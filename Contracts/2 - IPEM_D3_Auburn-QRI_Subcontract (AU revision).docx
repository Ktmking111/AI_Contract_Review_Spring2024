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3420"/>
        <w:gridCol w:w="3264"/>
      </w:tblGrid>
      <w:tr w:rsidR="00016C31" w14:paraId="45811829" w14:textId="77777777">
        <w:trPr>
          <w:trHeight w:val="890"/>
        </w:trPr>
        <w:tc>
          <w:tcPr>
            <w:tcW w:w="2696" w:type="dxa"/>
          </w:tcPr>
          <w:p w14:paraId="745E1CD7" w14:textId="77777777" w:rsidR="00016C31" w:rsidRDefault="00632607">
            <w:pPr>
              <w:pStyle w:val="TableParagraph"/>
              <w:spacing w:line="240" w:lineRule="auto"/>
              <w:ind w:left="108"/>
              <w:rPr>
                <w:b/>
                <w:sz w:val="20"/>
              </w:rPr>
            </w:pPr>
            <w:r>
              <w:rPr>
                <w:b/>
                <w:sz w:val="20"/>
              </w:rPr>
              <w:t>Subcontract</w:t>
            </w:r>
            <w:r>
              <w:rPr>
                <w:b/>
                <w:spacing w:val="-9"/>
                <w:sz w:val="20"/>
              </w:rPr>
              <w:t xml:space="preserve"> </w:t>
            </w:r>
            <w:r>
              <w:rPr>
                <w:b/>
                <w:spacing w:val="-5"/>
                <w:sz w:val="20"/>
              </w:rPr>
              <w:t>No.</w:t>
            </w:r>
          </w:p>
          <w:p w14:paraId="59854DAE" w14:textId="77777777" w:rsidR="00016C31" w:rsidRDefault="00016C31">
            <w:pPr>
              <w:pStyle w:val="TableParagraph"/>
              <w:spacing w:before="1" w:line="240" w:lineRule="auto"/>
              <w:rPr>
                <w:sz w:val="20"/>
              </w:rPr>
            </w:pPr>
          </w:p>
          <w:p w14:paraId="6A01E380" w14:textId="77777777" w:rsidR="00016C31" w:rsidRDefault="00632607">
            <w:pPr>
              <w:pStyle w:val="TableParagraph"/>
              <w:spacing w:line="240" w:lineRule="auto"/>
              <w:ind w:left="108"/>
              <w:rPr>
                <w:b/>
                <w:sz w:val="20"/>
              </w:rPr>
            </w:pPr>
            <w:r>
              <w:rPr>
                <w:b/>
                <w:spacing w:val="-2"/>
                <w:sz w:val="20"/>
              </w:rPr>
              <w:t>QRI-SC-23-</w:t>
            </w:r>
            <w:r>
              <w:rPr>
                <w:b/>
                <w:spacing w:val="-5"/>
                <w:sz w:val="20"/>
              </w:rPr>
              <w:t>101</w:t>
            </w:r>
          </w:p>
        </w:tc>
        <w:tc>
          <w:tcPr>
            <w:tcW w:w="3420" w:type="dxa"/>
          </w:tcPr>
          <w:p w14:paraId="658196CA" w14:textId="77777777" w:rsidR="00016C31" w:rsidRDefault="00632607">
            <w:pPr>
              <w:pStyle w:val="TableParagraph"/>
              <w:spacing w:line="240" w:lineRule="auto"/>
              <w:ind w:left="108"/>
              <w:rPr>
                <w:b/>
                <w:sz w:val="20"/>
              </w:rPr>
            </w:pPr>
            <w:r>
              <w:rPr>
                <w:b/>
                <w:sz w:val="20"/>
              </w:rPr>
              <w:t>Prime</w:t>
            </w:r>
            <w:r>
              <w:rPr>
                <w:b/>
                <w:spacing w:val="-5"/>
                <w:sz w:val="20"/>
              </w:rPr>
              <w:t xml:space="preserve"> </w:t>
            </w:r>
            <w:r>
              <w:rPr>
                <w:b/>
                <w:sz w:val="20"/>
              </w:rPr>
              <w:t>Contract</w:t>
            </w:r>
            <w:r>
              <w:rPr>
                <w:b/>
                <w:spacing w:val="-5"/>
                <w:sz w:val="20"/>
              </w:rPr>
              <w:t xml:space="preserve"> No.</w:t>
            </w:r>
          </w:p>
          <w:p w14:paraId="3782B5CD" w14:textId="77777777" w:rsidR="00016C31" w:rsidRDefault="00016C31">
            <w:pPr>
              <w:pStyle w:val="TableParagraph"/>
              <w:spacing w:before="1" w:line="240" w:lineRule="auto"/>
              <w:rPr>
                <w:sz w:val="20"/>
              </w:rPr>
            </w:pPr>
          </w:p>
          <w:p w14:paraId="2C853AF6" w14:textId="77777777" w:rsidR="00016C31" w:rsidRDefault="00632607">
            <w:pPr>
              <w:pStyle w:val="TableParagraph"/>
              <w:spacing w:line="240" w:lineRule="auto"/>
              <w:ind w:left="108"/>
              <w:rPr>
                <w:b/>
                <w:sz w:val="20"/>
              </w:rPr>
            </w:pPr>
            <w:r>
              <w:rPr>
                <w:b/>
                <w:sz w:val="20"/>
              </w:rPr>
              <w:t>HHHHHH-HH-H-HHHH</w:t>
            </w:r>
            <w:r>
              <w:rPr>
                <w:b/>
                <w:spacing w:val="-12"/>
                <w:sz w:val="20"/>
              </w:rPr>
              <w:t xml:space="preserve"> </w:t>
            </w:r>
            <w:r>
              <w:rPr>
                <w:b/>
                <w:sz w:val="20"/>
              </w:rPr>
              <w:t>(TO</w:t>
            </w:r>
            <w:r>
              <w:rPr>
                <w:b/>
                <w:spacing w:val="-11"/>
                <w:sz w:val="20"/>
              </w:rPr>
              <w:t xml:space="preserve"> </w:t>
            </w:r>
            <w:r>
              <w:rPr>
                <w:b/>
                <w:spacing w:val="-2"/>
                <w:sz w:val="20"/>
              </w:rPr>
              <w:t>2313)</w:t>
            </w:r>
          </w:p>
        </w:tc>
        <w:tc>
          <w:tcPr>
            <w:tcW w:w="3264" w:type="dxa"/>
          </w:tcPr>
          <w:p w14:paraId="0E33BFC5" w14:textId="77777777" w:rsidR="00016C31" w:rsidRDefault="00632607">
            <w:pPr>
              <w:pStyle w:val="TableParagraph"/>
              <w:spacing w:line="240" w:lineRule="auto"/>
              <w:ind w:left="108"/>
              <w:rPr>
                <w:b/>
                <w:sz w:val="20"/>
              </w:rPr>
            </w:pPr>
            <w:r>
              <w:rPr>
                <w:b/>
                <w:sz w:val="20"/>
              </w:rPr>
              <w:t>Type</w:t>
            </w:r>
            <w:r>
              <w:rPr>
                <w:b/>
                <w:spacing w:val="-3"/>
                <w:sz w:val="20"/>
              </w:rPr>
              <w:t xml:space="preserve"> </w:t>
            </w:r>
            <w:r>
              <w:rPr>
                <w:b/>
                <w:sz w:val="20"/>
              </w:rPr>
              <w:t>of</w:t>
            </w:r>
            <w:r>
              <w:rPr>
                <w:b/>
                <w:spacing w:val="-2"/>
                <w:sz w:val="20"/>
              </w:rPr>
              <w:t xml:space="preserve"> Agreement</w:t>
            </w:r>
          </w:p>
          <w:p w14:paraId="72509838" w14:textId="77777777" w:rsidR="00016C31" w:rsidRDefault="00016C31">
            <w:pPr>
              <w:pStyle w:val="TableParagraph"/>
              <w:spacing w:before="1" w:line="240" w:lineRule="auto"/>
              <w:rPr>
                <w:sz w:val="20"/>
              </w:rPr>
            </w:pPr>
          </w:p>
          <w:p w14:paraId="18EC8A44" w14:textId="77777777" w:rsidR="00016C31" w:rsidRDefault="00632607">
            <w:pPr>
              <w:pStyle w:val="TableParagraph"/>
              <w:spacing w:line="240" w:lineRule="auto"/>
              <w:ind w:left="108"/>
              <w:rPr>
                <w:sz w:val="20"/>
              </w:rPr>
            </w:pPr>
            <w:r>
              <w:rPr>
                <w:spacing w:val="-4"/>
                <w:sz w:val="20"/>
              </w:rPr>
              <w:t>IDIQ</w:t>
            </w:r>
          </w:p>
        </w:tc>
      </w:tr>
      <w:tr w:rsidR="00016C31" w14:paraId="55FB7B29" w14:textId="77777777">
        <w:trPr>
          <w:trHeight w:val="230"/>
        </w:trPr>
        <w:tc>
          <w:tcPr>
            <w:tcW w:w="2696" w:type="dxa"/>
          </w:tcPr>
          <w:p w14:paraId="0488C559" w14:textId="77777777" w:rsidR="00016C31" w:rsidRDefault="00632607">
            <w:pPr>
              <w:pStyle w:val="TableParagraph"/>
              <w:spacing w:line="210" w:lineRule="exact"/>
              <w:ind w:left="108"/>
              <w:rPr>
                <w:b/>
                <w:sz w:val="20"/>
              </w:rPr>
            </w:pPr>
            <w:r>
              <w:rPr>
                <w:b/>
                <w:sz w:val="20"/>
              </w:rPr>
              <w:t>DPAS</w:t>
            </w:r>
            <w:r>
              <w:rPr>
                <w:b/>
                <w:spacing w:val="-7"/>
                <w:sz w:val="20"/>
              </w:rPr>
              <w:t xml:space="preserve"> </w:t>
            </w:r>
            <w:r>
              <w:rPr>
                <w:b/>
                <w:sz w:val="20"/>
              </w:rPr>
              <w:t>Rating</w:t>
            </w:r>
            <w:r>
              <w:rPr>
                <w:b/>
                <w:spacing w:val="-3"/>
                <w:sz w:val="20"/>
              </w:rPr>
              <w:t xml:space="preserve"> </w:t>
            </w:r>
            <w:r>
              <w:rPr>
                <w:b/>
                <w:sz w:val="20"/>
              </w:rPr>
              <w:t>–</w:t>
            </w:r>
            <w:r>
              <w:rPr>
                <w:b/>
                <w:spacing w:val="-2"/>
                <w:sz w:val="20"/>
              </w:rPr>
              <w:t xml:space="preserve"> </w:t>
            </w:r>
            <w:r>
              <w:rPr>
                <w:b/>
                <w:spacing w:val="-4"/>
                <w:sz w:val="20"/>
              </w:rPr>
              <w:t>DOA4</w:t>
            </w:r>
          </w:p>
        </w:tc>
        <w:tc>
          <w:tcPr>
            <w:tcW w:w="6684" w:type="dxa"/>
            <w:gridSpan w:val="2"/>
          </w:tcPr>
          <w:p w14:paraId="0E07A2C1" w14:textId="77777777" w:rsidR="00016C31" w:rsidRDefault="00016C31">
            <w:pPr>
              <w:pStyle w:val="TableParagraph"/>
              <w:spacing w:line="240" w:lineRule="auto"/>
              <w:rPr>
                <w:sz w:val="16"/>
              </w:rPr>
            </w:pPr>
          </w:p>
        </w:tc>
      </w:tr>
    </w:tbl>
    <w:p w14:paraId="2BB0C4D0" w14:textId="77777777" w:rsidR="00016C31" w:rsidRDefault="00900DE8">
      <w:pPr>
        <w:pStyle w:val="BodyText"/>
        <w:spacing w:before="10"/>
        <w:rPr>
          <w:sz w:val="13"/>
        </w:rPr>
      </w:pPr>
      <w:r>
        <w:pict w14:anchorId="56FCFC73">
          <v:rect id="docshape2" o:spid="_x0000_s1130" style="position:absolute;margin-left:59.5pt;margin-top:738.2pt;width:515pt;height:1.45pt;z-index:-18520576;mso-position-horizontal-relative:page;mso-position-vertical-relative:page" fillcolor="#0e233d" stroked="f">
            <w10:wrap anchorx="page" anchory="page"/>
          </v:rect>
        </w:pict>
      </w:r>
    </w:p>
    <w:p w14:paraId="377B2F23" w14:textId="77777777" w:rsidR="00016C31" w:rsidRDefault="00632607">
      <w:pPr>
        <w:spacing w:before="90"/>
        <w:ind w:left="3529" w:right="3455"/>
        <w:jc w:val="center"/>
        <w:rPr>
          <w:sz w:val="24"/>
        </w:rPr>
      </w:pPr>
      <w:r>
        <w:rPr>
          <w:sz w:val="24"/>
        </w:rPr>
        <w:t>Quantum</w:t>
      </w:r>
      <w:r>
        <w:rPr>
          <w:spacing w:val="-6"/>
          <w:sz w:val="24"/>
        </w:rPr>
        <w:t xml:space="preserve"> </w:t>
      </w:r>
      <w:r>
        <w:rPr>
          <w:sz w:val="24"/>
        </w:rPr>
        <w:t>Research</w:t>
      </w:r>
      <w:r>
        <w:rPr>
          <w:spacing w:val="-4"/>
          <w:sz w:val="24"/>
        </w:rPr>
        <w:t xml:space="preserve"> </w:t>
      </w:r>
      <w:r>
        <w:rPr>
          <w:sz w:val="24"/>
        </w:rPr>
        <w:t>International,</w:t>
      </w:r>
      <w:r>
        <w:rPr>
          <w:spacing w:val="-5"/>
          <w:sz w:val="24"/>
        </w:rPr>
        <w:t xml:space="preserve"> </w:t>
      </w:r>
      <w:r>
        <w:rPr>
          <w:spacing w:val="-4"/>
          <w:sz w:val="24"/>
        </w:rPr>
        <w:t>Inc.</w:t>
      </w:r>
    </w:p>
    <w:p w14:paraId="0BCC27D0" w14:textId="77777777" w:rsidR="00016C31" w:rsidRDefault="00632607">
      <w:pPr>
        <w:ind w:left="3529" w:right="3450"/>
        <w:jc w:val="center"/>
        <w:rPr>
          <w:sz w:val="24"/>
        </w:rPr>
      </w:pPr>
      <w:r>
        <w:rPr>
          <w:sz w:val="24"/>
        </w:rPr>
        <w:t>991</w:t>
      </w:r>
      <w:r>
        <w:rPr>
          <w:spacing w:val="-4"/>
          <w:sz w:val="24"/>
        </w:rPr>
        <w:t xml:space="preserve"> </w:t>
      </w:r>
      <w:r>
        <w:rPr>
          <w:sz w:val="24"/>
        </w:rPr>
        <w:t>Discovery</w:t>
      </w:r>
      <w:r>
        <w:rPr>
          <w:spacing w:val="-3"/>
          <w:sz w:val="24"/>
        </w:rPr>
        <w:t xml:space="preserve"> </w:t>
      </w:r>
      <w:r>
        <w:rPr>
          <w:spacing w:val="-2"/>
          <w:sz w:val="24"/>
        </w:rPr>
        <w:t>Drive</w:t>
      </w:r>
    </w:p>
    <w:p w14:paraId="321FFEBA" w14:textId="77777777" w:rsidR="00016C31" w:rsidRDefault="00632607">
      <w:pPr>
        <w:ind w:left="4259" w:right="4179"/>
        <w:jc w:val="center"/>
        <w:rPr>
          <w:sz w:val="24"/>
        </w:rPr>
      </w:pPr>
      <w:r>
        <w:rPr>
          <w:sz w:val="24"/>
        </w:rPr>
        <w:t>Huntsville,</w:t>
      </w:r>
      <w:r>
        <w:rPr>
          <w:spacing w:val="-13"/>
          <w:sz w:val="24"/>
        </w:rPr>
        <w:t xml:space="preserve"> </w:t>
      </w:r>
      <w:r>
        <w:rPr>
          <w:sz w:val="24"/>
        </w:rPr>
        <w:t>AL</w:t>
      </w:r>
      <w:r>
        <w:rPr>
          <w:spacing w:val="34"/>
          <w:sz w:val="24"/>
        </w:rPr>
        <w:t xml:space="preserve"> </w:t>
      </w:r>
      <w:r>
        <w:rPr>
          <w:sz w:val="24"/>
        </w:rPr>
        <w:t>35806 Attn:</w:t>
      </w:r>
      <w:r>
        <w:rPr>
          <w:spacing w:val="40"/>
          <w:sz w:val="24"/>
        </w:rPr>
        <w:t xml:space="preserve"> </w:t>
      </w:r>
      <w:r>
        <w:rPr>
          <w:sz w:val="24"/>
        </w:rPr>
        <w:t>Devin Crowe</w:t>
      </w:r>
    </w:p>
    <w:p w14:paraId="107BE6D6" w14:textId="77777777" w:rsidR="00016C31" w:rsidRDefault="00632607">
      <w:pPr>
        <w:ind w:left="3529" w:right="3446"/>
        <w:jc w:val="center"/>
        <w:rPr>
          <w:sz w:val="24"/>
        </w:rPr>
      </w:pPr>
      <w:r>
        <w:rPr>
          <w:sz w:val="24"/>
        </w:rPr>
        <w:t>Email:</w:t>
      </w:r>
      <w:r>
        <w:rPr>
          <w:spacing w:val="24"/>
          <w:sz w:val="24"/>
        </w:rPr>
        <w:t xml:space="preserve"> </w:t>
      </w:r>
      <w:hyperlink r:id="rId8">
        <w:r>
          <w:rPr>
            <w:sz w:val="24"/>
          </w:rPr>
          <w:t>rcrowe@quantum-intl.com</w:t>
        </w:r>
      </w:hyperlink>
      <w:r>
        <w:rPr>
          <w:sz w:val="24"/>
        </w:rPr>
        <w:t xml:space="preserve"> Phone:</w:t>
      </w:r>
      <w:r>
        <w:rPr>
          <w:spacing w:val="40"/>
          <w:sz w:val="24"/>
        </w:rPr>
        <w:t xml:space="preserve"> </w:t>
      </w:r>
      <w:r>
        <w:rPr>
          <w:sz w:val="24"/>
        </w:rPr>
        <w:t>256-971-1800, ext. 1261</w:t>
      </w:r>
    </w:p>
    <w:p w14:paraId="7C535B3B" w14:textId="77777777" w:rsidR="00016C31" w:rsidRDefault="00016C31">
      <w:pPr>
        <w:pStyle w:val="BodyText"/>
        <w:rPr>
          <w:sz w:val="24"/>
        </w:rPr>
      </w:pPr>
    </w:p>
    <w:p w14:paraId="24DFEF2E" w14:textId="77777777" w:rsidR="00016C31" w:rsidRDefault="00632607">
      <w:pPr>
        <w:ind w:left="5133"/>
        <w:rPr>
          <w:sz w:val="24"/>
        </w:rPr>
      </w:pPr>
      <w:r>
        <w:rPr>
          <w:spacing w:val="-5"/>
          <w:sz w:val="24"/>
        </w:rPr>
        <w:t>And</w:t>
      </w:r>
    </w:p>
    <w:p w14:paraId="3DE77E38" w14:textId="77777777" w:rsidR="00016C31" w:rsidRDefault="00016C31">
      <w:pPr>
        <w:pStyle w:val="BodyText"/>
        <w:rPr>
          <w:sz w:val="24"/>
        </w:rPr>
      </w:pPr>
    </w:p>
    <w:p w14:paraId="74E20142" w14:textId="77777777" w:rsidR="00016C31" w:rsidRDefault="00632607">
      <w:pPr>
        <w:spacing w:before="1"/>
        <w:ind w:left="4259" w:right="4178"/>
        <w:jc w:val="center"/>
        <w:rPr>
          <w:sz w:val="24"/>
        </w:rPr>
      </w:pPr>
      <w:r>
        <w:rPr>
          <w:sz w:val="24"/>
        </w:rPr>
        <w:t>Auburn</w:t>
      </w:r>
      <w:r>
        <w:rPr>
          <w:spacing w:val="-15"/>
          <w:sz w:val="24"/>
        </w:rPr>
        <w:t xml:space="preserve"> </w:t>
      </w:r>
      <w:r>
        <w:rPr>
          <w:sz w:val="24"/>
        </w:rPr>
        <w:t>University Attn:</w:t>
      </w:r>
      <w:r>
        <w:rPr>
          <w:spacing w:val="-8"/>
          <w:sz w:val="24"/>
        </w:rPr>
        <w:t xml:space="preserve"> </w:t>
      </w:r>
      <w:r>
        <w:rPr>
          <w:sz w:val="24"/>
        </w:rPr>
        <w:t>Kelley</w:t>
      </w:r>
      <w:r>
        <w:rPr>
          <w:spacing w:val="-8"/>
          <w:sz w:val="24"/>
        </w:rPr>
        <w:t xml:space="preserve"> </w:t>
      </w:r>
      <w:r>
        <w:rPr>
          <w:spacing w:val="-4"/>
          <w:sz w:val="24"/>
        </w:rPr>
        <w:t>Terry</w:t>
      </w:r>
    </w:p>
    <w:p w14:paraId="1D5735CB" w14:textId="77777777" w:rsidR="00016C31" w:rsidRPr="001E243E" w:rsidRDefault="00632607">
      <w:pPr>
        <w:ind w:left="3992" w:right="3913"/>
        <w:jc w:val="center"/>
        <w:rPr>
          <w:sz w:val="24"/>
          <w:lang w:val="fr-FR"/>
        </w:rPr>
      </w:pPr>
      <w:proofErr w:type="gramStart"/>
      <w:r w:rsidRPr="001E243E">
        <w:rPr>
          <w:sz w:val="24"/>
          <w:lang w:val="fr-FR"/>
        </w:rPr>
        <w:t>Email:</w:t>
      </w:r>
      <w:proofErr w:type="gramEnd"/>
      <w:r w:rsidRPr="001E243E">
        <w:rPr>
          <w:spacing w:val="21"/>
          <w:sz w:val="24"/>
          <w:lang w:val="fr-FR"/>
        </w:rPr>
        <w:t xml:space="preserve"> </w:t>
      </w:r>
      <w:r w:rsidR="00A44EDA">
        <w:fldChar w:fldCharType="begin"/>
      </w:r>
      <w:r w:rsidR="00A44EDA" w:rsidRPr="00B2515B">
        <w:rPr>
          <w:lang w:val="fr-FR"/>
          <w:rPrChange w:id="0" w:author="Chandler Wilson" w:date="2023-05-24T13:12:00Z">
            <w:rPr/>
          </w:rPrChange>
        </w:rPr>
        <w:instrText>HYPERLINK "mailto:terrykl@auburn.edu" \h</w:instrText>
      </w:r>
      <w:r w:rsidR="00A44EDA">
        <w:fldChar w:fldCharType="separate"/>
      </w:r>
      <w:r w:rsidRPr="001E243E">
        <w:rPr>
          <w:sz w:val="24"/>
          <w:lang w:val="fr-FR"/>
        </w:rPr>
        <w:t>terrykl@auburn.edu</w:t>
      </w:r>
      <w:r w:rsidR="00A44EDA">
        <w:rPr>
          <w:sz w:val="24"/>
          <w:lang w:val="fr-FR"/>
        </w:rPr>
        <w:fldChar w:fldCharType="end"/>
      </w:r>
      <w:r w:rsidRPr="001E243E">
        <w:rPr>
          <w:sz w:val="24"/>
          <w:lang w:val="fr-FR"/>
        </w:rPr>
        <w:t xml:space="preserve"> Phone:</w:t>
      </w:r>
      <w:r w:rsidRPr="001E243E">
        <w:rPr>
          <w:spacing w:val="80"/>
          <w:sz w:val="24"/>
          <w:lang w:val="fr-FR"/>
        </w:rPr>
        <w:t xml:space="preserve"> </w:t>
      </w:r>
      <w:r w:rsidRPr="001E243E">
        <w:rPr>
          <w:sz w:val="24"/>
          <w:lang w:val="fr-FR"/>
        </w:rPr>
        <w:t>334-844-2299</w:t>
      </w:r>
    </w:p>
    <w:p w14:paraId="35B7671E" w14:textId="77777777" w:rsidR="00016C31" w:rsidRPr="001E243E" w:rsidRDefault="00016C31">
      <w:pPr>
        <w:pStyle w:val="BodyText"/>
        <w:spacing w:before="11"/>
        <w:rPr>
          <w:sz w:val="23"/>
          <w:lang w:val="fr-FR"/>
        </w:rPr>
      </w:pPr>
    </w:p>
    <w:p w14:paraId="57FBB07B" w14:textId="77777777" w:rsidR="00016C31" w:rsidRDefault="00632607">
      <w:pPr>
        <w:pStyle w:val="Heading3"/>
        <w:spacing w:line="276" w:lineRule="exact"/>
        <w:ind w:left="4617" w:firstLine="0"/>
      </w:pPr>
      <w:r>
        <w:t>Witness</w:t>
      </w:r>
      <w:r>
        <w:rPr>
          <w:spacing w:val="-10"/>
        </w:rPr>
        <w:t xml:space="preserve"> </w:t>
      </w:r>
      <w:r>
        <w:rPr>
          <w:spacing w:val="-2"/>
        </w:rPr>
        <w:t>That:</w:t>
      </w:r>
    </w:p>
    <w:p w14:paraId="6DAE3C91" w14:textId="77777777" w:rsidR="00016C31" w:rsidRDefault="00632607">
      <w:pPr>
        <w:ind w:left="219" w:right="175"/>
      </w:pPr>
      <w:r>
        <w:t>This Agreement constitutes the entire understanding and agreement between the parties with respect to the subject matter hereof and supersedes all prior understandings and agreements.</w:t>
      </w:r>
      <w:r>
        <w:rPr>
          <w:spacing w:val="40"/>
        </w:rPr>
        <w:t xml:space="preserve"> </w:t>
      </w:r>
      <w:r>
        <w:t>It cannot be changed unless such changes are</w:t>
      </w:r>
      <w:r>
        <w:rPr>
          <w:spacing w:val="-4"/>
        </w:rPr>
        <w:t xml:space="preserve"> </w:t>
      </w:r>
      <w:r>
        <w:t>in</w:t>
      </w:r>
      <w:r>
        <w:rPr>
          <w:spacing w:val="-2"/>
        </w:rPr>
        <w:t xml:space="preserve"> </w:t>
      </w:r>
      <w:r>
        <w:t>writing</w:t>
      </w:r>
      <w:r>
        <w:rPr>
          <w:spacing w:val="-5"/>
        </w:rPr>
        <w:t xml:space="preserve"> </w:t>
      </w:r>
      <w:r>
        <w:t>and</w:t>
      </w:r>
      <w:r>
        <w:rPr>
          <w:spacing w:val="-2"/>
        </w:rPr>
        <w:t xml:space="preserve"> </w:t>
      </w:r>
      <w:r>
        <w:t>duly</w:t>
      </w:r>
      <w:r>
        <w:rPr>
          <w:spacing w:val="-2"/>
        </w:rPr>
        <w:t xml:space="preserve"> </w:t>
      </w:r>
      <w:r>
        <w:t>executed</w:t>
      </w:r>
      <w:r>
        <w:rPr>
          <w:spacing w:val="-4"/>
        </w:rPr>
        <w:t xml:space="preserve"> </w:t>
      </w:r>
      <w:r>
        <w:t>by</w:t>
      </w:r>
      <w:r>
        <w:rPr>
          <w:spacing w:val="-2"/>
        </w:rPr>
        <w:t xml:space="preserve"> </w:t>
      </w:r>
      <w:r>
        <w:t>the</w:t>
      </w:r>
      <w:r>
        <w:rPr>
          <w:spacing w:val="-2"/>
        </w:rPr>
        <w:t xml:space="preserve"> </w:t>
      </w:r>
      <w:r>
        <w:t>authorized</w:t>
      </w:r>
      <w:r>
        <w:rPr>
          <w:spacing w:val="-5"/>
        </w:rPr>
        <w:t xml:space="preserve"> </w:t>
      </w:r>
      <w:r>
        <w:t>representative</w:t>
      </w:r>
      <w:r>
        <w:rPr>
          <w:spacing w:val="-2"/>
        </w:rPr>
        <w:t xml:space="preserve"> </w:t>
      </w:r>
      <w:r>
        <w:t>of</w:t>
      </w:r>
      <w:r>
        <w:rPr>
          <w:spacing w:val="-2"/>
        </w:rPr>
        <w:t xml:space="preserve"> </w:t>
      </w:r>
      <w:r>
        <w:t>both</w:t>
      </w:r>
      <w:r>
        <w:rPr>
          <w:spacing w:val="-2"/>
        </w:rPr>
        <w:t xml:space="preserve"> </w:t>
      </w:r>
      <w:r>
        <w:t>parties</w:t>
      </w:r>
      <w:r>
        <w:rPr>
          <w:spacing w:val="-4"/>
        </w:rPr>
        <w:t xml:space="preserve"> </w:t>
      </w:r>
      <w:r>
        <w:t>as</w:t>
      </w:r>
      <w:r>
        <w:rPr>
          <w:spacing w:val="-2"/>
        </w:rPr>
        <w:t xml:space="preserve"> </w:t>
      </w:r>
      <w:r>
        <w:t>shown</w:t>
      </w:r>
      <w:r>
        <w:rPr>
          <w:spacing w:val="-2"/>
        </w:rPr>
        <w:t xml:space="preserve"> </w:t>
      </w:r>
      <w:r>
        <w:t>above.</w:t>
      </w:r>
      <w:r>
        <w:rPr>
          <w:spacing w:val="40"/>
        </w:rPr>
        <w:t xml:space="preserve"> </w:t>
      </w:r>
      <w:r>
        <w:t>This</w:t>
      </w:r>
      <w:r>
        <w:rPr>
          <w:spacing w:val="-4"/>
        </w:rPr>
        <w:t xml:space="preserve"> </w:t>
      </w:r>
      <w:r>
        <w:t>agreement</w:t>
      </w:r>
      <w:r>
        <w:rPr>
          <w:spacing w:val="-1"/>
        </w:rPr>
        <w:t xml:space="preserve"> </w:t>
      </w:r>
      <w:r>
        <w:t>is governed by the laws of the State of Alabama.</w:t>
      </w:r>
    </w:p>
    <w:p w14:paraId="5056775E" w14:textId="77777777" w:rsidR="00016C31" w:rsidRDefault="00016C31">
      <w:pPr>
        <w:pStyle w:val="BodyText"/>
        <w:spacing w:before="11"/>
        <w:rPr>
          <w:sz w:val="23"/>
        </w:rPr>
      </w:pPr>
    </w:p>
    <w:p w14:paraId="202E322F" w14:textId="77777777" w:rsidR="00016C31" w:rsidRDefault="00632607">
      <w:pPr>
        <w:ind w:left="219"/>
        <w:rPr>
          <w:rFonts w:ascii="Arial"/>
          <w:i/>
          <w:sz w:val="20"/>
        </w:rPr>
      </w:pPr>
      <w:r>
        <w:rPr>
          <w:rFonts w:ascii="Arial"/>
          <w:i/>
          <w:sz w:val="20"/>
        </w:rPr>
        <w:t>By</w:t>
      </w:r>
      <w:r>
        <w:rPr>
          <w:rFonts w:ascii="Arial"/>
          <w:i/>
          <w:spacing w:val="-3"/>
          <w:sz w:val="20"/>
        </w:rPr>
        <w:t xml:space="preserve"> </w:t>
      </w:r>
      <w:r>
        <w:rPr>
          <w:rFonts w:ascii="Arial"/>
          <w:i/>
          <w:sz w:val="20"/>
        </w:rPr>
        <w:t>accepting</w:t>
      </w:r>
      <w:r>
        <w:rPr>
          <w:rFonts w:ascii="Arial"/>
          <w:i/>
          <w:spacing w:val="-3"/>
          <w:sz w:val="20"/>
        </w:rPr>
        <w:t xml:space="preserve"> </w:t>
      </w:r>
      <w:r>
        <w:rPr>
          <w:rFonts w:ascii="Arial"/>
          <w:i/>
          <w:sz w:val="20"/>
        </w:rPr>
        <w:t>and</w:t>
      </w:r>
      <w:r>
        <w:rPr>
          <w:rFonts w:ascii="Arial"/>
          <w:i/>
          <w:spacing w:val="-2"/>
          <w:sz w:val="20"/>
        </w:rPr>
        <w:t xml:space="preserve"> </w:t>
      </w:r>
      <w:r>
        <w:rPr>
          <w:rFonts w:ascii="Arial"/>
          <w:i/>
          <w:sz w:val="20"/>
        </w:rPr>
        <w:t>signing</w:t>
      </w:r>
      <w:r>
        <w:rPr>
          <w:rFonts w:ascii="Arial"/>
          <w:i/>
          <w:spacing w:val="-4"/>
          <w:sz w:val="20"/>
        </w:rPr>
        <w:t xml:space="preserve"> </w:t>
      </w:r>
      <w:r>
        <w:rPr>
          <w:rFonts w:ascii="Arial"/>
          <w:i/>
          <w:sz w:val="20"/>
        </w:rPr>
        <w:t>below,</w:t>
      </w:r>
      <w:r>
        <w:rPr>
          <w:rFonts w:ascii="Arial"/>
          <w:i/>
          <w:spacing w:val="-4"/>
          <w:sz w:val="20"/>
        </w:rPr>
        <w:t xml:space="preserve"> </w:t>
      </w:r>
      <w:r>
        <w:rPr>
          <w:rFonts w:ascii="Arial"/>
          <w:i/>
          <w:sz w:val="20"/>
        </w:rPr>
        <w:t>the</w:t>
      </w:r>
      <w:r>
        <w:rPr>
          <w:rFonts w:ascii="Arial"/>
          <w:i/>
          <w:spacing w:val="-4"/>
          <w:sz w:val="20"/>
        </w:rPr>
        <w:t xml:space="preserve"> </w:t>
      </w:r>
      <w:r>
        <w:rPr>
          <w:rFonts w:ascii="Arial"/>
          <w:i/>
          <w:sz w:val="20"/>
        </w:rPr>
        <w:t>Subcontractor</w:t>
      </w:r>
      <w:r>
        <w:rPr>
          <w:rFonts w:ascii="Arial"/>
          <w:i/>
          <w:spacing w:val="-4"/>
          <w:sz w:val="20"/>
        </w:rPr>
        <w:t xml:space="preserve"> </w:t>
      </w:r>
      <w:r>
        <w:rPr>
          <w:rFonts w:ascii="Arial"/>
          <w:i/>
          <w:sz w:val="20"/>
        </w:rPr>
        <w:t>certifies</w:t>
      </w:r>
      <w:r>
        <w:rPr>
          <w:rFonts w:ascii="Arial"/>
          <w:i/>
          <w:spacing w:val="-3"/>
          <w:sz w:val="20"/>
        </w:rPr>
        <w:t xml:space="preserve"> </w:t>
      </w:r>
      <w:r>
        <w:rPr>
          <w:rFonts w:ascii="Arial"/>
          <w:i/>
          <w:sz w:val="20"/>
        </w:rPr>
        <w:t>that</w:t>
      </w:r>
      <w:r>
        <w:rPr>
          <w:rFonts w:ascii="Arial"/>
          <w:i/>
          <w:spacing w:val="-4"/>
          <w:sz w:val="20"/>
        </w:rPr>
        <w:t xml:space="preserve"> </w:t>
      </w:r>
      <w:r>
        <w:rPr>
          <w:rFonts w:ascii="Arial"/>
          <w:i/>
          <w:sz w:val="20"/>
        </w:rPr>
        <w:t>neither</w:t>
      </w:r>
      <w:r>
        <w:rPr>
          <w:rFonts w:ascii="Arial"/>
          <w:i/>
          <w:spacing w:val="-4"/>
          <w:sz w:val="20"/>
        </w:rPr>
        <w:t xml:space="preserve"> </w:t>
      </w:r>
      <w:r>
        <w:rPr>
          <w:rFonts w:ascii="Arial"/>
          <w:i/>
          <w:sz w:val="20"/>
        </w:rPr>
        <w:t>the</w:t>
      </w:r>
      <w:r>
        <w:rPr>
          <w:rFonts w:ascii="Arial"/>
          <w:i/>
          <w:spacing w:val="-4"/>
          <w:sz w:val="20"/>
        </w:rPr>
        <w:t xml:space="preserve"> </w:t>
      </w:r>
      <w:r>
        <w:rPr>
          <w:rFonts w:ascii="Arial"/>
          <w:i/>
          <w:sz w:val="20"/>
        </w:rPr>
        <w:t>Subcontractor,</w:t>
      </w:r>
      <w:r>
        <w:rPr>
          <w:rFonts w:ascii="Arial"/>
          <w:i/>
          <w:spacing w:val="-4"/>
          <w:sz w:val="20"/>
        </w:rPr>
        <w:t xml:space="preserve"> </w:t>
      </w:r>
      <w:r>
        <w:rPr>
          <w:rFonts w:ascii="Arial"/>
          <w:i/>
          <w:sz w:val="20"/>
        </w:rPr>
        <w:t>or</w:t>
      </w:r>
      <w:r>
        <w:rPr>
          <w:rFonts w:ascii="Arial"/>
          <w:i/>
          <w:spacing w:val="-2"/>
          <w:sz w:val="20"/>
        </w:rPr>
        <w:t xml:space="preserve"> </w:t>
      </w:r>
      <w:r>
        <w:rPr>
          <w:rFonts w:ascii="Arial"/>
          <w:i/>
          <w:sz w:val="20"/>
        </w:rPr>
        <w:t>its</w:t>
      </w:r>
      <w:r>
        <w:rPr>
          <w:rFonts w:ascii="Arial"/>
          <w:i/>
          <w:spacing w:val="-3"/>
          <w:sz w:val="20"/>
        </w:rPr>
        <w:t xml:space="preserve"> </w:t>
      </w:r>
      <w:r>
        <w:rPr>
          <w:rFonts w:ascii="Arial"/>
          <w:i/>
          <w:sz w:val="20"/>
        </w:rPr>
        <w:t>principals,</w:t>
      </w:r>
      <w:r>
        <w:rPr>
          <w:rFonts w:ascii="Arial"/>
          <w:i/>
          <w:spacing w:val="-4"/>
          <w:sz w:val="20"/>
        </w:rPr>
        <w:t xml:space="preserve"> </w:t>
      </w:r>
      <w:r>
        <w:rPr>
          <w:rFonts w:ascii="Arial"/>
          <w:i/>
          <w:sz w:val="20"/>
        </w:rPr>
        <w:t>is debarred, suspended, or proposed for debarment by the Federal Government, and</w:t>
      </w:r>
    </w:p>
    <w:p w14:paraId="2747F12B" w14:textId="77777777" w:rsidR="00016C31" w:rsidRDefault="00016C31">
      <w:pPr>
        <w:pStyle w:val="BodyText"/>
        <w:spacing w:before="1"/>
        <w:rPr>
          <w:rFonts w:ascii="Arial"/>
          <w:i/>
        </w:rPr>
      </w:pPr>
    </w:p>
    <w:p w14:paraId="0DFBCC07" w14:textId="77777777" w:rsidR="00016C31" w:rsidRDefault="00632607">
      <w:pPr>
        <w:spacing w:before="1"/>
        <w:ind w:left="219" w:right="337"/>
        <w:rPr>
          <w:rFonts w:ascii="Arial"/>
          <w:i/>
          <w:sz w:val="20"/>
        </w:rPr>
      </w:pPr>
      <w:r>
        <w:rPr>
          <w:rFonts w:ascii="Arial"/>
          <w:i/>
          <w:sz w:val="20"/>
        </w:rPr>
        <w:t>certifies</w:t>
      </w:r>
      <w:r>
        <w:rPr>
          <w:rFonts w:ascii="Arial"/>
          <w:i/>
          <w:spacing w:val="-3"/>
          <w:sz w:val="20"/>
        </w:rPr>
        <w:t xml:space="preserve"> </w:t>
      </w:r>
      <w:r>
        <w:rPr>
          <w:rFonts w:ascii="Arial"/>
          <w:i/>
          <w:sz w:val="20"/>
        </w:rPr>
        <w:t>that</w:t>
      </w:r>
      <w:r>
        <w:rPr>
          <w:rFonts w:ascii="Arial"/>
          <w:i/>
          <w:spacing w:val="-2"/>
          <w:sz w:val="20"/>
        </w:rPr>
        <w:t xml:space="preserve"> </w:t>
      </w:r>
      <w:r>
        <w:rPr>
          <w:rFonts w:ascii="Arial"/>
          <w:i/>
          <w:sz w:val="20"/>
        </w:rPr>
        <w:t>to</w:t>
      </w:r>
      <w:r>
        <w:rPr>
          <w:rFonts w:ascii="Arial"/>
          <w:i/>
          <w:spacing w:val="-3"/>
          <w:sz w:val="20"/>
        </w:rPr>
        <w:t xml:space="preserve"> </w:t>
      </w:r>
      <w:r>
        <w:rPr>
          <w:rFonts w:ascii="Arial"/>
          <w:i/>
          <w:sz w:val="20"/>
        </w:rPr>
        <w:t>the</w:t>
      </w:r>
      <w:r>
        <w:rPr>
          <w:rFonts w:ascii="Arial"/>
          <w:i/>
          <w:spacing w:val="-4"/>
          <w:sz w:val="20"/>
        </w:rPr>
        <w:t xml:space="preserve"> </w:t>
      </w:r>
      <w:r>
        <w:rPr>
          <w:rFonts w:ascii="Arial"/>
          <w:i/>
          <w:sz w:val="20"/>
        </w:rPr>
        <w:t>best</w:t>
      </w:r>
      <w:r>
        <w:rPr>
          <w:rFonts w:ascii="Arial"/>
          <w:i/>
          <w:spacing w:val="-3"/>
          <w:sz w:val="20"/>
        </w:rPr>
        <w:t xml:space="preserve"> </w:t>
      </w:r>
      <w:r>
        <w:rPr>
          <w:rFonts w:ascii="Arial"/>
          <w:i/>
          <w:sz w:val="20"/>
        </w:rPr>
        <w:t>of</w:t>
      </w:r>
      <w:r>
        <w:rPr>
          <w:rFonts w:ascii="Arial"/>
          <w:i/>
          <w:spacing w:val="-2"/>
          <w:sz w:val="20"/>
        </w:rPr>
        <w:t xml:space="preserve"> </w:t>
      </w:r>
      <w:r>
        <w:rPr>
          <w:rFonts w:ascii="Arial"/>
          <w:i/>
          <w:sz w:val="20"/>
        </w:rPr>
        <w:t>its</w:t>
      </w:r>
      <w:r>
        <w:rPr>
          <w:rFonts w:ascii="Arial"/>
          <w:i/>
          <w:spacing w:val="-3"/>
          <w:sz w:val="20"/>
        </w:rPr>
        <w:t xml:space="preserve"> </w:t>
      </w:r>
      <w:r>
        <w:rPr>
          <w:rFonts w:ascii="Arial"/>
          <w:i/>
          <w:sz w:val="20"/>
        </w:rPr>
        <w:t>knowledge</w:t>
      </w:r>
      <w:r>
        <w:rPr>
          <w:rFonts w:ascii="Arial"/>
          <w:i/>
          <w:spacing w:val="-2"/>
          <w:sz w:val="20"/>
        </w:rPr>
        <w:t xml:space="preserve"> </w:t>
      </w:r>
      <w:r>
        <w:rPr>
          <w:rFonts w:ascii="Arial"/>
          <w:i/>
          <w:sz w:val="20"/>
        </w:rPr>
        <w:t>and</w:t>
      </w:r>
      <w:r>
        <w:rPr>
          <w:rFonts w:ascii="Arial"/>
          <w:i/>
          <w:spacing w:val="-2"/>
          <w:sz w:val="20"/>
        </w:rPr>
        <w:t xml:space="preserve"> </w:t>
      </w:r>
      <w:r>
        <w:rPr>
          <w:rFonts w:ascii="Arial"/>
          <w:i/>
          <w:sz w:val="20"/>
        </w:rPr>
        <w:t>belief</w:t>
      </w:r>
      <w:r>
        <w:rPr>
          <w:rFonts w:ascii="Arial"/>
          <w:i/>
          <w:spacing w:val="-4"/>
          <w:sz w:val="20"/>
        </w:rPr>
        <w:t xml:space="preserve"> </w:t>
      </w:r>
      <w:r>
        <w:rPr>
          <w:rFonts w:ascii="Arial"/>
          <w:i/>
          <w:sz w:val="20"/>
        </w:rPr>
        <w:t>that</w:t>
      </w:r>
      <w:r>
        <w:rPr>
          <w:rFonts w:ascii="Arial"/>
          <w:i/>
          <w:spacing w:val="-2"/>
          <w:sz w:val="20"/>
        </w:rPr>
        <w:t xml:space="preserve"> </w:t>
      </w:r>
      <w:r>
        <w:rPr>
          <w:rFonts w:ascii="Arial"/>
          <w:i/>
          <w:sz w:val="20"/>
        </w:rPr>
        <w:t>no</w:t>
      </w:r>
      <w:r>
        <w:rPr>
          <w:rFonts w:ascii="Arial"/>
          <w:i/>
          <w:spacing w:val="-4"/>
          <w:sz w:val="20"/>
        </w:rPr>
        <w:t xml:space="preserve"> </w:t>
      </w:r>
      <w:r>
        <w:rPr>
          <w:rFonts w:ascii="Arial"/>
          <w:i/>
          <w:sz w:val="20"/>
        </w:rPr>
        <w:t>Federal</w:t>
      </w:r>
      <w:r>
        <w:rPr>
          <w:rFonts w:ascii="Arial"/>
          <w:i/>
          <w:spacing w:val="-4"/>
          <w:sz w:val="20"/>
        </w:rPr>
        <w:t xml:space="preserve"> </w:t>
      </w:r>
      <w:r>
        <w:rPr>
          <w:rFonts w:ascii="Arial"/>
          <w:i/>
          <w:sz w:val="20"/>
        </w:rPr>
        <w:t>appropriated</w:t>
      </w:r>
      <w:r>
        <w:rPr>
          <w:rFonts w:ascii="Arial"/>
          <w:i/>
          <w:spacing w:val="-3"/>
          <w:sz w:val="20"/>
        </w:rPr>
        <w:t xml:space="preserve"> </w:t>
      </w:r>
      <w:r>
        <w:rPr>
          <w:rFonts w:ascii="Arial"/>
          <w:i/>
          <w:sz w:val="20"/>
        </w:rPr>
        <w:t>funds</w:t>
      </w:r>
      <w:r>
        <w:rPr>
          <w:rFonts w:ascii="Arial"/>
          <w:i/>
          <w:spacing w:val="-3"/>
          <w:sz w:val="20"/>
        </w:rPr>
        <w:t xml:space="preserve"> </w:t>
      </w:r>
      <w:r>
        <w:rPr>
          <w:rFonts w:ascii="Arial"/>
          <w:i/>
          <w:sz w:val="20"/>
        </w:rPr>
        <w:t>have</w:t>
      </w:r>
      <w:r>
        <w:rPr>
          <w:rFonts w:ascii="Arial"/>
          <w:i/>
          <w:spacing w:val="-2"/>
          <w:sz w:val="20"/>
        </w:rPr>
        <w:t xml:space="preserve"> </w:t>
      </w:r>
      <w:r>
        <w:rPr>
          <w:rFonts w:ascii="Arial"/>
          <w:i/>
          <w:sz w:val="20"/>
        </w:rPr>
        <w:t>been</w:t>
      </w:r>
      <w:r>
        <w:rPr>
          <w:rFonts w:ascii="Arial"/>
          <w:i/>
          <w:spacing w:val="-3"/>
          <w:sz w:val="20"/>
        </w:rPr>
        <w:t xml:space="preserve"> </w:t>
      </w:r>
      <w:r>
        <w:rPr>
          <w:rFonts w:ascii="Arial"/>
          <w:i/>
          <w:sz w:val="20"/>
        </w:rPr>
        <w:t>paid</w:t>
      </w:r>
      <w:r>
        <w:rPr>
          <w:rFonts w:ascii="Arial"/>
          <w:i/>
          <w:spacing w:val="-3"/>
          <w:sz w:val="20"/>
        </w:rPr>
        <w:t xml:space="preserve"> </w:t>
      </w:r>
      <w:r>
        <w:rPr>
          <w:rFonts w:ascii="Arial"/>
          <w:i/>
          <w:sz w:val="20"/>
        </w:rPr>
        <w:t>or</w:t>
      </w:r>
      <w:r>
        <w:rPr>
          <w:rFonts w:ascii="Arial"/>
          <w:i/>
          <w:spacing w:val="-3"/>
          <w:sz w:val="20"/>
        </w:rPr>
        <w:t xml:space="preserve"> </w:t>
      </w:r>
      <w:r>
        <w:rPr>
          <w:rFonts w:ascii="Arial"/>
          <w:i/>
          <w:sz w:val="20"/>
        </w:rPr>
        <w:t>will</w:t>
      </w:r>
      <w:r>
        <w:rPr>
          <w:rFonts w:ascii="Arial"/>
          <w:i/>
          <w:spacing w:val="-3"/>
          <w:sz w:val="20"/>
        </w:rPr>
        <w:t xml:space="preserve"> </w:t>
      </w:r>
      <w:r>
        <w:rPr>
          <w:rFonts w:ascii="Arial"/>
          <w:i/>
          <w:sz w:val="20"/>
        </w:rPr>
        <w:t>be paid to any person for influencing or attempting to influence an office or employee of any agency, a Member of Congress, an officer or employee of Congress, or an employee or a Member of Congress on its behalf in connection with the awarding of this modification.</w:t>
      </w:r>
    </w:p>
    <w:p w14:paraId="0FCECE03" w14:textId="77777777" w:rsidR="00016C31" w:rsidRDefault="00016C31">
      <w:pPr>
        <w:pStyle w:val="BodyText"/>
        <w:spacing w:before="10"/>
        <w:rPr>
          <w:rFonts w:ascii="Arial"/>
          <w:i/>
          <w:sz w:val="23"/>
        </w:rPr>
      </w:pPr>
    </w:p>
    <w:p w14:paraId="0BC1F5AD" w14:textId="77777777" w:rsidR="00016C31" w:rsidRDefault="00632607">
      <w:pPr>
        <w:ind w:left="219" w:right="337"/>
        <w:rPr>
          <w:sz w:val="24"/>
        </w:rPr>
      </w:pPr>
      <w:r>
        <w:rPr>
          <w:sz w:val="24"/>
        </w:rPr>
        <w:t>By</w:t>
      </w:r>
      <w:r>
        <w:rPr>
          <w:spacing w:val="-3"/>
          <w:sz w:val="24"/>
        </w:rPr>
        <w:t xml:space="preserve"> </w:t>
      </w:r>
      <w:r>
        <w:rPr>
          <w:sz w:val="24"/>
        </w:rPr>
        <w:t>the</w:t>
      </w:r>
      <w:r>
        <w:rPr>
          <w:spacing w:val="-3"/>
          <w:sz w:val="24"/>
        </w:rPr>
        <w:t xml:space="preserve"> </w:t>
      </w:r>
      <w:r>
        <w:rPr>
          <w:sz w:val="24"/>
        </w:rPr>
        <w:t>signing</w:t>
      </w:r>
      <w:r>
        <w:rPr>
          <w:spacing w:val="-3"/>
          <w:sz w:val="24"/>
        </w:rPr>
        <w:t xml:space="preserve"> </w:t>
      </w:r>
      <w:r>
        <w:rPr>
          <w:sz w:val="24"/>
        </w:rPr>
        <w:t>below</w:t>
      </w:r>
      <w:r>
        <w:rPr>
          <w:spacing w:val="-3"/>
          <w:sz w:val="24"/>
        </w:rPr>
        <w:t xml:space="preserve"> </w:t>
      </w:r>
      <w:r>
        <w:rPr>
          <w:sz w:val="24"/>
        </w:rPr>
        <w:t>by</w:t>
      </w:r>
      <w:r>
        <w:rPr>
          <w:spacing w:val="-3"/>
          <w:sz w:val="24"/>
        </w:rPr>
        <w:t xml:space="preserve"> </w:t>
      </w:r>
      <w:r>
        <w:rPr>
          <w:sz w:val="24"/>
        </w:rPr>
        <w:t>duly</w:t>
      </w:r>
      <w:r>
        <w:rPr>
          <w:spacing w:val="-3"/>
          <w:sz w:val="24"/>
        </w:rPr>
        <w:t xml:space="preserve"> </w:t>
      </w:r>
      <w:r>
        <w:rPr>
          <w:sz w:val="24"/>
        </w:rPr>
        <w:t>authorized</w:t>
      </w:r>
      <w:r>
        <w:rPr>
          <w:spacing w:val="-3"/>
          <w:sz w:val="24"/>
        </w:rPr>
        <w:t xml:space="preserve"> </w:t>
      </w:r>
      <w:r>
        <w:rPr>
          <w:sz w:val="24"/>
        </w:rPr>
        <w:t>representatives,</w:t>
      </w:r>
      <w:r>
        <w:rPr>
          <w:spacing w:val="-3"/>
          <w:sz w:val="24"/>
        </w:rPr>
        <w:t xml:space="preserve"> </w:t>
      </w:r>
      <w:r>
        <w:rPr>
          <w:sz w:val="24"/>
        </w:rPr>
        <w:t>the</w:t>
      </w:r>
      <w:r>
        <w:rPr>
          <w:spacing w:val="-4"/>
          <w:sz w:val="24"/>
        </w:rPr>
        <w:t xml:space="preserve"> </w:t>
      </w:r>
      <w:r>
        <w:rPr>
          <w:sz w:val="24"/>
        </w:rPr>
        <w:t>parties</w:t>
      </w:r>
      <w:r>
        <w:rPr>
          <w:spacing w:val="-3"/>
          <w:sz w:val="24"/>
        </w:rPr>
        <w:t xml:space="preserve"> </w:t>
      </w:r>
      <w:r>
        <w:rPr>
          <w:sz w:val="24"/>
        </w:rPr>
        <w:t>have</w:t>
      </w:r>
      <w:r>
        <w:rPr>
          <w:spacing w:val="-4"/>
          <w:sz w:val="24"/>
        </w:rPr>
        <w:t xml:space="preserve"> </w:t>
      </w:r>
      <w:r>
        <w:rPr>
          <w:sz w:val="24"/>
        </w:rPr>
        <w:t>executed</w:t>
      </w:r>
      <w:r>
        <w:rPr>
          <w:spacing w:val="-3"/>
          <w:sz w:val="24"/>
        </w:rPr>
        <w:t xml:space="preserve"> </w:t>
      </w:r>
      <w:r>
        <w:rPr>
          <w:sz w:val="24"/>
        </w:rPr>
        <w:t>this</w:t>
      </w:r>
      <w:r>
        <w:rPr>
          <w:spacing w:val="-3"/>
          <w:sz w:val="24"/>
        </w:rPr>
        <w:t xml:space="preserve"> </w:t>
      </w:r>
      <w:r>
        <w:rPr>
          <w:sz w:val="24"/>
        </w:rPr>
        <w:t>agreement</w:t>
      </w:r>
      <w:r>
        <w:rPr>
          <w:spacing w:val="-3"/>
          <w:sz w:val="24"/>
        </w:rPr>
        <w:t xml:space="preserve"> </w:t>
      </w:r>
      <w:r>
        <w:rPr>
          <w:sz w:val="24"/>
        </w:rPr>
        <w:t>as</w:t>
      </w:r>
      <w:r>
        <w:rPr>
          <w:spacing w:val="-3"/>
          <w:sz w:val="24"/>
        </w:rPr>
        <w:t xml:space="preserve"> </w:t>
      </w:r>
      <w:r>
        <w:rPr>
          <w:sz w:val="24"/>
        </w:rPr>
        <w:t>of the last signature date.</w:t>
      </w:r>
    </w:p>
    <w:p w14:paraId="2AFAA43F" w14:textId="77777777" w:rsidR="00016C31" w:rsidRDefault="00016C31">
      <w:pPr>
        <w:pStyle w:val="BodyText"/>
        <w:spacing w:before="1"/>
        <w:rPr>
          <w:sz w:val="24"/>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3421"/>
        <w:gridCol w:w="1261"/>
        <w:gridCol w:w="3421"/>
      </w:tblGrid>
      <w:tr w:rsidR="00016C31" w14:paraId="57247221" w14:textId="77777777">
        <w:trPr>
          <w:trHeight w:val="253"/>
        </w:trPr>
        <w:tc>
          <w:tcPr>
            <w:tcW w:w="4681" w:type="dxa"/>
            <w:gridSpan w:val="2"/>
          </w:tcPr>
          <w:p w14:paraId="6C7BD9C7" w14:textId="77777777" w:rsidR="00016C31" w:rsidRDefault="00632607">
            <w:pPr>
              <w:pStyle w:val="TableParagraph"/>
              <w:spacing w:line="234" w:lineRule="exact"/>
              <w:ind w:left="107"/>
              <w:rPr>
                <w:b/>
              </w:rPr>
            </w:pPr>
            <w:r>
              <w:rPr>
                <w:b/>
              </w:rPr>
              <w:t>For</w:t>
            </w:r>
            <w:r>
              <w:rPr>
                <w:b/>
                <w:spacing w:val="-5"/>
              </w:rPr>
              <w:t xml:space="preserve"> </w:t>
            </w:r>
            <w:r>
              <w:rPr>
                <w:b/>
              </w:rPr>
              <w:t>Quantum</w:t>
            </w:r>
            <w:r>
              <w:rPr>
                <w:b/>
                <w:spacing w:val="-5"/>
              </w:rPr>
              <w:t xml:space="preserve"> </w:t>
            </w:r>
            <w:r>
              <w:rPr>
                <w:b/>
              </w:rPr>
              <w:t>Research</w:t>
            </w:r>
            <w:r>
              <w:rPr>
                <w:b/>
                <w:spacing w:val="-8"/>
              </w:rPr>
              <w:t xml:space="preserve"> </w:t>
            </w:r>
            <w:r>
              <w:rPr>
                <w:b/>
              </w:rPr>
              <w:t>International,</w:t>
            </w:r>
            <w:r>
              <w:rPr>
                <w:b/>
                <w:spacing w:val="-7"/>
              </w:rPr>
              <w:t xml:space="preserve"> </w:t>
            </w:r>
            <w:r>
              <w:rPr>
                <w:b/>
                <w:spacing w:val="-2"/>
              </w:rPr>
              <w:t>Inc.:</w:t>
            </w:r>
          </w:p>
        </w:tc>
        <w:tc>
          <w:tcPr>
            <w:tcW w:w="4682" w:type="dxa"/>
            <w:gridSpan w:val="2"/>
          </w:tcPr>
          <w:p w14:paraId="665E9FC7" w14:textId="77777777" w:rsidR="00016C31" w:rsidRDefault="00632607">
            <w:pPr>
              <w:pStyle w:val="TableParagraph"/>
              <w:spacing w:line="234" w:lineRule="exact"/>
              <w:ind w:left="107"/>
              <w:rPr>
                <w:b/>
              </w:rPr>
            </w:pPr>
            <w:r>
              <w:rPr>
                <w:b/>
              </w:rPr>
              <w:t>For:</w:t>
            </w:r>
            <w:r>
              <w:rPr>
                <w:b/>
                <w:spacing w:val="-1"/>
              </w:rPr>
              <w:t xml:space="preserve"> </w:t>
            </w:r>
            <w:r>
              <w:rPr>
                <w:b/>
              </w:rPr>
              <w:t>Auburn</w:t>
            </w:r>
            <w:r>
              <w:rPr>
                <w:b/>
                <w:spacing w:val="-1"/>
              </w:rPr>
              <w:t xml:space="preserve"> </w:t>
            </w:r>
            <w:r>
              <w:rPr>
                <w:b/>
                <w:spacing w:val="-2"/>
              </w:rPr>
              <w:t>University</w:t>
            </w:r>
          </w:p>
        </w:tc>
      </w:tr>
      <w:tr w:rsidR="00016C31" w14:paraId="7BABCE1E" w14:textId="77777777">
        <w:trPr>
          <w:trHeight w:val="491"/>
        </w:trPr>
        <w:tc>
          <w:tcPr>
            <w:tcW w:w="1260" w:type="dxa"/>
          </w:tcPr>
          <w:p w14:paraId="2C3B37DA" w14:textId="77777777" w:rsidR="00016C31" w:rsidRDefault="00016C31">
            <w:pPr>
              <w:pStyle w:val="TableParagraph"/>
              <w:spacing w:before="8" w:line="240" w:lineRule="auto"/>
              <w:rPr>
                <w:sz w:val="20"/>
              </w:rPr>
            </w:pPr>
          </w:p>
          <w:p w14:paraId="76DA7431" w14:textId="77777777" w:rsidR="00016C31" w:rsidRDefault="00632607">
            <w:pPr>
              <w:pStyle w:val="TableParagraph"/>
              <w:spacing w:line="233" w:lineRule="exact"/>
              <w:ind w:left="107"/>
              <w:rPr>
                <w:b/>
              </w:rPr>
            </w:pPr>
            <w:r>
              <w:rPr>
                <w:b/>
                <w:spacing w:val="-2"/>
              </w:rPr>
              <w:t>Signature:</w:t>
            </w:r>
          </w:p>
        </w:tc>
        <w:tc>
          <w:tcPr>
            <w:tcW w:w="3421" w:type="dxa"/>
          </w:tcPr>
          <w:p w14:paraId="35A87F60" w14:textId="77777777" w:rsidR="00016C31" w:rsidRDefault="00016C31">
            <w:pPr>
              <w:pStyle w:val="TableParagraph"/>
              <w:spacing w:line="240" w:lineRule="auto"/>
              <w:rPr>
                <w:sz w:val="20"/>
              </w:rPr>
            </w:pPr>
          </w:p>
        </w:tc>
        <w:tc>
          <w:tcPr>
            <w:tcW w:w="1261" w:type="dxa"/>
          </w:tcPr>
          <w:p w14:paraId="1C2B5E38" w14:textId="77777777" w:rsidR="00016C31" w:rsidRDefault="00016C31">
            <w:pPr>
              <w:pStyle w:val="TableParagraph"/>
              <w:spacing w:before="8" w:line="240" w:lineRule="auto"/>
              <w:rPr>
                <w:sz w:val="20"/>
              </w:rPr>
            </w:pPr>
          </w:p>
          <w:p w14:paraId="46CA43BD" w14:textId="77777777" w:rsidR="00016C31" w:rsidRDefault="00632607">
            <w:pPr>
              <w:pStyle w:val="TableParagraph"/>
              <w:spacing w:line="233" w:lineRule="exact"/>
              <w:ind w:left="107"/>
              <w:rPr>
                <w:b/>
              </w:rPr>
            </w:pPr>
            <w:r>
              <w:rPr>
                <w:b/>
                <w:spacing w:val="-2"/>
              </w:rPr>
              <w:t>Signature:</w:t>
            </w:r>
          </w:p>
        </w:tc>
        <w:tc>
          <w:tcPr>
            <w:tcW w:w="3421" w:type="dxa"/>
          </w:tcPr>
          <w:p w14:paraId="589588BE" w14:textId="77777777" w:rsidR="00016C31" w:rsidRDefault="00016C31">
            <w:pPr>
              <w:pStyle w:val="TableParagraph"/>
              <w:spacing w:line="240" w:lineRule="auto"/>
              <w:rPr>
                <w:sz w:val="20"/>
              </w:rPr>
            </w:pPr>
          </w:p>
        </w:tc>
      </w:tr>
      <w:tr w:rsidR="00016C31" w14:paraId="44E2339C" w14:textId="77777777">
        <w:trPr>
          <w:trHeight w:val="493"/>
        </w:trPr>
        <w:tc>
          <w:tcPr>
            <w:tcW w:w="1260" w:type="dxa"/>
          </w:tcPr>
          <w:p w14:paraId="090F40B9" w14:textId="77777777" w:rsidR="00016C31" w:rsidRDefault="00016C31">
            <w:pPr>
              <w:pStyle w:val="TableParagraph"/>
              <w:spacing w:before="10" w:line="240" w:lineRule="auto"/>
              <w:rPr>
                <w:sz w:val="20"/>
              </w:rPr>
            </w:pPr>
          </w:p>
          <w:p w14:paraId="2932BB5F" w14:textId="77777777" w:rsidR="00016C31" w:rsidRDefault="00632607">
            <w:pPr>
              <w:pStyle w:val="TableParagraph"/>
              <w:spacing w:before="1" w:line="233" w:lineRule="exact"/>
              <w:ind w:left="107"/>
              <w:rPr>
                <w:b/>
              </w:rPr>
            </w:pPr>
            <w:r>
              <w:rPr>
                <w:b/>
                <w:spacing w:val="-2"/>
              </w:rPr>
              <w:t>Name:</w:t>
            </w:r>
          </w:p>
        </w:tc>
        <w:tc>
          <w:tcPr>
            <w:tcW w:w="3421" w:type="dxa"/>
          </w:tcPr>
          <w:p w14:paraId="1A4AEDE7" w14:textId="77777777" w:rsidR="00016C31" w:rsidRDefault="00016C31">
            <w:pPr>
              <w:pStyle w:val="TableParagraph"/>
              <w:spacing w:before="10" w:line="240" w:lineRule="auto"/>
              <w:rPr>
                <w:sz w:val="20"/>
              </w:rPr>
            </w:pPr>
          </w:p>
          <w:p w14:paraId="479567D9" w14:textId="77777777" w:rsidR="00016C31" w:rsidRDefault="00632607">
            <w:pPr>
              <w:pStyle w:val="TableParagraph"/>
              <w:spacing w:before="1" w:line="233" w:lineRule="exact"/>
              <w:ind w:left="107"/>
            </w:pPr>
            <w:r>
              <w:t xml:space="preserve">Jill </w:t>
            </w:r>
            <w:proofErr w:type="spellStart"/>
            <w:r>
              <w:rPr>
                <w:spacing w:val="-2"/>
              </w:rPr>
              <w:t>Ranes</w:t>
            </w:r>
            <w:proofErr w:type="spellEnd"/>
          </w:p>
        </w:tc>
        <w:tc>
          <w:tcPr>
            <w:tcW w:w="1261" w:type="dxa"/>
          </w:tcPr>
          <w:p w14:paraId="49BDBAC3" w14:textId="77777777" w:rsidR="00016C31" w:rsidRDefault="00016C31">
            <w:pPr>
              <w:pStyle w:val="TableParagraph"/>
              <w:spacing w:before="10" w:line="240" w:lineRule="auto"/>
              <w:rPr>
                <w:sz w:val="20"/>
              </w:rPr>
            </w:pPr>
          </w:p>
          <w:p w14:paraId="0EB296E5" w14:textId="77777777" w:rsidR="00016C31" w:rsidRDefault="00632607">
            <w:pPr>
              <w:pStyle w:val="TableParagraph"/>
              <w:spacing w:before="1" w:line="233" w:lineRule="exact"/>
              <w:ind w:left="107"/>
              <w:rPr>
                <w:b/>
              </w:rPr>
            </w:pPr>
            <w:r>
              <w:rPr>
                <w:b/>
                <w:spacing w:val="-2"/>
              </w:rPr>
              <w:t>Name:</w:t>
            </w:r>
          </w:p>
        </w:tc>
        <w:tc>
          <w:tcPr>
            <w:tcW w:w="3421" w:type="dxa"/>
          </w:tcPr>
          <w:p w14:paraId="745390AD" w14:textId="77777777" w:rsidR="00016C31" w:rsidRDefault="00016C31">
            <w:pPr>
              <w:pStyle w:val="TableParagraph"/>
              <w:spacing w:line="240" w:lineRule="auto"/>
              <w:rPr>
                <w:sz w:val="20"/>
              </w:rPr>
            </w:pPr>
          </w:p>
        </w:tc>
      </w:tr>
      <w:tr w:rsidR="00016C31" w14:paraId="44556B50" w14:textId="77777777">
        <w:trPr>
          <w:trHeight w:val="492"/>
        </w:trPr>
        <w:tc>
          <w:tcPr>
            <w:tcW w:w="1260" w:type="dxa"/>
          </w:tcPr>
          <w:p w14:paraId="34E2BDC4" w14:textId="77777777" w:rsidR="00016C31" w:rsidRDefault="00016C31">
            <w:pPr>
              <w:pStyle w:val="TableParagraph"/>
              <w:spacing w:before="9" w:line="240" w:lineRule="auto"/>
              <w:rPr>
                <w:sz w:val="20"/>
              </w:rPr>
            </w:pPr>
          </w:p>
          <w:p w14:paraId="7996D6BA" w14:textId="77777777" w:rsidR="00016C31" w:rsidRDefault="00632607">
            <w:pPr>
              <w:pStyle w:val="TableParagraph"/>
              <w:spacing w:line="233" w:lineRule="exact"/>
              <w:ind w:left="107"/>
              <w:rPr>
                <w:b/>
              </w:rPr>
            </w:pPr>
            <w:r>
              <w:rPr>
                <w:b/>
                <w:spacing w:val="-2"/>
              </w:rPr>
              <w:t>Title:</w:t>
            </w:r>
          </w:p>
        </w:tc>
        <w:tc>
          <w:tcPr>
            <w:tcW w:w="3421" w:type="dxa"/>
          </w:tcPr>
          <w:p w14:paraId="2AB88533" w14:textId="77777777" w:rsidR="00016C31" w:rsidRDefault="00016C31">
            <w:pPr>
              <w:pStyle w:val="TableParagraph"/>
              <w:spacing w:before="9" w:line="240" w:lineRule="auto"/>
              <w:rPr>
                <w:sz w:val="20"/>
              </w:rPr>
            </w:pPr>
          </w:p>
          <w:p w14:paraId="03DAB119" w14:textId="77777777" w:rsidR="00016C31" w:rsidRDefault="00632607">
            <w:pPr>
              <w:pStyle w:val="TableParagraph"/>
              <w:spacing w:line="233" w:lineRule="exact"/>
              <w:ind w:left="107"/>
            </w:pPr>
            <w:r>
              <w:t>Director</w:t>
            </w:r>
            <w:r>
              <w:rPr>
                <w:spacing w:val="-4"/>
              </w:rPr>
              <w:t xml:space="preserve"> </w:t>
            </w:r>
            <w:r>
              <w:t>of</w:t>
            </w:r>
            <w:r>
              <w:rPr>
                <w:spacing w:val="-3"/>
              </w:rPr>
              <w:t xml:space="preserve"> </w:t>
            </w:r>
            <w:r>
              <w:rPr>
                <w:spacing w:val="-2"/>
              </w:rPr>
              <w:t>Contracts</w:t>
            </w:r>
          </w:p>
        </w:tc>
        <w:tc>
          <w:tcPr>
            <w:tcW w:w="1261" w:type="dxa"/>
          </w:tcPr>
          <w:p w14:paraId="77C8CF11" w14:textId="77777777" w:rsidR="00016C31" w:rsidRDefault="00016C31">
            <w:pPr>
              <w:pStyle w:val="TableParagraph"/>
              <w:spacing w:before="9" w:line="240" w:lineRule="auto"/>
              <w:rPr>
                <w:sz w:val="20"/>
              </w:rPr>
            </w:pPr>
          </w:p>
          <w:p w14:paraId="6DBCA7D9" w14:textId="77777777" w:rsidR="00016C31" w:rsidRDefault="00632607">
            <w:pPr>
              <w:pStyle w:val="TableParagraph"/>
              <w:spacing w:line="233" w:lineRule="exact"/>
              <w:ind w:left="107"/>
              <w:rPr>
                <w:b/>
              </w:rPr>
            </w:pPr>
            <w:r>
              <w:rPr>
                <w:b/>
                <w:spacing w:val="-2"/>
              </w:rPr>
              <w:t>Title:</w:t>
            </w:r>
          </w:p>
        </w:tc>
        <w:tc>
          <w:tcPr>
            <w:tcW w:w="3421" w:type="dxa"/>
          </w:tcPr>
          <w:p w14:paraId="79802697" w14:textId="77777777" w:rsidR="00016C31" w:rsidRDefault="00016C31">
            <w:pPr>
              <w:pStyle w:val="TableParagraph"/>
              <w:spacing w:line="240" w:lineRule="auto"/>
              <w:rPr>
                <w:sz w:val="20"/>
              </w:rPr>
            </w:pPr>
          </w:p>
        </w:tc>
      </w:tr>
      <w:tr w:rsidR="00016C31" w14:paraId="6F49B86A" w14:textId="77777777">
        <w:trPr>
          <w:trHeight w:val="494"/>
        </w:trPr>
        <w:tc>
          <w:tcPr>
            <w:tcW w:w="1260" w:type="dxa"/>
          </w:tcPr>
          <w:p w14:paraId="1C02AAAA" w14:textId="77777777" w:rsidR="00016C31" w:rsidRDefault="00016C31">
            <w:pPr>
              <w:pStyle w:val="TableParagraph"/>
              <w:spacing w:before="10" w:line="240" w:lineRule="auto"/>
              <w:rPr>
                <w:sz w:val="20"/>
              </w:rPr>
            </w:pPr>
          </w:p>
          <w:p w14:paraId="2D5A03FD" w14:textId="77777777" w:rsidR="00016C31" w:rsidRDefault="00632607">
            <w:pPr>
              <w:pStyle w:val="TableParagraph"/>
              <w:spacing w:before="1" w:line="233" w:lineRule="exact"/>
              <w:ind w:left="107"/>
              <w:rPr>
                <w:b/>
              </w:rPr>
            </w:pPr>
            <w:r>
              <w:rPr>
                <w:b/>
                <w:spacing w:val="-2"/>
              </w:rPr>
              <w:t>Date:</w:t>
            </w:r>
          </w:p>
        </w:tc>
        <w:tc>
          <w:tcPr>
            <w:tcW w:w="3421" w:type="dxa"/>
          </w:tcPr>
          <w:p w14:paraId="7157DEA5" w14:textId="77777777" w:rsidR="00016C31" w:rsidRDefault="00016C31">
            <w:pPr>
              <w:pStyle w:val="TableParagraph"/>
              <w:spacing w:line="240" w:lineRule="auto"/>
              <w:rPr>
                <w:sz w:val="20"/>
              </w:rPr>
            </w:pPr>
          </w:p>
        </w:tc>
        <w:tc>
          <w:tcPr>
            <w:tcW w:w="1261" w:type="dxa"/>
          </w:tcPr>
          <w:p w14:paraId="530542B2" w14:textId="77777777" w:rsidR="00016C31" w:rsidRDefault="00016C31">
            <w:pPr>
              <w:pStyle w:val="TableParagraph"/>
              <w:spacing w:before="10" w:line="240" w:lineRule="auto"/>
              <w:rPr>
                <w:sz w:val="20"/>
              </w:rPr>
            </w:pPr>
          </w:p>
          <w:p w14:paraId="0BDC9017" w14:textId="77777777" w:rsidR="00016C31" w:rsidRDefault="00632607">
            <w:pPr>
              <w:pStyle w:val="TableParagraph"/>
              <w:spacing w:before="1" w:line="233" w:lineRule="exact"/>
              <w:ind w:left="107"/>
              <w:rPr>
                <w:b/>
              </w:rPr>
            </w:pPr>
            <w:r>
              <w:rPr>
                <w:b/>
                <w:spacing w:val="-2"/>
              </w:rPr>
              <w:t>Date:</w:t>
            </w:r>
          </w:p>
        </w:tc>
        <w:tc>
          <w:tcPr>
            <w:tcW w:w="3421" w:type="dxa"/>
          </w:tcPr>
          <w:p w14:paraId="27908BA3" w14:textId="77777777" w:rsidR="00016C31" w:rsidRDefault="00016C31">
            <w:pPr>
              <w:pStyle w:val="TableParagraph"/>
              <w:spacing w:line="240" w:lineRule="auto"/>
              <w:rPr>
                <w:sz w:val="20"/>
              </w:rPr>
            </w:pPr>
          </w:p>
        </w:tc>
      </w:tr>
    </w:tbl>
    <w:p w14:paraId="7A34B04B" w14:textId="77777777" w:rsidR="00016C31" w:rsidRDefault="00016C31">
      <w:pPr>
        <w:rPr>
          <w:sz w:val="20"/>
        </w:rPr>
        <w:sectPr w:rsidR="00016C31">
          <w:footerReference w:type="default" r:id="rId9"/>
          <w:type w:val="continuous"/>
          <w:pgSz w:w="12240" w:h="15840"/>
          <w:pgMar w:top="1360" w:right="640" w:bottom="1000" w:left="1000" w:header="0" w:footer="801" w:gutter="0"/>
          <w:pgNumType w:start="1"/>
          <w:cols w:space="720"/>
        </w:sectPr>
      </w:pPr>
    </w:p>
    <w:p w14:paraId="525C1BC4" w14:textId="77777777" w:rsidR="00016C31" w:rsidRDefault="00900DE8">
      <w:pPr>
        <w:pStyle w:val="Heading1"/>
        <w:spacing w:before="76"/>
      </w:pPr>
      <w:r>
        <w:lastRenderedPageBreak/>
        <w:pict w14:anchorId="426D9C72">
          <v:rect id="docshape3" o:spid="_x0000_s1129" style="position:absolute;left:0;text-align:left;margin-left:59.5pt;margin-top:738.2pt;width:515pt;height:1.45pt;z-index:-18520064;mso-position-horizontal-relative:page;mso-position-vertical-relative:page" fillcolor="#0e233d" stroked="f">
            <w10:wrap anchorx="page" anchory="page"/>
          </v:rect>
        </w:pict>
      </w:r>
      <w:r w:rsidR="00632607">
        <w:t>Section</w:t>
      </w:r>
      <w:r w:rsidR="00632607">
        <w:rPr>
          <w:spacing w:val="-4"/>
        </w:rPr>
        <w:t xml:space="preserve"> </w:t>
      </w:r>
      <w:r w:rsidR="00632607">
        <w:t>A.</w:t>
      </w:r>
      <w:r w:rsidR="00632607">
        <w:rPr>
          <w:spacing w:val="-1"/>
        </w:rPr>
        <w:t xml:space="preserve"> </w:t>
      </w:r>
      <w:r w:rsidR="00632607">
        <w:rPr>
          <w:spacing w:val="-2"/>
        </w:rPr>
        <w:t>Subcontract</w:t>
      </w:r>
    </w:p>
    <w:p w14:paraId="32A2050C" w14:textId="77777777" w:rsidR="00016C31" w:rsidRDefault="00632607">
      <w:pPr>
        <w:spacing w:before="119"/>
        <w:ind w:left="219"/>
        <w:rPr>
          <w:sz w:val="24"/>
        </w:rPr>
      </w:pPr>
      <w:r>
        <w:rPr>
          <w:sz w:val="24"/>
        </w:rPr>
        <w:t>The</w:t>
      </w:r>
      <w:r>
        <w:rPr>
          <w:spacing w:val="-13"/>
          <w:sz w:val="24"/>
        </w:rPr>
        <w:t xml:space="preserve"> </w:t>
      </w:r>
      <w:r>
        <w:rPr>
          <w:sz w:val="24"/>
        </w:rPr>
        <w:t>maximum</w:t>
      </w:r>
      <w:r>
        <w:rPr>
          <w:spacing w:val="-12"/>
          <w:sz w:val="24"/>
        </w:rPr>
        <w:t xml:space="preserve"> </w:t>
      </w:r>
      <w:r>
        <w:rPr>
          <w:sz w:val="24"/>
        </w:rPr>
        <w:t>value</w:t>
      </w:r>
      <w:r>
        <w:rPr>
          <w:spacing w:val="-13"/>
          <w:sz w:val="24"/>
        </w:rPr>
        <w:t xml:space="preserve"> </w:t>
      </w:r>
      <w:r>
        <w:rPr>
          <w:sz w:val="24"/>
        </w:rPr>
        <w:t>of</w:t>
      </w:r>
      <w:r>
        <w:rPr>
          <w:spacing w:val="-13"/>
          <w:sz w:val="24"/>
        </w:rPr>
        <w:t xml:space="preserve"> </w:t>
      </w:r>
      <w:r>
        <w:rPr>
          <w:sz w:val="24"/>
        </w:rPr>
        <w:t>this</w:t>
      </w:r>
      <w:r>
        <w:rPr>
          <w:spacing w:val="-12"/>
          <w:sz w:val="24"/>
        </w:rPr>
        <w:t xml:space="preserve"> </w:t>
      </w:r>
      <w:r>
        <w:rPr>
          <w:sz w:val="24"/>
        </w:rPr>
        <w:t>Subcontract</w:t>
      </w:r>
      <w:r>
        <w:rPr>
          <w:spacing w:val="-13"/>
          <w:sz w:val="24"/>
        </w:rPr>
        <w:t xml:space="preserve"> </w:t>
      </w:r>
      <w:r>
        <w:rPr>
          <w:sz w:val="24"/>
        </w:rPr>
        <w:t>will</w:t>
      </w:r>
      <w:r>
        <w:rPr>
          <w:spacing w:val="-12"/>
          <w:sz w:val="24"/>
        </w:rPr>
        <w:t xml:space="preserve"> </w:t>
      </w:r>
      <w:r>
        <w:rPr>
          <w:sz w:val="24"/>
        </w:rPr>
        <w:t>be</w:t>
      </w:r>
      <w:r>
        <w:rPr>
          <w:spacing w:val="-13"/>
          <w:sz w:val="24"/>
        </w:rPr>
        <w:t xml:space="preserve"> </w:t>
      </w:r>
      <w:r>
        <w:rPr>
          <w:sz w:val="24"/>
        </w:rPr>
        <w:t>the</w:t>
      </w:r>
      <w:r>
        <w:rPr>
          <w:spacing w:val="-11"/>
          <w:sz w:val="24"/>
        </w:rPr>
        <w:t xml:space="preserve"> </w:t>
      </w:r>
      <w:r>
        <w:rPr>
          <w:sz w:val="24"/>
        </w:rPr>
        <w:t>collective</w:t>
      </w:r>
      <w:r>
        <w:rPr>
          <w:spacing w:val="-13"/>
          <w:sz w:val="24"/>
        </w:rPr>
        <w:t xml:space="preserve"> </w:t>
      </w:r>
      <w:r>
        <w:rPr>
          <w:sz w:val="24"/>
        </w:rPr>
        <w:t>total</w:t>
      </w:r>
      <w:r>
        <w:rPr>
          <w:spacing w:val="-13"/>
          <w:sz w:val="24"/>
        </w:rPr>
        <w:t xml:space="preserve"> </w:t>
      </w:r>
      <w:r>
        <w:rPr>
          <w:sz w:val="24"/>
        </w:rPr>
        <w:t>of</w:t>
      </w:r>
      <w:r>
        <w:rPr>
          <w:spacing w:val="-13"/>
          <w:sz w:val="24"/>
        </w:rPr>
        <w:t xml:space="preserve"> </w:t>
      </w:r>
      <w:r>
        <w:rPr>
          <w:sz w:val="24"/>
        </w:rPr>
        <w:t>all</w:t>
      </w:r>
      <w:r>
        <w:rPr>
          <w:spacing w:val="-12"/>
          <w:sz w:val="24"/>
        </w:rPr>
        <w:t xml:space="preserve"> </w:t>
      </w:r>
      <w:r>
        <w:rPr>
          <w:sz w:val="24"/>
        </w:rPr>
        <w:t>Task</w:t>
      </w:r>
      <w:r>
        <w:rPr>
          <w:spacing w:val="-13"/>
          <w:sz w:val="24"/>
        </w:rPr>
        <w:t xml:space="preserve"> </w:t>
      </w:r>
      <w:r>
        <w:rPr>
          <w:sz w:val="24"/>
        </w:rPr>
        <w:t>Orders</w:t>
      </w:r>
      <w:r>
        <w:rPr>
          <w:spacing w:val="-13"/>
          <w:sz w:val="24"/>
        </w:rPr>
        <w:t xml:space="preserve"> </w:t>
      </w:r>
      <w:r>
        <w:rPr>
          <w:sz w:val="24"/>
        </w:rPr>
        <w:t>(TO’s)</w:t>
      </w:r>
      <w:r>
        <w:rPr>
          <w:spacing w:val="-12"/>
          <w:sz w:val="24"/>
        </w:rPr>
        <w:t xml:space="preserve"> </w:t>
      </w:r>
      <w:r>
        <w:rPr>
          <w:sz w:val="24"/>
        </w:rPr>
        <w:t>awarded</w:t>
      </w:r>
      <w:r>
        <w:rPr>
          <w:spacing w:val="-11"/>
          <w:sz w:val="24"/>
        </w:rPr>
        <w:t xml:space="preserve"> </w:t>
      </w:r>
      <w:r>
        <w:rPr>
          <w:sz w:val="24"/>
        </w:rPr>
        <w:t>under this Subcontract.</w:t>
      </w:r>
    </w:p>
    <w:p w14:paraId="0CA864D8" w14:textId="77777777" w:rsidR="00016C31" w:rsidRDefault="00016C31">
      <w:pPr>
        <w:rPr>
          <w:sz w:val="24"/>
        </w:rPr>
        <w:sectPr w:rsidR="00016C31">
          <w:pgSz w:w="12240" w:h="15840"/>
          <w:pgMar w:top="1820" w:right="640" w:bottom="1060" w:left="1000" w:header="0" w:footer="801" w:gutter="0"/>
          <w:cols w:space="720"/>
        </w:sectPr>
      </w:pPr>
    </w:p>
    <w:p w14:paraId="333170E3" w14:textId="77777777" w:rsidR="00016C31" w:rsidRDefault="00900DE8">
      <w:pPr>
        <w:pStyle w:val="Heading1"/>
        <w:spacing w:before="60"/>
      </w:pPr>
      <w:r>
        <w:lastRenderedPageBreak/>
        <w:pict w14:anchorId="0217A4FF">
          <v:rect id="docshape4" o:spid="_x0000_s1128" style="position:absolute;left:0;text-align:left;margin-left:59.5pt;margin-top:738.2pt;width:515pt;height:1.45pt;z-index:-18519552;mso-position-horizontal-relative:page;mso-position-vertical-relative:page" fillcolor="#0e233d" stroked="f">
            <w10:wrap anchorx="page" anchory="page"/>
          </v:rect>
        </w:pict>
      </w:r>
      <w:r w:rsidR="00632607">
        <w:t>Section</w:t>
      </w:r>
      <w:r w:rsidR="00632607">
        <w:rPr>
          <w:spacing w:val="-3"/>
        </w:rPr>
        <w:t xml:space="preserve"> </w:t>
      </w:r>
      <w:r w:rsidR="00632607">
        <w:t>B.</w:t>
      </w:r>
      <w:r w:rsidR="00632607">
        <w:rPr>
          <w:spacing w:val="-4"/>
        </w:rPr>
        <w:t xml:space="preserve"> </w:t>
      </w:r>
      <w:r w:rsidR="00632607">
        <w:t>Supplies</w:t>
      </w:r>
      <w:r w:rsidR="00632607">
        <w:rPr>
          <w:spacing w:val="-4"/>
        </w:rPr>
        <w:t xml:space="preserve"> </w:t>
      </w:r>
      <w:r w:rsidR="00632607">
        <w:t>or</w:t>
      </w:r>
      <w:r w:rsidR="00632607">
        <w:rPr>
          <w:spacing w:val="-3"/>
        </w:rPr>
        <w:t xml:space="preserve"> </w:t>
      </w:r>
      <w:r w:rsidR="00632607">
        <w:t>Services</w:t>
      </w:r>
      <w:r w:rsidR="00632607">
        <w:rPr>
          <w:spacing w:val="-1"/>
        </w:rPr>
        <w:t xml:space="preserve"> </w:t>
      </w:r>
      <w:r w:rsidR="00632607">
        <w:t>and</w:t>
      </w:r>
      <w:r w:rsidR="00632607">
        <w:rPr>
          <w:spacing w:val="-5"/>
        </w:rPr>
        <w:t xml:space="preserve"> </w:t>
      </w:r>
      <w:r w:rsidR="00632607">
        <w:rPr>
          <w:spacing w:val="-2"/>
        </w:rPr>
        <w:t>Prices</w:t>
      </w:r>
    </w:p>
    <w:p w14:paraId="0AC473B5" w14:textId="77777777" w:rsidR="00016C31" w:rsidRDefault="00632607">
      <w:pPr>
        <w:pStyle w:val="Heading2"/>
        <w:spacing w:before="119"/>
      </w:pPr>
      <w:r>
        <w:t>CONTRACT</w:t>
      </w:r>
      <w:r>
        <w:rPr>
          <w:spacing w:val="-15"/>
        </w:rPr>
        <w:t xml:space="preserve"> </w:t>
      </w:r>
      <w:r>
        <w:rPr>
          <w:spacing w:val="-4"/>
        </w:rPr>
        <w:t>TYPE</w:t>
      </w:r>
    </w:p>
    <w:p w14:paraId="2D97A5EB" w14:textId="77777777" w:rsidR="00016C31" w:rsidRDefault="00632607">
      <w:pPr>
        <w:pStyle w:val="ListParagraph"/>
        <w:numPr>
          <w:ilvl w:val="0"/>
          <w:numId w:val="142"/>
        </w:numPr>
        <w:tabs>
          <w:tab w:val="left" w:pos="580"/>
        </w:tabs>
        <w:spacing w:before="120"/>
        <w:ind w:right="135"/>
        <w:jc w:val="both"/>
        <w:rPr>
          <w:sz w:val="24"/>
        </w:rPr>
      </w:pPr>
      <w:r>
        <w:rPr>
          <w:sz w:val="24"/>
        </w:rPr>
        <w:t>This is an Indefinite Delivery/Indefinite Quantity (IDIQ) type contract with multiple pricing arrangements</w:t>
      </w:r>
      <w:r>
        <w:rPr>
          <w:spacing w:val="-1"/>
          <w:sz w:val="24"/>
        </w:rPr>
        <w:t xml:space="preserve"> </w:t>
      </w:r>
      <w:r>
        <w:rPr>
          <w:sz w:val="24"/>
        </w:rPr>
        <w:t>available for</w:t>
      </w:r>
      <w:r>
        <w:rPr>
          <w:spacing w:val="-2"/>
          <w:sz w:val="24"/>
        </w:rPr>
        <w:t xml:space="preserve"> </w:t>
      </w:r>
      <w:r>
        <w:rPr>
          <w:sz w:val="24"/>
        </w:rPr>
        <w:t>use</w:t>
      </w:r>
      <w:r>
        <w:rPr>
          <w:spacing w:val="-2"/>
          <w:sz w:val="24"/>
        </w:rPr>
        <w:t xml:space="preserve"> </w:t>
      </w:r>
      <w:r>
        <w:rPr>
          <w:sz w:val="24"/>
        </w:rPr>
        <w:t>in pricing</w:t>
      </w:r>
      <w:r>
        <w:rPr>
          <w:spacing w:val="-1"/>
          <w:sz w:val="24"/>
        </w:rPr>
        <w:t xml:space="preserve"> </w:t>
      </w:r>
      <w:r>
        <w:rPr>
          <w:sz w:val="24"/>
        </w:rPr>
        <w:t>individual TO’s.</w:t>
      </w:r>
      <w:r>
        <w:rPr>
          <w:spacing w:val="40"/>
          <w:sz w:val="24"/>
        </w:rPr>
        <w:t xml:space="preserve"> </w:t>
      </w:r>
      <w:r>
        <w:rPr>
          <w:sz w:val="24"/>
        </w:rPr>
        <w:t>Available</w:t>
      </w:r>
      <w:r>
        <w:rPr>
          <w:spacing w:val="-2"/>
          <w:sz w:val="24"/>
        </w:rPr>
        <w:t xml:space="preserve"> </w:t>
      </w:r>
      <w:r>
        <w:rPr>
          <w:sz w:val="24"/>
        </w:rPr>
        <w:t>arrangements</w:t>
      </w:r>
      <w:r>
        <w:rPr>
          <w:spacing w:val="-1"/>
          <w:sz w:val="24"/>
        </w:rPr>
        <w:t xml:space="preserve"> </w:t>
      </w:r>
      <w:r>
        <w:rPr>
          <w:sz w:val="24"/>
        </w:rPr>
        <w:t>shall</w:t>
      </w:r>
      <w:r>
        <w:rPr>
          <w:spacing w:val="-1"/>
          <w:sz w:val="24"/>
        </w:rPr>
        <w:t xml:space="preserve"> </w:t>
      </w:r>
      <w:r>
        <w:rPr>
          <w:sz w:val="24"/>
        </w:rPr>
        <w:t>include Cost- Plus-Fixed-Fee (CPFF), Time and Material (T&amp;M) or Firm Fixed Price (FFP).</w:t>
      </w:r>
    </w:p>
    <w:p w14:paraId="2DC506EF" w14:textId="77777777" w:rsidR="00016C31" w:rsidRDefault="00632607">
      <w:pPr>
        <w:pStyle w:val="ListParagraph"/>
        <w:numPr>
          <w:ilvl w:val="0"/>
          <w:numId w:val="142"/>
        </w:numPr>
        <w:tabs>
          <w:tab w:val="left" w:pos="580"/>
        </w:tabs>
        <w:spacing w:before="120"/>
        <w:ind w:right="137"/>
        <w:jc w:val="both"/>
        <w:rPr>
          <w:sz w:val="24"/>
        </w:rPr>
      </w:pPr>
      <w:r>
        <w:rPr>
          <w:sz w:val="24"/>
        </w:rPr>
        <w:t>The</w:t>
      </w:r>
      <w:r>
        <w:rPr>
          <w:spacing w:val="-9"/>
          <w:sz w:val="24"/>
        </w:rPr>
        <w:t xml:space="preserve"> </w:t>
      </w:r>
      <w:r>
        <w:rPr>
          <w:sz w:val="24"/>
        </w:rPr>
        <w:t>Subcontractor,</w:t>
      </w:r>
      <w:r>
        <w:rPr>
          <w:spacing w:val="-6"/>
          <w:sz w:val="24"/>
        </w:rPr>
        <w:t xml:space="preserve"> </w:t>
      </w:r>
      <w:r>
        <w:rPr>
          <w:sz w:val="24"/>
        </w:rPr>
        <w:t>as</w:t>
      </w:r>
      <w:r>
        <w:rPr>
          <w:spacing w:val="-8"/>
          <w:sz w:val="24"/>
        </w:rPr>
        <w:t xml:space="preserve"> </w:t>
      </w:r>
      <w:r>
        <w:rPr>
          <w:sz w:val="24"/>
        </w:rPr>
        <w:t>an</w:t>
      </w:r>
      <w:r>
        <w:rPr>
          <w:spacing w:val="-5"/>
          <w:sz w:val="24"/>
        </w:rPr>
        <w:t xml:space="preserve"> </w:t>
      </w:r>
      <w:r>
        <w:rPr>
          <w:sz w:val="24"/>
        </w:rPr>
        <w:t>independent</w:t>
      </w:r>
      <w:r>
        <w:rPr>
          <w:spacing w:val="-8"/>
          <w:sz w:val="24"/>
        </w:rPr>
        <w:t xml:space="preserve"> </w:t>
      </w:r>
      <w:r>
        <w:rPr>
          <w:sz w:val="24"/>
        </w:rPr>
        <w:t>contractor</w:t>
      </w:r>
      <w:r>
        <w:rPr>
          <w:spacing w:val="-8"/>
          <w:sz w:val="24"/>
        </w:rPr>
        <w:t xml:space="preserve"> </w:t>
      </w:r>
      <w:r>
        <w:rPr>
          <w:sz w:val="24"/>
        </w:rPr>
        <w:t>and</w:t>
      </w:r>
      <w:r>
        <w:rPr>
          <w:spacing w:val="-8"/>
          <w:sz w:val="24"/>
        </w:rPr>
        <w:t xml:space="preserve"> </w:t>
      </w:r>
      <w:r>
        <w:rPr>
          <w:sz w:val="24"/>
        </w:rPr>
        <w:t>not</w:t>
      </w:r>
      <w:r>
        <w:rPr>
          <w:spacing w:val="-8"/>
          <w:sz w:val="24"/>
        </w:rPr>
        <w:t xml:space="preserve"> </w:t>
      </w:r>
      <w:r>
        <w:rPr>
          <w:sz w:val="24"/>
        </w:rPr>
        <w:t>as</w:t>
      </w:r>
      <w:r>
        <w:rPr>
          <w:spacing w:val="-7"/>
          <w:sz w:val="24"/>
        </w:rPr>
        <w:t xml:space="preserve"> </w:t>
      </w:r>
      <w:r>
        <w:rPr>
          <w:sz w:val="24"/>
        </w:rPr>
        <w:t>an</w:t>
      </w:r>
      <w:r>
        <w:rPr>
          <w:spacing w:val="-8"/>
          <w:sz w:val="24"/>
        </w:rPr>
        <w:t xml:space="preserve"> </w:t>
      </w:r>
      <w:r>
        <w:rPr>
          <w:sz w:val="24"/>
        </w:rPr>
        <w:t>agent</w:t>
      </w:r>
      <w:r>
        <w:rPr>
          <w:spacing w:val="-8"/>
          <w:sz w:val="24"/>
        </w:rPr>
        <w:t xml:space="preserve"> </w:t>
      </w:r>
      <w:r>
        <w:rPr>
          <w:sz w:val="24"/>
        </w:rPr>
        <w:t>or</w:t>
      </w:r>
      <w:r>
        <w:rPr>
          <w:spacing w:val="-9"/>
          <w:sz w:val="24"/>
        </w:rPr>
        <w:t xml:space="preserve"> </w:t>
      </w:r>
      <w:r>
        <w:rPr>
          <w:sz w:val="24"/>
        </w:rPr>
        <w:t>employee</w:t>
      </w:r>
      <w:r>
        <w:rPr>
          <w:spacing w:val="-10"/>
          <w:sz w:val="24"/>
        </w:rPr>
        <w:t xml:space="preserve"> </w:t>
      </w:r>
      <w:r>
        <w:rPr>
          <w:sz w:val="24"/>
        </w:rPr>
        <w:t>of</w:t>
      </w:r>
      <w:r>
        <w:rPr>
          <w:spacing w:val="-8"/>
          <w:sz w:val="24"/>
        </w:rPr>
        <w:t xml:space="preserve"> </w:t>
      </w:r>
      <w:r>
        <w:rPr>
          <w:sz w:val="24"/>
        </w:rPr>
        <w:t>Quantum</w:t>
      </w:r>
      <w:r>
        <w:rPr>
          <w:spacing w:val="-8"/>
          <w:sz w:val="24"/>
        </w:rPr>
        <w:t xml:space="preserve"> </w:t>
      </w:r>
      <w:r>
        <w:rPr>
          <w:sz w:val="24"/>
        </w:rPr>
        <w:t>Research International,</w:t>
      </w:r>
      <w:r>
        <w:rPr>
          <w:spacing w:val="-14"/>
          <w:sz w:val="24"/>
        </w:rPr>
        <w:t xml:space="preserve"> </w:t>
      </w:r>
      <w:r>
        <w:rPr>
          <w:sz w:val="24"/>
        </w:rPr>
        <w:t>Inc.,</w:t>
      </w:r>
      <w:r>
        <w:rPr>
          <w:spacing w:val="-12"/>
          <w:sz w:val="24"/>
        </w:rPr>
        <w:t xml:space="preserve"> </w:t>
      </w:r>
      <w:r>
        <w:rPr>
          <w:sz w:val="24"/>
        </w:rPr>
        <w:t>shall</w:t>
      </w:r>
      <w:r>
        <w:rPr>
          <w:spacing w:val="-14"/>
          <w:sz w:val="24"/>
        </w:rPr>
        <w:t xml:space="preserve"> </w:t>
      </w:r>
      <w:r>
        <w:rPr>
          <w:sz w:val="24"/>
        </w:rPr>
        <w:t>furnish</w:t>
      </w:r>
      <w:r>
        <w:rPr>
          <w:spacing w:val="-15"/>
          <w:sz w:val="24"/>
        </w:rPr>
        <w:t xml:space="preserve"> </w:t>
      </w:r>
      <w:r>
        <w:rPr>
          <w:sz w:val="24"/>
        </w:rPr>
        <w:t>all</w:t>
      </w:r>
      <w:r>
        <w:rPr>
          <w:spacing w:val="-15"/>
          <w:sz w:val="24"/>
        </w:rPr>
        <w:t xml:space="preserve"> </w:t>
      </w:r>
      <w:r>
        <w:rPr>
          <w:sz w:val="24"/>
        </w:rPr>
        <w:t>necessary</w:t>
      </w:r>
      <w:r>
        <w:rPr>
          <w:spacing w:val="-15"/>
          <w:sz w:val="24"/>
        </w:rPr>
        <w:t xml:space="preserve"> </w:t>
      </w:r>
      <w:r>
        <w:rPr>
          <w:sz w:val="24"/>
        </w:rPr>
        <w:t>labor,</w:t>
      </w:r>
      <w:r>
        <w:rPr>
          <w:spacing w:val="-15"/>
          <w:sz w:val="24"/>
        </w:rPr>
        <w:t xml:space="preserve"> </w:t>
      </w:r>
      <w:r>
        <w:rPr>
          <w:sz w:val="24"/>
        </w:rPr>
        <w:t>services</w:t>
      </w:r>
      <w:r>
        <w:rPr>
          <w:spacing w:val="-15"/>
          <w:sz w:val="24"/>
        </w:rPr>
        <w:t xml:space="preserve"> </w:t>
      </w:r>
      <w:r>
        <w:rPr>
          <w:sz w:val="24"/>
        </w:rPr>
        <w:t>(non-personal),</w:t>
      </w:r>
      <w:r>
        <w:rPr>
          <w:spacing w:val="-13"/>
          <w:sz w:val="24"/>
        </w:rPr>
        <w:t xml:space="preserve"> </w:t>
      </w:r>
      <w:r>
        <w:rPr>
          <w:sz w:val="24"/>
        </w:rPr>
        <w:t>equipment,</w:t>
      </w:r>
      <w:r>
        <w:rPr>
          <w:spacing w:val="-15"/>
          <w:sz w:val="24"/>
        </w:rPr>
        <w:t xml:space="preserve"> </w:t>
      </w:r>
      <w:r>
        <w:rPr>
          <w:sz w:val="24"/>
        </w:rPr>
        <w:t>and</w:t>
      </w:r>
      <w:r>
        <w:rPr>
          <w:spacing w:val="-13"/>
          <w:sz w:val="24"/>
        </w:rPr>
        <w:t xml:space="preserve"> </w:t>
      </w:r>
      <w:r>
        <w:rPr>
          <w:sz w:val="24"/>
        </w:rPr>
        <w:t>/or</w:t>
      </w:r>
      <w:r>
        <w:rPr>
          <w:spacing w:val="-15"/>
          <w:sz w:val="24"/>
        </w:rPr>
        <w:t xml:space="preserve"> </w:t>
      </w:r>
      <w:r>
        <w:rPr>
          <w:sz w:val="24"/>
        </w:rPr>
        <w:t>material (except as specified to be furnished by Quantum or the Government) required to accomplish the work efforts</w:t>
      </w:r>
      <w:r>
        <w:rPr>
          <w:spacing w:val="-7"/>
          <w:sz w:val="24"/>
        </w:rPr>
        <w:t xml:space="preserve"> </w:t>
      </w:r>
      <w:r>
        <w:rPr>
          <w:sz w:val="24"/>
        </w:rPr>
        <w:t>as</w:t>
      </w:r>
      <w:r>
        <w:rPr>
          <w:spacing w:val="-9"/>
          <w:sz w:val="24"/>
        </w:rPr>
        <w:t xml:space="preserve"> </w:t>
      </w:r>
      <w:r>
        <w:rPr>
          <w:sz w:val="24"/>
        </w:rPr>
        <w:t>specifically</w:t>
      </w:r>
      <w:r>
        <w:rPr>
          <w:spacing w:val="-10"/>
          <w:sz w:val="24"/>
        </w:rPr>
        <w:t xml:space="preserve"> </w:t>
      </w:r>
      <w:r>
        <w:rPr>
          <w:sz w:val="24"/>
        </w:rPr>
        <w:t>set</w:t>
      </w:r>
      <w:r>
        <w:rPr>
          <w:spacing w:val="-7"/>
          <w:sz w:val="24"/>
        </w:rPr>
        <w:t xml:space="preserve"> </w:t>
      </w:r>
      <w:r>
        <w:rPr>
          <w:sz w:val="24"/>
        </w:rPr>
        <w:t>forth</w:t>
      </w:r>
      <w:r>
        <w:rPr>
          <w:spacing w:val="-9"/>
          <w:sz w:val="24"/>
        </w:rPr>
        <w:t xml:space="preserve"> </w:t>
      </w:r>
      <w:r>
        <w:rPr>
          <w:sz w:val="24"/>
        </w:rPr>
        <w:t>in</w:t>
      </w:r>
      <w:r>
        <w:rPr>
          <w:spacing w:val="-9"/>
          <w:sz w:val="24"/>
        </w:rPr>
        <w:t xml:space="preserve"> </w:t>
      </w:r>
      <w:r>
        <w:rPr>
          <w:sz w:val="24"/>
        </w:rPr>
        <w:t>each</w:t>
      </w:r>
      <w:r>
        <w:rPr>
          <w:spacing w:val="-10"/>
          <w:sz w:val="24"/>
        </w:rPr>
        <w:t xml:space="preserve"> </w:t>
      </w:r>
      <w:r>
        <w:rPr>
          <w:sz w:val="24"/>
        </w:rPr>
        <w:t>issued</w:t>
      </w:r>
      <w:r>
        <w:rPr>
          <w:spacing w:val="-8"/>
          <w:sz w:val="24"/>
        </w:rPr>
        <w:t xml:space="preserve"> </w:t>
      </w:r>
      <w:r>
        <w:rPr>
          <w:sz w:val="24"/>
        </w:rPr>
        <w:t>TO.</w:t>
      </w:r>
      <w:r>
        <w:rPr>
          <w:spacing w:val="40"/>
          <w:sz w:val="24"/>
        </w:rPr>
        <w:t xml:space="preserve"> </w:t>
      </w:r>
      <w:r>
        <w:rPr>
          <w:sz w:val="24"/>
        </w:rPr>
        <w:t>All</w:t>
      </w:r>
      <w:r>
        <w:rPr>
          <w:spacing w:val="-9"/>
          <w:sz w:val="24"/>
        </w:rPr>
        <w:t xml:space="preserve"> </w:t>
      </w:r>
      <w:r>
        <w:rPr>
          <w:sz w:val="24"/>
        </w:rPr>
        <w:t>TOs</w:t>
      </w:r>
      <w:r>
        <w:rPr>
          <w:spacing w:val="-9"/>
          <w:sz w:val="24"/>
        </w:rPr>
        <w:t xml:space="preserve"> </w:t>
      </w:r>
      <w:r>
        <w:rPr>
          <w:sz w:val="24"/>
        </w:rPr>
        <w:t>shall</w:t>
      </w:r>
      <w:r>
        <w:rPr>
          <w:spacing w:val="-9"/>
          <w:sz w:val="24"/>
        </w:rPr>
        <w:t xml:space="preserve"> </w:t>
      </w:r>
      <w:r>
        <w:rPr>
          <w:sz w:val="24"/>
        </w:rPr>
        <w:t>be</w:t>
      </w:r>
      <w:r>
        <w:rPr>
          <w:spacing w:val="-11"/>
          <w:sz w:val="24"/>
        </w:rPr>
        <w:t xml:space="preserve"> </w:t>
      </w:r>
      <w:r>
        <w:rPr>
          <w:sz w:val="24"/>
        </w:rPr>
        <w:t>within</w:t>
      </w:r>
      <w:r>
        <w:rPr>
          <w:spacing w:val="-10"/>
          <w:sz w:val="24"/>
        </w:rPr>
        <w:t xml:space="preserve"> </w:t>
      </w:r>
      <w:r>
        <w:rPr>
          <w:sz w:val="24"/>
        </w:rPr>
        <w:t>the</w:t>
      </w:r>
      <w:r>
        <w:rPr>
          <w:spacing w:val="-10"/>
          <w:sz w:val="24"/>
        </w:rPr>
        <w:t xml:space="preserve"> </w:t>
      </w:r>
      <w:r>
        <w:rPr>
          <w:sz w:val="24"/>
        </w:rPr>
        <w:t>general</w:t>
      </w:r>
      <w:r>
        <w:rPr>
          <w:spacing w:val="-9"/>
          <w:sz w:val="24"/>
        </w:rPr>
        <w:t xml:space="preserve"> </w:t>
      </w:r>
      <w:r>
        <w:rPr>
          <w:sz w:val="24"/>
        </w:rPr>
        <w:t>scope</w:t>
      </w:r>
      <w:r>
        <w:rPr>
          <w:spacing w:val="-11"/>
          <w:sz w:val="24"/>
        </w:rPr>
        <w:t xml:space="preserve"> </w:t>
      </w:r>
      <w:r>
        <w:rPr>
          <w:sz w:val="24"/>
        </w:rPr>
        <w:t>of</w:t>
      </w:r>
      <w:r>
        <w:rPr>
          <w:spacing w:val="-10"/>
          <w:sz w:val="24"/>
        </w:rPr>
        <w:t xml:space="preserve"> </w:t>
      </w:r>
      <w:r>
        <w:rPr>
          <w:sz w:val="24"/>
        </w:rPr>
        <w:t>the</w:t>
      </w:r>
      <w:r>
        <w:rPr>
          <w:spacing w:val="-8"/>
          <w:sz w:val="24"/>
        </w:rPr>
        <w:t xml:space="preserve"> </w:t>
      </w:r>
      <w:r>
        <w:rPr>
          <w:sz w:val="24"/>
        </w:rPr>
        <w:t>basic subcontract Performance Work Statement (See Section C below).</w:t>
      </w:r>
    </w:p>
    <w:p w14:paraId="7AA7BB23" w14:textId="77777777" w:rsidR="00016C31" w:rsidRDefault="00632607">
      <w:pPr>
        <w:pStyle w:val="ListParagraph"/>
        <w:numPr>
          <w:ilvl w:val="0"/>
          <w:numId w:val="142"/>
        </w:numPr>
        <w:tabs>
          <w:tab w:val="left" w:pos="580"/>
        </w:tabs>
        <w:spacing w:before="120"/>
        <w:ind w:right="140"/>
        <w:jc w:val="both"/>
        <w:rPr>
          <w:sz w:val="24"/>
        </w:rPr>
      </w:pPr>
      <w:r>
        <w:rPr>
          <w:sz w:val="24"/>
        </w:rPr>
        <w:t>All</w:t>
      </w:r>
      <w:r>
        <w:rPr>
          <w:spacing w:val="-3"/>
          <w:sz w:val="24"/>
        </w:rPr>
        <w:t xml:space="preserve"> </w:t>
      </w:r>
      <w:r>
        <w:rPr>
          <w:sz w:val="24"/>
        </w:rPr>
        <w:t>Supplies</w:t>
      </w:r>
      <w:r>
        <w:rPr>
          <w:spacing w:val="-3"/>
          <w:sz w:val="24"/>
        </w:rPr>
        <w:t xml:space="preserve"> </w:t>
      </w:r>
      <w:r>
        <w:rPr>
          <w:sz w:val="24"/>
        </w:rPr>
        <w:t>or</w:t>
      </w:r>
      <w:r>
        <w:rPr>
          <w:spacing w:val="-7"/>
          <w:sz w:val="24"/>
        </w:rPr>
        <w:t xml:space="preserve"> </w:t>
      </w:r>
      <w:r>
        <w:rPr>
          <w:sz w:val="24"/>
        </w:rPr>
        <w:t>Services</w:t>
      </w:r>
      <w:r>
        <w:rPr>
          <w:spacing w:val="-4"/>
          <w:sz w:val="24"/>
        </w:rPr>
        <w:t xml:space="preserve"> </w:t>
      </w:r>
      <w:r>
        <w:rPr>
          <w:sz w:val="24"/>
        </w:rPr>
        <w:t>will</w:t>
      </w:r>
      <w:r>
        <w:rPr>
          <w:spacing w:val="-3"/>
          <w:sz w:val="24"/>
        </w:rPr>
        <w:t xml:space="preserve"> </w:t>
      </w:r>
      <w:r>
        <w:rPr>
          <w:sz w:val="24"/>
        </w:rPr>
        <w:t>be</w:t>
      </w:r>
      <w:r>
        <w:rPr>
          <w:spacing w:val="-4"/>
          <w:sz w:val="24"/>
        </w:rPr>
        <w:t xml:space="preserve"> </w:t>
      </w:r>
      <w:r>
        <w:rPr>
          <w:sz w:val="24"/>
        </w:rPr>
        <w:t>awarded</w:t>
      </w:r>
      <w:r>
        <w:rPr>
          <w:spacing w:val="-3"/>
          <w:sz w:val="24"/>
        </w:rPr>
        <w:t xml:space="preserve"> </w:t>
      </w:r>
      <w:r>
        <w:rPr>
          <w:sz w:val="24"/>
        </w:rPr>
        <w:t>by</w:t>
      </w:r>
      <w:r>
        <w:rPr>
          <w:spacing w:val="-3"/>
          <w:sz w:val="24"/>
        </w:rPr>
        <w:t xml:space="preserve"> </w:t>
      </w:r>
      <w:r>
        <w:rPr>
          <w:sz w:val="24"/>
        </w:rPr>
        <w:t>individual</w:t>
      </w:r>
      <w:r>
        <w:rPr>
          <w:spacing w:val="-3"/>
          <w:sz w:val="24"/>
        </w:rPr>
        <w:t xml:space="preserve"> </w:t>
      </w:r>
      <w:r>
        <w:rPr>
          <w:sz w:val="24"/>
        </w:rPr>
        <w:t>TO’s.</w:t>
      </w:r>
      <w:r>
        <w:rPr>
          <w:spacing w:val="40"/>
          <w:sz w:val="24"/>
        </w:rPr>
        <w:t xml:space="preserve"> </w:t>
      </w:r>
      <w:r>
        <w:rPr>
          <w:sz w:val="24"/>
        </w:rPr>
        <w:t>All</w:t>
      </w:r>
      <w:r>
        <w:rPr>
          <w:spacing w:val="-3"/>
          <w:sz w:val="24"/>
        </w:rPr>
        <w:t xml:space="preserve"> </w:t>
      </w:r>
      <w:r>
        <w:rPr>
          <w:sz w:val="24"/>
        </w:rPr>
        <w:t>funds</w:t>
      </w:r>
      <w:r>
        <w:rPr>
          <w:spacing w:val="-4"/>
          <w:sz w:val="24"/>
        </w:rPr>
        <w:t xml:space="preserve"> </w:t>
      </w:r>
      <w:r>
        <w:rPr>
          <w:sz w:val="24"/>
        </w:rPr>
        <w:t>will</w:t>
      </w:r>
      <w:r>
        <w:rPr>
          <w:spacing w:val="-3"/>
          <w:sz w:val="24"/>
        </w:rPr>
        <w:t xml:space="preserve"> </w:t>
      </w:r>
      <w:r>
        <w:rPr>
          <w:sz w:val="24"/>
        </w:rPr>
        <w:t>be</w:t>
      </w:r>
      <w:r>
        <w:rPr>
          <w:spacing w:val="-3"/>
          <w:sz w:val="24"/>
        </w:rPr>
        <w:t xml:space="preserve"> </w:t>
      </w:r>
      <w:r>
        <w:rPr>
          <w:sz w:val="24"/>
        </w:rPr>
        <w:t>obligated</w:t>
      </w:r>
      <w:r>
        <w:rPr>
          <w:spacing w:val="-3"/>
          <w:sz w:val="24"/>
        </w:rPr>
        <w:t xml:space="preserve"> </w:t>
      </w:r>
      <w:r>
        <w:rPr>
          <w:sz w:val="24"/>
        </w:rPr>
        <w:t>by</w:t>
      </w:r>
      <w:r>
        <w:rPr>
          <w:spacing w:val="-3"/>
          <w:sz w:val="24"/>
        </w:rPr>
        <w:t xml:space="preserve"> </w:t>
      </w:r>
      <w:r>
        <w:rPr>
          <w:sz w:val="24"/>
        </w:rPr>
        <w:t>individual TO’s issued under this basic Subcontract.</w:t>
      </w:r>
    </w:p>
    <w:p w14:paraId="0FC33663" w14:textId="77777777" w:rsidR="00016C31" w:rsidRDefault="00016C31">
      <w:pPr>
        <w:jc w:val="both"/>
        <w:rPr>
          <w:sz w:val="24"/>
        </w:rPr>
        <w:sectPr w:rsidR="00016C31">
          <w:pgSz w:w="12240" w:h="15840"/>
          <w:pgMar w:top="1320" w:right="640" w:bottom="1060" w:left="1000" w:header="0" w:footer="801" w:gutter="0"/>
          <w:cols w:space="720"/>
        </w:sectPr>
      </w:pPr>
    </w:p>
    <w:p w14:paraId="4F0A336E" w14:textId="77777777" w:rsidR="00016C31" w:rsidRDefault="00632607">
      <w:pPr>
        <w:pStyle w:val="Heading1"/>
        <w:spacing w:before="60"/>
        <w:jc w:val="both"/>
      </w:pPr>
      <w:r>
        <w:lastRenderedPageBreak/>
        <w:t>Section</w:t>
      </w:r>
      <w:r>
        <w:rPr>
          <w:spacing w:val="-8"/>
        </w:rPr>
        <w:t xml:space="preserve"> </w:t>
      </w:r>
      <w:r>
        <w:t>C.</w:t>
      </w:r>
      <w:r>
        <w:rPr>
          <w:spacing w:val="-2"/>
        </w:rPr>
        <w:t xml:space="preserve"> </w:t>
      </w:r>
      <w:r>
        <w:t>Statement</w:t>
      </w:r>
      <w:r>
        <w:rPr>
          <w:spacing w:val="-2"/>
        </w:rPr>
        <w:t xml:space="preserve"> </w:t>
      </w:r>
      <w:r>
        <w:t>of</w:t>
      </w:r>
      <w:r>
        <w:rPr>
          <w:spacing w:val="-2"/>
        </w:rPr>
        <w:t xml:space="preserve"> </w:t>
      </w:r>
      <w:r>
        <w:rPr>
          <w:spacing w:val="-4"/>
        </w:rPr>
        <w:t>Work</w:t>
      </w:r>
    </w:p>
    <w:p w14:paraId="5563D708" w14:textId="77777777" w:rsidR="00016C31" w:rsidRDefault="00632607">
      <w:pPr>
        <w:spacing w:before="119"/>
        <w:ind w:left="219" w:right="135"/>
        <w:jc w:val="both"/>
        <w:rPr>
          <w:sz w:val="24"/>
        </w:rPr>
      </w:pPr>
      <w:r>
        <w:rPr>
          <w:sz w:val="24"/>
        </w:rPr>
        <w:t xml:space="preserve">The Subcontractor, as an independent contractor, and not as an agent or employee of Quantum or the government, shall furnish all necessary labor, services, and material (except those labor, services, and material that will be furnished by Quantum or the government and so specified in </w:t>
      </w:r>
      <w:proofErr w:type="gramStart"/>
      <w:r>
        <w:rPr>
          <w:sz w:val="24"/>
        </w:rPr>
        <w:t>each individual</w:t>
      </w:r>
      <w:proofErr w:type="gramEnd"/>
      <w:r>
        <w:rPr>
          <w:sz w:val="24"/>
        </w:rPr>
        <w:t xml:space="preserve"> TO) required to accomplish the specific requirements of each individual TO.</w:t>
      </w:r>
      <w:r>
        <w:rPr>
          <w:spacing w:val="40"/>
          <w:sz w:val="24"/>
        </w:rPr>
        <w:t xml:space="preserve"> </w:t>
      </w:r>
      <w:r>
        <w:rPr>
          <w:sz w:val="24"/>
        </w:rPr>
        <w:t>Each TO shall be within this Section C PWS to this Subcontract.</w:t>
      </w:r>
    </w:p>
    <w:p w14:paraId="723D201A" w14:textId="77777777" w:rsidR="00016C31" w:rsidRDefault="00632607">
      <w:pPr>
        <w:spacing w:before="120"/>
        <w:ind w:left="219" w:right="141"/>
        <w:jc w:val="both"/>
        <w:rPr>
          <w:sz w:val="24"/>
        </w:rPr>
      </w:pPr>
      <w:r>
        <w:rPr>
          <w:sz w:val="24"/>
        </w:rPr>
        <w:t xml:space="preserve">In the below PWS, the term “contractor” shall mean “subcontractor,” and the term” contract” shall mean </w:t>
      </w:r>
      <w:r>
        <w:rPr>
          <w:spacing w:val="-2"/>
          <w:sz w:val="24"/>
        </w:rPr>
        <w:t>“subcontract.”</w:t>
      </w:r>
    </w:p>
    <w:p w14:paraId="2E056940" w14:textId="77777777" w:rsidR="00016C31" w:rsidRDefault="00016C31">
      <w:pPr>
        <w:pStyle w:val="BodyText"/>
        <w:spacing w:before="5"/>
        <w:rPr>
          <w:sz w:val="34"/>
        </w:rPr>
      </w:pPr>
    </w:p>
    <w:p w14:paraId="20A393FE" w14:textId="77777777" w:rsidR="00016C31" w:rsidRDefault="00632607">
      <w:pPr>
        <w:ind w:left="219" w:right="142"/>
        <w:rPr>
          <w:sz w:val="24"/>
        </w:rPr>
      </w:pPr>
      <w:r>
        <w:rPr>
          <w:b/>
          <w:sz w:val="24"/>
        </w:rPr>
        <w:t>C.1.0 DESCRIPTION OF EFFORT</w:t>
      </w:r>
      <w:r>
        <w:rPr>
          <w:sz w:val="24"/>
        </w:rPr>
        <w:t>: This non-personal service PWS establishes requirements for Contractor-provided</w:t>
      </w:r>
      <w:r>
        <w:rPr>
          <w:spacing w:val="-1"/>
          <w:sz w:val="24"/>
        </w:rPr>
        <w:t xml:space="preserve"> </w:t>
      </w:r>
      <w:r>
        <w:rPr>
          <w:sz w:val="24"/>
        </w:rPr>
        <w:t>services</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Program</w:t>
      </w:r>
      <w:r>
        <w:rPr>
          <w:spacing w:val="-2"/>
          <w:sz w:val="24"/>
        </w:rPr>
        <w:t xml:space="preserve"> </w:t>
      </w:r>
      <w:r>
        <w:rPr>
          <w:sz w:val="24"/>
        </w:rPr>
        <w:t>Executive</w:t>
      </w:r>
      <w:r>
        <w:rPr>
          <w:spacing w:val="-3"/>
          <w:sz w:val="24"/>
        </w:rPr>
        <w:t xml:space="preserve"> </w:t>
      </w:r>
      <w:r>
        <w:rPr>
          <w:sz w:val="24"/>
        </w:rPr>
        <w:t>Office</w:t>
      </w:r>
      <w:r>
        <w:rPr>
          <w:spacing w:val="-1"/>
          <w:sz w:val="24"/>
        </w:rPr>
        <w:t xml:space="preserve"> </w:t>
      </w:r>
      <w:r>
        <w:rPr>
          <w:sz w:val="24"/>
        </w:rPr>
        <w:t>(PEO)</w:t>
      </w:r>
      <w:r>
        <w:rPr>
          <w:spacing w:val="-3"/>
          <w:sz w:val="24"/>
        </w:rPr>
        <w:t xml:space="preserve"> </w:t>
      </w:r>
      <w:r>
        <w:rPr>
          <w:sz w:val="24"/>
        </w:rPr>
        <w:t>Missiles</w:t>
      </w:r>
      <w:r>
        <w:rPr>
          <w:spacing w:val="-1"/>
          <w:sz w:val="24"/>
        </w:rPr>
        <w:t xml:space="preserve"> </w:t>
      </w:r>
      <w:r>
        <w:rPr>
          <w:sz w:val="24"/>
        </w:rPr>
        <w:t>and</w:t>
      </w:r>
      <w:r>
        <w:rPr>
          <w:spacing w:val="-1"/>
          <w:sz w:val="24"/>
        </w:rPr>
        <w:t xml:space="preserve"> </w:t>
      </w:r>
      <w:r>
        <w:rPr>
          <w:sz w:val="24"/>
        </w:rPr>
        <w:t>Space (MS).</w:t>
      </w:r>
      <w:r>
        <w:rPr>
          <w:spacing w:val="-1"/>
          <w:sz w:val="24"/>
        </w:rPr>
        <w:t xml:space="preserve"> </w:t>
      </w:r>
      <w:r>
        <w:rPr>
          <w:sz w:val="24"/>
        </w:rPr>
        <w:t>The</w:t>
      </w:r>
      <w:r>
        <w:rPr>
          <w:spacing w:val="-1"/>
          <w:sz w:val="24"/>
        </w:rPr>
        <w:t xml:space="preserve"> </w:t>
      </w:r>
      <w:r>
        <w:rPr>
          <w:sz w:val="24"/>
        </w:rPr>
        <w:t>scope of this PWS consists of requirements for technical services such as Systems Engineering; Test and Evaluation (T&amp;E); Industrial Engineering; Command, Control, Communication; Cybersecurity and Electro- Magnetic Activities (CEMA), technical releases, and integration of complex Foreign Military Sales (FMS) cases, and associated specialized support related to operations, financial management, contracting, strategic analysis, and long-range planning for complex technical requirements for PEO MS managed</w:t>
      </w:r>
      <w:r>
        <w:rPr>
          <w:spacing w:val="-2"/>
          <w:sz w:val="24"/>
        </w:rPr>
        <w:t xml:space="preserve"> </w:t>
      </w:r>
      <w:r>
        <w:rPr>
          <w:sz w:val="24"/>
        </w:rPr>
        <w:t>weapon</w:t>
      </w:r>
      <w:r>
        <w:rPr>
          <w:spacing w:val="-2"/>
          <w:sz w:val="24"/>
        </w:rPr>
        <w:t xml:space="preserve"> </w:t>
      </w:r>
      <w:r>
        <w:rPr>
          <w:sz w:val="24"/>
        </w:rPr>
        <w:t>systems</w:t>
      </w:r>
      <w:r>
        <w:rPr>
          <w:spacing w:val="-2"/>
          <w:sz w:val="24"/>
        </w:rPr>
        <w:t xml:space="preserve"> </w:t>
      </w:r>
      <w:r>
        <w:rPr>
          <w:sz w:val="24"/>
        </w:rPr>
        <w:t>and</w:t>
      </w:r>
      <w:r>
        <w:rPr>
          <w:spacing w:val="-2"/>
          <w:sz w:val="24"/>
        </w:rPr>
        <w:t xml:space="preserve"> </w:t>
      </w:r>
      <w:r>
        <w:rPr>
          <w:sz w:val="24"/>
        </w:rPr>
        <w:t>foreign</w:t>
      </w:r>
      <w:r>
        <w:rPr>
          <w:spacing w:val="-2"/>
          <w:sz w:val="24"/>
        </w:rPr>
        <w:t xml:space="preserve"> </w:t>
      </w:r>
      <w:r>
        <w:rPr>
          <w:sz w:val="24"/>
        </w:rPr>
        <w:t>partners</w:t>
      </w:r>
      <w:r>
        <w:rPr>
          <w:spacing w:val="-3"/>
          <w:sz w:val="24"/>
        </w:rPr>
        <w:t xml:space="preserve"> </w:t>
      </w:r>
      <w:r>
        <w:rPr>
          <w:sz w:val="24"/>
        </w:rPr>
        <w:t>to</w:t>
      </w:r>
      <w:r>
        <w:rPr>
          <w:spacing w:val="-1"/>
          <w:sz w:val="24"/>
        </w:rPr>
        <w:t xml:space="preserve"> </w:t>
      </w:r>
      <w:r>
        <w:rPr>
          <w:sz w:val="24"/>
        </w:rPr>
        <w:t>include</w:t>
      </w:r>
      <w:r>
        <w:rPr>
          <w:spacing w:val="-3"/>
          <w:sz w:val="24"/>
        </w:rPr>
        <w:t xml:space="preserve"> </w:t>
      </w:r>
      <w:r>
        <w:rPr>
          <w:sz w:val="24"/>
        </w:rPr>
        <w:t>cooperative</w:t>
      </w:r>
      <w:r>
        <w:rPr>
          <w:spacing w:val="-3"/>
          <w:sz w:val="24"/>
        </w:rPr>
        <w:t xml:space="preserve"> </w:t>
      </w:r>
      <w:r>
        <w:rPr>
          <w:sz w:val="24"/>
        </w:rPr>
        <w:t>programs</w:t>
      </w:r>
      <w:r>
        <w:rPr>
          <w:spacing w:val="-2"/>
          <w:sz w:val="24"/>
        </w:rPr>
        <w:t xml:space="preserve"> </w:t>
      </w:r>
      <w:r>
        <w:rPr>
          <w:sz w:val="24"/>
        </w:rPr>
        <w:t>throughout</w:t>
      </w:r>
      <w:r>
        <w:rPr>
          <w:spacing w:val="-2"/>
          <w:sz w:val="24"/>
        </w:rPr>
        <w:t xml:space="preserve"> </w:t>
      </w:r>
      <w:r>
        <w:rPr>
          <w:sz w:val="24"/>
        </w:rPr>
        <w:t>the</w:t>
      </w:r>
      <w:r>
        <w:rPr>
          <w:spacing w:val="-3"/>
          <w:sz w:val="24"/>
        </w:rPr>
        <w:t xml:space="preserve"> </w:t>
      </w:r>
      <w:r>
        <w:rPr>
          <w:sz w:val="24"/>
        </w:rPr>
        <w:t>acquisition lifecycle. The effort will require Contractors to provide qualified personnel, equipment, supplies,</w:t>
      </w:r>
      <w:r>
        <w:rPr>
          <w:spacing w:val="40"/>
          <w:sz w:val="24"/>
        </w:rPr>
        <w:t xml:space="preserve"> </w:t>
      </w:r>
      <w:r>
        <w:rPr>
          <w:sz w:val="24"/>
        </w:rPr>
        <w:t>facilities,</w:t>
      </w:r>
      <w:r>
        <w:rPr>
          <w:spacing w:val="-4"/>
          <w:sz w:val="24"/>
        </w:rPr>
        <w:t xml:space="preserve"> </w:t>
      </w:r>
      <w:r>
        <w:rPr>
          <w:sz w:val="24"/>
        </w:rPr>
        <w:t>transportation,</w:t>
      </w:r>
      <w:r>
        <w:rPr>
          <w:spacing w:val="-2"/>
          <w:sz w:val="24"/>
        </w:rPr>
        <w:t xml:space="preserve"> </w:t>
      </w:r>
      <w:r>
        <w:rPr>
          <w:sz w:val="24"/>
        </w:rPr>
        <w:t>tools,</w:t>
      </w:r>
      <w:r>
        <w:rPr>
          <w:spacing w:val="-4"/>
          <w:sz w:val="24"/>
        </w:rPr>
        <w:t xml:space="preserve"> </w:t>
      </w:r>
      <w:r>
        <w:rPr>
          <w:sz w:val="24"/>
        </w:rPr>
        <w:t>materials,</w:t>
      </w:r>
      <w:r>
        <w:rPr>
          <w:spacing w:val="-4"/>
          <w:sz w:val="24"/>
        </w:rPr>
        <w:t xml:space="preserve"> </w:t>
      </w:r>
      <w:r>
        <w:rPr>
          <w:sz w:val="24"/>
        </w:rPr>
        <w:t>supervision,</w:t>
      </w:r>
      <w:r>
        <w:rPr>
          <w:spacing w:val="-4"/>
          <w:sz w:val="24"/>
        </w:rPr>
        <w:t xml:space="preserve"> </w:t>
      </w:r>
      <w:r>
        <w:rPr>
          <w:sz w:val="24"/>
        </w:rPr>
        <w:t>and</w:t>
      </w:r>
      <w:r>
        <w:rPr>
          <w:spacing w:val="-2"/>
          <w:sz w:val="24"/>
        </w:rPr>
        <w:t xml:space="preserve"> </w:t>
      </w:r>
      <w:r>
        <w:rPr>
          <w:sz w:val="24"/>
        </w:rPr>
        <w:t>other</w:t>
      </w:r>
      <w:r>
        <w:rPr>
          <w:spacing w:val="-6"/>
          <w:sz w:val="24"/>
        </w:rPr>
        <w:t xml:space="preserve"> </w:t>
      </w:r>
      <w:r>
        <w:rPr>
          <w:sz w:val="24"/>
        </w:rPr>
        <w:t>items</w:t>
      </w:r>
      <w:r>
        <w:rPr>
          <w:spacing w:val="-4"/>
          <w:sz w:val="24"/>
        </w:rPr>
        <w:t xml:space="preserve"> </w:t>
      </w:r>
      <w:r>
        <w:rPr>
          <w:sz w:val="24"/>
        </w:rPr>
        <w:t>and</w:t>
      </w:r>
      <w:r>
        <w:rPr>
          <w:spacing w:val="-4"/>
          <w:sz w:val="24"/>
        </w:rPr>
        <w:t xml:space="preserve"> </w:t>
      </w:r>
      <w:r>
        <w:rPr>
          <w:sz w:val="24"/>
        </w:rPr>
        <w:t>non-personal</w:t>
      </w:r>
      <w:r>
        <w:rPr>
          <w:spacing w:val="-4"/>
          <w:sz w:val="24"/>
        </w:rPr>
        <w:t xml:space="preserve"> </w:t>
      </w:r>
      <w:r>
        <w:rPr>
          <w:sz w:val="24"/>
        </w:rPr>
        <w:t>services</w:t>
      </w:r>
      <w:r>
        <w:rPr>
          <w:spacing w:val="-4"/>
          <w:sz w:val="24"/>
        </w:rPr>
        <w:t xml:space="preserve"> </w:t>
      </w:r>
      <w:r>
        <w:rPr>
          <w:sz w:val="24"/>
        </w:rPr>
        <w:t>necessary to perform the services as defined in this PWS. IT and wireless devices (i.e., laptops, docking stations, mobile phones, etc.) will be provided to the Contractor for on-site and telework- eligible performance of this task. This effort will be funded through multiple funding types – Research, Development, Test, and Evaluation (RDT&amp;E), Operations and Maintenance (O&amp;M), Procurement, and Security Assistance/Security Cooperation funds. See Part 3 below for the specific tasks of this PWS.</w:t>
      </w:r>
    </w:p>
    <w:p w14:paraId="3E7145A6" w14:textId="77777777" w:rsidR="00016C31" w:rsidRDefault="00016C31">
      <w:pPr>
        <w:pStyle w:val="BodyText"/>
        <w:spacing w:before="1"/>
        <w:rPr>
          <w:sz w:val="24"/>
        </w:rPr>
      </w:pPr>
    </w:p>
    <w:p w14:paraId="1A89CAFF" w14:textId="77777777" w:rsidR="00016C31" w:rsidRDefault="00632607">
      <w:pPr>
        <w:ind w:left="219" w:right="148"/>
        <w:rPr>
          <w:sz w:val="24"/>
        </w:rPr>
      </w:pPr>
      <w:r>
        <w:rPr>
          <w:b/>
          <w:sz w:val="24"/>
        </w:rPr>
        <w:t>Program Executive Office Background</w:t>
      </w:r>
      <w:r>
        <w:rPr>
          <w:sz w:val="24"/>
        </w:rPr>
        <w:t>: The U.S. Army Program Executive Office Missiles and Space develops,</w:t>
      </w:r>
      <w:r>
        <w:rPr>
          <w:spacing w:val="-2"/>
          <w:sz w:val="24"/>
        </w:rPr>
        <w:t xml:space="preserve"> </w:t>
      </w:r>
      <w:r>
        <w:rPr>
          <w:sz w:val="24"/>
        </w:rPr>
        <w:t>fields,</w:t>
      </w:r>
      <w:r>
        <w:rPr>
          <w:spacing w:val="-2"/>
          <w:sz w:val="24"/>
        </w:rPr>
        <w:t xml:space="preserve"> </w:t>
      </w:r>
      <w:r>
        <w:rPr>
          <w:sz w:val="24"/>
        </w:rPr>
        <w:t>and</w:t>
      </w:r>
      <w:r>
        <w:rPr>
          <w:spacing w:val="-2"/>
          <w:sz w:val="24"/>
        </w:rPr>
        <w:t xml:space="preserve"> </w:t>
      </w:r>
      <w:r>
        <w:rPr>
          <w:sz w:val="24"/>
        </w:rPr>
        <w:t>sustains</w:t>
      </w:r>
      <w:r>
        <w:rPr>
          <w:spacing w:val="-2"/>
          <w:sz w:val="24"/>
        </w:rPr>
        <w:t xml:space="preserve"> </w:t>
      </w:r>
      <w:r>
        <w:rPr>
          <w:sz w:val="24"/>
        </w:rPr>
        <w:t>defensive</w:t>
      </w:r>
      <w:r>
        <w:rPr>
          <w:spacing w:val="-1"/>
          <w:sz w:val="24"/>
        </w:rPr>
        <w:t xml:space="preserve"> </w:t>
      </w:r>
      <w:r>
        <w:rPr>
          <w:sz w:val="24"/>
        </w:rPr>
        <w:t>and</w:t>
      </w:r>
      <w:r>
        <w:rPr>
          <w:spacing w:val="-2"/>
          <w:sz w:val="24"/>
        </w:rPr>
        <w:t xml:space="preserve"> </w:t>
      </w:r>
      <w:r>
        <w:rPr>
          <w:sz w:val="24"/>
        </w:rPr>
        <w:t>offensive</w:t>
      </w:r>
      <w:r>
        <w:rPr>
          <w:spacing w:val="-2"/>
          <w:sz w:val="24"/>
        </w:rPr>
        <w:t xml:space="preserve"> </w:t>
      </w:r>
      <w:r>
        <w:rPr>
          <w:sz w:val="24"/>
        </w:rPr>
        <w:t>integrated</w:t>
      </w:r>
      <w:r>
        <w:rPr>
          <w:spacing w:val="-2"/>
          <w:sz w:val="24"/>
        </w:rPr>
        <w:t xml:space="preserve"> </w:t>
      </w:r>
      <w:r>
        <w:rPr>
          <w:sz w:val="24"/>
        </w:rPr>
        <w:t>fire</w:t>
      </w:r>
      <w:r>
        <w:rPr>
          <w:spacing w:val="-3"/>
          <w:sz w:val="24"/>
        </w:rPr>
        <w:t xml:space="preserve"> </w:t>
      </w:r>
      <w:r>
        <w:rPr>
          <w:sz w:val="24"/>
        </w:rPr>
        <w:t>capabilities</w:t>
      </w:r>
      <w:r>
        <w:rPr>
          <w:spacing w:val="-2"/>
          <w:sz w:val="24"/>
        </w:rPr>
        <w:t xml:space="preserve"> </w:t>
      </w:r>
      <w:r>
        <w:rPr>
          <w:sz w:val="24"/>
        </w:rPr>
        <w:t>in</w:t>
      </w:r>
      <w:r>
        <w:rPr>
          <w:spacing w:val="-2"/>
          <w:sz w:val="24"/>
        </w:rPr>
        <w:t xml:space="preserve"> </w:t>
      </w:r>
      <w:r>
        <w:rPr>
          <w:sz w:val="24"/>
        </w:rPr>
        <w:t>support</w:t>
      </w:r>
      <w:r>
        <w:rPr>
          <w:spacing w:val="-2"/>
          <w:sz w:val="24"/>
        </w:rPr>
        <w:t xml:space="preserve"> </w:t>
      </w:r>
      <w:r>
        <w:rPr>
          <w:sz w:val="24"/>
        </w:rPr>
        <w:t>of</w:t>
      </w:r>
      <w:r>
        <w:rPr>
          <w:spacing w:val="-2"/>
          <w:sz w:val="24"/>
        </w:rPr>
        <w:t xml:space="preserve"> </w:t>
      </w:r>
      <w:r>
        <w:rPr>
          <w:sz w:val="24"/>
        </w:rPr>
        <w:t>the</w:t>
      </w:r>
      <w:r>
        <w:rPr>
          <w:spacing w:val="-3"/>
          <w:sz w:val="24"/>
        </w:rPr>
        <w:t xml:space="preserve"> </w:t>
      </w:r>
      <w:r>
        <w:rPr>
          <w:sz w:val="24"/>
        </w:rPr>
        <w:t>joint</w:t>
      </w:r>
      <w:r>
        <w:rPr>
          <w:spacing w:val="-2"/>
          <w:sz w:val="24"/>
        </w:rPr>
        <w:t xml:space="preserve"> </w:t>
      </w:r>
      <w:r>
        <w:rPr>
          <w:sz w:val="24"/>
        </w:rPr>
        <w:t xml:space="preserve">all- domain battlespace. PEO MS is the U.S. Army acquisition agency for the procurement of air and missile defense systems; precision fires rockets and missiles; close-combat missiles; counter unmanned aircraft systems; counter rocket, artillery, and mortar systems; and air-to-ground aviation munitions. PEO MS is on the cutting edge of the Army’s long-range precision fires, </w:t>
      </w:r>
      <w:proofErr w:type="gramStart"/>
      <w:r>
        <w:rPr>
          <w:sz w:val="24"/>
        </w:rPr>
        <w:t>air</w:t>
      </w:r>
      <w:proofErr w:type="gramEnd"/>
      <w:r>
        <w:rPr>
          <w:sz w:val="24"/>
        </w:rPr>
        <w:t xml:space="preserve"> and missile defense, hypersonic, directed energy, counter-unmanned aerial systems, integrated fires mission command, and aviation and ground missiles modernization initiatives. We are an indispensable acquisition leader, enabling U.S. warfighters, our </w:t>
      </w:r>
      <w:proofErr w:type="gramStart"/>
      <w:r>
        <w:rPr>
          <w:sz w:val="24"/>
        </w:rPr>
        <w:t>allies</w:t>
      </w:r>
      <w:proofErr w:type="gramEnd"/>
      <w:r>
        <w:rPr>
          <w:sz w:val="24"/>
        </w:rPr>
        <w:t xml:space="preserve"> and partners to defeat the threats of today and tomorrow. The organization, workforce, and innovative acquisition processes provide a rapid and iterative approach to integrated fires capability development with the objective to reduce cost and acquisition risks, address technological obsolescence, and eliminate duplication of effort. PEO Missiles and Space is aligned to increase the speed of deliver, enable design tradeoffs in the requirements process, expand the role of Warfighters throughout the acquisitions process, and leverage rapid acquisition authorities and non-traditional suppliers. This approach allows for rapid response to changes in the operations environment, provides integrated multi- domain solutions, and complicates our competitors’ abilities to offset our systems. Six project offices manage</w:t>
      </w:r>
      <w:r>
        <w:rPr>
          <w:spacing w:val="-4"/>
          <w:sz w:val="24"/>
        </w:rPr>
        <w:t xml:space="preserve"> </w:t>
      </w:r>
      <w:r>
        <w:rPr>
          <w:sz w:val="24"/>
        </w:rPr>
        <w:t>more</w:t>
      </w:r>
      <w:r>
        <w:rPr>
          <w:spacing w:val="-5"/>
          <w:sz w:val="24"/>
        </w:rPr>
        <w:t xml:space="preserve"> </w:t>
      </w:r>
      <w:r>
        <w:rPr>
          <w:sz w:val="24"/>
        </w:rPr>
        <w:t>than</w:t>
      </w:r>
      <w:r>
        <w:rPr>
          <w:spacing w:val="-3"/>
          <w:sz w:val="24"/>
        </w:rPr>
        <w:t xml:space="preserve"> </w:t>
      </w:r>
      <w:r>
        <w:rPr>
          <w:sz w:val="24"/>
        </w:rPr>
        <w:t>30</w:t>
      </w:r>
      <w:r>
        <w:rPr>
          <w:spacing w:val="-3"/>
          <w:sz w:val="24"/>
        </w:rPr>
        <w:t xml:space="preserve"> </w:t>
      </w:r>
      <w:r>
        <w:rPr>
          <w:sz w:val="24"/>
        </w:rPr>
        <w:t>programs</w:t>
      </w:r>
      <w:r>
        <w:rPr>
          <w:spacing w:val="-3"/>
          <w:sz w:val="24"/>
        </w:rPr>
        <w:t xml:space="preserve"> </w:t>
      </w:r>
      <w:r>
        <w:rPr>
          <w:sz w:val="24"/>
        </w:rPr>
        <w:t>of</w:t>
      </w:r>
      <w:r>
        <w:rPr>
          <w:spacing w:val="-3"/>
          <w:sz w:val="24"/>
        </w:rPr>
        <w:t xml:space="preserve"> </w:t>
      </w:r>
      <w:r>
        <w:rPr>
          <w:sz w:val="24"/>
        </w:rPr>
        <w:t>record</w:t>
      </w:r>
      <w:r>
        <w:rPr>
          <w:spacing w:val="-3"/>
          <w:sz w:val="24"/>
        </w:rPr>
        <w:t xml:space="preserve"> </w:t>
      </w:r>
      <w:r>
        <w:rPr>
          <w:sz w:val="24"/>
        </w:rPr>
        <w:t>which</w:t>
      </w:r>
      <w:r>
        <w:rPr>
          <w:spacing w:val="-3"/>
          <w:sz w:val="24"/>
        </w:rPr>
        <w:t xml:space="preserve"> </w:t>
      </w:r>
      <w:r>
        <w:rPr>
          <w:sz w:val="24"/>
        </w:rPr>
        <w:t>leverage</w:t>
      </w:r>
      <w:r>
        <w:rPr>
          <w:spacing w:val="-4"/>
          <w:sz w:val="24"/>
        </w:rPr>
        <w:t xml:space="preserve"> </w:t>
      </w:r>
      <w:r>
        <w:rPr>
          <w:sz w:val="24"/>
        </w:rPr>
        <w:t>state-of-the-art</w:t>
      </w:r>
      <w:r>
        <w:rPr>
          <w:spacing w:val="-3"/>
          <w:sz w:val="24"/>
        </w:rPr>
        <w:t xml:space="preserve"> </w:t>
      </w:r>
      <w:r>
        <w:rPr>
          <w:sz w:val="24"/>
        </w:rPr>
        <w:t>technology</w:t>
      </w:r>
      <w:r>
        <w:rPr>
          <w:spacing w:val="-3"/>
          <w:sz w:val="24"/>
        </w:rPr>
        <w:t xml:space="preserve"> </w:t>
      </w:r>
      <w:r>
        <w:rPr>
          <w:sz w:val="24"/>
        </w:rPr>
        <w:t>to</w:t>
      </w:r>
      <w:r>
        <w:rPr>
          <w:spacing w:val="-3"/>
          <w:sz w:val="24"/>
        </w:rPr>
        <w:t xml:space="preserve"> </w:t>
      </w:r>
      <w:r>
        <w:rPr>
          <w:sz w:val="24"/>
        </w:rPr>
        <w:t>meet</w:t>
      </w:r>
      <w:r>
        <w:rPr>
          <w:spacing w:val="-3"/>
          <w:sz w:val="24"/>
        </w:rPr>
        <w:t xml:space="preserve"> </w:t>
      </w:r>
      <w:r>
        <w:rPr>
          <w:sz w:val="24"/>
        </w:rPr>
        <w:t>full-spectrum operations requirements:</w:t>
      </w:r>
    </w:p>
    <w:p w14:paraId="333D5C5F" w14:textId="77777777" w:rsidR="00016C31" w:rsidRDefault="00016C31">
      <w:pPr>
        <w:pStyle w:val="BodyText"/>
        <w:spacing w:before="1"/>
        <w:rPr>
          <w:sz w:val="24"/>
        </w:rPr>
      </w:pPr>
    </w:p>
    <w:p w14:paraId="540D8A24" w14:textId="77777777" w:rsidR="00016C31" w:rsidRDefault="00632607">
      <w:pPr>
        <w:pStyle w:val="ListParagraph"/>
        <w:numPr>
          <w:ilvl w:val="0"/>
          <w:numId w:val="4"/>
        </w:numPr>
        <w:tabs>
          <w:tab w:val="left" w:pos="939"/>
          <w:tab w:val="left" w:pos="940"/>
        </w:tabs>
        <w:rPr>
          <w:sz w:val="24"/>
        </w:rPr>
      </w:pPr>
      <w:r>
        <w:rPr>
          <w:sz w:val="24"/>
        </w:rPr>
        <w:t>Integrated</w:t>
      </w:r>
      <w:r>
        <w:rPr>
          <w:spacing w:val="-5"/>
          <w:sz w:val="24"/>
        </w:rPr>
        <w:t xml:space="preserve"> </w:t>
      </w:r>
      <w:r>
        <w:rPr>
          <w:sz w:val="24"/>
        </w:rPr>
        <w:t>Fires</w:t>
      </w:r>
      <w:r>
        <w:rPr>
          <w:spacing w:val="-5"/>
          <w:sz w:val="24"/>
        </w:rPr>
        <w:t xml:space="preserve"> </w:t>
      </w:r>
      <w:r>
        <w:rPr>
          <w:sz w:val="24"/>
        </w:rPr>
        <w:t>Rapid</w:t>
      </w:r>
      <w:r>
        <w:rPr>
          <w:spacing w:val="-5"/>
          <w:sz w:val="24"/>
        </w:rPr>
        <w:t xml:space="preserve"> </w:t>
      </w:r>
      <w:r>
        <w:rPr>
          <w:sz w:val="24"/>
        </w:rPr>
        <w:t>Capabilities</w:t>
      </w:r>
      <w:r>
        <w:rPr>
          <w:spacing w:val="-5"/>
          <w:sz w:val="24"/>
        </w:rPr>
        <w:t xml:space="preserve"> </w:t>
      </w:r>
      <w:r>
        <w:rPr>
          <w:sz w:val="24"/>
        </w:rPr>
        <w:t>Office</w:t>
      </w:r>
      <w:r>
        <w:rPr>
          <w:spacing w:val="-6"/>
          <w:sz w:val="24"/>
        </w:rPr>
        <w:t xml:space="preserve"> </w:t>
      </w:r>
      <w:r>
        <w:rPr>
          <w:spacing w:val="-2"/>
          <w:sz w:val="24"/>
        </w:rPr>
        <w:t>(IF/RCO)</w:t>
      </w:r>
    </w:p>
    <w:p w14:paraId="26797AEB" w14:textId="77777777" w:rsidR="00016C31" w:rsidRDefault="00632607">
      <w:pPr>
        <w:pStyle w:val="ListParagraph"/>
        <w:numPr>
          <w:ilvl w:val="0"/>
          <w:numId w:val="4"/>
        </w:numPr>
        <w:tabs>
          <w:tab w:val="left" w:pos="939"/>
          <w:tab w:val="left" w:pos="940"/>
        </w:tabs>
        <w:rPr>
          <w:sz w:val="24"/>
        </w:rPr>
      </w:pPr>
      <w:r>
        <w:rPr>
          <w:sz w:val="24"/>
        </w:rPr>
        <w:t>Integrated</w:t>
      </w:r>
      <w:r>
        <w:rPr>
          <w:spacing w:val="-5"/>
          <w:sz w:val="24"/>
        </w:rPr>
        <w:t xml:space="preserve"> </w:t>
      </w:r>
      <w:r>
        <w:rPr>
          <w:sz w:val="24"/>
        </w:rPr>
        <w:t>Fires</w:t>
      </w:r>
      <w:r>
        <w:rPr>
          <w:spacing w:val="-5"/>
          <w:sz w:val="24"/>
        </w:rPr>
        <w:t xml:space="preserve"> </w:t>
      </w:r>
      <w:r>
        <w:rPr>
          <w:sz w:val="24"/>
        </w:rPr>
        <w:t>Mission</w:t>
      </w:r>
      <w:r>
        <w:rPr>
          <w:spacing w:val="-3"/>
          <w:sz w:val="24"/>
        </w:rPr>
        <w:t xml:space="preserve"> </w:t>
      </w:r>
      <w:r>
        <w:rPr>
          <w:sz w:val="24"/>
        </w:rPr>
        <w:t>Command</w:t>
      </w:r>
      <w:r>
        <w:rPr>
          <w:spacing w:val="-5"/>
          <w:sz w:val="24"/>
        </w:rPr>
        <w:t xml:space="preserve"> </w:t>
      </w:r>
      <w:r>
        <w:rPr>
          <w:spacing w:val="-2"/>
          <w:sz w:val="24"/>
        </w:rPr>
        <w:t>(IFMC)</w:t>
      </w:r>
    </w:p>
    <w:p w14:paraId="1D6D5C2B" w14:textId="77777777" w:rsidR="00016C31" w:rsidRDefault="00900DE8">
      <w:pPr>
        <w:pStyle w:val="ListParagraph"/>
        <w:numPr>
          <w:ilvl w:val="0"/>
          <w:numId w:val="4"/>
        </w:numPr>
        <w:tabs>
          <w:tab w:val="left" w:pos="939"/>
          <w:tab w:val="left" w:pos="940"/>
        </w:tabs>
        <w:rPr>
          <w:sz w:val="24"/>
        </w:rPr>
      </w:pPr>
      <w:r>
        <w:pict w14:anchorId="60218D79">
          <v:rect id="docshape5" o:spid="_x0000_s1127" style="position:absolute;left:0;text-align:left;margin-left:59.5pt;margin-top:14.1pt;width:515pt;height:1.45pt;z-index:-18519040;mso-position-horizontal-relative:page" fillcolor="#0e233d" stroked="f">
            <w10:wrap anchorx="page"/>
          </v:rect>
        </w:pict>
      </w:r>
      <w:r w:rsidR="00632607">
        <w:rPr>
          <w:sz w:val="24"/>
        </w:rPr>
        <w:t>Short</w:t>
      </w:r>
      <w:r w:rsidR="00632607">
        <w:rPr>
          <w:spacing w:val="-4"/>
          <w:sz w:val="24"/>
        </w:rPr>
        <w:t xml:space="preserve"> </w:t>
      </w:r>
      <w:r w:rsidR="00632607">
        <w:rPr>
          <w:sz w:val="24"/>
        </w:rPr>
        <w:t>and</w:t>
      </w:r>
      <w:r w:rsidR="00632607">
        <w:rPr>
          <w:spacing w:val="-3"/>
          <w:sz w:val="24"/>
        </w:rPr>
        <w:t xml:space="preserve"> </w:t>
      </w:r>
      <w:r w:rsidR="00632607">
        <w:rPr>
          <w:sz w:val="24"/>
        </w:rPr>
        <w:t>Intermediate</w:t>
      </w:r>
      <w:r w:rsidR="00632607">
        <w:rPr>
          <w:spacing w:val="-3"/>
          <w:sz w:val="24"/>
        </w:rPr>
        <w:t xml:space="preserve"> </w:t>
      </w:r>
      <w:r w:rsidR="00632607">
        <w:rPr>
          <w:sz w:val="24"/>
        </w:rPr>
        <w:t>Effectors</w:t>
      </w:r>
      <w:r w:rsidR="00632607">
        <w:rPr>
          <w:spacing w:val="-1"/>
          <w:sz w:val="24"/>
        </w:rPr>
        <w:t xml:space="preserve"> </w:t>
      </w:r>
      <w:r w:rsidR="00632607">
        <w:rPr>
          <w:sz w:val="24"/>
        </w:rPr>
        <w:t>for</w:t>
      </w:r>
      <w:r w:rsidR="00632607">
        <w:rPr>
          <w:spacing w:val="-6"/>
          <w:sz w:val="24"/>
        </w:rPr>
        <w:t xml:space="preserve"> </w:t>
      </w:r>
      <w:r w:rsidR="00632607">
        <w:rPr>
          <w:sz w:val="24"/>
        </w:rPr>
        <w:t>Layered</w:t>
      </w:r>
      <w:r w:rsidR="00632607">
        <w:rPr>
          <w:spacing w:val="-3"/>
          <w:sz w:val="24"/>
        </w:rPr>
        <w:t xml:space="preserve"> </w:t>
      </w:r>
      <w:r w:rsidR="00632607">
        <w:rPr>
          <w:sz w:val="24"/>
        </w:rPr>
        <w:t>Defense</w:t>
      </w:r>
      <w:r w:rsidR="00632607">
        <w:rPr>
          <w:spacing w:val="-4"/>
          <w:sz w:val="24"/>
        </w:rPr>
        <w:t xml:space="preserve"> </w:t>
      </w:r>
      <w:r w:rsidR="00632607">
        <w:rPr>
          <w:spacing w:val="-2"/>
          <w:sz w:val="24"/>
        </w:rPr>
        <w:t>(SHIELD)</w:t>
      </w:r>
    </w:p>
    <w:p w14:paraId="0775AC73" w14:textId="77777777" w:rsidR="00016C31" w:rsidRDefault="00016C31">
      <w:pPr>
        <w:rPr>
          <w:sz w:val="24"/>
        </w:rPr>
        <w:sectPr w:rsidR="00016C31">
          <w:pgSz w:w="12240" w:h="15840"/>
          <w:pgMar w:top="1320" w:right="640" w:bottom="1000" w:left="1000" w:header="0" w:footer="801" w:gutter="0"/>
          <w:cols w:space="720"/>
        </w:sectPr>
      </w:pPr>
    </w:p>
    <w:p w14:paraId="48656E8D" w14:textId="77777777" w:rsidR="00016C31" w:rsidRDefault="00632607">
      <w:pPr>
        <w:pStyle w:val="ListParagraph"/>
        <w:numPr>
          <w:ilvl w:val="0"/>
          <w:numId w:val="4"/>
        </w:numPr>
        <w:tabs>
          <w:tab w:val="left" w:pos="939"/>
          <w:tab w:val="left" w:pos="940"/>
        </w:tabs>
        <w:spacing w:before="79"/>
        <w:rPr>
          <w:sz w:val="24"/>
        </w:rPr>
      </w:pPr>
      <w:r>
        <w:rPr>
          <w:sz w:val="24"/>
        </w:rPr>
        <w:lastRenderedPageBreak/>
        <w:t>Search,</w:t>
      </w:r>
      <w:r>
        <w:rPr>
          <w:spacing w:val="-3"/>
          <w:sz w:val="24"/>
        </w:rPr>
        <w:t xml:space="preserve"> </w:t>
      </w:r>
      <w:r>
        <w:rPr>
          <w:sz w:val="24"/>
        </w:rPr>
        <w:t>Track,</w:t>
      </w:r>
      <w:r>
        <w:rPr>
          <w:spacing w:val="-2"/>
          <w:sz w:val="24"/>
        </w:rPr>
        <w:t xml:space="preserve"> </w:t>
      </w:r>
      <w:r>
        <w:rPr>
          <w:sz w:val="24"/>
        </w:rPr>
        <w:t>Acquire,</w:t>
      </w:r>
      <w:r>
        <w:rPr>
          <w:spacing w:val="-1"/>
          <w:sz w:val="24"/>
        </w:rPr>
        <w:t xml:space="preserve"> </w:t>
      </w:r>
      <w:r>
        <w:rPr>
          <w:sz w:val="24"/>
        </w:rPr>
        <w:t>Radiate,</w:t>
      </w:r>
      <w:r>
        <w:rPr>
          <w:spacing w:val="-2"/>
          <w:sz w:val="24"/>
        </w:rPr>
        <w:t xml:space="preserve"> </w:t>
      </w:r>
      <w:r>
        <w:rPr>
          <w:sz w:val="24"/>
        </w:rPr>
        <w:t>Eliminate</w:t>
      </w:r>
      <w:r>
        <w:rPr>
          <w:spacing w:val="-4"/>
          <w:sz w:val="24"/>
        </w:rPr>
        <w:t xml:space="preserve"> </w:t>
      </w:r>
      <w:r>
        <w:rPr>
          <w:spacing w:val="-2"/>
          <w:sz w:val="24"/>
        </w:rPr>
        <w:t>(STARE)</w:t>
      </w:r>
    </w:p>
    <w:p w14:paraId="764EE897" w14:textId="77777777" w:rsidR="00016C31" w:rsidRDefault="00632607">
      <w:pPr>
        <w:pStyle w:val="ListParagraph"/>
        <w:numPr>
          <w:ilvl w:val="0"/>
          <w:numId w:val="4"/>
        </w:numPr>
        <w:tabs>
          <w:tab w:val="left" w:pos="939"/>
          <w:tab w:val="left" w:pos="940"/>
        </w:tabs>
        <w:rPr>
          <w:sz w:val="24"/>
        </w:rPr>
      </w:pPr>
      <w:r>
        <w:rPr>
          <w:sz w:val="24"/>
        </w:rPr>
        <w:t>Strategic</w:t>
      </w:r>
      <w:r>
        <w:rPr>
          <w:spacing w:val="-9"/>
          <w:sz w:val="24"/>
        </w:rPr>
        <w:t xml:space="preserve"> </w:t>
      </w:r>
      <w:r>
        <w:rPr>
          <w:sz w:val="24"/>
        </w:rPr>
        <w:t>and</w:t>
      </w:r>
      <w:r>
        <w:rPr>
          <w:spacing w:val="-8"/>
          <w:sz w:val="24"/>
        </w:rPr>
        <w:t xml:space="preserve"> </w:t>
      </w:r>
      <w:r>
        <w:rPr>
          <w:sz w:val="24"/>
        </w:rPr>
        <w:t>Operational</w:t>
      </w:r>
      <w:r>
        <w:rPr>
          <w:spacing w:val="-7"/>
          <w:sz w:val="24"/>
        </w:rPr>
        <w:t xml:space="preserve"> </w:t>
      </w:r>
      <w:r>
        <w:rPr>
          <w:sz w:val="24"/>
        </w:rPr>
        <w:t>Rockets</w:t>
      </w:r>
      <w:r>
        <w:rPr>
          <w:spacing w:val="-7"/>
          <w:sz w:val="24"/>
        </w:rPr>
        <w:t xml:space="preserve"> </w:t>
      </w:r>
      <w:r>
        <w:rPr>
          <w:sz w:val="24"/>
        </w:rPr>
        <w:t>and</w:t>
      </w:r>
      <w:r>
        <w:rPr>
          <w:spacing w:val="-7"/>
          <w:sz w:val="24"/>
        </w:rPr>
        <w:t xml:space="preserve"> </w:t>
      </w:r>
      <w:r>
        <w:rPr>
          <w:sz w:val="24"/>
        </w:rPr>
        <w:t>Missiles</w:t>
      </w:r>
      <w:r>
        <w:rPr>
          <w:spacing w:val="-8"/>
          <w:sz w:val="24"/>
        </w:rPr>
        <w:t xml:space="preserve"> </w:t>
      </w:r>
      <w:r>
        <w:rPr>
          <w:spacing w:val="-2"/>
          <w:sz w:val="24"/>
        </w:rPr>
        <w:t>(STORM)</w:t>
      </w:r>
    </w:p>
    <w:p w14:paraId="4C3DF319" w14:textId="77777777" w:rsidR="00016C31" w:rsidRDefault="00632607">
      <w:pPr>
        <w:pStyle w:val="ListParagraph"/>
        <w:numPr>
          <w:ilvl w:val="0"/>
          <w:numId w:val="4"/>
        </w:numPr>
        <w:tabs>
          <w:tab w:val="left" w:pos="939"/>
          <w:tab w:val="left" w:pos="940"/>
        </w:tabs>
        <w:rPr>
          <w:sz w:val="24"/>
        </w:rPr>
      </w:pPr>
      <w:r>
        <w:rPr>
          <w:sz w:val="24"/>
        </w:rPr>
        <w:t>Tactical</w:t>
      </w:r>
      <w:r>
        <w:rPr>
          <w:spacing w:val="-3"/>
          <w:sz w:val="24"/>
        </w:rPr>
        <w:t xml:space="preserve"> </w:t>
      </w:r>
      <w:r>
        <w:rPr>
          <w:sz w:val="24"/>
        </w:rPr>
        <w:t>Aviation</w:t>
      </w:r>
      <w:r>
        <w:rPr>
          <w:spacing w:val="-2"/>
          <w:sz w:val="24"/>
        </w:rPr>
        <w:t xml:space="preserve"> </w:t>
      </w:r>
      <w:r>
        <w:rPr>
          <w:sz w:val="24"/>
        </w:rPr>
        <w:t>and</w:t>
      </w:r>
      <w:r>
        <w:rPr>
          <w:spacing w:val="-1"/>
          <w:sz w:val="24"/>
        </w:rPr>
        <w:t xml:space="preserve"> </w:t>
      </w:r>
      <w:r>
        <w:rPr>
          <w:sz w:val="24"/>
        </w:rPr>
        <w:t>Ground</w:t>
      </w:r>
      <w:r>
        <w:rPr>
          <w:spacing w:val="-2"/>
          <w:sz w:val="24"/>
        </w:rPr>
        <w:t xml:space="preserve"> </w:t>
      </w:r>
      <w:r>
        <w:rPr>
          <w:sz w:val="24"/>
        </w:rPr>
        <w:t>Munitions</w:t>
      </w:r>
      <w:r>
        <w:rPr>
          <w:spacing w:val="-2"/>
          <w:sz w:val="24"/>
        </w:rPr>
        <w:t xml:space="preserve"> (TAGM)</w:t>
      </w:r>
    </w:p>
    <w:p w14:paraId="7FA3E4DD" w14:textId="77777777" w:rsidR="00016C31" w:rsidRDefault="00016C31">
      <w:pPr>
        <w:pStyle w:val="BodyText"/>
        <w:rPr>
          <w:sz w:val="24"/>
        </w:rPr>
      </w:pPr>
    </w:p>
    <w:p w14:paraId="4D8FE9DF" w14:textId="77777777" w:rsidR="00016C31" w:rsidRDefault="00632607">
      <w:pPr>
        <w:ind w:left="219"/>
        <w:rPr>
          <w:sz w:val="24"/>
        </w:rPr>
      </w:pPr>
      <w:r>
        <w:rPr>
          <w:sz w:val="24"/>
        </w:rPr>
        <w:t>PEO</w:t>
      </w:r>
      <w:r>
        <w:rPr>
          <w:spacing w:val="-7"/>
          <w:sz w:val="24"/>
        </w:rPr>
        <w:t xml:space="preserve"> </w:t>
      </w:r>
      <w:r>
        <w:rPr>
          <w:sz w:val="24"/>
        </w:rPr>
        <w:t>Headquarters</w:t>
      </w:r>
      <w:r>
        <w:rPr>
          <w:spacing w:val="-4"/>
          <w:sz w:val="24"/>
        </w:rPr>
        <w:t xml:space="preserve"> </w:t>
      </w:r>
      <w:r>
        <w:rPr>
          <w:sz w:val="24"/>
        </w:rPr>
        <w:t>Functions</w:t>
      </w:r>
      <w:r>
        <w:rPr>
          <w:spacing w:val="-5"/>
          <w:sz w:val="24"/>
        </w:rPr>
        <w:t xml:space="preserve"> </w:t>
      </w:r>
      <w:proofErr w:type="gramStart"/>
      <w:r>
        <w:rPr>
          <w:spacing w:val="-2"/>
          <w:sz w:val="24"/>
        </w:rPr>
        <w:t>include</w:t>
      </w:r>
      <w:proofErr w:type="gramEnd"/>
    </w:p>
    <w:p w14:paraId="250BE5F5" w14:textId="77777777" w:rsidR="00016C31" w:rsidRDefault="00632607">
      <w:pPr>
        <w:pStyle w:val="ListParagraph"/>
        <w:numPr>
          <w:ilvl w:val="0"/>
          <w:numId w:val="4"/>
        </w:numPr>
        <w:tabs>
          <w:tab w:val="left" w:pos="939"/>
          <w:tab w:val="left" w:pos="940"/>
        </w:tabs>
        <w:rPr>
          <w:sz w:val="24"/>
        </w:rPr>
      </w:pPr>
      <w:r>
        <w:rPr>
          <w:sz w:val="24"/>
        </w:rPr>
        <w:t>Chief</w:t>
      </w:r>
      <w:r>
        <w:rPr>
          <w:spacing w:val="-4"/>
          <w:sz w:val="24"/>
        </w:rPr>
        <w:t xml:space="preserve"> </w:t>
      </w:r>
      <w:r>
        <w:rPr>
          <w:sz w:val="24"/>
        </w:rPr>
        <w:t>Information</w:t>
      </w:r>
      <w:r>
        <w:rPr>
          <w:spacing w:val="-2"/>
          <w:sz w:val="24"/>
        </w:rPr>
        <w:t xml:space="preserve"> Officer</w:t>
      </w:r>
    </w:p>
    <w:p w14:paraId="5481A897" w14:textId="77777777" w:rsidR="00016C31" w:rsidRDefault="00632607">
      <w:pPr>
        <w:pStyle w:val="ListParagraph"/>
        <w:numPr>
          <w:ilvl w:val="0"/>
          <w:numId w:val="4"/>
        </w:numPr>
        <w:tabs>
          <w:tab w:val="left" w:pos="939"/>
          <w:tab w:val="left" w:pos="940"/>
        </w:tabs>
        <w:rPr>
          <w:sz w:val="24"/>
        </w:rPr>
      </w:pPr>
      <w:r>
        <w:rPr>
          <w:sz w:val="24"/>
        </w:rPr>
        <w:t>Business</w:t>
      </w:r>
      <w:r>
        <w:rPr>
          <w:spacing w:val="-7"/>
          <w:sz w:val="24"/>
        </w:rPr>
        <w:t xml:space="preserve"> </w:t>
      </w:r>
      <w:r>
        <w:rPr>
          <w:spacing w:val="-2"/>
          <w:sz w:val="24"/>
        </w:rPr>
        <w:t>Management</w:t>
      </w:r>
    </w:p>
    <w:p w14:paraId="0D2D98BA" w14:textId="77777777" w:rsidR="00016C31" w:rsidRDefault="00632607">
      <w:pPr>
        <w:pStyle w:val="ListParagraph"/>
        <w:numPr>
          <w:ilvl w:val="0"/>
          <w:numId w:val="4"/>
        </w:numPr>
        <w:tabs>
          <w:tab w:val="left" w:pos="939"/>
          <w:tab w:val="left" w:pos="940"/>
        </w:tabs>
        <w:rPr>
          <w:sz w:val="24"/>
        </w:rPr>
      </w:pPr>
      <w:r>
        <w:rPr>
          <w:spacing w:val="-2"/>
          <w:sz w:val="24"/>
        </w:rPr>
        <w:t>International</w:t>
      </w:r>
    </w:p>
    <w:p w14:paraId="2948D251" w14:textId="77777777" w:rsidR="00016C31" w:rsidRDefault="00632607">
      <w:pPr>
        <w:pStyle w:val="ListParagraph"/>
        <w:numPr>
          <w:ilvl w:val="0"/>
          <w:numId w:val="4"/>
        </w:numPr>
        <w:tabs>
          <w:tab w:val="left" w:pos="939"/>
          <w:tab w:val="left" w:pos="940"/>
        </w:tabs>
        <w:rPr>
          <w:sz w:val="24"/>
        </w:rPr>
      </w:pPr>
      <w:r>
        <w:rPr>
          <w:spacing w:val="-2"/>
          <w:sz w:val="24"/>
        </w:rPr>
        <w:t>Logistics</w:t>
      </w:r>
    </w:p>
    <w:p w14:paraId="69B9307C" w14:textId="77777777" w:rsidR="00016C31" w:rsidRDefault="00632607">
      <w:pPr>
        <w:pStyle w:val="ListParagraph"/>
        <w:numPr>
          <w:ilvl w:val="0"/>
          <w:numId w:val="4"/>
        </w:numPr>
        <w:tabs>
          <w:tab w:val="left" w:pos="939"/>
          <w:tab w:val="left" w:pos="940"/>
        </w:tabs>
        <w:rPr>
          <w:sz w:val="24"/>
        </w:rPr>
      </w:pPr>
      <w:r>
        <w:rPr>
          <w:spacing w:val="-2"/>
          <w:sz w:val="24"/>
        </w:rPr>
        <w:t>Engineering</w:t>
      </w:r>
    </w:p>
    <w:p w14:paraId="0085F4B2" w14:textId="77777777" w:rsidR="00016C31" w:rsidRDefault="00632607">
      <w:pPr>
        <w:pStyle w:val="ListParagraph"/>
        <w:numPr>
          <w:ilvl w:val="0"/>
          <w:numId w:val="4"/>
        </w:numPr>
        <w:tabs>
          <w:tab w:val="left" w:pos="939"/>
          <w:tab w:val="left" w:pos="940"/>
        </w:tabs>
        <w:rPr>
          <w:sz w:val="24"/>
        </w:rPr>
      </w:pPr>
      <w:r>
        <w:rPr>
          <w:sz w:val="24"/>
        </w:rPr>
        <w:t>Management</w:t>
      </w:r>
      <w:r>
        <w:rPr>
          <w:spacing w:val="-7"/>
          <w:sz w:val="24"/>
        </w:rPr>
        <w:t xml:space="preserve"> </w:t>
      </w:r>
      <w:r>
        <w:rPr>
          <w:spacing w:val="-2"/>
          <w:sz w:val="24"/>
        </w:rPr>
        <w:t>Support</w:t>
      </w:r>
    </w:p>
    <w:p w14:paraId="2E08F681" w14:textId="77777777" w:rsidR="00016C31" w:rsidRDefault="00632607">
      <w:pPr>
        <w:pStyle w:val="ListParagraph"/>
        <w:numPr>
          <w:ilvl w:val="0"/>
          <w:numId w:val="4"/>
        </w:numPr>
        <w:tabs>
          <w:tab w:val="left" w:pos="939"/>
          <w:tab w:val="left" w:pos="940"/>
        </w:tabs>
        <w:rPr>
          <w:sz w:val="24"/>
        </w:rPr>
      </w:pPr>
      <w:r>
        <w:rPr>
          <w:sz w:val="24"/>
        </w:rPr>
        <w:t>Strategic</w:t>
      </w:r>
      <w:r>
        <w:rPr>
          <w:spacing w:val="-11"/>
          <w:sz w:val="24"/>
        </w:rPr>
        <w:t xml:space="preserve"> </w:t>
      </w:r>
      <w:r>
        <w:rPr>
          <w:spacing w:val="-2"/>
          <w:sz w:val="24"/>
        </w:rPr>
        <w:t>Initiatives</w:t>
      </w:r>
    </w:p>
    <w:p w14:paraId="28E5824A" w14:textId="77777777" w:rsidR="00016C31" w:rsidRDefault="00632607">
      <w:pPr>
        <w:pStyle w:val="ListParagraph"/>
        <w:numPr>
          <w:ilvl w:val="0"/>
          <w:numId w:val="4"/>
        </w:numPr>
        <w:tabs>
          <w:tab w:val="left" w:pos="939"/>
          <w:tab w:val="left" w:pos="940"/>
        </w:tabs>
        <w:spacing w:before="1"/>
        <w:rPr>
          <w:sz w:val="24"/>
        </w:rPr>
      </w:pPr>
      <w:r>
        <w:rPr>
          <w:spacing w:val="-2"/>
          <w:sz w:val="24"/>
        </w:rPr>
        <w:t>Facilities</w:t>
      </w:r>
    </w:p>
    <w:p w14:paraId="07C4248B" w14:textId="77777777" w:rsidR="00016C31" w:rsidRDefault="00016C31">
      <w:pPr>
        <w:pStyle w:val="BodyText"/>
        <w:rPr>
          <w:sz w:val="24"/>
        </w:rPr>
      </w:pPr>
    </w:p>
    <w:p w14:paraId="0ABAA78D" w14:textId="77777777" w:rsidR="00016C31" w:rsidRDefault="00632607">
      <w:pPr>
        <w:pStyle w:val="Heading2"/>
        <w:numPr>
          <w:ilvl w:val="2"/>
          <w:numId w:val="141"/>
        </w:numPr>
        <w:tabs>
          <w:tab w:val="left" w:pos="940"/>
        </w:tabs>
      </w:pPr>
      <w:r>
        <w:t>SPECIFIC</w:t>
      </w:r>
      <w:r>
        <w:rPr>
          <w:spacing w:val="-7"/>
        </w:rPr>
        <w:t xml:space="preserve"> </w:t>
      </w:r>
      <w:r>
        <w:t>TASK</w:t>
      </w:r>
      <w:r>
        <w:rPr>
          <w:spacing w:val="-7"/>
        </w:rPr>
        <w:t xml:space="preserve"> </w:t>
      </w:r>
      <w:r>
        <w:t>ORDER</w:t>
      </w:r>
      <w:r>
        <w:rPr>
          <w:spacing w:val="-7"/>
        </w:rPr>
        <w:t xml:space="preserve"> </w:t>
      </w:r>
      <w:r>
        <w:t>(TO)</w:t>
      </w:r>
      <w:r>
        <w:rPr>
          <w:spacing w:val="-7"/>
        </w:rPr>
        <w:t xml:space="preserve"> </w:t>
      </w:r>
      <w:r>
        <w:rPr>
          <w:spacing w:val="-2"/>
        </w:rPr>
        <w:t>REQUIREMENTS</w:t>
      </w:r>
    </w:p>
    <w:p w14:paraId="35BA8D26" w14:textId="77777777" w:rsidR="00016C31" w:rsidRDefault="00016C31">
      <w:pPr>
        <w:pStyle w:val="BodyText"/>
        <w:rPr>
          <w:b/>
          <w:sz w:val="24"/>
        </w:rPr>
      </w:pPr>
    </w:p>
    <w:p w14:paraId="50C5C07C" w14:textId="77777777" w:rsidR="00016C31" w:rsidRDefault="00632607">
      <w:pPr>
        <w:pStyle w:val="Heading3"/>
        <w:numPr>
          <w:ilvl w:val="2"/>
          <w:numId w:val="141"/>
        </w:numPr>
        <w:tabs>
          <w:tab w:val="left" w:pos="940"/>
        </w:tabs>
      </w:pPr>
      <w:r>
        <w:t>Engineering</w:t>
      </w:r>
      <w:r>
        <w:rPr>
          <w:spacing w:val="-7"/>
        </w:rPr>
        <w:t xml:space="preserve"> </w:t>
      </w:r>
      <w:r>
        <w:t>and</w:t>
      </w:r>
      <w:r>
        <w:rPr>
          <w:spacing w:val="-7"/>
        </w:rPr>
        <w:t xml:space="preserve"> </w:t>
      </w:r>
      <w:r>
        <w:t>Technical</w:t>
      </w:r>
      <w:r>
        <w:rPr>
          <w:spacing w:val="-7"/>
        </w:rPr>
        <w:t xml:space="preserve"> </w:t>
      </w:r>
      <w:r>
        <w:rPr>
          <w:spacing w:val="-2"/>
        </w:rPr>
        <w:t>Support</w:t>
      </w:r>
    </w:p>
    <w:p w14:paraId="4D7636C1" w14:textId="77777777" w:rsidR="00016C31" w:rsidRDefault="00016C31">
      <w:pPr>
        <w:pStyle w:val="BodyText"/>
        <w:rPr>
          <w:b/>
          <w:sz w:val="24"/>
        </w:rPr>
      </w:pPr>
    </w:p>
    <w:p w14:paraId="4B1F5E8F" w14:textId="77777777" w:rsidR="00016C31" w:rsidRDefault="00632607">
      <w:pPr>
        <w:pStyle w:val="ListParagraph"/>
        <w:numPr>
          <w:ilvl w:val="3"/>
          <w:numId w:val="141"/>
        </w:numPr>
        <w:tabs>
          <w:tab w:val="left" w:pos="1000"/>
        </w:tabs>
        <w:ind w:right="197" w:firstLine="0"/>
        <w:rPr>
          <w:sz w:val="24"/>
        </w:rPr>
      </w:pPr>
      <w:r>
        <w:rPr>
          <w:b/>
          <w:sz w:val="24"/>
        </w:rPr>
        <w:t>General Technical Support</w:t>
      </w:r>
      <w:r>
        <w:rPr>
          <w:sz w:val="24"/>
        </w:rPr>
        <w:t>: The Contractor shall identify and evaluate innovative technologies to increase functionality and performance</w:t>
      </w:r>
      <w:r>
        <w:rPr>
          <w:spacing w:val="-1"/>
          <w:sz w:val="24"/>
        </w:rPr>
        <w:t xml:space="preserve"> </w:t>
      </w:r>
      <w:r>
        <w:rPr>
          <w:sz w:val="24"/>
        </w:rPr>
        <w:t>of PEO MS weapons systems</w:t>
      </w:r>
      <w:r>
        <w:rPr>
          <w:spacing w:val="-1"/>
          <w:sz w:val="24"/>
        </w:rPr>
        <w:t xml:space="preserve"> </w:t>
      </w:r>
      <w:r>
        <w:rPr>
          <w:sz w:val="24"/>
        </w:rPr>
        <w:t>to</w:t>
      </w:r>
      <w:r>
        <w:rPr>
          <w:spacing w:val="-1"/>
          <w:sz w:val="24"/>
        </w:rPr>
        <w:t xml:space="preserve"> </w:t>
      </w:r>
      <w:r>
        <w:rPr>
          <w:sz w:val="24"/>
        </w:rPr>
        <w:t>meet</w:t>
      </w:r>
      <w:r>
        <w:rPr>
          <w:spacing w:val="-1"/>
          <w:sz w:val="24"/>
        </w:rPr>
        <w:t xml:space="preserve"> </w:t>
      </w:r>
      <w:r>
        <w:rPr>
          <w:sz w:val="24"/>
        </w:rPr>
        <w:t>operational</w:t>
      </w:r>
      <w:r>
        <w:rPr>
          <w:spacing w:val="-1"/>
          <w:sz w:val="24"/>
        </w:rPr>
        <w:t xml:space="preserve"> </w:t>
      </w:r>
      <w:r>
        <w:rPr>
          <w:sz w:val="24"/>
        </w:rPr>
        <w:t>needs or user requirements.</w:t>
      </w:r>
      <w:r>
        <w:rPr>
          <w:spacing w:val="-3"/>
          <w:sz w:val="24"/>
        </w:rPr>
        <w:t xml:space="preserve"> </w:t>
      </w:r>
      <w:r>
        <w:rPr>
          <w:sz w:val="24"/>
        </w:rPr>
        <w:t>The</w:t>
      </w:r>
      <w:r>
        <w:rPr>
          <w:spacing w:val="-4"/>
          <w:sz w:val="24"/>
        </w:rPr>
        <w:t xml:space="preserve"> </w:t>
      </w:r>
      <w:r>
        <w:rPr>
          <w:sz w:val="24"/>
        </w:rPr>
        <w:t>contractor</w:t>
      </w:r>
      <w:r>
        <w:rPr>
          <w:spacing w:val="-3"/>
          <w:sz w:val="24"/>
        </w:rPr>
        <w:t xml:space="preserve"> </w:t>
      </w:r>
      <w:r>
        <w:rPr>
          <w:sz w:val="24"/>
        </w:rPr>
        <w:t>shall</w:t>
      </w:r>
      <w:r>
        <w:rPr>
          <w:spacing w:val="-2"/>
          <w:sz w:val="24"/>
        </w:rPr>
        <w:t xml:space="preserve"> </w:t>
      </w:r>
      <w:r>
        <w:rPr>
          <w:sz w:val="24"/>
        </w:rPr>
        <w:t>develop</w:t>
      </w:r>
      <w:r>
        <w:rPr>
          <w:spacing w:val="-2"/>
          <w:sz w:val="24"/>
        </w:rPr>
        <w:t xml:space="preserve"> </w:t>
      </w:r>
      <w:r>
        <w:rPr>
          <w:sz w:val="24"/>
        </w:rPr>
        <w:t>Research,</w:t>
      </w:r>
      <w:r>
        <w:rPr>
          <w:spacing w:val="-2"/>
          <w:sz w:val="24"/>
        </w:rPr>
        <w:t xml:space="preserve"> </w:t>
      </w:r>
      <w:r>
        <w:rPr>
          <w:sz w:val="24"/>
        </w:rPr>
        <w:t>Development,</w:t>
      </w:r>
      <w:r>
        <w:rPr>
          <w:spacing w:val="-2"/>
          <w:sz w:val="24"/>
        </w:rPr>
        <w:t xml:space="preserve"> </w:t>
      </w:r>
      <w:r>
        <w:rPr>
          <w:sz w:val="24"/>
        </w:rPr>
        <w:t>Test,</w:t>
      </w:r>
      <w:r>
        <w:rPr>
          <w:spacing w:val="-2"/>
          <w:sz w:val="24"/>
        </w:rPr>
        <w:t xml:space="preserve"> </w:t>
      </w:r>
      <w:r>
        <w:rPr>
          <w:sz w:val="24"/>
        </w:rPr>
        <w:t>and</w:t>
      </w:r>
      <w:r>
        <w:rPr>
          <w:spacing w:val="-2"/>
          <w:sz w:val="24"/>
        </w:rPr>
        <w:t xml:space="preserve"> </w:t>
      </w:r>
      <w:r>
        <w:rPr>
          <w:sz w:val="24"/>
        </w:rPr>
        <w:t>Evaluation</w:t>
      </w:r>
      <w:r>
        <w:rPr>
          <w:spacing w:val="-2"/>
          <w:sz w:val="24"/>
        </w:rPr>
        <w:t xml:space="preserve"> </w:t>
      </w:r>
      <w:r>
        <w:rPr>
          <w:sz w:val="24"/>
        </w:rPr>
        <w:t>(RDT&amp;E)</w:t>
      </w:r>
      <w:r>
        <w:rPr>
          <w:spacing w:val="-1"/>
          <w:sz w:val="24"/>
        </w:rPr>
        <w:t xml:space="preserve"> </w:t>
      </w:r>
      <w:r>
        <w:rPr>
          <w:sz w:val="24"/>
        </w:rPr>
        <w:t>plans for</w:t>
      </w:r>
      <w:r>
        <w:rPr>
          <w:spacing w:val="-5"/>
          <w:sz w:val="24"/>
        </w:rPr>
        <w:t xml:space="preserve"> </w:t>
      </w:r>
      <w:r>
        <w:rPr>
          <w:sz w:val="24"/>
        </w:rPr>
        <w:t>identifying</w:t>
      </w:r>
      <w:r>
        <w:rPr>
          <w:spacing w:val="-3"/>
          <w:sz w:val="24"/>
        </w:rPr>
        <w:t xml:space="preserve"> </w:t>
      </w:r>
      <w:r>
        <w:rPr>
          <w:sz w:val="24"/>
        </w:rPr>
        <w:t>new</w:t>
      </w:r>
      <w:r>
        <w:rPr>
          <w:spacing w:val="-3"/>
          <w:sz w:val="24"/>
        </w:rPr>
        <w:t xml:space="preserve"> </w:t>
      </w:r>
      <w:r>
        <w:rPr>
          <w:sz w:val="24"/>
        </w:rPr>
        <w:t>technologies,</w:t>
      </w:r>
      <w:r>
        <w:rPr>
          <w:spacing w:val="-3"/>
          <w:sz w:val="24"/>
        </w:rPr>
        <w:t xml:space="preserve"> </w:t>
      </w:r>
      <w:r>
        <w:rPr>
          <w:sz w:val="24"/>
        </w:rPr>
        <w:t>capabilities,</w:t>
      </w:r>
      <w:r>
        <w:rPr>
          <w:spacing w:val="-3"/>
          <w:sz w:val="24"/>
        </w:rPr>
        <w:t xml:space="preserve"> </w:t>
      </w:r>
      <w:r>
        <w:rPr>
          <w:sz w:val="24"/>
        </w:rPr>
        <w:t>and</w:t>
      </w:r>
      <w:r>
        <w:rPr>
          <w:spacing w:val="-1"/>
          <w:sz w:val="24"/>
        </w:rPr>
        <w:t xml:space="preserve"> </w:t>
      </w:r>
      <w:r>
        <w:rPr>
          <w:sz w:val="24"/>
        </w:rPr>
        <w:t>concepts</w:t>
      </w:r>
      <w:r>
        <w:rPr>
          <w:spacing w:val="-3"/>
          <w:sz w:val="24"/>
        </w:rPr>
        <w:t xml:space="preserve"> </w:t>
      </w:r>
      <w:r>
        <w:rPr>
          <w:sz w:val="24"/>
        </w:rPr>
        <w:t>that</w:t>
      </w:r>
      <w:r>
        <w:rPr>
          <w:spacing w:val="-3"/>
          <w:sz w:val="24"/>
        </w:rPr>
        <w:t xml:space="preserve"> </w:t>
      </w:r>
      <w:r>
        <w:rPr>
          <w:sz w:val="24"/>
        </w:rPr>
        <w:t>address</w:t>
      </w:r>
      <w:r>
        <w:rPr>
          <w:spacing w:val="-3"/>
          <w:sz w:val="24"/>
        </w:rPr>
        <w:t xml:space="preserve"> </w:t>
      </w:r>
      <w:r>
        <w:rPr>
          <w:sz w:val="24"/>
        </w:rPr>
        <w:t>emerging</w:t>
      </w:r>
      <w:r>
        <w:rPr>
          <w:spacing w:val="-3"/>
          <w:sz w:val="24"/>
        </w:rPr>
        <w:t xml:space="preserve"> </w:t>
      </w:r>
      <w:r>
        <w:rPr>
          <w:sz w:val="24"/>
        </w:rPr>
        <w:t>requirements</w:t>
      </w:r>
      <w:r>
        <w:rPr>
          <w:spacing w:val="-3"/>
          <w:sz w:val="24"/>
        </w:rPr>
        <w:t xml:space="preserve"> </w:t>
      </w:r>
      <w:r>
        <w:rPr>
          <w:sz w:val="24"/>
        </w:rPr>
        <w:t>as</w:t>
      </w:r>
      <w:r>
        <w:rPr>
          <w:spacing w:val="-3"/>
          <w:sz w:val="24"/>
        </w:rPr>
        <w:t xml:space="preserve"> </w:t>
      </w:r>
      <w:r>
        <w:rPr>
          <w:sz w:val="24"/>
        </w:rPr>
        <w:t>well</w:t>
      </w:r>
      <w:r>
        <w:rPr>
          <w:spacing w:val="-3"/>
          <w:sz w:val="24"/>
        </w:rPr>
        <w:t xml:space="preserve"> </w:t>
      </w:r>
      <w:r>
        <w:rPr>
          <w:sz w:val="24"/>
        </w:rPr>
        <w:t>as urgent operational needs. Each RDT&amp;E plan shall provide a roadmap that addresses technology maturity and recommended further analysis to guide feasibility of the Research and Development (R&amp;D) effort integration into PEO MS products. Furthermore, the Contractor shall prioritize PEO MS Science &amp; Technology (S&amp;T) needs to align with PEO MS program roadmaps and Long-range Investment Requirements Analysis (LIRA), Army S&amp;T funding, and R&amp;D capabilities within Combat Capabilities Development</w:t>
      </w:r>
      <w:r>
        <w:rPr>
          <w:spacing w:val="-4"/>
          <w:sz w:val="24"/>
        </w:rPr>
        <w:t xml:space="preserve"> </w:t>
      </w:r>
      <w:r>
        <w:rPr>
          <w:sz w:val="24"/>
        </w:rPr>
        <w:t>Command</w:t>
      </w:r>
      <w:r>
        <w:rPr>
          <w:spacing w:val="-4"/>
          <w:sz w:val="24"/>
        </w:rPr>
        <w:t xml:space="preserve"> </w:t>
      </w:r>
      <w:r>
        <w:rPr>
          <w:sz w:val="24"/>
        </w:rPr>
        <w:t>(DEVCOM).</w:t>
      </w:r>
      <w:r>
        <w:rPr>
          <w:spacing w:val="-4"/>
          <w:sz w:val="24"/>
        </w:rPr>
        <w:t xml:space="preserve"> </w:t>
      </w:r>
      <w:r>
        <w:rPr>
          <w:sz w:val="24"/>
        </w:rPr>
        <w:t>The</w:t>
      </w:r>
      <w:r>
        <w:rPr>
          <w:spacing w:val="-6"/>
          <w:sz w:val="24"/>
        </w:rPr>
        <w:t xml:space="preserve"> </w:t>
      </w:r>
      <w:r>
        <w:rPr>
          <w:sz w:val="24"/>
        </w:rPr>
        <w:t>Contractor</w:t>
      </w:r>
      <w:r>
        <w:rPr>
          <w:spacing w:val="-4"/>
          <w:sz w:val="24"/>
        </w:rPr>
        <w:t xml:space="preserve"> </w:t>
      </w:r>
      <w:r>
        <w:rPr>
          <w:sz w:val="24"/>
        </w:rPr>
        <w:t>shall</w:t>
      </w:r>
      <w:r>
        <w:rPr>
          <w:spacing w:val="-4"/>
          <w:sz w:val="24"/>
        </w:rPr>
        <w:t xml:space="preserve"> </w:t>
      </w:r>
      <w:r>
        <w:rPr>
          <w:sz w:val="24"/>
        </w:rPr>
        <w:t>identify</w:t>
      </w:r>
      <w:r>
        <w:rPr>
          <w:spacing w:val="-4"/>
          <w:sz w:val="24"/>
        </w:rPr>
        <w:t xml:space="preserve"> </w:t>
      </w:r>
      <w:r>
        <w:rPr>
          <w:sz w:val="24"/>
        </w:rPr>
        <w:t>and</w:t>
      </w:r>
      <w:r>
        <w:rPr>
          <w:spacing w:val="-4"/>
          <w:sz w:val="24"/>
        </w:rPr>
        <w:t xml:space="preserve"> </w:t>
      </w:r>
      <w:r>
        <w:rPr>
          <w:sz w:val="24"/>
        </w:rPr>
        <w:t>protect</w:t>
      </w:r>
      <w:r>
        <w:rPr>
          <w:spacing w:val="-4"/>
          <w:sz w:val="24"/>
        </w:rPr>
        <w:t xml:space="preserve"> </w:t>
      </w:r>
      <w:r>
        <w:rPr>
          <w:sz w:val="24"/>
        </w:rPr>
        <w:t>RDT&amp;E</w:t>
      </w:r>
      <w:r>
        <w:rPr>
          <w:spacing w:val="-4"/>
          <w:sz w:val="24"/>
        </w:rPr>
        <w:t xml:space="preserve"> </w:t>
      </w:r>
      <w:r>
        <w:rPr>
          <w:sz w:val="24"/>
        </w:rPr>
        <w:t>Critical</w:t>
      </w:r>
      <w:r>
        <w:rPr>
          <w:spacing w:val="-4"/>
          <w:sz w:val="24"/>
        </w:rPr>
        <w:t xml:space="preserve"> </w:t>
      </w:r>
      <w:r>
        <w:rPr>
          <w:sz w:val="24"/>
        </w:rPr>
        <w:t>Program Information (CPI) IAW DoDI 5200.39.</w:t>
      </w:r>
    </w:p>
    <w:p w14:paraId="0D7B62A1" w14:textId="77777777" w:rsidR="00016C31" w:rsidRDefault="00016C31">
      <w:pPr>
        <w:pStyle w:val="BodyText"/>
        <w:spacing w:before="1"/>
        <w:rPr>
          <w:sz w:val="24"/>
        </w:rPr>
      </w:pPr>
    </w:p>
    <w:p w14:paraId="51836353" w14:textId="77777777" w:rsidR="00016C31" w:rsidRDefault="00632607">
      <w:pPr>
        <w:pStyle w:val="ListParagraph"/>
        <w:numPr>
          <w:ilvl w:val="3"/>
          <w:numId w:val="141"/>
        </w:numPr>
        <w:tabs>
          <w:tab w:val="left" w:pos="1000"/>
        </w:tabs>
        <w:ind w:right="158" w:firstLine="0"/>
        <w:rPr>
          <w:sz w:val="24"/>
        </w:rPr>
      </w:pPr>
      <w:r>
        <w:rPr>
          <w:sz w:val="24"/>
        </w:rPr>
        <w:t>The Contractor shall identify and evaluate innovative technologies to increase functionality and performance</w:t>
      </w:r>
      <w:r>
        <w:rPr>
          <w:spacing w:val="-2"/>
          <w:sz w:val="24"/>
        </w:rPr>
        <w:t xml:space="preserve"> </w:t>
      </w:r>
      <w:r>
        <w:rPr>
          <w:sz w:val="24"/>
        </w:rPr>
        <w:t>of</w:t>
      </w:r>
      <w:r>
        <w:rPr>
          <w:spacing w:val="-1"/>
          <w:sz w:val="24"/>
        </w:rPr>
        <w:t xml:space="preserve"> </w:t>
      </w:r>
      <w:r>
        <w:rPr>
          <w:sz w:val="24"/>
        </w:rPr>
        <w:t>PEO</w:t>
      </w:r>
      <w:r>
        <w:rPr>
          <w:spacing w:val="-1"/>
          <w:sz w:val="24"/>
        </w:rPr>
        <w:t xml:space="preserve"> </w:t>
      </w:r>
      <w:r>
        <w:rPr>
          <w:sz w:val="24"/>
        </w:rPr>
        <w:t>MS</w:t>
      </w:r>
      <w:r>
        <w:rPr>
          <w:spacing w:val="-1"/>
          <w:sz w:val="24"/>
        </w:rPr>
        <w:t xml:space="preserve"> </w:t>
      </w:r>
      <w:r>
        <w:rPr>
          <w:sz w:val="24"/>
        </w:rPr>
        <w:t>weapons</w:t>
      </w:r>
      <w:r>
        <w:rPr>
          <w:spacing w:val="-1"/>
          <w:sz w:val="24"/>
        </w:rPr>
        <w:t xml:space="preserve"> </w:t>
      </w:r>
      <w:r>
        <w:rPr>
          <w:sz w:val="24"/>
        </w:rPr>
        <w:t>systems</w:t>
      </w:r>
      <w:r>
        <w:rPr>
          <w:spacing w:val="-1"/>
          <w:sz w:val="24"/>
        </w:rPr>
        <w:t xml:space="preserve"> </w:t>
      </w:r>
      <w:r>
        <w:rPr>
          <w:sz w:val="24"/>
        </w:rPr>
        <w:t>to</w:t>
      </w:r>
      <w:r>
        <w:rPr>
          <w:spacing w:val="-1"/>
          <w:sz w:val="24"/>
        </w:rPr>
        <w:t xml:space="preserve"> </w:t>
      </w:r>
      <w:r>
        <w:rPr>
          <w:sz w:val="24"/>
        </w:rPr>
        <w:t>meet operational</w:t>
      </w:r>
      <w:r>
        <w:rPr>
          <w:spacing w:val="-1"/>
          <w:sz w:val="24"/>
        </w:rPr>
        <w:t xml:space="preserve"> </w:t>
      </w:r>
      <w:r>
        <w:rPr>
          <w:sz w:val="24"/>
        </w:rPr>
        <w:t>needs</w:t>
      </w:r>
      <w:r>
        <w:rPr>
          <w:spacing w:val="-1"/>
          <w:sz w:val="24"/>
        </w:rPr>
        <w:t xml:space="preserve"> </w:t>
      </w:r>
      <w:r>
        <w:rPr>
          <w:sz w:val="24"/>
        </w:rPr>
        <w:t>or</w:t>
      </w:r>
      <w:r>
        <w:rPr>
          <w:spacing w:val="-1"/>
          <w:sz w:val="24"/>
        </w:rPr>
        <w:t xml:space="preserve"> </w:t>
      </w:r>
      <w:r>
        <w:rPr>
          <w:sz w:val="24"/>
        </w:rPr>
        <w:t>user</w:t>
      </w:r>
      <w:r>
        <w:rPr>
          <w:spacing w:val="-1"/>
          <w:sz w:val="24"/>
        </w:rPr>
        <w:t xml:space="preserve"> </w:t>
      </w:r>
      <w:r>
        <w:rPr>
          <w:sz w:val="24"/>
        </w:rPr>
        <w:t>requirements.</w:t>
      </w:r>
      <w:r>
        <w:rPr>
          <w:spacing w:val="-1"/>
          <w:sz w:val="24"/>
        </w:rPr>
        <w:t xml:space="preserve"> </w:t>
      </w:r>
      <w:r>
        <w:rPr>
          <w:sz w:val="24"/>
        </w:rPr>
        <w:t>The</w:t>
      </w:r>
      <w:r>
        <w:rPr>
          <w:spacing w:val="-1"/>
          <w:sz w:val="24"/>
        </w:rPr>
        <w:t xml:space="preserve"> </w:t>
      </w:r>
      <w:r>
        <w:rPr>
          <w:sz w:val="24"/>
        </w:rPr>
        <w:t>contractor shall develop Research, Development, Test, and Evaluation (RDT&amp;E) plans for identifying new technologies, capabilities, and concepts that address emerging requirements as well as urgent operational needs. Each RDT&amp;E plan shall provide a roadmap that addresses technology maturity and recommended further analysis to guide feasibility of the Research and Development (R&amp;D) effort integration into PEO MS</w:t>
      </w:r>
      <w:r>
        <w:rPr>
          <w:spacing w:val="-3"/>
          <w:sz w:val="24"/>
        </w:rPr>
        <w:t xml:space="preserve"> </w:t>
      </w:r>
      <w:r>
        <w:rPr>
          <w:sz w:val="24"/>
        </w:rPr>
        <w:t>products.</w:t>
      </w:r>
      <w:r>
        <w:rPr>
          <w:spacing w:val="-3"/>
          <w:sz w:val="24"/>
        </w:rPr>
        <w:t xml:space="preserve"> </w:t>
      </w:r>
      <w:r>
        <w:rPr>
          <w:sz w:val="24"/>
        </w:rPr>
        <w:t>Furthermore,</w:t>
      </w:r>
      <w:r>
        <w:rPr>
          <w:spacing w:val="-3"/>
          <w:sz w:val="24"/>
        </w:rPr>
        <w:t xml:space="preserve"> </w:t>
      </w:r>
      <w:r>
        <w:rPr>
          <w:sz w:val="24"/>
        </w:rPr>
        <w:t>the</w:t>
      </w:r>
      <w:r>
        <w:rPr>
          <w:spacing w:val="-3"/>
          <w:sz w:val="24"/>
        </w:rPr>
        <w:t xml:space="preserve"> </w:t>
      </w:r>
      <w:r>
        <w:rPr>
          <w:sz w:val="24"/>
        </w:rPr>
        <w:t>Contractor</w:t>
      </w:r>
      <w:r>
        <w:rPr>
          <w:spacing w:val="-3"/>
          <w:sz w:val="24"/>
        </w:rPr>
        <w:t xml:space="preserve"> </w:t>
      </w:r>
      <w:r>
        <w:rPr>
          <w:sz w:val="24"/>
        </w:rPr>
        <w:t>shall</w:t>
      </w:r>
      <w:r>
        <w:rPr>
          <w:spacing w:val="-3"/>
          <w:sz w:val="24"/>
        </w:rPr>
        <w:t xml:space="preserve"> </w:t>
      </w:r>
      <w:r>
        <w:rPr>
          <w:sz w:val="24"/>
        </w:rPr>
        <w:t>prioritize</w:t>
      </w:r>
      <w:r>
        <w:rPr>
          <w:spacing w:val="-5"/>
          <w:sz w:val="24"/>
        </w:rPr>
        <w:t xml:space="preserve"> </w:t>
      </w:r>
      <w:r>
        <w:rPr>
          <w:sz w:val="24"/>
        </w:rPr>
        <w:t>PEO</w:t>
      </w:r>
      <w:r>
        <w:rPr>
          <w:spacing w:val="-4"/>
          <w:sz w:val="24"/>
        </w:rPr>
        <w:t xml:space="preserve"> </w:t>
      </w:r>
      <w:r>
        <w:rPr>
          <w:sz w:val="24"/>
        </w:rPr>
        <w:t>MS</w:t>
      </w:r>
      <w:r>
        <w:rPr>
          <w:spacing w:val="-3"/>
          <w:sz w:val="24"/>
        </w:rPr>
        <w:t xml:space="preserve"> </w:t>
      </w:r>
      <w:r>
        <w:rPr>
          <w:sz w:val="24"/>
        </w:rPr>
        <w:t>Science</w:t>
      </w:r>
      <w:r>
        <w:rPr>
          <w:spacing w:val="-2"/>
          <w:sz w:val="24"/>
        </w:rPr>
        <w:t xml:space="preserve"> </w:t>
      </w:r>
      <w:r>
        <w:rPr>
          <w:sz w:val="24"/>
        </w:rPr>
        <w:t>&amp;</w:t>
      </w:r>
      <w:r>
        <w:rPr>
          <w:spacing w:val="-3"/>
          <w:sz w:val="24"/>
        </w:rPr>
        <w:t xml:space="preserve"> </w:t>
      </w:r>
      <w:r>
        <w:rPr>
          <w:sz w:val="24"/>
        </w:rPr>
        <w:t>Technology</w:t>
      </w:r>
      <w:r>
        <w:rPr>
          <w:spacing w:val="-3"/>
          <w:sz w:val="24"/>
        </w:rPr>
        <w:t xml:space="preserve"> </w:t>
      </w:r>
      <w:r>
        <w:rPr>
          <w:sz w:val="24"/>
        </w:rPr>
        <w:t>(S&amp;T)</w:t>
      </w:r>
      <w:r>
        <w:rPr>
          <w:spacing w:val="-3"/>
          <w:sz w:val="24"/>
        </w:rPr>
        <w:t xml:space="preserve"> </w:t>
      </w:r>
      <w:r>
        <w:rPr>
          <w:sz w:val="24"/>
        </w:rPr>
        <w:t>needs</w:t>
      </w:r>
      <w:r>
        <w:rPr>
          <w:spacing w:val="-3"/>
          <w:sz w:val="24"/>
        </w:rPr>
        <w:t xml:space="preserve"> </w:t>
      </w:r>
      <w:r>
        <w:rPr>
          <w:sz w:val="24"/>
        </w:rPr>
        <w:t>to align</w:t>
      </w:r>
      <w:r>
        <w:rPr>
          <w:spacing w:val="-4"/>
          <w:sz w:val="24"/>
        </w:rPr>
        <w:t xml:space="preserve"> </w:t>
      </w:r>
      <w:r>
        <w:rPr>
          <w:sz w:val="24"/>
        </w:rPr>
        <w:t>with</w:t>
      </w:r>
      <w:r>
        <w:rPr>
          <w:spacing w:val="-4"/>
          <w:sz w:val="24"/>
        </w:rPr>
        <w:t xml:space="preserve"> </w:t>
      </w:r>
      <w:r>
        <w:rPr>
          <w:sz w:val="24"/>
        </w:rPr>
        <w:t>PEO</w:t>
      </w:r>
      <w:r>
        <w:rPr>
          <w:spacing w:val="-5"/>
          <w:sz w:val="24"/>
        </w:rPr>
        <w:t xml:space="preserve"> </w:t>
      </w:r>
      <w:r>
        <w:rPr>
          <w:sz w:val="24"/>
        </w:rPr>
        <w:t>MS</w:t>
      </w:r>
      <w:r>
        <w:rPr>
          <w:spacing w:val="-4"/>
          <w:sz w:val="24"/>
        </w:rPr>
        <w:t xml:space="preserve"> </w:t>
      </w:r>
      <w:r>
        <w:rPr>
          <w:sz w:val="24"/>
        </w:rPr>
        <w:t>program</w:t>
      </w:r>
      <w:r>
        <w:rPr>
          <w:spacing w:val="-4"/>
          <w:sz w:val="24"/>
        </w:rPr>
        <w:t xml:space="preserve"> </w:t>
      </w:r>
      <w:r>
        <w:rPr>
          <w:sz w:val="24"/>
        </w:rPr>
        <w:t>roadmaps</w:t>
      </w:r>
      <w:r>
        <w:rPr>
          <w:spacing w:val="-3"/>
          <w:sz w:val="24"/>
        </w:rPr>
        <w:t xml:space="preserve"> </w:t>
      </w:r>
      <w:r>
        <w:rPr>
          <w:sz w:val="24"/>
        </w:rPr>
        <w:t>and</w:t>
      </w:r>
      <w:r>
        <w:rPr>
          <w:spacing w:val="-4"/>
          <w:sz w:val="24"/>
        </w:rPr>
        <w:t xml:space="preserve"> </w:t>
      </w:r>
      <w:r>
        <w:rPr>
          <w:sz w:val="24"/>
        </w:rPr>
        <w:t>Long-range</w:t>
      </w:r>
      <w:r>
        <w:rPr>
          <w:spacing w:val="-3"/>
          <w:sz w:val="24"/>
        </w:rPr>
        <w:t xml:space="preserve"> </w:t>
      </w:r>
      <w:r>
        <w:rPr>
          <w:sz w:val="24"/>
        </w:rPr>
        <w:t>Investment</w:t>
      </w:r>
      <w:r>
        <w:rPr>
          <w:spacing w:val="-4"/>
          <w:sz w:val="24"/>
        </w:rPr>
        <w:t xml:space="preserve"> </w:t>
      </w:r>
      <w:r>
        <w:rPr>
          <w:sz w:val="24"/>
        </w:rPr>
        <w:t>Requirements</w:t>
      </w:r>
      <w:r>
        <w:rPr>
          <w:spacing w:val="-4"/>
          <w:sz w:val="24"/>
        </w:rPr>
        <w:t xml:space="preserve"> </w:t>
      </w:r>
      <w:r>
        <w:rPr>
          <w:sz w:val="24"/>
        </w:rPr>
        <w:t>Analysis</w:t>
      </w:r>
      <w:r>
        <w:rPr>
          <w:spacing w:val="-4"/>
          <w:sz w:val="24"/>
        </w:rPr>
        <w:t xml:space="preserve"> </w:t>
      </w:r>
      <w:r>
        <w:rPr>
          <w:sz w:val="24"/>
        </w:rPr>
        <w:t>(LIRA),</w:t>
      </w:r>
      <w:r>
        <w:rPr>
          <w:spacing w:val="-2"/>
          <w:sz w:val="24"/>
        </w:rPr>
        <w:t xml:space="preserve"> </w:t>
      </w:r>
      <w:r>
        <w:rPr>
          <w:sz w:val="24"/>
        </w:rPr>
        <w:t xml:space="preserve">Army S&amp;T funding, and R&amp;D capabilities within Combat Capabilities Development Command (DEVCOM). The Contractor shall identify and protect RDT&amp;E Critical Program Information (CPI) IAW DoDI </w:t>
      </w:r>
      <w:r>
        <w:rPr>
          <w:spacing w:val="-2"/>
          <w:sz w:val="24"/>
        </w:rPr>
        <w:t>5200.39.</w:t>
      </w:r>
    </w:p>
    <w:p w14:paraId="388640C4" w14:textId="77777777" w:rsidR="00016C31" w:rsidRDefault="00016C31">
      <w:pPr>
        <w:pStyle w:val="BodyText"/>
        <w:spacing w:before="1"/>
        <w:rPr>
          <w:sz w:val="24"/>
        </w:rPr>
      </w:pPr>
    </w:p>
    <w:p w14:paraId="116F8256" w14:textId="77777777" w:rsidR="00016C31" w:rsidRDefault="00900DE8">
      <w:pPr>
        <w:pStyle w:val="ListParagraph"/>
        <w:numPr>
          <w:ilvl w:val="3"/>
          <w:numId w:val="141"/>
        </w:numPr>
        <w:tabs>
          <w:tab w:val="left" w:pos="993"/>
        </w:tabs>
        <w:ind w:right="214" w:firstLine="0"/>
        <w:rPr>
          <w:sz w:val="24"/>
        </w:rPr>
      </w:pPr>
      <w:r>
        <w:pict w14:anchorId="023D35B4">
          <v:rect id="docshape6" o:spid="_x0000_s1126" style="position:absolute;left:0;text-align:left;margin-left:59.5pt;margin-top:89.55pt;width:515pt;height:1.45pt;z-index:-18518528;mso-position-horizontal-relative:page" fillcolor="#0e233d" stroked="f">
            <w10:wrap anchorx="page"/>
          </v:rect>
        </w:pict>
      </w:r>
      <w:r w:rsidR="00632607">
        <w:rPr>
          <w:sz w:val="24"/>
        </w:rPr>
        <w:t xml:space="preserve">The Contractor shall possess an in-depth technical understanding of all phases of the acquisition </w:t>
      </w:r>
      <w:proofErr w:type="gramStart"/>
      <w:r w:rsidR="00632607">
        <w:rPr>
          <w:sz w:val="24"/>
        </w:rPr>
        <w:t>life-cycle</w:t>
      </w:r>
      <w:proofErr w:type="gramEnd"/>
      <w:r w:rsidR="00632607">
        <w:rPr>
          <w:sz w:val="24"/>
        </w:rPr>
        <w:t>. The contractor shall conduct independent technical reviews and assessments of PEO MS weapons systems’ milestone decision entrance and exit criteria, review acquisition documentation, including,</w:t>
      </w:r>
      <w:r w:rsidR="00632607">
        <w:rPr>
          <w:spacing w:val="-3"/>
          <w:sz w:val="24"/>
        </w:rPr>
        <w:t xml:space="preserve"> </w:t>
      </w:r>
      <w:r w:rsidR="00632607">
        <w:rPr>
          <w:sz w:val="24"/>
        </w:rPr>
        <w:t>but</w:t>
      </w:r>
      <w:r w:rsidR="00632607">
        <w:rPr>
          <w:spacing w:val="-3"/>
          <w:sz w:val="24"/>
        </w:rPr>
        <w:t xml:space="preserve"> </w:t>
      </w:r>
      <w:r w:rsidR="00632607">
        <w:rPr>
          <w:sz w:val="24"/>
        </w:rPr>
        <w:t>not</w:t>
      </w:r>
      <w:r w:rsidR="00632607">
        <w:rPr>
          <w:spacing w:val="-3"/>
          <w:sz w:val="24"/>
        </w:rPr>
        <w:t xml:space="preserve"> </w:t>
      </w:r>
      <w:r w:rsidR="00632607">
        <w:rPr>
          <w:sz w:val="24"/>
        </w:rPr>
        <w:t>limited</w:t>
      </w:r>
      <w:r w:rsidR="00632607">
        <w:rPr>
          <w:spacing w:val="-3"/>
          <w:sz w:val="24"/>
        </w:rPr>
        <w:t xml:space="preserve"> </w:t>
      </w:r>
      <w:r w:rsidR="00632607">
        <w:rPr>
          <w:sz w:val="24"/>
        </w:rPr>
        <w:t>to</w:t>
      </w:r>
      <w:r w:rsidR="00632607">
        <w:rPr>
          <w:spacing w:val="-3"/>
          <w:sz w:val="24"/>
        </w:rPr>
        <w:t xml:space="preserve"> </w:t>
      </w:r>
      <w:r w:rsidR="00632607">
        <w:rPr>
          <w:sz w:val="24"/>
        </w:rPr>
        <w:t>Systems</w:t>
      </w:r>
      <w:r w:rsidR="00632607">
        <w:rPr>
          <w:spacing w:val="-3"/>
          <w:sz w:val="24"/>
        </w:rPr>
        <w:t xml:space="preserve"> </w:t>
      </w:r>
      <w:r w:rsidR="00632607">
        <w:rPr>
          <w:sz w:val="24"/>
        </w:rPr>
        <w:t>Engineering</w:t>
      </w:r>
      <w:r w:rsidR="00632607">
        <w:rPr>
          <w:spacing w:val="-3"/>
          <w:sz w:val="24"/>
        </w:rPr>
        <w:t xml:space="preserve"> </w:t>
      </w:r>
      <w:r w:rsidR="00632607">
        <w:rPr>
          <w:sz w:val="24"/>
        </w:rPr>
        <w:t>Plans</w:t>
      </w:r>
      <w:r w:rsidR="00632607">
        <w:rPr>
          <w:spacing w:val="-3"/>
          <w:sz w:val="24"/>
        </w:rPr>
        <w:t xml:space="preserve"> </w:t>
      </w:r>
      <w:r w:rsidR="00632607">
        <w:rPr>
          <w:sz w:val="24"/>
        </w:rPr>
        <w:t>(SEP),</w:t>
      </w:r>
      <w:r w:rsidR="00632607">
        <w:rPr>
          <w:spacing w:val="-4"/>
          <w:sz w:val="24"/>
        </w:rPr>
        <w:t xml:space="preserve"> </w:t>
      </w:r>
      <w:r w:rsidR="00632607">
        <w:rPr>
          <w:sz w:val="24"/>
        </w:rPr>
        <w:t>Test</w:t>
      </w:r>
      <w:r w:rsidR="00632607">
        <w:rPr>
          <w:spacing w:val="-3"/>
          <w:sz w:val="24"/>
        </w:rPr>
        <w:t xml:space="preserve"> </w:t>
      </w:r>
      <w:r w:rsidR="00632607">
        <w:rPr>
          <w:sz w:val="24"/>
        </w:rPr>
        <w:t>and</w:t>
      </w:r>
      <w:r w:rsidR="00632607">
        <w:rPr>
          <w:spacing w:val="-3"/>
          <w:sz w:val="24"/>
        </w:rPr>
        <w:t xml:space="preserve"> </w:t>
      </w:r>
      <w:r w:rsidR="00632607">
        <w:rPr>
          <w:sz w:val="24"/>
        </w:rPr>
        <w:t>Evaluation</w:t>
      </w:r>
      <w:r w:rsidR="00632607">
        <w:rPr>
          <w:spacing w:val="-3"/>
          <w:sz w:val="24"/>
        </w:rPr>
        <w:t xml:space="preserve"> </w:t>
      </w:r>
      <w:r w:rsidR="00632607">
        <w:rPr>
          <w:sz w:val="24"/>
        </w:rPr>
        <w:t>Master</w:t>
      </w:r>
      <w:r w:rsidR="00632607">
        <w:rPr>
          <w:spacing w:val="-5"/>
          <w:sz w:val="24"/>
        </w:rPr>
        <w:t xml:space="preserve"> </w:t>
      </w:r>
      <w:r w:rsidR="00632607">
        <w:rPr>
          <w:sz w:val="24"/>
        </w:rPr>
        <w:t>Plan</w:t>
      </w:r>
      <w:r w:rsidR="00632607">
        <w:rPr>
          <w:spacing w:val="-3"/>
          <w:sz w:val="24"/>
        </w:rPr>
        <w:t xml:space="preserve"> </w:t>
      </w:r>
      <w:r w:rsidR="00632607">
        <w:rPr>
          <w:sz w:val="24"/>
        </w:rPr>
        <w:t>(TEMP), Preliminary Design, and Critical Designs. The Contractor shall assess the data that verifies the weapon system architecture, design, and implementation against technical requirements. The Contractor shall</w:t>
      </w:r>
    </w:p>
    <w:p w14:paraId="7DE7DCA1" w14:textId="77777777" w:rsidR="00016C31" w:rsidRDefault="00016C31">
      <w:pPr>
        <w:rPr>
          <w:sz w:val="24"/>
        </w:rPr>
        <w:sectPr w:rsidR="00016C31">
          <w:pgSz w:w="12240" w:h="15840"/>
          <w:pgMar w:top="1300" w:right="640" w:bottom="1060" w:left="1000" w:header="0" w:footer="801" w:gutter="0"/>
          <w:cols w:space="720"/>
        </w:sectPr>
      </w:pPr>
    </w:p>
    <w:p w14:paraId="4307FFF4" w14:textId="77777777" w:rsidR="00016C31" w:rsidRDefault="00632607">
      <w:pPr>
        <w:spacing w:before="79"/>
        <w:ind w:left="219" w:right="175"/>
        <w:rPr>
          <w:sz w:val="24"/>
        </w:rPr>
      </w:pPr>
      <w:r>
        <w:rPr>
          <w:sz w:val="24"/>
        </w:rPr>
        <w:lastRenderedPageBreak/>
        <w:t>conduct assessments of technology and manufacturing readiness level review applied research initiatives applicability</w:t>
      </w:r>
      <w:r>
        <w:rPr>
          <w:spacing w:val="-4"/>
          <w:sz w:val="24"/>
        </w:rPr>
        <w:t xml:space="preserve"> </w:t>
      </w:r>
      <w:r>
        <w:rPr>
          <w:sz w:val="24"/>
        </w:rPr>
        <w:t>to</w:t>
      </w:r>
      <w:r>
        <w:rPr>
          <w:spacing w:val="-4"/>
          <w:sz w:val="24"/>
        </w:rPr>
        <w:t xml:space="preserve"> </w:t>
      </w:r>
      <w:r>
        <w:rPr>
          <w:sz w:val="24"/>
        </w:rPr>
        <w:t>PEO</w:t>
      </w:r>
      <w:r>
        <w:rPr>
          <w:spacing w:val="-5"/>
          <w:sz w:val="24"/>
        </w:rPr>
        <w:t xml:space="preserve"> </w:t>
      </w:r>
      <w:r>
        <w:rPr>
          <w:sz w:val="24"/>
        </w:rPr>
        <w:t>MS</w:t>
      </w:r>
      <w:r>
        <w:rPr>
          <w:spacing w:val="-6"/>
          <w:sz w:val="24"/>
        </w:rPr>
        <w:t xml:space="preserve"> </w:t>
      </w:r>
      <w:r>
        <w:rPr>
          <w:sz w:val="24"/>
        </w:rPr>
        <w:t>weapon</w:t>
      </w:r>
      <w:r>
        <w:rPr>
          <w:spacing w:val="-4"/>
          <w:sz w:val="24"/>
        </w:rPr>
        <w:t xml:space="preserve"> </w:t>
      </w:r>
      <w:r>
        <w:rPr>
          <w:sz w:val="24"/>
        </w:rPr>
        <w:t>systems’</w:t>
      </w:r>
      <w:r>
        <w:rPr>
          <w:spacing w:val="-4"/>
          <w:sz w:val="24"/>
        </w:rPr>
        <w:t xml:space="preserve"> </w:t>
      </w:r>
      <w:r>
        <w:rPr>
          <w:sz w:val="24"/>
        </w:rPr>
        <w:t>performance;</w:t>
      </w:r>
      <w:r>
        <w:rPr>
          <w:spacing w:val="-4"/>
          <w:sz w:val="24"/>
        </w:rPr>
        <w:t xml:space="preserve"> </w:t>
      </w:r>
      <w:r>
        <w:rPr>
          <w:sz w:val="24"/>
        </w:rPr>
        <w:t>and</w:t>
      </w:r>
      <w:r>
        <w:rPr>
          <w:spacing w:val="-3"/>
          <w:sz w:val="24"/>
        </w:rPr>
        <w:t xml:space="preserve"> </w:t>
      </w:r>
      <w:r>
        <w:rPr>
          <w:sz w:val="24"/>
        </w:rPr>
        <w:t>conduct</w:t>
      </w:r>
      <w:r>
        <w:rPr>
          <w:spacing w:val="-4"/>
          <w:sz w:val="24"/>
        </w:rPr>
        <w:t xml:space="preserve"> </w:t>
      </w:r>
      <w:r>
        <w:rPr>
          <w:sz w:val="24"/>
        </w:rPr>
        <w:t>Warfighter</w:t>
      </w:r>
      <w:r>
        <w:rPr>
          <w:spacing w:val="-4"/>
          <w:sz w:val="24"/>
        </w:rPr>
        <w:t xml:space="preserve"> </w:t>
      </w:r>
      <w:r>
        <w:rPr>
          <w:sz w:val="24"/>
        </w:rPr>
        <w:t>materiel</w:t>
      </w:r>
      <w:r>
        <w:rPr>
          <w:spacing w:val="-4"/>
          <w:sz w:val="24"/>
        </w:rPr>
        <w:t xml:space="preserve"> </w:t>
      </w:r>
      <w:r>
        <w:rPr>
          <w:sz w:val="24"/>
        </w:rPr>
        <w:t>needs analyses. The contractor shall develop scenarios for PEO MS Cybersecurity and Electro-Magnetic Activities (CEMA) and provide on-site support during execution of exercises and test events. The Contractor shall analyze emerging systems for Defense Exportability Features (DEF) and recommend nomination of systems with strong potential for FMS to the DEF program.</w:t>
      </w:r>
    </w:p>
    <w:p w14:paraId="24F30A09" w14:textId="77777777" w:rsidR="00016C31" w:rsidRDefault="00016C31">
      <w:pPr>
        <w:pStyle w:val="BodyText"/>
        <w:rPr>
          <w:sz w:val="24"/>
        </w:rPr>
      </w:pPr>
    </w:p>
    <w:p w14:paraId="1AD4BF4F" w14:textId="77777777" w:rsidR="00016C31" w:rsidRDefault="00632607">
      <w:pPr>
        <w:pStyle w:val="Heading3"/>
        <w:numPr>
          <w:ilvl w:val="2"/>
          <w:numId w:val="141"/>
        </w:numPr>
        <w:tabs>
          <w:tab w:val="left" w:pos="940"/>
        </w:tabs>
      </w:pPr>
      <w:r>
        <w:t>Concepts,</w:t>
      </w:r>
      <w:r>
        <w:rPr>
          <w:spacing w:val="-10"/>
        </w:rPr>
        <w:t xml:space="preserve"> </w:t>
      </w:r>
      <w:r>
        <w:t>Architectures,</w:t>
      </w:r>
      <w:r>
        <w:rPr>
          <w:spacing w:val="-10"/>
        </w:rPr>
        <w:t xml:space="preserve"> </w:t>
      </w:r>
      <w:r>
        <w:t>and</w:t>
      </w:r>
      <w:r>
        <w:rPr>
          <w:spacing w:val="-10"/>
        </w:rPr>
        <w:t xml:space="preserve"> </w:t>
      </w:r>
      <w:r>
        <w:t>Capabilities</w:t>
      </w:r>
      <w:r>
        <w:rPr>
          <w:spacing w:val="-10"/>
        </w:rPr>
        <w:t xml:space="preserve"> </w:t>
      </w:r>
      <w:r>
        <w:rPr>
          <w:spacing w:val="-2"/>
        </w:rPr>
        <w:t>Development</w:t>
      </w:r>
    </w:p>
    <w:p w14:paraId="6EBBEA7A" w14:textId="77777777" w:rsidR="00016C31" w:rsidRDefault="00016C31">
      <w:pPr>
        <w:pStyle w:val="BodyText"/>
        <w:rPr>
          <w:b/>
          <w:sz w:val="24"/>
        </w:rPr>
      </w:pPr>
    </w:p>
    <w:p w14:paraId="3A1F2DAD" w14:textId="77777777" w:rsidR="00016C31" w:rsidRDefault="00632607">
      <w:pPr>
        <w:pStyle w:val="ListParagraph"/>
        <w:numPr>
          <w:ilvl w:val="3"/>
          <w:numId w:val="141"/>
        </w:numPr>
        <w:tabs>
          <w:tab w:val="left" w:pos="1000"/>
        </w:tabs>
        <w:ind w:right="375" w:firstLine="0"/>
        <w:rPr>
          <w:sz w:val="24"/>
        </w:rPr>
      </w:pPr>
      <w:r>
        <w:rPr>
          <w:sz w:val="24"/>
        </w:rPr>
        <w:t>The Contractor shall identify and evaluate technologies and assess the applicability to the PEO MS weapons systems’ near-term and long-term operational needs or user requirements. The contractor shall evaluate and prioritize S&amp;T efforts and assess suitability to meet intended objectives and performance</w:t>
      </w:r>
      <w:r>
        <w:rPr>
          <w:spacing w:val="-3"/>
          <w:sz w:val="24"/>
        </w:rPr>
        <w:t xml:space="preserve"> </w:t>
      </w:r>
      <w:r>
        <w:rPr>
          <w:sz w:val="24"/>
        </w:rPr>
        <w:t>requirements</w:t>
      </w:r>
      <w:r>
        <w:rPr>
          <w:spacing w:val="-4"/>
          <w:sz w:val="24"/>
        </w:rPr>
        <w:t xml:space="preserve"> </w:t>
      </w:r>
      <w:r>
        <w:rPr>
          <w:sz w:val="24"/>
        </w:rPr>
        <w:t>and</w:t>
      </w:r>
      <w:r>
        <w:rPr>
          <w:spacing w:val="-4"/>
          <w:sz w:val="24"/>
        </w:rPr>
        <w:t xml:space="preserve"> </w:t>
      </w:r>
      <w:r>
        <w:rPr>
          <w:sz w:val="24"/>
        </w:rPr>
        <w:t>integration</w:t>
      </w:r>
      <w:r>
        <w:rPr>
          <w:spacing w:val="-4"/>
          <w:sz w:val="24"/>
        </w:rPr>
        <w:t xml:space="preserve"> </w:t>
      </w:r>
      <w:r>
        <w:rPr>
          <w:sz w:val="24"/>
        </w:rPr>
        <w:t>into</w:t>
      </w:r>
      <w:r>
        <w:rPr>
          <w:spacing w:val="-4"/>
          <w:sz w:val="24"/>
        </w:rPr>
        <w:t xml:space="preserve"> </w:t>
      </w:r>
      <w:r>
        <w:rPr>
          <w:sz w:val="24"/>
        </w:rPr>
        <w:t>PEO</w:t>
      </w:r>
      <w:r>
        <w:rPr>
          <w:spacing w:val="-5"/>
          <w:sz w:val="24"/>
        </w:rPr>
        <w:t xml:space="preserve"> </w:t>
      </w:r>
      <w:r>
        <w:rPr>
          <w:sz w:val="24"/>
        </w:rPr>
        <w:t>MS</w:t>
      </w:r>
      <w:r>
        <w:rPr>
          <w:spacing w:val="-4"/>
          <w:sz w:val="24"/>
        </w:rPr>
        <w:t xml:space="preserve"> </w:t>
      </w:r>
      <w:r>
        <w:rPr>
          <w:sz w:val="24"/>
        </w:rPr>
        <w:t>weapons</w:t>
      </w:r>
      <w:r>
        <w:rPr>
          <w:spacing w:val="-4"/>
          <w:sz w:val="24"/>
        </w:rPr>
        <w:t xml:space="preserve"> </w:t>
      </w:r>
      <w:r>
        <w:rPr>
          <w:sz w:val="24"/>
        </w:rPr>
        <w:t>systems.</w:t>
      </w:r>
      <w:r>
        <w:rPr>
          <w:spacing w:val="-4"/>
          <w:sz w:val="24"/>
        </w:rPr>
        <w:t xml:space="preserve"> </w:t>
      </w:r>
      <w:r>
        <w:rPr>
          <w:sz w:val="24"/>
        </w:rPr>
        <w:t>The</w:t>
      </w:r>
      <w:r>
        <w:rPr>
          <w:spacing w:val="-4"/>
          <w:sz w:val="24"/>
        </w:rPr>
        <w:t xml:space="preserve"> </w:t>
      </w:r>
      <w:r>
        <w:rPr>
          <w:sz w:val="24"/>
        </w:rPr>
        <w:t>Contractor</w:t>
      </w:r>
      <w:r>
        <w:rPr>
          <w:spacing w:val="-4"/>
          <w:sz w:val="24"/>
        </w:rPr>
        <w:t xml:space="preserve"> </w:t>
      </w:r>
      <w:r>
        <w:rPr>
          <w:sz w:val="24"/>
        </w:rPr>
        <w:t>shall</w:t>
      </w:r>
      <w:r>
        <w:rPr>
          <w:spacing w:val="-4"/>
          <w:sz w:val="24"/>
        </w:rPr>
        <w:t xml:space="preserve"> </w:t>
      </w:r>
      <w:r>
        <w:rPr>
          <w:sz w:val="24"/>
        </w:rPr>
        <w:t xml:space="preserve">identify and assess continuous improvement concepts and strategies the applicability to PEO MS weapons </w:t>
      </w:r>
      <w:r>
        <w:rPr>
          <w:spacing w:val="-2"/>
          <w:sz w:val="24"/>
        </w:rPr>
        <w:t>systems.</w:t>
      </w:r>
    </w:p>
    <w:p w14:paraId="59281A4A" w14:textId="77777777" w:rsidR="00016C31" w:rsidRDefault="00016C31">
      <w:pPr>
        <w:pStyle w:val="BodyText"/>
        <w:spacing w:before="1"/>
        <w:rPr>
          <w:sz w:val="24"/>
        </w:rPr>
      </w:pPr>
    </w:p>
    <w:p w14:paraId="72857DEB" w14:textId="77777777" w:rsidR="00016C31" w:rsidRDefault="00632607">
      <w:pPr>
        <w:ind w:left="219" w:right="175"/>
        <w:rPr>
          <w:sz w:val="24"/>
        </w:rPr>
      </w:pPr>
      <w:r>
        <w:rPr>
          <w:b/>
          <w:sz w:val="24"/>
        </w:rPr>
        <w:t xml:space="preserve">C.2.4.2 </w:t>
      </w:r>
      <w:r>
        <w:rPr>
          <w:sz w:val="24"/>
        </w:rPr>
        <w:t>The Contractor shall evaluate the inherent producibility of PEO MS weapons systems technologies,</w:t>
      </w:r>
      <w:r>
        <w:rPr>
          <w:spacing w:val="-4"/>
          <w:sz w:val="24"/>
        </w:rPr>
        <w:t xml:space="preserve"> </w:t>
      </w:r>
      <w:r>
        <w:rPr>
          <w:sz w:val="24"/>
        </w:rPr>
        <w:t>designs,</w:t>
      </w:r>
      <w:r>
        <w:rPr>
          <w:spacing w:val="-4"/>
          <w:sz w:val="24"/>
        </w:rPr>
        <w:t xml:space="preserve"> </w:t>
      </w:r>
      <w:r>
        <w:rPr>
          <w:sz w:val="24"/>
        </w:rPr>
        <w:t>and</w:t>
      </w:r>
      <w:r>
        <w:rPr>
          <w:spacing w:val="-4"/>
          <w:sz w:val="24"/>
        </w:rPr>
        <w:t xml:space="preserve"> </w:t>
      </w:r>
      <w:r>
        <w:rPr>
          <w:sz w:val="24"/>
        </w:rPr>
        <w:t>design</w:t>
      </w:r>
      <w:r>
        <w:rPr>
          <w:spacing w:val="-4"/>
          <w:sz w:val="24"/>
        </w:rPr>
        <w:t xml:space="preserve"> </w:t>
      </w:r>
      <w:r>
        <w:rPr>
          <w:sz w:val="24"/>
        </w:rPr>
        <w:t>changes,</w:t>
      </w:r>
      <w:r>
        <w:rPr>
          <w:spacing w:val="-2"/>
          <w:sz w:val="24"/>
        </w:rPr>
        <w:t xml:space="preserve"> </w:t>
      </w:r>
      <w:r>
        <w:rPr>
          <w:sz w:val="24"/>
        </w:rPr>
        <w:t>and</w:t>
      </w:r>
      <w:r>
        <w:rPr>
          <w:spacing w:val="-4"/>
          <w:sz w:val="24"/>
        </w:rPr>
        <w:t xml:space="preserve"> </w:t>
      </w:r>
      <w:r>
        <w:rPr>
          <w:sz w:val="24"/>
        </w:rPr>
        <w:t>identify</w:t>
      </w:r>
      <w:r>
        <w:rPr>
          <w:spacing w:val="-4"/>
          <w:sz w:val="24"/>
        </w:rPr>
        <w:t xml:space="preserve"> </w:t>
      </w:r>
      <w:r>
        <w:rPr>
          <w:sz w:val="24"/>
        </w:rPr>
        <w:t>and</w:t>
      </w:r>
      <w:r>
        <w:rPr>
          <w:spacing w:val="-4"/>
          <w:sz w:val="24"/>
        </w:rPr>
        <w:t xml:space="preserve"> </w:t>
      </w:r>
      <w:r>
        <w:rPr>
          <w:sz w:val="24"/>
        </w:rPr>
        <w:t>evaluate</w:t>
      </w:r>
      <w:r>
        <w:rPr>
          <w:spacing w:val="-4"/>
          <w:sz w:val="24"/>
        </w:rPr>
        <w:t xml:space="preserve"> </w:t>
      </w:r>
      <w:r>
        <w:rPr>
          <w:sz w:val="24"/>
        </w:rPr>
        <w:t>the</w:t>
      </w:r>
      <w:r>
        <w:rPr>
          <w:spacing w:val="-5"/>
          <w:sz w:val="24"/>
        </w:rPr>
        <w:t xml:space="preserve"> </w:t>
      </w:r>
      <w:r>
        <w:rPr>
          <w:sz w:val="24"/>
        </w:rPr>
        <w:t>associated</w:t>
      </w:r>
      <w:r>
        <w:rPr>
          <w:spacing w:val="-4"/>
          <w:sz w:val="24"/>
        </w:rPr>
        <w:t xml:space="preserve"> </w:t>
      </w:r>
      <w:r>
        <w:rPr>
          <w:sz w:val="24"/>
        </w:rPr>
        <w:t>issues</w:t>
      </w:r>
      <w:r>
        <w:rPr>
          <w:spacing w:val="-4"/>
          <w:sz w:val="24"/>
        </w:rPr>
        <w:t xml:space="preserve"> </w:t>
      </w:r>
      <w:r>
        <w:rPr>
          <w:sz w:val="24"/>
        </w:rPr>
        <w:t>and</w:t>
      </w:r>
      <w:r>
        <w:rPr>
          <w:spacing w:val="-4"/>
          <w:sz w:val="24"/>
        </w:rPr>
        <w:t xml:space="preserve"> </w:t>
      </w:r>
      <w:r>
        <w:rPr>
          <w:sz w:val="24"/>
        </w:rPr>
        <w:t>impacts</w:t>
      </w:r>
      <w:r>
        <w:rPr>
          <w:spacing w:val="-4"/>
          <w:sz w:val="24"/>
        </w:rPr>
        <w:t xml:space="preserve"> </w:t>
      </w:r>
      <w:r>
        <w:rPr>
          <w:sz w:val="24"/>
        </w:rPr>
        <w:t>on economic feasibility of production. The Contractor shall identify improvements in the weapons system that would result in an economically producible design.</w:t>
      </w:r>
    </w:p>
    <w:p w14:paraId="063C95F0" w14:textId="77777777" w:rsidR="00016C31" w:rsidRDefault="00016C31">
      <w:pPr>
        <w:pStyle w:val="BodyText"/>
        <w:rPr>
          <w:sz w:val="24"/>
        </w:rPr>
      </w:pPr>
    </w:p>
    <w:p w14:paraId="5D50CB83" w14:textId="77777777" w:rsidR="00016C31" w:rsidRDefault="00632607">
      <w:pPr>
        <w:pStyle w:val="ListParagraph"/>
        <w:numPr>
          <w:ilvl w:val="3"/>
          <w:numId w:val="141"/>
        </w:numPr>
        <w:tabs>
          <w:tab w:val="left" w:pos="993"/>
        </w:tabs>
        <w:ind w:right="148" w:firstLine="0"/>
        <w:rPr>
          <w:sz w:val="24"/>
        </w:rPr>
      </w:pPr>
      <w:r>
        <w:rPr>
          <w:sz w:val="24"/>
        </w:rPr>
        <w:t>The Contractor shall possess an in-depth understanding of Model Based Systems Engineering (MBSE). The contractor shall develop and maintain the PEO MS Digital Enterprise (DE) tools for implementing common, efficient, and effective technical integration processes across the PEO MS portfolio. The</w:t>
      </w:r>
      <w:r>
        <w:rPr>
          <w:spacing w:val="-2"/>
          <w:sz w:val="24"/>
        </w:rPr>
        <w:t xml:space="preserve"> </w:t>
      </w:r>
      <w:r>
        <w:rPr>
          <w:sz w:val="24"/>
        </w:rPr>
        <w:t>contractor shall update and maintain the Integrated Master Schedule (IMS) for</w:t>
      </w:r>
      <w:r>
        <w:rPr>
          <w:spacing w:val="-2"/>
          <w:sz w:val="24"/>
        </w:rPr>
        <w:t xml:space="preserve"> </w:t>
      </w:r>
      <w:r>
        <w:rPr>
          <w:sz w:val="24"/>
        </w:rPr>
        <w:t>execution of the PEO MS activities and Integrated Fires test events. The contractor shall maintain the PEO MS Project Server</w:t>
      </w:r>
      <w:r>
        <w:rPr>
          <w:spacing w:val="-3"/>
          <w:sz w:val="24"/>
        </w:rPr>
        <w:t xml:space="preserve"> </w:t>
      </w:r>
      <w:r>
        <w:rPr>
          <w:sz w:val="24"/>
        </w:rPr>
        <w:t>and</w:t>
      </w:r>
      <w:r>
        <w:rPr>
          <w:spacing w:val="-3"/>
          <w:sz w:val="24"/>
        </w:rPr>
        <w:t xml:space="preserve"> </w:t>
      </w:r>
      <w:r>
        <w:rPr>
          <w:sz w:val="24"/>
        </w:rPr>
        <w:t>provide</w:t>
      </w:r>
      <w:r>
        <w:rPr>
          <w:spacing w:val="-5"/>
          <w:sz w:val="24"/>
        </w:rPr>
        <w:t xml:space="preserve"> </w:t>
      </w:r>
      <w:r>
        <w:rPr>
          <w:sz w:val="24"/>
        </w:rPr>
        <w:t>technical</w:t>
      </w:r>
      <w:r>
        <w:rPr>
          <w:spacing w:val="-3"/>
          <w:sz w:val="24"/>
        </w:rPr>
        <w:t xml:space="preserve"> </w:t>
      </w:r>
      <w:r>
        <w:rPr>
          <w:sz w:val="24"/>
        </w:rPr>
        <w:t>expertise</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PEO</w:t>
      </w:r>
      <w:r>
        <w:rPr>
          <w:spacing w:val="-3"/>
          <w:sz w:val="24"/>
        </w:rPr>
        <w:t xml:space="preserve"> </w:t>
      </w:r>
      <w:r>
        <w:rPr>
          <w:sz w:val="24"/>
        </w:rPr>
        <w:t>MS</w:t>
      </w:r>
      <w:r>
        <w:rPr>
          <w:spacing w:val="-3"/>
          <w:sz w:val="24"/>
        </w:rPr>
        <w:t xml:space="preserve"> </w:t>
      </w:r>
      <w:r>
        <w:rPr>
          <w:sz w:val="24"/>
        </w:rPr>
        <w:t>IMS</w:t>
      </w:r>
      <w:r>
        <w:rPr>
          <w:spacing w:val="-1"/>
          <w:sz w:val="24"/>
        </w:rPr>
        <w:t xml:space="preserve"> </w:t>
      </w:r>
      <w:r>
        <w:rPr>
          <w:sz w:val="24"/>
        </w:rPr>
        <w:t>Integrated</w:t>
      </w:r>
      <w:r>
        <w:rPr>
          <w:spacing w:val="-3"/>
          <w:sz w:val="24"/>
        </w:rPr>
        <w:t xml:space="preserve"> </w:t>
      </w:r>
      <w:r>
        <w:rPr>
          <w:sz w:val="24"/>
        </w:rPr>
        <w:t>Product</w:t>
      </w:r>
      <w:r>
        <w:rPr>
          <w:spacing w:val="-3"/>
          <w:sz w:val="24"/>
        </w:rPr>
        <w:t xml:space="preserve"> </w:t>
      </w:r>
      <w:r>
        <w:rPr>
          <w:sz w:val="24"/>
        </w:rPr>
        <w:t>Team</w:t>
      </w:r>
      <w:r>
        <w:rPr>
          <w:spacing w:val="-3"/>
          <w:sz w:val="24"/>
        </w:rPr>
        <w:t xml:space="preserve"> </w:t>
      </w:r>
      <w:r>
        <w:rPr>
          <w:sz w:val="24"/>
        </w:rPr>
        <w:t>(IPT).</w:t>
      </w:r>
      <w:r>
        <w:rPr>
          <w:spacing w:val="-2"/>
          <w:sz w:val="24"/>
        </w:rPr>
        <w:t xml:space="preserve"> </w:t>
      </w:r>
      <w:r>
        <w:rPr>
          <w:sz w:val="24"/>
        </w:rPr>
        <w:t>The</w:t>
      </w:r>
      <w:r>
        <w:rPr>
          <w:spacing w:val="-6"/>
          <w:sz w:val="24"/>
        </w:rPr>
        <w:t xml:space="preserve"> </w:t>
      </w:r>
      <w:r>
        <w:rPr>
          <w:sz w:val="24"/>
        </w:rPr>
        <w:t>contractor shall provide subject matter expertise in Risk, Issue, and Opportunity Management (RIOM), to include risk analysis/mitigation, identifying opportunities, and monitoring and process planning.</w:t>
      </w:r>
    </w:p>
    <w:p w14:paraId="7F9C4AAF" w14:textId="77777777" w:rsidR="00016C31" w:rsidRDefault="00016C31">
      <w:pPr>
        <w:pStyle w:val="BodyText"/>
        <w:spacing w:before="1"/>
        <w:rPr>
          <w:sz w:val="24"/>
        </w:rPr>
      </w:pPr>
    </w:p>
    <w:p w14:paraId="29EA2392" w14:textId="77777777" w:rsidR="00016C31" w:rsidRDefault="00632607">
      <w:pPr>
        <w:pStyle w:val="ListParagraph"/>
        <w:numPr>
          <w:ilvl w:val="3"/>
          <w:numId w:val="141"/>
        </w:numPr>
        <w:tabs>
          <w:tab w:val="left" w:pos="1000"/>
        </w:tabs>
        <w:ind w:right="360" w:firstLine="0"/>
        <w:rPr>
          <w:sz w:val="24"/>
        </w:rPr>
      </w:pPr>
      <w:r>
        <w:rPr>
          <w:sz w:val="24"/>
        </w:rPr>
        <w:t>The</w:t>
      </w:r>
      <w:r>
        <w:rPr>
          <w:spacing w:val="-7"/>
          <w:sz w:val="24"/>
        </w:rPr>
        <w:t xml:space="preserve"> </w:t>
      </w:r>
      <w:r>
        <w:rPr>
          <w:sz w:val="24"/>
        </w:rPr>
        <w:t>Contractor</w:t>
      </w:r>
      <w:r>
        <w:rPr>
          <w:spacing w:val="-5"/>
          <w:sz w:val="24"/>
        </w:rPr>
        <w:t xml:space="preserve"> </w:t>
      </w:r>
      <w:r>
        <w:rPr>
          <w:sz w:val="24"/>
        </w:rPr>
        <w:t>shall</w:t>
      </w:r>
      <w:r>
        <w:rPr>
          <w:spacing w:val="-5"/>
          <w:sz w:val="24"/>
        </w:rPr>
        <w:t xml:space="preserve"> </w:t>
      </w:r>
      <w:r>
        <w:rPr>
          <w:sz w:val="24"/>
        </w:rPr>
        <w:t>develop</w:t>
      </w:r>
      <w:r>
        <w:rPr>
          <w:spacing w:val="-5"/>
          <w:sz w:val="24"/>
        </w:rPr>
        <w:t xml:space="preserve"> </w:t>
      </w:r>
      <w:r>
        <w:rPr>
          <w:sz w:val="24"/>
        </w:rPr>
        <w:t>weapons</w:t>
      </w:r>
      <w:r>
        <w:rPr>
          <w:spacing w:val="-5"/>
          <w:sz w:val="24"/>
        </w:rPr>
        <w:t xml:space="preserve"> </w:t>
      </w:r>
      <w:r>
        <w:rPr>
          <w:sz w:val="24"/>
        </w:rPr>
        <w:t>systems’</w:t>
      </w:r>
      <w:r>
        <w:rPr>
          <w:spacing w:val="-5"/>
          <w:sz w:val="24"/>
        </w:rPr>
        <w:t xml:space="preserve"> </w:t>
      </w:r>
      <w:r>
        <w:rPr>
          <w:sz w:val="24"/>
        </w:rPr>
        <w:t>physical,</w:t>
      </w:r>
      <w:r>
        <w:rPr>
          <w:spacing w:val="-5"/>
          <w:sz w:val="24"/>
        </w:rPr>
        <w:t xml:space="preserve"> </w:t>
      </w:r>
      <w:r>
        <w:rPr>
          <w:sz w:val="24"/>
        </w:rPr>
        <w:t>functional,</w:t>
      </w:r>
      <w:r>
        <w:rPr>
          <w:spacing w:val="-5"/>
          <w:sz w:val="24"/>
        </w:rPr>
        <w:t xml:space="preserve"> </w:t>
      </w:r>
      <w:r>
        <w:rPr>
          <w:sz w:val="24"/>
        </w:rPr>
        <w:t>and</w:t>
      </w:r>
      <w:r>
        <w:rPr>
          <w:spacing w:val="-5"/>
          <w:sz w:val="24"/>
        </w:rPr>
        <w:t xml:space="preserve"> </w:t>
      </w:r>
      <w:r>
        <w:rPr>
          <w:sz w:val="24"/>
        </w:rPr>
        <w:t>software</w:t>
      </w:r>
      <w:r>
        <w:rPr>
          <w:spacing w:val="-5"/>
          <w:sz w:val="24"/>
        </w:rPr>
        <w:t xml:space="preserve"> </w:t>
      </w:r>
      <w:r>
        <w:rPr>
          <w:sz w:val="24"/>
        </w:rPr>
        <w:t>architectures, interfaces, and interoperability requirements.</w:t>
      </w:r>
    </w:p>
    <w:p w14:paraId="16636598" w14:textId="77777777" w:rsidR="00016C31" w:rsidRDefault="00016C31">
      <w:pPr>
        <w:pStyle w:val="BodyText"/>
        <w:rPr>
          <w:sz w:val="24"/>
        </w:rPr>
      </w:pPr>
    </w:p>
    <w:p w14:paraId="7E3D2B9E" w14:textId="77777777" w:rsidR="00016C31" w:rsidRDefault="00632607">
      <w:pPr>
        <w:pStyle w:val="Heading3"/>
        <w:numPr>
          <w:ilvl w:val="2"/>
          <w:numId w:val="141"/>
        </w:numPr>
        <w:tabs>
          <w:tab w:val="left" w:pos="940"/>
        </w:tabs>
      </w:pPr>
      <w:r>
        <w:t>Design</w:t>
      </w:r>
      <w:r>
        <w:rPr>
          <w:spacing w:val="-8"/>
        </w:rPr>
        <w:t xml:space="preserve"> </w:t>
      </w:r>
      <w:r>
        <w:rPr>
          <w:spacing w:val="-2"/>
        </w:rPr>
        <w:t>Engineering</w:t>
      </w:r>
    </w:p>
    <w:p w14:paraId="0BBF3D78" w14:textId="77777777" w:rsidR="00016C31" w:rsidRDefault="00016C31">
      <w:pPr>
        <w:pStyle w:val="BodyText"/>
        <w:rPr>
          <w:b/>
          <w:sz w:val="24"/>
        </w:rPr>
      </w:pPr>
    </w:p>
    <w:p w14:paraId="42A5DBD1" w14:textId="77777777" w:rsidR="00016C31" w:rsidRDefault="00632607">
      <w:pPr>
        <w:pStyle w:val="ListParagraph"/>
        <w:numPr>
          <w:ilvl w:val="3"/>
          <w:numId w:val="141"/>
        </w:numPr>
        <w:tabs>
          <w:tab w:val="left" w:pos="1000"/>
        </w:tabs>
        <w:ind w:right="396" w:firstLine="0"/>
        <w:rPr>
          <w:sz w:val="24"/>
        </w:rPr>
      </w:pPr>
      <w:r>
        <w:rPr>
          <w:sz w:val="24"/>
        </w:rPr>
        <w:t>The Contractor shall conduct research, technical examination, and assessment of the capability requirements,</w:t>
      </w:r>
      <w:r>
        <w:rPr>
          <w:spacing w:val="-3"/>
          <w:sz w:val="24"/>
        </w:rPr>
        <w:t xml:space="preserve"> </w:t>
      </w:r>
      <w:r>
        <w:rPr>
          <w:sz w:val="24"/>
        </w:rPr>
        <w:t>technological</w:t>
      </w:r>
      <w:r>
        <w:rPr>
          <w:spacing w:val="-3"/>
          <w:sz w:val="24"/>
        </w:rPr>
        <w:t xml:space="preserve"> </w:t>
      </w:r>
      <w:r>
        <w:rPr>
          <w:sz w:val="24"/>
        </w:rPr>
        <w:t>needs,</w:t>
      </w:r>
      <w:r>
        <w:rPr>
          <w:spacing w:val="-2"/>
          <w:sz w:val="24"/>
        </w:rPr>
        <w:t xml:space="preserve"> </w:t>
      </w:r>
      <w:r>
        <w:rPr>
          <w:sz w:val="24"/>
        </w:rPr>
        <w:t>and</w:t>
      </w:r>
      <w:r>
        <w:rPr>
          <w:spacing w:val="-3"/>
          <w:sz w:val="24"/>
        </w:rPr>
        <w:t xml:space="preserve"> </w:t>
      </w:r>
      <w:r>
        <w:rPr>
          <w:sz w:val="24"/>
        </w:rPr>
        <w:t>system/sub-system</w:t>
      </w:r>
      <w:r>
        <w:rPr>
          <w:spacing w:val="-3"/>
          <w:sz w:val="24"/>
        </w:rPr>
        <w:t xml:space="preserve"> </w:t>
      </w:r>
      <w:r>
        <w:rPr>
          <w:sz w:val="24"/>
        </w:rPr>
        <w:t>architecture</w:t>
      </w:r>
      <w:r>
        <w:rPr>
          <w:spacing w:val="-5"/>
          <w:sz w:val="24"/>
        </w:rPr>
        <w:t xml:space="preserve"> </w:t>
      </w:r>
      <w:r>
        <w:rPr>
          <w:sz w:val="24"/>
        </w:rPr>
        <w:t>and</w:t>
      </w:r>
      <w:r>
        <w:rPr>
          <w:spacing w:val="-3"/>
          <w:sz w:val="24"/>
        </w:rPr>
        <w:t xml:space="preserve"> </w:t>
      </w:r>
      <w:r>
        <w:rPr>
          <w:sz w:val="24"/>
        </w:rPr>
        <w:t>design</w:t>
      </w:r>
      <w:r>
        <w:rPr>
          <w:spacing w:val="-3"/>
          <w:sz w:val="24"/>
        </w:rPr>
        <w:t xml:space="preserve"> </w:t>
      </w:r>
      <w:r>
        <w:rPr>
          <w:sz w:val="24"/>
        </w:rPr>
        <w:t>of</w:t>
      </w:r>
      <w:r>
        <w:rPr>
          <w:spacing w:val="-3"/>
          <w:sz w:val="24"/>
        </w:rPr>
        <w:t xml:space="preserve"> </w:t>
      </w:r>
      <w:r>
        <w:rPr>
          <w:sz w:val="24"/>
        </w:rPr>
        <w:t>PEO</w:t>
      </w:r>
      <w:r>
        <w:rPr>
          <w:spacing w:val="-3"/>
          <w:sz w:val="24"/>
        </w:rPr>
        <w:t xml:space="preserve"> </w:t>
      </w:r>
      <w:r>
        <w:rPr>
          <w:sz w:val="24"/>
        </w:rPr>
        <w:t>MS</w:t>
      </w:r>
      <w:r>
        <w:rPr>
          <w:spacing w:val="-3"/>
          <w:sz w:val="24"/>
        </w:rPr>
        <w:t xml:space="preserve"> </w:t>
      </w:r>
      <w:r>
        <w:rPr>
          <w:sz w:val="24"/>
        </w:rPr>
        <w:t>weapons systems to develop increased performance against threats in a Multi-Domain Operations (MDO) environment.</w:t>
      </w:r>
      <w:r>
        <w:rPr>
          <w:spacing w:val="-4"/>
          <w:sz w:val="24"/>
        </w:rPr>
        <w:t xml:space="preserve"> </w:t>
      </w:r>
      <w:r>
        <w:rPr>
          <w:sz w:val="24"/>
        </w:rPr>
        <w:t>This</w:t>
      </w:r>
      <w:r>
        <w:rPr>
          <w:spacing w:val="-3"/>
          <w:sz w:val="24"/>
        </w:rPr>
        <w:t xml:space="preserve"> </w:t>
      </w:r>
      <w:r>
        <w:rPr>
          <w:sz w:val="24"/>
        </w:rPr>
        <w:t>research</w:t>
      </w:r>
      <w:r>
        <w:rPr>
          <w:spacing w:val="-3"/>
          <w:sz w:val="24"/>
        </w:rPr>
        <w:t xml:space="preserve"> </w:t>
      </w:r>
      <w:r>
        <w:rPr>
          <w:sz w:val="24"/>
        </w:rPr>
        <w:t>must</w:t>
      </w:r>
      <w:r>
        <w:rPr>
          <w:spacing w:val="-3"/>
          <w:sz w:val="24"/>
        </w:rPr>
        <w:t xml:space="preserve"> </w:t>
      </w:r>
      <w:r>
        <w:rPr>
          <w:sz w:val="24"/>
        </w:rPr>
        <w:t>include,</w:t>
      </w:r>
      <w:r>
        <w:rPr>
          <w:spacing w:val="-3"/>
          <w:sz w:val="24"/>
        </w:rPr>
        <w:t xml:space="preserve"> </w:t>
      </w:r>
      <w:r>
        <w:rPr>
          <w:sz w:val="24"/>
        </w:rPr>
        <w:t>but</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limited</w:t>
      </w:r>
      <w:r>
        <w:rPr>
          <w:spacing w:val="-3"/>
          <w:sz w:val="24"/>
        </w:rPr>
        <w:t xml:space="preserve"> </w:t>
      </w:r>
      <w:r>
        <w:rPr>
          <w:sz w:val="24"/>
        </w:rPr>
        <w:t>to,</w:t>
      </w:r>
      <w:r>
        <w:rPr>
          <w:spacing w:val="-3"/>
          <w:sz w:val="24"/>
        </w:rPr>
        <w:t xml:space="preserve"> </w:t>
      </w:r>
      <w:r>
        <w:rPr>
          <w:sz w:val="24"/>
        </w:rPr>
        <w:t>platform</w:t>
      </w:r>
      <w:r>
        <w:rPr>
          <w:spacing w:val="-3"/>
          <w:sz w:val="24"/>
        </w:rPr>
        <w:t xml:space="preserve"> </w:t>
      </w:r>
      <w:r>
        <w:rPr>
          <w:sz w:val="24"/>
        </w:rPr>
        <w:t>or</w:t>
      </w:r>
      <w:r>
        <w:rPr>
          <w:spacing w:val="-4"/>
          <w:sz w:val="24"/>
        </w:rPr>
        <w:t xml:space="preserve"> </w:t>
      </w:r>
      <w:r>
        <w:rPr>
          <w:sz w:val="24"/>
        </w:rPr>
        <w:t>architecture</w:t>
      </w:r>
      <w:r>
        <w:rPr>
          <w:spacing w:val="-5"/>
          <w:sz w:val="24"/>
        </w:rPr>
        <w:t xml:space="preserve"> </w:t>
      </w:r>
      <w:r>
        <w:rPr>
          <w:sz w:val="24"/>
        </w:rPr>
        <w:t>size,</w:t>
      </w:r>
      <w:r>
        <w:rPr>
          <w:spacing w:val="-1"/>
          <w:sz w:val="24"/>
        </w:rPr>
        <w:t xml:space="preserve"> </w:t>
      </w:r>
      <w:r>
        <w:rPr>
          <w:sz w:val="24"/>
        </w:rPr>
        <w:t>weight,</w:t>
      </w:r>
      <w:r>
        <w:rPr>
          <w:spacing w:val="-1"/>
          <w:sz w:val="24"/>
        </w:rPr>
        <w:t xml:space="preserve"> </w:t>
      </w:r>
      <w:r>
        <w:rPr>
          <w:sz w:val="24"/>
        </w:rPr>
        <w:t>and power constraints, interfaces, integration considerations, input and output limitations, design for exportability, export licensing, requirements verification, and other design constraints.</w:t>
      </w:r>
    </w:p>
    <w:p w14:paraId="6FEEB5BE" w14:textId="77777777" w:rsidR="00016C31" w:rsidRDefault="00016C31">
      <w:pPr>
        <w:pStyle w:val="BodyText"/>
        <w:spacing w:before="1"/>
        <w:rPr>
          <w:sz w:val="24"/>
        </w:rPr>
      </w:pPr>
    </w:p>
    <w:p w14:paraId="33BF2B8A" w14:textId="77777777" w:rsidR="00016C31" w:rsidRDefault="00900DE8">
      <w:pPr>
        <w:pStyle w:val="ListParagraph"/>
        <w:numPr>
          <w:ilvl w:val="3"/>
          <w:numId w:val="141"/>
        </w:numPr>
        <w:tabs>
          <w:tab w:val="left" w:pos="1000"/>
        </w:tabs>
        <w:ind w:right="168" w:firstLine="0"/>
        <w:rPr>
          <w:sz w:val="24"/>
        </w:rPr>
      </w:pPr>
      <w:r>
        <w:pict w14:anchorId="0141DD3D">
          <v:rect id="docshape7" o:spid="_x0000_s1125" style="position:absolute;left:0;text-align:left;margin-left:59.5pt;margin-top:89.55pt;width:515pt;height:1.45pt;z-index:-18518016;mso-position-horizontal-relative:page" fillcolor="#0e233d" stroked="f">
            <w10:wrap anchorx="page"/>
          </v:rect>
        </w:pict>
      </w:r>
      <w:r w:rsidR="00632607">
        <w:rPr>
          <w:sz w:val="24"/>
        </w:rPr>
        <w:t>The</w:t>
      </w:r>
      <w:r w:rsidR="00632607">
        <w:rPr>
          <w:spacing w:val="-5"/>
          <w:sz w:val="24"/>
        </w:rPr>
        <w:t xml:space="preserve"> </w:t>
      </w:r>
      <w:r w:rsidR="00632607">
        <w:rPr>
          <w:sz w:val="24"/>
        </w:rPr>
        <w:t>Contractor</w:t>
      </w:r>
      <w:r w:rsidR="00632607">
        <w:rPr>
          <w:spacing w:val="-3"/>
          <w:sz w:val="24"/>
        </w:rPr>
        <w:t xml:space="preserve"> </w:t>
      </w:r>
      <w:r w:rsidR="00632607">
        <w:rPr>
          <w:sz w:val="24"/>
        </w:rPr>
        <w:t>shall</w:t>
      </w:r>
      <w:r w:rsidR="00632607">
        <w:rPr>
          <w:spacing w:val="-3"/>
          <w:sz w:val="24"/>
        </w:rPr>
        <w:t xml:space="preserve"> </w:t>
      </w:r>
      <w:r w:rsidR="00632607">
        <w:rPr>
          <w:sz w:val="24"/>
        </w:rPr>
        <w:t>define</w:t>
      </w:r>
      <w:r w:rsidR="00632607">
        <w:rPr>
          <w:spacing w:val="-3"/>
          <w:sz w:val="24"/>
        </w:rPr>
        <w:t xml:space="preserve"> </w:t>
      </w:r>
      <w:r w:rsidR="00632607">
        <w:rPr>
          <w:sz w:val="24"/>
        </w:rPr>
        <w:t>approaches</w:t>
      </w:r>
      <w:r w:rsidR="00632607">
        <w:rPr>
          <w:spacing w:val="-3"/>
          <w:sz w:val="24"/>
        </w:rPr>
        <w:t xml:space="preserve"> </w:t>
      </w:r>
      <w:r w:rsidR="00632607">
        <w:rPr>
          <w:sz w:val="24"/>
        </w:rPr>
        <w:t>for</w:t>
      </w:r>
      <w:r w:rsidR="00632607">
        <w:rPr>
          <w:spacing w:val="-3"/>
          <w:sz w:val="24"/>
        </w:rPr>
        <w:t xml:space="preserve"> </w:t>
      </w:r>
      <w:r w:rsidR="00632607">
        <w:rPr>
          <w:sz w:val="24"/>
        </w:rPr>
        <w:t>integration</w:t>
      </w:r>
      <w:r w:rsidR="00632607">
        <w:rPr>
          <w:spacing w:val="-3"/>
          <w:sz w:val="24"/>
        </w:rPr>
        <w:t xml:space="preserve"> </w:t>
      </w:r>
      <w:r w:rsidR="00632607">
        <w:rPr>
          <w:sz w:val="24"/>
        </w:rPr>
        <w:t>of</w:t>
      </w:r>
      <w:r w:rsidR="00632607">
        <w:rPr>
          <w:spacing w:val="-4"/>
          <w:sz w:val="24"/>
        </w:rPr>
        <w:t xml:space="preserve"> </w:t>
      </w:r>
      <w:r w:rsidR="00632607">
        <w:rPr>
          <w:sz w:val="24"/>
        </w:rPr>
        <w:t>new</w:t>
      </w:r>
      <w:r w:rsidR="00632607">
        <w:rPr>
          <w:spacing w:val="-3"/>
          <w:sz w:val="24"/>
        </w:rPr>
        <w:t xml:space="preserve"> </w:t>
      </w:r>
      <w:r w:rsidR="00632607">
        <w:rPr>
          <w:sz w:val="24"/>
        </w:rPr>
        <w:t>technical</w:t>
      </w:r>
      <w:r w:rsidR="00632607">
        <w:rPr>
          <w:spacing w:val="-3"/>
          <w:sz w:val="24"/>
        </w:rPr>
        <w:t xml:space="preserve"> </w:t>
      </w:r>
      <w:r w:rsidR="00632607">
        <w:rPr>
          <w:sz w:val="24"/>
        </w:rPr>
        <w:t>components</w:t>
      </w:r>
      <w:r w:rsidR="00632607">
        <w:rPr>
          <w:spacing w:val="-3"/>
          <w:sz w:val="24"/>
        </w:rPr>
        <w:t xml:space="preserve"> </w:t>
      </w:r>
      <w:r w:rsidR="00632607">
        <w:rPr>
          <w:sz w:val="24"/>
        </w:rPr>
        <w:t>into</w:t>
      </w:r>
      <w:r w:rsidR="00632607">
        <w:rPr>
          <w:spacing w:val="-3"/>
          <w:sz w:val="24"/>
        </w:rPr>
        <w:t xml:space="preserve"> </w:t>
      </w:r>
      <w:r w:rsidR="00632607">
        <w:rPr>
          <w:sz w:val="24"/>
        </w:rPr>
        <w:t>PEO</w:t>
      </w:r>
      <w:r w:rsidR="00632607">
        <w:rPr>
          <w:spacing w:val="-4"/>
          <w:sz w:val="24"/>
        </w:rPr>
        <w:t xml:space="preserve"> </w:t>
      </w:r>
      <w:r w:rsidR="00632607">
        <w:rPr>
          <w:sz w:val="24"/>
        </w:rPr>
        <w:t>MS weapons systems to increase system functionality or performance, reduce cost, increase survivability or sustainability. The Contractor’s analysis must account for design considerations including but not limited to industrial base capabilities, Technology Readiness Level (TRL), and manufacturing challenges, and provide risk analysis and risk mitigation plans in terms of technical complexity, cost, schedule, special material development and alternative technology development paths.</w:t>
      </w:r>
    </w:p>
    <w:p w14:paraId="47F62E2A" w14:textId="77777777" w:rsidR="00016C31" w:rsidRDefault="00016C31">
      <w:pPr>
        <w:rPr>
          <w:sz w:val="24"/>
        </w:rPr>
        <w:sectPr w:rsidR="00016C31">
          <w:pgSz w:w="12240" w:h="15840"/>
          <w:pgMar w:top="1300" w:right="640" w:bottom="1060" w:left="1000" w:header="0" w:footer="801" w:gutter="0"/>
          <w:cols w:space="720"/>
        </w:sectPr>
      </w:pPr>
    </w:p>
    <w:p w14:paraId="4A55E3B7" w14:textId="77777777" w:rsidR="00016C31" w:rsidRDefault="00632607">
      <w:pPr>
        <w:pStyle w:val="Heading3"/>
        <w:numPr>
          <w:ilvl w:val="2"/>
          <w:numId w:val="141"/>
        </w:numPr>
        <w:tabs>
          <w:tab w:val="left" w:pos="940"/>
        </w:tabs>
        <w:spacing w:before="75"/>
      </w:pPr>
      <w:r>
        <w:lastRenderedPageBreak/>
        <w:t>Systems</w:t>
      </w:r>
      <w:r>
        <w:rPr>
          <w:spacing w:val="-10"/>
        </w:rPr>
        <w:t xml:space="preserve"> </w:t>
      </w:r>
      <w:r>
        <w:rPr>
          <w:spacing w:val="-2"/>
        </w:rPr>
        <w:t>Integration</w:t>
      </w:r>
    </w:p>
    <w:p w14:paraId="5C0DB0E1" w14:textId="77777777" w:rsidR="00016C31" w:rsidRDefault="00016C31">
      <w:pPr>
        <w:pStyle w:val="BodyText"/>
        <w:rPr>
          <w:b/>
          <w:sz w:val="24"/>
        </w:rPr>
      </w:pPr>
    </w:p>
    <w:p w14:paraId="144799EF" w14:textId="77777777" w:rsidR="00016C31" w:rsidRDefault="00632607">
      <w:pPr>
        <w:pStyle w:val="ListParagraph"/>
        <w:numPr>
          <w:ilvl w:val="3"/>
          <w:numId w:val="141"/>
        </w:numPr>
        <w:tabs>
          <w:tab w:val="left" w:pos="993"/>
        </w:tabs>
        <w:ind w:right="381" w:firstLine="0"/>
        <w:rPr>
          <w:sz w:val="24"/>
        </w:rPr>
      </w:pPr>
      <w:r>
        <w:rPr>
          <w:sz w:val="24"/>
        </w:rPr>
        <w:t>The Contractor shall develop the PEO MS Integrated Fires (IF) System-of-Systems (SoS) architecture</w:t>
      </w:r>
      <w:r>
        <w:rPr>
          <w:spacing w:val="-6"/>
          <w:sz w:val="24"/>
        </w:rPr>
        <w:t xml:space="preserve"> </w:t>
      </w:r>
      <w:r>
        <w:rPr>
          <w:sz w:val="24"/>
        </w:rPr>
        <w:t>strategy</w:t>
      </w:r>
      <w:r>
        <w:rPr>
          <w:spacing w:val="-4"/>
          <w:sz w:val="24"/>
        </w:rPr>
        <w:t xml:space="preserve"> </w:t>
      </w:r>
      <w:r>
        <w:rPr>
          <w:sz w:val="24"/>
        </w:rPr>
        <w:t>to</w:t>
      </w:r>
      <w:r>
        <w:rPr>
          <w:spacing w:val="-4"/>
          <w:sz w:val="24"/>
        </w:rPr>
        <w:t xml:space="preserve"> </w:t>
      </w:r>
      <w:r>
        <w:rPr>
          <w:sz w:val="24"/>
        </w:rPr>
        <w:t>include</w:t>
      </w:r>
      <w:r>
        <w:rPr>
          <w:spacing w:val="-4"/>
          <w:sz w:val="24"/>
        </w:rPr>
        <w:t xml:space="preserve"> </w:t>
      </w:r>
      <w:r>
        <w:rPr>
          <w:sz w:val="24"/>
        </w:rPr>
        <w:t>system</w:t>
      </w:r>
      <w:r>
        <w:rPr>
          <w:spacing w:val="-4"/>
          <w:sz w:val="24"/>
        </w:rPr>
        <w:t xml:space="preserve"> </w:t>
      </w:r>
      <w:r>
        <w:rPr>
          <w:sz w:val="24"/>
        </w:rPr>
        <w:t>capability</w:t>
      </w:r>
      <w:r>
        <w:rPr>
          <w:spacing w:val="-4"/>
          <w:sz w:val="24"/>
        </w:rPr>
        <w:t xml:space="preserve"> </w:t>
      </w:r>
      <w:r>
        <w:rPr>
          <w:sz w:val="24"/>
        </w:rPr>
        <w:t>and</w:t>
      </w:r>
      <w:r>
        <w:rPr>
          <w:spacing w:val="-4"/>
          <w:sz w:val="24"/>
        </w:rPr>
        <w:t xml:space="preserve"> </w:t>
      </w:r>
      <w:r>
        <w:rPr>
          <w:sz w:val="24"/>
        </w:rPr>
        <w:t>performance</w:t>
      </w:r>
      <w:r>
        <w:rPr>
          <w:spacing w:val="-3"/>
          <w:sz w:val="24"/>
        </w:rPr>
        <w:t xml:space="preserve"> </w:t>
      </w:r>
      <w:r>
        <w:rPr>
          <w:sz w:val="24"/>
        </w:rPr>
        <w:t>requirements,</w:t>
      </w:r>
      <w:r>
        <w:rPr>
          <w:spacing w:val="-4"/>
          <w:sz w:val="24"/>
        </w:rPr>
        <w:t xml:space="preserve"> </w:t>
      </w:r>
      <w:r>
        <w:rPr>
          <w:sz w:val="24"/>
        </w:rPr>
        <w:t>design</w:t>
      </w:r>
      <w:r>
        <w:rPr>
          <w:spacing w:val="-4"/>
          <w:sz w:val="24"/>
        </w:rPr>
        <w:t xml:space="preserve"> </w:t>
      </w:r>
      <w:r>
        <w:rPr>
          <w:sz w:val="24"/>
        </w:rPr>
        <w:t>constraints,</w:t>
      </w:r>
      <w:r>
        <w:rPr>
          <w:spacing w:val="-4"/>
          <w:sz w:val="24"/>
        </w:rPr>
        <w:t xml:space="preserve"> </w:t>
      </w:r>
      <w:r>
        <w:rPr>
          <w:sz w:val="24"/>
        </w:rPr>
        <w:t>and integration interfaces for U.S. and foreign stakeholders.</w:t>
      </w:r>
    </w:p>
    <w:p w14:paraId="19E91269" w14:textId="77777777" w:rsidR="00016C31" w:rsidRDefault="00016C31">
      <w:pPr>
        <w:pStyle w:val="BodyText"/>
        <w:rPr>
          <w:sz w:val="24"/>
        </w:rPr>
      </w:pPr>
    </w:p>
    <w:p w14:paraId="1D73FC8B" w14:textId="77777777" w:rsidR="00016C31" w:rsidRDefault="00632607">
      <w:pPr>
        <w:pStyle w:val="ListParagraph"/>
        <w:numPr>
          <w:ilvl w:val="3"/>
          <w:numId w:val="141"/>
        </w:numPr>
        <w:tabs>
          <w:tab w:val="left" w:pos="993"/>
        </w:tabs>
        <w:ind w:right="259" w:firstLine="0"/>
        <w:rPr>
          <w:sz w:val="24"/>
        </w:rPr>
      </w:pPr>
      <w:r>
        <w:rPr>
          <w:sz w:val="24"/>
        </w:rPr>
        <w:t>The Contractor shall evaluate the inherent producibility of PEO MS weapons systems technologies,</w:t>
      </w:r>
      <w:r>
        <w:rPr>
          <w:spacing w:val="-4"/>
          <w:sz w:val="24"/>
        </w:rPr>
        <w:t xml:space="preserve"> </w:t>
      </w:r>
      <w:r>
        <w:rPr>
          <w:sz w:val="24"/>
        </w:rPr>
        <w:t>designs,</w:t>
      </w:r>
      <w:r>
        <w:rPr>
          <w:spacing w:val="-4"/>
          <w:sz w:val="24"/>
        </w:rPr>
        <w:t xml:space="preserve"> </w:t>
      </w:r>
      <w:r>
        <w:rPr>
          <w:sz w:val="24"/>
        </w:rPr>
        <w:t>and</w:t>
      </w:r>
      <w:r>
        <w:rPr>
          <w:spacing w:val="-4"/>
          <w:sz w:val="24"/>
        </w:rPr>
        <w:t xml:space="preserve"> </w:t>
      </w:r>
      <w:r>
        <w:rPr>
          <w:sz w:val="24"/>
        </w:rPr>
        <w:t>design</w:t>
      </w:r>
      <w:r>
        <w:rPr>
          <w:spacing w:val="-4"/>
          <w:sz w:val="24"/>
        </w:rPr>
        <w:t xml:space="preserve"> </w:t>
      </w:r>
      <w:r>
        <w:rPr>
          <w:sz w:val="24"/>
        </w:rPr>
        <w:t>changes,</w:t>
      </w:r>
      <w:r>
        <w:rPr>
          <w:spacing w:val="-2"/>
          <w:sz w:val="24"/>
        </w:rPr>
        <w:t xml:space="preserve"> </w:t>
      </w:r>
      <w:r>
        <w:rPr>
          <w:sz w:val="24"/>
        </w:rPr>
        <w:t>and</w:t>
      </w:r>
      <w:r>
        <w:rPr>
          <w:spacing w:val="-4"/>
          <w:sz w:val="24"/>
        </w:rPr>
        <w:t xml:space="preserve"> </w:t>
      </w:r>
      <w:r>
        <w:rPr>
          <w:sz w:val="24"/>
        </w:rPr>
        <w:t>identify</w:t>
      </w:r>
      <w:r>
        <w:rPr>
          <w:spacing w:val="-4"/>
          <w:sz w:val="24"/>
        </w:rPr>
        <w:t xml:space="preserve"> </w:t>
      </w:r>
      <w:r>
        <w:rPr>
          <w:sz w:val="24"/>
        </w:rPr>
        <w:t>and</w:t>
      </w:r>
      <w:r>
        <w:rPr>
          <w:spacing w:val="-4"/>
          <w:sz w:val="24"/>
        </w:rPr>
        <w:t xml:space="preserve"> </w:t>
      </w:r>
      <w:r>
        <w:rPr>
          <w:sz w:val="24"/>
        </w:rPr>
        <w:t>evaluate</w:t>
      </w:r>
      <w:r>
        <w:rPr>
          <w:spacing w:val="-4"/>
          <w:sz w:val="24"/>
        </w:rPr>
        <w:t xml:space="preserve"> </w:t>
      </w:r>
      <w:r>
        <w:rPr>
          <w:sz w:val="24"/>
        </w:rPr>
        <w:t>the</w:t>
      </w:r>
      <w:r>
        <w:rPr>
          <w:spacing w:val="-5"/>
          <w:sz w:val="24"/>
        </w:rPr>
        <w:t xml:space="preserve"> </w:t>
      </w:r>
      <w:r>
        <w:rPr>
          <w:sz w:val="24"/>
        </w:rPr>
        <w:t>associated</w:t>
      </w:r>
      <w:r>
        <w:rPr>
          <w:spacing w:val="-4"/>
          <w:sz w:val="24"/>
        </w:rPr>
        <w:t xml:space="preserve"> </w:t>
      </w:r>
      <w:r>
        <w:rPr>
          <w:sz w:val="24"/>
        </w:rPr>
        <w:t>issues</w:t>
      </w:r>
      <w:r>
        <w:rPr>
          <w:spacing w:val="-4"/>
          <w:sz w:val="24"/>
        </w:rPr>
        <w:t xml:space="preserve"> </w:t>
      </w:r>
      <w:r>
        <w:rPr>
          <w:sz w:val="24"/>
        </w:rPr>
        <w:t>and</w:t>
      </w:r>
      <w:r>
        <w:rPr>
          <w:spacing w:val="-4"/>
          <w:sz w:val="24"/>
        </w:rPr>
        <w:t xml:space="preserve"> </w:t>
      </w:r>
      <w:r>
        <w:rPr>
          <w:sz w:val="24"/>
        </w:rPr>
        <w:t>impacts</w:t>
      </w:r>
      <w:r>
        <w:rPr>
          <w:spacing w:val="-4"/>
          <w:sz w:val="24"/>
        </w:rPr>
        <w:t xml:space="preserve"> </w:t>
      </w:r>
      <w:r>
        <w:rPr>
          <w:sz w:val="24"/>
        </w:rPr>
        <w:t>on economic feasibility of production. The Contractor shall identify improvements in the weapons system that would result in an economically producible design.</w:t>
      </w:r>
    </w:p>
    <w:p w14:paraId="05AC3565" w14:textId="77777777" w:rsidR="00016C31" w:rsidRDefault="00016C31">
      <w:pPr>
        <w:pStyle w:val="BodyText"/>
        <w:rPr>
          <w:sz w:val="24"/>
        </w:rPr>
      </w:pPr>
    </w:p>
    <w:p w14:paraId="3A890F73" w14:textId="77777777" w:rsidR="00016C31" w:rsidRDefault="00632607">
      <w:pPr>
        <w:pStyle w:val="ListParagraph"/>
        <w:numPr>
          <w:ilvl w:val="3"/>
          <w:numId w:val="141"/>
        </w:numPr>
        <w:tabs>
          <w:tab w:val="left" w:pos="1000"/>
        </w:tabs>
        <w:ind w:right="244" w:firstLine="0"/>
        <w:rPr>
          <w:sz w:val="24"/>
        </w:rPr>
      </w:pPr>
      <w:r>
        <w:rPr>
          <w:sz w:val="24"/>
        </w:rPr>
        <w:t>The Contractor shall evaluate PEO MS weapons systems’ operating requirements, design constraints, capabilities, and test data, to define performance metrics with respect to form, fit, function, producibility,</w:t>
      </w:r>
      <w:r>
        <w:rPr>
          <w:spacing w:val="-3"/>
          <w:sz w:val="24"/>
        </w:rPr>
        <w:t xml:space="preserve"> </w:t>
      </w:r>
      <w:r>
        <w:rPr>
          <w:sz w:val="24"/>
        </w:rPr>
        <w:t>and</w:t>
      </w:r>
      <w:r>
        <w:rPr>
          <w:spacing w:val="-3"/>
          <w:sz w:val="24"/>
        </w:rPr>
        <w:t xml:space="preserve"> </w:t>
      </w:r>
      <w:r>
        <w:rPr>
          <w:sz w:val="24"/>
        </w:rPr>
        <w:t>affordability.</w:t>
      </w:r>
      <w:r>
        <w:rPr>
          <w:spacing w:val="-3"/>
          <w:sz w:val="24"/>
        </w:rPr>
        <w:t xml:space="preserve"> </w:t>
      </w:r>
      <w:r>
        <w:rPr>
          <w:sz w:val="24"/>
        </w:rPr>
        <w:t>Areas</w:t>
      </w:r>
      <w:r>
        <w:rPr>
          <w:spacing w:val="-3"/>
          <w:sz w:val="24"/>
        </w:rPr>
        <w:t xml:space="preserve"> </w:t>
      </w:r>
      <w:r>
        <w:rPr>
          <w:sz w:val="24"/>
        </w:rPr>
        <w:t>of</w:t>
      </w:r>
      <w:r>
        <w:rPr>
          <w:spacing w:val="-3"/>
          <w:sz w:val="24"/>
        </w:rPr>
        <w:t xml:space="preserve"> </w:t>
      </w:r>
      <w:r>
        <w:rPr>
          <w:sz w:val="24"/>
        </w:rPr>
        <w:t>evaluation</w:t>
      </w:r>
      <w:r>
        <w:rPr>
          <w:spacing w:val="-3"/>
          <w:sz w:val="24"/>
        </w:rPr>
        <w:t xml:space="preserve"> </w:t>
      </w:r>
      <w:r>
        <w:rPr>
          <w:sz w:val="24"/>
        </w:rPr>
        <w:t>include, but</w:t>
      </w:r>
      <w:r>
        <w:rPr>
          <w:spacing w:val="-3"/>
          <w:sz w:val="24"/>
        </w:rPr>
        <w:t xml:space="preserve"> </w:t>
      </w:r>
      <w:r>
        <w:rPr>
          <w:sz w:val="24"/>
        </w:rPr>
        <w:t>are</w:t>
      </w:r>
      <w:r>
        <w:rPr>
          <w:spacing w:val="-4"/>
          <w:sz w:val="24"/>
        </w:rPr>
        <w:t xml:space="preserve"> </w:t>
      </w:r>
      <w:r>
        <w:rPr>
          <w:sz w:val="24"/>
        </w:rPr>
        <w:t>not</w:t>
      </w:r>
      <w:r>
        <w:rPr>
          <w:spacing w:val="-3"/>
          <w:sz w:val="24"/>
        </w:rPr>
        <w:t xml:space="preserve"> </w:t>
      </w:r>
      <w:r>
        <w:rPr>
          <w:sz w:val="24"/>
        </w:rPr>
        <w:t>limited</w:t>
      </w:r>
      <w:r>
        <w:rPr>
          <w:spacing w:val="-3"/>
          <w:sz w:val="24"/>
        </w:rPr>
        <w:t xml:space="preserve"> </w:t>
      </w:r>
      <w:r>
        <w:rPr>
          <w:sz w:val="24"/>
        </w:rPr>
        <w:t>to</w:t>
      </w:r>
      <w:r>
        <w:rPr>
          <w:spacing w:val="-3"/>
          <w:sz w:val="24"/>
        </w:rPr>
        <w:t xml:space="preserve"> </w:t>
      </w:r>
      <w:r>
        <w:rPr>
          <w:sz w:val="24"/>
        </w:rPr>
        <w:t>survivability,</w:t>
      </w:r>
      <w:r>
        <w:rPr>
          <w:spacing w:val="-3"/>
          <w:sz w:val="24"/>
        </w:rPr>
        <w:t xml:space="preserve"> </w:t>
      </w:r>
      <w:r>
        <w:rPr>
          <w:sz w:val="24"/>
        </w:rPr>
        <w:t>mobility, lethality, protection, Reliability, Availability, and Maintainability (RAM), producibility, energy efficiency, sustainability, performance, operations, cost reduction, and value engineering.</w:t>
      </w:r>
    </w:p>
    <w:p w14:paraId="37228B9D" w14:textId="77777777" w:rsidR="00016C31" w:rsidRDefault="00016C31">
      <w:pPr>
        <w:pStyle w:val="BodyText"/>
        <w:spacing w:before="1"/>
        <w:rPr>
          <w:sz w:val="24"/>
        </w:rPr>
      </w:pPr>
    </w:p>
    <w:p w14:paraId="4352E1E6" w14:textId="77777777" w:rsidR="00016C31" w:rsidRDefault="00632607">
      <w:pPr>
        <w:pStyle w:val="ListParagraph"/>
        <w:numPr>
          <w:ilvl w:val="3"/>
          <w:numId w:val="141"/>
        </w:numPr>
        <w:tabs>
          <w:tab w:val="left" w:pos="1000"/>
        </w:tabs>
        <w:ind w:right="170" w:firstLine="0"/>
        <w:rPr>
          <w:sz w:val="24"/>
        </w:rPr>
      </w:pPr>
      <w:r>
        <w:rPr>
          <w:sz w:val="24"/>
        </w:rPr>
        <w:t>The Contractor shall adhere to all customer-directed training requirements and provide training and</w:t>
      </w:r>
      <w:r>
        <w:rPr>
          <w:spacing w:val="-3"/>
          <w:sz w:val="24"/>
        </w:rPr>
        <w:t xml:space="preserve"> </w:t>
      </w:r>
      <w:r>
        <w:rPr>
          <w:sz w:val="24"/>
        </w:rPr>
        <w:t>exercise</w:t>
      </w:r>
      <w:r>
        <w:rPr>
          <w:spacing w:val="-3"/>
          <w:sz w:val="24"/>
        </w:rPr>
        <w:t xml:space="preserve"> </w:t>
      </w:r>
      <w:r>
        <w:rPr>
          <w:sz w:val="24"/>
        </w:rPr>
        <w:t>support</w:t>
      </w:r>
      <w:r>
        <w:rPr>
          <w:spacing w:val="-3"/>
          <w:sz w:val="24"/>
        </w:rPr>
        <w:t xml:space="preserve"> </w:t>
      </w:r>
      <w:r>
        <w:rPr>
          <w:sz w:val="24"/>
        </w:rPr>
        <w:t>PEO</w:t>
      </w:r>
      <w:r>
        <w:rPr>
          <w:spacing w:val="-3"/>
          <w:sz w:val="24"/>
        </w:rPr>
        <w:t xml:space="preserve"> </w:t>
      </w:r>
      <w:r>
        <w:rPr>
          <w:sz w:val="24"/>
        </w:rPr>
        <w:t>MS</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personnel</w:t>
      </w:r>
      <w:r>
        <w:rPr>
          <w:spacing w:val="-3"/>
          <w:sz w:val="24"/>
        </w:rPr>
        <w:t xml:space="preserve"> </w:t>
      </w:r>
      <w:r>
        <w:rPr>
          <w:sz w:val="24"/>
        </w:rPr>
        <w:t>have</w:t>
      </w:r>
      <w:r>
        <w:rPr>
          <w:spacing w:val="-5"/>
          <w:sz w:val="24"/>
        </w:rPr>
        <w:t xml:space="preserve"> </w:t>
      </w:r>
      <w:r>
        <w:rPr>
          <w:sz w:val="24"/>
        </w:rPr>
        <w:t>the</w:t>
      </w:r>
      <w:r>
        <w:rPr>
          <w:spacing w:val="-3"/>
          <w:sz w:val="24"/>
        </w:rPr>
        <w:t xml:space="preserve"> </w:t>
      </w:r>
      <w:r>
        <w:rPr>
          <w:sz w:val="24"/>
        </w:rPr>
        <w:t>needed</w:t>
      </w:r>
      <w:r>
        <w:rPr>
          <w:spacing w:val="-3"/>
          <w:sz w:val="24"/>
        </w:rPr>
        <w:t xml:space="preserve"> </w:t>
      </w:r>
      <w:r>
        <w:rPr>
          <w:sz w:val="24"/>
        </w:rPr>
        <w:t>skills</w:t>
      </w:r>
      <w:r>
        <w:rPr>
          <w:spacing w:val="-3"/>
          <w:sz w:val="24"/>
        </w:rPr>
        <w:t xml:space="preserve"> </w:t>
      </w:r>
      <w:r>
        <w:rPr>
          <w:sz w:val="24"/>
        </w:rPr>
        <w:t>to</w:t>
      </w:r>
      <w:r>
        <w:rPr>
          <w:spacing w:val="-3"/>
          <w:sz w:val="24"/>
        </w:rPr>
        <w:t xml:space="preserve"> </w:t>
      </w:r>
      <w:r>
        <w:rPr>
          <w:sz w:val="24"/>
        </w:rPr>
        <w:t>execute</w:t>
      </w:r>
      <w:r>
        <w:rPr>
          <w:spacing w:val="-3"/>
          <w:sz w:val="24"/>
        </w:rPr>
        <w:t xml:space="preserve"> </w:t>
      </w:r>
      <w:r>
        <w:rPr>
          <w:sz w:val="24"/>
        </w:rPr>
        <w:t>mission</w:t>
      </w:r>
      <w:r>
        <w:rPr>
          <w:spacing w:val="-3"/>
          <w:sz w:val="24"/>
        </w:rPr>
        <w:t xml:space="preserve"> </w:t>
      </w:r>
      <w:r>
        <w:rPr>
          <w:sz w:val="24"/>
        </w:rPr>
        <w:t>requirements. The Contractor shall provide technical services for conducting training and executing PEO MS events.</w:t>
      </w:r>
    </w:p>
    <w:p w14:paraId="5DB1028E" w14:textId="77777777" w:rsidR="00016C31" w:rsidRDefault="00016C31">
      <w:pPr>
        <w:pStyle w:val="BodyText"/>
        <w:rPr>
          <w:sz w:val="24"/>
        </w:rPr>
      </w:pPr>
    </w:p>
    <w:p w14:paraId="6ABBDECB" w14:textId="77777777" w:rsidR="00016C31" w:rsidRDefault="00900DE8">
      <w:pPr>
        <w:pStyle w:val="ListParagraph"/>
        <w:numPr>
          <w:ilvl w:val="3"/>
          <w:numId w:val="141"/>
        </w:numPr>
        <w:tabs>
          <w:tab w:val="left" w:pos="993"/>
        </w:tabs>
        <w:ind w:right="178" w:firstLine="0"/>
        <w:rPr>
          <w:sz w:val="24"/>
        </w:rPr>
      </w:pPr>
      <w:r>
        <w:pict w14:anchorId="56D10C08">
          <v:rect id="docshape8" o:spid="_x0000_s1124" style="position:absolute;left:0;text-align:left;margin-left:59.5pt;margin-top:365.6pt;width:515pt;height:1.45pt;z-index:-18517504;mso-position-horizontal-relative:page" fillcolor="#0e233d" stroked="f">
            <w10:wrap anchorx="page"/>
          </v:rect>
        </w:pict>
      </w:r>
      <w:r w:rsidR="00632607">
        <w:rPr>
          <w:sz w:val="24"/>
        </w:rPr>
        <w:t>The Contractor shall design, develop, integrate, test, and deliver high-fidelity prototype virtualizations of critical computing hardware and software components for weapon systems in the PEO MS</w:t>
      </w:r>
      <w:r w:rsidR="00632607">
        <w:rPr>
          <w:spacing w:val="-2"/>
          <w:sz w:val="24"/>
        </w:rPr>
        <w:t xml:space="preserve"> </w:t>
      </w:r>
      <w:r w:rsidR="00632607">
        <w:rPr>
          <w:sz w:val="24"/>
        </w:rPr>
        <w:t>portfolio.</w:t>
      </w:r>
      <w:r w:rsidR="00632607">
        <w:rPr>
          <w:spacing w:val="-1"/>
          <w:sz w:val="24"/>
        </w:rPr>
        <w:t xml:space="preserve"> </w:t>
      </w:r>
      <w:r w:rsidR="00632607">
        <w:rPr>
          <w:sz w:val="24"/>
        </w:rPr>
        <w:t>The</w:t>
      </w:r>
      <w:r w:rsidR="00632607">
        <w:rPr>
          <w:spacing w:val="-4"/>
          <w:sz w:val="24"/>
        </w:rPr>
        <w:t xml:space="preserve"> </w:t>
      </w:r>
      <w:r w:rsidR="00632607">
        <w:rPr>
          <w:sz w:val="24"/>
        </w:rPr>
        <w:t>Contractor</w:t>
      </w:r>
      <w:r w:rsidR="00632607">
        <w:rPr>
          <w:spacing w:val="-2"/>
          <w:sz w:val="24"/>
        </w:rPr>
        <w:t xml:space="preserve"> </w:t>
      </w:r>
      <w:r w:rsidR="00632607">
        <w:rPr>
          <w:sz w:val="24"/>
        </w:rPr>
        <w:t>shall</w:t>
      </w:r>
      <w:r w:rsidR="00632607">
        <w:rPr>
          <w:spacing w:val="-2"/>
          <w:sz w:val="24"/>
        </w:rPr>
        <w:t xml:space="preserve"> </w:t>
      </w:r>
      <w:r w:rsidR="00632607">
        <w:rPr>
          <w:sz w:val="24"/>
        </w:rPr>
        <w:t>assist</w:t>
      </w:r>
      <w:r w:rsidR="00632607">
        <w:rPr>
          <w:spacing w:val="-2"/>
          <w:sz w:val="24"/>
        </w:rPr>
        <w:t xml:space="preserve"> </w:t>
      </w:r>
      <w:r w:rsidR="00632607">
        <w:rPr>
          <w:sz w:val="24"/>
        </w:rPr>
        <w:t>in</w:t>
      </w:r>
      <w:r w:rsidR="00632607">
        <w:rPr>
          <w:spacing w:val="-2"/>
          <w:sz w:val="24"/>
        </w:rPr>
        <w:t xml:space="preserve"> </w:t>
      </w:r>
      <w:r w:rsidR="00632607">
        <w:rPr>
          <w:sz w:val="24"/>
        </w:rPr>
        <w:t>the</w:t>
      </w:r>
      <w:r w:rsidR="00632607">
        <w:rPr>
          <w:spacing w:val="-2"/>
          <w:sz w:val="24"/>
        </w:rPr>
        <w:t xml:space="preserve"> </w:t>
      </w:r>
      <w:r w:rsidR="00632607">
        <w:rPr>
          <w:sz w:val="24"/>
        </w:rPr>
        <w:t>development</w:t>
      </w:r>
      <w:r w:rsidR="00632607">
        <w:rPr>
          <w:spacing w:val="-2"/>
          <w:sz w:val="24"/>
        </w:rPr>
        <w:t xml:space="preserve"> </w:t>
      </w:r>
      <w:r w:rsidR="00632607">
        <w:rPr>
          <w:sz w:val="24"/>
        </w:rPr>
        <w:t>of</w:t>
      </w:r>
      <w:r w:rsidR="00632607">
        <w:rPr>
          <w:spacing w:val="-2"/>
          <w:sz w:val="24"/>
        </w:rPr>
        <w:t xml:space="preserve"> </w:t>
      </w:r>
      <w:r w:rsidR="00632607">
        <w:rPr>
          <w:sz w:val="24"/>
        </w:rPr>
        <w:t>the</w:t>
      </w:r>
      <w:r w:rsidR="00632607">
        <w:rPr>
          <w:spacing w:val="-2"/>
          <w:sz w:val="24"/>
        </w:rPr>
        <w:t xml:space="preserve"> </w:t>
      </w:r>
      <w:r w:rsidR="00632607">
        <w:rPr>
          <w:sz w:val="24"/>
        </w:rPr>
        <w:t>required</w:t>
      </w:r>
      <w:r w:rsidR="00632607">
        <w:rPr>
          <w:spacing w:val="-2"/>
          <w:sz w:val="24"/>
        </w:rPr>
        <w:t xml:space="preserve"> </w:t>
      </w:r>
      <w:r w:rsidR="00632607">
        <w:rPr>
          <w:sz w:val="24"/>
        </w:rPr>
        <w:t>hardware,</w:t>
      </w:r>
      <w:r w:rsidR="00632607">
        <w:rPr>
          <w:spacing w:val="-2"/>
          <w:sz w:val="24"/>
        </w:rPr>
        <w:t xml:space="preserve"> </w:t>
      </w:r>
      <w:r w:rsidR="00632607">
        <w:rPr>
          <w:sz w:val="24"/>
        </w:rPr>
        <w:t>firmware,</w:t>
      </w:r>
      <w:r w:rsidR="00632607">
        <w:rPr>
          <w:spacing w:val="-2"/>
          <w:sz w:val="24"/>
        </w:rPr>
        <w:t xml:space="preserve"> </w:t>
      </w:r>
      <w:r w:rsidR="00632607">
        <w:rPr>
          <w:sz w:val="24"/>
        </w:rPr>
        <w:t>software interfaces, and dynamic modeling and simulation (M&amp;S) capabilities to allow for integration of the high- fidelity prototype virtualizations and detection algorithms into existing test beds and/or hardware-in-the- loop (HWIL) test infrastructures to facilitate repetitive, destructive testing and demonstrations. The Contractor shall perform strategic research and analysis on the convergence of Cyber, Electronic Warfare (EW),</w:t>
      </w:r>
      <w:r w:rsidR="00632607">
        <w:rPr>
          <w:spacing w:val="-2"/>
          <w:sz w:val="24"/>
        </w:rPr>
        <w:t xml:space="preserve"> </w:t>
      </w:r>
      <w:r w:rsidR="00632607">
        <w:rPr>
          <w:sz w:val="24"/>
        </w:rPr>
        <w:t>Electronic</w:t>
      </w:r>
      <w:r w:rsidR="00632607">
        <w:rPr>
          <w:spacing w:val="-3"/>
          <w:sz w:val="24"/>
        </w:rPr>
        <w:t xml:space="preserve"> </w:t>
      </w:r>
      <w:r w:rsidR="00632607">
        <w:rPr>
          <w:sz w:val="24"/>
        </w:rPr>
        <w:t>Attack (EA),</w:t>
      </w:r>
      <w:r w:rsidR="00632607">
        <w:rPr>
          <w:spacing w:val="-2"/>
          <w:sz w:val="24"/>
        </w:rPr>
        <w:t xml:space="preserve"> </w:t>
      </w:r>
      <w:r w:rsidR="00632607">
        <w:rPr>
          <w:sz w:val="24"/>
        </w:rPr>
        <w:t>Electronic</w:t>
      </w:r>
      <w:r w:rsidR="00632607">
        <w:rPr>
          <w:spacing w:val="-3"/>
          <w:sz w:val="24"/>
        </w:rPr>
        <w:t xml:space="preserve"> </w:t>
      </w:r>
      <w:r w:rsidR="00632607">
        <w:rPr>
          <w:sz w:val="24"/>
        </w:rPr>
        <w:t>Protection</w:t>
      </w:r>
      <w:r w:rsidR="00632607">
        <w:rPr>
          <w:spacing w:val="-2"/>
          <w:sz w:val="24"/>
        </w:rPr>
        <w:t xml:space="preserve"> </w:t>
      </w:r>
      <w:r w:rsidR="00632607">
        <w:rPr>
          <w:sz w:val="24"/>
        </w:rPr>
        <w:t>(EP),</w:t>
      </w:r>
      <w:r w:rsidR="00632607">
        <w:rPr>
          <w:spacing w:val="-3"/>
          <w:sz w:val="24"/>
        </w:rPr>
        <w:t xml:space="preserve"> </w:t>
      </w:r>
      <w:r w:rsidR="00632607">
        <w:rPr>
          <w:sz w:val="24"/>
        </w:rPr>
        <w:t>and</w:t>
      </w:r>
      <w:r w:rsidR="00632607">
        <w:rPr>
          <w:spacing w:val="-3"/>
          <w:sz w:val="24"/>
        </w:rPr>
        <w:t xml:space="preserve"> </w:t>
      </w:r>
      <w:r w:rsidR="00632607">
        <w:rPr>
          <w:sz w:val="24"/>
        </w:rPr>
        <w:t>Positioning,</w:t>
      </w:r>
      <w:r w:rsidR="00632607">
        <w:rPr>
          <w:spacing w:val="-5"/>
          <w:sz w:val="24"/>
        </w:rPr>
        <w:t xml:space="preserve"> </w:t>
      </w:r>
      <w:r w:rsidR="00632607">
        <w:rPr>
          <w:sz w:val="24"/>
        </w:rPr>
        <w:t>Navigation</w:t>
      </w:r>
      <w:r w:rsidR="00632607">
        <w:rPr>
          <w:spacing w:val="-2"/>
          <w:sz w:val="24"/>
        </w:rPr>
        <w:t xml:space="preserve"> </w:t>
      </w:r>
      <w:r w:rsidR="00632607">
        <w:rPr>
          <w:sz w:val="24"/>
        </w:rPr>
        <w:t>and</w:t>
      </w:r>
      <w:r w:rsidR="00632607">
        <w:rPr>
          <w:spacing w:val="-2"/>
          <w:sz w:val="24"/>
        </w:rPr>
        <w:t xml:space="preserve"> </w:t>
      </w:r>
      <w:r w:rsidR="00632607">
        <w:rPr>
          <w:sz w:val="24"/>
        </w:rPr>
        <w:t>Timing</w:t>
      </w:r>
      <w:r w:rsidR="00632607">
        <w:rPr>
          <w:spacing w:val="-2"/>
          <w:sz w:val="24"/>
        </w:rPr>
        <w:t xml:space="preserve"> </w:t>
      </w:r>
      <w:r w:rsidR="00632607">
        <w:rPr>
          <w:sz w:val="24"/>
        </w:rPr>
        <w:t>(PNT) activities into a coherent, enduring Cybersecurity and Electro-Magnetic Activities (CEMA) strategy to prioritize threat analysis and prototype capability development. The Contractor shall conduct weapon system-specific</w:t>
      </w:r>
      <w:r w:rsidR="00632607">
        <w:rPr>
          <w:spacing w:val="-5"/>
          <w:sz w:val="24"/>
        </w:rPr>
        <w:t xml:space="preserve"> </w:t>
      </w:r>
      <w:r w:rsidR="00632607">
        <w:rPr>
          <w:sz w:val="24"/>
        </w:rPr>
        <w:t>Risk</w:t>
      </w:r>
      <w:r w:rsidR="00632607">
        <w:rPr>
          <w:spacing w:val="-4"/>
          <w:sz w:val="24"/>
        </w:rPr>
        <w:t xml:space="preserve"> </w:t>
      </w:r>
      <w:r w:rsidR="00632607">
        <w:rPr>
          <w:sz w:val="24"/>
        </w:rPr>
        <w:t>Studies</w:t>
      </w:r>
      <w:r w:rsidR="00632607">
        <w:rPr>
          <w:spacing w:val="-4"/>
          <w:sz w:val="24"/>
        </w:rPr>
        <w:t xml:space="preserve"> </w:t>
      </w:r>
      <w:r w:rsidR="00632607">
        <w:rPr>
          <w:sz w:val="24"/>
        </w:rPr>
        <w:t>(RS)</w:t>
      </w:r>
      <w:r w:rsidR="00632607">
        <w:rPr>
          <w:spacing w:val="-4"/>
          <w:sz w:val="24"/>
        </w:rPr>
        <w:t xml:space="preserve"> </w:t>
      </w:r>
      <w:r w:rsidR="00632607">
        <w:rPr>
          <w:sz w:val="24"/>
        </w:rPr>
        <w:t>to</w:t>
      </w:r>
      <w:r w:rsidR="00632607">
        <w:rPr>
          <w:spacing w:val="-4"/>
          <w:sz w:val="24"/>
        </w:rPr>
        <w:t xml:space="preserve"> </w:t>
      </w:r>
      <w:r w:rsidR="00632607">
        <w:rPr>
          <w:sz w:val="24"/>
        </w:rPr>
        <w:t>determine</w:t>
      </w:r>
      <w:r w:rsidR="00632607">
        <w:rPr>
          <w:spacing w:val="-5"/>
          <w:sz w:val="24"/>
        </w:rPr>
        <w:t xml:space="preserve"> </w:t>
      </w:r>
      <w:r w:rsidR="00632607">
        <w:rPr>
          <w:sz w:val="24"/>
        </w:rPr>
        <w:t>critical</w:t>
      </w:r>
      <w:r w:rsidR="00632607">
        <w:rPr>
          <w:spacing w:val="-4"/>
          <w:sz w:val="24"/>
        </w:rPr>
        <w:t xml:space="preserve"> </w:t>
      </w:r>
      <w:r w:rsidR="00632607">
        <w:rPr>
          <w:sz w:val="24"/>
        </w:rPr>
        <w:t>components.</w:t>
      </w:r>
      <w:r w:rsidR="00632607">
        <w:rPr>
          <w:spacing w:val="-4"/>
          <w:sz w:val="24"/>
        </w:rPr>
        <w:t xml:space="preserve"> </w:t>
      </w:r>
      <w:r w:rsidR="00632607">
        <w:rPr>
          <w:sz w:val="24"/>
        </w:rPr>
        <w:t>The</w:t>
      </w:r>
      <w:r w:rsidR="00632607">
        <w:rPr>
          <w:spacing w:val="-4"/>
          <w:sz w:val="24"/>
        </w:rPr>
        <w:t xml:space="preserve"> </w:t>
      </w:r>
      <w:r w:rsidR="00632607">
        <w:rPr>
          <w:sz w:val="24"/>
        </w:rPr>
        <w:t>Contractor</w:t>
      </w:r>
      <w:r w:rsidR="00632607">
        <w:rPr>
          <w:spacing w:val="-4"/>
          <w:sz w:val="24"/>
        </w:rPr>
        <w:t xml:space="preserve"> </w:t>
      </w:r>
      <w:r w:rsidR="00632607">
        <w:rPr>
          <w:sz w:val="24"/>
        </w:rPr>
        <w:t>shall</w:t>
      </w:r>
      <w:r w:rsidR="00632607">
        <w:rPr>
          <w:spacing w:val="-4"/>
          <w:sz w:val="24"/>
        </w:rPr>
        <w:t xml:space="preserve"> </w:t>
      </w:r>
      <w:r w:rsidR="00632607">
        <w:rPr>
          <w:sz w:val="24"/>
        </w:rPr>
        <w:t>conduct</w:t>
      </w:r>
      <w:r w:rsidR="00632607">
        <w:rPr>
          <w:spacing w:val="-4"/>
          <w:sz w:val="24"/>
        </w:rPr>
        <w:t xml:space="preserve"> </w:t>
      </w:r>
      <w:r w:rsidR="00632607">
        <w:rPr>
          <w:sz w:val="24"/>
        </w:rPr>
        <w:t>focused Criticality Analyses (CA) involving detailed research, decomposition, and analysis of the Lifecycle Supply Chain Security process, with specific emphasis on Supply Chain Risk Management (SCRM). The Contractor shall develop prototype virtual representations of critical components based on convergence, RS, and CA results. The Contractor shall develop the required hardware and/or software to integrate the prototype virtualizations into the Assessment Environment. The Contractor shall develop and integrate into the weapon systems, and weapon system representations, prototype algorithms for threat detection and discrimination and advanced feature extraction. The Contractor shall plan and conduct CEMA assessments and analysis of weapon system critical computing hardware and software prototypes in operationally relevant environments, including development of any required data collection and analysis sensors, equipment, or tools. The Contractor shall provide reports on task activities including a summary of all analysis/reviews along with system improvement recommendations, strategic plans, system of system releasability, and case development. Contractor cybersecurity efforts shall comply with DoDD 8500.01, DoDI 3222.03, and AR 25-2.</w:t>
      </w:r>
    </w:p>
    <w:p w14:paraId="445F1073" w14:textId="77777777" w:rsidR="00016C31" w:rsidRDefault="00016C31">
      <w:pPr>
        <w:rPr>
          <w:sz w:val="24"/>
        </w:rPr>
        <w:sectPr w:rsidR="00016C31">
          <w:pgSz w:w="12240" w:h="15840"/>
          <w:pgMar w:top="1580" w:right="640" w:bottom="1060" w:left="1000" w:header="0" w:footer="801" w:gutter="0"/>
          <w:cols w:space="720"/>
        </w:sectPr>
      </w:pPr>
    </w:p>
    <w:p w14:paraId="0E06EB8A" w14:textId="77777777" w:rsidR="00016C31" w:rsidRDefault="00632607">
      <w:pPr>
        <w:pStyle w:val="ListParagraph"/>
        <w:numPr>
          <w:ilvl w:val="3"/>
          <w:numId w:val="141"/>
        </w:numPr>
        <w:tabs>
          <w:tab w:val="left" w:pos="1000"/>
        </w:tabs>
        <w:spacing w:before="79"/>
        <w:ind w:right="195" w:firstLine="0"/>
        <w:rPr>
          <w:sz w:val="24"/>
        </w:rPr>
      </w:pPr>
      <w:r>
        <w:rPr>
          <w:sz w:val="24"/>
        </w:rPr>
        <w:lastRenderedPageBreak/>
        <w:t>The Contractor shall evaluate PEO MS weapons systems for Critical Program Information (CPI) and facilitate the design and integration of protective technologies to reduce the risk of unauthorized disclosure or inadvertent transfer of advanced technology or vulnerabilities. The contractor shall protect CPI</w:t>
      </w:r>
      <w:r>
        <w:rPr>
          <w:spacing w:val="-8"/>
          <w:sz w:val="24"/>
        </w:rPr>
        <w:t xml:space="preserve"> </w:t>
      </w:r>
      <w:r>
        <w:rPr>
          <w:sz w:val="24"/>
        </w:rPr>
        <w:t>designated</w:t>
      </w:r>
      <w:r>
        <w:rPr>
          <w:spacing w:val="-2"/>
          <w:sz w:val="24"/>
        </w:rPr>
        <w:t xml:space="preserve"> </w:t>
      </w:r>
      <w:r>
        <w:rPr>
          <w:sz w:val="24"/>
        </w:rPr>
        <w:t>as</w:t>
      </w:r>
      <w:r>
        <w:rPr>
          <w:spacing w:val="-4"/>
          <w:sz w:val="24"/>
        </w:rPr>
        <w:t xml:space="preserve"> </w:t>
      </w:r>
      <w:r>
        <w:rPr>
          <w:sz w:val="24"/>
        </w:rPr>
        <w:t>requiring</w:t>
      </w:r>
      <w:r>
        <w:rPr>
          <w:spacing w:val="-4"/>
          <w:sz w:val="24"/>
        </w:rPr>
        <w:t xml:space="preserve"> </w:t>
      </w:r>
      <w:r>
        <w:rPr>
          <w:sz w:val="24"/>
        </w:rPr>
        <w:t>enhanced</w:t>
      </w:r>
      <w:r>
        <w:rPr>
          <w:spacing w:val="-4"/>
          <w:sz w:val="24"/>
        </w:rPr>
        <w:t xml:space="preserve"> </w:t>
      </w:r>
      <w:r>
        <w:rPr>
          <w:sz w:val="24"/>
        </w:rPr>
        <w:t>security</w:t>
      </w:r>
      <w:r>
        <w:rPr>
          <w:spacing w:val="-4"/>
          <w:sz w:val="24"/>
        </w:rPr>
        <w:t xml:space="preserve"> </w:t>
      </w:r>
      <w:r>
        <w:rPr>
          <w:sz w:val="24"/>
        </w:rPr>
        <w:t>protections</w:t>
      </w:r>
      <w:r>
        <w:rPr>
          <w:spacing w:val="-4"/>
          <w:sz w:val="24"/>
        </w:rPr>
        <w:t xml:space="preserve"> </w:t>
      </w:r>
      <w:r>
        <w:rPr>
          <w:sz w:val="24"/>
        </w:rPr>
        <w:t>by</w:t>
      </w:r>
      <w:r>
        <w:rPr>
          <w:spacing w:val="-4"/>
          <w:sz w:val="24"/>
        </w:rPr>
        <w:t xml:space="preserve"> </w:t>
      </w:r>
      <w:r>
        <w:rPr>
          <w:sz w:val="24"/>
        </w:rPr>
        <w:t>the</w:t>
      </w:r>
      <w:r>
        <w:rPr>
          <w:spacing w:val="-4"/>
          <w:sz w:val="24"/>
        </w:rPr>
        <w:t xml:space="preserve"> </w:t>
      </w:r>
      <w:r>
        <w:rPr>
          <w:sz w:val="24"/>
        </w:rPr>
        <w:t>Original</w:t>
      </w:r>
      <w:r>
        <w:rPr>
          <w:spacing w:val="-2"/>
          <w:sz w:val="24"/>
        </w:rPr>
        <w:t xml:space="preserve"> </w:t>
      </w:r>
      <w:r>
        <w:rPr>
          <w:sz w:val="24"/>
        </w:rPr>
        <w:t>Classification</w:t>
      </w:r>
      <w:r>
        <w:rPr>
          <w:spacing w:val="-4"/>
          <w:sz w:val="24"/>
        </w:rPr>
        <w:t xml:space="preserve"> </w:t>
      </w:r>
      <w:r>
        <w:rPr>
          <w:sz w:val="24"/>
        </w:rPr>
        <w:t>Authority</w:t>
      </w:r>
      <w:r>
        <w:rPr>
          <w:spacing w:val="-4"/>
          <w:sz w:val="24"/>
        </w:rPr>
        <w:t xml:space="preserve"> </w:t>
      </w:r>
      <w:r>
        <w:rPr>
          <w:sz w:val="24"/>
        </w:rPr>
        <w:t xml:space="preserve">(OCA) through established PEO MS Special Access Programs (SAP) or Alternative Compensatory Control Measures (ACCM) programs. The contractor shall prepare and process program access requests and protect program data and artifacts in accordance with AR 380-381. The contractor shall prepare and conduct annual training for SAP-accessed personnel. The contractor shall prepare and evaluate technical documentation for PEO MS weapons systems in accordance with the applicable Security Classification Guide (SCG) and Program Security Guide (PSG). The Contractor shall ensure disclosure of Classified Military Information, Controlled Unclassified Information, and other sensitive data (Low- Observable/Counter- Low Observable, </w:t>
      </w:r>
      <w:proofErr w:type="spellStart"/>
      <w:r>
        <w:rPr>
          <w:sz w:val="24"/>
        </w:rPr>
        <w:t>etc</w:t>
      </w:r>
      <w:proofErr w:type="spellEnd"/>
      <w:r>
        <w:rPr>
          <w:sz w:val="24"/>
        </w:rPr>
        <w:t>) and systems are consistent with U.S. Government, DoD, and Army disclosure authority and policies, and comply with the International Trafficking in Arms Regulations and export control policies in support of case development.</w:t>
      </w:r>
    </w:p>
    <w:p w14:paraId="3A86C5DB" w14:textId="77777777" w:rsidR="00016C31" w:rsidRDefault="00016C31">
      <w:pPr>
        <w:pStyle w:val="BodyText"/>
        <w:spacing w:before="1"/>
        <w:rPr>
          <w:sz w:val="24"/>
        </w:rPr>
      </w:pPr>
    </w:p>
    <w:p w14:paraId="5F61294A" w14:textId="77777777" w:rsidR="00016C31" w:rsidRDefault="00632607">
      <w:pPr>
        <w:pStyle w:val="ListParagraph"/>
        <w:numPr>
          <w:ilvl w:val="3"/>
          <w:numId w:val="141"/>
        </w:numPr>
        <w:tabs>
          <w:tab w:val="left" w:pos="993"/>
        </w:tabs>
        <w:ind w:right="221" w:firstLine="0"/>
        <w:rPr>
          <w:sz w:val="24"/>
        </w:rPr>
      </w:pPr>
      <w:r>
        <w:rPr>
          <w:sz w:val="24"/>
        </w:rPr>
        <w:t>The Contractor shall conduct SCRM analysis and physical inspection of PEO MS Weapons Systems</w:t>
      </w:r>
      <w:r>
        <w:rPr>
          <w:spacing w:val="-4"/>
          <w:sz w:val="24"/>
        </w:rPr>
        <w:t xml:space="preserve"> </w:t>
      </w:r>
      <w:r>
        <w:rPr>
          <w:sz w:val="24"/>
        </w:rPr>
        <w:t>to</w:t>
      </w:r>
      <w:r>
        <w:rPr>
          <w:spacing w:val="-4"/>
          <w:sz w:val="24"/>
        </w:rPr>
        <w:t xml:space="preserve"> </w:t>
      </w:r>
      <w:r>
        <w:rPr>
          <w:sz w:val="24"/>
        </w:rPr>
        <w:t>design</w:t>
      </w:r>
      <w:r>
        <w:rPr>
          <w:spacing w:val="-4"/>
          <w:sz w:val="24"/>
        </w:rPr>
        <w:t xml:space="preserve"> </w:t>
      </w:r>
      <w:r>
        <w:rPr>
          <w:sz w:val="24"/>
        </w:rPr>
        <w:t>and</w:t>
      </w:r>
      <w:r>
        <w:rPr>
          <w:spacing w:val="-4"/>
          <w:sz w:val="24"/>
        </w:rPr>
        <w:t xml:space="preserve"> </w:t>
      </w:r>
      <w:r>
        <w:rPr>
          <w:sz w:val="24"/>
        </w:rPr>
        <w:t>implementation,</w:t>
      </w:r>
      <w:r>
        <w:rPr>
          <w:spacing w:val="-4"/>
          <w:sz w:val="24"/>
        </w:rPr>
        <w:t xml:space="preserve"> </w:t>
      </w:r>
      <w:r>
        <w:rPr>
          <w:sz w:val="24"/>
        </w:rPr>
        <w:t>and</w:t>
      </w:r>
      <w:r>
        <w:rPr>
          <w:spacing w:val="-4"/>
          <w:sz w:val="24"/>
        </w:rPr>
        <w:t xml:space="preserve"> </w:t>
      </w:r>
      <w:r>
        <w:rPr>
          <w:sz w:val="24"/>
        </w:rPr>
        <w:t>verification</w:t>
      </w:r>
      <w:r>
        <w:rPr>
          <w:spacing w:val="-4"/>
          <w:sz w:val="24"/>
        </w:rPr>
        <w:t xml:space="preserve"> </w:t>
      </w:r>
      <w:r>
        <w:rPr>
          <w:sz w:val="24"/>
        </w:rPr>
        <w:t>of</w:t>
      </w:r>
      <w:r>
        <w:rPr>
          <w:spacing w:val="-5"/>
          <w:sz w:val="24"/>
        </w:rPr>
        <w:t xml:space="preserve"> </w:t>
      </w:r>
      <w:r>
        <w:rPr>
          <w:sz w:val="24"/>
        </w:rPr>
        <w:t>appropriate</w:t>
      </w:r>
      <w:r>
        <w:rPr>
          <w:spacing w:val="-5"/>
          <w:sz w:val="24"/>
        </w:rPr>
        <w:t xml:space="preserve"> </w:t>
      </w:r>
      <w:r>
        <w:rPr>
          <w:sz w:val="24"/>
        </w:rPr>
        <w:t>safeguards</w:t>
      </w:r>
      <w:r>
        <w:rPr>
          <w:spacing w:val="-4"/>
          <w:sz w:val="24"/>
        </w:rPr>
        <w:t xml:space="preserve"> </w:t>
      </w:r>
      <w:r>
        <w:rPr>
          <w:sz w:val="24"/>
        </w:rPr>
        <w:t>and</w:t>
      </w:r>
      <w:r>
        <w:rPr>
          <w:spacing w:val="-4"/>
          <w:sz w:val="24"/>
        </w:rPr>
        <w:t xml:space="preserve"> </w:t>
      </w:r>
      <w:r>
        <w:rPr>
          <w:sz w:val="24"/>
        </w:rPr>
        <w:t>countermeasures</w:t>
      </w:r>
      <w:r>
        <w:rPr>
          <w:spacing w:val="-4"/>
          <w:sz w:val="24"/>
        </w:rPr>
        <w:t xml:space="preserve"> </w:t>
      </w:r>
      <w:r>
        <w:rPr>
          <w:sz w:val="24"/>
        </w:rPr>
        <w:t>to minimize supply chain risk. This will include but is not limited to the identification of susceptibilities, vulnerabilities</w:t>
      </w:r>
      <w:r>
        <w:rPr>
          <w:spacing w:val="-3"/>
          <w:sz w:val="24"/>
        </w:rPr>
        <w:t xml:space="preserve"> </w:t>
      </w:r>
      <w:r>
        <w:rPr>
          <w:sz w:val="24"/>
        </w:rPr>
        <w:t>and</w:t>
      </w:r>
      <w:r>
        <w:rPr>
          <w:spacing w:val="-3"/>
          <w:sz w:val="24"/>
        </w:rPr>
        <w:t xml:space="preserve"> </w:t>
      </w:r>
      <w:r>
        <w:rPr>
          <w:sz w:val="24"/>
        </w:rPr>
        <w:t>threats</w:t>
      </w:r>
      <w:r>
        <w:rPr>
          <w:spacing w:val="-3"/>
          <w:sz w:val="24"/>
        </w:rPr>
        <w:t xml:space="preserve"> </w:t>
      </w:r>
      <w:r>
        <w:rPr>
          <w:sz w:val="24"/>
        </w:rPr>
        <w:t>throughout</w:t>
      </w:r>
      <w:r>
        <w:rPr>
          <w:spacing w:val="-3"/>
          <w:sz w:val="24"/>
        </w:rPr>
        <w:t xml:space="preserve"> </w:t>
      </w:r>
      <w:r>
        <w:rPr>
          <w:sz w:val="24"/>
        </w:rPr>
        <w:t>DoD’s</w:t>
      </w:r>
      <w:r>
        <w:rPr>
          <w:spacing w:val="-3"/>
          <w:sz w:val="24"/>
        </w:rPr>
        <w:t xml:space="preserve"> </w:t>
      </w:r>
      <w:r>
        <w:rPr>
          <w:sz w:val="24"/>
        </w:rPr>
        <w:t>supply</w:t>
      </w:r>
      <w:r>
        <w:rPr>
          <w:spacing w:val="-3"/>
          <w:sz w:val="24"/>
        </w:rPr>
        <w:t xml:space="preserve"> </w:t>
      </w:r>
      <w:r>
        <w:rPr>
          <w:sz w:val="24"/>
        </w:rPr>
        <w:t>chain</w:t>
      </w:r>
      <w:r>
        <w:rPr>
          <w:spacing w:val="-3"/>
          <w:sz w:val="24"/>
        </w:rPr>
        <w:t xml:space="preserve"> </w:t>
      </w:r>
      <w:r>
        <w:rPr>
          <w:sz w:val="24"/>
        </w:rPr>
        <w:t>and</w:t>
      </w:r>
      <w:r>
        <w:rPr>
          <w:spacing w:val="-3"/>
          <w:sz w:val="24"/>
        </w:rPr>
        <w:t xml:space="preserve"> </w:t>
      </w:r>
      <w:r>
        <w:rPr>
          <w:sz w:val="24"/>
        </w:rPr>
        <w:t>the</w:t>
      </w:r>
      <w:r>
        <w:rPr>
          <w:spacing w:val="-3"/>
          <w:sz w:val="24"/>
        </w:rPr>
        <w:t xml:space="preserve"> </w:t>
      </w:r>
      <w:r>
        <w:rPr>
          <w:sz w:val="24"/>
        </w:rPr>
        <w:t>development</w:t>
      </w:r>
      <w:r>
        <w:rPr>
          <w:spacing w:val="-3"/>
          <w:sz w:val="24"/>
        </w:rPr>
        <w:t xml:space="preserve"> </w:t>
      </w:r>
      <w:r>
        <w:rPr>
          <w:sz w:val="24"/>
        </w:rPr>
        <w:t>of</w:t>
      </w:r>
      <w:r>
        <w:rPr>
          <w:spacing w:val="-3"/>
          <w:sz w:val="24"/>
        </w:rPr>
        <w:t xml:space="preserve"> </w:t>
      </w:r>
      <w:r>
        <w:rPr>
          <w:sz w:val="24"/>
        </w:rPr>
        <w:t>mitigation</w:t>
      </w:r>
      <w:r>
        <w:rPr>
          <w:spacing w:val="-3"/>
          <w:sz w:val="24"/>
        </w:rPr>
        <w:t xml:space="preserve"> </w:t>
      </w:r>
      <w:r>
        <w:rPr>
          <w:sz w:val="24"/>
        </w:rPr>
        <w:t>strategies</w:t>
      </w:r>
      <w:r>
        <w:rPr>
          <w:spacing w:val="-3"/>
          <w:sz w:val="24"/>
        </w:rPr>
        <w:t xml:space="preserve"> </w:t>
      </w:r>
      <w:r>
        <w:rPr>
          <w:sz w:val="24"/>
        </w:rPr>
        <w:t>to combat those threats whether presented by the supplier, the supplied product and its subcomponents, or the supply chain.</w:t>
      </w:r>
    </w:p>
    <w:p w14:paraId="2D79E7B5" w14:textId="77777777" w:rsidR="00016C31" w:rsidRDefault="00016C31">
      <w:pPr>
        <w:pStyle w:val="BodyText"/>
        <w:rPr>
          <w:sz w:val="24"/>
        </w:rPr>
      </w:pPr>
    </w:p>
    <w:p w14:paraId="38BACCD7" w14:textId="77777777" w:rsidR="00016C31" w:rsidRDefault="00632607">
      <w:pPr>
        <w:pStyle w:val="ListParagraph"/>
        <w:numPr>
          <w:ilvl w:val="3"/>
          <w:numId w:val="141"/>
        </w:numPr>
        <w:tabs>
          <w:tab w:val="left" w:pos="1000"/>
        </w:tabs>
        <w:ind w:right="180" w:firstLine="0"/>
        <w:rPr>
          <w:sz w:val="24"/>
        </w:rPr>
      </w:pPr>
      <w:r>
        <w:rPr>
          <w:sz w:val="24"/>
        </w:rPr>
        <w:t>The Contractor shall demonstrate subject matter expertise in Department of Defense (DoD) regulations, Security Assistance Management Manual (SAMM), International Traffic in Arms Regulations (ITAR), the Arms Export Control Act (AECA), Executive Order 13526, National Security Decision Memorandum 119 (NSDM 119), DoD Directive 5230.11 – Disclosure of Classified Military Information to Foreign Governments and International Organizations, National Disclosure Policy (NDP- 1)</w:t>
      </w:r>
      <w:r>
        <w:rPr>
          <w:spacing w:val="-3"/>
          <w:sz w:val="24"/>
        </w:rPr>
        <w:t xml:space="preserve"> </w:t>
      </w:r>
      <w:r>
        <w:rPr>
          <w:sz w:val="24"/>
        </w:rPr>
        <w:t>,</w:t>
      </w:r>
      <w:r>
        <w:rPr>
          <w:spacing w:val="-3"/>
          <w:sz w:val="24"/>
        </w:rPr>
        <w:t xml:space="preserve"> </w:t>
      </w:r>
      <w:r>
        <w:rPr>
          <w:sz w:val="24"/>
        </w:rPr>
        <w:t>AR</w:t>
      </w:r>
      <w:r>
        <w:rPr>
          <w:spacing w:val="-3"/>
          <w:sz w:val="24"/>
        </w:rPr>
        <w:t xml:space="preserve"> </w:t>
      </w:r>
      <w:r>
        <w:rPr>
          <w:sz w:val="24"/>
        </w:rPr>
        <w:t>12-1,</w:t>
      </w:r>
      <w:r>
        <w:rPr>
          <w:spacing w:val="-3"/>
          <w:sz w:val="24"/>
        </w:rPr>
        <w:t xml:space="preserve"> </w:t>
      </w:r>
      <w:r>
        <w:rPr>
          <w:sz w:val="24"/>
        </w:rPr>
        <w:t>AR70-41,</w:t>
      </w:r>
      <w:r>
        <w:rPr>
          <w:spacing w:val="-1"/>
          <w:sz w:val="24"/>
        </w:rPr>
        <w:t xml:space="preserve"> </w:t>
      </w:r>
      <w:r>
        <w:rPr>
          <w:sz w:val="24"/>
        </w:rPr>
        <w:t>AR</w:t>
      </w:r>
      <w:r>
        <w:rPr>
          <w:spacing w:val="-3"/>
          <w:sz w:val="24"/>
        </w:rPr>
        <w:t xml:space="preserve"> </w:t>
      </w:r>
      <w:r>
        <w:rPr>
          <w:sz w:val="24"/>
        </w:rPr>
        <w:t>380-381</w:t>
      </w:r>
      <w:r>
        <w:rPr>
          <w:spacing w:val="-3"/>
          <w:sz w:val="24"/>
        </w:rPr>
        <w:t xml:space="preserve"> </w:t>
      </w:r>
      <w:r>
        <w:rPr>
          <w:sz w:val="24"/>
        </w:rPr>
        <w:t>Special</w:t>
      </w:r>
      <w:r>
        <w:rPr>
          <w:spacing w:val="-3"/>
          <w:sz w:val="24"/>
        </w:rPr>
        <w:t xml:space="preserve"> </w:t>
      </w:r>
      <w:r>
        <w:rPr>
          <w:sz w:val="24"/>
        </w:rPr>
        <w:t>Access</w:t>
      </w:r>
      <w:r>
        <w:rPr>
          <w:spacing w:val="-3"/>
          <w:sz w:val="24"/>
        </w:rPr>
        <w:t xml:space="preserve"> </w:t>
      </w:r>
      <w:r>
        <w:rPr>
          <w:sz w:val="24"/>
        </w:rPr>
        <w:t>Programs</w:t>
      </w:r>
      <w:r>
        <w:rPr>
          <w:spacing w:val="-3"/>
          <w:sz w:val="24"/>
        </w:rPr>
        <w:t xml:space="preserve"> </w:t>
      </w:r>
      <w:r>
        <w:rPr>
          <w:sz w:val="24"/>
        </w:rPr>
        <w:t>(SAPs)</w:t>
      </w:r>
      <w:r>
        <w:rPr>
          <w:spacing w:val="-2"/>
          <w:sz w:val="24"/>
        </w:rPr>
        <w:t xml:space="preserve"> </w:t>
      </w:r>
      <w:r>
        <w:rPr>
          <w:sz w:val="24"/>
        </w:rPr>
        <w:t>and</w:t>
      </w:r>
      <w:r>
        <w:rPr>
          <w:spacing w:val="-1"/>
          <w:sz w:val="24"/>
        </w:rPr>
        <w:t xml:space="preserve"> </w:t>
      </w:r>
      <w:r>
        <w:rPr>
          <w:sz w:val="24"/>
        </w:rPr>
        <w:t>Sensitive</w:t>
      </w:r>
      <w:r>
        <w:rPr>
          <w:spacing w:val="-3"/>
          <w:sz w:val="24"/>
        </w:rPr>
        <w:t xml:space="preserve"> </w:t>
      </w:r>
      <w:r>
        <w:rPr>
          <w:sz w:val="24"/>
        </w:rPr>
        <w:t>Activities,</w:t>
      </w:r>
      <w:r>
        <w:rPr>
          <w:spacing w:val="-3"/>
          <w:sz w:val="24"/>
        </w:rPr>
        <w:t xml:space="preserve"> </w:t>
      </w:r>
      <w:r>
        <w:rPr>
          <w:sz w:val="24"/>
        </w:rPr>
        <w:t>DoDM</w:t>
      </w:r>
      <w:r>
        <w:rPr>
          <w:spacing w:val="-3"/>
          <w:sz w:val="24"/>
        </w:rPr>
        <w:t xml:space="preserve"> </w:t>
      </w:r>
      <w:r>
        <w:rPr>
          <w:sz w:val="24"/>
        </w:rPr>
        <w:t>S- 5230.28 Low Observable / Counter-Low Observable (LO/CLO), DoD Directives and Instructions 5200 series for Anti-Tamper (AT), Critical Program Information (CPI), and PEO MS policies and guides. The Contractor shall demonstrate successful application of the above-referenced regulations, policies, and directives to</w:t>
      </w:r>
      <w:r>
        <w:rPr>
          <w:spacing w:val="-1"/>
          <w:sz w:val="24"/>
        </w:rPr>
        <w:t xml:space="preserve"> </w:t>
      </w:r>
      <w:r>
        <w:rPr>
          <w:sz w:val="24"/>
        </w:rPr>
        <w:t>include, but not limited</w:t>
      </w:r>
      <w:r>
        <w:rPr>
          <w:spacing w:val="-1"/>
          <w:sz w:val="24"/>
        </w:rPr>
        <w:t xml:space="preserve"> </w:t>
      </w:r>
      <w:r>
        <w:rPr>
          <w:sz w:val="24"/>
        </w:rPr>
        <w:t>to: drafting</w:t>
      </w:r>
      <w:r>
        <w:rPr>
          <w:spacing w:val="-1"/>
          <w:sz w:val="24"/>
        </w:rPr>
        <w:t xml:space="preserve"> </w:t>
      </w:r>
      <w:r>
        <w:rPr>
          <w:sz w:val="24"/>
        </w:rPr>
        <w:t>of Tri-Service</w:t>
      </w:r>
      <w:r>
        <w:rPr>
          <w:spacing w:val="-2"/>
          <w:sz w:val="24"/>
        </w:rPr>
        <w:t xml:space="preserve"> </w:t>
      </w:r>
      <w:r>
        <w:rPr>
          <w:sz w:val="24"/>
        </w:rPr>
        <w:t>Committee Decision</w:t>
      </w:r>
      <w:r>
        <w:rPr>
          <w:spacing w:val="-1"/>
          <w:sz w:val="24"/>
        </w:rPr>
        <w:t xml:space="preserve"> </w:t>
      </w:r>
      <w:r>
        <w:rPr>
          <w:sz w:val="24"/>
        </w:rPr>
        <w:t xml:space="preserve">Memorandums (TSC DMs), Exceptions to National Disclosure Policy (ENDPs), </w:t>
      </w:r>
      <w:proofErr w:type="spellStart"/>
      <w:r>
        <w:rPr>
          <w:sz w:val="24"/>
        </w:rPr>
        <w:t>Yockey</w:t>
      </w:r>
      <w:proofErr w:type="spellEnd"/>
      <w:r>
        <w:rPr>
          <w:sz w:val="24"/>
        </w:rPr>
        <w:t xml:space="preserve"> waivers, MTCR memorandums, Delegation of Disclosure Letters (DDLs), requests for Exception to National Disclosure Policy (ENDP) packages affecting release of PEO MS systems to partner nations, and Third Party Transfer (TPTs) requests, The Contractor shall maintain working knowledge of Critical Program Information (CPI) assessments and Anti-Tamper Concepts/Plans for all exportable systems within the PEO.</w:t>
      </w:r>
    </w:p>
    <w:p w14:paraId="715135E2" w14:textId="77777777" w:rsidR="00016C31" w:rsidRDefault="00016C31">
      <w:pPr>
        <w:pStyle w:val="BodyText"/>
        <w:rPr>
          <w:sz w:val="26"/>
        </w:rPr>
      </w:pPr>
    </w:p>
    <w:p w14:paraId="538D20E0" w14:textId="77777777" w:rsidR="00016C31" w:rsidRDefault="00016C31">
      <w:pPr>
        <w:pStyle w:val="BodyText"/>
        <w:spacing w:before="2"/>
        <w:rPr>
          <w:sz w:val="22"/>
        </w:rPr>
      </w:pPr>
    </w:p>
    <w:p w14:paraId="6833224A" w14:textId="77777777" w:rsidR="00016C31" w:rsidRDefault="00632607">
      <w:pPr>
        <w:pStyle w:val="Heading3"/>
        <w:numPr>
          <w:ilvl w:val="2"/>
          <w:numId w:val="141"/>
        </w:numPr>
        <w:tabs>
          <w:tab w:val="left" w:pos="940"/>
        </w:tabs>
      </w:pPr>
      <w:r>
        <w:t>Strategic</w:t>
      </w:r>
      <w:r>
        <w:rPr>
          <w:spacing w:val="-8"/>
        </w:rPr>
        <w:t xml:space="preserve"> </w:t>
      </w:r>
      <w:r>
        <w:t>Analysis</w:t>
      </w:r>
      <w:r>
        <w:rPr>
          <w:spacing w:val="-8"/>
        </w:rPr>
        <w:t xml:space="preserve"> </w:t>
      </w:r>
      <w:r>
        <w:t>and</w:t>
      </w:r>
      <w:r>
        <w:rPr>
          <w:spacing w:val="-7"/>
        </w:rPr>
        <w:t xml:space="preserve"> </w:t>
      </w:r>
      <w:r>
        <w:t>Program</w:t>
      </w:r>
      <w:r>
        <w:rPr>
          <w:spacing w:val="-7"/>
        </w:rPr>
        <w:t xml:space="preserve"> </w:t>
      </w:r>
      <w:r>
        <w:rPr>
          <w:spacing w:val="-2"/>
        </w:rPr>
        <w:t>Planning</w:t>
      </w:r>
    </w:p>
    <w:p w14:paraId="0CB766D3" w14:textId="77777777" w:rsidR="00016C31" w:rsidRDefault="00016C31">
      <w:pPr>
        <w:pStyle w:val="BodyText"/>
        <w:rPr>
          <w:b/>
          <w:sz w:val="24"/>
        </w:rPr>
      </w:pPr>
    </w:p>
    <w:p w14:paraId="72F05C61" w14:textId="77777777" w:rsidR="00016C31" w:rsidRDefault="00632607">
      <w:pPr>
        <w:pStyle w:val="ListParagraph"/>
        <w:numPr>
          <w:ilvl w:val="3"/>
          <w:numId w:val="141"/>
        </w:numPr>
        <w:tabs>
          <w:tab w:val="left" w:pos="1000"/>
        </w:tabs>
        <w:ind w:right="506" w:firstLine="0"/>
        <w:rPr>
          <w:sz w:val="24"/>
        </w:rPr>
      </w:pPr>
      <w:r>
        <w:rPr>
          <w:sz w:val="24"/>
        </w:rPr>
        <w:t>The</w:t>
      </w:r>
      <w:r>
        <w:rPr>
          <w:spacing w:val="-6"/>
          <w:sz w:val="24"/>
        </w:rPr>
        <w:t xml:space="preserve"> </w:t>
      </w:r>
      <w:r>
        <w:rPr>
          <w:sz w:val="24"/>
        </w:rPr>
        <w:t>Contractor</w:t>
      </w:r>
      <w:r>
        <w:rPr>
          <w:spacing w:val="-4"/>
          <w:sz w:val="24"/>
        </w:rPr>
        <w:t xml:space="preserve"> </w:t>
      </w:r>
      <w:r>
        <w:rPr>
          <w:sz w:val="24"/>
        </w:rPr>
        <w:t>shall</w:t>
      </w:r>
      <w:r>
        <w:rPr>
          <w:spacing w:val="-4"/>
          <w:sz w:val="24"/>
        </w:rPr>
        <w:t xml:space="preserve"> </w:t>
      </w:r>
      <w:r>
        <w:rPr>
          <w:sz w:val="24"/>
        </w:rPr>
        <w:t>perform</w:t>
      </w:r>
      <w:r>
        <w:rPr>
          <w:spacing w:val="-4"/>
          <w:sz w:val="24"/>
        </w:rPr>
        <w:t xml:space="preserve"> </w:t>
      </w:r>
      <w:r>
        <w:rPr>
          <w:sz w:val="24"/>
        </w:rPr>
        <w:t>program</w:t>
      </w:r>
      <w:r>
        <w:rPr>
          <w:spacing w:val="-2"/>
          <w:sz w:val="24"/>
        </w:rPr>
        <w:t xml:space="preserve"> </w:t>
      </w:r>
      <w:r>
        <w:rPr>
          <w:sz w:val="24"/>
        </w:rPr>
        <w:t>evaluation,</w:t>
      </w:r>
      <w:r>
        <w:rPr>
          <w:spacing w:val="-4"/>
          <w:sz w:val="24"/>
        </w:rPr>
        <w:t xml:space="preserve"> </w:t>
      </w:r>
      <w:r>
        <w:rPr>
          <w:sz w:val="24"/>
        </w:rPr>
        <w:t>review,</w:t>
      </w:r>
      <w:r>
        <w:rPr>
          <w:spacing w:val="-4"/>
          <w:sz w:val="24"/>
        </w:rPr>
        <w:t xml:space="preserve"> </w:t>
      </w:r>
      <w:r>
        <w:rPr>
          <w:sz w:val="24"/>
        </w:rPr>
        <w:t>and</w:t>
      </w:r>
      <w:r>
        <w:rPr>
          <w:spacing w:val="-2"/>
          <w:sz w:val="24"/>
        </w:rPr>
        <w:t xml:space="preserve"> </w:t>
      </w:r>
      <w:r>
        <w:rPr>
          <w:sz w:val="24"/>
        </w:rPr>
        <w:t>analysis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areas</w:t>
      </w:r>
      <w:r>
        <w:rPr>
          <w:spacing w:val="-4"/>
          <w:sz w:val="24"/>
        </w:rPr>
        <w:t xml:space="preserve"> </w:t>
      </w:r>
      <w:r>
        <w:rPr>
          <w:sz w:val="24"/>
        </w:rPr>
        <w:t>of</w:t>
      </w:r>
      <w:r>
        <w:rPr>
          <w:spacing w:val="-4"/>
          <w:sz w:val="24"/>
        </w:rPr>
        <w:t xml:space="preserve"> </w:t>
      </w:r>
      <w:r>
        <w:rPr>
          <w:sz w:val="24"/>
        </w:rPr>
        <w:t>program management, planning, programming, budgeting, execution, cost, and schedule for the purpose of ensuring compliance with program goals and objectives are achieved IAW DoDI</w:t>
      </w:r>
      <w:r>
        <w:rPr>
          <w:spacing w:val="-4"/>
          <w:sz w:val="24"/>
        </w:rPr>
        <w:t xml:space="preserve"> </w:t>
      </w:r>
      <w:r>
        <w:rPr>
          <w:sz w:val="24"/>
        </w:rPr>
        <w:t>5000.01 and provide overarching command guidance for input into command documentation.</w:t>
      </w:r>
    </w:p>
    <w:p w14:paraId="0A14EA21" w14:textId="77777777" w:rsidR="00016C31" w:rsidRDefault="00016C31">
      <w:pPr>
        <w:pStyle w:val="BodyText"/>
        <w:rPr>
          <w:sz w:val="24"/>
        </w:rPr>
      </w:pPr>
    </w:p>
    <w:p w14:paraId="5F66B540" w14:textId="77777777" w:rsidR="00016C31" w:rsidRDefault="00900DE8">
      <w:pPr>
        <w:pStyle w:val="ListParagraph"/>
        <w:numPr>
          <w:ilvl w:val="3"/>
          <w:numId w:val="141"/>
        </w:numPr>
        <w:tabs>
          <w:tab w:val="left" w:pos="1000"/>
        </w:tabs>
        <w:ind w:right="533" w:firstLine="0"/>
        <w:rPr>
          <w:sz w:val="24"/>
        </w:rPr>
      </w:pPr>
      <w:r>
        <w:pict w14:anchorId="2CC77973">
          <v:rect id="docshape9" o:spid="_x0000_s1123" style="position:absolute;left:0;text-align:left;margin-left:59.5pt;margin-top:34.35pt;width:515pt;height:1.45pt;z-index:-18516992;mso-position-horizontal-relative:page" fillcolor="#0e233d" stroked="f">
            <w10:wrap anchorx="page"/>
          </v:rect>
        </w:pict>
      </w:r>
      <w:r w:rsidR="00632607">
        <w:rPr>
          <w:sz w:val="24"/>
        </w:rPr>
        <w:t>The</w:t>
      </w:r>
      <w:r w:rsidR="00632607">
        <w:rPr>
          <w:spacing w:val="-6"/>
          <w:sz w:val="24"/>
        </w:rPr>
        <w:t xml:space="preserve"> </w:t>
      </w:r>
      <w:r w:rsidR="00632607">
        <w:rPr>
          <w:sz w:val="24"/>
        </w:rPr>
        <w:t>Contractor</w:t>
      </w:r>
      <w:r w:rsidR="00632607">
        <w:rPr>
          <w:spacing w:val="-4"/>
          <w:sz w:val="24"/>
        </w:rPr>
        <w:t xml:space="preserve"> </w:t>
      </w:r>
      <w:r w:rsidR="00632607">
        <w:rPr>
          <w:sz w:val="24"/>
        </w:rPr>
        <w:t>shall</w:t>
      </w:r>
      <w:r w:rsidR="00632607">
        <w:rPr>
          <w:spacing w:val="-4"/>
          <w:sz w:val="24"/>
        </w:rPr>
        <w:t xml:space="preserve"> </w:t>
      </w:r>
      <w:r w:rsidR="00632607">
        <w:rPr>
          <w:sz w:val="24"/>
        </w:rPr>
        <w:t>provide</w:t>
      </w:r>
      <w:r w:rsidR="00632607">
        <w:rPr>
          <w:spacing w:val="-4"/>
          <w:sz w:val="24"/>
        </w:rPr>
        <w:t xml:space="preserve"> </w:t>
      </w:r>
      <w:r w:rsidR="00632607">
        <w:rPr>
          <w:sz w:val="24"/>
        </w:rPr>
        <w:t>quality</w:t>
      </w:r>
      <w:r w:rsidR="00632607">
        <w:rPr>
          <w:spacing w:val="-4"/>
          <w:sz w:val="24"/>
        </w:rPr>
        <w:t xml:space="preserve"> </w:t>
      </w:r>
      <w:r w:rsidR="00632607">
        <w:rPr>
          <w:sz w:val="24"/>
        </w:rPr>
        <w:t>and</w:t>
      </w:r>
      <w:r w:rsidR="00632607">
        <w:rPr>
          <w:spacing w:val="-4"/>
          <w:sz w:val="24"/>
        </w:rPr>
        <w:t xml:space="preserve"> </w:t>
      </w:r>
      <w:r w:rsidR="00632607">
        <w:rPr>
          <w:sz w:val="24"/>
        </w:rPr>
        <w:t>timely</w:t>
      </w:r>
      <w:r w:rsidR="00632607">
        <w:rPr>
          <w:spacing w:val="-4"/>
          <w:sz w:val="24"/>
        </w:rPr>
        <w:t xml:space="preserve"> </w:t>
      </w:r>
      <w:r w:rsidR="00632607">
        <w:rPr>
          <w:sz w:val="24"/>
        </w:rPr>
        <w:t>accounting</w:t>
      </w:r>
      <w:r w:rsidR="00632607">
        <w:rPr>
          <w:spacing w:val="-4"/>
          <w:sz w:val="24"/>
        </w:rPr>
        <w:t xml:space="preserve"> </w:t>
      </w:r>
      <w:r w:rsidR="00632607">
        <w:rPr>
          <w:sz w:val="24"/>
        </w:rPr>
        <w:t>expertise</w:t>
      </w:r>
      <w:r w:rsidR="00632607">
        <w:rPr>
          <w:spacing w:val="-4"/>
          <w:sz w:val="24"/>
        </w:rPr>
        <w:t xml:space="preserve"> </w:t>
      </w:r>
      <w:r w:rsidR="00632607">
        <w:rPr>
          <w:sz w:val="24"/>
        </w:rPr>
        <w:t>on</w:t>
      </w:r>
      <w:r w:rsidR="00632607">
        <w:rPr>
          <w:spacing w:val="-3"/>
          <w:sz w:val="24"/>
        </w:rPr>
        <w:t xml:space="preserve"> </w:t>
      </w:r>
      <w:r w:rsidR="00632607">
        <w:rPr>
          <w:sz w:val="24"/>
        </w:rPr>
        <w:t>resource</w:t>
      </w:r>
      <w:r w:rsidR="00632607">
        <w:rPr>
          <w:spacing w:val="-5"/>
          <w:sz w:val="24"/>
        </w:rPr>
        <w:t xml:space="preserve"> </w:t>
      </w:r>
      <w:r w:rsidR="00632607">
        <w:rPr>
          <w:sz w:val="24"/>
        </w:rPr>
        <w:t xml:space="preserve">management systems and those interfacing systems that have a financial impact to ensure that accurate </w:t>
      </w:r>
      <w:proofErr w:type="gramStart"/>
      <w:r w:rsidR="00632607">
        <w:rPr>
          <w:sz w:val="24"/>
        </w:rPr>
        <w:t>financial</w:t>
      </w:r>
      <w:proofErr w:type="gramEnd"/>
    </w:p>
    <w:p w14:paraId="02443A1C" w14:textId="77777777" w:rsidR="00016C31" w:rsidRDefault="00016C31">
      <w:pPr>
        <w:rPr>
          <w:sz w:val="24"/>
        </w:rPr>
        <w:sectPr w:rsidR="00016C31">
          <w:pgSz w:w="12240" w:h="15840"/>
          <w:pgMar w:top="1300" w:right="640" w:bottom="1060" w:left="1000" w:header="0" w:footer="801" w:gutter="0"/>
          <w:cols w:space="720"/>
        </w:sectPr>
      </w:pPr>
    </w:p>
    <w:p w14:paraId="0E760031" w14:textId="77777777" w:rsidR="00016C31" w:rsidRDefault="00632607">
      <w:pPr>
        <w:spacing w:before="79"/>
        <w:ind w:left="219"/>
        <w:rPr>
          <w:sz w:val="24"/>
        </w:rPr>
      </w:pPr>
      <w:r>
        <w:rPr>
          <w:sz w:val="24"/>
        </w:rPr>
        <w:lastRenderedPageBreak/>
        <w:t xml:space="preserve">information is available to customers </w:t>
      </w:r>
      <w:proofErr w:type="gramStart"/>
      <w:r>
        <w:rPr>
          <w:sz w:val="24"/>
        </w:rPr>
        <w:t>in the area of</w:t>
      </w:r>
      <w:proofErr w:type="gramEnd"/>
      <w:r>
        <w:rPr>
          <w:sz w:val="24"/>
        </w:rPr>
        <w:t xml:space="preserve"> responsibility. Interfacing systems may include functional areas such as logistics, budget, payroll, travel, and manpower. Scope may include current automated</w:t>
      </w:r>
      <w:r>
        <w:rPr>
          <w:spacing w:val="-5"/>
          <w:sz w:val="24"/>
        </w:rPr>
        <w:t xml:space="preserve"> </w:t>
      </w:r>
      <w:r>
        <w:rPr>
          <w:sz w:val="24"/>
        </w:rPr>
        <w:t>systems,</w:t>
      </w:r>
      <w:r>
        <w:rPr>
          <w:spacing w:val="-5"/>
          <w:sz w:val="24"/>
        </w:rPr>
        <w:t xml:space="preserve"> </w:t>
      </w:r>
      <w:r>
        <w:rPr>
          <w:sz w:val="24"/>
        </w:rPr>
        <w:t>legacy</w:t>
      </w:r>
      <w:r>
        <w:rPr>
          <w:spacing w:val="-5"/>
          <w:sz w:val="24"/>
        </w:rPr>
        <w:t xml:space="preserve"> </w:t>
      </w:r>
      <w:r>
        <w:rPr>
          <w:sz w:val="24"/>
        </w:rPr>
        <w:t>systems,</w:t>
      </w:r>
      <w:r>
        <w:rPr>
          <w:spacing w:val="-5"/>
          <w:sz w:val="24"/>
        </w:rPr>
        <w:t xml:space="preserve"> </w:t>
      </w:r>
      <w:r>
        <w:rPr>
          <w:sz w:val="24"/>
        </w:rPr>
        <w:t>and</w:t>
      </w:r>
      <w:r>
        <w:rPr>
          <w:spacing w:val="-5"/>
          <w:sz w:val="24"/>
        </w:rPr>
        <w:t xml:space="preserve"> </w:t>
      </w:r>
      <w:r>
        <w:rPr>
          <w:sz w:val="24"/>
        </w:rPr>
        <w:t>enterprise</w:t>
      </w:r>
      <w:r>
        <w:rPr>
          <w:spacing w:val="-4"/>
          <w:sz w:val="24"/>
        </w:rPr>
        <w:t xml:space="preserve"> </w:t>
      </w:r>
      <w:r>
        <w:rPr>
          <w:sz w:val="24"/>
        </w:rPr>
        <w:t>systems</w:t>
      </w:r>
      <w:r>
        <w:rPr>
          <w:spacing w:val="-5"/>
          <w:sz w:val="24"/>
        </w:rPr>
        <w:t xml:space="preserve"> </w:t>
      </w:r>
      <w:r>
        <w:rPr>
          <w:sz w:val="24"/>
        </w:rPr>
        <w:t>utilizing</w:t>
      </w:r>
      <w:r>
        <w:rPr>
          <w:spacing w:val="-5"/>
          <w:sz w:val="24"/>
        </w:rPr>
        <w:t xml:space="preserve"> </w:t>
      </w:r>
      <w:r>
        <w:rPr>
          <w:sz w:val="24"/>
        </w:rPr>
        <w:t>SOMARDS,</w:t>
      </w:r>
      <w:r>
        <w:rPr>
          <w:spacing w:val="-5"/>
          <w:sz w:val="24"/>
        </w:rPr>
        <w:t xml:space="preserve"> </w:t>
      </w:r>
      <w:r>
        <w:rPr>
          <w:sz w:val="24"/>
        </w:rPr>
        <w:t>Logistics</w:t>
      </w:r>
      <w:r>
        <w:rPr>
          <w:spacing w:val="-5"/>
          <w:sz w:val="24"/>
        </w:rPr>
        <w:t xml:space="preserve"> </w:t>
      </w:r>
      <w:r>
        <w:rPr>
          <w:sz w:val="24"/>
        </w:rPr>
        <w:t>Modernization Program (LMP), Procurement Integrated Enterprise Environment (PIEE), Mechanization of Contract Administration Services (MOCAS) and General Fund Enterprise Business System (GFEBS).</w:t>
      </w:r>
    </w:p>
    <w:p w14:paraId="5FF21E3C" w14:textId="77777777" w:rsidR="00016C31" w:rsidRDefault="00016C31">
      <w:pPr>
        <w:pStyle w:val="BodyText"/>
        <w:rPr>
          <w:sz w:val="24"/>
        </w:rPr>
      </w:pPr>
    </w:p>
    <w:p w14:paraId="667ECABF" w14:textId="77777777" w:rsidR="00016C31" w:rsidRDefault="00632607">
      <w:pPr>
        <w:pStyle w:val="ListParagraph"/>
        <w:numPr>
          <w:ilvl w:val="3"/>
          <w:numId w:val="141"/>
        </w:numPr>
        <w:tabs>
          <w:tab w:val="left" w:pos="993"/>
        </w:tabs>
        <w:ind w:right="143" w:firstLine="0"/>
        <w:rPr>
          <w:sz w:val="24"/>
        </w:rPr>
      </w:pPr>
      <w:r>
        <w:rPr>
          <w:sz w:val="24"/>
        </w:rPr>
        <w:t>The Contractor shall perform data collection, data reduction, and data analysis on accounting and logistical</w:t>
      </w:r>
      <w:r>
        <w:rPr>
          <w:spacing w:val="-2"/>
          <w:sz w:val="24"/>
        </w:rPr>
        <w:t xml:space="preserve"> </w:t>
      </w:r>
      <w:r>
        <w:rPr>
          <w:sz w:val="24"/>
        </w:rPr>
        <w:t>systems</w:t>
      </w:r>
      <w:r>
        <w:rPr>
          <w:spacing w:val="-3"/>
          <w:sz w:val="24"/>
        </w:rPr>
        <w:t xml:space="preserve"> </w:t>
      </w:r>
      <w:proofErr w:type="gramStart"/>
      <w:r>
        <w:rPr>
          <w:sz w:val="24"/>
        </w:rPr>
        <w:t>in</w:t>
      </w:r>
      <w:r>
        <w:rPr>
          <w:spacing w:val="-3"/>
          <w:sz w:val="24"/>
        </w:rPr>
        <w:t xml:space="preserve"> </w:t>
      </w:r>
      <w:r>
        <w:rPr>
          <w:sz w:val="24"/>
        </w:rPr>
        <w:t>order</w:t>
      </w:r>
      <w:r>
        <w:rPr>
          <w:spacing w:val="-3"/>
          <w:sz w:val="24"/>
        </w:rPr>
        <w:t xml:space="preserve"> </w:t>
      </w:r>
      <w:r>
        <w:rPr>
          <w:sz w:val="24"/>
        </w:rPr>
        <w:t>to</w:t>
      </w:r>
      <w:proofErr w:type="gramEnd"/>
      <w:r>
        <w:rPr>
          <w:spacing w:val="-3"/>
          <w:sz w:val="24"/>
        </w:rPr>
        <w:t xml:space="preserve"> </w:t>
      </w:r>
      <w:r>
        <w:rPr>
          <w:sz w:val="24"/>
        </w:rPr>
        <w:t>provide</w:t>
      </w:r>
      <w:r>
        <w:rPr>
          <w:spacing w:val="-3"/>
          <w:sz w:val="24"/>
        </w:rPr>
        <w:t xml:space="preserve"> </w:t>
      </w:r>
      <w:r>
        <w:rPr>
          <w:sz w:val="24"/>
        </w:rPr>
        <w:t>input</w:t>
      </w:r>
      <w:r>
        <w:rPr>
          <w:spacing w:val="-3"/>
          <w:sz w:val="24"/>
        </w:rPr>
        <w:t xml:space="preserve"> </w:t>
      </w:r>
      <w:r>
        <w:rPr>
          <w:sz w:val="24"/>
        </w:rPr>
        <w:t>and</w:t>
      </w:r>
      <w:r>
        <w:rPr>
          <w:spacing w:val="-3"/>
          <w:sz w:val="24"/>
        </w:rPr>
        <w:t xml:space="preserve"> </w:t>
      </w:r>
      <w:r>
        <w:rPr>
          <w:sz w:val="24"/>
        </w:rPr>
        <w:t>recommendations</w:t>
      </w:r>
      <w:r>
        <w:rPr>
          <w:spacing w:val="-3"/>
          <w:sz w:val="24"/>
        </w:rPr>
        <w:t xml:space="preserve"> </w:t>
      </w:r>
      <w:r>
        <w:rPr>
          <w:sz w:val="24"/>
        </w:rPr>
        <w:t>for</w:t>
      </w:r>
      <w:r>
        <w:rPr>
          <w:spacing w:val="-5"/>
          <w:sz w:val="24"/>
        </w:rPr>
        <w:t xml:space="preserve"> </w:t>
      </w:r>
      <w:r>
        <w:rPr>
          <w:sz w:val="24"/>
        </w:rPr>
        <w:t>budget</w:t>
      </w:r>
      <w:r>
        <w:rPr>
          <w:spacing w:val="-3"/>
          <w:sz w:val="24"/>
        </w:rPr>
        <w:t xml:space="preserve"> </w:t>
      </w:r>
      <w:r>
        <w:rPr>
          <w:sz w:val="24"/>
        </w:rPr>
        <w:t>and</w:t>
      </w:r>
      <w:r>
        <w:rPr>
          <w:spacing w:val="-3"/>
          <w:sz w:val="24"/>
        </w:rPr>
        <w:t xml:space="preserve"> </w:t>
      </w:r>
      <w:r>
        <w:rPr>
          <w:sz w:val="24"/>
        </w:rPr>
        <w:t>execution</w:t>
      </w:r>
      <w:r>
        <w:rPr>
          <w:spacing w:val="-3"/>
          <w:sz w:val="24"/>
        </w:rPr>
        <w:t xml:space="preserve"> </w:t>
      </w:r>
      <w:r>
        <w:rPr>
          <w:sz w:val="24"/>
        </w:rPr>
        <w:t>of</w:t>
      </w:r>
      <w:r>
        <w:rPr>
          <w:spacing w:val="-2"/>
          <w:sz w:val="24"/>
        </w:rPr>
        <w:t xml:space="preserve"> </w:t>
      </w:r>
      <w:r>
        <w:rPr>
          <w:sz w:val="24"/>
        </w:rPr>
        <w:t>funds</w:t>
      </w:r>
      <w:r>
        <w:rPr>
          <w:spacing w:val="-3"/>
          <w:sz w:val="24"/>
        </w:rPr>
        <w:t xml:space="preserve"> </w:t>
      </w:r>
      <w:r>
        <w:rPr>
          <w:sz w:val="24"/>
        </w:rPr>
        <w:t>and</w:t>
      </w:r>
      <w:r>
        <w:rPr>
          <w:spacing w:val="-3"/>
          <w:sz w:val="24"/>
        </w:rPr>
        <w:t xml:space="preserve"> </w:t>
      </w:r>
      <w:r>
        <w:rPr>
          <w:sz w:val="24"/>
        </w:rPr>
        <w:t>to ensure</w:t>
      </w:r>
      <w:r>
        <w:rPr>
          <w:spacing w:val="-2"/>
          <w:sz w:val="24"/>
        </w:rPr>
        <w:t xml:space="preserve"> </w:t>
      </w:r>
      <w:r>
        <w:rPr>
          <w:sz w:val="24"/>
        </w:rPr>
        <w:t>that program requirements are</w:t>
      </w:r>
      <w:r>
        <w:rPr>
          <w:spacing w:val="-2"/>
          <w:sz w:val="24"/>
        </w:rPr>
        <w:t xml:space="preserve"> </w:t>
      </w:r>
      <w:r>
        <w:rPr>
          <w:sz w:val="24"/>
        </w:rPr>
        <w:t>meeting developmental timelines and appropriate funding is utilized throughout program lifecycle.</w:t>
      </w:r>
    </w:p>
    <w:p w14:paraId="2934F142" w14:textId="77777777" w:rsidR="00016C31" w:rsidRDefault="00016C31">
      <w:pPr>
        <w:pStyle w:val="BodyText"/>
        <w:rPr>
          <w:sz w:val="24"/>
        </w:rPr>
      </w:pPr>
    </w:p>
    <w:p w14:paraId="6F182BB8" w14:textId="77777777" w:rsidR="00016C31" w:rsidRDefault="00632607">
      <w:pPr>
        <w:pStyle w:val="ListParagraph"/>
        <w:numPr>
          <w:ilvl w:val="3"/>
          <w:numId w:val="141"/>
        </w:numPr>
        <w:tabs>
          <w:tab w:val="left" w:pos="1000"/>
        </w:tabs>
        <w:ind w:right="347" w:firstLine="0"/>
        <w:rPr>
          <w:sz w:val="24"/>
        </w:rPr>
      </w:pPr>
      <w:r>
        <w:rPr>
          <w:sz w:val="24"/>
        </w:rPr>
        <w:t>The</w:t>
      </w:r>
      <w:r>
        <w:rPr>
          <w:spacing w:val="-5"/>
          <w:sz w:val="24"/>
        </w:rPr>
        <w:t xml:space="preserve"> </w:t>
      </w:r>
      <w:r>
        <w:rPr>
          <w:sz w:val="24"/>
        </w:rPr>
        <w:t>Contractor</w:t>
      </w:r>
      <w:r>
        <w:rPr>
          <w:spacing w:val="-4"/>
          <w:sz w:val="24"/>
        </w:rPr>
        <w:t xml:space="preserve"> </w:t>
      </w:r>
      <w:r>
        <w:rPr>
          <w:sz w:val="24"/>
        </w:rPr>
        <w:t>shall</w:t>
      </w:r>
      <w:r>
        <w:rPr>
          <w:spacing w:val="-4"/>
          <w:sz w:val="24"/>
        </w:rPr>
        <w:t xml:space="preserve"> </w:t>
      </w:r>
      <w:r>
        <w:rPr>
          <w:sz w:val="24"/>
        </w:rPr>
        <w:t>analyze</w:t>
      </w:r>
      <w:r>
        <w:rPr>
          <w:spacing w:val="-5"/>
          <w:sz w:val="24"/>
        </w:rPr>
        <w:t xml:space="preserve"> </w:t>
      </w:r>
      <w:r>
        <w:rPr>
          <w:sz w:val="24"/>
        </w:rPr>
        <w:t>events,</w:t>
      </w:r>
      <w:r>
        <w:rPr>
          <w:spacing w:val="-4"/>
          <w:sz w:val="24"/>
        </w:rPr>
        <w:t xml:space="preserve"> </w:t>
      </w:r>
      <w:r>
        <w:rPr>
          <w:sz w:val="24"/>
        </w:rPr>
        <w:t>activities,</w:t>
      </w:r>
      <w:r>
        <w:rPr>
          <w:spacing w:val="-4"/>
          <w:sz w:val="24"/>
        </w:rPr>
        <w:t xml:space="preserve"> </w:t>
      </w:r>
      <w:r>
        <w:rPr>
          <w:sz w:val="24"/>
        </w:rPr>
        <w:t>and</w:t>
      </w:r>
      <w:r>
        <w:rPr>
          <w:spacing w:val="-4"/>
          <w:sz w:val="24"/>
        </w:rPr>
        <w:t xml:space="preserve"> </w:t>
      </w:r>
      <w:r>
        <w:rPr>
          <w:sz w:val="24"/>
        </w:rPr>
        <w:t>schedule</w:t>
      </w:r>
      <w:r>
        <w:rPr>
          <w:spacing w:val="-4"/>
          <w:sz w:val="24"/>
        </w:rPr>
        <w:t xml:space="preserve"> </w:t>
      </w:r>
      <w:r>
        <w:rPr>
          <w:sz w:val="24"/>
        </w:rPr>
        <w:t>data</w:t>
      </w:r>
      <w:r>
        <w:rPr>
          <w:spacing w:val="-4"/>
          <w:sz w:val="24"/>
        </w:rPr>
        <w:t xml:space="preserve"> </w:t>
      </w:r>
      <w:proofErr w:type="gramStart"/>
      <w:r>
        <w:rPr>
          <w:sz w:val="24"/>
        </w:rPr>
        <w:t>in</w:t>
      </w:r>
      <w:r>
        <w:rPr>
          <w:spacing w:val="-4"/>
          <w:sz w:val="24"/>
        </w:rPr>
        <w:t xml:space="preserve"> </w:t>
      </w:r>
      <w:r>
        <w:rPr>
          <w:sz w:val="24"/>
        </w:rPr>
        <w:t>order</w:t>
      </w:r>
      <w:r>
        <w:rPr>
          <w:spacing w:val="-4"/>
          <w:sz w:val="24"/>
        </w:rPr>
        <w:t xml:space="preserve"> </w:t>
      </w:r>
      <w:r>
        <w:rPr>
          <w:sz w:val="24"/>
        </w:rPr>
        <w:t>to</w:t>
      </w:r>
      <w:proofErr w:type="gramEnd"/>
      <w:r>
        <w:rPr>
          <w:spacing w:val="-4"/>
          <w:sz w:val="24"/>
        </w:rPr>
        <w:t xml:space="preserve"> </w:t>
      </w:r>
      <w:r>
        <w:rPr>
          <w:sz w:val="24"/>
        </w:rPr>
        <w:t>provide</w:t>
      </w:r>
      <w:r>
        <w:rPr>
          <w:spacing w:val="-4"/>
          <w:sz w:val="24"/>
        </w:rPr>
        <w:t xml:space="preserve"> </w:t>
      </w:r>
      <w:r>
        <w:rPr>
          <w:sz w:val="24"/>
        </w:rPr>
        <w:t>evaluations on achieving hardware delivery and case milestones. Schedule data shall be analyzed to address the reasonableness and risks associated with achieving specific completion dates.</w:t>
      </w:r>
    </w:p>
    <w:p w14:paraId="0D521B45" w14:textId="77777777" w:rsidR="00016C31" w:rsidRDefault="00016C31">
      <w:pPr>
        <w:pStyle w:val="BodyText"/>
        <w:spacing w:before="1"/>
        <w:rPr>
          <w:sz w:val="24"/>
        </w:rPr>
      </w:pPr>
    </w:p>
    <w:p w14:paraId="21ECEF6C" w14:textId="77777777" w:rsidR="00016C31" w:rsidRDefault="00632607">
      <w:pPr>
        <w:pStyle w:val="ListParagraph"/>
        <w:numPr>
          <w:ilvl w:val="3"/>
          <w:numId w:val="141"/>
        </w:numPr>
        <w:tabs>
          <w:tab w:val="left" w:pos="993"/>
        </w:tabs>
        <w:ind w:right="248" w:firstLine="0"/>
        <w:rPr>
          <w:sz w:val="24"/>
        </w:rPr>
      </w:pPr>
      <w:r>
        <w:rPr>
          <w:sz w:val="24"/>
        </w:rPr>
        <w:t>The</w:t>
      </w:r>
      <w:r>
        <w:rPr>
          <w:spacing w:val="-5"/>
          <w:sz w:val="24"/>
        </w:rPr>
        <w:t xml:space="preserve"> </w:t>
      </w:r>
      <w:r>
        <w:rPr>
          <w:sz w:val="24"/>
        </w:rPr>
        <w:t>Contractor</w:t>
      </w:r>
      <w:r>
        <w:rPr>
          <w:spacing w:val="-3"/>
          <w:sz w:val="24"/>
        </w:rPr>
        <w:t xml:space="preserve"> </w:t>
      </w:r>
      <w:r>
        <w:rPr>
          <w:sz w:val="24"/>
        </w:rPr>
        <w:t>shall</w:t>
      </w:r>
      <w:r>
        <w:rPr>
          <w:spacing w:val="-3"/>
          <w:sz w:val="24"/>
        </w:rPr>
        <w:t xml:space="preserve"> </w:t>
      </w:r>
      <w:r>
        <w:rPr>
          <w:sz w:val="24"/>
        </w:rPr>
        <w:t>provide</w:t>
      </w:r>
      <w:r>
        <w:rPr>
          <w:spacing w:val="-3"/>
          <w:sz w:val="24"/>
        </w:rPr>
        <w:t xml:space="preserve"> </w:t>
      </w:r>
      <w:r>
        <w:rPr>
          <w:sz w:val="24"/>
        </w:rPr>
        <w:t>proactive</w:t>
      </w:r>
      <w:r>
        <w:rPr>
          <w:spacing w:val="-4"/>
          <w:sz w:val="24"/>
        </w:rPr>
        <w:t xml:space="preserve"> </w:t>
      </w:r>
      <w:r>
        <w:rPr>
          <w:sz w:val="24"/>
        </w:rPr>
        <w:t>and</w:t>
      </w:r>
      <w:r>
        <w:rPr>
          <w:spacing w:val="-3"/>
          <w:sz w:val="24"/>
        </w:rPr>
        <w:t xml:space="preserve"> </w:t>
      </w:r>
      <w:r>
        <w:rPr>
          <w:sz w:val="24"/>
        </w:rPr>
        <w:t>timely</w:t>
      </w:r>
      <w:r>
        <w:rPr>
          <w:spacing w:val="-3"/>
          <w:sz w:val="24"/>
        </w:rPr>
        <w:t xml:space="preserve"> </w:t>
      </w:r>
      <w:r>
        <w:rPr>
          <w:sz w:val="24"/>
        </w:rPr>
        <w:t>coordination</w:t>
      </w:r>
      <w:r>
        <w:rPr>
          <w:spacing w:val="-3"/>
          <w:sz w:val="24"/>
        </w:rPr>
        <w:t xml:space="preserve"> </w:t>
      </w:r>
      <w:r>
        <w:rPr>
          <w:sz w:val="24"/>
        </w:rPr>
        <w:t>of</w:t>
      </w:r>
      <w:r>
        <w:rPr>
          <w:spacing w:val="-4"/>
          <w:sz w:val="24"/>
        </w:rPr>
        <w:t xml:space="preserve"> </w:t>
      </w:r>
      <w:r>
        <w:rPr>
          <w:sz w:val="24"/>
        </w:rPr>
        <w:t>year-end</w:t>
      </w:r>
      <w:r>
        <w:rPr>
          <w:spacing w:val="-3"/>
          <w:sz w:val="24"/>
        </w:rPr>
        <w:t xml:space="preserve"> </w:t>
      </w:r>
      <w:r>
        <w:rPr>
          <w:sz w:val="24"/>
        </w:rPr>
        <w:t>closeout</w:t>
      </w:r>
      <w:r>
        <w:rPr>
          <w:spacing w:val="-3"/>
          <w:sz w:val="24"/>
        </w:rPr>
        <w:t xml:space="preserve"> </w:t>
      </w:r>
      <w:r>
        <w:rPr>
          <w:sz w:val="24"/>
        </w:rPr>
        <w:t>process</w:t>
      </w:r>
      <w:r>
        <w:rPr>
          <w:spacing w:val="-3"/>
          <w:sz w:val="24"/>
        </w:rPr>
        <w:t xml:space="preserve"> </w:t>
      </w:r>
      <w:r>
        <w:rPr>
          <w:sz w:val="24"/>
        </w:rPr>
        <w:t>with external agencies such as higher</w:t>
      </w:r>
      <w:r>
        <w:rPr>
          <w:spacing w:val="-2"/>
          <w:sz w:val="24"/>
        </w:rPr>
        <w:t xml:space="preserve"> </w:t>
      </w:r>
      <w:r>
        <w:rPr>
          <w:sz w:val="24"/>
        </w:rPr>
        <w:t>headquarters, customer, and DFAS. The</w:t>
      </w:r>
      <w:r>
        <w:rPr>
          <w:spacing w:val="-1"/>
          <w:sz w:val="24"/>
        </w:rPr>
        <w:t xml:space="preserve"> </w:t>
      </w:r>
      <w:r>
        <w:rPr>
          <w:sz w:val="24"/>
        </w:rPr>
        <w:t>Contractor shall provide advice concerning</w:t>
      </w:r>
      <w:r>
        <w:rPr>
          <w:spacing w:val="-1"/>
          <w:sz w:val="24"/>
        </w:rPr>
        <w:t xml:space="preserve"> </w:t>
      </w:r>
      <w:r>
        <w:rPr>
          <w:sz w:val="24"/>
        </w:rPr>
        <w:t>guidelines and</w:t>
      </w:r>
      <w:r>
        <w:rPr>
          <w:spacing w:val="-1"/>
          <w:sz w:val="24"/>
        </w:rPr>
        <w:t xml:space="preserve"> </w:t>
      </w:r>
      <w:r>
        <w:rPr>
          <w:sz w:val="24"/>
        </w:rPr>
        <w:t>public</w:t>
      </w:r>
      <w:r>
        <w:rPr>
          <w:spacing w:val="-2"/>
          <w:sz w:val="24"/>
        </w:rPr>
        <w:t xml:space="preserve"> </w:t>
      </w:r>
      <w:r>
        <w:rPr>
          <w:sz w:val="24"/>
        </w:rPr>
        <w:t>law</w:t>
      </w:r>
      <w:r>
        <w:rPr>
          <w:spacing w:val="-2"/>
          <w:sz w:val="24"/>
        </w:rPr>
        <w:t xml:space="preserve"> </w:t>
      </w:r>
      <w:r>
        <w:rPr>
          <w:sz w:val="24"/>
        </w:rPr>
        <w:t>such</w:t>
      </w:r>
      <w:r>
        <w:rPr>
          <w:spacing w:val="-1"/>
          <w:sz w:val="24"/>
        </w:rPr>
        <w:t xml:space="preserve"> </w:t>
      </w:r>
      <w:r>
        <w:rPr>
          <w:sz w:val="24"/>
        </w:rPr>
        <w:t>as</w:t>
      </w:r>
      <w:r>
        <w:rPr>
          <w:spacing w:val="-1"/>
          <w:sz w:val="24"/>
        </w:rPr>
        <w:t xml:space="preserve"> </w:t>
      </w:r>
      <w:r>
        <w:rPr>
          <w:sz w:val="24"/>
        </w:rPr>
        <w:t>the Federal</w:t>
      </w:r>
      <w:r>
        <w:rPr>
          <w:spacing w:val="-1"/>
          <w:sz w:val="24"/>
        </w:rPr>
        <w:t xml:space="preserve"> </w:t>
      </w:r>
      <w:r>
        <w:rPr>
          <w:sz w:val="24"/>
        </w:rPr>
        <w:t>Managers Financial</w:t>
      </w:r>
      <w:r>
        <w:rPr>
          <w:spacing w:val="-1"/>
          <w:sz w:val="24"/>
        </w:rPr>
        <w:t xml:space="preserve"> </w:t>
      </w:r>
      <w:r>
        <w:rPr>
          <w:sz w:val="24"/>
        </w:rPr>
        <w:t>Integrity</w:t>
      </w:r>
      <w:r>
        <w:rPr>
          <w:spacing w:val="-1"/>
          <w:sz w:val="24"/>
        </w:rPr>
        <w:t xml:space="preserve"> </w:t>
      </w:r>
      <w:r>
        <w:rPr>
          <w:sz w:val="24"/>
        </w:rPr>
        <w:t>Act</w:t>
      </w:r>
      <w:r>
        <w:rPr>
          <w:spacing w:val="-1"/>
          <w:sz w:val="24"/>
        </w:rPr>
        <w:t xml:space="preserve"> </w:t>
      </w:r>
      <w:r>
        <w:rPr>
          <w:sz w:val="24"/>
        </w:rPr>
        <w:t>(FMFIA),</w:t>
      </w:r>
      <w:r>
        <w:rPr>
          <w:spacing w:val="-1"/>
          <w:sz w:val="24"/>
        </w:rPr>
        <w:t xml:space="preserve"> </w:t>
      </w:r>
      <w:r>
        <w:rPr>
          <w:sz w:val="24"/>
        </w:rPr>
        <w:t>the Chief Financial Officers (CFO) Act, and other related fiscal guidance and policies. The Contractor shall develop technical, functional, and informational systems or processes to track financial data against performance measurements and policy to ensure compliance with current regulation and policy.</w:t>
      </w:r>
    </w:p>
    <w:p w14:paraId="19A9D568" w14:textId="77777777" w:rsidR="00016C31" w:rsidRDefault="00016C31">
      <w:pPr>
        <w:pStyle w:val="BodyText"/>
        <w:rPr>
          <w:sz w:val="24"/>
        </w:rPr>
      </w:pPr>
    </w:p>
    <w:p w14:paraId="236CC216" w14:textId="77777777" w:rsidR="00016C31" w:rsidRDefault="00632607">
      <w:pPr>
        <w:pStyle w:val="ListParagraph"/>
        <w:numPr>
          <w:ilvl w:val="3"/>
          <w:numId w:val="141"/>
        </w:numPr>
        <w:tabs>
          <w:tab w:val="left" w:pos="993"/>
        </w:tabs>
        <w:ind w:right="143" w:firstLine="0"/>
        <w:rPr>
          <w:sz w:val="24"/>
        </w:rPr>
      </w:pPr>
      <w:r>
        <w:rPr>
          <w:sz w:val="24"/>
        </w:rPr>
        <w:t>The Contractor shall develop strategic direction and provide expert technical services in the analysis and development of acquisition documentation to meet developmental and production timelines</w:t>
      </w:r>
      <w:r>
        <w:rPr>
          <w:spacing w:val="40"/>
          <w:sz w:val="24"/>
        </w:rPr>
        <w:t xml:space="preserve"> </w:t>
      </w:r>
      <w:r>
        <w:rPr>
          <w:sz w:val="24"/>
        </w:rPr>
        <w:t>in</w:t>
      </w:r>
      <w:r>
        <w:rPr>
          <w:spacing w:val="-3"/>
          <w:sz w:val="24"/>
        </w:rPr>
        <w:t xml:space="preserve"> </w:t>
      </w:r>
      <w:r>
        <w:rPr>
          <w:sz w:val="24"/>
        </w:rPr>
        <w:t>support</w:t>
      </w:r>
      <w:r>
        <w:rPr>
          <w:spacing w:val="-3"/>
          <w:sz w:val="24"/>
        </w:rPr>
        <w:t xml:space="preserve"> </w:t>
      </w:r>
      <w:r>
        <w:rPr>
          <w:sz w:val="24"/>
        </w:rPr>
        <w:t>of</w:t>
      </w:r>
      <w:r>
        <w:rPr>
          <w:spacing w:val="-4"/>
          <w:sz w:val="24"/>
        </w:rPr>
        <w:t xml:space="preserve"> </w:t>
      </w:r>
      <w:r>
        <w:rPr>
          <w:sz w:val="24"/>
        </w:rPr>
        <w:t>the</w:t>
      </w:r>
      <w:r>
        <w:rPr>
          <w:spacing w:val="-3"/>
          <w:sz w:val="24"/>
        </w:rPr>
        <w:t xml:space="preserve"> </w:t>
      </w:r>
      <w:r>
        <w:rPr>
          <w:sz w:val="24"/>
        </w:rPr>
        <w:t>national</w:t>
      </w:r>
      <w:r>
        <w:rPr>
          <w:spacing w:val="-3"/>
          <w:sz w:val="24"/>
        </w:rPr>
        <w:t xml:space="preserve"> </w:t>
      </w:r>
      <w:r>
        <w:rPr>
          <w:sz w:val="24"/>
        </w:rPr>
        <w:t>defense</w:t>
      </w:r>
      <w:r>
        <w:rPr>
          <w:spacing w:val="-4"/>
          <w:sz w:val="24"/>
        </w:rPr>
        <w:t xml:space="preserve"> </w:t>
      </w:r>
      <w:r>
        <w:rPr>
          <w:sz w:val="24"/>
        </w:rPr>
        <w:t>strategy</w:t>
      </w:r>
      <w:r>
        <w:rPr>
          <w:spacing w:val="-3"/>
          <w:sz w:val="24"/>
        </w:rPr>
        <w:t xml:space="preserve"> </w:t>
      </w:r>
      <w:r>
        <w:rPr>
          <w:sz w:val="24"/>
        </w:rPr>
        <w:t>and</w:t>
      </w:r>
      <w:r>
        <w:rPr>
          <w:spacing w:val="-1"/>
          <w:sz w:val="24"/>
        </w:rPr>
        <w:t xml:space="preserve"> </w:t>
      </w:r>
      <w:r>
        <w:rPr>
          <w:sz w:val="24"/>
        </w:rPr>
        <w:t>Army</w:t>
      </w:r>
      <w:r>
        <w:rPr>
          <w:spacing w:val="-3"/>
          <w:sz w:val="24"/>
        </w:rPr>
        <w:t xml:space="preserve"> </w:t>
      </w:r>
      <w:r>
        <w:rPr>
          <w:sz w:val="24"/>
        </w:rPr>
        <w:t>modernization efforts.</w:t>
      </w:r>
      <w:r>
        <w:rPr>
          <w:spacing w:val="-3"/>
          <w:sz w:val="24"/>
        </w:rPr>
        <w:t xml:space="preserve"> </w:t>
      </w:r>
      <w:r>
        <w:rPr>
          <w:sz w:val="24"/>
        </w:rPr>
        <w:t>Analysis</w:t>
      </w:r>
      <w:r>
        <w:rPr>
          <w:spacing w:val="-3"/>
          <w:sz w:val="24"/>
        </w:rPr>
        <w:t xml:space="preserve"> </w:t>
      </w:r>
      <w:r>
        <w:rPr>
          <w:sz w:val="24"/>
        </w:rPr>
        <w:t>may</w:t>
      </w:r>
      <w:r>
        <w:rPr>
          <w:spacing w:val="-3"/>
          <w:sz w:val="24"/>
        </w:rPr>
        <w:t xml:space="preserve"> </w:t>
      </w:r>
      <w:r>
        <w:rPr>
          <w:sz w:val="24"/>
        </w:rPr>
        <w:t>include</w:t>
      </w:r>
      <w:r>
        <w:rPr>
          <w:spacing w:val="-3"/>
          <w:sz w:val="24"/>
        </w:rPr>
        <w:t xml:space="preserve"> </w:t>
      </w:r>
      <w:r>
        <w:rPr>
          <w:sz w:val="24"/>
        </w:rPr>
        <w:t>or</w:t>
      </w:r>
      <w:r>
        <w:rPr>
          <w:spacing w:val="-3"/>
          <w:sz w:val="24"/>
        </w:rPr>
        <w:t xml:space="preserve"> </w:t>
      </w:r>
      <w:r>
        <w:rPr>
          <w:sz w:val="24"/>
        </w:rPr>
        <w:t>result in draft contract requirements packages, drafting solicitation documents, drafting program budget guidance or program budgets for Title 10 and Title 22 funds, manpower and force management documents, invoice analysis, and other documentation associated with execution of a program. The Contractor shall not perform as an approver on any official government documentation.</w:t>
      </w:r>
    </w:p>
    <w:p w14:paraId="1E5E8E86" w14:textId="77777777" w:rsidR="00016C31" w:rsidRDefault="00016C31">
      <w:pPr>
        <w:pStyle w:val="BodyText"/>
        <w:spacing w:before="1"/>
        <w:rPr>
          <w:sz w:val="24"/>
        </w:rPr>
      </w:pPr>
    </w:p>
    <w:p w14:paraId="2C8E7DED" w14:textId="77777777" w:rsidR="00016C31" w:rsidRDefault="00632607">
      <w:pPr>
        <w:pStyle w:val="ListParagraph"/>
        <w:numPr>
          <w:ilvl w:val="3"/>
          <w:numId w:val="141"/>
        </w:numPr>
        <w:tabs>
          <w:tab w:val="left" w:pos="1000"/>
        </w:tabs>
        <w:ind w:right="273" w:firstLine="0"/>
        <w:rPr>
          <w:sz w:val="24"/>
        </w:rPr>
      </w:pPr>
      <w:r>
        <w:rPr>
          <w:sz w:val="24"/>
        </w:rPr>
        <w:t>The Contractor shall develop an evaluation plan to include a need for Defense Contract Audit Agency support, Technical Evaluation, Defense Contract Management Agency (DCMA) support or DCMA</w:t>
      </w:r>
      <w:r>
        <w:rPr>
          <w:spacing w:val="-3"/>
          <w:sz w:val="24"/>
        </w:rPr>
        <w:t xml:space="preserve"> </w:t>
      </w:r>
      <w:r>
        <w:rPr>
          <w:sz w:val="24"/>
        </w:rPr>
        <w:t>Commercial</w:t>
      </w:r>
      <w:r>
        <w:rPr>
          <w:spacing w:val="-1"/>
          <w:sz w:val="24"/>
        </w:rPr>
        <w:t xml:space="preserve"> </w:t>
      </w:r>
      <w:r>
        <w:rPr>
          <w:sz w:val="24"/>
        </w:rPr>
        <w:t>Item</w:t>
      </w:r>
      <w:r>
        <w:rPr>
          <w:spacing w:val="-3"/>
          <w:sz w:val="24"/>
        </w:rPr>
        <w:t xml:space="preserve"> </w:t>
      </w:r>
      <w:r>
        <w:rPr>
          <w:sz w:val="24"/>
        </w:rPr>
        <w:t>Group</w:t>
      </w:r>
      <w:r>
        <w:rPr>
          <w:spacing w:val="-3"/>
          <w:sz w:val="24"/>
        </w:rPr>
        <w:t xml:space="preserve"> </w:t>
      </w:r>
      <w:r>
        <w:rPr>
          <w:sz w:val="24"/>
        </w:rPr>
        <w:t>review</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prime</w:t>
      </w:r>
      <w:r>
        <w:rPr>
          <w:spacing w:val="-4"/>
          <w:sz w:val="24"/>
        </w:rPr>
        <w:t xml:space="preserve"> </w:t>
      </w:r>
      <w:r>
        <w:rPr>
          <w:sz w:val="24"/>
        </w:rPr>
        <w:t>or</w:t>
      </w:r>
      <w:r>
        <w:rPr>
          <w:spacing w:val="-3"/>
          <w:sz w:val="24"/>
        </w:rPr>
        <w:t xml:space="preserve"> </w:t>
      </w:r>
      <w:r>
        <w:rPr>
          <w:sz w:val="24"/>
        </w:rPr>
        <w:t>major</w:t>
      </w:r>
      <w:r>
        <w:rPr>
          <w:spacing w:val="-3"/>
          <w:sz w:val="24"/>
        </w:rPr>
        <w:t xml:space="preserve"> </w:t>
      </w:r>
      <w:r>
        <w:rPr>
          <w:sz w:val="24"/>
        </w:rPr>
        <w:t>suppliers.</w:t>
      </w:r>
      <w:r>
        <w:rPr>
          <w:spacing w:val="-3"/>
          <w:sz w:val="24"/>
        </w:rPr>
        <w:t xml:space="preserve"> </w:t>
      </w:r>
      <w:r>
        <w:rPr>
          <w:sz w:val="24"/>
        </w:rPr>
        <w:t>The</w:t>
      </w:r>
      <w:r>
        <w:rPr>
          <w:spacing w:val="-4"/>
          <w:sz w:val="24"/>
        </w:rPr>
        <w:t xml:space="preserve"> </w:t>
      </w:r>
      <w:r>
        <w:rPr>
          <w:sz w:val="24"/>
        </w:rPr>
        <w:t>Contractor</w:t>
      </w:r>
      <w:r>
        <w:rPr>
          <w:spacing w:val="-3"/>
          <w:sz w:val="24"/>
        </w:rPr>
        <w:t xml:space="preserve"> </w:t>
      </w:r>
      <w:r>
        <w:rPr>
          <w:sz w:val="24"/>
        </w:rPr>
        <w:t>shall</w:t>
      </w:r>
      <w:r>
        <w:rPr>
          <w:spacing w:val="-3"/>
          <w:sz w:val="24"/>
        </w:rPr>
        <w:t xml:space="preserve"> </w:t>
      </w:r>
      <w:r>
        <w:rPr>
          <w:sz w:val="24"/>
        </w:rPr>
        <w:t>include</w:t>
      </w:r>
      <w:r>
        <w:rPr>
          <w:spacing w:val="-4"/>
          <w:sz w:val="24"/>
        </w:rPr>
        <w:t xml:space="preserve"> </w:t>
      </w:r>
      <w:r>
        <w:rPr>
          <w:sz w:val="24"/>
        </w:rPr>
        <w:t>the assessment of risk used to develop their evaluation plan and the best method of analysis. The Contractor shall participate in Government meetings as needed.</w:t>
      </w:r>
    </w:p>
    <w:p w14:paraId="7181BF5E" w14:textId="77777777" w:rsidR="00016C31" w:rsidRDefault="00016C31">
      <w:pPr>
        <w:pStyle w:val="BodyText"/>
        <w:rPr>
          <w:sz w:val="24"/>
        </w:rPr>
      </w:pPr>
    </w:p>
    <w:p w14:paraId="199763ED" w14:textId="77777777" w:rsidR="00016C31" w:rsidRDefault="00900DE8">
      <w:pPr>
        <w:pStyle w:val="ListParagraph"/>
        <w:numPr>
          <w:ilvl w:val="3"/>
          <w:numId w:val="141"/>
        </w:numPr>
        <w:tabs>
          <w:tab w:val="left" w:pos="993"/>
        </w:tabs>
        <w:ind w:right="363" w:firstLine="0"/>
        <w:rPr>
          <w:sz w:val="24"/>
        </w:rPr>
      </w:pPr>
      <w:r>
        <w:pict w14:anchorId="7B8B02BF">
          <v:rect id="docshape10" o:spid="_x0000_s1122" style="position:absolute;left:0;text-align:left;margin-left:59.5pt;margin-top:172.4pt;width:515pt;height:1.45pt;z-index:-18516480;mso-position-horizontal-relative:page" fillcolor="#0e233d" stroked="f">
            <w10:wrap anchorx="page"/>
          </v:rect>
        </w:pict>
      </w:r>
      <w:r w:rsidR="00632607">
        <w:rPr>
          <w:sz w:val="24"/>
        </w:rPr>
        <w:t>The</w:t>
      </w:r>
      <w:r w:rsidR="00632607">
        <w:rPr>
          <w:spacing w:val="-3"/>
          <w:sz w:val="24"/>
        </w:rPr>
        <w:t xml:space="preserve"> </w:t>
      </w:r>
      <w:r w:rsidR="00632607">
        <w:rPr>
          <w:sz w:val="24"/>
        </w:rPr>
        <w:t>Contractor</w:t>
      </w:r>
      <w:r w:rsidR="00632607">
        <w:rPr>
          <w:spacing w:val="-1"/>
          <w:sz w:val="24"/>
        </w:rPr>
        <w:t xml:space="preserve"> </w:t>
      </w:r>
      <w:r w:rsidR="00632607">
        <w:rPr>
          <w:sz w:val="24"/>
        </w:rPr>
        <w:t>shall</w:t>
      </w:r>
      <w:r w:rsidR="00632607">
        <w:rPr>
          <w:spacing w:val="-1"/>
          <w:sz w:val="24"/>
        </w:rPr>
        <w:t xml:space="preserve"> </w:t>
      </w:r>
      <w:r w:rsidR="00632607">
        <w:rPr>
          <w:sz w:val="24"/>
        </w:rPr>
        <w:t>analyze</w:t>
      </w:r>
      <w:r w:rsidR="00632607">
        <w:rPr>
          <w:spacing w:val="-1"/>
          <w:sz w:val="24"/>
        </w:rPr>
        <w:t xml:space="preserve"> </w:t>
      </w:r>
      <w:r w:rsidR="00632607">
        <w:rPr>
          <w:sz w:val="24"/>
        </w:rPr>
        <w:t>contractor</w:t>
      </w:r>
      <w:r w:rsidR="00632607">
        <w:rPr>
          <w:spacing w:val="-1"/>
          <w:sz w:val="24"/>
        </w:rPr>
        <w:t xml:space="preserve"> </w:t>
      </w:r>
      <w:r w:rsidR="00632607">
        <w:rPr>
          <w:sz w:val="24"/>
        </w:rPr>
        <w:t>technical</w:t>
      </w:r>
      <w:r w:rsidR="00632607">
        <w:rPr>
          <w:spacing w:val="-1"/>
          <w:sz w:val="24"/>
        </w:rPr>
        <w:t xml:space="preserve"> </w:t>
      </w:r>
      <w:r w:rsidR="00632607">
        <w:rPr>
          <w:sz w:val="24"/>
        </w:rPr>
        <w:t>data and</w:t>
      </w:r>
      <w:r w:rsidR="00632607">
        <w:rPr>
          <w:spacing w:val="-1"/>
          <w:sz w:val="24"/>
        </w:rPr>
        <w:t xml:space="preserve"> </w:t>
      </w:r>
      <w:r w:rsidR="00632607">
        <w:rPr>
          <w:sz w:val="24"/>
        </w:rPr>
        <w:t>manufacturing</w:t>
      </w:r>
      <w:r w:rsidR="00632607">
        <w:rPr>
          <w:spacing w:val="-1"/>
          <w:sz w:val="24"/>
        </w:rPr>
        <w:t xml:space="preserve"> </w:t>
      </w:r>
      <w:r w:rsidR="00632607">
        <w:rPr>
          <w:sz w:val="24"/>
        </w:rPr>
        <w:t>techniques</w:t>
      </w:r>
      <w:r w:rsidR="00632607">
        <w:rPr>
          <w:spacing w:val="-1"/>
          <w:sz w:val="24"/>
        </w:rPr>
        <w:t xml:space="preserve"> </w:t>
      </w:r>
      <w:r w:rsidR="00632607">
        <w:rPr>
          <w:sz w:val="24"/>
        </w:rPr>
        <w:t>to</w:t>
      </w:r>
      <w:r w:rsidR="00632607">
        <w:rPr>
          <w:spacing w:val="-1"/>
          <w:sz w:val="24"/>
        </w:rPr>
        <w:t xml:space="preserve"> </w:t>
      </w:r>
      <w:r w:rsidR="00632607">
        <w:rPr>
          <w:sz w:val="24"/>
        </w:rPr>
        <w:t>assist</w:t>
      </w:r>
      <w:r w:rsidR="00632607">
        <w:rPr>
          <w:spacing w:val="-1"/>
          <w:sz w:val="24"/>
        </w:rPr>
        <w:t xml:space="preserve"> </w:t>
      </w:r>
      <w:r w:rsidR="00632607">
        <w:rPr>
          <w:sz w:val="24"/>
        </w:rPr>
        <w:t>in the</w:t>
      </w:r>
      <w:r w:rsidR="00632607">
        <w:rPr>
          <w:spacing w:val="-3"/>
          <w:sz w:val="24"/>
        </w:rPr>
        <w:t xml:space="preserve"> </w:t>
      </w:r>
      <w:r w:rsidR="00632607">
        <w:rPr>
          <w:sz w:val="24"/>
        </w:rPr>
        <w:t>determination</w:t>
      </w:r>
      <w:r w:rsidR="00632607">
        <w:rPr>
          <w:spacing w:val="-3"/>
          <w:sz w:val="24"/>
        </w:rPr>
        <w:t xml:space="preserve"> </w:t>
      </w:r>
      <w:r w:rsidR="00632607">
        <w:rPr>
          <w:sz w:val="24"/>
        </w:rPr>
        <w:t>of</w:t>
      </w:r>
      <w:r w:rsidR="00632607">
        <w:rPr>
          <w:spacing w:val="-4"/>
          <w:sz w:val="24"/>
        </w:rPr>
        <w:t xml:space="preserve"> </w:t>
      </w:r>
      <w:r w:rsidR="00632607">
        <w:rPr>
          <w:sz w:val="24"/>
        </w:rPr>
        <w:t>cost/price</w:t>
      </w:r>
      <w:r w:rsidR="00632607">
        <w:rPr>
          <w:spacing w:val="-4"/>
          <w:sz w:val="24"/>
        </w:rPr>
        <w:t xml:space="preserve"> </w:t>
      </w:r>
      <w:r w:rsidR="00632607">
        <w:rPr>
          <w:sz w:val="24"/>
        </w:rPr>
        <w:t>reasonableness</w:t>
      </w:r>
      <w:r w:rsidR="00632607">
        <w:rPr>
          <w:spacing w:val="-3"/>
          <w:sz w:val="24"/>
        </w:rPr>
        <w:t xml:space="preserve"> </w:t>
      </w:r>
      <w:r w:rsidR="00632607">
        <w:rPr>
          <w:sz w:val="24"/>
        </w:rPr>
        <w:t>of</w:t>
      </w:r>
      <w:r w:rsidR="00632607">
        <w:rPr>
          <w:spacing w:val="-2"/>
          <w:sz w:val="24"/>
        </w:rPr>
        <w:t xml:space="preserve"> </w:t>
      </w:r>
      <w:r w:rsidR="00632607">
        <w:rPr>
          <w:sz w:val="24"/>
        </w:rPr>
        <w:t>submitted</w:t>
      </w:r>
      <w:r w:rsidR="00632607">
        <w:rPr>
          <w:spacing w:val="-3"/>
          <w:sz w:val="24"/>
        </w:rPr>
        <w:t xml:space="preserve"> </w:t>
      </w:r>
      <w:r w:rsidR="00632607">
        <w:rPr>
          <w:sz w:val="24"/>
        </w:rPr>
        <w:t>sole</w:t>
      </w:r>
      <w:r w:rsidR="00632607">
        <w:rPr>
          <w:spacing w:val="-3"/>
          <w:sz w:val="24"/>
        </w:rPr>
        <w:t xml:space="preserve"> </w:t>
      </w:r>
      <w:r w:rsidR="00632607">
        <w:rPr>
          <w:sz w:val="24"/>
        </w:rPr>
        <w:t>source</w:t>
      </w:r>
      <w:r w:rsidR="00632607">
        <w:rPr>
          <w:spacing w:val="-4"/>
          <w:sz w:val="24"/>
        </w:rPr>
        <w:t xml:space="preserve"> </w:t>
      </w:r>
      <w:r w:rsidR="00632607">
        <w:rPr>
          <w:sz w:val="24"/>
        </w:rPr>
        <w:t>proposals</w:t>
      </w:r>
      <w:r w:rsidR="00632607">
        <w:rPr>
          <w:spacing w:val="-3"/>
          <w:sz w:val="24"/>
        </w:rPr>
        <w:t xml:space="preserve"> </w:t>
      </w:r>
      <w:r w:rsidR="00632607">
        <w:rPr>
          <w:sz w:val="24"/>
        </w:rPr>
        <w:t>through</w:t>
      </w:r>
      <w:r w:rsidR="00632607">
        <w:rPr>
          <w:spacing w:val="-3"/>
          <w:sz w:val="24"/>
        </w:rPr>
        <w:t xml:space="preserve"> </w:t>
      </w:r>
      <w:r w:rsidR="00632607">
        <w:rPr>
          <w:sz w:val="24"/>
        </w:rPr>
        <w:t>cost</w:t>
      </w:r>
      <w:r w:rsidR="00632607">
        <w:rPr>
          <w:spacing w:val="-3"/>
          <w:sz w:val="24"/>
        </w:rPr>
        <w:t xml:space="preserve"> </w:t>
      </w:r>
      <w:r w:rsidR="00632607">
        <w:rPr>
          <w:sz w:val="24"/>
        </w:rPr>
        <w:t>and</w:t>
      </w:r>
      <w:r w:rsidR="00632607">
        <w:rPr>
          <w:spacing w:val="-2"/>
          <w:sz w:val="24"/>
        </w:rPr>
        <w:t xml:space="preserve"> </w:t>
      </w:r>
      <w:r w:rsidR="00632607">
        <w:rPr>
          <w:sz w:val="24"/>
        </w:rPr>
        <w:t xml:space="preserve">price analysis by using accounting and auditing data, forecasting techniques, weighted guidelines, learning curves, and regression analysis </w:t>
      </w:r>
      <w:proofErr w:type="gramStart"/>
      <w:r w:rsidR="00632607">
        <w:rPr>
          <w:sz w:val="24"/>
        </w:rPr>
        <w:t>in order to</w:t>
      </w:r>
      <w:proofErr w:type="gramEnd"/>
      <w:r w:rsidR="00632607">
        <w:rPr>
          <w:sz w:val="24"/>
        </w:rPr>
        <w:t xml:space="preserve"> recommend pricing objectives to the Government. Analysis will include all aspect of earned value management to ensure R&amp;D efforts are monitored for cost, schedule, and performance</w:t>
      </w:r>
      <w:r w:rsidR="00632607">
        <w:rPr>
          <w:spacing w:val="-1"/>
          <w:sz w:val="24"/>
        </w:rPr>
        <w:t xml:space="preserve"> </w:t>
      </w:r>
      <w:r w:rsidR="00632607">
        <w:rPr>
          <w:sz w:val="24"/>
        </w:rPr>
        <w:t>against the integrated master schedule and budget of the</w:t>
      </w:r>
      <w:r w:rsidR="00632607">
        <w:rPr>
          <w:spacing w:val="-1"/>
          <w:sz w:val="24"/>
        </w:rPr>
        <w:t xml:space="preserve"> </w:t>
      </w:r>
      <w:r w:rsidR="00632607">
        <w:rPr>
          <w:sz w:val="24"/>
        </w:rPr>
        <w:t>program or security cooperation effort. The Contractor shall review, analyze, and evaluate cost or pricing data contained in proposals to determine reasonableness of all elements of cost. The analysis shall include results of a Defense Contract Audit Agency Report, Technical Evaluation, Defense Contract Management Agency (DCMA) Report and DCMA Commercial Item Group report of the prime or major suppliers.</w:t>
      </w:r>
    </w:p>
    <w:p w14:paraId="5FE1286D" w14:textId="77777777" w:rsidR="00016C31" w:rsidRDefault="00016C31">
      <w:pPr>
        <w:rPr>
          <w:sz w:val="24"/>
        </w:rPr>
        <w:sectPr w:rsidR="00016C31">
          <w:pgSz w:w="12240" w:h="15840"/>
          <w:pgMar w:top="1300" w:right="640" w:bottom="1060" w:left="1000" w:header="0" w:footer="801" w:gutter="0"/>
          <w:cols w:space="720"/>
        </w:sectPr>
      </w:pPr>
    </w:p>
    <w:p w14:paraId="5BD8D9AD" w14:textId="77777777" w:rsidR="00016C31" w:rsidRDefault="00632607">
      <w:pPr>
        <w:pStyle w:val="ListParagraph"/>
        <w:numPr>
          <w:ilvl w:val="3"/>
          <w:numId w:val="141"/>
        </w:numPr>
        <w:tabs>
          <w:tab w:val="left" w:pos="1000"/>
        </w:tabs>
        <w:spacing w:before="79"/>
        <w:ind w:right="279" w:firstLine="0"/>
        <w:rPr>
          <w:sz w:val="24"/>
        </w:rPr>
      </w:pPr>
      <w:r>
        <w:rPr>
          <w:sz w:val="24"/>
        </w:rPr>
        <w:lastRenderedPageBreak/>
        <w:t>The</w:t>
      </w:r>
      <w:r>
        <w:rPr>
          <w:spacing w:val="-1"/>
          <w:sz w:val="24"/>
        </w:rPr>
        <w:t xml:space="preserve"> </w:t>
      </w:r>
      <w:r>
        <w:rPr>
          <w:sz w:val="24"/>
        </w:rPr>
        <w:t>Contractor shall be required to provide financial analysis and accounting support to help the government achieve audit readiness as well as customer account management. The Contractor shall be required to support the creation and analysis of process mapping initiatives for Title-10 and Title-22 functions; respond to Dormant Account Review-Quarterly; complete, review, correct, and submit audit sample packages via approved systems; and train PEO MS personnel on current audit processes, best practices, or methods to be successful in audit readiness. The contractor will develop best practices, procedures,</w:t>
      </w:r>
      <w:r>
        <w:rPr>
          <w:spacing w:val="-4"/>
          <w:sz w:val="24"/>
        </w:rPr>
        <w:t xml:space="preserve"> </w:t>
      </w:r>
      <w:r>
        <w:rPr>
          <w:sz w:val="24"/>
        </w:rPr>
        <w:t>and</w:t>
      </w:r>
      <w:r>
        <w:rPr>
          <w:spacing w:val="-4"/>
          <w:sz w:val="24"/>
        </w:rPr>
        <w:t xml:space="preserve"> </w:t>
      </w:r>
      <w:r>
        <w:rPr>
          <w:sz w:val="24"/>
        </w:rPr>
        <w:t>command</w:t>
      </w:r>
      <w:r>
        <w:rPr>
          <w:spacing w:val="-4"/>
          <w:sz w:val="24"/>
        </w:rPr>
        <w:t xml:space="preserve"> </w:t>
      </w:r>
      <w:r>
        <w:rPr>
          <w:sz w:val="24"/>
        </w:rPr>
        <w:t>guidance</w:t>
      </w:r>
      <w:r>
        <w:rPr>
          <w:spacing w:val="-5"/>
          <w:sz w:val="24"/>
        </w:rPr>
        <w:t xml:space="preserve"> </w:t>
      </w:r>
      <w:r>
        <w:rPr>
          <w:sz w:val="24"/>
        </w:rPr>
        <w:t>that</w:t>
      </w:r>
      <w:r>
        <w:rPr>
          <w:spacing w:val="-4"/>
          <w:sz w:val="24"/>
        </w:rPr>
        <w:t xml:space="preserve"> </w:t>
      </w:r>
      <w:r>
        <w:rPr>
          <w:sz w:val="24"/>
        </w:rPr>
        <w:t>complies</w:t>
      </w:r>
      <w:r>
        <w:rPr>
          <w:spacing w:val="-3"/>
          <w:sz w:val="24"/>
        </w:rPr>
        <w:t xml:space="preserve"> </w:t>
      </w:r>
      <w:r>
        <w:rPr>
          <w:sz w:val="24"/>
        </w:rPr>
        <w:t>with</w:t>
      </w:r>
      <w:r>
        <w:rPr>
          <w:spacing w:val="-4"/>
          <w:sz w:val="24"/>
        </w:rPr>
        <w:t xml:space="preserve"> </w:t>
      </w:r>
      <w:r>
        <w:rPr>
          <w:sz w:val="24"/>
        </w:rPr>
        <w:t>logistical,</w:t>
      </w:r>
      <w:r>
        <w:rPr>
          <w:spacing w:val="-4"/>
          <w:sz w:val="24"/>
        </w:rPr>
        <w:t xml:space="preserve"> </w:t>
      </w:r>
      <w:r>
        <w:rPr>
          <w:sz w:val="24"/>
        </w:rPr>
        <w:t>business</w:t>
      </w:r>
      <w:r>
        <w:rPr>
          <w:spacing w:val="-7"/>
          <w:sz w:val="24"/>
        </w:rPr>
        <w:t xml:space="preserve"> </w:t>
      </w:r>
      <w:r>
        <w:rPr>
          <w:sz w:val="24"/>
        </w:rPr>
        <w:t>management,</w:t>
      </w:r>
      <w:r>
        <w:rPr>
          <w:spacing w:val="-4"/>
          <w:sz w:val="24"/>
        </w:rPr>
        <w:t xml:space="preserve"> </w:t>
      </w:r>
      <w:r>
        <w:rPr>
          <w:sz w:val="24"/>
        </w:rPr>
        <w:t>and</w:t>
      </w:r>
      <w:r>
        <w:rPr>
          <w:spacing w:val="-2"/>
          <w:sz w:val="24"/>
        </w:rPr>
        <w:t xml:space="preserve"> </w:t>
      </w:r>
      <w:r>
        <w:rPr>
          <w:sz w:val="24"/>
        </w:rPr>
        <w:t xml:space="preserve">engineering </w:t>
      </w:r>
      <w:r>
        <w:rPr>
          <w:spacing w:val="-2"/>
          <w:sz w:val="24"/>
        </w:rPr>
        <w:t>regulations.</w:t>
      </w:r>
    </w:p>
    <w:p w14:paraId="2923BA42" w14:textId="77777777" w:rsidR="00016C31" w:rsidRDefault="00016C31">
      <w:pPr>
        <w:pStyle w:val="BodyText"/>
        <w:rPr>
          <w:sz w:val="24"/>
        </w:rPr>
      </w:pPr>
    </w:p>
    <w:p w14:paraId="5AAD4BD8" w14:textId="77777777" w:rsidR="00016C31" w:rsidRDefault="00632607">
      <w:pPr>
        <w:pStyle w:val="ListParagraph"/>
        <w:numPr>
          <w:ilvl w:val="3"/>
          <w:numId w:val="141"/>
        </w:numPr>
        <w:tabs>
          <w:tab w:val="left" w:pos="1113"/>
        </w:tabs>
        <w:ind w:right="523" w:firstLine="0"/>
        <w:rPr>
          <w:sz w:val="24"/>
        </w:rPr>
      </w:pPr>
      <w:r>
        <w:rPr>
          <w:sz w:val="24"/>
        </w:rPr>
        <w:t>The Contractor shall provide statistical and trend analysis on audit tasks, financial error reporting, security assistance performance and deliveries against program schedule, and recommend corrective</w:t>
      </w:r>
      <w:r>
        <w:rPr>
          <w:spacing w:val="-4"/>
          <w:sz w:val="24"/>
        </w:rPr>
        <w:t xml:space="preserve"> </w:t>
      </w:r>
      <w:r>
        <w:rPr>
          <w:sz w:val="24"/>
        </w:rPr>
        <w:t>action</w:t>
      </w:r>
      <w:r>
        <w:rPr>
          <w:spacing w:val="-3"/>
          <w:sz w:val="24"/>
        </w:rPr>
        <w:t xml:space="preserve"> </w:t>
      </w:r>
      <w:r>
        <w:rPr>
          <w:sz w:val="24"/>
        </w:rPr>
        <w:t>to</w:t>
      </w:r>
      <w:r>
        <w:rPr>
          <w:spacing w:val="-3"/>
          <w:sz w:val="24"/>
        </w:rPr>
        <w:t xml:space="preserve"> </w:t>
      </w:r>
      <w:r>
        <w:rPr>
          <w:sz w:val="24"/>
        </w:rPr>
        <w:t>improve</w:t>
      </w:r>
      <w:r>
        <w:rPr>
          <w:spacing w:val="-5"/>
          <w:sz w:val="24"/>
        </w:rPr>
        <w:t xml:space="preserve"> </w:t>
      </w:r>
      <w:r>
        <w:rPr>
          <w:sz w:val="24"/>
        </w:rPr>
        <w:t>PEO</w:t>
      </w:r>
      <w:r>
        <w:rPr>
          <w:spacing w:val="-4"/>
          <w:sz w:val="24"/>
        </w:rPr>
        <w:t xml:space="preserve"> </w:t>
      </w:r>
      <w:r>
        <w:rPr>
          <w:sz w:val="24"/>
        </w:rPr>
        <w:t>MS</w:t>
      </w:r>
      <w:r>
        <w:rPr>
          <w:spacing w:val="-3"/>
          <w:sz w:val="24"/>
        </w:rPr>
        <w:t xml:space="preserve"> </w:t>
      </w:r>
      <w:r>
        <w:rPr>
          <w:sz w:val="24"/>
        </w:rPr>
        <w:t>overall</w:t>
      </w:r>
      <w:r>
        <w:rPr>
          <w:spacing w:val="-3"/>
          <w:sz w:val="24"/>
        </w:rPr>
        <w:t xml:space="preserve"> </w:t>
      </w:r>
      <w:r>
        <w:rPr>
          <w:sz w:val="24"/>
        </w:rPr>
        <w:t>performance.</w:t>
      </w:r>
      <w:r>
        <w:rPr>
          <w:spacing w:val="-3"/>
          <w:sz w:val="24"/>
        </w:rPr>
        <w:t xml:space="preserve"> </w:t>
      </w:r>
      <w:r>
        <w:rPr>
          <w:sz w:val="24"/>
        </w:rPr>
        <w:t>Corrective</w:t>
      </w:r>
      <w:r>
        <w:rPr>
          <w:spacing w:val="-3"/>
          <w:sz w:val="24"/>
        </w:rPr>
        <w:t xml:space="preserve"> </w:t>
      </w:r>
      <w:r>
        <w:rPr>
          <w:sz w:val="24"/>
        </w:rPr>
        <w:t>actions</w:t>
      </w:r>
      <w:r>
        <w:rPr>
          <w:spacing w:val="-3"/>
          <w:sz w:val="24"/>
        </w:rPr>
        <w:t xml:space="preserve"> </w:t>
      </w:r>
      <w:r>
        <w:rPr>
          <w:sz w:val="24"/>
        </w:rPr>
        <w:t>shall</w:t>
      </w:r>
      <w:r>
        <w:rPr>
          <w:spacing w:val="-3"/>
          <w:sz w:val="24"/>
        </w:rPr>
        <w:t xml:space="preserve"> </w:t>
      </w:r>
      <w:r>
        <w:rPr>
          <w:sz w:val="24"/>
        </w:rPr>
        <w:t>include</w:t>
      </w:r>
      <w:r>
        <w:rPr>
          <w:spacing w:val="-3"/>
          <w:sz w:val="24"/>
        </w:rPr>
        <w:t xml:space="preserve"> </w:t>
      </w:r>
      <w:r>
        <w:rPr>
          <w:sz w:val="24"/>
        </w:rPr>
        <w:t>Corrective Action Plans, Review and analysis of Notice of Findings and Recommendations, Standard Operating Procedures, internal testing of audit controls, and training of PEO MS personnel.</w:t>
      </w:r>
    </w:p>
    <w:p w14:paraId="45437D74" w14:textId="77777777" w:rsidR="00016C31" w:rsidRDefault="00016C31">
      <w:pPr>
        <w:pStyle w:val="BodyText"/>
        <w:spacing w:before="1"/>
        <w:rPr>
          <w:sz w:val="24"/>
        </w:rPr>
      </w:pPr>
    </w:p>
    <w:p w14:paraId="493098C4" w14:textId="77777777" w:rsidR="00016C31" w:rsidRDefault="00632607">
      <w:pPr>
        <w:pStyle w:val="ListParagraph"/>
        <w:numPr>
          <w:ilvl w:val="3"/>
          <w:numId w:val="141"/>
        </w:numPr>
        <w:tabs>
          <w:tab w:val="left" w:pos="1113"/>
        </w:tabs>
        <w:ind w:right="191" w:firstLine="0"/>
        <w:rPr>
          <w:sz w:val="24"/>
        </w:rPr>
      </w:pPr>
      <w:r>
        <w:rPr>
          <w:sz w:val="24"/>
        </w:rPr>
        <w:t>The Contractor shall provide consultation services in support of the development of an enterprise-wide</w:t>
      </w:r>
      <w:r>
        <w:rPr>
          <w:spacing w:val="-5"/>
          <w:sz w:val="24"/>
        </w:rPr>
        <w:t xml:space="preserve"> </w:t>
      </w:r>
      <w:r>
        <w:rPr>
          <w:sz w:val="24"/>
        </w:rPr>
        <w:t>strategic</w:t>
      </w:r>
      <w:r>
        <w:rPr>
          <w:spacing w:val="-3"/>
          <w:sz w:val="24"/>
        </w:rPr>
        <w:t xml:space="preserve"> </w:t>
      </w:r>
      <w:r>
        <w:rPr>
          <w:sz w:val="24"/>
        </w:rPr>
        <w:t>plan</w:t>
      </w:r>
      <w:r>
        <w:rPr>
          <w:spacing w:val="-4"/>
          <w:sz w:val="24"/>
        </w:rPr>
        <w:t xml:space="preserve"> </w:t>
      </w:r>
      <w:r>
        <w:rPr>
          <w:sz w:val="24"/>
        </w:rPr>
        <w:t>that</w:t>
      </w:r>
      <w:r>
        <w:rPr>
          <w:spacing w:val="-4"/>
          <w:sz w:val="24"/>
        </w:rPr>
        <w:t xml:space="preserve"> </w:t>
      </w:r>
      <w:r>
        <w:rPr>
          <w:sz w:val="24"/>
        </w:rPr>
        <w:t>incorporates</w:t>
      </w:r>
      <w:r>
        <w:rPr>
          <w:spacing w:val="-4"/>
          <w:sz w:val="24"/>
        </w:rPr>
        <w:t xml:space="preserve"> </w:t>
      </w:r>
      <w:r>
        <w:rPr>
          <w:sz w:val="24"/>
        </w:rPr>
        <w:t>efficiencies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support,</w:t>
      </w:r>
      <w:r>
        <w:rPr>
          <w:spacing w:val="-4"/>
          <w:sz w:val="24"/>
        </w:rPr>
        <w:t xml:space="preserve"> </w:t>
      </w:r>
      <w:r>
        <w:rPr>
          <w:sz w:val="24"/>
        </w:rPr>
        <w:t>services</w:t>
      </w:r>
      <w:r>
        <w:rPr>
          <w:spacing w:val="-2"/>
          <w:sz w:val="24"/>
        </w:rPr>
        <w:t xml:space="preserve"> </w:t>
      </w:r>
      <w:r>
        <w:rPr>
          <w:sz w:val="24"/>
        </w:rPr>
        <w:t>and</w:t>
      </w:r>
      <w:r>
        <w:rPr>
          <w:spacing w:val="-4"/>
          <w:sz w:val="24"/>
        </w:rPr>
        <w:t xml:space="preserve"> </w:t>
      </w:r>
      <w:r>
        <w:rPr>
          <w:sz w:val="24"/>
        </w:rPr>
        <w:t>solutions</w:t>
      </w:r>
      <w:r>
        <w:rPr>
          <w:spacing w:val="-4"/>
          <w:sz w:val="24"/>
        </w:rPr>
        <w:t xml:space="preserve"> </w:t>
      </w:r>
      <w:proofErr w:type="gramStart"/>
      <w:r>
        <w:rPr>
          <w:sz w:val="24"/>
        </w:rPr>
        <w:t>provided</w:t>
      </w:r>
      <w:proofErr w:type="gramEnd"/>
    </w:p>
    <w:p w14:paraId="686177EF" w14:textId="77777777" w:rsidR="00016C31" w:rsidRDefault="00632607">
      <w:pPr>
        <w:ind w:left="219" w:right="158"/>
        <w:rPr>
          <w:sz w:val="24"/>
        </w:rPr>
      </w:pPr>
      <w:r>
        <w:rPr>
          <w:sz w:val="24"/>
        </w:rPr>
        <w:t>by</w:t>
      </w:r>
      <w:r>
        <w:rPr>
          <w:spacing w:val="-3"/>
          <w:sz w:val="24"/>
        </w:rPr>
        <w:t xml:space="preserve"> </w:t>
      </w:r>
      <w:r>
        <w:rPr>
          <w:sz w:val="24"/>
        </w:rPr>
        <w:t>this</w:t>
      </w:r>
      <w:r>
        <w:rPr>
          <w:spacing w:val="-3"/>
          <w:sz w:val="24"/>
        </w:rPr>
        <w:t xml:space="preserve"> </w:t>
      </w:r>
      <w:r>
        <w:rPr>
          <w:sz w:val="24"/>
        </w:rPr>
        <w:t>activity</w:t>
      </w:r>
      <w:r>
        <w:rPr>
          <w:spacing w:val="-3"/>
          <w:sz w:val="24"/>
        </w:rPr>
        <w:t xml:space="preserve"> </w:t>
      </w:r>
      <w:r>
        <w:rPr>
          <w:sz w:val="24"/>
        </w:rPr>
        <w:t>or</w:t>
      </w:r>
      <w:r>
        <w:rPr>
          <w:spacing w:val="-3"/>
          <w:sz w:val="24"/>
        </w:rPr>
        <w:t xml:space="preserve"> </w:t>
      </w:r>
      <w:r>
        <w:rPr>
          <w:sz w:val="24"/>
        </w:rPr>
        <w:t>its</w:t>
      </w:r>
      <w:r>
        <w:rPr>
          <w:spacing w:val="-3"/>
          <w:sz w:val="24"/>
        </w:rPr>
        <w:t xml:space="preserve"> </w:t>
      </w:r>
      <w:r>
        <w:rPr>
          <w:sz w:val="24"/>
        </w:rPr>
        <w:t>customer</w:t>
      </w:r>
      <w:r>
        <w:rPr>
          <w:spacing w:val="-5"/>
          <w:sz w:val="24"/>
        </w:rPr>
        <w:t xml:space="preserve"> </w:t>
      </w:r>
      <w:r>
        <w:rPr>
          <w:sz w:val="24"/>
        </w:rPr>
        <w:t>organizations.</w:t>
      </w:r>
      <w:r>
        <w:rPr>
          <w:spacing w:val="-3"/>
          <w:sz w:val="24"/>
        </w:rPr>
        <w:t xml:space="preserve"> </w:t>
      </w:r>
      <w:r>
        <w:rPr>
          <w:sz w:val="24"/>
        </w:rPr>
        <w:t>Strategic</w:t>
      </w:r>
      <w:r>
        <w:rPr>
          <w:spacing w:val="-5"/>
          <w:sz w:val="24"/>
        </w:rPr>
        <w:t xml:space="preserve"> </w:t>
      </w:r>
      <w:r>
        <w:rPr>
          <w:sz w:val="24"/>
        </w:rPr>
        <w:t>enterprise</w:t>
      </w:r>
      <w:r>
        <w:rPr>
          <w:spacing w:val="-4"/>
          <w:sz w:val="24"/>
        </w:rPr>
        <w:t xml:space="preserve"> </w:t>
      </w:r>
      <w:r>
        <w:rPr>
          <w:sz w:val="24"/>
        </w:rPr>
        <w:t>planning</w:t>
      </w:r>
      <w:r>
        <w:rPr>
          <w:spacing w:val="-1"/>
          <w:sz w:val="24"/>
        </w:rPr>
        <w:t xml:space="preserve"> </w:t>
      </w:r>
      <w:r>
        <w:rPr>
          <w:sz w:val="24"/>
        </w:rPr>
        <w:t>should,</w:t>
      </w:r>
      <w:r>
        <w:rPr>
          <w:spacing w:val="-3"/>
          <w:sz w:val="24"/>
        </w:rPr>
        <w:t xml:space="preserve"> </w:t>
      </w:r>
      <w:r>
        <w:rPr>
          <w:sz w:val="24"/>
        </w:rPr>
        <w:t>at</w:t>
      </w:r>
      <w:r>
        <w:rPr>
          <w:spacing w:val="-3"/>
          <w:sz w:val="24"/>
        </w:rPr>
        <w:t xml:space="preserve"> </w:t>
      </w:r>
      <w:r>
        <w:rPr>
          <w:sz w:val="24"/>
        </w:rPr>
        <w:t>a</w:t>
      </w:r>
      <w:r>
        <w:rPr>
          <w:spacing w:val="-3"/>
          <w:sz w:val="24"/>
        </w:rPr>
        <w:t xml:space="preserve"> </w:t>
      </w:r>
      <w:r>
        <w:rPr>
          <w:sz w:val="24"/>
        </w:rPr>
        <w:t>minimum,</w:t>
      </w:r>
      <w:r>
        <w:rPr>
          <w:spacing w:val="-3"/>
          <w:sz w:val="24"/>
        </w:rPr>
        <w:t xml:space="preserve"> </w:t>
      </w:r>
      <w:r>
        <w:rPr>
          <w:sz w:val="24"/>
        </w:rPr>
        <w:t>factor</w:t>
      </w:r>
      <w:r>
        <w:rPr>
          <w:spacing w:val="-3"/>
          <w:sz w:val="24"/>
        </w:rPr>
        <w:t xml:space="preserve"> </w:t>
      </w:r>
      <w:r>
        <w:rPr>
          <w:sz w:val="24"/>
        </w:rPr>
        <w:t>in affordability goals and be consistent with all Department of Defense (DoD) and Army level policies, campaign plans and strategic focus areas. The Contractor shall provide strategic analyses, assessments, and recommendations to this activity and/or its customer organizations.</w:t>
      </w:r>
    </w:p>
    <w:p w14:paraId="7E42F8C4" w14:textId="77777777" w:rsidR="00016C31" w:rsidRDefault="00016C31">
      <w:pPr>
        <w:pStyle w:val="BodyText"/>
        <w:rPr>
          <w:sz w:val="24"/>
        </w:rPr>
      </w:pPr>
    </w:p>
    <w:p w14:paraId="6A4E7B73" w14:textId="77777777" w:rsidR="00016C31" w:rsidRDefault="00632607">
      <w:pPr>
        <w:pStyle w:val="ListParagraph"/>
        <w:numPr>
          <w:ilvl w:val="3"/>
          <w:numId w:val="141"/>
        </w:numPr>
        <w:tabs>
          <w:tab w:val="left" w:pos="1113"/>
        </w:tabs>
        <w:ind w:right="441" w:firstLine="0"/>
        <w:rPr>
          <w:sz w:val="24"/>
        </w:rPr>
      </w:pPr>
      <w:r>
        <w:rPr>
          <w:sz w:val="24"/>
        </w:rPr>
        <w:t>The</w:t>
      </w:r>
      <w:r>
        <w:rPr>
          <w:spacing w:val="-5"/>
          <w:sz w:val="24"/>
        </w:rPr>
        <w:t xml:space="preserve"> </w:t>
      </w:r>
      <w:r>
        <w:rPr>
          <w:sz w:val="24"/>
        </w:rPr>
        <w:t>Contractor</w:t>
      </w:r>
      <w:r>
        <w:rPr>
          <w:spacing w:val="-2"/>
          <w:sz w:val="24"/>
        </w:rPr>
        <w:t xml:space="preserve"> </w:t>
      </w:r>
      <w:r>
        <w:rPr>
          <w:sz w:val="24"/>
        </w:rPr>
        <w:t>shall</w:t>
      </w:r>
      <w:r>
        <w:rPr>
          <w:spacing w:val="-3"/>
          <w:sz w:val="24"/>
        </w:rPr>
        <w:t xml:space="preserve"> </w:t>
      </w:r>
      <w:r>
        <w:rPr>
          <w:sz w:val="24"/>
        </w:rPr>
        <w:t>be</w:t>
      </w:r>
      <w:r>
        <w:rPr>
          <w:spacing w:val="-4"/>
          <w:sz w:val="24"/>
        </w:rPr>
        <w:t xml:space="preserve"> </w:t>
      </w:r>
      <w:r>
        <w:rPr>
          <w:sz w:val="24"/>
        </w:rPr>
        <w:t>required</w:t>
      </w:r>
      <w:r>
        <w:rPr>
          <w:spacing w:val="-3"/>
          <w:sz w:val="24"/>
        </w:rPr>
        <w:t xml:space="preserve"> </w:t>
      </w:r>
      <w:r>
        <w:rPr>
          <w:sz w:val="24"/>
        </w:rPr>
        <w:t>to</w:t>
      </w:r>
      <w:r>
        <w:rPr>
          <w:spacing w:val="-3"/>
          <w:sz w:val="24"/>
        </w:rPr>
        <w:t xml:space="preserve"> </w:t>
      </w:r>
      <w:r>
        <w:rPr>
          <w:sz w:val="24"/>
        </w:rPr>
        <w:t>develop,</w:t>
      </w:r>
      <w:r>
        <w:rPr>
          <w:spacing w:val="-3"/>
          <w:sz w:val="24"/>
        </w:rPr>
        <w:t xml:space="preserve"> </w:t>
      </w:r>
      <w:r>
        <w:rPr>
          <w:sz w:val="24"/>
        </w:rPr>
        <w:t>evaluate,</w:t>
      </w:r>
      <w:r>
        <w:rPr>
          <w:spacing w:val="-1"/>
          <w:sz w:val="24"/>
        </w:rPr>
        <w:t xml:space="preserve"> </w:t>
      </w:r>
      <w:r>
        <w:rPr>
          <w:sz w:val="24"/>
        </w:rPr>
        <w:t>analyze</w:t>
      </w:r>
      <w:r>
        <w:rPr>
          <w:spacing w:val="-3"/>
          <w:sz w:val="24"/>
        </w:rPr>
        <w:t xml:space="preserve"> </w:t>
      </w:r>
      <w:r>
        <w:rPr>
          <w:sz w:val="24"/>
        </w:rPr>
        <w:t>and</w:t>
      </w:r>
      <w:r>
        <w:rPr>
          <w:spacing w:val="-1"/>
          <w:sz w:val="24"/>
        </w:rPr>
        <w:t xml:space="preserve"> </w:t>
      </w:r>
      <w:r>
        <w:rPr>
          <w:sz w:val="24"/>
        </w:rPr>
        <w:t>update</w:t>
      </w:r>
      <w:r>
        <w:rPr>
          <w:spacing w:val="-3"/>
          <w:sz w:val="24"/>
        </w:rPr>
        <w:t xml:space="preserve"> </w:t>
      </w:r>
      <w:r>
        <w:rPr>
          <w:sz w:val="24"/>
        </w:rPr>
        <w:t>long-</w:t>
      </w:r>
      <w:r>
        <w:rPr>
          <w:spacing w:val="-4"/>
          <w:sz w:val="24"/>
        </w:rPr>
        <w:t xml:space="preserve"> </w:t>
      </w:r>
      <w:r>
        <w:rPr>
          <w:sz w:val="24"/>
        </w:rPr>
        <w:t>range</w:t>
      </w:r>
      <w:r>
        <w:rPr>
          <w:spacing w:val="-4"/>
          <w:sz w:val="24"/>
        </w:rPr>
        <w:t xml:space="preserve"> </w:t>
      </w:r>
      <w:r>
        <w:rPr>
          <w:sz w:val="24"/>
        </w:rPr>
        <w:t>strategy and business plans with the ability to organize the details of multiple and related subjects, issues, and situations to present and recommend solutions in a logical, cohesive format.</w:t>
      </w:r>
    </w:p>
    <w:p w14:paraId="5FE2DB8B" w14:textId="77777777" w:rsidR="00016C31" w:rsidRDefault="00016C31">
      <w:pPr>
        <w:pStyle w:val="BodyText"/>
        <w:rPr>
          <w:sz w:val="24"/>
        </w:rPr>
      </w:pPr>
    </w:p>
    <w:p w14:paraId="1D0D4B80" w14:textId="77777777" w:rsidR="00016C31" w:rsidRDefault="00632607">
      <w:pPr>
        <w:pStyle w:val="Heading3"/>
        <w:numPr>
          <w:ilvl w:val="2"/>
          <w:numId w:val="140"/>
        </w:numPr>
        <w:tabs>
          <w:tab w:val="left" w:pos="940"/>
        </w:tabs>
      </w:pPr>
      <w:r>
        <w:t>Non-Technical</w:t>
      </w:r>
      <w:r>
        <w:rPr>
          <w:spacing w:val="-15"/>
        </w:rPr>
        <w:t xml:space="preserve"> </w:t>
      </w:r>
      <w:r>
        <w:rPr>
          <w:spacing w:val="-4"/>
        </w:rPr>
        <w:t>Tasks</w:t>
      </w:r>
    </w:p>
    <w:p w14:paraId="22162579" w14:textId="77777777" w:rsidR="00016C31" w:rsidRDefault="00016C31">
      <w:pPr>
        <w:pStyle w:val="BodyText"/>
        <w:spacing w:before="1"/>
        <w:rPr>
          <w:b/>
          <w:sz w:val="24"/>
        </w:rPr>
      </w:pPr>
    </w:p>
    <w:p w14:paraId="46A860BC" w14:textId="77777777" w:rsidR="00016C31" w:rsidRDefault="00632607">
      <w:pPr>
        <w:pStyle w:val="ListParagraph"/>
        <w:numPr>
          <w:ilvl w:val="3"/>
          <w:numId w:val="140"/>
        </w:numPr>
        <w:tabs>
          <w:tab w:val="left" w:pos="993"/>
        </w:tabs>
        <w:ind w:right="198" w:firstLine="0"/>
        <w:rPr>
          <w:sz w:val="24"/>
        </w:rPr>
      </w:pPr>
      <w:r>
        <w:rPr>
          <w:sz w:val="24"/>
        </w:rPr>
        <w:t>The Contractor shall successfully manage all ancillary duties and activities in support of all tasks referenced</w:t>
      </w:r>
      <w:r>
        <w:rPr>
          <w:spacing w:val="-4"/>
          <w:sz w:val="24"/>
        </w:rPr>
        <w:t xml:space="preserve"> </w:t>
      </w:r>
      <w:r>
        <w:rPr>
          <w:sz w:val="24"/>
        </w:rPr>
        <w:t>in</w:t>
      </w:r>
      <w:r>
        <w:rPr>
          <w:spacing w:val="-4"/>
          <w:sz w:val="24"/>
        </w:rPr>
        <w:t xml:space="preserve"> </w:t>
      </w:r>
      <w:r>
        <w:rPr>
          <w:sz w:val="24"/>
        </w:rPr>
        <w:t>Section</w:t>
      </w:r>
      <w:r>
        <w:rPr>
          <w:spacing w:val="-3"/>
          <w:sz w:val="24"/>
        </w:rPr>
        <w:t xml:space="preserve"> </w:t>
      </w:r>
      <w:r>
        <w:rPr>
          <w:sz w:val="24"/>
        </w:rPr>
        <w:t>3.</w:t>
      </w:r>
      <w:r>
        <w:rPr>
          <w:spacing w:val="-1"/>
          <w:sz w:val="24"/>
        </w:rPr>
        <w:t xml:space="preserve"> </w:t>
      </w:r>
      <w:r>
        <w:rPr>
          <w:sz w:val="24"/>
        </w:rPr>
        <w:t>This</w:t>
      </w:r>
      <w:r>
        <w:rPr>
          <w:spacing w:val="-3"/>
          <w:sz w:val="24"/>
        </w:rPr>
        <w:t xml:space="preserve"> </w:t>
      </w:r>
      <w:r>
        <w:rPr>
          <w:sz w:val="24"/>
        </w:rPr>
        <w:t>includes,</w:t>
      </w:r>
      <w:r>
        <w:rPr>
          <w:spacing w:val="-3"/>
          <w:sz w:val="24"/>
        </w:rPr>
        <w:t xml:space="preserve"> </w:t>
      </w:r>
      <w:r>
        <w:rPr>
          <w:sz w:val="24"/>
        </w:rPr>
        <w:t>but</w:t>
      </w:r>
      <w:r>
        <w:rPr>
          <w:spacing w:val="-3"/>
          <w:sz w:val="24"/>
        </w:rPr>
        <w:t xml:space="preserve"> </w:t>
      </w:r>
      <w:r>
        <w:rPr>
          <w:sz w:val="24"/>
        </w:rPr>
        <w:t>not</w:t>
      </w:r>
      <w:r>
        <w:rPr>
          <w:spacing w:val="-3"/>
          <w:sz w:val="24"/>
        </w:rPr>
        <w:t xml:space="preserve"> </w:t>
      </w:r>
      <w:r>
        <w:rPr>
          <w:sz w:val="24"/>
        </w:rPr>
        <w:t>limited</w:t>
      </w:r>
      <w:r>
        <w:rPr>
          <w:spacing w:val="-3"/>
          <w:sz w:val="24"/>
        </w:rPr>
        <w:t xml:space="preserve"> </w:t>
      </w:r>
      <w:r>
        <w:rPr>
          <w:sz w:val="24"/>
        </w:rPr>
        <w:t>to:</w:t>
      </w:r>
      <w:r>
        <w:rPr>
          <w:spacing w:val="-3"/>
          <w:sz w:val="24"/>
        </w:rPr>
        <w:t xml:space="preserve"> </w:t>
      </w:r>
      <w:r>
        <w:rPr>
          <w:sz w:val="24"/>
        </w:rPr>
        <w:t>management</w:t>
      </w:r>
      <w:r>
        <w:rPr>
          <w:spacing w:val="-3"/>
          <w:sz w:val="24"/>
        </w:rPr>
        <w:t xml:space="preserve"> </w:t>
      </w:r>
      <w:r>
        <w:rPr>
          <w:sz w:val="24"/>
        </w:rPr>
        <w:t>of information</w:t>
      </w:r>
      <w:r>
        <w:rPr>
          <w:spacing w:val="-3"/>
          <w:sz w:val="24"/>
        </w:rPr>
        <w:t xml:space="preserve"> </w:t>
      </w:r>
      <w:r>
        <w:rPr>
          <w:sz w:val="24"/>
        </w:rPr>
        <w:t>systems,</w:t>
      </w:r>
      <w:r>
        <w:rPr>
          <w:spacing w:val="-4"/>
          <w:sz w:val="24"/>
        </w:rPr>
        <w:t xml:space="preserve"> </w:t>
      </w:r>
      <w:r>
        <w:rPr>
          <w:sz w:val="24"/>
        </w:rPr>
        <w:t>attendance and participation in relevant meetings, engagements, and conferences, planning, scheduling, and budgeting of program goals and objectives, audits, strategic planning, interagency coordination, and broader U.S. government synchronization, and performing all relevant tasks described in DoD and Army policies, directives, and guidelines governing enhanced security programs and Security Cooperation/Security Assistance activities.</w:t>
      </w:r>
    </w:p>
    <w:p w14:paraId="4493D49A" w14:textId="77777777" w:rsidR="00016C31" w:rsidRDefault="00016C31">
      <w:pPr>
        <w:pStyle w:val="BodyText"/>
        <w:rPr>
          <w:sz w:val="24"/>
        </w:rPr>
      </w:pPr>
    </w:p>
    <w:p w14:paraId="764FFCA5" w14:textId="77777777" w:rsidR="00016C31" w:rsidRDefault="00632607">
      <w:pPr>
        <w:pStyle w:val="Heading3"/>
        <w:numPr>
          <w:ilvl w:val="2"/>
          <w:numId w:val="139"/>
        </w:numPr>
        <w:tabs>
          <w:tab w:val="left" w:pos="940"/>
        </w:tabs>
      </w:pPr>
      <w:r>
        <w:rPr>
          <w:spacing w:val="-2"/>
        </w:rPr>
        <w:t>Security</w:t>
      </w:r>
    </w:p>
    <w:p w14:paraId="759C4AF0" w14:textId="77777777" w:rsidR="00016C31" w:rsidRDefault="00016C31">
      <w:pPr>
        <w:pStyle w:val="BodyText"/>
        <w:rPr>
          <w:b/>
          <w:sz w:val="24"/>
        </w:rPr>
      </w:pPr>
    </w:p>
    <w:p w14:paraId="07F3C2EA" w14:textId="77777777" w:rsidR="00016C31" w:rsidRDefault="00632607">
      <w:pPr>
        <w:pStyle w:val="ListParagraph"/>
        <w:numPr>
          <w:ilvl w:val="3"/>
          <w:numId w:val="139"/>
        </w:numPr>
        <w:tabs>
          <w:tab w:val="left" w:pos="1000"/>
        </w:tabs>
        <w:ind w:right="145" w:firstLine="0"/>
        <w:rPr>
          <w:sz w:val="24"/>
        </w:rPr>
      </w:pPr>
      <w:r>
        <w:rPr>
          <w:sz w:val="24"/>
        </w:rPr>
        <w:t>The</w:t>
      </w:r>
      <w:r>
        <w:rPr>
          <w:spacing w:val="-4"/>
          <w:sz w:val="24"/>
        </w:rPr>
        <w:t xml:space="preserve"> </w:t>
      </w:r>
      <w:r>
        <w:rPr>
          <w:sz w:val="24"/>
        </w:rPr>
        <w:t>Contractor</w:t>
      </w:r>
      <w:r>
        <w:rPr>
          <w:spacing w:val="-1"/>
          <w:sz w:val="24"/>
        </w:rPr>
        <w:t xml:space="preserve"> </w:t>
      </w:r>
      <w:r>
        <w:rPr>
          <w:sz w:val="24"/>
        </w:rPr>
        <w:t>and</w:t>
      </w:r>
      <w:r>
        <w:rPr>
          <w:spacing w:val="-2"/>
          <w:sz w:val="24"/>
        </w:rPr>
        <w:t xml:space="preserve"> </w:t>
      </w:r>
      <w:r>
        <w:rPr>
          <w:sz w:val="24"/>
        </w:rPr>
        <w:t>sub-contractors</w:t>
      </w:r>
      <w:r>
        <w:rPr>
          <w:spacing w:val="-2"/>
          <w:sz w:val="24"/>
        </w:rPr>
        <w:t xml:space="preserve"> </w:t>
      </w:r>
      <w:r>
        <w:rPr>
          <w:sz w:val="24"/>
        </w:rPr>
        <w:t>shall</w:t>
      </w:r>
      <w:r>
        <w:rPr>
          <w:spacing w:val="-2"/>
          <w:sz w:val="24"/>
        </w:rPr>
        <w:t xml:space="preserve"> </w:t>
      </w:r>
      <w:r>
        <w:rPr>
          <w:sz w:val="24"/>
        </w:rPr>
        <w:t>provide</w:t>
      </w:r>
      <w:r>
        <w:rPr>
          <w:spacing w:val="-1"/>
          <w:sz w:val="24"/>
        </w:rPr>
        <w:t xml:space="preserve"> </w:t>
      </w:r>
      <w:r>
        <w:rPr>
          <w:sz w:val="24"/>
        </w:rPr>
        <w:t>functional</w:t>
      </w:r>
      <w:r>
        <w:rPr>
          <w:spacing w:val="-2"/>
          <w:sz w:val="24"/>
        </w:rPr>
        <w:t xml:space="preserve"> </w:t>
      </w:r>
      <w:r>
        <w:rPr>
          <w:sz w:val="24"/>
        </w:rPr>
        <w:t>support</w:t>
      </w:r>
      <w:r>
        <w:rPr>
          <w:spacing w:val="-2"/>
          <w:sz w:val="24"/>
        </w:rPr>
        <w:t xml:space="preserve"> </w:t>
      </w:r>
      <w:r>
        <w:rPr>
          <w:sz w:val="24"/>
        </w:rPr>
        <w:t>services</w:t>
      </w:r>
      <w:r>
        <w:rPr>
          <w:spacing w:val="-2"/>
          <w:sz w:val="24"/>
        </w:rPr>
        <w:t xml:space="preserve"> </w:t>
      </w:r>
      <w:r>
        <w:rPr>
          <w:sz w:val="24"/>
        </w:rPr>
        <w:t>that</w:t>
      </w:r>
      <w:r>
        <w:rPr>
          <w:spacing w:val="-2"/>
          <w:sz w:val="24"/>
        </w:rPr>
        <w:t xml:space="preserve"> </w:t>
      </w:r>
      <w:r>
        <w:rPr>
          <w:sz w:val="24"/>
        </w:rPr>
        <w:t>require</w:t>
      </w:r>
      <w:r>
        <w:rPr>
          <w:spacing w:val="-2"/>
          <w:sz w:val="24"/>
        </w:rPr>
        <w:t xml:space="preserve"> </w:t>
      </w:r>
      <w:r>
        <w:rPr>
          <w:sz w:val="24"/>
        </w:rPr>
        <w:t>access</w:t>
      </w:r>
      <w:r>
        <w:rPr>
          <w:spacing w:val="-2"/>
          <w:sz w:val="24"/>
        </w:rPr>
        <w:t xml:space="preserve"> </w:t>
      </w:r>
      <w:r>
        <w:rPr>
          <w:sz w:val="24"/>
        </w:rPr>
        <w:t>to classified information, intelligence information, foreign intelligence information, and For Official Use Only</w:t>
      </w:r>
      <w:r>
        <w:rPr>
          <w:spacing w:val="-3"/>
          <w:sz w:val="24"/>
        </w:rPr>
        <w:t xml:space="preserve"> </w:t>
      </w:r>
      <w:r>
        <w:rPr>
          <w:sz w:val="24"/>
        </w:rPr>
        <w:t>information</w:t>
      </w:r>
      <w:r>
        <w:rPr>
          <w:spacing w:val="-3"/>
          <w:sz w:val="24"/>
        </w:rPr>
        <w:t xml:space="preserve"> </w:t>
      </w:r>
      <w:r>
        <w:rPr>
          <w:sz w:val="24"/>
        </w:rPr>
        <w:t>IAW</w:t>
      </w:r>
      <w:r>
        <w:rPr>
          <w:spacing w:val="-4"/>
          <w:sz w:val="24"/>
        </w:rPr>
        <w:t xml:space="preserve"> </w:t>
      </w:r>
      <w:r>
        <w:rPr>
          <w:sz w:val="24"/>
        </w:rPr>
        <w:t>DoDD</w:t>
      </w:r>
      <w:r>
        <w:rPr>
          <w:spacing w:val="-4"/>
          <w:sz w:val="24"/>
        </w:rPr>
        <w:t xml:space="preserve"> </w:t>
      </w:r>
      <w:r>
        <w:rPr>
          <w:sz w:val="24"/>
        </w:rPr>
        <w:t>5220.22-M.</w:t>
      </w:r>
      <w:r>
        <w:rPr>
          <w:spacing w:val="-3"/>
          <w:sz w:val="24"/>
        </w:rPr>
        <w:t xml:space="preserve"> </w:t>
      </w:r>
      <w:r>
        <w:rPr>
          <w:sz w:val="24"/>
        </w:rPr>
        <w:t>The</w:t>
      </w:r>
      <w:r>
        <w:rPr>
          <w:spacing w:val="-4"/>
          <w:sz w:val="24"/>
        </w:rPr>
        <w:t xml:space="preserve"> </w:t>
      </w:r>
      <w:r>
        <w:rPr>
          <w:sz w:val="24"/>
        </w:rPr>
        <w:t>Contractor</w:t>
      </w:r>
      <w:r>
        <w:rPr>
          <w:spacing w:val="-3"/>
          <w:sz w:val="24"/>
        </w:rPr>
        <w:t xml:space="preserve"> </w:t>
      </w:r>
      <w:r>
        <w:rPr>
          <w:sz w:val="24"/>
        </w:rPr>
        <w:t>shall</w:t>
      </w:r>
      <w:r>
        <w:rPr>
          <w:spacing w:val="-3"/>
          <w:sz w:val="24"/>
        </w:rPr>
        <w:t xml:space="preserve"> </w:t>
      </w:r>
      <w:r>
        <w:rPr>
          <w:sz w:val="24"/>
        </w:rPr>
        <w:t>be</w:t>
      </w:r>
      <w:r>
        <w:rPr>
          <w:spacing w:val="-2"/>
          <w:sz w:val="24"/>
        </w:rPr>
        <w:t xml:space="preserve"> </w:t>
      </w:r>
      <w:r>
        <w:rPr>
          <w:sz w:val="24"/>
        </w:rPr>
        <w:t>required</w:t>
      </w:r>
      <w:r>
        <w:rPr>
          <w:spacing w:val="-1"/>
          <w:sz w:val="24"/>
        </w:rPr>
        <w:t xml:space="preserve"> </w:t>
      </w:r>
      <w:r>
        <w:rPr>
          <w:sz w:val="24"/>
        </w:rPr>
        <w:t>to</w:t>
      </w:r>
      <w:r>
        <w:rPr>
          <w:spacing w:val="-3"/>
          <w:sz w:val="24"/>
        </w:rPr>
        <w:t xml:space="preserve"> </w:t>
      </w:r>
      <w:r>
        <w:rPr>
          <w:sz w:val="24"/>
        </w:rPr>
        <w:t>have</w:t>
      </w:r>
      <w:r>
        <w:rPr>
          <w:spacing w:val="-5"/>
          <w:sz w:val="24"/>
        </w:rPr>
        <w:t xml:space="preserve"> </w:t>
      </w:r>
      <w:r>
        <w:rPr>
          <w:sz w:val="24"/>
        </w:rPr>
        <w:t>prerequisite</w:t>
      </w:r>
      <w:r>
        <w:rPr>
          <w:spacing w:val="-3"/>
          <w:sz w:val="24"/>
        </w:rPr>
        <w:t xml:space="preserve"> </w:t>
      </w:r>
      <w:r>
        <w:rPr>
          <w:sz w:val="24"/>
        </w:rPr>
        <w:t>personnel security clearance for access to classified information including Special Access Programs (SAP) information</w:t>
      </w:r>
      <w:r>
        <w:rPr>
          <w:spacing w:val="-4"/>
          <w:sz w:val="24"/>
        </w:rPr>
        <w:t xml:space="preserve"> </w:t>
      </w:r>
      <w:r>
        <w:rPr>
          <w:sz w:val="24"/>
        </w:rPr>
        <w:t>and</w:t>
      </w:r>
      <w:r>
        <w:rPr>
          <w:spacing w:val="-4"/>
          <w:sz w:val="24"/>
        </w:rPr>
        <w:t xml:space="preserve"> </w:t>
      </w:r>
      <w:r>
        <w:rPr>
          <w:sz w:val="24"/>
        </w:rPr>
        <w:t>Sensitive</w:t>
      </w:r>
      <w:r>
        <w:rPr>
          <w:spacing w:val="-4"/>
          <w:sz w:val="24"/>
        </w:rPr>
        <w:t xml:space="preserve"> </w:t>
      </w:r>
      <w:r>
        <w:rPr>
          <w:sz w:val="24"/>
        </w:rPr>
        <w:t>Compartmented</w:t>
      </w:r>
      <w:r>
        <w:rPr>
          <w:spacing w:val="-3"/>
          <w:sz w:val="24"/>
        </w:rPr>
        <w:t xml:space="preserve"> </w:t>
      </w:r>
      <w:r>
        <w:rPr>
          <w:sz w:val="24"/>
        </w:rPr>
        <w:t>Information</w:t>
      </w:r>
      <w:r>
        <w:rPr>
          <w:spacing w:val="-4"/>
          <w:sz w:val="24"/>
        </w:rPr>
        <w:t xml:space="preserve"> </w:t>
      </w:r>
      <w:r>
        <w:rPr>
          <w:sz w:val="24"/>
        </w:rPr>
        <w:t>(SCI).</w:t>
      </w:r>
      <w:r>
        <w:rPr>
          <w:spacing w:val="-4"/>
          <w:sz w:val="24"/>
        </w:rPr>
        <w:t xml:space="preserve"> </w:t>
      </w:r>
      <w:r>
        <w:rPr>
          <w:sz w:val="24"/>
        </w:rPr>
        <w:t>Contractors</w:t>
      </w:r>
      <w:r>
        <w:rPr>
          <w:spacing w:val="-2"/>
          <w:sz w:val="24"/>
        </w:rPr>
        <w:t xml:space="preserve"> </w:t>
      </w:r>
      <w:r>
        <w:rPr>
          <w:sz w:val="24"/>
        </w:rPr>
        <w:t>working</w:t>
      </w:r>
      <w:r>
        <w:rPr>
          <w:spacing w:val="-4"/>
          <w:sz w:val="24"/>
        </w:rPr>
        <w:t xml:space="preserve"> </w:t>
      </w:r>
      <w:r>
        <w:rPr>
          <w:sz w:val="24"/>
        </w:rPr>
        <w:t>on</w:t>
      </w:r>
      <w:r>
        <w:rPr>
          <w:spacing w:val="-4"/>
          <w:sz w:val="24"/>
        </w:rPr>
        <w:t xml:space="preserve"> </w:t>
      </w:r>
      <w:r>
        <w:rPr>
          <w:sz w:val="24"/>
        </w:rPr>
        <w:t>SAP</w:t>
      </w:r>
      <w:r>
        <w:rPr>
          <w:spacing w:val="-4"/>
          <w:sz w:val="24"/>
        </w:rPr>
        <w:t xml:space="preserve"> </w:t>
      </w:r>
      <w:r>
        <w:rPr>
          <w:sz w:val="24"/>
        </w:rPr>
        <w:t>shall</w:t>
      </w:r>
      <w:r>
        <w:rPr>
          <w:spacing w:val="-4"/>
          <w:sz w:val="24"/>
        </w:rPr>
        <w:t xml:space="preserve"> </w:t>
      </w:r>
      <w:r>
        <w:rPr>
          <w:sz w:val="24"/>
        </w:rPr>
        <w:t>have</w:t>
      </w:r>
      <w:r>
        <w:rPr>
          <w:spacing w:val="-5"/>
          <w:sz w:val="24"/>
        </w:rPr>
        <w:t xml:space="preserve"> </w:t>
      </w:r>
      <w:r>
        <w:rPr>
          <w:sz w:val="24"/>
        </w:rPr>
        <w:t>as</w:t>
      </w:r>
      <w:r>
        <w:rPr>
          <w:spacing w:val="-4"/>
          <w:sz w:val="24"/>
        </w:rPr>
        <w:t xml:space="preserve"> </w:t>
      </w:r>
      <w:r>
        <w:rPr>
          <w:sz w:val="24"/>
        </w:rPr>
        <w:t xml:space="preserve">a minimum a final Secret Clearance. Contractors working on SCI shall have as a minimum a final </w:t>
      </w:r>
      <w:proofErr w:type="gramStart"/>
      <w:r>
        <w:rPr>
          <w:sz w:val="24"/>
        </w:rPr>
        <w:t>Top Secret</w:t>
      </w:r>
      <w:proofErr w:type="gramEnd"/>
      <w:r>
        <w:rPr>
          <w:sz w:val="24"/>
        </w:rPr>
        <w:t xml:space="preserve"> clearance. The Contractor shall have access to the Government-classified SIPRNET.</w:t>
      </w:r>
    </w:p>
    <w:p w14:paraId="2D8949E0" w14:textId="77777777" w:rsidR="00016C31" w:rsidRDefault="00016C31">
      <w:pPr>
        <w:pStyle w:val="BodyText"/>
        <w:spacing w:before="1"/>
        <w:rPr>
          <w:sz w:val="24"/>
        </w:rPr>
      </w:pPr>
    </w:p>
    <w:p w14:paraId="06E3D911" w14:textId="77777777" w:rsidR="00016C31" w:rsidRDefault="00900DE8">
      <w:pPr>
        <w:pStyle w:val="ListParagraph"/>
        <w:numPr>
          <w:ilvl w:val="3"/>
          <w:numId w:val="139"/>
        </w:numPr>
        <w:tabs>
          <w:tab w:val="left" w:pos="1000"/>
        </w:tabs>
        <w:ind w:right="291" w:firstLine="0"/>
        <w:rPr>
          <w:sz w:val="24"/>
        </w:rPr>
      </w:pPr>
      <w:r>
        <w:pict w14:anchorId="1EF54EA7">
          <v:rect id="docshape11" o:spid="_x0000_s1121" style="position:absolute;left:0;text-align:left;margin-left:59.5pt;margin-top:34.35pt;width:515pt;height:1.45pt;z-index:-18515968;mso-position-horizontal-relative:page" fillcolor="#0e233d" stroked="f">
            <w10:wrap anchorx="page"/>
          </v:rect>
        </w:pict>
      </w:r>
      <w:r w:rsidR="00632607">
        <w:rPr>
          <w:sz w:val="24"/>
        </w:rPr>
        <w:t>Security</w:t>
      </w:r>
      <w:r w:rsidR="00632607">
        <w:rPr>
          <w:spacing w:val="-4"/>
          <w:sz w:val="24"/>
        </w:rPr>
        <w:t xml:space="preserve"> </w:t>
      </w:r>
      <w:r w:rsidR="00632607">
        <w:rPr>
          <w:sz w:val="24"/>
        </w:rPr>
        <w:t>requirements</w:t>
      </w:r>
      <w:r w:rsidR="00632607">
        <w:rPr>
          <w:spacing w:val="-4"/>
          <w:sz w:val="24"/>
        </w:rPr>
        <w:t xml:space="preserve"> </w:t>
      </w:r>
      <w:r w:rsidR="00632607">
        <w:rPr>
          <w:sz w:val="24"/>
        </w:rPr>
        <w:t>will</w:t>
      </w:r>
      <w:r w:rsidR="00632607">
        <w:rPr>
          <w:spacing w:val="-4"/>
          <w:sz w:val="24"/>
        </w:rPr>
        <w:t xml:space="preserve"> </w:t>
      </w:r>
      <w:r w:rsidR="00632607">
        <w:rPr>
          <w:sz w:val="24"/>
        </w:rPr>
        <w:t>be</w:t>
      </w:r>
      <w:r w:rsidR="00632607">
        <w:rPr>
          <w:spacing w:val="-4"/>
          <w:sz w:val="24"/>
        </w:rPr>
        <w:t xml:space="preserve"> </w:t>
      </w:r>
      <w:r w:rsidR="00632607">
        <w:rPr>
          <w:sz w:val="24"/>
        </w:rPr>
        <w:t>based</w:t>
      </w:r>
      <w:r w:rsidR="00632607">
        <w:rPr>
          <w:spacing w:val="-4"/>
          <w:sz w:val="24"/>
        </w:rPr>
        <w:t xml:space="preserve"> </w:t>
      </w:r>
      <w:r w:rsidR="00632607">
        <w:rPr>
          <w:sz w:val="24"/>
        </w:rPr>
        <w:t>upon</w:t>
      </w:r>
      <w:r w:rsidR="00632607">
        <w:rPr>
          <w:spacing w:val="-4"/>
          <w:sz w:val="24"/>
        </w:rPr>
        <w:t xml:space="preserve"> </w:t>
      </w:r>
      <w:r w:rsidR="00632607">
        <w:rPr>
          <w:sz w:val="24"/>
        </w:rPr>
        <w:t>the</w:t>
      </w:r>
      <w:r w:rsidR="00632607">
        <w:rPr>
          <w:spacing w:val="-4"/>
          <w:sz w:val="24"/>
        </w:rPr>
        <w:t xml:space="preserve"> </w:t>
      </w:r>
      <w:r w:rsidR="00632607">
        <w:rPr>
          <w:sz w:val="24"/>
        </w:rPr>
        <w:t>latest</w:t>
      </w:r>
      <w:r w:rsidR="00632607">
        <w:rPr>
          <w:spacing w:val="-4"/>
          <w:sz w:val="24"/>
        </w:rPr>
        <w:t xml:space="preserve"> </w:t>
      </w:r>
      <w:r w:rsidR="00632607">
        <w:rPr>
          <w:sz w:val="24"/>
        </w:rPr>
        <w:t>Security</w:t>
      </w:r>
      <w:r w:rsidR="00632607">
        <w:rPr>
          <w:spacing w:val="-4"/>
          <w:sz w:val="24"/>
        </w:rPr>
        <w:t xml:space="preserve"> </w:t>
      </w:r>
      <w:r w:rsidR="00632607">
        <w:rPr>
          <w:sz w:val="24"/>
        </w:rPr>
        <w:t>Classification</w:t>
      </w:r>
      <w:r w:rsidR="00632607">
        <w:rPr>
          <w:spacing w:val="-4"/>
          <w:sz w:val="24"/>
        </w:rPr>
        <w:t xml:space="preserve"> </w:t>
      </w:r>
      <w:r w:rsidR="00632607">
        <w:rPr>
          <w:sz w:val="24"/>
        </w:rPr>
        <w:t>Guide.</w:t>
      </w:r>
      <w:r w:rsidR="00632607">
        <w:rPr>
          <w:spacing w:val="-4"/>
          <w:sz w:val="24"/>
        </w:rPr>
        <w:t xml:space="preserve"> </w:t>
      </w:r>
      <w:r w:rsidR="00632607">
        <w:rPr>
          <w:sz w:val="24"/>
        </w:rPr>
        <w:t>The</w:t>
      </w:r>
      <w:r w:rsidR="00632607">
        <w:rPr>
          <w:spacing w:val="-6"/>
          <w:sz w:val="24"/>
        </w:rPr>
        <w:t xml:space="preserve"> </w:t>
      </w:r>
      <w:r w:rsidR="00632607">
        <w:rPr>
          <w:sz w:val="24"/>
        </w:rPr>
        <w:t>contractor and all associated sub-contractors shall develop internal security procedures to protect classified,</w:t>
      </w:r>
    </w:p>
    <w:p w14:paraId="6E0B079D" w14:textId="77777777" w:rsidR="00016C31" w:rsidRDefault="00016C31">
      <w:pPr>
        <w:rPr>
          <w:sz w:val="24"/>
        </w:rPr>
        <w:sectPr w:rsidR="00016C31">
          <w:pgSz w:w="12240" w:h="15840"/>
          <w:pgMar w:top="1300" w:right="640" w:bottom="1060" w:left="1000" w:header="0" w:footer="801" w:gutter="0"/>
          <w:cols w:space="720"/>
        </w:sectPr>
      </w:pPr>
    </w:p>
    <w:p w14:paraId="382FF2D8" w14:textId="77777777" w:rsidR="00016C31" w:rsidRDefault="00632607">
      <w:pPr>
        <w:spacing w:before="79"/>
        <w:ind w:left="219" w:right="337"/>
        <w:rPr>
          <w:sz w:val="24"/>
        </w:rPr>
      </w:pPr>
      <w:r>
        <w:rPr>
          <w:sz w:val="24"/>
        </w:rPr>
        <w:lastRenderedPageBreak/>
        <w:t>sensitive, unclassified, high dollar value, and hazardous items. The contractor and all associated sub- contractors shall comply with FAR 52.204-2, Security Requirements. Contractors having access to information classified “Confidential”, “Secret”, or “Top Secret” shall comply with - (1) The Security Agreement</w:t>
      </w:r>
      <w:r>
        <w:rPr>
          <w:spacing w:val="-2"/>
          <w:sz w:val="24"/>
        </w:rPr>
        <w:t xml:space="preserve"> </w:t>
      </w:r>
      <w:r>
        <w:rPr>
          <w:sz w:val="24"/>
        </w:rPr>
        <w:t>(DD</w:t>
      </w:r>
      <w:r>
        <w:rPr>
          <w:spacing w:val="-3"/>
          <w:sz w:val="24"/>
        </w:rPr>
        <w:t xml:space="preserve"> </w:t>
      </w:r>
      <w:r>
        <w:rPr>
          <w:sz w:val="24"/>
        </w:rPr>
        <w:t>Form</w:t>
      </w:r>
      <w:r>
        <w:rPr>
          <w:spacing w:val="-4"/>
          <w:sz w:val="24"/>
        </w:rPr>
        <w:t xml:space="preserve"> </w:t>
      </w:r>
      <w:r>
        <w:rPr>
          <w:sz w:val="24"/>
        </w:rPr>
        <w:t>441),</w:t>
      </w:r>
      <w:r>
        <w:rPr>
          <w:spacing w:val="-4"/>
          <w:sz w:val="24"/>
        </w:rPr>
        <w:t xml:space="preserve"> </w:t>
      </w:r>
      <w:r>
        <w:rPr>
          <w:sz w:val="24"/>
        </w:rPr>
        <w:t>including</w:t>
      </w:r>
      <w:r>
        <w:rPr>
          <w:spacing w:val="-4"/>
          <w:sz w:val="24"/>
        </w:rPr>
        <w:t xml:space="preserve"> </w:t>
      </w:r>
      <w:r>
        <w:rPr>
          <w:sz w:val="24"/>
        </w:rPr>
        <w:t>the</w:t>
      </w:r>
      <w:r>
        <w:rPr>
          <w:spacing w:val="-4"/>
          <w:sz w:val="24"/>
        </w:rPr>
        <w:t xml:space="preserve"> </w:t>
      </w:r>
      <w:r>
        <w:rPr>
          <w:sz w:val="24"/>
        </w:rPr>
        <w:t>National</w:t>
      </w:r>
      <w:r>
        <w:rPr>
          <w:spacing w:val="-4"/>
          <w:sz w:val="24"/>
        </w:rPr>
        <w:t xml:space="preserve"> </w:t>
      </w:r>
      <w:r>
        <w:rPr>
          <w:sz w:val="24"/>
        </w:rPr>
        <w:t>Industrial</w:t>
      </w:r>
      <w:r>
        <w:rPr>
          <w:spacing w:val="-4"/>
          <w:sz w:val="24"/>
        </w:rPr>
        <w:t xml:space="preserve"> </w:t>
      </w:r>
      <w:r>
        <w:rPr>
          <w:sz w:val="24"/>
        </w:rPr>
        <w:t>Security</w:t>
      </w:r>
      <w:r>
        <w:rPr>
          <w:spacing w:val="-4"/>
          <w:sz w:val="24"/>
        </w:rPr>
        <w:t xml:space="preserve"> </w:t>
      </w:r>
      <w:r>
        <w:rPr>
          <w:sz w:val="24"/>
        </w:rPr>
        <w:t>Program</w:t>
      </w:r>
      <w:r>
        <w:rPr>
          <w:spacing w:val="-5"/>
          <w:sz w:val="24"/>
        </w:rPr>
        <w:t xml:space="preserve"> </w:t>
      </w:r>
      <w:r>
        <w:rPr>
          <w:sz w:val="24"/>
        </w:rPr>
        <w:t>Operating</w:t>
      </w:r>
      <w:r>
        <w:rPr>
          <w:spacing w:val="-5"/>
          <w:sz w:val="24"/>
        </w:rPr>
        <w:t xml:space="preserve"> </w:t>
      </w:r>
      <w:r>
        <w:rPr>
          <w:sz w:val="24"/>
        </w:rPr>
        <w:t>Manual</w:t>
      </w:r>
      <w:r>
        <w:rPr>
          <w:spacing w:val="-4"/>
          <w:sz w:val="24"/>
        </w:rPr>
        <w:t xml:space="preserve"> </w:t>
      </w:r>
      <w:r>
        <w:rPr>
          <w:sz w:val="24"/>
        </w:rPr>
        <w:t>(DoD 5220.22-M) and (2) any revisions to DoD 5220.22-M, notice of which has been furnished to the contractor. The contractor shall comply with all security classification requirements IAW the DD Form 254, DoD Contract Security Classification Specification. The contractor shall maintain facilities for storage and discussions of classified materials at the DoD XXXXXXX level.</w:t>
      </w:r>
    </w:p>
    <w:p w14:paraId="22841606" w14:textId="77777777" w:rsidR="00016C31" w:rsidRDefault="00016C31">
      <w:pPr>
        <w:pStyle w:val="BodyText"/>
        <w:rPr>
          <w:sz w:val="24"/>
        </w:rPr>
      </w:pPr>
    </w:p>
    <w:p w14:paraId="404D9795" w14:textId="77777777" w:rsidR="00016C31" w:rsidRDefault="00632607">
      <w:pPr>
        <w:pStyle w:val="Heading3"/>
        <w:numPr>
          <w:ilvl w:val="2"/>
          <w:numId w:val="139"/>
        </w:numPr>
        <w:tabs>
          <w:tab w:val="left" w:pos="940"/>
        </w:tabs>
      </w:pPr>
      <w:r>
        <w:rPr>
          <w:spacing w:val="-2"/>
        </w:rPr>
        <w:t>Cybersecurity</w:t>
      </w:r>
    </w:p>
    <w:p w14:paraId="7BBCF9D4" w14:textId="77777777" w:rsidR="00016C31" w:rsidRDefault="00016C31">
      <w:pPr>
        <w:pStyle w:val="BodyText"/>
        <w:rPr>
          <w:b/>
          <w:sz w:val="24"/>
        </w:rPr>
      </w:pPr>
    </w:p>
    <w:p w14:paraId="1BC93DE4" w14:textId="77777777" w:rsidR="00016C31" w:rsidRDefault="00632607">
      <w:pPr>
        <w:pStyle w:val="ListParagraph"/>
        <w:numPr>
          <w:ilvl w:val="3"/>
          <w:numId w:val="139"/>
        </w:numPr>
        <w:tabs>
          <w:tab w:val="left" w:pos="993"/>
        </w:tabs>
        <w:ind w:right="156" w:firstLine="0"/>
        <w:rPr>
          <w:sz w:val="24"/>
        </w:rPr>
      </w:pPr>
      <w:r>
        <w:rPr>
          <w:sz w:val="24"/>
        </w:rPr>
        <w:t>The Contractor shall adhere to Cyber Security regulations and policies including the National Security Act; Clinger-Cohen Act; Federal Information Security Management Act (FISMA); AR 25-1 Army Information Technology; AR 25-2 Army Cybersecurity; Any applicable DoD 8500 series</w:t>
      </w:r>
      <w:r>
        <w:rPr>
          <w:spacing w:val="40"/>
          <w:sz w:val="24"/>
        </w:rPr>
        <w:t xml:space="preserve"> </w:t>
      </w:r>
      <w:r>
        <w:rPr>
          <w:sz w:val="24"/>
        </w:rPr>
        <w:t>Directives and/or Instructions and their associated references (Cyber security); National Institute of Standards</w:t>
      </w:r>
      <w:r>
        <w:rPr>
          <w:spacing w:val="-4"/>
          <w:sz w:val="24"/>
        </w:rPr>
        <w:t xml:space="preserve"> </w:t>
      </w:r>
      <w:r>
        <w:rPr>
          <w:sz w:val="24"/>
        </w:rPr>
        <w:t>and</w:t>
      </w:r>
      <w:r>
        <w:rPr>
          <w:spacing w:val="-4"/>
          <w:sz w:val="24"/>
        </w:rPr>
        <w:t xml:space="preserve"> </w:t>
      </w:r>
      <w:r>
        <w:rPr>
          <w:sz w:val="24"/>
        </w:rPr>
        <w:t>Technology</w:t>
      </w:r>
      <w:r>
        <w:rPr>
          <w:spacing w:val="-4"/>
          <w:sz w:val="24"/>
        </w:rPr>
        <w:t xml:space="preserve"> </w:t>
      </w:r>
      <w:r>
        <w:rPr>
          <w:sz w:val="24"/>
        </w:rPr>
        <w:t>(NIST)</w:t>
      </w:r>
      <w:r>
        <w:rPr>
          <w:spacing w:val="-5"/>
          <w:sz w:val="24"/>
        </w:rPr>
        <w:t xml:space="preserve"> </w:t>
      </w:r>
      <w:r>
        <w:rPr>
          <w:sz w:val="24"/>
        </w:rPr>
        <w:t>SP</w:t>
      </w:r>
      <w:r>
        <w:rPr>
          <w:spacing w:val="-4"/>
          <w:sz w:val="24"/>
        </w:rPr>
        <w:t xml:space="preserve"> </w:t>
      </w:r>
      <w:r>
        <w:rPr>
          <w:sz w:val="24"/>
        </w:rPr>
        <w:t>800</w:t>
      </w:r>
      <w:r>
        <w:rPr>
          <w:spacing w:val="-4"/>
          <w:sz w:val="24"/>
        </w:rPr>
        <w:t xml:space="preserve"> </w:t>
      </w:r>
      <w:r>
        <w:rPr>
          <w:sz w:val="24"/>
        </w:rPr>
        <w:t>series</w:t>
      </w:r>
      <w:r>
        <w:rPr>
          <w:spacing w:val="-4"/>
          <w:sz w:val="24"/>
        </w:rPr>
        <w:t xml:space="preserve"> </w:t>
      </w:r>
      <w:r>
        <w:rPr>
          <w:sz w:val="24"/>
        </w:rPr>
        <w:t>Special</w:t>
      </w:r>
      <w:r>
        <w:rPr>
          <w:spacing w:val="-4"/>
          <w:sz w:val="24"/>
        </w:rPr>
        <w:t xml:space="preserve"> </w:t>
      </w:r>
      <w:r>
        <w:rPr>
          <w:sz w:val="24"/>
        </w:rPr>
        <w:t>Publications</w:t>
      </w:r>
      <w:r>
        <w:rPr>
          <w:spacing w:val="-4"/>
          <w:sz w:val="24"/>
        </w:rPr>
        <w:t xml:space="preserve"> </w:t>
      </w:r>
      <w:r>
        <w:rPr>
          <w:sz w:val="24"/>
        </w:rPr>
        <w:t>(SP)</w:t>
      </w:r>
      <w:r>
        <w:rPr>
          <w:spacing w:val="-4"/>
          <w:sz w:val="24"/>
        </w:rPr>
        <w:t xml:space="preserve"> </w:t>
      </w:r>
      <w:r>
        <w:rPr>
          <w:sz w:val="24"/>
        </w:rPr>
        <w:t>and</w:t>
      </w:r>
      <w:r>
        <w:rPr>
          <w:spacing w:val="-4"/>
          <w:sz w:val="24"/>
        </w:rPr>
        <w:t xml:space="preserve"> </w:t>
      </w:r>
      <w:r>
        <w:rPr>
          <w:sz w:val="24"/>
        </w:rPr>
        <w:t>their</w:t>
      </w:r>
      <w:r>
        <w:rPr>
          <w:spacing w:val="-5"/>
          <w:sz w:val="24"/>
        </w:rPr>
        <w:t xml:space="preserve"> </w:t>
      </w:r>
      <w:r>
        <w:rPr>
          <w:sz w:val="24"/>
        </w:rPr>
        <w:t>associated</w:t>
      </w:r>
      <w:r>
        <w:rPr>
          <w:spacing w:val="-4"/>
          <w:sz w:val="24"/>
        </w:rPr>
        <w:t xml:space="preserve"> </w:t>
      </w:r>
      <w:r>
        <w:rPr>
          <w:sz w:val="24"/>
        </w:rPr>
        <w:t>references; CNSSI No. 1253 Security Categorization and Control Selection for National Security Systems;</w:t>
      </w:r>
    </w:p>
    <w:p w14:paraId="125821AF" w14:textId="77777777" w:rsidR="00016C31" w:rsidRDefault="00016C31">
      <w:pPr>
        <w:pStyle w:val="BodyText"/>
        <w:spacing w:before="1"/>
        <w:rPr>
          <w:sz w:val="24"/>
        </w:rPr>
      </w:pPr>
    </w:p>
    <w:p w14:paraId="5A10DF7C" w14:textId="77777777" w:rsidR="00016C31" w:rsidRDefault="00632607">
      <w:pPr>
        <w:ind w:left="219" w:right="175"/>
        <w:rPr>
          <w:sz w:val="24"/>
        </w:rPr>
      </w:pPr>
      <w:r>
        <w:rPr>
          <w:sz w:val="24"/>
        </w:rPr>
        <w:t>Chairman of the Joint Chiefs of Staff Instruction (CJCSI) and Chairman of the Joint Chiefs of Staff Manual</w:t>
      </w:r>
      <w:r>
        <w:rPr>
          <w:spacing w:val="-4"/>
          <w:sz w:val="24"/>
        </w:rPr>
        <w:t xml:space="preserve"> </w:t>
      </w:r>
      <w:r>
        <w:rPr>
          <w:sz w:val="24"/>
        </w:rPr>
        <w:t>(CJCSM)</w:t>
      </w:r>
      <w:r>
        <w:rPr>
          <w:spacing w:val="-4"/>
          <w:sz w:val="24"/>
        </w:rPr>
        <w:t xml:space="preserve"> </w:t>
      </w:r>
      <w:r>
        <w:rPr>
          <w:sz w:val="24"/>
        </w:rPr>
        <w:t>6000</w:t>
      </w:r>
      <w:r>
        <w:rPr>
          <w:spacing w:val="-4"/>
          <w:sz w:val="24"/>
        </w:rPr>
        <w:t xml:space="preserve"> </w:t>
      </w:r>
      <w:r>
        <w:rPr>
          <w:sz w:val="24"/>
        </w:rPr>
        <w:t>Series;</w:t>
      </w:r>
      <w:r>
        <w:rPr>
          <w:spacing w:val="-4"/>
          <w:sz w:val="24"/>
        </w:rPr>
        <w:t xml:space="preserve"> </w:t>
      </w:r>
      <w:r>
        <w:rPr>
          <w:sz w:val="24"/>
        </w:rPr>
        <w:t>National</w:t>
      </w:r>
      <w:r>
        <w:rPr>
          <w:spacing w:val="-4"/>
          <w:sz w:val="24"/>
        </w:rPr>
        <w:t xml:space="preserve"> </w:t>
      </w:r>
      <w:r>
        <w:rPr>
          <w:sz w:val="24"/>
        </w:rPr>
        <w:t>Security</w:t>
      </w:r>
      <w:r>
        <w:rPr>
          <w:spacing w:val="-4"/>
          <w:sz w:val="24"/>
        </w:rPr>
        <w:t xml:space="preserve"> </w:t>
      </w:r>
      <w:r>
        <w:rPr>
          <w:sz w:val="24"/>
        </w:rPr>
        <w:t>Agency</w:t>
      </w:r>
      <w:r>
        <w:rPr>
          <w:spacing w:val="-4"/>
          <w:sz w:val="24"/>
        </w:rPr>
        <w:t xml:space="preserve"> </w:t>
      </w:r>
      <w:r>
        <w:rPr>
          <w:sz w:val="24"/>
        </w:rPr>
        <w:t>(NSA)</w:t>
      </w:r>
      <w:r>
        <w:rPr>
          <w:spacing w:val="-5"/>
          <w:sz w:val="24"/>
        </w:rPr>
        <w:t xml:space="preserve"> </w:t>
      </w:r>
      <w:r>
        <w:rPr>
          <w:sz w:val="24"/>
        </w:rPr>
        <w:t>Guides;</w:t>
      </w:r>
      <w:r>
        <w:rPr>
          <w:spacing w:val="-2"/>
          <w:sz w:val="24"/>
        </w:rPr>
        <w:t xml:space="preserve"> </w:t>
      </w:r>
      <w:r>
        <w:rPr>
          <w:sz w:val="24"/>
        </w:rPr>
        <w:t>Defense</w:t>
      </w:r>
      <w:r>
        <w:rPr>
          <w:spacing w:val="-3"/>
          <w:sz w:val="24"/>
        </w:rPr>
        <w:t xml:space="preserve"> </w:t>
      </w:r>
      <w:r>
        <w:rPr>
          <w:sz w:val="24"/>
        </w:rPr>
        <w:t>Information</w:t>
      </w:r>
      <w:r>
        <w:rPr>
          <w:spacing w:val="-4"/>
          <w:sz w:val="24"/>
        </w:rPr>
        <w:t xml:space="preserve"> </w:t>
      </w:r>
      <w:r>
        <w:rPr>
          <w:sz w:val="24"/>
        </w:rPr>
        <w:t>System Agency (DISA) Security Technical Implementation Guides (STIGs).</w:t>
      </w:r>
    </w:p>
    <w:p w14:paraId="545A78A1" w14:textId="77777777" w:rsidR="00016C31" w:rsidRDefault="00016C31">
      <w:pPr>
        <w:pStyle w:val="BodyText"/>
        <w:rPr>
          <w:sz w:val="26"/>
        </w:rPr>
      </w:pPr>
    </w:p>
    <w:p w14:paraId="2DD29780" w14:textId="77777777" w:rsidR="00016C31" w:rsidRDefault="00016C31">
      <w:pPr>
        <w:pStyle w:val="BodyText"/>
        <w:rPr>
          <w:sz w:val="22"/>
        </w:rPr>
      </w:pPr>
    </w:p>
    <w:p w14:paraId="030AC945" w14:textId="77777777" w:rsidR="00016C31" w:rsidRDefault="00632607">
      <w:pPr>
        <w:pStyle w:val="Heading2"/>
        <w:numPr>
          <w:ilvl w:val="2"/>
          <w:numId w:val="138"/>
        </w:numPr>
        <w:tabs>
          <w:tab w:val="left" w:pos="940"/>
        </w:tabs>
      </w:pPr>
      <w:r>
        <w:t>GENERAL</w:t>
      </w:r>
      <w:r>
        <w:rPr>
          <w:spacing w:val="-8"/>
        </w:rPr>
        <w:t xml:space="preserve"> </w:t>
      </w:r>
      <w:r>
        <w:rPr>
          <w:spacing w:val="-2"/>
        </w:rPr>
        <w:t>REQUIREMENTS:</w:t>
      </w:r>
    </w:p>
    <w:p w14:paraId="4FD7FF48" w14:textId="77777777" w:rsidR="00016C31" w:rsidRDefault="00016C31">
      <w:pPr>
        <w:pStyle w:val="BodyText"/>
        <w:rPr>
          <w:b/>
          <w:sz w:val="24"/>
        </w:rPr>
      </w:pPr>
    </w:p>
    <w:p w14:paraId="2C69553C" w14:textId="77777777" w:rsidR="00016C31" w:rsidRDefault="00632607">
      <w:pPr>
        <w:pStyle w:val="ListParagraph"/>
        <w:numPr>
          <w:ilvl w:val="2"/>
          <w:numId w:val="138"/>
        </w:numPr>
        <w:tabs>
          <w:tab w:val="left" w:pos="940"/>
        </w:tabs>
        <w:ind w:left="219" w:right="285" w:firstLine="0"/>
        <w:rPr>
          <w:sz w:val="24"/>
        </w:rPr>
      </w:pPr>
      <w:r>
        <w:rPr>
          <w:b/>
          <w:sz w:val="24"/>
        </w:rPr>
        <w:t xml:space="preserve">OVERVIEW OF WORK REQUIRED: </w:t>
      </w:r>
      <w:r>
        <w:rPr>
          <w:sz w:val="24"/>
        </w:rPr>
        <w:t>The contractor's technical effort shall be under the direction</w:t>
      </w:r>
      <w:r>
        <w:rPr>
          <w:spacing w:val="-3"/>
          <w:sz w:val="24"/>
        </w:rPr>
        <w:t xml:space="preserve"> </w:t>
      </w:r>
      <w:r>
        <w:rPr>
          <w:sz w:val="24"/>
        </w:rPr>
        <w:t>of</w:t>
      </w:r>
      <w:r>
        <w:rPr>
          <w:spacing w:val="-4"/>
          <w:sz w:val="24"/>
        </w:rPr>
        <w:t xml:space="preserve"> </w:t>
      </w:r>
      <w:r>
        <w:rPr>
          <w:sz w:val="24"/>
        </w:rPr>
        <w:t>a</w:t>
      </w:r>
      <w:r>
        <w:rPr>
          <w:spacing w:val="-2"/>
          <w:sz w:val="24"/>
        </w:rPr>
        <w:t xml:space="preserve"> </w:t>
      </w:r>
      <w:r>
        <w:rPr>
          <w:sz w:val="24"/>
        </w:rPr>
        <w:t>contractor</w:t>
      </w:r>
      <w:r>
        <w:rPr>
          <w:spacing w:val="-2"/>
          <w:sz w:val="24"/>
        </w:rPr>
        <w:t xml:space="preserve"> </w:t>
      </w:r>
      <w:r>
        <w:rPr>
          <w:sz w:val="24"/>
        </w:rPr>
        <w:t>project</w:t>
      </w:r>
      <w:r>
        <w:rPr>
          <w:spacing w:val="-3"/>
          <w:sz w:val="24"/>
        </w:rPr>
        <w:t xml:space="preserve"> </w:t>
      </w:r>
      <w:r>
        <w:rPr>
          <w:sz w:val="24"/>
        </w:rPr>
        <w:t>manager</w:t>
      </w:r>
      <w:r>
        <w:rPr>
          <w:spacing w:val="-3"/>
          <w:sz w:val="24"/>
        </w:rPr>
        <w:t xml:space="preserve"> </w:t>
      </w:r>
      <w:r>
        <w:rPr>
          <w:sz w:val="24"/>
        </w:rPr>
        <w:t>who</w:t>
      </w:r>
      <w:r>
        <w:rPr>
          <w:spacing w:val="-3"/>
          <w:sz w:val="24"/>
        </w:rPr>
        <w:t xml:space="preserve"> </w:t>
      </w:r>
      <w:r>
        <w:rPr>
          <w:sz w:val="24"/>
        </w:rPr>
        <w:t>shall</w:t>
      </w:r>
      <w:r>
        <w:rPr>
          <w:spacing w:val="-3"/>
          <w:sz w:val="24"/>
        </w:rPr>
        <w:t xml:space="preserve"> </w:t>
      </w:r>
      <w:r>
        <w:rPr>
          <w:sz w:val="24"/>
        </w:rPr>
        <w:t>provide</w:t>
      </w:r>
      <w:r>
        <w:rPr>
          <w:spacing w:val="-3"/>
          <w:sz w:val="24"/>
        </w:rPr>
        <w:t xml:space="preserve"> </w:t>
      </w:r>
      <w:r>
        <w:rPr>
          <w:sz w:val="24"/>
        </w:rPr>
        <w:t>the</w:t>
      </w:r>
      <w:r>
        <w:rPr>
          <w:spacing w:val="-4"/>
          <w:sz w:val="24"/>
        </w:rPr>
        <w:t xml:space="preserve"> </w:t>
      </w:r>
      <w:r>
        <w:rPr>
          <w:sz w:val="24"/>
        </w:rPr>
        <w:t>overall</w:t>
      </w:r>
      <w:r>
        <w:rPr>
          <w:spacing w:val="-3"/>
          <w:sz w:val="24"/>
        </w:rPr>
        <w:t xml:space="preserve"> </w:t>
      </w:r>
      <w:r>
        <w:rPr>
          <w:sz w:val="24"/>
        </w:rPr>
        <w:t>contractor</w:t>
      </w:r>
      <w:r>
        <w:rPr>
          <w:spacing w:val="-3"/>
          <w:sz w:val="24"/>
        </w:rPr>
        <w:t xml:space="preserve"> </w:t>
      </w:r>
      <w:r>
        <w:rPr>
          <w:sz w:val="24"/>
        </w:rPr>
        <w:t>management</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 xml:space="preserve">TO including personnel, planning, quality control, direction, </w:t>
      </w:r>
      <w:proofErr w:type="gramStart"/>
      <w:r>
        <w:rPr>
          <w:sz w:val="24"/>
        </w:rPr>
        <w:t>coordination</w:t>
      </w:r>
      <w:proofErr w:type="gramEnd"/>
      <w:r>
        <w:rPr>
          <w:sz w:val="24"/>
        </w:rPr>
        <w:t xml:space="preserve"> and reviews necessary to ensure effective</w:t>
      </w:r>
      <w:r>
        <w:rPr>
          <w:spacing w:val="-4"/>
          <w:sz w:val="24"/>
        </w:rPr>
        <w:t xml:space="preserve"> </w:t>
      </w:r>
      <w:r>
        <w:rPr>
          <w:sz w:val="24"/>
        </w:rPr>
        <w:t>contract</w:t>
      </w:r>
      <w:r>
        <w:rPr>
          <w:spacing w:val="-3"/>
          <w:sz w:val="24"/>
        </w:rPr>
        <w:t xml:space="preserve"> </w:t>
      </w:r>
      <w:r>
        <w:rPr>
          <w:sz w:val="24"/>
        </w:rPr>
        <w:t>performance.</w:t>
      </w:r>
      <w:r>
        <w:rPr>
          <w:spacing w:val="-3"/>
          <w:sz w:val="24"/>
        </w:rPr>
        <w:t xml:space="preserve"> </w:t>
      </w:r>
      <w:r>
        <w:rPr>
          <w:sz w:val="24"/>
        </w:rPr>
        <w:t>The</w:t>
      </w:r>
      <w:r>
        <w:rPr>
          <w:spacing w:val="-3"/>
          <w:sz w:val="24"/>
        </w:rPr>
        <w:t xml:space="preserve"> </w:t>
      </w:r>
      <w:r>
        <w:rPr>
          <w:sz w:val="24"/>
        </w:rPr>
        <w:t>contractor</w:t>
      </w:r>
      <w:r>
        <w:rPr>
          <w:spacing w:val="-3"/>
          <w:sz w:val="24"/>
        </w:rPr>
        <w:t xml:space="preserve"> </w:t>
      </w:r>
      <w:r>
        <w:rPr>
          <w:sz w:val="24"/>
        </w:rPr>
        <w:t>shall</w:t>
      </w:r>
      <w:r>
        <w:rPr>
          <w:spacing w:val="-2"/>
          <w:sz w:val="24"/>
        </w:rPr>
        <w:t xml:space="preserve"> </w:t>
      </w:r>
      <w:r>
        <w:rPr>
          <w:sz w:val="24"/>
        </w:rPr>
        <w:t>identify</w:t>
      </w:r>
      <w:r>
        <w:rPr>
          <w:spacing w:val="-2"/>
          <w:sz w:val="24"/>
        </w:rPr>
        <w:t xml:space="preserve"> </w:t>
      </w:r>
      <w:r>
        <w:rPr>
          <w:sz w:val="24"/>
        </w:rPr>
        <w:t>a</w:t>
      </w:r>
      <w:r>
        <w:rPr>
          <w:spacing w:val="-4"/>
          <w:sz w:val="24"/>
        </w:rPr>
        <w:t xml:space="preserve"> </w:t>
      </w:r>
      <w:r>
        <w:rPr>
          <w:sz w:val="24"/>
        </w:rPr>
        <w:t>TO</w:t>
      </w:r>
      <w:r>
        <w:rPr>
          <w:spacing w:val="-3"/>
          <w:sz w:val="24"/>
        </w:rPr>
        <w:t xml:space="preserve"> </w:t>
      </w:r>
      <w:r>
        <w:rPr>
          <w:sz w:val="24"/>
        </w:rPr>
        <w:t>manager</w:t>
      </w:r>
      <w:r>
        <w:rPr>
          <w:spacing w:val="-2"/>
          <w:sz w:val="24"/>
        </w:rPr>
        <w:t xml:space="preserve"> </w:t>
      </w:r>
      <w:r>
        <w:rPr>
          <w:sz w:val="24"/>
        </w:rPr>
        <w:t>to</w:t>
      </w:r>
      <w:r>
        <w:rPr>
          <w:spacing w:val="-2"/>
          <w:sz w:val="24"/>
        </w:rPr>
        <w:t xml:space="preserve"> </w:t>
      </w:r>
      <w:r>
        <w:rPr>
          <w:sz w:val="24"/>
        </w:rPr>
        <w:t>serve</w:t>
      </w:r>
      <w:r>
        <w:rPr>
          <w:spacing w:val="-5"/>
          <w:sz w:val="24"/>
        </w:rPr>
        <w:t xml:space="preserve"> </w:t>
      </w:r>
      <w:r>
        <w:rPr>
          <w:sz w:val="24"/>
        </w:rPr>
        <w:t>as</w:t>
      </w:r>
      <w:r>
        <w:rPr>
          <w:spacing w:val="-1"/>
          <w:sz w:val="24"/>
        </w:rPr>
        <w:t xml:space="preserve"> </w:t>
      </w:r>
      <w:r>
        <w:rPr>
          <w:sz w:val="24"/>
        </w:rPr>
        <w:t>a</w:t>
      </w:r>
      <w:r>
        <w:rPr>
          <w:spacing w:val="-3"/>
          <w:sz w:val="24"/>
        </w:rPr>
        <w:t xml:space="preserve"> </w:t>
      </w:r>
      <w:r>
        <w:rPr>
          <w:sz w:val="24"/>
        </w:rPr>
        <w:t>primary</w:t>
      </w:r>
      <w:r>
        <w:rPr>
          <w:spacing w:val="-2"/>
          <w:sz w:val="24"/>
        </w:rPr>
        <w:t xml:space="preserve"> </w:t>
      </w:r>
      <w:r>
        <w:rPr>
          <w:sz w:val="24"/>
        </w:rPr>
        <w:t>point</w:t>
      </w:r>
      <w:r>
        <w:rPr>
          <w:spacing w:val="-2"/>
          <w:sz w:val="24"/>
        </w:rPr>
        <w:t xml:space="preserve"> </w:t>
      </w:r>
      <w:r>
        <w:rPr>
          <w:sz w:val="24"/>
        </w:rPr>
        <w:t>of contact at the TO level.</w:t>
      </w:r>
    </w:p>
    <w:p w14:paraId="5FF7B4BD" w14:textId="77777777" w:rsidR="00016C31" w:rsidRDefault="00016C31">
      <w:pPr>
        <w:pStyle w:val="BodyText"/>
        <w:spacing w:before="1"/>
        <w:rPr>
          <w:sz w:val="24"/>
        </w:rPr>
      </w:pPr>
    </w:p>
    <w:p w14:paraId="3CDD9D9D" w14:textId="77777777" w:rsidR="00016C31" w:rsidRDefault="00632607">
      <w:pPr>
        <w:pStyle w:val="ListParagraph"/>
        <w:numPr>
          <w:ilvl w:val="3"/>
          <w:numId w:val="138"/>
        </w:numPr>
        <w:tabs>
          <w:tab w:val="left" w:pos="1000"/>
        </w:tabs>
        <w:ind w:right="302" w:firstLine="0"/>
        <w:rPr>
          <w:sz w:val="24"/>
        </w:rPr>
      </w:pPr>
      <w:r>
        <w:rPr>
          <w:sz w:val="24"/>
        </w:rPr>
        <w:t>The</w:t>
      </w:r>
      <w:r>
        <w:rPr>
          <w:spacing w:val="-5"/>
          <w:sz w:val="24"/>
        </w:rPr>
        <w:t xml:space="preserve"> </w:t>
      </w:r>
      <w:r>
        <w:rPr>
          <w:sz w:val="24"/>
        </w:rPr>
        <w:t>requirements</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TO</w:t>
      </w:r>
      <w:r>
        <w:rPr>
          <w:spacing w:val="-4"/>
          <w:sz w:val="24"/>
        </w:rPr>
        <w:t xml:space="preserve"> </w:t>
      </w:r>
      <w:r>
        <w:rPr>
          <w:sz w:val="24"/>
        </w:rPr>
        <w:t>shall</w:t>
      </w:r>
      <w:r>
        <w:rPr>
          <w:spacing w:val="-3"/>
          <w:sz w:val="24"/>
        </w:rPr>
        <w:t xml:space="preserve"> </w:t>
      </w:r>
      <w:r>
        <w:rPr>
          <w:sz w:val="24"/>
        </w:rPr>
        <w:t>require</w:t>
      </w:r>
      <w:r>
        <w:rPr>
          <w:spacing w:val="-5"/>
          <w:sz w:val="24"/>
        </w:rPr>
        <w:t xml:space="preserve"> </w:t>
      </w:r>
      <w:r>
        <w:rPr>
          <w:sz w:val="24"/>
        </w:rPr>
        <w:t>technical</w:t>
      </w:r>
      <w:r>
        <w:rPr>
          <w:spacing w:val="-3"/>
          <w:sz w:val="24"/>
        </w:rPr>
        <w:t xml:space="preserve"> </w:t>
      </w:r>
      <w:r>
        <w:rPr>
          <w:sz w:val="24"/>
        </w:rPr>
        <w:t>interchange</w:t>
      </w:r>
      <w:r>
        <w:rPr>
          <w:spacing w:val="-4"/>
          <w:sz w:val="24"/>
        </w:rPr>
        <w:t xml:space="preserve"> </w:t>
      </w:r>
      <w:r>
        <w:rPr>
          <w:sz w:val="24"/>
        </w:rPr>
        <w:t>meetings</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scheduled</w:t>
      </w:r>
      <w:r>
        <w:rPr>
          <w:spacing w:val="-2"/>
          <w:sz w:val="24"/>
        </w:rPr>
        <w:t xml:space="preserve"> </w:t>
      </w:r>
      <w:r>
        <w:rPr>
          <w:sz w:val="24"/>
        </w:rPr>
        <w:t>at</w:t>
      </w:r>
      <w:r>
        <w:rPr>
          <w:spacing w:val="-3"/>
          <w:sz w:val="24"/>
        </w:rPr>
        <w:t xml:space="preserve"> </w:t>
      </w:r>
      <w:r>
        <w:rPr>
          <w:sz w:val="24"/>
        </w:rPr>
        <w:t xml:space="preserve">least </w:t>
      </w:r>
      <w:r>
        <w:rPr>
          <w:spacing w:val="-2"/>
          <w:sz w:val="24"/>
        </w:rPr>
        <w:t>monthly.</w:t>
      </w:r>
    </w:p>
    <w:p w14:paraId="1CF4598B" w14:textId="77777777" w:rsidR="00016C31" w:rsidRDefault="00016C31">
      <w:pPr>
        <w:pStyle w:val="BodyText"/>
        <w:rPr>
          <w:sz w:val="24"/>
        </w:rPr>
      </w:pPr>
    </w:p>
    <w:p w14:paraId="651BE43D" w14:textId="77777777" w:rsidR="00016C31" w:rsidRDefault="00632607">
      <w:pPr>
        <w:pStyle w:val="ListParagraph"/>
        <w:numPr>
          <w:ilvl w:val="2"/>
          <w:numId w:val="138"/>
        </w:numPr>
        <w:tabs>
          <w:tab w:val="left" w:pos="813"/>
        </w:tabs>
        <w:ind w:left="812" w:hanging="594"/>
        <w:rPr>
          <w:sz w:val="24"/>
        </w:rPr>
      </w:pPr>
      <w:r>
        <w:rPr>
          <w:b/>
          <w:sz w:val="24"/>
        </w:rPr>
        <w:t>Service</w:t>
      </w:r>
      <w:r>
        <w:rPr>
          <w:b/>
          <w:spacing w:val="-6"/>
          <w:sz w:val="24"/>
        </w:rPr>
        <w:t xml:space="preserve"> </w:t>
      </w:r>
      <w:r>
        <w:rPr>
          <w:b/>
          <w:sz w:val="24"/>
        </w:rPr>
        <w:t>during</w:t>
      </w:r>
      <w:r>
        <w:rPr>
          <w:b/>
          <w:spacing w:val="-3"/>
          <w:sz w:val="24"/>
        </w:rPr>
        <w:t xml:space="preserve"> </w:t>
      </w:r>
      <w:r>
        <w:rPr>
          <w:b/>
          <w:sz w:val="24"/>
        </w:rPr>
        <w:t>Crisis.</w:t>
      </w:r>
      <w:r>
        <w:rPr>
          <w:b/>
          <w:spacing w:val="-1"/>
          <w:sz w:val="24"/>
        </w:rPr>
        <w:t xml:space="preserve"> </w:t>
      </w:r>
      <w:r>
        <w:rPr>
          <w:sz w:val="24"/>
        </w:rPr>
        <w:t>None</w:t>
      </w:r>
      <w:r>
        <w:rPr>
          <w:spacing w:val="-6"/>
          <w:sz w:val="24"/>
        </w:rPr>
        <w:t xml:space="preserve"> </w:t>
      </w:r>
      <w:r>
        <w:rPr>
          <w:sz w:val="24"/>
        </w:rPr>
        <w:t>of</w:t>
      </w:r>
      <w:r>
        <w:rPr>
          <w:spacing w:val="-3"/>
          <w:sz w:val="24"/>
        </w:rPr>
        <w:t xml:space="preserve"> </w:t>
      </w:r>
      <w:r>
        <w:rPr>
          <w:sz w:val="24"/>
        </w:rPr>
        <w:t>the</w:t>
      </w:r>
      <w:r>
        <w:rPr>
          <w:spacing w:val="-5"/>
          <w:sz w:val="24"/>
        </w:rPr>
        <w:t xml:space="preserve"> </w:t>
      </w:r>
      <w:r>
        <w:rPr>
          <w:sz w:val="24"/>
        </w:rPr>
        <w:t>work</w:t>
      </w:r>
      <w:r>
        <w:rPr>
          <w:spacing w:val="-3"/>
          <w:sz w:val="24"/>
        </w:rPr>
        <w:t xml:space="preserve"> </w:t>
      </w:r>
      <w:r>
        <w:rPr>
          <w:sz w:val="24"/>
        </w:rPr>
        <w:t>is</w:t>
      </w:r>
      <w:r>
        <w:rPr>
          <w:spacing w:val="-2"/>
          <w:sz w:val="24"/>
        </w:rPr>
        <w:t xml:space="preserve"> </w:t>
      </w:r>
      <w:r>
        <w:rPr>
          <w:sz w:val="24"/>
        </w:rPr>
        <w:t>considered</w:t>
      </w:r>
      <w:r>
        <w:rPr>
          <w:spacing w:val="-2"/>
          <w:sz w:val="24"/>
        </w:rPr>
        <w:t xml:space="preserve"> </w:t>
      </w:r>
      <w:proofErr w:type="gramStart"/>
      <w:r>
        <w:rPr>
          <w:sz w:val="24"/>
        </w:rPr>
        <w:t>mission-</w:t>
      </w:r>
      <w:r>
        <w:rPr>
          <w:spacing w:val="-2"/>
          <w:sz w:val="24"/>
        </w:rPr>
        <w:t>critical</w:t>
      </w:r>
      <w:proofErr w:type="gramEnd"/>
      <w:r>
        <w:rPr>
          <w:spacing w:val="-2"/>
          <w:sz w:val="24"/>
        </w:rPr>
        <w:t>.</w:t>
      </w:r>
    </w:p>
    <w:p w14:paraId="7A0FE195" w14:textId="77777777" w:rsidR="00016C31" w:rsidRDefault="00016C31">
      <w:pPr>
        <w:pStyle w:val="BodyText"/>
        <w:rPr>
          <w:sz w:val="24"/>
        </w:rPr>
      </w:pPr>
    </w:p>
    <w:p w14:paraId="4E4E00C6" w14:textId="77777777" w:rsidR="00016C31" w:rsidRDefault="00632607">
      <w:pPr>
        <w:pStyle w:val="ListParagraph"/>
        <w:numPr>
          <w:ilvl w:val="2"/>
          <w:numId w:val="138"/>
        </w:numPr>
        <w:tabs>
          <w:tab w:val="left" w:pos="813"/>
        </w:tabs>
        <w:ind w:left="219" w:right="175" w:firstLine="0"/>
        <w:rPr>
          <w:sz w:val="24"/>
        </w:rPr>
      </w:pPr>
      <w:r>
        <w:rPr>
          <w:sz w:val="24"/>
        </w:rPr>
        <w:t>On-site performance at Government facilities is anticipated. For all on-site performance, the Government</w:t>
      </w:r>
      <w:r>
        <w:rPr>
          <w:spacing w:val="-3"/>
          <w:sz w:val="24"/>
        </w:rPr>
        <w:t xml:space="preserve"> </w:t>
      </w:r>
      <w:r>
        <w:rPr>
          <w:sz w:val="24"/>
        </w:rPr>
        <w:t>will</w:t>
      </w:r>
      <w:r>
        <w:rPr>
          <w:spacing w:val="-3"/>
          <w:sz w:val="24"/>
        </w:rPr>
        <w:t xml:space="preserve"> </w:t>
      </w:r>
      <w:r>
        <w:rPr>
          <w:sz w:val="24"/>
        </w:rPr>
        <w:t>provide</w:t>
      </w:r>
      <w:r>
        <w:rPr>
          <w:spacing w:val="-2"/>
          <w:sz w:val="24"/>
        </w:rPr>
        <w:t xml:space="preserve"> </w:t>
      </w:r>
      <w:r>
        <w:rPr>
          <w:sz w:val="24"/>
        </w:rPr>
        <w:t>access</w:t>
      </w:r>
      <w:r>
        <w:rPr>
          <w:spacing w:val="-3"/>
          <w:sz w:val="24"/>
        </w:rPr>
        <w:t xml:space="preserve"> </w:t>
      </w:r>
      <w:r>
        <w:rPr>
          <w:sz w:val="24"/>
        </w:rPr>
        <w:t>to</w:t>
      </w:r>
      <w:r>
        <w:rPr>
          <w:spacing w:val="-3"/>
          <w:sz w:val="24"/>
        </w:rPr>
        <w:t xml:space="preserve"> </w:t>
      </w:r>
      <w:r>
        <w:rPr>
          <w:sz w:val="24"/>
        </w:rPr>
        <w:t>facilities,</w:t>
      </w:r>
      <w:r>
        <w:rPr>
          <w:spacing w:val="-3"/>
          <w:sz w:val="24"/>
        </w:rPr>
        <w:t xml:space="preserve"> </w:t>
      </w:r>
      <w:r>
        <w:rPr>
          <w:sz w:val="24"/>
        </w:rPr>
        <w:t>sites,</w:t>
      </w:r>
      <w:r>
        <w:rPr>
          <w:spacing w:val="-3"/>
          <w:sz w:val="24"/>
        </w:rPr>
        <w:t xml:space="preserve"> </w:t>
      </w:r>
      <w:r>
        <w:rPr>
          <w:sz w:val="24"/>
        </w:rPr>
        <w:t>office</w:t>
      </w:r>
      <w:r>
        <w:rPr>
          <w:spacing w:val="-5"/>
          <w:sz w:val="24"/>
        </w:rPr>
        <w:t xml:space="preserve"> </w:t>
      </w:r>
      <w:r>
        <w:rPr>
          <w:sz w:val="24"/>
        </w:rPr>
        <w:t>space</w:t>
      </w:r>
      <w:r>
        <w:rPr>
          <w:spacing w:val="-2"/>
          <w:sz w:val="24"/>
        </w:rPr>
        <w:t xml:space="preserve"> </w:t>
      </w:r>
      <w:r>
        <w:rPr>
          <w:sz w:val="24"/>
        </w:rPr>
        <w:t>and</w:t>
      </w:r>
      <w:r>
        <w:rPr>
          <w:spacing w:val="-3"/>
          <w:sz w:val="24"/>
        </w:rPr>
        <w:t xml:space="preserve"> </w:t>
      </w:r>
      <w:r>
        <w:rPr>
          <w:sz w:val="24"/>
        </w:rPr>
        <w:t>equipment</w:t>
      </w:r>
      <w:r>
        <w:rPr>
          <w:spacing w:val="-3"/>
          <w:sz w:val="24"/>
        </w:rPr>
        <w:t xml:space="preserve"> </w:t>
      </w:r>
      <w:r>
        <w:rPr>
          <w:sz w:val="24"/>
        </w:rPr>
        <w:t>required</w:t>
      </w:r>
      <w:r>
        <w:rPr>
          <w:spacing w:val="-3"/>
          <w:sz w:val="24"/>
        </w:rPr>
        <w:t xml:space="preserve"> </w:t>
      </w:r>
      <w:r>
        <w:rPr>
          <w:sz w:val="24"/>
        </w:rPr>
        <w:t>to</w:t>
      </w:r>
      <w:r>
        <w:rPr>
          <w:spacing w:val="-3"/>
          <w:sz w:val="24"/>
        </w:rPr>
        <w:t xml:space="preserve"> </w:t>
      </w:r>
      <w:r>
        <w:rPr>
          <w:sz w:val="24"/>
        </w:rPr>
        <w:t>perform</w:t>
      </w:r>
      <w:r>
        <w:rPr>
          <w:spacing w:val="-3"/>
          <w:sz w:val="24"/>
        </w:rPr>
        <w:t xml:space="preserve"> </w:t>
      </w:r>
      <w:r>
        <w:rPr>
          <w:sz w:val="24"/>
        </w:rPr>
        <w:t>the</w:t>
      </w:r>
      <w:r>
        <w:rPr>
          <w:spacing w:val="-4"/>
          <w:sz w:val="24"/>
        </w:rPr>
        <w:t xml:space="preserve"> </w:t>
      </w:r>
      <w:r>
        <w:rPr>
          <w:sz w:val="24"/>
        </w:rPr>
        <w:t>TO (as determined to be necessary and available by the Contracting Officer’s Representative [COR]).</w:t>
      </w:r>
    </w:p>
    <w:p w14:paraId="21807849" w14:textId="77777777" w:rsidR="00016C31" w:rsidRDefault="00016C31">
      <w:pPr>
        <w:pStyle w:val="BodyText"/>
        <w:spacing w:before="1"/>
        <w:rPr>
          <w:sz w:val="24"/>
        </w:rPr>
      </w:pPr>
    </w:p>
    <w:p w14:paraId="58933F84" w14:textId="77777777" w:rsidR="00016C31" w:rsidRDefault="00632607">
      <w:pPr>
        <w:pStyle w:val="ListParagraph"/>
        <w:numPr>
          <w:ilvl w:val="2"/>
          <w:numId w:val="138"/>
        </w:numPr>
        <w:tabs>
          <w:tab w:val="left" w:pos="813"/>
        </w:tabs>
        <w:ind w:left="219" w:right="139" w:firstLine="0"/>
        <w:jc w:val="both"/>
        <w:rPr>
          <w:sz w:val="24"/>
        </w:rPr>
      </w:pPr>
      <w:r>
        <w:rPr>
          <w:b/>
          <w:sz w:val="24"/>
        </w:rPr>
        <w:t>Access</w:t>
      </w:r>
      <w:r>
        <w:rPr>
          <w:b/>
          <w:spacing w:val="-5"/>
          <w:sz w:val="24"/>
        </w:rPr>
        <w:t xml:space="preserve"> </w:t>
      </w:r>
      <w:r>
        <w:rPr>
          <w:b/>
          <w:sz w:val="24"/>
        </w:rPr>
        <w:t>to</w:t>
      </w:r>
      <w:r>
        <w:rPr>
          <w:b/>
          <w:spacing w:val="-5"/>
          <w:sz w:val="24"/>
        </w:rPr>
        <w:t xml:space="preserve"> </w:t>
      </w:r>
      <w:r>
        <w:rPr>
          <w:b/>
          <w:sz w:val="24"/>
        </w:rPr>
        <w:t>Government</w:t>
      </w:r>
      <w:r>
        <w:rPr>
          <w:b/>
          <w:spacing w:val="-5"/>
          <w:sz w:val="24"/>
        </w:rPr>
        <w:t xml:space="preserve"> </w:t>
      </w:r>
      <w:r>
        <w:rPr>
          <w:b/>
          <w:sz w:val="24"/>
        </w:rPr>
        <w:t>Property,</w:t>
      </w:r>
      <w:r>
        <w:rPr>
          <w:b/>
          <w:spacing w:val="-5"/>
          <w:sz w:val="24"/>
        </w:rPr>
        <w:t xml:space="preserve"> </w:t>
      </w:r>
      <w:r>
        <w:rPr>
          <w:b/>
          <w:sz w:val="24"/>
        </w:rPr>
        <w:t>Equipment,</w:t>
      </w:r>
      <w:r>
        <w:rPr>
          <w:b/>
          <w:spacing w:val="-5"/>
          <w:sz w:val="24"/>
        </w:rPr>
        <w:t xml:space="preserve"> </w:t>
      </w:r>
      <w:r>
        <w:rPr>
          <w:b/>
          <w:sz w:val="24"/>
        </w:rPr>
        <w:t>and</w:t>
      </w:r>
      <w:r>
        <w:rPr>
          <w:b/>
          <w:spacing w:val="-5"/>
          <w:sz w:val="24"/>
        </w:rPr>
        <w:t xml:space="preserve"> </w:t>
      </w:r>
      <w:r>
        <w:rPr>
          <w:b/>
          <w:sz w:val="24"/>
        </w:rPr>
        <w:t>Information.</w:t>
      </w:r>
      <w:r>
        <w:rPr>
          <w:b/>
          <w:spacing w:val="-2"/>
          <w:sz w:val="24"/>
        </w:rPr>
        <w:t xml:space="preserve"> </w:t>
      </w:r>
      <w:r>
        <w:rPr>
          <w:sz w:val="24"/>
        </w:rPr>
        <w:t>Government</w:t>
      </w:r>
      <w:r>
        <w:rPr>
          <w:spacing w:val="-5"/>
          <w:sz w:val="24"/>
        </w:rPr>
        <w:t xml:space="preserve"> </w:t>
      </w:r>
      <w:r>
        <w:rPr>
          <w:sz w:val="24"/>
        </w:rPr>
        <w:t>Furnished</w:t>
      </w:r>
      <w:r>
        <w:rPr>
          <w:spacing w:val="-5"/>
          <w:sz w:val="24"/>
        </w:rPr>
        <w:t xml:space="preserve"> </w:t>
      </w:r>
      <w:r>
        <w:rPr>
          <w:sz w:val="24"/>
        </w:rPr>
        <w:t xml:space="preserve">Property, </w:t>
      </w:r>
      <w:proofErr w:type="gramStart"/>
      <w:r>
        <w:rPr>
          <w:sz w:val="24"/>
        </w:rPr>
        <w:t>Equipment</w:t>
      </w:r>
      <w:proofErr w:type="gramEnd"/>
      <w:r>
        <w:rPr>
          <w:sz w:val="24"/>
        </w:rPr>
        <w:t xml:space="preserve"> and Information (GFP/GFE/GFI)</w:t>
      </w:r>
      <w:r>
        <w:rPr>
          <w:spacing w:val="-2"/>
          <w:sz w:val="24"/>
        </w:rPr>
        <w:t xml:space="preserve"> </w:t>
      </w:r>
      <w:r>
        <w:rPr>
          <w:sz w:val="24"/>
        </w:rPr>
        <w:t>is not anticipated in support of</w:t>
      </w:r>
      <w:r>
        <w:rPr>
          <w:spacing w:val="-1"/>
          <w:sz w:val="24"/>
        </w:rPr>
        <w:t xml:space="preserve"> </w:t>
      </w:r>
      <w:r>
        <w:rPr>
          <w:sz w:val="24"/>
        </w:rPr>
        <w:t>this TO. If this changes in the future, the listing will be added as an appendix to this PWS via modification.</w:t>
      </w:r>
    </w:p>
    <w:p w14:paraId="23F8913B" w14:textId="77777777" w:rsidR="00016C31" w:rsidRDefault="00016C31">
      <w:pPr>
        <w:pStyle w:val="BodyText"/>
        <w:rPr>
          <w:sz w:val="24"/>
        </w:rPr>
      </w:pPr>
    </w:p>
    <w:p w14:paraId="11E85BF4" w14:textId="77777777" w:rsidR="00016C31" w:rsidRDefault="00632607">
      <w:pPr>
        <w:pStyle w:val="Heading3"/>
        <w:numPr>
          <w:ilvl w:val="2"/>
          <w:numId w:val="138"/>
        </w:numPr>
        <w:tabs>
          <w:tab w:val="left" w:pos="940"/>
        </w:tabs>
        <w:jc w:val="both"/>
      </w:pPr>
      <w:r>
        <w:t>Accident</w:t>
      </w:r>
      <w:r>
        <w:rPr>
          <w:spacing w:val="-8"/>
        </w:rPr>
        <w:t xml:space="preserve"> </w:t>
      </w:r>
      <w:r>
        <w:t>Reporting</w:t>
      </w:r>
      <w:r>
        <w:rPr>
          <w:spacing w:val="-8"/>
        </w:rPr>
        <w:t xml:space="preserve"> </w:t>
      </w:r>
      <w:r>
        <w:t>and</w:t>
      </w:r>
      <w:r>
        <w:rPr>
          <w:spacing w:val="-9"/>
        </w:rPr>
        <w:t xml:space="preserve"> </w:t>
      </w:r>
      <w:r>
        <w:rPr>
          <w:spacing w:val="-2"/>
        </w:rPr>
        <w:t>Responsibilities</w:t>
      </w:r>
    </w:p>
    <w:p w14:paraId="1A1C591D" w14:textId="77777777" w:rsidR="00016C31" w:rsidRDefault="00016C31">
      <w:pPr>
        <w:pStyle w:val="BodyText"/>
        <w:rPr>
          <w:b/>
          <w:sz w:val="24"/>
        </w:rPr>
      </w:pPr>
    </w:p>
    <w:p w14:paraId="4C936D39" w14:textId="77777777" w:rsidR="00016C31" w:rsidRDefault="00632607">
      <w:pPr>
        <w:pStyle w:val="ListParagraph"/>
        <w:numPr>
          <w:ilvl w:val="3"/>
          <w:numId w:val="138"/>
        </w:numPr>
        <w:tabs>
          <w:tab w:val="left" w:pos="1000"/>
        </w:tabs>
        <w:ind w:left="999"/>
        <w:jc w:val="both"/>
        <w:rPr>
          <w:sz w:val="24"/>
        </w:rPr>
      </w:pPr>
      <w:r>
        <w:rPr>
          <w:sz w:val="24"/>
        </w:rPr>
        <w:t>Accident</w:t>
      </w:r>
      <w:r>
        <w:rPr>
          <w:spacing w:val="-2"/>
          <w:sz w:val="24"/>
        </w:rPr>
        <w:t xml:space="preserve"> </w:t>
      </w:r>
      <w:r>
        <w:rPr>
          <w:sz w:val="24"/>
        </w:rPr>
        <w:t>investigation</w:t>
      </w:r>
      <w:r>
        <w:rPr>
          <w:spacing w:val="-1"/>
          <w:sz w:val="24"/>
        </w:rPr>
        <w:t xml:space="preserve"> </w:t>
      </w:r>
      <w:r>
        <w:rPr>
          <w:sz w:val="24"/>
        </w:rPr>
        <w:t>and</w:t>
      </w:r>
      <w:r>
        <w:rPr>
          <w:spacing w:val="-1"/>
          <w:sz w:val="24"/>
        </w:rPr>
        <w:t xml:space="preserve"> </w:t>
      </w:r>
      <w:r>
        <w:rPr>
          <w:sz w:val="24"/>
        </w:rPr>
        <w:t>reporting</w:t>
      </w:r>
      <w:r>
        <w:rPr>
          <w:spacing w:val="-2"/>
          <w:sz w:val="24"/>
        </w:rPr>
        <w:t xml:space="preserve"> </w:t>
      </w:r>
      <w:r>
        <w:rPr>
          <w:sz w:val="24"/>
        </w:rPr>
        <w:t>to</w:t>
      </w:r>
      <w:r>
        <w:rPr>
          <w:spacing w:val="-1"/>
          <w:sz w:val="24"/>
        </w:rPr>
        <w:t xml:space="preserve"> </w:t>
      </w:r>
      <w:r>
        <w:rPr>
          <w:sz w:val="24"/>
        </w:rPr>
        <w:t>higher</w:t>
      </w:r>
      <w:r>
        <w:rPr>
          <w:spacing w:val="-3"/>
          <w:sz w:val="24"/>
        </w:rPr>
        <w:t xml:space="preserve"> </w:t>
      </w:r>
      <w:r>
        <w:rPr>
          <w:sz w:val="24"/>
        </w:rPr>
        <w:t>command</w:t>
      </w:r>
      <w:r>
        <w:rPr>
          <w:spacing w:val="-2"/>
          <w:sz w:val="24"/>
        </w:rPr>
        <w:t xml:space="preserve"> </w:t>
      </w:r>
      <w:r>
        <w:rPr>
          <w:sz w:val="24"/>
        </w:rPr>
        <w:t>levels</w:t>
      </w:r>
      <w:r>
        <w:rPr>
          <w:spacing w:val="-1"/>
          <w:sz w:val="24"/>
        </w:rPr>
        <w:t xml:space="preserve"> </w:t>
      </w:r>
      <w:r>
        <w:rPr>
          <w:sz w:val="24"/>
        </w:rPr>
        <w:t>will</w:t>
      </w:r>
      <w:r>
        <w:rPr>
          <w:spacing w:val="-1"/>
          <w:sz w:val="24"/>
        </w:rPr>
        <w:t xml:space="preserve"> </w:t>
      </w:r>
      <w:r>
        <w:rPr>
          <w:sz w:val="24"/>
        </w:rPr>
        <w:t>remain</w:t>
      </w:r>
      <w:r>
        <w:rPr>
          <w:spacing w:val="-2"/>
          <w:sz w:val="24"/>
        </w:rPr>
        <w:t xml:space="preserve"> </w:t>
      </w:r>
      <w:r>
        <w:rPr>
          <w:sz w:val="24"/>
        </w:rPr>
        <w:t>with</w:t>
      </w:r>
      <w:r>
        <w:rPr>
          <w:spacing w:val="-1"/>
          <w:sz w:val="24"/>
        </w:rPr>
        <w:t xml:space="preserve"> </w:t>
      </w:r>
      <w:r>
        <w:rPr>
          <w:spacing w:val="-5"/>
          <w:sz w:val="24"/>
        </w:rPr>
        <w:t>the</w:t>
      </w:r>
    </w:p>
    <w:p w14:paraId="4ED20CAE" w14:textId="77777777" w:rsidR="00016C31" w:rsidRDefault="00900DE8">
      <w:pPr>
        <w:ind w:left="219"/>
        <w:jc w:val="both"/>
        <w:rPr>
          <w:sz w:val="24"/>
        </w:rPr>
      </w:pPr>
      <w:r>
        <w:pict w14:anchorId="43D71A7C">
          <v:rect id="docshape12" o:spid="_x0000_s1120" style="position:absolute;left:0;text-align:left;margin-left:59.5pt;margin-top:20.55pt;width:515pt;height:1.45pt;z-index:-18515456;mso-position-horizontal-relative:page" fillcolor="#0e233d" stroked="f">
            <w10:wrap anchorx="page"/>
          </v:rect>
        </w:pict>
      </w:r>
      <w:r w:rsidR="00632607">
        <w:rPr>
          <w:sz w:val="24"/>
        </w:rPr>
        <w:t>U.S.</w:t>
      </w:r>
      <w:r w:rsidR="00632607">
        <w:rPr>
          <w:spacing w:val="-2"/>
          <w:sz w:val="24"/>
        </w:rPr>
        <w:t xml:space="preserve"> </w:t>
      </w:r>
      <w:r w:rsidR="00632607">
        <w:rPr>
          <w:sz w:val="24"/>
        </w:rPr>
        <w:t>Army</w:t>
      </w:r>
      <w:r w:rsidR="00632607">
        <w:rPr>
          <w:spacing w:val="-2"/>
          <w:sz w:val="24"/>
        </w:rPr>
        <w:t xml:space="preserve"> </w:t>
      </w:r>
      <w:r w:rsidR="00632607">
        <w:rPr>
          <w:sz w:val="24"/>
        </w:rPr>
        <w:t>at</w:t>
      </w:r>
      <w:r w:rsidR="00632607">
        <w:rPr>
          <w:spacing w:val="-1"/>
          <w:sz w:val="24"/>
        </w:rPr>
        <w:t xml:space="preserve"> </w:t>
      </w:r>
      <w:r w:rsidR="00632607">
        <w:rPr>
          <w:sz w:val="24"/>
        </w:rPr>
        <w:t>the</w:t>
      </w:r>
      <w:r w:rsidR="00632607">
        <w:rPr>
          <w:spacing w:val="-2"/>
          <w:sz w:val="24"/>
        </w:rPr>
        <w:t xml:space="preserve"> </w:t>
      </w:r>
      <w:r w:rsidR="00632607">
        <w:rPr>
          <w:sz w:val="24"/>
        </w:rPr>
        <w:t>host</w:t>
      </w:r>
      <w:r w:rsidR="00632607">
        <w:rPr>
          <w:spacing w:val="-1"/>
          <w:sz w:val="24"/>
        </w:rPr>
        <w:t xml:space="preserve"> </w:t>
      </w:r>
      <w:r w:rsidR="00632607">
        <w:rPr>
          <w:spacing w:val="-2"/>
          <w:sz w:val="24"/>
        </w:rPr>
        <w:t>installation</w:t>
      </w:r>
    </w:p>
    <w:p w14:paraId="6B3D5B68" w14:textId="77777777" w:rsidR="00016C31" w:rsidRDefault="00016C31">
      <w:pPr>
        <w:jc w:val="both"/>
        <w:rPr>
          <w:sz w:val="24"/>
        </w:rPr>
        <w:sectPr w:rsidR="00016C31">
          <w:pgSz w:w="12240" w:h="15840"/>
          <w:pgMar w:top="1300" w:right="640" w:bottom="1060" w:left="1000" w:header="0" w:footer="801" w:gutter="0"/>
          <w:cols w:space="720"/>
        </w:sectPr>
      </w:pPr>
    </w:p>
    <w:p w14:paraId="2BE889B6" w14:textId="77777777" w:rsidR="00016C31" w:rsidRDefault="00632607">
      <w:pPr>
        <w:pStyle w:val="ListParagraph"/>
        <w:numPr>
          <w:ilvl w:val="3"/>
          <w:numId w:val="138"/>
        </w:numPr>
        <w:tabs>
          <w:tab w:val="left" w:pos="1000"/>
        </w:tabs>
        <w:spacing w:before="75"/>
        <w:ind w:right="326" w:firstLine="0"/>
        <w:rPr>
          <w:sz w:val="24"/>
        </w:rPr>
      </w:pPr>
      <w:r>
        <w:rPr>
          <w:sz w:val="24"/>
        </w:rPr>
        <w:lastRenderedPageBreak/>
        <w:t>The</w:t>
      </w:r>
      <w:r>
        <w:rPr>
          <w:spacing w:val="-5"/>
          <w:sz w:val="24"/>
        </w:rPr>
        <w:t xml:space="preserve"> </w:t>
      </w:r>
      <w:r>
        <w:rPr>
          <w:sz w:val="24"/>
        </w:rPr>
        <w:t>Contractor</w:t>
      </w:r>
      <w:r>
        <w:rPr>
          <w:spacing w:val="-3"/>
          <w:sz w:val="24"/>
        </w:rPr>
        <w:t xml:space="preserve"> </w:t>
      </w:r>
      <w:r>
        <w:rPr>
          <w:sz w:val="24"/>
        </w:rPr>
        <w:t>shall</w:t>
      </w:r>
      <w:r>
        <w:rPr>
          <w:spacing w:val="-3"/>
          <w:sz w:val="24"/>
        </w:rPr>
        <w:t xml:space="preserve"> </w:t>
      </w:r>
      <w:r>
        <w:rPr>
          <w:sz w:val="24"/>
        </w:rPr>
        <w:t>report</w:t>
      </w:r>
      <w:r>
        <w:rPr>
          <w:spacing w:val="-3"/>
          <w:sz w:val="24"/>
        </w:rPr>
        <w:t xml:space="preserve"> </w:t>
      </w:r>
      <w:r>
        <w:rPr>
          <w:sz w:val="24"/>
        </w:rPr>
        <w:t>within</w:t>
      </w:r>
      <w:r>
        <w:rPr>
          <w:spacing w:val="-3"/>
          <w:sz w:val="24"/>
        </w:rPr>
        <w:t xml:space="preserve"> </w:t>
      </w:r>
      <w:r>
        <w:rPr>
          <w:sz w:val="24"/>
        </w:rPr>
        <w:t>one</w:t>
      </w:r>
      <w:r>
        <w:rPr>
          <w:spacing w:val="-3"/>
          <w:sz w:val="24"/>
        </w:rPr>
        <w:t xml:space="preserve"> </w:t>
      </w:r>
      <w:r>
        <w:rPr>
          <w:sz w:val="24"/>
        </w:rPr>
        <w:t>hour</w:t>
      </w:r>
      <w:r>
        <w:rPr>
          <w:spacing w:val="-5"/>
          <w:sz w:val="24"/>
        </w:rPr>
        <w:t xml:space="preserve"> </w:t>
      </w:r>
      <w:r>
        <w:rPr>
          <w:sz w:val="24"/>
        </w:rPr>
        <w:t>of</w:t>
      </w:r>
      <w:r>
        <w:rPr>
          <w:spacing w:val="-3"/>
          <w:sz w:val="24"/>
        </w:rPr>
        <w:t xml:space="preserve"> </w:t>
      </w:r>
      <w:r>
        <w:rPr>
          <w:sz w:val="24"/>
        </w:rPr>
        <w:t>an</w:t>
      </w:r>
      <w:r>
        <w:rPr>
          <w:spacing w:val="-1"/>
          <w:sz w:val="24"/>
        </w:rPr>
        <w:t xml:space="preserve"> </w:t>
      </w:r>
      <w:r>
        <w:rPr>
          <w:sz w:val="24"/>
        </w:rPr>
        <w:t>accident</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COR</w:t>
      </w:r>
      <w:r>
        <w:rPr>
          <w:spacing w:val="-3"/>
          <w:sz w:val="24"/>
        </w:rPr>
        <w:t xml:space="preserve"> </w:t>
      </w:r>
      <w:r>
        <w:rPr>
          <w:sz w:val="24"/>
        </w:rPr>
        <w:t>all</w:t>
      </w:r>
      <w:r>
        <w:rPr>
          <w:spacing w:val="-3"/>
          <w:sz w:val="24"/>
        </w:rPr>
        <w:t xml:space="preserve"> </w:t>
      </w:r>
      <w:r>
        <w:rPr>
          <w:sz w:val="24"/>
        </w:rPr>
        <w:t>available</w:t>
      </w:r>
      <w:r>
        <w:rPr>
          <w:spacing w:val="-3"/>
          <w:sz w:val="24"/>
        </w:rPr>
        <w:t xml:space="preserve"> </w:t>
      </w:r>
      <w:r>
        <w:rPr>
          <w:sz w:val="24"/>
        </w:rPr>
        <w:t>facts</w:t>
      </w:r>
      <w:r>
        <w:rPr>
          <w:spacing w:val="-3"/>
          <w:sz w:val="24"/>
        </w:rPr>
        <w:t xml:space="preserve"> </w:t>
      </w:r>
      <w:r>
        <w:rPr>
          <w:sz w:val="24"/>
        </w:rPr>
        <w:t>relating to each instance of damage to Government property and material or injury to task order personnel.</w:t>
      </w:r>
    </w:p>
    <w:p w14:paraId="12F7D85F" w14:textId="77777777" w:rsidR="00016C31" w:rsidRDefault="00016C31">
      <w:pPr>
        <w:pStyle w:val="BodyText"/>
        <w:rPr>
          <w:sz w:val="24"/>
        </w:rPr>
      </w:pPr>
    </w:p>
    <w:p w14:paraId="49347267" w14:textId="77777777" w:rsidR="00016C31" w:rsidRDefault="00632607">
      <w:pPr>
        <w:pStyle w:val="ListParagraph"/>
        <w:numPr>
          <w:ilvl w:val="3"/>
          <w:numId w:val="138"/>
        </w:numPr>
        <w:tabs>
          <w:tab w:val="left" w:pos="1000"/>
        </w:tabs>
        <w:ind w:right="634" w:firstLine="0"/>
        <w:rPr>
          <w:sz w:val="24"/>
        </w:rPr>
      </w:pPr>
      <w:r>
        <w:rPr>
          <w:sz w:val="24"/>
        </w:rPr>
        <w:t>The</w:t>
      </w:r>
      <w:r>
        <w:rPr>
          <w:spacing w:val="-5"/>
          <w:sz w:val="24"/>
        </w:rPr>
        <w:t xml:space="preserve"> </w:t>
      </w:r>
      <w:r>
        <w:rPr>
          <w:sz w:val="24"/>
        </w:rPr>
        <w:t>Contractor</w:t>
      </w:r>
      <w:r>
        <w:rPr>
          <w:spacing w:val="-3"/>
          <w:sz w:val="24"/>
        </w:rPr>
        <w:t xml:space="preserve"> </w:t>
      </w:r>
      <w:r>
        <w:rPr>
          <w:sz w:val="24"/>
        </w:rPr>
        <w:t>shall</w:t>
      </w:r>
      <w:r>
        <w:rPr>
          <w:spacing w:val="-3"/>
          <w:sz w:val="24"/>
        </w:rPr>
        <w:t xml:space="preserve"> </w:t>
      </w:r>
      <w:r>
        <w:rPr>
          <w:sz w:val="24"/>
        </w:rPr>
        <w:t>immediately</w:t>
      </w:r>
      <w:r>
        <w:rPr>
          <w:spacing w:val="-3"/>
          <w:sz w:val="24"/>
        </w:rPr>
        <w:t xml:space="preserve"> </w:t>
      </w:r>
      <w:r>
        <w:rPr>
          <w:sz w:val="24"/>
        </w:rPr>
        <w:t>secure</w:t>
      </w:r>
      <w:r>
        <w:rPr>
          <w:spacing w:val="-4"/>
          <w:sz w:val="24"/>
        </w:rPr>
        <w:t xml:space="preserve"> </w:t>
      </w:r>
      <w:r>
        <w:rPr>
          <w:sz w:val="24"/>
        </w:rPr>
        <w:t>the</w:t>
      </w:r>
      <w:r>
        <w:rPr>
          <w:spacing w:val="-3"/>
          <w:sz w:val="24"/>
        </w:rPr>
        <w:t xml:space="preserve"> </w:t>
      </w:r>
      <w:r>
        <w:rPr>
          <w:sz w:val="24"/>
        </w:rPr>
        <w:t>accident</w:t>
      </w:r>
      <w:r>
        <w:rPr>
          <w:spacing w:val="-3"/>
          <w:sz w:val="24"/>
        </w:rPr>
        <w:t xml:space="preserve"> </w:t>
      </w:r>
      <w:r>
        <w:rPr>
          <w:sz w:val="24"/>
        </w:rPr>
        <w:t>area</w:t>
      </w:r>
      <w:r>
        <w:rPr>
          <w:spacing w:val="-4"/>
          <w:sz w:val="24"/>
        </w:rPr>
        <w:t xml:space="preserve"> </w:t>
      </w:r>
      <w:r>
        <w:rPr>
          <w:sz w:val="24"/>
        </w:rPr>
        <w:t>and</w:t>
      </w:r>
      <w:r>
        <w:rPr>
          <w:spacing w:val="-3"/>
          <w:sz w:val="24"/>
        </w:rPr>
        <w:t xml:space="preserve"> </w:t>
      </w:r>
      <w:r>
        <w:rPr>
          <w:sz w:val="24"/>
        </w:rPr>
        <w:t>wreckage</w:t>
      </w:r>
      <w:r>
        <w:rPr>
          <w:spacing w:val="-5"/>
          <w:sz w:val="24"/>
        </w:rPr>
        <w:t xml:space="preserve"> </w:t>
      </w:r>
      <w:r>
        <w:rPr>
          <w:sz w:val="24"/>
        </w:rPr>
        <w:t>until</w:t>
      </w:r>
      <w:r>
        <w:rPr>
          <w:spacing w:val="-4"/>
          <w:sz w:val="24"/>
        </w:rPr>
        <w:t xml:space="preserve"> </w:t>
      </w:r>
      <w:r>
        <w:rPr>
          <w:sz w:val="24"/>
        </w:rPr>
        <w:t>released</w:t>
      </w:r>
      <w:r>
        <w:rPr>
          <w:spacing w:val="-3"/>
          <w:sz w:val="24"/>
        </w:rPr>
        <w:t xml:space="preserve"> </w:t>
      </w:r>
      <w:r>
        <w:rPr>
          <w:sz w:val="24"/>
        </w:rPr>
        <w:t>by the accident investigation authority from the host installation. The COR will prepare the notification of release of equipment impacted by the accident or wreckage.</w:t>
      </w:r>
    </w:p>
    <w:p w14:paraId="7C15B49A" w14:textId="77777777" w:rsidR="00016C31" w:rsidRDefault="00016C31">
      <w:pPr>
        <w:pStyle w:val="BodyText"/>
        <w:rPr>
          <w:sz w:val="24"/>
        </w:rPr>
      </w:pPr>
    </w:p>
    <w:p w14:paraId="67BE7A52" w14:textId="77777777" w:rsidR="00016C31" w:rsidRDefault="00632607">
      <w:pPr>
        <w:pStyle w:val="ListParagraph"/>
        <w:numPr>
          <w:ilvl w:val="3"/>
          <w:numId w:val="138"/>
        </w:numPr>
        <w:tabs>
          <w:tab w:val="left" w:pos="1000"/>
        </w:tabs>
        <w:ind w:right="335" w:firstLine="0"/>
        <w:rPr>
          <w:sz w:val="24"/>
        </w:rPr>
      </w:pPr>
      <w:r>
        <w:rPr>
          <w:sz w:val="24"/>
        </w:rPr>
        <w:t>If</w:t>
      </w:r>
      <w:r>
        <w:rPr>
          <w:spacing w:val="-5"/>
          <w:sz w:val="24"/>
        </w:rPr>
        <w:t xml:space="preserve"> </w:t>
      </w:r>
      <w:r>
        <w:rPr>
          <w:sz w:val="24"/>
        </w:rPr>
        <w:t>the</w:t>
      </w:r>
      <w:r>
        <w:rPr>
          <w:spacing w:val="-4"/>
          <w:sz w:val="24"/>
        </w:rPr>
        <w:t xml:space="preserve"> </w:t>
      </w:r>
      <w:r>
        <w:rPr>
          <w:sz w:val="24"/>
        </w:rPr>
        <w:t>Government</w:t>
      </w:r>
      <w:r>
        <w:rPr>
          <w:spacing w:val="-4"/>
          <w:sz w:val="24"/>
        </w:rPr>
        <w:t xml:space="preserve"> </w:t>
      </w:r>
      <w:proofErr w:type="gramStart"/>
      <w:r>
        <w:rPr>
          <w:sz w:val="24"/>
        </w:rPr>
        <w:t>conducts</w:t>
      </w:r>
      <w:r>
        <w:rPr>
          <w:spacing w:val="-4"/>
          <w:sz w:val="24"/>
        </w:rPr>
        <w:t xml:space="preserve"> </w:t>
      </w:r>
      <w:r>
        <w:rPr>
          <w:sz w:val="24"/>
        </w:rPr>
        <w:t>an</w:t>
      </w:r>
      <w:r>
        <w:rPr>
          <w:spacing w:val="-4"/>
          <w:sz w:val="24"/>
        </w:rPr>
        <w:t xml:space="preserve"> </w:t>
      </w:r>
      <w:r>
        <w:rPr>
          <w:sz w:val="24"/>
        </w:rPr>
        <w:t>investigation</w:t>
      </w:r>
      <w:proofErr w:type="gramEnd"/>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accident,</w:t>
      </w:r>
      <w:r>
        <w:rPr>
          <w:spacing w:val="-4"/>
          <w:sz w:val="24"/>
        </w:rPr>
        <w:t xml:space="preserve"> </w:t>
      </w:r>
      <w:r>
        <w:rPr>
          <w:sz w:val="24"/>
        </w:rPr>
        <w:t>the</w:t>
      </w:r>
      <w:r>
        <w:rPr>
          <w:spacing w:val="-4"/>
          <w:sz w:val="24"/>
        </w:rPr>
        <w:t xml:space="preserve"> </w:t>
      </w:r>
      <w:r>
        <w:rPr>
          <w:sz w:val="24"/>
        </w:rPr>
        <w:t>Contractor</w:t>
      </w:r>
      <w:r>
        <w:rPr>
          <w:spacing w:val="-4"/>
          <w:sz w:val="24"/>
        </w:rPr>
        <w:t xml:space="preserve"> </w:t>
      </w:r>
      <w:r>
        <w:rPr>
          <w:sz w:val="24"/>
        </w:rPr>
        <w:t>shall cooperate</w:t>
      </w:r>
      <w:r>
        <w:rPr>
          <w:spacing w:val="-4"/>
          <w:sz w:val="24"/>
        </w:rPr>
        <w:t xml:space="preserve"> </w:t>
      </w:r>
      <w:r>
        <w:rPr>
          <w:sz w:val="24"/>
        </w:rPr>
        <w:t>fully with the Government personnel until the investigation is completed.</w:t>
      </w:r>
    </w:p>
    <w:p w14:paraId="116777BB" w14:textId="77777777" w:rsidR="00016C31" w:rsidRDefault="00016C31">
      <w:pPr>
        <w:pStyle w:val="BodyText"/>
        <w:rPr>
          <w:sz w:val="24"/>
        </w:rPr>
      </w:pPr>
    </w:p>
    <w:p w14:paraId="4968EF8A" w14:textId="77777777" w:rsidR="00016C31" w:rsidRDefault="00632607">
      <w:pPr>
        <w:ind w:left="219"/>
        <w:rPr>
          <w:sz w:val="24"/>
        </w:rPr>
      </w:pPr>
      <w:r>
        <w:rPr>
          <w:b/>
          <w:sz w:val="24"/>
        </w:rPr>
        <w:t>C.4.0</w:t>
      </w:r>
      <w:r>
        <w:rPr>
          <w:b/>
          <w:spacing w:val="-4"/>
          <w:sz w:val="24"/>
        </w:rPr>
        <w:t xml:space="preserve"> </w:t>
      </w:r>
      <w:r>
        <w:rPr>
          <w:b/>
          <w:sz w:val="24"/>
        </w:rPr>
        <w:t>SECURITY</w:t>
      </w:r>
      <w:r>
        <w:rPr>
          <w:b/>
          <w:spacing w:val="-4"/>
          <w:sz w:val="24"/>
        </w:rPr>
        <w:t xml:space="preserve"> </w:t>
      </w:r>
      <w:r>
        <w:rPr>
          <w:b/>
          <w:sz w:val="24"/>
        </w:rPr>
        <w:t>REQUIREMENTS</w:t>
      </w:r>
      <w:r>
        <w:rPr>
          <w:sz w:val="24"/>
        </w:rPr>
        <w:t>.</w:t>
      </w:r>
      <w:r>
        <w:rPr>
          <w:spacing w:val="-4"/>
          <w:sz w:val="24"/>
        </w:rPr>
        <w:t xml:space="preserve"> </w:t>
      </w:r>
      <w:r>
        <w:rPr>
          <w:sz w:val="24"/>
        </w:rPr>
        <w:t>The</w:t>
      </w:r>
      <w:r>
        <w:rPr>
          <w:spacing w:val="-5"/>
          <w:sz w:val="24"/>
        </w:rPr>
        <w:t xml:space="preserve"> </w:t>
      </w:r>
      <w:r>
        <w:rPr>
          <w:sz w:val="24"/>
        </w:rPr>
        <w:t>security</w:t>
      </w:r>
      <w:r>
        <w:rPr>
          <w:spacing w:val="-4"/>
          <w:sz w:val="24"/>
        </w:rPr>
        <w:t xml:space="preserve"> </w:t>
      </w:r>
      <w:r>
        <w:rPr>
          <w:sz w:val="24"/>
        </w:rPr>
        <w:t>requirements</w:t>
      </w:r>
      <w:r>
        <w:rPr>
          <w:spacing w:val="-4"/>
          <w:sz w:val="24"/>
        </w:rPr>
        <w:t xml:space="preserve"> </w:t>
      </w:r>
      <w:r>
        <w:rPr>
          <w:sz w:val="24"/>
        </w:rPr>
        <w:t>shall</w:t>
      </w:r>
      <w:r>
        <w:rPr>
          <w:spacing w:val="-4"/>
          <w:sz w:val="24"/>
        </w:rPr>
        <w:t xml:space="preserve"> </w:t>
      </w:r>
      <w:r>
        <w:rPr>
          <w:sz w:val="24"/>
        </w:rPr>
        <w:t>be</w:t>
      </w:r>
      <w:r>
        <w:rPr>
          <w:spacing w:val="-3"/>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4"/>
          <w:sz w:val="24"/>
        </w:rPr>
        <w:t xml:space="preserve"> </w:t>
      </w:r>
      <w:r>
        <w:rPr>
          <w:sz w:val="24"/>
        </w:rPr>
        <w:t xml:space="preserve">the </w:t>
      </w:r>
      <w:r>
        <w:rPr>
          <w:spacing w:val="-2"/>
          <w:sz w:val="24"/>
        </w:rPr>
        <w:t>following.</w:t>
      </w:r>
    </w:p>
    <w:p w14:paraId="59BA5A39" w14:textId="77777777" w:rsidR="00016C31" w:rsidRDefault="00016C31">
      <w:pPr>
        <w:pStyle w:val="BodyText"/>
        <w:spacing w:before="1"/>
        <w:rPr>
          <w:sz w:val="24"/>
        </w:rPr>
      </w:pPr>
    </w:p>
    <w:p w14:paraId="5D24156C" w14:textId="77777777" w:rsidR="00016C31" w:rsidRDefault="00632607">
      <w:pPr>
        <w:pStyle w:val="Heading3"/>
        <w:numPr>
          <w:ilvl w:val="2"/>
          <w:numId w:val="137"/>
        </w:numPr>
        <w:tabs>
          <w:tab w:val="left" w:pos="873"/>
        </w:tabs>
      </w:pPr>
      <w:r>
        <w:t>Contractor</w:t>
      </w:r>
      <w:r>
        <w:rPr>
          <w:spacing w:val="-7"/>
        </w:rPr>
        <w:t xml:space="preserve"> </w:t>
      </w:r>
      <w:r>
        <w:t>Security</w:t>
      </w:r>
      <w:r>
        <w:rPr>
          <w:spacing w:val="-6"/>
        </w:rPr>
        <w:t xml:space="preserve"> </w:t>
      </w:r>
      <w:r>
        <w:rPr>
          <w:spacing w:val="-2"/>
        </w:rPr>
        <w:t>Requirements</w:t>
      </w:r>
    </w:p>
    <w:p w14:paraId="4C56AC78" w14:textId="77777777" w:rsidR="00016C31" w:rsidRDefault="00016C31">
      <w:pPr>
        <w:pStyle w:val="BodyText"/>
        <w:rPr>
          <w:b/>
          <w:sz w:val="24"/>
        </w:rPr>
      </w:pPr>
    </w:p>
    <w:p w14:paraId="34236870" w14:textId="77777777" w:rsidR="00016C31" w:rsidRDefault="00632607">
      <w:pPr>
        <w:pStyle w:val="ListParagraph"/>
        <w:numPr>
          <w:ilvl w:val="3"/>
          <w:numId w:val="137"/>
        </w:numPr>
        <w:tabs>
          <w:tab w:val="left" w:pos="1000"/>
        </w:tabs>
        <w:rPr>
          <w:sz w:val="24"/>
        </w:rPr>
      </w:pPr>
      <w:r>
        <w:rPr>
          <w:sz w:val="24"/>
        </w:rPr>
        <w:t>All</w:t>
      </w:r>
      <w:r>
        <w:rPr>
          <w:spacing w:val="-2"/>
          <w:sz w:val="24"/>
        </w:rPr>
        <w:t xml:space="preserve"> </w:t>
      </w:r>
      <w:r>
        <w:rPr>
          <w:sz w:val="24"/>
        </w:rPr>
        <w:t>contractor</w:t>
      </w:r>
      <w:r>
        <w:rPr>
          <w:spacing w:val="-2"/>
          <w:sz w:val="24"/>
        </w:rPr>
        <w:t xml:space="preserve"> </w:t>
      </w:r>
      <w:r>
        <w:rPr>
          <w:sz w:val="24"/>
        </w:rPr>
        <w:t>personnel with</w:t>
      </w:r>
      <w:r>
        <w:rPr>
          <w:spacing w:val="-2"/>
          <w:sz w:val="24"/>
        </w:rPr>
        <w:t xml:space="preserve"> </w:t>
      </w:r>
      <w:r>
        <w:rPr>
          <w:sz w:val="24"/>
        </w:rPr>
        <w:t>an</w:t>
      </w:r>
      <w:r>
        <w:rPr>
          <w:spacing w:val="-2"/>
          <w:sz w:val="24"/>
        </w:rPr>
        <w:t xml:space="preserve"> </w:t>
      </w:r>
      <w:r>
        <w:rPr>
          <w:sz w:val="24"/>
        </w:rPr>
        <w:t>assigned</w:t>
      </w:r>
      <w:r>
        <w:rPr>
          <w:spacing w:val="-2"/>
          <w:sz w:val="24"/>
        </w:rPr>
        <w:t xml:space="preserve"> </w:t>
      </w:r>
      <w:r>
        <w:rPr>
          <w:sz w:val="24"/>
        </w:rPr>
        <w:t>duty</w:t>
      </w:r>
      <w:r>
        <w:rPr>
          <w:spacing w:val="-2"/>
          <w:sz w:val="24"/>
        </w:rPr>
        <w:t xml:space="preserve"> </w:t>
      </w:r>
      <w:r>
        <w:rPr>
          <w:sz w:val="24"/>
        </w:rPr>
        <w:t>location</w:t>
      </w:r>
      <w:r>
        <w:rPr>
          <w:spacing w:val="-2"/>
          <w:sz w:val="24"/>
        </w:rPr>
        <w:t xml:space="preserve"> </w:t>
      </w:r>
      <w:r>
        <w:rPr>
          <w:sz w:val="24"/>
        </w:rPr>
        <w:t>at</w:t>
      </w:r>
      <w:r>
        <w:rPr>
          <w:spacing w:val="-2"/>
          <w:sz w:val="24"/>
        </w:rPr>
        <w:t xml:space="preserve"> </w:t>
      </w:r>
      <w:r>
        <w:rPr>
          <w:sz w:val="24"/>
        </w:rPr>
        <w:t>a</w:t>
      </w:r>
      <w:r>
        <w:rPr>
          <w:spacing w:val="-2"/>
          <w:sz w:val="24"/>
        </w:rPr>
        <w:t xml:space="preserve"> </w:t>
      </w:r>
      <w:r>
        <w:rPr>
          <w:sz w:val="24"/>
        </w:rPr>
        <w:t>Government</w:t>
      </w:r>
      <w:r>
        <w:rPr>
          <w:spacing w:val="-2"/>
          <w:sz w:val="24"/>
        </w:rPr>
        <w:t xml:space="preserve"> </w:t>
      </w:r>
      <w:r>
        <w:rPr>
          <w:sz w:val="24"/>
        </w:rPr>
        <w:t>site</w:t>
      </w:r>
      <w:r>
        <w:rPr>
          <w:spacing w:val="-2"/>
          <w:sz w:val="24"/>
        </w:rPr>
        <w:t xml:space="preserve"> </w:t>
      </w:r>
      <w:r>
        <w:rPr>
          <w:sz w:val="24"/>
        </w:rPr>
        <w:t>shall</w:t>
      </w:r>
      <w:r>
        <w:rPr>
          <w:spacing w:val="-2"/>
          <w:sz w:val="24"/>
        </w:rPr>
        <w:t xml:space="preserve"> </w:t>
      </w:r>
      <w:proofErr w:type="gramStart"/>
      <w:r>
        <w:rPr>
          <w:spacing w:val="-5"/>
          <w:sz w:val="24"/>
        </w:rPr>
        <w:t>be</w:t>
      </w:r>
      <w:proofErr w:type="gramEnd"/>
    </w:p>
    <w:p w14:paraId="4D6A594B" w14:textId="77777777" w:rsidR="00016C31" w:rsidRDefault="00632607">
      <w:pPr>
        <w:ind w:left="219"/>
        <w:rPr>
          <w:sz w:val="24"/>
        </w:rPr>
      </w:pPr>
      <w:r>
        <w:rPr>
          <w:sz w:val="24"/>
        </w:rPr>
        <w:t>U.S.</w:t>
      </w:r>
      <w:r>
        <w:rPr>
          <w:spacing w:val="-2"/>
          <w:sz w:val="24"/>
        </w:rPr>
        <w:t xml:space="preserve"> </w:t>
      </w:r>
      <w:r>
        <w:rPr>
          <w:sz w:val="24"/>
        </w:rPr>
        <w:t>citizens</w:t>
      </w:r>
      <w:r>
        <w:rPr>
          <w:spacing w:val="-1"/>
          <w:sz w:val="24"/>
        </w:rPr>
        <w:t xml:space="preserve"> </w:t>
      </w:r>
      <w:r>
        <w:rPr>
          <w:sz w:val="24"/>
        </w:rPr>
        <w:t>and</w:t>
      </w:r>
      <w:r>
        <w:rPr>
          <w:spacing w:val="-1"/>
          <w:sz w:val="24"/>
        </w:rPr>
        <w:t xml:space="preserve"> </w:t>
      </w:r>
      <w:r>
        <w:rPr>
          <w:sz w:val="24"/>
        </w:rPr>
        <w:t>have,</w:t>
      </w:r>
      <w:r>
        <w:rPr>
          <w:spacing w:val="1"/>
          <w:sz w:val="24"/>
        </w:rPr>
        <w:t xml:space="preserve"> </w:t>
      </w:r>
      <w:r>
        <w:rPr>
          <w:sz w:val="24"/>
        </w:rPr>
        <w:t>at a</w:t>
      </w:r>
      <w:r>
        <w:rPr>
          <w:spacing w:val="-2"/>
          <w:sz w:val="24"/>
        </w:rPr>
        <w:t xml:space="preserve"> </w:t>
      </w:r>
      <w:r>
        <w:rPr>
          <w:sz w:val="24"/>
        </w:rPr>
        <w:t>minimum,</w:t>
      </w:r>
      <w:r>
        <w:rPr>
          <w:spacing w:val="-1"/>
          <w:sz w:val="24"/>
        </w:rPr>
        <w:t xml:space="preserve"> </w:t>
      </w:r>
      <w:r>
        <w:rPr>
          <w:sz w:val="24"/>
        </w:rPr>
        <w:t>a</w:t>
      </w:r>
      <w:r>
        <w:rPr>
          <w:spacing w:val="-1"/>
          <w:sz w:val="24"/>
        </w:rPr>
        <w:t xml:space="preserve"> </w:t>
      </w:r>
      <w:r>
        <w:rPr>
          <w:sz w:val="24"/>
        </w:rPr>
        <w:t>SECRET</w:t>
      </w:r>
      <w:r>
        <w:rPr>
          <w:spacing w:val="-1"/>
          <w:sz w:val="24"/>
        </w:rPr>
        <w:t xml:space="preserve"> </w:t>
      </w:r>
      <w:r>
        <w:rPr>
          <w:sz w:val="24"/>
        </w:rPr>
        <w:t>clearance</w:t>
      </w:r>
      <w:r>
        <w:rPr>
          <w:spacing w:val="-1"/>
          <w:sz w:val="24"/>
        </w:rPr>
        <w:t xml:space="preserve"> </w:t>
      </w:r>
      <w:r>
        <w:rPr>
          <w:sz w:val="24"/>
        </w:rPr>
        <w:t>at</w:t>
      </w:r>
      <w:r>
        <w:rPr>
          <w:spacing w:val="-1"/>
          <w:sz w:val="24"/>
        </w:rPr>
        <w:t xml:space="preserve"> </w:t>
      </w:r>
      <w:r>
        <w:rPr>
          <w:sz w:val="24"/>
        </w:rPr>
        <w:t>the</w:t>
      </w:r>
      <w:r>
        <w:rPr>
          <w:spacing w:val="-2"/>
          <w:sz w:val="24"/>
        </w:rPr>
        <w:t xml:space="preserve"> </w:t>
      </w:r>
      <w:r>
        <w:rPr>
          <w:sz w:val="24"/>
        </w:rPr>
        <w:t>time</w:t>
      </w:r>
      <w:r>
        <w:rPr>
          <w:spacing w:val="-1"/>
          <w:sz w:val="24"/>
        </w:rPr>
        <w:t xml:space="preserve"> </w:t>
      </w:r>
      <w:r>
        <w:rPr>
          <w:sz w:val="24"/>
        </w:rPr>
        <w:t>of</w:t>
      </w:r>
      <w:r>
        <w:rPr>
          <w:spacing w:val="-3"/>
          <w:sz w:val="24"/>
        </w:rPr>
        <w:t xml:space="preserve"> </w:t>
      </w:r>
      <w:r>
        <w:rPr>
          <w:sz w:val="24"/>
        </w:rPr>
        <w:t>TO</w:t>
      </w:r>
      <w:r>
        <w:rPr>
          <w:spacing w:val="-2"/>
          <w:sz w:val="24"/>
        </w:rPr>
        <w:t xml:space="preserve"> award.</w:t>
      </w:r>
    </w:p>
    <w:p w14:paraId="03F06C77" w14:textId="77777777" w:rsidR="00016C31" w:rsidRDefault="00016C31">
      <w:pPr>
        <w:pStyle w:val="BodyText"/>
        <w:rPr>
          <w:sz w:val="24"/>
        </w:rPr>
      </w:pPr>
    </w:p>
    <w:p w14:paraId="397DB905" w14:textId="77777777" w:rsidR="00016C31" w:rsidRDefault="00632607">
      <w:pPr>
        <w:pStyle w:val="ListParagraph"/>
        <w:numPr>
          <w:ilvl w:val="3"/>
          <w:numId w:val="137"/>
        </w:numPr>
        <w:tabs>
          <w:tab w:val="left" w:pos="993"/>
        </w:tabs>
        <w:ind w:left="219" w:right="854" w:firstLine="0"/>
        <w:rPr>
          <w:sz w:val="24"/>
        </w:rPr>
      </w:pPr>
      <w:r>
        <w:rPr>
          <w:sz w:val="24"/>
        </w:rPr>
        <w:t>The contractor shall perform in accordance with the National Industrial Security Program Operating</w:t>
      </w:r>
      <w:r>
        <w:rPr>
          <w:spacing w:val="-4"/>
          <w:sz w:val="24"/>
        </w:rPr>
        <w:t xml:space="preserve"> </w:t>
      </w:r>
      <w:r>
        <w:rPr>
          <w:sz w:val="24"/>
        </w:rPr>
        <w:t>Manual</w:t>
      </w:r>
      <w:r>
        <w:rPr>
          <w:spacing w:val="-4"/>
          <w:sz w:val="24"/>
        </w:rPr>
        <w:t xml:space="preserve"> </w:t>
      </w:r>
      <w:r>
        <w:rPr>
          <w:sz w:val="24"/>
        </w:rPr>
        <w:t>(NISPOM)</w:t>
      </w:r>
      <w:r>
        <w:rPr>
          <w:spacing w:val="-5"/>
          <w:sz w:val="24"/>
        </w:rPr>
        <w:t xml:space="preserve"> </w:t>
      </w:r>
      <w:r>
        <w:rPr>
          <w:sz w:val="24"/>
        </w:rPr>
        <w:t>(DoD</w:t>
      </w:r>
      <w:r>
        <w:rPr>
          <w:spacing w:val="-4"/>
          <w:sz w:val="24"/>
        </w:rPr>
        <w:t xml:space="preserve"> </w:t>
      </w:r>
      <w:r>
        <w:rPr>
          <w:sz w:val="24"/>
        </w:rPr>
        <w:t>5220.22M)</w:t>
      </w:r>
      <w:r>
        <w:rPr>
          <w:spacing w:val="-3"/>
          <w:sz w:val="24"/>
        </w:rPr>
        <w:t xml:space="preserve"> </w:t>
      </w:r>
      <w:r>
        <w:rPr>
          <w:sz w:val="24"/>
        </w:rPr>
        <w:t>and</w:t>
      </w:r>
      <w:r>
        <w:rPr>
          <w:spacing w:val="-4"/>
          <w:sz w:val="24"/>
        </w:rPr>
        <w:t xml:space="preserve"> </w:t>
      </w:r>
      <w:r>
        <w:rPr>
          <w:sz w:val="24"/>
        </w:rPr>
        <w:t>ensure</w:t>
      </w:r>
      <w:r>
        <w:rPr>
          <w:spacing w:val="-6"/>
          <w:sz w:val="24"/>
        </w:rPr>
        <w:t xml:space="preserve"> </w:t>
      </w:r>
      <w:r>
        <w:rPr>
          <w:sz w:val="24"/>
        </w:rPr>
        <w:t>that</w:t>
      </w:r>
      <w:r>
        <w:rPr>
          <w:spacing w:val="-4"/>
          <w:sz w:val="24"/>
        </w:rPr>
        <w:t xml:space="preserve"> </w:t>
      </w:r>
      <w:r>
        <w:rPr>
          <w:sz w:val="24"/>
        </w:rPr>
        <w:t>all</w:t>
      </w:r>
      <w:r>
        <w:rPr>
          <w:spacing w:val="-4"/>
          <w:sz w:val="24"/>
        </w:rPr>
        <w:t xml:space="preserve"> </w:t>
      </w:r>
      <w:r>
        <w:rPr>
          <w:sz w:val="24"/>
        </w:rPr>
        <w:t>classified</w:t>
      </w:r>
      <w:r>
        <w:rPr>
          <w:spacing w:val="-4"/>
          <w:sz w:val="24"/>
        </w:rPr>
        <w:t xml:space="preserve"> </w:t>
      </w:r>
      <w:r>
        <w:rPr>
          <w:sz w:val="24"/>
        </w:rPr>
        <w:t>material</w:t>
      </w:r>
      <w:r>
        <w:rPr>
          <w:spacing w:val="-4"/>
          <w:sz w:val="24"/>
        </w:rPr>
        <w:t xml:space="preserve"> </w:t>
      </w:r>
      <w:r>
        <w:rPr>
          <w:sz w:val="24"/>
        </w:rPr>
        <w:t>is</w:t>
      </w:r>
      <w:r>
        <w:rPr>
          <w:spacing w:val="-4"/>
          <w:sz w:val="24"/>
        </w:rPr>
        <w:t xml:space="preserve"> </w:t>
      </w:r>
      <w:r>
        <w:rPr>
          <w:sz w:val="24"/>
        </w:rPr>
        <w:t>handled</w:t>
      </w:r>
      <w:r>
        <w:rPr>
          <w:spacing w:val="-4"/>
          <w:sz w:val="24"/>
        </w:rPr>
        <w:t xml:space="preserve"> </w:t>
      </w:r>
      <w:r>
        <w:rPr>
          <w:sz w:val="24"/>
        </w:rPr>
        <w:t>in accordance with the contract or latest appropriate security classification specifications. Foreign participation will not be allowed at the prime or subcontract level.</w:t>
      </w:r>
    </w:p>
    <w:p w14:paraId="272FB99A" w14:textId="77777777" w:rsidR="00016C31" w:rsidRDefault="00016C31">
      <w:pPr>
        <w:pStyle w:val="BodyText"/>
        <w:rPr>
          <w:sz w:val="24"/>
        </w:rPr>
      </w:pPr>
    </w:p>
    <w:p w14:paraId="6CF0190B" w14:textId="77777777" w:rsidR="00016C31" w:rsidRDefault="00632607">
      <w:pPr>
        <w:pStyle w:val="ListParagraph"/>
        <w:numPr>
          <w:ilvl w:val="3"/>
          <w:numId w:val="137"/>
        </w:numPr>
        <w:tabs>
          <w:tab w:val="left" w:pos="993"/>
        </w:tabs>
        <w:ind w:left="219" w:right="377" w:firstLine="0"/>
        <w:rPr>
          <w:sz w:val="24"/>
        </w:rPr>
      </w:pPr>
      <w:r>
        <w:rPr>
          <w:sz w:val="24"/>
        </w:rPr>
        <w:t>The</w:t>
      </w:r>
      <w:r>
        <w:rPr>
          <w:spacing w:val="-5"/>
          <w:sz w:val="24"/>
        </w:rPr>
        <w:t xml:space="preserve"> </w:t>
      </w:r>
      <w:r>
        <w:rPr>
          <w:sz w:val="24"/>
        </w:rPr>
        <w:t>contractor</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required</w:t>
      </w:r>
      <w:r>
        <w:rPr>
          <w:spacing w:val="-3"/>
          <w:sz w:val="24"/>
        </w:rPr>
        <w:t xml:space="preserve"> </w:t>
      </w:r>
      <w:r>
        <w:rPr>
          <w:sz w:val="24"/>
        </w:rPr>
        <w:t>to</w:t>
      </w:r>
      <w:r>
        <w:rPr>
          <w:spacing w:val="-3"/>
          <w:sz w:val="24"/>
        </w:rPr>
        <w:t xml:space="preserve"> </w:t>
      </w:r>
      <w:r>
        <w:rPr>
          <w:sz w:val="24"/>
        </w:rPr>
        <w:t>access</w:t>
      </w:r>
      <w:r>
        <w:rPr>
          <w:spacing w:val="-3"/>
          <w:sz w:val="24"/>
        </w:rPr>
        <w:t xml:space="preserve"> </w:t>
      </w:r>
      <w:r>
        <w:rPr>
          <w:sz w:val="24"/>
        </w:rPr>
        <w:t>the</w:t>
      </w:r>
      <w:r>
        <w:rPr>
          <w:spacing w:val="-4"/>
          <w:sz w:val="24"/>
        </w:rPr>
        <w:t xml:space="preserve"> </w:t>
      </w:r>
      <w:r>
        <w:rPr>
          <w:sz w:val="24"/>
        </w:rPr>
        <w:t>internet,</w:t>
      </w:r>
      <w:r>
        <w:rPr>
          <w:spacing w:val="-3"/>
          <w:sz w:val="24"/>
        </w:rPr>
        <w:t xml:space="preserve"> </w:t>
      </w:r>
      <w:r>
        <w:rPr>
          <w:sz w:val="24"/>
        </w:rPr>
        <w:t>commercial</w:t>
      </w:r>
      <w:r>
        <w:rPr>
          <w:spacing w:val="-3"/>
          <w:sz w:val="24"/>
        </w:rPr>
        <w:t xml:space="preserve"> </w:t>
      </w:r>
      <w:r>
        <w:rPr>
          <w:sz w:val="24"/>
        </w:rPr>
        <w:t>e-mail</w:t>
      </w:r>
      <w:r>
        <w:rPr>
          <w:spacing w:val="-3"/>
          <w:sz w:val="24"/>
        </w:rPr>
        <w:t xml:space="preserve"> </w:t>
      </w:r>
      <w:r>
        <w:rPr>
          <w:sz w:val="24"/>
        </w:rPr>
        <w:t>services</w:t>
      </w:r>
      <w:r>
        <w:rPr>
          <w:spacing w:val="-1"/>
          <w:sz w:val="24"/>
        </w:rPr>
        <w:t xml:space="preserve"> </w:t>
      </w:r>
      <w:r>
        <w:rPr>
          <w:sz w:val="24"/>
        </w:rPr>
        <w:t>and</w:t>
      </w:r>
      <w:r>
        <w:rPr>
          <w:spacing w:val="-3"/>
          <w:sz w:val="24"/>
        </w:rPr>
        <w:t xml:space="preserve"> </w:t>
      </w:r>
      <w:r>
        <w:rPr>
          <w:sz w:val="24"/>
        </w:rPr>
        <w:t>the</w:t>
      </w:r>
      <w:r>
        <w:rPr>
          <w:spacing w:val="-3"/>
          <w:sz w:val="24"/>
        </w:rPr>
        <w:t xml:space="preserve"> </w:t>
      </w:r>
      <w:r>
        <w:rPr>
          <w:sz w:val="24"/>
        </w:rPr>
        <w:t>Secret Internet Protocol Router Network.</w:t>
      </w:r>
    </w:p>
    <w:p w14:paraId="51FD9B81" w14:textId="77777777" w:rsidR="00016C31" w:rsidRDefault="00016C31">
      <w:pPr>
        <w:pStyle w:val="BodyText"/>
        <w:spacing w:before="1"/>
        <w:rPr>
          <w:sz w:val="24"/>
        </w:rPr>
      </w:pPr>
    </w:p>
    <w:p w14:paraId="09437BE8" w14:textId="77777777" w:rsidR="00016C31" w:rsidRDefault="00632607">
      <w:pPr>
        <w:pStyle w:val="ListParagraph"/>
        <w:numPr>
          <w:ilvl w:val="3"/>
          <w:numId w:val="137"/>
        </w:numPr>
        <w:tabs>
          <w:tab w:val="left" w:pos="993"/>
        </w:tabs>
        <w:ind w:left="219" w:right="231" w:firstLine="0"/>
        <w:rPr>
          <w:sz w:val="24"/>
        </w:rPr>
      </w:pPr>
      <w:r>
        <w:rPr>
          <w:b/>
          <w:sz w:val="24"/>
        </w:rPr>
        <w:t>Critical Program Information (CPI)</w:t>
      </w:r>
      <w:r>
        <w:rPr>
          <w:sz w:val="24"/>
        </w:rPr>
        <w:t>. The contractor shall assist the Government in the identification of any inherited and new CPI. As directed by the Government, the contractor shall implement security measures for any identified CPI to prevent unauthorized disclosure. As defined in DoD Instruction 5200.39, Critical Program Information (CPI) Protection Within the Department of Defense,</w:t>
      </w:r>
      <w:r>
        <w:rPr>
          <w:spacing w:val="-3"/>
          <w:sz w:val="24"/>
        </w:rPr>
        <w:t xml:space="preserve"> </w:t>
      </w:r>
      <w:r>
        <w:rPr>
          <w:sz w:val="24"/>
        </w:rPr>
        <w:t>CPI</w:t>
      </w:r>
      <w:r>
        <w:rPr>
          <w:spacing w:val="-4"/>
          <w:sz w:val="24"/>
        </w:rPr>
        <w:t xml:space="preserve"> </w:t>
      </w:r>
      <w:r>
        <w:rPr>
          <w:sz w:val="24"/>
        </w:rPr>
        <w:t>entails</w:t>
      </w:r>
      <w:r>
        <w:rPr>
          <w:spacing w:val="-3"/>
          <w:sz w:val="24"/>
        </w:rPr>
        <w:t xml:space="preserve"> </w:t>
      </w:r>
      <w:r>
        <w:rPr>
          <w:sz w:val="24"/>
        </w:rPr>
        <w:t>elements</w:t>
      </w:r>
      <w:r>
        <w:rPr>
          <w:spacing w:val="-3"/>
          <w:sz w:val="24"/>
        </w:rPr>
        <w:t xml:space="preserve"> </w:t>
      </w:r>
      <w:r>
        <w:rPr>
          <w:sz w:val="24"/>
        </w:rPr>
        <w:t>or</w:t>
      </w:r>
      <w:r>
        <w:rPr>
          <w:spacing w:val="-3"/>
          <w:sz w:val="24"/>
        </w:rPr>
        <w:t xml:space="preserve"> </w:t>
      </w:r>
      <w:r>
        <w:rPr>
          <w:sz w:val="24"/>
        </w:rPr>
        <w:t>components</w:t>
      </w:r>
      <w:r>
        <w:rPr>
          <w:spacing w:val="-3"/>
          <w:sz w:val="24"/>
        </w:rPr>
        <w:t xml:space="preserve"> </w:t>
      </w:r>
      <w:r>
        <w:rPr>
          <w:sz w:val="24"/>
        </w:rPr>
        <w:t>of</w:t>
      </w:r>
      <w:r>
        <w:rPr>
          <w:spacing w:val="-2"/>
          <w:sz w:val="24"/>
        </w:rPr>
        <w:t xml:space="preserve"> </w:t>
      </w:r>
      <w:r>
        <w:rPr>
          <w:sz w:val="24"/>
        </w:rPr>
        <w:t>a</w:t>
      </w:r>
      <w:r>
        <w:rPr>
          <w:spacing w:val="-4"/>
          <w:sz w:val="24"/>
        </w:rPr>
        <w:t xml:space="preserve"> </w:t>
      </w:r>
      <w:r>
        <w:rPr>
          <w:sz w:val="24"/>
        </w:rPr>
        <w:t>research,</w:t>
      </w:r>
      <w:r>
        <w:rPr>
          <w:spacing w:val="-3"/>
          <w:sz w:val="24"/>
        </w:rPr>
        <w:t xml:space="preserve"> </w:t>
      </w:r>
      <w:r>
        <w:rPr>
          <w:sz w:val="24"/>
        </w:rPr>
        <w:t>development,</w:t>
      </w:r>
      <w:r>
        <w:rPr>
          <w:spacing w:val="-1"/>
          <w:sz w:val="24"/>
        </w:rPr>
        <w:t xml:space="preserve"> </w:t>
      </w:r>
      <w:r>
        <w:rPr>
          <w:sz w:val="24"/>
        </w:rPr>
        <w:t>and</w:t>
      </w:r>
      <w:r>
        <w:rPr>
          <w:spacing w:val="-3"/>
          <w:sz w:val="24"/>
        </w:rPr>
        <w:t xml:space="preserve"> </w:t>
      </w:r>
      <w:r>
        <w:rPr>
          <w:sz w:val="24"/>
        </w:rPr>
        <w:t>acquisition</w:t>
      </w:r>
      <w:r>
        <w:rPr>
          <w:spacing w:val="-3"/>
          <w:sz w:val="24"/>
        </w:rPr>
        <w:t xml:space="preserve"> </w:t>
      </w:r>
      <w:r>
        <w:rPr>
          <w:sz w:val="24"/>
        </w:rPr>
        <w:t>program</w:t>
      </w:r>
      <w:r>
        <w:rPr>
          <w:spacing w:val="-1"/>
          <w:sz w:val="24"/>
        </w:rPr>
        <w:t xml:space="preserve"> </w:t>
      </w:r>
      <w:r>
        <w:rPr>
          <w:sz w:val="24"/>
        </w:rPr>
        <w:t>that,</w:t>
      </w:r>
      <w:r>
        <w:rPr>
          <w:spacing w:val="-3"/>
          <w:sz w:val="24"/>
        </w:rPr>
        <w:t xml:space="preserve"> </w:t>
      </w:r>
      <w:r>
        <w:rPr>
          <w:sz w:val="24"/>
        </w:rPr>
        <w:t>if compromised,</w:t>
      </w:r>
      <w:r>
        <w:rPr>
          <w:spacing w:val="-3"/>
          <w:sz w:val="24"/>
        </w:rPr>
        <w:t xml:space="preserve"> </w:t>
      </w:r>
      <w:r>
        <w:rPr>
          <w:sz w:val="24"/>
        </w:rPr>
        <w:t>could</w:t>
      </w:r>
      <w:r>
        <w:rPr>
          <w:spacing w:val="-3"/>
          <w:sz w:val="24"/>
        </w:rPr>
        <w:t xml:space="preserve"> </w:t>
      </w:r>
      <w:r>
        <w:rPr>
          <w:sz w:val="24"/>
        </w:rPr>
        <w:t>cause</w:t>
      </w:r>
      <w:r>
        <w:rPr>
          <w:spacing w:val="-4"/>
          <w:sz w:val="24"/>
        </w:rPr>
        <w:t xml:space="preserve"> </w:t>
      </w:r>
      <w:r>
        <w:rPr>
          <w:sz w:val="24"/>
        </w:rPr>
        <w:t>significant</w:t>
      </w:r>
      <w:r>
        <w:rPr>
          <w:spacing w:val="-3"/>
          <w:sz w:val="24"/>
        </w:rPr>
        <w:t xml:space="preserve"> </w:t>
      </w:r>
      <w:r>
        <w:rPr>
          <w:sz w:val="24"/>
        </w:rPr>
        <w:t>degradation</w:t>
      </w:r>
      <w:r>
        <w:rPr>
          <w:spacing w:val="-1"/>
          <w:sz w:val="24"/>
        </w:rPr>
        <w:t xml:space="preserve"> </w:t>
      </w:r>
      <w:r>
        <w:rPr>
          <w:sz w:val="24"/>
        </w:rPr>
        <w:t>in</w:t>
      </w:r>
      <w:r>
        <w:rPr>
          <w:spacing w:val="-3"/>
          <w:sz w:val="24"/>
        </w:rPr>
        <w:t xml:space="preserve"> </w:t>
      </w:r>
      <w:r>
        <w:rPr>
          <w:sz w:val="24"/>
        </w:rPr>
        <w:t>mission</w:t>
      </w:r>
      <w:r>
        <w:rPr>
          <w:spacing w:val="-3"/>
          <w:sz w:val="24"/>
        </w:rPr>
        <w:t xml:space="preserve"> </w:t>
      </w:r>
      <w:r>
        <w:rPr>
          <w:sz w:val="24"/>
        </w:rPr>
        <w:t>effectiveness;</w:t>
      </w:r>
      <w:r>
        <w:rPr>
          <w:spacing w:val="-1"/>
          <w:sz w:val="24"/>
        </w:rPr>
        <w:t xml:space="preserve"> </w:t>
      </w:r>
      <w:r>
        <w:rPr>
          <w:sz w:val="24"/>
        </w:rPr>
        <w:t>shorten</w:t>
      </w:r>
      <w:r>
        <w:rPr>
          <w:spacing w:val="-3"/>
          <w:sz w:val="24"/>
        </w:rPr>
        <w:t xml:space="preserve"> </w:t>
      </w:r>
      <w:r>
        <w:rPr>
          <w:sz w:val="24"/>
        </w:rPr>
        <w:t>the</w:t>
      </w:r>
      <w:r>
        <w:rPr>
          <w:spacing w:val="-3"/>
          <w:sz w:val="24"/>
        </w:rPr>
        <w:t xml:space="preserve"> </w:t>
      </w:r>
      <w:r>
        <w:rPr>
          <w:sz w:val="24"/>
        </w:rPr>
        <w:t>expected</w:t>
      </w:r>
      <w:r>
        <w:rPr>
          <w:spacing w:val="-3"/>
          <w:sz w:val="24"/>
        </w:rPr>
        <w:t xml:space="preserve"> </w:t>
      </w:r>
      <w:r>
        <w:rPr>
          <w:sz w:val="24"/>
        </w:rPr>
        <w:t>combat- effective life of the system; reduce technological advantage; significantly alter program direction; or enable an adversary to defeat, counter, copy, or reverse engineer the technology or capability. The contractor will be subject to internal and external audits of the implementation of security measures for handling CPI and will provide audit results to USASMDC upon request.</w:t>
      </w:r>
    </w:p>
    <w:p w14:paraId="7CF5372A" w14:textId="77777777" w:rsidR="00016C31" w:rsidRDefault="00016C31">
      <w:pPr>
        <w:pStyle w:val="BodyText"/>
        <w:rPr>
          <w:sz w:val="24"/>
        </w:rPr>
      </w:pPr>
    </w:p>
    <w:p w14:paraId="665235D3" w14:textId="77777777" w:rsidR="00016C31" w:rsidRDefault="00632607">
      <w:pPr>
        <w:pStyle w:val="ListParagraph"/>
        <w:numPr>
          <w:ilvl w:val="2"/>
          <w:numId w:val="136"/>
        </w:numPr>
        <w:tabs>
          <w:tab w:val="left" w:pos="813"/>
        </w:tabs>
        <w:ind w:right="481" w:firstLine="0"/>
        <w:rPr>
          <w:sz w:val="24"/>
        </w:rPr>
      </w:pPr>
      <w:r>
        <w:rPr>
          <w:b/>
          <w:sz w:val="24"/>
        </w:rPr>
        <w:t xml:space="preserve">Anti-Terrorism (AT)/Operational Security (OPSEC) training. </w:t>
      </w:r>
      <w:r>
        <w:rPr>
          <w:sz w:val="24"/>
        </w:rPr>
        <w:t xml:space="preserve">All contractor employees assigned to work in Government facilities must comply with all training and certification requirements applicable to all employees stationed in the same facility. Examples include, but are not limited to, completion of acceptable use policy acknowledgments, safety training, fire extinguisher training, </w:t>
      </w:r>
      <w:proofErr w:type="gramStart"/>
      <w:r>
        <w:rPr>
          <w:sz w:val="24"/>
        </w:rPr>
        <w:t>evacuation</w:t>
      </w:r>
      <w:proofErr w:type="gramEnd"/>
      <w:r>
        <w:rPr>
          <w:spacing w:val="-4"/>
          <w:sz w:val="24"/>
        </w:rPr>
        <w:t xml:space="preserve"> </w:t>
      </w:r>
      <w:r>
        <w:rPr>
          <w:sz w:val="24"/>
        </w:rPr>
        <w:t>and</w:t>
      </w:r>
      <w:r>
        <w:rPr>
          <w:spacing w:val="-3"/>
          <w:sz w:val="24"/>
        </w:rPr>
        <w:t xml:space="preserve"> </w:t>
      </w:r>
      <w:r>
        <w:rPr>
          <w:sz w:val="24"/>
        </w:rPr>
        <w:t>shelter-in-place</w:t>
      </w:r>
      <w:r>
        <w:rPr>
          <w:spacing w:val="-2"/>
          <w:sz w:val="24"/>
        </w:rPr>
        <w:t xml:space="preserve"> </w:t>
      </w:r>
      <w:r>
        <w:rPr>
          <w:sz w:val="24"/>
        </w:rPr>
        <w:t>exercises,</w:t>
      </w:r>
      <w:r>
        <w:rPr>
          <w:spacing w:val="-4"/>
          <w:sz w:val="24"/>
        </w:rPr>
        <w:t xml:space="preserve"> </w:t>
      </w:r>
      <w:proofErr w:type="spellStart"/>
      <w:r>
        <w:rPr>
          <w:sz w:val="24"/>
        </w:rPr>
        <w:t>iWATCH</w:t>
      </w:r>
      <w:proofErr w:type="spellEnd"/>
      <w:r>
        <w:rPr>
          <w:spacing w:val="-4"/>
          <w:sz w:val="24"/>
        </w:rPr>
        <w:t xml:space="preserve"> </w:t>
      </w:r>
      <w:r>
        <w:rPr>
          <w:sz w:val="24"/>
        </w:rPr>
        <w:t>training,</w:t>
      </w:r>
      <w:r>
        <w:rPr>
          <w:spacing w:val="-4"/>
          <w:sz w:val="24"/>
        </w:rPr>
        <w:t xml:space="preserve"> </w:t>
      </w:r>
      <w:r>
        <w:rPr>
          <w:sz w:val="24"/>
        </w:rPr>
        <w:t>etc.</w:t>
      </w:r>
      <w:r>
        <w:rPr>
          <w:spacing w:val="-4"/>
          <w:sz w:val="24"/>
        </w:rPr>
        <w:t xml:space="preserve"> </w:t>
      </w:r>
      <w:r>
        <w:rPr>
          <w:sz w:val="24"/>
        </w:rPr>
        <w:t>Questions</w:t>
      </w:r>
      <w:r>
        <w:rPr>
          <w:spacing w:val="-4"/>
          <w:sz w:val="24"/>
        </w:rPr>
        <w:t xml:space="preserve"> </w:t>
      </w:r>
      <w:r>
        <w:rPr>
          <w:sz w:val="24"/>
        </w:rPr>
        <w:t>regarding</w:t>
      </w:r>
      <w:r>
        <w:rPr>
          <w:spacing w:val="-4"/>
          <w:sz w:val="24"/>
        </w:rPr>
        <w:t xml:space="preserve"> </w:t>
      </w:r>
      <w:proofErr w:type="gramStart"/>
      <w:r>
        <w:rPr>
          <w:sz w:val="24"/>
        </w:rPr>
        <w:t>whether</w:t>
      </w:r>
      <w:r>
        <w:rPr>
          <w:spacing w:val="-5"/>
          <w:sz w:val="24"/>
        </w:rPr>
        <w:t xml:space="preserve"> </w:t>
      </w:r>
      <w:r>
        <w:rPr>
          <w:sz w:val="24"/>
        </w:rPr>
        <w:t>or</w:t>
      </w:r>
      <w:r>
        <w:rPr>
          <w:spacing w:val="-4"/>
          <w:sz w:val="24"/>
        </w:rPr>
        <w:t xml:space="preserve"> </w:t>
      </w:r>
      <w:r>
        <w:rPr>
          <w:sz w:val="24"/>
        </w:rPr>
        <w:t>not</w:t>
      </w:r>
      <w:proofErr w:type="gramEnd"/>
      <w:r>
        <w:rPr>
          <w:spacing w:val="-4"/>
          <w:sz w:val="24"/>
        </w:rPr>
        <w:t xml:space="preserve"> </w:t>
      </w:r>
      <w:r>
        <w:rPr>
          <w:sz w:val="24"/>
        </w:rPr>
        <w:t>a particular training event or course applies to contractors can be resolved by the COR.</w:t>
      </w:r>
    </w:p>
    <w:p w14:paraId="7AE7CB52" w14:textId="77777777" w:rsidR="00016C31" w:rsidRDefault="00016C31">
      <w:pPr>
        <w:pStyle w:val="BodyText"/>
        <w:spacing w:before="1"/>
        <w:rPr>
          <w:sz w:val="24"/>
        </w:rPr>
      </w:pPr>
    </w:p>
    <w:p w14:paraId="297009AB" w14:textId="77777777" w:rsidR="00016C31" w:rsidRDefault="00900DE8">
      <w:pPr>
        <w:pStyle w:val="ListParagraph"/>
        <w:numPr>
          <w:ilvl w:val="3"/>
          <w:numId w:val="136"/>
        </w:numPr>
        <w:tabs>
          <w:tab w:val="left" w:pos="1000"/>
        </w:tabs>
        <w:ind w:right="364" w:firstLine="0"/>
        <w:rPr>
          <w:sz w:val="24"/>
        </w:rPr>
      </w:pPr>
      <w:r>
        <w:pict w14:anchorId="2E1FDB45">
          <v:rect id="docshape13" o:spid="_x0000_s1119" style="position:absolute;left:0;text-align:left;margin-left:59.5pt;margin-top:48.15pt;width:515pt;height:1.45pt;z-index:-18514944;mso-position-horizontal-relative:page" fillcolor="#0e233d" stroked="f">
            <w10:wrap anchorx="page"/>
          </v:rect>
        </w:pict>
      </w:r>
      <w:r w:rsidR="00632607">
        <w:rPr>
          <w:b/>
          <w:sz w:val="24"/>
        </w:rPr>
        <w:t xml:space="preserve">AT Level I </w:t>
      </w:r>
      <w:proofErr w:type="gramStart"/>
      <w:r w:rsidR="00632607">
        <w:rPr>
          <w:b/>
          <w:sz w:val="24"/>
        </w:rPr>
        <w:t>Training</w:t>
      </w:r>
      <w:proofErr w:type="gramEnd"/>
      <w:r w:rsidR="00632607">
        <w:rPr>
          <w:sz w:val="24"/>
        </w:rPr>
        <w:t>. All contractor employees, including subcontractor employees, requiring access</w:t>
      </w:r>
      <w:r w:rsidR="00632607">
        <w:rPr>
          <w:spacing w:val="-4"/>
          <w:sz w:val="24"/>
        </w:rPr>
        <w:t xml:space="preserve"> </w:t>
      </w:r>
      <w:r w:rsidR="00632607">
        <w:rPr>
          <w:sz w:val="24"/>
        </w:rPr>
        <w:t>to</w:t>
      </w:r>
      <w:r w:rsidR="00632607">
        <w:rPr>
          <w:spacing w:val="-4"/>
          <w:sz w:val="24"/>
        </w:rPr>
        <w:t xml:space="preserve"> </w:t>
      </w:r>
      <w:r w:rsidR="00632607">
        <w:rPr>
          <w:sz w:val="24"/>
        </w:rPr>
        <w:t>Army</w:t>
      </w:r>
      <w:r w:rsidR="00632607">
        <w:rPr>
          <w:spacing w:val="-4"/>
          <w:sz w:val="24"/>
        </w:rPr>
        <w:t xml:space="preserve"> </w:t>
      </w:r>
      <w:r w:rsidR="00632607">
        <w:rPr>
          <w:sz w:val="24"/>
        </w:rPr>
        <w:t>installations,</w:t>
      </w:r>
      <w:r w:rsidR="00632607">
        <w:rPr>
          <w:spacing w:val="-4"/>
          <w:sz w:val="24"/>
        </w:rPr>
        <w:t xml:space="preserve"> </w:t>
      </w:r>
      <w:r w:rsidR="00632607">
        <w:rPr>
          <w:sz w:val="24"/>
        </w:rPr>
        <w:t>facilities,</w:t>
      </w:r>
      <w:r w:rsidR="00632607">
        <w:rPr>
          <w:spacing w:val="-4"/>
          <w:sz w:val="24"/>
        </w:rPr>
        <w:t xml:space="preserve"> </w:t>
      </w:r>
      <w:r w:rsidR="00632607">
        <w:rPr>
          <w:sz w:val="24"/>
        </w:rPr>
        <w:t>and</w:t>
      </w:r>
      <w:r w:rsidR="00632607">
        <w:rPr>
          <w:spacing w:val="-4"/>
          <w:sz w:val="24"/>
        </w:rPr>
        <w:t xml:space="preserve"> </w:t>
      </w:r>
      <w:r w:rsidR="00632607">
        <w:rPr>
          <w:sz w:val="24"/>
        </w:rPr>
        <w:t>controlled-access</w:t>
      </w:r>
      <w:r w:rsidR="00632607">
        <w:rPr>
          <w:spacing w:val="-4"/>
          <w:sz w:val="24"/>
        </w:rPr>
        <w:t xml:space="preserve"> </w:t>
      </w:r>
      <w:r w:rsidR="00632607">
        <w:rPr>
          <w:sz w:val="24"/>
        </w:rPr>
        <w:t>areas</w:t>
      </w:r>
      <w:r w:rsidR="00632607">
        <w:rPr>
          <w:spacing w:val="-4"/>
          <w:sz w:val="24"/>
        </w:rPr>
        <w:t xml:space="preserve"> </w:t>
      </w:r>
      <w:r w:rsidR="00632607">
        <w:rPr>
          <w:sz w:val="24"/>
        </w:rPr>
        <w:t>shall</w:t>
      </w:r>
      <w:r w:rsidR="00632607">
        <w:rPr>
          <w:spacing w:val="-4"/>
          <w:sz w:val="24"/>
        </w:rPr>
        <w:t xml:space="preserve"> </w:t>
      </w:r>
      <w:r w:rsidR="00632607">
        <w:rPr>
          <w:sz w:val="24"/>
        </w:rPr>
        <w:t>complete</w:t>
      </w:r>
      <w:r w:rsidR="00632607">
        <w:rPr>
          <w:spacing w:val="-4"/>
          <w:sz w:val="24"/>
        </w:rPr>
        <w:t xml:space="preserve"> </w:t>
      </w:r>
      <w:r w:rsidR="00632607">
        <w:rPr>
          <w:sz w:val="24"/>
        </w:rPr>
        <w:t>AT</w:t>
      </w:r>
      <w:r w:rsidR="00632607">
        <w:rPr>
          <w:spacing w:val="-4"/>
          <w:sz w:val="24"/>
        </w:rPr>
        <w:t xml:space="preserve"> </w:t>
      </w:r>
      <w:r w:rsidR="00632607">
        <w:rPr>
          <w:sz w:val="24"/>
        </w:rPr>
        <w:t>Level</w:t>
      </w:r>
      <w:r w:rsidR="00632607">
        <w:rPr>
          <w:spacing w:val="-2"/>
          <w:sz w:val="24"/>
        </w:rPr>
        <w:t xml:space="preserve"> </w:t>
      </w:r>
      <w:r w:rsidR="00632607">
        <w:rPr>
          <w:sz w:val="24"/>
        </w:rPr>
        <w:t>I</w:t>
      </w:r>
      <w:r w:rsidR="00632607">
        <w:rPr>
          <w:spacing w:val="-5"/>
          <w:sz w:val="24"/>
        </w:rPr>
        <w:t xml:space="preserve"> </w:t>
      </w:r>
      <w:r w:rsidR="00632607">
        <w:rPr>
          <w:sz w:val="24"/>
        </w:rPr>
        <w:t xml:space="preserve">awareness training within 30 calendar days after the contract start date or effective date of incorporation of </w:t>
      </w:r>
      <w:proofErr w:type="gramStart"/>
      <w:r w:rsidR="00632607">
        <w:rPr>
          <w:sz w:val="24"/>
        </w:rPr>
        <w:t>this</w:t>
      </w:r>
      <w:proofErr w:type="gramEnd"/>
    </w:p>
    <w:p w14:paraId="4A2FA8C8" w14:textId="77777777" w:rsidR="00016C31" w:rsidRDefault="00016C31">
      <w:pPr>
        <w:rPr>
          <w:sz w:val="24"/>
        </w:rPr>
        <w:sectPr w:rsidR="00016C31">
          <w:pgSz w:w="12240" w:h="15840"/>
          <w:pgMar w:top="1580" w:right="640" w:bottom="1060" w:left="1000" w:header="0" w:footer="801" w:gutter="0"/>
          <w:cols w:space="720"/>
        </w:sectPr>
      </w:pPr>
    </w:p>
    <w:p w14:paraId="216ADB52" w14:textId="77777777" w:rsidR="00016C31" w:rsidRDefault="00632607">
      <w:pPr>
        <w:spacing w:before="79"/>
        <w:ind w:left="219" w:right="175"/>
        <w:rPr>
          <w:sz w:val="24"/>
        </w:rPr>
      </w:pPr>
      <w:r>
        <w:rPr>
          <w:sz w:val="24"/>
        </w:rPr>
        <w:lastRenderedPageBreak/>
        <w:t>requirement into the contract, whichever is applicable. The contractor shall submit certificates of completion for each affected contractor employee and subcontractor employee, to the COR or to the contracting</w:t>
      </w:r>
      <w:r>
        <w:rPr>
          <w:spacing w:val="-3"/>
          <w:sz w:val="24"/>
        </w:rPr>
        <w:t xml:space="preserve"> </w:t>
      </w:r>
      <w:r>
        <w:rPr>
          <w:sz w:val="24"/>
        </w:rPr>
        <w:t>officer,</w:t>
      </w:r>
      <w:r>
        <w:rPr>
          <w:spacing w:val="-3"/>
          <w:sz w:val="24"/>
        </w:rPr>
        <w:t xml:space="preserve"> </w:t>
      </w:r>
      <w:r>
        <w:rPr>
          <w:sz w:val="24"/>
        </w:rPr>
        <w:t>if</w:t>
      </w:r>
      <w:r>
        <w:rPr>
          <w:spacing w:val="-2"/>
          <w:sz w:val="24"/>
        </w:rPr>
        <w:t xml:space="preserve"> </w:t>
      </w:r>
      <w:r>
        <w:rPr>
          <w:sz w:val="24"/>
        </w:rPr>
        <w:t>a</w:t>
      </w:r>
      <w:r>
        <w:rPr>
          <w:spacing w:val="-4"/>
          <w:sz w:val="24"/>
        </w:rPr>
        <w:t xml:space="preserve"> </w:t>
      </w:r>
      <w:r>
        <w:rPr>
          <w:sz w:val="24"/>
        </w:rPr>
        <w:t>COR</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assigned,</w:t>
      </w:r>
      <w:r>
        <w:rPr>
          <w:spacing w:val="-3"/>
          <w:sz w:val="24"/>
        </w:rPr>
        <w:t xml:space="preserve"> </w:t>
      </w:r>
      <w:r>
        <w:rPr>
          <w:sz w:val="24"/>
        </w:rPr>
        <w:t>within</w:t>
      </w:r>
      <w:r>
        <w:rPr>
          <w:spacing w:val="-3"/>
          <w:sz w:val="24"/>
        </w:rPr>
        <w:t xml:space="preserve"> </w:t>
      </w:r>
      <w:r>
        <w:rPr>
          <w:sz w:val="24"/>
        </w:rPr>
        <w:t>10</w:t>
      </w:r>
      <w:r>
        <w:rPr>
          <w:spacing w:val="-3"/>
          <w:sz w:val="24"/>
        </w:rPr>
        <w:t xml:space="preserve"> </w:t>
      </w:r>
      <w:r>
        <w:rPr>
          <w:sz w:val="24"/>
        </w:rPr>
        <w:t>calendar</w:t>
      </w:r>
      <w:r>
        <w:rPr>
          <w:spacing w:val="-3"/>
          <w:sz w:val="24"/>
        </w:rPr>
        <w:t xml:space="preserve"> </w:t>
      </w:r>
      <w:r>
        <w:rPr>
          <w:sz w:val="24"/>
        </w:rPr>
        <w:t>days</w:t>
      </w:r>
      <w:r>
        <w:rPr>
          <w:spacing w:val="-3"/>
          <w:sz w:val="24"/>
        </w:rPr>
        <w:t xml:space="preserve"> </w:t>
      </w:r>
      <w:r>
        <w:rPr>
          <w:sz w:val="24"/>
        </w:rPr>
        <w:t>after</w:t>
      </w:r>
      <w:r>
        <w:rPr>
          <w:spacing w:val="-2"/>
          <w:sz w:val="24"/>
        </w:rPr>
        <w:t xml:space="preserve"> </w:t>
      </w:r>
      <w:r>
        <w:rPr>
          <w:sz w:val="24"/>
        </w:rPr>
        <w:t>completion</w:t>
      </w:r>
      <w:r>
        <w:rPr>
          <w:spacing w:val="-3"/>
          <w:sz w:val="24"/>
        </w:rPr>
        <w:t xml:space="preserve"> </w:t>
      </w:r>
      <w:r>
        <w:rPr>
          <w:sz w:val="24"/>
        </w:rPr>
        <w:t>of</w:t>
      </w:r>
      <w:r>
        <w:rPr>
          <w:spacing w:val="-4"/>
          <w:sz w:val="24"/>
        </w:rPr>
        <w:t xml:space="preserve"> </w:t>
      </w:r>
      <w:r>
        <w:rPr>
          <w:sz w:val="24"/>
        </w:rPr>
        <w:t>training</w:t>
      </w:r>
      <w:r>
        <w:rPr>
          <w:spacing w:val="-3"/>
          <w:sz w:val="24"/>
        </w:rPr>
        <w:t xml:space="preserve"> </w:t>
      </w:r>
      <w:r>
        <w:rPr>
          <w:sz w:val="24"/>
        </w:rPr>
        <w:t>by</w:t>
      </w:r>
      <w:r>
        <w:rPr>
          <w:spacing w:val="-3"/>
          <w:sz w:val="24"/>
        </w:rPr>
        <w:t xml:space="preserve"> </w:t>
      </w:r>
      <w:r>
        <w:rPr>
          <w:sz w:val="24"/>
        </w:rPr>
        <w:t xml:space="preserve">all employees and subcontractor personnel. AT Level I awareness training is available at the following website: </w:t>
      </w:r>
      <w:hyperlink r:id="rId10">
        <w:r>
          <w:rPr>
            <w:sz w:val="24"/>
          </w:rPr>
          <w:t>http://jko.jten.mil</w:t>
        </w:r>
      </w:hyperlink>
    </w:p>
    <w:p w14:paraId="1B6CAA63" w14:textId="77777777" w:rsidR="00016C31" w:rsidRDefault="00016C31">
      <w:pPr>
        <w:pStyle w:val="BodyText"/>
        <w:rPr>
          <w:sz w:val="24"/>
        </w:rPr>
      </w:pPr>
    </w:p>
    <w:p w14:paraId="32D16A63" w14:textId="77777777" w:rsidR="00016C31" w:rsidRDefault="00632607">
      <w:pPr>
        <w:pStyle w:val="ListParagraph"/>
        <w:numPr>
          <w:ilvl w:val="3"/>
          <w:numId w:val="136"/>
        </w:numPr>
        <w:tabs>
          <w:tab w:val="left" w:pos="993"/>
        </w:tabs>
        <w:ind w:right="257" w:firstLine="0"/>
        <w:rPr>
          <w:sz w:val="24"/>
        </w:rPr>
      </w:pPr>
      <w:r>
        <w:rPr>
          <w:b/>
          <w:sz w:val="24"/>
        </w:rPr>
        <w:t xml:space="preserve">Access and general protection/security policy and procedures. </w:t>
      </w:r>
      <w:r>
        <w:rPr>
          <w:sz w:val="24"/>
        </w:rPr>
        <w:t xml:space="preserve">Contractor and all associated </w:t>
      </w:r>
      <w:proofErr w:type="gramStart"/>
      <w:r>
        <w:rPr>
          <w:sz w:val="24"/>
        </w:rPr>
        <w:t>subcontractors</w:t>
      </w:r>
      <w:proofErr w:type="gramEnd"/>
      <w:r>
        <w:rPr>
          <w:sz w:val="24"/>
        </w:rPr>
        <w:t xml:space="preserve"> employees shall provide all information required for background checks to meet installation access requirements to be accomplished by installation Provost Marshal Office, Director of Emergency Services or Security Office. Contractor workforce must comply with all personal identity verification requirements (FAR clause 52.204-9, Personal Identity Verification of Contractor Personnel) as directed by DOD, HQDA and/or local policy. In addition to the changes otherwise authorized by the changes</w:t>
      </w:r>
      <w:r>
        <w:rPr>
          <w:spacing w:val="-3"/>
          <w:sz w:val="24"/>
        </w:rPr>
        <w:t xml:space="preserve"> </w:t>
      </w:r>
      <w:r>
        <w:rPr>
          <w:sz w:val="24"/>
        </w:rPr>
        <w:t>clause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contract,</w:t>
      </w:r>
      <w:r>
        <w:rPr>
          <w:spacing w:val="-3"/>
          <w:sz w:val="24"/>
        </w:rPr>
        <w:t xml:space="preserve"> </w:t>
      </w:r>
      <w:r>
        <w:rPr>
          <w:sz w:val="24"/>
        </w:rPr>
        <w:t>should</w:t>
      </w:r>
      <w:r>
        <w:rPr>
          <w:spacing w:val="-3"/>
          <w:sz w:val="24"/>
        </w:rPr>
        <w:t xml:space="preserve"> </w:t>
      </w:r>
      <w:r>
        <w:rPr>
          <w:sz w:val="24"/>
        </w:rPr>
        <w:t>the</w:t>
      </w:r>
      <w:r>
        <w:rPr>
          <w:spacing w:val="-4"/>
          <w:sz w:val="24"/>
        </w:rPr>
        <w:t xml:space="preserve"> </w:t>
      </w:r>
      <w:r>
        <w:rPr>
          <w:sz w:val="24"/>
        </w:rPr>
        <w:t>Force</w:t>
      </w:r>
      <w:r>
        <w:rPr>
          <w:spacing w:val="-3"/>
          <w:sz w:val="24"/>
        </w:rPr>
        <w:t xml:space="preserve"> </w:t>
      </w:r>
      <w:r>
        <w:rPr>
          <w:sz w:val="24"/>
        </w:rPr>
        <w:t>Protection</w:t>
      </w:r>
      <w:r>
        <w:rPr>
          <w:spacing w:val="-3"/>
          <w:sz w:val="24"/>
        </w:rPr>
        <w:t xml:space="preserve"> </w:t>
      </w:r>
      <w:r>
        <w:rPr>
          <w:sz w:val="24"/>
        </w:rPr>
        <w:t>Condition</w:t>
      </w:r>
      <w:r>
        <w:rPr>
          <w:spacing w:val="-3"/>
          <w:sz w:val="24"/>
        </w:rPr>
        <w:t xml:space="preserve"> </w:t>
      </w:r>
      <w:r>
        <w:rPr>
          <w:sz w:val="24"/>
        </w:rPr>
        <w:t>(FPCON)</w:t>
      </w:r>
      <w:r>
        <w:rPr>
          <w:spacing w:val="-4"/>
          <w:sz w:val="24"/>
        </w:rPr>
        <w:t xml:space="preserve"> </w:t>
      </w:r>
      <w:r>
        <w:rPr>
          <w:sz w:val="24"/>
        </w:rPr>
        <w:t>at</w:t>
      </w:r>
      <w:r>
        <w:rPr>
          <w:spacing w:val="-4"/>
          <w:sz w:val="24"/>
        </w:rPr>
        <w:t xml:space="preserve"> </w:t>
      </w:r>
      <w:r>
        <w:rPr>
          <w:sz w:val="24"/>
        </w:rPr>
        <w:t>any</w:t>
      </w:r>
      <w:r>
        <w:rPr>
          <w:spacing w:val="-4"/>
          <w:sz w:val="24"/>
        </w:rPr>
        <w:t xml:space="preserve"> </w:t>
      </w:r>
      <w:r>
        <w:rPr>
          <w:sz w:val="24"/>
        </w:rPr>
        <w:t>individual</w:t>
      </w:r>
      <w:r>
        <w:rPr>
          <w:spacing w:val="-4"/>
          <w:sz w:val="24"/>
        </w:rPr>
        <w:t xml:space="preserve"> </w:t>
      </w:r>
      <w:r>
        <w:rPr>
          <w:sz w:val="24"/>
        </w:rPr>
        <w:t>facility or installation change, the Government may require changes in contractor security matters or processes.</w:t>
      </w:r>
    </w:p>
    <w:p w14:paraId="26EB2A50" w14:textId="77777777" w:rsidR="00016C31" w:rsidRDefault="00016C31">
      <w:pPr>
        <w:pStyle w:val="BodyText"/>
        <w:spacing w:before="1"/>
        <w:rPr>
          <w:sz w:val="24"/>
        </w:rPr>
      </w:pPr>
    </w:p>
    <w:p w14:paraId="26C30A71" w14:textId="77777777" w:rsidR="00016C31" w:rsidRDefault="00632607">
      <w:pPr>
        <w:pStyle w:val="ListParagraph"/>
        <w:numPr>
          <w:ilvl w:val="4"/>
          <w:numId w:val="136"/>
        </w:numPr>
        <w:tabs>
          <w:tab w:val="left" w:pos="1173"/>
        </w:tabs>
        <w:ind w:right="229" w:firstLine="0"/>
        <w:rPr>
          <w:sz w:val="24"/>
        </w:rPr>
      </w:pPr>
      <w:r>
        <w:rPr>
          <w:b/>
          <w:sz w:val="24"/>
        </w:rPr>
        <w:t xml:space="preserve">For contractors requiring Common Access Card (CAC). </w:t>
      </w:r>
      <w:r>
        <w:rPr>
          <w:sz w:val="24"/>
        </w:rPr>
        <w:t>Before CAC issuance, the contractor employee requires, at a minimum, a favorably adjudicated National Agency Check with Inquiries (NACI) or an equivalent or higher investigation in accordance with Army Directive 2014-05. The contractor employee will be issued a CAC only if duties involve one of the following: (1) Both physical</w:t>
      </w:r>
      <w:r>
        <w:rPr>
          <w:spacing w:val="-1"/>
          <w:sz w:val="24"/>
        </w:rPr>
        <w:t xml:space="preserve"> </w:t>
      </w:r>
      <w:r>
        <w:rPr>
          <w:sz w:val="24"/>
        </w:rPr>
        <w:t>access</w:t>
      </w:r>
      <w:r>
        <w:rPr>
          <w:spacing w:val="-1"/>
          <w:sz w:val="24"/>
        </w:rPr>
        <w:t xml:space="preserve"> </w:t>
      </w:r>
      <w:r>
        <w:rPr>
          <w:sz w:val="24"/>
        </w:rPr>
        <w:t>to</w:t>
      </w:r>
      <w:r>
        <w:rPr>
          <w:spacing w:val="-1"/>
          <w:sz w:val="24"/>
        </w:rPr>
        <w:t xml:space="preserve"> </w:t>
      </w:r>
      <w:r>
        <w:rPr>
          <w:sz w:val="24"/>
        </w:rPr>
        <w:t>a</w:t>
      </w:r>
      <w:r>
        <w:rPr>
          <w:spacing w:val="-2"/>
          <w:sz w:val="24"/>
        </w:rPr>
        <w:t xml:space="preserve"> </w:t>
      </w:r>
      <w:r>
        <w:rPr>
          <w:sz w:val="24"/>
        </w:rPr>
        <w:t>DoD facility</w:t>
      </w:r>
      <w:r>
        <w:rPr>
          <w:spacing w:val="-1"/>
          <w:sz w:val="24"/>
        </w:rPr>
        <w:t xml:space="preserve"> </w:t>
      </w:r>
      <w:r>
        <w:rPr>
          <w:sz w:val="24"/>
        </w:rPr>
        <w:t>and</w:t>
      </w:r>
      <w:r>
        <w:rPr>
          <w:spacing w:val="-1"/>
          <w:sz w:val="24"/>
        </w:rPr>
        <w:t xml:space="preserve"> </w:t>
      </w:r>
      <w:r>
        <w:rPr>
          <w:sz w:val="24"/>
        </w:rPr>
        <w:t>access,</w:t>
      </w:r>
      <w:r>
        <w:rPr>
          <w:spacing w:val="-1"/>
          <w:sz w:val="24"/>
        </w:rPr>
        <w:t xml:space="preserve"> </w:t>
      </w:r>
      <w:r>
        <w:rPr>
          <w:sz w:val="24"/>
        </w:rPr>
        <w:t>via</w:t>
      </w:r>
      <w:r>
        <w:rPr>
          <w:spacing w:val="-2"/>
          <w:sz w:val="24"/>
        </w:rPr>
        <w:t xml:space="preserve"> </w:t>
      </w:r>
      <w:r>
        <w:rPr>
          <w:sz w:val="24"/>
        </w:rPr>
        <w:t>logon,</w:t>
      </w:r>
      <w:r>
        <w:rPr>
          <w:spacing w:val="-1"/>
          <w:sz w:val="24"/>
        </w:rPr>
        <w:t xml:space="preserve"> </w:t>
      </w:r>
      <w:r>
        <w:rPr>
          <w:sz w:val="24"/>
        </w:rPr>
        <w:t>to</w:t>
      </w:r>
      <w:r>
        <w:rPr>
          <w:spacing w:val="-1"/>
          <w:sz w:val="24"/>
        </w:rPr>
        <w:t xml:space="preserve"> </w:t>
      </w:r>
      <w:r>
        <w:rPr>
          <w:sz w:val="24"/>
        </w:rPr>
        <w:t>DoD</w:t>
      </w:r>
      <w:r>
        <w:rPr>
          <w:spacing w:val="-1"/>
          <w:sz w:val="24"/>
        </w:rPr>
        <w:t xml:space="preserve"> </w:t>
      </w:r>
      <w:r>
        <w:rPr>
          <w:sz w:val="24"/>
        </w:rPr>
        <w:t>networks</w:t>
      </w:r>
      <w:r>
        <w:rPr>
          <w:spacing w:val="-1"/>
          <w:sz w:val="24"/>
        </w:rPr>
        <w:t xml:space="preserve"> </w:t>
      </w:r>
      <w:r>
        <w:rPr>
          <w:sz w:val="24"/>
        </w:rPr>
        <w:t>on-site</w:t>
      </w:r>
      <w:r>
        <w:rPr>
          <w:spacing w:val="-2"/>
          <w:sz w:val="24"/>
        </w:rPr>
        <w:t xml:space="preserve"> </w:t>
      </w:r>
      <w:r>
        <w:rPr>
          <w:sz w:val="24"/>
        </w:rPr>
        <w:t>or</w:t>
      </w:r>
      <w:r>
        <w:rPr>
          <w:spacing w:val="-1"/>
          <w:sz w:val="24"/>
        </w:rPr>
        <w:t xml:space="preserve"> </w:t>
      </w:r>
      <w:r>
        <w:rPr>
          <w:sz w:val="24"/>
        </w:rPr>
        <w:t>remotely;</w:t>
      </w:r>
      <w:r>
        <w:rPr>
          <w:spacing w:val="-1"/>
          <w:sz w:val="24"/>
        </w:rPr>
        <w:t xml:space="preserve"> </w:t>
      </w:r>
      <w:r>
        <w:rPr>
          <w:sz w:val="24"/>
        </w:rPr>
        <w:t>(2)</w:t>
      </w:r>
      <w:r>
        <w:rPr>
          <w:spacing w:val="-3"/>
          <w:sz w:val="24"/>
        </w:rPr>
        <w:t xml:space="preserve"> </w:t>
      </w:r>
      <w:r>
        <w:rPr>
          <w:sz w:val="24"/>
        </w:rPr>
        <w:t>Remote access, via logon, to a DoD network using DoD-approved remote access procedures; or (3) Physical access</w:t>
      </w:r>
      <w:r>
        <w:rPr>
          <w:spacing w:val="-3"/>
          <w:sz w:val="24"/>
        </w:rPr>
        <w:t xml:space="preserve"> </w:t>
      </w:r>
      <w:r>
        <w:rPr>
          <w:sz w:val="24"/>
        </w:rPr>
        <w:t>to</w:t>
      </w:r>
      <w:r>
        <w:rPr>
          <w:spacing w:val="-3"/>
          <w:sz w:val="24"/>
        </w:rPr>
        <w:t xml:space="preserve"> </w:t>
      </w:r>
      <w:r>
        <w:rPr>
          <w:sz w:val="24"/>
        </w:rPr>
        <w:t>multiple</w:t>
      </w:r>
      <w:r>
        <w:rPr>
          <w:spacing w:val="-3"/>
          <w:sz w:val="24"/>
        </w:rPr>
        <w:t xml:space="preserve"> </w:t>
      </w:r>
      <w:r>
        <w:rPr>
          <w:sz w:val="24"/>
        </w:rPr>
        <w:t>DoD</w:t>
      </w:r>
      <w:r>
        <w:rPr>
          <w:spacing w:val="-3"/>
          <w:sz w:val="24"/>
        </w:rPr>
        <w:t xml:space="preserve"> </w:t>
      </w:r>
      <w:r>
        <w:rPr>
          <w:sz w:val="24"/>
        </w:rPr>
        <w:t>facilities</w:t>
      </w:r>
      <w:r>
        <w:rPr>
          <w:spacing w:val="-3"/>
          <w:sz w:val="24"/>
        </w:rPr>
        <w:t xml:space="preserve"> </w:t>
      </w:r>
      <w:r>
        <w:rPr>
          <w:sz w:val="24"/>
        </w:rPr>
        <w:t>or</w:t>
      </w:r>
      <w:r>
        <w:rPr>
          <w:spacing w:val="-4"/>
          <w:sz w:val="24"/>
        </w:rPr>
        <w:t xml:space="preserve"> </w:t>
      </w:r>
      <w:r>
        <w:rPr>
          <w:sz w:val="24"/>
        </w:rPr>
        <w:t>multiple</w:t>
      </w:r>
      <w:r>
        <w:rPr>
          <w:spacing w:val="-3"/>
          <w:sz w:val="24"/>
        </w:rPr>
        <w:t xml:space="preserve"> </w:t>
      </w:r>
      <w:r>
        <w:rPr>
          <w:sz w:val="24"/>
        </w:rPr>
        <w:t>non-DoD</w:t>
      </w:r>
      <w:r>
        <w:rPr>
          <w:spacing w:val="-4"/>
          <w:sz w:val="24"/>
        </w:rPr>
        <w:t xml:space="preserve"> </w:t>
      </w:r>
      <w:r>
        <w:rPr>
          <w:sz w:val="24"/>
        </w:rPr>
        <w:t>federally</w:t>
      </w:r>
      <w:r>
        <w:rPr>
          <w:spacing w:val="-3"/>
          <w:sz w:val="24"/>
        </w:rPr>
        <w:t xml:space="preserve"> </w:t>
      </w:r>
      <w:r>
        <w:rPr>
          <w:sz w:val="24"/>
        </w:rPr>
        <w:t>controlled</w:t>
      </w:r>
      <w:r>
        <w:rPr>
          <w:spacing w:val="-1"/>
          <w:sz w:val="24"/>
        </w:rPr>
        <w:t xml:space="preserve"> </w:t>
      </w:r>
      <w:r>
        <w:rPr>
          <w:sz w:val="24"/>
        </w:rPr>
        <w:t>facilities</w:t>
      </w:r>
      <w:r>
        <w:rPr>
          <w:spacing w:val="-3"/>
          <w:sz w:val="24"/>
        </w:rPr>
        <w:t xml:space="preserve"> </w:t>
      </w:r>
      <w:r>
        <w:rPr>
          <w:sz w:val="24"/>
        </w:rPr>
        <w:t>on</w:t>
      </w:r>
      <w:r>
        <w:rPr>
          <w:spacing w:val="-3"/>
          <w:sz w:val="24"/>
        </w:rPr>
        <w:t xml:space="preserve"> </w:t>
      </w:r>
      <w:r>
        <w:rPr>
          <w:sz w:val="24"/>
        </w:rPr>
        <w:t>behalf</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DoD on a recurring basis for a period of 6 months or more. At the discretion of the sponsoring activity, an initial CAC may be issued based on a favorable review of the FBI fingerprint check and a successfully scheduled NACI at the Office of Personnel Management.</w:t>
      </w:r>
    </w:p>
    <w:p w14:paraId="2374608D" w14:textId="77777777" w:rsidR="00016C31" w:rsidRDefault="00016C31">
      <w:pPr>
        <w:pStyle w:val="BodyText"/>
        <w:rPr>
          <w:sz w:val="24"/>
        </w:rPr>
      </w:pPr>
    </w:p>
    <w:p w14:paraId="42A8D059" w14:textId="77777777" w:rsidR="00016C31" w:rsidRDefault="00632607">
      <w:pPr>
        <w:pStyle w:val="ListParagraph"/>
        <w:numPr>
          <w:ilvl w:val="4"/>
          <w:numId w:val="136"/>
        </w:numPr>
        <w:tabs>
          <w:tab w:val="left" w:pos="1173"/>
        </w:tabs>
        <w:ind w:right="215" w:firstLine="0"/>
        <w:rPr>
          <w:sz w:val="24"/>
        </w:rPr>
      </w:pPr>
      <w:r>
        <w:rPr>
          <w:b/>
          <w:sz w:val="24"/>
        </w:rPr>
        <w:t xml:space="preserve">For contractors that do not require </w:t>
      </w:r>
      <w:proofErr w:type="gramStart"/>
      <w:r>
        <w:rPr>
          <w:b/>
          <w:sz w:val="24"/>
        </w:rPr>
        <w:t>CAC, but</w:t>
      </w:r>
      <w:proofErr w:type="gramEnd"/>
      <w:r>
        <w:rPr>
          <w:b/>
          <w:sz w:val="24"/>
        </w:rPr>
        <w:t xml:space="preserve"> require access to a DoD facility or installation. </w:t>
      </w:r>
      <w:r>
        <w:rPr>
          <w:sz w:val="24"/>
        </w:rPr>
        <w:t>Contractor and all associated sub-contractors employees shall comply with adjudication standards and procedures using the National Crime Information Center Interstate Identification Index (NCIC-III) and Terrorist Screening Database (TSDB) (Army Directive 2014-05/AR 190-13), applicable installation, facility and area commander installation/facility access and local security policies and procedures</w:t>
      </w:r>
      <w:r>
        <w:rPr>
          <w:spacing w:val="-4"/>
          <w:sz w:val="24"/>
        </w:rPr>
        <w:t xml:space="preserve"> </w:t>
      </w:r>
      <w:r>
        <w:rPr>
          <w:sz w:val="24"/>
        </w:rPr>
        <w:t>(provided</w:t>
      </w:r>
      <w:r>
        <w:rPr>
          <w:spacing w:val="-4"/>
          <w:sz w:val="24"/>
        </w:rPr>
        <w:t xml:space="preserve"> </w:t>
      </w:r>
      <w:r>
        <w:rPr>
          <w:sz w:val="24"/>
        </w:rPr>
        <w:t>by</w:t>
      </w:r>
      <w:r>
        <w:rPr>
          <w:spacing w:val="-1"/>
          <w:sz w:val="24"/>
        </w:rPr>
        <w:t xml:space="preserve"> </w:t>
      </w:r>
      <w:r>
        <w:rPr>
          <w:sz w:val="24"/>
        </w:rPr>
        <w:t>government</w:t>
      </w:r>
      <w:r>
        <w:rPr>
          <w:spacing w:val="-4"/>
          <w:sz w:val="24"/>
        </w:rPr>
        <w:t xml:space="preserve"> </w:t>
      </w:r>
      <w:r>
        <w:rPr>
          <w:sz w:val="24"/>
        </w:rPr>
        <w:t>representative),</w:t>
      </w:r>
      <w:r>
        <w:rPr>
          <w:spacing w:val="-4"/>
          <w:sz w:val="24"/>
        </w:rPr>
        <w:t xml:space="preserve"> </w:t>
      </w:r>
      <w:r>
        <w:rPr>
          <w:sz w:val="24"/>
        </w:rPr>
        <w:t>or,</w:t>
      </w:r>
      <w:r>
        <w:rPr>
          <w:spacing w:val="-4"/>
          <w:sz w:val="24"/>
        </w:rPr>
        <w:t xml:space="preserve"> </w:t>
      </w:r>
      <w:r>
        <w:rPr>
          <w:sz w:val="24"/>
        </w:rPr>
        <w:t>at</w:t>
      </w:r>
      <w:r>
        <w:rPr>
          <w:spacing w:val="-4"/>
          <w:sz w:val="24"/>
        </w:rPr>
        <w:t xml:space="preserve"> </w:t>
      </w:r>
      <w:r>
        <w:rPr>
          <w:sz w:val="24"/>
        </w:rPr>
        <w:t>OCONUS</w:t>
      </w:r>
      <w:r>
        <w:rPr>
          <w:spacing w:val="-4"/>
          <w:sz w:val="24"/>
        </w:rPr>
        <w:t xml:space="preserve"> </w:t>
      </w:r>
      <w:r>
        <w:rPr>
          <w:sz w:val="24"/>
        </w:rPr>
        <w:t>locations,</w:t>
      </w:r>
      <w:r>
        <w:rPr>
          <w:spacing w:val="-4"/>
          <w:sz w:val="24"/>
        </w:rPr>
        <w:t xml:space="preserve"> </w:t>
      </w:r>
      <w:r>
        <w:rPr>
          <w:sz w:val="24"/>
        </w:rPr>
        <w:t>in</w:t>
      </w:r>
      <w:r>
        <w:rPr>
          <w:spacing w:val="-4"/>
          <w:sz w:val="24"/>
        </w:rPr>
        <w:t xml:space="preserve"> </w:t>
      </w:r>
      <w:r>
        <w:rPr>
          <w:sz w:val="24"/>
        </w:rPr>
        <w:t>accordance</w:t>
      </w:r>
      <w:r>
        <w:rPr>
          <w:spacing w:val="-3"/>
          <w:sz w:val="24"/>
        </w:rPr>
        <w:t xml:space="preserve"> </w:t>
      </w:r>
      <w:r>
        <w:rPr>
          <w:sz w:val="24"/>
        </w:rPr>
        <w:t>with</w:t>
      </w:r>
      <w:r>
        <w:rPr>
          <w:spacing w:val="-4"/>
          <w:sz w:val="24"/>
        </w:rPr>
        <w:t xml:space="preserve"> </w:t>
      </w:r>
      <w:r>
        <w:rPr>
          <w:sz w:val="24"/>
        </w:rPr>
        <w:t>status of forces agreements and other theater regulations.</w:t>
      </w:r>
    </w:p>
    <w:p w14:paraId="614DB8FA" w14:textId="77777777" w:rsidR="00016C31" w:rsidRDefault="00016C31">
      <w:pPr>
        <w:pStyle w:val="BodyText"/>
        <w:spacing w:before="1"/>
        <w:rPr>
          <w:sz w:val="24"/>
        </w:rPr>
      </w:pPr>
    </w:p>
    <w:p w14:paraId="7DBE3611" w14:textId="77777777" w:rsidR="00016C31" w:rsidRDefault="00632607">
      <w:pPr>
        <w:pStyle w:val="Heading3"/>
        <w:numPr>
          <w:ilvl w:val="3"/>
          <w:numId w:val="136"/>
        </w:numPr>
        <w:tabs>
          <w:tab w:val="left" w:pos="1000"/>
        </w:tabs>
        <w:ind w:left="999"/>
      </w:pPr>
      <w:r>
        <w:t>AT</w:t>
      </w:r>
      <w:r>
        <w:rPr>
          <w:spacing w:val="-5"/>
        </w:rPr>
        <w:t xml:space="preserve"> </w:t>
      </w:r>
      <w:r>
        <w:t>Awareness</w:t>
      </w:r>
      <w:r>
        <w:rPr>
          <w:spacing w:val="-5"/>
        </w:rPr>
        <w:t xml:space="preserve"> </w:t>
      </w:r>
      <w:r>
        <w:t>Training</w:t>
      </w:r>
      <w:r>
        <w:rPr>
          <w:spacing w:val="-5"/>
        </w:rPr>
        <w:t xml:space="preserve"> </w:t>
      </w:r>
      <w:r>
        <w:t>for</w:t>
      </w:r>
      <w:r>
        <w:rPr>
          <w:spacing w:val="-7"/>
        </w:rPr>
        <w:t xml:space="preserve"> </w:t>
      </w:r>
      <w:r>
        <w:t>Contractor</w:t>
      </w:r>
      <w:r>
        <w:rPr>
          <w:spacing w:val="-6"/>
        </w:rPr>
        <w:t xml:space="preserve"> </w:t>
      </w:r>
      <w:r>
        <w:t>Personnel</w:t>
      </w:r>
      <w:r>
        <w:rPr>
          <w:spacing w:val="-5"/>
        </w:rPr>
        <w:t xml:space="preserve"> </w:t>
      </w:r>
      <w:r>
        <w:t>Traveling</w:t>
      </w:r>
      <w:r>
        <w:rPr>
          <w:spacing w:val="-5"/>
        </w:rPr>
        <w:t xml:space="preserve"> </w:t>
      </w:r>
      <w:r>
        <w:rPr>
          <w:spacing w:val="-2"/>
        </w:rPr>
        <w:t>Overseas.</w:t>
      </w:r>
    </w:p>
    <w:p w14:paraId="052D35EC" w14:textId="77777777" w:rsidR="00016C31" w:rsidRDefault="00632607">
      <w:pPr>
        <w:ind w:left="219" w:right="175"/>
        <w:rPr>
          <w:sz w:val="24"/>
        </w:rPr>
      </w:pPr>
      <w:r>
        <w:rPr>
          <w:sz w:val="24"/>
        </w:rPr>
        <w:t>US based contractor employees and associated sub-contractor employees are required to make available and to receive government provided area of responsibility (AOR) specific AT awareness training as directed</w:t>
      </w:r>
      <w:r>
        <w:rPr>
          <w:spacing w:val="-3"/>
          <w:sz w:val="24"/>
        </w:rPr>
        <w:t xml:space="preserve"> </w:t>
      </w:r>
      <w:r>
        <w:rPr>
          <w:sz w:val="24"/>
        </w:rPr>
        <w:t>by</w:t>
      </w:r>
      <w:r>
        <w:rPr>
          <w:spacing w:val="-3"/>
          <w:sz w:val="24"/>
        </w:rPr>
        <w:t xml:space="preserve"> </w:t>
      </w:r>
      <w:r>
        <w:rPr>
          <w:sz w:val="24"/>
        </w:rPr>
        <w:t>AR</w:t>
      </w:r>
      <w:r>
        <w:rPr>
          <w:spacing w:val="-3"/>
          <w:sz w:val="24"/>
        </w:rPr>
        <w:t xml:space="preserve"> </w:t>
      </w:r>
      <w:r>
        <w:rPr>
          <w:sz w:val="24"/>
        </w:rPr>
        <w:t>525-13.</w:t>
      </w:r>
      <w:r>
        <w:rPr>
          <w:spacing w:val="-1"/>
          <w:sz w:val="24"/>
        </w:rPr>
        <w:t xml:space="preserve"> </w:t>
      </w:r>
      <w:r>
        <w:rPr>
          <w:sz w:val="24"/>
        </w:rPr>
        <w:t>Specific</w:t>
      </w:r>
      <w:r>
        <w:rPr>
          <w:spacing w:val="-4"/>
          <w:sz w:val="24"/>
        </w:rPr>
        <w:t xml:space="preserve"> </w:t>
      </w:r>
      <w:r>
        <w:rPr>
          <w:sz w:val="24"/>
        </w:rPr>
        <w:t>AOR</w:t>
      </w:r>
      <w:r>
        <w:rPr>
          <w:spacing w:val="-3"/>
          <w:sz w:val="24"/>
        </w:rPr>
        <w:t xml:space="preserve"> </w:t>
      </w:r>
      <w:r>
        <w:rPr>
          <w:sz w:val="24"/>
        </w:rPr>
        <w:t>training</w:t>
      </w:r>
      <w:r>
        <w:rPr>
          <w:spacing w:val="-3"/>
          <w:sz w:val="24"/>
        </w:rPr>
        <w:t xml:space="preserve"> </w:t>
      </w:r>
      <w:r>
        <w:rPr>
          <w:sz w:val="24"/>
        </w:rPr>
        <w:t>content</w:t>
      </w:r>
      <w:r>
        <w:rPr>
          <w:spacing w:val="-3"/>
          <w:sz w:val="24"/>
        </w:rPr>
        <w:t xml:space="preserve"> </w:t>
      </w:r>
      <w:r>
        <w:rPr>
          <w:sz w:val="24"/>
        </w:rPr>
        <w:t>is</w:t>
      </w:r>
      <w:r>
        <w:rPr>
          <w:spacing w:val="-3"/>
          <w:sz w:val="24"/>
        </w:rPr>
        <w:t xml:space="preserve"> </w:t>
      </w:r>
      <w:r>
        <w:rPr>
          <w:sz w:val="24"/>
        </w:rPr>
        <w:t>directed</w:t>
      </w:r>
      <w:r>
        <w:rPr>
          <w:spacing w:val="-3"/>
          <w:sz w:val="24"/>
        </w:rPr>
        <w:t xml:space="preserve"> </w:t>
      </w:r>
      <w:r>
        <w:rPr>
          <w:sz w:val="24"/>
        </w:rPr>
        <w:t>by</w:t>
      </w:r>
      <w:r>
        <w:rPr>
          <w:spacing w:val="-3"/>
          <w:sz w:val="24"/>
        </w:rPr>
        <w:t xml:space="preserve"> </w:t>
      </w:r>
      <w:r>
        <w:rPr>
          <w:sz w:val="24"/>
        </w:rPr>
        <w:t>the</w:t>
      </w:r>
      <w:r>
        <w:rPr>
          <w:spacing w:val="-4"/>
          <w:sz w:val="24"/>
        </w:rPr>
        <w:t xml:space="preserve"> </w:t>
      </w:r>
      <w:r>
        <w:rPr>
          <w:sz w:val="24"/>
        </w:rPr>
        <w:t>combatant</w:t>
      </w:r>
      <w:r>
        <w:rPr>
          <w:spacing w:val="-3"/>
          <w:sz w:val="24"/>
        </w:rPr>
        <w:t xml:space="preserve"> </w:t>
      </w:r>
      <w:r>
        <w:rPr>
          <w:sz w:val="24"/>
        </w:rPr>
        <w:t>commander</w:t>
      </w:r>
      <w:r>
        <w:rPr>
          <w:spacing w:val="-3"/>
          <w:sz w:val="24"/>
        </w:rPr>
        <w:t xml:space="preserve"> </w:t>
      </w:r>
      <w:r>
        <w:rPr>
          <w:sz w:val="24"/>
        </w:rPr>
        <w:t>with</w:t>
      </w:r>
      <w:r>
        <w:rPr>
          <w:spacing w:val="-3"/>
          <w:sz w:val="24"/>
        </w:rPr>
        <w:t xml:space="preserve"> </w:t>
      </w:r>
      <w:r>
        <w:rPr>
          <w:sz w:val="24"/>
        </w:rPr>
        <w:t>the unit Antiterrorism Officer (ATO) being the local point of contact.</w:t>
      </w:r>
    </w:p>
    <w:p w14:paraId="327A4912" w14:textId="77777777" w:rsidR="00016C31" w:rsidRDefault="00016C31">
      <w:pPr>
        <w:pStyle w:val="BodyText"/>
        <w:spacing w:before="1"/>
        <w:rPr>
          <w:sz w:val="24"/>
        </w:rPr>
      </w:pPr>
    </w:p>
    <w:p w14:paraId="18520312" w14:textId="77777777" w:rsidR="00016C31" w:rsidRDefault="00900DE8">
      <w:pPr>
        <w:pStyle w:val="ListParagraph"/>
        <w:numPr>
          <w:ilvl w:val="3"/>
          <w:numId w:val="136"/>
        </w:numPr>
        <w:tabs>
          <w:tab w:val="left" w:pos="993"/>
        </w:tabs>
        <w:ind w:right="405" w:firstLine="0"/>
        <w:rPr>
          <w:sz w:val="24"/>
        </w:rPr>
      </w:pPr>
      <w:r>
        <w:pict w14:anchorId="172B9FD7">
          <v:rect id="docshape14" o:spid="_x0000_s1118" style="position:absolute;left:0;text-align:left;margin-left:59.5pt;margin-top:117.15pt;width:515pt;height:1.45pt;z-index:-18514432;mso-position-horizontal-relative:page" fillcolor="#0e233d" stroked="f">
            <w10:wrap anchorx="page"/>
          </v:rect>
        </w:pict>
      </w:r>
      <w:proofErr w:type="spellStart"/>
      <w:r w:rsidR="00632607">
        <w:rPr>
          <w:b/>
          <w:sz w:val="24"/>
        </w:rPr>
        <w:t>iWATCH</w:t>
      </w:r>
      <w:proofErr w:type="spellEnd"/>
      <w:r w:rsidR="00632607">
        <w:rPr>
          <w:b/>
          <w:spacing w:val="-4"/>
          <w:sz w:val="24"/>
        </w:rPr>
        <w:t xml:space="preserve"> </w:t>
      </w:r>
      <w:r w:rsidR="00632607">
        <w:rPr>
          <w:b/>
          <w:sz w:val="24"/>
        </w:rPr>
        <w:t>Training.</w:t>
      </w:r>
      <w:r w:rsidR="00632607">
        <w:rPr>
          <w:b/>
          <w:spacing w:val="-3"/>
          <w:sz w:val="24"/>
        </w:rPr>
        <w:t xml:space="preserve"> </w:t>
      </w:r>
      <w:r w:rsidR="00632607">
        <w:rPr>
          <w:sz w:val="24"/>
        </w:rPr>
        <w:t>The</w:t>
      </w:r>
      <w:r w:rsidR="00632607">
        <w:rPr>
          <w:spacing w:val="-6"/>
          <w:sz w:val="24"/>
        </w:rPr>
        <w:t xml:space="preserve"> </w:t>
      </w:r>
      <w:r w:rsidR="00632607">
        <w:rPr>
          <w:sz w:val="24"/>
        </w:rPr>
        <w:t>contractor</w:t>
      </w:r>
      <w:r w:rsidR="00632607">
        <w:rPr>
          <w:spacing w:val="-3"/>
          <w:sz w:val="24"/>
        </w:rPr>
        <w:t xml:space="preserve"> </w:t>
      </w:r>
      <w:r w:rsidR="00632607">
        <w:rPr>
          <w:sz w:val="24"/>
        </w:rPr>
        <w:t>and</w:t>
      </w:r>
      <w:r w:rsidR="00632607">
        <w:rPr>
          <w:spacing w:val="-4"/>
          <w:sz w:val="24"/>
        </w:rPr>
        <w:t xml:space="preserve"> </w:t>
      </w:r>
      <w:r w:rsidR="00632607">
        <w:rPr>
          <w:sz w:val="24"/>
        </w:rPr>
        <w:t>all</w:t>
      </w:r>
      <w:r w:rsidR="00632607">
        <w:rPr>
          <w:spacing w:val="-4"/>
          <w:sz w:val="24"/>
        </w:rPr>
        <w:t xml:space="preserve"> </w:t>
      </w:r>
      <w:r w:rsidR="00632607">
        <w:rPr>
          <w:sz w:val="24"/>
        </w:rPr>
        <w:t>associated</w:t>
      </w:r>
      <w:r w:rsidR="00632607">
        <w:rPr>
          <w:spacing w:val="-4"/>
          <w:sz w:val="24"/>
        </w:rPr>
        <w:t xml:space="preserve"> </w:t>
      </w:r>
      <w:r w:rsidR="00632607">
        <w:rPr>
          <w:sz w:val="24"/>
        </w:rPr>
        <w:t>sub-contractors</w:t>
      </w:r>
      <w:r w:rsidR="00632607">
        <w:rPr>
          <w:spacing w:val="-4"/>
          <w:sz w:val="24"/>
        </w:rPr>
        <w:t xml:space="preserve"> </w:t>
      </w:r>
      <w:r w:rsidR="00632607">
        <w:rPr>
          <w:sz w:val="24"/>
        </w:rPr>
        <w:t>shall</w:t>
      </w:r>
      <w:r w:rsidR="00632607">
        <w:rPr>
          <w:spacing w:val="-4"/>
          <w:sz w:val="24"/>
        </w:rPr>
        <w:t xml:space="preserve"> </w:t>
      </w:r>
      <w:r w:rsidR="00632607">
        <w:rPr>
          <w:sz w:val="24"/>
        </w:rPr>
        <w:t>brief</w:t>
      </w:r>
      <w:r w:rsidR="00632607">
        <w:rPr>
          <w:spacing w:val="-4"/>
          <w:sz w:val="24"/>
        </w:rPr>
        <w:t xml:space="preserve"> </w:t>
      </w:r>
      <w:r w:rsidR="00632607">
        <w:rPr>
          <w:sz w:val="24"/>
        </w:rPr>
        <w:t>all</w:t>
      </w:r>
      <w:r w:rsidR="00632607">
        <w:rPr>
          <w:spacing w:val="-4"/>
          <w:sz w:val="24"/>
        </w:rPr>
        <w:t xml:space="preserve"> </w:t>
      </w:r>
      <w:r w:rsidR="00632607">
        <w:rPr>
          <w:sz w:val="24"/>
        </w:rPr>
        <w:t xml:space="preserve">employees on the local </w:t>
      </w:r>
      <w:proofErr w:type="spellStart"/>
      <w:r w:rsidR="00632607">
        <w:rPr>
          <w:sz w:val="24"/>
        </w:rPr>
        <w:t>iWATCH</w:t>
      </w:r>
      <w:proofErr w:type="spellEnd"/>
      <w:r w:rsidR="00632607">
        <w:rPr>
          <w:sz w:val="24"/>
        </w:rPr>
        <w:t xml:space="preserve"> program (training standards provided by the requiring activity ATO). This local developed training will be used to inform employees of the types of behavior to watch for and instruct employees</w:t>
      </w:r>
      <w:r w:rsidR="00632607">
        <w:rPr>
          <w:spacing w:val="-1"/>
          <w:sz w:val="24"/>
        </w:rPr>
        <w:t xml:space="preserve"> </w:t>
      </w:r>
      <w:r w:rsidR="00632607">
        <w:rPr>
          <w:sz w:val="24"/>
        </w:rPr>
        <w:t>to</w:t>
      </w:r>
      <w:r w:rsidR="00632607">
        <w:rPr>
          <w:spacing w:val="-1"/>
          <w:sz w:val="24"/>
        </w:rPr>
        <w:t xml:space="preserve"> </w:t>
      </w:r>
      <w:r w:rsidR="00632607">
        <w:rPr>
          <w:sz w:val="24"/>
        </w:rPr>
        <w:t>report</w:t>
      </w:r>
      <w:r w:rsidR="00632607">
        <w:rPr>
          <w:spacing w:val="-1"/>
          <w:sz w:val="24"/>
        </w:rPr>
        <w:t xml:space="preserve"> </w:t>
      </w:r>
      <w:r w:rsidR="00632607">
        <w:rPr>
          <w:sz w:val="24"/>
        </w:rPr>
        <w:t>suspicious</w:t>
      </w:r>
      <w:r w:rsidR="00632607">
        <w:rPr>
          <w:spacing w:val="-2"/>
          <w:sz w:val="24"/>
        </w:rPr>
        <w:t xml:space="preserve"> </w:t>
      </w:r>
      <w:r w:rsidR="00632607">
        <w:rPr>
          <w:sz w:val="24"/>
        </w:rPr>
        <w:t>activity</w:t>
      </w:r>
      <w:r w:rsidR="00632607">
        <w:rPr>
          <w:spacing w:val="-2"/>
          <w:sz w:val="24"/>
        </w:rPr>
        <w:t xml:space="preserve"> </w:t>
      </w:r>
      <w:r w:rsidR="00632607">
        <w:rPr>
          <w:sz w:val="24"/>
        </w:rPr>
        <w:t>to</w:t>
      </w:r>
      <w:r w:rsidR="00632607">
        <w:rPr>
          <w:spacing w:val="-2"/>
          <w:sz w:val="24"/>
        </w:rPr>
        <w:t xml:space="preserve"> </w:t>
      </w:r>
      <w:r w:rsidR="00632607">
        <w:rPr>
          <w:sz w:val="24"/>
        </w:rPr>
        <w:t>the</w:t>
      </w:r>
      <w:r w:rsidR="00632607">
        <w:rPr>
          <w:spacing w:val="-3"/>
          <w:sz w:val="24"/>
        </w:rPr>
        <w:t xml:space="preserve"> </w:t>
      </w:r>
      <w:r w:rsidR="00632607">
        <w:rPr>
          <w:sz w:val="24"/>
        </w:rPr>
        <w:t>COR.</w:t>
      </w:r>
      <w:r w:rsidR="00632607">
        <w:rPr>
          <w:spacing w:val="-2"/>
          <w:sz w:val="24"/>
        </w:rPr>
        <w:t xml:space="preserve"> </w:t>
      </w:r>
      <w:r w:rsidR="00632607">
        <w:rPr>
          <w:sz w:val="24"/>
        </w:rPr>
        <w:t>This</w:t>
      </w:r>
      <w:r w:rsidR="00632607">
        <w:rPr>
          <w:spacing w:val="-2"/>
          <w:sz w:val="24"/>
        </w:rPr>
        <w:t xml:space="preserve"> </w:t>
      </w:r>
      <w:r w:rsidR="00632607">
        <w:rPr>
          <w:sz w:val="24"/>
        </w:rPr>
        <w:t>training</w:t>
      </w:r>
      <w:r w:rsidR="00632607">
        <w:rPr>
          <w:spacing w:val="-2"/>
          <w:sz w:val="24"/>
        </w:rPr>
        <w:t xml:space="preserve"> </w:t>
      </w:r>
      <w:r w:rsidR="00632607">
        <w:rPr>
          <w:sz w:val="24"/>
        </w:rPr>
        <w:t>shall</w:t>
      </w:r>
      <w:r w:rsidR="00632607">
        <w:rPr>
          <w:spacing w:val="-2"/>
          <w:sz w:val="24"/>
        </w:rPr>
        <w:t xml:space="preserve"> </w:t>
      </w:r>
      <w:r w:rsidR="00632607">
        <w:rPr>
          <w:sz w:val="24"/>
        </w:rPr>
        <w:t>be</w:t>
      </w:r>
      <w:r w:rsidR="00632607">
        <w:rPr>
          <w:spacing w:val="-3"/>
          <w:sz w:val="24"/>
        </w:rPr>
        <w:t xml:space="preserve"> </w:t>
      </w:r>
      <w:r w:rsidR="00632607">
        <w:rPr>
          <w:sz w:val="24"/>
        </w:rPr>
        <w:t>completed</w:t>
      </w:r>
      <w:r w:rsidR="00632607">
        <w:rPr>
          <w:spacing w:val="-2"/>
          <w:sz w:val="24"/>
        </w:rPr>
        <w:t xml:space="preserve"> </w:t>
      </w:r>
      <w:r w:rsidR="00632607">
        <w:rPr>
          <w:sz w:val="24"/>
        </w:rPr>
        <w:t>within</w:t>
      </w:r>
      <w:r w:rsidR="00632607">
        <w:rPr>
          <w:spacing w:val="-1"/>
          <w:sz w:val="24"/>
        </w:rPr>
        <w:t xml:space="preserve"> </w:t>
      </w:r>
      <w:r w:rsidR="00632607">
        <w:rPr>
          <w:sz w:val="24"/>
        </w:rPr>
        <w:t>30</w:t>
      </w:r>
      <w:r w:rsidR="00632607">
        <w:rPr>
          <w:spacing w:val="-1"/>
          <w:sz w:val="24"/>
        </w:rPr>
        <w:t xml:space="preserve"> </w:t>
      </w:r>
      <w:r w:rsidR="00632607">
        <w:rPr>
          <w:sz w:val="24"/>
        </w:rPr>
        <w:t>calendar days</w:t>
      </w:r>
      <w:r w:rsidR="00632607">
        <w:rPr>
          <w:spacing w:val="-3"/>
          <w:sz w:val="24"/>
        </w:rPr>
        <w:t xml:space="preserve"> </w:t>
      </w:r>
      <w:r w:rsidR="00632607">
        <w:rPr>
          <w:sz w:val="24"/>
        </w:rPr>
        <w:t>of</w:t>
      </w:r>
      <w:r w:rsidR="00632607">
        <w:rPr>
          <w:spacing w:val="-3"/>
          <w:sz w:val="24"/>
        </w:rPr>
        <w:t xml:space="preserve"> </w:t>
      </w:r>
      <w:r w:rsidR="00632607">
        <w:rPr>
          <w:sz w:val="24"/>
        </w:rPr>
        <w:t>task</w:t>
      </w:r>
      <w:r w:rsidR="00632607">
        <w:rPr>
          <w:spacing w:val="-3"/>
          <w:sz w:val="24"/>
        </w:rPr>
        <w:t xml:space="preserve"> </w:t>
      </w:r>
      <w:r w:rsidR="00632607">
        <w:rPr>
          <w:sz w:val="24"/>
        </w:rPr>
        <w:t>order</w:t>
      </w:r>
      <w:r w:rsidR="00632607">
        <w:rPr>
          <w:spacing w:val="-3"/>
          <w:sz w:val="24"/>
        </w:rPr>
        <w:t xml:space="preserve"> </w:t>
      </w:r>
      <w:r w:rsidR="00632607">
        <w:rPr>
          <w:sz w:val="24"/>
        </w:rPr>
        <w:t>award</w:t>
      </w:r>
      <w:r w:rsidR="00632607">
        <w:rPr>
          <w:spacing w:val="-2"/>
          <w:sz w:val="24"/>
        </w:rPr>
        <w:t xml:space="preserve"> </w:t>
      </w:r>
      <w:r w:rsidR="00632607">
        <w:rPr>
          <w:sz w:val="24"/>
        </w:rPr>
        <w:t>and</w:t>
      </w:r>
      <w:r w:rsidR="00632607">
        <w:rPr>
          <w:spacing w:val="-3"/>
          <w:sz w:val="24"/>
        </w:rPr>
        <w:t xml:space="preserve"> </w:t>
      </w:r>
      <w:r w:rsidR="00632607">
        <w:rPr>
          <w:sz w:val="24"/>
        </w:rPr>
        <w:t>within</w:t>
      </w:r>
      <w:r w:rsidR="00632607">
        <w:rPr>
          <w:spacing w:val="-3"/>
          <w:sz w:val="24"/>
        </w:rPr>
        <w:t xml:space="preserve"> </w:t>
      </w:r>
      <w:r w:rsidR="00632607">
        <w:rPr>
          <w:sz w:val="24"/>
        </w:rPr>
        <w:t>15</w:t>
      </w:r>
      <w:r w:rsidR="00632607">
        <w:rPr>
          <w:spacing w:val="-3"/>
          <w:sz w:val="24"/>
        </w:rPr>
        <w:t xml:space="preserve"> </w:t>
      </w:r>
      <w:r w:rsidR="00632607">
        <w:rPr>
          <w:sz w:val="24"/>
        </w:rPr>
        <w:t>calendar</w:t>
      </w:r>
      <w:r w:rsidR="00632607">
        <w:rPr>
          <w:spacing w:val="-3"/>
          <w:sz w:val="24"/>
        </w:rPr>
        <w:t xml:space="preserve"> </w:t>
      </w:r>
      <w:r w:rsidR="00632607">
        <w:rPr>
          <w:sz w:val="24"/>
        </w:rPr>
        <w:t>days</w:t>
      </w:r>
      <w:r w:rsidR="00632607">
        <w:rPr>
          <w:spacing w:val="-3"/>
          <w:sz w:val="24"/>
        </w:rPr>
        <w:t xml:space="preserve"> </w:t>
      </w:r>
      <w:r w:rsidR="00632607">
        <w:rPr>
          <w:sz w:val="24"/>
        </w:rPr>
        <w:t>of</w:t>
      </w:r>
      <w:r w:rsidR="00632607">
        <w:rPr>
          <w:spacing w:val="-3"/>
          <w:sz w:val="24"/>
        </w:rPr>
        <w:t xml:space="preserve"> </w:t>
      </w:r>
      <w:r w:rsidR="00632607">
        <w:rPr>
          <w:sz w:val="24"/>
        </w:rPr>
        <w:t>new</w:t>
      </w:r>
      <w:r w:rsidR="00632607">
        <w:rPr>
          <w:spacing w:val="-2"/>
          <w:sz w:val="24"/>
        </w:rPr>
        <w:t xml:space="preserve"> </w:t>
      </w:r>
      <w:r w:rsidR="00632607">
        <w:rPr>
          <w:sz w:val="24"/>
        </w:rPr>
        <w:t>employees</w:t>
      </w:r>
      <w:r w:rsidR="00632607">
        <w:rPr>
          <w:spacing w:val="-3"/>
          <w:sz w:val="24"/>
        </w:rPr>
        <w:t xml:space="preserve"> </w:t>
      </w:r>
      <w:r w:rsidR="00632607">
        <w:rPr>
          <w:sz w:val="24"/>
        </w:rPr>
        <w:t>commencing</w:t>
      </w:r>
      <w:r w:rsidR="00632607">
        <w:rPr>
          <w:spacing w:val="-3"/>
          <w:sz w:val="24"/>
        </w:rPr>
        <w:t xml:space="preserve"> </w:t>
      </w:r>
      <w:r w:rsidR="00632607">
        <w:rPr>
          <w:sz w:val="24"/>
        </w:rPr>
        <w:t>performance</w:t>
      </w:r>
      <w:r w:rsidR="00632607">
        <w:rPr>
          <w:spacing w:val="-2"/>
          <w:sz w:val="24"/>
        </w:rPr>
        <w:t xml:space="preserve"> </w:t>
      </w:r>
      <w:r w:rsidR="00632607">
        <w:rPr>
          <w:sz w:val="24"/>
        </w:rPr>
        <w:t>with the results reported to the COR NLT 45 calendar days after task order award.</w:t>
      </w:r>
    </w:p>
    <w:p w14:paraId="1D4C809D" w14:textId="77777777" w:rsidR="00016C31" w:rsidRDefault="00016C31">
      <w:pPr>
        <w:rPr>
          <w:sz w:val="24"/>
        </w:rPr>
        <w:sectPr w:rsidR="00016C31">
          <w:pgSz w:w="12240" w:h="15840"/>
          <w:pgMar w:top="1300" w:right="640" w:bottom="1060" w:left="1000" w:header="0" w:footer="801" w:gutter="0"/>
          <w:cols w:space="720"/>
        </w:sectPr>
      </w:pPr>
    </w:p>
    <w:p w14:paraId="1AEECDEB" w14:textId="77777777" w:rsidR="00016C31" w:rsidRDefault="00632607">
      <w:pPr>
        <w:pStyle w:val="ListParagraph"/>
        <w:numPr>
          <w:ilvl w:val="3"/>
          <w:numId w:val="136"/>
        </w:numPr>
        <w:tabs>
          <w:tab w:val="left" w:pos="1000"/>
        </w:tabs>
        <w:spacing w:before="79"/>
        <w:ind w:right="452" w:firstLine="0"/>
        <w:rPr>
          <w:sz w:val="24"/>
        </w:rPr>
      </w:pPr>
      <w:r>
        <w:rPr>
          <w:b/>
          <w:sz w:val="24"/>
        </w:rPr>
        <w:lastRenderedPageBreak/>
        <w:t xml:space="preserve">Army Training Certification Tracking System (ATCTS) registration for contractor employees who require access to government information systems. </w:t>
      </w:r>
      <w:r>
        <w:rPr>
          <w:sz w:val="24"/>
        </w:rPr>
        <w:t>All contractor employees with access to a government info system must be registered in the ATCTS (Army Training Certification Tracking</w:t>
      </w:r>
      <w:r>
        <w:rPr>
          <w:spacing w:val="-3"/>
          <w:sz w:val="24"/>
        </w:rPr>
        <w:t xml:space="preserve"> </w:t>
      </w:r>
      <w:r>
        <w:rPr>
          <w:sz w:val="24"/>
        </w:rPr>
        <w:t>System)</w:t>
      </w:r>
      <w:r>
        <w:rPr>
          <w:spacing w:val="-4"/>
          <w:sz w:val="24"/>
        </w:rPr>
        <w:t xml:space="preserve"> </w:t>
      </w:r>
      <w:r>
        <w:rPr>
          <w:sz w:val="24"/>
        </w:rPr>
        <w:t>at</w:t>
      </w:r>
      <w:r>
        <w:rPr>
          <w:spacing w:val="-4"/>
          <w:sz w:val="24"/>
        </w:rPr>
        <w:t xml:space="preserve"> </w:t>
      </w:r>
      <w:r>
        <w:rPr>
          <w:sz w:val="24"/>
        </w:rPr>
        <w:t>commencement</w:t>
      </w:r>
      <w:r>
        <w:rPr>
          <w:spacing w:val="-4"/>
          <w:sz w:val="24"/>
        </w:rPr>
        <w:t xml:space="preserve"> </w:t>
      </w:r>
      <w:r>
        <w:rPr>
          <w:sz w:val="24"/>
        </w:rPr>
        <w:t>of</w:t>
      </w:r>
      <w:r>
        <w:rPr>
          <w:spacing w:val="-5"/>
          <w:sz w:val="24"/>
        </w:rPr>
        <w:t xml:space="preserve"> </w:t>
      </w:r>
      <w:proofErr w:type="gramStart"/>
      <w:r>
        <w:rPr>
          <w:sz w:val="24"/>
        </w:rPr>
        <w:t>services,</w:t>
      </w:r>
      <w:r>
        <w:rPr>
          <w:spacing w:val="-1"/>
          <w:sz w:val="24"/>
        </w:rPr>
        <w:t xml:space="preserve"> </w:t>
      </w:r>
      <w:r>
        <w:rPr>
          <w:sz w:val="24"/>
        </w:rPr>
        <w:t>and</w:t>
      </w:r>
      <w:proofErr w:type="gramEnd"/>
      <w:r>
        <w:rPr>
          <w:spacing w:val="-3"/>
          <w:sz w:val="24"/>
        </w:rPr>
        <w:t xml:space="preserve"> </w:t>
      </w:r>
      <w:r>
        <w:rPr>
          <w:sz w:val="24"/>
        </w:rPr>
        <w:t>must</w:t>
      </w:r>
      <w:r>
        <w:rPr>
          <w:spacing w:val="-3"/>
          <w:sz w:val="24"/>
        </w:rPr>
        <w:t xml:space="preserve"> </w:t>
      </w:r>
      <w:r>
        <w:rPr>
          <w:sz w:val="24"/>
        </w:rPr>
        <w:t>successfully</w:t>
      </w:r>
      <w:r>
        <w:rPr>
          <w:spacing w:val="-4"/>
          <w:sz w:val="24"/>
        </w:rPr>
        <w:t xml:space="preserve"> </w:t>
      </w:r>
      <w:r>
        <w:rPr>
          <w:sz w:val="24"/>
        </w:rPr>
        <w:t>complete</w:t>
      </w:r>
      <w:r>
        <w:rPr>
          <w:spacing w:val="-4"/>
          <w:sz w:val="24"/>
        </w:rPr>
        <w:t xml:space="preserve"> </w:t>
      </w:r>
      <w:r>
        <w:rPr>
          <w:sz w:val="24"/>
        </w:rPr>
        <w:t>the</w:t>
      </w:r>
      <w:r>
        <w:rPr>
          <w:spacing w:val="-5"/>
          <w:sz w:val="24"/>
        </w:rPr>
        <w:t xml:space="preserve"> </w:t>
      </w:r>
      <w:r>
        <w:rPr>
          <w:sz w:val="24"/>
        </w:rPr>
        <w:t>DOD</w:t>
      </w:r>
      <w:r>
        <w:rPr>
          <w:spacing w:val="-2"/>
          <w:sz w:val="24"/>
        </w:rPr>
        <w:t xml:space="preserve"> </w:t>
      </w:r>
      <w:r>
        <w:rPr>
          <w:sz w:val="24"/>
        </w:rPr>
        <w:t>Information Assurance Awareness prior to access to the IS and then annually thereafter.</w:t>
      </w:r>
    </w:p>
    <w:p w14:paraId="565E83C4" w14:textId="77777777" w:rsidR="00016C31" w:rsidRDefault="00016C31">
      <w:pPr>
        <w:pStyle w:val="BodyText"/>
        <w:rPr>
          <w:sz w:val="24"/>
        </w:rPr>
      </w:pPr>
    </w:p>
    <w:p w14:paraId="02F1D66A" w14:textId="77777777" w:rsidR="00016C31" w:rsidRDefault="00632607">
      <w:pPr>
        <w:pStyle w:val="ListParagraph"/>
        <w:numPr>
          <w:ilvl w:val="3"/>
          <w:numId w:val="136"/>
        </w:numPr>
        <w:tabs>
          <w:tab w:val="left" w:pos="993"/>
        </w:tabs>
        <w:ind w:right="217" w:firstLine="0"/>
        <w:rPr>
          <w:sz w:val="24"/>
        </w:rPr>
      </w:pPr>
      <w:r>
        <w:rPr>
          <w:b/>
          <w:sz w:val="24"/>
        </w:rPr>
        <w:t>For</w:t>
      </w:r>
      <w:r>
        <w:rPr>
          <w:b/>
          <w:spacing w:val="-5"/>
          <w:sz w:val="24"/>
        </w:rPr>
        <w:t xml:space="preserve"> </w:t>
      </w:r>
      <w:r>
        <w:rPr>
          <w:b/>
          <w:sz w:val="24"/>
        </w:rPr>
        <w:t>contracts</w:t>
      </w:r>
      <w:r>
        <w:rPr>
          <w:b/>
          <w:spacing w:val="-3"/>
          <w:sz w:val="24"/>
        </w:rPr>
        <w:t xml:space="preserve"> </w:t>
      </w:r>
      <w:r>
        <w:rPr>
          <w:b/>
          <w:sz w:val="24"/>
        </w:rPr>
        <w:t>that</w:t>
      </w:r>
      <w:r>
        <w:rPr>
          <w:b/>
          <w:spacing w:val="-3"/>
          <w:sz w:val="24"/>
        </w:rPr>
        <w:t xml:space="preserve"> </w:t>
      </w:r>
      <w:r>
        <w:rPr>
          <w:b/>
          <w:sz w:val="24"/>
        </w:rPr>
        <w:t>require</w:t>
      </w:r>
      <w:r>
        <w:rPr>
          <w:b/>
          <w:spacing w:val="-5"/>
          <w:sz w:val="24"/>
        </w:rPr>
        <w:t xml:space="preserve"> </w:t>
      </w:r>
      <w:r>
        <w:rPr>
          <w:b/>
          <w:sz w:val="24"/>
        </w:rPr>
        <w:t>a</w:t>
      </w:r>
      <w:r>
        <w:rPr>
          <w:b/>
          <w:spacing w:val="-3"/>
          <w:sz w:val="24"/>
        </w:rPr>
        <w:t xml:space="preserve"> </w:t>
      </w:r>
      <w:r>
        <w:rPr>
          <w:b/>
          <w:sz w:val="24"/>
        </w:rPr>
        <w:t>formal</w:t>
      </w:r>
      <w:r>
        <w:rPr>
          <w:b/>
          <w:spacing w:val="-3"/>
          <w:sz w:val="24"/>
        </w:rPr>
        <w:t xml:space="preserve"> </w:t>
      </w:r>
      <w:r>
        <w:rPr>
          <w:b/>
          <w:sz w:val="24"/>
        </w:rPr>
        <w:t>OPSEC</w:t>
      </w:r>
      <w:r>
        <w:rPr>
          <w:b/>
          <w:spacing w:val="-3"/>
          <w:sz w:val="24"/>
        </w:rPr>
        <w:t xml:space="preserve"> </w:t>
      </w:r>
      <w:r>
        <w:rPr>
          <w:b/>
          <w:sz w:val="24"/>
        </w:rPr>
        <w:t>program</w:t>
      </w:r>
      <w:r>
        <w:rPr>
          <w:sz w:val="24"/>
        </w:rPr>
        <w:t>.</w:t>
      </w:r>
      <w:r>
        <w:rPr>
          <w:spacing w:val="-3"/>
          <w:sz w:val="24"/>
        </w:rPr>
        <w:t xml:space="preserve"> </w:t>
      </w:r>
      <w:r>
        <w:rPr>
          <w:sz w:val="24"/>
        </w:rPr>
        <w:t>The</w:t>
      </w:r>
      <w:r>
        <w:rPr>
          <w:spacing w:val="-5"/>
          <w:sz w:val="24"/>
        </w:rPr>
        <w:t xml:space="preserve"> </w:t>
      </w:r>
      <w:r>
        <w:rPr>
          <w:sz w:val="24"/>
        </w:rPr>
        <w:t>contractor</w:t>
      </w:r>
      <w:r>
        <w:rPr>
          <w:spacing w:val="-3"/>
          <w:sz w:val="24"/>
        </w:rPr>
        <w:t xml:space="preserve"> </w:t>
      </w:r>
      <w:r>
        <w:rPr>
          <w:sz w:val="24"/>
        </w:rPr>
        <w:t>shall</w:t>
      </w:r>
      <w:r>
        <w:rPr>
          <w:spacing w:val="-3"/>
          <w:sz w:val="24"/>
        </w:rPr>
        <w:t xml:space="preserve"> </w:t>
      </w:r>
      <w:r>
        <w:rPr>
          <w:sz w:val="24"/>
        </w:rPr>
        <w:t>develop</w:t>
      </w:r>
      <w:r>
        <w:rPr>
          <w:spacing w:val="-3"/>
          <w:sz w:val="24"/>
        </w:rPr>
        <w:t xml:space="preserve"> </w:t>
      </w:r>
      <w:r>
        <w:rPr>
          <w:sz w:val="24"/>
        </w:rPr>
        <w:t>an</w:t>
      </w:r>
      <w:r>
        <w:rPr>
          <w:spacing w:val="-3"/>
          <w:sz w:val="24"/>
        </w:rPr>
        <w:t xml:space="preserve"> </w:t>
      </w:r>
      <w:r>
        <w:rPr>
          <w:sz w:val="24"/>
        </w:rPr>
        <w:t>OPSEC Standing Operating Procedure (SOP)/Plan within 90 calendar days of task order award, to be reviewed and approved by the responsible Government OPSEC officer. This plan will include a process to identify critical information, where it is located, who is responsible for it, how to protect it and why it needs to be protected. The contractor shall implement OPSEC measures as ordered by the commander. In addition, the</w:t>
      </w:r>
      <w:r>
        <w:rPr>
          <w:spacing w:val="-3"/>
          <w:sz w:val="24"/>
        </w:rPr>
        <w:t xml:space="preserve"> </w:t>
      </w:r>
      <w:r>
        <w:rPr>
          <w:sz w:val="24"/>
        </w:rPr>
        <w:t>contractor</w:t>
      </w:r>
      <w:r>
        <w:rPr>
          <w:spacing w:val="-3"/>
          <w:sz w:val="24"/>
        </w:rPr>
        <w:t xml:space="preserve"> </w:t>
      </w:r>
      <w:r>
        <w:rPr>
          <w:sz w:val="24"/>
        </w:rPr>
        <w:t>shall</w:t>
      </w:r>
      <w:r>
        <w:rPr>
          <w:spacing w:val="-3"/>
          <w:sz w:val="24"/>
        </w:rPr>
        <w:t xml:space="preserve"> </w:t>
      </w:r>
      <w:r>
        <w:rPr>
          <w:sz w:val="24"/>
        </w:rPr>
        <w:t>have</w:t>
      </w:r>
      <w:r>
        <w:rPr>
          <w:spacing w:val="-2"/>
          <w:sz w:val="24"/>
        </w:rPr>
        <w:t xml:space="preserve"> </w:t>
      </w:r>
      <w:r>
        <w:rPr>
          <w:sz w:val="24"/>
        </w:rPr>
        <w:t>an</w:t>
      </w:r>
      <w:r>
        <w:rPr>
          <w:spacing w:val="-3"/>
          <w:sz w:val="24"/>
        </w:rPr>
        <w:t xml:space="preserve"> </w:t>
      </w:r>
      <w:r>
        <w:rPr>
          <w:sz w:val="24"/>
        </w:rPr>
        <w:t>identified</w:t>
      </w:r>
      <w:r>
        <w:rPr>
          <w:spacing w:val="-3"/>
          <w:sz w:val="24"/>
        </w:rPr>
        <w:t xml:space="preserve"> </w:t>
      </w:r>
      <w:r>
        <w:rPr>
          <w:sz w:val="24"/>
        </w:rPr>
        <w:t>certified</w:t>
      </w:r>
      <w:r>
        <w:rPr>
          <w:spacing w:val="-3"/>
          <w:sz w:val="24"/>
        </w:rPr>
        <w:t xml:space="preserve"> </w:t>
      </w:r>
      <w:r>
        <w:rPr>
          <w:sz w:val="24"/>
        </w:rPr>
        <w:t>Level</w:t>
      </w:r>
      <w:r>
        <w:rPr>
          <w:spacing w:val="-3"/>
          <w:sz w:val="24"/>
        </w:rPr>
        <w:t xml:space="preserve"> </w:t>
      </w:r>
      <w:r>
        <w:rPr>
          <w:sz w:val="24"/>
        </w:rPr>
        <w:t>II</w:t>
      </w:r>
      <w:r>
        <w:rPr>
          <w:spacing w:val="-4"/>
          <w:sz w:val="24"/>
        </w:rPr>
        <w:t xml:space="preserve"> </w:t>
      </w:r>
      <w:r>
        <w:rPr>
          <w:sz w:val="24"/>
        </w:rPr>
        <w:t>OPSEC</w:t>
      </w:r>
      <w:r>
        <w:rPr>
          <w:spacing w:val="-3"/>
          <w:sz w:val="24"/>
        </w:rPr>
        <w:t xml:space="preserve"> </w:t>
      </w:r>
      <w:r>
        <w:rPr>
          <w:sz w:val="24"/>
        </w:rPr>
        <w:t>coordinator</w:t>
      </w:r>
      <w:r>
        <w:rPr>
          <w:spacing w:val="-3"/>
          <w:sz w:val="24"/>
        </w:rPr>
        <w:t xml:space="preserve"> </w:t>
      </w:r>
      <w:r>
        <w:rPr>
          <w:sz w:val="24"/>
        </w:rPr>
        <w:t>per</w:t>
      </w:r>
      <w:r>
        <w:rPr>
          <w:spacing w:val="-3"/>
          <w:sz w:val="24"/>
        </w:rPr>
        <w:t xml:space="preserve"> </w:t>
      </w:r>
      <w:r>
        <w:rPr>
          <w:sz w:val="24"/>
        </w:rPr>
        <w:t>AR</w:t>
      </w:r>
      <w:r>
        <w:rPr>
          <w:spacing w:val="-3"/>
          <w:sz w:val="24"/>
        </w:rPr>
        <w:t xml:space="preserve"> </w:t>
      </w:r>
      <w:r>
        <w:rPr>
          <w:sz w:val="24"/>
        </w:rPr>
        <w:t>530-1.</w:t>
      </w:r>
      <w:r>
        <w:rPr>
          <w:spacing w:val="-1"/>
          <w:sz w:val="24"/>
        </w:rPr>
        <w:t xml:space="preserve"> </w:t>
      </w:r>
      <w:r>
        <w:rPr>
          <w:sz w:val="24"/>
        </w:rPr>
        <w:t>(CDRL</w:t>
      </w:r>
      <w:r>
        <w:rPr>
          <w:spacing w:val="-3"/>
          <w:sz w:val="24"/>
        </w:rPr>
        <w:t xml:space="preserve"> </w:t>
      </w:r>
      <w:r>
        <w:rPr>
          <w:sz w:val="24"/>
        </w:rPr>
        <w:t>A052: OPSEC Plan; A draft of this document shall be provided within 15 business days of the award of this TO and not as part of the initial proposal.)</w:t>
      </w:r>
    </w:p>
    <w:p w14:paraId="12BB5CAE" w14:textId="77777777" w:rsidR="00016C31" w:rsidRDefault="00016C31">
      <w:pPr>
        <w:pStyle w:val="BodyText"/>
        <w:spacing w:before="1"/>
        <w:rPr>
          <w:sz w:val="24"/>
        </w:rPr>
      </w:pPr>
    </w:p>
    <w:p w14:paraId="38DF2D38" w14:textId="77777777" w:rsidR="00016C31" w:rsidRDefault="00632607">
      <w:pPr>
        <w:pStyle w:val="ListParagraph"/>
        <w:numPr>
          <w:ilvl w:val="3"/>
          <w:numId w:val="136"/>
        </w:numPr>
        <w:tabs>
          <w:tab w:val="left" w:pos="1000"/>
        </w:tabs>
        <w:ind w:right="226" w:firstLine="0"/>
        <w:rPr>
          <w:sz w:val="24"/>
        </w:rPr>
      </w:pPr>
      <w:r>
        <w:rPr>
          <w:b/>
          <w:sz w:val="24"/>
        </w:rPr>
        <w:t>For</w:t>
      </w:r>
      <w:r>
        <w:rPr>
          <w:b/>
          <w:spacing w:val="-5"/>
          <w:sz w:val="24"/>
        </w:rPr>
        <w:t xml:space="preserve"> </w:t>
      </w:r>
      <w:r>
        <w:rPr>
          <w:b/>
          <w:sz w:val="24"/>
        </w:rPr>
        <w:t>contracts</w:t>
      </w:r>
      <w:r>
        <w:rPr>
          <w:b/>
          <w:spacing w:val="-3"/>
          <w:sz w:val="24"/>
        </w:rPr>
        <w:t xml:space="preserve"> </w:t>
      </w:r>
      <w:r>
        <w:rPr>
          <w:b/>
          <w:sz w:val="24"/>
        </w:rPr>
        <w:t>that</w:t>
      </w:r>
      <w:r>
        <w:rPr>
          <w:b/>
          <w:spacing w:val="-4"/>
          <w:sz w:val="24"/>
        </w:rPr>
        <w:t xml:space="preserve"> </w:t>
      </w:r>
      <w:r>
        <w:rPr>
          <w:b/>
          <w:sz w:val="24"/>
        </w:rPr>
        <w:t>require</w:t>
      </w:r>
      <w:r>
        <w:rPr>
          <w:b/>
          <w:spacing w:val="-5"/>
          <w:sz w:val="24"/>
        </w:rPr>
        <w:t xml:space="preserve"> </w:t>
      </w:r>
      <w:r>
        <w:rPr>
          <w:b/>
          <w:sz w:val="24"/>
        </w:rPr>
        <w:t>OPSEC</w:t>
      </w:r>
      <w:r>
        <w:rPr>
          <w:b/>
          <w:spacing w:val="-3"/>
          <w:sz w:val="24"/>
        </w:rPr>
        <w:t xml:space="preserve"> </w:t>
      </w:r>
      <w:r>
        <w:rPr>
          <w:b/>
          <w:sz w:val="24"/>
        </w:rPr>
        <w:t>Training</w:t>
      </w:r>
      <w:r>
        <w:rPr>
          <w:sz w:val="24"/>
        </w:rPr>
        <w:t>.</w:t>
      </w:r>
      <w:r>
        <w:rPr>
          <w:spacing w:val="-3"/>
          <w:sz w:val="24"/>
        </w:rPr>
        <w:t xml:space="preserve"> </w:t>
      </w:r>
      <w:r>
        <w:rPr>
          <w:sz w:val="24"/>
        </w:rPr>
        <w:t>Per</w:t>
      </w:r>
      <w:r>
        <w:rPr>
          <w:spacing w:val="-3"/>
          <w:sz w:val="24"/>
        </w:rPr>
        <w:t xml:space="preserve"> </w:t>
      </w:r>
      <w:r>
        <w:rPr>
          <w:sz w:val="24"/>
        </w:rPr>
        <w:t>AR</w:t>
      </w:r>
      <w:r>
        <w:rPr>
          <w:spacing w:val="-3"/>
          <w:sz w:val="24"/>
        </w:rPr>
        <w:t xml:space="preserve"> </w:t>
      </w:r>
      <w:r>
        <w:rPr>
          <w:sz w:val="24"/>
        </w:rPr>
        <w:t>530-1</w:t>
      </w:r>
      <w:r>
        <w:rPr>
          <w:spacing w:val="-3"/>
          <w:sz w:val="24"/>
        </w:rPr>
        <w:t xml:space="preserve"> </w:t>
      </w:r>
      <w:r>
        <w:rPr>
          <w:sz w:val="24"/>
        </w:rPr>
        <w:t>Operations</w:t>
      </w:r>
      <w:r>
        <w:rPr>
          <w:spacing w:val="-1"/>
          <w:sz w:val="24"/>
        </w:rPr>
        <w:t xml:space="preserve"> </w:t>
      </w:r>
      <w:r>
        <w:rPr>
          <w:sz w:val="24"/>
        </w:rPr>
        <w:t>Security,</w:t>
      </w:r>
      <w:r>
        <w:rPr>
          <w:spacing w:val="-3"/>
          <w:sz w:val="24"/>
        </w:rPr>
        <w:t xml:space="preserve"> </w:t>
      </w:r>
      <w:r>
        <w:rPr>
          <w:sz w:val="24"/>
        </w:rPr>
        <w:t>the</w:t>
      </w:r>
      <w:r>
        <w:rPr>
          <w:spacing w:val="-4"/>
          <w:sz w:val="24"/>
        </w:rPr>
        <w:t xml:space="preserve"> </w:t>
      </w:r>
      <w:r>
        <w:rPr>
          <w:sz w:val="24"/>
        </w:rPr>
        <w:t>contractor employees</w:t>
      </w:r>
      <w:r>
        <w:rPr>
          <w:spacing w:val="-2"/>
          <w:sz w:val="24"/>
        </w:rPr>
        <w:t xml:space="preserve"> </w:t>
      </w:r>
      <w:r>
        <w:rPr>
          <w:sz w:val="24"/>
        </w:rPr>
        <w:t>must</w:t>
      </w:r>
      <w:r>
        <w:rPr>
          <w:spacing w:val="-2"/>
          <w:sz w:val="24"/>
        </w:rPr>
        <w:t xml:space="preserve"> </w:t>
      </w:r>
      <w:r>
        <w:rPr>
          <w:sz w:val="24"/>
        </w:rPr>
        <w:t>complete</w:t>
      </w:r>
      <w:r>
        <w:rPr>
          <w:spacing w:val="-3"/>
          <w:sz w:val="24"/>
        </w:rPr>
        <w:t xml:space="preserve"> </w:t>
      </w:r>
      <w:r>
        <w:rPr>
          <w:sz w:val="24"/>
        </w:rPr>
        <w:t>Level I</w:t>
      </w:r>
      <w:r>
        <w:rPr>
          <w:spacing w:val="-3"/>
          <w:sz w:val="24"/>
        </w:rPr>
        <w:t xml:space="preserve"> </w:t>
      </w:r>
      <w:r>
        <w:rPr>
          <w:sz w:val="24"/>
        </w:rPr>
        <w:t>OPSEC</w:t>
      </w:r>
      <w:r>
        <w:rPr>
          <w:spacing w:val="-2"/>
          <w:sz w:val="24"/>
        </w:rPr>
        <w:t xml:space="preserve"> </w:t>
      </w:r>
      <w:r>
        <w:rPr>
          <w:sz w:val="24"/>
        </w:rPr>
        <w:t>Awareness</w:t>
      </w:r>
      <w:r>
        <w:rPr>
          <w:spacing w:val="-2"/>
          <w:sz w:val="24"/>
        </w:rPr>
        <w:t xml:space="preserve"> </w:t>
      </w:r>
      <w:r>
        <w:rPr>
          <w:sz w:val="24"/>
        </w:rPr>
        <w:t>training.</w:t>
      </w:r>
      <w:r>
        <w:rPr>
          <w:spacing w:val="-2"/>
          <w:sz w:val="24"/>
        </w:rPr>
        <w:t xml:space="preserve"> </w:t>
      </w:r>
      <w:r>
        <w:rPr>
          <w:sz w:val="24"/>
        </w:rPr>
        <w:t>New</w:t>
      </w:r>
      <w:r>
        <w:rPr>
          <w:spacing w:val="-1"/>
          <w:sz w:val="24"/>
        </w:rPr>
        <w:t xml:space="preserve"> </w:t>
      </w:r>
      <w:r>
        <w:rPr>
          <w:sz w:val="24"/>
        </w:rPr>
        <w:t>employees</w:t>
      </w:r>
      <w:r>
        <w:rPr>
          <w:spacing w:val="-2"/>
          <w:sz w:val="24"/>
        </w:rPr>
        <w:t xml:space="preserve"> </w:t>
      </w:r>
      <w:r>
        <w:rPr>
          <w:sz w:val="24"/>
        </w:rPr>
        <w:t>must</w:t>
      </w:r>
      <w:r>
        <w:rPr>
          <w:spacing w:val="-2"/>
          <w:sz w:val="24"/>
        </w:rPr>
        <w:t xml:space="preserve"> </w:t>
      </w:r>
      <w:r>
        <w:rPr>
          <w:sz w:val="24"/>
        </w:rPr>
        <w:t>be</w:t>
      </w:r>
      <w:r>
        <w:rPr>
          <w:spacing w:val="-2"/>
          <w:sz w:val="24"/>
        </w:rPr>
        <w:t xml:space="preserve"> </w:t>
      </w:r>
      <w:r>
        <w:rPr>
          <w:sz w:val="24"/>
        </w:rPr>
        <w:t>trained</w:t>
      </w:r>
      <w:r>
        <w:rPr>
          <w:spacing w:val="-2"/>
          <w:sz w:val="24"/>
        </w:rPr>
        <w:t xml:space="preserve"> </w:t>
      </w:r>
      <w:r>
        <w:rPr>
          <w:sz w:val="24"/>
        </w:rPr>
        <w:t>within</w:t>
      </w:r>
      <w:r>
        <w:rPr>
          <w:spacing w:val="-2"/>
          <w:sz w:val="24"/>
        </w:rPr>
        <w:t xml:space="preserve"> </w:t>
      </w:r>
      <w:r>
        <w:rPr>
          <w:sz w:val="24"/>
        </w:rPr>
        <w:t xml:space="preserve">30 calendar days of their reporting for duty and annually thereafter. OPSEC Awareness is available at the following website: </w:t>
      </w:r>
      <w:hyperlink r:id="rId11">
        <w:r>
          <w:rPr>
            <w:sz w:val="24"/>
          </w:rPr>
          <w:t>http://cdsetrain.dtic.mil/opsec/index.htm</w:t>
        </w:r>
      </w:hyperlink>
    </w:p>
    <w:p w14:paraId="64D69C0D" w14:textId="77777777" w:rsidR="00016C31" w:rsidRDefault="00016C31">
      <w:pPr>
        <w:pStyle w:val="BodyText"/>
        <w:rPr>
          <w:sz w:val="26"/>
        </w:rPr>
      </w:pPr>
    </w:p>
    <w:p w14:paraId="182D8F58" w14:textId="77777777" w:rsidR="00016C31" w:rsidRDefault="00016C31">
      <w:pPr>
        <w:pStyle w:val="BodyText"/>
        <w:rPr>
          <w:sz w:val="22"/>
        </w:rPr>
      </w:pPr>
    </w:p>
    <w:p w14:paraId="26E0D6AC" w14:textId="77777777" w:rsidR="00016C31" w:rsidRDefault="00632607">
      <w:pPr>
        <w:pStyle w:val="Heading3"/>
        <w:numPr>
          <w:ilvl w:val="3"/>
          <w:numId w:val="136"/>
        </w:numPr>
        <w:tabs>
          <w:tab w:val="left" w:pos="1000"/>
        </w:tabs>
        <w:ind w:left="999"/>
        <w:rPr>
          <w:b w:val="0"/>
        </w:rPr>
      </w:pPr>
      <w:r>
        <w:t>For</w:t>
      </w:r>
      <w:r>
        <w:rPr>
          <w:spacing w:val="-11"/>
        </w:rPr>
        <w:t xml:space="preserve"> </w:t>
      </w:r>
      <w:r>
        <w:t>information</w:t>
      </w:r>
      <w:r>
        <w:rPr>
          <w:spacing w:val="-9"/>
        </w:rPr>
        <w:t xml:space="preserve"> </w:t>
      </w:r>
      <w:r>
        <w:t>assurance</w:t>
      </w:r>
      <w:r>
        <w:rPr>
          <w:spacing w:val="-10"/>
        </w:rPr>
        <w:t xml:space="preserve"> </w:t>
      </w:r>
      <w:r>
        <w:t>(IA)/information</w:t>
      </w:r>
      <w:r>
        <w:rPr>
          <w:spacing w:val="-9"/>
        </w:rPr>
        <w:t xml:space="preserve"> </w:t>
      </w:r>
      <w:r>
        <w:t>technology</w:t>
      </w:r>
      <w:r>
        <w:rPr>
          <w:spacing w:val="-9"/>
        </w:rPr>
        <w:t xml:space="preserve"> </w:t>
      </w:r>
      <w:r>
        <w:t>(IT)</w:t>
      </w:r>
      <w:r>
        <w:rPr>
          <w:spacing w:val="-9"/>
        </w:rPr>
        <w:t xml:space="preserve"> </w:t>
      </w:r>
      <w:r>
        <w:rPr>
          <w:spacing w:val="-2"/>
        </w:rPr>
        <w:t>training</w:t>
      </w:r>
      <w:r>
        <w:rPr>
          <w:b w:val="0"/>
          <w:spacing w:val="-2"/>
        </w:rPr>
        <w:t>.</w:t>
      </w:r>
    </w:p>
    <w:p w14:paraId="1A9844B3" w14:textId="77777777" w:rsidR="00016C31" w:rsidRDefault="00632607">
      <w:pPr>
        <w:ind w:left="219" w:right="264"/>
        <w:rPr>
          <w:sz w:val="24"/>
        </w:rPr>
      </w:pPr>
      <w:r>
        <w:rPr>
          <w:sz w:val="24"/>
        </w:rPr>
        <w:t>All</w:t>
      </w:r>
      <w:r>
        <w:rPr>
          <w:spacing w:val="-4"/>
          <w:sz w:val="24"/>
        </w:rPr>
        <w:t xml:space="preserve"> </w:t>
      </w:r>
      <w:r>
        <w:rPr>
          <w:sz w:val="24"/>
        </w:rPr>
        <w:t>contractor</w:t>
      </w:r>
      <w:r>
        <w:rPr>
          <w:spacing w:val="-3"/>
          <w:sz w:val="24"/>
        </w:rPr>
        <w:t xml:space="preserve"> </w:t>
      </w:r>
      <w:r>
        <w:rPr>
          <w:sz w:val="24"/>
        </w:rPr>
        <w:t>employees</w:t>
      </w:r>
      <w:r>
        <w:rPr>
          <w:spacing w:val="-2"/>
          <w:sz w:val="24"/>
        </w:rPr>
        <w:t xml:space="preserve"> </w:t>
      </w:r>
      <w:r>
        <w:rPr>
          <w:sz w:val="24"/>
        </w:rPr>
        <w:t>and</w:t>
      </w:r>
      <w:r>
        <w:rPr>
          <w:spacing w:val="-4"/>
          <w:sz w:val="24"/>
        </w:rPr>
        <w:t xml:space="preserve"> </w:t>
      </w:r>
      <w:r>
        <w:rPr>
          <w:sz w:val="24"/>
        </w:rPr>
        <w:t>associated</w:t>
      </w:r>
      <w:r>
        <w:rPr>
          <w:spacing w:val="-4"/>
          <w:sz w:val="24"/>
        </w:rPr>
        <w:t xml:space="preserve"> </w:t>
      </w:r>
      <w:r>
        <w:rPr>
          <w:sz w:val="24"/>
        </w:rPr>
        <w:t>sub-contractor</w:t>
      </w:r>
      <w:r>
        <w:rPr>
          <w:spacing w:val="-4"/>
          <w:sz w:val="24"/>
        </w:rPr>
        <w:t xml:space="preserve"> </w:t>
      </w:r>
      <w:r>
        <w:rPr>
          <w:sz w:val="24"/>
        </w:rPr>
        <w:t>employees</w:t>
      </w:r>
      <w:r>
        <w:rPr>
          <w:spacing w:val="-4"/>
          <w:sz w:val="24"/>
        </w:rPr>
        <w:t xml:space="preserve"> </w:t>
      </w:r>
      <w:r>
        <w:rPr>
          <w:sz w:val="24"/>
        </w:rPr>
        <w:t>must</w:t>
      </w:r>
      <w:r>
        <w:rPr>
          <w:spacing w:val="-4"/>
          <w:sz w:val="24"/>
        </w:rPr>
        <w:t xml:space="preserve"> </w:t>
      </w:r>
      <w:r>
        <w:rPr>
          <w:sz w:val="24"/>
        </w:rPr>
        <w:t>complete</w:t>
      </w:r>
      <w:r>
        <w:rPr>
          <w:spacing w:val="-5"/>
          <w:sz w:val="24"/>
        </w:rPr>
        <w:t xml:space="preserve"> </w:t>
      </w:r>
      <w:r>
        <w:rPr>
          <w:sz w:val="24"/>
        </w:rPr>
        <w:t>the</w:t>
      </w:r>
      <w:r>
        <w:rPr>
          <w:spacing w:val="-4"/>
          <w:sz w:val="24"/>
        </w:rPr>
        <w:t xml:space="preserve"> </w:t>
      </w:r>
      <w:r>
        <w:rPr>
          <w:sz w:val="24"/>
        </w:rPr>
        <w:t>DoD</w:t>
      </w:r>
      <w:r>
        <w:rPr>
          <w:spacing w:val="-3"/>
          <w:sz w:val="24"/>
        </w:rPr>
        <w:t xml:space="preserve"> </w:t>
      </w:r>
      <w:r>
        <w:rPr>
          <w:sz w:val="24"/>
        </w:rPr>
        <w:t>IA</w:t>
      </w:r>
      <w:r>
        <w:rPr>
          <w:spacing w:val="-3"/>
          <w:sz w:val="24"/>
        </w:rPr>
        <w:t xml:space="preserve"> </w:t>
      </w:r>
      <w:r>
        <w:rPr>
          <w:sz w:val="24"/>
        </w:rPr>
        <w:t xml:space="preserve">awareness training before issuance of network access and annually thereafter. All contractor employees </w:t>
      </w:r>
      <w:proofErr w:type="gramStart"/>
      <w:r>
        <w:rPr>
          <w:sz w:val="24"/>
        </w:rPr>
        <w:t>working</w:t>
      </w:r>
      <w:proofErr w:type="gramEnd"/>
      <w:r>
        <w:rPr>
          <w:sz w:val="24"/>
        </w:rPr>
        <w:t xml:space="preserve"> IA/IT functions must comply with DoD and Army training requirements in DoDD 8570.01, DoD 8570.01-M and AR 25-2 within six months of appointment to IA/IT functions.</w:t>
      </w:r>
    </w:p>
    <w:p w14:paraId="5E90540D" w14:textId="77777777" w:rsidR="00016C31" w:rsidRDefault="00016C31">
      <w:pPr>
        <w:pStyle w:val="BodyText"/>
        <w:spacing w:before="1"/>
        <w:rPr>
          <w:sz w:val="24"/>
        </w:rPr>
      </w:pPr>
    </w:p>
    <w:p w14:paraId="61F56C6F" w14:textId="77777777" w:rsidR="00016C31" w:rsidRDefault="00632607">
      <w:pPr>
        <w:pStyle w:val="ListParagraph"/>
        <w:numPr>
          <w:ilvl w:val="3"/>
          <w:numId w:val="136"/>
        </w:numPr>
        <w:tabs>
          <w:tab w:val="left" w:pos="1000"/>
        </w:tabs>
        <w:ind w:right="260" w:firstLine="0"/>
        <w:rPr>
          <w:sz w:val="24"/>
        </w:rPr>
      </w:pPr>
      <w:r>
        <w:rPr>
          <w:b/>
          <w:sz w:val="24"/>
        </w:rPr>
        <w:t>For</w:t>
      </w:r>
      <w:r>
        <w:rPr>
          <w:b/>
          <w:spacing w:val="-6"/>
          <w:sz w:val="24"/>
        </w:rPr>
        <w:t xml:space="preserve"> </w:t>
      </w:r>
      <w:r>
        <w:rPr>
          <w:b/>
          <w:sz w:val="24"/>
        </w:rPr>
        <w:t>information</w:t>
      </w:r>
      <w:r>
        <w:rPr>
          <w:b/>
          <w:spacing w:val="-5"/>
          <w:sz w:val="24"/>
        </w:rPr>
        <w:t xml:space="preserve"> </w:t>
      </w:r>
      <w:r>
        <w:rPr>
          <w:b/>
          <w:sz w:val="24"/>
        </w:rPr>
        <w:t>assurance</w:t>
      </w:r>
      <w:r>
        <w:rPr>
          <w:b/>
          <w:spacing w:val="-5"/>
          <w:sz w:val="24"/>
        </w:rPr>
        <w:t xml:space="preserve"> </w:t>
      </w:r>
      <w:r>
        <w:rPr>
          <w:b/>
          <w:sz w:val="24"/>
        </w:rPr>
        <w:t>(IA)/information</w:t>
      </w:r>
      <w:r>
        <w:rPr>
          <w:b/>
          <w:spacing w:val="-5"/>
          <w:sz w:val="24"/>
        </w:rPr>
        <w:t xml:space="preserve"> </w:t>
      </w:r>
      <w:r>
        <w:rPr>
          <w:b/>
          <w:sz w:val="24"/>
        </w:rPr>
        <w:t>technology</w:t>
      </w:r>
      <w:r>
        <w:rPr>
          <w:b/>
          <w:spacing w:val="-4"/>
          <w:sz w:val="24"/>
        </w:rPr>
        <w:t xml:space="preserve"> </w:t>
      </w:r>
      <w:r>
        <w:rPr>
          <w:b/>
          <w:sz w:val="24"/>
        </w:rPr>
        <w:t>(IT)</w:t>
      </w:r>
      <w:r>
        <w:rPr>
          <w:b/>
          <w:spacing w:val="-4"/>
          <w:sz w:val="24"/>
        </w:rPr>
        <w:t xml:space="preserve"> </w:t>
      </w:r>
      <w:r>
        <w:rPr>
          <w:b/>
          <w:sz w:val="24"/>
        </w:rPr>
        <w:t>certification</w:t>
      </w:r>
      <w:r>
        <w:rPr>
          <w:sz w:val="24"/>
        </w:rPr>
        <w:t>.</w:t>
      </w:r>
      <w:r>
        <w:rPr>
          <w:spacing w:val="-4"/>
          <w:sz w:val="24"/>
        </w:rPr>
        <w:t xml:space="preserve"> </w:t>
      </w:r>
      <w:r>
        <w:rPr>
          <w:sz w:val="24"/>
        </w:rPr>
        <w:t>Per</w:t>
      </w:r>
      <w:r>
        <w:rPr>
          <w:spacing w:val="-4"/>
          <w:sz w:val="24"/>
        </w:rPr>
        <w:t xml:space="preserve"> </w:t>
      </w:r>
      <w:r>
        <w:rPr>
          <w:sz w:val="24"/>
        </w:rPr>
        <w:t>DoD</w:t>
      </w:r>
      <w:r>
        <w:rPr>
          <w:spacing w:val="-4"/>
          <w:sz w:val="24"/>
        </w:rPr>
        <w:t xml:space="preserve"> </w:t>
      </w:r>
      <w:r>
        <w:rPr>
          <w:sz w:val="24"/>
        </w:rPr>
        <w:t xml:space="preserve">8570.01- </w:t>
      </w:r>
      <w:proofErr w:type="gramStart"/>
      <w:r>
        <w:rPr>
          <w:sz w:val="24"/>
        </w:rPr>
        <w:t>M ,</w:t>
      </w:r>
      <w:proofErr w:type="gramEnd"/>
      <w:r>
        <w:rPr>
          <w:sz w:val="24"/>
        </w:rPr>
        <w:t xml:space="preserve"> DFARS 252.239.7001 and AR 25-2, the contractor employees supporting IA/IT functions shall be appropriately certified upon contract award. The</w:t>
      </w:r>
    </w:p>
    <w:p w14:paraId="1F4DC5E1" w14:textId="77777777" w:rsidR="00016C31" w:rsidRDefault="00632607">
      <w:pPr>
        <w:ind w:left="219"/>
        <w:rPr>
          <w:sz w:val="24"/>
        </w:rPr>
      </w:pPr>
      <w:r>
        <w:rPr>
          <w:sz w:val="24"/>
        </w:rPr>
        <w:t>baseline</w:t>
      </w:r>
      <w:r>
        <w:rPr>
          <w:spacing w:val="-3"/>
          <w:sz w:val="24"/>
        </w:rPr>
        <w:t xml:space="preserve"> </w:t>
      </w:r>
      <w:r>
        <w:rPr>
          <w:sz w:val="24"/>
        </w:rPr>
        <w:t>certification</w:t>
      </w:r>
      <w:r>
        <w:rPr>
          <w:spacing w:val="-2"/>
          <w:sz w:val="24"/>
        </w:rPr>
        <w:t xml:space="preserve"> </w:t>
      </w:r>
      <w:r>
        <w:rPr>
          <w:sz w:val="24"/>
        </w:rPr>
        <w:t>as</w:t>
      </w:r>
      <w:r>
        <w:rPr>
          <w:spacing w:val="-2"/>
          <w:sz w:val="24"/>
        </w:rPr>
        <w:t xml:space="preserve"> </w:t>
      </w:r>
      <w:r>
        <w:rPr>
          <w:sz w:val="24"/>
        </w:rPr>
        <w:t>stipulated</w:t>
      </w:r>
      <w:r>
        <w:rPr>
          <w:spacing w:val="-2"/>
          <w:sz w:val="24"/>
        </w:rPr>
        <w:t xml:space="preserve"> </w:t>
      </w:r>
      <w:r>
        <w:rPr>
          <w:sz w:val="24"/>
        </w:rPr>
        <w:t>in</w:t>
      </w:r>
      <w:r>
        <w:rPr>
          <w:spacing w:val="-1"/>
          <w:sz w:val="24"/>
        </w:rPr>
        <w:t xml:space="preserve"> </w:t>
      </w:r>
      <w:r>
        <w:rPr>
          <w:sz w:val="24"/>
        </w:rPr>
        <w:t>DoD</w:t>
      </w:r>
      <w:r>
        <w:rPr>
          <w:spacing w:val="-2"/>
          <w:sz w:val="24"/>
        </w:rPr>
        <w:t xml:space="preserve"> </w:t>
      </w:r>
      <w:r>
        <w:rPr>
          <w:sz w:val="24"/>
        </w:rPr>
        <w:t>8570.01-M</w:t>
      </w:r>
      <w:r>
        <w:rPr>
          <w:spacing w:val="-2"/>
          <w:sz w:val="24"/>
        </w:rPr>
        <w:t xml:space="preserve"> </w:t>
      </w:r>
      <w:r>
        <w:rPr>
          <w:sz w:val="24"/>
        </w:rPr>
        <w:t>must</w:t>
      </w:r>
      <w:r>
        <w:rPr>
          <w:spacing w:val="-2"/>
          <w:sz w:val="24"/>
        </w:rPr>
        <w:t xml:space="preserve"> </w:t>
      </w:r>
      <w:r>
        <w:rPr>
          <w:sz w:val="24"/>
        </w:rPr>
        <w:t>be</w:t>
      </w:r>
      <w:r>
        <w:rPr>
          <w:spacing w:val="-1"/>
          <w:sz w:val="24"/>
        </w:rPr>
        <w:t xml:space="preserve"> </w:t>
      </w:r>
      <w:r>
        <w:rPr>
          <w:sz w:val="24"/>
        </w:rPr>
        <w:t>completed</w:t>
      </w:r>
      <w:r>
        <w:rPr>
          <w:spacing w:val="-2"/>
          <w:sz w:val="24"/>
        </w:rPr>
        <w:t xml:space="preserve"> </w:t>
      </w:r>
      <w:r>
        <w:rPr>
          <w:sz w:val="24"/>
        </w:rPr>
        <w:t>upon</w:t>
      </w:r>
      <w:r>
        <w:rPr>
          <w:spacing w:val="-2"/>
          <w:sz w:val="24"/>
        </w:rPr>
        <w:t xml:space="preserve"> </w:t>
      </w:r>
      <w:r>
        <w:rPr>
          <w:sz w:val="24"/>
        </w:rPr>
        <w:t>contract</w:t>
      </w:r>
      <w:r>
        <w:rPr>
          <w:spacing w:val="-2"/>
          <w:sz w:val="24"/>
        </w:rPr>
        <w:t xml:space="preserve"> award.</w:t>
      </w:r>
    </w:p>
    <w:p w14:paraId="05ACFD44" w14:textId="77777777" w:rsidR="00016C31" w:rsidRDefault="00016C31">
      <w:pPr>
        <w:pStyle w:val="BodyText"/>
        <w:rPr>
          <w:sz w:val="24"/>
        </w:rPr>
      </w:pPr>
    </w:p>
    <w:p w14:paraId="587CD9D7" w14:textId="77777777" w:rsidR="00016C31" w:rsidRDefault="00632607">
      <w:pPr>
        <w:pStyle w:val="ListParagraph"/>
        <w:numPr>
          <w:ilvl w:val="3"/>
          <w:numId w:val="136"/>
        </w:numPr>
        <w:tabs>
          <w:tab w:val="left" w:pos="1113"/>
        </w:tabs>
        <w:ind w:right="267" w:firstLine="0"/>
        <w:rPr>
          <w:sz w:val="24"/>
        </w:rPr>
      </w:pPr>
      <w:r>
        <w:rPr>
          <w:b/>
          <w:sz w:val="24"/>
        </w:rPr>
        <w:t xml:space="preserve">For contractors authorized to accompany the force. </w:t>
      </w:r>
      <w:r>
        <w:rPr>
          <w:sz w:val="24"/>
        </w:rPr>
        <w:t>DFARS Clause 252.225- 7040, Contractor</w:t>
      </w:r>
      <w:r>
        <w:rPr>
          <w:spacing w:val="-4"/>
          <w:sz w:val="24"/>
        </w:rPr>
        <w:t xml:space="preserve"> </w:t>
      </w:r>
      <w:r>
        <w:rPr>
          <w:sz w:val="24"/>
        </w:rPr>
        <w:t>Personnel</w:t>
      </w:r>
      <w:r>
        <w:rPr>
          <w:spacing w:val="-4"/>
          <w:sz w:val="24"/>
        </w:rPr>
        <w:t xml:space="preserve"> </w:t>
      </w:r>
      <w:r>
        <w:rPr>
          <w:sz w:val="24"/>
        </w:rPr>
        <w:t>Authorized</w:t>
      </w:r>
      <w:r>
        <w:rPr>
          <w:spacing w:val="-4"/>
          <w:sz w:val="24"/>
        </w:rPr>
        <w:t xml:space="preserve"> </w:t>
      </w:r>
      <w:r>
        <w:rPr>
          <w:sz w:val="24"/>
        </w:rPr>
        <w:t>to</w:t>
      </w:r>
      <w:r>
        <w:rPr>
          <w:spacing w:val="-4"/>
          <w:sz w:val="24"/>
        </w:rPr>
        <w:t xml:space="preserve"> </w:t>
      </w:r>
      <w:r>
        <w:rPr>
          <w:sz w:val="24"/>
        </w:rPr>
        <w:t>Accompany</w:t>
      </w:r>
      <w:r>
        <w:rPr>
          <w:spacing w:val="-4"/>
          <w:sz w:val="24"/>
        </w:rPr>
        <w:t xml:space="preserve"> </w:t>
      </w:r>
      <w:r>
        <w:rPr>
          <w:sz w:val="24"/>
        </w:rPr>
        <w:t>U.S.</w:t>
      </w:r>
      <w:r>
        <w:rPr>
          <w:spacing w:val="-4"/>
          <w:sz w:val="24"/>
        </w:rPr>
        <w:t xml:space="preserve"> </w:t>
      </w:r>
      <w:r>
        <w:rPr>
          <w:sz w:val="24"/>
        </w:rPr>
        <w:t>Armed</w:t>
      </w:r>
      <w:r>
        <w:rPr>
          <w:spacing w:val="-4"/>
          <w:sz w:val="24"/>
        </w:rPr>
        <w:t xml:space="preserve"> </w:t>
      </w:r>
      <w:r>
        <w:rPr>
          <w:sz w:val="24"/>
        </w:rPr>
        <w:t>Forces</w:t>
      </w:r>
      <w:r>
        <w:rPr>
          <w:spacing w:val="-4"/>
          <w:sz w:val="24"/>
        </w:rPr>
        <w:t xml:space="preserve"> </w:t>
      </w:r>
      <w:r>
        <w:rPr>
          <w:sz w:val="24"/>
        </w:rPr>
        <w:t>Deployed</w:t>
      </w:r>
      <w:r>
        <w:rPr>
          <w:spacing w:val="-4"/>
          <w:sz w:val="24"/>
        </w:rPr>
        <w:t xml:space="preserve"> </w:t>
      </w:r>
      <w:r>
        <w:rPr>
          <w:sz w:val="24"/>
        </w:rPr>
        <w:t>Outside</w:t>
      </w:r>
      <w:r>
        <w:rPr>
          <w:spacing w:val="-4"/>
          <w:sz w:val="24"/>
        </w:rPr>
        <w:t xml:space="preserve"> </w:t>
      </w:r>
      <w:r>
        <w:rPr>
          <w:sz w:val="24"/>
        </w:rPr>
        <w:t>the</w:t>
      </w:r>
      <w:r>
        <w:rPr>
          <w:spacing w:val="-4"/>
          <w:sz w:val="24"/>
        </w:rPr>
        <w:t xml:space="preserve"> </w:t>
      </w:r>
      <w:r>
        <w:rPr>
          <w:sz w:val="24"/>
        </w:rPr>
        <w:t>United</w:t>
      </w:r>
      <w:r>
        <w:rPr>
          <w:spacing w:val="-4"/>
          <w:sz w:val="24"/>
        </w:rPr>
        <w:t xml:space="preserve"> </w:t>
      </w:r>
      <w:r>
        <w:rPr>
          <w:sz w:val="24"/>
        </w:rPr>
        <w:t>States. The clause shall be used in solicitations and contracts that authorize contractor personnel to accompany US Armed Forces deployed outside the US in contingency operations; humanitarian or peacekeeping operations;</w:t>
      </w:r>
      <w:r>
        <w:rPr>
          <w:spacing w:val="-1"/>
          <w:sz w:val="24"/>
        </w:rPr>
        <w:t xml:space="preserve"> </w:t>
      </w:r>
      <w:r>
        <w:rPr>
          <w:sz w:val="24"/>
        </w:rPr>
        <w:t>or</w:t>
      </w:r>
      <w:r>
        <w:rPr>
          <w:spacing w:val="-1"/>
          <w:sz w:val="24"/>
        </w:rPr>
        <w:t xml:space="preserve"> </w:t>
      </w:r>
      <w:r>
        <w:rPr>
          <w:sz w:val="24"/>
        </w:rPr>
        <w:t>other</w:t>
      </w:r>
      <w:r>
        <w:rPr>
          <w:spacing w:val="-1"/>
          <w:sz w:val="24"/>
        </w:rPr>
        <w:t xml:space="preserve"> </w:t>
      </w:r>
      <w:r>
        <w:rPr>
          <w:sz w:val="24"/>
        </w:rPr>
        <w:t>military</w:t>
      </w:r>
      <w:r>
        <w:rPr>
          <w:spacing w:val="-1"/>
          <w:sz w:val="24"/>
        </w:rPr>
        <w:t xml:space="preserve"> </w:t>
      </w:r>
      <w:r>
        <w:rPr>
          <w:sz w:val="24"/>
        </w:rPr>
        <w:t>operations</w:t>
      </w:r>
      <w:r>
        <w:rPr>
          <w:spacing w:val="-1"/>
          <w:sz w:val="24"/>
        </w:rPr>
        <w:t xml:space="preserve"> </w:t>
      </w:r>
      <w:r>
        <w:rPr>
          <w:sz w:val="24"/>
        </w:rPr>
        <w:t>or</w:t>
      </w:r>
      <w:r>
        <w:rPr>
          <w:spacing w:val="-1"/>
          <w:sz w:val="24"/>
        </w:rPr>
        <w:t xml:space="preserve"> </w:t>
      </w:r>
      <w:r>
        <w:rPr>
          <w:sz w:val="24"/>
        </w:rPr>
        <w:t>exercises,</w:t>
      </w:r>
      <w:r>
        <w:rPr>
          <w:spacing w:val="-1"/>
          <w:sz w:val="24"/>
        </w:rPr>
        <w:t xml:space="preserve"> </w:t>
      </w:r>
      <w:r>
        <w:rPr>
          <w:sz w:val="24"/>
        </w:rPr>
        <w:t>when</w:t>
      </w:r>
      <w:r>
        <w:rPr>
          <w:spacing w:val="-1"/>
          <w:sz w:val="24"/>
        </w:rPr>
        <w:t xml:space="preserve"> </w:t>
      </w:r>
      <w:r>
        <w:rPr>
          <w:sz w:val="24"/>
        </w:rPr>
        <w:t>designated</w:t>
      </w:r>
      <w:r>
        <w:rPr>
          <w:spacing w:val="-1"/>
          <w:sz w:val="24"/>
        </w:rPr>
        <w:t xml:space="preserve"> </w:t>
      </w:r>
      <w:r>
        <w:rPr>
          <w:sz w:val="24"/>
        </w:rPr>
        <w:t>by</w:t>
      </w:r>
      <w:r>
        <w:rPr>
          <w:spacing w:val="-1"/>
          <w:sz w:val="24"/>
        </w:rPr>
        <w:t xml:space="preserve"> </w:t>
      </w:r>
      <w:r>
        <w:rPr>
          <w:sz w:val="24"/>
        </w:rPr>
        <w:t>the</w:t>
      </w:r>
      <w:r>
        <w:rPr>
          <w:spacing w:val="-1"/>
          <w:sz w:val="24"/>
        </w:rPr>
        <w:t xml:space="preserve"> </w:t>
      </w:r>
      <w:r>
        <w:rPr>
          <w:sz w:val="24"/>
        </w:rPr>
        <w:t>combatant</w:t>
      </w:r>
      <w:r>
        <w:rPr>
          <w:spacing w:val="-1"/>
          <w:sz w:val="24"/>
        </w:rPr>
        <w:t xml:space="preserve"> </w:t>
      </w:r>
      <w:r>
        <w:rPr>
          <w:sz w:val="24"/>
        </w:rPr>
        <w:t>commander.</w:t>
      </w:r>
      <w:r>
        <w:rPr>
          <w:spacing w:val="-1"/>
          <w:sz w:val="24"/>
        </w:rPr>
        <w:t xml:space="preserve"> </w:t>
      </w:r>
      <w:r>
        <w:rPr>
          <w:sz w:val="24"/>
        </w:rPr>
        <w:t>The clause</w:t>
      </w:r>
      <w:r>
        <w:rPr>
          <w:spacing w:val="-5"/>
          <w:sz w:val="24"/>
        </w:rPr>
        <w:t xml:space="preserve"> </w:t>
      </w:r>
      <w:r>
        <w:rPr>
          <w:sz w:val="24"/>
        </w:rPr>
        <w:t>discusses</w:t>
      </w:r>
      <w:r>
        <w:rPr>
          <w:spacing w:val="-4"/>
          <w:sz w:val="24"/>
        </w:rPr>
        <w:t xml:space="preserve"> </w:t>
      </w:r>
      <w:r>
        <w:rPr>
          <w:sz w:val="24"/>
        </w:rPr>
        <w:t>the</w:t>
      </w:r>
      <w:r>
        <w:rPr>
          <w:spacing w:val="-3"/>
          <w:sz w:val="24"/>
        </w:rPr>
        <w:t xml:space="preserve"> </w:t>
      </w:r>
      <w:r>
        <w:rPr>
          <w:sz w:val="24"/>
        </w:rPr>
        <w:t>following</w:t>
      </w:r>
      <w:r>
        <w:rPr>
          <w:spacing w:val="-4"/>
          <w:sz w:val="24"/>
        </w:rPr>
        <w:t xml:space="preserve"> </w:t>
      </w:r>
      <w:r>
        <w:rPr>
          <w:sz w:val="24"/>
        </w:rPr>
        <w:t>AT/OPSEC</w:t>
      </w:r>
      <w:r>
        <w:rPr>
          <w:spacing w:val="-4"/>
          <w:sz w:val="24"/>
        </w:rPr>
        <w:t xml:space="preserve"> </w:t>
      </w:r>
      <w:r>
        <w:rPr>
          <w:sz w:val="24"/>
        </w:rPr>
        <w:t>related</w:t>
      </w:r>
      <w:r>
        <w:rPr>
          <w:spacing w:val="-4"/>
          <w:sz w:val="24"/>
        </w:rPr>
        <w:t xml:space="preserve"> </w:t>
      </w:r>
      <w:r>
        <w:rPr>
          <w:sz w:val="24"/>
        </w:rPr>
        <w:t>topics:</w:t>
      </w:r>
      <w:r>
        <w:rPr>
          <w:spacing w:val="-4"/>
          <w:sz w:val="24"/>
        </w:rPr>
        <w:t xml:space="preserve"> </w:t>
      </w:r>
      <w:r>
        <w:rPr>
          <w:sz w:val="24"/>
        </w:rPr>
        <w:t>required</w:t>
      </w:r>
      <w:r>
        <w:rPr>
          <w:spacing w:val="-4"/>
          <w:sz w:val="24"/>
        </w:rPr>
        <w:t xml:space="preserve"> </w:t>
      </w:r>
      <w:r>
        <w:rPr>
          <w:sz w:val="24"/>
        </w:rPr>
        <w:t>compliance</w:t>
      </w:r>
      <w:r>
        <w:rPr>
          <w:spacing w:val="-5"/>
          <w:sz w:val="24"/>
        </w:rPr>
        <w:t xml:space="preserve"> </w:t>
      </w:r>
      <w:r>
        <w:rPr>
          <w:sz w:val="24"/>
        </w:rPr>
        <w:t>with</w:t>
      </w:r>
      <w:r>
        <w:rPr>
          <w:spacing w:val="-4"/>
          <w:sz w:val="24"/>
        </w:rPr>
        <w:t xml:space="preserve"> </w:t>
      </w:r>
      <w:r>
        <w:rPr>
          <w:sz w:val="24"/>
        </w:rPr>
        <w:t>laws</w:t>
      </w:r>
      <w:r>
        <w:rPr>
          <w:spacing w:val="-4"/>
          <w:sz w:val="24"/>
        </w:rPr>
        <w:t xml:space="preserve"> </w:t>
      </w:r>
      <w:r>
        <w:rPr>
          <w:sz w:val="24"/>
        </w:rPr>
        <w:t>and</w:t>
      </w:r>
      <w:r>
        <w:rPr>
          <w:spacing w:val="-2"/>
          <w:sz w:val="24"/>
        </w:rPr>
        <w:t xml:space="preserve"> </w:t>
      </w:r>
      <w:r>
        <w:rPr>
          <w:sz w:val="24"/>
        </w:rPr>
        <w:t xml:space="preserve">regulations, pre-deployment requirements, required training (per combatant command guidance), and personnel data </w:t>
      </w:r>
      <w:r>
        <w:rPr>
          <w:spacing w:val="-2"/>
          <w:sz w:val="24"/>
        </w:rPr>
        <w:t>required.</w:t>
      </w:r>
    </w:p>
    <w:p w14:paraId="48BDF987" w14:textId="77777777" w:rsidR="00016C31" w:rsidRDefault="00016C31">
      <w:pPr>
        <w:pStyle w:val="BodyText"/>
        <w:spacing w:before="1"/>
        <w:rPr>
          <w:sz w:val="24"/>
        </w:rPr>
      </w:pPr>
    </w:p>
    <w:p w14:paraId="3B1A8384" w14:textId="77777777" w:rsidR="00016C31" w:rsidRDefault="00900DE8">
      <w:pPr>
        <w:pStyle w:val="ListParagraph"/>
        <w:numPr>
          <w:ilvl w:val="3"/>
          <w:numId w:val="136"/>
        </w:numPr>
        <w:tabs>
          <w:tab w:val="left" w:pos="1113"/>
        </w:tabs>
        <w:ind w:right="151" w:firstLine="0"/>
        <w:rPr>
          <w:sz w:val="24"/>
        </w:rPr>
      </w:pPr>
      <w:r>
        <w:pict w14:anchorId="7F9FB04D">
          <v:rect id="docshape15" o:spid="_x0000_s1117" style="position:absolute;left:0;text-align:left;margin-left:59.5pt;margin-top:103.35pt;width:515pt;height:1.45pt;z-index:-18513920;mso-position-horizontal-relative:page" fillcolor="#0e233d" stroked="f">
            <w10:wrap anchorx="page"/>
          </v:rect>
        </w:pict>
      </w:r>
      <w:r w:rsidR="00632607">
        <w:rPr>
          <w:b/>
          <w:sz w:val="24"/>
        </w:rPr>
        <w:t>For Contract Requiring Performance or Delivery in a Foreign Country</w:t>
      </w:r>
      <w:r w:rsidR="00632607">
        <w:rPr>
          <w:sz w:val="24"/>
        </w:rPr>
        <w:t>. DFARS Clause 252.225-7043, Antiterrorism/Force Protection for Defense Contractors Outside the US. The clause shall be</w:t>
      </w:r>
      <w:r w:rsidR="00632607">
        <w:rPr>
          <w:spacing w:val="-4"/>
          <w:sz w:val="24"/>
        </w:rPr>
        <w:t xml:space="preserve"> </w:t>
      </w:r>
      <w:r w:rsidR="00632607">
        <w:rPr>
          <w:sz w:val="24"/>
        </w:rPr>
        <w:t>used</w:t>
      </w:r>
      <w:r w:rsidR="00632607">
        <w:rPr>
          <w:spacing w:val="-3"/>
          <w:sz w:val="24"/>
        </w:rPr>
        <w:t xml:space="preserve"> </w:t>
      </w:r>
      <w:r w:rsidR="00632607">
        <w:rPr>
          <w:sz w:val="24"/>
        </w:rPr>
        <w:t>in</w:t>
      </w:r>
      <w:r w:rsidR="00632607">
        <w:rPr>
          <w:spacing w:val="-3"/>
          <w:sz w:val="24"/>
        </w:rPr>
        <w:t xml:space="preserve"> </w:t>
      </w:r>
      <w:r w:rsidR="00632607">
        <w:rPr>
          <w:sz w:val="24"/>
        </w:rPr>
        <w:t>solicitations</w:t>
      </w:r>
      <w:r w:rsidR="00632607">
        <w:rPr>
          <w:spacing w:val="-3"/>
          <w:sz w:val="24"/>
        </w:rPr>
        <w:t xml:space="preserve"> </w:t>
      </w:r>
      <w:r w:rsidR="00632607">
        <w:rPr>
          <w:sz w:val="24"/>
        </w:rPr>
        <w:t>and</w:t>
      </w:r>
      <w:r w:rsidR="00632607">
        <w:rPr>
          <w:spacing w:val="-3"/>
          <w:sz w:val="24"/>
        </w:rPr>
        <w:t xml:space="preserve"> </w:t>
      </w:r>
      <w:r w:rsidR="00632607">
        <w:rPr>
          <w:sz w:val="24"/>
        </w:rPr>
        <w:t>contracts</w:t>
      </w:r>
      <w:r w:rsidR="00632607">
        <w:rPr>
          <w:spacing w:val="-3"/>
          <w:sz w:val="24"/>
        </w:rPr>
        <w:t xml:space="preserve"> </w:t>
      </w:r>
      <w:r w:rsidR="00632607">
        <w:rPr>
          <w:sz w:val="24"/>
        </w:rPr>
        <w:t>that</w:t>
      </w:r>
      <w:r w:rsidR="00632607">
        <w:rPr>
          <w:spacing w:val="-3"/>
          <w:sz w:val="24"/>
        </w:rPr>
        <w:t xml:space="preserve"> </w:t>
      </w:r>
      <w:r w:rsidR="00632607">
        <w:rPr>
          <w:sz w:val="24"/>
        </w:rPr>
        <w:t>require performance</w:t>
      </w:r>
      <w:r w:rsidR="00632607">
        <w:rPr>
          <w:spacing w:val="-4"/>
          <w:sz w:val="24"/>
        </w:rPr>
        <w:t xml:space="preserve"> </w:t>
      </w:r>
      <w:r w:rsidR="00632607">
        <w:rPr>
          <w:sz w:val="24"/>
        </w:rPr>
        <w:t>or</w:t>
      </w:r>
      <w:r w:rsidR="00632607">
        <w:rPr>
          <w:spacing w:val="-3"/>
          <w:sz w:val="24"/>
        </w:rPr>
        <w:t xml:space="preserve"> </w:t>
      </w:r>
      <w:r w:rsidR="00632607">
        <w:rPr>
          <w:sz w:val="24"/>
        </w:rPr>
        <w:t>delivery</w:t>
      </w:r>
      <w:r w:rsidR="00632607">
        <w:rPr>
          <w:spacing w:val="-3"/>
          <w:sz w:val="24"/>
        </w:rPr>
        <w:t xml:space="preserve"> </w:t>
      </w:r>
      <w:r w:rsidR="00632607">
        <w:rPr>
          <w:sz w:val="24"/>
        </w:rPr>
        <w:t>in</w:t>
      </w:r>
      <w:r w:rsidR="00632607">
        <w:rPr>
          <w:spacing w:val="-3"/>
          <w:sz w:val="24"/>
        </w:rPr>
        <w:t xml:space="preserve"> </w:t>
      </w:r>
      <w:r w:rsidR="00632607">
        <w:rPr>
          <w:sz w:val="24"/>
        </w:rPr>
        <w:t>a</w:t>
      </w:r>
      <w:r w:rsidR="00632607">
        <w:rPr>
          <w:spacing w:val="-4"/>
          <w:sz w:val="24"/>
        </w:rPr>
        <w:t xml:space="preserve"> </w:t>
      </w:r>
      <w:r w:rsidR="00632607">
        <w:rPr>
          <w:sz w:val="24"/>
        </w:rPr>
        <w:t>foreign</w:t>
      </w:r>
      <w:r w:rsidR="00632607">
        <w:rPr>
          <w:spacing w:val="-1"/>
          <w:sz w:val="24"/>
        </w:rPr>
        <w:t xml:space="preserve"> </w:t>
      </w:r>
      <w:r w:rsidR="00632607">
        <w:rPr>
          <w:sz w:val="24"/>
        </w:rPr>
        <w:t>country.</w:t>
      </w:r>
      <w:r w:rsidR="00632607">
        <w:rPr>
          <w:spacing w:val="-3"/>
          <w:sz w:val="24"/>
        </w:rPr>
        <w:t xml:space="preserve"> </w:t>
      </w:r>
      <w:r w:rsidR="00632607">
        <w:rPr>
          <w:sz w:val="24"/>
        </w:rPr>
        <w:t>This</w:t>
      </w:r>
      <w:r w:rsidR="00632607">
        <w:rPr>
          <w:spacing w:val="-3"/>
          <w:sz w:val="24"/>
        </w:rPr>
        <w:t xml:space="preserve"> </w:t>
      </w:r>
      <w:r w:rsidR="00632607">
        <w:rPr>
          <w:sz w:val="24"/>
        </w:rPr>
        <w:t>clause applies to both contingencies and non-contingency support. The key AT requirement is for non-local national contractor personnel to comply with theater clearance requirements and allows the combatant commander to exercise oversight to ensure the contractor’s compliance with combatant commander and subordinate task force commander policies and directives.</w:t>
      </w:r>
    </w:p>
    <w:p w14:paraId="03341FC5" w14:textId="77777777" w:rsidR="00016C31" w:rsidRDefault="00016C31">
      <w:pPr>
        <w:rPr>
          <w:sz w:val="24"/>
        </w:rPr>
        <w:sectPr w:rsidR="00016C31">
          <w:pgSz w:w="12240" w:h="15840"/>
          <w:pgMar w:top="1300" w:right="640" w:bottom="1060" w:left="1000" w:header="0" w:footer="801" w:gutter="0"/>
          <w:cols w:space="720"/>
        </w:sectPr>
      </w:pPr>
    </w:p>
    <w:p w14:paraId="01B3809E" w14:textId="77777777" w:rsidR="00016C31" w:rsidRDefault="00632607">
      <w:pPr>
        <w:pStyle w:val="ListParagraph"/>
        <w:numPr>
          <w:ilvl w:val="3"/>
          <w:numId w:val="136"/>
        </w:numPr>
        <w:tabs>
          <w:tab w:val="left" w:pos="1113"/>
        </w:tabs>
        <w:spacing w:before="75"/>
        <w:ind w:right="231" w:firstLine="0"/>
        <w:rPr>
          <w:sz w:val="24"/>
        </w:rPr>
      </w:pPr>
      <w:r>
        <w:rPr>
          <w:b/>
          <w:sz w:val="24"/>
        </w:rPr>
        <w:lastRenderedPageBreak/>
        <w:t>Handling</w:t>
      </w:r>
      <w:r>
        <w:rPr>
          <w:b/>
          <w:spacing w:val="-3"/>
          <w:sz w:val="24"/>
        </w:rPr>
        <w:t xml:space="preserve"> </w:t>
      </w:r>
      <w:r>
        <w:rPr>
          <w:b/>
          <w:sz w:val="24"/>
        </w:rPr>
        <w:t>or</w:t>
      </w:r>
      <w:r>
        <w:rPr>
          <w:b/>
          <w:spacing w:val="-4"/>
          <w:sz w:val="24"/>
        </w:rPr>
        <w:t xml:space="preserve"> </w:t>
      </w:r>
      <w:r>
        <w:rPr>
          <w:b/>
          <w:sz w:val="24"/>
        </w:rPr>
        <w:t>Access</w:t>
      </w:r>
      <w:r>
        <w:rPr>
          <w:b/>
          <w:spacing w:val="-3"/>
          <w:sz w:val="24"/>
        </w:rPr>
        <w:t xml:space="preserve"> </w:t>
      </w:r>
      <w:r>
        <w:rPr>
          <w:b/>
          <w:sz w:val="24"/>
        </w:rPr>
        <w:t>to</w:t>
      </w:r>
      <w:r>
        <w:rPr>
          <w:b/>
          <w:spacing w:val="-3"/>
          <w:sz w:val="24"/>
        </w:rPr>
        <w:t xml:space="preserve"> </w:t>
      </w:r>
      <w:r>
        <w:rPr>
          <w:b/>
          <w:sz w:val="24"/>
        </w:rPr>
        <w:t>Classified</w:t>
      </w:r>
      <w:r>
        <w:rPr>
          <w:b/>
          <w:spacing w:val="-3"/>
          <w:sz w:val="24"/>
        </w:rPr>
        <w:t xml:space="preserve"> </w:t>
      </w:r>
      <w:r>
        <w:rPr>
          <w:b/>
          <w:sz w:val="24"/>
        </w:rPr>
        <w:t>Information.</w:t>
      </w:r>
      <w:r>
        <w:rPr>
          <w:b/>
          <w:spacing w:val="-1"/>
          <w:sz w:val="24"/>
        </w:rPr>
        <w:t xml:space="preserve"> </w:t>
      </w:r>
      <w:r>
        <w:rPr>
          <w:sz w:val="24"/>
        </w:rPr>
        <w:t>The</w:t>
      </w:r>
      <w:r>
        <w:rPr>
          <w:spacing w:val="-6"/>
          <w:sz w:val="24"/>
        </w:rPr>
        <w:t xml:space="preserve"> </w:t>
      </w:r>
      <w:r>
        <w:rPr>
          <w:sz w:val="24"/>
        </w:rPr>
        <w:t>contractor</w:t>
      </w:r>
      <w:r>
        <w:rPr>
          <w:spacing w:val="-4"/>
          <w:sz w:val="24"/>
        </w:rPr>
        <w:t xml:space="preserve"> </w:t>
      </w:r>
      <w:r>
        <w:rPr>
          <w:sz w:val="24"/>
        </w:rPr>
        <w:t>shall</w:t>
      </w:r>
      <w:r>
        <w:rPr>
          <w:spacing w:val="-3"/>
          <w:sz w:val="24"/>
        </w:rPr>
        <w:t xml:space="preserve"> </w:t>
      </w:r>
      <w:r>
        <w:rPr>
          <w:sz w:val="24"/>
        </w:rPr>
        <w:t>comply</w:t>
      </w:r>
      <w:r>
        <w:rPr>
          <w:spacing w:val="-3"/>
          <w:sz w:val="24"/>
        </w:rPr>
        <w:t xml:space="preserve"> </w:t>
      </w:r>
      <w:r>
        <w:rPr>
          <w:sz w:val="24"/>
        </w:rPr>
        <w:t>with</w:t>
      </w:r>
      <w:r>
        <w:rPr>
          <w:spacing w:val="-3"/>
          <w:sz w:val="24"/>
        </w:rPr>
        <w:t xml:space="preserve"> </w:t>
      </w:r>
      <w:r>
        <w:rPr>
          <w:sz w:val="24"/>
        </w:rPr>
        <w:t>FAR</w:t>
      </w:r>
      <w:r>
        <w:rPr>
          <w:spacing w:val="-3"/>
          <w:sz w:val="24"/>
        </w:rPr>
        <w:t xml:space="preserve"> </w:t>
      </w:r>
      <w:r>
        <w:rPr>
          <w:sz w:val="24"/>
        </w:rPr>
        <w:t>52.204- 2, Security Requirements (MAR 2021)</w:t>
      </w:r>
    </w:p>
    <w:p w14:paraId="5E59DBC8" w14:textId="77777777" w:rsidR="00016C31" w:rsidRDefault="00016C31">
      <w:pPr>
        <w:pStyle w:val="BodyText"/>
        <w:rPr>
          <w:sz w:val="24"/>
        </w:rPr>
      </w:pPr>
    </w:p>
    <w:p w14:paraId="385162D7" w14:textId="77777777" w:rsidR="00016C31" w:rsidRDefault="00632607">
      <w:pPr>
        <w:pStyle w:val="ListParagraph"/>
        <w:numPr>
          <w:ilvl w:val="4"/>
          <w:numId w:val="136"/>
        </w:numPr>
        <w:tabs>
          <w:tab w:val="left" w:pos="1293"/>
        </w:tabs>
        <w:ind w:right="623" w:firstLine="0"/>
        <w:rPr>
          <w:sz w:val="24"/>
        </w:rPr>
      </w:pPr>
      <w:r>
        <w:rPr>
          <w:sz w:val="24"/>
        </w:rPr>
        <w:t>This</w:t>
      </w:r>
      <w:r>
        <w:rPr>
          <w:spacing w:val="-3"/>
          <w:sz w:val="24"/>
        </w:rPr>
        <w:t xml:space="preserve"> </w:t>
      </w:r>
      <w:r>
        <w:rPr>
          <w:sz w:val="24"/>
        </w:rPr>
        <w:t>clause</w:t>
      </w:r>
      <w:r>
        <w:rPr>
          <w:spacing w:val="-4"/>
          <w:sz w:val="24"/>
        </w:rPr>
        <w:t xml:space="preserve"> </w:t>
      </w:r>
      <w:r>
        <w:rPr>
          <w:sz w:val="24"/>
        </w:rPr>
        <w:t>applies</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extent</w:t>
      </w:r>
      <w:r>
        <w:rPr>
          <w:spacing w:val="-3"/>
          <w:sz w:val="24"/>
        </w:rPr>
        <w:t xml:space="preserve"> </w:t>
      </w:r>
      <w:r>
        <w:rPr>
          <w:sz w:val="24"/>
        </w:rPr>
        <w:t>that</w:t>
      </w:r>
      <w:r>
        <w:rPr>
          <w:spacing w:val="-3"/>
          <w:sz w:val="24"/>
        </w:rPr>
        <w:t xml:space="preserve"> </w:t>
      </w:r>
      <w:r>
        <w:rPr>
          <w:sz w:val="24"/>
        </w:rPr>
        <w:t>this</w:t>
      </w:r>
      <w:r>
        <w:rPr>
          <w:spacing w:val="-3"/>
          <w:sz w:val="24"/>
        </w:rPr>
        <w:t xml:space="preserve"> </w:t>
      </w:r>
      <w:r>
        <w:rPr>
          <w:sz w:val="24"/>
        </w:rPr>
        <w:t>contract</w:t>
      </w:r>
      <w:r>
        <w:rPr>
          <w:spacing w:val="-3"/>
          <w:sz w:val="24"/>
        </w:rPr>
        <w:t xml:space="preserve"> </w:t>
      </w:r>
      <w:r>
        <w:rPr>
          <w:sz w:val="24"/>
        </w:rPr>
        <w:t>involves</w:t>
      </w:r>
      <w:r>
        <w:rPr>
          <w:spacing w:val="-3"/>
          <w:sz w:val="24"/>
        </w:rPr>
        <w:t xml:space="preserve"> </w:t>
      </w:r>
      <w:r>
        <w:rPr>
          <w:sz w:val="24"/>
        </w:rPr>
        <w:t>access</w:t>
      </w:r>
      <w:r>
        <w:rPr>
          <w:spacing w:val="-3"/>
          <w:sz w:val="24"/>
        </w:rPr>
        <w:t xml:space="preserve"> </w:t>
      </w:r>
      <w:r>
        <w:rPr>
          <w:sz w:val="24"/>
        </w:rPr>
        <w:t>to</w:t>
      </w:r>
      <w:r>
        <w:rPr>
          <w:spacing w:val="-3"/>
          <w:sz w:val="24"/>
        </w:rPr>
        <w:t xml:space="preserve"> </w:t>
      </w:r>
      <w:r>
        <w:rPr>
          <w:sz w:val="24"/>
        </w:rPr>
        <w:t>information</w:t>
      </w:r>
      <w:r>
        <w:rPr>
          <w:spacing w:val="-3"/>
          <w:sz w:val="24"/>
        </w:rPr>
        <w:t xml:space="preserve"> </w:t>
      </w:r>
      <w:r>
        <w:rPr>
          <w:sz w:val="24"/>
        </w:rPr>
        <w:t>classified Confidential, Secret, or Top Secret.</w:t>
      </w:r>
    </w:p>
    <w:p w14:paraId="2549A67A" w14:textId="77777777" w:rsidR="00016C31" w:rsidRDefault="00016C31">
      <w:pPr>
        <w:pStyle w:val="BodyText"/>
        <w:rPr>
          <w:sz w:val="24"/>
        </w:rPr>
      </w:pPr>
    </w:p>
    <w:p w14:paraId="15845E08" w14:textId="77777777" w:rsidR="00016C31" w:rsidRDefault="00632607">
      <w:pPr>
        <w:pStyle w:val="ListParagraph"/>
        <w:numPr>
          <w:ilvl w:val="4"/>
          <w:numId w:val="136"/>
        </w:numPr>
        <w:tabs>
          <w:tab w:val="left" w:pos="1293"/>
        </w:tabs>
        <w:ind w:right="384" w:firstLine="0"/>
        <w:jc w:val="both"/>
        <w:rPr>
          <w:sz w:val="24"/>
        </w:rPr>
      </w:pPr>
      <w:r>
        <w:rPr>
          <w:sz w:val="24"/>
        </w:rPr>
        <w:t>The</w:t>
      </w:r>
      <w:r>
        <w:rPr>
          <w:spacing w:val="-1"/>
          <w:sz w:val="24"/>
        </w:rPr>
        <w:t xml:space="preserve"> </w:t>
      </w:r>
      <w:r>
        <w:rPr>
          <w:sz w:val="24"/>
        </w:rPr>
        <w:t>Contractor shall comply with (1) the Security Agreement (DD Form 441), including the National</w:t>
      </w:r>
      <w:r>
        <w:rPr>
          <w:spacing w:val="-2"/>
          <w:sz w:val="24"/>
        </w:rPr>
        <w:t xml:space="preserve"> </w:t>
      </w:r>
      <w:r>
        <w:rPr>
          <w:sz w:val="24"/>
        </w:rPr>
        <w:t>Industrial</w:t>
      </w:r>
      <w:r>
        <w:rPr>
          <w:spacing w:val="-4"/>
          <w:sz w:val="24"/>
        </w:rPr>
        <w:t xml:space="preserve"> </w:t>
      </w:r>
      <w:r>
        <w:rPr>
          <w:sz w:val="24"/>
        </w:rPr>
        <w:t>Security</w:t>
      </w:r>
      <w:r>
        <w:rPr>
          <w:spacing w:val="-4"/>
          <w:sz w:val="24"/>
        </w:rPr>
        <w:t xml:space="preserve"> </w:t>
      </w:r>
      <w:r>
        <w:rPr>
          <w:sz w:val="24"/>
        </w:rPr>
        <w:t>Program</w:t>
      </w:r>
      <w:r>
        <w:rPr>
          <w:spacing w:val="-4"/>
          <w:sz w:val="24"/>
        </w:rPr>
        <w:t xml:space="preserve"> </w:t>
      </w:r>
      <w:r>
        <w:rPr>
          <w:sz w:val="24"/>
        </w:rPr>
        <w:t>Operating</w:t>
      </w:r>
      <w:r>
        <w:rPr>
          <w:spacing w:val="-4"/>
          <w:sz w:val="24"/>
        </w:rPr>
        <w:t xml:space="preserve"> </w:t>
      </w:r>
      <w:r>
        <w:rPr>
          <w:sz w:val="24"/>
        </w:rPr>
        <w:t>Manual</w:t>
      </w:r>
      <w:r>
        <w:rPr>
          <w:spacing w:val="-4"/>
          <w:sz w:val="24"/>
        </w:rPr>
        <w:t xml:space="preserve"> </w:t>
      </w:r>
      <w:r>
        <w:rPr>
          <w:sz w:val="24"/>
        </w:rPr>
        <w:t>(32</w:t>
      </w:r>
      <w:r>
        <w:rPr>
          <w:spacing w:val="-4"/>
          <w:sz w:val="24"/>
        </w:rPr>
        <w:t xml:space="preserve"> </w:t>
      </w:r>
      <w:r>
        <w:rPr>
          <w:sz w:val="24"/>
        </w:rPr>
        <w:t>CFR</w:t>
      </w:r>
      <w:r>
        <w:rPr>
          <w:spacing w:val="-4"/>
          <w:sz w:val="24"/>
        </w:rPr>
        <w:t xml:space="preserve"> </w:t>
      </w:r>
      <w:r>
        <w:rPr>
          <w:sz w:val="24"/>
        </w:rPr>
        <w:t>part</w:t>
      </w:r>
      <w:r>
        <w:rPr>
          <w:spacing w:val="-4"/>
          <w:sz w:val="24"/>
        </w:rPr>
        <w:t xml:space="preserve"> </w:t>
      </w:r>
      <w:r>
        <w:rPr>
          <w:sz w:val="24"/>
        </w:rPr>
        <w:t>117),</w:t>
      </w:r>
      <w:r>
        <w:rPr>
          <w:spacing w:val="-2"/>
          <w:sz w:val="24"/>
        </w:rPr>
        <w:t xml:space="preserve"> </w:t>
      </w:r>
      <w:r>
        <w:rPr>
          <w:sz w:val="24"/>
        </w:rPr>
        <w:t>and</w:t>
      </w:r>
      <w:r>
        <w:rPr>
          <w:spacing w:val="-4"/>
          <w:sz w:val="24"/>
        </w:rPr>
        <w:t xml:space="preserve"> </w:t>
      </w:r>
      <w:r>
        <w:rPr>
          <w:sz w:val="24"/>
        </w:rPr>
        <w:t>(2)</w:t>
      </w:r>
      <w:r>
        <w:rPr>
          <w:spacing w:val="-4"/>
          <w:sz w:val="24"/>
        </w:rPr>
        <w:t xml:space="preserve"> </w:t>
      </w:r>
      <w:r>
        <w:rPr>
          <w:sz w:val="24"/>
        </w:rPr>
        <w:t>any</w:t>
      </w:r>
      <w:r>
        <w:rPr>
          <w:spacing w:val="-2"/>
          <w:sz w:val="24"/>
        </w:rPr>
        <w:t xml:space="preserve"> </w:t>
      </w:r>
      <w:r>
        <w:rPr>
          <w:sz w:val="24"/>
        </w:rPr>
        <w:t>revisions</w:t>
      </w:r>
      <w:r>
        <w:rPr>
          <w:spacing w:val="-4"/>
          <w:sz w:val="24"/>
        </w:rPr>
        <w:t xml:space="preserve"> </w:t>
      </w:r>
      <w:r>
        <w:rPr>
          <w:sz w:val="24"/>
        </w:rPr>
        <w:t>to</w:t>
      </w:r>
      <w:r>
        <w:rPr>
          <w:spacing w:val="-4"/>
          <w:sz w:val="24"/>
        </w:rPr>
        <w:t xml:space="preserve"> </w:t>
      </w:r>
      <w:r>
        <w:rPr>
          <w:sz w:val="24"/>
        </w:rPr>
        <w:t>that manual, notice of which has been furnished to the Contractor.</w:t>
      </w:r>
    </w:p>
    <w:p w14:paraId="121805DE" w14:textId="77777777" w:rsidR="00016C31" w:rsidRDefault="00016C31">
      <w:pPr>
        <w:pStyle w:val="BodyText"/>
        <w:rPr>
          <w:sz w:val="24"/>
        </w:rPr>
      </w:pPr>
    </w:p>
    <w:p w14:paraId="3EA5C886" w14:textId="77777777" w:rsidR="00016C31" w:rsidRDefault="00632607">
      <w:pPr>
        <w:pStyle w:val="ListParagraph"/>
        <w:numPr>
          <w:ilvl w:val="4"/>
          <w:numId w:val="136"/>
        </w:numPr>
        <w:tabs>
          <w:tab w:val="left" w:pos="1295"/>
        </w:tabs>
        <w:ind w:right="249" w:firstLine="0"/>
        <w:rPr>
          <w:sz w:val="24"/>
        </w:rPr>
      </w:pPr>
      <w:r>
        <w:rPr>
          <w:sz w:val="24"/>
        </w:rPr>
        <w:t xml:space="preserve">If, </w:t>
      </w:r>
      <w:proofErr w:type="gramStart"/>
      <w:r>
        <w:rPr>
          <w:sz w:val="24"/>
        </w:rPr>
        <w:t>subsequent to</w:t>
      </w:r>
      <w:proofErr w:type="gramEnd"/>
      <w:r>
        <w:rPr>
          <w:sz w:val="24"/>
        </w:rPr>
        <w:t xml:space="preserve"> the date of this contract, the security classification or security requirements under this contract are changed by the Government and if the changes cause an increase or decrease in security</w:t>
      </w:r>
      <w:r>
        <w:rPr>
          <w:spacing w:val="-3"/>
          <w:sz w:val="24"/>
        </w:rPr>
        <w:t xml:space="preserve"> </w:t>
      </w:r>
      <w:r>
        <w:rPr>
          <w:sz w:val="24"/>
        </w:rPr>
        <w:t>costs</w:t>
      </w:r>
      <w:r>
        <w:rPr>
          <w:spacing w:val="-3"/>
          <w:sz w:val="24"/>
        </w:rPr>
        <w:t xml:space="preserve"> </w:t>
      </w:r>
      <w:r>
        <w:rPr>
          <w:sz w:val="24"/>
        </w:rPr>
        <w:t>or</w:t>
      </w:r>
      <w:r>
        <w:rPr>
          <w:spacing w:val="-3"/>
          <w:sz w:val="24"/>
        </w:rPr>
        <w:t xml:space="preserve"> </w:t>
      </w:r>
      <w:r>
        <w:rPr>
          <w:sz w:val="24"/>
        </w:rPr>
        <w:t>otherwise</w:t>
      </w:r>
      <w:r>
        <w:rPr>
          <w:spacing w:val="-4"/>
          <w:sz w:val="24"/>
        </w:rPr>
        <w:t xml:space="preserve"> </w:t>
      </w:r>
      <w:r>
        <w:rPr>
          <w:sz w:val="24"/>
        </w:rPr>
        <w:t>affect</w:t>
      </w:r>
      <w:r>
        <w:rPr>
          <w:spacing w:val="-3"/>
          <w:sz w:val="24"/>
        </w:rPr>
        <w:t xml:space="preserve"> </w:t>
      </w:r>
      <w:r>
        <w:rPr>
          <w:sz w:val="24"/>
        </w:rPr>
        <w:t>any</w:t>
      </w:r>
      <w:r>
        <w:rPr>
          <w:spacing w:val="-3"/>
          <w:sz w:val="24"/>
        </w:rPr>
        <w:t xml:space="preserve"> </w:t>
      </w:r>
      <w:r>
        <w:rPr>
          <w:sz w:val="24"/>
        </w:rPr>
        <w:t>other</w:t>
      </w:r>
      <w:r>
        <w:rPr>
          <w:spacing w:val="-3"/>
          <w:sz w:val="24"/>
        </w:rPr>
        <w:t xml:space="preserve"> </w:t>
      </w:r>
      <w:r>
        <w:rPr>
          <w:sz w:val="24"/>
        </w:rPr>
        <w:t>term</w:t>
      </w:r>
      <w:r>
        <w:rPr>
          <w:spacing w:val="-3"/>
          <w:sz w:val="24"/>
        </w:rPr>
        <w:t xml:space="preserve"> </w:t>
      </w:r>
      <w:r>
        <w:rPr>
          <w:sz w:val="24"/>
        </w:rPr>
        <w:t>or</w:t>
      </w:r>
      <w:r>
        <w:rPr>
          <w:spacing w:val="-2"/>
          <w:sz w:val="24"/>
        </w:rPr>
        <w:t xml:space="preserve"> </w:t>
      </w:r>
      <w:r>
        <w:rPr>
          <w:sz w:val="24"/>
        </w:rPr>
        <w:t>condition</w:t>
      </w:r>
      <w:r>
        <w:rPr>
          <w:spacing w:val="-3"/>
          <w:sz w:val="24"/>
        </w:rPr>
        <w:t xml:space="preserve"> </w:t>
      </w:r>
      <w:r>
        <w:rPr>
          <w:sz w:val="24"/>
        </w:rPr>
        <w:t>of</w:t>
      </w:r>
      <w:r>
        <w:rPr>
          <w:spacing w:val="-3"/>
          <w:sz w:val="24"/>
        </w:rPr>
        <w:t xml:space="preserve"> </w:t>
      </w:r>
      <w:r>
        <w:rPr>
          <w:sz w:val="24"/>
        </w:rPr>
        <w:t>this</w:t>
      </w:r>
      <w:r>
        <w:rPr>
          <w:spacing w:val="-3"/>
          <w:sz w:val="24"/>
        </w:rPr>
        <w:t xml:space="preserve"> </w:t>
      </w:r>
      <w:r>
        <w:rPr>
          <w:sz w:val="24"/>
        </w:rPr>
        <w:t>contract,</w:t>
      </w:r>
      <w:r>
        <w:rPr>
          <w:spacing w:val="-3"/>
          <w:sz w:val="24"/>
        </w:rPr>
        <w:t xml:space="preserve"> </w:t>
      </w:r>
      <w:r>
        <w:rPr>
          <w:sz w:val="24"/>
        </w:rPr>
        <w:t>the</w:t>
      </w:r>
      <w:r>
        <w:rPr>
          <w:spacing w:val="-4"/>
          <w:sz w:val="24"/>
        </w:rPr>
        <w:t xml:space="preserve"> </w:t>
      </w:r>
      <w:r>
        <w:rPr>
          <w:sz w:val="24"/>
        </w:rPr>
        <w:t>contract</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subject to an equitable adjustment as if the changes were directed under the Changes clause of this contract.</w:t>
      </w:r>
    </w:p>
    <w:p w14:paraId="790AA354" w14:textId="77777777" w:rsidR="00016C31" w:rsidRDefault="00016C31">
      <w:pPr>
        <w:pStyle w:val="BodyText"/>
        <w:spacing w:before="1"/>
        <w:rPr>
          <w:sz w:val="24"/>
        </w:rPr>
      </w:pPr>
    </w:p>
    <w:p w14:paraId="2828C7E0" w14:textId="77777777" w:rsidR="00016C31" w:rsidRDefault="00632607">
      <w:pPr>
        <w:pStyle w:val="ListParagraph"/>
        <w:numPr>
          <w:ilvl w:val="4"/>
          <w:numId w:val="136"/>
        </w:numPr>
        <w:tabs>
          <w:tab w:val="left" w:pos="1293"/>
        </w:tabs>
        <w:ind w:right="263" w:firstLine="0"/>
        <w:rPr>
          <w:sz w:val="24"/>
        </w:rPr>
      </w:pPr>
      <w:r>
        <w:rPr>
          <w:sz w:val="24"/>
        </w:rPr>
        <w:t>The</w:t>
      </w:r>
      <w:r>
        <w:rPr>
          <w:spacing w:val="-5"/>
          <w:sz w:val="24"/>
        </w:rPr>
        <w:t xml:space="preserve"> </w:t>
      </w:r>
      <w:r>
        <w:rPr>
          <w:sz w:val="24"/>
        </w:rPr>
        <w:t>Contractor</w:t>
      </w:r>
      <w:r>
        <w:rPr>
          <w:spacing w:val="-3"/>
          <w:sz w:val="24"/>
        </w:rPr>
        <w:t xml:space="preserve"> </w:t>
      </w:r>
      <w:r>
        <w:rPr>
          <w:sz w:val="24"/>
        </w:rPr>
        <w:t>agrees</w:t>
      </w:r>
      <w:r>
        <w:rPr>
          <w:spacing w:val="-3"/>
          <w:sz w:val="24"/>
        </w:rPr>
        <w:t xml:space="preserve"> </w:t>
      </w:r>
      <w:r>
        <w:rPr>
          <w:sz w:val="24"/>
        </w:rPr>
        <w:t>to</w:t>
      </w:r>
      <w:r>
        <w:rPr>
          <w:spacing w:val="-3"/>
          <w:sz w:val="24"/>
        </w:rPr>
        <w:t xml:space="preserve"> </w:t>
      </w:r>
      <w:r>
        <w:rPr>
          <w:sz w:val="24"/>
        </w:rPr>
        <w:t>insert</w:t>
      </w:r>
      <w:r>
        <w:rPr>
          <w:spacing w:val="-4"/>
          <w:sz w:val="24"/>
        </w:rPr>
        <w:t xml:space="preserve"> </w:t>
      </w:r>
      <w:r>
        <w:rPr>
          <w:sz w:val="24"/>
        </w:rPr>
        <w:t>terms</w:t>
      </w:r>
      <w:r>
        <w:rPr>
          <w:spacing w:val="-3"/>
          <w:sz w:val="24"/>
        </w:rPr>
        <w:t xml:space="preserve"> </w:t>
      </w:r>
      <w:r>
        <w:rPr>
          <w:sz w:val="24"/>
        </w:rPr>
        <w:t>that</w:t>
      </w:r>
      <w:r>
        <w:rPr>
          <w:spacing w:val="-3"/>
          <w:sz w:val="24"/>
        </w:rPr>
        <w:t xml:space="preserve"> </w:t>
      </w:r>
      <w:r>
        <w:rPr>
          <w:sz w:val="24"/>
        </w:rPr>
        <w:t>conform</w:t>
      </w:r>
      <w:r>
        <w:rPr>
          <w:spacing w:val="-3"/>
          <w:sz w:val="24"/>
        </w:rPr>
        <w:t xml:space="preserve"> </w:t>
      </w:r>
      <w:r>
        <w:rPr>
          <w:sz w:val="24"/>
        </w:rPr>
        <w:t>substantially</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language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clause, including this paragraph (d) but excluding any reference to the Changes clause of this contract, in all subcontracts under this contract that involve access to classified information.</w:t>
      </w:r>
    </w:p>
    <w:p w14:paraId="3F88A7AE" w14:textId="77777777" w:rsidR="00016C31" w:rsidRDefault="00016C31">
      <w:pPr>
        <w:pStyle w:val="BodyText"/>
        <w:rPr>
          <w:sz w:val="24"/>
        </w:rPr>
      </w:pPr>
    </w:p>
    <w:p w14:paraId="789586BD" w14:textId="77777777" w:rsidR="00016C31" w:rsidRDefault="00632607">
      <w:pPr>
        <w:pStyle w:val="ListParagraph"/>
        <w:numPr>
          <w:ilvl w:val="3"/>
          <w:numId w:val="136"/>
        </w:numPr>
        <w:tabs>
          <w:tab w:val="left" w:pos="1113"/>
        </w:tabs>
        <w:ind w:right="456" w:firstLine="0"/>
        <w:rPr>
          <w:sz w:val="24"/>
        </w:rPr>
      </w:pPr>
      <w:r>
        <w:rPr>
          <w:b/>
          <w:sz w:val="24"/>
        </w:rPr>
        <w:t>Threat</w:t>
      </w:r>
      <w:r>
        <w:rPr>
          <w:b/>
          <w:spacing w:val="-4"/>
          <w:sz w:val="24"/>
        </w:rPr>
        <w:t xml:space="preserve"> </w:t>
      </w:r>
      <w:r>
        <w:rPr>
          <w:b/>
          <w:sz w:val="24"/>
        </w:rPr>
        <w:t>Awareness</w:t>
      </w:r>
      <w:r>
        <w:rPr>
          <w:b/>
          <w:spacing w:val="-4"/>
          <w:sz w:val="24"/>
        </w:rPr>
        <w:t xml:space="preserve"> </w:t>
      </w:r>
      <w:r>
        <w:rPr>
          <w:b/>
          <w:sz w:val="24"/>
        </w:rPr>
        <w:t>Reporting</w:t>
      </w:r>
      <w:r>
        <w:rPr>
          <w:b/>
          <w:spacing w:val="-4"/>
          <w:sz w:val="24"/>
        </w:rPr>
        <w:t xml:space="preserve"> </w:t>
      </w:r>
      <w:r>
        <w:rPr>
          <w:b/>
          <w:sz w:val="24"/>
        </w:rPr>
        <w:t>Program</w:t>
      </w:r>
      <w:r>
        <w:rPr>
          <w:sz w:val="24"/>
        </w:rPr>
        <w:t>.</w:t>
      </w:r>
      <w:r>
        <w:rPr>
          <w:spacing w:val="-4"/>
          <w:sz w:val="24"/>
        </w:rPr>
        <w:t xml:space="preserve"> </w:t>
      </w:r>
      <w:r>
        <w:rPr>
          <w:sz w:val="24"/>
        </w:rPr>
        <w:t>For</w:t>
      </w:r>
      <w:r>
        <w:rPr>
          <w:spacing w:val="-5"/>
          <w:sz w:val="24"/>
        </w:rPr>
        <w:t xml:space="preserve"> </w:t>
      </w:r>
      <w:r>
        <w:rPr>
          <w:sz w:val="24"/>
        </w:rPr>
        <w:t>all</w:t>
      </w:r>
      <w:r>
        <w:rPr>
          <w:spacing w:val="-5"/>
          <w:sz w:val="24"/>
        </w:rPr>
        <w:t xml:space="preserve"> </w:t>
      </w:r>
      <w:r>
        <w:rPr>
          <w:sz w:val="24"/>
        </w:rPr>
        <w:t>contractors</w:t>
      </w:r>
      <w:r>
        <w:rPr>
          <w:spacing w:val="-4"/>
          <w:sz w:val="24"/>
        </w:rPr>
        <w:t xml:space="preserve"> </w:t>
      </w:r>
      <w:r>
        <w:rPr>
          <w:sz w:val="24"/>
        </w:rPr>
        <w:t>with</w:t>
      </w:r>
      <w:r>
        <w:rPr>
          <w:spacing w:val="-4"/>
          <w:sz w:val="24"/>
        </w:rPr>
        <w:t xml:space="preserve"> </w:t>
      </w:r>
      <w:r>
        <w:rPr>
          <w:sz w:val="24"/>
        </w:rPr>
        <w:t>security</w:t>
      </w:r>
      <w:r>
        <w:rPr>
          <w:spacing w:val="-4"/>
          <w:sz w:val="24"/>
        </w:rPr>
        <w:t xml:space="preserve"> </w:t>
      </w:r>
      <w:r>
        <w:rPr>
          <w:sz w:val="24"/>
        </w:rPr>
        <w:t>clearances.</w:t>
      </w:r>
      <w:r>
        <w:rPr>
          <w:spacing w:val="-4"/>
          <w:sz w:val="24"/>
        </w:rPr>
        <w:t xml:space="preserve"> </w:t>
      </w:r>
      <w:r>
        <w:rPr>
          <w:sz w:val="24"/>
        </w:rPr>
        <w:t>Per</w:t>
      </w:r>
      <w:r>
        <w:rPr>
          <w:spacing w:val="-3"/>
          <w:sz w:val="24"/>
        </w:rPr>
        <w:t xml:space="preserve"> </w:t>
      </w:r>
      <w:r>
        <w:rPr>
          <w:sz w:val="24"/>
        </w:rPr>
        <w:t>AR 381-12 Threat Awareness and Reporting Program (TARP), contractor employees must receive annual TARP training by a CI agent or other trainer as specified in 2-4b of AR 381-12.</w:t>
      </w:r>
    </w:p>
    <w:p w14:paraId="1B5EFA45" w14:textId="77777777" w:rsidR="00016C31" w:rsidRDefault="00016C31">
      <w:pPr>
        <w:pStyle w:val="BodyText"/>
        <w:rPr>
          <w:sz w:val="24"/>
        </w:rPr>
      </w:pPr>
    </w:p>
    <w:p w14:paraId="25B3FB6A" w14:textId="77777777" w:rsidR="00016C31" w:rsidRDefault="00632607">
      <w:pPr>
        <w:pStyle w:val="ListParagraph"/>
        <w:numPr>
          <w:ilvl w:val="3"/>
          <w:numId w:val="136"/>
        </w:numPr>
        <w:tabs>
          <w:tab w:val="left" w:pos="1113"/>
        </w:tabs>
        <w:ind w:right="233" w:firstLine="0"/>
        <w:rPr>
          <w:sz w:val="24"/>
        </w:rPr>
      </w:pPr>
      <w:r>
        <w:rPr>
          <w:b/>
          <w:sz w:val="24"/>
        </w:rPr>
        <w:t>Threat Awareness and Reporting Program (TARP) training</w:t>
      </w:r>
      <w:r>
        <w:rPr>
          <w:sz w:val="24"/>
        </w:rPr>
        <w:t>. The contractor and any subcontractors over whom they have cognizance must attend live TARP training at least annually and report</w:t>
      </w:r>
      <w:r>
        <w:rPr>
          <w:spacing w:val="-4"/>
          <w:sz w:val="24"/>
        </w:rPr>
        <w:t xml:space="preserve"> </w:t>
      </w:r>
      <w:r>
        <w:rPr>
          <w:sz w:val="24"/>
        </w:rPr>
        <w:t>threat-related</w:t>
      </w:r>
      <w:r>
        <w:rPr>
          <w:spacing w:val="-4"/>
          <w:sz w:val="24"/>
        </w:rPr>
        <w:t xml:space="preserve"> </w:t>
      </w:r>
      <w:r>
        <w:rPr>
          <w:sz w:val="24"/>
        </w:rPr>
        <w:t>incidents,</w:t>
      </w:r>
      <w:r>
        <w:rPr>
          <w:spacing w:val="-4"/>
          <w:sz w:val="24"/>
        </w:rPr>
        <w:t xml:space="preserve"> </w:t>
      </w:r>
      <w:r>
        <w:rPr>
          <w:sz w:val="24"/>
        </w:rPr>
        <w:t>behavioral</w:t>
      </w:r>
      <w:r>
        <w:rPr>
          <w:spacing w:val="-4"/>
          <w:sz w:val="24"/>
        </w:rPr>
        <w:t xml:space="preserve"> </w:t>
      </w:r>
      <w:r>
        <w:rPr>
          <w:sz w:val="24"/>
        </w:rPr>
        <w:t>indicators,</w:t>
      </w:r>
      <w:r>
        <w:rPr>
          <w:spacing w:val="-4"/>
          <w:sz w:val="24"/>
        </w:rPr>
        <w:t xml:space="preserve"> </w:t>
      </w:r>
      <w:r>
        <w:rPr>
          <w:sz w:val="24"/>
        </w:rPr>
        <w:t>and</w:t>
      </w:r>
      <w:r>
        <w:rPr>
          <w:spacing w:val="-4"/>
          <w:sz w:val="24"/>
        </w:rPr>
        <w:t xml:space="preserve"> </w:t>
      </w:r>
      <w:r>
        <w:rPr>
          <w:sz w:val="24"/>
        </w:rPr>
        <w:t>other</w:t>
      </w:r>
      <w:r>
        <w:rPr>
          <w:spacing w:val="-6"/>
          <w:sz w:val="24"/>
        </w:rPr>
        <w:t xml:space="preserve"> </w:t>
      </w:r>
      <w:r>
        <w:rPr>
          <w:sz w:val="24"/>
        </w:rPr>
        <w:t>matters</w:t>
      </w:r>
      <w:r>
        <w:rPr>
          <w:spacing w:val="-4"/>
          <w:sz w:val="24"/>
        </w:rPr>
        <w:t xml:space="preserve"> </w:t>
      </w:r>
      <w:r>
        <w:rPr>
          <w:sz w:val="24"/>
        </w:rPr>
        <w:t>of</w:t>
      </w:r>
      <w:r>
        <w:rPr>
          <w:spacing w:val="-3"/>
          <w:sz w:val="24"/>
        </w:rPr>
        <w:t xml:space="preserve"> </w:t>
      </w:r>
      <w:r>
        <w:rPr>
          <w:sz w:val="24"/>
        </w:rPr>
        <w:t>counterintelligence</w:t>
      </w:r>
      <w:r>
        <w:rPr>
          <w:spacing w:val="-5"/>
          <w:sz w:val="24"/>
        </w:rPr>
        <w:t xml:space="preserve"> </w:t>
      </w:r>
      <w:r>
        <w:rPr>
          <w:sz w:val="24"/>
        </w:rPr>
        <w:t>(CI)</w:t>
      </w:r>
      <w:r>
        <w:rPr>
          <w:spacing w:val="-6"/>
          <w:sz w:val="24"/>
        </w:rPr>
        <w:t xml:space="preserve"> </w:t>
      </w:r>
      <w:r>
        <w:rPr>
          <w:sz w:val="24"/>
        </w:rPr>
        <w:t>interest specified in chapter 3 (Reporting Requirements) of the Army Regulation 381-12, to the facility security officer, the nearest military CI office, the Federal Bureau of Investigation (FBI), or the Defense Security Service. Certificates of completion must be provided to the cognizant COR and KO on an annual basis.</w:t>
      </w:r>
    </w:p>
    <w:p w14:paraId="04C0DCE4" w14:textId="77777777" w:rsidR="00016C31" w:rsidRDefault="00016C31">
      <w:pPr>
        <w:pStyle w:val="BodyText"/>
        <w:spacing w:before="1"/>
        <w:rPr>
          <w:sz w:val="24"/>
        </w:rPr>
      </w:pPr>
    </w:p>
    <w:p w14:paraId="75E6BFF6" w14:textId="77777777" w:rsidR="00016C31" w:rsidRDefault="00632607">
      <w:pPr>
        <w:pStyle w:val="ListParagraph"/>
        <w:numPr>
          <w:ilvl w:val="3"/>
          <w:numId w:val="136"/>
        </w:numPr>
        <w:tabs>
          <w:tab w:val="left" w:pos="1113"/>
        </w:tabs>
        <w:ind w:right="635" w:firstLine="0"/>
        <w:rPr>
          <w:sz w:val="24"/>
        </w:rPr>
      </w:pPr>
      <w:r>
        <w:rPr>
          <w:b/>
          <w:sz w:val="24"/>
        </w:rPr>
        <w:t xml:space="preserve">Controlled Unclassified Information (CUI). </w:t>
      </w:r>
      <w:r>
        <w:rPr>
          <w:sz w:val="24"/>
        </w:rPr>
        <w:t>The contractor shall comply with the DoDI 5200.48,</w:t>
      </w:r>
      <w:r>
        <w:rPr>
          <w:spacing w:val="-3"/>
          <w:sz w:val="24"/>
        </w:rPr>
        <w:t xml:space="preserve"> </w:t>
      </w:r>
      <w:r>
        <w:rPr>
          <w:sz w:val="24"/>
        </w:rPr>
        <w:t>paragraph</w:t>
      </w:r>
      <w:r>
        <w:rPr>
          <w:spacing w:val="-3"/>
          <w:sz w:val="24"/>
        </w:rPr>
        <w:t xml:space="preserve"> </w:t>
      </w:r>
      <w:r>
        <w:rPr>
          <w:sz w:val="24"/>
        </w:rPr>
        <w:t>3.6</w:t>
      </w:r>
      <w:r>
        <w:rPr>
          <w:spacing w:val="-3"/>
          <w:sz w:val="24"/>
        </w:rPr>
        <w:t xml:space="preserve"> </w:t>
      </w:r>
      <w:r>
        <w:rPr>
          <w:sz w:val="24"/>
        </w:rPr>
        <w:t>(b),</w:t>
      </w:r>
      <w:r>
        <w:rPr>
          <w:spacing w:val="-3"/>
          <w:sz w:val="24"/>
        </w:rPr>
        <w:t xml:space="preserve"> </w:t>
      </w:r>
      <w:r>
        <w:rPr>
          <w:sz w:val="24"/>
        </w:rPr>
        <w:t>dated</w:t>
      </w:r>
      <w:r>
        <w:rPr>
          <w:spacing w:val="-3"/>
          <w:sz w:val="24"/>
        </w:rPr>
        <w:t xml:space="preserve"> </w:t>
      </w:r>
      <w:r>
        <w:rPr>
          <w:sz w:val="24"/>
        </w:rPr>
        <w:t>6</w:t>
      </w:r>
      <w:r>
        <w:rPr>
          <w:spacing w:val="-3"/>
          <w:sz w:val="24"/>
        </w:rPr>
        <w:t xml:space="preserve"> </w:t>
      </w:r>
      <w:r>
        <w:rPr>
          <w:sz w:val="24"/>
        </w:rPr>
        <w:t>March</w:t>
      </w:r>
      <w:r>
        <w:rPr>
          <w:spacing w:val="-3"/>
          <w:sz w:val="24"/>
        </w:rPr>
        <w:t xml:space="preserve"> </w:t>
      </w:r>
      <w:r>
        <w:rPr>
          <w:sz w:val="24"/>
        </w:rPr>
        <w:t>2020,</w:t>
      </w:r>
      <w:r>
        <w:rPr>
          <w:spacing w:val="-1"/>
          <w:sz w:val="24"/>
        </w:rPr>
        <w:t xml:space="preserve"> </w:t>
      </w:r>
      <w:r>
        <w:rPr>
          <w:sz w:val="24"/>
        </w:rPr>
        <w:t>mandating</w:t>
      </w:r>
      <w:r>
        <w:rPr>
          <w:spacing w:val="-3"/>
          <w:sz w:val="24"/>
        </w:rPr>
        <w:t xml:space="preserve"> </w:t>
      </w:r>
      <w:r>
        <w:rPr>
          <w:sz w:val="24"/>
        </w:rPr>
        <w:t>every</w:t>
      </w:r>
      <w:r>
        <w:rPr>
          <w:spacing w:val="-3"/>
          <w:sz w:val="24"/>
        </w:rPr>
        <w:t xml:space="preserve"> </w:t>
      </w:r>
      <w:r>
        <w:rPr>
          <w:sz w:val="24"/>
        </w:rPr>
        <w:t>individual</w:t>
      </w:r>
      <w:r>
        <w:rPr>
          <w:spacing w:val="-3"/>
          <w:sz w:val="24"/>
        </w:rPr>
        <w:t xml:space="preserve"> </w:t>
      </w:r>
      <w:r>
        <w:rPr>
          <w:sz w:val="24"/>
        </w:rPr>
        <w:t>at</w:t>
      </w:r>
      <w:r>
        <w:rPr>
          <w:spacing w:val="-3"/>
          <w:sz w:val="24"/>
        </w:rPr>
        <w:t xml:space="preserve"> </w:t>
      </w:r>
      <w:r>
        <w:rPr>
          <w:sz w:val="24"/>
        </w:rPr>
        <w:t>every</w:t>
      </w:r>
      <w:r>
        <w:rPr>
          <w:spacing w:val="-3"/>
          <w:sz w:val="24"/>
        </w:rPr>
        <w:t xml:space="preserve"> </w:t>
      </w:r>
      <w:r>
        <w:rPr>
          <w:sz w:val="24"/>
        </w:rPr>
        <w:t>level,</w:t>
      </w:r>
      <w:r>
        <w:rPr>
          <w:spacing w:val="-3"/>
          <w:sz w:val="24"/>
        </w:rPr>
        <w:t xml:space="preserve"> </w:t>
      </w:r>
      <w:r>
        <w:rPr>
          <w:sz w:val="24"/>
        </w:rPr>
        <w:t>including contractors providing support to the DoD pursuant to contractual requirements, will comply with the requirement for initial and annual refresher CUI training. See Appendix A for training location.</w:t>
      </w:r>
    </w:p>
    <w:p w14:paraId="305F35DB" w14:textId="77777777" w:rsidR="00016C31" w:rsidRDefault="00016C31">
      <w:pPr>
        <w:pStyle w:val="BodyText"/>
        <w:rPr>
          <w:sz w:val="24"/>
        </w:rPr>
      </w:pPr>
    </w:p>
    <w:p w14:paraId="4FA1E534" w14:textId="77777777" w:rsidR="00016C31" w:rsidRDefault="00632607">
      <w:pPr>
        <w:pStyle w:val="Heading2"/>
        <w:numPr>
          <w:ilvl w:val="2"/>
          <w:numId w:val="135"/>
        </w:numPr>
        <w:tabs>
          <w:tab w:val="left" w:pos="813"/>
        </w:tabs>
        <w:jc w:val="both"/>
        <w:rPr>
          <w:b w:val="0"/>
        </w:rPr>
      </w:pPr>
      <w:r>
        <w:t>PLACE</w:t>
      </w:r>
      <w:r>
        <w:rPr>
          <w:spacing w:val="-5"/>
        </w:rPr>
        <w:t xml:space="preserve"> </w:t>
      </w:r>
      <w:r>
        <w:t>OF</w:t>
      </w:r>
      <w:r>
        <w:rPr>
          <w:spacing w:val="-4"/>
        </w:rPr>
        <w:t xml:space="preserve"> </w:t>
      </w:r>
      <w:r>
        <w:t>PERFORMANCE</w:t>
      </w:r>
      <w:r>
        <w:rPr>
          <w:spacing w:val="-5"/>
        </w:rPr>
        <w:t xml:space="preserve"> </w:t>
      </w:r>
      <w:r>
        <w:t>/</w:t>
      </w:r>
      <w:r>
        <w:rPr>
          <w:spacing w:val="-4"/>
        </w:rPr>
        <w:t xml:space="preserve"> </w:t>
      </w:r>
      <w:r>
        <w:t>DUTY</w:t>
      </w:r>
      <w:r>
        <w:rPr>
          <w:spacing w:val="-4"/>
        </w:rPr>
        <w:t xml:space="preserve"> </w:t>
      </w:r>
      <w:r>
        <w:t>HOURS</w:t>
      </w:r>
      <w:r>
        <w:rPr>
          <w:spacing w:val="-4"/>
        </w:rPr>
        <w:t xml:space="preserve"> </w:t>
      </w:r>
      <w:r>
        <w:t>/</w:t>
      </w:r>
      <w:r>
        <w:rPr>
          <w:spacing w:val="-4"/>
        </w:rPr>
        <w:t xml:space="preserve"> </w:t>
      </w:r>
      <w:r>
        <w:rPr>
          <w:spacing w:val="-2"/>
        </w:rPr>
        <w:t>TRAVEL</w:t>
      </w:r>
      <w:r>
        <w:rPr>
          <w:b w:val="0"/>
          <w:spacing w:val="-2"/>
        </w:rPr>
        <w:t>.</w:t>
      </w:r>
    </w:p>
    <w:p w14:paraId="10E2E325" w14:textId="77777777" w:rsidR="00016C31" w:rsidRDefault="00016C31">
      <w:pPr>
        <w:pStyle w:val="BodyText"/>
        <w:rPr>
          <w:sz w:val="24"/>
        </w:rPr>
      </w:pPr>
    </w:p>
    <w:p w14:paraId="6B30C174" w14:textId="77777777" w:rsidR="00016C31" w:rsidRDefault="00632607">
      <w:pPr>
        <w:pStyle w:val="ListParagraph"/>
        <w:numPr>
          <w:ilvl w:val="2"/>
          <w:numId w:val="135"/>
        </w:numPr>
        <w:tabs>
          <w:tab w:val="left" w:pos="813"/>
        </w:tabs>
        <w:ind w:left="219" w:right="171" w:firstLine="0"/>
        <w:rPr>
          <w:sz w:val="24"/>
        </w:rPr>
      </w:pPr>
      <w:r>
        <w:rPr>
          <w:sz w:val="24"/>
        </w:rPr>
        <w:t>Performance</w:t>
      </w:r>
      <w:r>
        <w:rPr>
          <w:spacing w:val="-2"/>
          <w:sz w:val="24"/>
        </w:rPr>
        <w:t xml:space="preserve"> </w:t>
      </w:r>
      <w:r>
        <w:rPr>
          <w:sz w:val="24"/>
        </w:rPr>
        <w:t>under this</w:t>
      </w:r>
      <w:r>
        <w:rPr>
          <w:spacing w:val="-2"/>
          <w:sz w:val="24"/>
        </w:rPr>
        <w:t xml:space="preserve"> </w:t>
      </w:r>
      <w:r>
        <w:rPr>
          <w:sz w:val="24"/>
        </w:rPr>
        <w:t>TO</w:t>
      </w:r>
      <w:r>
        <w:rPr>
          <w:spacing w:val="-1"/>
          <w:sz w:val="24"/>
        </w:rPr>
        <w:t xml:space="preserve"> </w:t>
      </w:r>
      <w:r>
        <w:rPr>
          <w:sz w:val="24"/>
        </w:rPr>
        <w:t>is</w:t>
      </w:r>
      <w:r>
        <w:rPr>
          <w:spacing w:val="-1"/>
          <w:sz w:val="24"/>
        </w:rPr>
        <w:t xml:space="preserve"> </w:t>
      </w:r>
      <w:r>
        <w:rPr>
          <w:sz w:val="24"/>
        </w:rPr>
        <w:t>anticipated</w:t>
      </w:r>
      <w:r>
        <w:rPr>
          <w:spacing w:val="-1"/>
          <w:sz w:val="24"/>
        </w:rPr>
        <w:t xml:space="preserve"> </w:t>
      </w:r>
      <w:r>
        <w:rPr>
          <w:sz w:val="24"/>
        </w:rPr>
        <w:t>to</w:t>
      </w:r>
      <w:r>
        <w:rPr>
          <w:spacing w:val="-1"/>
          <w:sz w:val="24"/>
        </w:rPr>
        <w:t xml:space="preserve"> </w:t>
      </w:r>
      <w:r>
        <w:rPr>
          <w:sz w:val="24"/>
        </w:rPr>
        <w:t>occur</w:t>
      </w:r>
      <w:r>
        <w:rPr>
          <w:spacing w:val="-1"/>
          <w:sz w:val="24"/>
        </w:rPr>
        <w:t xml:space="preserve"> </w:t>
      </w:r>
      <w:r>
        <w:rPr>
          <w:sz w:val="24"/>
        </w:rPr>
        <w:t>at</w:t>
      </w:r>
      <w:r>
        <w:rPr>
          <w:spacing w:val="-1"/>
          <w:sz w:val="24"/>
        </w:rPr>
        <w:t xml:space="preserve"> </w:t>
      </w:r>
      <w:r>
        <w:rPr>
          <w:sz w:val="24"/>
        </w:rPr>
        <w:t>the contractor’s facility</w:t>
      </w:r>
      <w:r>
        <w:rPr>
          <w:spacing w:val="-1"/>
          <w:sz w:val="24"/>
        </w:rPr>
        <w:t xml:space="preserve"> </w:t>
      </w:r>
      <w:r>
        <w:rPr>
          <w:sz w:val="24"/>
        </w:rPr>
        <w:t>as</w:t>
      </w:r>
      <w:r>
        <w:rPr>
          <w:spacing w:val="-2"/>
          <w:sz w:val="24"/>
        </w:rPr>
        <w:t xml:space="preserve"> </w:t>
      </w:r>
      <w:r>
        <w:rPr>
          <w:sz w:val="24"/>
        </w:rPr>
        <w:t>well</w:t>
      </w:r>
      <w:r>
        <w:rPr>
          <w:spacing w:val="-1"/>
          <w:sz w:val="24"/>
        </w:rPr>
        <w:t xml:space="preserve"> </w:t>
      </w:r>
      <w:r>
        <w:rPr>
          <w:sz w:val="24"/>
        </w:rPr>
        <w:t>as</w:t>
      </w:r>
      <w:r>
        <w:rPr>
          <w:spacing w:val="-2"/>
          <w:sz w:val="24"/>
        </w:rPr>
        <w:t xml:space="preserve"> </w:t>
      </w:r>
      <w:r>
        <w:rPr>
          <w:sz w:val="24"/>
        </w:rPr>
        <w:t>Government facilities. For all on-site performance (i.e., Government site), the Government will provide access to facilities,</w:t>
      </w:r>
      <w:r>
        <w:rPr>
          <w:spacing w:val="-3"/>
          <w:sz w:val="24"/>
        </w:rPr>
        <w:t xml:space="preserve"> </w:t>
      </w:r>
      <w:r>
        <w:rPr>
          <w:sz w:val="24"/>
        </w:rPr>
        <w:t>sites,</w:t>
      </w:r>
      <w:r>
        <w:rPr>
          <w:spacing w:val="-3"/>
          <w:sz w:val="24"/>
        </w:rPr>
        <w:t xml:space="preserve"> </w:t>
      </w:r>
      <w:r>
        <w:rPr>
          <w:sz w:val="24"/>
        </w:rPr>
        <w:t>office</w:t>
      </w:r>
      <w:r>
        <w:rPr>
          <w:spacing w:val="-5"/>
          <w:sz w:val="24"/>
        </w:rPr>
        <w:t xml:space="preserve"> </w:t>
      </w:r>
      <w:r>
        <w:rPr>
          <w:sz w:val="24"/>
        </w:rPr>
        <w:t>space</w:t>
      </w:r>
      <w:r>
        <w:rPr>
          <w:spacing w:val="-4"/>
          <w:sz w:val="24"/>
        </w:rPr>
        <w:t xml:space="preserve"> </w:t>
      </w:r>
      <w:r>
        <w:rPr>
          <w:sz w:val="24"/>
        </w:rPr>
        <w:t>and</w:t>
      </w:r>
      <w:r>
        <w:rPr>
          <w:spacing w:val="-1"/>
          <w:sz w:val="24"/>
        </w:rPr>
        <w:t xml:space="preserve"> </w:t>
      </w:r>
      <w:r>
        <w:rPr>
          <w:sz w:val="24"/>
        </w:rPr>
        <w:t>equipment</w:t>
      </w:r>
      <w:r>
        <w:rPr>
          <w:spacing w:val="-3"/>
          <w:sz w:val="24"/>
        </w:rPr>
        <w:t xml:space="preserve"> </w:t>
      </w:r>
      <w:r>
        <w:rPr>
          <w:sz w:val="24"/>
        </w:rPr>
        <w:t>required</w:t>
      </w:r>
      <w:r>
        <w:rPr>
          <w:spacing w:val="-3"/>
          <w:sz w:val="24"/>
        </w:rPr>
        <w:t xml:space="preserve"> </w:t>
      </w:r>
      <w:r>
        <w:rPr>
          <w:sz w:val="24"/>
        </w:rPr>
        <w:t>to</w:t>
      </w:r>
      <w:r>
        <w:rPr>
          <w:spacing w:val="-3"/>
          <w:sz w:val="24"/>
        </w:rPr>
        <w:t xml:space="preserve"> </w:t>
      </w:r>
      <w:r>
        <w:rPr>
          <w:sz w:val="24"/>
        </w:rPr>
        <w:t>perform</w:t>
      </w:r>
      <w:r>
        <w:rPr>
          <w:spacing w:val="-3"/>
          <w:sz w:val="24"/>
        </w:rPr>
        <w:t xml:space="preserve"> </w:t>
      </w:r>
      <w:r>
        <w:rPr>
          <w:sz w:val="24"/>
        </w:rPr>
        <w:t>the</w:t>
      </w:r>
      <w:r>
        <w:rPr>
          <w:spacing w:val="-4"/>
          <w:sz w:val="24"/>
        </w:rPr>
        <w:t xml:space="preserve"> </w:t>
      </w:r>
      <w:r>
        <w:rPr>
          <w:sz w:val="24"/>
        </w:rPr>
        <w:t>TO</w:t>
      </w:r>
      <w:r>
        <w:rPr>
          <w:spacing w:val="-2"/>
          <w:sz w:val="24"/>
        </w:rPr>
        <w:t xml:space="preserve"> </w:t>
      </w:r>
      <w:r>
        <w:rPr>
          <w:sz w:val="24"/>
        </w:rPr>
        <w:t>(as</w:t>
      </w:r>
      <w:r>
        <w:rPr>
          <w:spacing w:val="-3"/>
          <w:sz w:val="24"/>
        </w:rPr>
        <w:t xml:space="preserve"> </w:t>
      </w:r>
      <w:r>
        <w:rPr>
          <w:sz w:val="24"/>
        </w:rPr>
        <w:t>determined</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necessary</w:t>
      </w:r>
      <w:r>
        <w:rPr>
          <w:spacing w:val="-3"/>
          <w:sz w:val="24"/>
        </w:rPr>
        <w:t xml:space="preserve"> </w:t>
      </w:r>
      <w:r>
        <w:rPr>
          <w:sz w:val="24"/>
        </w:rPr>
        <w:t>and available by the Contracting Officers Representative [COR]). Known performance under this TO is to occur at Building 5220/5221 on Redstone Arsenal. Space will be provided for all contractors at this facility. Performance at other Government locations may be required as well.</w:t>
      </w:r>
    </w:p>
    <w:p w14:paraId="487A7620" w14:textId="77777777" w:rsidR="00016C31" w:rsidRDefault="00016C31">
      <w:pPr>
        <w:pStyle w:val="BodyText"/>
        <w:spacing w:before="1"/>
        <w:rPr>
          <w:sz w:val="24"/>
        </w:rPr>
      </w:pPr>
    </w:p>
    <w:p w14:paraId="1D12948D" w14:textId="77777777" w:rsidR="00016C31" w:rsidRDefault="00900DE8">
      <w:pPr>
        <w:pStyle w:val="ListParagraph"/>
        <w:numPr>
          <w:ilvl w:val="2"/>
          <w:numId w:val="135"/>
        </w:numPr>
        <w:tabs>
          <w:tab w:val="left" w:pos="813"/>
        </w:tabs>
        <w:ind w:left="219" w:right="165" w:firstLine="0"/>
        <w:rPr>
          <w:sz w:val="24"/>
        </w:rPr>
      </w:pPr>
      <w:r>
        <w:pict w14:anchorId="2C3B78D4">
          <v:rect id="docshape16" o:spid="_x0000_s1116" style="position:absolute;left:0;text-align:left;margin-left:59.5pt;margin-top:48.15pt;width:515pt;height:1.45pt;z-index:-18513408;mso-position-horizontal-relative:page" fillcolor="#0e233d" stroked="f">
            <w10:wrap anchorx="page"/>
          </v:rect>
        </w:pict>
      </w:r>
      <w:r w:rsidR="00632607">
        <w:rPr>
          <w:b/>
          <w:sz w:val="24"/>
        </w:rPr>
        <w:t xml:space="preserve">Duty Hours. </w:t>
      </w:r>
      <w:r w:rsidR="00632607">
        <w:rPr>
          <w:sz w:val="24"/>
        </w:rPr>
        <w:t>Unless otherwise stated in this PWS or as directed by the responsible contracting officer,</w:t>
      </w:r>
      <w:r w:rsidR="00632607">
        <w:rPr>
          <w:spacing w:val="-3"/>
          <w:sz w:val="24"/>
        </w:rPr>
        <w:t xml:space="preserve"> </w:t>
      </w:r>
      <w:r w:rsidR="00632607">
        <w:rPr>
          <w:sz w:val="24"/>
        </w:rPr>
        <w:t>the</w:t>
      </w:r>
      <w:r w:rsidR="00632607">
        <w:rPr>
          <w:spacing w:val="-4"/>
          <w:sz w:val="24"/>
        </w:rPr>
        <w:t xml:space="preserve"> </w:t>
      </w:r>
      <w:r w:rsidR="00632607">
        <w:rPr>
          <w:sz w:val="24"/>
        </w:rPr>
        <w:t>contractor</w:t>
      </w:r>
      <w:r w:rsidR="00632607">
        <w:rPr>
          <w:spacing w:val="-3"/>
          <w:sz w:val="24"/>
        </w:rPr>
        <w:t xml:space="preserve"> </w:t>
      </w:r>
      <w:r w:rsidR="00632607">
        <w:rPr>
          <w:sz w:val="24"/>
        </w:rPr>
        <w:t>shall</w:t>
      </w:r>
      <w:r w:rsidR="00632607">
        <w:rPr>
          <w:spacing w:val="-3"/>
          <w:sz w:val="24"/>
        </w:rPr>
        <w:t xml:space="preserve"> </w:t>
      </w:r>
      <w:r w:rsidR="00632607">
        <w:rPr>
          <w:sz w:val="24"/>
        </w:rPr>
        <w:t>ensure</w:t>
      </w:r>
      <w:r w:rsidR="00632607">
        <w:rPr>
          <w:spacing w:val="-5"/>
          <w:sz w:val="24"/>
        </w:rPr>
        <w:t xml:space="preserve"> </w:t>
      </w:r>
      <w:r w:rsidR="00632607">
        <w:rPr>
          <w:sz w:val="24"/>
        </w:rPr>
        <w:t>that</w:t>
      </w:r>
      <w:r w:rsidR="00632607">
        <w:rPr>
          <w:spacing w:val="-3"/>
          <w:sz w:val="24"/>
        </w:rPr>
        <w:t xml:space="preserve"> </w:t>
      </w:r>
      <w:r w:rsidR="00632607">
        <w:rPr>
          <w:sz w:val="24"/>
        </w:rPr>
        <w:t>appropriate</w:t>
      </w:r>
      <w:r w:rsidR="00632607">
        <w:rPr>
          <w:spacing w:val="-4"/>
          <w:sz w:val="24"/>
        </w:rPr>
        <w:t xml:space="preserve"> </w:t>
      </w:r>
      <w:r w:rsidR="00632607">
        <w:rPr>
          <w:sz w:val="24"/>
        </w:rPr>
        <w:t>technical</w:t>
      </w:r>
      <w:r w:rsidR="00632607">
        <w:rPr>
          <w:spacing w:val="-3"/>
          <w:sz w:val="24"/>
        </w:rPr>
        <w:t xml:space="preserve"> </w:t>
      </w:r>
      <w:r w:rsidR="00632607">
        <w:rPr>
          <w:sz w:val="24"/>
        </w:rPr>
        <w:t>capability</w:t>
      </w:r>
      <w:r w:rsidR="00632607">
        <w:rPr>
          <w:spacing w:val="-3"/>
          <w:sz w:val="24"/>
        </w:rPr>
        <w:t xml:space="preserve"> </w:t>
      </w:r>
      <w:r w:rsidR="00632607">
        <w:rPr>
          <w:sz w:val="24"/>
        </w:rPr>
        <w:t>is</w:t>
      </w:r>
      <w:r w:rsidR="00632607">
        <w:rPr>
          <w:spacing w:val="-3"/>
          <w:sz w:val="24"/>
        </w:rPr>
        <w:t xml:space="preserve"> </w:t>
      </w:r>
      <w:r w:rsidR="00632607">
        <w:rPr>
          <w:sz w:val="24"/>
        </w:rPr>
        <w:t>available</w:t>
      </w:r>
      <w:r w:rsidR="00632607">
        <w:rPr>
          <w:spacing w:val="-3"/>
          <w:sz w:val="24"/>
        </w:rPr>
        <w:t xml:space="preserve"> </w:t>
      </w:r>
      <w:r w:rsidR="00632607">
        <w:rPr>
          <w:sz w:val="24"/>
        </w:rPr>
        <w:t>to</w:t>
      </w:r>
      <w:r w:rsidR="00632607">
        <w:rPr>
          <w:spacing w:val="-3"/>
          <w:sz w:val="24"/>
        </w:rPr>
        <w:t xml:space="preserve"> </w:t>
      </w:r>
      <w:r w:rsidR="00632607">
        <w:rPr>
          <w:sz w:val="24"/>
        </w:rPr>
        <w:t>provide</w:t>
      </w:r>
      <w:r w:rsidR="00632607">
        <w:rPr>
          <w:spacing w:val="-3"/>
          <w:sz w:val="24"/>
        </w:rPr>
        <w:t xml:space="preserve"> </w:t>
      </w:r>
      <w:r w:rsidR="00632607">
        <w:rPr>
          <w:sz w:val="24"/>
        </w:rPr>
        <w:t>responses</w:t>
      </w:r>
      <w:r w:rsidR="00632607">
        <w:rPr>
          <w:spacing w:val="-3"/>
          <w:sz w:val="24"/>
        </w:rPr>
        <w:t xml:space="preserve"> </w:t>
      </w:r>
      <w:r w:rsidR="00632607">
        <w:rPr>
          <w:sz w:val="24"/>
        </w:rPr>
        <w:t>to specific tasks during a 40-hour work week. The contractor may be required to provide labor hours in</w:t>
      </w:r>
    </w:p>
    <w:p w14:paraId="6CD9A06A" w14:textId="77777777" w:rsidR="00016C31" w:rsidRDefault="00016C31">
      <w:pPr>
        <w:rPr>
          <w:sz w:val="24"/>
        </w:rPr>
        <w:sectPr w:rsidR="00016C31">
          <w:pgSz w:w="12240" w:h="15840"/>
          <w:pgMar w:top="1580" w:right="640" w:bottom="1060" w:left="1000" w:header="0" w:footer="801" w:gutter="0"/>
          <w:cols w:space="720"/>
        </w:sectPr>
      </w:pPr>
    </w:p>
    <w:p w14:paraId="73EBEF60" w14:textId="77777777" w:rsidR="00016C31" w:rsidRDefault="00632607">
      <w:pPr>
        <w:spacing w:before="79"/>
        <w:ind w:left="219"/>
        <w:rPr>
          <w:sz w:val="24"/>
        </w:rPr>
      </w:pPr>
      <w:r>
        <w:rPr>
          <w:sz w:val="24"/>
        </w:rPr>
        <w:lastRenderedPageBreak/>
        <w:t>excess</w:t>
      </w:r>
      <w:r>
        <w:rPr>
          <w:spacing w:val="-3"/>
          <w:sz w:val="24"/>
        </w:rPr>
        <w:t xml:space="preserve"> </w:t>
      </w:r>
      <w:r>
        <w:rPr>
          <w:sz w:val="24"/>
        </w:rPr>
        <w:t>of</w:t>
      </w:r>
      <w:r>
        <w:rPr>
          <w:spacing w:val="-3"/>
          <w:sz w:val="24"/>
        </w:rPr>
        <w:t xml:space="preserve"> </w:t>
      </w:r>
      <w:r>
        <w:rPr>
          <w:sz w:val="24"/>
        </w:rPr>
        <w:t>40</w:t>
      </w:r>
      <w:r>
        <w:rPr>
          <w:spacing w:val="-3"/>
          <w:sz w:val="24"/>
        </w:rPr>
        <w:t xml:space="preserve"> </w:t>
      </w:r>
      <w:r>
        <w:rPr>
          <w:sz w:val="24"/>
        </w:rPr>
        <w:t>hours</w:t>
      </w:r>
      <w:r>
        <w:rPr>
          <w:spacing w:val="-3"/>
          <w:sz w:val="24"/>
        </w:rPr>
        <w:t xml:space="preserve"> </w:t>
      </w:r>
      <w:r>
        <w:rPr>
          <w:sz w:val="24"/>
        </w:rPr>
        <w:t>per</w:t>
      </w:r>
      <w:r>
        <w:rPr>
          <w:spacing w:val="-3"/>
          <w:sz w:val="24"/>
        </w:rPr>
        <w:t xml:space="preserve"> </w:t>
      </w:r>
      <w:r>
        <w:rPr>
          <w:sz w:val="24"/>
        </w:rPr>
        <w:t>work</w:t>
      </w:r>
      <w:r>
        <w:rPr>
          <w:spacing w:val="-4"/>
          <w:sz w:val="24"/>
        </w:rPr>
        <w:t xml:space="preserve"> </w:t>
      </w:r>
      <w:r>
        <w:rPr>
          <w:sz w:val="24"/>
        </w:rPr>
        <w:t>week</w:t>
      </w:r>
      <w:r>
        <w:rPr>
          <w:spacing w:val="-3"/>
          <w:sz w:val="24"/>
        </w:rPr>
        <w:t xml:space="preserve"> </w:t>
      </w:r>
      <w:r>
        <w:rPr>
          <w:sz w:val="24"/>
        </w:rPr>
        <w:t>to</w:t>
      </w:r>
      <w:r>
        <w:rPr>
          <w:spacing w:val="-3"/>
          <w:sz w:val="24"/>
        </w:rPr>
        <w:t xml:space="preserve"> </w:t>
      </w:r>
      <w:r>
        <w:rPr>
          <w:sz w:val="24"/>
        </w:rPr>
        <w:t>include</w:t>
      </w:r>
      <w:r>
        <w:rPr>
          <w:spacing w:val="-3"/>
          <w:sz w:val="24"/>
        </w:rPr>
        <w:t xml:space="preserve"> </w:t>
      </w:r>
      <w:r>
        <w:rPr>
          <w:sz w:val="24"/>
        </w:rPr>
        <w:t>holidays,</w:t>
      </w:r>
      <w:r>
        <w:rPr>
          <w:spacing w:val="-3"/>
          <w:sz w:val="24"/>
        </w:rPr>
        <w:t xml:space="preserve"> </w:t>
      </w:r>
      <w:r>
        <w:rPr>
          <w:sz w:val="24"/>
        </w:rPr>
        <w:t>weekends,</w:t>
      </w:r>
      <w:r>
        <w:rPr>
          <w:spacing w:val="-3"/>
          <w:sz w:val="24"/>
        </w:rPr>
        <w:t xml:space="preserve"> </w:t>
      </w:r>
      <w:r>
        <w:rPr>
          <w:sz w:val="24"/>
        </w:rPr>
        <w:t>and/or</w:t>
      </w:r>
      <w:r>
        <w:rPr>
          <w:spacing w:val="-3"/>
          <w:sz w:val="24"/>
        </w:rPr>
        <w:t xml:space="preserve"> </w:t>
      </w:r>
      <w:r>
        <w:rPr>
          <w:sz w:val="24"/>
        </w:rPr>
        <w:t>during</w:t>
      </w:r>
      <w:r>
        <w:rPr>
          <w:spacing w:val="-3"/>
          <w:sz w:val="24"/>
        </w:rPr>
        <w:t xml:space="preserve"> </w:t>
      </w:r>
      <w:r>
        <w:rPr>
          <w:sz w:val="24"/>
        </w:rPr>
        <w:t>irregular</w:t>
      </w:r>
      <w:r>
        <w:rPr>
          <w:spacing w:val="-5"/>
          <w:sz w:val="24"/>
        </w:rPr>
        <w:t xml:space="preserve"> </w:t>
      </w:r>
      <w:r>
        <w:rPr>
          <w:sz w:val="24"/>
        </w:rPr>
        <w:t>times</w:t>
      </w:r>
      <w:r>
        <w:rPr>
          <w:spacing w:val="-3"/>
          <w:sz w:val="24"/>
        </w:rPr>
        <w:t xml:space="preserve"> </w:t>
      </w:r>
      <w:r>
        <w:rPr>
          <w:sz w:val="24"/>
        </w:rPr>
        <w:t>and</w:t>
      </w:r>
      <w:r>
        <w:rPr>
          <w:spacing w:val="-3"/>
          <w:sz w:val="24"/>
        </w:rPr>
        <w:t xml:space="preserve"> </w:t>
      </w:r>
      <w:r>
        <w:rPr>
          <w:sz w:val="24"/>
        </w:rPr>
        <w:t>shifts based upon mission operations and exercises.</w:t>
      </w:r>
    </w:p>
    <w:p w14:paraId="3D4B333B" w14:textId="77777777" w:rsidR="00016C31" w:rsidRDefault="00016C31">
      <w:pPr>
        <w:pStyle w:val="BodyText"/>
        <w:rPr>
          <w:sz w:val="24"/>
        </w:rPr>
      </w:pPr>
    </w:p>
    <w:p w14:paraId="08F933EE" w14:textId="77777777" w:rsidR="00016C31" w:rsidRDefault="00632607">
      <w:pPr>
        <w:pStyle w:val="ListParagraph"/>
        <w:numPr>
          <w:ilvl w:val="2"/>
          <w:numId w:val="135"/>
        </w:numPr>
        <w:tabs>
          <w:tab w:val="left" w:pos="813"/>
        </w:tabs>
        <w:ind w:left="219" w:right="625" w:firstLine="0"/>
        <w:rPr>
          <w:sz w:val="24"/>
        </w:rPr>
      </w:pPr>
      <w:r>
        <w:rPr>
          <w:b/>
          <w:sz w:val="24"/>
        </w:rPr>
        <w:t>Travel.</w:t>
      </w:r>
      <w:r>
        <w:rPr>
          <w:b/>
          <w:spacing w:val="-3"/>
          <w:sz w:val="24"/>
        </w:rPr>
        <w:t xml:space="preserve"> </w:t>
      </w:r>
      <w:r>
        <w:rPr>
          <w:sz w:val="24"/>
        </w:rPr>
        <w:t>Travel</w:t>
      </w:r>
      <w:r>
        <w:rPr>
          <w:spacing w:val="-3"/>
          <w:sz w:val="24"/>
        </w:rPr>
        <w:t xml:space="preserve"> </w:t>
      </w:r>
      <w:r>
        <w:rPr>
          <w:sz w:val="24"/>
        </w:rPr>
        <w:t>may</w:t>
      </w:r>
      <w:r>
        <w:rPr>
          <w:spacing w:val="-3"/>
          <w:sz w:val="24"/>
        </w:rPr>
        <w:t xml:space="preserve"> </w:t>
      </w:r>
      <w:r>
        <w:rPr>
          <w:sz w:val="24"/>
        </w:rPr>
        <w:t>be</w:t>
      </w:r>
      <w:r>
        <w:rPr>
          <w:spacing w:val="-4"/>
          <w:sz w:val="24"/>
        </w:rPr>
        <w:t xml:space="preserve"> </w:t>
      </w:r>
      <w:r>
        <w:rPr>
          <w:sz w:val="24"/>
        </w:rPr>
        <w:t>required</w:t>
      </w:r>
      <w:r>
        <w:rPr>
          <w:spacing w:val="-3"/>
          <w:sz w:val="24"/>
        </w:rPr>
        <w:t xml:space="preserve"> </w:t>
      </w:r>
      <w:r>
        <w:rPr>
          <w:sz w:val="24"/>
        </w:rPr>
        <w:t>in</w:t>
      </w:r>
      <w:r>
        <w:rPr>
          <w:spacing w:val="-3"/>
          <w:sz w:val="24"/>
        </w:rPr>
        <w:t xml:space="preserve"> </w:t>
      </w:r>
      <w:r>
        <w:rPr>
          <w:sz w:val="24"/>
        </w:rPr>
        <w:t>performance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TO.</w:t>
      </w:r>
      <w:r>
        <w:rPr>
          <w:spacing w:val="-3"/>
          <w:sz w:val="24"/>
        </w:rPr>
        <w:t xml:space="preserve"> </w:t>
      </w:r>
      <w:r>
        <w:rPr>
          <w:sz w:val="24"/>
        </w:rPr>
        <w:t>Specific</w:t>
      </w:r>
      <w:r>
        <w:rPr>
          <w:spacing w:val="-4"/>
          <w:sz w:val="24"/>
        </w:rPr>
        <w:t xml:space="preserve"> </w:t>
      </w:r>
      <w:r>
        <w:rPr>
          <w:sz w:val="24"/>
        </w:rPr>
        <w:t>travel</w:t>
      </w:r>
      <w:r>
        <w:rPr>
          <w:spacing w:val="-3"/>
          <w:sz w:val="24"/>
        </w:rPr>
        <w:t xml:space="preserve"> </w:t>
      </w:r>
      <w:r>
        <w:rPr>
          <w:sz w:val="24"/>
        </w:rPr>
        <w:t>requirements</w:t>
      </w:r>
      <w:r>
        <w:rPr>
          <w:spacing w:val="-3"/>
          <w:sz w:val="24"/>
        </w:rPr>
        <w:t xml:space="preserve"> </w:t>
      </w:r>
      <w:r>
        <w:rPr>
          <w:sz w:val="24"/>
        </w:rPr>
        <w:t>will</w:t>
      </w:r>
      <w:r>
        <w:rPr>
          <w:spacing w:val="-3"/>
          <w:sz w:val="24"/>
        </w:rPr>
        <w:t xml:space="preserve"> </w:t>
      </w:r>
      <w:r>
        <w:rPr>
          <w:sz w:val="24"/>
        </w:rPr>
        <w:t>be identified and funded as the need arises. The contractor has no authority to incur travel costs without explicit written approval of the COR (e-mail is acceptable). Under no</w:t>
      </w:r>
    </w:p>
    <w:p w14:paraId="5B49EE9A" w14:textId="77777777" w:rsidR="00016C31" w:rsidRDefault="00016C31">
      <w:pPr>
        <w:pStyle w:val="BodyText"/>
        <w:rPr>
          <w:sz w:val="24"/>
        </w:rPr>
      </w:pPr>
    </w:p>
    <w:p w14:paraId="3E536C2D" w14:textId="77777777" w:rsidR="00016C31" w:rsidRDefault="00632607">
      <w:pPr>
        <w:ind w:left="219"/>
        <w:rPr>
          <w:sz w:val="24"/>
        </w:rPr>
      </w:pPr>
      <w:r>
        <w:rPr>
          <w:sz w:val="24"/>
        </w:rPr>
        <w:t>circumstances</w:t>
      </w:r>
      <w:r>
        <w:rPr>
          <w:spacing w:val="-3"/>
          <w:sz w:val="24"/>
        </w:rPr>
        <w:t xml:space="preserve"> </w:t>
      </w:r>
      <w:r>
        <w:rPr>
          <w:sz w:val="24"/>
        </w:rPr>
        <w:t>shall</w:t>
      </w:r>
      <w:r>
        <w:rPr>
          <w:spacing w:val="-3"/>
          <w:sz w:val="24"/>
        </w:rPr>
        <w:t xml:space="preserve"> </w:t>
      </w:r>
      <w:r>
        <w:rPr>
          <w:sz w:val="24"/>
        </w:rPr>
        <w:t>the</w:t>
      </w:r>
      <w:r>
        <w:rPr>
          <w:spacing w:val="-4"/>
          <w:sz w:val="24"/>
        </w:rPr>
        <w:t xml:space="preserve"> </w:t>
      </w:r>
      <w:r>
        <w:rPr>
          <w:sz w:val="24"/>
        </w:rPr>
        <w:t>contractor</w:t>
      </w:r>
      <w:r>
        <w:rPr>
          <w:spacing w:val="-3"/>
          <w:sz w:val="24"/>
        </w:rPr>
        <w:t xml:space="preserve"> </w:t>
      </w:r>
      <w:r>
        <w:rPr>
          <w:sz w:val="24"/>
        </w:rPr>
        <w:t>incur</w:t>
      </w:r>
      <w:r>
        <w:rPr>
          <w:spacing w:val="-3"/>
          <w:sz w:val="24"/>
        </w:rPr>
        <w:t xml:space="preserve"> </w:t>
      </w:r>
      <w:r>
        <w:rPr>
          <w:sz w:val="24"/>
        </w:rPr>
        <w:t>travel</w:t>
      </w:r>
      <w:r>
        <w:rPr>
          <w:spacing w:val="-3"/>
          <w:sz w:val="24"/>
        </w:rPr>
        <w:t xml:space="preserve"> </w:t>
      </w:r>
      <w:r>
        <w:rPr>
          <w:sz w:val="24"/>
        </w:rPr>
        <w:t>costs</w:t>
      </w:r>
      <w:r>
        <w:rPr>
          <w:spacing w:val="-3"/>
          <w:sz w:val="24"/>
        </w:rPr>
        <w:t xml:space="preserve"> </w:t>
      </w:r>
      <w:proofErr w:type="gramStart"/>
      <w:r>
        <w:rPr>
          <w:sz w:val="24"/>
        </w:rPr>
        <w:t>in</w:t>
      </w:r>
      <w:r>
        <w:rPr>
          <w:spacing w:val="-3"/>
          <w:sz w:val="24"/>
        </w:rPr>
        <w:t xml:space="preserve"> </w:t>
      </w:r>
      <w:r>
        <w:rPr>
          <w:sz w:val="24"/>
        </w:rPr>
        <w:t>excess of</w:t>
      </w:r>
      <w:proofErr w:type="gramEnd"/>
      <w:r>
        <w:rPr>
          <w:spacing w:val="-3"/>
          <w:sz w:val="24"/>
        </w:rPr>
        <w:t xml:space="preserve"> </w:t>
      </w:r>
      <w:r>
        <w:rPr>
          <w:sz w:val="24"/>
        </w:rPr>
        <w:t>the</w:t>
      </w:r>
      <w:r>
        <w:rPr>
          <w:spacing w:val="-5"/>
          <w:sz w:val="24"/>
        </w:rPr>
        <w:t xml:space="preserve"> </w:t>
      </w:r>
      <w:r>
        <w:rPr>
          <w:sz w:val="24"/>
        </w:rPr>
        <w:t>funded</w:t>
      </w:r>
      <w:r>
        <w:rPr>
          <w:spacing w:val="-1"/>
          <w:sz w:val="24"/>
        </w:rPr>
        <w:t xml:space="preserve"> </w:t>
      </w:r>
      <w:r>
        <w:rPr>
          <w:sz w:val="24"/>
        </w:rPr>
        <w:t>amount</w:t>
      </w:r>
      <w:r>
        <w:rPr>
          <w:spacing w:val="-3"/>
          <w:sz w:val="24"/>
        </w:rPr>
        <w:t xml:space="preserve"> </w:t>
      </w:r>
      <w:r>
        <w:rPr>
          <w:sz w:val="24"/>
        </w:rPr>
        <w:t>stated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TO. Specific times, dates and places of travel shall be identified in the request for approval.</w:t>
      </w:r>
    </w:p>
    <w:p w14:paraId="2169D936" w14:textId="77777777" w:rsidR="00016C31" w:rsidRDefault="00016C31">
      <w:pPr>
        <w:pStyle w:val="BodyText"/>
        <w:rPr>
          <w:sz w:val="24"/>
        </w:rPr>
      </w:pPr>
    </w:p>
    <w:p w14:paraId="74BE9E71" w14:textId="77777777" w:rsidR="00016C31" w:rsidRDefault="00632607">
      <w:pPr>
        <w:pStyle w:val="ListParagraph"/>
        <w:numPr>
          <w:ilvl w:val="3"/>
          <w:numId w:val="135"/>
        </w:numPr>
        <w:tabs>
          <w:tab w:val="left" w:pos="993"/>
        </w:tabs>
        <w:rPr>
          <w:sz w:val="24"/>
        </w:rPr>
      </w:pPr>
      <w:r>
        <w:rPr>
          <w:sz w:val="24"/>
        </w:rPr>
        <w:t>The</w:t>
      </w:r>
      <w:r>
        <w:rPr>
          <w:spacing w:val="-4"/>
          <w:sz w:val="24"/>
        </w:rPr>
        <w:t xml:space="preserve"> </w:t>
      </w:r>
      <w:r>
        <w:rPr>
          <w:sz w:val="24"/>
        </w:rPr>
        <w:t>contractor</w:t>
      </w:r>
      <w:r>
        <w:rPr>
          <w:spacing w:val="-1"/>
          <w:sz w:val="24"/>
        </w:rPr>
        <w:t xml:space="preserve"> </w:t>
      </w:r>
      <w:r>
        <w:rPr>
          <w:sz w:val="24"/>
        </w:rPr>
        <w:t>shall</w:t>
      </w:r>
      <w:r>
        <w:rPr>
          <w:spacing w:val="-1"/>
          <w:sz w:val="24"/>
        </w:rPr>
        <w:t xml:space="preserve"> </w:t>
      </w:r>
      <w:r>
        <w:rPr>
          <w:sz w:val="24"/>
        </w:rPr>
        <w:t>not</w:t>
      </w:r>
      <w:r>
        <w:rPr>
          <w:spacing w:val="-1"/>
          <w:sz w:val="24"/>
        </w:rPr>
        <w:t xml:space="preserve"> </w:t>
      </w:r>
      <w:r>
        <w:rPr>
          <w:sz w:val="24"/>
        </w:rPr>
        <w:t>be</w:t>
      </w:r>
      <w:r>
        <w:rPr>
          <w:spacing w:val="-1"/>
          <w:sz w:val="24"/>
        </w:rPr>
        <w:t xml:space="preserve"> </w:t>
      </w:r>
      <w:r>
        <w:rPr>
          <w:sz w:val="24"/>
        </w:rPr>
        <w:t>reimbursed</w:t>
      </w:r>
      <w:r>
        <w:rPr>
          <w:spacing w:val="-1"/>
          <w:sz w:val="24"/>
        </w:rPr>
        <w:t xml:space="preserve"> </w:t>
      </w:r>
      <w:r>
        <w:rPr>
          <w:sz w:val="24"/>
        </w:rPr>
        <w:t>for local</w:t>
      </w:r>
      <w:r>
        <w:rPr>
          <w:spacing w:val="-2"/>
          <w:sz w:val="24"/>
        </w:rPr>
        <w:t xml:space="preserve"> travel.</w:t>
      </w:r>
    </w:p>
    <w:p w14:paraId="4FD14D3C" w14:textId="77777777" w:rsidR="00016C31" w:rsidRDefault="00016C31">
      <w:pPr>
        <w:pStyle w:val="BodyText"/>
        <w:rPr>
          <w:sz w:val="26"/>
        </w:rPr>
      </w:pPr>
    </w:p>
    <w:p w14:paraId="2B8CDE20" w14:textId="77777777" w:rsidR="00016C31" w:rsidRDefault="00016C31">
      <w:pPr>
        <w:pStyle w:val="BodyText"/>
        <w:rPr>
          <w:sz w:val="26"/>
        </w:rPr>
      </w:pPr>
    </w:p>
    <w:p w14:paraId="5632379B" w14:textId="77777777" w:rsidR="00016C31" w:rsidRDefault="00016C31">
      <w:pPr>
        <w:pStyle w:val="BodyText"/>
        <w:rPr>
          <w:sz w:val="26"/>
        </w:rPr>
      </w:pPr>
    </w:p>
    <w:p w14:paraId="5F8C282C" w14:textId="77777777" w:rsidR="00016C31" w:rsidRDefault="00632607">
      <w:pPr>
        <w:pStyle w:val="Heading2"/>
        <w:spacing w:before="208"/>
      </w:pPr>
      <w:r>
        <w:t>CLAUSES</w:t>
      </w:r>
      <w:r>
        <w:rPr>
          <w:spacing w:val="-11"/>
        </w:rPr>
        <w:t xml:space="preserve"> </w:t>
      </w:r>
      <w:r>
        <w:t>INCORPORATED</w:t>
      </w:r>
      <w:r>
        <w:rPr>
          <w:spacing w:val="-11"/>
        </w:rPr>
        <w:t xml:space="preserve"> </w:t>
      </w:r>
      <w:r>
        <w:t>BY</w:t>
      </w:r>
      <w:r>
        <w:rPr>
          <w:spacing w:val="-11"/>
        </w:rPr>
        <w:t xml:space="preserve"> </w:t>
      </w:r>
      <w:r>
        <w:rPr>
          <w:spacing w:val="-2"/>
        </w:rPr>
        <w:t>REFERENCE</w:t>
      </w:r>
    </w:p>
    <w:p w14:paraId="1EEE0B49" w14:textId="77777777" w:rsidR="00016C31" w:rsidRDefault="00016C31">
      <w:pPr>
        <w:pStyle w:val="BodyText"/>
        <w:rPr>
          <w:b/>
          <w:sz w:val="24"/>
        </w:rPr>
      </w:pPr>
    </w:p>
    <w:p w14:paraId="2D33A731" w14:textId="77777777" w:rsidR="00016C31" w:rsidRDefault="00632607">
      <w:pPr>
        <w:ind w:left="219"/>
        <w:rPr>
          <w:sz w:val="24"/>
        </w:rPr>
      </w:pPr>
      <w:r>
        <w:rPr>
          <w:sz w:val="24"/>
        </w:rPr>
        <w:t>52.247-29</w:t>
      </w:r>
      <w:r>
        <w:rPr>
          <w:spacing w:val="-5"/>
          <w:sz w:val="24"/>
        </w:rPr>
        <w:t xml:space="preserve"> </w:t>
      </w:r>
      <w:r>
        <w:rPr>
          <w:sz w:val="24"/>
        </w:rPr>
        <w:t>F.O.B.</w:t>
      </w:r>
      <w:r>
        <w:rPr>
          <w:spacing w:val="-6"/>
          <w:sz w:val="24"/>
        </w:rPr>
        <w:t xml:space="preserve"> </w:t>
      </w:r>
      <w:r>
        <w:rPr>
          <w:sz w:val="24"/>
        </w:rPr>
        <w:t>Origin</w:t>
      </w:r>
      <w:r>
        <w:rPr>
          <w:spacing w:val="-4"/>
          <w:sz w:val="24"/>
        </w:rPr>
        <w:t xml:space="preserve"> </w:t>
      </w:r>
      <w:r>
        <w:rPr>
          <w:sz w:val="24"/>
        </w:rPr>
        <w:t>FEB</w:t>
      </w:r>
      <w:r>
        <w:rPr>
          <w:spacing w:val="-5"/>
          <w:sz w:val="24"/>
        </w:rPr>
        <w:t xml:space="preserve"> </w:t>
      </w:r>
      <w:r>
        <w:rPr>
          <w:spacing w:val="-4"/>
          <w:sz w:val="24"/>
        </w:rPr>
        <w:t>2006</w:t>
      </w:r>
    </w:p>
    <w:p w14:paraId="31A1DB11" w14:textId="77777777" w:rsidR="00016C31" w:rsidRPr="001E243E" w:rsidRDefault="00632607">
      <w:pPr>
        <w:ind w:left="219"/>
        <w:rPr>
          <w:sz w:val="24"/>
          <w:lang w:val="fr-FR"/>
        </w:rPr>
      </w:pPr>
      <w:r w:rsidRPr="001E243E">
        <w:rPr>
          <w:sz w:val="24"/>
          <w:lang w:val="fr-FR"/>
        </w:rPr>
        <w:t>52.247-34</w:t>
      </w:r>
      <w:r w:rsidRPr="001E243E">
        <w:rPr>
          <w:spacing w:val="-7"/>
          <w:sz w:val="24"/>
          <w:lang w:val="fr-FR"/>
        </w:rPr>
        <w:t xml:space="preserve"> </w:t>
      </w:r>
      <w:r w:rsidRPr="001E243E">
        <w:rPr>
          <w:sz w:val="24"/>
          <w:lang w:val="fr-FR"/>
        </w:rPr>
        <w:t>F.O.B.</w:t>
      </w:r>
      <w:r w:rsidRPr="001E243E">
        <w:rPr>
          <w:spacing w:val="-8"/>
          <w:sz w:val="24"/>
          <w:lang w:val="fr-FR"/>
        </w:rPr>
        <w:t xml:space="preserve"> </w:t>
      </w:r>
      <w:r w:rsidRPr="001E243E">
        <w:rPr>
          <w:sz w:val="24"/>
          <w:lang w:val="fr-FR"/>
        </w:rPr>
        <w:t>Destination</w:t>
      </w:r>
      <w:r w:rsidRPr="001E243E">
        <w:rPr>
          <w:spacing w:val="-7"/>
          <w:sz w:val="24"/>
          <w:lang w:val="fr-FR"/>
        </w:rPr>
        <w:t xml:space="preserve"> </w:t>
      </w:r>
      <w:r w:rsidRPr="001E243E">
        <w:rPr>
          <w:sz w:val="24"/>
          <w:lang w:val="fr-FR"/>
        </w:rPr>
        <w:t>NOV</w:t>
      </w:r>
      <w:r w:rsidRPr="001E243E">
        <w:rPr>
          <w:spacing w:val="-7"/>
          <w:sz w:val="24"/>
          <w:lang w:val="fr-FR"/>
        </w:rPr>
        <w:t xml:space="preserve"> </w:t>
      </w:r>
      <w:r w:rsidRPr="001E243E">
        <w:rPr>
          <w:spacing w:val="-4"/>
          <w:sz w:val="24"/>
          <w:lang w:val="fr-FR"/>
        </w:rPr>
        <w:t>1991</w:t>
      </w:r>
    </w:p>
    <w:p w14:paraId="295DF3F8" w14:textId="77777777" w:rsidR="00016C31" w:rsidRDefault="00016C31">
      <w:pPr>
        <w:pStyle w:val="BodyText"/>
        <w:rPr>
          <w:ins w:id="1" w:author="Chandler Wilson" w:date="2023-05-25T09:32:00Z"/>
          <w:sz w:val="24"/>
          <w:lang w:val="fr-FR"/>
        </w:rPr>
      </w:pPr>
    </w:p>
    <w:p w14:paraId="028B4395" w14:textId="77777777" w:rsidR="00520CCF" w:rsidRPr="004A3CFA" w:rsidRDefault="00520CCF">
      <w:pPr>
        <w:pStyle w:val="BodyText"/>
        <w:rPr>
          <w:ins w:id="2" w:author="Chandler Wilson" w:date="2023-05-25T09:32:00Z"/>
          <w:sz w:val="24"/>
          <w:lang w:val="fr-FR"/>
        </w:rPr>
      </w:pPr>
    </w:p>
    <w:p w14:paraId="4E7BCC30" w14:textId="77777777" w:rsidR="00520CCF" w:rsidRPr="004A3CFA" w:rsidRDefault="00520CCF">
      <w:pPr>
        <w:pStyle w:val="BodyText"/>
        <w:rPr>
          <w:sz w:val="24"/>
          <w:lang w:val="fr-FR"/>
        </w:rPr>
      </w:pPr>
    </w:p>
    <w:p w14:paraId="14652DF0" w14:textId="7993F152" w:rsidR="00016C31" w:rsidRPr="004A3CFA" w:rsidDel="00520CCF" w:rsidRDefault="00632607">
      <w:pPr>
        <w:pStyle w:val="Heading2"/>
        <w:rPr>
          <w:del w:id="3" w:author="Chandler Wilson" w:date="2023-05-25T09:30:00Z"/>
          <w:lang w:val="fr-FR"/>
          <w:rPrChange w:id="4" w:author="Chandler Wilson" w:date="2023-05-30T13:20:00Z">
            <w:rPr>
              <w:del w:id="5" w:author="Chandler Wilson" w:date="2023-05-25T09:30:00Z"/>
            </w:rPr>
          </w:rPrChange>
        </w:rPr>
      </w:pPr>
      <w:del w:id="6" w:author="Chandler Wilson" w:date="2023-05-25T09:30:00Z">
        <w:r w:rsidRPr="004A3CFA" w:rsidDel="00520CCF">
          <w:rPr>
            <w:lang w:val="fr-FR"/>
            <w:rPrChange w:id="7" w:author="Chandler Wilson" w:date="2023-05-30T13:20:00Z">
              <w:rPr/>
            </w:rPrChange>
          </w:rPr>
          <w:delText>CLAUSES</w:delText>
        </w:r>
        <w:r w:rsidRPr="004A3CFA" w:rsidDel="00520CCF">
          <w:rPr>
            <w:spacing w:val="-10"/>
            <w:lang w:val="fr-FR"/>
            <w:rPrChange w:id="8" w:author="Chandler Wilson" w:date="2023-05-30T13:20:00Z">
              <w:rPr>
                <w:spacing w:val="-10"/>
              </w:rPr>
            </w:rPrChange>
          </w:rPr>
          <w:delText xml:space="preserve"> </w:delText>
        </w:r>
        <w:r w:rsidRPr="004A3CFA" w:rsidDel="00520CCF">
          <w:rPr>
            <w:lang w:val="fr-FR"/>
            <w:rPrChange w:id="9" w:author="Chandler Wilson" w:date="2023-05-30T13:20:00Z">
              <w:rPr/>
            </w:rPrChange>
          </w:rPr>
          <w:delText>INCORPORATED</w:delText>
        </w:r>
        <w:r w:rsidRPr="004A3CFA" w:rsidDel="00520CCF">
          <w:rPr>
            <w:spacing w:val="-9"/>
            <w:lang w:val="fr-FR"/>
            <w:rPrChange w:id="10" w:author="Chandler Wilson" w:date="2023-05-30T13:20:00Z">
              <w:rPr>
                <w:spacing w:val="-9"/>
              </w:rPr>
            </w:rPrChange>
          </w:rPr>
          <w:delText xml:space="preserve"> </w:delText>
        </w:r>
        <w:r w:rsidRPr="004A3CFA" w:rsidDel="00520CCF">
          <w:rPr>
            <w:lang w:val="fr-FR"/>
            <w:rPrChange w:id="11" w:author="Chandler Wilson" w:date="2023-05-30T13:20:00Z">
              <w:rPr/>
            </w:rPrChange>
          </w:rPr>
          <w:delText>BY</w:delText>
        </w:r>
        <w:r w:rsidRPr="004A3CFA" w:rsidDel="00520CCF">
          <w:rPr>
            <w:spacing w:val="-9"/>
            <w:lang w:val="fr-FR"/>
            <w:rPrChange w:id="12" w:author="Chandler Wilson" w:date="2023-05-30T13:20:00Z">
              <w:rPr>
                <w:spacing w:val="-9"/>
              </w:rPr>
            </w:rPrChange>
          </w:rPr>
          <w:delText xml:space="preserve"> </w:delText>
        </w:r>
        <w:r w:rsidRPr="004A3CFA" w:rsidDel="00520CCF">
          <w:rPr>
            <w:lang w:val="fr-FR"/>
            <w:rPrChange w:id="13" w:author="Chandler Wilson" w:date="2023-05-30T13:20:00Z">
              <w:rPr/>
            </w:rPrChange>
          </w:rPr>
          <w:delText>FULL</w:delText>
        </w:r>
        <w:r w:rsidRPr="004A3CFA" w:rsidDel="00520CCF">
          <w:rPr>
            <w:spacing w:val="-9"/>
            <w:lang w:val="fr-FR"/>
            <w:rPrChange w:id="14" w:author="Chandler Wilson" w:date="2023-05-30T13:20:00Z">
              <w:rPr>
                <w:spacing w:val="-9"/>
              </w:rPr>
            </w:rPrChange>
          </w:rPr>
          <w:delText xml:space="preserve"> </w:delText>
        </w:r>
        <w:commentRangeStart w:id="15"/>
        <w:r w:rsidRPr="004A3CFA" w:rsidDel="00520CCF">
          <w:rPr>
            <w:spacing w:val="-4"/>
            <w:lang w:val="fr-FR"/>
            <w:rPrChange w:id="16" w:author="Chandler Wilson" w:date="2023-05-30T13:20:00Z">
              <w:rPr>
                <w:spacing w:val="-4"/>
              </w:rPr>
            </w:rPrChange>
          </w:rPr>
          <w:delText>TEXT</w:delText>
        </w:r>
      </w:del>
      <w:commentRangeEnd w:id="15"/>
      <w:r w:rsidR="004A3CFA">
        <w:rPr>
          <w:rStyle w:val="CommentReference"/>
          <w:b w:val="0"/>
          <w:bCs w:val="0"/>
        </w:rPr>
        <w:commentReference w:id="15"/>
      </w:r>
    </w:p>
    <w:p w14:paraId="08A0168D" w14:textId="3B9DD1F9" w:rsidR="00016C31" w:rsidRPr="004A3CFA" w:rsidDel="00520CCF" w:rsidRDefault="00016C31">
      <w:pPr>
        <w:pStyle w:val="BodyText"/>
        <w:rPr>
          <w:del w:id="17" w:author="Chandler Wilson" w:date="2023-05-25T09:30:00Z"/>
          <w:b/>
          <w:sz w:val="24"/>
          <w:lang w:val="fr-FR"/>
          <w:rPrChange w:id="18" w:author="Chandler Wilson" w:date="2023-05-30T13:20:00Z">
            <w:rPr>
              <w:del w:id="19" w:author="Chandler Wilson" w:date="2023-05-25T09:30:00Z"/>
              <w:b/>
              <w:sz w:val="24"/>
            </w:rPr>
          </w:rPrChange>
        </w:rPr>
      </w:pPr>
    </w:p>
    <w:p w14:paraId="008DC1D8" w14:textId="24C89379" w:rsidR="00016C31" w:rsidRPr="004A3CFA" w:rsidDel="00520CCF" w:rsidRDefault="00632607">
      <w:pPr>
        <w:ind w:left="219" w:right="175"/>
        <w:rPr>
          <w:del w:id="20" w:author="Chandler Wilson" w:date="2023-05-25T09:30:00Z"/>
          <w:sz w:val="24"/>
          <w:lang w:val="fr-FR"/>
          <w:rPrChange w:id="21" w:author="Chandler Wilson" w:date="2023-05-30T13:20:00Z">
            <w:rPr>
              <w:del w:id="22" w:author="Chandler Wilson" w:date="2023-05-25T09:30:00Z"/>
              <w:sz w:val="24"/>
            </w:rPr>
          </w:rPrChange>
        </w:rPr>
      </w:pPr>
      <w:del w:id="23" w:author="Chandler Wilson" w:date="2023-05-25T09:30:00Z">
        <w:r w:rsidRPr="004A3CFA" w:rsidDel="00520CCF">
          <w:rPr>
            <w:sz w:val="24"/>
            <w:lang w:val="fr-FR"/>
            <w:rPrChange w:id="24" w:author="Chandler Wilson" w:date="2023-05-30T13:20:00Z">
              <w:rPr>
                <w:sz w:val="24"/>
              </w:rPr>
            </w:rPrChange>
          </w:rPr>
          <w:delText>52.211-11</w:delText>
        </w:r>
        <w:r w:rsidRPr="004A3CFA" w:rsidDel="00520CCF">
          <w:rPr>
            <w:spacing w:val="-7"/>
            <w:sz w:val="24"/>
            <w:lang w:val="fr-FR"/>
            <w:rPrChange w:id="25" w:author="Chandler Wilson" w:date="2023-05-30T13:20:00Z">
              <w:rPr>
                <w:spacing w:val="-7"/>
                <w:sz w:val="24"/>
              </w:rPr>
            </w:rPrChange>
          </w:rPr>
          <w:delText xml:space="preserve"> </w:delText>
        </w:r>
        <w:r w:rsidRPr="004A3CFA" w:rsidDel="00520CCF">
          <w:rPr>
            <w:sz w:val="24"/>
            <w:lang w:val="fr-FR"/>
            <w:rPrChange w:id="26" w:author="Chandler Wilson" w:date="2023-05-30T13:20:00Z">
              <w:rPr>
                <w:sz w:val="24"/>
              </w:rPr>
            </w:rPrChange>
          </w:rPr>
          <w:delText>LIQUIDATED</w:delText>
        </w:r>
        <w:r w:rsidRPr="004A3CFA" w:rsidDel="00520CCF">
          <w:rPr>
            <w:spacing w:val="-7"/>
            <w:sz w:val="24"/>
            <w:lang w:val="fr-FR"/>
            <w:rPrChange w:id="27" w:author="Chandler Wilson" w:date="2023-05-30T13:20:00Z">
              <w:rPr>
                <w:spacing w:val="-7"/>
                <w:sz w:val="24"/>
              </w:rPr>
            </w:rPrChange>
          </w:rPr>
          <w:delText xml:space="preserve"> </w:delText>
        </w:r>
        <w:r w:rsidRPr="004A3CFA" w:rsidDel="00520CCF">
          <w:rPr>
            <w:sz w:val="24"/>
            <w:lang w:val="fr-FR"/>
            <w:rPrChange w:id="28" w:author="Chandler Wilson" w:date="2023-05-30T13:20:00Z">
              <w:rPr>
                <w:sz w:val="24"/>
              </w:rPr>
            </w:rPrChange>
          </w:rPr>
          <w:delText>DAMAGES--SUPPLIES,</w:delText>
        </w:r>
        <w:r w:rsidRPr="004A3CFA" w:rsidDel="00520CCF">
          <w:rPr>
            <w:spacing w:val="-7"/>
            <w:sz w:val="24"/>
            <w:lang w:val="fr-FR"/>
            <w:rPrChange w:id="29" w:author="Chandler Wilson" w:date="2023-05-30T13:20:00Z">
              <w:rPr>
                <w:spacing w:val="-7"/>
                <w:sz w:val="24"/>
              </w:rPr>
            </w:rPrChange>
          </w:rPr>
          <w:delText xml:space="preserve"> </w:delText>
        </w:r>
        <w:r w:rsidRPr="004A3CFA" w:rsidDel="00520CCF">
          <w:rPr>
            <w:sz w:val="24"/>
            <w:lang w:val="fr-FR"/>
            <w:rPrChange w:id="30" w:author="Chandler Wilson" w:date="2023-05-30T13:20:00Z">
              <w:rPr>
                <w:sz w:val="24"/>
              </w:rPr>
            </w:rPrChange>
          </w:rPr>
          <w:delText>SERVICES,</w:delText>
        </w:r>
        <w:r w:rsidRPr="004A3CFA" w:rsidDel="00520CCF">
          <w:rPr>
            <w:spacing w:val="-7"/>
            <w:sz w:val="24"/>
            <w:lang w:val="fr-FR"/>
            <w:rPrChange w:id="31" w:author="Chandler Wilson" w:date="2023-05-30T13:20:00Z">
              <w:rPr>
                <w:spacing w:val="-7"/>
                <w:sz w:val="24"/>
              </w:rPr>
            </w:rPrChange>
          </w:rPr>
          <w:delText xml:space="preserve"> </w:delText>
        </w:r>
        <w:r w:rsidRPr="004A3CFA" w:rsidDel="00520CCF">
          <w:rPr>
            <w:sz w:val="24"/>
            <w:lang w:val="fr-FR"/>
            <w:rPrChange w:id="32" w:author="Chandler Wilson" w:date="2023-05-30T13:20:00Z">
              <w:rPr>
                <w:sz w:val="24"/>
              </w:rPr>
            </w:rPrChange>
          </w:rPr>
          <w:delText>OR</w:delText>
        </w:r>
        <w:r w:rsidRPr="004A3CFA" w:rsidDel="00520CCF">
          <w:rPr>
            <w:spacing w:val="-7"/>
            <w:sz w:val="24"/>
            <w:lang w:val="fr-FR"/>
            <w:rPrChange w:id="33" w:author="Chandler Wilson" w:date="2023-05-30T13:20:00Z">
              <w:rPr>
                <w:spacing w:val="-7"/>
                <w:sz w:val="24"/>
              </w:rPr>
            </w:rPrChange>
          </w:rPr>
          <w:delText xml:space="preserve"> </w:delText>
        </w:r>
        <w:r w:rsidRPr="004A3CFA" w:rsidDel="00520CCF">
          <w:rPr>
            <w:sz w:val="24"/>
            <w:lang w:val="fr-FR"/>
            <w:rPrChange w:id="34" w:author="Chandler Wilson" w:date="2023-05-30T13:20:00Z">
              <w:rPr>
                <w:sz w:val="24"/>
              </w:rPr>
            </w:rPrChange>
          </w:rPr>
          <w:delText>RESEARCH</w:delText>
        </w:r>
        <w:r w:rsidRPr="004A3CFA" w:rsidDel="00520CCF">
          <w:rPr>
            <w:spacing w:val="-7"/>
            <w:sz w:val="24"/>
            <w:lang w:val="fr-FR"/>
            <w:rPrChange w:id="35" w:author="Chandler Wilson" w:date="2023-05-30T13:20:00Z">
              <w:rPr>
                <w:spacing w:val="-7"/>
                <w:sz w:val="24"/>
              </w:rPr>
            </w:rPrChange>
          </w:rPr>
          <w:delText xml:space="preserve"> </w:delText>
        </w:r>
        <w:r w:rsidRPr="004A3CFA" w:rsidDel="00520CCF">
          <w:rPr>
            <w:sz w:val="24"/>
            <w:lang w:val="fr-FR"/>
            <w:rPrChange w:id="36" w:author="Chandler Wilson" w:date="2023-05-30T13:20:00Z">
              <w:rPr>
                <w:sz w:val="24"/>
              </w:rPr>
            </w:rPrChange>
          </w:rPr>
          <w:delText>AND DEVELOPMENT (SEP 2000)</w:delText>
        </w:r>
      </w:del>
    </w:p>
    <w:p w14:paraId="59522BCC" w14:textId="230F9BD1" w:rsidR="00016C31" w:rsidRPr="004A3CFA" w:rsidDel="00520CCF" w:rsidRDefault="00632607">
      <w:pPr>
        <w:pStyle w:val="ListParagraph"/>
        <w:numPr>
          <w:ilvl w:val="0"/>
          <w:numId w:val="134"/>
        </w:numPr>
        <w:tabs>
          <w:tab w:val="left" w:pos="546"/>
        </w:tabs>
        <w:ind w:right="1088" w:firstLine="0"/>
        <w:rPr>
          <w:del w:id="37" w:author="Chandler Wilson" w:date="2023-05-25T09:30:00Z"/>
          <w:sz w:val="24"/>
          <w:lang w:val="fr-FR"/>
          <w:rPrChange w:id="38" w:author="Chandler Wilson" w:date="2023-05-30T13:20:00Z">
            <w:rPr>
              <w:del w:id="39" w:author="Chandler Wilson" w:date="2023-05-25T09:30:00Z"/>
              <w:sz w:val="24"/>
            </w:rPr>
          </w:rPrChange>
        </w:rPr>
      </w:pPr>
      <w:del w:id="40" w:author="Chandler Wilson" w:date="2023-05-25T09:30:00Z">
        <w:r w:rsidRPr="004A3CFA" w:rsidDel="00520CCF">
          <w:rPr>
            <w:sz w:val="24"/>
            <w:lang w:val="fr-FR"/>
            <w:rPrChange w:id="41" w:author="Chandler Wilson" w:date="2023-05-30T13:20:00Z">
              <w:rPr>
                <w:sz w:val="24"/>
              </w:rPr>
            </w:rPrChange>
          </w:rPr>
          <w:delText>If</w:delText>
        </w:r>
        <w:r w:rsidRPr="004A3CFA" w:rsidDel="00520CCF">
          <w:rPr>
            <w:spacing w:val="-6"/>
            <w:sz w:val="24"/>
            <w:lang w:val="fr-FR"/>
            <w:rPrChange w:id="42" w:author="Chandler Wilson" w:date="2023-05-30T13:20:00Z">
              <w:rPr>
                <w:spacing w:val="-6"/>
                <w:sz w:val="24"/>
              </w:rPr>
            </w:rPrChange>
          </w:rPr>
          <w:delText xml:space="preserve"> </w:delText>
        </w:r>
        <w:r w:rsidRPr="004A3CFA" w:rsidDel="00520CCF">
          <w:rPr>
            <w:sz w:val="24"/>
            <w:lang w:val="fr-FR"/>
            <w:rPrChange w:id="43" w:author="Chandler Wilson" w:date="2023-05-30T13:20:00Z">
              <w:rPr>
                <w:sz w:val="24"/>
              </w:rPr>
            </w:rPrChange>
          </w:rPr>
          <w:delText>the</w:delText>
        </w:r>
        <w:r w:rsidRPr="004A3CFA" w:rsidDel="00520CCF">
          <w:rPr>
            <w:spacing w:val="-4"/>
            <w:sz w:val="24"/>
            <w:lang w:val="fr-FR"/>
            <w:rPrChange w:id="44" w:author="Chandler Wilson" w:date="2023-05-30T13:20:00Z">
              <w:rPr>
                <w:spacing w:val="-4"/>
                <w:sz w:val="24"/>
              </w:rPr>
            </w:rPrChange>
          </w:rPr>
          <w:delText xml:space="preserve"> </w:delText>
        </w:r>
        <w:r w:rsidRPr="004A3CFA" w:rsidDel="00520CCF">
          <w:rPr>
            <w:sz w:val="24"/>
            <w:lang w:val="fr-FR"/>
            <w:rPrChange w:id="45" w:author="Chandler Wilson" w:date="2023-05-30T13:20:00Z">
              <w:rPr>
                <w:sz w:val="24"/>
              </w:rPr>
            </w:rPrChange>
          </w:rPr>
          <w:delText>Contractor</w:delText>
        </w:r>
        <w:r w:rsidRPr="004A3CFA" w:rsidDel="00520CCF">
          <w:rPr>
            <w:spacing w:val="-3"/>
            <w:sz w:val="24"/>
            <w:lang w:val="fr-FR"/>
            <w:rPrChange w:id="46" w:author="Chandler Wilson" w:date="2023-05-30T13:20:00Z">
              <w:rPr>
                <w:spacing w:val="-3"/>
                <w:sz w:val="24"/>
              </w:rPr>
            </w:rPrChange>
          </w:rPr>
          <w:delText xml:space="preserve"> </w:delText>
        </w:r>
        <w:r w:rsidRPr="004A3CFA" w:rsidDel="00520CCF">
          <w:rPr>
            <w:sz w:val="24"/>
            <w:lang w:val="fr-FR"/>
            <w:rPrChange w:id="47" w:author="Chandler Wilson" w:date="2023-05-30T13:20:00Z">
              <w:rPr>
                <w:sz w:val="24"/>
              </w:rPr>
            </w:rPrChange>
          </w:rPr>
          <w:delText>fails</w:delText>
        </w:r>
        <w:r w:rsidRPr="004A3CFA" w:rsidDel="00520CCF">
          <w:rPr>
            <w:spacing w:val="-1"/>
            <w:sz w:val="24"/>
            <w:lang w:val="fr-FR"/>
            <w:rPrChange w:id="48" w:author="Chandler Wilson" w:date="2023-05-30T13:20:00Z">
              <w:rPr>
                <w:spacing w:val="-1"/>
                <w:sz w:val="24"/>
              </w:rPr>
            </w:rPrChange>
          </w:rPr>
          <w:delText xml:space="preserve"> </w:delText>
        </w:r>
        <w:r w:rsidRPr="004A3CFA" w:rsidDel="00520CCF">
          <w:rPr>
            <w:sz w:val="24"/>
            <w:lang w:val="fr-FR"/>
            <w:rPrChange w:id="49" w:author="Chandler Wilson" w:date="2023-05-30T13:20:00Z">
              <w:rPr>
                <w:sz w:val="24"/>
              </w:rPr>
            </w:rPrChange>
          </w:rPr>
          <w:delText>to</w:delText>
        </w:r>
        <w:r w:rsidRPr="004A3CFA" w:rsidDel="00520CCF">
          <w:rPr>
            <w:spacing w:val="-3"/>
            <w:sz w:val="24"/>
            <w:lang w:val="fr-FR"/>
            <w:rPrChange w:id="50" w:author="Chandler Wilson" w:date="2023-05-30T13:20:00Z">
              <w:rPr>
                <w:spacing w:val="-3"/>
                <w:sz w:val="24"/>
              </w:rPr>
            </w:rPrChange>
          </w:rPr>
          <w:delText xml:space="preserve"> </w:delText>
        </w:r>
        <w:r w:rsidRPr="004A3CFA" w:rsidDel="00520CCF">
          <w:rPr>
            <w:sz w:val="24"/>
            <w:lang w:val="fr-FR"/>
            <w:rPrChange w:id="51" w:author="Chandler Wilson" w:date="2023-05-30T13:20:00Z">
              <w:rPr>
                <w:sz w:val="24"/>
              </w:rPr>
            </w:rPrChange>
          </w:rPr>
          <w:delText>deliver</w:delText>
        </w:r>
        <w:r w:rsidRPr="004A3CFA" w:rsidDel="00520CCF">
          <w:rPr>
            <w:spacing w:val="-5"/>
            <w:sz w:val="24"/>
            <w:lang w:val="fr-FR"/>
            <w:rPrChange w:id="52" w:author="Chandler Wilson" w:date="2023-05-30T13:20:00Z">
              <w:rPr>
                <w:spacing w:val="-5"/>
                <w:sz w:val="24"/>
              </w:rPr>
            </w:rPrChange>
          </w:rPr>
          <w:delText xml:space="preserve"> </w:delText>
        </w:r>
        <w:r w:rsidRPr="004A3CFA" w:rsidDel="00520CCF">
          <w:rPr>
            <w:sz w:val="24"/>
            <w:lang w:val="fr-FR"/>
            <w:rPrChange w:id="53" w:author="Chandler Wilson" w:date="2023-05-30T13:20:00Z">
              <w:rPr>
                <w:sz w:val="24"/>
              </w:rPr>
            </w:rPrChange>
          </w:rPr>
          <w:delText>the</w:delText>
        </w:r>
        <w:r w:rsidRPr="004A3CFA" w:rsidDel="00520CCF">
          <w:rPr>
            <w:spacing w:val="-3"/>
            <w:sz w:val="24"/>
            <w:lang w:val="fr-FR"/>
            <w:rPrChange w:id="54" w:author="Chandler Wilson" w:date="2023-05-30T13:20:00Z">
              <w:rPr>
                <w:spacing w:val="-3"/>
                <w:sz w:val="24"/>
              </w:rPr>
            </w:rPrChange>
          </w:rPr>
          <w:delText xml:space="preserve"> </w:delText>
        </w:r>
        <w:r w:rsidRPr="004A3CFA" w:rsidDel="00520CCF">
          <w:rPr>
            <w:sz w:val="24"/>
            <w:lang w:val="fr-FR"/>
            <w:rPrChange w:id="55" w:author="Chandler Wilson" w:date="2023-05-30T13:20:00Z">
              <w:rPr>
                <w:sz w:val="24"/>
              </w:rPr>
            </w:rPrChange>
          </w:rPr>
          <w:delText>supplies</w:delText>
        </w:r>
        <w:r w:rsidRPr="004A3CFA" w:rsidDel="00520CCF">
          <w:rPr>
            <w:spacing w:val="-3"/>
            <w:sz w:val="24"/>
            <w:lang w:val="fr-FR"/>
            <w:rPrChange w:id="56" w:author="Chandler Wilson" w:date="2023-05-30T13:20:00Z">
              <w:rPr>
                <w:spacing w:val="-3"/>
                <w:sz w:val="24"/>
              </w:rPr>
            </w:rPrChange>
          </w:rPr>
          <w:delText xml:space="preserve"> </w:delText>
        </w:r>
        <w:r w:rsidRPr="004A3CFA" w:rsidDel="00520CCF">
          <w:rPr>
            <w:sz w:val="24"/>
            <w:lang w:val="fr-FR"/>
            <w:rPrChange w:id="57" w:author="Chandler Wilson" w:date="2023-05-30T13:20:00Z">
              <w:rPr>
                <w:sz w:val="24"/>
              </w:rPr>
            </w:rPrChange>
          </w:rPr>
          <w:delText>or</w:delText>
        </w:r>
        <w:r w:rsidRPr="004A3CFA" w:rsidDel="00520CCF">
          <w:rPr>
            <w:spacing w:val="-2"/>
            <w:sz w:val="24"/>
            <w:lang w:val="fr-FR"/>
            <w:rPrChange w:id="58" w:author="Chandler Wilson" w:date="2023-05-30T13:20:00Z">
              <w:rPr>
                <w:spacing w:val="-2"/>
                <w:sz w:val="24"/>
              </w:rPr>
            </w:rPrChange>
          </w:rPr>
          <w:delText xml:space="preserve"> </w:delText>
        </w:r>
        <w:r w:rsidRPr="004A3CFA" w:rsidDel="00520CCF">
          <w:rPr>
            <w:sz w:val="24"/>
            <w:lang w:val="fr-FR"/>
            <w:rPrChange w:id="59" w:author="Chandler Wilson" w:date="2023-05-30T13:20:00Z">
              <w:rPr>
                <w:sz w:val="24"/>
              </w:rPr>
            </w:rPrChange>
          </w:rPr>
          <w:delText>perform</w:delText>
        </w:r>
        <w:r w:rsidRPr="004A3CFA" w:rsidDel="00520CCF">
          <w:rPr>
            <w:spacing w:val="-3"/>
            <w:sz w:val="24"/>
            <w:lang w:val="fr-FR"/>
            <w:rPrChange w:id="60" w:author="Chandler Wilson" w:date="2023-05-30T13:20:00Z">
              <w:rPr>
                <w:spacing w:val="-3"/>
                <w:sz w:val="24"/>
              </w:rPr>
            </w:rPrChange>
          </w:rPr>
          <w:delText xml:space="preserve"> </w:delText>
        </w:r>
        <w:r w:rsidRPr="004A3CFA" w:rsidDel="00520CCF">
          <w:rPr>
            <w:sz w:val="24"/>
            <w:lang w:val="fr-FR"/>
            <w:rPrChange w:id="61" w:author="Chandler Wilson" w:date="2023-05-30T13:20:00Z">
              <w:rPr>
                <w:sz w:val="24"/>
              </w:rPr>
            </w:rPrChange>
          </w:rPr>
          <w:delText>the</w:delText>
        </w:r>
        <w:r w:rsidRPr="004A3CFA" w:rsidDel="00520CCF">
          <w:rPr>
            <w:spacing w:val="-1"/>
            <w:sz w:val="24"/>
            <w:lang w:val="fr-FR"/>
            <w:rPrChange w:id="62" w:author="Chandler Wilson" w:date="2023-05-30T13:20:00Z">
              <w:rPr>
                <w:spacing w:val="-1"/>
                <w:sz w:val="24"/>
              </w:rPr>
            </w:rPrChange>
          </w:rPr>
          <w:delText xml:space="preserve"> </w:delText>
        </w:r>
        <w:r w:rsidRPr="004A3CFA" w:rsidDel="00520CCF">
          <w:rPr>
            <w:sz w:val="24"/>
            <w:lang w:val="fr-FR"/>
            <w:rPrChange w:id="63" w:author="Chandler Wilson" w:date="2023-05-30T13:20:00Z">
              <w:rPr>
                <w:sz w:val="24"/>
              </w:rPr>
            </w:rPrChange>
          </w:rPr>
          <w:delText>services</w:delText>
        </w:r>
        <w:r w:rsidRPr="004A3CFA" w:rsidDel="00520CCF">
          <w:rPr>
            <w:spacing w:val="-1"/>
            <w:sz w:val="24"/>
            <w:lang w:val="fr-FR"/>
            <w:rPrChange w:id="64" w:author="Chandler Wilson" w:date="2023-05-30T13:20:00Z">
              <w:rPr>
                <w:spacing w:val="-1"/>
                <w:sz w:val="24"/>
              </w:rPr>
            </w:rPrChange>
          </w:rPr>
          <w:delText xml:space="preserve"> </w:delText>
        </w:r>
        <w:r w:rsidRPr="004A3CFA" w:rsidDel="00520CCF">
          <w:rPr>
            <w:sz w:val="24"/>
            <w:lang w:val="fr-FR"/>
            <w:rPrChange w:id="65" w:author="Chandler Wilson" w:date="2023-05-30T13:20:00Z">
              <w:rPr>
                <w:sz w:val="24"/>
              </w:rPr>
            </w:rPrChange>
          </w:rPr>
          <w:delText>within</w:delText>
        </w:r>
        <w:r w:rsidRPr="004A3CFA" w:rsidDel="00520CCF">
          <w:rPr>
            <w:spacing w:val="-3"/>
            <w:sz w:val="24"/>
            <w:lang w:val="fr-FR"/>
            <w:rPrChange w:id="66" w:author="Chandler Wilson" w:date="2023-05-30T13:20:00Z">
              <w:rPr>
                <w:spacing w:val="-3"/>
                <w:sz w:val="24"/>
              </w:rPr>
            </w:rPrChange>
          </w:rPr>
          <w:delText xml:space="preserve"> </w:delText>
        </w:r>
        <w:r w:rsidRPr="004A3CFA" w:rsidDel="00520CCF">
          <w:rPr>
            <w:sz w:val="24"/>
            <w:lang w:val="fr-FR"/>
            <w:rPrChange w:id="67" w:author="Chandler Wilson" w:date="2023-05-30T13:20:00Z">
              <w:rPr>
                <w:sz w:val="24"/>
              </w:rPr>
            </w:rPrChange>
          </w:rPr>
          <w:delText>the</w:delText>
        </w:r>
        <w:r w:rsidRPr="004A3CFA" w:rsidDel="00520CCF">
          <w:rPr>
            <w:spacing w:val="-3"/>
            <w:sz w:val="24"/>
            <w:lang w:val="fr-FR"/>
            <w:rPrChange w:id="68" w:author="Chandler Wilson" w:date="2023-05-30T13:20:00Z">
              <w:rPr>
                <w:spacing w:val="-3"/>
                <w:sz w:val="24"/>
              </w:rPr>
            </w:rPrChange>
          </w:rPr>
          <w:delText xml:space="preserve"> </w:delText>
        </w:r>
        <w:r w:rsidRPr="004A3CFA" w:rsidDel="00520CCF">
          <w:rPr>
            <w:sz w:val="24"/>
            <w:lang w:val="fr-FR"/>
            <w:rPrChange w:id="69" w:author="Chandler Wilson" w:date="2023-05-30T13:20:00Z">
              <w:rPr>
                <w:sz w:val="24"/>
              </w:rPr>
            </w:rPrChange>
          </w:rPr>
          <w:delText>time</w:delText>
        </w:r>
        <w:r w:rsidRPr="004A3CFA" w:rsidDel="00520CCF">
          <w:rPr>
            <w:spacing w:val="-4"/>
            <w:sz w:val="24"/>
            <w:lang w:val="fr-FR"/>
            <w:rPrChange w:id="70" w:author="Chandler Wilson" w:date="2023-05-30T13:20:00Z">
              <w:rPr>
                <w:spacing w:val="-4"/>
                <w:sz w:val="24"/>
              </w:rPr>
            </w:rPrChange>
          </w:rPr>
          <w:delText xml:space="preserve"> </w:delText>
        </w:r>
        <w:r w:rsidRPr="004A3CFA" w:rsidDel="00520CCF">
          <w:rPr>
            <w:sz w:val="24"/>
            <w:lang w:val="fr-FR"/>
            <w:rPrChange w:id="71" w:author="Chandler Wilson" w:date="2023-05-30T13:20:00Z">
              <w:rPr>
                <w:sz w:val="24"/>
              </w:rPr>
            </w:rPrChange>
          </w:rPr>
          <w:delText xml:space="preserve">specified in this contract, the Contractor shall, in place of actual damages, pay to the Government liquidated damages of </w:delText>
        </w:r>
        <w:r w:rsidRPr="004A3CFA" w:rsidDel="00520CCF">
          <w:rPr>
            <w:b/>
            <w:sz w:val="24"/>
            <w:lang w:val="fr-FR"/>
            <w:rPrChange w:id="72" w:author="Chandler Wilson" w:date="2023-05-30T13:20:00Z">
              <w:rPr>
                <w:b/>
                <w:sz w:val="24"/>
              </w:rPr>
            </w:rPrChange>
          </w:rPr>
          <w:delText xml:space="preserve">* to be determined at the task order level when applicable </w:delText>
        </w:r>
        <w:r w:rsidRPr="004A3CFA" w:rsidDel="00520CCF">
          <w:rPr>
            <w:sz w:val="24"/>
            <w:lang w:val="fr-FR"/>
            <w:rPrChange w:id="73" w:author="Chandler Wilson" w:date="2023-05-30T13:20:00Z">
              <w:rPr>
                <w:sz w:val="24"/>
              </w:rPr>
            </w:rPrChange>
          </w:rPr>
          <w:delText>per calendar day of delay.</w:delText>
        </w:r>
      </w:del>
    </w:p>
    <w:p w14:paraId="40671105" w14:textId="28D9632A" w:rsidR="00016C31" w:rsidRPr="004A3CFA" w:rsidDel="00520CCF" w:rsidRDefault="00016C31">
      <w:pPr>
        <w:pStyle w:val="BodyText"/>
        <w:spacing w:before="1"/>
        <w:rPr>
          <w:del w:id="74" w:author="Chandler Wilson" w:date="2023-05-25T09:30:00Z"/>
          <w:sz w:val="24"/>
          <w:lang w:val="fr-FR"/>
          <w:rPrChange w:id="75" w:author="Chandler Wilson" w:date="2023-05-30T13:20:00Z">
            <w:rPr>
              <w:del w:id="76" w:author="Chandler Wilson" w:date="2023-05-25T09:30:00Z"/>
              <w:sz w:val="24"/>
            </w:rPr>
          </w:rPrChange>
        </w:rPr>
      </w:pPr>
    </w:p>
    <w:p w14:paraId="4D04BEF0" w14:textId="59C1E832" w:rsidR="00016C31" w:rsidRPr="004A3CFA" w:rsidDel="00520CCF" w:rsidRDefault="00632607">
      <w:pPr>
        <w:pStyle w:val="ListParagraph"/>
        <w:numPr>
          <w:ilvl w:val="0"/>
          <w:numId w:val="134"/>
        </w:numPr>
        <w:tabs>
          <w:tab w:val="left" w:pos="560"/>
        </w:tabs>
        <w:ind w:right="1118" w:firstLine="0"/>
        <w:rPr>
          <w:del w:id="77" w:author="Chandler Wilson" w:date="2023-05-25T09:30:00Z"/>
          <w:sz w:val="24"/>
          <w:lang w:val="fr-FR"/>
          <w:rPrChange w:id="78" w:author="Chandler Wilson" w:date="2023-05-30T13:20:00Z">
            <w:rPr>
              <w:del w:id="79" w:author="Chandler Wilson" w:date="2023-05-25T09:30:00Z"/>
              <w:sz w:val="24"/>
            </w:rPr>
          </w:rPrChange>
        </w:rPr>
      </w:pPr>
      <w:del w:id="80" w:author="Chandler Wilson" w:date="2023-05-25T09:30:00Z">
        <w:r w:rsidRPr="004A3CFA" w:rsidDel="00520CCF">
          <w:rPr>
            <w:sz w:val="24"/>
            <w:lang w:val="fr-FR"/>
            <w:rPrChange w:id="81" w:author="Chandler Wilson" w:date="2023-05-30T13:20:00Z">
              <w:rPr>
                <w:sz w:val="24"/>
              </w:rPr>
            </w:rPrChange>
          </w:rPr>
          <w:delText>If</w:delText>
        </w:r>
        <w:r w:rsidRPr="004A3CFA" w:rsidDel="00520CCF">
          <w:rPr>
            <w:spacing w:val="-4"/>
            <w:sz w:val="24"/>
            <w:lang w:val="fr-FR"/>
            <w:rPrChange w:id="82" w:author="Chandler Wilson" w:date="2023-05-30T13:20:00Z">
              <w:rPr>
                <w:spacing w:val="-4"/>
                <w:sz w:val="24"/>
              </w:rPr>
            </w:rPrChange>
          </w:rPr>
          <w:delText xml:space="preserve"> </w:delText>
        </w:r>
        <w:r w:rsidRPr="004A3CFA" w:rsidDel="00520CCF">
          <w:rPr>
            <w:sz w:val="24"/>
            <w:lang w:val="fr-FR"/>
            <w:rPrChange w:id="83" w:author="Chandler Wilson" w:date="2023-05-30T13:20:00Z">
              <w:rPr>
                <w:sz w:val="24"/>
              </w:rPr>
            </w:rPrChange>
          </w:rPr>
          <w:delText>the</w:delText>
        </w:r>
        <w:r w:rsidRPr="004A3CFA" w:rsidDel="00520CCF">
          <w:rPr>
            <w:spacing w:val="-4"/>
            <w:sz w:val="24"/>
            <w:lang w:val="fr-FR"/>
            <w:rPrChange w:id="84" w:author="Chandler Wilson" w:date="2023-05-30T13:20:00Z">
              <w:rPr>
                <w:spacing w:val="-4"/>
                <w:sz w:val="24"/>
              </w:rPr>
            </w:rPrChange>
          </w:rPr>
          <w:delText xml:space="preserve"> </w:delText>
        </w:r>
        <w:r w:rsidRPr="004A3CFA" w:rsidDel="00520CCF">
          <w:rPr>
            <w:sz w:val="24"/>
            <w:lang w:val="fr-FR"/>
            <w:rPrChange w:id="85" w:author="Chandler Wilson" w:date="2023-05-30T13:20:00Z">
              <w:rPr>
                <w:sz w:val="24"/>
              </w:rPr>
            </w:rPrChange>
          </w:rPr>
          <w:delText>Government</w:delText>
        </w:r>
        <w:r w:rsidRPr="004A3CFA" w:rsidDel="00520CCF">
          <w:rPr>
            <w:spacing w:val="-3"/>
            <w:sz w:val="24"/>
            <w:lang w:val="fr-FR"/>
            <w:rPrChange w:id="86" w:author="Chandler Wilson" w:date="2023-05-30T13:20:00Z">
              <w:rPr>
                <w:spacing w:val="-3"/>
                <w:sz w:val="24"/>
              </w:rPr>
            </w:rPrChange>
          </w:rPr>
          <w:delText xml:space="preserve"> </w:delText>
        </w:r>
        <w:r w:rsidRPr="004A3CFA" w:rsidDel="00520CCF">
          <w:rPr>
            <w:sz w:val="24"/>
            <w:lang w:val="fr-FR"/>
            <w:rPrChange w:id="87" w:author="Chandler Wilson" w:date="2023-05-30T13:20:00Z">
              <w:rPr>
                <w:sz w:val="24"/>
              </w:rPr>
            </w:rPrChange>
          </w:rPr>
          <w:delText>terminates</w:delText>
        </w:r>
        <w:r w:rsidRPr="004A3CFA" w:rsidDel="00520CCF">
          <w:rPr>
            <w:spacing w:val="-3"/>
            <w:sz w:val="24"/>
            <w:lang w:val="fr-FR"/>
            <w:rPrChange w:id="88" w:author="Chandler Wilson" w:date="2023-05-30T13:20:00Z">
              <w:rPr>
                <w:spacing w:val="-3"/>
                <w:sz w:val="24"/>
              </w:rPr>
            </w:rPrChange>
          </w:rPr>
          <w:delText xml:space="preserve"> </w:delText>
        </w:r>
        <w:r w:rsidRPr="004A3CFA" w:rsidDel="00520CCF">
          <w:rPr>
            <w:sz w:val="24"/>
            <w:lang w:val="fr-FR"/>
            <w:rPrChange w:id="89" w:author="Chandler Wilson" w:date="2023-05-30T13:20:00Z">
              <w:rPr>
                <w:sz w:val="24"/>
              </w:rPr>
            </w:rPrChange>
          </w:rPr>
          <w:delText>this</w:delText>
        </w:r>
        <w:r w:rsidRPr="004A3CFA" w:rsidDel="00520CCF">
          <w:rPr>
            <w:spacing w:val="-3"/>
            <w:sz w:val="24"/>
            <w:lang w:val="fr-FR"/>
            <w:rPrChange w:id="90" w:author="Chandler Wilson" w:date="2023-05-30T13:20:00Z">
              <w:rPr>
                <w:spacing w:val="-3"/>
                <w:sz w:val="24"/>
              </w:rPr>
            </w:rPrChange>
          </w:rPr>
          <w:delText xml:space="preserve"> </w:delText>
        </w:r>
        <w:r w:rsidRPr="004A3CFA" w:rsidDel="00520CCF">
          <w:rPr>
            <w:sz w:val="24"/>
            <w:lang w:val="fr-FR"/>
            <w:rPrChange w:id="91" w:author="Chandler Wilson" w:date="2023-05-30T13:20:00Z">
              <w:rPr>
                <w:sz w:val="24"/>
              </w:rPr>
            </w:rPrChange>
          </w:rPr>
          <w:delText>contract</w:delText>
        </w:r>
        <w:r w:rsidRPr="004A3CFA" w:rsidDel="00520CCF">
          <w:rPr>
            <w:spacing w:val="-3"/>
            <w:sz w:val="24"/>
            <w:lang w:val="fr-FR"/>
            <w:rPrChange w:id="92" w:author="Chandler Wilson" w:date="2023-05-30T13:20:00Z">
              <w:rPr>
                <w:spacing w:val="-3"/>
                <w:sz w:val="24"/>
              </w:rPr>
            </w:rPrChange>
          </w:rPr>
          <w:delText xml:space="preserve"> </w:delText>
        </w:r>
        <w:r w:rsidRPr="004A3CFA" w:rsidDel="00520CCF">
          <w:rPr>
            <w:sz w:val="24"/>
            <w:lang w:val="fr-FR"/>
            <w:rPrChange w:id="93" w:author="Chandler Wilson" w:date="2023-05-30T13:20:00Z">
              <w:rPr>
                <w:sz w:val="24"/>
              </w:rPr>
            </w:rPrChange>
          </w:rPr>
          <w:delText>in</w:delText>
        </w:r>
        <w:r w:rsidRPr="004A3CFA" w:rsidDel="00520CCF">
          <w:rPr>
            <w:spacing w:val="-3"/>
            <w:sz w:val="24"/>
            <w:lang w:val="fr-FR"/>
            <w:rPrChange w:id="94" w:author="Chandler Wilson" w:date="2023-05-30T13:20:00Z">
              <w:rPr>
                <w:spacing w:val="-3"/>
                <w:sz w:val="24"/>
              </w:rPr>
            </w:rPrChange>
          </w:rPr>
          <w:delText xml:space="preserve"> </w:delText>
        </w:r>
        <w:r w:rsidRPr="004A3CFA" w:rsidDel="00520CCF">
          <w:rPr>
            <w:sz w:val="24"/>
            <w:lang w:val="fr-FR"/>
            <w:rPrChange w:id="95" w:author="Chandler Wilson" w:date="2023-05-30T13:20:00Z">
              <w:rPr>
                <w:sz w:val="24"/>
              </w:rPr>
            </w:rPrChange>
          </w:rPr>
          <w:delText>whole</w:delText>
        </w:r>
        <w:r w:rsidRPr="004A3CFA" w:rsidDel="00520CCF">
          <w:rPr>
            <w:spacing w:val="-4"/>
            <w:sz w:val="24"/>
            <w:lang w:val="fr-FR"/>
            <w:rPrChange w:id="96" w:author="Chandler Wilson" w:date="2023-05-30T13:20:00Z">
              <w:rPr>
                <w:spacing w:val="-4"/>
                <w:sz w:val="24"/>
              </w:rPr>
            </w:rPrChange>
          </w:rPr>
          <w:delText xml:space="preserve"> </w:delText>
        </w:r>
        <w:r w:rsidRPr="004A3CFA" w:rsidDel="00520CCF">
          <w:rPr>
            <w:sz w:val="24"/>
            <w:lang w:val="fr-FR"/>
            <w:rPrChange w:id="97" w:author="Chandler Wilson" w:date="2023-05-30T13:20:00Z">
              <w:rPr>
                <w:sz w:val="24"/>
              </w:rPr>
            </w:rPrChange>
          </w:rPr>
          <w:delText>or</w:delText>
        </w:r>
        <w:r w:rsidRPr="004A3CFA" w:rsidDel="00520CCF">
          <w:rPr>
            <w:spacing w:val="-3"/>
            <w:sz w:val="24"/>
            <w:lang w:val="fr-FR"/>
            <w:rPrChange w:id="98" w:author="Chandler Wilson" w:date="2023-05-30T13:20:00Z">
              <w:rPr>
                <w:spacing w:val="-3"/>
                <w:sz w:val="24"/>
              </w:rPr>
            </w:rPrChange>
          </w:rPr>
          <w:delText xml:space="preserve"> </w:delText>
        </w:r>
        <w:r w:rsidRPr="004A3CFA" w:rsidDel="00520CCF">
          <w:rPr>
            <w:sz w:val="24"/>
            <w:lang w:val="fr-FR"/>
            <w:rPrChange w:id="99" w:author="Chandler Wilson" w:date="2023-05-30T13:20:00Z">
              <w:rPr>
                <w:sz w:val="24"/>
              </w:rPr>
            </w:rPrChange>
          </w:rPr>
          <w:delText>in</w:delText>
        </w:r>
        <w:r w:rsidRPr="004A3CFA" w:rsidDel="00520CCF">
          <w:rPr>
            <w:spacing w:val="-3"/>
            <w:sz w:val="24"/>
            <w:lang w:val="fr-FR"/>
            <w:rPrChange w:id="100" w:author="Chandler Wilson" w:date="2023-05-30T13:20:00Z">
              <w:rPr>
                <w:spacing w:val="-3"/>
                <w:sz w:val="24"/>
              </w:rPr>
            </w:rPrChange>
          </w:rPr>
          <w:delText xml:space="preserve"> </w:delText>
        </w:r>
        <w:r w:rsidRPr="004A3CFA" w:rsidDel="00520CCF">
          <w:rPr>
            <w:sz w:val="24"/>
            <w:lang w:val="fr-FR"/>
            <w:rPrChange w:id="101" w:author="Chandler Wilson" w:date="2023-05-30T13:20:00Z">
              <w:rPr>
                <w:sz w:val="24"/>
              </w:rPr>
            </w:rPrChange>
          </w:rPr>
          <w:delText>part</w:delText>
        </w:r>
        <w:r w:rsidRPr="004A3CFA" w:rsidDel="00520CCF">
          <w:rPr>
            <w:spacing w:val="-3"/>
            <w:sz w:val="24"/>
            <w:lang w:val="fr-FR"/>
            <w:rPrChange w:id="102" w:author="Chandler Wilson" w:date="2023-05-30T13:20:00Z">
              <w:rPr>
                <w:spacing w:val="-3"/>
                <w:sz w:val="24"/>
              </w:rPr>
            </w:rPrChange>
          </w:rPr>
          <w:delText xml:space="preserve"> </w:delText>
        </w:r>
        <w:r w:rsidRPr="004A3CFA" w:rsidDel="00520CCF">
          <w:rPr>
            <w:sz w:val="24"/>
            <w:lang w:val="fr-FR"/>
            <w:rPrChange w:id="103" w:author="Chandler Wilson" w:date="2023-05-30T13:20:00Z">
              <w:rPr>
                <w:sz w:val="24"/>
              </w:rPr>
            </w:rPrChange>
          </w:rPr>
          <w:delText>under</w:delText>
        </w:r>
        <w:r w:rsidRPr="004A3CFA" w:rsidDel="00520CCF">
          <w:rPr>
            <w:spacing w:val="-3"/>
            <w:sz w:val="24"/>
            <w:lang w:val="fr-FR"/>
            <w:rPrChange w:id="104" w:author="Chandler Wilson" w:date="2023-05-30T13:20:00Z">
              <w:rPr>
                <w:spacing w:val="-3"/>
                <w:sz w:val="24"/>
              </w:rPr>
            </w:rPrChange>
          </w:rPr>
          <w:delText xml:space="preserve"> </w:delText>
        </w:r>
        <w:r w:rsidRPr="004A3CFA" w:rsidDel="00520CCF">
          <w:rPr>
            <w:sz w:val="24"/>
            <w:lang w:val="fr-FR"/>
            <w:rPrChange w:id="105" w:author="Chandler Wilson" w:date="2023-05-30T13:20:00Z">
              <w:rPr>
                <w:sz w:val="24"/>
              </w:rPr>
            </w:rPrChange>
          </w:rPr>
          <w:delText>the</w:delText>
        </w:r>
        <w:r w:rsidRPr="004A3CFA" w:rsidDel="00520CCF">
          <w:rPr>
            <w:spacing w:val="-5"/>
            <w:sz w:val="24"/>
            <w:lang w:val="fr-FR"/>
            <w:rPrChange w:id="106" w:author="Chandler Wilson" w:date="2023-05-30T13:20:00Z">
              <w:rPr>
                <w:spacing w:val="-5"/>
                <w:sz w:val="24"/>
              </w:rPr>
            </w:rPrChange>
          </w:rPr>
          <w:delText xml:space="preserve"> </w:delText>
        </w:r>
        <w:r w:rsidRPr="004A3CFA" w:rsidDel="00520CCF">
          <w:rPr>
            <w:sz w:val="24"/>
            <w:lang w:val="fr-FR"/>
            <w:rPrChange w:id="107" w:author="Chandler Wilson" w:date="2023-05-30T13:20:00Z">
              <w:rPr>
                <w:sz w:val="24"/>
              </w:rPr>
            </w:rPrChange>
          </w:rPr>
          <w:delText>Default--Fixed-Price Supply and Service clause, the Contractor is liable for liquidated damages accruing until the Government reasonably obtains delivery or performance of similar supplies or services. These liquidated damages are in addition to excess costs of repurchase under the Termination clause.</w:delText>
        </w:r>
      </w:del>
    </w:p>
    <w:p w14:paraId="4A1DDA06" w14:textId="7EF5AE63" w:rsidR="00016C31" w:rsidRPr="004A3CFA" w:rsidDel="00520CCF" w:rsidRDefault="00016C31">
      <w:pPr>
        <w:pStyle w:val="BodyText"/>
        <w:rPr>
          <w:del w:id="108" w:author="Chandler Wilson" w:date="2023-05-25T09:30:00Z"/>
          <w:sz w:val="24"/>
          <w:lang w:val="fr-FR"/>
          <w:rPrChange w:id="109" w:author="Chandler Wilson" w:date="2023-05-30T13:20:00Z">
            <w:rPr>
              <w:del w:id="110" w:author="Chandler Wilson" w:date="2023-05-25T09:30:00Z"/>
              <w:sz w:val="24"/>
            </w:rPr>
          </w:rPrChange>
        </w:rPr>
      </w:pPr>
    </w:p>
    <w:p w14:paraId="7641F40A" w14:textId="73DAB5B4" w:rsidR="00016C31" w:rsidRPr="004A3CFA" w:rsidDel="00520CCF" w:rsidRDefault="00632607">
      <w:pPr>
        <w:pStyle w:val="ListParagraph"/>
        <w:numPr>
          <w:ilvl w:val="0"/>
          <w:numId w:val="134"/>
        </w:numPr>
        <w:tabs>
          <w:tab w:val="left" w:pos="544"/>
        </w:tabs>
        <w:ind w:right="1418" w:firstLine="0"/>
        <w:rPr>
          <w:del w:id="111" w:author="Chandler Wilson" w:date="2023-05-25T09:30:00Z"/>
          <w:sz w:val="24"/>
          <w:lang w:val="fr-FR"/>
          <w:rPrChange w:id="112" w:author="Chandler Wilson" w:date="2023-05-30T13:20:00Z">
            <w:rPr>
              <w:del w:id="113" w:author="Chandler Wilson" w:date="2023-05-25T09:30:00Z"/>
              <w:sz w:val="24"/>
            </w:rPr>
          </w:rPrChange>
        </w:rPr>
      </w:pPr>
      <w:del w:id="114" w:author="Chandler Wilson" w:date="2023-05-25T09:30:00Z">
        <w:r w:rsidRPr="004A3CFA" w:rsidDel="00520CCF">
          <w:rPr>
            <w:sz w:val="24"/>
            <w:lang w:val="fr-FR"/>
            <w:rPrChange w:id="115" w:author="Chandler Wilson" w:date="2023-05-30T13:20:00Z">
              <w:rPr>
                <w:sz w:val="24"/>
              </w:rPr>
            </w:rPrChange>
          </w:rPr>
          <w:delText>The</w:delText>
        </w:r>
        <w:r w:rsidRPr="004A3CFA" w:rsidDel="00520CCF">
          <w:rPr>
            <w:spacing w:val="-5"/>
            <w:sz w:val="24"/>
            <w:lang w:val="fr-FR"/>
            <w:rPrChange w:id="116" w:author="Chandler Wilson" w:date="2023-05-30T13:20:00Z">
              <w:rPr>
                <w:spacing w:val="-5"/>
                <w:sz w:val="24"/>
              </w:rPr>
            </w:rPrChange>
          </w:rPr>
          <w:delText xml:space="preserve"> </w:delText>
        </w:r>
        <w:r w:rsidRPr="004A3CFA" w:rsidDel="00520CCF">
          <w:rPr>
            <w:sz w:val="24"/>
            <w:lang w:val="fr-FR"/>
            <w:rPrChange w:id="117" w:author="Chandler Wilson" w:date="2023-05-30T13:20:00Z">
              <w:rPr>
                <w:sz w:val="24"/>
              </w:rPr>
            </w:rPrChange>
          </w:rPr>
          <w:delText>Contractor</w:delText>
        </w:r>
        <w:r w:rsidRPr="004A3CFA" w:rsidDel="00520CCF">
          <w:rPr>
            <w:spacing w:val="-4"/>
            <w:sz w:val="24"/>
            <w:lang w:val="fr-FR"/>
            <w:rPrChange w:id="118" w:author="Chandler Wilson" w:date="2023-05-30T13:20:00Z">
              <w:rPr>
                <w:spacing w:val="-4"/>
                <w:sz w:val="24"/>
              </w:rPr>
            </w:rPrChange>
          </w:rPr>
          <w:delText xml:space="preserve"> </w:delText>
        </w:r>
        <w:r w:rsidRPr="004A3CFA" w:rsidDel="00520CCF">
          <w:rPr>
            <w:sz w:val="24"/>
            <w:lang w:val="fr-FR"/>
            <w:rPrChange w:id="119" w:author="Chandler Wilson" w:date="2023-05-30T13:20:00Z">
              <w:rPr>
                <w:sz w:val="24"/>
              </w:rPr>
            </w:rPrChange>
          </w:rPr>
          <w:delText>will</w:delText>
        </w:r>
        <w:r w:rsidRPr="004A3CFA" w:rsidDel="00520CCF">
          <w:rPr>
            <w:spacing w:val="-3"/>
            <w:sz w:val="24"/>
            <w:lang w:val="fr-FR"/>
            <w:rPrChange w:id="120" w:author="Chandler Wilson" w:date="2023-05-30T13:20:00Z">
              <w:rPr>
                <w:spacing w:val="-3"/>
                <w:sz w:val="24"/>
              </w:rPr>
            </w:rPrChange>
          </w:rPr>
          <w:delText xml:space="preserve"> </w:delText>
        </w:r>
        <w:r w:rsidRPr="004A3CFA" w:rsidDel="00520CCF">
          <w:rPr>
            <w:sz w:val="24"/>
            <w:lang w:val="fr-FR"/>
            <w:rPrChange w:id="121" w:author="Chandler Wilson" w:date="2023-05-30T13:20:00Z">
              <w:rPr>
                <w:sz w:val="24"/>
              </w:rPr>
            </w:rPrChange>
          </w:rPr>
          <w:delText>not</w:delText>
        </w:r>
        <w:r w:rsidRPr="004A3CFA" w:rsidDel="00520CCF">
          <w:rPr>
            <w:spacing w:val="-3"/>
            <w:sz w:val="24"/>
            <w:lang w:val="fr-FR"/>
            <w:rPrChange w:id="122" w:author="Chandler Wilson" w:date="2023-05-30T13:20:00Z">
              <w:rPr>
                <w:spacing w:val="-3"/>
                <w:sz w:val="24"/>
              </w:rPr>
            </w:rPrChange>
          </w:rPr>
          <w:delText xml:space="preserve"> </w:delText>
        </w:r>
        <w:r w:rsidRPr="004A3CFA" w:rsidDel="00520CCF">
          <w:rPr>
            <w:sz w:val="24"/>
            <w:lang w:val="fr-FR"/>
            <w:rPrChange w:id="123" w:author="Chandler Wilson" w:date="2023-05-30T13:20:00Z">
              <w:rPr>
                <w:sz w:val="24"/>
              </w:rPr>
            </w:rPrChange>
          </w:rPr>
          <w:delText>be</w:delText>
        </w:r>
        <w:r w:rsidRPr="004A3CFA" w:rsidDel="00520CCF">
          <w:rPr>
            <w:spacing w:val="-3"/>
            <w:sz w:val="24"/>
            <w:lang w:val="fr-FR"/>
            <w:rPrChange w:id="124" w:author="Chandler Wilson" w:date="2023-05-30T13:20:00Z">
              <w:rPr>
                <w:spacing w:val="-3"/>
                <w:sz w:val="24"/>
              </w:rPr>
            </w:rPrChange>
          </w:rPr>
          <w:delText xml:space="preserve"> </w:delText>
        </w:r>
        <w:r w:rsidRPr="004A3CFA" w:rsidDel="00520CCF">
          <w:rPr>
            <w:sz w:val="24"/>
            <w:lang w:val="fr-FR"/>
            <w:rPrChange w:id="125" w:author="Chandler Wilson" w:date="2023-05-30T13:20:00Z">
              <w:rPr>
                <w:sz w:val="24"/>
              </w:rPr>
            </w:rPrChange>
          </w:rPr>
          <w:delText>charged</w:delText>
        </w:r>
        <w:r w:rsidRPr="004A3CFA" w:rsidDel="00520CCF">
          <w:rPr>
            <w:spacing w:val="-3"/>
            <w:sz w:val="24"/>
            <w:lang w:val="fr-FR"/>
            <w:rPrChange w:id="126" w:author="Chandler Wilson" w:date="2023-05-30T13:20:00Z">
              <w:rPr>
                <w:spacing w:val="-3"/>
                <w:sz w:val="24"/>
              </w:rPr>
            </w:rPrChange>
          </w:rPr>
          <w:delText xml:space="preserve"> </w:delText>
        </w:r>
        <w:r w:rsidRPr="004A3CFA" w:rsidDel="00520CCF">
          <w:rPr>
            <w:sz w:val="24"/>
            <w:lang w:val="fr-FR"/>
            <w:rPrChange w:id="127" w:author="Chandler Wilson" w:date="2023-05-30T13:20:00Z">
              <w:rPr>
                <w:sz w:val="24"/>
              </w:rPr>
            </w:rPrChange>
          </w:rPr>
          <w:delText>with</w:delText>
        </w:r>
        <w:r w:rsidRPr="004A3CFA" w:rsidDel="00520CCF">
          <w:rPr>
            <w:spacing w:val="-3"/>
            <w:sz w:val="24"/>
            <w:lang w:val="fr-FR"/>
            <w:rPrChange w:id="128" w:author="Chandler Wilson" w:date="2023-05-30T13:20:00Z">
              <w:rPr>
                <w:spacing w:val="-3"/>
                <w:sz w:val="24"/>
              </w:rPr>
            </w:rPrChange>
          </w:rPr>
          <w:delText xml:space="preserve"> </w:delText>
        </w:r>
        <w:r w:rsidRPr="004A3CFA" w:rsidDel="00520CCF">
          <w:rPr>
            <w:sz w:val="24"/>
            <w:lang w:val="fr-FR"/>
            <w:rPrChange w:id="129" w:author="Chandler Wilson" w:date="2023-05-30T13:20:00Z">
              <w:rPr>
                <w:sz w:val="24"/>
              </w:rPr>
            </w:rPrChange>
          </w:rPr>
          <w:delText>liquidated</w:delText>
        </w:r>
        <w:r w:rsidRPr="004A3CFA" w:rsidDel="00520CCF">
          <w:rPr>
            <w:spacing w:val="-3"/>
            <w:sz w:val="24"/>
            <w:lang w:val="fr-FR"/>
            <w:rPrChange w:id="130" w:author="Chandler Wilson" w:date="2023-05-30T13:20:00Z">
              <w:rPr>
                <w:spacing w:val="-3"/>
                <w:sz w:val="24"/>
              </w:rPr>
            </w:rPrChange>
          </w:rPr>
          <w:delText xml:space="preserve"> </w:delText>
        </w:r>
        <w:r w:rsidRPr="004A3CFA" w:rsidDel="00520CCF">
          <w:rPr>
            <w:sz w:val="24"/>
            <w:lang w:val="fr-FR"/>
            <w:rPrChange w:id="131" w:author="Chandler Wilson" w:date="2023-05-30T13:20:00Z">
              <w:rPr>
                <w:sz w:val="24"/>
              </w:rPr>
            </w:rPrChange>
          </w:rPr>
          <w:delText>damages</w:delText>
        </w:r>
        <w:r w:rsidRPr="004A3CFA" w:rsidDel="00520CCF">
          <w:rPr>
            <w:spacing w:val="-3"/>
            <w:sz w:val="24"/>
            <w:lang w:val="fr-FR"/>
            <w:rPrChange w:id="132" w:author="Chandler Wilson" w:date="2023-05-30T13:20:00Z">
              <w:rPr>
                <w:spacing w:val="-3"/>
                <w:sz w:val="24"/>
              </w:rPr>
            </w:rPrChange>
          </w:rPr>
          <w:delText xml:space="preserve"> </w:delText>
        </w:r>
        <w:r w:rsidRPr="004A3CFA" w:rsidDel="00520CCF">
          <w:rPr>
            <w:sz w:val="24"/>
            <w:lang w:val="fr-FR"/>
            <w:rPrChange w:id="133" w:author="Chandler Wilson" w:date="2023-05-30T13:20:00Z">
              <w:rPr>
                <w:sz w:val="24"/>
              </w:rPr>
            </w:rPrChange>
          </w:rPr>
          <w:delText>when</w:delText>
        </w:r>
        <w:r w:rsidRPr="004A3CFA" w:rsidDel="00520CCF">
          <w:rPr>
            <w:spacing w:val="-3"/>
            <w:sz w:val="24"/>
            <w:lang w:val="fr-FR"/>
            <w:rPrChange w:id="134" w:author="Chandler Wilson" w:date="2023-05-30T13:20:00Z">
              <w:rPr>
                <w:spacing w:val="-3"/>
                <w:sz w:val="24"/>
              </w:rPr>
            </w:rPrChange>
          </w:rPr>
          <w:delText xml:space="preserve"> </w:delText>
        </w:r>
        <w:r w:rsidRPr="004A3CFA" w:rsidDel="00520CCF">
          <w:rPr>
            <w:sz w:val="24"/>
            <w:lang w:val="fr-FR"/>
            <w:rPrChange w:id="135" w:author="Chandler Wilson" w:date="2023-05-30T13:20:00Z">
              <w:rPr>
                <w:sz w:val="24"/>
              </w:rPr>
            </w:rPrChange>
          </w:rPr>
          <w:delText>the</w:delText>
        </w:r>
        <w:r w:rsidRPr="004A3CFA" w:rsidDel="00520CCF">
          <w:rPr>
            <w:spacing w:val="-3"/>
            <w:sz w:val="24"/>
            <w:lang w:val="fr-FR"/>
            <w:rPrChange w:id="136" w:author="Chandler Wilson" w:date="2023-05-30T13:20:00Z">
              <w:rPr>
                <w:spacing w:val="-3"/>
                <w:sz w:val="24"/>
              </w:rPr>
            </w:rPrChange>
          </w:rPr>
          <w:delText xml:space="preserve"> </w:delText>
        </w:r>
        <w:r w:rsidRPr="004A3CFA" w:rsidDel="00520CCF">
          <w:rPr>
            <w:sz w:val="24"/>
            <w:lang w:val="fr-FR"/>
            <w:rPrChange w:id="137" w:author="Chandler Wilson" w:date="2023-05-30T13:20:00Z">
              <w:rPr>
                <w:sz w:val="24"/>
              </w:rPr>
            </w:rPrChange>
          </w:rPr>
          <w:delText>delay</w:delText>
        </w:r>
        <w:r w:rsidRPr="004A3CFA" w:rsidDel="00520CCF">
          <w:rPr>
            <w:spacing w:val="-3"/>
            <w:sz w:val="24"/>
            <w:lang w:val="fr-FR"/>
            <w:rPrChange w:id="138" w:author="Chandler Wilson" w:date="2023-05-30T13:20:00Z">
              <w:rPr>
                <w:spacing w:val="-3"/>
                <w:sz w:val="24"/>
              </w:rPr>
            </w:rPrChange>
          </w:rPr>
          <w:delText xml:space="preserve"> </w:delText>
        </w:r>
        <w:r w:rsidRPr="004A3CFA" w:rsidDel="00520CCF">
          <w:rPr>
            <w:sz w:val="24"/>
            <w:lang w:val="fr-FR"/>
            <w:rPrChange w:id="139" w:author="Chandler Wilson" w:date="2023-05-30T13:20:00Z">
              <w:rPr>
                <w:sz w:val="24"/>
              </w:rPr>
            </w:rPrChange>
          </w:rPr>
          <w:delText>in</w:delText>
        </w:r>
        <w:r w:rsidRPr="004A3CFA" w:rsidDel="00520CCF">
          <w:rPr>
            <w:spacing w:val="-3"/>
            <w:sz w:val="24"/>
            <w:lang w:val="fr-FR"/>
            <w:rPrChange w:id="140" w:author="Chandler Wilson" w:date="2023-05-30T13:20:00Z">
              <w:rPr>
                <w:spacing w:val="-3"/>
                <w:sz w:val="24"/>
              </w:rPr>
            </w:rPrChange>
          </w:rPr>
          <w:delText xml:space="preserve"> </w:delText>
        </w:r>
        <w:r w:rsidRPr="004A3CFA" w:rsidDel="00520CCF">
          <w:rPr>
            <w:sz w:val="24"/>
            <w:lang w:val="fr-FR"/>
            <w:rPrChange w:id="141" w:author="Chandler Wilson" w:date="2023-05-30T13:20:00Z">
              <w:rPr>
                <w:sz w:val="24"/>
              </w:rPr>
            </w:rPrChange>
          </w:rPr>
          <w:delText>delivery</w:delText>
        </w:r>
        <w:r w:rsidRPr="004A3CFA" w:rsidDel="00520CCF">
          <w:rPr>
            <w:spacing w:val="-3"/>
            <w:sz w:val="24"/>
            <w:lang w:val="fr-FR"/>
            <w:rPrChange w:id="142" w:author="Chandler Wilson" w:date="2023-05-30T13:20:00Z">
              <w:rPr>
                <w:spacing w:val="-3"/>
                <w:sz w:val="24"/>
              </w:rPr>
            </w:rPrChange>
          </w:rPr>
          <w:delText xml:space="preserve"> </w:delText>
        </w:r>
        <w:r w:rsidRPr="004A3CFA" w:rsidDel="00520CCF">
          <w:rPr>
            <w:sz w:val="24"/>
            <w:lang w:val="fr-FR"/>
            <w:rPrChange w:id="143" w:author="Chandler Wilson" w:date="2023-05-30T13:20:00Z">
              <w:rPr>
                <w:sz w:val="24"/>
              </w:rPr>
            </w:rPrChange>
          </w:rPr>
          <w:delText>or performance is beyond the control and without the fault or negligence of the Contractor as defined in the Default--Fixed-Price Supply and Service clause in this contract.</w:delText>
        </w:r>
      </w:del>
    </w:p>
    <w:p w14:paraId="5B3C17FF" w14:textId="2879A983" w:rsidR="00016C31" w:rsidRPr="004A3CFA" w:rsidDel="00520CCF" w:rsidRDefault="00016C31">
      <w:pPr>
        <w:pStyle w:val="BodyText"/>
        <w:rPr>
          <w:del w:id="144" w:author="Chandler Wilson" w:date="2023-05-25T09:30:00Z"/>
          <w:sz w:val="24"/>
          <w:lang w:val="fr-FR"/>
          <w:rPrChange w:id="145" w:author="Chandler Wilson" w:date="2023-05-30T13:20:00Z">
            <w:rPr>
              <w:del w:id="146" w:author="Chandler Wilson" w:date="2023-05-25T09:30:00Z"/>
              <w:sz w:val="24"/>
            </w:rPr>
          </w:rPrChange>
        </w:rPr>
      </w:pPr>
    </w:p>
    <w:p w14:paraId="2B716EED" w14:textId="64FEF3B0" w:rsidR="00016C31" w:rsidRPr="004A3CFA" w:rsidDel="00520CCF" w:rsidRDefault="00632607">
      <w:pPr>
        <w:ind w:left="219"/>
        <w:rPr>
          <w:del w:id="147" w:author="Chandler Wilson" w:date="2023-05-25T09:30:00Z"/>
          <w:b/>
          <w:sz w:val="24"/>
          <w:lang w:val="fr-FR"/>
          <w:rPrChange w:id="148" w:author="Chandler Wilson" w:date="2023-05-30T13:20:00Z">
            <w:rPr>
              <w:del w:id="149" w:author="Chandler Wilson" w:date="2023-05-25T09:30:00Z"/>
              <w:b/>
              <w:sz w:val="24"/>
            </w:rPr>
          </w:rPrChange>
        </w:rPr>
      </w:pPr>
      <w:del w:id="150" w:author="Chandler Wilson" w:date="2023-05-25T09:30:00Z">
        <w:r w:rsidRPr="004A3CFA" w:rsidDel="00520CCF">
          <w:rPr>
            <w:b/>
            <w:sz w:val="24"/>
            <w:lang w:val="fr-FR"/>
            <w:rPrChange w:id="151" w:author="Chandler Wilson" w:date="2023-05-30T13:20:00Z">
              <w:rPr>
                <w:b/>
                <w:sz w:val="24"/>
              </w:rPr>
            </w:rPrChange>
          </w:rPr>
          <w:delText>*</w:delText>
        </w:r>
        <w:r w:rsidRPr="004A3CFA" w:rsidDel="00520CCF">
          <w:rPr>
            <w:b/>
            <w:spacing w:val="-3"/>
            <w:sz w:val="24"/>
            <w:lang w:val="fr-FR"/>
            <w:rPrChange w:id="152" w:author="Chandler Wilson" w:date="2023-05-30T13:20:00Z">
              <w:rPr>
                <w:b/>
                <w:spacing w:val="-3"/>
                <w:sz w:val="24"/>
              </w:rPr>
            </w:rPrChange>
          </w:rPr>
          <w:delText xml:space="preserve"> </w:delText>
        </w:r>
        <w:r w:rsidRPr="004A3CFA" w:rsidDel="00520CCF">
          <w:rPr>
            <w:b/>
            <w:sz w:val="24"/>
            <w:lang w:val="fr-FR"/>
            <w:rPrChange w:id="153" w:author="Chandler Wilson" w:date="2023-05-30T13:20:00Z">
              <w:rPr>
                <w:b/>
                <w:sz w:val="24"/>
              </w:rPr>
            </w:rPrChange>
          </w:rPr>
          <w:delText>To</w:delText>
        </w:r>
        <w:r w:rsidRPr="004A3CFA" w:rsidDel="00520CCF">
          <w:rPr>
            <w:b/>
            <w:spacing w:val="-2"/>
            <w:sz w:val="24"/>
            <w:lang w:val="fr-FR"/>
            <w:rPrChange w:id="154" w:author="Chandler Wilson" w:date="2023-05-30T13:20:00Z">
              <w:rPr>
                <w:b/>
                <w:spacing w:val="-2"/>
                <w:sz w:val="24"/>
              </w:rPr>
            </w:rPrChange>
          </w:rPr>
          <w:delText xml:space="preserve"> </w:delText>
        </w:r>
        <w:r w:rsidRPr="004A3CFA" w:rsidDel="00520CCF">
          <w:rPr>
            <w:b/>
            <w:sz w:val="24"/>
            <w:lang w:val="fr-FR"/>
            <w:rPrChange w:id="155" w:author="Chandler Wilson" w:date="2023-05-30T13:20:00Z">
              <w:rPr>
                <w:b/>
                <w:sz w:val="24"/>
              </w:rPr>
            </w:rPrChange>
          </w:rPr>
          <w:delText>be</w:delText>
        </w:r>
        <w:r w:rsidRPr="004A3CFA" w:rsidDel="00520CCF">
          <w:rPr>
            <w:b/>
            <w:spacing w:val="-4"/>
            <w:sz w:val="24"/>
            <w:lang w:val="fr-FR"/>
            <w:rPrChange w:id="156" w:author="Chandler Wilson" w:date="2023-05-30T13:20:00Z">
              <w:rPr>
                <w:b/>
                <w:spacing w:val="-4"/>
                <w:sz w:val="24"/>
              </w:rPr>
            </w:rPrChange>
          </w:rPr>
          <w:delText xml:space="preserve"> </w:delText>
        </w:r>
        <w:r w:rsidRPr="004A3CFA" w:rsidDel="00520CCF">
          <w:rPr>
            <w:b/>
            <w:sz w:val="24"/>
            <w:lang w:val="fr-FR"/>
            <w:rPrChange w:id="157" w:author="Chandler Wilson" w:date="2023-05-30T13:20:00Z">
              <w:rPr>
                <w:b/>
                <w:sz w:val="24"/>
              </w:rPr>
            </w:rPrChange>
          </w:rPr>
          <w:delText>completed</w:delText>
        </w:r>
        <w:r w:rsidRPr="004A3CFA" w:rsidDel="00520CCF">
          <w:rPr>
            <w:b/>
            <w:spacing w:val="-2"/>
            <w:sz w:val="24"/>
            <w:lang w:val="fr-FR"/>
            <w:rPrChange w:id="158" w:author="Chandler Wilson" w:date="2023-05-30T13:20:00Z">
              <w:rPr>
                <w:b/>
                <w:spacing w:val="-2"/>
                <w:sz w:val="24"/>
              </w:rPr>
            </w:rPrChange>
          </w:rPr>
          <w:delText xml:space="preserve"> </w:delText>
        </w:r>
        <w:r w:rsidRPr="004A3CFA" w:rsidDel="00520CCF">
          <w:rPr>
            <w:b/>
            <w:sz w:val="24"/>
            <w:lang w:val="fr-FR"/>
            <w:rPrChange w:id="159" w:author="Chandler Wilson" w:date="2023-05-30T13:20:00Z">
              <w:rPr>
                <w:b/>
                <w:sz w:val="24"/>
              </w:rPr>
            </w:rPrChange>
          </w:rPr>
          <w:delText>at</w:delText>
        </w:r>
        <w:r w:rsidRPr="004A3CFA" w:rsidDel="00520CCF">
          <w:rPr>
            <w:b/>
            <w:spacing w:val="-2"/>
            <w:sz w:val="24"/>
            <w:lang w:val="fr-FR"/>
            <w:rPrChange w:id="160" w:author="Chandler Wilson" w:date="2023-05-30T13:20:00Z">
              <w:rPr>
                <w:b/>
                <w:spacing w:val="-2"/>
                <w:sz w:val="24"/>
              </w:rPr>
            </w:rPrChange>
          </w:rPr>
          <w:delText xml:space="preserve"> </w:delText>
        </w:r>
        <w:r w:rsidRPr="004A3CFA" w:rsidDel="00520CCF">
          <w:rPr>
            <w:b/>
            <w:sz w:val="24"/>
            <w:lang w:val="fr-FR"/>
            <w:rPrChange w:id="161" w:author="Chandler Wilson" w:date="2023-05-30T13:20:00Z">
              <w:rPr>
                <w:b/>
                <w:sz w:val="24"/>
              </w:rPr>
            </w:rPrChange>
          </w:rPr>
          <w:delText>the</w:delText>
        </w:r>
        <w:r w:rsidRPr="004A3CFA" w:rsidDel="00520CCF">
          <w:rPr>
            <w:b/>
            <w:spacing w:val="-4"/>
            <w:sz w:val="24"/>
            <w:lang w:val="fr-FR"/>
            <w:rPrChange w:id="162" w:author="Chandler Wilson" w:date="2023-05-30T13:20:00Z">
              <w:rPr>
                <w:b/>
                <w:spacing w:val="-4"/>
                <w:sz w:val="24"/>
              </w:rPr>
            </w:rPrChange>
          </w:rPr>
          <w:delText xml:space="preserve"> </w:delText>
        </w:r>
        <w:r w:rsidRPr="004A3CFA" w:rsidDel="00520CCF">
          <w:rPr>
            <w:b/>
            <w:sz w:val="24"/>
            <w:lang w:val="fr-FR"/>
            <w:rPrChange w:id="163" w:author="Chandler Wilson" w:date="2023-05-30T13:20:00Z">
              <w:rPr>
                <w:b/>
                <w:sz w:val="24"/>
              </w:rPr>
            </w:rPrChange>
          </w:rPr>
          <w:delText>task</w:delText>
        </w:r>
        <w:r w:rsidRPr="004A3CFA" w:rsidDel="00520CCF">
          <w:rPr>
            <w:b/>
            <w:spacing w:val="-2"/>
            <w:sz w:val="24"/>
            <w:lang w:val="fr-FR"/>
            <w:rPrChange w:id="164" w:author="Chandler Wilson" w:date="2023-05-30T13:20:00Z">
              <w:rPr>
                <w:b/>
                <w:spacing w:val="-2"/>
                <w:sz w:val="24"/>
              </w:rPr>
            </w:rPrChange>
          </w:rPr>
          <w:delText xml:space="preserve"> </w:delText>
        </w:r>
        <w:r w:rsidRPr="004A3CFA" w:rsidDel="00520CCF">
          <w:rPr>
            <w:b/>
            <w:sz w:val="24"/>
            <w:lang w:val="fr-FR"/>
            <w:rPrChange w:id="165" w:author="Chandler Wilson" w:date="2023-05-30T13:20:00Z">
              <w:rPr>
                <w:b/>
                <w:sz w:val="24"/>
              </w:rPr>
            </w:rPrChange>
          </w:rPr>
          <w:delText>order</w:delText>
        </w:r>
        <w:r w:rsidRPr="004A3CFA" w:rsidDel="00520CCF">
          <w:rPr>
            <w:b/>
            <w:spacing w:val="-4"/>
            <w:sz w:val="24"/>
            <w:lang w:val="fr-FR"/>
            <w:rPrChange w:id="166" w:author="Chandler Wilson" w:date="2023-05-30T13:20:00Z">
              <w:rPr>
                <w:b/>
                <w:spacing w:val="-4"/>
                <w:sz w:val="24"/>
              </w:rPr>
            </w:rPrChange>
          </w:rPr>
          <w:delText xml:space="preserve"> </w:delText>
        </w:r>
        <w:r w:rsidRPr="004A3CFA" w:rsidDel="00520CCF">
          <w:rPr>
            <w:b/>
            <w:sz w:val="24"/>
            <w:lang w:val="fr-FR"/>
            <w:rPrChange w:id="167" w:author="Chandler Wilson" w:date="2023-05-30T13:20:00Z">
              <w:rPr>
                <w:b/>
                <w:sz w:val="24"/>
              </w:rPr>
            </w:rPrChange>
          </w:rPr>
          <w:delText>level,</w:delText>
        </w:r>
        <w:r w:rsidRPr="004A3CFA" w:rsidDel="00520CCF">
          <w:rPr>
            <w:b/>
            <w:spacing w:val="-3"/>
            <w:sz w:val="24"/>
            <w:lang w:val="fr-FR"/>
            <w:rPrChange w:id="168" w:author="Chandler Wilson" w:date="2023-05-30T13:20:00Z">
              <w:rPr>
                <w:b/>
                <w:spacing w:val="-3"/>
                <w:sz w:val="24"/>
              </w:rPr>
            </w:rPrChange>
          </w:rPr>
          <w:delText xml:space="preserve"> </w:delText>
        </w:r>
        <w:r w:rsidRPr="004A3CFA" w:rsidDel="00520CCF">
          <w:rPr>
            <w:b/>
            <w:sz w:val="24"/>
            <w:lang w:val="fr-FR"/>
            <w:rPrChange w:id="169" w:author="Chandler Wilson" w:date="2023-05-30T13:20:00Z">
              <w:rPr>
                <w:b/>
                <w:sz w:val="24"/>
              </w:rPr>
            </w:rPrChange>
          </w:rPr>
          <w:delText>when</w:delText>
        </w:r>
        <w:r w:rsidRPr="004A3CFA" w:rsidDel="00520CCF">
          <w:rPr>
            <w:b/>
            <w:spacing w:val="-2"/>
            <w:sz w:val="24"/>
            <w:lang w:val="fr-FR"/>
            <w:rPrChange w:id="170" w:author="Chandler Wilson" w:date="2023-05-30T13:20:00Z">
              <w:rPr>
                <w:b/>
                <w:spacing w:val="-2"/>
                <w:sz w:val="24"/>
              </w:rPr>
            </w:rPrChange>
          </w:rPr>
          <w:delText xml:space="preserve"> applicable</w:delText>
        </w:r>
      </w:del>
    </w:p>
    <w:p w14:paraId="39B9330B" w14:textId="77777777" w:rsidR="00016C31" w:rsidRPr="004A3CFA" w:rsidRDefault="00016C31">
      <w:pPr>
        <w:pStyle w:val="BodyText"/>
        <w:spacing w:before="1"/>
        <w:rPr>
          <w:b/>
          <w:sz w:val="24"/>
          <w:lang w:val="fr-FR"/>
          <w:rPrChange w:id="171" w:author="Chandler Wilson" w:date="2023-05-30T13:20:00Z">
            <w:rPr>
              <w:b/>
              <w:sz w:val="24"/>
            </w:rPr>
          </w:rPrChange>
        </w:rPr>
      </w:pPr>
    </w:p>
    <w:p w14:paraId="10E808A3" w14:textId="77777777" w:rsidR="00016C31" w:rsidRDefault="00632607">
      <w:pPr>
        <w:pStyle w:val="Heading2"/>
        <w:numPr>
          <w:ilvl w:val="2"/>
          <w:numId w:val="133"/>
        </w:numPr>
        <w:tabs>
          <w:tab w:val="left" w:pos="813"/>
        </w:tabs>
      </w:pPr>
      <w:r>
        <w:t>DATA</w:t>
      </w:r>
      <w:r>
        <w:rPr>
          <w:spacing w:val="-10"/>
        </w:rPr>
        <w:t xml:space="preserve"> </w:t>
      </w:r>
      <w:r>
        <w:t>RIGHTS</w:t>
      </w:r>
      <w:r>
        <w:rPr>
          <w:spacing w:val="-10"/>
        </w:rPr>
        <w:t xml:space="preserve"> </w:t>
      </w:r>
      <w:r>
        <w:t>ASSERTION</w:t>
      </w:r>
      <w:r>
        <w:rPr>
          <w:spacing w:val="-9"/>
        </w:rPr>
        <w:t xml:space="preserve"> </w:t>
      </w:r>
      <w:r>
        <w:t>AND</w:t>
      </w:r>
      <w:r>
        <w:rPr>
          <w:spacing w:val="-11"/>
        </w:rPr>
        <w:t xml:space="preserve"> </w:t>
      </w:r>
      <w:r>
        <w:t>INTELLECTUAL</w:t>
      </w:r>
      <w:r>
        <w:rPr>
          <w:spacing w:val="-9"/>
        </w:rPr>
        <w:t xml:space="preserve"> </w:t>
      </w:r>
      <w:r>
        <w:rPr>
          <w:spacing w:val="-2"/>
        </w:rPr>
        <w:t>PROPERTY</w:t>
      </w:r>
    </w:p>
    <w:p w14:paraId="30A00E50" w14:textId="77777777" w:rsidR="00016C31" w:rsidRDefault="00016C31">
      <w:pPr>
        <w:pStyle w:val="BodyText"/>
        <w:rPr>
          <w:b/>
          <w:sz w:val="24"/>
        </w:rPr>
      </w:pPr>
    </w:p>
    <w:p w14:paraId="0751D647" w14:textId="77777777" w:rsidR="00016C31" w:rsidRDefault="00900DE8">
      <w:pPr>
        <w:pStyle w:val="ListParagraph"/>
        <w:numPr>
          <w:ilvl w:val="2"/>
          <w:numId w:val="133"/>
        </w:numPr>
        <w:tabs>
          <w:tab w:val="left" w:pos="813"/>
        </w:tabs>
        <w:ind w:left="219" w:right="212" w:firstLine="0"/>
        <w:rPr>
          <w:sz w:val="24"/>
        </w:rPr>
      </w:pPr>
      <w:r>
        <w:pict w14:anchorId="0097246D">
          <v:rect id="docshape17" o:spid="_x0000_s1115" style="position:absolute;left:0;text-align:left;margin-left:59.5pt;margin-top:89.55pt;width:515pt;height:1.45pt;z-index:-18512896;mso-position-horizontal-relative:page" fillcolor="#0e233d" stroked="f">
            <w10:wrap anchorx="page"/>
          </v:rect>
        </w:pict>
      </w:r>
      <w:r w:rsidR="00632607">
        <w:rPr>
          <w:sz w:val="24"/>
        </w:rPr>
        <w:t>The contractor shall identify and assert any restrictions or limitations on the Government’s use, release, or disclosure of technical data or computer software pertaining to the requirements of this PWS. These assertions shall be included in any proposals, including responses to any technical directive received</w:t>
      </w:r>
      <w:r w:rsidR="00632607">
        <w:rPr>
          <w:spacing w:val="-3"/>
          <w:sz w:val="24"/>
        </w:rPr>
        <w:t xml:space="preserve"> </w:t>
      </w:r>
      <w:r w:rsidR="00632607">
        <w:rPr>
          <w:sz w:val="24"/>
        </w:rPr>
        <w:t>from</w:t>
      </w:r>
      <w:r w:rsidR="00632607">
        <w:rPr>
          <w:spacing w:val="-3"/>
          <w:sz w:val="24"/>
        </w:rPr>
        <w:t xml:space="preserve"> </w:t>
      </w:r>
      <w:r w:rsidR="00632607">
        <w:rPr>
          <w:sz w:val="24"/>
        </w:rPr>
        <w:t>the</w:t>
      </w:r>
      <w:r w:rsidR="00632607">
        <w:rPr>
          <w:spacing w:val="-4"/>
          <w:sz w:val="24"/>
        </w:rPr>
        <w:t xml:space="preserve"> </w:t>
      </w:r>
      <w:r w:rsidR="00632607">
        <w:rPr>
          <w:sz w:val="24"/>
        </w:rPr>
        <w:t>Government.</w:t>
      </w:r>
      <w:r w:rsidR="00632607">
        <w:rPr>
          <w:spacing w:val="-3"/>
          <w:sz w:val="24"/>
        </w:rPr>
        <w:t xml:space="preserve"> </w:t>
      </w:r>
      <w:r w:rsidR="00632607">
        <w:rPr>
          <w:sz w:val="24"/>
        </w:rPr>
        <w:t>The</w:t>
      </w:r>
      <w:r w:rsidR="00632607">
        <w:rPr>
          <w:spacing w:val="-5"/>
          <w:sz w:val="24"/>
        </w:rPr>
        <w:t xml:space="preserve"> </w:t>
      </w:r>
      <w:r w:rsidR="00632607">
        <w:rPr>
          <w:sz w:val="24"/>
        </w:rPr>
        <w:t>contractor</w:t>
      </w:r>
      <w:r w:rsidR="00632607">
        <w:rPr>
          <w:spacing w:val="-3"/>
          <w:sz w:val="24"/>
        </w:rPr>
        <w:t xml:space="preserve"> </w:t>
      </w:r>
      <w:r w:rsidR="00632607">
        <w:rPr>
          <w:sz w:val="24"/>
        </w:rPr>
        <w:t>shall</w:t>
      </w:r>
      <w:r w:rsidR="00632607">
        <w:rPr>
          <w:spacing w:val="-3"/>
          <w:sz w:val="24"/>
        </w:rPr>
        <w:t xml:space="preserve"> </w:t>
      </w:r>
      <w:r w:rsidR="00632607">
        <w:rPr>
          <w:sz w:val="24"/>
        </w:rPr>
        <w:t>comply</w:t>
      </w:r>
      <w:r w:rsidR="00632607">
        <w:rPr>
          <w:spacing w:val="-3"/>
          <w:sz w:val="24"/>
        </w:rPr>
        <w:t xml:space="preserve"> </w:t>
      </w:r>
      <w:r w:rsidR="00632607">
        <w:rPr>
          <w:sz w:val="24"/>
        </w:rPr>
        <w:t>with</w:t>
      </w:r>
      <w:r w:rsidR="00632607">
        <w:rPr>
          <w:spacing w:val="-3"/>
          <w:sz w:val="24"/>
        </w:rPr>
        <w:t xml:space="preserve"> </w:t>
      </w:r>
      <w:r w:rsidR="00632607">
        <w:rPr>
          <w:sz w:val="24"/>
        </w:rPr>
        <w:t>the</w:t>
      </w:r>
      <w:r w:rsidR="00632607">
        <w:rPr>
          <w:spacing w:val="-4"/>
          <w:sz w:val="24"/>
        </w:rPr>
        <w:t xml:space="preserve"> </w:t>
      </w:r>
      <w:r w:rsidR="00632607">
        <w:rPr>
          <w:sz w:val="24"/>
        </w:rPr>
        <w:t>Instructions</w:t>
      </w:r>
      <w:r w:rsidR="00632607">
        <w:rPr>
          <w:spacing w:val="-3"/>
          <w:sz w:val="24"/>
        </w:rPr>
        <w:t xml:space="preserve"> </w:t>
      </w:r>
      <w:r w:rsidR="00632607">
        <w:rPr>
          <w:sz w:val="24"/>
        </w:rPr>
        <w:t>Pertaining</w:t>
      </w:r>
      <w:r w:rsidR="00632607">
        <w:rPr>
          <w:spacing w:val="-3"/>
          <w:sz w:val="24"/>
        </w:rPr>
        <w:t xml:space="preserve"> </w:t>
      </w:r>
      <w:r w:rsidR="00632607">
        <w:rPr>
          <w:sz w:val="24"/>
        </w:rPr>
        <w:t>to</w:t>
      </w:r>
      <w:r w:rsidR="00632607">
        <w:rPr>
          <w:spacing w:val="-3"/>
          <w:sz w:val="24"/>
        </w:rPr>
        <w:t xml:space="preserve"> </w:t>
      </w:r>
      <w:r w:rsidR="00632607">
        <w:rPr>
          <w:sz w:val="24"/>
        </w:rPr>
        <w:t xml:space="preserve">Assertions </w:t>
      </w:r>
      <w:r w:rsidR="00632607">
        <w:rPr>
          <w:sz w:val="24"/>
        </w:rPr>
        <w:lastRenderedPageBreak/>
        <w:t>Regarding Data Rights and Intellectual Property as provided in Exhibit B of the TORP. The contractor’s assertions, including the assertions of its subcontractors or</w:t>
      </w:r>
      <w:r w:rsidR="00632607">
        <w:rPr>
          <w:spacing w:val="-1"/>
          <w:sz w:val="24"/>
        </w:rPr>
        <w:t xml:space="preserve"> </w:t>
      </w:r>
      <w:r w:rsidR="00632607">
        <w:rPr>
          <w:sz w:val="24"/>
        </w:rPr>
        <w:t>suppliers, shall be</w:t>
      </w:r>
      <w:r w:rsidR="00632607">
        <w:rPr>
          <w:spacing w:val="-1"/>
          <w:sz w:val="24"/>
        </w:rPr>
        <w:t xml:space="preserve"> </w:t>
      </w:r>
      <w:r w:rsidR="00632607">
        <w:rPr>
          <w:sz w:val="24"/>
        </w:rPr>
        <w:t xml:space="preserve">submitted with the </w:t>
      </w:r>
      <w:proofErr w:type="gramStart"/>
      <w:r w:rsidR="00632607">
        <w:rPr>
          <w:sz w:val="24"/>
        </w:rPr>
        <w:t>proposal</w:t>
      </w:r>
      <w:proofErr w:type="gramEnd"/>
    </w:p>
    <w:p w14:paraId="699612A5" w14:textId="77777777" w:rsidR="00016C31" w:rsidRDefault="00016C31">
      <w:pPr>
        <w:rPr>
          <w:sz w:val="24"/>
        </w:rPr>
        <w:sectPr w:rsidR="00016C31">
          <w:pgSz w:w="12240" w:h="15840"/>
          <w:pgMar w:top="1300" w:right="640" w:bottom="1060" w:left="1000" w:header="0" w:footer="801" w:gutter="0"/>
          <w:cols w:space="720"/>
        </w:sectPr>
      </w:pPr>
    </w:p>
    <w:p w14:paraId="3D562E44" w14:textId="77777777" w:rsidR="00016C31" w:rsidRDefault="00632607">
      <w:pPr>
        <w:spacing w:before="79"/>
        <w:ind w:left="219" w:right="337"/>
        <w:rPr>
          <w:sz w:val="24"/>
        </w:rPr>
      </w:pPr>
      <w:r>
        <w:rPr>
          <w:sz w:val="24"/>
        </w:rPr>
        <w:lastRenderedPageBreak/>
        <w:t>to</w:t>
      </w:r>
      <w:r>
        <w:rPr>
          <w:spacing w:val="-3"/>
          <w:sz w:val="24"/>
        </w:rPr>
        <w:t xml:space="preserve"> </w:t>
      </w:r>
      <w:r>
        <w:rPr>
          <w:sz w:val="24"/>
        </w:rPr>
        <w:t>the</w:t>
      </w:r>
      <w:r>
        <w:rPr>
          <w:spacing w:val="-4"/>
          <w:sz w:val="24"/>
        </w:rPr>
        <w:t xml:space="preserve"> </w:t>
      </w:r>
      <w:r>
        <w:rPr>
          <w:sz w:val="24"/>
        </w:rPr>
        <w:t>Contracting</w:t>
      </w:r>
      <w:r>
        <w:rPr>
          <w:spacing w:val="-3"/>
          <w:sz w:val="24"/>
        </w:rPr>
        <w:t xml:space="preserve"> </w:t>
      </w:r>
      <w:r>
        <w:rPr>
          <w:sz w:val="24"/>
        </w:rPr>
        <w:t>Officer</w:t>
      </w:r>
      <w:r>
        <w:rPr>
          <w:spacing w:val="-3"/>
          <w:sz w:val="24"/>
        </w:rPr>
        <w:t xml:space="preserve"> </w:t>
      </w:r>
      <w:r>
        <w:rPr>
          <w:sz w:val="24"/>
        </w:rPr>
        <w:t>for</w:t>
      </w:r>
      <w:r>
        <w:rPr>
          <w:spacing w:val="-3"/>
          <w:sz w:val="24"/>
        </w:rPr>
        <w:t xml:space="preserve"> </w:t>
      </w:r>
      <w:r>
        <w:rPr>
          <w:sz w:val="24"/>
        </w:rPr>
        <w:t>review.</w:t>
      </w:r>
      <w:r>
        <w:rPr>
          <w:spacing w:val="-1"/>
          <w:sz w:val="24"/>
        </w:rPr>
        <w:t xml:space="preserve"> </w:t>
      </w:r>
      <w:r>
        <w:rPr>
          <w:sz w:val="24"/>
        </w:rPr>
        <w:t>If</w:t>
      </w:r>
      <w:r>
        <w:rPr>
          <w:spacing w:val="-5"/>
          <w:sz w:val="24"/>
        </w:rPr>
        <w:t xml:space="preserve"> </w:t>
      </w:r>
      <w:r>
        <w:rPr>
          <w:sz w:val="24"/>
        </w:rPr>
        <w:t>no</w:t>
      </w:r>
      <w:r>
        <w:rPr>
          <w:spacing w:val="-3"/>
          <w:sz w:val="24"/>
        </w:rPr>
        <w:t xml:space="preserve"> </w:t>
      </w:r>
      <w:r>
        <w:rPr>
          <w:sz w:val="24"/>
        </w:rPr>
        <w:t>assertions</w:t>
      </w:r>
      <w:r>
        <w:rPr>
          <w:spacing w:val="-3"/>
          <w:sz w:val="24"/>
        </w:rPr>
        <w:t xml:space="preserve"> </w:t>
      </w:r>
      <w:r>
        <w:rPr>
          <w:sz w:val="24"/>
        </w:rPr>
        <w:t>are</w:t>
      </w:r>
      <w:r>
        <w:rPr>
          <w:spacing w:val="-4"/>
          <w:sz w:val="24"/>
        </w:rPr>
        <w:t xml:space="preserve"> </w:t>
      </w:r>
      <w:r>
        <w:rPr>
          <w:sz w:val="24"/>
        </w:rPr>
        <w:t>made,</w:t>
      </w:r>
      <w:r>
        <w:rPr>
          <w:spacing w:val="-3"/>
          <w:sz w:val="24"/>
        </w:rPr>
        <w:t xml:space="preserve"> </w:t>
      </w:r>
      <w:r>
        <w:rPr>
          <w:sz w:val="24"/>
        </w:rPr>
        <w:t>the</w:t>
      </w:r>
      <w:r>
        <w:rPr>
          <w:spacing w:val="-3"/>
          <w:sz w:val="24"/>
        </w:rPr>
        <w:t xml:space="preserve"> </w:t>
      </w:r>
      <w:r>
        <w:rPr>
          <w:sz w:val="24"/>
        </w:rPr>
        <w:t>contractor</w:t>
      </w:r>
      <w:r>
        <w:rPr>
          <w:spacing w:val="-3"/>
          <w:sz w:val="24"/>
        </w:rPr>
        <w:t xml:space="preserve"> </w:t>
      </w:r>
      <w:r>
        <w:rPr>
          <w:sz w:val="24"/>
        </w:rPr>
        <w:t>shall</w:t>
      </w:r>
      <w:r>
        <w:rPr>
          <w:spacing w:val="-3"/>
          <w:sz w:val="24"/>
        </w:rPr>
        <w:t xml:space="preserve"> </w:t>
      </w:r>
      <w:r>
        <w:rPr>
          <w:sz w:val="24"/>
        </w:rPr>
        <w:t>state</w:t>
      </w:r>
      <w:r>
        <w:rPr>
          <w:spacing w:val="-4"/>
          <w:sz w:val="24"/>
        </w:rPr>
        <w:t xml:space="preserve"> </w:t>
      </w:r>
      <w:r>
        <w:rPr>
          <w:sz w:val="24"/>
        </w:rPr>
        <w:t>“None,”</w:t>
      </w:r>
      <w:r>
        <w:rPr>
          <w:spacing w:val="-4"/>
          <w:sz w:val="24"/>
        </w:rPr>
        <w:t xml:space="preserve"> </w:t>
      </w:r>
      <w:r>
        <w:rPr>
          <w:sz w:val="24"/>
        </w:rPr>
        <w:t>sign, and date.</w:t>
      </w:r>
    </w:p>
    <w:p w14:paraId="2E39B6E1" w14:textId="77777777" w:rsidR="00016C31" w:rsidRDefault="00016C31">
      <w:pPr>
        <w:pStyle w:val="BodyText"/>
        <w:rPr>
          <w:sz w:val="24"/>
        </w:rPr>
      </w:pPr>
    </w:p>
    <w:p w14:paraId="772996D9" w14:textId="77777777" w:rsidR="00016C31" w:rsidRDefault="00632607">
      <w:pPr>
        <w:pStyle w:val="ListParagraph"/>
        <w:numPr>
          <w:ilvl w:val="2"/>
          <w:numId w:val="133"/>
        </w:numPr>
        <w:tabs>
          <w:tab w:val="left" w:pos="813"/>
        </w:tabs>
        <w:ind w:left="219" w:right="348" w:firstLine="0"/>
        <w:rPr>
          <w:sz w:val="24"/>
        </w:rPr>
      </w:pPr>
      <w:r>
        <w:rPr>
          <w:b/>
          <w:sz w:val="24"/>
        </w:rPr>
        <w:t>Reporting</w:t>
      </w:r>
      <w:r>
        <w:rPr>
          <w:b/>
          <w:spacing w:val="-4"/>
          <w:sz w:val="24"/>
        </w:rPr>
        <w:t xml:space="preserve"> </w:t>
      </w:r>
      <w:r>
        <w:rPr>
          <w:b/>
          <w:sz w:val="24"/>
        </w:rPr>
        <w:t>"Subject</w:t>
      </w:r>
      <w:r>
        <w:rPr>
          <w:b/>
          <w:spacing w:val="-5"/>
          <w:sz w:val="24"/>
        </w:rPr>
        <w:t xml:space="preserve"> </w:t>
      </w:r>
      <w:r>
        <w:rPr>
          <w:b/>
          <w:sz w:val="24"/>
        </w:rPr>
        <w:t>Inventions."</w:t>
      </w:r>
      <w:r>
        <w:rPr>
          <w:b/>
          <w:spacing w:val="-3"/>
          <w:sz w:val="24"/>
        </w:rPr>
        <w:t xml:space="preserve"> </w:t>
      </w:r>
      <w:r>
        <w:rPr>
          <w:sz w:val="24"/>
        </w:rPr>
        <w:t>In</w:t>
      </w:r>
      <w:r>
        <w:rPr>
          <w:spacing w:val="-4"/>
          <w:sz w:val="24"/>
        </w:rPr>
        <w:t xml:space="preserve"> </w:t>
      </w:r>
      <w:r>
        <w:rPr>
          <w:sz w:val="24"/>
        </w:rPr>
        <w:t>accordance</w:t>
      </w:r>
      <w:r>
        <w:rPr>
          <w:spacing w:val="-5"/>
          <w:sz w:val="24"/>
        </w:rPr>
        <w:t xml:space="preserve"> </w:t>
      </w:r>
      <w:r>
        <w:rPr>
          <w:sz w:val="24"/>
        </w:rPr>
        <w:t>with</w:t>
      </w:r>
      <w:r>
        <w:rPr>
          <w:spacing w:val="-4"/>
          <w:sz w:val="24"/>
        </w:rPr>
        <w:t xml:space="preserve"> </w:t>
      </w:r>
      <w:r>
        <w:rPr>
          <w:sz w:val="24"/>
        </w:rPr>
        <w:t>DFARS</w:t>
      </w:r>
      <w:r>
        <w:rPr>
          <w:spacing w:val="-4"/>
          <w:sz w:val="24"/>
        </w:rPr>
        <w:t xml:space="preserve"> </w:t>
      </w:r>
      <w:r>
        <w:rPr>
          <w:sz w:val="24"/>
        </w:rPr>
        <w:t>252.227-7038</w:t>
      </w:r>
      <w:r>
        <w:rPr>
          <w:spacing w:val="-4"/>
          <w:sz w:val="24"/>
        </w:rPr>
        <w:t xml:space="preserve"> </w:t>
      </w:r>
      <w:r>
        <w:rPr>
          <w:sz w:val="24"/>
        </w:rPr>
        <w:t>(large</w:t>
      </w:r>
      <w:r>
        <w:rPr>
          <w:spacing w:val="-5"/>
          <w:sz w:val="24"/>
        </w:rPr>
        <w:t xml:space="preserve"> </w:t>
      </w:r>
      <w:r>
        <w:rPr>
          <w:sz w:val="24"/>
        </w:rPr>
        <w:t>business)</w:t>
      </w:r>
      <w:r>
        <w:rPr>
          <w:spacing w:val="-4"/>
          <w:sz w:val="24"/>
        </w:rPr>
        <w:t xml:space="preserve"> </w:t>
      </w:r>
      <w:r>
        <w:rPr>
          <w:sz w:val="24"/>
        </w:rPr>
        <w:t>and FAR 52.227-11/DFARS 252.227-7039 (small business and nonprofit), the contractor shall disclose and report via DD Form 882 any "subject inventions" (as defined in the clauses) to the administrative contracting officer/procuring contracting officer. Additional instructions are provided in Exhibit C in Section J of the basic contract. Annual and final reports (including negative reports) are required of the contractor and its subcontractors.</w:t>
      </w:r>
    </w:p>
    <w:p w14:paraId="118CFD1E" w14:textId="77777777" w:rsidR="00016C31" w:rsidRDefault="00016C31">
      <w:pPr>
        <w:pStyle w:val="BodyText"/>
        <w:rPr>
          <w:sz w:val="24"/>
        </w:rPr>
      </w:pPr>
    </w:p>
    <w:p w14:paraId="68D72C28" w14:textId="77777777" w:rsidR="00016C31" w:rsidRDefault="00632607">
      <w:pPr>
        <w:pStyle w:val="ListParagraph"/>
        <w:numPr>
          <w:ilvl w:val="2"/>
          <w:numId w:val="133"/>
        </w:numPr>
        <w:tabs>
          <w:tab w:val="left" w:pos="813"/>
        </w:tabs>
        <w:ind w:left="219" w:right="198" w:firstLine="0"/>
        <w:rPr>
          <w:sz w:val="24"/>
        </w:rPr>
      </w:pPr>
      <w:r>
        <w:rPr>
          <w:b/>
          <w:sz w:val="24"/>
        </w:rPr>
        <w:t>Proprietary Markings on Non-Technical Data</w:t>
      </w:r>
      <w:r>
        <w:rPr>
          <w:sz w:val="24"/>
        </w:rPr>
        <w:t>. The contractor shall notify the KO of any deliverables/CDRLs that may contain non - “technical data” information (as defined in DFARS 252.227- 7013(a)(15)) that the contractor intends to assert and mark as “proprietary.” The contractor shall identify the specific information and provide justification for its “proprietary” claim. The contractor and the KO shall</w:t>
      </w:r>
      <w:r>
        <w:rPr>
          <w:spacing w:val="-3"/>
          <w:sz w:val="24"/>
        </w:rPr>
        <w:t xml:space="preserve"> </w:t>
      </w:r>
      <w:r>
        <w:rPr>
          <w:sz w:val="24"/>
        </w:rPr>
        <w:t>agree</w:t>
      </w:r>
      <w:r>
        <w:rPr>
          <w:spacing w:val="-4"/>
          <w:sz w:val="24"/>
        </w:rPr>
        <w:t xml:space="preserve"> </w:t>
      </w:r>
      <w:r>
        <w:rPr>
          <w:sz w:val="24"/>
        </w:rPr>
        <w:t>upon</w:t>
      </w:r>
      <w:r>
        <w:rPr>
          <w:spacing w:val="-3"/>
          <w:sz w:val="24"/>
        </w:rPr>
        <w:t xml:space="preserve"> </w:t>
      </w:r>
      <w:r>
        <w:rPr>
          <w:sz w:val="24"/>
        </w:rPr>
        <w:t>permitted</w:t>
      </w:r>
      <w:r>
        <w:rPr>
          <w:spacing w:val="-3"/>
          <w:sz w:val="24"/>
        </w:rPr>
        <w:t xml:space="preserve"> </w:t>
      </w:r>
      <w:r>
        <w:rPr>
          <w:sz w:val="24"/>
        </w:rPr>
        <w:t>uses</w:t>
      </w:r>
      <w:r>
        <w:rPr>
          <w:spacing w:val="-3"/>
          <w:sz w:val="24"/>
        </w:rPr>
        <w:t xml:space="preserve"> </w:t>
      </w:r>
      <w:r>
        <w:rPr>
          <w:sz w:val="24"/>
        </w:rPr>
        <w:t>and</w:t>
      </w:r>
      <w:r>
        <w:rPr>
          <w:spacing w:val="-3"/>
          <w:sz w:val="24"/>
        </w:rPr>
        <w:t xml:space="preserve"> </w:t>
      </w:r>
      <w:r>
        <w:rPr>
          <w:sz w:val="24"/>
        </w:rPr>
        <w:t>disclosure</w:t>
      </w:r>
      <w:r>
        <w:rPr>
          <w:spacing w:val="-4"/>
          <w:sz w:val="24"/>
        </w:rPr>
        <w:t xml:space="preserve"> </w:t>
      </w:r>
      <w:r>
        <w:rPr>
          <w:sz w:val="24"/>
        </w:rPr>
        <w:t>of</w:t>
      </w:r>
      <w:r>
        <w:rPr>
          <w:spacing w:val="-3"/>
          <w:sz w:val="24"/>
        </w:rPr>
        <w:t xml:space="preserve"> </w:t>
      </w:r>
      <w:r>
        <w:rPr>
          <w:sz w:val="24"/>
        </w:rPr>
        <w:t>such</w:t>
      </w:r>
      <w:r>
        <w:rPr>
          <w:spacing w:val="-3"/>
          <w:sz w:val="24"/>
        </w:rPr>
        <w:t xml:space="preserve"> </w:t>
      </w:r>
      <w:r>
        <w:rPr>
          <w:sz w:val="24"/>
        </w:rPr>
        <w:t>information</w:t>
      </w:r>
      <w:r>
        <w:rPr>
          <w:spacing w:val="-3"/>
          <w:sz w:val="24"/>
        </w:rPr>
        <w:t xml:space="preserve"> </w:t>
      </w:r>
      <w:r>
        <w:rPr>
          <w:sz w:val="24"/>
        </w:rPr>
        <w:t>and</w:t>
      </w:r>
      <w:r>
        <w:rPr>
          <w:spacing w:val="-3"/>
          <w:sz w:val="24"/>
        </w:rPr>
        <w:t xml:space="preserve"> </w:t>
      </w:r>
      <w:r>
        <w:rPr>
          <w:sz w:val="24"/>
        </w:rPr>
        <w:t>the</w:t>
      </w:r>
      <w:r>
        <w:rPr>
          <w:spacing w:val="-2"/>
          <w:sz w:val="24"/>
        </w:rPr>
        <w:t xml:space="preserve"> </w:t>
      </w:r>
      <w:r>
        <w:rPr>
          <w:sz w:val="24"/>
        </w:rPr>
        <w:t>contractor</w:t>
      </w:r>
      <w:r>
        <w:rPr>
          <w:spacing w:val="-2"/>
          <w:sz w:val="24"/>
        </w:rPr>
        <w:t xml:space="preserve"> </w:t>
      </w:r>
      <w:r>
        <w:rPr>
          <w:sz w:val="24"/>
        </w:rPr>
        <w:t>agrees</w:t>
      </w:r>
      <w:r>
        <w:rPr>
          <w:spacing w:val="-3"/>
          <w:sz w:val="24"/>
        </w:rPr>
        <w:t xml:space="preserve"> </w:t>
      </w:r>
      <w:r>
        <w:rPr>
          <w:sz w:val="24"/>
        </w:rPr>
        <w:t>to</w:t>
      </w:r>
      <w:r>
        <w:rPr>
          <w:spacing w:val="-3"/>
          <w:sz w:val="24"/>
        </w:rPr>
        <w:t xml:space="preserve"> </w:t>
      </w:r>
      <w:r>
        <w:rPr>
          <w:sz w:val="24"/>
        </w:rPr>
        <w:t>mark</w:t>
      </w:r>
      <w:r>
        <w:rPr>
          <w:spacing w:val="-2"/>
          <w:sz w:val="24"/>
        </w:rPr>
        <w:t xml:space="preserve"> </w:t>
      </w:r>
      <w:r>
        <w:rPr>
          <w:sz w:val="24"/>
        </w:rPr>
        <w:t xml:space="preserve">such information with the following legend: “Proprietary – Special License: Use and disclosure is permitted within the Government for Government Purposes (as defined in DFARS 252.227-7013(a)(12)). All other use and disclosure </w:t>
      </w:r>
      <w:proofErr w:type="gramStart"/>
      <w:r>
        <w:rPr>
          <w:sz w:val="24"/>
        </w:rPr>
        <w:t>requires</w:t>
      </w:r>
      <w:proofErr w:type="gramEnd"/>
      <w:r>
        <w:rPr>
          <w:sz w:val="24"/>
        </w:rPr>
        <w:t xml:space="preserve"> a non-disclosure agreement.” Note: This also applies to the support </w:t>
      </w:r>
      <w:r>
        <w:rPr>
          <w:spacing w:val="-2"/>
          <w:sz w:val="24"/>
        </w:rPr>
        <w:t>contractors.</w:t>
      </w:r>
    </w:p>
    <w:p w14:paraId="21C5E694" w14:textId="77777777" w:rsidR="00016C31" w:rsidRDefault="00016C31">
      <w:pPr>
        <w:pStyle w:val="BodyText"/>
        <w:spacing w:before="1"/>
        <w:rPr>
          <w:sz w:val="24"/>
        </w:rPr>
      </w:pPr>
    </w:p>
    <w:p w14:paraId="402B92C2" w14:textId="77777777" w:rsidR="00016C31" w:rsidRDefault="00632607">
      <w:pPr>
        <w:pStyle w:val="Heading3"/>
        <w:numPr>
          <w:ilvl w:val="2"/>
          <w:numId w:val="132"/>
        </w:numPr>
        <w:tabs>
          <w:tab w:val="left" w:pos="813"/>
        </w:tabs>
        <w:rPr>
          <w:b w:val="0"/>
        </w:rPr>
      </w:pPr>
      <w:r>
        <w:t>MATERIALS</w:t>
      </w:r>
      <w:r>
        <w:rPr>
          <w:spacing w:val="-6"/>
        </w:rPr>
        <w:t xml:space="preserve"> </w:t>
      </w:r>
      <w:r>
        <w:t>/</w:t>
      </w:r>
      <w:r>
        <w:rPr>
          <w:spacing w:val="-6"/>
        </w:rPr>
        <w:t xml:space="preserve"> </w:t>
      </w:r>
      <w:r>
        <w:t>OTHER</w:t>
      </w:r>
      <w:r>
        <w:rPr>
          <w:spacing w:val="-6"/>
        </w:rPr>
        <w:t xml:space="preserve"> </w:t>
      </w:r>
      <w:r>
        <w:t>DIRECT</w:t>
      </w:r>
      <w:r>
        <w:rPr>
          <w:spacing w:val="-6"/>
        </w:rPr>
        <w:t xml:space="preserve"> </w:t>
      </w:r>
      <w:r>
        <w:t>COSTS</w:t>
      </w:r>
      <w:r>
        <w:rPr>
          <w:spacing w:val="-5"/>
        </w:rPr>
        <w:t xml:space="preserve"> </w:t>
      </w:r>
      <w:r>
        <w:t>(ODC)</w:t>
      </w:r>
      <w:r>
        <w:rPr>
          <w:spacing w:val="-8"/>
        </w:rPr>
        <w:t xml:space="preserve"> </w:t>
      </w:r>
      <w:r>
        <w:t>/</w:t>
      </w:r>
      <w:r>
        <w:rPr>
          <w:spacing w:val="-6"/>
        </w:rPr>
        <w:t xml:space="preserve"> </w:t>
      </w:r>
      <w:r>
        <w:t>PRODUCT</w:t>
      </w:r>
      <w:r>
        <w:rPr>
          <w:spacing w:val="-4"/>
        </w:rPr>
        <w:t xml:space="preserve"> </w:t>
      </w:r>
      <w:r>
        <w:t>OWNERSHIP.</w:t>
      </w:r>
      <w:r>
        <w:rPr>
          <w:spacing w:val="-2"/>
        </w:rPr>
        <w:t xml:space="preserve"> </w:t>
      </w:r>
      <w:r>
        <w:rPr>
          <w:b w:val="0"/>
          <w:spacing w:val="-5"/>
        </w:rPr>
        <w:t>All</w:t>
      </w:r>
    </w:p>
    <w:p w14:paraId="62A9F1E5" w14:textId="77777777" w:rsidR="00016C31" w:rsidRDefault="00632607">
      <w:pPr>
        <w:ind w:left="219" w:right="337"/>
        <w:rPr>
          <w:sz w:val="24"/>
        </w:rPr>
      </w:pPr>
      <w:r>
        <w:rPr>
          <w:sz w:val="24"/>
        </w:rPr>
        <w:t>hardware</w:t>
      </w:r>
      <w:r>
        <w:rPr>
          <w:spacing w:val="-5"/>
          <w:sz w:val="24"/>
        </w:rPr>
        <w:t xml:space="preserve"> </w:t>
      </w:r>
      <w:r>
        <w:rPr>
          <w:sz w:val="24"/>
        </w:rPr>
        <w:t>produced</w:t>
      </w:r>
      <w:r>
        <w:rPr>
          <w:spacing w:val="-3"/>
          <w:sz w:val="24"/>
        </w:rPr>
        <w:t xml:space="preserve"> </w:t>
      </w:r>
      <w:r>
        <w:rPr>
          <w:sz w:val="24"/>
        </w:rPr>
        <w:t>and</w:t>
      </w:r>
      <w:r>
        <w:rPr>
          <w:spacing w:val="-3"/>
          <w:sz w:val="24"/>
        </w:rPr>
        <w:t xml:space="preserve"> </w:t>
      </w:r>
      <w:r>
        <w:rPr>
          <w:sz w:val="24"/>
        </w:rPr>
        <w:t>equipment</w:t>
      </w:r>
      <w:r>
        <w:rPr>
          <w:spacing w:val="-3"/>
          <w:sz w:val="24"/>
        </w:rPr>
        <w:t xml:space="preserve"> </w:t>
      </w:r>
      <w:r>
        <w:rPr>
          <w:sz w:val="24"/>
        </w:rPr>
        <w:t>obtained</w:t>
      </w:r>
      <w:r>
        <w:rPr>
          <w:spacing w:val="-3"/>
          <w:sz w:val="24"/>
        </w:rPr>
        <w:t xml:space="preserve"> </w:t>
      </w:r>
      <w:r>
        <w:rPr>
          <w:sz w:val="24"/>
        </w:rPr>
        <w:t>by</w:t>
      </w:r>
      <w:r>
        <w:rPr>
          <w:spacing w:val="-3"/>
          <w:sz w:val="24"/>
        </w:rPr>
        <w:t xml:space="preserve"> </w:t>
      </w:r>
      <w:r>
        <w:rPr>
          <w:sz w:val="24"/>
        </w:rPr>
        <w:t>the</w:t>
      </w:r>
      <w:r>
        <w:rPr>
          <w:spacing w:val="-4"/>
          <w:sz w:val="24"/>
        </w:rPr>
        <w:t xml:space="preserve"> </w:t>
      </w:r>
      <w:r>
        <w:rPr>
          <w:sz w:val="24"/>
        </w:rPr>
        <w:t>contractor</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performance</w:t>
      </w:r>
      <w:r>
        <w:rPr>
          <w:spacing w:val="-4"/>
          <w:sz w:val="24"/>
        </w:rPr>
        <w:t xml:space="preserve"> </w:t>
      </w:r>
      <w:r>
        <w:rPr>
          <w:sz w:val="24"/>
        </w:rPr>
        <w:t>of</w:t>
      </w:r>
      <w:r>
        <w:rPr>
          <w:spacing w:val="-3"/>
          <w:sz w:val="24"/>
        </w:rPr>
        <w:t xml:space="preserve"> </w:t>
      </w:r>
      <w:r>
        <w:rPr>
          <w:sz w:val="24"/>
        </w:rPr>
        <w:t>this</w:t>
      </w:r>
      <w:r>
        <w:rPr>
          <w:spacing w:val="-3"/>
          <w:sz w:val="24"/>
        </w:rPr>
        <w:t xml:space="preserve"> </w:t>
      </w:r>
      <w:r>
        <w:rPr>
          <w:sz w:val="24"/>
        </w:rPr>
        <w:t>PWS</w:t>
      </w:r>
      <w:r>
        <w:rPr>
          <w:spacing w:val="-3"/>
          <w:sz w:val="24"/>
        </w:rPr>
        <w:t xml:space="preserve"> </w:t>
      </w:r>
      <w:r>
        <w:rPr>
          <w:sz w:val="24"/>
        </w:rPr>
        <w:t>shall become the property of the Government and shall be provided to USASMDC.</w:t>
      </w:r>
    </w:p>
    <w:p w14:paraId="2CB1BABB" w14:textId="77777777" w:rsidR="00016C31" w:rsidRDefault="00016C31">
      <w:pPr>
        <w:pStyle w:val="BodyText"/>
        <w:rPr>
          <w:sz w:val="24"/>
        </w:rPr>
      </w:pPr>
    </w:p>
    <w:p w14:paraId="395557EC" w14:textId="77777777" w:rsidR="00016C31" w:rsidRDefault="00632607">
      <w:pPr>
        <w:pStyle w:val="ListParagraph"/>
        <w:numPr>
          <w:ilvl w:val="2"/>
          <w:numId w:val="132"/>
        </w:numPr>
        <w:tabs>
          <w:tab w:val="left" w:pos="813"/>
        </w:tabs>
        <w:rPr>
          <w:sz w:val="24"/>
        </w:rPr>
      </w:pPr>
      <w:r>
        <w:rPr>
          <w:b/>
          <w:sz w:val="24"/>
        </w:rPr>
        <w:t>Material</w:t>
      </w:r>
      <w:r>
        <w:rPr>
          <w:b/>
          <w:spacing w:val="-3"/>
          <w:sz w:val="24"/>
        </w:rPr>
        <w:t xml:space="preserve"> </w:t>
      </w:r>
      <w:r>
        <w:rPr>
          <w:b/>
          <w:sz w:val="24"/>
        </w:rPr>
        <w:t>Costs</w:t>
      </w:r>
      <w:r>
        <w:rPr>
          <w:sz w:val="24"/>
        </w:rPr>
        <w:t>.</w:t>
      </w:r>
      <w:r>
        <w:rPr>
          <w:spacing w:val="-2"/>
          <w:sz w:val="24"/>
        </w:rPr>
        <w:t xml:space="preserve"> </w:t>
      </w:r>
      <w:r>
        <w:rPr>
          <w:sz w:val="24"/>
        </w:rPr>
        <w:t>There</w:t>
      </w:r>
      <w:r>
        <w:rPr>
          <w:spacing w:val="-4"/>
          <w:sz w:val="24"/>
        </w:rPr>
        <w:t xml:space="preserve"> </w:t>
      </w:r>
      <w:r>
        <w:rPr>
          <w:sz w:val="24"/>
        </w:rPr>
        <w:t>are</w:t>
      </w:r>
      <w:r>
        <w:rPr>
          <w:spacing w:val="-4"/>
          <w:sz w:val="24"/>
        </w:rPr>
        <w:t xml:space="preserve"> </w:t>
      </w:r>
      <w:r>
        <w:rPr>
          <w:sz w:val="24"/>
        </w:rPr>
        <w:t>no anticipated</w:t>
      </w:r>
      <w:r>
        <w:rPr>
          <w:spacing w:val="-2"/>
          <w:sz w:val="24"/>
        </w:rPr>
        <w:t xml:space="preserve"> </w:t>
      </w:r>
      <w:r>
        <w:rPr>
          <w:sz w:val="24"/>
        </w:rPr>
        <w:t>material</w:t>
      </w:r>
      <w:r>
        <w:rPr>
          <w:spacing w:val="-2"/>
          <w:sz w:val="24"/>
        </w:rPr>
        <w:t xml:space="preserve"> </w:t>
      </w:r>
      <w:r>
        <w:rPr>
          <w:sz w:val="24"/>
        </w:rPr>
        <w:t>costs</w:t>
      </w:r>
      <w:r>
        <w:rPr>
          <w:spacing w:val="-2"/>
          <w:sz w:val="24"/>
        </w:rPr>
        <w:t xml:space="preserve"> </w:t>
      </w:r>
      <w:r>
        <w:rPr>
          <w:sz w:val="24"/>
        </w:rPr>
        <w:t>associated</w:t>
      </w:r>
      <w:r>
        <w:rPr>
          <w:spacing w:val="-2"/>
          <w:sz w:val="24"/>
        </w:rPr>
        <w:t xml:space="preserve"> </w:t>
      </w:r>
      <w:r>
        <w:rPr>
          <w:sz w:val="24"/>
        </w:rPr>
        <w:t>with</w:t>
      </w:r>
      <w:r>
        <w:rPr>
          <w:spacing w:val="-2"/>
          <w:sz w:val="24"/>
        </w:rPr>
        <w:t xml:space="preserve"> </w:t>
      </w:r>
      <w:r>
        <w:rPr>
          <w:sz w:val="24"/>
        </w:rPr>
        <w:t>this</w:t>
      </w:r>
      <w:r>
        <w:rPr>
          <w:spacing w:val="-2"/>
          <w:sz w:val="24"/>
        </w:rPr>
        <w:t xml:space="preserve"> </w:t>
      </w:r>
      <w:r>
        <w:rPr>
          <w:spacing w:val="-5"/>
          <w:sz w:val="24"/>
        </w:rPr>
        <w:t>TO.</w:t>
      </w:r>
    </w:p>
    <w:p w14:paraId="1A1AD739" w14:textId="77777777" w:rsidR="00016C31" w:rsidRDefault="00016C31">
      <w:pPr>
        <w:pStyle w:val="BodyText"/>
        <w:rPr>
          <w:sz w:val="24"/>
        </w:rPr>
      </w:pPr>
    </w:p>
    <w:p w14:paraId="12BF5B0F" w14:textId="77777777" w:rsidR="00016C31" w:rsidRDefault="00632607">
      <w:pPr>
        <w:pStyle w:val="ListParagraph"/>
        <w:numPr>
          <w:ilvl w:val="2"/>
          <w:numId w:val="132"/>
        </w:numPr>
        <w:tabs>
          <w:tab w:val="left" w:pos="813"/>
        </w:tabs>
        <w:ind w:left="219" w:right="349" w:firstLine="0"/>
        <w:rPr>
          <w:sz w:val="24"/>
        </w:rPr>
      </w:pPr>
      <w:r>
        <w:rPr>
          <w:b/>
          <w:sz w:val="24"/>
        </w:rPr>
        <w:t>ODCs</w:t>
      </w:r>
      <w:r>
        <w:rPr>
          <w:sz w:val="24"/>
        </w:rPr>
        <w:t>. The</w:t>
      </w:r>
      <w:r>
        <w:rPr>
          <w:spacing w:val="-1"/>
          <w:sz w:val="24"/>
        </w:rPr>
        <w:t xml:space="preserve"> </w:t>
      </w:r>
      <w:r>
        <w:rPr>
          <w:sz w:val="24"/>
        </w:rPr>
        <w:t>contractor shall purchase all material, equipment, hardware, software, etc. required to accomplish each TO unless the item is identified as GFP, GFS, GFE, or GFI. Accountability shall be maintained</w:t>
      </w:r>
      <w:r>
        <w:rPr>
          <w:spacing w:val="-3"/>
          <w:sz w:val="24"/>
        </w:rPr>
        <w:t xml:space="preserve"> </w:t>
      </w:r>
      <w:r>
        <w:rPr>
          <w:sz w:val="24"/>
        </w:rPr>
        <w:t>by</w:t>
      </w:r>
      <w:r>
        <w:rPr>
          <w:spacing w:val="-3"/>
          <w:sz w:val="24"/>
        </w:rPr>
        <w:t xml:space="preserve"> </w:t>
      </w:r>
      <w:r>
        <w:rPr>
          <w:sz w:val="24"/>
        </w:rPr>
        <w:t>the</w:t>
      </w:r>
      <w:r>
        <w:rPr>
          <w:spacing w:val="-3"/>
          <w:sz w:val="24"/>
        </w:rPr>
        <w:t xml:space="preserve"> </w:t>
      </w:r>
      <w:r>
        <w:rPr>
          <w:sz w:val="24"/>
        </w:rPr>
        <w:t>contractor</w:t>
      </w:r>
      <w:r>
        <w:rPr>
          <w:spacing w:val="-3"/>
          <w:sz w:val="24"/>
        </w:rPr>
        <w:t xml:space="preserve"> </w:t>
      </w:r>
      <w:r>
        <w:rPr>
          <w:sz w:val="24"/>
        </w:rPr>
        <w:t>until</w:t>
      </w:r>
      <w:r>
        <w:rPr>
          <w:spacing w:val="-3"/>
          <w:sz w:val="24"/>
        </w:rPr>
        <w:t xml:space="preserve"> </w:t>
      </w:r>
      <w:r>
        <w:rPr>
          <w:sz w:val="24"/>
        </w:rPr>
        <w:t>such</w:t>
      </w:r>
      <w:r>
        <w:rPr>
          <w:spacing w:val="-3"/>
          <w:sz w:val="24"/>
        </w:rPr>
        <w:t xml:space="preserve"> </w:t>
      </w:r>
      <w:r>
        <w:rPr>
          <w:sz w:val="24"/>
        </w:rPr>
        <w:t>property</w:t>
      </w:r>
      <w:r>
        <w:rPr>
          <w:spacing w:val="-3"/>
          <w:sz w:val="24"/>
        </w:rPr>
        <w:t xml:space="preserve"> </w:t>
      </w:r>
      <w:r>
        <w:rPr>
          <w:sz w:val="24"/>
        </w:rPr>
        <w:t>(both</w:t>
      </w:r>
      <w:r>
        <w:rPr>
          <w:spacing w:val="-3"/>
          <w:sz w:val="24"/>
        </w:rPr>
        <w:t xml:space="preserve"> </w:t>
      </w:r>
      <w:r>
        <w:rPr>
          <w:sz w:val="24"/>
        </w:rPr>
        <w:t>Contractor-Acquired</w:t>
      </w:r>
      <w:r>
        <w:rPr>
          <w:spacing w:val="-3"/>
          <w:sz w:val="24"/>
        </w:rPr>
        <w:t xml:space="preserve"> </w:t>
      </w:r>
      <w:r>
        <w:rPr>
          <w:sz w:val="24"/>
        </w:rPr>
        <w:t>Property</w:t>
      </w:r>
      <w:r>
        <w:rPr>
          <w:spacing w:val="-3"/>
          <w:sz w:val="24"/>
        </w:rPr>
        <w:t xml:space="preserve"> </w:t>
      </w:r>
      <w:r>
        <w:rPr>
          <w:sz w:val="24"/>
        </w:rPr>
        <w:t>[CAP]</w:t>
      </w:r>
      <w:r>
        <w:rPr>
          <w:spacing w:val="-3"/>
          <w:sz w:val="24"/>
        </w:rPr>
        <w:t xml:space="preserve"> </w:t>
      </w:r>
      <w:r>
        <w:rPr>
          <w:sz w:val="24"/>
        </w:rPr>
        <w:t>and</w:t>
      </w:r>
      <w:r>
        <w:rPr>
          <w:spacing w:val="-3"/>
          <w:sz w:val="24"/>
        </w:rPr>
        <w:t xml:space="preserve"> </w:t>
      </w:r>
      <w:r>
        <w:rPr>
          <w:sz w:val="24"/>
        </w:rPr>
        <w:t>GFP)</w:t>
      </w:r>
      <w:r>
        <w:rPr>
          <w:spacing w:val="-4"/>
          <w:sz w:val="24"/>
        </w:rPr>
        <w:t xml:space="preserve"> </w:t>
      </w:r>
      <w:r>
        <w:rPr>
          <w:sz w:val="24"/>
        </w:rPr>
        <w:t>is delivered to the Government, or otherwise disposed of in accordance with Government direction. The CAP shall be disposed of per the KO or as directed by the Basic contract or TO.</w:t>
      </w:r>
    </w:p>
    <w:p w14:paraId="52150E83" w14:textId="77777777" w:rsidR="00016C31" w:rsidRDefault="00016C31">
      <w:pPr>
        <w:pStyle w:val="BodyText"/>
        <w:spacing w:before="1"/>
        <w:rPr>
          <w:sz w:val="24"/>
        </w:rPr>
      </w:pPr>
    </w:p>
    <w:p w14:paraId="0CDA9D0C" w14:textId="77777777" w:rsidR="00016C31" w:rsidRDefault="00632607">
      <w:pPr>
        <w:ind w:left="219" w:right="178"/>
        <w:rPr>
          <w:sz w:val="24"/>
        </w:rPr>
      </w:pPr>
      <w:r>
        <w:rPr>
          <w:sz w:val="24"/>
        </w:rPr>
        <w:t xml:space="preserve">Regardless of cost, all software End User License Agreements (EULAs), to include </w:t>
      </w:r>
      <w:proofErr w:type="gramStart"/>
      <w:r>
        <w:rPr>
          <w:sz w:val="24"/>
        </w:rPr>
        <w:t>Open Source</w:t>
      </w:r>
      <w:proofErr w:type="gramEnd"/>
      <w:r>
        <w:rPr>
          <w:sz w:val="24"/>
        </w:rPr>
        <w:t xml:space="preserve"> Software (OSS), and vendor Terms and Conditions (T&amp;Cs) must be submitted to the KO for review and approval prior to the purchase being completed. Regarding OSS: If the work to be accomplished is unclassified, the contractor must provide an analysis on how the Prime/Subcontractor and the Federal Government will comply with the disclosure requirements in the software license; and if the work to be accomplished is classified, the Federal Government believes that the classification of this effort negates</w:t>
      </w:r>
      <w:r>
        <w:rPr>
          <w:spacing w:val="40"/>
          <w:sz w:val="24"/>
        </w:rPr>
        <w:t xml:space="preserve"> </w:t>
      </w:r>
      <w:r>
        <w:rPr>
          <w:sz w:val="24"/>
        </w:rPr>
        <w:t>all</w:t>
      </w:r>
      <w:r>
        <w:rPr>
          <w:spacing w:val="-1"/>
          <w:sz w:val="24"/>
        </w:rPr>
        <w:t xml:space="preserve"> </w:t>
      </w:r>
      <w:r>
        <w:rPr>
          <w:sz w:val="24"/>
        </w:rPr>
        <w:t>disclosure</w:t>
      </w:r>
      <w:r>
        <w:rPr>
          <w:spacing w:val="-3"/>
          <w:sz w:val="24"/>
        </w:rPr>
        <w:t xml:space="preserve"> </w:t>
      </w:r>
      <w:r>
        <w:rPr>
          <w:sz w:val="24"/>
        </w:rPr>
        <w:t>requirements</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public</w:t>
      </w:r>
      <w:r>
        <w:rPr>
          <w:spacing w:val="-1"/>
          <w:sz w:val="24"/>
        </w:rPr>
        <w:t xml:space="preserve"> </w:t>
      </w:r>
      <w:r>
        <w:rPr>
          <w:sz w:val="24"/>
        </w:rPr>
        <w:t>licenses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contractor</w:t>
      </w:r>
      <w:r>
        <w:rPr>
          <w:spacing w:val="-1"/>
          <w:sz w:val="24"/>
        </w:rPr>
        <w:t xml:space="preserve"> </w:t>
      </w:r>
      <w:r>
        <w:rPr>
          <w:sz w:val="24"/>
        </w:rPr>
        <w:t>must</w:t>
      </w:r>
      <w:r>
        <w:rPr>
          <w:spacing w:val="-1"/>
          <w:sz w:val="24"/>
        </w:rPr>
        <w:t xml:space="preserve"> </w:t>
      </w:r>
      <w:r>
        <w:rPr>
          <w:sz w:val="24"/>
        </w:rPr>
        <w:t>confirm</w:t>
      </w:r>
      <w:r>
        <w:rPr>
          <w:spacing w:val="-1"/>
          <w:sz w:val="24"/>
        </w:rPr>
        <w:t xml:space="preserve"> </w:t>
      </w:r>
      <w:r>
        <w:rPr>
          <w:sz w:val="24"/>
        </w:rPr>
        <w:t>that</w:t>
      </w:r>
      <w:r>
        <w:rPr>
          <w:spacing w:val="-1"/>
          <w:sz w:val="24"/>
        </w:rPr>
        <w:t xml:space="preserve"> </w:t>
      </w:r>
      <w:r>
        <w:rPr>
          <w:sz w:val="24"/>
        </w:rPr>
        <w:t>this</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case.</w:t>
      </w:r>
      <w:r>
        <w:rPr>
          <w:spacing w:val="-1"/>
          <w:sz w:val="24"/>
        </w:rPr>
        <w:t xml:space="preserve"> </w:t>
      </w:r>
      <w:r>
        <w:rPr>
          <w:sz w:val="24"/>
        </w:rPr>
        <w:t>The Federal</w:t>
      </w:r>
      <w:r>
        <w:rPr>
          <w:spacing w:val="-4"/>
          <w:sz w:val="24"/>
        </w:rPr>
        <w:t xml:space="preserve"> </w:t>
      </w:r>
      <w:r>
        <w:rPr>
          <w:sz w:val="24"/>
        </w:rPr>
        <w:t>Government</w:t>
      </w:r>
      <w:r>
        <w:rPr>
          <w:spacing w:val="-4"/>
          <w:sz w:val="24"/>
        </w:rPr>
        <w:t xml:space="preserve"> </w:t>
      </w:r>
      <w:r>
        <w:rPr>
          <w:sz w:val="24"/>
        </w:rPr>
        <w:t>presumes</w:t>
      </w:r>
      <w:r>
        <w:rPr>
          <w:spacing w:val="-4"/>
          <w:sz w:val="24"/>
        </w:rPr>
        <w:t xml:space="preserve"> </w:t>
      </w:r>
      <w:r>
        <w:rPr>
          <w:sz w:val="24"/>
        </w:rPr>
        <w:t>that</w:t>
      </w:r>
      <w:r>
        <w:rPr>
          <w:spacing w:val="-4"/>
          <w:sz w:val="24"/>
        </w:rPr>
        <w:t xml:space="preserve"> </w:t>
      </w:r>
      <w:r>
        <w:rPr>
          <w:sz w:val="24"/>
        </w:rPr>
        <w:t>FAR</w:t>
      </w:r>
      <w:r>
        <w:rPr>
          <w:spacing w:val="-4"/>
          <w:sz w:val="24"/>
        </w:rPr>
        <w:t xml:space="preserve"> </w:t>
      </w:r>
      <w:r>
        <w:rPr>
          <w:sz w:val="24"/>
        </w:rPr>
        <w:t>clause</w:t>
      </w:r>
      <w:r>
        <w:rPr>
          <w:spacing w:val="-6"/>
          <w:sz w:val="24"/>
        </w:rPr>
        <w:t xml:space="preserve"> </w:t>
      </w:r>
      <w:r>
        <w:rPr>
          <w:sz w:val="24"/>
        </w:rPr>
        <w:t>52.232-39,</w:t>
      </w:r>
      <w:r>
        <w:rPr>
          <w:spacing w:val="-4"/>
          <w:sz w:val="24"/>
        </w:rPr>
        <w:t xml:space="preserve"> </w:t>
      </w:r>
      <w:r>
        <w:rPr>
          <w:sz w:val="24"/>
        </w:rPr>
        <w:t>Unenforceability</w:t>
      </w:r>
      <w:r>
        <w:rPr>
          <w:spacing w:val="-4"/>
          <w:sz w:val="24"/>
        </w:rPr>
        <w:t xml:space="preserve"> </w:t>
      </w:r>
      <w:r>
        <w:rPr>
          <w:sz w:val="24"/>
        </w:rPr>
        <w:t>of</w:t>
      </w:r>
      <w:r>
        <w:rPr>
          <w:spacing w:val="-4"/>
          <w:sz w:val="24"/>
        </w:rPr>
        <w:t xml:space="preserve"> </w:t>
      </w:r>
      <w:r>
        <w:rPr>
          <w:sz w:val="24"/>
        </w:rPr>
        <w:t>Unauthorized</w:t>
      </w:r>
      <w:r>
        <w:rPr>
          <w:spacing w:val="-4"/>
          <w:sz w:val="24"/>
        </w:rPr>
        <w:t xml:space="preserve"> </w:t>
      </w:r>
      <w:r>
        <w:rPr>
          <w:sz w:val="24"/>
        </w:rPr>
        <w:t>Obligations, excludes</w:t>
      </w:r>
      <w:r>
        <w:rPr>
          <w:spacing w:val="-2"/>
          <w:sz w:val="24"/>
        </w:rPr>
        <w:t xml:space="preserve"> </w:t>
      </w:r>
      <w:r>
        <w:rPr>
          <w:sz w:val="24"/>
        </w:rPr>
        <w:t>the</w:t>
      </w:r>
      <w:r>
        <w:rPr>
          <w:spacing w:val="-1"/>
          <w:sz w:val="24"/>
        </w:rPr>
        <w:t xml:space="preserve"> </w:t>
      </w:r>
      <w:r>
        <w:rPr>
          <w:sz w:val="24"/>
        </w:rPr>
        <w:t>Federal</w:t>
      </w:r>
      <w:r>
        <w:rPr>
          <w:spacing w:val="-2"/>
          <w:sz w:val="24"/>
        </w:rPr>
        <w:t xml:space="preserve"> </w:t>
      </w:r>
      <w:r>
        <w:rPr>
          <w:sz w:val="24"/>
        </w:rPr>
        <w:t>Government</w:t>
      </w:r>
      <w:r>
        <w:rPr>
          <w:spacing w:val="-2"/>
          <w:sz w:val="24"/>
        </w:rPr>
        <w:t xml:space="preserve"> </w:t>
      </w:r>
      <w:r>
        <w:rPr>
          <w:sz w:val="24"/>
        </w:rPr>
        <w:t>from</w:t>
      </w:r>
      <w:r>
        <w:rPr>
          <w:spacing w:val="-2"/>
          <w:sz w:val="24"/>
        </w:rPr>
        <w:t xml:space="preserve"> </w:t>
      </w:r>
      <w:r>
        <w:rPr>
          <w:sz w:val="24"/>
        </w:rPr>
        <w:t>any</w:t>
      </w:r>
      <w:r>
        <w:rPr>
          <w:spacing w:val="-2"/>
          <w:sz w:val="24"/>
        </w:rPr>
        <w:t xml:space="preserve"> </w:t>
      </w:r>
      <w:r>
        <w:rPr>
          <w:sz w:val="24"/>
        </w:rPr>
        <w:t>indemnity</w:t>
      </w:r>
      <w:r>
        <w:rPr>
          <w:spacing w:val="-2"/>
          <w:sz w:val="24"/>
        </w:rPr>
        <w:t xml:space="preserve"> </w:t>
      </w:r>
      <w:r>
        <w:rPr>
          <w:sz w:val="24"/>
        </w:rPr>
        <w:t>provisions</w:t>
      </w:r>
      <w:r>
        <w:rPr>
          <w:spacing w:val="-2"/>
          <w:sz w:val="24"/>
        </w:rPr>
        <w:t xml:space="preserve"> </w:t>
      </w:r>
      <w:r>
        <w:rPr>
          <w:sz w:val="24"/>
        </w:rPr>
        <w:t>in</w:t>
      </w:r>
      <w:r>
        <w:rPr>
          <w:spacing w:val="-2"/>
          <w:sz w:val="24"/>
        </w:rPr>
        <w:t xml:space="preserve"> </w:t>
      </w:r>
      <w:r>
        <w:rPr>
          <w:sz w:val="24"/>
        </w:rPr>
        <w:t>the</w:t>
      </w:r>
      <w:r>
        <w:rPr>
          <w:spacing w:val="-2"/>
          <w:sz w:val="24"/>
        </w:rPr>
        <w:t xml:space="preserve"> </w:t>
      </w:r>
      <w:r>
        <w:rPr>
          <w:sz w:val="24"/>
        </w:rPr>
        <w:t>EULAs</w:t>
      </w:r>
      <w:r>
        <w:rPr>
          <w:spacing w:val="-2"/>
          <w:sz w:val="24"/>
        </w:rPr>
        <w:t xml:space="preserve"> </w:t>
      </w:r>
      <w:r>
        <w:rPr>
          <w:sz w:val="24"/>
        </w:rPr>
        <w:t>or</w:t>
      </w:r>
      <w:r>
        <w:rPr>
          <w:spacing w:val="-3"/>
          <w:sz w:val="24"/>
        </w:rPr>
        <w:t xml:space="preserve"> </w:t>
      </w:r>
      <w:r>
        <w:rPr>
          <w:sz w:val="24"/>
        </w:rPr>
        <w:t>T&amp;Cs.</w:t>
      </w:r>
      <w:r>
        <w:rPr>
          <w:spacing w:val="-2"/>
          <w:sz w:val="24"/>
        </w:rPr>
        <w:t xml:space="preserve"> </w:t>
      </w:r>
      <w:r>
        <w:rPr>
          <w:sz w:val="24"/>
        </w:rPr>
        <w:t>All</w:t>
      </w:r>
      <w:r>
        <w:rPr>
          <w:spacing w:val="-2"/>
          <w:sz w:val="24"/>
        </w:rPr>
        <w:t xml:space="preserve"> </w:t>
      </w:r>
      <w:r>
        <w:rPr>
          <w:sz w:val="24"/>
        </w:rPr>
        <w:t>EULAs</w:t>
      </w:r>
      <w:r>
        <w:rPr>
          <w:spacing w:val="-2"/>
          <w:sz w:val="24"/>
        </w:rPr>
        <w:t xml:space="preserve"> </w:t>
      </w:r>
      <w:r>
        <w:rPr>
          <w:sz w:val="24"/>
        </w:rPr>
        <w:t>and T&amp;Cs must be governed by Federal Law.</w:t>
      </w:r>
    </w:p>
    <w:p w14:paraId="39C78697" w14:textId="77777777" w:rsidR="00016C31" w:rsidRDefault="00016C31">
      <w:pPr>
        <w:pStyle w:val="BodyText"/>
        <w:spacing w:before="1"/>
        <w:rPr>
          <w:sz w:val="24"/>
        </w:rPr>
      </w:pPr>
    </w:p>
    <w:p w14:paraId="36830F4B" w14:textId="77777777" w:rsidR="00016C31" w:rsidRDefault="00900DE8">
      <w:pPr>
        <w:ind w:left="219" w:right="175"/>
        <w:rPr>
          <w:sz w:val="24"/>
        </w:rPr>
      </w:pPr>
      <w:r>
        <w:pict w14:anchorId="415D210B">
          <v:rect id="docshape18" o:spid="_x0000_s1114" style="position:absolute;left:0;text-align:left;margin-left:59.5pt;margin-top:75.75pt;width:515pt;height:1.45pt;z-index:-18512384;mso-position-horizontal-relative:page" fillcolor="#0e233d" stroked="f">
            <w10:wrap anchorx="page"/>
          </v:rect>
        </w:pict>
      </w:r>
      <w:r w:rsidR="00632607">
        <w:rPr>
          <w:sz w:val="24"/>
        </w:rPr>
        <w:t>The Contractor must review any ODC computer hardware and software purchases IAW the Army Computer</w:t>
      </w:r>
      <w:r w:rsidR="00632607">
        <w:rPr>
          <w:spacing w:val="-3"/>
          <w:sz w:val="24"/>
        </w:rPr>
        <w:t xml:space="preserve"> </w:t>
      </w:r>
      <w:r w:rsidR="00632607">
        <w:rPr>
          <w:sz w:val="24"/>
        </w:rPr>
        <w:t>Hardware</w:t>
      </w:r>
      <w:r w:rsidR="00632607">
        <w:rPr>
          <w:spacing w:val="-5"/>
          <w:sz w:val="24"/>
        </w:rPr>
        <w:t xml:space="preserve"> </w:t>
      </w:r>
      <w:r w:rsidR="00632607">
        <w:rPr>
          <w:sz w:val="24"/>
        </w:rPr>
        <w:t>Enterprise</w:t>
      </w:r>
      <w:r w:rsidR="00632607">
        <w:rPr>
          <w:spacing w:val="-4"/>
          <w:sz w:val="24"/>
        </w:rPr>
        <w:t xml:space="preserve"> </w:t>
      </w:r>
      <w:r w:rsidR="00632607">
        <w:rPr>
          <w:sz w:val="24"/>
        </w:rPr>
        <w:t>Software</w:t>
      </w:r>
      <w:r w:rsidR="00632607">
        <w:rPr>
          <w:spacing w:val="-5"/>
          <w:sz w:val="24"/>
        </w:rPr>
        <w:t xml:space="preserve"> </w:t>
      </w:r>
      <w:r w:rsidR="00632607">
        <w:rPr>
          <w:sz w:val="24"/>
        </w:rPr>
        <w:t>and</w:t>
      </w:r>
      <w:r w:rsidR="00632607">
        <w:rPr>
          <w:spacing w:val="-3"/>
          <w:sz w:val="24"/>
        </w:rPr>
        <w:t xml:space="preserve"> </w:t>
      </w:r>
      <w:r w:rsidR="00632607">
        <w:rPr>
          <w:sz w:val="24"/>
        </w:rPr>
        <w:t>Solutions</w:t>
      </w:r>
      <w:r w:rsidR="00632607">
        <w:rPr>
          <w:spacing w:val="-3"/>
          <w:sz w:val="24"/>
        </w:rPr>
        <w:t xml:space="preserve"> </w:t>
      </w:r>
      <w:r w:rsidR="00632607">
        <w:rPr>
          <w:sz w:val="24"/>
        </w:rPr>
        <w:t>(CHESS)</w:t>
      </w:r>
      <w:r w:rsidR="00632607">
        <w:rPr>
          <w:spacing w:val="-3"/>
          <w:sz w:val="24"/>
        </w:rPr>
        <w:t xml:space="preserve"> </w:t>
      </w:r>
      <w:r w:rsidR="00632607">
        <w:rPr>
          <w:sz w:val="24"/>
        </w:rPr>
        <w:t>Program.</w:t>
      </w:r>
      <w:r w:rsidR="00632607">
        <w:rPr>
          <w:spacing w:val="-3"/>
          <w:sz w:val="24"/>
        </w:rPr>
        <w:t xml:space="preserve"> </w:t>
      </w:r>
      <w:r w:rsidR="00632607">
        <w:rPr>
          <w:sz w:val="24"/>
        </w:rPr>
        <w:t>If</w:t>
      </w:r>
      <w:r w:rsidR="00632607">
        <w:rPr>
          <w:spacing w:val="-4"/>
          <w:sz w:val="24"/>
        </w:rPr>
        <w:t xml:space="preserve"> </w:t>
      </w:r>
      <w:r w:rsidR="00632607">
        <w:rPr>
          <w:sz w:val="24"/>
        </w:rPr>
        <w:t>the</w:t>
      </w:r>
      <w:r w:rsidR="00632607">
        <w:rPr>
          <w:spacing w:val="-3"/>
          <w:sz w:val="24"/>
        </w:rPr>
        <w:t xml:space="preserve"> </w:t>
      </w:r>
      <w:r w:rsidR="00632607">
        <w:rPr>
          <w:sz w:val="24"/>
        </w:rPr>
        <w:t>item</w:t>
      </w:r>
      <w:r w:rsidR="00632607">
        <w:rPr>
          <w:spacing w:val="-3"/>
          <w:sz w:val="24"/>
        </w:rPr>
        <w:t xml:space="preserve"> </w:t>
      </w:r>
      <w:r w:rsidR="00632607">
        <w:rPr>
          <w:sz w:val="24"/>
        </w:rPr>
        <w:t>is</w:t>
      </w:r>
      <w:r w:rsidR="00632607">
        <w:rPr>
          <w:spacing w:val="-3"/>
          <w:sz w:val="24"/>
        </w:rPr>
        <w:t xml:space="preserve"> </w:t>
      </w:r>
      <w:r w:rsidR="00632607">
        <w:rPr>
          <w:sz w:val="24"/>
        </w:rPr>
        <w:t>applicable</w:t>
      </w:r>
      <w:r w:rsidR="00632607">
        <w:rPr>
          <w:spacing w:val="-2"/>
          <w:sz w:val="24"/>
        </w:rPr>
        <w:t xml:space="preserve"> </w:t>
      </w:r>
      <w:r w:rsidR="00632607">
        <w:rPr>
          <w:sz w:val="24"/>
        </w:rPr>
        <w:t>to CHESS and can be purchased through a non-CHESS vendor, then the Contractor shall process an Information Technology Approval System waiver.</w:t>
      </w:r>
    </w:p>
    <w:p w14:paraId="5CEE922D" w14:textId="77777777" w:rsidR="00016C31" w:rsidRDefault="00016C31">
      <w:pPr>
        <w:rPr>
          <w:sz w:val="24"/>
        </w:rPr>
        <w:sectPr w:rsidR="00016C31">
          <w:pgSz w:w="12240" w:h="15840"/>
          <w:pgMar w:top="1300" w:right="640" w:bottom="1060" w:left="1000" w:header="0" w:footer="801" w:gutter="0"/>
          <w:cols w:space="720"/>
        </w:sectPr>
      </w:pPr>
    </w:p>
    <w:p w14:paraId="476AB1B2" w14:textId="77777777" w:rsidR="00016C31" w:rsidRDefault="00632607">
      <w:pPr>
        <w:spacing w:before="79"/>
        <w:ind w:left="219" w:right="175"/>
        <w:rPr>
          <w:sz w:val="24"/>
        </w:rPr>
      </w:pPr>
      <w:r>
        <w:rPr>
          <w:b/>
          <w:sz w:val="24"/>
        </w:rPr>
        <w:lastRenderedPageBreak/>
        <w:t xml:space="preserve">C.8.0 SERVICE CONTRACT REPORTING. </w:t>
      </w:r>
      <w:r>
        <w:rPr>
          <w:sz w:val="24"/>
        </w:rPr>
        <w:t>The contractor shall provide details on how it will track information for the Service Contract Report. The contractor shall report ALL contractor labor hours (including subcontractor labor hours) required for performance of services provided under this TO via a secure</w:t>
      </w:r>
      <w:r>
        <w:rPr>
          <w:spacing w:val="-3"/>
          <w:sz w:val="24"/>
        </w:rPr>
        <w:t xml:space="preserve"> </w:t>
      </w:r>
      <w:r>
        <w:rPr>
          <w:sz w:val="24"/>
        </w:rPr>
        <w:t>data</w:t>
      </w:r>
      <w:r>
        <w:rPr>
          <w:spacing w:val="-1"/>
          <w:sz w:val="24"/>
        </w:rPr>
        <w:t xml:space="preserve"> </w:t>
      </w:r>
      <w:r>
        <w:rPr>
          <w:sz w:val="24"/>
        </w:rPr>
        <w:t>collection</w:t>
      </w:r>
      <w:r>
        <w:rPr>
          <w:spacing w:val="-1"/>
          <w:sz w:val="24"/>
        </w:rPr>
        <w:t xml:space="preserve"> </w:t>
      </w:r>
      <w:r>
        <w:rPr>
          <w:sz w:val="24"/>
        </w:rPr>
        <w:t>site.</w:t>
      </w:r>
      <w:r>
        <w:rPr>
          <w:spacing w:val="-1"/>
          <w:sz w:val="24"/>
        </w:rPr>
        <w:t xml:space="preserve"> </w:t>
      </w:r>
      <w:r>
        <w:rPr>
          <w:sz w:val="24"/>
        </w:rPr>
        <w:t>The</w:t>
      </w:r>
      <w:r>
        <w:rPr>
          <w:spacing w:val="-2"/>
          <w:sz w:val="24"/>
        </w:rPr>
        <w:t xml:space="preserve"> </w:t>
      </w:r>
      <w:r>
        <w:rPr>
          <w:sz w:val="24"/>
        </w:rPr>
        <w:t>contractor</w:t>
      </w:r>
      <w:r>
        <w:rPr>
          <w:spacing w:val="-1"/>
          <w:sz w:val="24"/>
        </w:rPr>
        <w:t xml:space="preserve"> </w:t>
      </w:r>
      <w:r>
        <w:rPr>
          <w:sz w:val="24"/>
        </w:rPr>
        <w:t>is</w:t>
      </w:r>
      <w:r>
        <w:rPr>
          <w:spacing w:val="-1"/>
          <w:sz w:val="24"/>
        </w:rPr>
        <w:t xml:space="preserve"> </w:t>
      </w:r>
      <w:r>
        <w:rPr>
          <w:sz w:val="24"/>
        </w:rPr>
        <w:t>required</w:t>
      </w:r>
      <w:r>
        <w:rPr>
          <w:spacing w:val="-1"/>
          <w:sz w:val="24"/>
        </w:rPr>
        <w:t xml:space="preserve"> </w:t>
      </w:r>
      <w:r>
        <w:rPr>
          <w:sz w:val="24"/>
        </w:rPr>
        <w:t>to</w:t>
      </w:r>
      <w:r>
        <w:rPr>
          <w:spacing w:val="-1"/>
          <w:sz w:val="24"/>
        </w:rPr>
        <w:t xml:space="preserve"> </w:t>
      </w:r>
      <w:r>
        <w:rPr>
          <w:sz w:val="24"/>
        </w:rPr>
        <w:t>completely</w:t>
      </w:r>
      <w:r>
        <w:rPr>
          <w:spacing w:val="-1"/>
          <w:sz w:val="24"/>
        </w:rPr>
        <w:t xml:space="preserve"> </w:t>
      </w:r>
      <w:r>
        <w:rPr>
          <w:sz w:val="24"/>
        </w:rPr>
        <w:t>fill</w:t>
      </w:r>
      <w:r>
        <w:rPr>
          <w:spacing w:val="-1"/>
          <w:sz w:val="24"/>
        </w:rPr>
        <w:t xml:space="preserve"> </w:t>
      </w:r>
      <w:r>
        <w:rPr>
          <w:sz w:val="24"/>
        </w:rPr>
        <w:t>in</w:t>
      </w:r>
      <w:r>
        <w:rPr>
          <w:spacing w:val="-1"/>
          <w:sz w:val="24"/>
        </w:rPr>
        <w:t xml:space="preserve"> </w:t>
      </w:r>
      <w:r>
        <w:rPr>
          <w:sz w:val="24"/>
        </w:rPr>
        <w:t>all</w:t>
      </w:r>
      <w:r>
        <w:rPr>
          <w:spacing w:val="-1"/>
          <w:sz w:val="24"/>
        </w:rPr>
        <w:t xml:space="preserve"> </w:t>
      </w:r>
      <w:r>
        <w:rPr>
          <w:sz w:val="24"/>
        </w:rPr>
        <w:t>required</w:t>
      </w:r>
      <w:r>
        <w:rPr>
          <w:spacing w:val="-1"/>
          <w:sz w:val="24"/>
        </w:rPr>
        <w:t xml:space="preserve"> </w:t>
      </w:r>
      <w:r>
        <w:rPr>
          <w:sz w:val="24"/>
        </w:rPr>
        <w:t>data fields</w:t>
      </w:r>
      <w:r>
        <w:rPr>
          <w:spacing w:val="-1"/>
          <w:sz w:val="24"/>
        </w:rPr>
        <w:t xml:space="preserve"> </w:t>
      </w:r>
      <w:r>
        <w:rPr>
          <w:sz w:val="24"/>
        </w:rPr>
        <w:t>using</w:t>
      </w:r>
      <w:r>
        <w:rPr>
          <w:spacing w:val="-1"/>
          <w:sz w:val="24"/>
        </w:rPr>
        <w:t xml:space="preserve"> </w:t>
      </w:r>
      <w:r>
        <w:rPr>
          <w:sz w:val="24"/>
        </w:rPr>
        <w:t>the following web address: https:/</w:t>
      </w:r>
      <w:hyperlink r:id="rId16">
        <w:r>
          <w:rPr>
            <w:sz w:val="24"/>
          </w:rPr>
          <w:t>/www.sam.gov/</w:t>
        </w:r>
      </w:hyperlink>
      <w:r>
        <w:rPr>
          <w:sz w:val="24"/>
        </w:rPr>
        <w:t>. Reporting inputs will be for the labor executed during the period of performance during each Government fiscal year, which runs October 1 through September 30. While inputs may be reported any time during the fiscal year, all data shall be reported no later than October</w:t>
      </w:r>
      <w:r>
        <w:rPr>
          <w:spacing w:val="-5"/>
          <w:sz w:val="24"/>
        </w:rPr>
        <w:t xml:space="preserve"> </w:t>
      </w:r>
      <w:r>
        <w:rPr>
          <w:sz w:val="24"/>
        </w:rPr>
        <w:t>31</w:t>
      </w:r>
      <w:r>
        <w:rPr>
          <w:spacing w:val="-3"/>
          <w:sz w:val="24"/>
        </w:rPr>
        <w:t xml:space="preserve"> </w:t>
      </w:r>
      <w:r>
        <w:rPr>
          <w:sz w:val="24"/>
        </w:rPr>
        <w:t>of</w:t>
      </w:r>
      <w:r>
        <w:rPr>
          <w:spacing w:val="-2"/>
          <w:sz w:val="24"/>
        </w:rPr>
        <w:t xml:space="preserve"> </w:t>
      </w:r>
      <w:r>
        <w:rPr>
          <w:sz w:val="24"/>
        </w:rPr>
        <w:t>each</w:t>
      </w:r>
      <w:r>
        <w:rPr>
          <w:spacing w:val="-3"/>
          <w:sz w:val="24"/>
        </w:rPr>
        <w:t xml:space="preserve"> </w:t>
      </w:r>
      <w:r>
        <w:rPr>
          <w:sz w:val="24"/>
        </w:rPr>
        <w:t>calendar</w:t>
      </w:r>
      <w:r>
        <w:rPr>
          <w:spacing w:val="-3"/>
          <w:sz w:val="24"/>
        </w:rPr>
        <w:t xml:space="preserve"> </w:t>
      </w:r>
      <w:r>
        <w:rPr>
          <w:sz w:val="24"/>
        </w:rPr>
        <w:t>year,</w:t>
      </w:r>
      <w:r>
        <w:rPr>
          <w:spacing w:val="-3"/>
          <w:sz w:val="24"/>
        </w:rPr>
        <w:t xml:space="preserve"> </w:t>
      </w:r>
      <w:r>
        <w:rPr>
          <w:sz w:val="24"/>
        </w:rPr>
        <w:t>beginning</w:t>
      </w:r>
      <w:r>
        <w:rPr>
          <w:spacing w:val="-3"/>
          <w:sz w:val="24"/>
        </w:rPr>
        <w:t xml:space="preserve"> </w:t>
      </w:r>
      <w:r>
        <w:rPr>
          <w:sz w:val="24"/>
        </w:rPr>
        <w:t>with</w:t>
      </w:r>
      <w:r>
        <w:rPr>
          <w:spacing w:val="-1"/>
          <w:sz w:val="24"/>
        </w:rPr>
        <w:t xml:space="preserve"> </w:t>
      </w:r>
      <w:r>
        <w:rPr>
          <w:sz w:val="24"/>
        </w:rPr>
        <w:t>2022.</w:t>
      </w:r>
      <w:r>
        <w:rPr>
          <w:spacing w:val="-3"/>
          <w:sz w:val="24"/>
        </w:rPr>
        <w:t xml:space="preserve"> </w:t>
      </w:r>
      <w:r>
        <w:rPr>
          <w:sz w:val="24"/>
        </w:rPr>
        <w:t>Contractors</w:t>
      </w:r>
      <w:r>
        <w:rPr>
          <w:spacing w:val="-3"/>
          <w:sz w:val="24"/>
        </w:rPr>
        <w:t xml:space="preserve"> </w:t>
      </w:r>
      <w:r>
        <w:rPr>
          <w:sz w:val="24"/>
        </w:rPr>
        <w:t>may</w:t>
      </w:r>
      <w:r>
        <w:rPr>
          <w:spacing w:val="-3"/>
          <w:sz w:val="24"/>
        </w:rPr>
        <w:t xml:space="preserve"> </w:t>
      </w:r>
      <w:r>
        <w:rPr>
          <w:sz w:val="24"/>
        </w:rPr>
        <w:t>direct</w:t>
      </w:r>
      <w:r>
        <w:rPr>
          <w:spacing w:val="-3"/>
          <w:sz w:val="24"/>
        </w:rPr>
        <w:t xml:space="preserve"> </w:t>
      </w:r>
      <w:r>
        <w:rPr>
          <w:sz w:val="24"/>
        </w:rPr>
        <w:t>questions</w:t>
      </w:r>
      <w:r>
        <w:rPr>
          <w:spacing w:val="-3"/>
          <w:sz w:val="24"/>
        </w:rPr>
        <w:t xml:space="preserve"> </w:t>
      </w:r>
      <w:r>
        <w:rPr>
          <w:sz w:val="24"/>
        </w:rPr>
        <w:t>pertaining</w:t>
      </w:r>
      <w:r>
        <w:rPr>
          <w:spacing w:val="-3"/>
          <w:sz w:val="24"/>
        </w:rPr>
        <w:t xml:space="preserve"> </w:t>
      </w:r>
      <w:r>
        <w:rPr>
          <w:sz w:val="24"/>
        </w:rPr>
        <w:t>to</w:t>
      </w:r>
      <w:r>
        <w:rPr>
          <w:spacing w:val="-3"/>
          <w:sz w:val="24"/>
        </w:rPr>
        <w:t xml:space="preserve"> </w:t>
      </w:r>
      <w:r>
        <w:rPr>
          <w:sz w:val="24"/>
        </w:rPr>
        <w:t>the website to the help desk at: https:/</w:t>
      </w:r>
      <w:hyperlink r:id="rId17">
        <w:r>
          <w:rPr>
            <w:sz w:val="24"/>
          </w:rPr>
          <w:t>/www.sam.gov.</w:t>
        </w:r>
      </w:hyperlink>
    </w:p>
    <w:p w14:paraId="632FE256" w14:textId="77777777" w:rsidR="00016C31" w:rsidRDefault="00016C31">
      <w:pPr>
        <w:pStyle w:val="BodyText"/>
        <w:rPr>
          <w:sz w:val="24"/>
        </w:rPr>
      </w:pPr>
    </w:p>
    <w:p w14:paraId="3F0AF3EE" w14:textId="77777777" w:rsidR="00016C31" w:rsidRDefault="00632607">
      <w:pPr>
        <w:ind w:left="219" w:right="142"/>
        <w:rPr>
          <w:sz w:val="24"/>
        </w:rPr>
      </w:pPr>
      <w:r>
        <w:rPr>
          <w:b/>
          <w:sz w:val="24"/>
        </w:rPr>
        <w:t>C.9.0</w:t>
      </w:r>
      <w:r>
        <w:rPr>
          <w:b/>
          <w:spacing w:val="80"/>
          <w:sz w:val="24"/>
        </w:rPr>
        <w:t xml:space="preserve"> </w:t>
      </w:r>
      <w:r>
        <w:rPr>
          <w:b/>
          <w:sz w:val="24"/>
        </w:rPr>
        <w:t xml:space="preserve">PERFORMANCE OBJECTIVES/METRICS. </w:t>
      </w:r>
      <w:r>
        <w:rPr>
          <w:sz w:val="24"/>
        </w:rPr>
        <w:t>This performance-based service TO incorporates the performance objectives set forth in Performance Requirements Summary (PRS) matrix, Appendix B, of</w:t>
      </w:r>
      <w:r>
        <w:rPr>
          <w:spacing w:val="-1"/>
          <w:sz w:val="24"/>
        </w:rPr>
        <w:t xml:space="preserve"> </w:t>
      </w:r>
      <w:r>
        <w:rPr>
          <w:sz w:val="24"/>
        </w:rPr>
        <w:t>this</w:t>
      </w:r>
      <w:r>
        <w:rPr>
          <w:spacing w:val="-1"/>
          <w:sz w:val="24"/>
        </w:rPr>
        <w:t xml:space="preserve"> </w:t>
      </w:r>
      <w:r>
        <w:rPr>
          <w:sz w:val="24"/>
        </w:rPr>
        <w:t>PWS.</w:t>
      </w:r>
      <w:r>
        <w:rPr>
          <w:spacing w:val="-1"/>
          <w:sz w:val="24"/>
        </w:rPr>
        <w:t xml:space="preserve"> </w:t>
      </w:r>
      <w:r>
        <w:rPr>
          <w:sz w:val="24"/>
        </w:rPr>
        <w:t>The</w:t>
      </w:r>
      <w:r>
        <w:rPr>
          <w:spacing w:val="-3"/>
          <w:sz w:val="24"/>
        </w:rPr>
        <w:t xml:space="preserve"> </w:t>
      </w:r>
      <w:r>
        <w:rPr>
          <w:sz w:val="24"/>
        </w:rPr>
        <w:t>performance</w:t>
      </w:r>
      <w:r>
        <w:rPr>
          <w:spacing w:val="-2"/>
          <w:sz w:val="24"/>
        </w:rPr>
        <w:t xml:space="preserve"> </w:t>
      </w:r>
      <w:r>
        <w:rPr>
          <w:sz w:val="24"/>
        </w:rPr>
        <w:t>objectives</w:t>
      </w:r>
      <w:r>
        <w:rPr>
          <w:spacing w:val="-2"/>
          <w:sz w:val="24"/>
        </w:rPr>
        <w:t xml:space="preserve"> </w:t>
      </w:r>
      <w:r>
        <w:rPr>
          <w:sz w:val="24"/>
        </w:rPr>
        <w:t>in</w:t>
      </w:r>
      <w:r>
        <w:rPr>
          <w:spacing w:val="-1"/>
          <w:sz w:val="24"/>
        </w:rPr>
        <w:t xml:space="preserve"> </w:t>
      </w:r>
      <w:r>
        <w:rPr>
          <w:sz w:val="24"/>
        </w:rPr>
        <w:t>the</w:t>
      </w:r>
      <w:r>
        <w:rPr>
          <w:spacing w:val="-2"/>
          <w:sz w:val="24"/>
        </w:rPr>
        <w:t xml:space="preserve"> </w:t>
      </w:r>
      <w:r>
        <w:rPr>
          <w:sz w:val="24"/>
        </w:rPr>
        <w:t>PRS</w:t>
      </w:r>
      <w:r>
        <w:rPr>
          <w:spacing w:val="-1"/>
          <w:sz w:val="24"/>
        </w:rPr>
        <w:t xml:space="preserve"> </w:t>
      </w:r>
      <w:r>
        <w:rPr>
          <w:sz w:val="24"/>
        </w:rPr>
        <w:t>are</w:t>
      </w:r>
      <w:r>
        <w:rPr>
          <w:spacing w:val="-3"/>
          <w:sz w:val="24"/>
        </w:rPr>
        <w:t xml:space="preserve"> </w:t>
      </w:r>
      <w:r>
        <w:rPr>
          <w:sz w:val="24"/>
        </w:rPr>
        <w:t>derive</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Government’s</w:t>
      </w:r>
      <w:r>
        <w:rPr>
          <w:spacing w:val="-1"/>
          <w:sz w:val="24"/>
        </w:rPr>
        <w:t xml:space="preserve"> </w:t>
      </w:r>
      <w:r>
        <w:rPr>
          <w:sz w:val="24"/>
        </w:rPr>
        <w:t>Quality</w:t>
      </w:r>
      <w:r>
        <w:rPr>
          <w:spacing w:val="-1"/>
          <w:sz w:val="24"/>
        </w:rPr>
        <w:t xml:space="preserve"> </w:t>
      </w:r>
      <w:r>
        <w:rPr>
          <w:sz w:val="24"/>
        </w:rPr>
        <w:t>Assurance Surveillance</w:t>
      </w:r>
      <w:r>
        <w:rPr>
          <w:spacing w:val="-4"/>
          <w:sz w:val="24"/>
        </w:rPr>
        <w:t xml:space="preserve"> </w:t>
      </w:r>
      <w:r>
        <w:rPr>
          <w:sz w:val="24"/>
        </w:rPr>
        <w:t>Plan</w:t>
      </w:r>
      <w:r>
        <w:rPr>
          <w:spacing w:val="-3"/>
          <w:sz w:val="24"/>
        </w:rPr>
        <w:t xml:space="preserve"> </w:t>
      </w:r>
      <w:r>
        <w:rPr>
          <w:sz w:val="24"/>
        </w:rPr>
        <w:t>(QASP),</w:t>
      </w:r>
      <w:r>
        <w:rPr>
          <w:spacing w:val="-3"/>
          <w:sz w:val="24"/>
        </w:rPr>
        <w:t xml:space="preserve"> </w:t>
      </w:r>
      <w:r>
        <w:rPr>
          <w:sz w:val="24"/>
        </w:rPr>
        <w:t>which</w:t>
      </w:r>
      <w:r>
        <w:rPr>
          <w:spacing w:val="-3"/>
          <w:sz w:val="24"/>
        </w:rPr>
        <w:t xml:space="preserve"> </w:t>
      </w:r>
      <w:r>
        <w:rPr>
          <w:sz w:val="24"/>
        </w:rPr>
        <w:t>is</w:t>
      </w:r>
      <w:r>
        <w:rPr>
          <w:spacing w:val="-3"/>
          <w:sz w:val="24"/>
        </w:rPr>
        <w:t xml:space="preserve"> </w:t>
      </w:r>
      <w:r>
        <w:rPr>
          <w:sz w:val="24"/>
        </w:rPr>
        <w:t>for</w:t>
      </w:r>
      <w:r>
        <w:rPr>
          <w:spacing w:val="-5"/>
          <w:sz w:val="24"/>
        </w:rPr>
        <w:t xml:space="preserve"> </w:t>
      </w:r>
      <w:r>
        <w:rPr>
          <w:sz w:val="24"/>
        </w:rPr>
        <w:t>internal</w:t>
      </w:r>
      <w:r>
        <w:rPr>
          <w:spacing w:val="-1"/>
          <w:sz w:val="24"/>
        </w:rPr>
        <w:t xml:space="preserve"> </w:t>
      </w:r>
      <w:r>
        <w:rPr>
          <w:sz w:val="24"/>
        </w:rPr>
        <w:t>use</w:t>
      </w:r>
      <w:r>
        <w:rPr>
          <w:spacing w:val="-4"/>
          <w:sz w:val="24"/>
        </w:rPr>
        <w:t xml:space="preserve"> </w:t>
      </w:r>
      <w:r>
        <w:rPr>
          <w:sz w:val="24"/>
        </w:rPr>
        <w:t>only.</w:t>
      </w:r>
      <w:r>
        <w:rPr>
          <w:spacing w:val="-3"/>
          <w:sz w:val="24"/>
        </w:rPr>
        <w:t xml:space="preserve"> </w:t>
      </w:r>
      <w:r>
        <w:rPr>
          <w:sz w:val="24"/>
        </w:rPr>
        <w:t>It</w:t>
      </w:r>
      <w:r>
        <w:rPr>
          <w:spacing w:val="-3"/>
          <w:sz w:val="24"/>
        </w:rPr>
        <w:t xml:space="preserve"> </w:t>
      </w:r>
      <w:r>
        <w:rPr>
          <w:sz w:val="24"/>
        </w:rPr>
        <w:t>is</w:t>
      </w:r>
      <w:r>
        <w:rPr>
          <w:spacing w:val="-4"/>
          <w:sz w:val="24"/>
        </w:rPr>
        <w:t xml:space="preserve"> </w:t>
      </w:r>
      <w:r>
        <w:rPr>
          <w:sz w:val="24"/>
        </w:rPr>
        <w:t>the</w:t>
      </w:r>
      <w:r>
        <w:rPr>
          <w:spacing w:val="-1"/>
          <w:sz w:val="24"/>
        </w:rPr>
        <w:t xml:space="preserve"> </w:t>
      </w:r>
      <w:r>
        <w:rPr>
          <w:sz w:val="24"/>
        </w:rPr>
        <w:t>contractor’s</w:t>
      </w:r>
      <w:r>
        <w:rPr>
          <w:spacing w:val="-4"/>
          <w:sz w:val="24"/>
        </w:rPr>
        <w:t xml:space="preserve"> </w:t>
      </w:r>
      <w:r>
        <w:rPr>
          <w:sz w:val="24"/>
        </w:rPr>
        <w:t>responsibility</w:t>
      </w:r>
      <w:r>
        <w:rPr>
          <w:spacing w:val="-3"/>
          <w:sz w:val="24"/>
        </w:rPr>
        <w:t xml:space="preserve"> </w:t>
      </w:r>
      <w:r>
        <w:rPr>
          <w:sz w:val="24"/>
        </w:rPr>
        <w:t>to</w:t>
      </w:r>
      <w:r>
        <w:rPr>
          <w:spacing w:val="-3"/>
          <w:sz w:val="24"/>
        </w:rPr>
        <w:t xml:space="preserve"> </w:t>
      </w:r>
      <w:r>
        <w:rPr>
          <w:sz w:val="24"/>
        </w:rPr>
        <w:t>employ</w:t>
      </w:r>
      <w:r>
        <w:rPr>
          <w:spacing w:val="-3"/>
          <w:sz w:val="24"/>
        </w:rPr>
        <w:t xml:space="preserve"> </w:t>
      </w:r>
      <w:r>
        <w:rPr>
          <w:sz w:val="24"/>
        </w:rPr>
        <w:t>the necessary resources to ensure accomplishment of these objectives. The Government’s assessment of the contractor’s performance in achieving these objectives will utilize the performance standards, acceptable quality levels, surveillance</w:t>
      </w:r>
      <w:r>
        <w:rPr>
          <w:spacing w:val="-1"/>
          <w:sz w:val="24"/>
        </w:rPr>
        <w:t xml:space="preserve"> </w:t>
      </w:r>
      <w:r>
        <w:rPr>
          <w:sz w:val="24"/>
        </w:rPr>
        <w:t>methods, and performance evaluation ratings described in the</w:t>
      </w:r>
      <w:r>
        <w:rPr>
          <w:spacing w:val="-1"/>
          <w:sz w:val="24"/>
        </w:rPr>
        <w:t xml:space="preserve"> </w:t>
      </w:r>
      <w:r>
        <w:rPr>
          <w:sz w:val="24"/>
        </w:rPr>
        <w:t>PRS matrix. The performance evaluation ratings will be implemented via the Government’s past performance assessment conducted in accordance with FAR Part 42 of the Federal Acquisition Regulation (FAR), as applicable.</w:t>
      </w:r>
    </w:p>
    <w:p w14:paraId="223CC083" w14:textId="77777777" w:rsidR="00016C31" w:rsidRDefault="00016C31">
      <w:pPr>
        <w:pStyle w:val="BodyText"/>
        <w:spacing w:before="1"/>
        <w:rPr>
          <w:sz w:val="24"/>
        </w:rPr>
      </w:pPr>
    </w:p>
    <w:p w14:paraId="0FB22D45" w14:textId="77777777" w:rsidR="00016C31" w:rsidRDefault="00632607">
      <w:pPr>
        <w:ind w:left="219" w:right="175"/>
        <w:rPr>
          <w:sz w:val="24"/>
        </w:rPr>
      </w:pPr>
      <w:r>
        <w:rPr>
          <w:b/>
          <w:sz w:val="24"/>
        </w:rPr>
        <w:t xml:space="preserve">C.10 </w:t>
      </w:r>
      <w:r>
        <w:rPr>
          <w:sz w:val="24"/>
        </w:rPr>
        <w:t>The contractor is responsible for ensuring adequate marking and security measures are in place to prevent</w:t>
      </w:r>
      <w:r>
        <w:rPr>
          <w:spacing w:val="-3"/>
          <w:sz w:val="24"/>
        </w:rPr>
        <w:t xml:space="preserve"> </w:t>
      </w:r>
      <w:r>
        <w:rPr>
          <w:sz w:val="24"/>
        </w:rPr>
        <w:t>unauthorized</w:t>
      </w:r>
      <w:r>
        <w:rPr>
          <w:spacing w:val="-3"/>
          <w:sz w:val="24"/>
        </w:rPr>
        <w:t xml:space="preserve"> </w:t>
      </w:r>
      <w:r>
        <w:rPr>
          <w:sz w:val="24"/>
        </w:rPr>
        <w:t>access</w:t>
      </w:r>
      <w:r>
        <w:rPr>
          <w:spacing w:val="-3"/>
          <w:sz w:val="24"/>
        </w:rPr>
        <w:t xml:space="preserve"> </w:t>
      </w:r>
      <w:r>
        <w:rPr>
          <w:sz w:val="24"/>
        </w:rPr>
        <w:t>to</w:t>
      </w:r>
      <w:r>
        <w:rPr>
          <w:spacing w:val="-3"/>
          <w:sz w:val="24"/>
        </w:rPr>
        <w:t xml:space="preserve"> </w:t>
      </w:r>
      <w:r>
        <w:rPr>
          <w:sz w:val="24"/>
        </w:rPr>
        <w:t>electronic</w:t>
      </w:r>
      <w:r>
        <w:rPr>
          <w:spacing w:val="-4"/>
          <w:sz w:val="24"/>
        </w:rPr>
        <w:t xml:space="preserve"> </w:t>
      </w:r>
      <w:r>
        <w:rPr>
          <w:sz w:val="24"/>
        </w:rPr>
        <w:t>data.</w:t>
      </w:r>
      <w:r>
        <w:rPr>
          <w:spacing w:val="-1"/>
          <w:sz w:val="24"/>
        </w:rPr>
        <w:t xml:space="preserve"> </w:t>
      </w:r>
      <w:r>
        <w:rPr>
          <w:sz w:val="24"/>
        </w:rPr>
        <w:t>The</w:t>
      </w:r>
      <w:r>
        <w:rPr>
          <w:spacing w:val="-4"/>
          <w:sz w:val="24"/>
        </w:rPr>
        <w:t xml:space="preserve"> </w:t>
      </w:r>
      <w:r>
        <w:rPr>
          <w:sz w:val="24"/>
        </w:rPr>
        <w:t>contractor</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authorized</w:t>
      </w:r>
      <w:r>
        <w:rPr>
          <w:spacing w:val="-3"/>
          <w:sz w:val="24"/>
        </w:rPr>
        <w:t xml:space="preserve"> </w:t>
      </w:r>
      <w:r>
        <w:rPr>
          <w:sz w:val="24"/>
        </w:rPr>
        <w:t>to</w:t>
      </w:r>
      <w:r>
        <w:rPr>
          <w:spacing w:val="-3"/>
          <w:sz w:val="24"/>
        </w:rPr>
        <w:t xml:space="preserve"> </w:t>
      </w:r>
      <w:r>
        <w:rPr>
          <w:sz w:val="24"/>
        </w:rPr>
        <w:t>provide</w:t>
      </w:r>
      <w:r>
        <w:rPr>
          <w:spacing w:val="-4"/>
          <w:sz w:val="24"/>
        </w:rPr>
        <w:t xml:space="preserve"> </w:t>
      </w:r>
      <w:r>
        <w:rPr>
          <w:sz w:val="24"/>
        </w:rPr>
        <w:t>copies</w:t>
      </w:r>
      <w:r>
        <w:rPr>
          <w:spacing w:val="-3"/>
          <w:sz w:val="24"/>
        </w:rPr>
        <w:t xml:space="preserve"> </w:t>
      </w:r>
      <w:r>
        <w:rPr>
          <w:sz w:val="24"/>
        </w:rPr>
        <w:t>of</w:t>
      </w:r>
      <w:r>
        <w:rPr>
          <w:spacing w:val="-2"/>
          <w:sz w:val="24"/>
        </w:rPr>
        <w:t xml:space="preserve"> </w:t>
      </w:r>
      <w:r>
        <w:rPr>
          <w:sz w:val="24"/>
        </w:rPr>
        <w:t>any data on the</w:t>
      </w:r>
      <w:r>
        <w:rPr>
          <w:spacing w:val="-1"/>
          <w:sz w:val="24"/>
        </w:rPr>
        <w:t xml:space="preserve"> </w:t>
      </w:r>
      <w:r>
        <w:rPr>
          <w:sz w:val="24"/>
        </w:rPr>
        <w:t>CDRL to activities who are</w:t>
      </w:r>
      <w:r>
        <w:rPr>
          <w:spacing w:val="-2"/>
          <w:sz w:val="24"/>
        </w:rPr>
        <w:t xml:space="preserve"> </w:t>
      </w:r>
      <w:r>
        <w:rPr>
          <w:sz w:val="24"/>
        </w:rPr>
        <w:t>not specifically identified in the</w:t>
      </w:r>
      <w:r>
        <w:rPr>
          <w:spacing w:val="-1"/>
          <w:sz w:val="24"/>
        </w:rPr>
        <w:t xml:space="preserve"> </w:t>
      </w:r>
      <w:r>
        <w:rPr>
          <w:sz w:val="24"/>
        </w:rPr>
        <w:t>distribution block of</w:t>
      </w:r>
      <w:r>
        <w:rPr>
          <w:spacing w:val="-2"/>
          <w:sz w:val="24"/>
        </w:rPr>
        <w:t xml:space="preserve"> </w:t>
      </w:r>
      <w:r>
        <w:rPr>
          <w:sz w:val="24"/>
        </w:rPr>
        <w:t>the CDRL without written Government approval from the contracting officer.</w:t>
      </w:r>
    </w:p>
    <w:p w14:paraId="417F7513" w14:textId="77777777" w:rsidR="00016C31" w:rsidRDefault="00016C31">
      <w:pPr>
        <w:pStyle w:val="BodyText"/>
        <w:rPr>
          <w:sz w:val="24"/>
        </w:rPr>
      </w:pPr>
    </w:p>
    <w:p w14:paraId="51BB3EE8" w14:textId="77777777" w:rsidR="00016C31" w:rsidRDefault="00632607">
      <w:pPr>
        <w:pStyle w:val="Heading2"/>
      </w:pPr>
      <w:r>
        <w:t>C.11.0</w:t>
      </w:r>
      <w:r>
        <w:rPr>
          <w:spacing w:val="4"/>
        </w:rPr>
        <w:t xml:space="preserve"> </w:t>
      </w:r>
      <w:r>
        <w:t>KEY</w:t>
      </w:r>
      <w:r>
        <w:rPr>
          <w:spacing w:val="-3"/>
        </w:rPr>
        <w:t xml:space="preserve"> </w:t>
      </w:r>
      <w:r>
        <w:rPr>
          <w:spacing w:val="-2"/>
        </w:rPr>
        <w:t>PERSONNEL</w:t>
      </w:r>
    </w:p>
    <w:p w14:paraId="17691E6E" w14:textId="77777777" w:rsidR="00016C31" w:rsidRDefault="00016C31">
      <w:pPr>
        <w:pStyle w:val="BodyText"/>
        <w:spacing w:before="1"/>
        <w:rPr>
          <w:b/>
          <w:sz w:val="24"/>
        </w:rPr>
      </w:pPr>
    </w:p>
    <w:p w14:paraId="36C114C3" w14:textId="77777777" w:rsidR="00016C31" w:rsidRDefault="00632607">
      <w:pPr>
        <w:ind w:left="219"/>
        <w:rPr>
          <w:sz w:val="24"/>
        </w:rPr>
      </w:pPr>
      <w:r>
        <w:rPr>
          <w:b/>
          <w:sz w:val="24"/>
        </w:rPr>
        <w:t>C.12.1 Program</w:t>
      </w:r>
      <w:r>
        <w:rPr>
          <w:b/>
          <w:spacing w:val="-3"/>
          <w:sz w:val="24"/>
        </w:rPr>
        <w:t xml:space="preserve"> </w:t>
      </w:r>
      <w:r>
        <w:rPr>
          <w:b/>
          <w:sz w:val="24"/>
        </w:rPr>
        <w:t>Manager</w:t>
      </w:r>
      <w:r>
        <w:rPr>
          <w:sz w:val="24"/>
        </w:rPr>
        <w:t>.</w:t>
      </w:r>
      <w:r>
        <w:rPr>
          <w:spacing w:val="-4"/>
          <w:sz w:val="24"/>
        </w:rPr>
        <w:t xml:space="preserve"> </w:t>
      </w:r>
      <w:r>
        <w:rPr>
          <w:sz w:val="24"/>
        </w:rPr>
        <w:t>The</w:t>
      </w:r>
      <w:r>
        <w:rPr>
          <w:spacing w:val="-4"/>
          <w:sz w:val="24"/>
        </w:rPr>
        <w:t xml:space="preserve"> </w:t>
      </w:r>
      <w:r>
        <w:rPr>
          <w:sz w:val="24"/>
        </w:rPr>
        <w:t>Government</w:t>
      </w:r>
      <w:r>
        <w:rPr>
          <w:spacing w:val="-4"/>
          <w:sz w:val="24"/>
        </w:rPr>
        <w:t xml:space="preserve"> </w:t>
      </w:r>
      <w:r>
        <w:rPr>
          <w:sz w:val="24"/>
        </w:rPr>
        <w:t>has</w:t>
      </w:r>
      <w:r>
        <w:rPr>
          <w:spacing w:val="-4"/>
          <w:sz w:val="24"/>
        </w:rPr>
        <w:t xml:space="preserve"> </w:t>
      </w:r>
      <w:r>
        <w:rPr>
          <w:sz w:val="24"/>
        </w:rPr>
        <w:t>determined</w:t>
      </w:r>
      <w:r>
        <w:rPr>
          <w:spacing w:val="-4"/>
          <w:sz w:val="24"/>
        </w:rPr>
        <w:t xml:space="preserve"> </w:t>
      </w:r>
      <w:r>
        <w:rPr>
          <w:sz w:val="24"/>
        </w:rPr>
        <w:t>that</w:t>
      </w:r>
      <w:r>
        <w:rPr>
          <w:spacing w:val="-4"/>
          <w:sz w:val="24"/>
        </w:rPr>
        <w:t xml:space="preserve"> </w:t>
      </w:r>
      <w:r>
        <w:rPr>
          <w:sz w:val="24"/>
        </w:rPr>
        <w:t>the</w:t>
      </w:r>
      <w:r>
        <w:rPr>
          <w:spacing w:val="-4"/>
          <w:sz w:val="24"/>
        </w:rPr>
        <w:t xml:space="preserve"> </w:t>
      </w:r>
      <w:r>
        <w:rPr>
          <w:sz w:val="24"/>
        </w:rPr>
        <w:t>Program</w:t>
      </w:r>
      <w:r>
        <w:rPr>
          <w:spacing w:val="-4"/>
          <w:sz w:val="24"/>
        </w:rPr>
        <w:t xml:space="preserve"> </w:t>
      </w:r>
      <w:r>
        <w:rPr>
          <w:sz w:val="24"/>
        </w:rPr>
        <w:t>Manager</w:t>
      </w:r>
      <w:r>
        <w:rPr>
          <w:spacing w:val="-4"/>
          <w:sz w:val="24"/>
        </w:rPr>
        <w:t xml:space="preserve"> </w:t>
      </w:r>
      <w:r>
        <w:rPr>
          <w:sz w:val="24"/>
        </w:rPr>
        <w:t>is</w:t>
      </w:r>
      <w:r>
        <w:rPr>
          <w:spacing w:val="-4"/>
          <w:sz w:val="24"/>
        </w:rPr>
        <w:t xml:space="preserve"> </w:t>
      </w:r>
      <w:r>
        <w:rPr>
          <w:sz w:val="24"/>
        </w:rPr>
        <w:t>Key</w:t>
      </w:r>
      <w:r>
        <w:rPr>
          <w:spacing w:val="-4"/>
          <w:sz w:val="24"/>
        </w:rPr>
        <w:t xml:space="preserve"> </w:t>
      </w:r>
      <w:r>
        <w:rPr>
          <w:sz w:val="24"/>
        </w:rPr>
        <w:t>Personnel. Prior to replacing personnel in this position during contract performance, the contractor shall provide the Contracting Officer not less than thirty (30) days advance notice and shall submit justification (including proposed substitutions) in sufficient detail to permit evaluation of the impact on the program.</w:t>
      </w:r>
    </w:p>
    <w:p w14:paraId="28465C86" w14:textId="77777777" w:rsidR="00016C31" w:rsidRDefault="00016C31">
      <w:pPr>
        <w:pStyle w:val="BodyText"/>
        <w:spacing w:before="11"/>
      </w:pPr>
    </w:p>
    <w:p w14:paraId="2E5858CC" w14:textId="77777777" w:rsidR="00016C31" w:rsidRDefault="00632607">
      <w:pPr>
        <w:pStyle w:val="Heading1"/>
      </w:pPr>
      <w:r>
        <w:t>Section</w:t>
      </w:r>
      <w:r>
        <w:rPr>
          <w:spacing w:val="-6"/>
        </w:rPr>
        <w:t xml:space="preserve"> </w:t>
      </w:r>
      <w:r>
        <w:t>D.</w:t>
      </w:r>
      <w:r>
        <w:rPr>
          <w:spacing w:val="-4"/>
        </w:rPr>
        <w:t xml:space="preserve"> </w:t>
      </w:r>
      <w:r>
        <w:t>Packaging</w:t>
      </w:r>
      <w:r>
        <w:rPr>
          <w:spacing w:val="-2"/>
        </w:rPr>
        <w:t xml:space="preserve"> </w:t>
      </w:r>
      <w:r>
        <w:t>&amp;</w:t>
      </w:r>
      <w:r>
        <w:rPr>
          <w:spacing w:val="-3"/>
        </w:rPr>
        <w:t xml:space="preserve"> </w:t>
      </w:r>
      <w:r>
        <w:rPr>
          <w:spacing w:val="-2"/>
        </w:rPr>
        <w:t>Marking</w:t>
      </w:r>
    </w:p>
    <w:p w14:paraId="0E5354F7" w14:textId="77777777" w:rsidR="00016C31" w:rsidRDefault="00632607">
      <w:pPr>
        <w:spacing w:before="119"/>
        <w:ind w:left="219" w:right="264"/>
        <w:rPr>
          <w:b/>
          <w:sz w:val="24"/>
        </w:rPr>
      </w:pPr>
      <w:r>
        <w:rPr>
          <w:b/>
          <w:sz w:val="24"/>
        </w:rPr>
        <w:t>D.1</w:t>
      </w:r>
      <w:r>
        <w:rPr>
          <w:b/>
          <w:spacing w:val="40"/>
          <w:sz w:val="24"/>
        </w:rPr>
        <w:t xml:space="preserve"> </w:t>
      </w:r>
      <w:r>
        <w:rPr>
          <w:sz w:val="24"/>
        </w:rPr>
        <w:t>Packing</w:t>
      </w:r>
      <w:r>
        <w:rPr>
          <w:spacing w:val="-3"/>
          <w:sz w:val="24"/>
        </w:rPr>
        <w:t xml:space="preserve"> </w:t>
      </w:r>
      <w:r>
        <w:rPr>
          <w:sz w:val="24"/>
        </w:rPr>
        <w:t>and</w:t>
      </w:r>
      <w:r>
        <w:rPr>
          <w:spacing w:val="-3"/>
          <w:sz w:val="24"/>
        </w:rPr>
        <w:t xml:space="preserve"> </w:t>
      </w:r>
      <w:r>
        <w:rPr>
          <w:sz w:val="24"/>
        </w:rPr>
        <w:t>marking</w:t>
      </w:r>
      <w:r>
        <w:rPr>
          <w:spacing w:val="-3"/>
          <w:sz w:val="24"/>
        </w:rPr>
        <w:t xml:space="preserve"> </w:t>
      </w:r>
      <w:r>
        <w:rPr>
          <w:sz w:val="24"/>
        </w:rPr>
        <w:t>of</w:t>
      </w:r>
      <w:r>
        <w:rPr>
          <w:spacing w:val="-3"/>
          <w:sz w:val="24"/>
        </w:rPr>
        <w:t xml:space="preserve"> </w:t>
      </w:r>
      <w:r>
        <w:rPr>
          <w:sz w:val="24"/>
        </w:rPr>
        <w:t>technical</w:t>
      </w:r>
      <w:r>
        <w:rPr>
          <w:spacing w:val="-3"/>
          <w:sz w:val="24"/>
        </w:rPr>
        <w:t xml:space="preserve"> </w:t>
      </w:r>
      <w:r>
        <w:rPr>
          <w:sz w:val="24"/>
        </w:rPr>
        <w:t>data</w:t>
      </w:r>
      <w:r>
        <w:rPr>
          <w:spacing w:val="-3"/>
          <w:sz w:val="24"/>
        </w:rPr>
        <w:t xml:space="preserve"> </w:t>
      </w:r>
      <w:r>
        <w:rPr>
          <w:sz w:val="24"/>
        </w:rPr>
        <w:t>and</w:t>
      </w:r>
      <w:r>
        <w:rPr>
          <w:spacing w:val="-3"/>
          <w:sz w:val="24"/>
        </w:rPr>
        <w:t xml:space="preserve"> </w:t>
      </w:r>
      <w:r>
        <w:rPr>
          <w:sz w:val="24"/>
        </w:rPr>
        <w:t>deliverables</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delivered pursuant</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requirements of each individual task order shall be in accordance with Contractor's standard commercial practices. Items shipped shall be marked in accordance with the instructions provided with each task order</w:t>
      </w:r>
      <w:r>
        <w:rPr>
          <w:b/>
          <w:sz w:val="24"/>
        </w:rPr>
        <w:t>.</w:t>
      </w:r>
    </w:p>
    <w:p w14:paraId="2DEF4CD1" w14:textId="77777777" w:rsidR="00016C31" w:rsidRDefault="00016C31">
      <w:pPr>
        <w:pStyle w:val="BodyText"/>
        <w:spacing w:before="1"/>
        <w:rPr>
          <w:b/>
          <w:sz w:val="24"/>
        </w:rPr>
      </w:pPr>
    </w:p>
    <w:p w14:paraId="5062B389" w14:textId="77777777" w:rsidR="00016C31" w:rsidRDefault="00632607">
      <w:pPr>
        <w:pStyle w:val="Heading1"/>
      </w:pPr>
      <w:r>
        <w:t>Section</w:t>
      </w:r>
      <w:r>
        <w:rPr>
          <w:spacing w:val="-3"/>
        </w:rPr>
        <w:t xml:space="preserve"> </w:t>
      </w:r>
      <w:r>
        <w:t>E.</w:t>
      </w:r>
      <w:r>
        <w:rPr>
          <w:spacing w:val="-5"/>
        </w:rPr>
        <w:t xml:space="preserve"> </w:t>
      </w:r>
      <w:r>
        <w:t>Inspection</w:t>
      </w:r>
      <w:r>
        <w:rPr>
          <w:spacing w:val="-3"/>
        </w:rPr>
        <w:t xml:space="preserve"> </w:t>
      </w:r>
      <w:r>
        <w:t>and</w:t>
      </w:r>
      <w:r>
        <w:rPr>
          <w:spacing w:val="-2"/>
        </w:rPr>
        <w:t xml:space="preserve"> Acceptance</w:t>
      </w:r>
    </w:p>
    <w:p w14:paraId="758E5ECA" w14:textId="77777777" w:rsidR="00016C31" w:rsidRDefault="00016C31">
      <w:pPr>
        <w:pStyle w:val="BodyText"/>
        <w:spacing w:before="10"/>
        <w:rPr>
          <w:b/>
          <w:sz w:val="23"/>
        </w:rPr>
      </w:pPr>
    </w:p>
    <w:p w14:paraId="71D76B48" w14:textId="77777777" w:rsidR="00016C31" w:rsidRDefault="00632607">
      <w:pPr>
        <w:pStyle w:val="ListParagraph"/>
        <w:numPr>
          <w:ilvl w:val="1"/>
          <w:numId w:val="131"/>
        </w:numPr>
        <w:tabs>
          <w:tab w:val="left" w:pos="621"/>
        </w:tabs>
        <w:ind w:right="372" w:firstLine="0"/>
        <w:rPr>
          <w:sz w:val="24"/>
        </w:rPr>
      </w:pPr>
      <w:r>
        <w:rPr>
          <w:sz w:val="24"/>
        </w:rPr>
        <w:t xml:space="preserve">Inspection and acceptance shall be performed by the Government at destination, unless specified otherwise in individual task orders, via DD </w:t>
      </w:r>
      <w:proofErr w:type="spellStart"/>
      <w:r>
        <w:rPr>
          <w:sz w:val="24"/>
        </w:rPr>
        <w:t>Fann</w:t>
      </w:r>
      <w:proofErr w:type="spellEnd"/>
      <w:r>
        <w:rPr>
          <w:sz w:val="24"/>
        </w:rPr>
        <w:t xml:space="preserve"> 250, Material Inspection and Receiving Report. The contractor</w:t>
      </w:r>
      <w:r>
        <w:rPr>
          <w:spacing w:val="-4"/>
          <w:sz w:val="24"/>
        </w:rPr>
        <w:t xml:space="preserve"> </w:t>
      </w:r>
      <w:r>
        <w:rPr>
          <w:sz w:val="24"/>
        </w:rPr>
        <w:t>shall</w:t>
      </w:r>
      <w:r>
        <w:rPr>
          <w:spacing w:val="-2"/>
          <w:sz w:val="24"/>
        </w:rPr>
        <w:t xml:space="preserve"> </w:t>
      </w:r>
      <w:r>
        <w:rPr>
          <w:sz w:val="24"/>
        </w:rPr>
        <w:t>submit</w:t>
      </w:r>
      <w:r>
        <w:rPr>
          <w:spacing w:val="-3"/>
          <w:sz w:val="24"/>
        </w:rPr>
        <w:t xml:space="preserve"> </w:t>
      </w:r>
      <w:r>
        <w:rPr>
          <w:sz w:val="24"/>
        </w:rPr>
        <w:t>a</w:t>
      </w:r>
      <w:r>
        <w:rPr>
          <w:spacing w:val="-4"/>
          <w:sz w:val="24"/>
        </w:rPr>
        <w:t xml:space="preserve"> </w:t>
      </w:r>
      <w:r>
        <w:rPr>
          <w:sz w:val="24"/>
        </w:rPr>
        <w:t>final</w:t>
      </w:r>
      <w:r>
        <w:rPr>
          <w:spacing w:val="-3"/>
          <w:sz w:val="24"/>
        </w:rPr>
        <w:t xml:space="preserve"> </w:t>
      </w:r>
      <w:r>
        <w:rPr>
          <w:sz w:val="24"/>
        </w:rPr>
        <w:t>DD</w:t>
      </w:r>
      <w:r>
        <w:rPr>
          <w:spacing w:val="-3"/>
          <w:sz w:val="24"/>
        </w:rPr>
        <w:t xml:space="preserve"> </w:t>
      </w:r>
      <w:r>
        <w:rPr>
          <w:sz w:val="24"/>
        </w:rPr>
        <w:t>Form</w:t>
      </w:r>
      <w:r>
        <w:rPr>
          <w:spacing w:val="-3"/>
          <w:sz w:val="24"/>
        </w:rPr>
        <w:t xml:space="preserve"> </w:t>
      </w:r>
      <w:r>
        <w:rPr>
          <w:sz w:val="24"/>
        </w:rPr>
        <w:t>250</w:t>
      </w:r>
      <w:r>
        <w:rPr>
          <w:spacing w:val="-3"/>
          <w:sz w:val="24"/>
        </w:rPr>
        <w:t xml:space="preserve"> </w:t>
      </w:r>
      <w:r>
        <w:rPr>
          <w:sz w:val="24"/>
        </w:rPr>
        <w:t>upon</w:t>
      </w:r>
      <w:r>
        <w:rPr>
          <w:spacing w:val="-3"/>
          <w:sz w:val="24"/>
        </w:rPr>
        <w:t xml:space="preserve"> </w:t>
      </w:r>
      <w:r>
        <w:rPr>
          <w:sz w:val="24"/>
        </w:rPr>
        <w:t>completion</w:t>
      </w:r>
      <w:r>
        <w:rPr>
          <w:spacing w:val="-3"/>
          <w:sz w:val="24"/>
        </w:rPr>
        <w:t xml:space="preserve"> </w:t>
      </w:r>
      <w:r>
        <w:rPr>
          <w:sz w:val="24"/>
        </w:rPr>
        <w:t>of</w:t>
      </w:r>
      <w:r>
        <w:rPr>
          <w:spacing w:val="-4"/>
          <w:sz w:val="24"/>
        </w:rPr>
        <w:t xml:space="preserve"> </w:t>
      </w:r>
      <w:r>
        <w:rPr>
          <w:sz w:val="24"/>
        </w:rPr>
        <w:t>each</w:t>
      </w:r>
      <w:r>
        <w:rPr>
          <w:spacing w:val="-3"/>
          <w:sz w:val="24"/>
        </w:rPr>
        <w:t xml:space="preserve"> </w:t>
      </w:r>
      <w:r>
        <w:rPr>
          <w:sz w:val="24"/>
        </w:rPr>
        <w:t>task</w:t>
      </w:r>
      <w:r>
        <w:rPr>
          <w:spacing w:val="-1"/>
          <w:sz w:val="24"/>
        </w:rPr>
        <w:t xml:space="preserve"> </w:t>
      </w:r>
      <w:r>
        <w:rPr>
          <w:sz w:val="24"/>
        </w:rPr>
        <w:t>order.</w:t>
      </w:r>
      <w:r>
        <w:rPr>
          <w:spacing w:val="-2"/>
          <w:sz w:val="24"/>
        </w:rPr>
        <w:t xml:space="preserve"> </w:t>
      </w:r>
      <w:r>
        <w:rPr>
          <w:sz w:val="24"/>
        </w:rPr>
        <w:t>Final</w:t>
      </w:r>
      <w:r>
        <w:rPr>
          <w:spacing w:val="-3"/>
          <w:sz w:val="24"/>
        </w:rPr>
        <w:t xml:space="preserve"> </w:t>
      </w:r>
      <w:r>
        <w:rPr>
          <w:sz w:val="24"/>
        </w:rPr>
        <w:t>acceptance</w:t>
      </w:r>
      <w:r>
        <w:rPr>
          <w:spacing w:val="-4"/>
          <w:sz w:val="24"/>
        </w:rPr>
        <w:t xml:space="preserve"> </w:t>
      </w:r>
      <w:r>
        <w:rPr>
          <w:sz w:val="24"/>
        </w:rPr>
        <w:t>of</w:t>
      </w:r>
      <w:r>
        <w:rPr>
          <w:spacing w:val="-3"/>
          <w:sz w:val="24"/>
        </w:rPr>
        <w:t xml:space="preserve"> </w:t>
      </w:r>
      <w:r>
        <w:rPr>
          <w:sz w:val="24"/>
        </w:rPr>
        <w:t>all task orders shall be made by the Contracting Officer.</w:t>
      </w:r>
    </w:p>
    <w:p w14:paraId="703BABC1" w14:textId="77777777" w:rsidR="00016C31" w:rsidRDefault="00016C31">
      <w:pPr>
        <w:pStyle w:val="BodyText"/>
        <w:rPr>
          <w:sz w:val="24"/>
        </w:rPr>
      </w:pPr>
    </w:p>
    <w:p w14:paraId="3C38FC08" w14:textId="77777777" w:rsidR="00016C31" w:rsidRDefault="00900DE8">
      <w:pPr>
        <w:ind w:left="219"/>
        <w:rPr>
          <w:b/>
          <w:sz w:val="24"/>
        </w:rPr>
      </w:pPr>
      <w:r>
        <w:pict w14:anchorId="2CC98CB9">
          <v:rect id="docshape19" o:spid="_x0000_s1113" style="position:absolute;left:0;text-align:left;margin-left:59.5pt;margin-top:53.2pt;width:515pt;height:1.45pt;z-index:-18511872;mso-position-horizontal-relative:page" fillcolor="#0e233d" stroked="f">
            <w10:wrap anchorx="page"/>
          </v:rect>
        </w:pict>
      </w:r>
      <w:r w:rsidR="00632607">
        <w:rPr>
          <w:b/>
          <w:sz w:val="24"/>
        </w:rPr>
        <w:t>CLAUSES</w:t>
      </w:r>
      <w:r w:rsidR="00632607">
        <w:rPr>
          <w:b/>
          <w:spacing w:val="-11"/>
          <w:sz w:val="24"/>
        </w:rPr>
        <w:t xml:space="preserve"> </w:t>
      </w:r>
      <w:r w:rsidR="00632607">
        <w:rPr>
          <w:b/>
          <w:sz w:val="24"/>
        </w:rPr>
        <w:t>INCORPORATED</w:t>
      </w:r>
      <w:r w:rsidR="00632607">
        <w:rPr>
          <w:b/>
          <w:spacing w:val="-11"/>
          <w:sz w:val="24"/>
        </w:rPr>
        <w:t xml:space="preserve"> </w:t>
      </w:r>
      <w:r w:rsidR="00632607">
        <w:rPr>
          <w:b/>
          <w:sz w:val="24"/>
        </w:rPr>
        <w:t>BY</w:t>
      </w:r>
      <w:r w:rsidR="00632607">
        <w:rPr>
          <w:b/>
          <w:spacing w:val="-11"/>
          <w:sz w:val="24"/>
        </w:rPr>
        <w:t xml:space="preserve"> </w:t>
      </w:r>
      <w:r w:rsidR="00632607">
        <w:rPr>
          <w:b/>
          <w:spacing w:val="-2"/>
          <w:sz w:val="24"/>
        </w:rPr>
        <w:t>REFERENCE</w:t>
      </w:r>
    </w:p>
    <w:p w14:paraId="71298E8D" w14:textId="77777777" w:rsidR="00016C31" w:rsidRDefault="00016C31">
      <w:pPr>
        <w:pStyle w:val="BodyText"/>
        <w:spacing w:before="10"/>
        <w:rPr>
          <w:b/>
          <w:sz w:val="27"/>
        </w:rPr>
      </w:pPr>
    </w:p>
    <w:tbl>
      <w:tblPr>
        <w:tblW w:w="0" w:type="auto"/>
        <w:tblInd w:w="176" w:type="dxa"/>
        <w:tblLayout w:type="fixed"/>
        <w:tblCellMar>
          <w:left w:w="0" w:type="dxa"/>
          <w:right w:w="0" w:type="dxa"/>
        </w:tblCellMar>
        <w:tblLook w:val="01E0" w:firstRow="1" w:lastRow="1" w:firstColumn="1" w:lastColumn="1" w:noHBand="0" w:noVBand="0"/>
      </w:tblPr>
      <w:tblGrid>
        <w:gridCol w:w="1172"/>
        <w:gridCol w:w="5166"/>
        <w:gridCol w:w="2485"/>
      </w:tblGrid>
      <w:tr w:rsidR="00016C31" w14:paraId="7639453A" w14:textId="77777777">
        <w:trPr>
          <w:trHeight w:val="265"/>
        </w:trPr>
        <w:tc>
          <w:tcPr>
            <w:tcW w:w="1172" w:type="dxa"/>
          </w:tcPr>
          <w:p w14:paraId="624EBAA5" w14:textId="77777777" w:rsidR="00016C31" w:rsidRDefault="00632607">
            <w:pPr>
              <w:pStyle w:val="TableParagraph"/>
              <w:spacing w:line="246" w:lineRule="exact"/>
              <w:ind w:left="50"/>
              <w:rPr>
                <w:sz w:val="24"/>
              </w:rPr>
            </w:pPr>
            <w:r>
              <w:rPr>
                <w:spacing w:val="-2"/>
                <w:sz w:val="24"/>
              </w:rPr>
              <w:t>52.246-</w:t>
            </w:r>
            <w:r>
              <w:rPr>
                <w:spacing w:val="-10"/>
                <w:sz w:val="24"/>
              </w:rPr>
              <w:t>1</w:t>
            </w:r>
          </w:p>
        </w:tc>
        <w:tc>
          <w:tcPr>
            <w:tcW w:w="5166" w:type="dxa"/>
          </w:tcPr>
          <w:p w14:paraId="015B3CDD" w14:textId="77777777" w:rsidR="00016C31" w:rsidRDefault="00632607">
            <w:pPr>
              <w:pStyle w:val="TableParagraph"/>
              <w:spacing w:line="246" w:lineRule="exact"/>
              <w:ind w:left="263"/>
              <w:rPr>
                <w:sz w:val="24"/>
              </w:rPr>
            </w:pPr>
            <w:r>
              <w:rPr>
                <w:sz w:val="24"/>
              </w:rPr>
              <w:t>Contractor</w:t>
            </w:r>
            <w:r>
              <w:rPr>
                <w:spacing w:val="-3"/>
                <w:sz w:val="24"/>
              </w:rPr>
              <w:t xml:space="preserve"> </w:t>
            </w:r>
            <w:r>
              <w:rPr>
                <w:sz w:val="24"/>
              </w:rPr>
              <w:t>Inspection</w:t>
            </w:r>
            <w:r>
              <w:rPr>
                <w:spacing w:val="-3"/>
                <w:sz w:val="24"/>
              </w:rPr>
              <w:t xml:space="preserve"> </w:t>
            </w:r>
            <w:r>
              <w:rPr>
                <w:spacing w:val="-2"/>
                <w:sz w:val="24"/>
              </w:rPr>
              <w:t>Requirements</w:t>
            </w:r>
          </w:p>
        </w:tc>
        <w:tc>
          <w:tcPr>
            <w:tcW w:w="2485" w:type="dxa"/>
          </w:tcPr>
          <w:p w14:paraId="243A937F" w14:textId="77777777" w:rsidR="00016C31" w:rsidRDefault="00632607">
            <w:pPr>
              <w:pStyle w:val="TableParagraph"/>
              <w:spacing w:line="246" w:lineRule="exact"/>
              <w:ind w:left="1429"/>
              <w:rPr>
                <w:sz w:val="24"/>
              </w:rPr>
            </w:pPr>
            <w:r>
              <w:rPr>
                <w:sz w:val="24"/>
              </w:rPr>
              <w:t>APR</w:t>
            </w:r>
            <w:r>
              <w:rPr>
                <w:spacing w:val="-5"/>
                <w:sz w:val="24"/>
              </w:rPr>
              <w:t xml:space="preserve"> </w:t>
            </w:r>
            <w:r>
              <w:rPr>
                <w:spacing w:val="-4"/>
                <w:sz w:val="24"/>
              </w:rPr>
              <w:t>1984</w:t>
            </w:r>
          </w:p>
        </w:tc>
      </w:tr>
    </w:tbl>
    <w:p w14:paraId="0E21C277" w14:textId="77777777" w:rsidR="00016C31" w:rsidRDefault="00016C31">
      <w:pPr>
        <w:spacing w:line="246" w:lineRule="exact"/>
        <w:rPr>
          <w:sz w:val="24"/>
        </w:rPr>
        <w:sectPr w:rsidR="00016C31">
          <w:pgSz w:w="12240" w:h="15840"/>
          <w:pgMar w:top="1300" w:right="640" w:bottom="1060" w:left="1000" w:header="0" w:footer="801" w:gutter="0"/>
          <w:cols w:space="720"/>
        </w:sectPr>
      </w:pPr>
    </w:p>
    <w:p w14:paraId="402DF8D1" w14:textId="5107F0D1" w:rsidR="00016C31" w:rsidRDefault="0044682C">
      <w:pPr>
        <w:pStyle w:val="BodyText"/>
        <w:spacing w:before="6"/>
        <w:rPr>
          <w:b/>
          <w:sz w:val="2"/>
        </w:rPr>
      </w:pPr>
      <w:ins w:id="172" w:author="Chandler Wilson" w:date="2023-05-25T09:25:00Z">
        <w:r>
          <w:rPr>
            <w:b/>
            <w:sz w:val="2"/>
          </w:rPr>
          <w:lastRenderedPageBreak/>
          <w:t>55</w:t>
        </w:r>
      </w:ins>
    </w:p>
    <w:tbl>
      <w:tblPr>
        <w:tblW w:w="0" w:type="auto"/>
        <w:tblInd w:w="176" w:type="dxa"/>
        <w:tblLayout w:type="fixed"/>
        <w:tblCellMar>
          <w:left w:w="0" w:type="dxa"/>
          <w:right w:w="0" w:type="dxa"/>
        </w:tblCellMar>
        <w:tblLook w:val="01E0" w:firstRow="1" w:lastRow="1" w:firstColumn="1" w:lastColumn="1" w:noHBand="0" w:noVBand="0"/>
        <w:tblPrChange w:id="173" w:author="Chandler Wilson" w:date="2023-05-23T16:02:00Z">
          <w:tblPr>
            <w:tblW w:w="0" w:type="auto"/>
            <w:tblInd w:w="176" w:type="dxa"/>
            <w:tblLayout w:type="fixed"/>
            <w:tblCellMar>
              <w:left w:w="0" w:type="dxa"/>
              <w:right w:w="0" w:type="dxa"/>
            </w:tblCellMar>
            <w:tblLook w:val="01E0" w:firstRow="1" w:lastRow="1" w:firstColumn="1" w:lastColumn="1" w:noHBand="0" w:noVBand="0"/>
          </w:tblPr>
        </w:tblPrChange>
      </w:tblPr>
      <w:tblGrid>
        <w:gridCol w:w="1412"/>
        <w:gridCol w:w="6266"/>
        <w:gridCol w:w="1761"/>
        <w:tblGridChange w:id="174">
          <w:tblGrid>
            <w:gridCol w:w="1412"/>
            <w:gridCol w:w="6266"/>
            <w:gridCol w:w="1237"/>
          </w:tblGrid>
        </w:tblGridChange>
      </w:tblGrid>
      <w:tr w:rsidR="00016C31" w:rsidRPr="004C03F9" w14:paraId="472C4AC3" w14:textId="77777777" w:rsidTr="004C03F9">
        <w:trPr>
          <w:trHeight w:val="271"/>
          <w:trPrChange w:id="175" w:author="Chandler Wilson" w:date="2023-05-23T16:02:00Z">
            <w:trPr>
              <w:trHeight w:val="271"/>
            </w:trPr>
          </w:trPrChange>
        </w:trPr>
        <w:tc>
          <w:tcPr>
            <w:tcW w:w="1412" w:type="dxa"/>
            <w:tcPrChange w:id="176" w:author="Chandler Wilson" w:date="2023-05-23T16:02:00Z">
              <w:tcPr>
                <w:tcW w:w="1412" w:type="dxa"/>
              </w:tcPr>
            </w:tcPrChange>
          </w:tcPr>
          <w:p w14:paraId="4DFCED63" w14:textId="2FB17878" w:rsidR="0044682C" w:rsidRDefault="0044682C">
            <w:pPr>
              <w:pStyle w:val="TableParagraph"/>
              <w:spacing w:line="251" w:lineRule="exact"/>
              <w:ind w:left="50"/>
              <w:rPr>
                <w:ins w:id="177" w:author="Chandler Wilson" w:date="2023-05-25T09:25:00Z"/>
                <w:spacing w:val="-2"/>
                <w:sz w:val="24"/>
                <w:highlight w:val="lightGray"/>
              </w:rPr>
            </w:pPr>
            <w:ins w:id="178" w:author="Chandler Wilson" w:date="2023-05-25T09:25:00Z">
              <w:r>
                <w:rPr>
                  <w:spacing w:val="-2"/>
                  <w:sz w:val="24"/>
                  <w:highlight w:val="lightGray"/>
                </w:rPr>
                <w:t>52.246-9</w:t>
              </w:r>
            </w:ins>
          </w:p>
          <w:p w14:paraId="3EAF3C7F" w14:textId="71684C3B" w:rsidR="00016C31" w:rsidRPr="004C03F9" w:rsidRDefault="00632607">
            <w:pPr>
              <w:pStyle w:val="TableParagraph"/>
              <w:spacing w:line="251" w:lineRule="exact"/>
              <w:ind w:left="50"/>
              <w:rPr>
                <w:sz w:val="24"/>
                <w:highlight w:val="lightGray"/>
                <w:rPrChange w:id="179" w:author="Chandler Wilson" w:date="2023-05-23T16:04:00Z">
                  <w:rPr>
                    <w:sz w:val="24"/>
                  </w:rPr>
                </w:rPrChange>
              </w:rPr>
            </w:pPr>
            <w:del w:id="180" w:author="Chandler Wilson" w:date="2023-05-25T09:26:00Z">
              <w:r w:rsidRPr="004C03F9" w:rsidDel="0044682C">
                <w:rPr>
                  <w:spacing w:val="-2"/>
                  <w:sz w:val="24"/>
                  <w:highlight w:val="lightGray"/>
                  <w:rPrChange w:id="181" w:author="Chandler Wilson" w:date="2023-05-23T16:04:00Z">
                    <w:rPr>
                      <w:spacing w:val="-2"/>
                      <w:sz w:val="24"/>
                    </w:rPr>
                  </w:rPrChange>
                </w:rPr>
                <w:delText>52.246-</w:delText>
              </w:r>
              <w:r w:rsidRPr="004C03F9" w:rsidDel="0044682C">
                <w:rPr>
                  <w:spacing w:val="-10"/>
                  <w:sz w:val="24"/>
                  <w:highlight w:val="lightGray"/>
                  <w:rPrChange w:id="182" w:author="Chandler Wilson" w:date="2023-05-23T16:04:00Z">
                    <w:rPr>
                      <w:spacing w:val="-10"/>
                      <w:sz w:val="24"/>
                    </w:rPr>
                  </w:rPrChange>
                </w:rPr>
                <w:delText>2</w:delText>
              </w:r>
            </w:del>
          </w:p>
        </w:tc>
        <w:tc>
          <w:tcPr>
            <w:tcW w:w="6266" w:type="dxa"/>
            <w:tcPrChange w:id="183" w:author="Chandler Wilson" w:date="2023-05-23T16:02:00Z">
              <w:tcPr>
                <w:tcW w:w="6266" w:type="dxa"/>
              </w:tcPr>
            </w:tcPrChange>
          </w:tcPr>
          <w:p w14:paraId="60FC0BEC" w14:textId="49BC8097" w:rsidR="0044682C" w:rsidRDefault="0044682C">
            <w:pPr>
              <w:pStyle w:val="TableParagraph"/>
              <w:spacing w:line="251" w:lineRule="exact"/>
              <w:ind w:left="23"/>
              <w:rPr>
                <w:ins w:id="184" w:author="Chandler Wilson" w:date="2023-05-25T09:25:00Z"/>
                <w:sz w:val="24"/>
                <w:highlight w:val="lightGray"/>
              </w:rPr>
            </w:pPr>
            <w:ins w:id="185" w:author="Chandler Wilson" w:date="2023-05-25T09:25:00Z">
              <w:r>
                <w:rPr>
                  <w:sz w:val="24"/>
                  <w:highlight w:val="lightGray"/>
                </w:rPr>
                <w:t>Inspection of Research and Development</w:t>
              </w:r>
            </w:ins>
          </w:p>
          <w:p w14:paraId="63B0B46B" w14:textId="30B5DB47" w:rsidR="00016C31" w:rsidRPr="004C03F9" w:rsidRDefault="00632607">
            <w:pPr>
              <w:pStyle w:val="TableParagraph"/>
              <w:spacing w:line="251" w:lineRule="exact"/>
              <w:ind w:left="23"/>
              <w:rPr>
                <w:sz w:val="24"/>
                <w:highlight w:val="lightGray"/>
                <w:rPrChange w:id="186" w:author="Chandler Wilson" w:date="2023-05-23T16:04:00Z">
                  <w:rPr>
                    <w:sz w:val="24"/>
                  </w:rPr>
                </w:rPrChange>
              </w:rPr>
            </w:pPr>
            <w:del w:id="187" w:author="Chandler Wilson" w:date="2023-05-25T09:26:00Z">
              <w:r w:rsidRPr="004C03F9" w:rsidDel="0044682C">
                <w:rPr>
                  <w:sz w:val="24"/>
                  <w:highlight w:val="lightGray"/>
                  <w:rPrChange w:id="188" w:author="Chandler Wilson" w:date="2023-05-23T16:04:00Z">
                    <w:rPr>
                      <w:sz w:val="24"/>
                    </w:rPr>
                  </w:rPrChange>
                </w:rPr>
                <w:delText>Inspection</w:delText>
              </w:r>
              <w:r w:rsidRPr="004C03F9" w:rsidDel="0044682C">
                <w:rPr>
                  <w:spacing w:val="-9"/>
                  <w:sz w:val="24"/>
                  <w:highlight w:val="lightGray"/>
                  <w:rPrChange w:id="189" w:author="Chandler Wilson" w:date="2023-05-23T16:04:00Z">
                    <w:rPr>
                      <w:spacing w:val="-9"/>
                      <w:sz w:val="24"/>
                    </w:rPr>
                  </w:rPrChange>
                </w:rPr>
                <w:delText xml:space="preserve"> </w:delText>
              </w:r>
              <w:r w:rsidRPr="004C03F9" w:rsidDel="0044682C">
                <w:rPr>
                  <w:sz w:val="24"/>
                  <w:highlight w:val="lightGray"/>
                  <w:rPrChange w:id="190" w:author="Chandler Wilson" w:date="2023-05-23T16:04:00Z">
                    <w:rPr>
                      <w:sz w:val="24"/>
                    </w:rPr>
                  </w:rPrChange>
                </w:rPr>
                <w:delText>Of</w:delText>
              </w:r>
              <w:r w:rsidRPr="004C03F9" w:rsidDel="0044682C">
                <w:rPr>
                  <w:spacing w:val="-10"/>
                  <w:sz w:val="24"/>
                  <w:highlight w:val="lightGray"/>
                  <w:rPrChange w:id="191" w:author="Chandler Wilson" w:date="2023-05-23T16:04:00Z">
                    <w:rPr>
                      <w:spacing w:val="-10"/>
                      <w:sz w:val="24"/>
                    </w:rPr>
                  </w:rPrChange>
                </w:rPr>
                <w:delText xml:space="preserve"> </w:delText>
              </w:r>
              <w:r w:rsidRPr="004C03F9" w:rsidDel="0044682C">
                <w:rPr>
                  <w:sz w:val="24"/>
                  <w:highlight w:val="lightGray"/>
                  <w:rPrChange w:id="192" w:author="Chandler Wilson" w:date="2023-05-23T16:04:00Z">
                    <w:rPr>
                      <w:sz w:val="24"/>
                    </w:rPr>
                  </w:rPrChange>
                </w:rPr>
                <w:delText>Supplies--Fixed</w:delText>
              </w:r>
              <w:r w:rsidRPr="004C03F9" w:rsidDel="0044682C">
                <w:rPr>
                  <w:spacing w:val="-8"/>
                  <w:sz w:val="24"/>
                  <w:highlight w:val="lightGray"/>
                  <w:rPrChange w:id="193" w:author="Chandler Wilson" w:date="2023-05-23T16:04:00Z">
                    <w:rPr>
                      <w:spacing w:val="-8"/>
                      <w:sz w:val="24"/>
                    </w:rPr>
                  </w:rPrChange>
                </w:rPr>
                <w:delText xml:space="preserve"> </w:delText>
              </w:r>
              <w:r w:rsidRPr="004C03F9" w:rsidDel="0044682C">
                <w:rPr>
                  <w:spacing w:val="-2"/>
                  <w:sz w:val="24"/>
                  <w:highlight w:val="lightGray"/>
                  <w:rPrChange w:id="194" w:author="Chandler Wilson" w:date="2023-05-23T16:04:00Z">
                    <w:rPr>
                      <w:spacing w:val="-2"/>
                      <w:sz w:val="24"/>
                    </w:rPr>
                  </w:rPrChange>
                </w:rPr>
                <w:delText>Price</w:delText>
              </w:r>
            </w:del>
          </w:p>
        </w:tc>
        <w:tc>
          <w:tcPr>
            <w:tcW w:w="1761" w:type="dxa"/>
            <w:tcPrChange w:id="195" w:author="Chandler Wilson" w:date="2023-05-23T16:02:00Z">
              <w:tcPr>
                <w:tcW w:w="1237" w:type="dxa"/>
              </w:tcPr>
            </w:tcPrChange>
          </w:tcPr>
          <w:p w14:paraId="160DA846" w14:textId="07B738DD" w:rsidR="0044682C" w:rsidRDefault="0044682C">
            <w:pPr>
              <w:pStyle w:val="TableParagraph"/>
              <w:spacing w:line="251" w:lineRule="exact"/>
              <w:ind w:left="39" w:right="39"/>
              <w:jc w:val="center"/>
              <w:rPr>
                <w:ins w:id="196" w:author="Chandler Wilson" w:date="2023-05-25T09:25:00Z"/>
                <w:sz w:val="24"/>
                <w:highlight w:val="lightGray"/>
              </w:rPr>
            </w:pPr>
            <w:ins w:id="197" w:author="Chandler Wilson" w:date="2023-05-25T09:25:00Z">
              <w:r>
                <w:rPr>
                  <w:sz w:val="24"/>
                  <w:highlight w:val="lightGray"/>
                </w:rPr>
                <w:t>APR 1984</w:t>
              </w:r>
            </w:ins>
          </w:p>
          <w:p w14:paraId="0D065660" w14:textId="18C856C7" w:rsidR="00016C31" w:rsidRPr="004C03F9" w:rsidRDefault="00632607">
            <w:pPr>
              <w:pStyle w:val="TableParagraph"/>
              <w:spacing w:line="251" w:lineRule="exact"/>
              <w:ind w:left="39" w:right="39"/>
              <w:jc w:val="center"/>
              <w:rPr>
                <w:sz w:val="24"/>
                <w:highlight w:val="lightGray"/>
                <w:rPrChange w:id="198" w:author="Chandler Wilson" w:date="2023-05-23T16:04:00Z">
                  <w:rPr>
                    <w:sz w:val="24"/>
                  </w:rPr>
                </w:rPrChange>
              </w:rPr>
            </w:pPr>
            <w:del w:id="199" w:author="Chandler Wilson" w:date="2023-05-25T09:26:00Z">
              <w:r w:rsidRPr="004C03F9" w:rsidDel="0044682C">
                <w:rPr>
                  <w:sz w:val="24"/>
                  <w:highlight w:val="lightGray"/>
                  <w:rPrChange w:id="200" w:author="Chandler Wilson" w:date="2023-05-23T16:04:00Z">
                    <w:rPr>
                      <w:sz w:val="24"/>
                    </w:rPr>
                  </w:rPrChange>
                </w:rPr>
                <w:delText>AUG</w:delText>
              </w:r>
              <w:r w:rsidRPr="004C03F9" w:rsidDel="0044682C">
                <w:rPr>
                  <w:spacing w:val="-7"/>
                  <w:sz w:val="24"/>
                  <w:highlight w:val="lightGray"/>
                  <w:rPrChange w:id="201" w:author="Chandler Wilson" w:date="2023-05-23T16:04:00Z">
                    <w:rPr>
                      <w:spacing w:val="-7"/>
                      <w:sz w:val="24"/>
                    </w:rPr>
                  </w:rPrChange>
                </w:rPr>
                <w:delText xml:space="preserve"> </w:delText>
              </w:r>
              <w:r w:rsidRPr="004C03F9" w:rsidDel="0044682C">
                <w:rPr>
                  <w:spacing w:val="-4"/>
                  <w:sz w:val="24"/>
                  <w:highlight w:val="lightGray"/>
                  <w:rPrChange w:id="202" w:author="Chandler Wilson" w:date="2023-05-23T16:04:00Z">
                    <w:rPr>
                      <w:spacing w:val="-4"/>
                      <w:sz w:val="24"/>
                    </w:rPr>
                  </w:rPrChange>
                </w:rPr>
                <w:delText>1996</w:delText>
              </w:r>
            </w:del>
          </w:p>
        </w:tc>
      </w:tr>
      <w:tr w:rsidR="00016C31" w:rsidRPr="004C03F9" w14:paraId="6949B2F1" w14:textId="77777777" w:rsidTr="004C03F9">
        <w:trPr>
          <w:trHeight w:val="276"/>
          <w:trPrChange w:id="203" w:author="Chandler Wilson" w:date="2023-05-23T16:02:00Z">
            <w:trPr>
              <w:trHeight w:val="276"/>
            </w:trPr>
          </w:trPrChange>
        </w:trPr>
        <w:tc>
          <w:tcPr>
            <w:tcW w:w="1412" w:type="dxa"/>
            <w:tcPrChange w:id="204" w:author="Chandler Wilson" w:date="2023-05-23T16:02:00Z">
              <w:tcPr>
                <w:tcW w:w="1412" w:type="dxa"/>
              </w:tcPr>
            </w:tcPrChange>
          </w:tcPr>
          <w:p w14:paraId="093CE2ED" w14:textId="779351D8" w:rsidR="00016C31" w:rsidRPr="004C03F9" w:rsidRDefault="00632607">
            <w:pPr>
              <w:pStyle w:val="TableParagraph"/>
              <w:spacing w:line="256" w:lineRule="exact"/>
              <w:ind w:left="50"/>
              <w:rPr>
                <w:sz w:val="24"/>
                <w:highlight w:val="lightGray"/>
                <w:rPrChange w:id="205" w:author="Chandler Wilson" w:date="2023-05-23T16:04:00Z">
                  <w:rPr>
                    <w:sz w:val="24"/>
                  </w:rPr>
                </w:rPrChange>
              </w:rPr>
            </w:pPr>
            <w:del w:id="206" w:author="Chandler Wilson" w:date="2023-05-25T09:26:00Z">
              <w:r w:rsidRPr="004C03F9" w:rsidDel="0044682C">
                <w:rPr>
                  <w:spacing w:val="-2"/>
                  <w:sz w:val="24"/>
                  <w:highlight w:val="lightGray"/>
                  <w:rPrChange w:id="207" w:author="Chandler Wilson" w:date="2023-05-23T16:04:00Z">
                    <w:rPr>
                      <w:spacing w:val="-2"/>
                      <w:sz w:val="24"/>
                    </w:rPr>
                  </w:rPrChange>
                </w:rPr>
                <w:delText>52.246-</w:delText>
              </w:r>
              <w:r w:rsidRPr="004C03F9" w:rsidDel="0044682C">
                <w:rPr>
                  <w:spacing w:val="-10"/>
                  <w:sz w:val="24"/>
                  <w:highlight w:val="lightGray"/>
                  <w:rPrChange w:id="208" w:author="Chandler Wilson" w:date="2023-05-23T16:04:00Z">
                    <w:rPr>
                      <w:spacing w:val="-10"/>
                      <w:sz w:val="24"/>
                    </w:rPr>
                  </w:rPrChange>
                </w:rPr>
                <w:delText>3</w:delText>
              </w:r>
            </w:del>
          </w:p>
        </w:tc>
        <w:tc>
          <w:tcPr>
            <w:tcW w:w="6266" w:type="dxa"/>
            <w:tcPrChange w:id="209" w:author="Chandler Wilson" w:date="2023-05-23T16:02:00Z">
              <w:tcPr>
                <w:tcW w:w="6266" w:type="dxa"/>
              </w:tcPr>
            </w:tcPrChange>
          </w:tcPr>
          <w:p w14:paraId="7FDA4788" w14:textId="4EDFEF9E" w:rsidR="00016C31" w:rsidRPr="004C03F9" w:rsidRDefault="00632607">
            <w:pPr>
              <w:pStyle w:val="TableParagraph"/>
              <w:spacing w:line="256" w:lineRule="exact"/>
              <w:ind w:left="23"/>
              <w:rPr>
                <w:sz w:val="24"/>
                <w:highlight w:val="lightGray"/>
                <w:rPrChange w:id="210" w:author="Chandler Wilson" w:date="2023-05-23T16:04:00Z">
                  <w:rPr>
                    <w:sz w:val="24"/>
                  </w:rPr>
                </w:rPrChange>
              </w:rPr>
            </w:pPr>
            <w:del w:id="211" w:author="Chandler Wilson" w:date="2023-05-25T09:26:00Z">
              <w:r w:rsidRPr="004C03F9" w:rsidDel="0044682C">
                <w:rPr>
                  <w:sz w:val="24"/>
                  <w:highlight w:val="lightGray"/>
                  <w:rPrChange w:id="212" w:author="Chandler Wilson" w:date="2023-05-23T16:04:00Z">
                    <w:rPr>
                      <w:sz w:val="24"/>
                    </w:rPr>
                  </w:rPrChange>
                </w:rPr>
                <w:delText>Inspection</w:delText>
              </w:r>
              <w:r w:rsidRPr="004C03F9" w:rsidDel="0044682C">
                <w:rPr>
                  <w:spacing w:val="-9"/>
                  <w:sz w:val="24"/>
                  <w:highlight w:val="lightGray"/>
                  <w:rPrChange w:id="213" w:author="Chandler Wilson" w:date="2023-05-23T16:04:00Z">
                    <w:rPr>
                      <w:spacing w:val="-9"/>
                      <w:sz w:val="24"/>
                    </w:rPr>
                  </w:rPrChange>
                </w:rPr>
                <w:delText xml:space="preserve"> </w:delText>
              </w:r>
              <w:r w:rsidRPr="004C03F9" w:rsidDel="0044682C">
                <w:rPr>
                  <w:sz w:val="24"/>
                  <w:highlight w:val="lightGray"/>
                  <w:rPrChange w:id="214" w:author="Chandler Wilson" w:date="2023-05-23T16:04:00Z">
                    <w:rPr>
                      <w:sz w:val="24"/>
                    </w:rPr>
                  </w:rPrChange>
                </w:rPr>
                <w:delText>Of</w:delText>
              </w:r>
              <w:r w:rsidRPr="004C03F9" w:rsidDel="0044682C">
                <w:rPr>
                  <w:spacing w:val="-9"/>
                  <w:sz w:val="24"/>
                  <w:highlight w:val="lightGray"/>
                  <w:rPrChange w:id="215" w:author="Chandler Wilson" w:date="2023-05-23T16:04:00Z">
                    <w:rPr>
                      <w:spacing w:val="-9"/>
                      <w:sz w:val="24"/>
                    </w:rPr>
                  </w:rPrChange>
                </w:rPr>
                <w:delText xml:space="preserve"> </w:delText>
              </w:r>
              <w:r w:rsidRPr="004C03F9" w:rsidDel="0044682C">
                <w:rPr>
                  <w:sz w:val="24"/>
                  <w:highlight w:val="lightGray"/>
                  <w:rPrChange w:id="216" w:author="Chandler Wilson" w:date="2023-05-23T16:04:00Z">
                    <w:rPr>
                      <w:sz w:val="24"/>
                    </w:rPr>
                  </w:rPrChange>
                </w:rPr>
                <w:delText>Supplies</w:delText>
              </w:r>
              <w:r w:rsidRPr="004C03F9" w:rsidDel="0044682C">
                <w:rPr>
                  <w:spacing w:val="-7"/>
                  <w:sz w:val="24"/>
                  <w:highlight w:val="lightGray"/>
                  <w:rPrChange w:id="217" w:author="Chandler Wilson" w:date="2023-05-23T16:04:00Z">
                    <w:rPr>
                      <w:spacing w:val="-7"/>
                      <w:sz w:val="24"/>
                    </w:rPr>
                  </w:rPrChange>
                </w:rPr>
                <w:delText xml:space="preserve"> </w:delText>
              </w:r>
              <w:r w:rsidRPr="004C03F9" w:rsidDel="0044682C">
                <w:rPr>
                  <w:sz w:val="24"/>
                  <w:highlight w:val="lightGray"/>
                  <w:rPrChange w:id="218" w:author="Chandler Wilson" w:date="2023-05-23T16:04:00Z">
                    <w:rPr>
                      <w:sz w:val="24"/>
                    </w:rPr>
                  </w:rPrChange>
                </w:rPr>
                <w:delText>Cost-</w:delText>
              </w:r>
              <w:r w:rsidRPr="004C03F9" w:rsidDel="0044682C">
                <w:rPr>
                  <w:spacing w:val="-2"/>
                  <w:sz w:val="24"/>
                  <w:highlight w:val="lightGray"/>
                  <w:rPrChange w:id="219" w:author="Chandler Wilson" w:date="2023-05-23T16:04:00Z">
                    <w:rPr>
                      <w:spacing w:val="-2"/>
                      <w:sz w:val="24"/>
                    </w:rPr>
                  </w:rPrChange>
                </w:rPr>
                <w:delText>Reimbursement</w:delText>
              </w:r>
            </w:del>
          </w:p>
        </w:tc>
        <w:tc>
          <w:tcPr>
            <w:tcW w:w="1761" w:type="dxa"/>
            <w:tcPrChange w:id="220" w:author="Chandler Wilson" w:date="2023-05-23T16:02:00Z">
              <w:tcPr>
                <w:tcW w:w="1237" w:type="dxa"/>
              </w:tcPr>
            </w:tcPrChange>
          </w:tcPr>
          <w:p w14:paraId="73F71767" w14:textId="684342CC" w:rsidR="00016C31" w:rsidRPr="004C03F9" w:rsidRDefault="00632607">
            <w:pPr>
              <w:pStyle w:val="TableParagraph"/>
              <w:spacing w:line="256" w:lineRule="exact"/>
              <w:ind w:left="80" w:right="39"/>
              <w:jc w:val="center"/>
              <w:rPr>
                <w:sz w:val="24"/>
                <w:highlight w:val="lightGray"/>
                <w:rPrChange w:id="221" w:author="Chandler Wilson" w:date="2023-05-23T16:04:00Z">
                  <w:rPr>
                    <w:sz w:val="24"/>
                  </w:rPr>
                </w:rPrChange>
              </w:rPr>
            </w:pPr>
            <w:del w:id="222" w:author="Chandler Wilson" w:date="2023-05-25T09:26:00Z">
              <w:r w:rsidRPr="004C03F9" w:rsidDel="0044682C">
                <w:rPr>
                  <w:sz w:val="24"/>
                  <w:highlight w:val="lightGray"/>
                  <w:rPrChange w:id="223" w:author="Chandler Wilson" w:date="2023-05-23T16:04:00Z">
                    <w:rPr>
                      <w:sz w:val="24"/>
                    </w:rPr>
                  </w:rPrChange>
                </w:rPr>
                <w:delText>MAY</w:delText>
              </w:r>
              <w:r w:rsidRPr="004C03F9" w:rsidDel="0044682C">
                <w:rPr>
                  <w:spacing w:val="-7"/>
                  <w:sz w:val="24"/>
                  <w:highlight w:val="lightGray"/>
                  <w:rPrChange w:id="224" w:author="Chandler Wilson" w:date="2023-05-23T16:04:00Z">
                    <w:rPr>
                      <w:spacing w:val="-7"/>
                      <w:sz w:val="24"/>
                    </w:rPr>
                  </w:rPrChange>
                </w:rPr>
                <w:delText xml:space="preserve"> </w:delText>
              </w:r>
              <w:r w:rsidRPr="004C03F9" w:rsidDel="0044682C">
                <w:rPr>
                  <w:spacing w:val="-4"/>
                  <w:sz w:val="24"/>
                  <w:highlight w:val="lightGray"/>
                  <w:rPrChange w:id="225" w:author="Chandler Wilson" w:date="2023-05-23T16:04:00Z">
                    <w:rPr>
                      <w:spacing w:val="-4"/>
                      <w:sz w:val="24"/>
                    </w:rPr>
                  </w:rPrChange>
                </w:rPr>
                <w:delText>2001</w:delText>
              </w:r>
            </w:del>
          </w:p>
        </w:tc>
      </w:tr>
      <w:tr w:rsidR="00016C31" w:rsidRPr="004C03F9" w14:paraId="263B2B1C" w14:textId="77777777" w:rsidTr="004C03F9">
        <w:trPr>
          <w:trHeight w:val="276"/>
          <w:trPrChange w:id="226" w:author="Chandler Wilson" w:date="2023-05-23T16:02:00Z">
            <w:trPr>
              <w:trHeight w:val="276"/>
            </w:trPr>
          </w:trPrChange>
        </w:trPr>
        <w:tc>
          <w:tcPr>
            <w:tcW w:w="1412" w:type="dxa"/>
            <w:tcPrChange w:id="227" w:author="Chandler Wilson" w:date="2023-05-23T16:02:00Z">
              <w:tcPr>
                <w:tcW w:w="1412" w:type="dxa"/>
              </w:tcPr>
            </w:tcPrChange>
          </w:tcPr>
          <w:p w14:paraId="4B62B060" w14:textId="720E27CC" w:rsidR="00016C31" w:rsidRPr="004C03F9" w:rsidRDefault="00632607">
            <w:pPr>
              <w:pStyle w:val="TableParagraph"/>
              <w:spacing w:line="256" w:lineRule="exact"/>
              <w:ind w:left="50"/>
              <w:rPr>
                <w:sz w:val="24"/>
                <w:highlight w:val="lightGray"/>
                <w:rPrChange w:id="228" w:author="Chandler Wilson" w:date="2023-05-23T16:04:00Z">
                  <w:rPr>
                    <w:sz w:val="24"/>
                  </w:rPr>
                </w:rPrChange>
              </w:rPr>
            </w:pPr>
            <w:del w:id="229" w:author="Chandler Wilson" w:date="2023-05-25T09:26:00Z">
              <w:r w:rsidRPr="004C03F9" w:rsidDel="0044682C">
                <w:rPr>
                  <w:spacing w:val="-2"/>
                  <w:sz w:val="24"/>
                  <w:highlight w:val="lightGray"/>
                  <w:rPrChange w:id="230" w:author="Chandler Wilson" w:date="2023-05-23T16:04:00Z">
                    <w:rPr>
                      <w:spacing w:val="-2"/>
                      <w:sz w:val="24"/>
                    </w:rPr>
                  </w:rPrChange>
                </w:rPr>
                <w:delText>52.246-</w:delText>
              </w:r>
              <w:r w:rsidRPr="004C03F9" w:rsidDel="0044682C">
                <w:rPr>
                  <w:spacing w:val="-10"/>
                  <w:sz w:val="24"/>
                  <w:highlight w:val="lightGray"/>
                  <w:rPrChange w:id="231" w:author="Chandler Wilson" w:date="2023-05-23T16:04:00Z">
                    <w:rPr>
                      <w:spacing w:val="-10"/>
                      <w:sz w:val="24"/>
                    </w:rPr>
                  </w:rPrChange>
                </w:rPr>
                <w:delText>4</w:delText>
              </w:r>
            </w:del>
          </w:p>
        </w:tc>
        <w:tc>
          <w:tcPr>
            <w:tcW w:w="6266" w:type="dxa"/>
            <w:tcPrChange w:id="232" w:author="Chandler Wilson" w:date="2023-05-23T16:02:00Z">
              <w:tcPr>
                <w:tcW w:w="6266" w:type="dxa"/>
              </w:tcPr>
            </w:tcPrChange>
          </w:tcPr>
          <w:p w14:paraId="24153123" w14:textId="3757FAE7" w:rsidR="00016C31" w:rsidRPr="004C03F9" w:rsidRDefault="00632607">
            <w:pPr>
              <w:pStyle w:val="TableParagraph"/>
              <w:spacing w:line="256" w:lineRule="exact"/>
              <w:ind w:left="23"/>
              <w:rPr>
                <w:sz w:val="24"/>
                <w:highlight w:val="lightGray"/>
                <w:rPrChange w:id="233" w:author="Chandler Wilson" w:date="2023-05-23T16:04:00Z">
                  <w:rPr>
                    <w:sz w:val="24"/>
                  </w:rPr>
                </w:rPrChange>
              </w:rPr>
            </w:pPr>
            <w:del w:id="234" w:author="Chandler Wilson" w:date="2023-05-25T09:26:00Z">
              <w:r w:rsidRPr="004C03F9" w:rsidDel="0044682C">
                <w:rPr>
                  <w:sz w:val="24"/>
                  <w:highlight w:val="lightGray"/>
                  <w:rPrChange w:id="235" w:author="Chandler Wilson" w:date="2023-05-23T16:04:00Z">
                    <w:rPr>
                      <w:sz w:val="24"/>
                    </w:rPr>
                  </w:rPrChange>
                </w:rPr>
                <w:delText>Inspection</w:delText>
              </w:r>
              <w:r w:rsidRPr="004C03F9" w:rsidDel="0044682C">
                <w:rPr>
                  <w:spacing w:val="-9"/>
                  <w:sz w:val="24"/>
                  <w:highlight w:val="lightGray"/>
                  <w:rPrChange w:id="236" w:author="Chandler Wilson" w:date="2023-05-23T16:04:00Z">
                    <w:rPr>
                      <w:spacing w:val="-9"/>
                      <w:sz w:val="24"/>
                    </w:rPr>
                  </w:rPrChange>
                </w:rPr>
                <w:delText xml:space="preserve"> </w:delText>
              </w:r>
              <w:r w:rsidRPr="004C03F9" w:rsidDel="0044682C">
                <w:rPr>
                  <w:sz w:val="24"/>
                  <w:highlight w:val="lightGray"/>
                  <w:rPrChange w:id="237" w:author="Chandler Wilson" w:date="2023-05-23T16:04:00Z">
                    <w:rPr>
                      <w:sz w:val="24"/>
                    </w:rPr>
                  </w:rPrChange>
                </w:rPr>
                <w:delText>Of</w:delText>
              </w:r>
              <w:r w:rsidRPr="004C03F9" w:rsidDel="0044682C">
                <w:rPr>
                  <w:spacing w:val="-9"/>
                  <w:sz w:val="24"/>
                  <w:highlight w:val="lightGray"/>
                  <w:rPrChange w:id="238" w:author="Chandler Wilson" w:date="2023-05-23T16:04:00Z">
                    <w:rPr>
                      <w:spacing w:val="-9"/>
                      <w:sz w:val="24"/>
                    </w:rPr>
                  </w:rPrChange>
                </w:rPr>
                <w:delText xml:space="preserve"> </w:delText>
              </w:r>
              <w:r w:rsidRPr="004C03F9" w:rsidDel="0044682C">
                <w:rPr>
                  <w:sz w:val="24"/>
                  <w:highlight w:val="lightGray"/>
                  <w:rPrChange w:id="239" w:author="Chandler Wilson" w:date="2023-05-23T16:04:00Z">
                    <w:rPr>
                      <w:sz w:val="24"/>
                    </w:rPr>
                  </w:rPrChange>
                </w:rPr>
                <w:delText>Services--Fixed</w:delText>
              </w:r>
              <w:r w:rsidRPr="004C03F9" w:rsidDel="0044682C">
                <w:rPr>
                  <w:spacing w:val="-8"/>
                  <w:sz w:val="24"/>
                  <w:highlight w:val="lightGray"/>
                  <w:rPrChange w:id="240" w:author="Chandler Wilson" w:date="2023-05-23T16:04:00Z">
                    <w:rPr>
                      <w:spacing w:val="-8"/>
                      <w:sz w:val="24"/>
                    </w:rPr>
                  </w:rPrChange>
                </w:rPr>
                <w:delText xml:space="preserve"> </w:delText>
              </w:r>
              <w:r w:rsidRPr="004C03F9" w:rsidDel="0044682C">
                <w:rPr>
                  <w:spacing w:val="-2"/>
                  <w:sz w:val="24"/>
                  <w:highlight w:val="lightGray"/>
                  <w:rPrChange w:id="241" w:author="Chandler Wilson" w:date="2023-05-23T16:04:00Z">
                    <w:rPr>
                      <w:spacing w:val="-2"/>
                      <w:sz w:val="24"/>
                    </w:rPr>
                  </w:rPrChange>
                </w:rPr>
                <w:delText>Price</w:delText>
              </w:r>
            </w:del>
          </w:p>
        </w:tc>
        <w:tc>
          <w:tcPr>
            <w:tcW w:w="1761" w:type="dxa"/>
            <w:tcPrChange w:id="242" w:author="Chandler Wilson" w:date="2023-05-23T16:02:00Z">
              <w:tcPr>
                <w:tcW w:w="1237" w:type="dxa"/>
              </w:tcPr>
            </w:tcPrChange>
          </w:tcPr>
          <w:p w14:paraId="5C0AD285" w14:textId="0B566A1A" w:rsidR="00016C31" w:rsidRPr="004C03F9" w:rsidRDefault="00632607">
            <w:pPr>
              <w:pStyle w:val="TableParagraph"/>
              <w:spacing w:line="256" w:lineRule="exact"/>
              <w:ind w:left="39" w:right="39"/>
              <w:jc w:val="center"/>
              <w:rPr>
                <w:sz w:val="24"/>
                <w:highlight w:val="lightGray"/>
                <w:rPrChange w:id="243" w:author="Chandler Wilson" w:date="2023-05-23T16:04:00Z">
                  <w:rPr>
                    <w:sz w:val="24"/>
                  </w:rPr>
                </w:rPrChange>
              </w:rPr>
            </w:pPr>
            <w:del w:id="244" w:author="Chandler Wilson" w:date="2023-05-25T09:26:00Z">
              <w:r w:rsidRPr="004C03F9" w:rsidDel="0044682C">
                <w:rPr>
                  <w:sz w:val="24"/>
                  <w:highlight w:val="lightGray"/>
                  <w:rPrChange w:id="245" w:author="Chandler Wilson" w:date="2023-05-23T16:04:00Z">
                    <w:rPr>
                      <w:sz w:val="24"/>
                    </w:rPr>
                  </w:rPrChange>
                </w:rPr>
                <w:delText>AUG</w:delText>
              </w:r>
              <w:r w:rsidRPr="004C03F9" w:rsidDel="0044682C">
                <w:rPr>
                  <w:spacing w:val="-7"/>
                  <w:sz w:val="24"/>
                  <w:highlight w:val="lightGray"/>
                  <w:rPrChange w:id="246" w:author="Chandler Wilson" w:date="2023-05-23T16:04:00Z">
                    <w:rPr>
                      <w:spacing w:val="-7"/>
                      <w:sz w:val="24"/>
                    </w:rPr>
                  </w:rPrChange>
                </w:rPr>
                <w:delText xml:space="preserve"> </w:delText>
              </w:r>
              <w:r w:rsidRPr="004C03F9" w:rsidDel="0044682C">
                <w:rPr>
                  <w:spacing w:val="-4"/>
                  <w:sz w:val="24"/>
                  <w:highlight w:val="lightGray"/>
                  <w:rPrChange w:id="247" w:author="Chandler Wilson" w:date="2023-05-23T16:04:00Z">
                    <w:rPr>
                      <w:spacing w:val="-4"/>
                      <w:sz w:val="24"/>
                    </w:rPr>
                  </w:rPrChange>
                </w:rPr>
                <w:delText>1996</w:delText>
              </w:r>
            </w:del>
          </w:p>
        </w:tc>
      </w:tr>
      <w:tr w:rsidR="00016C31" w:rsidRPr="004C03F9" w14:paraId="53145F3B" w14:textId="77777777" w:rsidTr="004C03F9">
        <w:trPr>
          <w:trHeight w:val="275"/>
          <w:trPrChange w:id="248" w:author="Chandler Wilson" w:date="2023-05-23T16:02:00Z">
            <w:trPr>
              <w:trHeight w:val="275"/>
            </w:trPr>
          </w:trPrChange>
        </w:trPr>
        <w:tc>
          <w:tcPr>
            <w:tcW w:w="1412" w:type="dxa"/>
            <w:tcPrChange w:id="249" w:author="Chandler Wilson" w:date="2023-05-23T16:02:00Z">
              <w:tcPr>
                <w:tcW w:w="1412" w:type="dxa"/>
              </w:tcPr>
            </w:tcPrChange>
          </w:tcPr>
          <w:p w14:paraId="46F18F23" w14:textId="7D6420AE" w:rsidR="00016C31" w:rsidRPr="004C03F9" w:rsidRDefault="00632607">
            <w:pPr>
              <w:pStyle w:val="TableParagraph"/>
              <w:spacing w:line="256" w:lineRule="exact"/>
              <w:ind w:left="50"/>
              <w:rPr>
                <w:sz w:val="24"/>
                <w:highlight w:val="lightGray"/>
                <w:rPrChange w:id="250" w:author="Chandler Wilson" w:date="2023-05-23T16:04:00Z">
                  <w:rPr>
                    <w:sz w:val="24"/>
                  </w:rPr>
                </w:rPrChange>
              </w:rPr>
            </w:pPr>
            <w:del w:id="251" w:author="Chandler Wilson" w:date="2023-05-25T09:26:00Z">
              <w:r w:rsidRPr="004C03F9" w:rsidDel="0044682C">
                <w:rPr>
                  <w:spacing w:val="-2"/>
                  <w:sz w:val="24"/>
                  <w:highlight w:val="lightGray"/>
                  <w:rPrChange w:id="252" w:author="Chandler Wilson" w:date="2023-05-23T16:04:00Z">
                    <w:rPr>
                      <w:spacing w:val="-2"/>
                      <w:sz w:val="24"/>
                    </w:rPr>
                  </w:rPrChange>
                </w:rPr>
                <w:delText>52.246-</w:delText>
              </w:r>
              <w:r w:rsidRPr="004C03F9" w:rsidDel="0044682C">
                <w:rPr>
                  <w:spacing w:val="-10"/>
                  <w:sz w:val="24"/>
                  <w:highlight w:val="lightGray"/>
                  <w:rPrChange w:id="253" w:author="Chandler Wilson" w:date="2023-05-23T16:04:00Z">
                    <w:rPr>
                      <w:spacing w:val="-10"/>
                      <w:sz w:val="24"/>
                    </w:rPr>
                  </w:rPrChange>
                </w:rPr>
                <w:delText>5</w:delText>
              </w:r>
            </w:del>
          </w:p>
        </w:tc>
        <w:tc>
          <w:tcPr>
            <w:tcW w:w="6266" w:type="dxa"/>
            <w:tcPrChange w:id="254" w:author="Chandler Wilson" w:date="2023-05-23T16:02:00Z">
              <w:tcPr>
                <w:tcW w:w="6266" w:type="dxa"/>
              </w:tcPr>
            </w:tcPrChange>
          </w:tcPr>
          <w:p w14:paraId="3C0D13DF" w14:textId="62425347" w:rsidR="00016C31" w:rsidRPr="004C03F9" w:rsidRDefault="00632607">
            <w:pPr>
              <w:pStyle w:val="TableParagraph"/>
              <w:spacing w:line="256" w:lineRule="exact"/>
              <w:ind w:left="23"/>
              <w:rPr>
                <w:sz w:val="24"/>
                <w:highlight w:val="lightGray"/>
                <w:rPrChange w:id="255" w:author="Chandler Wilson" w:date="2023-05-23T16:04:00Z">
                  <w:rPr>
                    <w:sz w:val="24"/>
                  </w:rPr>
                </w:rPrChange>
              </w:rPr>
            </w:pPr>
            <w:del w:id="256" w:author="Chandler Wilson" w:date="2023-05-25T09:26:00Z">
              <w:r w:rsidRPr="004C03F9" w:rsidDel="0044682C">
                <w:rPr>
                  <w:sz w:val="24"/>
                  <w:highlight w:val="lightGray"/>
                  <w:rPrChange w:id="257" w:author="Chandler Wilson" w:date="2023-05-23T16:04:00Z">
                    <w:rPr>
                      <w:sz w:val="24"/>
                    </w:rPr>
                  </w:rPrChange>
                </w:rPr>
                <w:delText>Inspection</w:delText>
              </w:r>
              <w:r w:rsidRPr="004C03F9" w:rsidDel="0044682C">
                <w:rPr>
                  <w:spacing w:val="-8"/>
                  <w:sz w:val="24"/>
                  <w:highlight w:val="lightGray"/>
                  <w:rPrChange w:id="258" w:author="Chandler Wilson" w:date="2023-05-23T16:04:00Z">
                    <w:rPr>
                      <w:spacing w:val="-8"/>
                      <w:sz w:val="24"/>
                    </w:rPr>
                  </w:rPrChange>
                </w:rPr>
                <w:delText xml:space="preserve"> </w:delText>
              </w:r>
              <w:r w:rsidRPr="004C03F9" w:rsidDel="0044682C">
                <w:rPr>
                  <w:sz w:val="24"/>
                  <w:highlight w:val="lightGray"/>
                  <w:rPrChange w:id="259" w:author="Chandler Wilson" w:date="2023-05-23T16:04:00Z">
                    <w:rPr>
                      <w:sz w:val="24"/>
                    </w:rPr>
                  </w:rPrChange>
                </w:rPr>
                <w:delText>Of</w:delText>
              </w:r>
              <w:r w:rsidRPr="004C03F9" w:rsidDel="0044682C">
                <w:rPr>
                  <w:spacing w:val="-9"/>
                  <w:sz w:val="24"/>
                  <w:highlight w:val="lightGray"/>
                  <w:rPrChange w:id="260" w:author="Chandler Wilson" w:date="2023-05-23T16:04:00Z">
                    <w:rPr>
                      <w:spacing w:val="-9"/>
                      <w:sz w:val="24"/>
                    </w:rPr>
                  </w:rPrChange>
                </w:rPr>
                <w:delText xml:space="preserve"> </w:delText>
              </w:r>
              <w:r w:rsidRPr="004C03F9" w:rsidDel="0044682C">
                <w:rPr>
                  <w:sz w:val="24"/>
                  <w:highlight w:val="lightGray"/>
                  <w:rPrChange w:id="261" w:author="Chandler Wilson" w:date="2023-05-23T16:04:00Z">
                    <w:rPr>
                      <w:sz w:val="24"/>
                    </w:rPr>
                  </w:rPrChange>
                </w:rPr>
                <w:delText>Services</w:delText>
              </w:r>
              <w:r w:rsidRPr="004C03F9" w:rsidDel="0044682C">
                <w:rPr>
                  <w:spacing w:val="-6"/>
                  <w:sz w:val="24"/>
                  <w:highlight w:val="lightGray"/>
                  <w:rPrChange w:id="262" w:author="Chandler Wilson" w:date="2023-05-23T16:04:00Z">
                    <w:rPr>
                      <w:spacing w:val="-6"/>
                      <w:sz w:val="24"/>
                    </w:rPr>
                  </w:rPrChange>
                </w:rPr>
                <w:delText xml:space="preserve"> </w:delText>
              </w:r>
              <w:r w:rsidRPr="004C03F9" w:rsidDel="0044682C">
                <w:rPr>
                  <w:sz w:val="24"/>
                  <w:highlight w:val="lightGray"/>
                  <w:rPrChange w:id="263" w:author="Chandler Wilson" w:date="2023-05-23T16:04:00Z">
                    <w:rPr>
                      <w:sz w:val="24"/>
                    </w:rPr>
                  </w:rPrChange>
                </w:rPr>
                <w:delText>Cost-</w:delText>
              </w:r>
              <w:r w:rsidRPr="004C03F9" w:rsidDel="0044682C">
                <w:rPr>
                  <w:spacing w:val="-2"/>
                  <w:sz w:val="24"/>
                  <w:highlight w:val="lightGray"/>
                  <w:rPrChange w:id="264" w:author="Chandler Wilson" w:date="2023-05-23T16:04:00Z">
                    <w:rPr>
                      <w:spacing w:val="-2"/>
                      <w:sz w:val="24"/>
                    </w:rPr>
                  </w:rPrChange>
                </w:rPr>
                <w:delText>Reimbursement</w:delText>
              </w:r>
            </w:del>
          </w:p>
        </w:tc>
        <w:tc>
          <w:tcPr>
            <w:tcW w:w="1761" w:type="dxa"/>
            <w:tcPrChange w:id="265" w:author="Chandler Wilson" w:date="2023-05-23T16:02:00Z">
              <w:tcPr>
                <w:tcW w:w="1237" w:type="dxa"/>
              </w:tcPr>
            </w:tcPrChange>
          </w:tcPr>
          <w:p w14:paraId="5CC029E7" w14:textId="15A731A2" w:rsidR="00016C31" w:rsidRPr="004C03F9" w:rsidRDefault="00632607">
            <w:pPr>
              <w:pStyle w:val="TableParagraph"/>
              <w:spacing w:line="256" w:lineRule="exact"/>
              <w:ind w:left="80" w:right="128"/>
              <w:jc w:val="center"/>
              <w:rPr>
                <w:sz w:val="24"/>
                <w:highlight w:val="lightGray"/>
                <w:rPrChange w:id="266" w:author="Chandler Wilson" w:date="2023-05-23T16:04:00Z">
                  <w:rPr>
                    <w:sz w:val="24"/>
                  </w:rPr>
                </w:rPrChange>
              </w:rPr>
            </w:pPr>
            <w:del w:id="267" w:author="Chandler Wilson" w:date="2023-05-25T09:26:00Z">
              <w:r w:rsidRPr="004C03F9" w:rsidDel="0044682C">
                <w:rPr>
                  <w:sz w:val="24"/>
                  <w:highlight w:val="lightGray"/>
                  <w:rPrChange w:id="268" w:author="Chandler Wilson" w:date="2023-05-23T16:04:00Z">
                    <w:rPr>
                      <w:sz w:val="24"/>
                    </w:rPr>
                  </w:rPrChange>
                </w:rPr>
                <w:delText>APR</w:delText>
              </w:r>
              <w:r w:rsidRPr="004C03F9" w:rsidDel="0044682C">
                <w:rPr>
                  <w:spacing w:val="-5"/>
                  <w:sz w:val="24"/>
                  <w:highlight w:val="lightGray"/>
                  <w:rPrChange w:id="269" w:author="Chandler Wilson" w:date="2023-05-23T16:04:00Z">
                    <w:rPr>
                      <w:spacing w:val="-5"/>
                      <w:sz w:val="24"/>
                    </w:rPr>
                  </w:rPrChange>
                </w:rPr>
                <w:delText xml:space="preserve"> </w:delText>
              </w:r>
              <w:r w:rsidRPr="004C03F9" w:rsidDel="0044682C">
                <w:rPr>
                  <w:spacing w:val="-4"/>
                  <w:sz w:val="24"/>
                  <w:highlight w:val="lightGray"/>
                  <w:rPrChange w:id="270" w:author="Chandler Wilson" w:date="2023-05-23T16:04:00Z">
                    <w:rPr>
                      <w:spacing w:val="-4"/>
                      <w:sz w:val="24"/>
                    </w:rPr>
                  </w:rPrChange>
                </w:rPr>
                <w:delText>1984</w:delText>
              </w:r>
            </w:del>
          </w:p>
        </w:tc>
      </w:tr>
      <w:tr w:rsidR="00016C31" w:rsidRPr="004C03F9" w14:paraId="2941DA42" w14:textId="77777777" w:rsidTr="004C03F9">
        <w:trPr>
          <w:trHeight w:val="275"/>
          <w:trPrChange w:id="271" w:author="Chandler Wilson" w:date="2023-05-23T16:02:00Z">
            <w:trPr>
              <w:trHeight w:val="275"/>
            </w:trPr>
          </w:trPrChange>
        </w:trPr>
        <w:tc>
          <w:tcPr>
            <w:tcW w:w="1412" w:type="dxa"/>
            <w:tcPrChange w:id="272" w:author="Chandler Wilson" w:date="2023-05-23T16:02:00Z">
              <w:tcPr>
                <w:tcW w:w="1412" w:type="dxa"/>
              </w:tcPr>
            </w:tcPrChange>
          </w:tcPr>
          <w:p w14:paraId="4F962BE1" w14:textId="6495B9A1" w:rsidR="00016C31" w:rsidRPr="004C03F9" w:rsidRDefault="00632607">
            <w:pPr>
              <w:pStyle w:val="TableParagraph"/>
              <w:spacing w:line="256" w:lineRule="exact"/>
              <w:ind w:left="50"/>
              <w:rPr>
                <w:sz w:val="24"/>
                <w:highlight w:val="lightGray"/>
                <w:rPrChange w:id="273" w:author="Chandler Wilson" w:date="2023-05-23T16:04:00Z">
                  <w:rPr>
                    <w:sz w:val="24"/>
                  </w:rPr>
                </w:rPrChange>
              </w:rPr>
            </w:pPr>
            <w:del w:id="274" w:author="Chandler Wilson" w:date="2023-05-25T09:26:00Z">
              <w:r w:rsidRPr="004C03F9" w:rsidDel="0044682C">
                <w:rPr>
                  <w:spacing w:val="-2"/>
                  <w:sz w:val="24"/>
                  <w:highlight w:val="lightGray"/>
                  <w:rPrChange w:id="275" w:author="Chandler Wilson" w:date="2023-05-23T16:04:00Z">
                    <w:rPr>
                      <w:spacing w:val="-2"/>
                      <w:sz w:val="24"/>
                    </w:rPr>
                  </w:rPrChange>
                </w:rPr>
                <w:delText>52.246-</w:delText>
              </w:r>
              <w:r w:rsidRPr="004C03F9" w:rsidDel="0044682C">
                <w:rPr>
                  <w:spacing w:val="-10"/>
                  <w:sz w:val="24"/>
                  <w:highlight w:val="lightGray"/>
                  <w:rPrChange w:id="276" w:author="Chandler Wilson" w:date="2023-05-23T16:04:00Z">
                    <w:rPr>
                      <w:spacing w:val="-10"/>
                      <w:sz w:val="24"/>
                    </w:rPr>
                  </w:rPrChange>
                </w:rPr>
                <w:delText>7</w:delText>
              </w:r>
            </w:del>
          </w:p>
        </w:tc>
        <w:tc>
          <w:tcPr>
            <w:tcW w:w="6266" w:type="dxa"/>
            <w:tcPrChange w:id="277" w:author="Chandler Wilson" w:date="2023-05-23T16:02:00Z">
              <w:tcPr>
                <w:tcW w:w="6266" w:type="dxa"/>
              </w:tcPr>
            </w:tcPrChange>
          </w:tcPr>
          <w:p w14:paraId="4F1E4196" w14:textId="2AE19B4B" w:rsidR="00016C31" w:rsidRPr="004C03F9" w:rsidRDefault="00632607">
            <w:pPr>
              <w:pStyle w:val="TableParagraph"/>
              <w:spacing w:line="256" w:lineRule="exact"/>
              <w:ind w:left="23"/>
              <w:rPr>
                <w:sz w:val="24"/>
                <w:highlight w:val="lightGray"/>
                <w:rPrChange w:id="278" w:author="Chandler Wilson" w:date="2023-05-23T16:04:00Z">
                  <w:rPr>
                    <w:sz w:val="24"/>
                  </w:rPr>
                </w:rPrChange>
              </w:rPr>
            </w:pPr>
            <w:del w:id="279" w:author="Chandler Wilson" w:date="2023-05-25T09:26:00Z">
              <w:r w:rsidRPr="004C03F9" w:rsidDel="0044682C">
                <w:rPr>
                  <w:sz w:val="24"/>
                  <w:highlight w:val="lightGray"/>
                  <w:rPrChange w:id="280" w:author="Chandler Wilson" w:date="2023-05-23T16:04:00Z">
                    <w:rPr>
                      <w:sz w:val="24"/>
                    </w:rPr>
                  </w:rPrChange>
                </w:rPr>
                <w:delText>Inspection</w:delText>
              </w:r>
              <w:r w:rsidRPr="004C03F9" w:rsidDel="0044682C">
                <w:rPr>
                  <w:spacing w:val="-6"/>
                  <w:sz w:val="24"/>
                  <w:highlight w:val="lightGray"/>
                  <w:rPrChange w:id="281" w:author="Chandler Wilson" w:date="2023-05-23T16:04:00Z">
                    <w:rPr>
                      <w:spacing w:val="-6"/>
                      <w:sz w:val="24"/>
                    </w:rPr>
                  </w:rPrChange>
                </w:rPr>
                <w:delText xml:space="preserve"> </w:delText>
              </w:r>
              <w:r w:rsidRPr="004C03F9" w:rsidDel="0044682C">
                <w:rPr>
                  <w:sz w:val="24"/>
                  <w:highlight w:val="lightGray"/>
                  <w:rPrChange w:id="282" w:author="Chandler Wilson" w:date="2023-05-23T16:04:00Z">
                    <w:rPr>
                      <w:sz w:val="24"/>
                    </w:rPr>
                  </w:rPrChange>
                </w:rPr>
                <w:delText>Of</w:delText>
              </w:r>
              <w:r w:rsidRPr="004C03F9" w:rsidDel="0044682C">
                <w:rPr>
                  <w:spacing w:val="-6"/>
                  <w:sz w:val="24"/>
                  <w:highlight w:val="lightGray"/>
                  <w:rPrChange w:id="283" w:author="Chandler Wilson" w:date="2023-05-23T16:04:00Z">
                    <w:rPr>
                      <w:spacing w:val="-6"/>
                      <w:sz w:val="24"/>
                    </w:rPr>
                  </w:rPrChange>
                </w:rPr>
                <w:delText xml:space="preserve"> </w:delText>
              </w:r>
              <w:r w:rsidRPr="004C03F9" w:rsidDel="0044682C">
                <w:rPr>
                  <w:sz w:val="24"/>
                  <w:highlight w:val="lightGray"/>
                  <w:rPrChange w:id="284" w:author="Chandler Wilson" w:date="2023-05-23T16:04:00Z">
                    <w:rPr>
                      <w:sz w:val="24"/>
                    </w:rPr>
                  </w:rPrChange>
                </w:rPr>
                <w:delText>Research</w:delText>
              </w:r>
              <w:r w:rsidRPr="004C03F9" w:rsidDel="0044682C">
                <w:rPr>
                  <w:spacing w:val="-3"/>
                  <w:sz w:val="24"/>
                  <w:highlight w:val="lightGray"/>
                  <w:rPrChange w:id="285" w:author="Chandler Wilson" w:date="2023-05-23T16:04:00Z">
                    <w:rPr>
                      <w:spacing w:val="-3"/>
                      <w:sz w:val="24"/>
                    </w:rPr>
                  </w:rPrChange>
                </w:rPr>
                <w:delText xml:space="preserve"> </w:delText>
              </w:r>
              <w:r w:rsidRPr="004C03F9" w:rsidDel="0044682C">
                <w:rPr>
                  <w:sz w:val="24"/>
                  <w:highlight w:val="lightGray"/>
                  <w:rPrChange w:id="286" w:author="Chandler Wilson" w:date="2023-05-23T16:04:00Z">
                    <w:rPr>
                      <w:sz w:val="24"/>
                    </w:rPr>
                  </w:rPrChange>
                </w:rPr>
                <w:delText>And</w:delText>
              </w:r>
              <w:r w:rsidRPr="004C03F9" w:rsidDel="0044682C">
                <w:rPr>
                  <w:spacing w:val="-4"/>
                  <w:sz w:val="24"/>
                  <w:highlight w:val="lightGray"/>
                  <w:rPrChange w:id="287" w:author="Chandler Wilson" w:date="2023-05-23T16:04:00Z">
                    <w:rPr>
                      <w:spacing w:val="-4"/>
                      <w:sz w:val="24"/>
                    </w:rPr>
                  </w:rPrChange>
                </w:rPr>
                <w:delText xml:space="preserve"> </w:delText>
              </w:r>
              <w:r w:rsidRPr="004C03F9" w:rsidDel="0044682C">
                <w:rPr>
                  <w:sz w:val="24"/>
                  <w:highlight w:val="lightGray"/>
                  <w:rPrChange w:id="288" w:author="Chandler Wilson" w:date="2023-05-23T16:04:00Z">
                    <w:rPr>
                      <w:sz w:val="24"/>
                    </w:rPr>
                  </w:rPrChange>
                </w:rPr>
                <w:delText>Development</w:delText>
              </w:r>
              <w:r w:rsidRPr="004C03F9" w:rsidDel="0044682C">
                <w:rPr>
                  <w:spacing w:val="-3"/>
                  <w:sz w:val="24"/>
                  <w:highlight w:val="lightGray"/>
                  <w:rPrChange w:id="289" w:author="Chandler Wilson" w:date="2023-05-23T16:04:00Z">
                    <w:rPr>
                      <w:spacing w:val="-3"/>
                      <w:sz w:val="24"/>
                    </w:rPr>
                  </w:rPrChange>
                </w:rPr>
                <w:delText xml:space="preserve"> </w:delText>
              </w:r>
              <w:r w:rsidRPr="004C03F9" w:rsidDel="0044682C">
                <w:rPr>
                  <w:sz w:val="24"/>
                  <w:highlight w:val="lightGray"/>
                  <w:rPrChange w:id="290" w:author="Chandler Wilson" w:date="2023-05-23T16:04:00Z">
                    <w:rPr>
                      <w:sz w:val="24"/>
                    </w:rPr>
                  </w:rPrChange>
                </w:rPr>
                <w:delText>Fixed</w:delText>
              </w:r>
              <w:r w:rsidRPr="004C03F9" w:rsidDel="0044682C">
                <w:rPr>
                  <w:spacing w:val="-4"/>
                  <w:sz w:val="24"/>
                  <w:highlight w:val="lightGray"/>
                  <w:rPrChange w:id="291" w:author="Chandler Wilson" w:date="2023-05-23T16:04:00Z">
                    <w:rPr>
                      <w:spacing w:val="-4"/>
                      <w:sz w:val="24"/>
                    </w:rPr>
                  </w:rPrChange>
                </w:rPr>
                <w:delText xml:space="preserve"> </w:delText>
              </w:r>
              <w:r w:rsidRPr="004C03F9" w:rsidDel="0044682C">
                <w:rPr>
                  <w:spacing w:val="-2"/>
                  <w:sz w:val="24"/>
                  <w:highlight w:val="lightGray"/>
                  <w:rPrChange w:id="292" w:author="Chandler Wilson" w:date="2023-05-23T16:04:00Z">
                    <w:rPr>
                      <w:spacing w:val="-2"/>
                      <w:sz w:val="24"/>
                    </w:rPr>
                  </w:rPrChange>
                </w:rPr>
                <w:delText>Price</w:delText>
              </w:r>
            </w:del>
          </w:p>
        </w:tc>
        <w:tc>
          <w:tcPr>
            <w:tcW w:w="1761" w:type="dxa"/>
            <w:tcPrChange w:id="293" w:author="Chandler Wilson" w:date="2023-05-23T16:02:00Z">
              <w:tcPr>
                <w:tcW w:w="1237" w:type="dxa"/>
              </w:tcPr>
            </w:tcPrChange>
          </w:tcPr>
          <w:p w14:paraId="56C6F214" w14:textId="44A6170C" w:rsidR="00016C31" w:rsidRPr="004C03F9" w:rsidRDefault="00632607">
            <w:pPr>
              <w:pStyle w:val="TableParagraph"/>
              <w:spacing w:line="256" w:lineRule="exact"/>
              <w:ind w:left="39" w:right="39"/>
              <w:jc w:val="center"/>
              <w:rPr>
                <w:sz w:val="24"/>
                <w:highlight w:val="lightGray"/>
                <w:rPrChange w:id="294" w:author="Chandler Wilson" w:date="2023-05-23T16:04:00Z">
                  <w:rPr>
                    <w:sz w:val="24"/>
                  </w:rPr>
                </w:rPrChange>
              </w:rPr>
            </w:pPr>
            <w:del w:id="295" w:author="Chandler Wilson" w:date="2023-05-25T09:26:00Z">
              <w:r w:rsidRPr="004C03F9" w:rsidDel="0044682C">
                <w:rPr>
                  <w:sz w:val="24"/>
                  <w:highlight w:val="lightGray"/>
                  <w:rPrChange w:id="296" w:author="Chandler Wilson" w:date="2023-05-23T16:04:00Z">
                    <w:rPr>
                      <w:sz w:val="24"/>
                    </w:rPr>
                  </w:rPrChange>
                </w:rPr>
                <w:delText>AUG</w:delText>
              </w:r>
              <w:r w:rsidRPr="004C03F9" w:rsidDel="0044682C">
                <w:rPr>
                  <w:spacing w:val="-7"/>
                  <w:sz w:val="24"/>
                  <w:highlight w:val="lightGray"/>
                  <w:rPrChange w:id="297" w:author="Chandler Wilson" w:date="2023-05-23T16:04:00Z">
                    <w:rPr>
                      <w:spacing w:val="-7"/>
                      <w:sz w:val="24"/>
                    </w:rPr>
                  </w:rPrChange>
                </w:rPr>
                <w:delText xml:space="preserve"> </w:delText>
              </w:r>
              <w:commentRangeStart w:id="298"/>
              <w:r w:rsidRPr="004C03F9" w:rsidDel="0044682C">
                <w:rPr>
                  <w:spacing w:val="-4"/>
                  <w:sz w:val="24"/>
                  <w:highlight w:val="lightGray"/>
                  <w:rPrChange w:id="299" w:author="Chandler Wilson" w:date="2023-05-23T16:04:00Z">
                    <w:rPr>
                      <w:spacing w:val="-4"/>
                      <w:sz w:val="24"/>
                    </w:rPr>
                  </w:rPrChange>
                </w:rPr>
                <w:delText>1996</w:delText>
              </w:r>
            </w:del>
            <w:commentRangeEnd w:id="298"/>
            <w:r w:rsidR="004A3CFA">
              <w:rPr>
                <w:rStyle w:val="CommentReference"/>
              </w:rPr>
              <w:commentReference w:id="298"/>
            </w:r>
          </w:p>
        </w:tc>
      </w:tr>
      <w:tr w:rsidR="00016C31" w:rsidRPr="004C03F9" w14:paraId="3D8869D6" w14:textId="77777777" w:rsidTr="004C03F9">
        <w:trPr>
          <w:trHeight w:val="275"/>
          <w:trPrChange w:id="300" w:author="Chandler Wilson" w:date="2023-05-23T16:02:00Z">
            <w:trPr>
              <w:trHeight w:val="275"/>
            </w:trPr>
          </w:trPrChange>
        </w:trPr>
        <w:tc>
          <w:tcPr>
            <w:tcW w:w="1412" w:type="dxa"/>
            <w:tcPrChange w:id="301" w:author="Chandler Wilson" w:date="2023-05-23T16:02:00Z">
              <w:tcPr>
                <w:tcW w:w="1412" w:type="dxa"/>
              </w:tcPr>
            </w:tcPrChange>
          </w:tcPr>
          <w:p w14:paraId="5E5EEC84" w14:textId="4076FA75" w:rsidR="00016C31" w:rsidRPr="004C03F9" w:rsidRDefault="00632607">
            <w:pPr>
              <w:pStyle w:val="TableParagraph"/>
              <w:spacing w:line="256" w:lineRule="exact"/>
              <w:ind w:left="50"/>
              <w:rPr>
                <w:sz w:val="24"/>
              </w:rPr>
            </w:pPr>
            <w:del w:id="302" w:author="Chandler Wilson" w:date="2023-05-25T09:26:00Z">
              <w:r w:rsidRPr="004C03F9" w:rsidDel="0044682C">
                <w:rPr>
                  <w:spacing w:val="-2"/>
                  <w:sz w:val="24"/>
                </w:rPr>
                <w:delText>52.246-</w:delText>
              </w:r>
              <w:r w:rsidRPr="004C03F9" w:rsidDel="0044682C">
                <w:rPr>
                  <w:spacing w:val="-10"/>
                  <w:sz w:val="24"/>
                </w:rPr>
                <w:delText>8</w:delText>
              </w:r>
            </w:del>
          </w:p>
        </w:tc>
        <w:tc>
          <w:tcPr>
            <w:tcW w:w="6266" w:type="dxa"/>
            <w:tcPrChange w:id="303" w:author="Chandler Wilson" w:date="2023-05-23T16:02:00Z">
              <w:tcPr>
                <w:tcW w:w="6266" w:type="dxa"/>
              </w:tcPr>
            </w:tcPrChange>
          </w:tcPr>
          <w:p w14:paraId="7AA47C49" w14:textId="417BCAC4" w:rsidR="00016C31" w:rsidRPr="004C03F9" w:rsidRDefault="00632607">
            <w:pPr>
              <w:pStyle w:val="TableParagraph"/>
              <w:spacing w:line="256" w:lineRule="exact"/>
              <w:ind w:left="23"/>
              <w:rPr>
                <w:sz w:val="24"/>
              </w:rPr>
            </w:pPr>
            <w:del w:id="304" w:author="Chandler Wilson" w:date="2023-05-25T09:26:00Z">
              <w:r w:rsidRPr="004C03F9" w:rsidDel="0044682C">
                <w:rPr>
                  <w:sz w:val="24"/>
                </w:rPr>
                <w:delText>Inspection</w:delText>
              </w:r>
              <w:r w:rsidRPr="004C03F9" w:rsidDel="0044682C">
                <w:rPr>
                  <w:spacing w:val="-6"/>
                  <w:sz w:val="24"/>
                </w:rPr>
                <w:delText xml:space="preserve"> </w:delText>
              </w:r>
              <w:r w:rsidRPr="004C03F9" w:rsidDel="0044682C">
                <w:rPr>
                  <w:sz w:val="24"/>
                </w:rPr>
                <w:delText>Of</w:delText>
              </w:r>
              <w:r w:rsidRPr="004C03F9" w:rsidDel="0044682C">
                <w:rPr>
                  <w:spacing w:val="-6"/>
                  <w:sz w:val="24"/>
                </w:rPr>
                <w:delText xml:space="preserve"> </w:delText>
              </w:r>
              <w:r w:rsidRPr="004C03F9" w:rsidDel="0044682C">
                <w:rPr>
                  <w:sz w:val="24"/>
                </w:rPr>
                <w:delText>Research</w:delText>
              </w:r>
              <w:r w:rsidRPr="004C03F9" w:rsidDel="0044682C">
                <w:rPr>
                  <w:spacing w:val="-3"/>
                  <w:sz w:val="24"/>
                </w:rPr>
                <w:delText xml:space="preserve"> </w:delText>
              </w:r>
              <w:r w:rsidRPr="004C03F9" w:rsidDel="0044682C">
                <w:rPr>
                  <w:sz w:val="24"/>
                </w:rPr>
                <w:delText>And</w:delText>
              </w:r>
              <w:r w:rsidRPr="004C03F9" w:rsidDel="0044682C">
                <w:rPr>
                  <w:spacing w:val="-4"/>
                  <w:sz w:val="24"/>
                </w:rPr>
                <w:delText xml:space="preserve"> </w:delText>
              </w:r>
              <w:r w:rsidRPr="004C03F9" w:rsidDel="0044682C">
                <w:rPr>
                  <w:sz w:val="24"/>
                </w:rPr>
                <w:delText>Development</w:delText>
              </w:r>
              <w:r w:rsidRPr="004C03F9" w:rsidDel="0044682C">
                <w:rPr>
                  <w:spacing w:val="-5"/>
                  <w:sz w:val="24"/>
                </w:rPr>
                <w:delText xml:space="preserve"> </w:delText>
              </w:r>
              <w:r w:rsidRPr="004C03F9" w:rsidDel="0044682C">
                <w:rPr>
                  <w:sz w:val="24"/>
                </w:rPr>
                <w:delText>Cost</w:delText>
              </w:r>
              <w:r w:rsidRPr="004C03F9" w:rsidDel="0044682C">
                <w:rPr>
                  <w:spacing w:val="-4"/>
                  <w:sz w:val="24"/>
                </w:rPr>
                <w:delText xml:space="preserve"> </w:delText>
              </w:r>
              <w:r w:rsidRPr="004C03F9" w:rsidDel="0044682C">
                <w:rPr>
                  <w:spacing w:val="-2"/>
                  <w:sz w:val="24"/>
                </w:rPr>
                <w:delText>Reimbursement</w:delText>
              </w:r>
            </w:del>
          </w:p>
        </w:tc>
        <w:tc>
          <w:tcPr>
            <w:tcW w:w="1761" w:type="dxa"/>
            <w:tcPrChange w:id="305" w:author="Chandler Wilson" w:date="2023-05-23T16:02:00Z">
              <w:tcPr>
                <w:tcW w:w="1237" w:type="dxa"/>
              </w:tcPr>
            </w:tcPrChange>
          </w:tcPr>
          <w:p w14:paraId="1340F1C9" w14:textId="20F2E6B8" w:rsidR="00016C31" w:rsidRPr="004C03F9" w:rsidRDefault="00632607">
            <w:pPr>
              <w:pStyle w:val="TableParagraph"/>
              <w:spacing w:line="256" w:lineRule="exact"/>
              <w:ind w:left="80" w:right="39"/>
              <w:jc w:val="center"/>
              <w:rPr>
                <w:sz w:val="24"/>
              </w:rPr>
            </w:pPr>
            <w:del w:id="306" w:author="Chandler Wilson" w:date="2023-05-25T09:26:00Z">
              <w:r w:rsidRPr="004C03F9" w:rsidDel="0044682C">
                <w:rPr>
                  <w:sz w:val="24"/>
                </w:rPr>
                <w:delText>MAY</w:delText>
              </w:r>
              <w:r w:rsidRPr="004C03F9" w:rsidDel="0044682C">
                <w:rPr>
                  <w:spacing w:val="-7"/>
                  <w:sz w:val="24"/>
                </w:rPr>
                <w:delText xml:space="preserve"> </w:delText>
              </w:r>
              <w:r w:rsidRPr="004C03F9" w:rsidDel="0044682C">
                <w:rPr>
                  <w:spacing w:val="-4"/>
                  <w:sz w:val="24"/>
                </w:rPr>
                <w:delText>2001</w:delText>
              </w:r>
            </w:del>
          </w:p>
        </w:tc>
      </w:tr>
      <w:tr w:rsidR="00016C31" w:rsidRPr="004C03F9" w14:paraId="292FBE2B" w14:textId="77777777" w:rsidTr="004C03F9">
        <w:trPr>
          <w:trHeight w:val="552"/>
          <w:trPrChange w:id="307" w:author="Chandler Wilson" w:date="2023-05-23T16:02:00Z">
            <w:trPr>
              <w:trHeight w:val="552"/>
            </w:trPr>
          </w:trPrChange>
        </w:trPr>
        <w:tc>
          <w:tcPr>
            <w:tcW w:w="1412" w:type="dxa"/>
            <w:tcPrChange w:id="308" w:author="Chandler Wilson" w:date="2023-05-23T16:02:00Z">
              <w:tcPr>
                <w:tcW w:w="1412" w:type="dxa"/>
              </w:tcPr>
            </w:tcPrChange>
          </w:tcPr>
          <w:p w14:paraId="35510AF6" w14:textId="0641353E" w:rsidR="00016C31" w:rsidRPr="004C03F9" w:rsidRDefault="00632607">
            <w:pPr>
              <w:pStyle w:val="TableParagraph"/>
              <w:spacing w:line="271" w:lineRule="exact"/>
              <w:ind w:left="50"/>
              <w:rPr>
                <w:sz w:val="24"/>
              </w:rPr>
            </w:pPr>
            <w:r w:rsidRPr="004C03F9">
              <w:rPr>
                <w:spacing w:val="-2"/>
                <w:sz w:val="24"/>
              </w:rPr>
              <w:t>52.246-</w:t>
            </w:r>
            <w:r w:rsidRPr="004C03F9">
              <w:rPr>
                <w:spacing w:val="-5"/>
                <w:sz w:val="24"/>
              </w:rPr>
              <w:t>13</w:t>
            </w:r>
          </w:p>
        </w:tc>
        <w:tc>
          <w:tcPr>
            <w:tcW w:w="6266" w:type="dxa"/>
            <w:tcPrChange w:id="309" w:author="Chandler Wilson" w:date="2023-05-23T16:02:00Z">
              <w:tcPr>
                <w:tcW w:w="6266" w:type="dxa"/>
              </w:tcPr>
            </w:tcPrChange>
          </w:tcPr>
          <w:p w14:paraId="011E5F81" w14:textId="16CD208B" w:rsidR="00016C31" w:rsidRPr="004C03F9" w:rsidRDefault="00632607">
            <w:pPr>
              <w:pStyle w:val="TableParagraph"/>
              <w:spacing w:line="271" w:lineRule="exact"/>
              <w:ind w:left="23"/>
              <w:rPr>
                <w:sz w:val="24"/>
              </w:rPr>
            </w:pPr>
            <w:r w:rsidRPr="004C03F9">
              <w:rPr>
                <w:sz w:val="24"/>
              </w:rPr>
              <w:t>Inspection--Dismantling,</w:t>
            </w:r>
            <w:r w:rsidRPr="004C03F9">
              <w:rPr>
                <w:spacing w:val="-6"/>
                <w:sz w:val="24"/>
              </w:rPr>
              <w:t xml:space="preserve"> </w:t>
            </w:r>
            <w:r w:rsidRPr="004C03F9">
              <w:rPr>
                <w:sz w:val="24"/>
              </w:rPr>
              <w:t>Demolition,</w:t>
            </w:r>
            <w:r w:rsidRPr="004C03F9">
              <w:rPr>
                <w:spacing w:val="-7"/>
                <w:sz w:val="24"/>
              </w:rPr>
              <w:t xml:space="preserve"> </w:t>
            </w:r>
            <w:r w:rsidRPr="004C03F9">
              <w:rPr>
                <w:sz w:val="24"/>
              </w:rPr>
              <w:t>or</w:t>
            </w:r>
            <w:r w:rsidRPr="004C03F9">
              <w:rPr>
                <w:spacing w:val="-8"/>
                <w:sz w:val="24"/>
              </w:rPr>
              <w:t xml:space="preserve"> </w:t>
            </w:r>
            <w:r w:rsidRPr="004C03F9">
              <w:rPr>
                <w:sz w:val="24"/>
              </w:rPr>
              <w:t>Removal</w:t>
            </w:r>
            <w:r w:rsidRPr="004C03F9">
              <w:rPr>
                <w:spacing w:val="-7"/>
                <w:sz w:val="24"/>
              </w:rPr>
              <w:t xml:space="preserve"> </w:t>
            </w:r>
            <w:r w:rsidRPr="004C03F9">
              <w:rPr>
                <w:spacing w:val="-5"/>
                <w:sz w:val="24"/>
              </w:rPr>
              <w:t>of</w:t>
            </w:r>
          </w:p>
          <w:p w14:paraId="05428D11" w14:textId="56662B7E" w:rsidR="00016C31" w:rsidRPr="004C03F9" w:rsidRDefault="00632607">
            <w:pPr>
              <w:pStyle w:val="TableParagraph"/>
              <w:spacing w:line="261" w:lineRule="exact"/>
              <w:ind w:left="23"/>
              <w:rPr>
                <w:sz w:val="24"/>
              </w:rPr>
            </w:pPr>
            <w:r w:rsidRPr="004C03F9">
              <w:rPr>
                <w:spacing w:val="-2"/>
                <w:sz w:val="24"/>
              </w:rPr>
              <w:t>Improvements</w:t>
            </w:r>
          </w:p>
        </w:tc>
        <w:tc>
          <w:tcPr>
            <w:tcW w:w="1761" w:type="dxa"/>
            <w:tcPrChange w:id="310" w:author="Chandler Wilson" w:date="2023-05-23T16:02:00Z">
              <w:tcPr>
                <w:tcW w:w="1237" w:type="dxa"/>
              </w:tcPr>
            </w:tcPrChange>
          </w:tcPr>
          <w:p w14:paraId="652A774D" w14:textId="57719839" w:rsidR="00016C31" w:rsidRPr="004C03F9" w:rsidRDefault="00632607">
            <w:pPr>
              <w:pStyle w:val="TableParagraph"/>
              <w:spacing w:line="271" w:lineRule="exact"/>
              <w:ind w:left="39" w:right="39"/>
              <w:jc w:val="center"/>
              <w:rPr>
                <w:sz w:val="24"/>
              </w:rPr>
            </w:pPr>
            <w:r w:rsidRPr="004C03F9">
              <w:rPr>
                <w:sz w:val="24"/>
              </w:rPr>
              <w:t>AUG</w:t>
            </w:r>
            <w:r w:rsidRPr="004C03F9">
              <w:rPr>
                <w:spacing w:val="-7"/>
                <w:sz w:val="24"/>
              </w:rPr>
              <w:t xml:space="preserve"> </w:t>
            </w:r>
            <w:r w:rsidRPr="004C03F9">
              <w:rPr>
                <w:spacing w:val="-4"/>
                <w:sz w:val="24"/>
              </w:rPr>
              <w:t>1996</w:t>
            </w:r>
          </w:p>
        </w:tc>
      </w:tr>
      <w:tr w:rsidR="00016C31" w:rsidRPr="004C03F9" w14:paraId="59A88609" w14:textId="77777777" w:rsidTr="004C03F9">
        <w:trPr>
          <w:trHeight w:val="275"/>
          <w:trPrChange w:id="311" w:author="Chandler Wilson" w:date="2023-05-23T16:02:00Z">
            <w:trPr>
              <w:trHeight w:val="275"/>
            </w:trPr>
          </w:trPrChange>
        </w:trPr>
        <w:tc>
          <w:tcPr>
            <w:tcW w:w="1412" w:type="dxa"/>
            <w:tcPrChange w:id="312" w:author="Chandler Wilson" w:date="2023-05-23T16:02:00Z">
              <w:tcPr>
                <w:tcW w:w="1412" w:type="dxa"/>
              </w:tcPr>
            </w:tcPrChange>
          </w:tcPr>
          <w:p w14:paraId="279F2F25" w14:textId="3C89131F" w:rsidR="00016C31" w:rsidRPr="004C03F9" w:rsidRDefault="00632607">
            <w:pPr>
              <w:pStyle w:val="TableParagraph"/>
              <w:spacing w:line="256" w:lineRule="exact"/>
              <w:ind w:left="50"/>
              <w:rPr>
                <w:sz w:val="24"/>
              </w:rPr>
            </w:pPr>
            <w:r w:rsidRPr="004C03F9">
              <w:rPr>
                <w:spacing w:val="-2"/>
                <w:sz w:val="24"/>
              </w:rPr>
              <w:t>52.246-</w:t>
            </w:r>
            <w:r w:rsidRPr="004C03F9">
              <w:rPr>
                <w:spacing w:val="-5"/>
                <w:sz w:val="24"/>
              </w:rPr>
              <w:t>15</w:t>
            </w:r>
          </w:p>
        </w:tc>
        <w:tc>
          <w:tcPr>
            <w:tcW w:w="6266" w:type="dxa"/>
            <w:tcPrChange w:id="313" w:author="Chandler Wilson" w:date="2023-05-23T16:02:00Z">
              <w:tcPr>
                <w:tcW w:w="6266" w:type="dxa"/>
              </w:tcPr>
            </w:tcPrChange>
          </w:tcPr>
          <w:p w14:paraId="20E068C6" w14:textId="3E893B9A" w:rsidR="00016C31" w:rsidRPr="004C03F9" w:rsidRDefault="00632607">
            <w:pPr>
              <w:pStyle w:val="TableParagraph"/>
              <w:spacing w:line="256" w:lineRule="exact"/>
              <w:ind w:left="23"/>
              <w:rPr>
                <w:sz w:val="24"/>
              </w:rPr>
            </w:pPr>
            <w:r w:rsidRPr="004C03F9">
              <w:rPr>
                <w:sz w:val="24"/>
              </w:rPr>
              <w:t>Certificate</w:t>
            </w:r>
            <w:r w:rsidRPr="004C03F9">
              <w:rPr>
                <w:spacing w:val="-2"/>
                <w:sz w:val="24"/>
              </w:rPr>
              <w:t xml:space="preserve"> </w:t>
            </w:r>
            <w:r w:rsidRPr="004C03F9">
              <w:rPr>
                <w:sz w:val="24"/>
              </w:rPr>
              <w:t>of</w:t>
            </w:r>
            <w:r w:rsidRPr="004C03F9">
              <w:rPr>
                <w:spacing w:val="-2"/>
                <w:sz w:val="24"/>
              </w:rPr>
              <w:t xml:space="preserve"> Conformance</w:t>
            </w:r>
          </w:p>
        </w:tc>
        <w:tc>
          <w:tcPr>
            <w:tcW w:w="1761" w:type="dxa"/>
            <w:tcPrChange w:id="314" w:author="Chandler Wilson" w:date="2023-05-23T16:02:00Z">
              <w:tcPr>
                <w:tcW w:w="1237" w:type="dxa"/>
              </w:tcPr>
            </w:tcPrChange>
          </w:tcPr>
          <w:p w14:paraId="5C202E99" w14:textId="0E4E1B21" w:rsidR="00016C31" w:rsidRPr="004C03F9" w:rsidRDefault="00632607">
            <w:pPr>
              <w:pStyle w:val="TableParagraph"/>
              <w:spacing w:line="256" w:lineRule="exact"/>
              <w:ind w:left="80" w:right="128"/>
              <w:jc w:val="center"/>
              <w:rPr>
                <w:sz w:val="24"/>
              </w:rPr>
            </w:pPr>
            <w:r w:rsidRPr="004C03F9">
              <w:rPr>
                <w:sz w:val="24"/>
              </w:rPr>
              <w:t>APR</w:t>
            </w:r>
            <w:r w:rsidRPr="004C03F9">
              <w:rPr>
                <w:spacing w:val="-5"/>
                <w:sz w:val="24"/>
              </w:rPr>
              <w:t xml:space="preserve"> </w:t>
            </w:r>
            <w:r w:rsidRPr="004C03F9">
              <w:rPr>
                <w:spacing w:val="-4"/>
                <w:sz w:val="24"/>
              </w:rPr>
              <w:t>1984</w:t>
            </w:r>
          </w:p>
        </w:tc>
      </w:tr>
      <w:tr w:rsidR="00016C31" w:rsidRPr="004C03F9" w14:paraId="1B19E74F" w14:textId="77777777" w:rsidTr="004C03F9">
        <w:trPr>
          <w:trHeight w:val="275"/>
          <w:trPrChange w:id="315" w:author="Chandler Wilson" w:date="2023-05-23T16:02:00Z">
            <w:trPr>
              <w:trHeight w:val="275"/>
            </w:trPr>
          </w:trPrChange>
        </w:trPr>
        <w:tc>
          <w:tcPr>
            <w:tcW w:w="1412" w:type="dxa"/>
            <w:tcPrChange w:id="316" w:author="Chandler Wilson" w:date="2023-05-23T16:02:00Z">
              <w:tcPr>
                <w:tcW w:w="1412" w:type="dxa"/>
              </w:tcPr>
            </w:tcPrChange>
          </w:tcPr>
          <w:p w14:paraId="312AFB09" w14:textId="3CC105E2" w:rsidR="00016C31" w:rsidRPr="004C03F9" w:rsidRDefault="00632607">
            <w:pPr>
              <w:pStyle w:val="TableParagraph"/>
              <w:spacing w:line="256" w:lineRule="exact"/>
              <w:ind w:left="50"/>
              <w:rPr>
                <w:sz w:val="24"/>
              </w:rPr>
            </w:pPr>
            <w:r w:rsidRPr="004C03F9">
              <w:rPr>
                <w:spacing w:val="-2"/>
                <w:sz w:val="24"/>
              </w:rPr>
              <w:t>52.246-</w:t>
            </w:r>
            <w:r w:rsidRPr="004C03F9">
              <w:rPr>
                <w:spacing w:val="-5"/>
                <w:sz w:val="24"/>
              </w:rPr>
              <w:t>16</w:t>
            </w:r>
          </w:p>
        </w:tc>
        <w:tc>
          <w:tcPr>
            <w:tcW w:w="6266" w:type="dxa"/>
            <w:tcPrChange w:id="317" w:author="Chandler Wilson" w:date="2023-05-23T16:02:00Z">
              <w:tcPr>
                <w:tcW w:w="6266" w:type="dxa"/>
              </w:tcPr>
            </w:tcPrChange>
          </w:tcPr>
          <w:p w14:paraId="58ED5419" w14:textId="365BA1F3" w:rsidR="00016C31" w:rsidRPr="004C03F9" w:rsidRDefault="00632607">
            <w:pPr>
              <w:pStyle w:val="TableParagraph"/>
              <w:spacing w:line="256" w:lineRule="exact"/>
              <w:ind w:left="23"/>
              <w:rPr>
                <w:sz w:val="24"/>
              </w:rPr>
            </w:pPr>
            <w:r w:rsidRPr="004C03F9">
              <w:rPr>
                <w:sz w:val="24"/>
              </w:rPr>
              <w:t>Responsibility</w:t>
            </w:r>
            <w:r w:rsidRPr="004C03F9">
              <w:rPr>
                <w:spacing w:val="-7"/>
                <w:sz w:val="24"/>
              </w:rPr>
              <w:t xml:space="preserve"> </w:t>
            </w:r>
            <w:r w:rsidRPr="004C03F9">
              <w:rPr>
                <w:sz w:val="24"/>
              </w:rPr>
              <w:t>For</w:t>
            </w:r>
            <w:r w:rsidRPr="004C03F9">
              <w:rPr>
                <w:spacing w:val="-7"/>
                <w:sz w:val="24"/>
              </w:rPr>
              <w:t xml:space="preserve"> </w:t>
            </w:r>
            <w:r w:rsidRPr="004C03F9">
              <w:rPr>
                <w:spacing w:val="-2"/>
                <w:sz w:val="24"/>
              </w:rPr>
              <w:t>Supplies</w:t>
            </w:r>
          </w:p>
        </w:tc>
        <w:tc>
          <w:tcPr>
            <w:tcW w:w="1761" w:type="dxa"/>
            <w:tcPrChange w:id="318" w:author="Chandler Wilson" w:date="2023-05-23T16:02:00Z">
              <w:tcPr>
                <w:tcW w:w="1237" w:type="dxa"/>
              </w:tcPr>
            </w:tcPrChange>
          </w:tcPr>
          <w:p w14:paraId="23C01608" w14:textId="37C88DFB" w:rsidR="00016C31" w:rsidRPr="004C03F9" w:rsidRDefault="00632607">
            <w:pPr>
              <w:pStyle w:val="TableParagraph"/>
              <w:spacing w:line="256" w:lineRule="exact"/>
              <w:ind w:left="80" w:right="128"/>
              <w:jc w:val="center"/>
              <w:rPr>
                <w:sz w:val="24"/>
              </w:rPr>
            </w:pPr>
            <w:r w:rsidRPr="004C03F9">
              <w:rPr>
                <w:sz w:val="24"/>
              </w:rPr>
              <w:t>APR</w:t>
            </w:r>
            <w:r w:rsidRPr="004C03F9">
              <w:rPr>
                <w:spacing w:val="-5"/>
                <w:sz w:val="24"/>
              </w:rPr>
              <w:t xml:space="preserve"> </w:t>
            </w:r>
            <w:r w:rsidRPr="004C03F9">
              <w:rPr>
                <w:spacing w:val="-4"/>
                <w:sz w:val="24"/>
              </w:rPr>
              <w:t>1984</w:t>
            </w:r>
          </w:p>
        </w:tc>
      </w:tr>
      <w:tr w:rsidR="00016C31" w14:paraId="1B1C0019" w14:textId="77777777" w:rsidTr="004C03F9">
        <w:trPr>
          <w:trHeight w:val="270"/>
          <w:trPrChange w:id="319" w:author="Chandler Wilson" w:date="2023-05-23T16:02:00Z">
            <w:trPr>
              <w:trHeight w:val="270"/>
            </w:trPr>
          </w:trPrChange>
        </w:trPr>
        <w:tc>
          <w:tcPr>
            <w:tcW w:w="1412" w:type="dxa"/>
            <w:tcPrChange w:id="320" w:author="Chandler Wilson" w:date="2023-05-23T16:02:00Z">
              <w:tcPr>
                <w:tcW w:w="1412" w:type="dxa"/>
              </w:tcPr>
            </w:tcPrChange>
          </w:tcPr>
          <w:p w14:paraId="4BCB703B" w14:textId="235A88D0" w:rsidR="00016C31" w:rsidRPr="004C03F9" w:rsidRDefault="00632607">
            <w:pPr>
              <w:pStyle w:val="TableParagraph"/>
              <w:spacing w:line="251" w:lineRule="exact"/>
              <w:ind w:left="50"/>
              <w:rPr>
                <w:sz w:val="24"/>
              </w:rPr>
            </w:pPr>
            <w:r w:rsidRPr="004C03F9">
              <w:rPr>
                <w:spacing w:val="-2"/>
                <w:sz w:val="24"/>
              </w:rPr>
              <w:t>252.246-</w:t>
            </w:r>
            <w:r w:rsidRPr="004C03F9">
              <w:rPr>
                <w:spacing w:val="-4"/>
                <w:sz w:val="24"/>
              </w:rPr>
              <w:t>7000</w:t>
            </w:r>
          </w:p>
        </w:tc>
        <w:tc>
          <w:tcPr>
            <w:tcW w:w="6266" w:type="dxa"/>
            <w:tcPrChange w:id="321" w:author="Chandler Wilson" w:date="2023-05-23T16:02:00Z">
              <w:tcPr>
                <w:tcW w:w="6266" w:type="dxa"/>
              </w:tcPr>
            </w:tcPrChange>
          </w:tcPr>
          <w:p w14:paraId="569D598E" w14:textId="294B12B4" w:rsidR="00016C31" w:rsidRPr="004C03F9" w:rsidRDefault="00632607">
            <w:pPr>
              <w:pStyle w:val="TableParagraph"/>
              <w:spacing w:line="251" w:lineRule="exact"/>
              <w:ind w:left="23"/>
              <w:rPr>
                <w:sz w:val="24"/>
              </w:rPr>
            </w:pPr>
            <w:r w:rsidRPr="004C03F9">
              <w:rPr>
                <w:sz w:val="24"/>
              </w:rPr>
              <w:t>Material</w:t>
            </w:r>
            <w:r w:rsidRPr="004C03F9">
              <w:rPr>
                <w:spacing w:val="-10"/>
                <w:sz w:val="24"/>
              </w:rPr>
              <w:t xml:space="preserve"> </w:t>
            </w:r>
            <w:r w:rsidRPr="004C03F9">
              <w:rPr>
                <w:sz w:val="24"/>
              </w:rPr>
              <w:t>Inspection</w:t>
            </w:r>
            <w:r w:rsidRPr="004C03F9">
              <w:rPr>
                <w:spacing w:val="-11"/>
                <w:sz w:val="24"/>
              </w:rPr>
              <w:t xml:space="preserve"> </w:t>
            </w:r>
            <w:proofErr w:type="gramStart"/>
            <w:r w:rsidRPr="004C03F9">
              <w:rPr>
                <w:sz w:val="24"/>
              </w:rPr>
              <w:t>And</w:t>
            </w:r>
            <w:proofErr w:type="gramEnd"/>
            <w:r w:rsidRPr="004C03F9">
              <w:rPr>
                <w:spacing w:val="-10"/>
                <w:sz w:val="24"/>
              </w:rPr>
              <w:t xml:space="preserve"> </w:t>
            </w:r>
            <w:r w:rsidRPr="004C03F9">
              <w:rPr>
                <w:sz w:val="24"/>
              </w:rPr>
              <w:t>Receiving</w:t>
            </w:r>
            <w:r w:rsidRPr="004C03F9">
              <w:rPr>
                <w:spacing w:val="-11"/>
                <w:sz w:val="24"/>
              </w:rPr>
              <w:t xml:space="preserve"> </w:t>
            </w:r>
            <w:r w:rsidRPr="004C03F9">
              <w:rPr>
                <w:spacing w:val="-2"/>
                <w:sz w:val="24"/>
              </w:rPr>
              <w:t>Report</w:t>
            </w:r>
          </w:p>
        </w:tc>
        <w:tc>
          <w:tcPr>
            <w:tcW w:w="1761" w:type="dxa"/>
            <w:tcPrChange w:id="322" w:author="Chandler Wilson" w:date="2023-05-23T16:02:00Z">
              <w:tcPr>
                <w:tcW w:w="1237" w:type="dxa"/>
              </w:tcPr>
            </w:tcPrChange>
          </w:tcPr>
          <w:p w14:paraId="6D81796B" w14:textId="64A443C5" w:rsidR="00016C31" w:rsidRPr="004C03F9" w:rsidRDefault="00632607">
            <w:pPr>
              <w:pStyle w:val="TableParagraph"/>
              <w:spacing w:line="251" w:lineRule="exact"/>
              <w:ind w:left="67" w:right="39"/>
              <w:jc w:val="center"/>
              <w:rPr>
                <w:sz w:val="24"/>
              </w:rPr>
            </w:pPr>
            <w:r w:rsidRPr="004C03F9">
              <w:rPr>
                <w:sz w:val="24"/>
              </w:rPr>
              <w:t>MAR</w:t>
            </w:r>
            <w:r w:rsidRPr="004C03F9">
              <w:rPr>
                <w:spacing w:val="-6"/>
                <w:sz w:val="24"/>
              </w:rPr>
              <w:t xml:space="preserve"> </w:t>
            </w:r>
            <w:r w:rsidRPr="004C03F9">
              <w:rPr>
                <w:spacing w:val="-4"/>
                <w:sz w:val="24"/>
              </w:rPr>
              <w:t>2008</w:t>
            </w:r>
          </w:p>
        </w:tc>
      </w:tr>
    </w:tbl>
    <w:p w14:paraId="1C3C8D3C" w14:textId="77777777" w:rsidR="00016C31" w:rsidRDefault="00016C31">
      <w:pPr>
        <w:pStyle w:val="BodyText"/>
        <w:rPr>
          <w:b/>
        </w:rPr>
      </w:pPr>
    </w:p>
    <w:p w14:paraId="5A02FB94" w14:textId="401E621D" w:rsidR="00016C31" w:rsidRPr="00520CCF" w:rsidRDefault="00016C31">
      <w:pPr>
        <w:pStyle w:val="BodyText"/>
        <w:ind w:left="216"/>
        <w:rPr>
          <w:b/>
          <w:sz w:val="24"/>
          <w:szCs w:val="24"/>
          <w:rPrChange w:id="323" w:author="Chandler Wilson" w:date="2023-05-25T09:32:00Z">
            <w:rPr>
              <w:b/>
            </w:rPr>
          </w:rPrChange>
        </w:rPr>
        <w:pPrChange w:id="324" w:author="Chandler Wilson" w:date="2023-05-25T09:26:00Z">
          <w:pPr>
            <w:pStyle w:val="BodyText"/>
          </w:pPr>
        </w:pPrChange>
      </w:pPr>
      <w:bookmarkStart w:id="325" w:name="_Hlk135899540"/>
    </w:p>
    <w:bookmarkEnd w:id="325"/>
    <w:p w14:paraId="3F7A533A" w14:textId="77777777" w:rsidR="00016C31" w:rsidRDefault="00016C31">
      <w:pPr>
        <w:pStyle w:val="BodyText"/>
        <w:rPr>
          <w:b/>
        </w:rPr>
      </w:pPr>
    </w:p>
    <w:p w14:paraId="52D7B894" w14:textId="77777777" w:rsidR="00016C31" w:rsidRDefault="00016C31">
      <w:pPr>
        <w:pStyle w:val="BodyText"/>
        <w:rPr>
          <w:b/>
        </w:rPr>
      </w:pPr>
    </w:p>
    <w:p w14:paraId="38D0DDCF" w14:textId="77777777" w:rsidR="00016C31" w:rsidRDefault="00016C31">
      <w:pPr>
        <w:pStyle w:val="BodyText"/>
        <w:rPr>
          <w:b/>
        </w:rPr>
      </w:pPr>
    </w:p>
    <w:p w14:paraId="3FDA1216" w14:textId="77777777" w:rsidR="00016C31" w:rsidRDefault="00016C31">
      <w:pPr>
        <w:pStyle w:val="BodyText"/>
        <w:rPr>
          <w:b/>
        </w:rPr>
      </w:pPr>
    </w:p>
    <w:p w14:paraId="2BF49F33" w14:textId="77777777" w:rsidR="00016C31" w:rsidRDefault="00016C31">
      <w:pPr>
        <w:pStyle w:val="BodyText"/>
        <w:spacing w:before="10"/>
        <w:rPr>
          <w:b/>
          <w:sz w:val="24"/>
        </w:rPr>
      </w:pPr>
    </w:p>
    <w:p w14:paraId="628C2CC2" w14:textId="77777777" w:rsidR="00016C31" w:rsidRDefault="00632607">
      <w:pPr>
        <w:pStyle w:val="Heading1"/>
        <w:spacing w:before="89"/>
      </w:pPr>
      <w:r>
        <w:t>Section</w:t>
      </w:r>
      <w:r>
        <w:rPr>
          <w:spacing w:val="-7"/>
        </w:rPr>
        <w:t xml:space="preserve"> </w:t>
      </w:r>
      <w:r>
        <w:t>F.</w:t>
      </w:r>
      <w:r>
        <w:rPr>
          <w:spacing w:val="-4"/>
        </w:rPr>
        <w:t xml:space="preserve"> </w:t>
      </w:r>
      <w:r>
        <w:t>Deliveries</w:t>
      </w:r>
      <w:r>
        <w:rPr>
          <w:spacing w:val="-4"/>
        </w:rPr>
        <w:t xml:space="preserve"> </w:t>
      </w:r>
      <w:r>
        <w:t>or</w:t>
      </w:r>
      <w:r>
        <w:rPr>
          <w:spacing w:val="-3"/>
        </w:rPr>
        <w:t xml:space="preserve"> </w:t>
      </w:r>
      <w:r>
        <w:rPr>
          <w:spacing w:val="-2"/>
        </w:rPr>
        <w:t>Performance</w:t>
      </w:r>
    </w:p>
    <w:p w14:paraId="369E0863" w14:textId="77777777" w:rsidR="00016C31" w:rsidRDefault="00016C31">
      <w:pPr>
        <w:pStyle w:val="BodyText"/>
        <w:spacing w:before="10"/>
        <w:rPr>
          <w:b/>
          <w:sz w:val="27"/>
        </w:rPr>
      </w:pPr>
    </w:p>
    <w:p w14:paraId="67B485BE" w14:textId="77777777" w:rsidR="00016C31" w:rsidRDefault="00632607">
      <w:pPr>
        <w:pStyle w:val="ListParagraph"/>
        <w:numPr>
          <w:ilvl w:val="1"/>
          <w:numId w:val="130"/>
        </w:numPr>
        <w:tabs>
          <w:tab w:val="left" w:pos="606"/>
        </w:tabs>
        <w:ind w:right="308" w:firstLine="0"/>
        <w:rPr>
          <w:sz w:val="24"/>
        </w:rPr>
      </w:pPr>
      <w:r>
        <w:rPr>
          <w:b/>
          <w:sz w:val="24"/>
        </w:rPr>
        <w:t xml:space="preserve">Place of Performance. </w:t>
      </w:r>
      <w:r>
        <w:rPr>
          <w:sz w:val="24"/>
        </w:rPr>
        <w:t>The primary place of performance for this contract shall be established by individual task orders. It is anticipated that most task order efforts, except those requiring access to Government</w:t>
      </w:r>
      <w:r>
        <w:rPr>
          <w:spacing w:val="-3"/>
          <w:sz w:val="24"/>
        </w:rPr>
        <w:t xml:space="preserve"> </w:t>
      </w:r>
      <w:r>
        <w:rPr>
          <w:sz w:val="24"/>
        </w:rPr>
        <w:t>SAP</w:t>
      </w:r>
      <w:r>
        <w:rPr>
          <w:spacing w:val="-3"/>
          <w:sz w:val="24"/>
        </w:rPr>
        <w:t xml:space="preserve"> </w:t>
      </w:r>
      <w:r>
        <w:rPr>
          <w:sz w:val="24"/>
        </w:rPr>
        <w:t>and/or</w:t>
      </w:r>
      <w:r>
        <w:rPr>
          <w:spacing w:val="-2"/>
          <w:sz w:val="24"/>
        </w:rPr>
        <w:t xml:space="preserve"> </w:t>
      </w:r>
      <w:r>
        <w:rPr>
          <w:sz w:val="24"/>
        </w:rPr>
        <w:t>SCI</w:t>
      </w:r>
      <w:r>
        <w:rPr>
          <w:spacing w:val="-7"/>
          <w:sz w:val="24"/>
        </w:rPr>
        <w:t xml:space="preserve"> </w:t>
      </w:r>
      <w:r>
        <w:rPr>
          <w:sz w:val="24"/>
        </w:rPr>
        <w:t>facilities,</w:t>
      </w:r>
      <w:r>
        <w:rPr>
          <w:spacing w:val="-3"/>
          <w:sz w:val="24"/>
        </w:rPr>
        <w:t xml:space="preserve"> </w:t>
      </w:r>
      <w:r>
        <w:rPr>
          <w:sz w:val="24"/>
        </w:rPr>
        <w:t>shall</w:t>
      </w:r>
      <w:r>
        <w:rPr>
          <w:spacing w:val="-3"/>
          <w:sz w:val="24"/>
        </w:rPr>
        <w:t xml:space="preserve"> </w:t>
      </w:r>
      <w:r>
        <w:rPr>
          <w:sz w:val="24"/>
        </w:rPr>
        <w:t>be</w:t>
      </w:r>
      <w:r>
        <w:rPr>
          <w:spacing w:val="-4"/>
          <w:sz w:val="24"/>
        </w:rPr>
        <w:t xml:space="preserve"> </w:t>
      </w:r>
      <w:r>
        <w:rPr>
          <w:sz w:val="24"/>
        </w:rPr>
        <w:t>performed</w:t>
      </w:r>
      <w:r>
        <w:rPr>
          <w:spacing w:val="-3"/>
          <w:sz w:val="24"/>
        </w:rPr>
        <w:t xml:space="preserve"> </w:t>
      </w:r>
      <w:r>
        <w:rPr>
          <w:sz w:val="24"/>
        </w:rPr>
        <w:t>at</w:t>
      </w:r>
      <w:r>
        <w:rPr>
          <w:spacing w:val="-3"/>
          <w:sz w:val="24"/>
        </w:rPr>
        <w:t xml:space="preserve"> </w:t>
      </w:r>
      <w:r>
        <w:rPr>
          <w:sz w:val="24"/>
        </w:rPr>
        <w:t>the</w:t>
      </w:r>
      <w:r>
        <w:rPr>
          <w:spacing w:val="-2"/>
          <w:sz w:val="24"/>
        </w:rPr>
        <w:t xml:space="preserve"> </w:t>
      </w:r>
      <w:r>
        <w:rPr>
          <w:sz w:val="24"/>
        </w:rPr>
        <w:t>contractor's</w:t>
      </w:r>
      <w:r>
        <w:rPr>
          <w:spacing w:val="-3"/>
          <w:sz w:val="24"/>
        </w:rPr>
        <w:t xml:space="preserve"> </w:t>
      </w:r>
      <w:r>
        <w:rPr>
          <w:sz w:val="24"/>
        </w:rPr>
        <w:t>site</w:t>
      </w:r>
      <w:r>
        <w:rPr>
          <w:spacing w:val="-3"/>
          <w:sz w:val="24"/>
        </w:rPr>
        <w:t xml:space="preserve"> </w:t>
      </w:r>
      <w:r>
        <w:rPr>
          <w:sz w:val="24"/>
        </w:rPr>
        <w:t>(off-site).</w:t>
      </w:r>
      <w:r>
        <w:rPr>
          <w:spacing w:val="-3"/>
          <w:sz w:val="24"/>
        </w:rPr>
        <w:t xml:space="preserve"> </w:t>
      </w:r>
      <w:r>
        <w:rPr>
          <w:sz w:val="24"/>
        </w:rPr>
        <w:t>Authority</w:t>
      </w:r>
      <w:r>
        <w:rPr>
          <w:spacing w:val="-3"/>
          <w:sz w:val="24"/>
        </w:rPr>
        <w:t xml:space="preserve"> </w:t>
      </w:r>
      <w:r>
        <w:rPr>
          <w:sz w:val="24"/>
        </w:rPr>
        <w:t>for all Government-site (on-site) performance shall clearly be identified in awarded task orders.</w:t>
      </w:r>
    </w:p>
    <w:p w14:paraId="137BCAAE" w14:textId="77777777" w:rsidR="00016C31" w:rsidRDefault="00016C31">
      <w:pPr>
        <w:pStyle w:val="BodyText"/>
        <w:rPr>
          <w:sz w:val="24"/>
        </w:rPr>
      </w:pPr>
    </w:p>
    <w:p w14:paraId="0F1B23F8" w14:textId="77777777" w:rsidR="00016C31" w:rsidRDefault="00632607">
      <w:pPr>
        <w:pStyle w:val="Heading2"/>
      </w:pPr>
      <w:r>
        <w:t>CLAUSES</w:t>
      </w:r>
      <w:r>
        <w:rPr>
          <w:spacing w:val="-11"/>
        </w:rPr>
        <w:t xml:space="preserve"> </w:t>
      </w:r>
      <w:r>
        <w:t>INCORPORATED</w:t>
      </w:r>
      <w:r>
        <w:rPr>
          <w:spacing w:val="-11"/>
        </w:rPr>
        <w:t xml:space="preserve"> </w:t>
      </w:r>
      <w:r>
        <w:t>BY</w:t>
      </w:r>
      <w:r>
        <w:rPr>
          <w:spacing w:val="-11"/>
        </w:rPr>
        <w:t xml:space="preserve"> </w:t>
      </w:r>
      <w:r>
        <w:rPr>
          <w:spacing w:val="-2"/>
        </w:rPr>
        <w:t>REFERENCE</w:t>
      </w:r>
    </w:p>
    <w:p w14:paraId="1F3FA1C2" w14:textId="77777777" w:rsidR="00016C31" w:rsidRDefault="00016C31">
      <w:pPr>
        <w:pStyle w:val="BodyText"/>
        <w:rPr>
          <w:b/>
          <w:sz w:val="24"/>
        </w:rPr>
      </w:pPr>
    </w:p>
    <w:p w14:paraId="672D5FF3" w14:textId="77777777" w:rsidR="00016C31" w:rsidRDefault="00632607">
      <w:pPr>
        <w:ind w:left="219"/>
        <w:rPr>
          <w:sz w:val="24"/>
        </w:rPr>
      </w:pPr>
      <w:r>
        <w:rPr>
          <w:sz w:val="24"/>
        </w:rPr>
        <w:t>52.247-29</w:t>
      </w:r>
      <w:r>
        <w:rPr>
          <w:spacing w:val="-5"/>
          <w:sz w:val="24"/>
        </w:rPr>
        <w:t xml:space="preserve"> </w:t>
      </w:r>
      <w:r>
        <w:rPr>
          <w:sz w:val="24"/>
        </w:rPr>
        <w:t>F.O.B.</w:t>
      </w:r>
      <w:r>
        <w:rPr>
          <w:spacing w:val="-6"/>
          <w:sz w:val="24"/>
        </w:rPr>
        <w:t xml:space="preserve"> </w:t>
      </w:r>
      <w:r>
        <w:rPr>
          <w:sz w:val="24"/>
        </w:rPr>
        <w:t>Origin</w:t>
      </w:r>
      <w:r>
        <w:rPr>
          <w:spacing w:val="-4"/>
          <w:sz w:val="24"/>
        </w:rPr>
        <w:t xml:space="preserve"> </w:t>
      </w:r>
      <w:r>
        <w:rPr>
          <w:sz w:val="24"/>
        </w:rPr>
        <w:t>FEB</w:t>
      </w:r>
      <w:r>
        <w:rPr>
          <w:spacing w:val="-5"/>
          <w:sz w:val="24"/>
        </w:rPr>
        <w:t xml:space="preserve"> </w:t>
      </w:r>
      <w:r>
        <w:rPr>
          <w:spacing w:val="-4"/>
          <w:sz w:val="24"/>
        </w:rPr>
        <w:t>2006</w:t>
      </w:r>
    </w:p>
    <w:p w14:paraId="52C6CA43" w14:textId="77777777" w:rsidR="00016C31" w:rsidRPr="001E243E" w:rsidRDefault="00632607">
      <w:pPr>
        <w:spacing w:before="1"/>
        <w:ind w:left="219"/>
        <w:rPr>
          <w:sz w:val="24"/>
          <w:lang w:val="fr-FR"/>
        </w:rPr>
      </w:pPr>
      <w:r w:rsidRPr="001E243E">
        <w:rPr>
          <w:sz w:val="24"/>
          <w:lang w:val="fr-FR"/>
        </w:rPr>
        <w:t>52.247-34</w:t>
      </w:r>
      <w:r w:rsidRPr="001E243E">
        <w:rPr>
          <w:spacing w:val="-7"/>
          <w:sz w:val="24"/>
          <w:lang w:val="fr-FR"/>
        </w:rPr>
        <w:t xml:space="preserve"> </w:t>
      </w:r>
      <w:r w:rsidRPr="001E243E">
        <w:rPr>
          <w:sz w:val="24"/>
          <w:lang w:val="fr-FR"/>
        </w:rPr>
        <w:t>F.O.B.</w:t>
      </w:r>
      <w:r w:rsidRPr="001E243E">
        <w:rPr>
          <w:spacing w:val="-8"/>
          <w:sz w:val="24"/>
          <w:lang w:val="fr-FR"/>
        </w:rPr>
        <w:t xml:space="preserve"> </w:t>
      </w:r>
      <w:r w:rsidRPr="001E243E">
        <w:rPr>
          <w:sz w:val="24"/>
          <w:lang w:val="fr-FR"/>
        </w:rPr>
        <w:t>Destination</w:t>
      </w:r>
      <w:r w:rsidRPr="001E243E">
        <w:rPr>
          <w:spacing w:val="-7"/>
          <w:sz w:val="24"/>
          <w:lang w:val="fr-FR"/>
        </w:rPr>
        <w:t xml:space="preserve"> </w:t>
      </w:r>
      <w:r w:rsidRPr="001E243E">
        <w:rPr>
          <w:sz w:val="24"/>
          <w:lang w:val="fr-FR"/>
        </w:rPr>
        <w:t>NOV</w:t>
      </w:r>
      <w:r w:rsidRPr="001E243E">
        <w:rPr>
          <w:spacing w:val="-7"/>
          <w:sz w:val="24"/>
          <w:lang w:val="fr-FR"/>
        </w:rPr>
        <w:t xml:space="preserve"> </w:t>
      </w:r>
      <w:r w:rsidRPr="001E243E">
        <w:rPr>
          <w:spacing w:val="-4"/>
          <w:sz w:val="24"/>
          <w:lang w:val="fr-FR"/>
        </w:rPr>
        <w:t>1991</w:t>
      </w:r>
    </w:p>
    <w:p w14:paraId="24E53F7F" w14:textId="77777777" w:rsidR="00520CCF" w:rsidRPr="00520CCF" w:rsidRDefault="00520CCF">
      <w:pPr>
        <w:pStyle w:val="BodyText"/>
        <w:spacing w:before="11"/>
        <w:rPr>
          <w:sz w:val="23"/>
          <w:rPrChange w:id="326" w:author="Chandler Wilson" w:date="2023-05-25T09:33:00Z">
            <w:rPr>
              <w:sz w:val="23"/>
              <w:lang w:val="fr-FR"/>
            </w:rPr>
          </w:rPrChange>
        </w:rPr>
      </w:pPr>
    </w:p>
    <w:p w14:paraId="51D768D6" w14:textId="48D574ED" w:rsidR="00016C31" w:rsidDel="00520CCF" w:rsidRDefault="00632607">
      <w:pPr>
        <w:pStyle w:val="Heading2"/>
        <w:rPr>
          <w:del w:id="327" w:author="Chandler Wilson" w:date="2023-05-25T09:33:00Z"/>
        </w:rPr>
      </w:pPr>
      <w:del w:id="328" w:author="Chandler Wilson" w:date="2023-05-25T09:33:00Z">
        <w:r w:rsidDel="00520CCF">
          <w:delText>CLAUSES</w:delText>
        </w:r>
        <w:r w:rsidDel="00520CCF">
          <w:rPr>
            <w:spacing w:val="-10"/>
          </w:rPr>
          <w:delText xml:space="preserve"> </w:delText>
        </w:r>
        <w:r w:rsidDel="00520CCF">
          <w:delText>INCORPORATED</w:delText>
        </w:r>
        <w:r w:rsidDel="00520CCF">
          <w:rPr>
            <w:spacing w:val="-9"/>
          </w:rPr>
          <w:delText xml:space="preserve"> </w:delText>
        </w:r>
        <w:r w:rsidDel="00520CCF">
          <w:delText>BY</w:delText>
        </w:r>
        <w:r w:rsidDel="00520CCF">
          <w:rPr>
            <w:spacing w:val="-9"/>
          </w:rPr>
          <w:delText xml:space="preserve"> </w:delText>
        </w:r>
        <w:r w:rsidDel="00520CCF">
          <w:delText>FULL</w:delText>
        </w:r>
        <w:r w:rsidDel="00520CCF">
          <w:rPr>
            <w:spacing w:val="-9"/>
          </w:rPr>
          <w:delText xml:space="preserve"> </w:delText>
        </w:r>
        <w:r w:rsidDel="00520CCF">
          <w:rPr>
            <w:spacing w:val="-4"/>
          </w:rPr>
          <w:delText>TEXT</w:delText>
        </w:r>
      </w:del>
    </w:p>
    <w:p w14:paraId="4FDDB7B4" w14:textId="3FF37B0B" w:rsidR="00016C31" w:rsidDel="00520CCF" w:rsidRDefault="00016C31">
      <w:pPr>
        <w:pStyle w:val="BodyText"/>
        <w:rPr>
          <w:del w:id="329" w:author="Chandler Wilson" w:date="2023-05-25T09:33:00Z"/>
          <w:b/>
          <w:sz w:val="24"/>
        </w:rPr>
      </w:pPr>
    </w:p>
    <w:p w14:paraId="07DD45B1" w14:textId="7910A9FE" w:rsidR="00016C31" w:rsidDel="00520CCF" w:rsidRDefault="00632607">
      <w:pPr>
        <w:ind w:left="219" w:right="175"/>
        <w:rPr>
          <w:del w:id="330" w:author="Chandler Wilson" w:date="2023-05-25T09:33:00Z"/>
          <w:sz w:val="24"/>
        </w:rPr>
      </w:pPr>
      <w:del w:id="331" w:author="Chandler Wilson" w:date="2023-05-25T09:33:00Z">
        <w:r w:rsidRPr="004A3CFA" w:rsidDel="00520CCF">
          <w:rPr>
            <w:sz w:val="24"/>
          </w:rPr>
          <w:delText>52.211-11</w:delText>
        </w:r>
        <w:r w:rsidRPr="004A3CFA" w:rsidDel="00520CCF">
          <w:rPr>
            <w:spacing w:val="-7"/>
            <w:sz w:val="24"/>
          </w:rPr>
          <w:delText xml:space="preserve"> </w:delText>
        </w:r>
        <w:r w:rsidRPr="004A3CFA" w:rsidDel="00520CCF">
          <w:rPr>
            <w:sz w:val="24"/>
          </w:rPr>
          <w:delText>LIQUIDATED</w:delText>
        </w:r>
        <w:r w:rsidRPr="004A3CFA" w:rsidDel="00520CCF">
          <w:rPr>
            <w:spacing w:val="-7"/>
            <w:sz w:val="24"/>
          </w:rPr>
          <w:delText xml:space="preserve"> </w:delText>
        </w:r>
        <w:r w:rsidRPr="004A3CFA" w:rsidDel="00520CCF">
          <w:rPr>
            <w:sz w:val="24"/>
          </w:rPr>
          <w:delText>DAMAGES--SUPPLIES,</w:delText>
        </w:r>
        <w:r w:rsidRPr="004A3CFA" w:rsidDel="00520CCF">
          <w:rPr>
            <w:spacing w:val="-7"/>
            <w:sz w:val="24"/>
          </w:rPr>
          <w:delText xml:space="preserve"> </w:delText>
        </w:r>
        <w:r w:rsidRPr="004A3CFA" w:rsidDel="00520CCF">
          <w:rPr>
            <w:sz w:val="24"/>
          </w:rPr>
          <w:delText>SERVICES,</w:delText>
        </w:r>
        <w:r w:rsidRPr="004A3CFA" w:rsidDel="00520CCF">
          <w:rPr>
            <w:spacing w:val="-7"/>
            <w:sz w:val="24"/>
          </w:rPr>
          <w:delText xml:space="preserve"> </w:delText>
        </w:r>
        <w:r w:rsidRPr="004A3CFA" w:rsidDel="00520CCF">
          <w:rPr>
            <w:sz w:val="24"/>
          </w:rPr>
          <w:delText>OR</w:delText>
        </w:r>
        <w:r w:rsidRPr="004A3CFA" w:rsidDel="00520CCF">
          <w:rPr>
            <w:spacing w:val="-7"/>
            <w:sz w:val="24"/>
          </w:rPr>
          <w:delText xml:space="preserve"> </w:delText>
        </w:r>
        <w:r w:rsidRPr="004A3CFA" w:rsidDel="00520CCF">
          <w:rPr>
            <w:sz w:val="24"/>
          </w:rPr>
          <w:delText>RESEARCH</w:delText>
        </w:r>
        <w:r w:rsidRPr="004A3CFA" w:rsidDel="00520CCF">
          <w:rPr>
            <w:spacing w:val="-7"/>
            <w:sz w:val="24"/>
          </w:rPr>
          <w:delText xml:space="preserve"> </w:delText>
        </w:r>
        <w:r w:rsidRPr="004A3CFA" w:rsidDel="00520CCF">
          <w:rPr>
            <w:sz w:val="24"/>
          </w:rPr>
          <w:delText>AND DEVELOPMENT (SEP 2000)</w:delText>
        </w:r>
      </w:del>
    </w:p>
    <w:p w14:paraId="4EC74DD9" w14:textId="0F567F85" w:rsidR="00016C31" w:rsidDel="00520CCF" w:rsidRDefault="00016C31">
      <w:pPr>
        <w:pStyle w:val="BodyText"/>
        <w:rPr>
          <w:del w:id="332" w:author="Chandler Wilson" w:date="2023-05-25T09:33:00Z"/>
          <w:sz w:val="24"/>
        </w:rPr>
      </w:pPr>
    </w:p>
    <w:p w14:paraId="4F0260A9" w14:textId="0C419E33" w:rsidR="00016C31" w:rsidDel="00520CCF" w:rsidRDefault="00632607">
      <w:pPr>
        <w:pStyle w:val="ListParagraph"/>
        <w:numPr>
          <w:ilvl w:val="0"/>
          <w:numId w:val="129"/>
        </w:numPr>
        <w:tabs>
          <w:tab w:val="left" w:pos="547"/>
        </w:tabs>
        <w:ind w:right="352"/>
        <w:rPr>
          <w:del w:id="333" w:author="Chandler Wilson" w:date="2023-05-25T09:33:00Z"/>
          <w:sz w:val="24"/>
        </w:rPr>
      </w:pPr>
      <w:del w:id="334" w:author="Chandler Wilson" w:date="2023-05-25T09:33:00Z">
        <w:r w:rsidDel="00520CCF">
          <w:rPr>
            <w:sz w:val="24"/>
          </w:rPr>
          <w:delText>If the Contractor fails to deliver the supplies or perform the services within the time specified in this contract,</w:delText>
        </w:r>
        <w:r w:rsidDel="00520CCF">
          <w:rPr>
            <w:spacing w:val="-3"/>
            <w:sz w:val="24"/>
          </w:rPr>
          <w:delText xml:space="preserve"> </w:delText>
        </w:r>
        <w:r w:rsidDel="00520CCF">
          <w:rPr>
            <w:sz w:val="24"/>
          </w:rPr>
          <w:delText>the</w:delText>
        </w:r>
        <w:r w:rsidDel="00520CCF">
          <w:rPr>
            <w:spacing w:val="-4"/>
            <w:sz w:val="24"/>
          </w:rPr>
          <w:delText xml:space="preserve"> </w:delText>
        </w:r>
        <w:r w:rsidDel="00520CCF">
          <w:rPr>
            <w:sz w:val="24"/>
          </w:rPr>
          <w:delText>Contractor</w:delText>
        </w:r>
        <w:r w:rsidDel="00520CCF">
          <w:rPr>
            <w:spacing w:val="-3"/>
            <w:sz w:val="24"/>
          </w:rPr>
          <w:delText xml:space="preserve"> </w:delText>
        </w:r>
        <w:r w:rsidDel="00520CCF">
          <w:rPr>
            <w:sz w:val="24"/>
          </w:rPr>
          <w:delText>shall,</w:delText>
        </w:r>
        <w:r w:rsidDel="00520CCF">
          <w:rPr>
            <w:spacing w:val="-3"/>
            <w:sz w:val="24"/>
          </w:rPr>
          <w:delText xml:space="preserve"> </w:delText>
        </w:r>
        <w:r w:rsidDel="00520CCF">
          <w:rPr>
            <w:sz w:val="24"/>
          </w:rPr>
          <w:delText>in</w:delText>
        </w:r>
        <w:r w:rsidDel="00520CCF">
          <w:rPr>
            <w:spacing w:val="-3"/>
            <w:sz w:val="24"/>
          </w:rPr>
          <w:delText xml:space="preserve"> </w:delText>
        </w:r>
        <w:r w:rsidDel="00520CCF">
          <w:rPr>
            <w:sz w:val="24"/>
          </w:rPr>
          <w:delText>place</w:delText>
        </w:r>
        <w:r w:rsidDel="00520CCF">
          <w:rPr>
            <w:spacing w:val="-4"/>
            <w:sz w:val="24"/>
          </w:rPr>
          <w:delText xml:space="preserve"> </w:delText>
        </w:r>
        <w:r w:rsidDel="00520CCF">
          <w:rPr>
            <w:sz w:val="24"/>
          </w:rPr>
          <w:delText>of</w:delText>
        </w:r>
        <w:r w:rsidDel="00520CCF">
          <w:rPr>
            <w:spacing w:val="-3"/>
            <w:sz w:val="24"/>
          </w:rPr>
          <w:delText xml:space="preserve"> </w:delText>
        </w:r>
        <w:r w:rsidDel="00520CCF">
          <w:rPr>
            <w:sz w:val="24"/>
          </w:rPr>
          <w:delText>actual</w:delText>
        </w:r>
        <w:r w:rsidDel="00520CCF">
          <w:rPr>
            <w:spacing w:val="-3"/>
            <w:sz w:val="24"/>
          </w:rPr>
          <w:delText xml:space="preserve"> </w:delText>
        </w:r>
        <w:r w:rsidDel="00520CCF">
          <w:rPr>
            <w:sz w:val="24"/>
          </w:rPr>
          <w:delText>damages,</w:delText>
        </w:r>
        <w:r w:rsidDel="00520CCF">
          <w:rPr>
            <w:spacing w:val="-3"/>
            <w:sz w:val="24"/>
          </w:rPr>
          <w:delText xml:space="preserve"> </w:delText>
        </w:r>
        <w:r w:rsidDel="00520CCF">
          <w:rPr>
            <w:sz w:val="24"/>
          </w:rPr>
          <w:delText>pay</w:delText>
        </w:r>
        <w:r w:rsidDel="00520CCF">
          <w:rPr>
            <w:spacing w:val="-3"/>
            <w:sz w:val="24"/>
          </w:rPr>
          <w:delText xml:space="preserve"> </w:delText>
        </w:r>
        <w:r w:rsidDel="00520CCF">
          <w:rPr>
            <w:sz w:val="24"/>
          </w:rPr>
          <w:delText>to</w:delText>
        </w:r>
        <w:r w:rsidDel="00520CCF">
          <w:rPr>
            <w:spacing w:val="-3"/>
            <w:sz w:val="24"/>
          </w:rPr>
          <w:delText xml:space="preserve"> </w:delText>
        </w:r>
        <w:r w:rsidDel="00520CCF">
          <w:rPr>
            <w:sz w:val="24"/>
          </w:rPr>
          <w:delText>the</w:delText>
        </w:r>
        <w:r w:rsidDel="00520CCF">
          <w:rPr>
            <w:spacing w:val="-4"/>
            <w:sz w:val="24"/>
          </w:rPr>
          <w:delText xml:space="preserve"> </w:delText>
        </w:r>
        <w:r w:rsidDel="00520CCF">
          <w:rPr>
            <w:sz w:val="24"/>
          </w:rPr>
          <w:delText>Government</w:delText>
        </w:r>
        <w:r w:rsidDel="00520CCF">
          <w:rPr>
            <w:spacing w:val="-3"/>
            <w:sz w:val="24"/>
          </w:rPr>
          <w:delText xml:space="preserve"> </w:delText>
        </w:r>
        <w:r w:rsidDel="00520CCF">
          <w:rPr>
            <w:sz w:val="24"/>
          </w:rPr>
          <w:delText>liquidated</w:delText>
        </w:r>
        <w:r w:rsidDel="00520CCF">
          <w:rPr>
            <w:spacing w:val="-3"/>
            <w:sz w:val="24"/>
          </w:rPr>
          <w:delText xml:space="preserve"> </w:delText>
        </w:r>
        <w:r w:rsidDel="00520CCF">
          <w:rPr>
            <w:sz w:val="24"/>
          </w:rPr>
          <w:delText xml:space="preserve">damages of </w:delText>
        </w:r>
        <w:r w:rsidDel="00520CCF">
          <w:rPr>
            <w:b/>
            <w:sz w:val="24"/>
          </w:rPr>
          <w:delText xml:space="preserve">* </w:delText>
        </w:r>
        <w:r w:rsidDel="00520CCF">
          <w:rPr>
            <w:b/>
            <w:sz w:val="24"/>
            <w:u w:val="thick"/>
          </w:rPr>
          <w:delText>to be determined at the task order level when applicable</w:delText>
        </w:r>
        <w:r w:rsidDel="00520CCF">
          <w:rPr>
            <w:b/>
            <w:sz w:val="24"/>
          </w:rPr>
          <w:delText xml:space="preserve"> </w:delText>
        </w:r>
        <w:r w:rsidDel="00520CCF">
          <w:rPr>
            <w:sz w:val="24"/>
          </w:rPr>
          <w:delText>per calendar day of delay.</w:delText>
        </w:r>
      </w:del>
    </w:p>
    <w:p w14:paraId="294323A4" w14:textId="4C5EB383" w:rsidR="00016C31" w:rsidDel="00520CCF" w:rsidRDefault="00016C31">
      <w:pPr>
        <w:pStyle w:val="BodyText"/>
        <w:spacing w:before="2"/>
        <w:rPr>
          <w:del w:id="335" w:author="Chandler Wilson" w:date="2023-05-25T09:33:00Z"/>
          <w:sz w:val="16"/>
        </w:rPr>
      </w:pPr>
    </w:p>
    <w:p w14:paraId="0FBB01CE" w14:textId="26AC02EF" w:rsidR="00016C31" w:rsidDel="00520CCF" w:rsidRDefault="00632607">
      <w:pPr>
        <w:pStyle w:val="ListParagraph"/>
        <w:numPr>
          <w:ilvl w:val="0"/>
          <w:numId w:val="129"/>
        </w:numPr>
        <w:tabs>
          <w:tab w:val="left" w:pos="547"/>
        </w:tabs>
        <w:spacing w:before="90"/>
        <w:ind w:right="345"/>
        <w:rPr>
          <w:del w:id="336" w:author="Chandler Wilson" w:date="2023-05-25T09:33:00Z"/>
          <w:sz w:val="24"/>
        </w:rPr>
      </w:pPr>
      <w:del w:id="337" w:author="Chandler Wilson" w:date="2023-05-25T09:33:00Z">
        <w:r w:rsidDel="00520CCF">
          <w:rPr>
            <w:sz w:val="24"/>
          </w:rPr>
          <w:delText>If</w:delText>
        </w:r>
        <w:r w:rsidDel="00520CCF">
          <w:rPr>
            <w:spacing w:val="-2"/>
            <w:sz w:val="24"/>
          </w:rPr>
          <w:delText xml:space="preserve"> </w:delText>
        </w:r>
        <w:r w:rsidDel="00520CCF">
          <w:rPr>
            <w:sz w:val="24"/>
          </w:rPr>
          <w:delText>the Government terminates this contract in whole or</w:delText>
        </w:r>
        <w:r w:rsidDel="00520CCF">
          <w:rPr>
            <w:spacing w:val="-1"/>
            <w:sz w:val="24"/>
          </w:rPr>
          <w:delText xml:space="preserve"> </w:delText>
        </w:r>
        <w:r w:rsidDel="00520CCF">
          <w:rPr>
            <w:sz w:val="24"/>
          </w:rPr>
          <w:delText>in part under</w:delText>
        </w:r>
        <w:r w:rsidDel="00520CCF">
          <w:rPr>
            <w:spacing w:val="-1"/>
            <w:sz w:val="24"/>
          </w:rPr>
          <w:delText xml:space="preserve"> </w:delText>
        </w:r>
        <w:r w:rsidDel="00520CCF">
          <w:rPr>
            <w:sz w:val="24"/>
          </w:rPr>
          <w:delText>the Default--Fixed-Price</w:delText>
        </w:r>
        <w:r w:rsidDel="00520CCF">
          <w:rPr>
            <w:spacing w:val="-1"/>
            <w:sz w:val="24"/>
          </w:rPr>
          <w:delText xml:space="preserve"> </w:delText>
        </w:r>
        <w:r w:rsidDel="00520CCF">
          <w:rPr>
            <w:sz w:val="24"/>
          </w:rPr>
          <w:delText>Supply and Service clause, the Contractor is liable for liquidated damages accruing until the Government reasonably</w:delText>
        </w:r>
        <w:r w:rsidDel="00520CCF">
          <w:rPr>
            <w:spacing w:val="-4"/>
            <w:sz w:val="24"/>
          </w:rPr>
          <w:delText xml:space="preserve"> </w:delText>
        </w:r>
        <w:r w:rsidDel="00520CCF">
          <w:rPr>
            <w:sz w:val="24"/>
          </w:rPr>
          <w:delText>obtains</w:delText>
        </w:r>
        <w:r w:rsidDel="00520CCF">
          <w:rPr>
            <w:spacing w:val="-4"/>
            <w:sz w:val="24"/>
          </w:rPr>
          <w:delText xml:space="preserve"> </w:delText>
        </w:r>
        <w:r w:rsidDel="00520CCF">
          <w:rPr>
            <w:sz w:val="24"/>
          </w:rPr>
          <w:delText>delivery</w:delText>
        </w:r>
        <w:r w:rsidDel="00520CCF">
          <w:rPr>
            <w:spacing w:val="-4"/>
            <w:sz w:val="24"/>
          </w:rPr>
          <w:delText xml:space="preserve"> </w:delText>
        </w:r>
        <w:r w:rsidDel="00520CCF">
          <w:rPr>
            <w:sz w:val="24"/>
          </w:rPr>
          <w:delText>or</w:delText>
        </w:r>
        <w:r w:rsidDel="00520CCF">
          <w:rPr>
            <w:spacing w:val="-5"/>
            <w:sz w:val="24"/>
          </w:rPr>
          <w:delText xml:space="preserve"> </w:delText>
        </w:r>
        <w:r w:rsidDel="00520CCF">
          <w:rPr>
            <w:sz w:val="24"/>
          </w:rPr>
          <w:delText>performance</w:delText>
        </w:r>
        <w:r w:rsidDel="00520CCF">
          <w:rPr>
            <w:spacing w:val="-4"/>
            <w:sz w:val="24"/>
          </w:rPr>
          <w:delText xml:space="preserve"> </w:delText>
        </w:r>
        <w:r w:rsidDel="00520CCF">
          <w:rPr>
            <w:sz w:val="24"/>
          </w:rPr>
          <w:delText>of</w:delText>
        </w:r>
        <w:r w:rsidDel="00520CCF">
          <w:rPr>
            <w:spacing w:val="-4"/>
            <w:sz w:val="24"/>
          </w:rPr>
          <w:delText xml:space="preserve"> </w:delText>
        </w:r>
        <w:r w:rsidDel="00520CCF">
          <w:rPr>
            <w:sz w:val="24"/>
          </w:rPr>
          <w:delText>similar</w:delText>
        </w:r>
        <w:r w:rsidDel="00520CCF">
          <w:rPr>
            <w:spacing w:val="-4"/>
            <w:sz w:val="24"/>
          </w:rPr>
          <w:delText xml:space="preserve"> </w:delText>
        </w:r>
        <w:r w:rsidDel="00520CCF">
          <w:rPr>
            <w:sz w:val="24"/>
          </w:rPr>
          <w:delText>supplies</w:delText>
        </w:r>
        <w:r w:rsidDel="00520CCF">
          <w:rPr>
            <w:spacing w:val="-4"/>
            <w:sz w:val="24"/>
          </w:rPr>
          <w:delText xml:space="preserve"> </w:delText>
        </w:r>
        <w:r w:rsidDel="00520CCF">
          <w:rPr>
            <w:sz w:val="24"/>
          </w:rPr>
          <w:delText>or</w:delText>
        </w:r>
        <w:r w:rsidDel="00520CCF">
          <w:rPr>
            <w:spacing w:val="-4"/>
            <w:sz w:val="24"/>
          </w:rPr>
          <w:delText xml:space="preserve"> </w:delText>
        </w:r>
        <w:r w:rsidDel="00520CCF">
          <w:rPr>
            <w:sz w:val="24"/>
          </w:rPr>
          <w:delText>services.</w:delText>
        </w:r>
        <w:r w:rsidDel="00520CCF">
          <w:rPr>
            <w:spacing w:val="-4"/>
            <w:sz w:val="24"/>
          </w:rPr>
          <w:delText xml:space="preserve"> </w:delText>
        </w:r>
        <w:r w:rsidDel="00520CCF">
          <w:rPr>
            <w:sz w:val="24"/>
          </w:rPr>
          <w:delText>These</w:delText>
        </w:r>
        <w:r w:rsidDel="00520CCF">
          <w:rPr>
            <w:spacing w:val="-4"/>
            <w:sz w:val="24"/>
          </w:rPr>
          <w:delText xml:space="preserve"> </w:delText>
        </w:r>
        <w:r w:rsidDel="00520CCF">
          <w:rPr>
            <w:sz w:val="24"/>
          </w:rPr>
          <w:delText>liquidated</w:delText>
        </w:r>
        <w:r w:rsidDel="00520CCF">
          <w:rPr>
            <w:spacing w:val="-4"/>
            <w:sz w:val="24"/>
          </w:rPr>
          <w:delText xml:space="preserve"> </w:delText>
        </w:r>
        <w:r w:rsidDel="00520CCF">
          <w:rPr>
            <w:sz w:val="24"/>
          </w:rPr>
          <w:delText>damages are in addition to excess costs of repurchase under the Termination clause.</w:delText>
        </w:r>
      </w:del>
    </w:p>
    <w:p w14:paraId="1440EA4B" w14:textId="2FF9565A" w:rsidR="00016C31" w:rsidDel="00520CCF" w:rsidRDefault="00016C31">
      <w:pPr>
        <w:pStyle w:val="BodyText"/>
        <w:spacing w:before="1"/>
        <w:rPr>
          <w:del w:id="338" w:author="Chandler Wilson" w:date="2023-05-25T09:33:00Z"/>
          <w:sz w:val="24"/>
        </w:rPr>
      </w:pPr>
    </w:p>
    <w:p w14:paraId="19690A67" w14:textId="769EC25D" w:rsidR="00016C31" w:rsidDel="00520CCF" w:rsidRDefault="00632607">
      <w:pPr>
        <w:pStyle w:val="ListParagraph"/>
        <w:numPr>
          <w:ilvl w:val="0"/>
          <w:numId w:val="129"/>
        </w:numPr>
        <w:tabs>
          <w:tab w:val="left" w:pos="547"/>
        </w:tabs>
        <w:ind w:right="143"/>
        <w:rPr>
          <w:del w:id="339" w:author="Chandler Wilson" w:date="2023-05-25T09:33:00Z"/>
          <w:sz w:val="24"/>
        </w:rPr>
      </w:pPr>
      <w:del w:id="340" w:author="Chandler Wilson" w:date="2023-05-25T09:33:00Z">
        <w:r w:rsidDel="00520CCF">
          <w:rPr>
            <w:sz w:val="24"/>
          </w:rPr>
          <w:delText>The</w:delText>
        </w:r>
        <w:r w:rsidDel="00520CCF">
          <w:rPr>
            <w:spacing w:val="-5"/>
            <w:sz w:val="24"/>
          </w:rPr>
          <w:delText xml:space="preserve"> </w:delText>
        </w:r>
        <w:r w:rsidDel="00520CCF">
          <w:rPr>
            <w:sz w:val="24"/>
          </w:rPr>
          <w:delText>Contractor</w:delText>
        </w:r>
        <w:r w:rsidDel="00520CCF">
          <w:rPr>
            <w:spacing w:val="-4"/>
            <w:sz w:val="24"/>
          </w:rPr>
          <w:delText xml:space="preserve"> </w:delText>
        </w:r>
        <w:r w:rsidDel="00520CCF">
          <w:rPr>
            <w:sz w:val="24"/>
          </w:rPr>
          <w:delText>will</w:delText>
        </w:r>
        <w:r w:rsidDel="00520CCF">
          <w:rPr>
            <w:spacing w:val="-3"/>
            <w:sz w:val="24"/>
          </w:rPr>
          <w:delText xml:space="preserve"> </w:delText>
        </w:r>
        <w:r w:rsidDel="00520CCF">
          <w:rPr>
            <w:sz w:val="24"/>
          </w:rPr>
          <w:delText>not</w:delText>
        </w:r>
        <w:r w:rsidDel="00520CCF">
          <w:rPr>
            <w:spacing w:val="-3"/>
            <w:sz w:val="24"/>
          </w:rPr>
          <w:delText xml:space="preserve"> </w:delText>
        </w:r>
        <w:r w:rsidDel="00520CCF">
          <w:rPr>
            <w:sz w:val="24"/>
          </w:rPr>
          <w:delText>be</w:delText>
        </w:r>
        <w:r w:rsidDel="00520CCF">
          <w:rPr>
            <w:spacing w:val="-4"/>
            <w:sz w:val="24"/>
          </w:rPr>
          <w:delText xml:space="preserve"> </w:delText>
        </w:r>
        <w:r w:rsidDel="00520CCF">
          <w:rPr>
            <w:sz w:val="24"/>
          </w:rPr>
          <w:delText>charged</w:delText>
        </w:r>
        <w:r w:rsidDel="00520CCF">
          <w:rPr>
            <w:spacing w:val="-3"/>
            <w:sz w:val="24"/>
          </w:rPr>
          <w:delText xml:space="preserve"> </w:delText>
        </w:r>
        <w:r w:rsidDel="00520CCF">
          <w:rPr>
            <w:sz w:val="24"/>
          </w:rPr>
          <w:delText>with</w:delText>
        </w:r>
        <w:r w:rsidDel="00520CCF">
          <w:rPr>
            <w:spacing w:val="-3"/>
            <w:sz w:val="24"/>
          </w:rPr>
          <w:delText xml:space="preserve"> </w:delText>
        </w:r>
        <w:r w:rsidDel="00520CCF">
          <w:rPr>
            <w:sz w:val="24"/>
          </w:rPr>
          <w:delText>liquidated</w:delText>
        </w:r>
        <w:r w:rsidDel="00520CCF">
          <w:rPr>
            <w:spacing w:val="-2"/>
            <w:sz w:val="24"/>
          </w:rPr>
          <w:delText xml:space="preserve"> </w:delText>
        </w:r>
        <w:r w:rsidDel="00520CCF">
          <w:rPr>
            <w:sz w:val="24"/>
          </w:rPr>
          <w:delText>damages</w:delText>
        </w:r>
        <w:r w:rsidDel="00520CCF">
          <w:rPr>
            <w:spacing w:val="-3"/>
            <w:sz w:val="24"/>
          </w:rPr>
          <w:delText xml:space="preserve"> </w:delText>
        </w:r>
        <w:r w:rsidDel="00520CCF">
          <w:rPr>
            <w:sz w:val="24"/>
          </w:rPr>
          <w:delText>when</w:delText>
        </w:r>
        <w:r w:rsidDel="00520CCF">
          <w:rPr>
            <w:spacing w:val="-3"/>
            <w:sz w:val="24"/>
          </w:rPr>
          <w:delText xml:space="preserve"> </w:delText>
        </w:r>
        <w:r w:rsidDel="00520CCF">
          <w:rPr>
            <w:sz w:val="24"/>
          </w:rPr>
          <w:delText>the</w:delText>
        </w:r>
        <w:r w:rsidDel="00520CCF">
          <w:rPr>
            <w:spacing w:val="-3"/>
            <w:sz w:val="24"/>
          </w:rPr>
          <w:delText xml:space="preserve"> </w:delText>
        </w:r>
        <w:r w:rsidDel="00520CCF">
          <w:rPr>
            <w:sz w:val="24"/>
          </w:rPr>
          <w:delText>delay</w:delText>
        </w:r>
        <w:r w:rsidDel="00520CCF">
          <w:rPr>
            <w:spacing w:val="-2"/>
            <w:sz w:val="24"/>
          </w:rPr>
          <w:delText xml:space="preserve"> </w:delText>
        </w:r>
        <w:r w:rsidDel="00520CCF">
          <w:rPr>
            <w:sz w:val="24"/>
          </w:rPr>
          <w:delText>in</w:delText>
        </w:r>
        <w:r w:rsidDel="00520CCF">
          <w:rPr>
            <w:spacing w:val="-3"/>
            <w:sz w:val="24"/>
          </w:rPr>
          <w:delText xml:space="preserve"> </w:delText>
        </w:r>
        <w:r w:rsidDel="00520CCF">
          <w:rPr>
            <w:sz w:val="24"/>
          </w:rPr>
          <w:delText>delivery</w:delText>
        </w:r>
        <w:r w:rsidDel="00520CCF">
          <w:rPr>
            <w:spacing w:val="-3"/>
            <w:sz w:val="24"/>
          </w:rPr>
          <w:delText xml:space="preserve"> </w:delText>
        </w:r>
        <w:r w:rsidDel="00520CCF">
          <w:rPr>
            <w:sz w:val="24"/>
          </w:rPr>
          <w:delText>or</w:delText>
        </w:r>
        <w:r w:rsidDel="00520CCF">
          <w:rPr>
            <w:spacing w:val="-3"/>
            <w:sz w:val="24"/>
          </w:rPr>
          <w:delText xml:space="preserve"> </w:delText>
        </w:r>
        <w:r w:rsidDel="00520CCF">
          <w:rPr>
            <w:sz w:val="24"/>
          </w:rPr>
          <w:delText>performance is beyond the control and without the fault or negligence of the Contractor as defined in the Default-- Fixed-Price Supply and Service clause in this contract.</w:delText>
        </w:r>
      </w:del>
    </w:p>
    <w:p w14:paraId="6DC0CC02" w14:textId="28AF3B53" w:rsidR="00016C31" w:rsidDel="00520CCF" w:rsidRDefault="00900DE8">
      <w:pPr>
        <w:pStyle w:val="Heading3"/>
        <w:ind w:left="546" w:firstLine="0"/>
        <w:rPr>
          <w:del w:id="341" w:author="Chandler Wilson" w:date="2023-05-25T09:33:00Z"/>
        </w:rPr>
      </w:pPr>
      <w:del w:id="342" w:author="Chandler Wilson" w:date="2023-05-25T09:33:00Z">
        <w:r>
          <w:lastRenderedPageBreak/>
          <w:pict w14:anchorId="4B285F76">
            <v:rect id="docshape20" o:spid="_x0000_s1112" style="position:absolute;left:0;text-align:left;margin-left:59.5pt;margin-top:25.25pt;width:515pt;height:1.45pt;z-index:-18511360;mso-position-horizontal-relative:page" fillcolor="#0e233d" stroked="f">
              <w10:wrap anchorx="page"/>
            </v:rect>
          </w:pict>
        </w:r>
        <w:r w:rsidR="00632607" w:rsidDel="00520CCF">
          <w:delText>*</w:delText>
        </w:r>
        <w:r w:rsidR="00632607" w:rsidDel="00520CCF">
          <w:rPr>
            <w:spacing w:val="-3"/>
          </w:rPr>
          <w:delText xml:space="preserve"> </w:delText>
        </w:r>
        <w:r w:rsidR="00632607" w:rsidDel="00520CCF">
          <w:delText>To</w:delText>
        </w:r>
        <w:r w:rsidR="00632607" w:rsidDel="00520CCF">
          <w:rPr>
            <w:spacing w:val="-2"/>
          </w:rPr>
          <w:delText xml:space="preserve"> </w:delText>
        </w:r>
        <w:r w:rsidR="00632607" w:rsidDel="00520CCF">
          <w:delText>be</w:delText>
        </w:r>
        <w:r w:rsidR="00632607" w:rsidDel="00520CCF">
          <w:rPr>
            <w:spacing w:val="-4"/>
          </w:rPr>
          <w:delText xml:space="preserve"> </w:delText>
        </w:r>
        <w:r w:rsidR="00632607" w:rsidDel="00520CCF">
          <w:delText>completed</w:delText>
        </w:r>
        <w:r w:rsidR="00632607" w:rsidDel="00520CCF">
          <w:rPr>
            <w:spacing w:val="-2"/>
          </w:rPr>
          <w:delText xml:space="preserve"> </w:delText>
        </w:r>
        <w:r w:rsidR="00632607" w:rsidDel="00520CCF">
          <w:delText>at</w:delText>
        </w:r>
        <w:r w:rsidR="00632607" w:rsidDel="00520CCF">
          <w:rPr>
            <w:spacing w:val="-2"/>
          </w:rPr>
          <w:delText xml:space="preserve"> </w:delText>
        </w:r>
        <w:r w:rsidR="00632607" w:rsidDel="00520CCF">
          <w:delText>the</w:delText>
        </w:r>
        <w:r w:rsidR="00632607" w:rsidDel="00520CCF">
          <w:rPr>
            <w:spacing w:val="-2"/>
          </w:rPr>
          <w:delText xml:space="preserve"> </w:delText>
        </w:r>
        <w:r w:rsidR="00632607" w:rsidDel="00520CCF">
          <w:delText>task</w:delText>
        </w:r>
        <w:r w:rsidR="00632607" w:rsidDel="00520CCF">
          <w:rPr>
            <w:spacing w:val="-2"/>
          </w:rPr>
          <w:delText xml:space="preserve"> </w:delText>
        </w:r>
        <w:r w:rsidR="00632607" w:rsidDel="00520CCF">
          <w:delText>order</w:delText>
        </w:r>
        <w:r w:rsidR="00632607" w:rsidDel="00520CCF">
          <w:rPr>
            <w:spacing w:val="-4"/>
          </w:rPr>
          <w:delText xml:space="preserve"> </w:delText>
        </w:r>
        <w:r w:rsidR="00632607" w:rsidDel="00520CCF">
          <w:delText>level,</w:delText>
        </w:r>
        <w:r w:rsidR="00632607" w:rsidDel="00520CCF">
          <w:rPr>
            <w:spacing w:val="-3"/>
          </w:rPr>
          <w:delText xml:space="preserve"> </w:delText>
        </w:r>
        <w:r w:rsidR="00632607" w:rsidDel="00520CCF">
          <w:delText>when</w:delText>
        </w:r>
        <w:r w:rsidR="00632607" w:rsidDel="00520CCF">
          <w:rPr>
            <w:spacing w:val="-2"/>
          </w:rPr>
          <w:delText xml:space="preserve"> applicable</w:delText>
        </w:r>
      </w:del>
    </w:p>
    <w:p w14:paraId="185F6A94" w14:textId="77777777" w:rsidR="00016C31" w:rsidRDefault="00016C31">
      <w:pPr>
        <w:sectPr w:rsidR="00016C31">
          <w:pgSz w:w="12240" w:h="15840"/>
          <w:pgMar w:top="1360" w:right="640" w:bottom="1060" w:left="1000" w:header="0" w:footer="801" w:gutter="0"/>
          <w:cols w:space="720"/>
        </w:sectPr>
      </w:pPr>
    </w:p>
    <w:p w14:paraId="1F88815D" w14:textId="77777777" w:rsidR="00016C31" w:rsidRDefault="00632607">
      <w:pPr>
        <w:pStyle w:val="ListParagraph"/>
        <w:numPr>
          <w:ilvl w:val="1"/>
          <w:numId w:val="130"/>
        </w:numPr>
        <w:tabs>
          <w:tab w:val="left" w:pos="606"/>
        </w:tabs>
        <w:spacing w:before="75"/>
        <w:ind w:left="605"/>
        <w:rPr>
          <w:sz w:val="24"/>
        </w:rPr>
      </w:pPr>
      <w:r>
        <w:rPr>
          <w:b/>
          <w:sz w:val="24"/>
        </w:rPr>
        <w:lastRenderedPageBreak/>
        <w:t>Delivery</w:t>
      </w:r>
      <w:r>
        <w:rPr>
          <w:b/>
          <w:spacing w:val="-5"/>
          <w:sz w:val="24"/>
        </w:rPr>
        <w:t xml:space="preserve"> </w:t>
      </w:r>
      <w:r>
        <w:rPr>
          <w:b/>
          <w:sz w:val="24"/>
        </w:rPr>
        <w:t>Information.</w:t>
      </w:r>
      <w:r>
        <w:rPr>
          <w:b/>
          <w:spacing w:val="-5"/>
          <w:sz w:val="24"/>
        </w:rPr>
        <w:t xml:space="preserve"> </w:t>
      </w:r>
      <w:r>
        <w:rPr>
          <w:sz w:val="24"/>
        </w:rPr>
        <w:t>Delivery</w:t>
      </w:r>
      <w:r>
        <w:rPr>
          <w:spacing w:val="-4"/>
          <w:sz w:val="24"/>
        </w:rPr>
        <w:t xml:space="preserve"> </w:t>
      </w:r>
      <w:r>
        <w:rPr>
          <w:sz w:val="24"/>
        </w:rPr>
        <w:t>requirements</w:t>
      </w:r>
      <w:r>
        <w:rPr>
          <w:spacing w:val="-3"/>
          <w:sz w:val="24"/>
        </w:rPr>
        <w:t xml:space="preserve"> </w:t>
      </w:r>
      <w:r>
        <w:rPr>
          <w:sz w:val="24"/>
        </w:rPr>
        <w:t>will</w:t>
      </w:r>
      <w:r>
        <w:rPr>
          <w:spacing w:val="-4"/>
          <w:sz w:val="24"/>
        </w:rPr>
        <w:t xml:space="preserve"> </w:t>
      </w:r>
      <w:r>
        <w:rPr>
          <w:sz w:val="24"/>
        </w:rPr>
        <w:t>be</w:t>
      </w:r>
      <w:r>
        <w:rPr>
          <w:spacing w:val="-6"/>
          <w:sz w:val="24"/>
        </w:rPr>
        <w:t xml:space="preserve"> </w:t>
      </w:r>
      <w:r>
        <w:rPr>
          <w:sz w:val="24"/>
        </w:rPr>
        <w:t>specified</w:t>
      </w:r>
      <w:r>
        <w:rPr>
          <w:spacing w:val="-4"/>
          <w:sz w:val="24"/>
        </w:rPr>
        <w:t xml:space="preserve"> </w:t>
      </w:r>
      <w:r>
        <w:rPr>
          <w:sz w:val="24"/>
        </w:rPr>
        <w:t>in</w:t>
      </w:r>
      <w:r>
        <w:rPr>
          <w:spacing w:val="-5"/>
          <w:sz w:val="24"/>
        </w:rPr>
        <w:t xml:space="preserve"> </w:t>
      </w:r>
      <w:r>
        <w:rPr>
          <w:sz w:val="24"/>
        </w:rPr>
        <w:t>each</w:t>
      </w:r>
      <w:r>
        <w:rPr>
          <w:spacing w:val="-2"/>
          <w:sz w:val="24"/>
        </w:rPr>
        <w:t xml:space="preserve"> </w:t>
      </w:r>
      <w:r>
        <w:rPr>
          <w:sz w:val="24"/>
        </w:rPr>
        <w:t>awarded</w:t>
      </w:r>
      <w:r>
        <w:rPr>
          <w:spacing w:val="-6"/>
          <w:sz w:val="24"/>
        </w:rPr>
        <w:t xml:space="preserve"> </w:t>
      </w:r>
      <w:r>
        <w:rPr>
          <w:sz w:val="24"/>
        </w:rPr>
        <w:t>task</w:t>
      </w:r>
      <w:r>
        <w:rPr>
          <w:spacing w:val="-5"/>
          <w:sz w:val="24"/>
        </w:rPr>
        <w:t xml:space="preserve"> </w:t>
      </w:r>
      <w:r>
        <w:rPr>
          <w:spacing w:val="-2"/>
          <w:sz w:val="24"/>
        </w:rPr>
        <w:t>order.</w:t>
      </w:r>
    </w:p>
    <w:p w14:paraId="52D79F35" w14:textId="77777777" w:rsidR="00016C31" w:rsidRDefault="00016C31">
      <w:pPr>
        <w:pStyle w:val="BodyText"/>
        <w:rPr>
          <w:sz w:val="28"/>
        </w:rPr>
      </w:pPr>
    </w:p>
    <w:p w14:paraId="3503869A" w14:textId="77777777" w:rsidR="00016C31" w:rsidRDefault="00632607">
      <w:pPr>
        <w:pStyle w:val="ListParagraph"/>
        <w:numPr>
          <w:ilvl w:val="1"/>
          <w:numId w:val="130"/>
        </w:numPr>
        <w:tabs>
          <w:tab w:val="left" w:pos="606"/>
        </w:tabs>
        <w:ind w:left="605"/>
        <w:rPr>
          <w:sz w:val="24"/>
        </w:rPr>
      </w:pPr>
      <w:r>
        <w:rPr>
          <w:b/>
          <w:sz w:val="24"/>
        </w:rPr>
        <w:t>Period</w:t>
      </w:r>
      <w:r>
        <w:rPr>
          <w:b/>
          <w:spacing w:val="-1"/>
          <w:sz w:val="24"/>
        </w:rPr>
        <w:t xml:space="preserve"> </w:t>
      </w:r>
      <w:r>
        <w:rPr>
          <w:b/>
          <w:sz w:val="24"/>
        </w:rPr>
        <w:t>of</w:t>
      </w:r>
      <w:r>
        <w:rPr>
          <w:b/>
          <w:spacing w:val="-1"/>
          <w:sz w:val="24"/>
        </w:rPr>
        <w:t xml:space="preserve"> </w:t>
      </w:r>
      <w:r>
        <w:rPr>
          <w:b/>
          <w:sz w:val="24"/>
        </w:rPr>
        <w:t xml:space="preserve">Performance. </w:t>
      </w:r>
      <w:r>
        <w:rPr>
          <w:sz w:val="24"/>
        </w:rPr>
        <w:t>This</w:t>
      </w:r>
      <w:r>
        <w:rPr>
          <w:spacing w:val="-1"/>
          <w:sz w:val="24"/>
        </w:rPr>
        <w:t xml:space="preserve"> </w:t>
      </w:r>
      <w:r>
        <w:rPr>
          <w:sz w:val="24"/>
        </w:rPr>
        <w:t>contract</w:t>
      </w:r>
      <w:r>
        <w:rPr>
          <w:spacing w:val="-1"/>
          <w:sz w:val="24"/>
        </w:rPr>
        <w:t xml:space="preserve"> </w:t>
      </w:r>
      <w:r>
        <w:rPr>
          <w:sz w:val="24"/>
        </w:rPr>
        <w:t>will</w:t>
      </w:r>
      <w:r>
        <w:rPr>
          <w:spacing w:val="-2"/>
          <w:sz w:val="24"/>
        </w:rPr>
        <w:t xml:space="preserve"> </w:t>
      </w:r>
      <w:r>
        <w:rPr>
          <w:sz w:val="24"/>
        </w:rPr>
        <w:t>consist</w:t>
      </w:r>
      <w:r>
        <w:rPr>
          <w:spacing w:val="-1"/>
          <w:sz w:val="24"/>
        </w:rPr>
        <w:t xml:space="preserve"> </w:t>
      </w:r>
      <w:r>
        <w:rPr>
          <w:sz w:val="24"/>
        </w:rPr>
        <w:t>of</w:t>
      </w:r>
      <w:r>
        <w:rPr>
          <w:spacing w:val="-2"/>
          <w:sz w:val="24"/>
        </w:rPr>
        <w:t xml:space="preserve"> </w:t>
      </w:r>
      <w:r>
        <w:rPr>
          <w:sz w:val="24"/>
        </w:rPr>
        <w:t>a</w:t>
      </w:r>
      <w:r>
        <w:rPr>
          <w:spacing w:val="-3"/>
          <w:sz w:val="24"/>
        </w:rPr>
        <w:t xml:space="preserve"> </w:t>
      </w:r>
      <w:r>
        <w:rPr>
          <w:sz w:val="24"/>
        </w:rPr>
        <w:t>base</w:t>
      </w:r>
      <w:r>
        <w:rPr>
          <w:spacing w:val="-2"/>
          <w:sz w:val="24"/>
        </w:rPr>
        <w:t xml:space="preserve"> </w:t>
      </w:r>
      <w:r>
        <w:rPr>
          <w:sz w:val="24"/>
        </w:rPr>
        <w:t>ordering</w:t>
      </w:r>
      <w:r>
        <w:rPr>
          <w:spacing w:val="-2"/>
          <w:sz w:val="24"/>
        </w:rPr>
        <w:t xml:space="preserve"> </w:t>
      </w:r>
      <w:r>
        <w:rPr>
          <w:sz w:val="24"/>
        </w:rPr>
        <w:t>period</w:t>
      </w:r>
      <w:r>
        <w:rPr>
          <w:spacing w:val="-1"/>
          <w:sz w:val="24"/>
        </w:rPr>
        <w:t xml:space="preserve"> </w:t>
      </w:r>
      <w:r>
        <w:rPr>
          <w:sz w:val="24"/>
        </w:rPr>
        <w:t>of one</w:t>
      </w:r>
      <w:r>
        <w:rPr>
          <w:spacing w:val="-3"/>
          <w:sz w:val="24"/>
        </w:rPr>
        <w:t xml:space="preserve"> </w:t>
      </w:r>
      <w:r>
        <w:rPr>
          <w:sz w:val="24"/>
        </w:rPr>
        <w:t>(1)</w:t>
      </w:r>
      <w:r>
        <w:rPr>
          <w:spacing w:val="-1"/>
          <w:sz w:val="24"/>
        </w:rPr>
        <w:t xml:space="preserve"> </w:t>
      </w:r>
      <w:r>
        <w:rPr>
          <w:sz w:val="24"/>
        </w:rPr>
        <w:t>year</w:t>
      </w:r>
      <w:r>
        <w:rPr>
          <w:spacing w:val="-1"/>
          <w:sz w:val="24"/>
        </w:rPr>
        <w:t xml:space="preserve"> </w:t>
      </w:r>
      <w:r>
        <w:rPr>
          <w:sz w:val="24"/>
        </w:rPr>
        <w:t xml:space="preserve">and </w:t>
      </w:r>
      <w:proofErr w:type="gramStart"/>
      <w:r>
        <w:rPr>
          <w:spacing w:val="-5"/>
          <w:sz w:val="24"/>
        </w:rPr>
        <w:t>two</w:t>
      </w:r>
      <w:proofErr w:type="gramEnd"/>
    </w:p>
    <w:p w14:paraId="634F8D52" w14:textId="77777777" w:rsidR="00016C31" w:rsidRDefault="00632607">
      <w:pPr>
        <w:pStyle w:val="ListParagraph"/>
        <w:numPr>
          <w:ilvl w:val="0"/>
          <w:numId w:val="128"/>
        </w:numPr>
        <w:tabs>
          <w:tab w:val="left" w:pos="559"/>
        </w:tabs>
        <w:ind w:right="148" w:firstLine="0"/>
        <w:jc w:val="left"/>
        <w:rPr>
          <w:sz w:val="24"/>
        </w:rPr>
      </w:pPr>
      <w:r>
        <w:rPr>
          <w:sz w:val="24"/>
        </w:rPr>
        <w:t>optional ordering periods of two (2) years. The period of performance for individual tasks shall be specified</w:t>
      </w:r>
      <w:r>
        <w:rPr>
          <w:spacing w:val="-1"/>
          <w:sz w:val="24"/>
        </w:rPr>
        <w:t xml:space="preserve"> </w:t>
      </w:r>
      <w:r>
        <w:rPr>
          <w:sz w:val="24"/>
        </w:rPr>
        <w:t>in</w:t>
      </w:r>
      <w:r>
        <w:rPr>
          <w:spacing w:val="-1"/>
          <w:sz w:val="24"/>
        </w:rPr>
        <w:t xml:space="preserve"> </w:t>
      </w:r>
      <w:r>
        <w:rPr>
          <w:sz w:val="24"/>
        </w:rPr>
        <w:t>each</w:t>
      </w:r>
      <w:r>
        <w:rPr>
          <w:spacing w:val="-1"/>
          <w:sz w:val="24"/>
        </w:rPr>
        <w:t xml:space="preserve"> </w:t>
      </w:r>
      <w:r>
        <w:rPr>
          <w:sz w:val="24"/>
        </w:rPr>
        <w:t>awarded</w:t>
      </w:r>
      <w:r>
        <w:rPr>
          <w:spacing w:val="-1"/>
          <w:sz w:val="24"/>
        </w:rPr>
        <w:t xml:space="preserve"> </w:t>
      </w:r>
      <w:r>
        <w:rPr>
          <w:sz w:val="24"/>
        </w:rPr>
        <w:t>task</w:t>
      </w:r>
      <w:r>
        <w:rPr>
          <w:spacing w:val="-1"/>
          <w:sz w:val="24"/>
        </w:rPr>
        <w:t xml:space="preserve"> </w:t>
      </w:r>
      <w:r>
        <w:rPr>
          <w:sz w:val="24"/>
        </w:rPr>
        <w:t>order.</w:t>
      </w:r>
      <w:r>
        <w:rPr>
          <w:spacing w:val="-1"/>
          <w:sz w:val="24"/>
        </w:rPr>
        <w:t xml:space="preserve"> </w:t>
      </w:r>
      <w:r>
        <w:rPr>
          <w:sz w:val="24"/>
        </w:rPr>
        <w:t>Task</w:t>
      </w:r>
      <w:r>
        <w:rPr>
          <w:spacing w:val="-1"/>
          <w:sz w:val="24"/>
        </w:rPr>
        <w:t xml:space="preserve"> </w:t>
      </w:r>
      <w:r>
        <w:rPr>
          <w:sz w:val="24"/>
        </w:rPr>
        <w:t>orders</w:t>
      </w:r>
      <w:r>
        <w:rPr>
          <w:spacing w:val="-1"/>
          <w:sz w:val="24"/>
        </w:rPr>
        <w:t xml:space="preserve"> </w:t>
      </w:r>
      <w:r>
        <w:rPr>
          <w:sz w:val="24"/>
        </w:rPr>
        <w:t>will</w:t>
      </w:r>
      <w:r>
        <w:rPr>
          <w:spacing w:val="-1"/>
          <w:sz w:val="24"/>
        </w:rPr>
        <w:t xml:space="preserve"> </w:t>
      </w:r>
      <w:r>
        <w:rPr>
          <w:sz w:val="24"/>
        </w:rPr>
        <w:t>typically</w:t>
      </w:r>
      <w:r>
        <w:rPr>
          <w:spacing w:val="-1"/>
          <w:sz w:val="24"/>
        </w:rPr>
        <w:t xml:space="preserve"> </w:t>
      </w:r>
      <w:r>
        <w:rPr>
          <w:sz w:val="24"/>
        </w:rPr>
        <w:t>be</w:t>
      </w:r>
      <w:r>
        <w:rPr>
          <w:spacing w:val="-2"/>
          <w:sz w:val="24"/>
        </w:rPr>
        <w:t xml:space="preserve"> </w:t>
      </w:r>
      <w:r>
        <w:rPr>
          <w:sz w:val="24"/>
        </w:rPr>
        <w:t>awarded with</w:t>
      </w:r>
      <w:r>
        <w:rPr>
          <w:spacing w:val="-1"/>
          <w:sz w:val="24"/>
        </w:rPr>
        <w:t xml:space="preserve"> </w:t>
      </w:r>
      <w:r>
        <w:rPr>
          <w:sz w:val="24"/>
        </w:rPr>
        <w:t>a</w:t>
      </w:r>
      <w:r>
        <w:rPr>
          <w:spacing w:val="-1"/>
          <w:sz w:val="24"/>
        </w:rPr>
        <w:t xml:space="preserve"> </w:t>
      </w:r>
      <w:r>
        <w:rPr>
          <w:sz w:val="24"/>
        </w:rPr>
        <w:t>performance</w:t>
      </w:r>
      <w:r>
        <w:rPr>
          <w:spacing w:val="-2"/>
          <w:sz w:val="24"/>
        </w:rPr>
        <w:t xml:space="preserve"> </w:t>
      </w:r>
      <w:r>
        <w:rPr>
          <w:sz w:val="24"/>
        </w:rPr>
        <w:t>period</w:t>
      </w:r>
      <w:r>
        <w:rPr>
          <w:spacing w:val="-1"/>
          <w:sz w:val="24"/>
        </w:rPr>
        <w:t xml:space="preserve"> </w:t>
      </w:r>
      <w:r>
        <w:rPr>
          <w:sz w:val="24"/>
        </w:rPr>
        <w:t>not to</w:t>
      </w:r>
      <w:r>
        <w:rPr>
          <w:spacing w:val="-1"/>
          <w:sz w:val="24"/>
        </w:rPr>
        <w:t xml:space="preserve"> </w:t>
      </w:r>
      <w:r>
        <w:rPr>
          <w:sz w:val="24"/>
        </w:rPr>
        <w:t>exceed</w:t>
      </w:r>
      <w:r>
        <w:rPr>
          <w:spacing w:val="-1"/>
          <w:sz w:val="24"/>
        </w:rPr>
        <w:t xml:space="preserve"> </w:t>
      </w:r>
      <w:r>
        <w:rPr>
          <w:sz w:val="24"/>
        </w:rPr>
        <w:t>60</w:t>
      </w:r>
      <w:r>
        <w:rPr>
          <w:spacing w:val="-1"/>
          <w:sz w:val="24"/>
        </w:rPr>
        <w:t xml:space="preserve"> </w:t>
      </w:r>
      <w:proofErr w:type="gramStart"/>
      <w:r>
        <w:rPr>
          <w:sz w:val="24"/>
        </w:rPr>
        <w:t>months,</w:t>
      </w:r>
      <w:r>
        <w:rPr>
          <w:spacing w:val="-1"/>
          <w:sz w:val="24"/>
        </w:rPr>
        <w:t xml:space="preserve"> </w:t>
      </w:r>
      <w:r>
        <w:rPr>
          <w:sz w:val="24"/>
        </w:rPr>
        <w:t>but</w:t>
      </w:r>
      <w:proofErr w:type="gramEnd"/>
      <w:r>
        <w:rPr>
          <w:sz w:val="24"/>
        </w:rPr>
        <w:t xml:space="preserve"> may</w:t>
      </w:r>
      <w:r>
        <w:rPr>
          <w:spacing w:val="-1"/>
          <w:sz w:val="24"/>
        </w:rPr>
        <w:t xml:space="preserve"> </w:t>
      </w:r>
      <w:r>
        <w:rPr>
          <w:sz w:val="24"/>
        </w:rPr>
        <w:t>contain</w:t>
      </w:r>
      <w:r>
        <w:rPr>
          <w:spacing w:val="-1"/>
          <w:sz w:val="24"/>
        </w:rPr>
        <w:t xml:space="preserve"> </w:t>
      </w:r>
      <w:r>
        <w:rPr>
          <w:sz w:val="24"/>
        </w:rPr>
        <w:t>options</w:t>
      </w:r>
      <w:r>
        <w:rPr>
          <w:spacing w:val="-1"/>
          <w:sz w:val="24"/>
        </w:rPr>
        <w:t xml:space="preserve"> </w:t>
      </w:r>
      <w:r>
        <w:rPr>
          <w:sz w:val="24"/>
        </w:rPr>
        <w:t>for</w:t>
      </w:r>
      <w:r>
        <w:rPr>
          <w:spacing w:val="-1"/>
          <w:sz w:val="24"/>
        </w:rPr>
        <w:t xml:space="preserve"> </w:t>
      </w:r>
      <w:r>
        <w:rPr>
          <w:sz w:val="24"/>
        </w:rPr>
        <w:t>additional</w:t>
      </w:r>
      <w:r>
        <w:rPr>
          <w:spacing w:val="-1"/>
          <w:sz w:val="24"/>
        </w:rPr>
        <w:t xml:space="preserve"> </w:t>
      </w:r>
      <w:r>
        <w:rPr>
          <w:sz w:val="24"/>
        </w:rPr>
        <w:t>periods</w:t>
      </w:r>
      <w:r>
        <w:rPr>
          <w:spacing w:val="-1"/>
          <w:sz w:val="24"/>
        </w:rPr>
        <w:t xml:space="preserve"> </w:t>
      </w:r>
      <w:r>
        <w:rPr>
          <w:sz w:val="24"/>
        </w:rPr>
        <w:t>of</w:t>
      </w:r>
      <w:r>
        <w:rPr>
          <w:spacing w:val="-1"/>
          <w:sz w:val="24"/>
        </w:rPr>
        <w:t xml:space="preserve"> </w:t>
      </w:r>
      <w:r>
        <w:rPr>
          <w:sz w:val="24"/>
        </w:rPr>
        <w:t>performance for</w:t>
      </w:r>
      <w:r>
        <w:rPr>
          <w:spacing w:val="-3"/>
          <w:sz w:val="24"/>
        </w:rPr>
        <w:t xml:space="preserve"> </w:t>
      </w:r>
      <w:r>
        <w:rPr>
          <w:sz w:val="24"/>
        </w:rPr>
        <w:t>continued</w:t>
      </w:r>
      <w:r>
        <w:rPr>
          <w:spacing w:val="-1"/>
          <w:sz w:val="24"/>
        </w:rPr>
        <w:t xml:space="preserve"> </w:t>
      </w:r>
      <w:r>
        <w:rPr>
          <w:sz w:val="24"/>
        </w:rPr>
        <w:t>support a well as "surge" options to provide additional support within a given period. Specific performance periods,</w:t>
      </w:r>
      <w:r>
        <w:rPr>
          <w:spacing w:val="-3"/>
          <w:sz w:val="24"/>
        </w:rPr>
        <w:t xml:space="preserve"> </w:t>
      </w:r>
      <w:r>
        <w:rPr>
          <w:sz w:val="24"/>
        </w:rPr>
        <w:t>exercise</w:t>
      </w:r>
      <w:r>
        <w:rPr>
          <w:spacing w:val="-3"/>
          <w:sz w:val="24"/>
        </w:rPr>
        <w:t xml:space="preserve"> </w:t>
      </w:r>
      <w:r>
        <w:rPr>
          <w:sz w:val="24"/>
        </w:rPr>
        <w:t>periods,</w:t>
      </w:r>
      <w:r>
        <w:rPr>
          <w:spacing w:val="-3"/>
          <w:sz w:val="24"/>
        </w:rPr>
        <w:t xml:space="preserve"> </w:t>
      </w:r>
      <w:r>
        <w:rPr>
          <w:sz w:val="24"/>
        </w:rPr>
        <w:t>and</w:t>
      </w:r>
      <w:r>
        <w:rPr>
          <w:spacing w:val="-3"/>
          <w:sz w:val="24"/>
        </w:rPr>
        <w:t xml:space="preserve"> </w:t>
      </w:r>
      <w:r>
        <w:rPr>
          <w:sz w:val="24"/>
        </w:rPr>
        <w:t>other</w:t>
      </w:r>
      <w:r>
        <w:rPr>
          <w:spacing w:val="-5"/>
          <w:sz w:val="24"/>
        </w:rPr>
        <w:t xml:space="preserve"> </w:t>
      </w:r>
      <w:r>
        <w:rPr>
          <w:sz w:val="24"/>
        </w:rPr>
        <w:t>terms</w:t>
      </w:r>
      <w:r>
        <w:rPr>
          <w:spacing w:val="-3"/>
          <w:sz w:val="24"/>
        </w:rPr>
        <w:t xml:space="preserve"> </w:t>
      </w:r>
      <w:r>
        <w:rPr>
          <w:sz w:val="24"/>
        </w:rPr>
        <w:t>and</w:t>
      </w:r>
      <w:r>
        <w:rPr>
          <w:spacing w:val="-1"/>
          <w:sz w:val="24"/>
        </w:rPr>
        <w:t xml:space="preserve"> </w:t>
      </w:r>
      <w:r>
        <w:rPr>
          <w:sz w:val="24"/>
        </w:rPr>
        <w:t>conditions</w:t>
      </w:r>
      <w:r>
        <w:rPr>
          <w:spacing w:val="-3"/>
          <w:sz w:val="24"/>
        </w:rPr>
        <w:t xml:space="preserve"> </w:t>
      </w:r>
      <w:r>
        <w:rPr>
          <w:sz w:val="24"/>
        </w:rPr>
        <w:t>associated</w:t>
      </w:r>
      <w:r>
        <w:rPr>
          <w:spacing w:val="-3"/>
          <w:sz w:val="24"/>
        </w:rPr>
        <w:t xml:space="preserve"> </w:t>
      </w:r>
      <w:r>
        <w:rPr>
          <w:sz w:val="24"/>
        </w:rPr>
        <w:t>with</w:t>
      </w:r>
      <w:r>
        <w:rPr>
          <w:spacing w:val="-3"/>
          <w:sz w:val="24"/>
        </w:rPr>
        <w:t xml:space="preserve"> </w:t>
      </w:r>
      <w:r>
        <w:rPr>
          <w:sz w:val="24"/>
        </w:rPr>
        <w:t>such</w:t>
      </w:r>
      <w:r>
        <w:rPr>
          <w:spacing w:val="-3"/>
          <w:sz w:val="24"/>
        </w:rPr>
        <w:t xml:space="preserve"> </w:t>
      </w:r>
      <w:r>
        <w:rPr>
          <w:sz w:val="24"/>
        </w:rPr>
        <w:t>options</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specified</w:t>
      </w:r>
      <w:r>
        <w:rPr>
          <w:spacing w:val="-3"/>
          <w:sz w:val="24"/>
        </w:rPr>
        <w:t xml:space="preserve"> </w:t>
      </w:r>
      <w:r>
        <w:rPr>
          <w:sz w:val="24"/>
        </w:rPr>
        <w:t>in each individually awarded task order. In no event shall any task order performance period, inclusive of all options, extend past 36 months beyond the end of the effective ordering period within which the task</w:t>
      </w:r>
      <w:r>
        <w:rPr>
          <w:spacing w:val="40"/>
          <w:sz w:val="24"/>
        </w:rPr>
        <w:t xml:space="preserve"> </w:t>
      </w:r>
      <w:r>
        <w:rPr>
          <w:sz w:val="24"/>
        </w:rPr>
        <w:t>order is issued.</w:t>
      </w:r>
    </w:p>
    <w:p w14:paraId="7DED78A6" w14:textId="77777777" w:rsidR="00016C31" w:rsidRDefault="00016C31">
      <w:pPr>
        <w:pStyle w:val="BodyText"/>
        <w:rPr>
          <w:sz w:val="26"/>
        </w:rPr>
      </w:pPr>
    </w:p>
    <w:p w14:paraId="1A3A6DCB" w14:textId="77777777" w:rsidR="00016C31" w:rsidRDefault="00016C31">
      <w:pPr>
        <w:pStyle w:val="BodyText"/>
        <w:spacing w:before="1"/>
        <w:rPr>
          <w:sz w:val="22"/>
        </w:rPr>
      </w:pPr>
    </w:p>
    <w:p w14:paraId="4E92D764" w14:textId="77777777" w:rsidR="00016C31" w:rsidRDefault="00632607">
      <w:pPr>
        <w:pStyle w:val="Heading3"/>
        <w:ind w:left="219" w:firstLine="0"/>
      </w:pPr>
      <w:r>
        <w:t>F.5</w:t>
      </w:r>
      <w:r>
        <w:rPr>
          <w:spacing w:val="-2"/>
        </w:rPr>
        <w:t xml:space="preserve"> </w:t>
      </w:r>
      <w:r>
        <w:t>Delivery</w:t>
      </w:r>
      <w:r>
        <w:rPr>
          <w:spacing w:val="-2"/>
        </w:rPr>
        <w:t xml:space="preserve"> </w:t>
      </w:r>
      <w:r>
        <w:t>of</w:t>
      </w:r>
      <w:r>
        <w:rPr>
          <w:spacing w:val="-1"/>
        </w:rPr>
        <w:t xml:space="preserve"> </w:t>
      </w:r>
      <w:r>
        <w:rPr>
          <w:spacing w:val="-2"/>
        </w:rPr>
        <w:t>Data:</w:t>
      </w:r>
    </w:p>
    <w:p w14:paraId="725DFE94" w14:textId="77777777" w:rsidR="00016C31" w:rsidRDefault="00016C31">
      <w:pPr>
        <w:pStyle w:val="BodyText"/>
        <w:rPr>
          <w:b/>
          <w:sz w:val="24"/>
        </w:rPr>
      </w:pPr>
    </w:p>
    <w:p w14:paraId="1AFC5925" w14:textId="77777777" w:rsidR="00016C31" w:rsidRDefault="00632607">
      <w:pPr>
        <w:pStyle w:val="ListParagraph"/>
        <w:numPr>
          <w:ilvl w:val="0"/>
          <w:numId w:val="127"/>
        </w:numPr>
        <w:tabs>
          <w:tab w:val="left" w:pos="506"/>
        </w:tabs>
        <w:ind w:right="1403" w:hanging="301"/>
        <w:rPr>
          <w:sz w:val="24"/>
        </w:rPr>
      </w:pPr>
      <w:r>
        <w:rPr>
          <w:sz w:val="24"/>
        </w:rPr>
        <w:t>All data shall be delivered in accordance with the terms of each TO. Unless otherwise specified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TO,</w:t>
      </w:r>
      <w:r>
        <w:rPr>
          <w:spacing w:val="-1"/>
          <w:sz w:val="24"/>
        </w:rPr>
        <w:t xml:space="preserve"> </w:t>
      </w:r>
      <w:r>
        <w:rPr>
          <w:sz w:val="24"/>
        </w:rPr>
        <w:t>FAR</w:t>
      </w:r>
      <w:r>
        <w:rPr>
          <w:spacing w:val="-3"/>
          <w:sz w:val="24"/>
        </w:rPr>
        <w:t xml:space="preserve"> </w:t>
      </w:r>
      <w:r>
        <w:rPr>
          <w:sz w:val="24"/>
        </w:rPr>
        <w:t>52.247-34</w:t>
      </w:r>
      <w:r>
        <w:rPr>
          <w:spacing w:val="-3"/>
          <w:sz w:val="24"/>
        </w:rPr>
        <w:t xml:space="preserve"> </w:t>
      </w:r>
      <w:r>
        <w:rPr>
          <w:sz w:val="24"/>
        </w:rPr>
        <w:t>F.O.B.</w:t>
      </w:r>
      <w:r>
        <w:rPr>
          <w:spacing w:val="-4"/>
          <w:sz w:val="24"/>
        </w:rPr>
        <w:t xml:space="preserve"> </w:t>
      </w:r>
      <w:r>
        <w:rPr>
          <w:sz w:val="24"/>
        </w:rPr>
        <w:t>Destination</w:t>
      </w:r>
      <w:r>
        <w:rPr>
          <w:spacing w:val="-4"/>
          <w:sz w:val="24"/>
        </w:rPr>
        <w:t xml:space="preserve"> </w:t>
      </w:r>
      <w:r>
        <w:rPr>
          <w:sz w:val="24"/>
        </w:rPr>
        <w:t>shall</w:t>
      </w:r>
      <w:r>
        <w:rPr>
          <w:spacing w:val="-4"/>
          <w:sz w:val="24"/>
        </w:rPr>
        <w:t xml:space="preserve"> </w:t>
      </w:r>
      <w:r>
        <w:rPr>
          <w:sz w:val="24"/>
        </w:rPr>
        <w:t>apply</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delivery</w:t>
      </w:r>
      <w:r>
        <w:rPr>
          <w:spacing w:val="-4"/>
          <w:sz w:val="24"/>
        </w:rPr>
        <w:t xml:space="preserve"> </w:t>
      </w:r>
      <w:r>
        <w:rPr>
          <w:sz w:val="24"/>
        </w:rPr>
        <w:t>of</w:t>
      </w:r>
      <w:r>
        <w:rPr>
          <w:spacing w:val="-5"/>
          <w:sz w:val="24"/>
        </w:rPr>
        <w:t xml:space="preserve"> </w:t>
      </w:r>
      <w:r>
        <w:rPr>
          <w:sz w:val="24"/>
        </w:rPr>
        <w:t>data.</w:t>
      </w:r>
    </w:p>
    <w:p w14:paraId="5DF4B123" w14:textId="77777777" w:rsidR="00016C31" w:rsidRDefault="00016C31">
      <w:pPr>
        <w:pStyle w:val="BodyText"/>
        <w:rPr>
          <w:sz w:val="24"/>
        </w:rPr>
      </w:pPr>
    </w:p>
    <w:p w14:paraId="0F3C7D9C" w14:textId="77777777" w:rsidR="00016C31" w:rsidRDefault="00632607">
      <w:pPr>
        <w:pStyle w:val="ListParagraph"/>
        <w:numPr>
          <w:ilvl w:val="0"/>
          <w:numId w:val="127"/>
        </w:numPr>
        <w:tabs>
          <w:tab w:val="left" w:pos="520"/>
        </w:tabs>
        <w:ind w:hanging="301"/>
        <w:rPr>
          <w:sz w:val="24"/>
        </w:rPr>
      </w:pPr>
      <w:r>
        <w:rPr>
          <w:sz w:val="24"/>
        </w:rPr>
        <w:t>Each</w:t>
      </w:r>
      <w:r>
        <w:rPr>
          <w:spacing w:val="-2"/>
          <w:sz w:val="24"/>
        </w:rPr>
        <w:t xml:space="preserve"> </w:t>
      </w:r>
      <w:r>
        <w:rPr>
          <w:sz w:val="24"/>
        </w:rPr>
        <w:t>TO</w:t>
      </w:r>
      <w:r>
        <w:rPr>
          <w:spacing w:val="-2"/>
          <w:sz w:val="24"/>
        </w:rPr>
        <w:t xml:space="preserve"> </w:t>
      </w:r>
      <w:r>
        <w:rPr>
          <w:sz w:val="24"/>
        </w:rPr>
        <w:t>will</w:t>
      </w:r>
      <w:r>
        <w:rPr>
          <w:spacing w:val="-2"/>
          <w:sz w:val="24"/>
        </w:rPr>
        <w:t xml:space="preserve"> </w:t>
      </w:r>
      <w:r>
        <w:rPr>
          <w:sz w:val="24"/>
        </w:rPr>
        <w:t>specify</w:t>
      </w:r>
      <w:r>
        <w:rPr>
          <w:spacing w:val="-1"/>
          <w:sz w:val="24"/>
        </w:rPr>
        <w:t xml:space="preserve"> </w:t>
      </w:r>
      <w:r>
        <w:rPr>
          <w:sz w:val="24"/>
        </w:rPr>
        <w:t>the</w:t>
      </w:r>
      <w:r>
        <w:rPr>
          <w:spacing w:val="-1"/>
          <w:sz w:val="24"/>
        </w:rPr>
        <w:t xml:space="preserve"> </w:t>
      </w:r>
      <w:r>
        <w:rPr>
          <w:sz w:val="24"/>
        </w:rPr>
        <w:t>deliverables</w:t>
      </w:r>
      <w:r>
        <w:rPr>
          <w:spacing w:val="-1"/>
          <w:sz w:val="24"/>
        </w:rPr>
        <w:t xml:space="preserve"> </w:t>
      </w:r>
      <w:r>
        <w:rPr>
          <w:sz w:val="24"/>
        </w:rPr>
        <w:t>and</w:t>
      </w:r>
      <w:r>
        <w:rPr>
          <w:spacing w:val="1"/>
          <w:sz w:val="24"/>
        </w:rPr>
        <w:t xml:space="preserve"> </w:t>
      </w:r>
      <w:r>
        <w:rPr>
          <w:sz w:val="24"/>
        </w:rPr>
        <w:t>delivery</w:t>
      </w:r>
      <w:r>
        <w:rPr>
          <w:spacing w:val="-3"/>
          <w:sz w:val="24"/>
        </w:rPr>
        <w:t xml:space="preserve"> </w:t>
      </w:r>
      <w:r>
        <w:rPr>
          <w:sz w:val="24"/>
        </w:rPr>
        <w:t>requirements</w:t>
      </w:r>
      <w:r>
        <w:rPr>
          <w:spacing w:val="-1"/>
          <w:sz w:val="24"/>
        </w:rPr>
        <w:t xml:space="preserve"> </w:t>
      </w:r>
      <w:r>
        <w:rPr>
          <w:sz w:val="24"/>
        </w:rPr>
        <w:t>of</w:t>
      </w:r>
      <w:r>
        <w:rPr>
          <w:spacing w:val="-2"/>
          <w:sz w:val="24"/>
        </w:rPr>
        <w:t xml:space="preserve"> </w:t>
      </w:r>
      <w:r>
        <w:rPr>
          <w:sz w:val="24"/>
        </w:rPr>
        <w:t>the data</w:t>
      </w:r>
      <w:r>
        <w:rPr>
          <w:spacing w:val="-2"/>
          <w:sz w:val="24"/>
        </w:rPr>
        <w:t xml:space="preserve"> </w:t>
      </w:r>
      <w:r>
        <w:rPr>
          <w:sz w:val="24"/>
        </w:rPr>
        <w:t>to</w:t>
      </w:r>
      <w:r>
        <w:rPr>
          <w:spacing w:val="-1"/>
          <w:sz w:val="24"/>
        </w:rPr>
        <w:t xml:space="preserve"> </w:t>
      </w:r>
      <w:r>
        <w:rPr>
          <w:sz w:val="24"/>
        </w:rPr>
        <w:t>be</w:t>
      </w:r>
      <w:r>
        <w:rPr>
          <w:spacing w:val="-3"/>
          <w:sz w:val="24"/>
        </w:rPr>
        <w:t xml:space="preserve"> </w:t>
      </w:r>
      <w:r>
        <w:rPr>
          <w:spacing w:val="-2"/>
          <w:sz w:val="24"/>
        </w:rPr>
        <w:t>furnished.</w:t>
      </w:r>
    </w:p>
    <w:p w14:paraId="1EAB80BF" w14:textId="77777777" w:rsidR="00016C31" w:rsidRDefault="00016C31">
      <w:pPr>
        <w:pStyle w:val="BodyText"/>
        <w:rPr>
          <w:sz w:val="24"/>
        </w:rPr>
      </w:pPr>
    </w:p>
    <w:p w14:paraId="3476E645" w14:textId="77777777" w:rsidR="00016C31" w:rsidRDefault="00632607">
      <w:pPr>
        <w:pStyle w:val="ListParagraph"/>
        <w:numPr>
          <w:ilvl w:val="0"/>
          <w:numId w:val="127"/>
        </w:numPr>
        <w:tabs>
          <w:tab w:val="left" w:pos="506"/>
        </w:tabs>
        <w:ind w:right="1906" w:hanging="301"/>
        <w:rPr>
          <w:sz w:val="24"/>
        </w:rPr>
      </w:pPr>
      <w:r>
        <w:rPr>
          <w:sz w:val="24"/>
        </w:rPr>
        <w:t>The</w:t>
      </w:r>
      <w:r>
        <w:rPr>
          <w:spacing w:val="-5"/>
          <w:sz w:val="24"/>
        </w:rPr>
        <w:t xml:space="preserve"> </w:t>
      </w:r>
      <w:r>
        <w:rPr>
          <w:sz w:val="24"/>
        </w:rPr>
        <w:t>contractor</w:t>
      </w:r>
      <w:r>
        <w:rPr>
          <w:spacing w:val="-3"/>
          <w:sz w:val="24"/>
        </w:rPr>
        <w:t xml:space="preserve"> </w:t>
      </w:r>
      <w:r>
        <w:rPr>
          <w:sz w:val="24"/>
        </w:rPr>
        <w:t>shall</w:t>
      </w:r>
      <w:r>
        <w:rPr>
          <w:spacing w:val="-3"/>
          <w:sz w:val="24"/>
        </w:rPr>
        <w:t xml:space="preserve"> </w:t>
      </w:r>
      <w:r>
        <w:rPr>
          <w:sz w:val="24"/>
        </w:rPr>
        <w:t>furnish</w:t>
      </w:r>
      <w:r>
        <w:rPr>
          <w:spacing w:val="-3"/>
          <w:sz w:val="24"/>
        </w:rPr>
        <w:t xml:space="preserve"> </w:t>
      </w:r>
      <w:r>
        <w:rPr>
          <w:sz w:val="24"/>
        </w:rPr>
        <w:t>the</w:t>
      </w:r>
      <w:r>
        <w:rPr>
          <w:spacing w:val="-4"/>
          <w:sz w:val="24"/>
        </w:rPr>
        <w:t xml:space="preserve"> </w:t>
      </w:r>
      <w:r>
        <w:rPr>
          <w:sz w:val="24"/>
        </w:rPr>
        <w:t>Contracting</w:t>
      </w:r>
      <w:r>
        <w:rPr>
          <w:spacing w:val="-3"/>
          <w:sz w:val="24"/>
        </w:rPr>
        <w:t xml:space="preserve"> </w:t>
      </w:r>
      <w:r>
        <w:rPr>
          <w:sz w:val="24"/>
        </w:rPr>
        <w:t>Officer</w:t>
      </w:r>
      <w:r>
        <w:rPr>
          <w:spacing w:val="-3"/>
          <w:sz w:val="24"/>
        </w:rPr>
        <w:t xml:space="preserve"> </w:t>
      </w:r>
      <w:r>
        <w:rPr>
          <w:sz w:val="24"/>
        </w:rPr>
        <w:t>one</w:t>
      </w:r>
      <w:r>
        <w:rPr>
          <w:spacing w:val="-4"/>
          <w:sz w:val="24"/>
        </w:rPr>
        <w:t xml:space="preserve"> </w:t>
      </w:r>
      <w:r>
        <w:rPr>
          <w:sz w:val="24"/>
        </w:rPr>
        <w:t>copy</w:t>
      </w:r>
      <w:r>
        <w:rPr>
          <w:spacing w:val="-3"/>
          <w:sz w:val="24"/>
        </w:rPr>
        <w:t xml:space="preserve"> </w:t>
      </w:r>
      <w:r>
        <w:rPr>
          <w:sz w:val="24"/>
        </w:rPr>
        <w:t>of</w:t>
      </w:r>
      <w:r>
        <w:rPr>
          <w:spacing w:val="-3"/>
          <w:sz w:val="24"/>
        </w:rPr>
        <w:t xml:space="preserve"> </w:t>
      </w:r>
      <w:r>
        <w:rPr>
          <w:sz w:val="24"/>
        </w:rPr>
        <w:t>all</w:t>
      </w:r>
      <w:r>
        <w:rPr>
          <w:spacing w:val="-3"/>
          <w:sz w:val="24"/>
        </w:rPr>
        <w:t xml:space="preserve"> </w:t>
      </w:r>
      <w:r>
        <w:rPr>
          <w:sz w:val="24"/>
        </w:rPr>
        <w:t>transmittal</w:t>
      </w:r>
      <w:r>
        <w:rPr>
          <w:spacing w:val="-3"/>
          <w:sz w:val="24"/>
        </w:rPr>
        <w:t xml:space="preserve"> </w:t>
      </w:r>
      <w:r>
        <w:rPr>
          <w:sz w:val="24"/>
        </w:rPr>
        <w:t>letters provided with each deliverable identified in each TO.</w:t>
      </w:r>
    </w:p>
    <w:p w14:paraId="506CB876" w14:textId="77777777" w:rsidR="00016C31" w:rsidRDefault="00016C31">
      <w:pPr>
        <w:pStyle w:val="BodyText"/>
        <w:rPr>
          <w:sz w:val="24"/>
        </w:rPr>
      </w:pPr>
    </w:p>
    <w:p w14:paraId="75ED6712" w14:textId="77777777" w:rsidR="00016C31" w:rsidRDefault="00632607">
      <w:pPr>
        <w:pStyle w:val="ListParagraph"/>
        <w:numPr>
          <w:ilvl w:val="0"/>
          <w:numId w:val="127"/>
        </w:numPr>
        <w:tabs>
          <w:tab w:val="left" w:pos="520"/>
        </w:tabs>
        <w:ind w:right="1551" w:hanging="301"/>
        <w:rPr>
          <w:sz w:val="24"/>
        </w:rPr>
      </w:pPr>
      <w:r>
        <w:rPr>
          <w:sz w:val="24"/>
        </w:rPr>
        <w:t>The</w:t>
      </w:r>
      <w:r>
        <w:rPr>
          <w:spacing w:val="-5"/>
          <w:sz w:val="24"/>
        </w:rPr>
        <w:t xml:space="preserve"> </w:t>
      </w:r>
      <w:r>
        <w:rPr>
          <w:sz w:val="24"/>
        </w:rPr>
        <w:t>extent</w:t>
      </w:r>
      <w:r>
        <w:rPr>
          <w:spacing w:val="-3"/>
          <w:sz w:val="24"/>
        </w:rPr>
        <w:t xml:space="preserve"> </w:t>
      </w:r>
      <w:r>
        <w:rPr>
          <w:sz w:val="24"/>
        </w:rPr>
        <w:t>of</w:t>
      </w:r>
      <w:r>
        <w:rPr>
          <w:spacing w:val="-4"/>
          <w:sz w:val="24"/>
        </w:rPr>
        <w:t xml:space="preserve"> </w:t>
      </w:r>
      <w:r>
        <w:rPr>
          <w:sz w:val="24"/>
        </w:rPr>
        <w:t>the</w:t>
      </w:r>
      <w:r>
        <w:rPr>
          <w:spacing w:val="-2"/>
          <w:sz w:val="24"/>
        </w:rPr>
        <w:t xml:space="preserve"> </w:t>
      </w:r>
      <w:r>
        <w:rPr>
          <w:sz w:val="24"/>
        </w:rPr>
        <w:t>Government's</w:t>
      </w:r>
      <w:r>
        <w:rPr>
          <w:spacing w:val="-3"/>
          <w:sz w:val="24"/>
        </w:rPr>
        <w:t xml:space="preserve"> </w:t>
      </w:r>
      <w:r>
        <w:rPr>
          <w:sz w:val="24"/>
        </w:rPr>
        <w:t>rights</w:t>
      </w:r>
      <w:r>
        <w:rPr>
          <w:spacing w:val="-3"/>
          <w:sz w:val="24"/>
        </w:rPr>
        <w:t xml:space="preserve"> </w:t>
      </w:r>
      <w:r>
        <w:rPr>
          <w:sz w:val="24"/>
        </w:rPr>
        <w:t>in</w:t>
      </w:r>
      <w:r>
        <w:rPr>
          <w:spacing w:val="-3"/>
          <w:sz w:val="24"/>
        </w:rPr>
        <w:t xml:space="preserve"> </w:t>
      </w:r>
      <w:r>
        <w:rPr>
          <w:sz w:val="24"/>
        </w:rPr>
        <w:t>data</w:t>
      </w:r>
      <w:r>
        <w:rPr>
          <w:spacing w:val="-3"/>
          <w:sz w:val="24"/>
        </w:rPr>
        <w:t xml:space="preserve"> </w:t>
      </w:r>
      <w:r>
        <w:rPr>
          <w:sz w:val="24"/>
        </w:rPr>
        <w:t>delivered</w:t>
      </w:r>
      <w:r>
        <w:rPr>
          <w:spacing w:val="-3"/>
          <w:sz w:val="24"/>
        </w:rPr>
        <w:t xml:space="preserve"> </w:t>
      </w:r>
      <w:r>
        <w:rPr>
          <w:sz w:val="24"/>
        </w:rPr>
        <w:t>or</w:t>
      </w:r>
      <w:r>
        <w:rPr>
          <w:spacing w:val="-3"/>
          <w:sz w:val="24"/>
        </w:rPr>
        <w:t xml:space="preserve"> </w:t>
      </w:r>
      <w:r>
        <w:rPr>
          <w:sz w:val="24"/>
        </w:rPr>
        <w:t>otherwise</w:t>
      </w:r>
      <w:r>
        <w:rPr>
          <w:spacing w:val="-3"/>
          <w:sz w:val="24"/>
        </w:rPr>
        <w:t xml:space="preserve"> </w:t>
      </w:r>
      <w:r>
        <w:rPr>
          <w:sz w:val="24"/>
        </w:rPr>
        <w:t>furnished</w:t>
      </w:r>
      <w:r>
        <w:rPr>
          <w:spacing w:val="-3"/>
          <w:sz w:val="24"/>
        </w:rPr>
        <w:t xml:space="preserve"> </w:t>
      </w:r>
      <w:r>
        <w:rPr>
          <w:sz w:val="24"/>
        </w:rPr>
        <w:t>under</w:t>
      </w:r>
      <w:r>
        <w:rPr>
          <w:spacing w:val="-3"/>
          <w:sz w:val="24"/>
        </w:rPr>
        <w:t xml:space="preserve"> </w:t>
      </w:r>
      <w:r>
        <w:rPr>
          <w:sz w:val="24"/>
        </w:rPr>
        <w:t xml:space="preserve">this contract shall be governed by the special provisions and contract clauses incorporated respectively in Section H and Section I of this contract as well as at the TO level as </w:t>
      </w:r>
      <w:r>
        <w:rPr>
          <w:spacing w:val="-2"/>
          <w:sz w:val="24"/>
        </w:rPr>
        <w:t>applicable.</w:t>
      </w:r>
    </w:p>
    <w:p w14:paraId="2F98266F" w14:textId="77777777" w:rsidR="00016C31" w:rsidRDefault="00016C31">
      <w:pPr>
        <w:pStyle w:val="BodyText"/>
        <w:rPr>
          <w:sz w:val="24"/>
        </w:rPr>
      </w:pPr>
    </w:p>
    <w:p w14:paraId="7B0744C4" w14:textId="77777777" w:rsidR="00016C31" w:rsidRDefault="00632607">
      <w:pPr>
        <w:pStyle w:val="ListParagraph"/>
        <w:numPr>
          <w:ilvl w:val="0"/>
          <w:numId w:val="127"/>
        </w:numPr>
        <w:tabs>
          <w:tab w:val="left" w:pos="566"/>
        </w:tabs>
        <w:ind w:left="579" w:right="1027" w:hanging="361"/>
        <w:rPr>
          <w:sz w:val="24"/>
        </w:rPr>
      </w:pPr>
      <w:r>
        <w:rPr>
          <w:sz w:val="24"/>
        </w:rPr>
        <w:t>Acceptance</w:t>
      </w:r>
      <w:r>
        <w:rPr>
          <w:spacing w:val="-5"/>
          <w:sz w:val="24"/>
        </w:rPr>
        <w:t xml:space="preserve"> </w:t>
      </w:r>
      <w:r>
        <w:rPr>
          <w:sz w:val="24"/>
        </w:rPr>
        <w:t>by</w:t>
      </w:r>
      <w:r>
        <w:rPr>
          <w:spacing w:val="-4"/>
          <w:sz w:val="24"/>
        </w:rPr>
        <w:t xml:space="preserve"> </w:t>
      </w:r>
      <w:r>
        <w:rPr>
          <w:sz w:val="24"/>
        </w:rPr>
        <w:t>the</w:t>
      </w:r>
      <w:r>
        <w:rPr>
          <w:spacing w:val="-4"/>
          <w:sz w:val="24"/>
        </w:rPr>
        <w:t xml:space="preserve"> </w:t>
      </w:r>
      <w:r>
        <w:rPr>
          <w:sz w:val="24"/>
        </w:rPr>
        <w:t>Government</w:t>
      </w:r>
      <w:r>
        <w:rPr>
          <w:spacing w:val="-4"/>
          <w:sz w:val="24"/>
        </w:rPr>
        <w:t xml:space="preserve"> </w:t>
      </w:r>
      <w:r>
        <w:rPr>
          <w:sz w:val="24"/>
        </w:rPr>
        <w:t>of</w:t>
      </w:r>
      <w:r>
        <w:rPr>
          <w:spacing w:val="-4"/>
          <w:sz w:val="24"/>
        </w:rPr>
        <w:t xml:space="preserve"> </w:t>
      </w:r>
      <w:r>
        <w:rPr>
          <w:sz w:val="24"/>
        </w:rPr>
        <w:t>all</w:t>
      </w:r>
      <w:r>
        <w:rPr>
          <w:spacing w:val="-4"/>
          <w:sz w:val="24"/>
        </w:rPr>
        <w:t xml:space="preserve"> </w:t>
      </w:r>
      <w:r>
        <w:rPr>
          <w:sz w:val="24"/>
        </w:rPr>
        <w:t>items</w:t>
      </w:r>
      <w:r>
        <w:rPr>
          <w:spacing w:val="-4"/>
          <w:sz w:val="24"/>
        </w:rPr>
        <w:t xml:space="preserve"> </w:t>
      </w:r>
      <w:r>
        <w:rPr>
          <w:sz w:val="24"/>
        </w:rPr>
        <w:t>delivered</w:t>
      </w:r>
      <w:r>
        <w:rPr>
          <w:spacing w:val="-4"/>
          <w:sz w:val="24"/>
        </w:rPr>
        <w:t xml:space="preserve"> </w:t>
      </w:r>
      <w:r>
        <w:rPr>
          <w:sz w:val="24"/>
        </w:rPr>
        <w:t>hereunder</w:t>
      </w:r>
      <w:r>
        <w:rPr>
          <w:spacing w:val="-4"/>
          <w:sz w:val="24"/>
        </w:rPr>
        <w:t xml:space="preserve"> </w:t>
      </w:r>
      <w:r>
        <w:rPr>
          <w:sz w:val="24"/>
        </w:rPr>
        <w:t>shall</w:t>
      </w:r>
      <w:r>
        <w:rPr>
          <w:spacing w:val="-4"/>
          <w:sz w:val="24"/>
        </w:rPr>
        <w:t xml:space="preserve"> </w:t>
      </w:r>
      <w:r>
        <w:rPr>
          <w:sz w:val="24"/>
        </w:rPr>
        <w:t>be</w:t>
      </w:r>
      <w:r>
        <w:rPr>
          <w:spacing w:val="-5"/>
          <w:sz w:val="24"/>
        </w:rPr>
        <w:t xml:space="preserve"> </w:t>
      </w:r>
      <w:r>
        <w:rPr>
          <w:sz w:val="24"/>
        </w:rPr>
        <w:t>at</w:t>
      </w:r>
      <w:r>
        <w:rPr>
          <w:spacing w:val="-4"/>
          <w:sz w:val="24"/>
        </w:rPr>
        <w:t xml:space="preserve"> </w:t>
      </w:r>
      <w:r>
        <w:rPr>
          <w:sz w:val="24"/>
        </w:rPr>
        <w:t>destination,</w:t>
      </w:r>
      <w:r>
        <w:rPr>
          <w:spacing w:val="-4"/>
          <w:sz w:val="24"/>
        </w:rPr>
        <w:t xml:space="preserve"> </w:t>
      </w:r>
      <w:r>
        <w:rPr>
          <w:sz w:val="24"/>
        </w:rPr>
        <w:t>unless otherwise stated in the TO.</w:t>
      </w:r>
    </w:p>
    <w:p w14:paraId="60E6083D" w14:textId="77777777" w:rsidR="00016C31" w:rsidRDefault="00016C31">
      <w:pPr>
        <w:pStyle w:val="BodyText"/>
        <w:rPr>
          <w:sz w:val="24"/>
        </w:rPr>
      </w:pPr>
    </w:p>
    <w:p w14:paraId="73D701DF" w14:textId="77777777" w:rsidR="00016C31" w:rsidRDefault="00632607">
      <w:pPr>
        <w:pStyle w:val="ListParagraph"/>
        <w:numPr>
          <w:ilvl w:val="0"/>
          <w:numId w:val="126"/>
        </w:numPr>
        <w:tabs>
          <w:tab w:val="left" w:pos="580"/>
        </w:tabs>
        <w:spacing w:before="1"/>
        <w:ind w:right="376"/>
        <w:rPr>
          <w:sz w:val="24"/>
        </w:rPr>
      </w:pPr>
      <w:r>
        <w:rPr>
          <w:sz w:val="24"/>
        </w:rPr>
        <w:t>Electronic</w:t>
      </w:r>
      <w:r>
        <w:rPr>
          <w:spacing w:val="-4"/>
          <w:sz w:val="24"/>
        </w:rPr>
        <w:t xml:space="preserve"> </w:t>
      </w:r>
      <w:r>
        <w:rPr>
          <w:sz w:val="24"/>
        </w:rPr>
        <w:t>media.</w:t>
      </w:r>
      <w:r>
        <w:rPr>
          <w:spacing w:val="-3"/>
          <w:sz w:val="24"/>
        </w:rPr>
        <w:t xml:space="preserve"> </w:t>
      </w:r>
      <w:r>
        <w:rPr>
          <w:sz w:val="24"/>
        </w:rPr>
        <w:t>including</w:t>
      </w:r>
      <w:r>
        <w:rPr>
          <w:spacing w:val="-3"/>
          <w:sz w:val="24"/>
        </w:rPr>
        <w:t xml:space="preserve"> </w:t>
      </w:r>
      <w:r>
        <w:rPr>
          <w:sz w:val="24"/>
        </w:rPr>
        <w:t>e-mail,</w:t>
      </w:r>
      <w:r>
        <w:rPr>
          <w:spacing w:val="-3"/>
          <w:sz w:val="24"/>
        </w:rPr>
        <w:t xml:space="preserve"> </w:t>
      </w:r>
      <w:r>
        <w:rPr>
          <w:sz w:val="24"/>
        </w:rPr>
        <w:t>shall</w:t>
      </w:r>
      <w:r>
        <w:rPr>
          <w:spacing w:val="-3"/>
          <w:sz w:val="24"/>
        </w:rPr>
        <w:t xml:space="preserve"> </w:t>
      </w:r>
      <w:r>
        <w:rPr>
          <w:sz w:val="24"/>
        </w:rPr>
        <w:t>be</w:t>
      </w:r>
      <w:r>
        <w:rPr>
          <w:spacing w:val="-3"/>
          <w:sz w:val="24"/>
        </w:rPr>
        <w:t xml:space="preserve"> </w:t>
      </w:r>
      <w:r>
        <w:rPr>
          <w:sz w:val="24"/>
        </w:rPr>
        <w:t>used</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maximum</w:t>
      </w:r>
      <w:r>
        <w:rPr>
          <w:spacing w:val="-3"/>
          <w:sz w:val="24"/>
        </w:rPr>
        <w:t xml:space="preserve"> </w:t>
      </w:r>
      <w:r>
        <w:rPr>
          <w:sz w:val="24"/>
        </w:rPr>
        <w:t>extent</w:t>
      </w:r>
      <w:r>
        <w:rPr>
          <w:spacing w:val="-3"/>
          <w:sz w:val="24"/>
        </w:rPr>
        <w:t xml:space="preserve"> </w:t>
      </w:r>
      <w:r>
        <w:rPr>
          <w:sz w:val="24"/>
        </w:rPr>
        <w:t>practical.</w:t>
      </w:r>
      <w:r>
        <w:rPr>
          <w:spacing w:val="-3"/>
          <w:sz w:val="24"/>
        </w:rPr>
        <w:t xml:space="preserve"> </w:t>
      </w:r>
      <w:r>
        <w:rPr>
          <w:sz w:val="24"/>
        </w:rPr>
        <w:t>The</w:t>
      </w:r>
      <w:r>
        <w:rPr>
          <w:spacing w:val="-2"/>
          <w:sz w:val="24"/>
        </w:rPr>
        <w:t xml:space="preserve"> </w:t>
      </w:r>
      <w:r>
        <w:rPr>
          <w:sz w:val="24"/>
        </w:rPr>
        <w:t>software</w:t>
      </w:r>
      <w:r>
        <w:rPr>
          <w:spacing w:val="-4"/>
          <w:sz w:val="24"/>
        </w:rPr>
        <w:t xml:space="preserve"> </w:t>
      </w:r>
      <w:r>
        <w:rPr>
          <w:sz w:val="24"/>
        </w:rPr>
        <w:t>and report formats used shall be as required by each TO.</w:t>
      </w:r>
    </w:p>
    <w:p w14:paraId="1A6FAF91" w14:textId="77777777" w:rsidR="00016C31" w:rsidRDefault="00016C31">
      <w:pPr>
        <w:pStyle w:val="BodyText"/>
        <w:spacing w:before="1"/>
        <w:rPr>
          <w:sz w:val="24"/>
        </w:rPr>
      </w:pPr>
    </w:p>
    <w:p w14:paraId="49AF025A" w14:textId="77777777" w:rsidR="00016C31" w:rsidRDefault="00632607">
      <w:pPr>
        <w:pStyle w:val="Heading1"/>
      </w:pPr>
      <w:r>
        <w:t>Section</w:t>
      </w:r>
      <w:r>
        <w:rPr>
          <w:spacing w:val="-4"/>
        </w:rPr>
        <w:t xml:space="preserve"> </w:t>
      </w:r>
      <w:r>
        <w:t>G.</w:t>
      </w:r>
      <w:r>
        <w:rPr>
          <w:spacing w:val="-5"/>
        </w:rPr>
        <w:t xml:space="preserve"> </w:t>
      </w:r>
      <w:r>
        <w:t>Subcontract</w:t>
      </w:r>
      <w:r>
        <w:rPr>
          <w:spacing w:val="-5"/>
        </w:rPr>
        <w:t xml:space="preserve"> </w:t>
      </w:r>
      <w:r>
        <w:rPr>
          <w:spacing w:val="-2"/>
        </w:rPr>
        <w:t>Administration</w:t>
      </w:r>
    </w:p>
    <w:p w14:paraId="59FA04C5" w14:textId="77777777" w:rsidR="00016C31" w:rsidRDefault="00016C31">
      <w:pPr>
        <w:pStyle w:val="BodyText"/>
        <w:spacing w:before="9"/>
        <w:rPr>
          <w:b/>
          <w:sz w:val="27"/>
        </w:rPr>
      </w:pPr>
    </w:p>
    <w:p w14:paraId="6795DDBE" w14:textId="77777777" w:rsidR="00016C31" w:rsidRDefault="00632607">
      <w:pPr>
        <w:pStyle w:val="Heading2"/>
        <w:numPr>
          <w:ilvl w:val="1"/>
          <w:numId w:val="125"/>
        </w:numPr>
        <w:tabs>
          <w:tab w:val="left" w:pos="646"/>
        </w:tabs>
      </w:pPr>
      <w:r>
        <w:rPr>
          <w:spacing w:val="-2"/>
        </w:rPr>
        <w:t>SUBCONTRACT</w:t>
      </w:r>
      <w:r>
        <w:rPr>
          <w:spacing w:val="5"/>
        </w:rPr>
        <w:t xml:space="preserve"> </w:t>
      </w:r>
      <w:r>
        <w:rPr>
          <w:spacing w:val="-2"/>
        </w:rPr>
        <w:t>ADMINISTRATION</w:t>
      </w:r>
    </w:p>
    <w:p w14:paraId="7B68BC9A" w14:textId="77777777" w:rsidR="00016C31" w:rsidRDefault="00016C31">
      <w:pPr>
        <w:pStyle w:val="BodyText"/>
        <w:spacing w:before="1"/>
        <w:rPr>
          <w:b/>
          <w:sz w:val="24"/>
        </w:rPr>
      </w:pPr>
    </w:p>
    <w:p w14:paraId="7C186670" w14:textId="77777777" w:rsidR="00016C31" w:rsidRDefault="00900DE8">
      <w:pPr>
        <w:pStyle w:val="ListParagraph"/>
        <w:numPr>
          <w:ilvl w:val="0"/>
          <w:numId w:val="124"/>
        </w:numPr>
        <w:tabs>
          <w:tab w:val="left" w:pos="580"/>
        </w:tabs>
        <w:ind w:right="148"/>
        <w:rPr>
          <w:sz w:val="24"/>
        </w:rPr>
      </w:pPr>
      <w:r>
        <w:pict w14:anchorId="66E30BEE">
          <v:rect id="docshape21" o:spid="_x0000_s1111" style="position:absolute;left:0;text-align:left;margin-left:59.5pt;margin-top:124.1pt;width:515pt;height:1.45pt;z-index:-18510848;mso-position-horizontal-relative:page" fillcolor="#0e233d" stroked="f">
            <w10:wrap anchorx="page"/>
          </v:rect>
        </w:pict>
      </w:r>
      <w:r w:rsidR="00632607">
        <w:rPr>
          <w:sz w:val="24"/>
        </w:rPr>
        <w:t>Administration of this Subcontract and all individual TOs will be performed by the Quantum</w:t>
      </w:r>
      <w:r w:rsidR="00632607">
        <w:rPr>
          <w:spacing w:val="40"/>
          <w:sz w:val="24"/>
        </w:rPr>
        <w:t xml:space="preserve"> </w:t>
      </w:r>
      <w:r w:rsidR="00632607">
        <w:rPr>
          <w:sz w:val="24"/>
        </w:rPr>
        <w:t xml:space="preserve">Contracts Manager, or her designated representative. Subject personnel are the only authorized Quantum representatives to negotiate and award </w:t>
      </w:r>
      <w:proofErr w:type="gramStart"/>
      <w:r w:rsidR="00632607">
        <w:rPr>
          <w:sz w:val="24"/>
        </w:rPr>
        <w:t>Subcontracts, or</w:t>
      </w:r>
      <w:proofErr w:type="gramEnd"/>
      <w:r w:rsidR="00632607">
        <w:rPr>
          <w:sz w:val="24"/>
        </w:rPr>
        <w:t xml:space="preserve"> make modifications such as changes thereto. Direction or changes by anyone other than the Contracts Manger or her designated representative</w:t>
      </w:r>
      <w:r w:rsidR="00632607">
        <w:rPr>
          <w:spacing w:val="-3"/>
          <w:sz w:val="24"/>
        </w:rPr>
        <w:t xml:space="preserve"> </w:t>
      </w:r>
      <w:r w:rsidR="00632607">
        <w:rPr>
          <w:sz w:val="24"/>
        </w:rPr>
        <w:t>will</w:t>
      </w:r>
      <w:r w:rsidR="00632607">
        <w:rPr>
          <w:spacing w:val="-3"/>
          <w:sz w:val="24"/>
        </w:rPr>
        <w:t xml:space="preserve"> </w:t>
      </w:r>
      <w:r w:rsidR="00632607">
        <w:rPr>
          <w:sz w:val="24"/>
        </w:rPr>
        <w:t>not</w:t>
      </w:r>
      <w:r w:rsidR="00632607">
        <w:rPr>
          <w:spacing w:val="-3"/>
          <w:sz w:val="24"/>
        </w:rPr>
        <w:t xml:space="preserve"> </w:t>
      </w:r>
      <w:r w:rsidR="00632607">
        <w:rPr>
          <w:sz w:val="24"/>
        </w:rPr>
        <w:t>be</w:t>
      </w:r>
      <w:r w:rsidR="00632607">
        <w:rPr>
          <w:spacing w:val="-2"/>
          <w:sz w:val="24"/>
        </w:rPr>
        <w:t xml:space="preserve"> </w:t>
      </w:r>
      <w:r w:rsidR="00632607">
        <w:rPr>
          <w:sz w:val="24"/>
        </w:rPr>
        <w:t>binding</w:t>
      </w:r>
      <w:r w:rsidR="00632607">
        <w:rPr>
          <w:spacing w:val="-3"/>
          <w:sz w:val="24"/>
        </w:rPr>
        <w:t xml:space="preserve"> </w:t>
      </w:r>
      <w:r w:rsidR="00632607">
        <w:rPr>
          <w:sz w:val="24"/>
        </w:rPr>
        <w:t>on</w:t>
      </w:r>
      <w:r w:rsidR="00632607">
        <w:rPr>
          <w:spacing w:val="-3"/>
          <w:sz w:val="24"/>
        </w:rPr>
        <w:t xml:space="preserve"> </w:t>
      </w:r>
      <w:r w:rsidR="00632607">
        <w:rPr>
          <w:sz w:val="24"/>
        </w:rPr>
        <w:t>Quantum.</w:t>
      </w:r>
      <w:r w:rsidR="00632607">
        <w:rPr>
          <w:spacing w:val="-3"/>
          <w:sz w:val="24"/>
        </w:rPr>
        <w:t xml:space="preserve"> </w:t>
      </w:r>
      <w:r w:rsidR="00632607">
        <w:rPr>
          <w:sz w:val="24"/>
        </w:rPr>
        <w:t>All</w:t>
      </w:r>
      <w:r w:rsidR="00632607">
        <w:rPr>
          <w:spacing w:val="-3"/>
          <w:sz w:val="24"/>
        </w:rPr>
        <w:t xml:space="preserve"> </w:t>
      </w:r>
      <w:r w:rsidR="00632607">
        <w:rPr>
          <w:sz w:val="24"/>
        </w:rPr>
        <w:t>correspondence</w:t>
      </w:r>
      <w:r w:rsidR="00632607">
        <w:rPr>
          <w:spacing w:val="-4"/>
          <w:sz w:val="24"/>
        </w:rPr>
        <w:t xml:space="preserve"> </w:t>
      </w:r>
      <w:r w:rsidR="00632607">
        <w:rPr>
          <w:sz w:val="24"/>
        </w:rPr>
        <w:t>shall</w:t>
      </w:r>
      <w:r w:rsidR="00632607">
        <w:rPr>
          <w:spacing w:val="-3"/>
          <w:sz w:val="24"/>
        </w:rPr>
        <w:t xml:space="preserve"> </w:t>
      </w:r>
      <w:r w:rsidR="00632607">
        <w:rPr>
          <w:sz w:val="24"/>
        </w:rPr>
        <w:t>be</w:t>
      </w:r>
      <w:r w:rsidR="00632607">
        <w:rPr>
          <w:spacing w:val="-2"/>
          <w:sz w:val="24"/>
        </w:rPr>
        <w:t xml:space="preserve"> </w:t>
      </w:r>
      <w:r w:rsidR="00632607">
        <w:rPr>
          <w:sz w:val="24"/>
        </w:rPr>
        <w:t>addressed</w:t>
      </w:r>
      <w:r w:rsidR="00632607">
        <w:rPr>
          <w:spacing w:val="-3"/>
          <w:sz w:val="24"/>
        </w:rPr>
        <w:t xml:space="preserve"> </w:t>
      </w:r>
      <w:r w:rsidR="00632607">
        <w:rPr>
          <w:sz w:val="24"/>
        </w:rPr>
        <w:t>to</w:t>
      </w:r>
      <w:r w:rsidR="00632607">
        <w:rPr>
          <w:spacing w:val="-3"/>
          <w:sz w:val="24"/>
        </w:rPr>
        <w:t xml:space="preserve"> </w:t>
      </w:r>
      <w:r w:rsidR="00632607">
        <w:rPr>
          <w:sz w:val="24"/>
        </w:rPr>
        <w:t>the</w:t>
      </w:r>
      <w:r w:rsidR="00632607">
        <w:rPr>
          <w:spacing w:val="-2"/>
          <w:sz w:val="24"/>
        </w:rPr>
        <w:t xml:space="preserve"> </w:t>
      </w:r>
      <w:r w:rsidR="00632607">
        <w:rPr>
          <w:sz w:val="24"/>
        </w:rPr>
        <w:t>following and contain the Subcontract number and, if applicable, TO number.</w:t>
      </w:r>
    </w:p>
    <w:p w14:paraId="4F1ED8B0" w14:textId="77777777" w:rsidR="00016C31" w:rsidRDefault="00016C31">
      <w:pPr>
        <w:rPr>
          <w:sz w:val="24"/>
        </w:rPr>
        <w:sectPr w:rsidR="00016C31">
          <w:pgSz w:w="12240" w:h="15840"/>
          <w:pgMar w:top="1580" w:right="640" w:bottom="1060" w:left="1000" w:header="0" w:footer="801" w:gutter="0"/>
          <w:cols w:space="720"/>
        </w:sectPr>
      </w:pPr>
    </w:p>
    <w:p w14:paraId="6D6BB778" w14:textId="77777777" w:rsidR="00016C31" w:rsidRDefault="00632607">
      <w:pPr>
        <w:pStyle w:val="ListParagraph"/>
        <w:numPr>
          <w:ilvl w:val="0"/>
          <w:numId w:val="124"/>
        </w:numPr>
        <w:tabs>
          <w:tab w:val="left" w:pos="580"/>
        </w:tabs>
        <w:spacing w:before="79"/>
        <w:ind w:right="291"/>
        <w:rPr>
          <w:sz w:val="24"/>
        </w:rPr>
      </w:pPr>
      <w:r>
        <w:rPr>
          <w:sz w:val="24"/>
        </w:rPr>
        <w:lastRenderedPageBreak/>
        <w:t>Devin</w:t>
      </w:r>
      <w:r>
        <w:rPr>
          <w:spacing w:val="-3"/>
          <w:sz w:val="24"/>
        </w:rPr>
        <w:t xml:space="preserve"> </w:t>
      </w:r>
      <w:r>
        <w:rPr>
          <w:sz w:val="24"/>
        </w:rPr>
        <w:t>Crowe,</w:t>
      </w:r>
      <w:r>
        <w:rPr>
          <w:spacing w:val="-3"/>
          <w:sz w:val="24"/>
        </w:rPr>
        <w:t xml:space="preserve"> </w:t>
      </w:r>
      <w:r>
        <w:rPr>
          <w:sz w:val="24"/>
        </w:rPr>
        <w:t>Contracts</w:t>
      </w:r>
      <w:r>
        <w:rPr>
          <w:spacing w:val="-3"/>
          <w:sz w:val="24"/>
        </w:rPr>
        <w:t xml:space="preserve"> </w:t>
      </w:r>
      <w:r>
        <w:rPr>
          <w:sz w:val="24"/>
        </w:rPr>
        <w:t>Administrator</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primary</w:t>
      </w:r>
      <w:r>
        <w:rPr>
          <w:spacing w:val="-3"/>
          <w:sz w:val="24"/>
        </w:rPr>
        <w:t xml:space="preserve"> </w:t>
      </w:r>
      <w:r>
        <w:rPr>
          <w:sz w:val="24"/>
        </w:rPr>
        <w:t>point</w:t>
      </w:r>
      <w:r>
        <w:rPr>
          <w:spacing w:val="-3"/>
          <w:sz w:val="24"/>
        </w:rPr>
        <w:t xml:space="preserve"> </w:t>
      </w:r>
      <w:r>
        <w:rPr>
          <w:sz w:val="24"/>
        </w:rPr>
        <w:t>of</w:t>
      </w:r>
      <w:r>
        <w:rPr>
          <w:spacing w:val="-3"/>
          <w:sz w:val="24"/>
        </w:rPr>
        <w:t xml:space="preserve"> </w:t>
      </w:r>
      <w:r>
        <w:rPr>
          <w:sz w:val="24"/>
        </w:rPr>
        <w:t>contact</w:t>
      </w:r>
      <w:r>
        <w:rPr>
          <w:spacing w:val="-3"/>
          <w:sz w:val="24"/>
        </w:rPr>
        <w:t xml:space="preserve"> </w:t>
      </w:r>
      <w:r>
        <w:rPr>
          <w:sz w:val="24"/>
        </w:rPr>
        <w:t>for</w:t>
      </w:r>
      <w:r>
        <w:rPr>
          <w:spacing w:val="-4"/>
          <w:sz w:val="24"/>
        </w:rPr>
        <w:t xml:space="preserve"> </w:t>
      </w:r>
      <w:r>
        <w:rPr>
          <w:sz w:val="24"/>
        </w:rPr>
        <w:t>this</w:t>
      </w:r>
      <w:r>
        <w:rPr>
          <w:spacing w:val="-3"/>
          <w:sz w:val="24"/>
        </w:rPr>
        <w:t xml:space="preserve"> </w:t>
      </w:r>
      <w:r>
        <w:rPr>
          <w:sz w:val="24"/>
        </w:rPr>
        <w:t>Subcontract. He</w:t>
      </w:r>
      <w:r>
        <w:rPr>
          <w:spacing w:val="-4"/>
          <w:sz w:val="24"/>
        </w:rPr>
        <w:t xml:space="preserve"> </w:t>
      </w:r>
      <w:r>
        <w:rPr>
          <w:sz w:val="24"/>
        </w:rPr>
        <w:t>can</w:t>
      </w:r>
      <w:r>
        <w:rPr>
          <w:spacing w:val="-1"/>
          <w:sz w:val="24"/>
        </w:rPr>
        <w:t xml:space="preserve"> </w:t>
      </w:r>
      <w:r>
        <w:rPr>
          <w:sz w:val="24"/>
        </w:rPr>
        <w:t xml:space="preserve">be reached at 256-971-1800, ext. 1261, or via email at </w:t>
      </w:r>
      <w:hyperlink r:id="rId18">
        <w:r>
          <w:rPr>
            <w:color w:val="0000FF"/>
            <w:sz w:val="24"/>
            <w:u w:val="single" w:color="0000FF"/>
          </w:rPr>
          <w:t>rcrowe@quantum-intl.com</w:t>
        </w:r>
      </w:hyperlink>
      <w:r>
        <w:rPr>
          <w:sz w:val="24"/>
        </w:rPr>
        <w:t>.</w:t>
      </w:r>
    </w:p>
    <w:p w14:paraId="586A6723" w14:textId="77777777" w:rsidR="00016C31" w:rsidRDefault="00016C31">
      <w:pPr>
        <w:pStyle w:val="BodyText"/>
        <w:spacing w:before="2"/>
        <w:rPr>
          <w:sz w:val="16"/>
        </w:rPr>
      </w:pPr>
    </w:p>
    <w:p w14:paraId="05037CF7" w14:textId="77777777" w:rsidR="00016C31" w:rsidRDefault="00632607">
      <w:pPr>
        <w:pStyle w:val="ListParagraph"/>
        <w:numPr>
          <w:ilvl w:val="0"/>
          <w:numId w:val="124"/>
        </w:numPr>
        <w:tabs>
          <w:tab w:val="left" w:pos="506"/>
        </w:tabs>
        <w:spacing w:before="90"/>
        <w:ind w:left="507" w:right="313" w:hanging="289"/>
        <w:rPr>
          <w:sz w:val="24"/>
        </w:rPr>
      </w:pPr>
      <w:r>
        <w:rPr>
          <w:sz w:val="24"/>
        </w:rPr>
        <w:t>Additional</w:t>
      </w:r>
      <w:r>
        <w:rPr>
          <w:spacing w:val="-3"/>
          <w:sz w:val="24"/>
        </w:rPr>
        <w:t xml:space="preserve"> </w:t>
      </w:r>
      <w:r>
        <w:rPr>
          <w:sz w:val="24"/>
        </w:rPr>
        <w:t>Primary</w:t>
      </w:r>
      <w:r>
        <w:rPr>
          <w:spacing w:val="-4"/>
          <w:sz w:val="24"/>
        </w:rPr>
        <w:t xml:space="preserve"> </w:t>
      </w:r>
      <w:r>
        <w:rPr>
          <w:sz w:val="24"/>
        </w:rPr>
        <w:t>Representative</w:t>
      </w:r>
      <w:r>
        <w:rPr>
          <w:spacing w:val="-4"/>
          <w:sz w:val="24"/>
        </w:rPr>
        <w:t xml:space="preserve"> </w:t>
      </w:r>
      <w:r>
        <w:rPr>
          <w:sz w:val="24"/>
        </w:rPr>
        <w:t>is</w:t>
      </w:r>
      <w:r>
        <w:rPr>
          <w:spacing w:val="-1"/>
          <w:sz w:val="24"/>
        </w:rPr>
        <w:t xml:space="preserve"> </w:t>
      </w:r>
      <w:r>
        <w:rPr>
          <w:sz w:val="24"/>
        </w:rPr>
        <w:t>Amy</w:t>
      </w:r>
      <w:r>
        <w:rPr>
          <w:spacing w:val="-3"/>
          <w:sz w:val="24"/>
        </w:rPr>
        <w:t xml:space="preserve"> </w:t>
      </w:r>
      <w:r>
        <w:rPr>
          <w:sz w:val="24"/>
        </w:rPr>
        <w:t>McGuire,</w:t>
      </w:r>
      <w:r>
        <w:rPr>
          <w:spacing w:val="-3"/>
          <w:sz w:val="24"/>
        </w:rPr>
        <w:t xml:space="preserve"> </w:t>
      </w:r>
      <w:r>
        <w:rPr>
          <w:sz w:val="24"/>
        </w:rPr>
        <w:t>Program</w:t>
      </w:r>
      <w:r>
        <w:rPr>
          <w:spacing w:val="-4"/>
          <w:sz w:val="24"/>
        </w:rPr>
        <w:t xml:space="preserve"> </w:t>
      </w:r>
      <w:r>
        <w:rPr>
          <w:sz w:val="24"/>
        </w:rPr>
        <w:t>Control</w:t>
      </w:r>
      <w:r>
        <w:rPr>
          <w:spacing w:val="-2"/>
          <w:sz w:val="24"/>
        </w:rPr>
        <w:t xml:space="preserve"> </w:t>
      </w:r>
      <w:r>
        <w:rPr>
          <w:sz w:val="24"/>
        </w:rPr>
        <w:t>Analyst.</w:t>
      </w:r>
      <w:r>
        <w:rPr>
          <w:spacing w:val="-3"/>
          <w:sz w:val="24"/>
        </w:rPr>
        <w:t xml:space="preserve"> </w:t>
      </w:r>
      <w:r>
        <w:rPr>
          <w:sz w:val="24"/>
        </w:rPr>
        <w:t>She</w:t>
      </w:r>
      <w:r>
        <w:rPr>
          <w:spacing w:val="-4"/>
          <w:sz w:val="24"/>
        </w:rPr>
        <w:t xml:space="preserve"> </w:t>
      </w:r>
      <w:r>
        <w:rPr>
          <w:sz w:val="24"/>
        </w:rPr>
        <w:t>can</w:t>
      </w:r>
      <w:r>
        <w:rPr>
          <w:spacing w:val="-3"/>
          <w:sz w:val="24"/>
        </w:rPr>
        <w:t xml:space="preserve"> </w:t>
      </w:r>
      <w:r>
        <w:rPr>
          <w:sz w:val="24"/>
        </w:rPr>
        <w:t>be</w:t>
      </w:r>
      <w:r>
        <w:rPr>
          <w:spacing w:val="-2"/>
          <w:sz w:val="24"/>
        </w:rPr>
        <w:t xml:space="preserve"> </w:t>
      </w:r>
      <w:r>
        <w:rPr>
          <w:sz w:val="24"/>
        </w:rPr>
        <w:t>reached</w:t>
      </w:r>
      <w:r>
        <w:rPr>
          <w:spacing w:val="-3"/>
          <w:sz w:val="24"/>
        </w:rPr>
        <w:t xml:space="preserve"> </w:t>
      </w:r>
      <w:r>
        <w:rPr>
          <w:sz w:val="24"/>
        </w:rPr>
        <w:t xml:space="preserve">at 256-971-1800, ext. 1155, or via email at </w:t>
      </w:r>
      <w:hyperlink r:id="rId19">
        <w:r>
          <w:rPr>
            <w:color w:val="0000FF"/>
            <w:sz w:val="24"/>
            <w:u w:val="single" w:color="0000FF"/>
          </w:rPr>
          <w:t>amcguire@quantum-intl.com</w:t>
        </w:r>
      </w:hyperlink>
      <w:r>
        <w:rPr>
          <w:sz w:val="24"/>
        </w:rPr>
        <w:t>.</w:t>
      </w:r>
    </w:p>
    <w:p w14:paraId="71DDBBA3" w14:textId="77777777" w:rsidR="00016C31" w:rsidRDefault="00016C31">
      <w:pPr>
        <w:pStyle w:val="BodyText"/>
        <w:spacing w:before="2"/>
        <w:rPr>
          <w:sz w:val="16"/>
        </w:rPr>
      </w:pPr>
    </w:p>
    <w:p w14:paraId="627446FC" w14:textId="77777777" w:rsidR="00016C31" w:rsidRDefault="00632607">
      <w:pPr>
        <w:pStyle w:val="ListParagraph"/>
        <w:numPr>
          <w:ilvl w:val="0"/>
          <w:numId w:val="124"/>
        </w:numPr>
        <w:tabs>
          <w:tab w:val="left" w:pos="520"/>
        </w:tabs>
        <w:spacing w:before="90"/>
        <w:ind w:left="507" w:right="238" w:hanging="289"/>
        <w:rPr>
          <w:sz w:val="24"/>
        </w:rPr>
      </w:pPr>
      <w:r>
        <w:rPr>
          <w:sz w:val="24"/>
        </w:rPr>
        <w:t>Technical</w:t>
      </w:r>
      <w:r>
        <w:rPr>
          <w:spacing w:val="-2"/>
          <w:sz w:val="24"/>
        </w:rPr>
        <w:t xml:space="preserve"> </w:t>
      </w:r>
      <w:r>
        <w:rPr>
          <w:sz w:val="24"/>
        </w:rPr>
        <w:t>Direction</w:t>
      </w:r>
      <w:r>
        <w:rPr>
          <w:spacing w:val="-3"/>
          <w:sz w:val="24"/>
        </w:rPr>
        <w:t xml:space="preserve"> </w:t>
      </w:r>
      <w:r>
        <w:rPr>
          <w:sz w:val="24"/>
        </w:rPr>
        <w:t>will</w:t>
      </w:r>
      <w:r>
        <w:rPr>
          <w:spacing w:val="-2"/>
          <w:sz w:val="24"/>
        </w:rPr>
        <w:t xml:space="preserve"> </w:t>
      </w:r>
      <w:r>
        <w:rPr>
          <w:sz w:val="24"/>
        </w:rPr>
        <w:t>be</w:t>
      </w:r>
      <w:r>
        <w:rPr>
          <w:spacing w:val="-2"/>
          <w:sz w:val="24"/>
        </w:rPr>
        <w:t xml:space="preserve"> </w:t>
      </w:r>
      <w:r>
        <w:rPr>
          <w:sz w:val="24"/>
        </w:rPr>
        <w:t>provided</w:t>
      </w:r>
      <w:r>
        <w:rPr>
          <w:spacing w:val="-2"/>
          <w:sz w:val="24"/>
        </w:rPr>
        <w:t xml:space="preserve"> </w:t>
      </w:r>
      <w:r>
        <w:rPr>
          <w:sz w:val="24"/>
        </w:rPr>
        <w:t>by</w:t>
      </w:r>
      <w:r>
        <w:rPr>
          <w:spacing w:val="-2"/>
          <w:sz w:val="24"/>
        </w:rPr>
        <w:t xml:space="preserve"> </w:t>
      </w:r>
      <w:r>
        <w:rPr>
          <w:sz w:val="24"/>
        </w:rPr>
        <w:t>the</w:t>
      </w:r>
      <w:r>
        <w:rPr>
          <w:spacing w:val="-1"/>
          <w:sz w:val="24"/>
        </w:rPr>
        <w:t xml:space="preserve"> </w:t>
      </w:r>
      <w:r>
        <w:rPr>
          <w:sz w:val="24"/>
        </w:rPr>
        <w:t>Quantum</w:t>
      </w:r>
      <w:r>
        <w:rPr>
          <w:spacing w:val="-1"/>
          <w:sz w:val="24"/>
        </w:rPr>
        <w:t xml:space="preserve"> </w:t>
      </w:r>
      <w:r>
        <w:rPr>
          <w:sz w:val="24"/>
        </w:rPr>
        <w:t>Program</w:t>
      </w:r>
      <w:r>
        <w:rPr>
          <w:spacing w:val="-3"/>
          <w:sz w:val="24"/>
        </w:rPr>
        <w:t xml:space="preserve"> </w:t>
      </w:r>
      <w:r>
        <w:rPr>
          <w:sz w:val="24"/>
        </w:rPr>
        <w:t>Manager,</w:t>
      </w:r>
      <w:r>
        <w:rPr>
          <w:spacing w:val="-3"/>
          <w:sz w:val="24"/>
        </w:rPr>
        <w:t xml:space="preserve"> </w:t>
      </w:r>
      <w:r>
        <w:rPr>
          <w:sz w:val="24"/>
        </w:rPr>
        <w:t>Kevin</w:t>
      </w:r>
      <w:r>
        <w:rPr>
          <w:spacing w:val="-1"/>
          <w:sz w:val="24"/>
        </w:rPr>
        <w:t xml:space="preserve"> </w:t>
      </w:r>
      <w:r>
        <w:rPr>
          <w:sz w:val="24"/>
        </w:rPr>
        <w:t>McGovern.</w:t>
      </w:r>
      <w:r>
        <w:rPr>
          <w:spacing w:val="-3"/>
          <w:sz w:val="24"/>
        </w:rPr>
        <w:t xml:space="preserve"> </w:t>
      </w:r>
      <w:r>
        <w:rPr>
          <w:sz w:val="24"/>
        </w:rPr>
        <w:t>He</w:t>
      </w:r>
      <w:r>
        <w:rPr>
          <w:spacing w:val="-2"/>
          <w:sz w:val="24"/>
        </w:rPr>
        <w:t xml:space="preserve"> </w:t>
      </w:r>
      <w:r>
        <w:rPr>
          <w:sz w:val="24"/>
        </w:rPr>
        <w:t>can</w:t>
      </w:r>
      <w:r>
        <w:rPr>
          <w:spacing w:val="-2"/>
          <w:sz w:val="24"/>
        </w:rPr>
        <w:t xml:space="preserve"> </w:t>
      </w:r>
      <w:r>
        <w:rPr>
          <w:sz w:val="24"/>
        </w:rPr>
        <w:t xml:space="preserve">be reached at 256-971-1800, ext. 1266, or via email at </w:t>
      </w:r>
      <w:hyperlink r:id="rId20">
        <w:r>
          <w:rPr>
            <w:color w:val="0000FF"/>
            <w:sz w:val="24"/>
            <w:u w:val="single" w:color="0000FF"/>
          </w:rPr>
          <w:t>kevin.b.mcgovern2.ctr@army.mil</w:t>
        </w:r>
      </w:hyperlink>
    </w:p>
    <w:p w14:paraId="21D42B9B" w14:textId="77777777" w:rsidR="00016C31" w:rsidRDefault="00016C31">
      <w:pPr>
        <w:pStyle w:val="BodyText"/>
        <w:spacing w:before="2"/>
      </w:pPr>
    </w:p>
    <w:p w14:paraId="6399AF06" w14:textId="77777777" w:rsidR="00016C31" w:rsidRDefault="00632607">
      <w:pPr>
        <w:pStyle w:val="ListParagraph"/>
        <w:numPr>
          <w:ilvl w:val="1"/>
          <w:numId w:val="125"/>
        </w:numPr>
        <w:tabs>
          <w:tab w:val="left" w:pos="646"/>
        </w:tabs>
        <w:spacing w:before="90"/>
        <w:ind w:left="219" w:right="185" w:firstLine="0"/>
        <w:rPr>
          <w:sz w:val="24"/>
        </w:rPr>
      </w:pPr>
      <w:r>
        <w:rPr>
          <w:b/>
          <w:sz w:val="24"/>
        </w:rPr>
        <w:t xml:space="preserve">Incremental funding. </w:t>
      </w:r>
      <w:r>
        <w:rPr>
          <w:sz w:val="24"/>
        </w:rPr>
        <w:t>TO’s issued under this Subcontract may be incrementally funded in accordance with FAR 52.232- 22, Limitation of Funds, DFARS 252.232-7007, Limitation of Government’s Obligation, and/or appropriate legal authority. Quantum will not be obligated to reimburse the</w:t>
      </w:r>
      <w:r>
        <w:rPr>
          <w:spacing w:val="-3"/>
          <w:sz w:val="24"/>
        </w:rPr>
        <w:t xml:space="preserve"> </w:t>
      </w:r>
      <w:r>
        <w:rPr>
          <w:sz w:val="24"/>
        </w:rPr>
        <w:t>Subcontractor</w:t>
      </w:r>
      <w:r>
        <w:rPr>
          <w:spacing w:val="-3"/>
          <w:sz w:val="24"/>
        </w:rPr>
        <w:t xml:space="preserve"> </w:t>
      </w:r>
      <w:proofErr w:type="gramStart"/>
      <w:r>
        <w:rPr>
          <w:sz w:val="24"/>
        </w:rPr>
        <w:t>in</w:t>
      </w:r>
      <w:r>
        <w:rPr>
          <w:spacing w:val="-3"/>
          <w:sz w:val="24"/>
        </w:rPr>
        <w:t xml:space="preserve"> </w:t>
      </w:r>
      <w:r>
        <w:rPr>
          <w:sz w:val="24"/>
        </w:rPr>
        <w:t>excess</w:t>
      </w:r>
      <w:r>
        <w:rPr>
          <w:spacing w:val="-3"/>
          <w:sz w:val="24"/>
        </w:rPr>
        <w:t xml:space="preserve"> </w:t>
      </w:r>
      <w:r>
        <w:rPr>
          <w:sz w:val="24"/>
        </w:rPr>
        <w:t>of</w:t>
      </w:r>
      <w:proofErr w:type="gramEnd"/>
      <w:r>
        <w:rPr>
          <w:spacing w:val="-3"/>
          <w:sz w:val="24"/>
        </w:rPr>
        <w:t xml:space="preserve"> </w:t>
      </w:r>
      <w:r>
        <w:rPr>
          <w:sz w:val="24"/>
        </w:rPr>
        <w:t>the</w:t>
      </w:r>
      <w:r>
        <w:rPr>
          <w:spacing w:val="-3"/>
          <w:sz w:val="24"/>
        </w:rPr>
        <w:t xml:space="preserve"> </w:t>
      </w:r>
      <w:r>
        <w:rPr>
          <w:sz w:val="24"/>
        </w:rPr>
        <w:t>amount</w:t>
      </w:r>
      <w:r>
        <w:rPr>
          <w:spacing w:val="-3"/>
          <w:sz w:val="24"/>
        </w:rPr>
        <w:t xml:space="preserve"> </w:t>
      </w:r>
      <w:r>
        <w:rPr>
          <w:sz w:val="24"/>
        </w:rPr>
        <w:t>allotted</w:t>
      </w:r>
      <w:r>
        <w:rPr>
          <w:spacing w:val="-3"/>
          <w:sz w:val="24"/>
        </w:rPr>
        <w:t xml:space="preserve"> </w:t>
      </w:r>
      <w:r>
        <w:rPr>
          <w:sz w:val="24"/>
        </w:rPr>
        <w:t>and</w:t>
      </w:r>
      <w:r>
        <w:rPr>
          <w:spacing w:val="-3"/>
          <w:sz w:val="24"/>
        </w:rPr>
        <w:t xml:space="preserve"> </w:t>
      </w:r>
      <w:r>
        <w:rPr>
          <w:sz w:val="24"/>
        </w:rPr>
        <w:t>funded</w:t>
      </w:r>
      <w:r>
        <w:rPr>
          <w:spacing w:val="-3"/>
          <w:sz w:val="24"/>
        </w:rPr>
        <w:t xml:space="preserve"> </w:t>
      </w:r>
      <w:r>
        <w:rPr>
          <w:sz w:val="24"/>
        </w:rPr>
        <w:t>to</w:t>
      </w:r>
      <w:r>
        <w:rPr>
          <w:spacing w:val="-3"/>
          <w:sz w:val="24"/>
        </w:rPr>
        <w:t xml:space="preserve"> </w:t>
      </w:r>
      <w:r>
        <w:rPr>
          <w:sz w:val="24"/>
        </w:rPr>
        <w:t>a</w:t>
      </w:r>
      <w:r>
        <w:rPr>
          <w:spacing w:val="-3"/>
          <w:sz w:val="24"/>
        </w:rPr>
        <w:t xml:space="preserve"> </w:t>
      </w:r>
      <w:r>
        <w:rPr>
          <w:sz w:val="24"/>
        </w:rPr>
        <w:t>specific</w:t>
      </w:r>
      <w:r>
        <w:rPr>
          <w:spacing w:val="-2"/>
          <w:sz w:val="24"/>
        </w:rPr>
        <w:t xml:space="preserve"> </w:t>
      </w:r>
      <w:r>
        <w:rPr>
          <w:sz w:val="24"/>
        </w:rPr>
        <w:t>contract</w:t>
      </w:r>
      <w:r>
        <w:rPr>
          <w:spacing w:val="-3"/>
          <w:sz w:val="24"/>
        </w:rPr>
        <w:t xml:space="preserve"> </w:t>
      </w:r>
      <w:r>
        <w:rPr>
          <w:sz w:val="24"/>
        </w:rPr>
        <w:t>line</w:t>
      </w:r>
      <w:r>
        <w:rPr>
          <w:spacing w:val="-3"/>
          <w:sz w:val="24"/>
        </w:rPr>
        <w:t xml:space="preserve"> </w:t>
      </w:r>
      <w:r>
        <w:rPr>
          <w:sz w:val="24"/>
        </w:rPr>
        <w:t>item</w:t>
      </w:r>
      <w:r>
        <w:rPr>
          <w:spacing w:val="-3"/>
          <w:sz w:val="24"/>
        </w:rPr>
        <w:t xml:space="preserve"> </w:t>
      </w:r>
      <w:r>
        <w:rPr>
          <w:sz w:val="24"/>
        </w:rPr>
        <w:t>on</w:t>
      </w:r>
      <w:r>
        <w:rPr>
          <w:spacing w:val="-3"/>
          <w:sz w:val="24"/>
        </w:rPr>
        <w:t xml:space="preserve"> </w:t>
      </w:r>
      <w:r>
        <w:rPr>
          <w:sz w:val="24"/>
        </w:rPr>
        <w:t>any</w:t>
      </w:r>
      <w:r>
        <w:rPr>
          <w:spacing w:val="-1"/>
          <w:sz w:val="24"/>
        </w:rPr>
        <w:t xml:space="preserve"> </w:t>
      </w:r>
      <w:r>
        <w:rPr>
          <w:sz w:val="24"/>
        </w:rPr>
        <w:t>given TO, nor any amount in excess of the total obligated funding on any given TO. The Subcontractor is not required to incur costs beyond what has been funded Additionally, allotments of funds will become available only by a modification to any given TO.</w:t>
      </w:r>
    </w:p>
    <w:p w14:paraId="19DC7198" w14:textId="77777777" w:rsidR="00016C31" w:rsidRDefault="00016C31">
      <w:pPr>
        <w:pStyle w:val="BodyText"/>
        <w:spacing w:before="1"/>
        <w:rPr>
          <w:sz w:val="24"/>
        </w:rPr>
      </w:pPr>
    </w:p>
    <w:p w14:paraId="38FE83B9" w14:textId="77777777" w:rsidR="00016C31" w:rsidRDefault="00632607">
      <w:pPr>
        <w:pStyle w:val="ListParagraph"/>
        <w:numPr>
          <w:ilvl w:val="1"/>
          <w:numId w:val="125"/>
        </w:numPr>
        <w:tabs>
          <w:tab w:val="left" w:pos="646"/>
        </w:tabs>
        <w:ind w:left="219" w:right="171" w:firstLine="0"/>
        <w:rPr>
          <w:sz w:val="24"/>
        </w:rPr>
      </w:pPr>
      <w:r>
        <w:rPr>
          <w:b/>
          <w:sz w:val="24"/>
        </w:rPr>
        <w:t>ACCOUNTING</w:t>
      </w:r>
      <w:r>
        <w:rPr>
          <w:b/>
          <w:spacing w:val="-4"/>
          <w:sz w:val="24"/>
        </w:rPr>
        <w:t xml:space="preserve"> </w:t>
      </w:r>
      <w:r>
        <w:rPr>
          <w:b/>
          <w:sz w:val="24"/>
        </w:rPr>
        <w:t>&amp;</w:t>
      </w:r>
      <w:r>
        <w:rPr>
          <w:b/>
          <w:spacing w:val="-3"/>
          <w:sz w:val="24"/>
        </w:rPr>
        <w:t xml:space="preserve"> </w:t>
      </w:r>
      <w:r>
        <w:rPr>
          <w:b/>
          <w:sz w:val="24"/>
        </w:rPr>
        <w:t>APPROPRIATIONS.</w:t>
      </w:r>
      <w:r>
        <w:rPr>
          <w:b/>
          <w:spacing w:val="-3"/>
          <w:sz w:val="24"/>
        </w:rPr>
        <w:t xml:space="preserve"> </w:t>
      </w:r>
      <w:r>
        <w:rPr>
          <w:sz w:val="24"/>
        </w:rPr>
        <w:t>TO’s</w:t>
      </w:r>
      <w:r>
        <w:rPr>
          <w:spacing w:val="-4"/>
          <w:sz w:val="24"/>
        </w:rPr>
        <w:t xml:space="preserve"> </w:t>
      </w:r>
      <w:r>
        <w:rPr>
          <w:sz w:val="24"/>
        </w:rPr>
        <w:t>issued</w:t>
      </w:r>
      <w:r>
        <w:rPr>
          <w:spacing w:val="-4"/>
          <w:sz w:val="24"/>
        </w:rPr>
        <w:t xml:space="preserve"> </w:t>
      </w:r>
      <w:r>
        <w:rPr>
          <w:sz w:val="24"/>
        </w:rPr>
        <w:t>under</w:t>
      </w:r>
      <w:r>
        <w:rPr>
          <w:spacing w:val="-4"/>
          <w:sz w:val="24"/>
        </w:rPr>
        <w:t xml:space="preserve"> </w:t>
      </w:r>
      <w:r>
        <w:rPr>
          <w:sz w:val="24"/>
        </w:rPr>
        <w:t>this</w:t>
      </w:r>
      <w:r>
        <w:rPr>
          <w:spacing w:val="-4"/>
          <w:sz w:val="24"/>
        </w:rPr>
        <w:t xml:space="preserve"> </w:t>
      </w:r>
      <w:r>
        <w:rPr>
          <w:sz w:val="24"/>
        </w:rPr>
        <w:t>Subcontract</w:t>
      </w:r>
      <w:r>
        <w:rPr>
          <w:spacing w:val="-4"/>
          <w:sz w:val="24"/>
        </w:rPr>
        <w:t xml:space="preserve"> </w:t>
      </w:r>
      <w:r>
        <w:rPr>
          <w:sz w:val="24"/>
        </w:rPr>
        <w:t>may</w:t>
      </w:r>
      <w:r>
        <w:rPr>
          <w:spacing w:val="-4"/>
          <w:sz w:val="24"/>
        </w:rPr>
        <w:t xml:space="preserve"> </w:t>
      </w:r>
      <w:r>
        <w:rPr>
          <w:sz w:val="24"/>
        </w:rPr>
        <w:t>be</w:t>
      </w:r>
      <w:r>
        <w:rPr>
          <w:spacing w:val="-5"/>
          <w:sz w:val="24"/>
        </w:rPr>
        <w:t xml:space="preserve"> </w:t>
      </w:r>
      <w:r>
        <w:rPr>
          <w:sz w:val="24"/>
        </w:rPr>
        <w:t>incrementally funded in accordance with FAR 52.232- 22, Limitation of Funds, DFARS 252.232-7007, Limitation of Government’s Obligation, and/or appropriate legal authority. Quantum will not be obligated to reimburse the</w:t>
      </w:r>
      <w:r>
        <w:rPr>
          <w:spacing w:val="-2"/>
          <w:sz w:val="24"/>
        </w:rPr>
        <w:t xml:space="preserve"> </w:t>
      </w:r>
      <w:r>
        <w:rPr>
          <w:sz w:val="24"/>
        </w:rPr>
        <w:t>Subcontractor</w:t>
      </w:r>
      <w:r>
        <w:rPr>
          <w:spacing w:val="-2"/>
          <w:sz w:val="24"/>
        </w:rPr>
        <w:t xml:space="preserve"> </w:t>
      </w:r>
      <w:proofErr w:type="gramStart"/>
      <w:r>
        <w:rPr>
          <w:sz w:val="24"/>
        </w:rPr>
        <w:t>in</w:t>
      </w:r>
      <w:r>
        <w:rPr>
          <w:spacing w:val="-2"/>
          <w:sz w:val="24"/>
        </w:rPr>
        <w:t xml:space="preserve"> </w:t>
      </w:r>
      <w:r>
        <w:rPr>
          <w:sz w:val="24"/>
        </w:rPr>
        <w:t>excess</w:t>
      </w:r>
      <w:r>
        <w:rPr>
          <w:spacing w:val="-2"/>
          <w:sz w:val="24"/>
        </w:rPr>
        <w:t xml:space="preserve"> </w:t>
      </w:r>
      <w:r>
        <w:rPr>
          <w:sz w:val="24"/>
        </w:rPr>
        <w:t>of</w:t>
      </w:r>
      <w:proofErr w:type="gramEnd"/>
      <w:r>
        <w:rPr>
          <w:spacing w:val="-2"/>
          <w:sz w:val="24"/>
        </w:rPr>
        <w:t xml:space="preserve"> </w:t>
      </w:r>
      <w:r>
        <w:rPr>
          <w:sz w:val="24"/>
        </w:rPr>
        <w:t>the</w:t>
      </w:r>
      <w:r>
        <w:rPr>
          <w:spacing w:val="-2"/>
          <w:sz w:val="24"/>
        </w:rPr>
        <w:t xml:space="preserve"> </w:t>
      </w:r>
      <w:r>
        <w:rPr>
          <w:sz w:val="24"/>
        </w:rPr>
        <w:t>amount</w:t>
      </w:r>
      <w:r>
        <w:rPr>
          <w:spacing w:val="-2"/>
          <w:sz w:val="24"/>
        </w:rPr>
        <w:t xml:space="preserve"> </w:t>
      </w:r>
      <w:r>
        <w:rPr>
          <w:sz w:val="24"/>
        </w:rPr>
        <w:t>allotted</w:t>
      </w:r>
      <w:r>
        <w:rPr>
          <w:spacing w:val="-2"/>
          <w:sz w:val="24"/>
        </w:rPr>
        <w:t xml:space="preserve"> </w:t>
      </w:r>
      <w:r>
        <w:rPr>
          <w:sz w:val="24"/>
        </w:rPr>
        <w:t>and</w:t>
      </w:r>
      <w:r>
        <w:rPr>
          <w:spacing w:val="-2"/>
          <w:sz w:val="24"/>
        </w:rPr>
        <w:t xml:space="preserve"> </w:t>
      </w:r>
      <w:r>
        <w:rPr>
          <w:sz w:val="24"/>
        </w:rPr>
        <w:t>funded</w:t>
      </w:r>
      <w:r>
        <w:rPr>
          <w:spacing w:val="-2"/>
          <w:sz w:val="24"/>
        </w:rPr>
        <w:t xml:space="preserve"> </w:t>
      </w:r>
      <w:r>
        <w:rPr>
          <w:sz w:val="24"/>
        </w:rPr>
        <w:t>to</w:t>
      </w:r>
      <w:r>
        <w:rPr>
          <w:spacing w:val="-2"/>
          <w:sz w:val="24"/>
        </w:rPr>
        <w:t xml:space="preserve"> </w:t>
      </w:r>
      <w:r>
        <w:rPr>
          <w:sz w:val="24"/>
        </w:rPr>
        <w:t>a</w:t>
      </w:r>
      <w:r>
        <w:rPr>
          <w:spacing w:val="-2"/>
          <w:sz w:val="24"/>
        </w:rPr>
        <w:t xml:space="preserve"> </w:t>
      </w:r>
      <w:r>
        <w:rPr>
          <w:sz w:val="24"/>
        </w:rPr>
        <w:t>specific</w:t>
      </w:r>
      <w:r>
        <w:rPr>
          <w:spacing w:val="-1"/>
          <w:sz w:val="24"/>
        </w:rPr>
        <w:t xml:space="preserve"> </w:t>
      </w:r>
      <w:r>
        <w:rPr>
          <w:sz w:val="24"/>
        </w:rPr>
        <w:t>contract</w:t>
      </w:r>
      <w:r>
        <w:rPr>
          <w:spacing w:val="-2"/>
          <w:sz w:val="24"/>
        </w:rPr>
        <w:t xml:space="preserve"> </w:t>
      </w:r>
      <w:r>
        <w:rPr>
          <w:sz w:val="24"/>
        </w:rPr>
        <w:t>line</w:t>
      </w:r>
      <w:r>
        <w:rPr>
          <w:spacing w:val="-2"/>
          <w:sz w:val="24"/>
        </w:rPr>
        <w:t xml:space="preserve"> </w:t>
      </w:r>
      <w:r>
        <w:rPr>
          <w:sz w:val="24"/>
        </w:rPr>
        <w:t>item</w:t>
      </w:r>
      <w:r>
        <w:rPr>
          <w:spacing w:val="-2"/>
          <w:sz w:val="24"/>
        </w:rPr>
        <w:t xml:space="preserve"> </w:t>
      </w:r>
      <w:r>
        <w:rPr>
          <w:sz w:val="24"/>
        </w:rPr>
        <w:t>on</w:t>
      </w:r>
      <w:r>
        <w:rPr>
          <w:spacing w:val="-2"/>
          <w:sz w:val="24"/>
        </w:rPr>
        <w:t xml:space="preserve"> </w:t>
      </w:r>
      <w:r>
        <w:rPr>
          <w:sz w:val="24"/>
        </w:rPr>
        <w:t>any given TO, nor any amount in excess of the total obligated funding on any given TO. The Subcontractor is not required to incur costs beyond what has been funded Additionally, allotments of funds will become available only by a modification to any given TO.</w:t>
      </w:r>
    </w:p>
    <w:p w14:paraId="17103031" w14:textId="77777777" w:rsidR="00016C31" w:rsidRDefault="00016C31">
      <w:pPr>
        <w:pStyle w:val="BodyText"/>
        <w:rPr>
          <w:sz w:val="24"/>
        </w:rPr>
      </w:pPr>
    </w:p>
    <w:p w14:paraId="6315956D" w14:textId="77777777" w:rsidR="00016C31" w:rsidRDefault="00632607">
      <w:pPr>
        <w:pStyle w:val="ListParagraph"/>
        <w:numPr>
          <w:ilvl w:val="1"/>
          <w:numId w:val="125"/>
        </w:numPr>
        <w:tabs>
          <w:tab w:val="left" w:pos="646"/>
        </w:tabs>
        <w:ind w:left="219" w:right="586" w:firstLine="0"/>
        <w:rPr>
          <w:sz w:val="24"/>
        </w:rPr>
      </w:pPr>
      <w:r>
        <w:rPr>
          <w:b/>
          <w:sz w:val="24"/>
        </w:rPr>
        <w:t>INVOICING</w:t>
      </w:r>
      <w:r>
        <w:rPr>
          <w:b/>
          <w:spacing w:val="-4"/>
          <w:sz w:val="24"/>
        </w:rPr>
        <w:t xml:space="preserve"> </w:t>
      </w:r>
      <w:r>
        <w:rPr>
          <w:b/>
          <w:sz w:val="24"/>
        </w:rPr>
        <w:t>PROCEDURES.</w:t>
      </w:r>
      <w:r>
        <w:rPr>
          <w:b/>
          <w:spacing w:val="-4"/>
          <w:sz w:val="24"/>
        </w:rPr>
        <w:t xml:space="preserve"> </w:t>
      </w:r>
      <w:r>
        <w:rPr>
          <w:sz w:val="24"/>
        </w:rPr>
        <w:t>Invoices</w:t>
      </w:r>
      <w:r>
        <w:rPr>
          <w:spacing w:val="-4"/>
          <w:sz w:val="24"/>
        </w:rPr>
        <w:t xml:space="preserve"> </w:t>
      </w:r>
      <w:r>
        <w:rPr>
          <w:sz w:val="24"/>
        </w:rPr>
        <w:t>are</w:t>
      </w:r>
      <w:r>
        <w:rPr>
          <w:spacing w:val="-3"/>
          <w:sz w:val="24"/>
        </w:rPr>
        <w:t xml:space="preserve"> </w:t>
      </w:r>
      <w:r>
        <w:rPr>
          <w:sz w:val="24"/>
        </w:rPr>
        <w:t>to</w:t>
      </w:r>
      <w:r>
        <w:rPr>
          <w:spacing w:val="-4"/>
          <w:sz w:val="24"/>
        </w:rPr>
        <w:t xml:space="preserve"> </w:t>
      </w:r>
      <w:r>
        <w:rPr>
          <w:sz w:val="24"/>
        </w:rPr>
        <w:t>be</w:t>
      </w:r>
      <w:r>
        <w:rPr>
          <w:spacing w:val="-4"/>
          <w:sz w:val="24"/>
        </w:rPr>
        <w:t xml:space="preserve"> </w:t>
      </w:r>
      <w:r>
        <w:rPr>
          <w:sz w:val="24"/>
        </w:rPr>
        <w:t>submitted</w:t>
      </w:r>
      <w:r>
        <w:rPr>
          <w:spacing w:val="-4"/>
          <w:sz w:val="24"/>
        </w:rPr>
        <w:t xml:space="preserve"> </w:t>
      </w:r>
      <w:r>
        <w:rPr>
          <w:sz w:val="24"/>
        </w:rPr>
        <w:t>via</w:t>
      </w:r>
      <w:r>
        <w:rPr>
          <w:spacing w:val="-4"/>
          <w:sz w:val="24"/>
        </w:rPr>
        <w:t xml:space="preserve"> </w:t>
      </w:r>
      <w:r>
        <w:rPr>
          <w:sz w:val="24"/>
        </w:rPr>
        <w:t>email</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Quantum</w:t>
      </w:r>
      <w:r>
        <w:rPr>
          <w:spacing w:val="-4"/>
          <w:sz w:val="24"/>
        </w:rPr>
        <w:t xml:space="preserve"> </w:t>
      </w:r>
      <w:r>
        <w:rPr>
          <w:sz w:val="24"/>
        </w:rPr>
        <w:t xml:space="preserve">Contracts Administrator at </w:t>
      </w:r>
      <w:hyperlink r:id="rId21">
        <w:r>
          <w:rPr>
            <w:color w:val="0000FF"/>
            <w:sz w:val="24"/>
            <w:u w:val="single" w:color="0000FF"/>
          </w:rPr>
          <w:t>rcrowe@quantum-intl.com</w:t>
        </w:r>
      </w:hyperlink>
      <w:r>
        <w:rPr>
          <w:color w:val="0000FF"/>
          <w:sz w:val="24"/>
        </w:rPr>
        <w:t xml:space="preserve"> </w:t>
      </w:r>
      <w:r>
        <w:rPr>
          <w:sz w:val="24"/>
        </w:rPr>
        <w:t xml:space="preserve">and Quantum Program Control Analyst at </w:t>
      </w:r>
      <w:hyperlink r:id="rId22">
        <w:r>
          <w:rPr>
            <w:color w:val="0000FF"/>
            <w:sz w:val="24"/>
            <w:u w:val="single" w:color="0000FF"/>
          </w:rPr>
          <w:t>amcguire@quantum-intel.com</w:t>
        </w:r>
      </w:hyperlink>
      <w:r>
        <w:rPr>
          <w:color w:val="0000FF"/>
          <w:sz w:val="24"/>
        </w:rPr>
        <w:t xml:space="preserve"> </w:t>
      </w:r>
      <w:r>
        <w:rPr>
          <w:sz w:val="24"/>
        </w:rPr>
        <w:t>no more than once monthly and no later than the 7th</w:t>
      </w:r>
      <w:r>
        <w:rPr>
          <w:spacing w:val="40"/>
          <w:sz w:val="24"/>
        </w:rPr>
        <w:t xml:space="preserve"> </w:t>
      </w:r>
      <w:r>
        <w:rPr>
          <w:sz w:val="24"/>
        </w:rPr>
        <w:t>of each month. Invoices, at a minimum should contain the following information:</w:t>
      </w:r>
    </w:p>
    <w:p w14:paraId="4E125754" w14:textId="77777777" w:rsidR="00016C31" w:rsidRDefault="00016C31">
      <w:pPr>
        <w:pStyle w:val="BodyText"/>
        <w:spacing w:before="7"/>
        <w:rPr>
          <w:sz w:val="27"/>
        </w:rPr>
      </w:pPr>
    </w:p>
    <w:p w14:paraId="30AD1E76" w14:textId="77777777" w:rsidR="00016C31" w:rsidRDefault="00632607">
      <w:pPr>
        <w:pStyle w:val="ListParagraph"/>
        <w:numPr>
          <w:ilvl w:val="0"/>
          <w:numId w:val="123"/>
        </w:numPr>
        <w:tabs>
          <w:tab w:val="left" w:pos="460"/>
        </w:tabs>
        <w:ind w:hanging="241"/>
        <w:rPr>
          <w:sz w:val="24"/>
        </w:rPr>
      </w:pPr>
      <w:r>
        <w:rPr>
          <w:sz w:val="24"/>
        </w:rPr>
        <w:t>Subcontract/TO</w:t>
      </w:r>
      <w:r>
        <w:rPr>
          <w:spacing w:val="-10"/>
          <w:sz w:val="24"/>
        </w:rPr>
        <w:t xml:space="preserve"> </w:t>
      </w:r>
      <w:r>
        <w:rPr>
          <w:spacing w:val="-2"/>
          <w:sz w:val="24"/>
        </w:rPr>
        <w:t>Number</w:t>
      </w:r>
    </w:p>
    <w:p w14:paraId="7C7672C0" w14:textId="77777777" w:rsidR="00016C31" w:rsidRDefault="00632607">
      <w:pPr>
        <w:pStyle w:val="ListParagraph"/>
        <w:numPr>
          <w:ilvl w:val="0"/>
          <w:numId w:val="123"/>
        </w:numPr>
        <w:tabs>
          <w:tab w:val="left" w:pos="460"/>
        </w:tabs>
        <w:spacing w:before="38"/>
        <w:ind w:hanging="241"/>
        <w:rPr>
          <w:sz w:val="24"/>
        </w:rPr>
      </w:pPr>
      <w:r>
        <w:rPr>
          <w:sz w:val="24"/>
        </w:rPr>
        <w:t>TO</w:t>
      </w:r>
      <w:r>
        <w:rPr>
          <w:spacing w:val="-3"/>
          <w:sz w:val="24"/>
        </w:rPr>
        <w:t xml:space="preserve"> </w:t>
      </w:r>
      <w:r>
        <w:rPr>
          <w:sz w:val="24"/>
        </w:rPr>
        <w:t>Period</w:t>
      </w:r>
      <w:r>
        <w:rPr>
          <w:spacing w:val="-2"/>
          <w:sz w:val="24"/>
        </w:rPr>
        <w:t xml:space="preserve"> </w:t>
      </w:r>
      <w:r>
        <w:rPr>
          <w:sz w:val="24"/>
        </w:rPr>
        <w:t>of</w:t>
      </w:r>
      <w:r>
        <w:rPr>
          <w:spacing w:val="-2"/>
          <w:sz w:val="24"/>
        </w:rPr>
        <w:t xml:space="preserve"> Performance</w:t>
      </w:r>
    </w:p>
    <w:p w14:paraId="671D2071" w14:textId="77777777" w:rsidR="00016C31" w:rsidRDefault="00632607">
      <w:pPr>
        <w:pStyle w:val="ListParagraph"/>
        <w:numPr>
          <w:ilvl w:val="0"/>
          <w:numId w:val="123"/>
        </w:numPr>
        <w:tabs>
          <w:tab w:val="left" w:pos="460"/>
        </w:tabs>
        <w:spacing w:before="41"/>
        <w:ind w:hanging="241"/>
        <w:rPr>
          <w:sz w:val="24"/>
        </w:rPr>
      </w:pPr>
      <w:r>
        <w:rPr>
          <w:sz w:val="24"/>
        </w:rPr>
        <w:t>Period</w:t>
      </w:r>
      <w:r>
        <w:rPr>
          <w:spacing w:val="-1"/>
          <w:sz w:val="24"/>
        </w:rPr>
        <w:t xml:space="preserve"> </w:t>
      </w:r>
      <w:r>
        <w:rPr>
          <w:sz w:val="24"/>
        </w:rPr>
        <w:t>that</w:t>
      </w:r>
      <w:r>
        <w:rPr>
          <w:spacing w:val="-1"/>
          <w:sz w:val="24"/>
        </w:rPr>
        <w:t xml:space="preserve"> </w:t>
      </w:r>
      <w:r>
        <w:rPr>
          <w:sz w:val="24"/>
        </w:rPr>
        <w:t>is</w:t>
      </w:r>
      <w:r>
        <w:rPr>
          <w:spacing w:val="-1"/>
          <w:sz w:val="24"/>
        </w:rPr>
        <w:t xml:space="preserve"> </w:t>
      </w:r>
      <w:r>
        <w:rPr>
          <w:sz w:val="24"/>
        </w:rPr>
        <w:t>being</w:t>
      </w:r>
      <w:r>
        <w:rPr>
          <w:spacing w:val="-1"/>
          <w:sz w:val="24"/>
        </w:rPr>
        <w:t xml:space="preserve"> </w:t>
      </w:r>
      <w:r>
        <w:rPr>
          <w:spacing w:val="-2"/>
          <w:sz w:val="24"/>
        </w:rPr>
        <w:t>invoiced</w:t>
      </w:r>
    </w:p>
    <w:p w14:paraId="63727015" w14:textId="77777777" w:rsidR="00016C31" w:rsidRDefault="00632607">
      <w:pPr>
        <w:pStyle w:val="ListParagraph"/>
        <w:numPr>
          <w:ilvl w:val="0"/>
          <w:numId w:val="123"/>
        </w:numPr>
        <w:tabs>
          <w:tab w:val="left" w:pos="460"/>
        </w:tabs>
        <w:spacing w:before="38"/>
        <w:ind w:hanging="241"/>
        <w:rPr>
          <w:sz w:val="24"/>
        </w:rPr>
      </w:pPr>
      <w:r>
        <w:rPr>
          <w:sz w:val="24"/>
        </w:rPr>
        <w:t>Current</w:t>
      </w:r>
      <w:r>
        <w:rPr>
          <w:spacing w:val="-2"/>
          <w:sz w:val="24"/>
        </w:rPr>
        <w:t xml:space="preserve"> </w:t>
      </w:r>
      <w:r>
        <w:rPr>
          <w:sz w:val="24"/>
        </w:rPr>
        <w:t>and</w:t>
      </w:r>
      <w:r>
        <w:rPr>
          <w:spacing w:val="-1"/>
          <w:sz w:val="24"/>
        </w:rPr>
        <w:t xml:space="preserve"> </w:t>
      </w:r>
      <w:r>
        <w:rPr>
          <w:sz w:val="24"/>
        </w:rPr>
        <w:t xml:space="preserve">Cumulative </w:t>
      </w:r>
      <w:r>
        <w:rPr>
          <w:spacing w:val="-2"/>
          <w:sz w:val="24"/>
        </w:rPr>
        <w:t>Information</w:t>
      </w:r>
    </w:p>
    <w:p w14:paraId="3842B816" w14:textId="77777777" w:rsidR="00016C31" w:rsidRDefault="00632607">
      <w:pPr>
        <w:pStyle w:val="ListParagraph"/>
        <w:numPr>
          <w:ilvl w:val="0"/>
          <w:numId w:val="123"/>
        </w:numPr>
        <w:tabs>
          <w:tab w:val="left" w:pos="460"/>
        </w:tabs>
        <w:spacing w:before="41"/>
        <w:ind w:hanging="241"/>
        <w:rPr>
          <w:sz w:val="24"/>
        </w:rPr>
      </w:pPr>
      <w:r>
        <w:rPr>
          <w:sz w:val="24"/>
        </w:rPr>
        <w:t>Certification</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invoice</w:t>
      </w:r>
      <w:r>
        <w:rPr>
          <w:spacing w:val="-3"/>
          <w:sz w:val="24"/>
        </w:rPr>
        <w:t xml:space="preserve"> </w:t>
      </w:r>
      <w:r>
        <w:rPr>
          <w:sz w:val="24"/>
        </w:rPr>
        <w:t>is</w:t>
      </w:r>
      <w:r>
        <w:rPr>
          <w:spacing w:val="-1"/>
          <w:sz w:val="24"/>
        </w:rPr>
        <w:t xml:space="preserve"> </w:t>
      </w:r>
      <w:proofErr w:type="gramStart"/>
      <w:r>
        <w:rPr>
          <w:spacing w:val="-2"/>
          <w:sz w:val="24"/>
        </w:rPr>
        <w:t>correct</w:t>
      </w:r>
      <w:proofErr w:type="gramEnd"/>
    </w:p>
    <w:p w14:paraId="729CF164" w14:textId="77777777" w:rsidR="00016C31" w:rsidRDefault="00632607">
      <w:pPr>
        <w:pStyle w:val="ListParagraph"/>
        <w:numPr>
          <w:ilvl w:val="0"/>
          <w:numId w:val="123"/>
        </w:numPr>
        <w:tabs>
          <w:tab w:val="left" w:pos="460"/>
        </w:tabs>
        <w:spacing w:before="41"/>
        <w:ind w:hanging="241"/>
        <w:rPr>
          <w:sz w:val="24"/>
        </w:rPr>
      </w:pPr>
      <w:r>
        <w:rPr>
          <w:sz w:val="24"/>
        </w:rPr>
        <w:t>Supporting</w:t>
      </w:r>
      <w:r>
        <w:rPr>
          <w:spacing w:val="-2"/>
          <w:sz w:val="24"/>
        </w:rPr>
        <w:t xml:space="preserve"> </w:t>
      </w:r>
      <w:r>
        <w:rPr>
          <w:sz w:val="24"/>
        </w:rPr>
        <w:t>documentation</w:t>
      </w:r>
      <w:r>
        <w:rPr>
          <w:spacing w:val="-2"/>
          <w:sz w:val="24"/>
        </w:rPr>
        <w:t xml:space="preserve"> </w:t>
      </w:r>
      <w:r>
        <w:rPr>
          <w:sz w:val="24"/>
        </w:rPr>
        <w:t>shall</w:t>
      </w:r>
      <w:r>
        <w:rPr>
          <w:spacing w:val="-1"/>
          <w:sz w:val="24"/>
        </w:rPr>
        <w:t xml:space="preserve"> </w:t>
      </w:r>
      <w:r>
        <w:rPr>
          <w:sz w:val="24"/>
        </w:rPr>
        <w:t>be</w:t>
      </w:r>
      <w:r>
        <w:rPr>
          <w:spacing w:val="-3"/>
          <w:sz w:val="24"/>
        </w:rPr>
        <w:t xml:space="preserve"> </w:t>
      </w:r>
      <w:r>
        <w:rPr>
          <w:sz w:val="24"/>
        </w:rPr>
        <w:t>maintained</w:t>
      </w:r>
      <w:r>
        <w:rPr>
          <w:spacing w:val="-2"/>
          <w:sz w:val="24"/>
        </w:rPr>
        <w:t xml:space="preserve"> </w:t>
      </w:r>
      <w:r>
        <w:rPr>
          <w:sz w:val="24"/>
        </w:rPr>
        <w:t>for</w:t>
      </w:r>
      <w:r>
        <w:rPr>
          <w:spacing w:val="-3"/>
          <w:sz w:val="24"/>
        </w:rPr>
        <w:t xml:space="preserve"> </w:t>
      </w:r>
      <w:r>
        <w:rPr>
          <w:sz w:val="24"/>
        </w:rPr>
        <w:t>Government audit,</w:t>
      </w:r>
      <w:r>
        <w:rPr>
          <w:spacing w:val="-1"/>
          <w:sz w:val="24"/>
        </w:rPr>
        <w:t xml:space="preserve"> </w:t>
      </w:r>
      <w:r>
        <w:rPr>
          <w:sz w:val="24"/>
        </w:rPr>
        <w:t>if</w:t>
      </w:r>
      <w:r>
        <w:rPr>
          <w:spacing w:val="-2"/>
          <w:sz w:val="24"/>
        </w:rPr>
        <w:t xml:space="preserve"> required.</w:t>
      </w:r>
    </w:p>
    <w:p w14:paraId="09E57B86" w14:textId="77777777" w:rsidR="00016C31" w:rsidRDefault="00632607">
      <w:pPr>
        <w:pStyle w:val="ListParagraph"/>
        <w:numPr>
          <w:ilvl w:val="0"/>
          <w:numId w:val="123"/>
        </w:numPr>
        <w:tabs>
          <w:tab w:val="left" w:pos="460"/>
        </w:tabs>
        <w:spacing w:before="39"/>
        <w:ind w:hanging="241"/>
        <w:rPr>
          <w:sz w:val="24"/>
        </w:rPr>
      </w:pPr>
      <w:r>
        <w:rPr>
          <w:sz w:val="24"/>
        </w:rPr>
        <w:t>Invoices</w:t>
      </w:r>
      <w:r>
        <w:rPr>
          <w:spacing w:val="-3"/>
          <w:sz w:val="24"/>
        </w:rPr>
        <w:t xml:space="preserve"> </w:t>
      </w:r>
      <w:r>
        <w:rPr>
          <w:sz w:val="24"/>
        </w:rPr>
        <w:t>can</w:t>
      </w:r>
      <w:r>
        <w:rPr>
          <w:spacing w:val="-2"/>
          <w:sz w:val="24"/>
        </w:rPr>
        <w:t xml:space="preserve"> </w:t>
      </w:r>
      <w:r>
        <w:rPr>
          <w:sz w:val="24"/>
        </w:rPr>
        <w:t>be</w:t>
      </w:r>
      <w:r>
        <w:rPr>
          <w:spacing w:val="-2"/>
          <w:sz w:val="24"/>
        </w:rPr>
        <w:t xml:space="preserve"> </w:t>
      </w:r>
      <w:r>
        <w:rPr>
          <w:sz w:val="24"/>
        </w:rPr>
        <w:t>Subcontractor</w:t>
      </w:r>
      <w:r>
        <w:rPr>
          <w:spacing w:val="-2"/>
          <w:sz w:val="24"/>
        </w:rPr>
        <w:t xml:space="preserve"> </w:t>
      </w:r>
      <w:proofErr w:type="gramStart"/>
      <w:r>
        <w:rPr>
          <w:spacing w:val="-2"/>
          <w:sz w:val="24"/>
        </w:rPr>
        <w:t>format</w:t>
      </w:r>
      <w:proofErr w:type="gramEnd"/>
    </w:p>
    <w:p w14:paraId="43C07043" w14:textId="77777777" w:rsidR="00016C31" w:rsidRDefault="00632607">
      <w:pPr>
        <w:pStyle w:val="ListParagraph"/>
        <w:numPr>
          <w:ilvl w:val="0"/>
          <w:numId w:val="123"/>
        </w:numPr>
        <w:tabs>
          <w:tab w:val="left" w:pos="460"/>
        </w:tabs>
        <w:spacing w:before="40"/>
        <w:ind w:hanging="241"/>
        <w:rPr>
          <w:sz w:val="24"/>
        </w:rPr>
      </w:pPr>
      <w:r>
        <w:rPr>
          <w:sz w:val="24"/>
        </w:rPr>
        <w:t>Invoices</w:t>
      </w:r>
      <w:r>
        <w:rPr>
          <w:spacing w:val="-2"/>
          <w:sz w:val="24"/>
        </w:rPr>
        <w:t xml:space="preserve"> </w:t>
      </w:r>
      <w:r>
        <w:rPr>
          <w:sz w:val="24"/>
        </w:rPr>
        <w:t>must</w:t>
      </w:r>
      <w:r>
        <w:rPr>
          <w:spacing w:val="-1"/>
          <w:sz w:val="24"/>
        </w:rPr>
        <w:t xml:space="preserve"> </w:t>
      </w:r>
      <w:r>
        <w:rPr>
          <w:sz w:val="24"/>
        </w:rPr>
        <w:t>contain only</w:t>
      </w:r>
      <w:r>
        <w:rPr>
          <w:spacing w:val="-1"/>
          <w:sz w:val="24"/>
        </w:rPr>
        <w:t xml:space="preserve"> </w:t>
      </w:r>
      <w:r>
        <w:rPr>
          <w:sz w:val="24"/>
        </w:rPr>
        <w:t>one</w:t>
      </w:r>
      <w:r>
        <w:rPr>
          <w:spacing w:val="-2"/>
          <w:sz w:val="24"/>
        </w:rPr>
        <w:t xml:space="preserve"> </w:t>
      </w:r>
      <w:r>
        <w:rPr>
          <w:sz w:val="24"/>
        </w:rPr>
        <w:t>TO</w:t>
      </w:r>
      <w:r>
        <w:rPr>
          <w:spacing w:val="-3"/>
          <w:sz w:val="24"/>
        </w:rPr>
        <w:t xml:space="preserve"> </w:t>
      </w:r>
      <w:r>
        <w:rPr>
          <w:sz w:val="24"/>
        </w:rPr>
        <w:t>per</w:t>
      </w:r>
      <w:r>
        <w:rPr>
          <w:spacing w:val="-2"/>
          <w:sz w:val="24"/>
        </w:rPr>
        <w:t xml:space="preserve"> </w:t>
      </w:r>
      <w:proofErr w:type="gramStart"/>
      <w:r>
        <w:rPr>
          <w:spacing w:val="-2"/>
          <w:sz w:val="24"/>
        </w:rPr>
        <w:t>invoice</w:t>
      </w:r>
      <w:proofErr w:type="gramEnd"/>
    </w:p>
    <w:p w14:paraId="489F971A" w14:textId="77777777" w:rsidR="00016C31" w:rsidRDefault="00016C31">
      <w:pPr>
        <w:pStyle w:val="BodyText"/>
        <w:rPr>
          <w:sz w:val="31"/>
        </w:rPr>
      </w:pPr>
    </w:p>
    <w:p w14:paraId="2D749557" w14:textId="77777777" w:rsidR="00016C31" w:rsidRDefault="00632607">
      <w:pPr>
        <w:pStyle w:val="Heading2"/>
        <w:numPr>
          <w:ilvl w:val="1"/>
          <w:numId w:val="125"/>
        </w:numPr>
        <w:tabs>
          <w:tab w:val="left" w:pos="646"/>
        </w:tabs>
      </w:pPr>
      <w:r>
        <w:t>PAYMENT</w:t>
      </w:r>
      <w:r>
        <w:rPr>
          <w:spacing w:val="-11"/>
        </w:rPr>
        <w:t xml:space="preserve"> </w:t>
      </w:r>
      <w:r>
        <w:rPr>
          <w:spacing w:val="-2"/>
        </w:rPr>
        <w:t>PROCEDURES</w:t>
      </w:r>
    </w:p>
    <w:p w14:paraId="6C91FCB9" w14:textId="77777777" w:rsidR="00016C31" w:rsidRDefault="00016C31">
      <w:pPr>
        <w:pStyle w:val="BodyText"/>
        <w:rPr>
          <w:b/>
          <w:sz w:val="24"/>
        </w:rPr>
      </w:pPr>
    </w:p>
    <w:p w14:paraId="37994868" w14:textId="77777777" w:rsidR="00016C31" w:rsidRDefault="00632607">
      <w:pPr>
        <w:pStyle w:val="ListParagraph"/>
        <w:numPr>
          <w:ilvl w:val="0"/>
          <w:numId w:val="122"/>
        </w:numPr>
        <w:tabs>
          <w:tab w:val="left" w:pos="445"/>
        </w:tabs>
        <w:rPr>
          <w:sz w:val="24"/>
        </w:rPr>
      </w:pPr>
      <w:r>
        <w:rPr>
          <w:sz w:val="24"/>
        </w:rPr>
        <w:t>Payment</w:t>
      </w:r>
      <w:r>
        <w:rPr>
          <w:spacing w:val="-2"/>
          <w:sz w:val="24"/>
        </w:rPr>
        <w:t xml:space="preserve"> </w:t>
      </w:r>
      <w:r>
        <w:rPr>
          <w:sz w:val="24"/>
        </w:rPr>
        <w:t>terms</w:t>
      </w:r>
      <w:r>
        <w:rPr>
          <w:spacing w:val="-1"/>
          <w:sz w:val="24"/>
        </w:rPr>
        <w:t xml:space="preserve"> </w:t>
      </w:r>
      <w:r>
        <w:rPr>
          <w:sz w:val="24"/>
        </w:rPr>
        <w:t>are</w:t>
      </w:r>
      <w:r>
        <w:rPr>
          <w:spacing w:val="-3"/>
          <w:sz w:val="24"/>
        </w:rPr>
        <w:t xml:space="preserve"> </w:t>
      </w:r>
      <w:r>
        <w:rPr>
          <w:sz w:val="24"/>
        </w:rPr>
        <w:t>within</w:t>
      </w:r>
      <w:r>
        <w:rPr>
          <w:spacing w:val="-1"/>
          <w:sz w:val="24"/>
        </w:rPr>
        <w:t xml:space="preserve"> </w:t>
      </w:r>
      <w:r>
        <w:rPr>
          <w:sz w:val="24"/>
        </w:rPr>
        <w:t>10</w:t>
      </w:r>
      <w:r>
        <w:rPr>
          <w:spacing w:val="-2"/>
          <w:sz w:val="24"/>
        </w:rPr>
        <w:t xml:space="preserve"> </w:t>
      </w:r>
      <w:r>
        <w:rPr>
          <w:sz w:val="24"/>
        </w:rPr>
        <w:t>days</w:t>
      </w:r>
      <w:r>
        <w:rPr>
          <w:spacing w:val="-1"/>
          <w:sz w:val="24"/>
        </w:rPr>
        <w:t xml:space="preserve"> </w:t>
      </w:r>
      <w:r>
        <w:rPr>
          <w:sz w:val="24"/>
        </w:rPr>
        <w:t>after</w:t>
      </w:r>
      <w:r>
        <w:rPr>
          <w:spacing w:val="-1"/>
          <w:sz w:val="24"/>
        </w:rPr>
        <w:t xml:space="preserve"> </w:t>
      </w:r>
      <w:r>
        <w:rPr>
          <w:sz w:val="24"/>
        </w:rPr>
        <w:t>receipt</w:t>
      </w:r>
      <w:r>
        <w:rPr>
          <w:spacing w:val="-1"/>
          <w:sz w:val="24"/>
        </w:rPr>
        <w:t xml:space="preserve"> </w:t>
      </w:r>
      <w:r>
        <w:rPr>
          <w:sz w:val="24"/>
        </w:rPr>
        <w:t>of</w:t>
      </w:r>
      <w:r>
        <w:rPr>
          <w:spacing w:val="-1"/>
          <w:sz w:val="24"/>
        </w:rPr>
        <w:t xml:space="preserve"> </w:t>
      </w:r>
      <w:r>
        <w:rPr>
          <w:sz w:val="24"/>
        </w:rPr>
        <w:t>payment</w:t>
      </w:r>
      <w:r>
        <w:rPr>
          <w:spacing w:val="-2"/>
          <w:sz w:val="24"/>
        </w:rPr>
        <w:t xml:space="preserve"> </w:t>
      </w:r>
      <w:r>
        <w:rPr>
          <w:sz w:val="24"/>
        </w:rPr>
        <w:t>from</w:t>
      </w:r>
      <w:r>
        <w:rPr>
          <w:spacing w:val="-1"/>
          <w:sz w:val="24"/>
        </w:rPr>
        <w:t xml:space="preserve"> </w:t>
      </w:r>
      <w:r>
        <w:rPr>
          <w:sz w:val="24"/>
        </w:rPr>
        <w:t>the</w:t>
      </w:r>
      <w:r>
        <w:rPr>
          <w:spacing w:val="-2"/>
          <w:sz w:val="24"/>
        </w:rPr>
        <w:t xml:space="preserve"> government.</w:t>
      </w:r>
    </w:p>
    <w:p w14:paraId="0E7B99B9" w14:textId="77777777" w:rsidR="00016C31" w:rsidRDefault="00632607">
      <w:pPr>
        <w:pStyle w:val="ListParagraph"/>
        <w:numPr>
          <w:ilvl w:val="0"/>
          <w:numId w:val="122"/>
        </w:numPr>
        <w:tabs>
          <w:tab w:val="left" w:pos="460"/>
        </w:tabs>
        <w:ind w:left="459" w:hanging="241"/>
        <w:rPr>
          <w:sz w:val="24"/>
        </w:rPr>
      </w:pPr>
      <w:r>
        <w:rPr>
          <w:sz w:val="24"/>
        </w:rPr>
        <w:t>This</w:t>
      </w:r>
      <w:r>
        <w:rPr>
          <w:spacing w:val="-2"/>
          <w:sz w:val="24"/>
        </w:rPr>
        <w:t xml:space="preserve"> </w:t>
      </w:r>
      <w:r>
        <w:rPr>
          <w:sz w:val="24"/>
        </w:rPr>
        <w:t>clause</w:t>
      </w:r>
      <w:r>
        <w:rPr>
          <w:spacing w:val="-3"/>
          <w:sz w:val="24"/>
        </w:rPr>
        <w:t xml:space="preserve"> </w:t>
      </w:r>
      <w:r>
        <w:rPr>
          <w:sz w:val="24"/>
        </w:rPr>
        <w:t>applies</w:t>
      </w:r>
      <w:r>
        <w:rPr>
          <w:spacing w:val="-2"/>
          <w:sz w:val="24"/>
        </w:rPr>
        <w:t xml:space="preserve"> </w:t>
      </w:r>
      <w:r>
        <w:rPr>
          <w:sz w:val="24"/>
        </w:rPr>
        <w:t>to all</w:t>
      </w:r>
      <w:r>
        <w:rPr>
          <w:spacing w:val="-1"/>
          <w:sz w:val="24"/>
        </w:rPr>
        <w:t xml:space="preserve"> </w:t>
      </w:r>
      <w:r>
        <w:rPr>
          <w:sz w:val="24"/>
        </w:rPr>
        <w:t>TOs,</w:t>
      </w:r>
      <w:r>
        <w:rPr>
          <w:spacing w:val="-2"/>
          <w:sz w:val="24"/>
        </w:rPr>
        <w:t xml:space="preserve"> </w:t>
      </w:r>
      <w:r>
        <w:rPr>
          <w:sz w:val="24"/>
        </w:rPr>
        <w:t>no</w:t>
      </w:r>
      <w:r>
        <w:rPr>
          <w:spacing w:val="-2"/>
          <w:sz w:val="24"/>
        </w:rPr>
        <w:t xml:space="preserve"> </w:t>
      </w:r>
      <w:r>
        <w:rPr>
          <w:sz w:val="24"/>
        </w:rPr>
        <w:t>matter</w:t>
      </w:r>
      <w:r>
        <w:rPr>
          <w:spacing w:val="-2"/>
          <w:sz w:val="24"/>
        </w:rPr>
        <w:t xml:space="preserve"> </w:t>
      </w:r>
      <w:r>
        <w:rPr>
          <w:sz w:val="24"/>
        </w:rPr>
        <w:t>what</w:t>
      </w:r>
      <w:r>
        <w:rPr>
          <w:spacing w:val="-1"/>
          <w:sz w:val="24"/>
        </w:rPr>
        <w:t xml:space="preserve"> </w:t>
      </w:r>
      <w:r>
        <w:rPr>
          <w:sz w:val="24"/>
        </w:rPr>
        <w:t>the</w:t>
      </w:r>
      <w:r>
        <w:rPr>
          <w:spacing w:val="-3"/>
          <w:sz w:val="24"/>
        </w:rPr>
        <w:t xml:space="preserve"> </w:t>
      </w:r>
      <w:r>
        <w:rPr>
          <w:spacing w:val="-2"/>
          <w:sz w:val="24"/>
        </w:rPr>
        <w:t>type.</w:t>
      </w:r>
    </w:p>
    <w:p w14:paraId="36C4FCD0" w14:textId="77777777" w:rsidR="00016C31" w:rsidRDefault="00900DE8">
      <w:pPr>
        <w:pStyle w:val="ListParagraph"/>
        <w:numPr>
          <w:ilvl w:val="0"/>
          <w:numId w:val="122"/>
        </w:numPr>
        <w:tabs>
          <w:tab w:val="left" w:pos="445"/>
        </w:tabs>
        <w:ind w:left="459" w:right="1443" w:hanging="241"/>
        <w:rPr>
          <w:sz w:val="24"/>
        </w:rPr>
      </w:pPr>
      <w:r>
        <w:pict w14:anchorId="2F4D900A">
          <v:rect id="docshape22" o:spid="_x0000_s1110" style="position:absolute;left:0;text-align:left;margin-left:59.5pt;margin-top:53.55pt;width:515pt;height:1.45pt;z-index:-18510336;mso-position-horizontal-relative:page" fillcolor="#0e233d" stroked="f">
            <w10:wrap anchorx="page"/>
          </v:rect>
        </w:pict>
      </w:r>
      <w:r w:rsidR="00632607">
        <w:rPr>
          <w:sz w:val="24"/>
        </w:rPr>
        <w:t>Direct Deposit is the preferred method of payment for invoices. The Direct Deposit Information</w:t>
      </w:r>
      <w:r w:rsidR="00632607">
        <w:rPr>
          <w:spacing w:val="-3"/>
          <w:sz w:val="24"/>
        </w:rPr>
        <w:t xml:space="preserve"> </w:t>
      </w:r>
      <w:r w:rsidR="00632607">
        <w:rPr>
          <w:sz w:val="24"/>
        </w:rPr>
        <w:t>form</w:t>
      </w:r>
      <w:r w:rsidR="00632607">
        <w:rPr>
          <w:spacing w:val="-3"/>
          <w:sz w:val="24"/>
        </w:rPr>
        <w:t xml:space="preserve"> </w:t>
      </w:r>
      <w:r w:rsidR="00632607">
        <w:rPr>
          <w:sz w:val="24"/>
        </w:rPr>
        <w:t>is</w:t>
      </w:r>
      <w:r w:rsidR="00632607">
        <w:rPr>
          <w:spacing w:val="-3"/>
          <w:sz w:val="24"/>
        </w:rPr>
        <w:t xml:space="preserve"> </w:t>
      </w:r>
      <w:r w:rsidR="00632607">
        <w:rPr>
          <w:sz w:val="24"/>
        </w:rPr>
        <w:t>located</w:t>
      </w:r>
      <w:r w:rsidR="00632607">
        <w:rPr>
          <w:spacing w:val="-3"/>
          <w:sz w:val="24"/>
        </w:rPr>
        <w:t xml:space="preserve"> </w:t>
      </w:r>
      <w:r w:rsidR="00632607">
        <w:rPr>
          <w:sz w:val="24"/>
        </w:rPr>
        <w:t>at</w:t>
      </w:r>
      <w:r w:rsidR="00632607">
        <w:rPr>
          <w:spacing w:val="-3"/>
          <w:sz w:val="24"/>
        </w:rPr>
        <w:t xml:space="preserve"> </w:t>
      </w:r>
      <w:r w:rsidR="00632607">
        <w:rPr>
          <w:sz w:val="24"/>
        </w:rPr>
        <w:t>Attachment</w:t>
      </w:r>
      <w:r w:rsidR="00632607">
        <w:rPr>
          <w:spacing w:val="-3"/>
          <w:sz w:val="24"/>
        </w:rPr>
        <w:t xml:space="preserve"> </w:t>
      </w:r>
      <w:r w:rsidR="00632607">
        <w:rPr>
          <w:sz w:val="24"/>
        </w:rPr>
        <w:t>5.</w:t>
      </w:r>
      <w:r w:rsidR="00632607">
        <w:rPr>
          <w:spacing w:val="-2"/>
          <w:sz w:val="24"/>
        </w:rPr>
        <w:t xml:space="preserve"> </w:t>
      </w:r>
      <w:r w:rsidR="00632607">
        <w:rPr>
          <w:sz w:val="24"/>
        </w:rPr>
        <w:t>If</w:t>
      </w:r>
      <w:r w:rsidR="00632607">
        <w:rPr>
          <w:spacing w:val="-2"/>
          <w:sz w:val="24"/>
        </w:rPr>
        <w:t xml:space="preserve"> </w:t>
      </w:r>
      <w:r w:rsidR="00632607">
        <w:rPr>
          <w:sz w:val="24"/>
        </w:rPr>
        <w:t>direct</w:t>
      </w:r>
      <w:r w:rsidR="00632607">
        <w:rPr>
          <w:spacing w:val="-3"/>
          <w:sz w:val="24"/>
        </w:rPr>
        <w:t xml:space="preserve"> </w:t>
      </w:r>
      <w:r w:rsidR="00632607">
        <w:rPr>
          <w:sz w:val="24"/>
        </w:rPr>
        <w:t>deposit</w:t>
      </w:r>
      <w:r w:rsidR="00632607">
        <w:rPr>
          <w:spacing w:val="-3"/>
          <w:sz w:val="24"/>
        </w:rPr>
        <w:t xml:space="preserve"> </w:t>
      </w:r>
      <w:r w:rsidR="00632607">
        <w:rPr>
          <w:sz w:val="24"/>
        </w:rPr>
        <w:t>is</w:t>
      </w:r>
      <w:r w:rsidR="00632607">
        <w:rPr>
          <w:spacing w:val="-3"/>
          <w:sz w:val="24"/>
        </w:rPr>
        <w:t xml:space="preserve"> </w:t>
      </w:r>
      <w:r w:rsidR="00632607">
        <w:rPr>
          <w:sz w:val="24"/>
        </w:rPr>
        <w:t>not</w:t>
      </w:r>
      <w:r w:rsidR="00632607">
        <w:rPr>
          <w:spacing w:val="-3"/>
          <w:sz w:val="24"/>
        </w:rPr>
        <w:t xml:space="preserve"> </w:t>
      </w:r>
      <w:r w:rsidR="00632607">
        <w:rPr>
          <w:sz w:val="24"/>
        </w:rPr>
        <w:t>selected,</w:t>
      </w:r>
      <w:r w:rsidR="00632607">
        <w:rPr>
          <w:spacing w:val="-3"/>
          <w:sz w:val="24"/>
        </w:rPr>
        <w:t xml:space="preserve"> </w:t>
      </w:r>
      <w:r w:rsidR="00632607">
        <w:rPr>
          <w:sz w:val="24"/>
        </w:rPr>
        <w:t>check</w:t>
      </w:r>
      <w:r w:rsidR="00632607">
        <w:rPr>
          <w:spacing w:val="-2"/>
          <w:sz w:val="24"/>
        </w:rPr>
        <w:t xml:space="preserve"> </w:t>
      </w:r>
      <w:r w:rsidR="00632607">
        <w:rPr>
          <w:sz w:val="24"/>
        </w:rPr>
        <w:t>will</w:t>
      </w:r>
      <w:r w:rsidR="00632607">
        <w:rPr>
          <w:spacing w:val="-3"/>
          <w:sz w:val="24"/>
        </w:rPr>
        <w:t xml:space="preserve"> </w:t>
      </w:r>
      <w:r w:rsidR="00632607">
        <w:rPr>
          <w:sz w:val="24"/>
        </w:rPr>
        <w:t>be sent via USPS.</w:t>
      </w:r>
    </w:p>
    <w:p w14:paraId="3E2390A7" w14:textId="77777777" w:rsidR="00016C31" w:rsidRDefault="00016C31">
      <w:pPr>
        <w:rPr>
          <w:sz w:val="24"/>
        </w:rPr>
        <w:sectPr w:rsidR="00016C31">
          <w:pgSz w:w="12240" w:h="15840"/>
          <w:pgMar w:top="1300" w:right="640" w:bottom="1060" w:left="1000" w:header="0" w:footer="801" w:gutter="0"/>
          <w:cols w:space="720"/>
        </w:sectPr>
      </w:pPr>
    </w:p>
    <w:p w14:paraId="75712F61" w14:textId="3F835A71" w:rsidR="00016C31" w:rsidDel="00520CCF" w:rsidRDefault="00632607">
      <w:pPr>
        <w:pStyle w:val="Heading2"/>
        <w:numPr>
          <w:ilvl w:val="1"/>
          <w:numId w:val="125"/>
        </w:numPr>
        <w:tabs>
          <w:tab w:val="left" w:pos="646"/>
        </w:tabs>
        <w:spacing w:before="75"/>
        <w:rPr>
          <w:del w:id="343" w:author="Chandler Wilson" w:date="2023-05-25T09:35:00Z"/>
        </w:rPr>
      </w:pPr>
      <w:del w:id="344" w:author="Chandler Wilson" w:date="2023-05-25T09:35:00Z">
        <w:r w:rsidDel="00520CCF">
          <w:lastRenderedPageBreak/>
          <w:delText>MILESTONE</w:delText>
        </w:r>
        <w:r w:rsidDel="00520CCF">
          <w:rPr>
            <w:spacing w:val="-10"/>
          </w:rPr>
          <w:delText xml:space="preserve"> </w:delText>
        </w:r>
        <w:r w:rsidDel="00520CCF">
          <w:delText>PAYMENTS</w:delText>
        </w:r>
        <w:r w:rsidDel="00520CCF">
          <w:rPr>
            <w:spacing w:val="-10"/>
          </w:rPr>
          <w:delText xml:space="preserve"> </w:delText>
        </w:r>
        <w:r w:rsidDel="00520CCF">
          <w:delText>AND</w:delText>
        </w:r>
        <w:r w:rsidDel="00520CCF">
          <w:rPr>
            <w:spacing w:val="-10"/>
          </w:rPr>
          <w:delText xml:space="preserve"> </w:delText>
        </w:r>
        <w:r w:rsidDel="00520CCF">
          <w:delText>PERFORMANCE</w:delText>
        </w:r>
        <w:r w:rsidDel="00520CCF">
          <w:rPr>
            <w:spacing w:val="-9"/>
          </w:rPr>
          <w:delText xml:space="preserve"> </w:delText>
        </w:r>
        <w:r w:rsidDel="00520CCF">
          <w:delText>BASED</w:delText>
        </w:r>
        <w:r w:rsidDel="00520CCF">
          <w:rPr>
            <w:spacing w:val="-10"/>
          </w:rPr>
          <w:delText xml:space="preserve"> </w:delText>
        </w:r>
        <w:r w:rsidDel="00520CCF">
          <w:rPr>
            <w:spacing w:val="-2"/>
          </w:rPr>
          <w:delText>PAYMENTS</w:delText>
        </w:r>
      </w:del>
    </w:p>
    <w:p w14:paraId="12339ED7" w14:textId="2D317665" w:rsidR="00016C31" w:rsidDel="00520CCF" w:rsidRDefault="00016C31">
      <w:pPr>
        <w:pStyle w:val="BodyText"/>
        <w:rPr>
          <w:del w:id="345" w:author="Chandler Wilson" w:date="2023-05-25T09:35:00Z"/>
          <w:b/>
          <w:sz w:val="24"/>
        </w:rPr>
      </w:pPr>
    </w:p>
    <w:p w14:paraId="616168A8" w14:textId="23B49971" w:rsidR="00016C31" w:rsidDel="00520CCF" w:rsidRDefault="00632607">
      <w:pPr>
        <w:pStyle w:val="ListParagraph"/>
        <w:numPr>
          <w:ilvl w:val="0"/>
          <w:numId w:val="121"/>
        </w:numPr>
        <w:tabs>
          <w:tab w:val="left" w:pos="445"/>
        </w:tabs>
        <w:ind w:right="1341" w:hanging="241"/>
        <w:rPr>
          <w:del w:id="346" w:author="Chandler Wilson" w:date="2023-05-25T09:35:00Z"/>
          <w:sz w:val="24"/>
        </w:rPr>
      </w:pPr>
      <w:del w:id="347" w:author="Chandler Wilson" w:date="2023-05-25T09:35:00Z">
        <w:r w:rsidDel="00520CCF">
          <w:rPr>
            <w:sz w:val="24"/>
          </w:rPr>
          <w:delText>Section I includes FAR 52.232-31, Performance Based Payments. TO’s may authorize performance-based</w:delText>
        </w:r>
        <w:r w:rsidDel="00520CCF">
          <w:rPr>
            <w:spacing w:val="-4"/>
            <w:sz w:val="24"/>
          </w:rPr>
          <w:delText xml:space="preserve"> </w:delText>
        </w:r>
        <w:r w:rsidDel="00520CCF">
          <w:rPr>
            <w:sz w:val="24"/>
          </w:rPr>
          <w:delText>payments</w:delText>
        </w:r>
        <w:r w:rsidDel="00520CCF">
          <w:rPr>
            <w:spacing w:val="-4"/>
            <w:sz w:val="24"/>
          </w:rPr>
          <w:delText xml:space="preserve"> </w:delText>
        </w:r>
        <w:r w:rsidDel="00520CCF">
          <w:rPr>
            <w:sz w:val="24"/>
          </w:rPr>
          <w:delText>(when</w:delText>
        </w:r>
        <w:r w:rsidDel="00520CCF">
          <w:rPr>
            <w:spacing w:val="-4"/>
            <w:sz w:val="24"/>
          </w:rPr>
          <w:delText xml:space="preserve"> </w:delText>
        </w:r>
        <w:r w:rsidDel="00520CCF">
          <w:rPr>
            <w:sz w:val="24"/>
          </w:rPr>
          <w:delText>identified</w:delText>
        </w:r>
        <w:r w:rsidDel="00520CCF">
          <w:rPr>
            <w:spacing w:val="-3"/>
            <w:sz w:val="24"/>
          </w:rPr>
          <w:delText xml:space="preserve"> </w:delText>
        </w:r>
        <w:r w:rsidDel="00520CCF">
          <w:rPr>
            <w:sz w:val="24"/>
          </w:rPr>
          <w:delText>in</w:delText>
        </w:r>
        <w:r w:rsidDel="00520CCF">
          <w:rPr>
            <w:spacing w:val="-4"/>
            <w:sz w:val="24"/>
          </w:rPr>
          <w:delText xml:space="preserve"> </w:delText>
        </w:r>
        <w:r w:rsidDel="00520CCF">
          <w:rPr>
            <w:sz w:val="24"/>
          </w:rPr>
          <w:delText>the</w:delText>
        </w:r>
        <w:r w:rsidDel="00520CCF">
          <w:rPr>
            <w:spacing w:val="-5"/>
            <w:sz w:val="24"/>
          </w:rPr>
          <w:delText xml:space="preserve"> </w:delText>
        </w:r>
        <w:r w:rsidDel="00520CCF">
          <w:rPr>
            <w:sz w:val="24"/>
          </w:rPr>
          <w:delText>TO).</w:delText>
        </w:r>
        <w:r w:rsidDel="00520CCF">
          <w:rPr>
            <w:spacing w:val="-5"/>
            <w:sz w:val="24"/>
          </w:rPr>
          <w:delText xml:space="preserve"> </w:delText>
        </w:r>
        <w:r w:rsidDel="00520CCF">
          <w:rPr>
            <w:sz w:val="24"/>
          </w:rPr>
          <w:delText>The</w:delText>
        </w:r>
        <w:r w:rsidDel="00520CCF">
          <w:rPr>
            <w:spacing w:val="-6"/>
            <w:sz w:val="24"/>
          </w:rPr>
          <w:delText xml:space="preserve"> </w:delText>
        </w:r>
        <w:r w:rsidDel="00520CCF">
          <w:rPr>
            <w:sz w:val="24"/>
          </w:rPr>
          <w:delText>performance-based</w:delText>
        </w:r>
        <w:r w:rsidDel="00520CCF">
          <w:rPr>
            <w:spacing w:val="-4"/>
            <w:sz w:val="24"/>
          </w:rPr>
          <w:delText xml:space="preserve"> </w:delText>
        </w:r>
        <w:r w:rsidDel="00520CCF">
          <w:rPr>
            <w:sz w:val="24"/>
          </w:rPr>
          <w:delText xml:space="preserve">payment schedule will be negotiated and included </w:delText>
        </w:r>
        <w:commentRangeStart w:id="348"/>
        <w:r w:rsidDel="00520CCF">
          <w:rPr>
            <w:sz w:val="24"/>
          </w:rPr>
          <w:delText>in</w:delText>
        </w:r>
      </w:del>
      <w:commentRangeEnd w:id="348"/>
      <w:r w:rsidR="001C7CD0">
        <w:rPr>
          <w:rStyle w:val="CommentReference"/>
        </w:rPr>
        <w:commentReference w:id="348"/>
      </w:r>
      <w:del w:id="349" w:author="Chandler Wilson" w:date="2023-05-25T09:35:00Z">
        <w:r w:rsidDel="00520CCF">
          <w:rPr>
            <w:sz w:val="24"/>
          </w:rPr>
          <w:delText xml:space="preserve"> each awarded TO where performance based payments are authorized.</w:delText>
        </w:r>
      </w:del>
    </w:p>
    <w:p w14:paraId="70F8EAF7" w14:textId="2C0C279F" w:rsidR="00016C31" w:rsidDel="00520CCF" w:rsidRDefault="00632607">
      <w:pPr>
        <w:pStyle w:val="ListParagraph"/>
        <w:numPr>
          <w:ilvl w:val="0"/>
          <w:numId w:val="121"/>
        </w:numPr>
        <w:tabs>
          <w:tab w:val="left" w:pos="460"/>
        </w:tabs>
        <w:ind w:hanging="241"/>
        <w:rPr>
          <w:del w:id="350" w:author="Chandler Wilson" w:date="2023-05-25T09:35:00Z"/>
          <w:sz w:val="24"/>
        </w:rPr>
      </w:pPr>
      <w:del w:id="351" w:author="Chandler Wilson" w:date="2023-05-25T09:35:00Z">
        <w:r w:rsidDel="00520CCF">
          <w:rPr>
            <w:sz w:val="24"/>
          </w:rPr>
          <w:delText>When</w:delText>
        </w:r>
        <w:r w:rsidDel="00520CCF">
          <w:rPr>
            <w:spacing w:val="-3"/>
            <w:sz w:val="24"/>
          </w:rPr>
          <w:delText xml:space="preserve"> </w:delText>
        </w:r>
        <w:r w:rsidDel="00520CCF">
          <w:rPr>
            <w:sz w:val="24"/>
          </w:rPr>
          <w:delText>authorized,</w:delText>
        </w:r>
        <w:r w:rsidDel="00520CCF">
          <w:rPr>
            <w:spacing w:val="-2"/>
            <w:sz w:val="24"/>
          </w:rPr>
          <w:delText xml:space="preserve"> </w:delText>
        </w:r>
        <w:r w:rsidDel="00520CCF">
          <w:rPr>
            <w:sz w:val="24"/>
          </w:rPr>
          <w:delText>milestone</w:delText>
        </w:r>
        <w:r w:rsidDel="00520CCF">
          <w:rPr>
            <w:spacing w:val="-2"/>
            <w:sz w:val="24"/>
          </w:rPr>
          <w:delText xml:space="preserve"> </w:delText>
        </w:r>
        <w:r w:rsidDel="00520CCF">
          <w:rPr>
            <w:sz w:val="24"/>
          </w:rPr>
          <w:delText>payments</w:delText>
        </w:r>
        <w:r w:rsidDel="00520CCF">
          <w:rPr>
            <w:spacing w:val="-3"/>
            <w:sz w:val="24"/>
          </w:rPr>
          <w:delText xml:space="preserve"> </w:delText>
        </w:r>
        <w:r w:rsidDel="00520CCF">
          <w:rPr>
            <w:sz w:val="24"/>
          </w:rPr>
          <w:delText>will</w:delText>
        </w:r>
        <w:r w:rsidDel="00520CCF">
          <w:rPr>
            <w:spacing w:val="-2"/>
            <w:sz w:val="24"/>
          </w:rPr>
          <w:delText xml:space="preserve"> </w:delText>
        </w:r>
        <w:r w:rsidDel="00520CCF">
          <w:rPr>
            <w:sz w:val="24"/>
          </w:rPr>
          <w:delText>be</w:delText>
        </w:r>
        <w:r w:rsidDel="00520CCF">
          <w:rPr>
            <w:spacing w:val="-2"/>
            <w:sz w:val="24"/>
          </w:rPr>
          <w:delText xml:space="preserve"> </w:delText>
        </w:r>
        <w:r w:rsidDel="00520CCF">
          <w:rPr>
            <w:sz w:val="24"/>
          </w:rPr>
          <w:delText>identified</w:delText>
        </w:r>
        <w:r w:rsidDel="00520CCF">
          <w:rPr>
            <w:spacing w:val="-3"/>
            <w:sz w:val="24"/>
          </w:rPr>
          <w:delText xml:space="preserve"> </w:delText>
        </w:r>
        <w:r w:rsidDel="00520CCF">
          <w:rPr>
            <w:sz w:val="24"/>
          </w:rPr>
          <w:delText>in</w:delText>
        </w:r>
        <w:r w:rsidDel="00520CCF">
          <w:rPr>
            <w:spacing w:val="-2"/>
            <w:sz w:val="24"/>
          </w:rPr>
          <w:delText xml:space="preserve"> </w:delText>
        </w:r>
        <w:r w:rsidDel="00520CCF">
          <w:rPr>
            <w:sz w:val="24"/>
          </w:rPr>
          <w:delText>each awarded</w:delText>
        </w:r>
        <w:r w:rsidDel="00520CCF">
          <w:rPr>
            <w:spacing w:val="-1"/>
            <w:sz w:val="24"/>
          </w:rPr>
          <w:delText xml:space="preserve"> </w:delText>
        </w:r>
        <w:r w:rsidDel="00520CCF">
          <w:rPr>
            <w:spacing w:val="-5"/>
            <w:sz w:val="24"/>
          </w:rPr>
          <w:delText>TO.</w:delText>
        </w:r>
      </w:del>
    </w:p>
    <w:p w14:paraId="185B0230" w14:textId="77777777" w:rsidR="00016C31" w:rsidRDefault="00016C31">
      <w:pPr>
        <w:pStyle w:val="BodyText"/>
        <w:spacing w:before="1"/>
        <w:rPr>
          <w:sz w:val="24"/>
        </w:rPr>
      </w:pPr>
    </w:p>
    <w:p w14:paraId="766FBA09" w14:textId="77777777" w:rsidR="00016C31" w:rsidRDefault="00632607">
      <w:pPr>
        <w:pStyle w:val="Heading1"/>
        <w:jc w:val="both"/>
      </w:pPr>
      <w:r>
        <w:t>Section</w:t>
      </w:r>
      <w:r>
        <w:rPr>
          <w:spacing w:val="-4"/>
        </w:rPr>
        <w:t xml:space="preserve"> </w:t>
      </w:r>
      <w:r>
        <w:t>H.</w:t>
      </w:r>
      <w:r>
        <w:rPr>
          <w:spacing w:val="-5"/>
        </w:rPr>
        <w:t xml:space="preserve"> </w:t>
      </w:r>
      <w:r>
        <w:t>Special</w:t>
      </w:r>
      <w:r>
        <w:rPr>
          <w:spacing w:val="-6"/>
        </w:rPr>
        <w:t xml:space="preserve"> </w:t>
      </w:r>
      <w:r>
        <w:t>Contract</w:t>
      </w:r>
      <w:r>
        <w:rPr>
          <w:spacing w:val="-6"/>
        </w:rPr>
        <w:t xml:space="preserve"> </w:t>
      </w:r>
      <w:r>
        <w:rPr>
          <w:spacing w:val="-2"/>
        </w:rPr>
        <w:t>Requirements</w:t>
      </w:r>
    </w:p>
    <w:p w14:paraId="3740D9DD" w14:textId="77777777" w:rsidR="00016C31" w:rsidRDefault="00016C31">
      <w:pPr>
        <w:pStyle w:val="BodyText"/>
        <w:spacing w:before="10"/>
        <w:rPr>
          <w:b/>
          <w:sz w:val="23"/>
        </w:rPr>
      </w:pPr>
    </w:p>
    <w:p w14:paraId="4DF2D105" w14:textId="77777777" w:rsidR="00016C31" w:rsidRDefault="00632607">
      <w:pPr>
        <w:pStyle w:val="Heading2"/>
        <w:spacing w:before="1"/>
      </w:pPr>
      <w:r>
        <w:t>H.1</w:t>
      </w:r>
      <w:r>
        <w:rPr>
          <w:spacing w:val="-5"/>
        </w:rPr>
        <w:t xml:space="preserve"> </w:t>
      </w:r>
      <w:r>
        <w:t>TASK</w:t>
      </w:r>
      <w:r>
        <w:rPr>
          <w:spacing w:val="-5"/>
        </w:rPr>
        <w:t xml:space="preserve"> </w:t>
      </w:r>
      <w:r>
        <w:t>ORDER</w:t>
      </w:r>
      <w:r>
        <w:rPr>
          <w:spacing w:val="-4"/>
        </w:rPr>
        <w:t xml:space="preserve"> </w:t>
      </w:r>
      <w:r>
        <w:rPr>
          <w:spacing w:val="-2"/>
        </w:rPr>
        <w:t>PROCEDURES</w:t>
      </w:r>
    </w:p>
    <w:p w14:paraId="77498F92" w14:textId="77777777" w:rsidR="00016C31" w:rsidRDefault="00016C31">
      <w:pPr>
        <w:pStyle w:val="BodyText"/>
        <w:rPr>
          <w:b/>
          <w:sz w:val="24"/>
        </w:rPr>
      </w:pPr>
    </w:p>
    <w:p w14:paraId="5C15BD50" w14:textId="77777777" w:rsidR="00016C31" w:rsidRDefault="00632607">
      <w:pPr>
        <w:pStyle w:val="ListParagraph"/>
        <w:numPr>
          <w:ilvl w:val="0"/>
          <w:numId w:val="3"/>
        </w:numPr>
        <w:tabs>
          <w:tab w:val="left" w:pos="801"/>
        </w:tabs>
        <w:ind w:right="307"/>
        <w:rPr>
          <w:sz w:val="24"/>
        </w:rPr>
      </w:pPr>
      <w:r>
        <w:rPr>
          <w:sz w:val="24"/>
        </w:rPr>
        <w:t>The Subcontractor shall incur costs under this Subcontract only in the performance of properly executed TOs and modifications to TOs issued by the Quantum Contracts Manager, in accordance with</w:t>
      </w:r>
      <w:r>
        <w:rPr>
          <w:spacing w:val="-4"/>
          <w:sz w:val="24"/>
        </w:rPr>
        <w:t xml:space="preserve"> </w:t>
      </w:r>
      <w:r>
        <w:rPr>
          <w:sz w:val="24"/>
        </w:rPr>
        <w:t>these</w:t>
      </w:r>
      <w:r>
        <w:rPr>
          <w:spacing w:val="-4"/>
          <w:sz w:val="24"/>
        </w:rPr>
        <w:t xml:space="preserve"> </w:t>
      </w:r>
      <w:r>
        <w:rPr>
          <w:sz w:val="24"/>
        </w:rPr>
        <w:t>procedures.</w:t>
      </w:r>
      <w:r>
        <w:rPr>
          <w:spacing w:val="-4"/>
          <w:sz w:val="24"/>
        </w:rPr>
        <w:t xml:space="preserve"> </w:t>
      </w:r>
      <w:r>
        <w:rPr>
          <w:sz w:val="24"/>
        </w:rPr>
        <w:t>No</w:t>
      </w:r>
      <w:r>
        <w:rPr>
          <w:spacing w:val="-4"/>
          <w:sz w:val="24"/>
        </w:rPr>
        <w:t xml:space="preserve"> </w:t>
      </w:r>
      <w:r>
        <w:rPr>
          <w:sz w:val="24"/>
        </w:rPr>
        <w:t>other</w:t>
      </w:r>
      <w:r>
        <w:rPr>
          <w:spacing w:val="-5"/>
          <w:sz w:val="24"/>
        </w:rPr>
        <w:t xml:space="preserve"> </w:t>
      </w:r>
      <w:r>
        <w:rPr>
          <w:sz w:val="24"/>
        </w:rPr>
        <w:t>expenditures</w:t>
      </w:r>
      <w:r>
        <w:rPr>
          <w:spacing w:val="-4"/>
          <w:sz w:val="24"/>
        </w:rPr>
        <w:t xml:space="preserve"> </w:t>
      </w:r>
      <w:r>
        <w:rPr>
          <w:sz w:val="24"/>
        </w:rPr>
        <w:t>are</w:t>
      </w:r>
      <w:r>
        <w:rPr>
          <w:spacing w:val="-3"/>
          <w:sz w:val="24"/>
        </w:rPr>
        <w:t xml:space="preserve"> </w:t>
      </w:r>
      <w:r>
        <w:rPr>
          <w:sz w:val="24"/>
        </w:rPr>
        <w:t>authorized</w:t>
      </w:r>
      <w:r>
        <w:rPr>
          <w:spacing w:val="-4"/>
          <w:sz w:val="24"/>
        </w:rPr>
        <w:t xml:space="preserve"> </w:t>
      </w:r>
      <w:r>
        <w:rPr>
          <w:sz w:val="24"/>
        </w:rPr>
        <w:t>without the</w:t>
      </w:r>
      <w:r>
        <w:rPr>
          <w:spacing w:val="-4"/>
          <w:sz w:val="24"/>
        </w:rPr>
        <w:t xml:space="preserve"> </w:t>
      </w:r>
      <w:r>
        <w:rPr>
          <w:sz w:val="24"/>
        </w:rPr>
        <w:t>express</w:t>
      </w:r>
      <w:r>
        <w:rPr>
          <w:spacing w:val="-4"/>
          <w:sz w:val="24"/>
        </w:rPr>
        <w:t xml:space="preserve"> </w:t>
      </w:r>
      <w:r>
        <w:rPr>
          <w:sz w:val="24"/>
        </w:rPr>
        <w:t>written</w:t>
      </w:r>
      <w:r>
        <w:rPr>
          <w:spacing w:val="-4"/>
          <w:sz w:val="24"/>
        </w:rPr>
        <w:t xml:space="preserve"> </w:t>
      </w:r>
      <w:r>
        <w:rPr>
          <w:sz w:val="24"/>
        </w:rPr>
        <w:t>consent</w:t>
      </w:r>
      <w:r>
        <w:rPr>
          <w:spacing w:val="-4"/>
          <w:sz w:val="24"/>
        </w:rPr>
        <w:t xml:space="preserve"> </w:t>
      </w:r>
      <w:r>
        <w:rPr>
          <w:sz w:val="24"/>
        </w:rPr>
        <w:t>of the Quantum Contracts Manager.</w:t>
      </w:r>
    </w:p>
    <w:p w14:paraId="490C87D8" w14:textId="77777777" w:rsidR="00016C31" w:rsidRDefault="00016C31">
      <w:pPr>
        <w:pStyle w:val="BodyText"/>
        <w:rPr>
          <w:sz w:val="24"/>
        </w:rPr>
      </w:pPr>
    </w:p>
    <w:p w14:paraId="00C444E3" w14:textId="77777777" w:rsidR="00016C31" w:rsidRDefault="00632607">
      <w:pPr>
        <w:pStyle w:val="ListParagraph"/>
        <w:numPr>
          <w:ilvl w:val="0"/>
          <w:numId w:val="3"/>
        </w:numPr>
        <w:tabs>
          <w:tab w:val="left" w:pos="801"/>
        </w:tabs>
        <w:ind w:right="135"/>
        <w:jc w:val="both"/>
        <w:rPr>
          <w:sz w:val="24"/>
        </w:rPr>
      </w:pPr>
      <w:r>
        <w:rPr>
          <w:sz w:val="24"/>
        </w:rPr>
        <w:t>All TO’s are subject to the terms and conditions of the basic subcontract; additional terms and conditions</w:t>
      </w:r>
      <w:r>
        <w:rPr>
          <w:spacing w:val="-11"/>
          <w:sz w:val="24"/>
        </w:rPr>
        <w:t xml:space="preserve"> </w:t>
      </w:r>
      <w:r>
        <w:rPr>
          <w:sz w:val="24"/>
        </w:rPr>
        <w:t>may</w:t>
      </w:r>
      <w:r>
        <w:rPr>
          <w:spacing w:val="-12"/>
          <w:sz w:val="24"/>
        </w:rPr>
        <w:t xml:space="preserve"> </w:t>
      </w:r>
      <w:r>
        <w:rPr>
          <w:sz w:val="24"/>
        </w:rPr>
        <w:t>be</w:t>
      </w:r>
      <w:r>
        <w:rPr>
          <w:spacing w:val="-13"/>
          <w:sz w:val="24"/>
        </w:rPr>
        <w:t xml:space="preserve"> </w:t>
      </w:r>
      <w:r>
        <w:rPr>
          <w:sz w:val="24"/>
        </w:rPr>
        <w:t>applicable</w:t>
      </w:r>
      <w:r>
        <w:rPr>
          <w:spacing w:val="-13"/>
          <w:sz w:val="24"/>
        </w:rPr>
        <w:t xml:space="preserve"> </w:t>
      </w:r>
      <w:r>
        <w:rPr>
          <w:sz w:val="24"/>
        </w:rPr>
        <w:t>to</w:t>
      </w:r>
      <w:r>
        <w:rPr>
          <w:spacing w:val="-12"/>
          <w:sz w:val="24"/>
        </w:rPr>
        <w:t xml:space="preserve"> </w:t>
      </w:r>
      <w:r>
        <w:rPr>
          <w:sz w:val="24"/>
        </w:rPr>
        <w:t>individual</w:t>
      </w:r>
      <w:r>
        <w:rPr>
          <w:spacing w:val="-12"/>
          <w:sz w:val="24"/>
        </w:rPr>
        <w:t xml:space="preserve"> </w:t>
      </w:r>
      <w:r>
        <w:rPr>
          <w:sz w:val="24"/>
        </w:rPr>
        <w:t>TO’s.</w:t>
      </w:r>
      <w:r>
        <w:rPr>
          <w:spacing w:val="-10"/>
          <w:sz w:val="24"/>
        </w:rPr>
        <w:t xml:space="preserve"> </w:t>
      </w:r>
      <w:r>
        <w:rPr>
          <w:sz w:val="24"/>
        </w:rPr>
        <w:t>In</w:t>
      </w:r>
      <w:r>
        <w:rPr>
          <w:spacing w:val="-13"/>
          <w:sz w:val="24"/>
        </w:rPr>
        <w:t xml:space="preserve"> </w:t>
      </w:r>
      <w:r>
        <w:rPr>
          <w:sz w:val="24"/>
        </w:rPr>
        <w:t>the</w:t>
      </w:r>
      <w:r>
        <w:rPr>
          <w:spacing w:val="-12"/>
          <w:sz w:val="24"/>
        </w:rPr>
        <w:t xml:space="preserve"> </w:t>
      </w:r>
      <w:r>
        <w:rPr>
          <w:sz w:val="24"/>
        </w:rPr>
        <w:t>event</w:t>
      </w:r>
      <w:r>
        <w:rPr>
          <w:spacing w:val="-12"/>
          <w:sz w:val="24"/>
        </w:rPr>
        <w:t xml:space="preserve"> </w:t>
      </w:r>
      <w:r>
        <w:rPr>
          <w:sz w:val="24"/>
        </w:rPr>
        <w:t>of</w:t>
      </w:r>
      <w:r>
        <w:rPr>
          <w:spacing w:val="-10"/>
          <w:sz w:val="24"/>
        </w:rPr>
        <w:t xml:space="preserve"> </w:t>
      </w:r>
      <w:r>
        <w:rPr>
          <w:sz w:val="24"/>
        </w:rPr>
        <w:t>a</w:t>
      </w:r>
      <w:r>
        <w:rPr>
          <w:spacing w:val="-13"/>
          <w:sz w:val="24"/>
        </w:rPr>
        <w:t xml:space="preserve"> </w:t>
      </w:r>
      <w:r>
        <w:rPr>
          <w:sz w:val="24"/>
        </w:rPr>
        <w:t>conflict</w:t>
      </w:r>
      <w:r>
        <w:rPr>
          <w:spacing w:val="-12"/>
          <w:sz w:val="24"/>
        </w:rPr>
        <w:t xml:space="preserve"> </w:t>
      </w:r>
      <w:r>
        <w:rPr>
          <w:sz w:val="24"/>
        </w:rPr>
        <w:t>between</w:t>
      </w:r>
      <w:r>
        <w:rPr>
          <w:spacing w:val="-10"/>
          <w:sz w:val="24"/>
        </w:rPr>
        <w:t xml:space="preserve"> </w:t>
      </w:r>
      <w:r>
        <w:rPr>
          <w:sz w:val="24"/>
        </w:rPr>
        <w:t>a</w:t>
      </w:r>
      <w:r>
        <w:rPr>
          <w:spacing w:val="-13"/>
          <w:sz w:val="24"/>
        </w:rPr>
        <w:t xml:space="preserve"> </w:t>
      </w:r>
      <w:r>
        <w:rPr>
          <w:sz w:val="24"/>
        </w:rPr>
        <w:t>TO</w:t>
      </w:r>
      <w:r>
        <w:rPr>
          <w:spacing w:val="-13"/>
          <w:sz w:val="24"/>
        </w:rPr>
        <w:t xml:space="preserve"> </w:t>
      </w:r>
      <w:r>
        <w:rPr>
          <w:sz w:val="24"/>
        </w:rPr>
        <w:t>and</w:t>
      </w:r>
      <w:r>
        <w:rPr>
          <w:spacing w:val="-10"/>
          <w:sz w:val="24"/>
        </w:rPr>
        <w:t xml:space="preserve"> </w:t>
      </w:r>
      <w:r>
        <w:rPr>
          <w:sz w:val="24"/>
        </w:rPr>
        <w:t>the</w:t>
      </w:r>
      <w:r>
        <w:rPr>
          <w:spacing w:val="-10"/>
          <w:sz w:val="24"/>
        </w:rPr>
        <w:t xml:space="preserve"> </w:t>
      </w:r>
      <w:r>
        <w:rPr>
          <w:sz w:val="24"/>
        </w:rPr>
        <w:t>basic subcontract, the basic subcontract will take precedence.</w:t>
      </w:r>
    </w:p>
    <w:p w14:paraId="04935CA9" w14:textId="77777777" w:rsidR="00016C31" w:rsidRDefault="00016C31">
      <w:pPr>
        <w:pStyle w:val="BodyText"/>
        <w:rPr>
          <w:sz w:val="24"/>
        </w:rPr>
      </w:pPr>
    </w:p>
    <w:p w14:paraId="2456689C" w14:textId="77777777" w:rsidR="00016C31" w:rsidRDefault="00632607">
      <w:pPr>
        <w:pStyle w:val="ListParagraph"/>
        <w:numPr>
          <w:ilvl w:val="0"/>
          <w:numId w:val="3"/>
        </w:numPr>
        <w:tabs>
          <w:tab w:val="left" w:pos="801"/>
        </w:tabs>
        <w:ind w:right="490"/>
        <w:rPr>
          <w:sz w:val="24"/>
        </w:rPr>
      </w:pPr>
      <w:r>
        <w:rPr>
          <w:sz w:val="24"/>
        </w:rPr>
        <w:t>All</w:t>
      </w:r>
      <w:r>
        <w:rPr>
          <w:spacing w:val="-4"/>
          <w:sz w:val="24"/>
        </w:rPr>
        <w:t xml:space="preserve"> </w:t>
      </w:r>
      <w:r>
        <w:rPr>
          <w:sz w:val="24"/>
        </w:rPr>
        <w:t>services</w:t>
      </w:r>
      <w:r>
        <w:rPr>
          <w:spacing w:val="-4"/>
          <w:sz w:val="24"/>
        </w:rPr>
        <w:t xml:space="preserve"> </w:t>
      </w:r>
      <w:r>
        <w:rPr>
          <w:sz w:val="24"/>
        </w:rPr>
        <w:t>to</w:t>
      </w:r>
      <w:r>
        <w:rPr>
          <w:spacing w:val="-3"/>
          <w:sz w:val="24"/>
        </w:rPr>
        <w:t xml:space="preserve"> </w:t>
      </w:r>
      <w:r>
        <w:rPr>
          <w:sz w:val="24"/>
        </w:rPr>
        <w:t>be</w:t>
      </w:r>
      <w:r>
        <w:rPr>
          <w:spacing w:val="-4"/>
          <w:sz w:val="24"/>
        </w:rPr>
        <w:t xml:space="preserve"> </w:t>
      </w:r>
      <w:r>
        <w:rPr>
          <w:sz w:val="24"/>
        </w:rPr>
        <w:t>performed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subcontract</w:t>
      </w:r>
      <w:r>
        <w:rPr>
          <w:spacing w:val="-3"/>
          <w:sz w:val="24"/>
        </w:rPr>
        <w:t xml:space="preserve"> </w:t>
      </w:r>
      <w:r>
        <w:rPr>
          <w:sz w:val="24"/>
        </w:rPr>
        <w:t>will</w:t>
      </w:r>
      <w:r>
        <w:rPr>
          <w:spacing w:val="-3"/>
          <w:sz w:val="24"/>
        </w:rPr>
        <w:t xml:space="preserve"> </w:t>
      </w:r>
      <w:r>
        <w:rPr>
          <w:sz w:val="24"/>
        </w:rPr>
        <w:t>be</w:t>
      </w:r>
      <w:r>
        <w:rPr>
          <w:spacing w:val="-3"/>
          <w:sz w:val="24"/>
        </w:rPr>
        <w:t xml:space="preserve"> </w:t>
      </w:r>
      <w:r>
        <w:rPr>
          <w:sz w:val="24"/>
        </w:rPr>
        <w:t>set</w:t>
      </w:r>
      <w:r>
        <w:rPr>
          <w:spacing w:val="-3"/>
          <w:sz w:val="24"/>
        </w:rPr>
        <w:t xml:space="preserve"> </w:t>
      </w:r>
      <w:r>
        <w:rPr>
          <w:sz w:val="24"/>
        </w:rPr>
        <w:t>forth</w:t>
      </w:r>
      <w:r>
        <w:rPr>
          <w:spacing w:val="-3"/>
          <w:sz w:val="24"/>
        </w:rPr>
        <w:t xml:space="preserve"> </w:t>
      </w:r>
      <w:r>
        <w:rPr>
          <w:sz w:val="24"/>
        </w:rPr>
        <w:t>in</w:t>
      </w:r>
      <w:r>
        <w:rPr>
          <w:spacing w:val="-3"/>
          <w:sz w:val="24"/>
        </w:rPr>
        <w:t xml:space="preserve"> </w:t>
      </w:r>
      <w:r>
        <w:rPr>
          <w:sz w:val="24"/>
        </w:rPr>
        <w:t>individual</w:t>
      </w:r>
      <w:r>
        <w:rPr>
          <w:spacing w:val="-3"/>
          <w:sz w:val="24"/>
        </w:rPr>
        <w:t xml:space="preserve"> </w:t>
      </w:r>
      <w:r>
        <w:rPr>
          <w:sz w:val="24"/>
        </w:rPr>
        <w:t>TO’s.</w:t>
      </w:r>
      <w:r>
        <w:rPr>
          <w:spacing w:val="-2"/>
          <w:sz w:val="24"/>
        </w:rPr>
        <w:t xml:space="preserve"> </w:t>
      </w:r>
      <w:r>
        <w:rPr>
          <w:sz w:val="24"/>
        </w:rPr>
        <w:t>In</w:t>
      </w:r>
      <w:r>
        <w:rPr>
          <w:spacing w:val="-3"/>
          <w:sz w:val="24"/>
        </w:rPr>
        <w:t xml:space="preserve"> </w:t>
      </w:r>
      <w:r>
        <w:rPr>
          <w:sz w:val="24"/>
        </w:rPr>
        <w:t xml:space="preserve">urgent situations, Quantum reserves the right to issue task orders on an </w:t>
      </w:r>
      <w:proofErr w:type="spellStart"/>
      <w:r>
        <w:rPr>
          <w:sz w:val="24"/>
        </w:rPr>
        <w:t>undefinitized</w:t>
      </w:r>
      <w:proofErr w:type="spellEnd"/>
      <w:r>
        <w:rPr>
          <w:sz w:val="24"/>
        </w:rPr>
        <w:t xml:space="preserve"> basis. Any such </w:t>
      </w:r>
      <w:proofErr w:type="spellStart"/>
      <w:r>
        <w:rPr>
          <w:sz w:val="24"/>
        </w:rPr>
        <w:t>undefinitized</w:t>
      </w:r>
      <w:proofErr w:type="spellEnd"/>
      <w:r>
        <w:rPr>
          <w:sz w:val="24"/>
        </w:rPr>
        <w:t xml:space="preserve"> order will be definitized in accordance with DFARS 252.217-7027, Contract </w:t>
      </w:r>
      <w:proofErr w:type="spellStart"/>
      <w:r>
        <w:rPr>
          <w:spacing w:val="-2"/>
          <w:sz w:val="24"/>
        </w:rPr>
        <w:t>Definitization</w:t>
      </w:r>
      <w:proofErr w:type="spellEnd"/>
      <w:r>
        <w:rPr>
          <w:spacing w:val="-2"/>
          <w:sz w:val="24"/>
        </w:rPr>
        <w:t>.</w:t>
      </w:r>
    </w:p>
    <w:p w14:paraId="21F7E3E6" w14:textId="77777777" w:rsidR="00016C31" w:rsidRDefault="00016C31">
      <w:pPr>
        <w:pStyle w:val="BodyText"/>
        <w:spacing w:before="1"/>
        <w:rPr>
          <w:sz w:val="24"/>
        </w:rPr>
      </w:pPr>
    </w:p>
    <w:p w14:paraId="3DEEC416" w14:textId="77777777" w:rsidR="00016C31" w:rsidRDefault="00632607">
      <w:pPr>
        <w:pStyle w:val="ListParagraph"/>
        <w:numPr>
          <w:ilvl w:val="0"/>
          <w:numId w:val="3"/>
        </w:numPr>
        <w:tabs>
          <w:tab w:val="left" w:pos="801"/>
        </w:tabs>
        <w:ind w:right="608"/>
        <w:rPr>
          <w:sz w:val="24"/>
        </w:rPr>
      </w:pPr>
      <w:r>
        <w:rPr>
          <w:sz w:val="24"/>
        </w:rPr>
        <w:t>TO’s will include as a minimum, (</w:t>
      </w:r>
      <w:proofErr w:type="spellStart"/>
      <w:r>
        <w:rPr>
          <w:sz w:val="24"/>
        </w:rPr>
        <w:t>i</w:t>
      </w:r>
      <w:proofErr w:type="spellEnd"/>
      <w:r>
        <w:rPr>
          <w:sz w:val="24"/>
        </w:rPr>
        <w:t>) contract type (ii) a performance-based description of the requirement</w:t>
      </w:r>
      <w:r>
        <w:rPr>
          <w:spacing w:val="-3"/>
          <w:sz w:val="24"/>
        </w:rPr>
        <w:t xml:space="preserve"> </w:t>
      </w:r>
      <w:r>
        <w:rPr>
          <w:sz w:val="24"/>
        </w:rPr>
        <w:t>to</w:t>
      </w:r>
      <w:r>
        <w:rPr>
          <w:spacing w:val="-3"/>
          <w:sz w:val="24"/>
        </w:rPr>
        <w:t xml:space="preserve"> </w:t>
      </w:r>
      <w:r>
        <w:rPr>
          <w:sz w:val="24"/>
        </w:rPr>
        <w:t>be</w:t>
      </w:r>
      <w:r>
        <w:rPr>
          <w:spacing w:val="-3"/>
          <w:sz w:val="24"/>
        </w:rPr>
        <w:t xml:space="preserve"> </w:t>
      </w:r>
      <w:r>
        <w:rPr>
          <w:sz w:val="24"/>
        </w:rPr>
        <w:t>performed,</w:t>
      </w:r>
      <w:r>
        <w:rPr>
          <w:spacing w:val="-3"/>
          <w:sz w:val="24"/>
        </w:rPr>
        <w:t xml:space="preserve"> </w:t>
      </w:r>
      <w:r>
        <w:rPr>
          <w:sz w:val="24"/>
        </w:rPr>
        <w:t>(iii)</w:t>
      </w:r>
      <w:r>
        <w:rPr>
          <w:spacing w:val="-3"/>
          <w:sz w:val="24"/>
        </w:rPr>
        <w:t xml:space="preserve"> </w:t>
      </w:r>
      <w:r>
        <w:rPr>
          <w:sz w:val="24"/>
        </w:rPr>
        <w:t>the</w:t>
      </w:r>
      <w:r>
        <w:rPr>
          <w:spacing w:val="-4"/>
          <w:sz w:val="24"/>
        </w:rPr>
        <w:t xml:space="preserve"> </w:t>
      </w:r>
      <w:r>
        <w:rPr>
          <w:sz w:val="24"/>
        </w:rPr>
        <w:t>required</w:t>
      </w:r>
      <w:r>
        <w:rPr>
          <w:spacing w:val="-3"/>
          <w:sz w:val="24"/>
        </w:rPr>
        <w:t xml:space="preserve"> </w:t>
      </w:r>
      <w:r>
        <w:rPr>
          <w:sz w:val="24"/>
        </w:rPr>
        <w:t>delivery</w:t>
      </w:r>
      <w:r>
        <w:rPr>
          <w:spacing w:val="-3"/>
          <w:sz w:val="24"/>
        </w:rPr>
        <w:t xml:space="preserve"> </w:t>
      </w:r>
      <w:r>
        <w:rPr>
          <w:sz w:val="24"/>
        </w:rPr>
        <w:t>dates</w:t>
      </w:r>
      <w:r>
        <w:rPr>
          <w:spacing w:val="-3"/>
          <w:sz w:val="24"/>
        </w:rPr>
        <w:t xml:space="preserve"> </w:t>
      </w:r>
      <w:r>
        <w:rPr>
          <w:sz w:val="24"/>
        </w:rPr>
        <w:t>or</w:t>
      </w:r>
      <w:r>
        <w:rPr>
          <w:spacing w:val="-4"/>
          <w:sz w:val="24"/>
        </w:rPr>
        <w:t xml:space="preserve"> </w:t>
      </w:r>
      <w:r>
        <w:rPr>
          <w:sz w:val="24"/>
        </w:rPr>
        <w:t>overall</w:t>
      </w:r>
      <w:r>
        <w:rPr>
          <w:spacing w:val="-3"/>
          <w:sz w:val="24"/>
        </w:rPr>
        <w:t xml:space="preserve"> </w:t>
      </w:r>
      <w:r>
        <w:rPr>
          <w:sz w:val="24"/>
        </w:rPr>
        <w:t>periods</w:t>
      </w:r>
      <w:r>
        <w:rPr>
          <w:spacing w:val="-3"/>
          <w:sz w:val="24"/>
        </w:rPr>
        <w:t xml:space="preserve"> </w:t>
      </w:r>
      <w:r>
        <w:rPr>
          <w:sz w:val="24"/>
        </w:rPr>
        <w:t>of</w:t>
      </w:r>
      <w:r>
        <w:rPr>
          <w:spacing w:val="-4"/>
          <w:sz w:val="24"/>
        </w:rPr>
        <w:t xml:space="preserve"> </w:t>
      </w:r>
      <w:r>
        <w:rPr>
          <w:sz w:val="24"/>
        </w:rPr>
        <w:t>performance,</w:t>
      </w:r>
    </w:p>
    <w:p w14:paraId="0BE553CE" w14:textId="77777777" w:rsidR="00016C31" w:rsidRDefault="00632607">
      <w:pPr>
        <w:pStyle w:val="ListParagraph"/>
        <w:numPr>
          <w:ilvl w:val="0"/>
          <w:numId w:val="120"/>
        </w:numPr>
        <w:tabs>
          <w:tab w:val="left" w:pos="625"/>
        </w:tabs>
        <w:ind w:right="195" w:firstLine="0"/>
        <w:rPr>
          <w:sz w:val="24"/>
        </w:rPr>
      </w:pPr>
      <w:r>
        <w:rPr>
          <w:sz w:val="24"/>
        </w:rPr>
        <w:t>list of Government-furnished property, (v) list of required deliverables, (vi) travel, other direct costs (ODCs) and/or material costs authorized if applicable and (vii) place of performance. Deliverables may consist</w:t>
      </w:r>
      <w:r>
        <w:rPr>
          <w:spacing w:val="-3"/>
          <w:sz w:val="24"/>
        </w:rPr>
        <w:t xml:space="preserve"> </w:t>
      </w:r>
      <w:r>
        <w:rPr>
          <w:sz w:val="24"/>
        </w:rPr>
        <w:t>of</w:t>
      </w:r>
      <w:r>
        <w:rPr>
          <w:spacing w:val="-3"/>
          <w:sz w:val="24"/>
        </w:rPr>
        <w:t xml:space="preserve"> </w:t>
      </w:r>
      <w:r>
        <w:rPr>
          <w:sz w:val="24"/>
        </w:rPr>
        <w:t>but</w:t>
      </w:r>
      <w:r>
        <w:rPr>
          <w:spacing w:val="-3"/>
          <w:sz w:val="24"/>
        </w:rPr>
        <w:t xml:space="preserve"> </w:t>
      </w:r>
      <w:r>
        <w:rPr>
          <w:sz w:val="24"/>
        </w:rPr>
        <w:t>are</w:t>
      </w:r>
      <w:r>
        <w:rPr>
          <w:spacing w:val="-4"/>
          <w:sz w:val="24"/>
        </w:rPr>
        <w:t xml:space="preserve"> </w:t>
      </w:r>
      <w:r>
        <w:rPr>
          <w:sz w:val="24"/>
        </w:rPr>
        <w:t>not</w:t>
      </w:r>
      <w:r>
        <w:rPr>
          <w:spacing w:val="-3"/>
          <w:sz w:val="24"/>
        </w:rPr>
        <w:t xml:space="preserve"> </w:t>
      </w:r>
      <w:r>
        <w:rPr>
          <w:sz w:val="24"/>
        </w:rPr>
        <w:t>limited</w:t>
      </w:r>
      <w:r>
        <w:rPr>
          <w:spacing w:val="-3"/>
          <w:sz w:val="24"/>
        </w:rPr>
        <w:t xml:space="preserve"> </w:t>
      </w:r>
      <w:r>
        <w:rPr>
          <w:sz w:val="24"/>
        </w:rPr>
        <w:t>to</w:t>
      </w:r>
      <w:r>
        <w:rPr>
          <w:spacing w:val="-3"/>
          <w:sz w:val="24"/>
        </w:rPr>
        <w:t xml:space="preserve"> </w:t>
      </w:r>
      <w:r>
        <w:rPr>
          <w:sz w:val="24"/>
        </w:rPr>
        <w:t>equipment,</w:t>
      </w:r>
      <w:r>
        <w:rPr>
          <w:spacing w:val="-3"/>
          <w:sz w:val="24"/>
        </w:rPr>
        <w:t xml:space="preserve"> </w:t>
      </w:r>
      <w:r>
        <w:rPr>
          <w:sz w:val="24"/>
        </w:rPr>
        <w:t>prototypes,</w:t>
      </w:r>
      <w:r>
        <w:rPr>
          <w:spacing w:val="-3"/>
          <w:sz w:val="24"/>
        </w:rPr>
        <w:t xml:space="preserve"> </w:t>
      </w:r>
      <w:r>
        <w:rPr>
          <w:sz w:val="24"/>
        </w:rPr>
        <w:t>technical</w:t>
      </w:r>
      <w:r>
        <w:rPr>
          <w:spacing w:val="-1"/>
          <w:sz w:val="24"/>
        </w:rPr>
        <w:t xml:space="preserve"> </w:t>
      </w:r>
      <w:r>
        <w:rPr>
          <w:sz w:val="24"/>
        </w:rPr>
        <w:t>reports,</w:t>
      </w:r>
      <w:r>
        <w:rPr>
          <w:spacing w:val="-3"/>
          <w:sz w:val="24"/>
        </w:rPr>
        <w:t xml:space="preserve"> </w:t>
      </w:r>
      <w:r>
        <w:rPr>
          <w:sz w:val="24"/>
        </w:rPr>
        <w:t>studies,</w:t>
      </w:r>
      <w:r>
        <w:rPr>
          <w:spacing w:val="-3"/>
          <w:sz w:val="24"/>
        </w:rPr>
        <w:t xml:space="preserve"> </w:t>
      </w:r>
      <w:r>
        <w:rPr>
          <w:sz w:val="24"/>
        </w:rPr>
        <w:t>analyses,</w:t>
      </w:r>
      <w:r>
        <w:rPr>
          <w:spacing w:val="-3"/>
          <w:sz w:val="24"/>
        </w:rPr>
        <w:t xml:space="preserve"> </w:t>
      </w:r>
      <w:r>
        <w:rPr>
          <w:sz w:val="24"/>
        </w:rPr>
        <w:t>charts,</w:t>
      </w:r>
      <w:r>
        <w:rPr>
          <w:spacing w:val="-3"/>
          <w:sz w:val="24"/>
        </w:rPr>
        <w:t xml:space="preserve"> </w:t>
      </w:r>
      <w:r>
        <w:rPr>
          <w:sz w:val="24"/>
        </w:rPr>
        <w:t>reports, briefing notes, tabulations, view graphs, computer software, materials, and presentations, as required by individual TO’s. The Subcontractor shall initiate task performance promptly upon the receipt of a fully executed</w:t>
      </w:r>
      <w:r>
        <w:rPr>
          <w:spacing w:val="-3"/>
          <w:sz w:val="24"/>
        </w:rPr>
        <w:t xml:space="preserve"> </w:t>
      </w:r>
      <w:r>
        <w:rPr>
          <w:sz w:val="24"/>
        </w:rPr>
        <w:t>task</w:t>
      </w:r>
      <w:r>
        <w:rPr>
          <w:spacing w:val="-3"/>
          <w:sz w:val="24"/>
        </w:rPr>
        <w:t xml:space="preserve"> </w:t>
      </w:r>
      <w:r>
        <w:rPr>
          <w:sz w:val="24"/>
        </w:rPr>
        <w:t>order</w:t>
      </w:r>
      <w:r>
        <w:rPr>
          <w:spacing w:val="-3"/>
          <w:sz w:val="24"/>
        </w:rPr>
        <w:t xml:space="preserve"> </w:t>
      </w:r>
      <w:r>
        <w:rPr>
          <w:sz w:val="24"/>
        </w:rPr>
        <w:t>or</w:t>
      </w:r>
      <w:r>
        <w:rPr>
          <w:spacing w:val="-3"/>
          <w:sz w:val="24"/>
        </w:rPr>
        <w:t xml:space="preserve"> </w:t>
      </w:r>
      <w:r>
        <w:rPr>
          <w:sz w:val="24"/>
        </w:rPr>
        <w:t>as</w:t>
      </w:r>
      <w:r>
        <w:rPr>
          <w:spacing w:val="-1"/>
          <w:sz w:val="24"/>
        </w:rPr>
        <w:t xml:space="preserve"> </w:t>
      </w:r>
      <w:r>
        <w:rPr>
          <w:sz w:val="24"/>
        </w:rPr>
        <w:t>otherwise</w:t>
      </w:r>
      <w:r>
        <w:rPr>
          <w:spacing w:val="-4"/>
          <w:sz w:val="24"/>
        </w:rPr>
        <w:t xml:space="preserve"> </w:t>
      </w:r>
      <w:r>
        <w:rPr>
          <w:sz w:val="24"/>
        </w:rPr>
        <w:t>directed</w:t>
      </w:r>
      <w:r>
        <w:rPr>
          <w:spacing w:val="-3"/>
          <w:sz w:val="24"/>
        </w:rPr>
        <w:t xml:space="preserve"> </w:t>
      </w:r>
      <w:r>
        <w:rPr>
          <w:sz w:val="24"/>
        </w:rPr>
        <w:t>by</w:t>
      </w:r>
      <w:r>
        <w:rPr>
          <w:spacing w:val="-3"/>
          <w:sz w:val="24"/>
        </w:rPr>
        <w:t xml:space="preserve"> </w:t>
      </w:r>
      <w:r>
        <w:rPr>
          <w:sz w:val="24"/>
        </w:rPr>
        <w:t>the Quantum</w:t>
      </w:r>
      <w:r>
        <w:rPr>
          <w:spacing w:val="-2"/>
          <w:sz w:val="24"/>
        </w:rPr>
        <w:t xml:space="preserve"> </w:t>
      </w:r>
      <w:r>
        <w:rPr>
          <w:sz w:val="24"/>
        </w:rPr>
        <w:t>Contracts</w:t>
      </w:r>
      <w:r>
        <w:rPr>
          <w:spacing w:val="-3"/>
          <w:sz w:val="24"/>
        </w:rPr>
        <w:t xml:space="preserve"> </w:t>
      </w:r>
      <w:r>
        <w:rPr>
          <w:sz w:val="24"/>
        </w:rPr>
        <w:t>Manager</w:t>
      </w:r>
      <w:r>
        <w:rPr>
          <w:spacing w:val="-3"/>
          <w:sz w:val="24"/>
        </w:rPr>
        <w:t xml:space="preserve"> </w:t>
      </w:r>
      <w:r>
        <w:rPr>
          <w:sz w:val="24"/>
        </w:rPr>
        <w:t>at</w:t>
      </w:r>
      <w:r>
        <w:rPr>
          <w:spacing w:val="-3"/>
          <w:sz w:val="24"/>
        </w:rPr>
        <w:t xml:space="preserve"> </w:t>
      </w:r>
      <w:r>
        <w:rPr>
          <w:sz w:val="24"/>
        </w:rPr>
        <w:t>the</w:t>
      </w:r>
      <w:r>
        <w:rPr>
          <w:spacing w:val="-4"/>
          <w:sz w:val="24"/>
        </w:rPr>
        <w:t xml:space="preserve"> </w:t>
      </w:r>
      <w:r>
        <w:rPr>
          <w:sz w:val="24"/>
        </w:rPr>
        <w:t>time</w:t>
      </w:r>
      <w:r>
        <w:rPr>
          <w:spacing w:val="-3"/>
          <w:sz w:val="24"/>
        </w:rPr>
        <w:t xml:space="preserve"> </w:t>
      </w:r>
      <w:r>
        <w:rPr>
          <w:sz w:val="24"/>
        </w:rPr>
        <w:t>of</w:t>
      </w:r>
      <w:r>
        <w:rPr>
          <w:spacing w:val="-3"/>
          <w:sz w:val="24"/>
        </w:rPr>
        <w:t xml:space="preserve"> </w:t>
      </w:r>
      <w:r>
        <w:rPr>
          <w:sz w:val="24"/>
        </w:rPr>
        <w:t>award.</w:t>
      </w:r>
      <w:r>
        <w:rPr>
          <w:spacing w:val="-3"/>
          <w:sz w:val="24"/>
        </w:rPr>
        <w:t xml:space="preserve"> </w:t>
      </w:r>
      <w:r>
        <w:rPr>
          <w:sz w:val="24"/>
        </w:rPr>
        <w:t>The signed TO will incorporate all items agreed upon during TOP discussions and/or negotiations.</w:t>
      </w:r>
    </w:p>
    <w:p w14:paraId="77CCAC7F" w14:textId="77777777" w:rsidR="00016C31" w:rsidRDefault="00016C31">
      <w:pPr>
        <w:pStyle w:val="BodyText"/>
        <w:rPr>
          <w:sz w:val="24"/>
        </w:rPr>
      </w:pPr>
    </w:p>
    <w:p w14:paraId="020279DA" w14:textId="77777777" w:rsidR="00016C31" w:rsidRDefault="00632607">
      <w:pPr>
        <w:pStyle w:val="ListParagraph"/>
        <w:numPr>
          <w:ilvl w:val="0"/>
          <w:numId w:val="3"/>
        </w:numPr>
        <w:tabs>
          <w:tab w:val="left" w:pos="801"/>
        </w:tabs>
        <w:ind w:hanging="289"/>
        <w:rPr>
          <w:sz w:val="24"/>
        </w:rPr>
      </w:pPr>
      <w:r>
        <w:rPr>
          <w:spacing w:val="-2"/>
          <w:sz w:val="24"/>
        </w:rPr>
        <w:t>Reserved</w:t>
      </w:r>
    </w:p>
    <w:p w14:paraId="34096175" w14:textId="77777777" w:rsidR="00016C31" w:rsidRDefault="00016C31">
      <w:pPr>
        <w:pStyle w:val="BodyText"/>
        <w:spacing w:before="1"/>
        <w:rPr>
          <w:sz w:val="24"/>
        </w:rPr>
      </w:pPr>
    </w:p>
    <w:p w14:paraId="66ECA75C" w14:textId="77777777" w:rsidR="00016C31" w:rsidRDefault="00632607">
      <w:pPr>
        <w:pStyle w:val="ListParagraph"/>
        <w:numPr>
          <w:ilvl w:val="0"/>
          <w:numId w:val="3"/>
        </w:numPr>
        <w:tabs>
          <w:tab w:val="left" w:pos="801"/>
        </w:tabs>
        <w:ind w:hanging="289"/>
        <w:rPr>
          <w:sz w:val="24"/>
        </w:rPr>
      </w:pPr>
      <w:r>
        <w:rPr>
          <w:spacing w:val="-2"/>
          <w:sz w:val="24"/>
        </w:rPr>
        <w:t>Reserved</w:t>
      </w:r>
    </w:p>
    <w:p w14:paraId="1FDD6DCF" w14:textId="77777777" w:rsidR="00016C31" w:rsidRDefault="00016C31">
      <w:pPr>
        <w:pStyle w:val="BodyText"/>
        <w:rPr>
          <w:sz w:val="24"/>
        </w:rPr>
      </w:pPr>
    </w:p>
    <w:p w14:paraId="0CCA5B92" w14:textId="77777777" w:rsidR="00016C31" w:rsidRDefault="00632607">
      <w:pPr>
        <w:pStyle w:val="ListParagraph"/>
        <w:numPr>
          <w:ilvl w:val="0"/>
          <w:numId w:val="3"/>
        </w:numPr>
        <w:tabs>
          <w:tab w:val="left" w:pos="801"/>
        </w:tabs>
        <w:ind w:hanging="289"/>
        <w:rPr>
          <w:sz w:val="24"/>
        </w:rPr>
      </w:pPr>
      <w:r>
        <w:rPr>
          <w:spacing w:val="-2"/>
          <w:sz w:val="24"/>
        </w:rPr>
        <w:t>Reserved</w:t>
      </w:r>
    </w:p>
    <w:p w14:paraId="4A279A73" w14:textId="77777777" w:rsidR="00016C31" w:rsidRDefault="00016C31">
      <w:pPr>
        <w:pStyle w:val="BodyText"/>
        <w:rPr>
          <w:sz w:val="24"/>
        </w:rPr>
      </w:pPr>
    </w:p>
    <w:p w14:paraId="6C5D0045" w14:textId="77777777" w:rsidR="00016C31" w:rsidRDefault="00632607">
      <w:pPr>
        <w:pStyle w:val="ListParagraph"/>
        <w:numPr>
          <w:ilvl w:val="0"/>
          <w:numId w:val="3"/>
        </w:numPr>
        <w:tabs>
          <w:tab w:val="left" w:pos="801"/>
        </w:tabs>
        <w:ind w:left="219" w:firstLine="293"/>
        <w:rPr>
          <w:sz w:val="24"/>
        </w:rPr>
      </w:pPr>
      <w:r>
        <w:rPr>
          <w:sz w:val="24"/>
        </w:rPr>
        <w:t>Task</w:t>
      </w:r>
      <w:r>
        <w:rPr>
          <w:spacing w:val="-4"/>
          <w:sz w:val="24"/>
        </w:rPr>
        <w:t xml:space="preserve"> </w:t>
      </w:r>
      <w:r>
        <w:rPr>
          <w:sz w:val="24"/>
        </w:rPr>
        <w:t>Order</w:t>
      </w:r>
      <w:r>
        <w:rPr>
          <w:spacing w:val="-3"/>
          <w:sz w:val="24"/>
        </w:rPr>
        <w:t xml:space="preserve"> </w:t>
      </w:r>
      <w:r>
        <w:rPr>
          <w:sz w:val="24"/>
        </w:rPr>
        <w:t>Cost</w:t>
      </w:r>
      <w:r>
        <w:rPr>
          <w:spacing w:val="-4"/>
          <w:sz w:val="24"/>
        </w:rPr>
        <w:t xml:space="preserve"> </w:t>
      </w:r>
      <w:r>
        <w:rPr>
          <w:sz w:val="24"/>
        </w:rPr>
        <w:t>Proposal</w:t>
      </w:r>
      <w:r>
        <w:rPr>
          <w:spacing w:val="-4"/>
          <w:sz w:val="24"/>
        </w:rPr>
        <w:t xml:space="preserve"> </w:t>
      </w:r>
      <w:r>
        <w:rPr>
          <w:sz w:val="24"/>
        </w:rPr>
        <w:t>Format,</w:t>
      </w:r>
      <w:r>
        <w:rPr>
          <w:spacing w:val="-3"/>
          <w:sz w:val="24"/>
        </w:rPr>
        <w:t xml:space="preserve"> </w:t>
      </w:r>
      <w:r>
        <w:rPr>
          <w:sz w:val="24"/>
        </w:rPr>
        <w:t>Submission</w:t>
      </w:r>
      <w:r>
        <w:rPr>
          <w:spacing w:val="-4"/>
          <w:sz w:val="24"/>
        </w:rPr>
        <w:t xml:space="preserve"> </w:t>
      </w:r>
      <w:r>
        <w:rPr>
          <w:sz w:val="24"/>
        </w:rPr>
        <w:t>Instructions,</w:t>
      </w:r>
      <w:r>
        <w:rPr>
          <w:spacing w:val="-3"/>
          <w:sz w:val="24"/>
        </w:rPr>
        <w:t xml:space="preserve"> </w:t>
      </w:r>
      <w:r>
        <w:rPr>
          <w:sz w:val="24"/>
        </w:rPr>
        <w:t>and</w:t>
      </w:r>
      <w:r>
        <w:rPr>
          <w:spacing w:val="-4"/>
          <w:sz w:val="24"/>
        </w:rPr>
        <w:t xml:space="preserve"> </w:t>
      </w:r>
      <w:r>
        <w:rPr>
          <w:sz w:val="24"/>
        </w:rPr>
        <w:t>Minimum</w:t>
      </w:r>
      <w:r>
        <w:rPr>
          <w:spacing w:val="-5"/>
          <w:sz w:val="24"/>
        </w:rPr>
        <w:t xml:space="preserve"> </w:t>
      </w:r>
      <w:r>
        <w:rPr>
          <w:sz w:val="24"/>
        </w:rPr>
        <w:t>Content</w:t>
      </w:r>
      <w:r>
        <w:rPr>
          <w:spacing w:val="-3"/>
          <w:sz w:val="24"/>
        </w:rPr>
        <w:t xml:space="preserve"> </w:t>
      </w:r>
      <w:r>
        <w:rPr>
          <w:spacing w:val="-2"/>
          <w:sz w:val="24"/>
        </w:rPr>
        <w:t>Requirements:</w:t>
      </w:r>
    </w:p>
    <w:p w14:paraId="46E056BE" w14:textId="77777777" w:rsidR="00016C31" w:rsidRDefault="00016C31">
      <w:pPr>
        <w:pStyle w:val="BodyText"/>
        <w:rPr>
          <w:sz w:val="24"/>
        </w:rPr>
      </w:pPr>
    </w:p>
    <w:p w14:paraId="276CA4A5" w14:textId="77777777" w:rsidR="00016C31" w:rsidRDefault="00900DE8">
      <w:pPr>
        <w:ind w:left="219" w:right="348"/>
        <w:jc w:val="both"/>
        <w:rPr>
          <w:sz w:val="24"/>
        </w:rPr>
      </w:pPr>
      <w:r>
        <w:pict w14:anchorId="4D9B9CA9">
          <v:rect id="docshape23" o:spid="_x0000_s1109" style="position:absolute;left:0;text-align:left;margin-left:59.5pt;margin-top:45.9pt;width:515pt;height:1.45pt;z-index:-18509824;mso-position-horizontal-relative:page" fillcolor="#0e233d" stroked="f">
            <w10:wrap anchorx="page"/>
          </v:rect>
        </w:pict>
      </w:r>
      <w:r w:rsidR="00632607">
        <w:rPr>
          <w:sz w:val="24"/>
        </w:rPr>
        <w:t>Task</w:t>
      </w:r>
      <w:r w:rsidR="00632607">
        <w:rPr>
          <w:spacing w:val="-4"/>
          <w:sz w:val="24"/>
        </w:rPr>
        <w:t xml:space="preserve"> </w:t>
      </w:r>
      <w:r w:rsidR="00632607">
        <w:rPr>
          <w:sz w:val="24"/>
        </w:rPr>
        <w:t>Order</w:t>
      </w:r>
      <w:r w:rsidR="00632607">
        <w:rPr>
          <w:spacing w:val="-3"/>
          <w:sz w:val="24"/>
        </w:rPr>
        <w:t xml:space="preserve"> </w:t>
      </w:r>
      <w:r w:rsidR="00632607">
        <w:rPr>
          <w:sz w:val="24"/>
        </w:rPr>
        <w:t>Proposals</w:t>
      </w:r>
      <w:r w:rsidR="00632607">
        <w:rPr>
          <w:spacing w:val="-3"/>
          <w:sz w:val="24"/>
        </w:rPr>
        <w:t xml:space="preserve"> </w:t>
      </w:r>
      <w:r w:rsidR="00632607">
        <w:rPr>
          <w:sz w:val="24"/>
        </w:rPr>
        <w:t>submitted</w:t>
      </w:r>
      <w:r w:rsidR="00632607">
        <w:rPr>
          <w:spacing w:val="-3"/>
          <w:sz w:val="24"/>
        </w:rPr>
        <w:t xml:space="preserve"> </w:t>
      </w:r>
      <w:r w:rsidR="00632607">
        <w:rPr>
          <w:sz w:val="24"/>
        </w:rPr>
        <w:t>in</w:t>
      </w:r>
      <w:r w:rsidR="00632607">
        <w:rPr>
          <w:spacing w:val="-3"/>
          <w:sz w:val="24"/>
        </w:rPr>
        <w:t xml:space="preserve"> </w:t>
      </w:r>
      <w:r w:rsidR="00632607">
        <w:rPr>
          <w:sz w:val="24"/>
        </w:rPr>
        <w:t>response</w:t>
      </w:r>
      <w:r w:rsidR="00632607">
        <w:rPr>
          <w:spacing w:val="-4"/>
          <w:sz w:val="24"/>
        </w:rPr>
        <w:t xml:space="preserve"> </w:t>
      </w:r>
      <w:r w:rsidR="00632607">
        <w:rPr>
          <w:sz w:val="24"/>
        </w:rPr>
        <w:t>to</w:t>
      </w:r>
      <w:r w:rsidR="00632607">
        <w:rPr>
          <w:spacing w:val="-3"/>
          <w:sz w:val="24"/>
        </w:rPr>
        <w:t xml:space="preserve"> </w:t>
      </w:r>
      <w:r w:rsidR="00632607">
        <w:rPr>
          <w:sz w:val="24"/>
        </w:rPr>
        <w:t>issued</w:t>
      </w:r>
      <w:r w:rsidR="00632607">
        <w:rPr>
          <w:spacing w:val="-3"/>
          <w:sz w:val="24"/>
        </w:rPr>
        <w:t xml:space="preserve"> </w:t>
      </w:r>
      <w:r w:rsidR="00632607">
        <w:rPr>
          <w:sz w:val="24"/>
        </w:rPr>
        <w:t>TORPs</w:t>
      </w:r>
      <w:r w:rsidR="00632607">
        <w:rPr>
          <w:spacing w:val="-4"/>
          <w:sz w:val="24"/>
        </w:rPr>
        <w:t xml:space="preserve"> </w:t>
      </w:r>
      <w:r w:rsidR="00632607">
        <w:rPr>
          <w:sz w:val="24"/>
        </w:rPr>
        <w:t>shall</w:t>
      </w:r>
      <w:r w:rsidR="00632607">
        <w:rPr>
          <w:spacing w:val="-4"/>
          <w:sz w:val="24"/>
        </w:rPr>
        <w:t xml:space="preserve"> </w:t>
      </w:r>
      <w:r w:rsidR="00632607">
        <w:rPr>
          <w:sz w:val="24"/>
        </w:rPr>
        <w:t>be</w:t>
      </w:r>
      <w:r w:rsidR="00632607">
        <w:rPr>
          <w:spacing w:val="-3"/>
          <w:sz w:val="24"/>
        </w:rPr>
        <w:t xml:space="preserve"> </w:t>
      </w:r>
      <w:r w:rsidR="00632607">
        <w:rPr>
          <w:sz w:val="24"/>
        </w:rPr>
        <w:t>based</w:t>
      </w:r>
      <w:r w:rsidR="00632607">
        <w:rPr>
          <w:spacing w:val="-3"/>
          <w:sz w:val="24"/>
        </w:rPr>
        <w:t xml:space="preserve"> </w:t>
      </w:r>
      <w:r w:rsidR="00632607">
        <w:rPr>
          <w:sz w:val="24"/>
        </w:rPr>
        <w:t>on</w:t>
      </w:r>
      <w:r w:rsidR="00632607">
        <w:rPr>
          <w:spacing w:val="-3"/>
          <w:sz w:val="24"/>
        </w:rPr>
        <w:t xml:space="preserve"> </w:t>
      </w:r>
      <w:r w:rsidR="00632607">
        <w:rPr>
          <w:sz w:val="24"/>
        </w:rPr>
        <w:t>the</w:t>
      </w:r>
      <w:r w:rsidR="00632607">
        <w:rPr>
          <w:spacing w:val="-3"/>
          <w:sz w:val="24"/>
        </w:rPr>
        <w:t xml:space="preserve"> </w:t>
      </w:r>
      <w:r w:rsidR="00632607">
        <w:rPr>
          <w:sz w:val="24"/>
        </w:rPr>
        <w:t>subcontractor’s</w:t>
      </w:r>
      <w:r w:rsidR="00632607">
        <w:rPr>
          <w:spacing w:val="-2"/>
          <w:sz w:val="24"/>
        </w:rPr>
        <w:t xml:space="preserve"> </w:t>
      </w:r>
      <w:r w:rsidR="00632607">
        <w:rPr>
          <w:sz w:val="24"/>
        </w:rPr>
        <w:t>most efficient and</w:t>
      </w:r>
      <w:r w:rsidR="00632607">
        <w:rPr>
          <w:spacing w:val="-1"/>
          <w:sz w:val="24"/>
        </w:rPr>
        <w:t xml:space="preserve"> </w:t>
      </w:r>
      <w:r w:rsidR="00632607">
        <w:rPr>
          <w:sz w:val="24"/>
        </w:rPr>
        <w:t>effective approach</w:t>
      </w:r>
      <w:r w:rsidR="00632607">
        <w:rPr>
          <w:spacing w:val="-1"/>
          <w:sz w:val="24"/>
        </w:rPr>
        <w:t xml:space="preserve"> </w:t>
      </w:r>
      <w:r w:rsidR="00632607">
        <w:rPr>
          <w:sz w:val="24"/>
        </w:rPr>
        <w:t>for</w:t>
      </w:r>
      <w:r w:rsidR="00632607">
        <w:rPr>
          <w:spacing w:val="-1"/>
          <w:sz w:val="24"/>
        </w:rPr>
        <w:t xml:space="preserve"> </w:t>
      </w:r>
      <w:r w:rsidR="00632607">
        <w:rPr>
          <w:sz w:val="24"/>
        </w:rPr>
        <w:t>accomplishing</w:t>
      </w:r>
      <w:r w:rsidR="00632607">
        <w:rPr>
          <w:spacing w:val="-1"/>
          <w:sz w:val="24"/>
        </w:rPr>
        <w:t xml:space="preserve"> </w:t>
      </w:r>
      <w:r w:rsidR="00632607">
        <w:rPr>
          <w:sz w:val="24"/>
        </w:rPr>
        <w:t>the</w:t>
      </w:r>
      <w:r w:rsidR="00632607">
        <w:rPr>
          <w:spacing w:val="-1"/>
          <w:sz w:val="24"/>
        </w:rPr>
        <w:t xml:space="preserve"> </w:t>
      </w:r>
      <w:r w:rsidR="00632607">
        <w:rPr>
          <w:sz w:val="24"/>
        </w:rPr>
        <w:t>task’s</w:t>
      </w:r>
      <w:r w:rsidR="00632607">
        <w:rPr>
          <w:spacing w:val="-2"/>
          <w:sz w:val="24"/>
        </w:rPr>
        <w:t xml:space="preserve"> </w:t>
      </w:r>
      <w:r w:rsidR="00632607">
        <w:rPr>
          <w:sz w:val="24"/>
        </w:rPr>
        <w:t>performance</w:t>
      </w:r>
      <w:r w:rsidR="00632607">
        <w:rPr>
          <w:spacing w:val="-2"/>
          <w:sz w:val="24"/>
        </w:rPr>
        <w:t xml:space="preserve"> </w:t>
      </w:r>
      <w:r w:rsidR="00632607">
        <w:rPr>
          <w:sz w:val="24"/>
        </w:rPr>
        <w:t>requirements</w:t>
      </w:r>
      <w:r w:rsidR="00632607">
        <w:rPr>
          <w:spacing w:val="-1"/>
          <w:sz w:val="24"/>
        </w:rPr>
        <w:t xml:space="preserve"> </w:t>
      </w:r>
      <w:r w:rsidR="00632607">
        <w:rPr>
          <w:sz w:val="24"/>
        </w:rPr>
        <w:t>in</w:t>
      </w:r>
      <w:r w:rsidR="00632607">
        <w:rPr>
          <w:spacing w:val="-1"/>
          <w:sz w:val="24"/>
        </w:rPr>
        <w:t xml:space="preserve"> </w:t>
      </w:r>
      <w:r w:rsidR="00632607">
        <w:rPr>
          <w:sz w:val="24"/>
        </w:rPr>
        <w:t>consideration of</w:t>
      </w:r>
      <w:r w:rsidR="00632607">
        <w:rPr>
          <w:spacing w:val="-2"/>
          <w:sz w:val="24"/>
        </w:rPr>
        <w:t xml:space="preserve"> </w:t>
      </w:r>
      <w:r w:rsidR="00632607">
        <w:rPr>
          <w:sz w:val="24"/>
        </w:rPr>
        <w:t>any</w:t>
      </w:r>
      <w:r w:rsidR="00632607">
        <w:rPr>
          <w:spacing w:val="-2"/>
          <w:sz w:val="24"/>
        </w:rPr>
        <w:t xml:space="preserve"> </w:t>
      </w:r>
      <w:r w:rsidR="00632607">
        <w:rPr>
          <w:sz w:val="24"/>
        </w:rPr>
        <w:t>other</w:t>
      </w:r>
      <w:r w:rsidR="00632607">
        <w:rPr>
          <w:spacing w:val="-4"/>
          <w:sz w:val="24"/>
        </w:rPr>
        <w:t xml:space="preserve"> </w:t>
      </w:r>
      <w:r w:rsidR="00632607">
        <w:rPr>
          <w:sz w:val="24"/>
        </w:rPr>
        <w:t>requirements</w:t>
      </w:r>
      <w:r w:rsidR="00632607">
        <w:rPr>
          <w:spacing w:val="-1"/>
          <w:sz w:val="24"/>
        </w:rPr>
        <w:t xml:space="preserve"> </w:t>
      </w:r>
      <w:r w:rsidR="00632607">
        <w:rPr>
          <w:sz w:val="24"/>
        </w:rPr>
        <w:t>and/or</w:t>
      </w:r>
      <w:r w:rsidR="00632607">
        <w:rPr>
          <w:spacing w:val="-2"/>
          <w:sz w:val="24"/>
        </w:rPr>
        <w:t xml:space="preserve"> </w:t>
      </w:r>
      <w:r w:rsidR="00632607">
        <w:rPr>
          <w:sz w:val="24"/>
        </w:rPr>
        <w:t>constraints</w:t>
      </w:r>
      <w:r w:rsidR="00632607">
        <w:rPr>
          <w:spacing w:val="-2"/>
          <w:sz w:val="24"/>
        </w:rPr>
        <w:t xml:space="preserve"> </w:t>
      </w:r>
      <w:r w:rsidR="00632607">
        <w:rPr>
          <w:sz w:val="24"/>
        </w:rPr>
        <w:t>identified</w:t>
      </w:r>
      <w:r w:rsidR="00632607">
        <w:rPr>
          <w:spacing w:val="-2"/>
          <w:sz w:val="24"/>
        </w:rPr>
        <w:t xml:space="preserve"> </w:t>
      </w:r>
      <w:r w:rsidR="00632607">
        <w:rPr>
          <w:sz w:val="24"/>
        </w:rPr>
        <w:t>by</w:t>
      </w:r>
      <w:r w:rsidR="00632607">
        <w:rPr>
          <w:spacing w:val="-1"/>
          <w:sz w:val="24"/>
        </w:rPr>
        <w:t xml:space="preserve"> </w:t>
      </w:r>
      <w:r w:rsidR="00632607">
        <w:rPr>
          <w:sz w:val="24"/>
        </w:rPr>
        <w:t>the</w:t>
      </w:r>
      <w:r w:rsidR="00632607">
        <w:rPr>
          <w:spacing w:val="-2"/>
          <w:sz w:val="24"/>
        </w:rPr>
        <w:t xml:space="preserve"> </w:t>
      </w:r>
      <w:r w:rsidR="00632607">
        <w:rPr>
          <w:sz w:val="24"/>
        </w:rPr>
        <w:t>TORP.</w:t>
      </w:r>
      <w:r w:rsidR="00632607">
        <w:rPr>
          <w:spacing w:val="-2"/>
          <w:sz w:val="24"/>
        </w:rPr>
        <w:t xml:space="preserve"> </w:t>
      </w:r>
      <w:r w:rsidR="00632607">
        <w:rPr>
          <w:sz w:val="24"/>
        </w:rPr>
        <w:t>All</w:t>
      </w:r>
      <w:r w:rsidR="00632607">
        <w:rPr>
          <w:spacing w:val="-2"/>
          <w:sz w:val="24"/>
        </w:rPr>
        <w:t xml:space="preserve"> </w:t>
      </w:r>
      <w:r w:rsidR="00632607">
        <w:rPr>
          <w:sz w:val="24"/>
        </w:rPr>
        <w:t>proposals</w:t>
      </w:r>
      <w:r w:rsidR="00632607">
        <w:rPr>
          <w:spacing w:val="-1"/>
          <w:sz w:val="24"/>
        </w:rPr>
        <w:t xml:space="preserve"> </w:t>
      </w:r>
      <w:r w:rsidR="00632607">
        <w:rPr>
          <w:sz w:val="24"/>
        </w:rPr>
        <w:t>shall</w:t>
      </w:r>
      <w:r w:rsidR="00632607">
        <w:rPr>
          <w:spacing w:val="-2"/>
          <w:sz w:val="24"/>
        </w:rPr>
        <w:t xml:space="preserve"> </w:t>
      </w:r>
      <w:r w:rsidR="00632607">
        <w:rPr>
          <w:sz w:val="24"/>
        </w:rPr>
        <w:t>be</w:t>
      </w:r>
      <w:r w:rsidR="00632607">
        <w:rPr>
          <w:spacing w:val="-3"/>
          <w:sz w:val="24"/>
        </w:rPr>
        <w:t xml:space="preserve"> </w:t>
      </w:r>
      <w:r w:rsidR="00632607">
        <w:rPr>
          <w:sz w:val="24"/>
        </w:rPr>
        <w:t>based</w:t>
      </w:r>
      <w:r w:rsidR="00632607">
        <w:rPr>
          <w:spacing w:val="-2"/>
          <w:sz w:val="24"/>
        </w:rPr>
        <w:t xml:space="preserve"> </w:t>
      </w:r>
      <w:r w:rsidR="00632607">
        <w:rPr>
          <w:sz w:val="24"/>
        </w:rPr>
        <w:t>on</w:t>
      </w:r>
      <w:r w:rsidR="00632607">
        <w:rPr>
          <w:spacing w:val="1"/>
          <w:sz w:val="24"/>
        </w:rPr>
        <w:t xml:space="preserve"> </w:t>
      </w:r>
      <w:r w:rsidR="00632607">
        <w:rPr>
          <w:spacing w:val="-5"/>
          <w:sz w:val="24"/>
        </w:rPr>
        <w:t>the</w:t>
      </w:r>
    </w:p>
    <w:p w14:paraId="0DF51DD1" w14:textId="77777777" w:rsidR="00016C31" w:rsidRDefault="00016C31">
      <w:pPr>
        <w:jc w:val="both"/>
        <w:rPr>
          <w:sz w:val="24"/>
        </w:rPr>
        <w:sectPr w:rsidR="00016C31">
          <w:pgSz w:w="12240" w:h="15840"/>
          <w:pgMar w:top="1580" w:right="640" w:bottom="1060" w:left="1000" w:header="0" w:footer="801" w:gutter="0"/>
          <w:cols w:space="720"/>
        </w:sectPr>
      </w:pPr>
    </w:p>
    <w:p w14:paraId="0F85A688" w14:textId="77777777" w:rsidR="00016C31" w:rsidRDefault="00632607">
      <w:pPr>
        <w:spacing w:before="79"/>
        <w:ind w:left="219" w:right="191"/>
        <w:rPr>
          <w:sz w:val="24"/>
        </w:rPr>
      </w:pPr>
      <w:r>
        <w:rPr>
          <w:sz w:val="24"/>
        </w:rPr>
        <w:lastRenderedPageBreak/>
        <w:t>categories of labor identified in the Labor Category Descriptions and Minimum Requirements located at Attachment 02 of this contract. Additional labor categories or variations of these categories shall not be proposed. (Note: Subcontractor costs associated with the preparation, submission and/or negotiation of any</w:t>
      </w:r>
      <w:r>
        <w:rPr>
          <w:spacing w:val="-3"/>
          <w:sz w:val="24"/>
        </w:rPr>
        <w:t xml:space="preserve"> </w:t>
      </w:r>
      <w:r>
        <w:rPr>
          <w:sz w:val="24"/>
        </w:rPr>
        <w:t>task</w:t>
      </w:r>
      <w:r>
        <w:rPr>
          <w:spacing w:val="-3"/>
          <w:sz w:val="24"/>
        </w:rPr>
        <w:t xml:space="preserve"> </w:t>
      </w:r>
      <w:r>
        <w:rPr>
          <w:sz w:val="24"/>
        </w:rPr>
        <w:t>order</w:t>
      </w:r>
      <w:r>
        <w:rPr>
          <w:spacing w:val="-2"/>
          <w:sz w:val="24"/>
        </w:rPr>
        <w:t xml:space="preserve"> </w:t>
      </w:r>
      <w:r>
        <w:rPr>
          <w:sz w:val="24"/>
        </w:rPr>
        <w:t>proposal</w:t>
      </w:r>
      <w:r>
        <w:rPr>
          <w:spacing w:val="-3"/>
          <w:sz w:val="24"/>
        </w:rPr>
        <w:t xml:space="preserve"> </w:t>
      </w:r>
      <w:r>
        <w:rPr>
          <w:sz w:val="24"/>
        </w:rPr>
        <w:t>shall</w:t>
      </w:r>
      <w:r>
        <w:rPr>
          <w:spacing w:val="-3"/>
          <w:sz w:val="24"/>
        </w:rPr>
        <w:t xml:space="preserve"> </w:t>
      </w:r>
      <w:r>
        <w:rPr>
          <w:sz w:val="24"/>
        </w:rPr>
        <w:t>not</w:t>
      </w:r>
      <w:r>
        <w:rPr>
          <w:spacing w:val="-3"/>
          <w:sz w:val="24"/>
        </w:rPr>
        <w:t xml:space="preserve"> </w:t>
      </w:r>
      <w:r>
        <w:rPr>
          <w:sz w:val="24"/>
        </w:rPr>
        <w:t>be</w:t>
      </w:r>
      <w:r>
        <w:rPr>
          <w:spacing w:val="-3"/>
          <w:sz w:val="24"/>
        </w:rPr>
        <w:t xml:space="preserve"> </w:t>
      </w:r>
      <w:r>
        <w:rPr>
          <w:sz w:val="24"/>
        </w:rPr>
        <w:t>allowable</w:t>
      </w:r>
      <w:r>
        <w:rPr>
          <w:spacing w:val="-3"/>
          <w:sz w:val="24"/>
        </w:rPr>
        <w:t xml:space="preserve"> </w:t>
      </w:r>
      <w:r>
        <w:rPr>
          <w:sz w:val="24"/>
        </w:rPr>
        <w:t>as</w:t>
      </w:r>
      <w:r>
        <w:rPr>
          <w:spacing w:val="-1"/>
          <w:sz w:val="24"/>
        </w:rPr>
        <w:t xml:space="preserve"> </w:t>
      </w:r>
      <w:r>
        <w:rPr>
          <w:sz w:val="24"/>
        </w:rPr>
        <w:t>a</w:t>
      </w:r>
      <w:r>
        <w:rPr>
          <w:spacing w:val="-2"/>
          <w:sz w:val="24"/>
        </w:rPr>
        <w:t xml:space="preserve"> </w:t>
      </w:r>
      <w:r>
        <w:rPr>
          <w:sz w:val="24"/>
        </w:rPr>
        <w:t>direct</w:t>
      </w:r>
      <w:r>
        <w:rPr>
          <w:spacing w:val="-3"/>
          <w:sz w:val="24"/>
        </w:rPr>
        <w:t xml:space="preserve"> </w:t>
      </w:r>
      <w:r>
        <w:rPr>
          <w:sz w:val="24"/>
        </w:rPr>
        <w:t>charge</w:t>
      </w:r>
      <w:r>
        <w:rPr>
          <w:spacing w:val="-5"/>
          <w:sz w:val="24"/>
        </w:rPr>
        <w:t xml:space="preserve"> </w:t>
      </w:r>
      <w:r>
        <w:rPr>
          <w:sz w:val="24"/>
        </w:rPr>
        <w:t>to</w:t>
      </w:r>
      <w:r>
        <w:rPr>
          <w:spacing w:val="-3"/>
          <w:sz w:val="24"/>
        </w:rPr>
        <w:t xml:space="preserve"> </w:t>
      </w:r>
      <w:r>
        <w:rPr>
          <w:sz w:val="24"/>
        </w:rPr>
        <w:t>the</w:t>
      </w:r>
      <w:r>
        <w:rPr>
          <w:spacing w:val="-4"/>
          <w:sz w:val="24"/>
        </w:rPr>
        <w:t xml:space="preserve"> </w:t>
      </w:r>
      <w:r>
        <w:rPr>
          <w:sz w:val="24"/>
        </w:rPr>
        <w:t>Government. For</w:t>
      </w:r>
      <w:r>
        <w:rPr>
          <w:spacing w:val="-3"/>
          <w:sz w:val="24"/>
        </w:rPr>
        <w:t xml:space="preserve"> </w:t>
      </w:r>
      <w:r>
        <w:rPr>
          <w:sz w:val="24"/>
        </w:rPr>
        <w:t>TORPs</w:t>
      </w:r>
      <w:r>
        <w:rPr>
          <w:spacing w:val="-3"/>
          <w:sz w:val="24"/>
        </w:rPr>
        <w:t xml:space="preserve"> </w:t>
      </w:r>
      <w:r>
        <w:rPr>
          <w:sz w:val="24"/>
        </w:rPr>
        <w:t>requiring support of</w:t>
      </w:r>
      <w:r>
        <w:rPr>
          <w:spacing w:val="-1"/>
          <w:sz w:val="24"/>
        </w:rPr>
        <w:t xml:space="preserve"> </w:t>
      </w:r>
      <w:r>
        <w:rPr>
          <w:sz w:val="24"/>
        </w:rPr>
        <w:t>contingency operations/exercises in areas outside of</w:t>
      </w:r>
      <w:r>
        <w:rPr>
          <w:spacing w:val="-1"/>
          <w:sz w:val="24"/>
        </w:rPr>
        <w:t xml:space="preserve"> </w:t>
      </w:r>
      <w:r>
        <w:rPr>
          <w:sz w:val="24"/>
        </w:rPr>
        <w:t xml:space="preserve">the continental United States (OCONUS), referred to as the theater of operations, proposed estimated labor cost rates may be increased to incorporate allowances specified by the U.S. Department of State Standardized Regulations (DSSR). The amount and applicability of these allowances (e.g., danger pay and post differentials) shall be governed by, and shall not exceed the limitations of, the current DSSR at the time of task order award. See “Additional OCONUS Deployment Clauses” for additional information. For all such rates proposed, the contractor shall fully delineate the proper application of these allowances. All such rates shall be proposed, </w:t>
      </w:r>
      <w:proofErr w:type="gramStart"/>
      <w:r>
        <w:rPr>
          <w:sz w:val="24"/>
        </w:rPr>
        <w:t>evaluated</w:t>
      </w:r>
      <w:proofErr w:type="gramEnd"/>
      <w:r>
        <w:rPr>
          <w:sz w:val="24"/>
        </w:rPr>
        <w:t xml:space="preserve"> and negotiated on a task order-by-task order basis. The Contracting Officer may require a sealed proprietary package be submitted to the government to evaluate </w:t>
      </w:r>
      <w:proofErr w:type="gramStart"/>
      <w:r>
        <w:rPr>
          <w:sz w:val="24"/>
        </w:rPr>
        <w:t>these proposed cost</w:t>
      </w:r>
      <w:proofErr w:type="gramEnd"/>
      <w:r>
        <w:rPr>
          <w:sz w:val="24"/>
        </w:rPr>
        <w:t>.</w:t>
      </w:r>
    </w:p>
    <w:p w14:paraId="15526D73" w14:textId="77777777" w:rsidR="00016C31" w:rsidRDefault="00016C31">
      <w:pPr>
        <w:pStyle w:val="BodyText"/>
        <w:spacing w:before="1"/>
        <w:rPr>
          <w:sz w:val="24"/>
        </w:rPr>
      </w:pPr>
    </w:p>
    <w:p w14:paraId="163D978B" w14:textId="77777777" w:rsidR="00016C31" w:rsidRDefault="00632607">
      <w:pPr>
        <w:ind w:left="219"/>
        <w:rPr>
          <w:sz w:val="24"/>
        </w:rPr>
      </w:pPr>
      <w:r>
        <w:rPr>
          <w:sz w:val="24"/>
        </w:rPr>
        <w:t>The contractor shall propose on-site (Government Site) rates and off-site (Contractor Site) rates in accordance</w:t>
      </w:r>
      <w:r>
        <w:rPr>
          <w:spacing w:val="-4"/>
          <w:sz w:val="24"/>
        </w:rPr>
        <w:t xml:space="preserve"> </w:t>
      </w:r>
      <w:r>
        <w:rPr>
          <w:sz w:val="24"/>
        </w:rPr>
        <w:t>with</w:t>
      </w:r>
      <w:r>
        <w:rPr>
          <w:spacing w:val="-2"/>
          <w:sz w:val="24"/>
        </w:rPr>
        <w:t xml:space="preserve"> </w:t>
      </w:r>
      <w:r>
        <w:rPr>
          <w:sz w:val="24"/>
        </w:rPr>
        <w:t>the</w:t>
      </w:r>
      <w:r>
        <w:rPr>
          <w:spacing w:val="-2"/>
          <w:sz w:val="24"/>
        </w:rPr>
        <w:t xml:space="preserve"> </w:t>
      </w:r>
      <w:r>
        <w:rPr>
          <w:sz w:val="24"/>
        </w:rPr>
        <w:t>Government’s</w:t>
      </w:r>
      <w:r>
        <w:rPr>
          <w:spacing w:val="-1"/>
          <w:sz w:val="24"/>
        </w:rPr>
        <w:t xml:space="preserve"> </w:t>
      </w:r>
      <w:r>
        <w:rPr>
          <w:sz w:val="24"/>
        </w:rPr>
        <w:t>anticipated</w:t>
      </w:r>
      <w:r>
        <w:rPr>
          <w:spacing w:val="-1"/>
          <w:sz w:val="24"/>
        </w:rPr>
        <w:t xml:space="preserve"> </w:t>
      </w:r>
      <w:r>
        <w:rPr>
          <w:sz w:val="24"/>
        </w:rPr>
        <w:t>allocation</w:t>
      </w:r>
      <w:r>
        <w:rPr>
          <w:spacing w:val="-1"/>
          <w:sz w:val="24"/>
        </w:rPr>
        <w:t xml:space="preserve"> </w:t>
      </w:r>
      <w:r>
        <w:rPr>
          <w:sz w:val="24"/>
        </w:rPr>
        <w:t>of</w:t>
      </w:r>
      <w:r>
        <w:rPr>
          <w:spacing w:val="-2"/>
          <w:sz w:val="24"/>
        </w:rPr>
        <w:t xml:space="preserve"> </w:t>
      </w:r>
      <w:r>
        <w:rPr>
          <w:sz w:val="24"/>
        </w:rPr>
        <w:t>performance</w:t>
      </w:r>
      <w:r>
        <w:rPr>
          <w:spacing w:val="-2"/>
          <w:sz w:val="24"/>
        </w:rPr>
        <w:t xml:space="preserve"> </w:t>
      </w:r>
      <w:r>
        <w:rPr>
          <w:sz w:val="24"/>
        </w:rPr>
        <w:t>set</w:t>
      </w:r>
      <w:r>
        <w:rPr>
          <w:spacing w:val="-1"/>
          <w:sz w:val="24"/>
        </w:rPr>
        <w:t xml:space="preserve"> </w:t>
      </w:r>
      <w:r>
        <w:rPr>
          <w:sz w:val="24"/>
        </w:rPr>
        <w:t>forth</w:t>
      </w:r>
      <w:r>
        <w:rPr>
          <w:spacing w:val="-1"/>
          <w:sz w:val="24"/>
        </w:rPr>
        <w:t xml:space="preserve"> </w:t>
      </w:r>
      <w:r>
        <w:rPr>
          <w:sz w:val="24"/>
        </w:rPr>
        <w:t>in</w:t>
      </w:r>
      <w:r>
        <w:rPr>
          <w:spacing w:val="-1"/>
          <w:sz w:val="24"/>
        </w:rPr>
        <w:t xml:space="preserve"> </w:t>
      </w:r>
      <w:r>
        <w:rPr>
          <w:sz w:val="24"/>
        </w:rPr>
        <w:t>individual</w:t>
      </w:r>
      <w:r>
        <w:rPr>
          <w:spacing w:val="-1"/>
          <w:sz w:val="24"/>
        </w:rPr>
        <w:t xml:space="preserve"> </w:t>
      </w:r>
      <w:r>
        <w:rPr>
          <w:spacing w:val="-2"/>
          <w:sz w:val="24"/>
        </w:rPr>
        <w:t>TORPs.</w:t>
      </w:r>
    </w:p>
    <w:p w14:paraId="53EB5CE7" w14:textId="77777777" w:rsidR="00016C31" w:rsidRDefault="00016C31">
      <w:pPr>
        <w:pStyle w:val="BodyText"/>
        <w:rPr>
          <w:sz w:val="24"/>
        </w:rPr>
      </w:pPr>
    </w:p>
    <w:p w14:paraId="0757E69C" w14:textId="77777777" w:rsidR="00016C31" w:rsidRDefault="00632607">
      <w:pPr>
        <w:ind w:left="219" w:right="455"/>
        <w:jc w:val="both"/>
        <w:rPr>
          <w:sz w:val="24"/>
        </w:rPr>
      </w:pPr>
      <w:r>
        <w:rPr>
          <w:sz w:val="24"/>
        </w:rPr>
        <w:t>All</w:t>
      </w:r>
      <w:r>
        <w:rPr>
          <w:spacing w:val="-3"/>
          <w:sz w:val="24"/>
        </w:rPr>
        <w:t xml:space="preserve"> </w:t>
      </w:r>
      <w:r>
        <w:rPr>
          <w:sz w:val="24"/>
        </w:rPr>
        <w:t>proposals</w:t>
      </w:r>
      <w:r>
        <w:rPr>
          <w:spacing w:val="-3"/>
          <w:sz w:val="24"/>
        </w:rPr>
        <w:t xml:space="preserve"> </w:t>
      </w:r>
      <w:r>
        <w:rPr>
          <w:sz w:val="24"/>
        </w:rPr>
        <w:t>shall</w:t>
      </w:r>
      <w:r>
        <w:rPr>
          <w:spacing w:val="-3"/>
          <w:sz w:val="24"/>
        </w:rPr>
        <w:t xml:space="preserve"> </w:t>
      </w:r>
      <w:r>
        <w:rPr>
          <w:sz w:val="24"/>
        </w:rPr>
        <w:t>utilize</w:t>
      </w:r>
      <w:r>
        <w:rPr>
          <w:spacing w:val="-4"/>
          <w:sz w:val="24"/>
        </w:rPr>
        <w:t xml:space="preserve"> </w:t>
      </w:r>
      <w:r>
        <w:rPr>
          <w:sz w:val="24"/>
        </w:rPr>
        <w:t>the</w:t>
      </w:r>
      <w:r>
        <w:rPr>
          <w:spacing w:val="-3"/>
          <w:sz w:val="24"/>
        </w:rPr>
        <w:t xml:space="preserve"> </w:t>
      </w:r>
      <w:r>
        <w:rPr>
          <w:sz w:val="24"/>
        </w:rPr>
        <w:t>categories</w:t>
      </w:r>
      <w:r>
        <w:rPr>
          <w:spacing w:val="-3"/>
          <w:sz w:val="24"/>
        </w:rPr>
        <w:t xml:space="preserve"> </w:t>
      </w:r>
      <w:r>
        <w:rPr>
          <w:sz w:val="24"/>
        </w:rPr>
        <w:t>of</w:t>
      </w:r>
      <w:r>
        <w:rPr>
          <w:spacing w:val="-3"/>
          <w:sz w:val="24"/>
        </w:rPr>
        <w:t xml:space="preserve"> </w:t>
      </w:r>
      <w:r>
        <w:rPr>
          <w:sz w:val="24"/>
        </w:rPr>
        <w:t>labor</w:t>
      </w:r>
      <w:r>
        <w:rPr>
          <w:spacing w:val="-1"/>
          <w:sz w:val="24"/>
        </w:rPr>
        <w:t xml:space="preserve"> </w:t>
      </w:r>
      <w:r>
        <w:rPr>
          <w:sz w:val="24"/>
        </w:rPr>
        <w:t>identified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D3I</w:t>
      </w:r>
      <w:r>
        <w:rPr>
          <w:spacing w:val="-7"/>
          <w:sz w:val="24"/>
        </w:rPr>
        <w:t xml:space="preserve"> </w:t>
      </w:r>
      <w:r>
        <w:rPr>
          <w:sz w:val="24"/>
        </w:rPr>
        <w:t>Labor</w:t>
      </w:r>
      <w:r>
        <w:rPr>
          <w:spacing w:val="-3"/>
          <w:sz w:val="24"/>
        </w:rPr>
        <w:t xml:space="preserve"> </w:t>
      </w:r>
      <w:r>
        <w:rPr>
          <w:sz w:val="24"/>
        </w:rPr>
        <w:t>Category</w:t>
      </w:r>
      <w:r>
        <w:rPr>
          <w:spacing w:val="-3"/>
          <w:sz w:val="24"/>
        </w:rPr>
        <w:t xml:space="preserve"> </w:t>
      </w:r>
      <w:r>
        <w:rPr>
          <w:sz w:val="24"/>
        </w:rPr>
        <w:t>Descriptions</w:t>
      </w:r>
      <w:r>
        <w:rPr>
          <w:spacing w:val="-3"/>
          <w:sz w:val="24"/>
        </w:rPr>
        <w:t xml:space="preserve"> </w:t>
      </w:r>
      <w:r>
        <w:rPr>
          <w:sz w:val="24"/>
        </w:rPr>
        <w:t>and Minimum</w:t>
      </w:r>
      <w:r>
        <w:rPr>
          <w:spacing w:val="-3"/>
          <w:sz w:val="24"/>
        </w:rPr>
        <w:t xml:space="preserve"> </w:t>
      </w:r>
      <w:r>
        <w:rPr>
          <w:sz w:val="24"/>
        </w:rPr>
        <w:t>Requirements</w:t>
      </w:r>
      <w:r>
        <w:rPr>
          <w:spacing w:val="-3"/>
          <w:sz w:val="24"/>
        </w:rPr>
        <w:t xml:space="preserve"> </w:t>
      </w:r>
      <w:r>
        <w:rPr>
          <w:sz w:val="24"/>
        </w:rPr>
        <w:t>at</w:t>
      </w:r>
      <w:r>
        <w:rPr>
          <w:spacing w:val="-3"/>
          <w:sz w:val="24"/>
        </w:rPr>
        <w:t xml:space="preserve"> </w:t>
      </w:r>
      <w:r>
        <w:rPr>
          <w:sz w:val="24"/>
        </w:rPr>
        <w:t>Attachment</w:t>
      </w:r>
      <w:r>
        <w:rPr>
          <w:spacing w:val="-3"/>
          <w:sz w:val="24"/>
        </w:rPr>
        <w:t xml:space="preserve"> </w:t>
      </w:r>
      <w:r>
        <w:rPr>
          <w:sz w:val="24"/>
        </w:rPr>
        <w:t>02.</w:t>
      </w:r>
      <w:r>
        <w:rPr>
          <w:spacing w:val="-3"/>
          <w:sz w:val="24"/>
        </w:rPr>
        <w:t xml:space="preserve"> </w:t>
      </w:r>
      <w:r>
        <w:rPr>
          <w:sz w:val="24"/>
        </w:rPr>
        <w:t>Additional</w:t>
      </w:r>
      <w:r>
        <w:rPr>
          <w:spacing w:val="-3"/>
          <w:sz w:val="24"/>
        </w:rPr>
        <w:t xml:space="preserve"> </w:t>
      </w:r>
      <w:r>
        <w:rPr>
          <w:sz w:val="24"/>
        </w:rPr>
        <w:t>labor</w:t>
      </w:r>
      <w:r>
        <w:rPr>
          <w:spacing w:val="-3"/>
          <w:sz w:val="24"/>
        </w:rPr>
        <w:t xml:space="preserve"> </w:t>
      </w:r>
      <w:r>
        <w:rPr>
          <w:sz w:val="24"/>
        </w:rPr>
        <w:t>categories</w:t>
      </w:r>
      <w:r>
        <w:rPr>
          <w:spacing w:val="-3"/>
          <w:sz w:val="24"/>
        </w:rPr>
        <w:t xml:space="preserve"> </w:t>
      </w:r>
      <w:r>
        <w:rPr>
          <w:sz w:val="24"/>
        </w:rPr>
        <w:t>or</w:t>
      </w:r>
      <w:r>
        <w:rPr>
          <w:spacing w:val="-3"/>
          <w:sz w:val="24"/>
        </w:rPr>
        <w:t xml:space="preserve"> </w:t>
      </w:r>
      <w:r>
        <w:rPr>
          <w:sz w:val="24"/>
        </w:rPr>
        <w:t>variations</w:t>
      </w:r>
      <w:r>
        <w:rPr>
          <w:spacing w:val="-3"/>
          <w:sz w:val="24"/>
        </w:rPr>
        <w:t xml:space="preserve"> </w:t>
      </w:r>
      <w:r>
        <w:rPr>
          <w:sz w:val="24"/>
        </w:rPr>
        <w:t>of</w:t>
      </w:r>
      <w:r>
        <w:rPr>
          <w:spacing w:val="-3"/>
          <w:sz w:val="24"/>
        </w:rPr>
        <w:t xml:space="preserve"> </w:t>
      </w:r>
      <w:r>
        <w:rPr>
          <w:sz w:val="24"/>
        </w:rPr>
        <w:t>these</w:t>
      </w:r>
      <w:r>
        <w:rPr>
          <w:spacing w:val="-2"/>
          <w:sz w:val="24"/>
        </w:rPr>
        <w:t xml:space="preserve"> </w:t>
      </w:r>
      <w:r>
        <w:rPr>
          <w:sz w:val="24"/>
        </w:rPr>
        <w:t>categories shall not be proposed.</w:t>
      </w:r>
    </w:p>
    <w:p w14:paraId="5236963C" w14:textId="77777777" w:rsidR="00016C31" w:rsidRDefault="00016C31">
      <w:pPr>
        <w:pStyle w:val="BodyText"/>
        <w:rPr>
          <w:sz w:val="24"/>
        </w:rPr>
      </w:pPr>
    </w:p>
    <w:p w14:paraId="132E520B" w14:textId="77777777" w:rsidR="00016C31" w:rsidRDefault="00632607">
      <w:pPr>
        <w:pStyle w:val="ListParagraph"/>
        <w:numPr>
          <w:ilvl w:val="0"/>
          <w:numId w:val="3"/>
        </w:numPr>
        <w:tabs>
          <w:tab w:val="left" w:pos="801"/>
        </w:tabs>
        <w:ind w:hanging="289"/>
        <w:rPr>
          <w:sz w:val="24"/>
        </w:rPr>
      </w:pPr>
      <w:r>
        <w:rPr>
          <w:spacing w:val="-2"/>
          <w:sz w:val="24"/>
        </w:rPr>
        <w:t>Reserved</w:t>
      </w:r>
    </w:p>
    <w:p w14:paraId="730E2617" w14:textId="77777777" w:rsidR="00016C31" w:rsidRDefault="00016C31">
      <w:pPr>
        <w:pStyle w:val="BodyText"/>
        <w:rPr>
          <w:sz w:val="24"/>
        </w:rPr>
      </w:pPr>
    </w:p>
    <w:p w14:paraId="00D8461B" w14:textId="77777777" w:rsidR="00016C31" w:rsidRDefault="00632607">
      <w:pPr>
        <w:pStyle w:val="ListParagraph"/>
        <w:numPr>
          <w:ilvl w:val="0"/>
          <w:numId w:val="3"/>
        </w:numPr>
        <w:tabs>
          <w:tab w:val="left" w:pos="801"/>
        </w:tabs>
        <w:ind w:hanging="289"/>
        <w:rPr>
          <w:sz w:val="24"/>
        </w:rPr>
      </w:pPr>
      <w:r>
        <w:rPr>
          <w:spacing w:val="-2"/>
          <w:sz w:val="24"/>
        </w:rPr>
        <w:t>Reserved</w:t>
      </w:r>
    </w:p>
    <w:p w14:paraId="04063621" w14:textId="77777777" w:rsidR="00016C31" w:rsidRDefault="00016C31">
      <w:pPr>
        <w:pStyle w:val="BodyText"/>
        <w:rPr>
          <w:sz w:val="24"/>
        </w:rPr>
      </w:pPr>
    </w:p>
    <w:p w14:paraId="7D574BEE" w14:textId="77777777" w:rsidR="00016C31" w:rsidRDefault="00632607">
      <w:pPr>
        <w:pStyle w:val="ListParagraph"/>
        <w:numPr>
          <w:ilvl w:val="0"/>
          <w:numId w:val="3"/>
        </w:numPr>
        <w:tabs>
          <w:tab w:val="left" w:pos="801"/>
        </w:tabs>
        <w:ind w:hanging="289"/>
        <w:rPr>
          <w:sz w:val="24"/>
        </w:rPr>
      </w:pPr>
      <w:r>
        <w:rPr>
          <w:spacing w:val="-2"/>
          <w:sz w:val="24"/>
        </w:rPr>
        <w:t>Reserved</w:t>
      </w:r>
    </w:p>
    <w:p w14:paraId="1908DACA" w14:textId="77777777" w:rsidR="00016C31" w:rsidRDefault="00016C31">
      <w:pPr>
        <w:pStyle w:val="BodyText"/>
        <w:spacing w:before="1"/>
        <w:rPr>
          <w:sz w:val="24"/>
        </w:rPr>
      </w:pPr>
    </w:p>
    <w:p w14:paraId="03BE2C36" w14:textId="77777777" w:rsidR="00016C31" w:rsidRDefault="00632607">
      <w:pPr>
        <w:pStyle w:val="ListParagraph"/>
        <w:numPr>
          <w:ilvl w:val="0"/>
          <w:numId w:val="3"/>
        </w:numPr>
        <w:tabs>
          <w:tab w:val="left" w:pos="801"/>
        </w:tabs>
        <w:ind w:right="182"/>
        <w:rPr>
          <w:sz w:val="24"/>
        </w:rPr>
      </w:pPr>
      <w:r>
        <w:rPr>
          <w:sz w:val="24"/>
        </w:rPr>
        <w:t>Task Order Options: Pursuant to the clause at FAR 52.217-9, Option to Extend the Term of the Contract,</w:t>
      </w:r>
      <w:r>
        <w:rPr>
          <w:spacing w:val="-3"/>
          <w:sz w:val="24"/>
        </w:rPr>
        <w:t xml:space="preserve"> </w:t>
      </w:r>
      <w:r>
        <w:rPr>
          <w:sz w:val="24"/>
        </w:rPr>
        <w:t>TORPs</w:t>
      </w:r>
      <w:r>
        <w:rPr>
          <w:spacing w:val="-3"/>
          <w:sz w:val="24"/>
        </w:rPr>
        <w:t xml:space="preserve"> </w:t>
      </w:r>
      <w:r>
        <w:rPr>
          <w:sz w:val="24"/>
        </w:rPr>
        <w:t>and</w:t>
      </w:r>
      <w:r>
        <w:rPr>
          <w:spacing w:val="-3"/>
          <w:sz w:val="24"/>
        </w:rPr>
        <w:t xml:space="preserve"> </w:t>
      </w:r>
      <w:r>
        <w:rPr>
          <w:sz w:val="24"/>
        </w:rPr>
        <w:t>resulting</w:t>
      </w:r>
      <w:r>
        <w:rPr>
          <w:spacing w:val="-3"/>
          <w:sz w:val="24"/>
        </w:rPr>
        <w:t xml:space="preserve"> </w:t>
      </w:r>
      <w:r>
        <w:rPr>
          <w:sz w:val="24"/>
        </w:rPr>
        <w:t>task</w:t>
      </w:r>
      <w:r>
        <w:rPr>
          <w:spacing w:val="-3"/>
          <w:sz w:val="24"/>
        </w:rPr>
        <w:t xml:space="preserve"> </w:t>
      </w:r>
      <w:r>
        <w:rPr>
          <w:sz w:val="24"/>
        </w:rPr>
        <w:t>orders</w:t>
      </w:r>
      <w:r>
        <w:rPr>
          <w:spacing w:val="-3"/>
          <w:sz w:val="24"/>
        </w:rPr>
        <w:t xml:space="preserve"> </w:t>
      </w:r>
      <w:r>
        <w:rPr>
          <w:sz w:val="24"/>
        </w:rPr>
        <w:t>issued</w:t>
      </w:r>
      <w:r>
        <w:rPr>
          <w:spacing w:val="-3"/>
          <w:sz w:val="24"/>
        </w:rPr>
        <w:t xml:space="preserve"> </w:t>
      </w:r>
      <w:r>
        <w:rPr>
          <w:sz w:val="24"/>
        </w:rPr>
        <w:t>under</w:t>
      </w:r>
      <w:r>
        <w:rPr>
          <w:spacing w:val="-3"/>
          <w:sz w:val="24"/>
        </w:rPr>
        <w:t xml:space="preserve"> </w:t>
      </w:r>
      <w:r>
        <w:rPr>
          <w:sz w:val="24"/>
        </w:rPr>
        <w:t>this</w:t>
      </w:r>
      <w:r>
        <w:rPr>
          <w:spacing w:val="-3"/>
          <w:sz w:val="24"/>
        </w:rPr>
        <w:t xml:space="preserve"> </w:t>
      </w:r>
      <w:r>
        <w:rPr>
          <w:sz w:val="24"/>
        </w:rPr>
        <w:t>contract</w:t>
      </w:r>
      <w:r>
        <w:rPr>
          <w:spacing w:val="-3"/>
          <w:sz w:val="24"/>
        </w:rPr>
        <w:t xml:space="preserve"> </w:t>
      </w:r>
      <w:r>
        <w:rPr>
          <w:sz w:val="24"/>
        </w:rPr>
        <w:t>may</w:t>
      </w:r>
      <w:r>
        <w:rPr>
          <w:spacing w:val="-3"/>
          <w:sz w:val="24"/>
        </w:rPr>
        <w:t xml:space="preserve"> </w:t>
      </w:r>
      <w:r>
        <w:rPr>
          <w:sz w:val="24"/>
        </w:rPr>
        <w:t>include</w:t>
      </w:r>
      <w:r>
        <w:rPr>
          <w:spacing w:val="-3"/>
          <w:sz w:val="24"/>
        </w:rPr>
        <w:t xml:space="preserve"> </w:t>
      </w:r>
      <w:r>
        <w:rPr>
          <w:sz w:val="24"/>
        </w:rPr>
        <w:t>options</w:t>
      </w:r>
      <w:r>
        <w:rPr>
          <w:spacing w:val="-3"/>
          <w:sz w:val="24"/>
        </w:rPr>
        <w:t xml:space="preserve"> </w:t>
      </w:r>
      <w:r>
        <w:rPr>
          <w:sz w:val="24"/>
        </w:rPr>
        <w:t>to</w:t>
      </w:r>
      <w:r>
        <w:rPr>
          <w:spacing w:val="-3"/>
          <w:sz w:val="24"/>
        </w:rPr>
        <w:t xml:space="preserve"> </w:t>
      </w:r>
      <w:r>
        <w:rPr>
          <w:sz w:val="24"/>
        </w:rPr>
        <w:t>provide additional periods of support and/or “surge” options to provide additional support within a task order’s given performance period.</w:t>
      </w:r>
    </w:p>
    <w:p w14:paraId="31B2C944" w14:textId="77777777" w:rsidR="00016C31" w:rsidRDefault="00016C31">
      <w:pPr>
        <w:pStyle w:val="BodyText"/>
        <w:rPr>
          <w:sz w:val="24"/>
        </w:rPr>
      </w:pPr>
    </w:p>
    <w:p w14:paraId="32E011A4" w14:textId="77777777" w:rsidR="00016C31" w:rsidRDefault="00632607">
      <w:pPr>
        <w:pStyle w:val="ListParagraph"/>
        <w:numPr>
          <w:ilvl w:val="1"/>
          <w:numId w:val="120"/>
        </w:numPr>
        <w:tabs>
          <w:tab w:val="left" w:pos="441"/>
        </w:tabs>
        <w:ind w:right="305"/>
        <w:rPr>
          <w:sz w:val="24"/>
        </w:rPr>
      </w:pPr>
      <w:r>
        <w:rPr>
          <w:sz w:val="24"/>
        </w:rPr>
        <w:t>TORPs and resulting task orders containing options shall specify the effort to be performed by the option,</w:t>
      </w:r>
      <w:r>
        <w:rPr>
          <w:spacing w:val="-3"/>
          <w:sz w:val="24"/>
        </w:rPr>
        <w:t xml:space="preserve"> </w:t>
      </w:r>
      <w:r>
        <w:rPr>
          <w:sz w:val="24"/>
        </w:rPr>
        <w:t>the</w:t>
      </w:r>
      <w:r>
        <w:rPr>
          <w:spacing w:val="-3"/>
          <w:sz w:val="24"/>
        </w:rPr>
        <w:t xml:space="preserve"> </w:t>
      </w:r>
      <w:r>
        <w:rPr>
          <w:sz w:val="24"/>
        </w:rPr>
        <w:t>quantities</w:t>
      </w:r>
      <w:r>
        <w:rPr>
          <w:spacing w:val="-3"/>
          <w:sz w:val="24"/>
        </w:rPr>
        <w:t xml:space="preserve"> </w:t>
      </w:r>
      <w:r>
        <w:rPr>
          <w:sz w:val="24"/>
        </w:rPr>
        <w:t>of</w:t>
      </w:r>
      <w:r>
        <w:rPr>
          <w:spacing w:val="-3"/>
          <w:sz w:val="24"/>
        </w:rPr>
        <w:t xml:space="preserve"> </w:t>
      </w:r>
      <w:r>
        <w:rPr>
          <w:sz w:val="24"/>
        </w:rPr>
        <w:t>DPPH</w:t>
      </w:r>
      <w:r>
        <w:rPr>
          <w:spacing w:val="-3"/>
          <w:sz w:val="24"/>
        </w:rPr>
        <w:t xml:space="preserve"> </w:t>
      </w:r>
      <w:r>
        <w:rPr>
          <w:sz w:val="24"/>
        </w:rPr>
        <w:t>to</w:t>
      </w:r>
      <w:r>
        <w:rPr>
          <w:spacing w:val="-3"/>
          <w:sz w:val="24"/>
        </w:rPr>
        <w:t xml:space="preserve"> </w:t>
      </w:r>
      <w:r>
        <w:rPr>
          <w:sz w:val="24"/>
        </w:rPr>
        <w:t>be</w:t>
      </w:r>
      <w:r>
        <w:rPr>
          <w:spacing w:val="-4"/>
          <w:sz w:val="24"/>
        </w:rPr>
        <w:t xml:space="preserve"> </w:t>
      </w:r>
      <w:r>
        <w:rPr>
          <w:sz w:val="24"/>
        </w:rPr>
        <w:t>performed</w:t>
      </w:r>
      <w:r>
        <w:rPr>
          <w:spacing w:val="-3"/>
          <w:sz w:val="24"/>
        </w:rPr>
        <w:t xml:space="preserve"> </w:t>
      </w:r>
      <w:r>
        <w:rPr>
          <w:sz w:val="24"/>
        </w:rPr>
        <w:t>under</w:t>
      </w:r>
      <w:r>
        <w:rPr>
          <w:spacing w:val="-3"/>
          <w:sz w:val="24"/>
        </w:rPr>
        <w:t xml:space="preserve"> </w:t>
      </w:r>
      <w:r>
        <w:rPr>
          <w:sz w:val="24"/>
        </w:rPr>
        <w:t>the</w:t>
      </w:r>
      <w:r>
        <w:rPr>
          <w:spacing w:val="-5"/>
          <w:sz w:val="24"/>
        </w:rPr>
        <w:t xml:space="preserve"> </w:t>
      </w:r>
      <w:r>
        <w:rPr>
          <w:sz w:val="24"/>
        </w:rPr>
        <w:t>option</w:t>
      </w:r>
      <w:r>
        <w:rPr>
          <w:spacing w:val="-3"/>
          <w:sz w:val="24"/>
        </w:rPr>
        <w:t xml:space="preserve"> </w:t>
      </w:r>
      <w:r>
        <w:rPr>
          <w:sz w:val="24"/>
        </w:rPr>
        <w:t>(Term</w:t>
      </w:r>
      <w:r>
        <w:rPr>
          <w:spacing w:val="-3"/>
          <w:sz w:val="24"/>
        </w:rPr>
        <w:t xml:space="preserve"> </w:t>
      </w:r>
      <w:r>
        <w:rPr>
          <w:sz w:val="24"/>
        </w:rPr>
        <w:t>options</w:t>
      </w:r>
      <w:r>
        <w:rPr>
          <w:spacing w:val="-3"/>
          <w:sz w:val="24"/>
        </w:rPr>
        <w:t xml:space="preserve"> </w:t>
      </w:r>
      <w:r>
        <w:rPr>
          <w:sz w:val="24"/>
        </w:rPr>
        <w:t>only),</w:t>
      </w:r>
      <w:r>
        <w:rPr>
          <w:spacing w:val="-3"/>
          <w:sz w:val="24"/>
        </w:rPr>
        <w:t xml:space="preserve"> </w:t>
      </w:r>
      <w:r>
        <w:rPr>
          <w:sz w:val="24"/>
        </w:rPr>
        <w:t>the</w:t>
      </w:r>
      <w:r>
        <w:rPr>
          <w:spacing w:val="-5"/>
          <w:sz w:val="24"/>
        </w:rPr>
        <w:t xml:space="preserve"> </w:t>
      </w:r>
      <w:r>
        <w:rPr>
          <w:sz w:val="24"/>
        </w:rPr>
        <w:t xml:space="preserve">performance period(s) in which the option(s) will be performed, and the </w:t>
      </w:r>
      <w:proofErr w:type="gramStart"/>
      <w:r>
        <w:rPr>
          <w:sz w:val="24"/>
        </w:rPr>
        <w:t>time period</w:t>
      </w:r>
      <w:proofErr w:type="gramEnd"/>
      <w:r>
        <w:rPr>
          <w:sz w:val="24"/>
        </w:rPr>
        <w:t xml:space="preserve"> in which the option(s) may be exercised by the Government.</w:t>
      </w:r>
    </w:p>
    <w:p w14:paraId="5911958C" w14:textId="77777777" w:rsidR="00016C31" w:rsidRDefault="00016C31">
      <w:pPr>
        <w:pStyle w:val="BodyText"/>
        <w:rPr>
          <w:sz w:val="24"/>
        </w:rPr>
      </w:pPr>
    </w:p>
    <w:p w14:paraId="12A2F4F4" w14:textId="77777777" w:rsidR="00016C31" w:rsidRDefault="00632607">
      <w:pPr>
        <w:pStyle w:val="ListParagraph"/>
        <w:numPr>
          <w:ilvl w:val="1"/>
          <w:numId w:val="120"/>
        </w:numPr>
        <w:tabs>
          <w:tab w:val="left" w:pos="441"/>
        </w:tabs>
        <w:ind w:right="352"/>
        <w:rPr>
          <w:sz w:val="24"/>
        </w:rPr>
      </w:pPr>
      <w:r>
        <w:rPr>
          <w:sz w:val="24"/>
        </w:rPr>
        <w:t>Estimated costs/proposed prices for all options shall be developed in accordance with the procedures described</w:t>
      </w:r>
      <w:r>
        <w:rPr>
          <w:spacing w:val="-3"/>
          <w:sz w:val="24"/>
        </w:rPr>
        <w:t xml:space="preserve"> </w:t>
      </w:r>
      <w:r>
        <w:rPr>
          <w:sz w:val="24"/>
        </w:rPr>
        <w:t>in</w:t>
      </w:r>
      <w:r>
        <w:rPr>
          <w:spacing w:val="-3"/>
          <w:sz w:val="24"/>
        </w:rPr>
        <w:t xml:space="preserve"> </w:t>
      </w:r>
      <w:r>
        <w:rPr>
          <w:sz w:val="24"/>
        </w:rPr>
        <w:t>subparagraph</w:t>
      </w:r>
      <w:r>
        <w:rPr>
          <w:spacing w:val="-3"/>
          <w:sz w:val="24"/>
        </w:rPr>
        <w:t xml:space="preserve"> </w:t>
      </w:r>
      <w:r>
        <w:rPr>
          <w:sz w:val="24"/>
        </w:rPr>
        <w:t>l</w:t>
      </w:r>
      <w:r>
        <w:rPr>
          <w:spacing w:val="-3"/>
          <w:sz w:val="24"/>
        </w:rPr>
        <w:t xml:space="preserve"> </w:t>
      </w:r>
      <w:r>
        <w:rPr>
          <w:sz w:val="24"/>
        </w:rPr>
        <w:t>above.</w:t>
      </w:r>
      <w:r>
        <w:rPr>
          <w:spacing w:val="-3"/>
          <w:sz w:val="24"/>
        </w:rPr>
        <w:t xml:space="preserve"> </w:t>
      </w:r>
      <w:r>
        <w:rPr>
          <w:sz w:val="24"/>
        </w:rPr>
        <w:t>The</w:t>
      </w:r>
      <w:r>
        <w:rPr>
          <w:spacing w:val="-5"/>
          <w:sz w:val="24"/>
        </w:rPr>
        <w:t xml:space="preserve"> </w:t>
      </w:r>
      <w:r>
        <w:rPr>
          <w:sz w:val="24"/>
        </w:rPr>
        <w:t>Government</w:t>
      </w:r>
      <w:r>
        <w:rPr>
          <w:spacing w:val="-3"/>
          <w:sz w:val="24"/>
        </w:rPr>
        <w:t xml:space="preserve"> </w:t>
      </w:r>
      <w:r>
        <w:rPr>
          <w:sz w:val="24"/>
        </w:rPr>
        <w:t>may</w:t>
      </w:r>
      <w:r>
        <w:rPr>
          <w:spacing w:val="-3"/>
          <w:sz w:val="24"/>
        </w:rPr>
        <w:t xml:space="preserve"> </w:t>
      </w:r>
      <w:r>
        <w:rPr>
          <w:sz w:val="24"/>
        </w:rPr>
        <w:t>unilaterally</w:t>
      </w:r>
      <w:r>
        <w:rPr>
          <w:spacing w:val="-3"/>
          <w:sz w:val="24"/>
        </w:rPr>
        <w:t xml:space="preserve"> </w:t>
      </w:r>
      <w:r>
        <w:rPr>
          <w:sz w:val="24"/>
        </w:rPr>
        <w:t>exercise</w:t>
      </w:r>
      <w:r>
        <w:rPr>
          <w:spacing w:val="-3"/>
          <w:sz w:val="24"/>
        </w:rPr>
        <w:t xml:space="preserve"> </w:t>
      </w:r>
      <w:r>
        <w:rPr>
          <w:sz w:val="24"/>
        </w:rPr>
        <w:t>task</w:t>
      </w:r>
      <w:r>
        <w:rPr>
          <w:spacing w:val="-3"/>
          <w:sz w:val="24"/>
        </w:rPr>
        <w:t xml:space="preserve"> </w:t>
      </w:r>
      <w:r>
        <w:rPr>
          <w:sz w:val="24"/>
        </w:rPr>
        <w:t>order</w:t>
      </w:r>
      <w:r>
        <w:rPr>
          <w:spacing w:val="-3"/>
          <w:sz w:val="24"/>
        </w:rPr>
        <w:t xml:space="preserve"> </w:t>
      </w:r>
      <w:r>
        <w:rPr>
          <w:sz w:val="24"/>
        </w:rPr>
        <w:t>options</w:t>
      </w:r>
      <w:r>
        <w:rPr>
          <w:spacing w:val="-3"/>
          <w:sz w:val="24"/>
        </w:rPr>
        <w:t xml:space="preserve"> </w:t>
      </w:r>
      <w:r>
        <w:rPr>
          <w:sz w:val="24"/>
        </w:rPr>
        <w:t>at</w:t>
      </w:r>
      <w:r>
        <w:rPr>
          <w:spacing w:val="-3"/>
          <w:sz w:val="24"/>
        </w:rPr>
        <w:t xml:space="preserve"> </w:t>
      </w:r>
      <w:r>
        <w:rPr>
          <w:sz w:val="24"/>
        </w:rPr>
        <w:t>its discretion, at the awarded quantities and costs/prices and within the exercise periods specified in the task order. All option exercises shall be executed by written modification to the task order.</w:t>
      </w:r>
    </w:p>
    <w:p w14:paraId="109BE6FF" w14:textId="77777777" w:rsidR="00016C31" w:rsidRDefault="00016C31">
      <w:pPr>
        <w:pStyle w:val="BodyText"/>
        <w:spacing w:before="1"/>
        <w:rPr>
          <w:sz w:val="24"/>
        </w:rPr>
      </w:pPr>
    </w:p>
    <w:p w14:paraId="47F97A83" w14:textId="77777777" w:rsidR="00016C31" w:rsidRDefault="00632607">
      <w:pPr>
        <w:pStyle w:val="ListParagraph"/>
        <w:numPr>
          <w:ilvl w:val="1"/>
          <w:numId w:val="120"/>
        </w:numPr>
        <w:tabs>
          <w:tab w:val="left" w:pos="441"/>
        </w:tabs>
        <w:rPr>
          <w:sz w:val="24"/>
        </w:rPr>
      </w:pPr>
      <w:r>
        <w:rPr>
          <w:sz w:val="24"/>
        </w:rPr>
        <w:t>Surge</w:t>
      </w:r>
      <w:r>
        <w:rPr>
          <w:spacing w:val="-4"/>
          <w:sz w:val="24"/>
        </w:rPr>
        <w:t xml:space="preserve"> </w:t>
      </w:r>
      <w:r>
        <w:rPr>
          <w:sz w:val="24"/>
        </w:rPr>
        <w:t>options</w:t>
      </w:r>
      <w:r>
        <w:rPr>
          <w:spacing w:val="-2"/>
          <w:sz w:val="24"/>
        </w:rPr>
        <w:t xml:space="preserve"> </w:t>
      </w:r>
      <w:r>
        <w:rPr>
          <w:sz w:val="24"/>
        </w:rPr>
        <w:t>may</w:t>
      </w:r>
      <w:r>
        <w:rPr>
          <w:spacing w:val="-1"/>
          <w:sz w:val="24"/>
        </w:rPr>
        <w:t xml:space="preserve"> </w:t>
      </w:r>
      <w:r>
        <w:rPr>
          <w:sz w:val="24"/>
        </w:rPr>
        <w:t>be</w:t>
      </w:r>
      <w:r>
        <w:rPr>
          <w:spacing w:val="-4"/>
          <w:sz w:val="24"/>
        </w:rPr>
        <w:t xml:space="preserve"> </w:t>
      </w:r>
      <w:r>
        <w:rPr>
          <w:sz w:val="24"/>
        </w:rPr>
        <w:t>prices</w:t>
      </w:r>
      <w:r>
        <w:rPr>
          <w:spacing w:val="-1"/>
          <w:sz w:val="24"/>
        </w:rPr>
        <w:t xml:space="preserve"> </w:t>
      </w:r>
      <w:r>
        <w:rPr>
          <w:sz w:val="24"/>
        </w:rPr>
        <w:t>and</w:t>
      </w:r>
      <w:r>
        <w:rPr>
          <w:spacing w:val="-2"/>
          <w:sz w:val="24"/>
        </w:rPr>
        <w:t xml:space="preserve"> </w:t>
      </w:r>
      <w:r>
        <w:rPr>
          <w:sz w:val="24"/>
        </w:rPr>
        <w:t>will</w:t>
      </w:r>
      <w:r>
        <w:rPr>
          <w:spacing w:val="-2"/>
          <w:sz w:val="24"/>
        </w:rPr>
        <w:t xml:space="preserve"> </w:t>
      </w:r>
      <w:r>
        <w:rPr>
          <w:sz w:val="24"/>
        </w:rPr>
        <w:t>be</w:t>
      </w:r>
      <w:r>
        <w:rPr>
          <w:spacing w:val="-2"/>
          <w:sz w:val="24"/>
        </w:rPr>
        <w:t xml:space="preserve"> </w:t>
      </w:r>
      <w:r>
        <w:rPr>
          <w:sz w:val="24"/>
        </w:rPr>
        <w:t>addressed</w:t>
      </w:r>
      <w:r>
        <w:rPr>
          <w:spacing w:val="-1"/>
          <w:sz w:val="24"/>
        </w:rPr>
        <w:t xml:space="preserve"> </w:t>
      </w:r>
      <w:r>
        <w:rPr>
          <w:sz w:val="24"/>
        </w:rPr>
        <w:t>in</w:t>
      </w:r>
      <w:r>
        <w:rPr>
          <w:spacing w:val="-1"/>
          <w:sz w:val="24"/>
        </w:rPr>
        <w:t xml:space="preserve"> </w:t>
      </w:r>
      <w:r>
        <w:rPr>
          <w:sz w:val="24"/>
        </w:rPr>
        <w:t>each</w:t>
      </w:r>
      <w:r>
        <w:rPr>
          <w:spacing w:val="-2"/>
          <w:sz w:val="24"/>
        </w:rPr>
        <w:t xml:space="preserve"> </w:t>
      </w:r>
      <w:r>
        <w:rPr>
          <w:sz w:val="24"/>
        </w:rPr>
        <w:t>individual</w:t>
      </w:r>
      <w:r>
        <w:rPr>
          <w:spacing w:val="-2"/>
          <w:sz w:val="24"/>
        </w:rPr>
        <w:t xml:space="preserve"> TORFP.</w:t>
      </w:r>
    </w:p>
    <w:p w14:paraId="48DDBE11" w14:textId="77777777" w:rsidR="00016C31" w:rsidRDefault="00016C31">
      <w:pPr>
        <w:pStyle w:val="BodyText"/>
        <w:rPr>
          <w:sz w:val="24"/>
        </w:rPr>
      </w:pPr>
    </w:p>
    <w:p w14:paraId="7DD18124" w14:textId="77777777" w:rsidR="00016C31" w:rsidRDefault="00632607">
      <w:pPr>
        <w:pStyle w:val="ListParagraph"/>
        <w:numPr>
          <w:ilvl w:val="0"/>
          <w:numId w:val="3"/>
        </w:numPr>
        <w:tabs>
          <w:tab w:val="left" w:pos="801"/>
        </w:tabs>
        <w:ind w:hanging="289"/>
        <w:rPr>
          <w:sz w:val="24"/>
        </w:rPr>
      </w:pPr>
      <w:r>
        <w:rPr>
          <w:spacing w:val="-2"/>
          <w:sz w:val="24"/>
        </w:rPr>
        <w:t>Reserved</w:t>
      </w:r>
    </w:p>
    <w:p w14:paraId="695442A7" w14:textId="77777777" w:rsidR="00016C31" w:rsidRDefault="00016C31">
      <w:pPr>
        <w:pStyle w:val="BodyText"/>
        <w:rPr>
          <w:sz w:val="26"/>
        </w:rPr>
      </w:pPr>
    </w:p>
    <w:p w14:paraId="608DF52E" w14:textId="77777777" w:rsidR="00016C31" w:rsidRDefault="00016C31">
      <w:pPr>
        <w:pStyle w:val="BodyText"/>
        <w:rPr>
          <w:sz w:val="22"/>
        </w:rPr>
      </w:pPr>
    </w:p>
    <w:p w14:paraId="4103D0DC" w14:textId="77777777" w:rsidR="00016C31" w:rsidRDefault="00900DE8">
      <w:pPr>
        <w:pStyle w:val="Heading2"/>
        <w:jc w:val="both"/>
      </w:pPr>
      <w:r>
        <w:pict w14:anchorId="65D5CEBE">
          <v:rect id="docshape24" o:spid="_x0000_s1108" style="position:absolute;left:0;text-align:left;margin-left:59.5pt;margin-top:20.55pt;width:515pt;height:1.45pt;z-index:-18509312;mso-position-horizontal-relative:page" fillcolor="#0e233d" stroked="f">
            <w10:wrap anchorx="page"/>
          </v:rect>
        </w:pict>
      </w:r>
      <w:r w:rsidR="00632607">
        <w:rPr>
          <w:color w:val="221F1F"/>
          <w:spacing w:val="-2"/>
        </w:rPr>
        <w:t>H2</w:t>
      </w:r>
      <w:r w:rsidR="00632607">
        <w:rPr>
          <w:color w:val="221F1F"/>
          <w:spacing w:val="-3"/>
        </w:rPr>
        <w:t xml:space="preserve"> </w:t>
      </w:r>
      <w:r w:rsidR="00632607">
        <w:rPr>
          <w:color w:val="221F1F"/>
          <w:spacing w:val="-2"/>
        </w:rPr>
        <w:t>SUBCONTRACTOR</w:t>
      </w:r>
      <w:r w:rsidR="00632607">
        <w:rPr>
          <w:color w:val="221F1F"/>
          <w:spacing w:val="-1"/>
        </w:rPr>
        <w:t xml:space="preserve"> </w:t>
      </w:r>
      <w:r w:rsidR="00632607">
        <w:rPr>
          <w:color w:val="221F1F"/>
          <w:spacing w:val="-2"/>
        </w:rPr>
        <w:t>TRAVEL</w:t>
      </w:r>
    </w:p>
    <w:p w14:paraId="4A705805" w14:textId="77777777" w:rsidR="00016C31" w:rsidRDefault="00016C31">
      <w:pPr>
        <w:jc w:val="both"/>
        <w:sectPr w:rsidR="00016C31">
          <w:pgSz w:w="12240" w:h="15840"/>
          <w:pgMar w:top="1300" w:right="640" w:bottom="1060" w:left="1000" w:header="0" w:footer="801" w:gutter="0"/>
          <w:cols w:space="720"/>
        </w:sectPr>
      </w:pPr>
    </w:p>
    <w:p w14:paraId="52ED9853" w14:textId="77777777" w:rsidR="00016C31" w:rsidRDefault="00632607">
      <w:pPr>
        <w:pStyle w:val="ListParagraph"/>
        <w:numPr>
          <w:ilvl w:val="0"/>
          <w:numId w:val="119"/>
        </w:numPr>
        <w:tabs>
          <w:tab w:val="left" w:pos="801"/>
        </w:tabs>
        <w:spacing w:before="79"/>
        <w:ind w:right="996"/>
        <w:rPr>
          <w:sz w:val="24"/>
        </w:rPr>
      </w:pPr>
      <w:r>
        <w:rPr>
          <w:color w:val="221F1F"/>
          <w:sz w:val="24"/>
        </w:rPr>
        <w:lastRenderedPageBreak/>
        <w:t>Temporary</w:t>
      </w:r>
      <w:r>
        <w:rPr>
          <w:color w:val="221F1F"/>
          <w:spacing w:val="-4"/>
          <w:sz w:val="24"/>
        </w:rPr>
        <w:t xml:space="preserve"> </w:t>
      </w:r>
      <w:r>
        <w:rPr>
          <w:color w:val="221F1F"/>
          <w:sz w:val="24"/>
        </w:rPr>
        <w:t>Duty</w:t>
      </w:r>
      <w:r>
        <w:rPr>
          <w:color w:val="221F1F"/>
          <w:spacing w:val="-4"/>
          <w:sz w:val="24"/>
        </w:rPr>
        <w:t xml:space="preserve"> </w:t>
      </w:r>
      <w:r>
        <w:rPr>
          <w:color w:val="221F1F"/>
          <w:sz w:val="24"/>
        </w:rPr>
        <w:t>(TDY)/non-local</w:t>
      </w:r>
      <w:r>
        <w:rPr>
          <w:color w:val="221F1F"/>
          <w:spacing w:val="-4"/>
          <w:sz w:val="24"/>
        </w:rPr>
        <w:t xml:space="preserve"> </w:t>
      </w:r>
      <w:r>
        <w:rPr>
          <w:color w:val="221F1F"/>
          <w:sz w:val="24"/>
        </w:rPr>
        <w:t>travel</w:t>
      </w:r>
      <w:r>
        <w:rPr>
          <w:color w:val="221F1F"/>
          <w:spacing w:val="-4"/>
          <w:sz w:val="24"/>
        </w:rPr>
        <w:t xml:space="preserve"> </w:t>
      </w:r>
      <w:r>
        <w:rPr>
          <w:color w:val="221F1F"/>
          <w:sz w:val="24"/>
        </w:rPr>
        <w:t>may</w:t>
      </w:r>
      <w:r>
        <w:rPr>
          <w:color w:val="221F1F"/>
          <w:spacing w:val="-4"/>
          <w:sz w:val="24"/>
        </w:rPr>
        <w:t xml:space="preserve"> </w:t>
      </w:r>
      <w:r>
        <w:rPr>
          <w:color w:val="221F1F"/>
          <w:sz w:val="24"/>
        </w:rPr>
        <w:t>be</w:t>
      </w:r>
      <w:r>
        <w:rPr>
          <w:color w:val="221F1F"/>
          <w:spacing w:val="-5"/>
          <w:sz w:val="24"/>
        </w:rPr>
        <w:t xml:space="preserve"> </w:t>
      </w:r>
      <w:r>
        <w:rPr>
          <w:color w:val="221F1F"/>
          <w:sz w:val="24"/>
        </w:rPr>
        <w:t>required</w:t>
      </w:r>
      <w:r>
        <w:rPr>
          <w:color w:val="221F1F"/>
          <w:spacing w:val="-4"/>
          <w:sz w:val="24"/>
        </w:rPr>
        <w:t xml:space="preserve"> </w:t>
      </w:r>
      <w:r>
        <w:rPr>
          <w:color w:val="221F1F"/>
          <w:sz w:val="24"/>
        </w:rPr>
        <w:t>in</w:t>
      </w:r>
      <w:r>
        <w:rPr>
          <w:color w:val="221F1F"/>
          <w:spacing w:val="-4"/>
          <w:sz w:val="24"/>
        </w:rPr>
        <w:t xml:space="preserve"> </w:t>
      </w:r>
      <w:r>
        <w:rPr>
          <w:color w:val="221F1F"/>
          <w:sz w:val="24"/>
        </w:rPr>
        <w:t>performance</w:t>
      </w:r>
      <w:r>
        <w:rPr>
          <w:color w:val="221F1F"/>
          <w:spacing w:val="-5"/>
          <w:sz w:val="24"/>
        </w:rPr>
        <w:t xml:space="preserve"> </w:t>
      </w:r>
      <w:r>
        <w:rPr>
          <w:color w:val="221F1F"/>
          <w:sz w:val="24"/>
        </w:rPr>
        <w:t>of</w:t>
      </w:r>
      <w:r>
        <w:rPr>
          <w:color w:val="221F1F"/>
          <w:spacing w:val="-4"/>
          <w:sz w:val="24"/>
        </w:rPr>
        <w:t xml:space="preserve"> </w:t>
      </w:r>
      <w:r>
        <w:rPr>
          <w:color w:val="221F1F"/>
          <w:sz w:val="24"/>
        </w:rPr>
        <w:t>individual</w:t>
      </w:r>
      <w:r>
        <w:rPr>
          <w:color w:val="221F1F"/>
          <w:spacing w:val="-4"/>
          <w:sz w:val="24"/>
        </w:rPr>
        <w:t xml:space="preserve"> </w:t>
      </w:r>
      <w:r>
        <w:rPr>
          <w:color w:val="221F1F"/>
          <w:sz w:val="24"/>
        </w:rPr>
        <w:t>TOs issued under this Subcontract. Specific travel requirements will be identified and funded as such need arises. The Subcontractor has no authority to incur travel costs without explicit written</w:t>
      </w:r>
      <w:r>
        <w:rPr>
          <w:color w:val="221F1F"/>
          <w:spacing w:val="-2"/>
          <w:sz w:val="24"/>
        </w:rPr>
        <w:t xml:space="preserve"> </w:t>
      </w:r>
      <w:r>
        <w:rPr>
          <w:color w:val="221F1F"/>
          <w:sz w:val="24"/>
        </w:rPr>
        <w:t>approval</w:t>
      </w:r>
      <w:r>
        <w:rPr>
          <w:color w:val="221F1F"/>
          <w:spacing w:val="-1"/>
          <w:sz w:val="24"/>
        </w:rPr>
        <w:t xml:space="preserve"> </w:t>
      </w:r>
      <w:r>
        <w:rPr>
          <w:color w:val="221F1F"/>
          <w:sz w:val="24"/>
        </w:rPr>
        <w:t>from</w:t>
      </w:r>
      <w:r>
        <w:rPr>
          <w:color w:val="221F1F"/>
          <w:spacing w:val="-1"/>
          <w:sz w:val="24"/>
        </w:rPr>
        <w:t xml:space="preserve"> </w:t>
      </w:r>
      <w:r>
        <w:rPr>
          <w:color w:val="221F1F"/>
          <w:sz w:val="24"/>
        </w:rPr>
        <w:t>the</w:t>
      </w:r>
      <w:r>
        <w:rPr>
          <w:color w:val="221F1F"/>
          <w:spacing w:val="-2"/>
          <w:sz w:val="24"/>
        </w:rPr>
        <w:t xml:space="preserve"> </w:t>
      </w:r>
      <w:r>
        <w:rPr>
          <w:color w:val="221F1F"/>
          <w:sz w:val="24"/>
        </w:rPr>
        <w:t>COR</w:t>
      </w:r>
      <w:r>
        <w:rPr>
          <w:color w:val="221F1F"/>
          <w:spacing w:val="-1"/>
          <w:sz w:val="24"/>
        </w:rPr>
        <w:t xml:space="preserve"> </w:t>
      </w:r>
      <w:r>
        <w:rPr>
          <w:color w:val="221F1F"/>
          <w:sz w:val="24"/>
        </w:rPr>
        <w:t>through</w:t>
      </w:r>
      <w:r>
        <w:rPr>
          <w:color w:val="221F1F"/>
          <w:spacing w:val="-2"/>
          <w:sz w:val="24"/>
        </w:rPr>
        <w:t xml:space="preserve"> </w:t>
      </w:r>
      <w:r>
        <w:rPr>
          <w:color w:val="221F1F"/>
          <w:sz w:val="24"/>
        </w:rPr>
        <w:t>the</w:t>
      </w:r>
      <w:r>
        <w:rPr>
          <w:color w:val="221F1F"/>
          <w:spacing w:val="-2"/>
          <w:sz w:val="24"/>
        </w:rPr>
        <w:t xml:space="preserve"> </w:t>
      </w:r>
      <w:r>
        <w:rPr>
          <w:color w:val="221F1F"/>
          <w:sz w:val="24"/>
        </w:rPr>
        <w:t>Quantum Contracts</w:t>
      </w:r>
      <w:r>
        <w:rPr>
          <w:color w:val="221F1F"/>
          <w:spacing w:val="-1"/>
          <w:sz w:val="24"/>
        </w:rPr>
        <w:t xml:space="preserve"> </w:t>
      </w:r>
      <w:r>
        <w:rPr>
          <w:color w:val="221F1F"/>
          <w:sz w:val="24"/>
        </w:rPr>
        <w:t>Manager.</w:t>
      </w:r>
      <w:r>
        <w:rPr>
          <w:color w:val="221F1F"/>
          <w:spacing w:val="-4"/>
          <w:sz w:val="24"/>
        </w:rPr>
        <w:t xml:space="preserve"> </w:t>
      </w:r>
      <w:r>
        <w:rPr>
          <w:color w:val="221F1F"/>
          <w:sz w:val="24"/>
        </w:rPr>
        <w:t>Under</w:t>
      </w:r>
      <w:r>
        <w:rPr>
          <w:color w:val="221F1F"/>
          <w:spacing w:val="-2"/>
          <w:sz w:val="24"/>
        </w:rPr>
        <w:t xml:space="preserve"> </w:t>
      </w:r>
      <w:r>
        <w:rPr>
          <w:color w:val="221F1F"/>
          <w:sz w:val="24"/>
        </w:rPr>
        <w:t>no circumstance</w:t>
      </w:r>
      <w:r>
        <w:rPr>
          <w:color w:val="221F1F"/>
          <w:spacing w:val="-5"/>
          <w:sz w:val="24"/>
        </w:rPr>
        <w:t xml:space="preserve"> </w:t>
      </w:r>
      <w:r>
        <w:rPr>
          <w:color w:val="221F1F"/>
          <w:sz w:val="24"/>
        </w:rPr>
        <w:t>shall</w:t>
      </w:r>
      <w:r>
        <w:rPr>
          <w:color w:val="221F1F"/>
          <w:spacing w:val="-4"/>
          <w:sz w:val="24"/>
        </w:rPr>
        <w:t xml:space="preserve"> </w:t>
      </w:r>
      <w:r>
        <w:rPr>
          <w:color w:val="221F1F"/>
          <w:sz w:val="24"/>
        </w:rPr>
        <w:t>Subcontractor</w:t>
      </w:r>
      <w:r>
        <w:rPr>
          <w:color w:val="221F1F"/>
          <w:spacing w:val="-4"/>
          <w:sz w:val="24"/>
        </w:rPr>
        <w:t xml:space="preserve"> </w:t>
      </w:r>
      <w:r>
        <w:rPr>
          <w:color w:val="221F1F"/>
          <w:sz w:val="24"/>
        </w:rPr>
        <w:t>incur</w:t>
      </w:r>
      <w:r>
        <w:rPr>
          <w:color w:val="221F1F"/>
          <w:spacing w:val="-4"/>
          <w:sz w:val="24"/>
        </w:rPr>
        <w:t xml:space="preserve"> </w:t>
      </w:r>
      <w:r>
        <w:rPr>
          <w:color w:val="221F1F"/>
          <w:sz w:val="24"/>
        </w:rPr>
        <w:t>travel</w:t>
      </w:r>
      <w:r>
        <w:rPr>
          <w:color w:val="221F1F"/>
          <w:spacing w:val="-4"/>
          <w:sz w:val="24"/>
        </w:rPr>
        <w:t xml:space="preserve"> </w:t>
      </w:r>
      <w:r>
        <w:rPr>
          <w:color w:val="221F1F"/>
          <w:sz w:val="24"/>
        </w:rPr>
        <w:t>costs</w:t>
      </w:r>
      <w:r>
        <w:rPr>
          <w:color w:val="221F1F"/>
          <w:spacing w:val="-2"/>
          <w:sz w:val="24"/>
        </w:rPr>
        <w:t xml:space="preserve"> </w:t>
      </w:r>
      <w:proofErr w:type="gramStart"/>
      <w:r>
        <w:rPr>
          <w:color w:val="221F1F"/>
          <w:sz w:val="24"/>
        </w:rPr>
        <w:t>in</w:t>
      </w:r>
      <w:r>
        <w:rPr>
          <w:color w:val="221F1F"/>
          <w:spacing w:val="-4"/>
          <w:sz w:val="24"/>
        </w:rPr>
        <w:t xml:space="preserve"> </w:t>
      </w:r>
      <w:r>
        <w:rPr>
          <w:color w:val="221F1F"/>
          <w:sz w:val="24"/>
        </w:rPr>
        <w:t>excess</w:t>
      </w:r>
      <w:r>
        <w:rPr>
          <w:color w:val="221F1F"/>
          <w:spacing w:val="-4"/>
          <w:sz w:val="24"/>
        </w:rPr>
        <w:t xml:space="preserve"> </w:t>
      </w:r>
      <w:r>
        <w:rPr>
          <w:color w:val="221F1F"/>
          <w:sz w:val="24"/>
        </w:rPr>
        <w:t>of</w:t>
      </w:r>
      <w:proofErr w:type="gramEnd"/>
      <w:r>
        <w:rPr>
          <w:color w:val="221F1F"/>
          <w:spacing w:val="-4"/>
          <w:sz w:val="24"/>
        </w:rPr>
        <w:t xml:space="preserve"> </w:t>
      </w:r>
      <w:r>
        <w:rPr>
          <w:color w:val="221F1F"/>
          <w:sz w:val="24"/>
        </w:rPr>
        <w:t>the</w:t>
      </w:r>
      <w:r>
        <w:rPr>
          <w:color w:val="221F1F"/>
          <w:spacing w:val="-3"/>
          <w:sz w:val="24"/>
        </w:rPr>
        <w:t xml:space="preserve"> </w:t>
      </w:r>
      <w:r>
        <w:rPr>
          <w:color w:val="221F1F"/>
          <w:sz w:val="24"/>
        </w:rPr>
        <w:t>funded</w:t>
      </w:r>
      <w:r>
        <w:rPr>
          <w:color w:val="221F1F"/>
          <w:spacing w:val="-4"/>
          <w:sz w:val="24"/>
        </w:rPr>
        <w:t xml:space="preserve"> </w:t>
      </w:r>
      <w:r>
        <w:rPr>
          <w:color w:val="221F1F"/>
          <w:sz w:val="24"/>
        </w:rPr>
        <w:t>amount</w:t>
      </w:r>
      <w:r>
        <w:rPr>
          <w:color w:val="221F1F"/>
          <w:spacing w:val="-4"/>
          <w:sz w:val="24"/>
        </w:rPr>
        <w:t xml:space="preserve"> </w:t>
      </w:r>
      <w:r>
        <w:rPr>
          <w:color w:val="221F1F"/>
          <w:sz w:val="24"/>
        </w:rPr>
        <w:t>stated</w:t>
      </w:r>
      <w:r>
        <w:rPr>
          <w:color w:val="221F1F"/>
          <w:spacing w:val="-4"/>
          <w:sz w:val="24"/>
        </w:rPr>
        <w:t xml:space="preserve"> </w:t>
      </w:r>
      <w:r>
        <w:rPr>
          <w:color w:val="221F1F"/>
          <w:sz w:val="24"/>
        </w:rPr>
        <w:t>in the TO.</w:t>
      </w:r>
    </w:p>
    <w:p w14:paraId="7FF98031" w14:textId="77777777" w:rsidR="00016C31" w:rsidRDefault="00632607">
      <w:pPr>
        <w:pStyle w:val="ListParagraph"/>
        <w:numPr>
          <w:ilvl w:val="0"/>
          <w:numId w:val="119"/>
        </w:numPr>
        <w:tabs>
          <w:tab w:val="left" w:pos="801"/>
        </w:tabs>
        <w:spacing w:before="120"/>
        <w:ind w:right="957"/>
        <w:rPr>
          <w:sz w:val="24"/>
        </w:rPr>
      </w:pPr>
      <w:r>
        <w:rPr>
          <w:color w:val="221F1F"/>
          <w:sz w:val="24"/>
        </w:rPr>
        <w:t>Reimbursement</w:t>
      </w:r>
      <w:r>
        <w:rPr>
          <w:color w:val="221F1F"/>
          <w:spacing w:val="-5"/>
          <w:sz w:val="24"/>
        </w:rPr>
        <w:t xml:space="preserve"> </w:t>
      </w:r>
      <w:r>
        <w:rPr>
          <w:color w:val="221F1F"/>
          <w:sz w:val="24"/>
        </w:rPr>
        <w:t>for</w:t>
      </w:r>
      <w:r>
        <w:rPr>
          <w:color w:val="221F1F"/>
          <w:spacing w:val="-5"/>
          <w:sz w:val="24"/>
        </w:rPr>
        <w:t xml:space="preserve"> </w:t>
      </w:r>
      <w:r>
        <w:rPr>
          <w:color w:val="221F1F"/>
          <w:sz w:val="24"/>
        </w:rPr>
        <w:t>direct</w:t>
      </w:r>
      <w:r>
        <w:rPr>
          <w:color w:val="221F1F"/>
          <w:spacing w:val="-5"/>
          <w:sz w:val="24"/>
        </w:rPr>
        <w:t xml:space="preserve"> </w:t>
      </w:r>
      <w:r>
        <w:rPr>
          <w:color w:val="221F1F"/>
          <w:sz w:val="24"/>
        </w:rPr>
        <w:t>travel,</w:t>
      </w:r>
      <w:r>
        <w:rPr>
          <w:color w:val="221F1F"/>
          <w:spacing w:val="-5"/>
          <w:sz w:val="24"/>
        </w:rPr>
        <w:t xml:space="preserve"> </w:t>
      </w:r>
      <w:r>
        <w:rPr>
          <w:color w:val="221F1F"/>
          <w:sz w:val="24"/>
        </w:rPr>
        <w:t>subsistence,</w:t>
      </w:r>
      <w:r>
        <w:rPr>
          <w:color w:val="221F1F"/>
          <w:spacing w:val="-5"/>
          <w:sz w:val="24"/>
        </w:rPr>
        <w:t xml:space="preserve"> </w:t>
      </w:r>
      <w:r>
        <w:rPr>
          <w:color w:val="221F1F"/>
          <w:sz w:val="24"/>
        </w:rPr>
        <w:t>and lodging</w:t>
      </w:r>
      <w:r>
        <w:rPr>
          <w:color w:val="221F1F"/>
          <w:spacing w:val="-5"/>
          <w:sz w:val="24"/>
        </w:rPr>
        <w:t xml:space="preserve"> </w:t>
      </w:r>
      <w:r>
        <w:rPr>
          <w:color w:val="221F1F"/>
          <w:sz w:val="24"/>
        </w:rPr>
        <w:t>costs</w:t>
      </w:r>
      <w:r>
        <w:rPr>
          <w:color w:val="221F1F"/>
          <w:spacing w:val="-5"/>
          <w:sz w:val="24"/>
        </w:rPr>
        <w:t xml:space="preserve"> </w:t>
      </w:r>
      <w:r>
        <w:rPr>
          <w:color w:val="221F1F"/>
          <w:sz w:val="24"/>
        </w:rPr>
        <w:t>and</w:t>
      </w:r>
      <w:r>
        <w:rPr>
          <w:color w:val="221F1F"/>
          <w:spacing w:val="-5"/>
          <w:sz w:val="24"/>
        </w:rPr>
        <w:t xml:space="preserve"> </w:t>
      </w:r>
      <w:r>
        <w:rPr>
          <w:color w:val="221F1F"/>
          <w:sz w:val="24"/>
        </w:rPr>
        <w:t>applicable</w:t>
      </w:r>
      <w:r>
        <w:rPr>
          <w:color w:val="221F1F"/>
          <w:spacing w:val="-5"/>
          <w:sz w:val="24"/>
        </w:rPr>
        <w:t xml:space="preserve"> </w:t>
      </w:r>
      <w:r>
        <w:rPr>
          <w:color w:val="221F1F"/>
          <w:sz w:val="24"/>
        </w:rPr>
        <w:t>indirect</w:t>
      </w:r>
      <w:r>
        <w:rPr>
          <w:color w:val="221F1F"/>
          <w:spacing w:val="-5"/>
          <w:sz w:val="24"/>
        </w:rPr>
        <w:t xml:space="preserve"> </w:t>
      </w:r>
      <w:r>
        <w:rPr>
          <w:color w:val="221F1F"/>
          <w:sz w:val="24"/>
        </w:rPr>
        <w:t>rates shall be paid to the Subcontractor to the extent that such costs are necessary and incurred in the performance of specific TOs awarded under this Subcontract. Fee or profit on travel expenses is not an allowable reimbursement. Direct travel costs shall be limited to the maximum rates set forth in the following regulations (See FAR 31.205-46 for additional information regarding travel costs):</w:t>
      </w:r>
    </w:p>
    <w:p w14:paraId="21B7C20D" w14:textId="77777777" w:rsidR="00016C31" w:rsidRDefault="00632607">
      <w:pPr>
        <w:pStyle w:val="ListParagraph"/>
        <w:numPr>
          <w:ilvl w:val="1"/>
          <w:numId w:val="119"/>
        </w:numPr>
        <w:tabs>
          <w:tab w:val="left" w:pos="1161"/>
        </w:tabs>
        <w:spacing w:before="121"/>
        <w:ind w:right="1340"/>
        <w:rPr>
          <w:sz w:val="24"/>
        </w:rPr>
      </w:pPr>
      <w:r>
        <w:rPr>
          <w:color w:val="221F1F"/>
          <w:sz w:val="24"/>
        </w:rPr>
        <w:t>Federal</w:t>
      </w:r>
      <w:r>
        <w:rPr>
          <w:color w:val="221F1F"/>
          <w:spacing w:val="-3"/>
          <w:sz w:val="24"/>
        </w:rPr>
        <w:t xml:space="preserve"> </w:t>
      </w:r>
      <w:r>
        <w:rPr>
          <w:color w:val="221F1F"/>
          <w:sz w:val="24"/>
        </w:rPr>
        <w:t>Travel</w:t>
      </w:r>
      <w:r>
        <w:rPr>
          <w:color w:val="221F1F"/>
          <w:spacing w:val="-3"/>
          <w:sz w:val="24"/>
        </w:rPr>
        <w:t xml:space="preserve"> </w:t>
      </w:r>
      <w:r>
        <w:rPr>
          <w:color w:val="221F1F"/>
          <w:sz w:val="24"/>
        </w:rPr>
        <w:t>Regulations</w:t>
      </w:r>
      <w:r>
        <w:rPr>
          <w:color w:val="221F1F"/>
          <w:spacing w:val="-3"/>
          <w:sz w:val="24"/>
        </w:rPr>
        <w:t xml:space="preserve"> </w:t>
      </w:r>
      <w:r>
        <w:rPr>
          <w:color w:val="221F1F"/>
          <w:sz w:val="24"/>
        </w:rPr>
        <w:t>(in</w:t>
      </w:r>
      <w:r>
        <w:rPr>
          <w:color w:val="221F1F"/>
          <w:spacing w:val="-3"/>
          <w:sz w:val="24"/>
        </w:rPr>
        <w:t xml:space="preserve"> </w:t>
      </w:r>
      <w:r>
        <w:rPr>
          <w:color w:val="221F1F"/>
          <w:sz w:val="24"/>
        </w:rPr>
        <w:t>effect</w:t>
      </w:r>
      <w:r>
        <w:rPr>
          <w:color w:val="221F1F"/>
          <w:spacing w:val="-3"/>
          <w:sz w:val="24"/>
        </w:rPr>
        <w:t xml:space="preserve"> </w:t>
      </w:r>
      <w:r>
        <w:rPr>
          <w:color w:val="221F1F"/>
          <w:sz w:val="24"/>
        </w:rPr>
        <w:t>at</w:t>
      </w:r>
      <w:r>
        <w:rPr>
          <w:color w:val="221F1F"/>
          <w:spacing w:val="-3"/>
          <w:sz w:val="24"/>
        </w:rPr>
        <w:t xml:space="preserve"> </w:t>
      </w:r>
      <w:r>
        <w:rPr>
          <w:color w:val="221F1F"/>
          <w:sz w:val="24"/>
        </w:rPr>
        <w:t>the</w:t>
      </w:r>
      <w:r>
        <w:rPr>
          <w:color w:val="221F1F"/>
          <w:spacing w:val="-3"/>
          <w:sz w:val="24"/>
        </w:rPr>
        <w:t xml:space="preserve"> </w:t>
      </w:r>
      <w:r>
        <w:rPr>
          <w:color w:val="221F1F"/>
          <w:sz w:val="24"/>
        </w:rPr>
        <w:t>time</w:t>
      </w:r>
      <w:r>
        <w:rPr>
          <w:color w:val="221F1F"/>
          <w:spacing w:val="-4"/>
          <w:sz w:val="24"/>
        </w:rPr>
        <w:t xml:space="preserve"> </w:t>
      </w:r>
      <w:r>
        <w:rPr>
          <w:color w:val="221F1F"/>
          <w:sz w:val="24"/>
        </w:rPr>
        <w:t>of</w:t>
      </w:r>
      <w:r>
        <w:rPr>
          <w:color w:val="221F1F"/>
          <w:spacing w:val="-3"/>
          <w:sz w:val="24"/>
        </w:rPr>
        <w:t xml:space="preserve"> </w:t>
      </w:r>
      <w:r>
        <w:rPr>
          <w:color w:val="221F1F"/>
          <w:sz w:val="24"/>
        </w:rPr>
        <w:t>travel)</w:t>
      </w:r>
      <w:r>
        <w:rPr>
          <w:color w:val="221F1F"/>
          <w:spacing w:val="-3"/>
          <w:sz w:val="24"/>
        </w:rPr>
        <w:t xml:space="preserve"> </w:t>
      </w:r>
      <w:r>
        <w:rPr>
          <w:color w:val="221F1F"/>
          <w:sz w:val="24"/>
        </w:rPr>
        <w:t>prescribed</w:t>
      </w:r>
      <w:r>
        <w:rPr>
          <w:color w:val="221F1F"/>
          <w:spacing w:val="-3"/>
          <w:sz w:val="24"/>
        </w:rPr>
        <w:t xml:space="preserve"> </w:t>
      </w:r>
      <w:r>
        <w:rPr>
          <w:color w:val="221F1F"/>
          <w:sz w:val="24"/>
        </w:rPr>
        <w:t>by</w:t>
      </w:r>
      <w:r>
        <w:rPr>
          <w:color w:val="221F1F"/>
          <w:spacing w:val="-3"/>
          <w:sz w:val="24"/>
        </w:rPr>
        <w:t xml:space="preserve"> </w:t>
      </w:r>
      <w:r>
        <w:rPr>
          <w:color w:val="221F1F"/>
          <w:sz w:val="24"/>
        </w:rPr>
        <w:t>the</w:t>
      </w:r>
      <w:r>
        <w:rPr>
          <w:color w:val="221F1F"/>
          <w:spacing w:val="-4"/>
          <w:sz w:val="24"/>
        </w:rPr>
        <w:t xml:space="preserve"> </w:t>
      </w:r>
      <w:r>
        <w:rPr>
          <w:color w:val="221F1F"/>
          <w:sz w:val="24"/>
        </w:rPr>
        <w:t xml:space="preserve">General Services Administration for travel in the contiguous 48 United </w:t>
      </w:r>
      <w:proofErr w:type="gramStart"/>
      <w:r>
        <w:rPr>
          <w:color w:val="221F1F"/>
          <w:sz w:val="24"/>
        </w:rPr>
        <w:t>States;</w:t>
      </w:r>
      <w:proofErr w:type="gramEnd"/>
    </w:p>
    <w:p w14:paraId="219C3614" w14:textId="77777777" w:rsidR="00016C31" w:rsidRDefault="00632607">
      <w:pPr>
        <w:pStyle w:val="ListParagraph"/>
        <w:numPr>
          <w:ilvl w:val="1"/>
          <w:numId w:val="119"/>
        </w:numPr>
        <w:tabs>
          <w:tab w:val="left" w:pos="1161"/>
        </w:tabs>
        <w:spacing w:before="120"/>
        <w:ind w:right="924"/>
        <w:rPr>
          <w:sz w:val="24"/>
        </w:rPr>
      </w:pPr>
      <w:r>
        <w:rPr>
          <w:color w:val="221F1F"/>
          <w:sz w:val="24"/>
        </w:rPr>
        <w:t>Joint</w:t>
      </w:r>
      <w:r>
        <w:rPr>
          <w:color w:val="221F1F"/>
          <w:spacing w:val="-5"/>
          <w:sz w:val="24"/>
        </w:rPr>
        <w:t xml:space="preserve"> </w:t>
      </w:r>
      <w:r>
        <w:rPr>
          <w:color w:val="221F1F"/>
          <w:sz w:val="24"/>
        </w:rPr>
        <w:t>Travel</w:t>
      </w:r>
      <w:r>
        <w:rPr>
          <w:color w:val="221F1F"/>
          <w:spacing w:val="-5"/>
          <w:sz w:val="24"/>
        </w:rPr>
        <w:t xml:space="preserve"> </w:t>
      </w:r>
      <w:r>
        <w:rPr>
          <w:color w:val="221F1F"/>
          <w:sz w:val="24"/>
        </w:rPr>
        <w:t>Regulations</w:t>
      </w:r>
      <w:r>
        <w:rPr>
          <w:color w:val="221F1F"/>
          <w:spacing w:val="-5"/>
          <w:sz w:val="24"/>
        </w:rPr>
        <w:t xml:space="preserve"> </w:t>
      </w:r>
      <w:r>
        <w:rPr>
          <w:color w:val="221F1F"/>
          <w:sz w:val="24"/>
        </w:rPr>
        <w:t>Volume</w:t>
      </w:r>
      <w:r>
        <w:rPr>
          <w:color w:val="221F1F"/>
          <w:spacing w:val="-5"/>
          <w:sz w:val="24"/>
        </w:rPr>
        <w:t xml:space="preserve"> </w:t>
      </w:r>
      <w:r>
        <w:rPr>
          <w:color w:val="221F1F"/>
          <w:sz w:val="24"/>
        </w:rPr>
        <w:t>2,</w:t>
      </w:r>
      <w:r>
        <w:rPr>
          <w:color w:val="221F1F"/>
          <w:spacing w:val="-5"/>
          <w:sz w:val="24"/>
        </w:rPr>
        <w:t xml:space="preserve"> </w:t>
      </w:r>
      <w:r>
        <w:rPr>
          <w:color w:val="221F1F"/>
          <w:sz w:val="24"/>
        </w:rPr>
        <w:t>DoD</w:t>
      </w:r>
      <w:r>
        <w:rPr>
          <w:color w:val="221F1F"/>
          <w:spacing w:val="-4"/>
          <w:sz w:val="24"/>
        </w:rPr>
        <w:t xml:space="preserve"> </w:t>
      </w:r>
      <w:r>
        <w:rPr>
          <w:color w:val="221F1F"/>
          <w:sz w:val="24"/>
        </w:rPr>
        <w:t>Civilian</w:t>
      </w:r>
      <w:r>
        <w:rPr>
          <w:color w:val="221F1F"/>
          <w:spacing w:val="-4"/>
          <w:sz w:val="24"/>
        </w:rPr>
        <w:t xml:space="preserve"> </w:t>
      </w:r>
      <w:r>
        <w:rPr>
          <w:color w:val="221F1F"/>
          <w:sz w:val="24"/>
        </w:rPr>
        <w:t>Personnel,</w:t>
      </w:r>
      <w:r>
        <w:rPr>
          <w:color w:val="221F1F"/>
          <w:spacing w:val="-4"/>
          <w:sz w:val="24"/>
        </w:rPr>
        <w:t xml:space="preserve"> </w:t>
      </w:r>
      <w:r>
        <w:rPr>
          <w:color w:val="221F1F"/>
          <w:sz w:val="24"/>
        </w:rPr>
        <w:t>Appendix</w:t>
      </w:r>
      <w:r>
        <w:rPr>
          <w:color w:val="221F1F"/>
          <w:spacing w:val="-4"/>
          <w:sz w:val="24"/>
        </w:rPr>
        <w:t xml:space="preserve"> </w:t>
      </w:r>
      <w:r>
        <w:rPr>
          <w:color w:val="221F1F"/>
          <w:sz w:val="24"/>
        </w:rPr>
        <w:t>A,</w:t>
      </w:r>
      <w:r>
        <w:rPr>
          <w:color w:val="221F1F"/>
          <w:spacing w:val="-2"/>
          <w:sz w:val="24"/>
        </w:rPr>
        <w:t xml:space="preserve"> </w:t>
      </w:r>
      <w:r>
        <w:rPr>
          <w:color w:val="221F1F"/>
          <w:sz w:val="24"/>
        </w:rPr>
        <w:t>prescribed</w:t>
      </w:r>
      <w:r>
        <w:rPr>
          <w:color w:val="221F1F"/>
          <w:spacing w:val="-4"/>
          <w:sz w:val="24"/>
        </w:rPr>
        <w:t xml:space="preserve"> </w:t>
      </w:r>
      <w:r>
        <w:rPr>
          <w:color w:val="221F1F"/>
          <w:sz w:val="24"/>
        </w:rPr>
        <w:t xml:space="preserve">by the Department of Defense for travel in Alaska, Hawaii, The Commonwealth of Puerto Rico, and the territories and possessions of the United </w:t>
      </w:r>
      <w:proofErr w:type="gramStart"/>
      <w:r>
        <w:rPr>
          <w:color w:val="221F1F"/>
          <w:sz w:val="24"/>
        </w:rPr>
        <w:t>States;</w:t>
      </w:r>
      <w:proofErr w:type="gramEnd"/>
    </w:p>
    <w:p w14:paraId="00D37071" w14:textId="77777777" w:rsidR="00016C31" w:rsidRDefault="00632607">
      <w:pPr>
        <w:pStyle w:val="ListParagraph"/>
        <w:numPr>
          <w:ilvl w:val="1"/>
          <w:numId w:val="119"/>
        </w:numPr>
        <w:tabs>
          <w:tab w:val="left" w:pos="1161"/>
        </w:tabs>
        <w:spacing w:before="118"/>
        <w:ind w:right="842"/>
        <w:rPr>
          <w:sz w:val="24"/>
        </w:rPr>
      </w:pPr>
      <w:r>
        <w:rPr>
          <w:color w:val="221F1F"/>
          <w:sz w:val="24"/>
        </w:rPr>
        <w:t>Standardized Regulations, (Government Civilians, Foreign Areas), Section 925, “Maximum</w:t>
      </w:r>
      <w:r>
        <w:rPr>
          <w:color w:val="221F1F"/>
          <w:spacing w:val="-8"/>
          <w:sz w:val="24"/>
        </w:rPr>
        <w:t xml:space="preserve"> </w:t>
      </w:r>
      <w:r>
        <w:rPr>
          <w:color w:val="221F1F"/>
          <w:sz w:val="24"/>
        </w:rPr>
        <w:t>Travel</w:t>
      </w:r>
      <w:r>
        <w:rPr>
          <w:color w:val="221F1F"/>
          <w:spacing w:val="-8"/>
          <w:sz w:val="24"/>
        </w:rPr>
        <w:t xml:space="preserve"> </w:t>
      </w:r>
      <w:r>
        <w:rPr>
          <w:color w:val="221F1F"/>
          <w:sz w:val="24"/>
        </w:rPr>
        <w:t>Per</w:t>
      </w:r>
      <w:r>
        <w:rPr>
          <w:color w:val="221F1F"/>
          <w:spacing w:val="-9"/>
          <w:sz w:val="24"/>
        </w:rPr>
        <w:t xml:space="preserve"> </w:t>
      </w:r>
      <w:r>
        <w:rPr>
          <w:color w:val="221F1F"/>
          <w:sz w:val="24"/>
        </w:rPr>
        <w:t>Diem</w:t>
      </w:r>
      <w:r>
        <w:rPr>
          <w:color w:val="221F1F"/>
          <w:spacing w:val="-8"/>
          <w:sz w:val="24"/>
        </w:rPr>
        <w:t xml:space="preserve"> </w:t>
      </w:r>
      <w:r>
        <w:rPr>
          <w:color w:val="221F1F"/>
          <w:sz w:val="24"/>
        </w:rPr>
        <w:t>Allowances</w:t>
      </w:r>
      <w:r>
        <w:rPr>
          <w:color w:val="221F1F"/>
          <w:spacing w:val="-8"/>
          <w:sz w:val="24"/>
        </w:rPr>
        <w:t xml:space="preserve"> </w:t>
      </w:r>
      <w:r>
        <w:rPr>
          <w:color w:val="221F1F"/>
          <w:sz w:val="24"/>
        </w:rPr>
        <w:t>in</w:t>
      </w:r>
      <w:r>
        <w:rPr>
          <w:color w:val="221F1F"/>
          <w:spacing w:val="-6"/>
          <w:sz w:val="24"/>
        </w:rPr>
        <w:t xml:space="preserve"> </w:t>
      </w:r>
      <w:r>
        <w:rPr>
          <w:color w:val="221F1F"/>
          <w:sz w:val="24"/>
        </w:rPr>
        <w:t>Foreign</w:t>
      </w:r>
      <w:r>
        <w:rPr>
          <w:color w:val="221F1F"/>
          <w:spacing w:val="-8"/>
          <w:sz w:val="24"/>
        </w:rPr>
        <w:t xml:space="preserve"> </w:t>
      </w:r>
      <w:r>
        <w:rPr>
          <w:color w:val="221F1F"/>
          <w:sz w:val="24"/>
        </w:rPr>
        <w:t>Areas”</w:t>
      </w:r>
      <w:r>
        <w:rPr>
          <w:color w:val="221F1F"/>
          <w:spacing w:val="-10"/>
          <w:sz w:val="24"/>
        </w:rPr>
        <w:t xml:space="preserve"> </w:t>
      </w:r>
      <w:r>
        <w:rPr>
          <w:color w:val="221F1F"/>
          <w:sz w:val="24"/>
        </w:rPr>
        <w:t>prescribed</w:t>
      </w:r>
      <w:r>
        <w:rPr>
          <w:color w:val="221F1F"/>
          <w:spacing w:val="-8"/>
          <w:sz w:val="24"/>
        </w:rPr>
        <w:t xml:space="preserve"> </w:t>
      </w:r>
      <w:r>
        <w:rPr>
          <w:color w:val="221F1F"/>
          <w:sz w:val="24"/>
        </w:rPr>
        <w:t>by</w:t>
      </w:r>
      <w:r>
        <w:rPr>
          <w:color w:val="221F1F"/>
          <w:spacing w:val="-8"/>
          <w:sz w:val="24"/>
        </w:rPr>
        <w:t xml:space="preserve"> </w:t>
      </w:r>
      <w:r>
        <w:rPr>
          <w:color w:val="221F1F"/>
          <w:sz w:val="24"/>
        </w:rPr>
        <w:t>the</w:t>
      </w:r>
      <w:r>
        <w:rPr>
          <w:color w:val="221F1F"/>
          <w:spacing w:val="-9"/>
          <w:sz w:val="24"/>
        </w:rPr>
        <w:t xml:space="preserve"> </w:t>
      </w:r>
      <w:r>
        <w:rPr>
          <w:color w:val="221F1F"/>
          <w:sz w:val="24"/>
        </w:rPr>
        <w:t>Department of State, for travel in areas not covered in (a) and (b) above.</w:t>
      </w:r>
    </w:p>
    <w:p w14:paraId="4A8D43FD" w14:textId="77777777" w:rsidR="00016C31" w:rsidRDefault="00016C31">
      <w:pPr>
        <w:pStyle w:val="BodyText"/>
        <w:spacing w:before="8"/>
        <w:rPr>
          <w:sz w:val="30"/>
        </w:rPr>
      </w:pPr>
    </w:p>
    <w:p w14:paraId="28762FCF" w14:textId="77777777" w:rsidR="00016C31" w:rsidRDefault="00632607">
      <w:pPr>
        <w:pStyle w:val="ListParagraph"/>
        <w:numPr>
          <w:ilvl w:val="0"/>
          <w:numId w:val="119"/>
        </w:numPr>
        <w:tabs>
          <w:tab w:val="left" w:pos="801"/>
        </w:tabs>
        <w:ind w:right="969"/>
        <w:rPr>
          <w:sz w:val="24"/>
        </w:rPr>
      </w:pPr>
      <w:r>
        <w:rPr>
          <w:color w:val="221F1F"/>
          <w:sz w:val="24"/>
        </w:rPr>
        <w:t>Quantum will reimburse</w:t>
      </w:r>
      <w:r>
        <w:rPr>
          <w:color w:val="221F1F"/>
          <w:spacing w:val="-1"/>
          <w:sz w:val="24"/>
        </w:rPr>
        <w:t xml:space="preserve"> </w:t>
      </w:r>
      <w:r>
        <w:rPr>
          <w:color w:val="221F1F"/>
          <w:sz w:val="24"/>
        </w:rPr>
        <w:t>the</w:t>
      </w:r>
      <w:r>
        <w:rPr>
          <w:color w:val="221F1F"/>
          <w:spacing w:val="-1"/>
          <w:sz w:val="24"/>
        </w:rPr>
        <w:t xml:space="preserve"> </w:t>
      </w:r>
      <w:r>
        <w:rPr>
          <w:color w:val="221F1F"/>
          <w:sz w:val="24"/>
        </w:rPr>
        <w:t>Subcontractor for actual transportation fare, limited to “coach” rates unless prior approval of the Quantum Contracts Manager is provided, via the most direct routes between place of origin and destination. Cost for delays enroute (excluding Government caused delays, unavoidable airline schedule delays, and major acts of nature causing an unavoidable delay) will not be reimbursed. Per diem will be paid at Joint Travel Regulation</w:t>
      </w:r>
      <w:r>
        <w:rPr>
          <w:color w:val="221F1F"/>
          <w:spacing w:val="-4"/>
          <w:sz w:val="24"/>
        </w:rPr>
        <w:t xml:space="preserve"> </w:t>
      </w:r>
      <w:r>
        <w:rPr>
          <w:color w:val="221F1F"/>
          <w:sz w:val="24"/>
        </w:rPr>
        <w:t>(JTR)</w:t>
      </w:r>
      <w:r>
        <w:rPr>
          <w:color w:val="221F1F"/>
          <w:spacing w:val="-4"/>
          <w:sz w:val="24"/>
        </w:rPr>
        <w:t xml:space="preserve"> </w:t>
      </w:r>
      <w:r>
        <w:rPr>
          <w:color w:val="221F1F"/>
          <w:sz w:val="24"/>
        </w:rPr>
        <w:t>rates.</w:t>
      </w:r>
      <w:r>
        <w:rPr>
          <w:color w:val="221F1F"/>
          <w:spacing w:val="-4"/>
          <w:sz w:val="24"/>
        </w:rPr>
        <w:t xml:space="preserve"> </w:t>
      </w:r>
      <w:r>
        <w:rPr>
          <w:color w:val="221F1F"/>
          <w:sz w:val="24"/>
        </w:rPr>
        <w:t>To</w:t>
      </w:r>
      <w:r>
        <w:rPr>
          <w:color w:val="221F1F"/>
          <w:spacing w:val="-4"/>
          <w:sz w:val="24"/>
        </w:rPr>
        <w:t xml:space="preserve"> </w:t>
      </w:r>
      <w:r>
        <w:rPr>
          <w:color w:val="221F1F"/>
          <w:sz w:val="24"/>
        </w:rPr>
        <w:t>the</w:t>
      </w:r>
      <w:r>
        <w:rPr>
          <w:color w:val="221F1F"/>
          <w:spacing w:val="-5"/>
          <w:sz w:val="24"/>
        </w:rPr>
        <w:t xml:space="preserve"> </w:t>
      </w:r>
      <w:r>
        <w:rPr>
          <w:color w:val="221F1F"/>
          <w:sz w:val="24"/>
        </w:rPr>
        <w:t>extent</w:t>
      </w:r>
      <w:r>
        <w:rPr>
          <w:color w:val="221F1F"/>
          <w:spacing w:val="-4"/>
          <w:sz w:val="24"/>
        </w:rPr>
        <w:t xml:space="preserve"> </w:t>
      </w:r>
      <w:r>
        <w:rPr>
          <w:color w:val="221F1F"/>
          <w:sz w:val="24"/>
        </w:rPr>
        <w:t>available,</w:t>
      </w:r>
      <w:r>
        <w:rPr>
          <w:color w:val="221F1F"/>
          <w:spacing w:val="-4"/>
          <w:sz w:val="24"/>
        </w:rPr>
        <w:t xml:space="preserve"> </w:t>
      </w:r>
      <w:r>
        <w:rPr>
          <w:color w:val="221F1F"/>
          <w:sz w:val="24"/>
        </w:rPr>
        <w:t>suitable</w:t>
      </w:r>
      <w:r>
        <w:rPr>
          <w:color w:val="221F1F"/>
          <w:spacing w:val="-5"/>
          <w:sz w:val="24"/>
        </w:rPr>
        <w:t xml:space="preserve"> </w:t>
      </w:r>
      <w:r>
        <w:rPr>
          <w:color w:val="221F1F"/>
          <w:sz w:val="24"/>
        </w:rPr>
        <w:t>Government</w:t>
      </w:r>
      <w:r>
        <w:rPr>
          <w:color w:val="221F1F"/>
          <w:spacing w:val="-4"/>
          <w:sz w:val="24"/>
        </w:rPr>
        <w:t xml:space="preserve"> </w:t>
      </w:r>
      <w:r>
        <w:rPr>
          <w:color w:val="221F1F"/>
          <w:sz w:val="24"/>
        </w:rPr>
        <w:t>quarters,</w:t>
      </w:r>
      <w:r>
        <w:rPr>
          <w:color w:val="221F1F"/>
          <w:spacing w:val="-4"/>
          <w:sz w:val="24"/>
        </w:rPr>
        <w:t xml:space="preserve"> </w:t>
      </w:r>
      <w:r>
        <w:rPr>
          <w:color w:val="221F1F"/>
          <w:sz w:val="24"/>
        </w:rPr>
        <w:t>messing,</w:t>
      </w:r>
      <w:r>
        <w:rPr>
          <w:color w:val="221F1F"/>
          <w:spacing w:val="-4"/>
          <w:sz w:val="24"/>
        </w:rPr>
        <w:t xml:space="preserve"> </w:t>
      </w:r>
      <w:r>
        <w:rPr>
          <w:color w:val="221F1F"/>
          <w:sz w:val="24"/>
        </w:rPr>
        <w:t>and surface transportation facilities may be used.</w:t>
      </w:r>
    </w:p>
    <w:p w14:paraId="5914D08B" w14:textId="77777777" w:rsidR="00016C31" w:rsidRDefault="00632607">
      <w:pPr>
        <w:pStyle w:val="ListParagraph"/>
        <w:numPr>
          <w:ilvl w:val="0"/>
          <w:numId w:val="119"/>
        </w:numPr>
        <w:tabs>
          <w:tab w:val="left" w:pos="801"/>
        </w:tabs>
        <w:spacing w:before="120"/>
        <w:ind w:hanging="363"/>
        <w:rPr>
          <w:sz w:val="24"/>
        </w:rPr>
      </w:pPr>
      <w:r>
        <w:rPr>
          <w:color w:val="221F1F"/>
          <w:sz w:val="24"/>
        </w:rPr>
        <w:t>When</w:t>
      </w:r>
      <w:r>
        <w:rPr>
          <w:color w:val="221F1F"/>
          <w:spacing w:val="-3"/>
          <w:sz w:val="24"/>
        </w:rPr>
        <w:t xml:space="preserve"> </w:t>
      </w:r>
      <w:r>
        <w:rPr>
          <w:color w:val="221F1F"/>
          <w:sz w:val="24"/>
        </w:rPr>
        <w:t>travel</w:t>
      </w:r>
      <w:r>
        <w:rPr>
          <w:color w:val="221F1F"/>
          <w:spacing w:val="-2"/>
          <w:sz w:val="24"/>
        </w:rPr>
        <w:t xml:space="preserve"> </w:t>
      </w:r>
      <w:r>
        <w:rPr>
          <w:color w:val="221F1F"/>
          <w:sz w:val="24"/>
        </w:rPr>
        <w:t>is</w:t>
      </w:r>
      <w:r>
        <w:rPr>
          <w:color w:val="221F1F"/>
          <w:spacing w:val="-2"/>
          <w:sz w:val="24"/>
        </w:rPr>
        <w:t xml:space="preserve"> </w:t>
      </w:r>
      <w:r>
        <w:rPr>
          <w:color w:val="221F1F"/>
          <w:sz w:val="24"/>
        </w:rPr>
        <w:t>required,</w:t>
      </w:r>
      <w:r>
        <w:rPr>
          <w:color w:val="221F1F"/>
          <w:spacing w:val="-2"/>
          <w:sz w:val="24"/>
        </w:rPr>
        <w:t xml:space="preserve"> </w:t>
      </w:r>
      <w:r>
        <w:rPr>
          <w:color w:val="221F1F"/>
          <w:sz w:val="24"/>
        </w:rPr>
        <w:t>the</w:t>
      </w:r>
      <w:r>
        <w:rPr>
          <w:color w:val="221F1F"/>
          <w:spacing w:val="-3"/>
          <w:sz w:val="24"/>
        </w:rPr>
        <w:t xml:space="preserve"> </w:t>
      </w:r>
      <w:r>
        <w:rPr>
          <w:color w:val="221F1F"/>
          <w:sz w:val="24"/>
        </w:rPr>
        <w:t>following</w:t>
      </w:r>
      <w:r>
        <w:rPr>
          <w:color w:val="221F1F"/>
          <w:spacing w:val="-2"/>
          <w:sz w:val="24"/>
        </w:rPr>
        <w:t xml:space="preserve"> </w:t>
      </w:r>
      <w:r>
        <w:rPr>
          <w:color w:val="221F1F"/>
          <w:sz w:val="24"/>
        </w:rPr>
        <w:t>requirements</w:t>
      </w:r>
      <w:r>
        <w:rPr>
          <w:color w:val="221F1F"/>
          <w:spacing w:val="-1"/>
          <w:sz w:val="24"/>
        </w:rPr>
        <w:t xml:space="preserve"> </w:t>
      </w:r>
      <w:r>
        <w:rPr>
          <w:color w:val="221F1F"/>
          <w:sz w:val="24"/>
        </w:rPr>
        <w:t>shall</w:t>
      </w:r>
      <w:r>
        <w:rPr>
          <w:color w:val="221F1F"/>
          <w:spacing w:val="-1"/>
          <w:sz w:val="24"/>
        </w:rPr>
        <w:t xml:space="preserve"> </w:t>
      </w:r>
      <w:r>
        <w:rPr>
          <w:color w:val="221F1F"/>
          <w:sz w:val="24"/>
        </w:rPr>
        <w:t>be</w:t>
      </w:r>
      <w:r>
        <w:rPr>
          <w:color w:val="221F1F"/>
          <w:spacing w:val="-3"/>
          <w:sz w:val="24"/>
        </w:rPr>
        <w:t xml:space="preserve"> </w:t>
      </w:r>
      <w:r>
        <w:rPr>
          <w:color w:val="221F1F"/>
          <w:spacing w:val="-2"/>
          <w:sz w:val="24"/>
        </w:rPr>
        <w:t>followed:</w:t>
      </w:r>
    </w:p>
    <w:p w14:paraId="0E91551E" w14:textId="77777777" w:rsidR="00016C31" w:rsidRDefault="00632607">
      <w:pPr>
        <w:pStyle w:val="ListParagraph"/>
        <w:numPr>
          <w:ilvl w:val="1"/>
          <w:numId w:val="119"/>
        </w:numPr>
        <w:tabs>
          <w:tab w:val="left" w:pos="1161"/>
        </w:tabs>
        <w:spacing w:before="120"/>
        <w:ind w:right="1113"/>
        <w:jc w:val="both"/>
        <w:rPr>
          <w:sz w:val="24"/>
        </w:rPr>
      </w:pPr>
      <w:r>
        <w:rPr>
          <w:color w:val="221F1F"/>
          <w:sz w:val="24"/>
        </w:rPr>
        <w:t>Subcontractors</w:t>
      </w:r>
      <w:r>
        <w:rPr>
          <w:color w:val="221F1F"/>
          <w:spacing w:val="-1"/>
          <w:sz w:val="24"/>
        </w:rPr>
        <w:t xml:space="preserve"> </w:t>
      </w:r>
      <w:r>
        <w:rPr>
          <w:color w:val="221F1F"/>
          <w:sz w:val="24"/>
        </w:rPr>
        <w:t>will</w:t>
      </w:r>
      <w:r>
        <w:rPr>
          <w:color w:val="221F1F"/>
          <w:spacing w:val="-1"/>
          <w:sz w:val="24"/>
        </w:rPr>
        <w:t xml:space="preserve"> </w:t>
      </w:r>
      <w:r>
        <w:rPr>
          <w:color w:val="221F1F"/>
          <w:sz w:val="24"/>
        </w:rPr>
        <w:t>schedule</w:t>
      </w:r>
      <w:r>
        <w:rPr>
          <w:color w:val="221F1F"/>
          <w:spacing w:val="-1"/>
          <w:sz w:val="24"/>
        </w:rPr>
        <w:t xml:space="preserve"> </w:t>
      </w:r>
      <w:r>
        <w:rPr>
          <w:color w:val="221F1F"/>
          <w:sz w:val="24"/>
        </w:rPr>
        <w:t>flights</w:t>
      </w:r>
      <w:r>
        <w:rPr>
          <w:color w:val="221F1F"/>
          <w:spacing w:val="-1"/>
          <w:sz w:val="24"/>
        </w:rPr>
        <w:t xml:space="preserve"> </w:t>
      </w:r>
      <w:r>
        <w:rPr>
          <w:color w:val="221F1F"/>
          <w:sz w:val="24"/>
        </w:rPr>
        <w:t>at</w:t>
      </w:r>
      <w:r>
        <w:rPr>
          <w:color w:val="221F1F"/>
          <w:spacing w:val="-1"/>
          <w:sz w:val="24"/>
        </w:rPr>
        <w:t xml:space="preserve"> </w:t>
      </w:r>
      <w:r>
        <w:rPr>
          <w:color w:val="221F1F"/>
          <w:sz w:val="24"/>
        </w:rPr>
        <w:t>least</w:t>
      </w:r>
      <w:r>
        <w:rPr>
          <w:color w:val="221F1F"/>
          <w:spacing w:val="-1"/>
          <w:sz w:val="24"/>
        </w:rPr>
        <w:t xml:space="preserve"> </w:t>
      </w:r>
      <w:r>
        <w:rPr>
          <w:color w:val="221F1F"/>
          <w:sz w:val="24"/>
        </w:rPr>
        <w:t>14</w:t>
      </w:r>
      <w:r>
        <w:rPr>
          <w:color w:val="221F1F"/>
          <w:spacing w:val="-1"/>
          <w:sz w:val="24"/>
        </w:rPr>
        <w:t xml:space="preserve"> </w:t>
      </w:r>
      <w:r>
        <w:rPr>
          <w:color w:val="221F1F"/>
          <w:sz w:val="24"/>
        </w:rPr>
        <w:t>days</w:t>
      </w:r>
      <w:r>
        <w:rPr>
          <w:color w:val="221F1F"/>
          <w:spacing w:val="-1"/>
          <w:sz w:val="24"/>
        </w:rPr>
        <w:t xml:space="preserve"> </w:t>
      </w:r>
      <w:r>
        <w:rPr>
          <w:color w:val="221F1F"/>
          <w:sz w:val="24"/>
        </w:rPr>
        <w:t>in</w:t>
      </w:r>
      <w:r>
        <w:rPr>
          <w:color w:val="221F1F"/>
          <w:spacing w:val="-1"/>
          <w:sz w:val="24"/>
        </w:rPr>
        <w:t xml:space="preserve"> </w:t>
      </w:r>
      <w:r>
        <w:rPr>
          <w:color w:val="221F1F"/>
          <w:sz w:val="24"/>
        </w:rPr>
        <w:t>advance for</w:t>
      </w:r>
      <w:r>
        <w:rPr>
          <w:color w:val="221F1F"/>
          <w:spacing w:val="-3"/>
          <w:sz w:val="24"/>
        </w:rPr>
        <w:t xml:space="preserve"> </w:t>
      </w:r>
      <w:r>
        <w:rPr>
          <w:color w:val="221F1F"/>
          <w:sz w:val="24"/>
        </w:rPr>
        <w:t>known meetings</w:t>
      </w:r>
      <w:r>
        <w:rPr>
          <w:color w:val="221F1F"/>
          <w:spacing w:val="-1"/>
          <w:sz w:val="24"/>
        </w:rPr>
        <w:t xml:space="preserve"> </w:t>
      </w:r>
      <w:proofErr w:type="gramStart"/>
      <w:r>
        <w:rPr>
          <w:color w:val="221F1F"/>
          <w:sz w:val="24"/>
        </w:rPr>
        <w:t>in order</w:t>
      </w:r>
      <w:r>
        <w:rPr>
          <w:color w:val="221F1F"/>
          <w:spacing w:val="-4"/>
          <w:sz w:val="24"/>
        </w:rPr>
        <w:t xml:space="preserve"> </w:t>
      </w:r>
      <w:r>
        <w:rPr>
          <w:color w:val="221F1F"/>
          <w:sz w:val="24"/>
        </w:rPr>
        <w:t>to</w:t>
      </w:r>
      <w:proofErr w:type="gramEnd"/>
      <w:r>
        <w:rPr>
          <w:color w:val="221F1F"/>
          <w:spacing w:val="-4"/>
          <w:sz w:val="24"/>
        </w:rPr>
        <w:t xml:space="preserve"> </w:t>
      </w:r>
      <w:r>
        <w:rPr>
          <w:color w:val="221F1F"/>
          <w:sz w:val="24"/>
        </w:rPr>
        <w:t>reduce</w:t>
      </w:r>
      <w:r>
        <w:rPr>
          <w:color w:val="221F1F"/>
          <w:spacing w:val="-3"/>
          <w:sz w:val="24"/>
        </w:rPr>
        <w:t xml:space="preserve"> </w:t>
      </w:r>
      <w:r>
        <w:rPr>
          <w:color w:val="221F1F"/>
          <w:sz w:val="24"/>
        </w:rPr>
        <w:t>airfare</w:t>
      </w:r>
      <w:r>
        <w:rPr>
          <w:color w:val="221F1F"/>
          <w:spacing w:val="-4"/>
          <w:sz w:val="24"/>
        </w:rPr>
        <w:t xml:space="preserve"> </w:t>
      </w:r>
      <w:r>
        <w:rPr>
          <w:color w:val="221F1F"/>
          <w:sz w:val="24"/>
        </w:rPr>
        <w:t>costs.</w:t>
      </w:r>
      <w:r>
        <w:rPr>
          <w:color w:val="221F1F"/>
          <w:spacing w:val="-4"/>
          <w:sz w:val="24"/>
        </w:rPr>
        <w:t xml:space="preserve"> </w:t>
      </w:r>
      <w:r>
        <w:rPr>
          <w:color w:val="221F1F"/>
          <w:sz w:val="24"/>
        </w:rPr>
        <w:t>"Emergency"</w:t>
      </w:r>
      <w:r>
        <w:rPr>
          <w:color w:val="221F1F"/>
          <w:spacing w:val="-4"/>
          <w:sz w:val="24"/>
        </w:rPr>
        <w:t xml:space="preserve"> </w:t>
      </w:r>
      <w:r>
        <w:rPr>
          <w:color w:val="221F1F"/>
          <w:sz w:val="24"/>
        </w:rPr>
        <w:t>meeting</w:t>
      </w:r>
      <w:r>
        <w:rPr>
          <w:color w:val="221F1F"/>
          <w:spacing w:val="-4"/>
          <w:sz w:val="24"/>
        </w:rPr>
        <w:t xml:space="preserve"> </w:t>
      </w:r>
      <w:r>
        <w:rPr>
          <w:color w:val="221F1F"/>
          <w:sz w:val="24"/>
        </w:rPr>
        <w:t>fares</w:t>
      </w:r>
      <w:r>
        <w:rPr>
          <w:color w:val="221F1F"/>
          <w:spacing w:val="-2"/>
          <w:sz w:val="24"/>
        </w:rPr>
        <w:t xml:space="preserve"> </w:t>
      </w:r>
      <w:r>
        <w:rPr>
          <w:color w:val="221F1F"/>
          <w:sz w:val="24"/>
        </w:rPr>
        <w:t>will</w:t>
      </w:r>
      <w:r>
        <w:rPr>
          <w:color w:val="221F1F"/>
          <w:spacing w:val="-4"/>
          <w:sz w:val="24"/>
        </w:rPr>
        <w:t xml:space="preserve"> </w:t>
      </w:r>
      <w:r>
        <w:rPr>
          <w:color w:val="221F1F"/>
          <w:sz w:val="24"/>
        </w:rPr>
        <w:t>be</w:t>
      </w:r>
      <w:r>
        <w:rPr>
          <w:color w:val="221F1F"/>
          <w:spacing w:val="-5"/>
          <w:sz w:val="24"/>
        </w:rPr>
        <w:t xml:space="preserve"> </w:t>
      </w:r>
      <w:r>
        <w:rPr>
          <w:color w:val="221F1F"/>
          <w:sz w:val="24"/>
        </w:rPr>
        <w:t>approved</w:t>
      </w:r>
      <w:r>
        <w:rPr>
          <w:color w:val="221F1F"/>
          <w:spacing w:val="-2"/>
          <w:sz w:val="24"/>
        </w:rPr>
        <w:t xml:space="preserve"> </w:t>
      </w:r>
      <w:r>
        <w:rPr>
          <w:color w:val="221F1F"/>
          <w:sz w:val="24"/>
        </w:rPr>
        <w:t>by</w:t>
      </w:r>
      <w:r>
        <w:rPr>
          <w:color w:val="221F1F"/>
          <w:spacing w:val="-4"/>
          <w:sz w:val="24"/>
        </w:rPr>
        <w:t xml:space="preserve"> </w:t>
      </w:r>
      <w:r>
        <w:rPr>
          <w:color w:val="221F1F"/>
          <w:sz w:val="24"/>
        </w:rPr>
        <w:t>the</w:t>
      </w:r>
      <w:r>
        <w:rPr>
          <w:color w:val="221F1F"/>
          <w:spacing w:val="-4"/>
          <w:sz w:val="24"/>
        </w:rPr>
        <w:t xml:space="preserve"> </w:t>
      </w:r>
      <w:r>
        <w:rPr>
          <w:color w:val="221F1F"/>
          <w:sz w:val="24"/>
        </w:rPr>
        <w:t>COR through Quantum prior to departure.</w:t>
      </w:r>
    </w:p>
    <w:p w14:paraId="787B1399" w14:textId="77777777" w:rsidR="00016C31" w:rsidRDefault="00632607">
      <w:pPr>
        <w:pStyle w:val="ListParagraph"/>
        <w:numPr>
          <w:ilvl w:val="1"/>
          <w:numId w:val="119"/>
        </w:numPr>
        <w:tabs>
          <w:tab w:val="left" w:pos="1161"/>
        </w:tabs>
        <w:spacing w:before="63" w:line="237" w:lineRule="auto"/>
        <w:ind w:right="836"/>
        <w:rPr>
          <w:sz w:val="24"/>
        </w:rPr>
      </w:pPr>
      <w:r>
        <w:rPr>
          <w:color w:val="221F1F"/>
          <w:sz w:val="24"/>
        </w:rPr>
        <w:t>Subcontractors</w:t>
      </w:r>
      <w:r>
        <w:rPr>
          <w:color w:val="221F1F"/>
          <w:spacing w:val="-6"/>
          <w:sz w:val="24"/>
        </w:rPr>
        <w:t xml:space="preserve"> </w:t>
      </w:r>
      <w:r>
        <w:rPr>
          <w:color w:val="221F1F"/>
          <w:sz w:val="24"/>
        </w:rPr>
        <w:t>will</w:t>
      </w:r>
      <w:r>
        <w:rPr>
          <w:color w:val="221F1F"/>
          <w:spacing w:val="-5"/>
          <w:sz w:val="24"/>
        </w:rPr>
        <w:t xml:space="preserve"> </w:t>
      </w:r>
      <w:r>
        <w:rPr>
          <w:color w:val="221F1F"/>
          <w:sz w:val="24"/>
        </w:rPr>
        <w:t>not</w:t>
      </w:r>
      <w:r>
        <w:rPr>
          <w:color w:val="221F1F"/>
          <w:spacing w:val="-5"/>
          <w:sz w:val="24"/>
        </w:rPr>
        <w:t xml:space="preserve"> </w:t>
      </w:r>
      <w:r>
        <w:rPr>
          <w:color w:val="221F1F"/>
          <w:sz w:val="24"/>
        </w:rPr>
        <w:t>send</w:t>
      </w:r>
      <w:r>
        <w:rPr>
          <w:color w:val="221F1F"/>
          <w:spacing w:val="-6"/>
          <w:sz w:val="24"/>
        </w:rPr>
        <w:t xml:space="preserve"> </w:t>
      </w:r>
      <w:r>
        <w:rPr>
          <w:color w:val="221F1F"/>
          <w:sz w:val="24"/>
        </w:rPr>
        <w:t>more</w:t>
      </w:r>
      <w:r>
        <w:rPr>
          <w:color w:val="221F1F"/>
          <w:spacing w:val="-7"/>
          <w:sz w:val="24"/>
        </w:rPr>
        <w:t xml:space="preserve"> </w:t>
      </w:r>
      <w:r>
        <w:rPr>
          <w:color w:val="221F1F"/>
          <w:sz w:val="24"/>
        </w:rPr>
        <w:t>than</w:t>
      </w:r>
      <w:r>
        <w:rPr>
          <w:color w:val="221F1F"/>
          <w:spacing w:val="-6"/>
          <w:sz w:val="24"/>
        </w:rPr>
        <w:t xml:space="preserve"> </w:t>
      </w:r>
      <w:r>
        <w:rPr>
          <w:color w:val="221F1F"/>
          <w:sz w:val="24"/>
        </w:rPr>
        <w:t>2</w:t>
      </w:r>
      <w:r>
        <w:rPr>
          <w:color w:val="221F1F"/>
          <w:spacing w:val="-6"/>
          <w:sz w:val="24"/>
        </w:rPr>
        <w:t xml:space="preserve"> </w:t>
      </w:r>
      <w:r>
        <w:rPr>
          <w:color w:val="221F1F"/>
          <w:sz w:val="24"/>
        </w:rPr>
        <w:t>employees</w:t>
      </w:r>
      <w:r>
        <w:rPr>
          <w:color w:val="221F1F"/>
          <w:spacing w:val="-6"/>
          <w:sz w:val="24"/>
        </w:rPr>
        <w:t xml:space="preserve"> </w:t>
      </w:r>
      <w:r>
        <w:rPr>
          <w:color w:val="221F1F"/>
          <w:sz w:val="24"/>
        </w:rPr>
        <w:t>or</w:t>
      </w:r>
      <w:r>
        <w:rPr>
          <w:color w:val="221F1F"/>
          <w:spacing w:val="-7"/>
          <w:sz w:val="24"/>
        </w:rPr>
        <w:t xml:space="preserve"> </w:t>
      </w:r>
      <w:r>
        <w:rPr>
          <w:color w:val="221F1F"/>
          <w:sz w:val="24"/>
        </w:rPr>
        <w:t>consultants</w:t>
      </w:r>
      <w:r>
        <w:rPr>
          <w:color w:val="221F1F"/>
          <w:spacing w:val="-5"/>
          <w:sz w:val="24"/>
        </w:rPr>
        <w:t xml:space="preserve"> </w:t>
      </w:r>
      <w:r>
        <w:rPr>
          <w:color w:val="221F1F"/>
          <w:sz w:val="24"/>
        </w:rPr>
        <w:t>to</w:t>
      </w:r>
      <w:r>
        <w:rPr>
          <w:color w:val="221F1F"/>
          <w:spacing w:val="-6"/>
          <w:sz w:val="24"/>
        </w:rPr>
        <w:t xml:space="preserve"> </w:t>
      </w:r>
      <w:r>
        <w:rPr>
          <w:color w:val="221F1F"/>
          <w:sz w:val="24"/>
        </w:rPr>
        <w:t>any</w:t>
      </w:r>
      <w:r>
        <w:rPr>
          <w:color w:val="221F1F"/>
          <w:spacing w:val="-5"/>
          <w:sz w:val="24"/>
        </w:rPr>
        <w:t xml:space="preserve"> </w:t>
      </w:r>
      <w:r>
        <w:rPr>
          <w:color w:val="221F1F"/>
          <w:sz w:val="24"/>
        </w:rPr>
        <w:t>meeting,</w:t>
      </w:r>
      <w:r>
        <w:rPr>
          <w:color w:val="221F1F"/>
          <w:spacing w:val="-6"/>
          <w:sz w:val="24"/>
        </w:rPr>
        <w:t xml:space="preserve"> </w:t>
      </w:r>
      <w:r>
        <w:rPr>
          <w:color w:val="221F1F"/>
          <w:sz w:val="24"/>
        </w:rPr>
        <w:t>unless advance written approval is obtained from the COR through Quantum.</w:t>
      </w:r>
    </w:p>
    <w:p w14:paraId="24ABBB29" w14:textId="77777777" w:rsidR="00016C31" w:rsidRDefault="00632607">
      <w:pPr>
        <w:pStyle w:val="ListParagraph"/>
        <w:numPr>
          <w:ilvl w:val="1"/>
          <w:numId w:val="119"/>
        </w:numPr>
        <w:tabs>
          <w:tab w:val="left" w:pos="1161"/>
        </w:tabs>
        <w:spacing w:before="61"/>
        <w:ind w:right="915"/>
        <w:rPr>
          <w:sz w:val="24"/>
        </w:rPr>
      </w:pPr>
      <w:r>
        <w:rPr>
          <w:color w:val="221F1F"/>
          <w:sz w:val="24"/>
        </w:rPr>
        <w:t>All</w:t>
      </w:r>
      <w:r>
        <w:rPr>
          <w:color w:val="221F1F"/>
          <w:spacing w:val="-3"/>
          <w:sz w:val="24"/>
        </w:rPr>
        <w:t xml:space="preserve"> </w:t>
      </w:r>
      <w:r>
        <w:rPr>
          <w:color w:val="221F1F"/>
          <w:sz w:val="24"/>
        </w:rPr>
        <w:t>overseas</w:t>
      </w:r>
      <w:r>
        <w:rPr>
          <w:color w:val="221F1F"/>
          <w:spacing w:val="-3"/>
          <w:sz w:val="24"/>
        </w:rPr>
        <w:t xml:space="preserve"> </w:t>
      </w:r>
      <w:r>
        <w:rPr>
          <w:color w:val="221F1F"/>
          <w:sz w:val="24"/>
        </w:rPr>
        <w:t>travel</w:t>
      </w:r>
      <w:r>
        <w:rPr>
          <w:color w:val="221F1F"/>
          <w:spacing w:val="-3"/>
          <w:sz w:val="24"/>
        </w:rPr>
        <w:t xml:space="preserve"> </w:t>
      </w:r>
      <w:r>
        <w:rPr>
          <w:color w:val="221F1F"/>
          <w:sz w:val="24"/>
        </w:rPr>
        <w:t>will</w:t>
      </w:r>
      <w:r>
        <w:rPr>
          <w:color w:val="221F1F"/>
          <w:spacing w:val="-3"/>
          <w:sz w:val="24"/>
        </w:rPr>
        <w:t xml:space="preserve"> </w:t>
      </w:r>
      <w:r>
        <w:rPr>
          <w:color w:val="221F1F"/>
          <w:sz w:val="24"/>
        </w:rPr>
        <w:t>be</w:t>
      </w:r>
      <w:r>
        <w:rPr>
          <w:color w:val="221F1F"/>
          <w:spacing w:val="-3"/>
          <w:sz w:val="24"/>
        </w:rPr>
        <w:t xml:space="preserve"> </w:t>
      </w:r>
      <w:r>
        <w:rPr>
          <w:color w:val="221F1F"/>
          <w:sz w:val="24"/>
        </w:rPr>
        <w:t>booked</w:t>
      </w:r>
      <w:r>
        <w:rPr>
          <w:color w:val="221F1F"/>
          <w:spacing w:val="-3"/>
          <w:sz w:val="24"/>
        </w:rPr>
        <w:t xml:space="preserve"> </w:t>
      </w:r>
      <w:r>
        <w:rPr>
          <w:color w:val="221F1F"/>
          <w:sz w:val="24"/>
        </w:rPr>
        <w:t>30</w:t>
      </w:r>
      <w:r>
        <w:rPr>
          <w:color w:val="221F1F"/>
          <w:spacing w:val="-3"/>
          <w:sz w:val="24"/>
        </w:rPr>
        <w:t xml:space="preserve"> </w:t>
      </w:r>
      <w:r>
        <w:rPr>
          <w:color w:val="221F1F"/>
          <w:sz w:val="24"/>
        </w:rPr>
        <w:t>days</w:t>
      </w:r>
      <w:r>
        <w:rPr>
          <w:color w:val="221F1F"/>
          <w:spacing w:val="-3"/>
          <w:sz w:val="24"/>
        </w:rPr>
        <w:t xml:space="preserve"> </w:t>
      </w:r>
      <w:r>
        <w:rPr>
          <w:color w:val="221F1F"/>
          <w:sz w:val="24"/>
        </w:rPr>
        <w:t>in</w:t>
      </w:r>
      <w:r>
        <w:rPr>
          <w:color w:val="221F1F"/>
          <w:spacing w:val="-3"/>
          <w:sz w:val="24"/>
        </w:rPr>
        <w:t xml:space="preserve"> </w:t>
      </w:r>
      <w:proofErr w:type="gramStart"/>
      <w:r>
        <w:rPr>
          <w:color w:val="221F1F"/>
          <w:sz w:val="24"/>
        </w:rPr>
        <w:t>advance,</w:t>
      </w:r>
      <w:r>
        <w:rPr>
          <w:color w:val="221F1F"/>
          <w:spacing w:val="-3"/>
          <w:sz w:val="24"/>
        </w:rPr>
        <w:t xml:space="preserve"> </w:t>
      </w:r>
      <w:r>
        <w:rPr>
          <w:color w:val="221F1F"/>
          <w:sz w:val="24"/>
        </w:rPr>
        <w:t>and</w:t>
      </w:r>
      <w:proofErr w:type="gramEnd"/>
      <w:r>
        <w:rPr>
          <w:color w:val="221F1F"/>
          <w:spacing w:val="-3"/>
          <w:sz w:val="24"/>
        </w:rPr>
        <w:t xml:space="preserve"> </w:t>
      </w:r>
      <w:r>
        <w:rPr>
          <w:color w:val="221F1F"/>
          <w:sz w:val="24"/>
        </w:rPr>
        <w:t>will</w:t>
      </w:r>
      <w:r>
        <w:rPr>
          <w:color w:val="221F1F"/>
          <w:spacing w:val="-3"/>
          <w:sz w:val="24"/>
        </w:rPr>
        <w:t xml:space="preserve"> </w:t>
      </w:r>
      <w:r>
        <w:rPr>
          <w:color w:val="221F1F"/>
          <w:sz w:val="24"/>
        </w:rPr>
        <w:t>be</w:t>
      </w:r>
      <w:r>
        <w:rPr>
          <w:color w:val="221F1F"/>
          <w:spacing w:val="-2"/>
          <w:sz w:val="24"/>
        </w:rPr>
        <w:t xml:space="preserve"> </w:t>
      </w:r>
      <w:r>
        <w:rPr>
          <w:color w:val="221F1F"/>
          <w:sz w:val="24"/>
        </w:rPr>
        <w:t>approved</w:t>
      </w:r>
      <w:r>
        <w:rPr>
          <w:color w:val="221F1F"/>
          <w:spacing w:val="-3"/>
          <w:sz w:val="24"/>
        </w:rPr>
        <w:t xml:space="preserve"> </w:t>
      </w:r>
      <w:r>
        <w:rPr>
          <w:color w:val="221F1F"/>
          <w:sz w:val="24"/>
        </w:rPr>
        <w:t>by</w:t>
      </w:r>
      <w:r>
        <w:rPr>
          <w:color w:val="221F1F"/>
          <w:spacing w:val="-3"/>
          <w:sz w:val="24"/>
        </w:rPr>
        <w:t xml:space="preserve"> </w:t>
      </w:r>
      <w:r>
        <w:rPr>
          <w:color w:val="221F1F"/>
          <w:sz w:val="24"/>
        </w:rPr>
        <w:t>the</w:t>
      </w:r>
      <w:r>
        <w:rPr>
          <w:color w:val="221F1F"/>
          <w:spacing w:val="-3"/>
          <w:sz w:val="24"/>
        </w:rPr>
        <w:t xml:space="preserve"> </w:t>
      </w:r>
      <w:r>
        <w:rPr>
          <w:color w:val="221F1F"/>
          <w:sz w:val="24"/>
        </w:rPr>
        <w:t>COR through Quantum prior to the booking.</w:t>
      </w:r>
    </w:p>
    <w:p w14:paraId="6B37E0FE" w14:textId="77777777" w:rsidR="00016C31" w:rsidRDefault="00632607">
      <w:pPr>
        <w:pStyle w:val="ListParagraph"/>
        <w:numPr>
          <w:ilvl w:val="1"/>
          <w:numId w:val="119"/>
        </w:numPr>
        <w:tabs>
          <w:tab w:val="left" w:pos="1161"/>
        </w:tabs>
        <w:spacing w:before="120"/>
        <w:ind w:right="866"/>
        <w:rPr>
          <w:sz w:val="24"/>
        </w:rPr>
      </w:pPr>
      <w:r>
        <w:rPr>
          <w:color w:val="221F1F"/>
          <w:sz w:val="24"/>
        </w:rPr>
        <w:t>All</w:t>
      </w:r>
      <w:r>
        <w:rPr>
          <w:color w:val="221F1F"/>
          <w:spacing w:val="-8"/>
          <w:sz w:val="24"/>
        </w:rPr>
        <w:t xml:space="preserve"> </w:t>
      </w:r>
      <w:r>
        <w:rPr>
          <w:color w:val="221F1F"/>
          <w:sz w:val="24"/>
        </w:rPr>
        <w:t>car</w:t>
      </w:r>
      <w:r>
        <w:rPr>
          <w:color w:val="221F1F"/>
          <w:spacing w:val="-7"/>
          <w:sz w:val="24"/>
        </w:rPr>
        <w:t xml:space="preserve"> </w:t>
      </w:r>
      <w:r>
        <w:rPr>
          <w:color w:val="221F1F"/>
          <w:sz w:val="24"/>
        </w:rPr>
        <w:t>rentals</w:t>
      </w:r>
      <w:r>
        <w:rPr>
          <w:color w:val="221F1F"/>
          <w:spacing w:val="-5"/>
          <w:sz w:val="24"/>
        </w:rPr>
        <w:t xml:space="preserve"> </w:t>
      </w:r>
      <w:r>
        <w:rPr>
          <w:color w:val="221F1F"/>
          <w:sz w:val="24"/>
        </w:rPr>
        <w:t>will</w:t>
      </w:r>
      <w:r>
        <w:rPr>
          <w:color w:val="221F1F"/>
          <w:spacing w:val="-7"/>
          <w:sz w:val="24"/>
        </w:rPr>
        <w:t xml:space="preserve"> </w:t>
      </w:r>
      <w:r>
        <w:rPr>
          <w:color w:val="221F1F"/>
          <w:sz w:val="24"/>
        </w:rPr>
        <w:t>be</w:t>
      </w:r>
      <w:r>
        <w:rPr>
          <w:color w:val="221F1F"/>
          <w:spacing w:val="-9"/>
          <w:sz w:val="24"/>
        </w:rPr>
        <w:t xml:space="preserve"> </w:t>
      </w:r>
      <w:r>
        <w:rPr>
          <w:color w:val="221F1F"/>
          <w:sz w:val="24"/>
        </w:rPr>
        <w:t>economy</w:t>
      </w:r>
      <w:r>
        <w:rPr>
          <w:color w:val="221F1F"/>
          <w:spacing w:val="-7"/>
          <w:sz w:val="24"/>
        </w:rPr>
        <w:t xml:space="preserve"> </w:t>
      </w:r>
      <w:r>
        <w:rPr>
          <w:color w:val="221F1F"/>
          <w:sz w:val="24"/>
        </w:rPr>
        <w:t>cars.</w:t>
      </w:r>
      <w:r>
        <w:rPr>
          <w:color w:val="221F1F"/>
          <w:spacing w:val="-9"/>
          <w:sz w:val="24"/>
        </w:rPr>
        <w:t xml:space="preserve"> </w:t>
      </w:r>
      <w:r>
        <w:rPr>
          <w:color w:val="221F1F"/>
          <w:sz w:val="24"/>
        </w:rPr>
        <w:t>Quantum</w:t>
      </w:r>
      <w:r>
        <w:rPr>
          <w:color w:val="221F1F"/>
          <w:spacing w:val="-7"/>
          <w:sz w:val="24"/>
        </w:rPr>
        <w:t xml:space="preserve"> </w:t>
      </w:r>
      <w:r>
        <w:rPr>
          <w:color w:val="221F1F"/>
          <w:sz w:val="24"/>
        </w:rPr>
        <w:t>may</w:t>
      </w:r>
      <w:r>
        <w:rPr>
          <w:color w:val="221F1F"/>
          <w:spacing w:val="-8"/>
          <w:sz w:val="24"/>
        </w:rPr>
        <w:t xml:space="preserve"> </w:t>
      </w:r>
      <w:r>
        <w:rPr>
          <w:color w:val="221F1F"/>
          <w:sz w:val="24"/>
        </w:rPr>
        <w:t>authorize</w:t>
      </w:r>
      <w:r>
        <w:rPr>
          <w:color w:val="221F1F"/>
          <w:spacing w:val="-7"/>
          <w:sz w:val="24"/>
        </w:rPr>
        <w:t xml:space="preserve"> </w:t>
      </w:r>
      <w:r>
        <w:rPr>
          <w:color w:val="221F1F"/>
          <w:sz w:val="24"/>
        </w:rPr>
        <w:t>larger</w:t>
      </w:r>
      <w:r>
        <w:rPr>
          <w:color w:val="221F1F"/>
          <w:spacing w:val="-9"/>
          <w:sz w:val="24"/>
        </w:rPr>
        <w:t xml:space="preserve"> </w:t>
      </w:r>
      <w:r>
        <w:rPr>
          <w:color w:val="221F1F"/>
          <w:sz w:val="24"/>
        </w:rPr>
        <w:t>vehicles</w:t>
      </w:r>
      <w:r>
        <w:rPr>
          <w:color w:val="221F1F"/>
          <w:spacing w:val="-7"/>
          <w:sz w:val="24"/>
        </w:rPr>
        <w:t xml:space="preserve"> </w:t>
      </w:r>
      <w:r>
        <w:rPr>
          <w:color w:val="221F1F"/>
          <w:sz w:val="24"/>
        </w:rPr>
        <w:t>upon</w:t>
      </w:r>
      <w:r>
        <w:rPr>
          <w:color w:val="221F1F"/>
          <w:spacing w:val="-8"/>
          <w:sz w:val="24"/>
        </w:rPr>
        <w:t xml:space="preserve"> </w:t>
      </w:r>
      <w:r>
        <w:rPr>
          <w:color w:val="221F1F"/>
          <w:sz w:val="24"/>
        </w:rPr>
        <w:t>receipt of a justified request (based upon the number of travelers and equipment being carried). All requests will be in advance and submitted through the Quantum Contracts Manager.</w:t>
      </w:r>
    </w:p>
    <w:p w14:paraId="59BF6CF4" w14:textId="77777777" w:rsidR="00016C31" w:rsidRDefault="00632607">
      <w:pPr>
        <w:pStyle w:val="ListParagraph"/>
        <w:numPr>
          <w:ilvl w:val="1"/>
          <w:numId w:val="119"/>
        </w:numPr>
        <w:tabs>
          <w:tab w:val="left" w:pos="1161"/>
        </w:tabs>
        <w:spacing w:before="120"/>
        <w:ind w:hanging="363"/>
        <w:rPr>
          <w:sz w:val="24"/>
        </w:rPr>
      </w:pPr>
      <w:r>
        <w:rPr>
          <w:color w:val="221F1F"/>
          <w:sz w:val="24"/>
        </w:rPr>
        <w:t>Air</w:t>
      </w:r>
      <w:r>
        <w:rPr>
          <w:color w:val="221F1F"/>
          <w:spacing w:val="-6"/>
          <w:sz w:val="24"/>
        </w:rPr>
        <w:t xml:space="preserve"> </w:t>
      </w:r>
      <w:r>
        <w:rPr>
          <w:color w:val="221F1F"/>
          <w:sz w:val="24"/>
        </w:rPr>
        <w:t>fare</w:t>
      </w:r>
      <w:r>
        <w:rPr>
          <w:color w:val="221F1F"/>
          <w:spacing w:val="-2"/>
          <w:sz w:val="24"/>
        </w:rPr>
        <w:t xml:space="preserve"> </w:t>
      </w:r>
      <w:r>
        <w:rPr>
          <w:color w:val="221F1F"/>
          <w:sz w:val="24"/>
        </w:rPr>
        <w:t>will</w:t>
      </w:r>
      <w:r>
        <w:rPr>
          <w:color w:val="221F1F"/>
          <w:spacing w:val="-3"/>
          <w:sz w:val="24"/>
        </w:rPr>
        <w:t xml:space="preserve"> </w:t>
      </w:r>
      <w:r>
        <w:rPr>
          <w:color w:val="221F1F"/>
          <w:sz w:val="24"/>
        </w:rPr>
        <w:t>not</w:t>
      </w:r>
      <w:r>
        <w:rPr>
          <w:color w:val="221F1F"/>
          <w:spacing w:val="-1"/>
          <w:sz w:val="24"/>
        </w:rPr>
        <w:t xml:space="preserve"> </w:t>
      </w:r>
      <w:r>
        <w:rPr>
          <w:color w:val="221F1F"/>
          <w:sz w:val="24"/>
        </w:rPr>
        <w:t>be</w:t>
      </w:r>
      <w:r>
        <w:rPr>
          <w:color w:val="221F1F"/>
          <w:spacing w:val="-3"/>
          <w:sz w:val="24"/>
        </w:rPr>
        <w:t xml:space="preserve"> </w:t>
      </w:r>
      <w:r>
        <w:rPr>
          <w:color w:val="221F1F"/>
          <w:sz w:val="24"/>
        </w:rPr>
        <w:t>authorized</w:t>
      </w:r>
      <w:r>
        <w:rPr>
          <w:color w:val="221F1F"/>
          <w:spacing w:val="-1"/>
          <w:sz w:val="24"/>
        </w:rPr>
        <w:t xml:space="preserve"> </w:t>
      </w:r>
      <w:r>
        <w:rPr>
          <w:color w:val="221F1F"/>
          <w:sz w:val="24"/>
        </w:rPr>
        <w:t>for</w:t>
      </w:r>
      <w:r>
        <w:rPr>
          <w:color w:val="221F1F"/>
          <w:spacing w:val="-3"/>
          <w:sz w:val="24"/>
        </w:rPr>
        <w:t xml:space="preserve"> </w:t>
      </w:r>
      <w:r>
        <w:rPr>
          <w:color w:val="221F1F"/>
          <w:sz w:val="24"/>
        </w:rPr>
        <w:t>trips</w:t>
      </w:r>
      <w:r>
        <w:rPr>
          <w:color w:val="221F1F"/>
          <w:spacing w:val="-1"/>
          <w:sz w:val="24"/>
        </w:rPr>
        <w:t xml:space="preserve"> </w:t>
      </w:r>
      <w:r>
        <w:rPr>
          <w:color w:val="221F1F"/>
          <w:sz w:val="24"/>
        </w:rPr>
        <w:t>less</w:t>
      </w:r>
      <w:r>
        <w:rPr>
          <w:color w:val="221F1F"/>
          <w:spacing w:val="-2"/>
          <w:sz w:val="24"/>
        </w:rPr>
        <w:t xml:space="preserve"> </w:t>
      </w:r>
      <w:r>
        <w:rPr>
          <w:color w:val="221F1F"/>
          <w:sz w:val="24"/>
        </w:rPr>
        <w:t>than</w:t>
      </w:r>
      <w:r>
        <w:rPr>
          <w:color w:val="221F1F"/>
          <w:spacing w:val="-2"/>
          <w:sz w:val="24"/>
        </w:rPr>
        <w:t xml:space="preserve"> </w:t>
      </w:r>
      <w:r>
        <w:rPr>
          <w:color w:val="221F1F"/>
          <w:sz w:val="24"/>
        </w:rPr>
        <w:t>200</w:t>
      </w:r>
      <w:r>
        <w:rPr>
          <w:color w:val="221F1F"/>
          <w:spacing w:val="-1"/>
          <w:sz w:val="24"/>
        </w:rPr>
        <w:t xml:space="preserve"> </w:t>
      </w:r>
      <w:r>
        <w:rPr>
          <w:color w:val="221F1F"/>
          <w:sz w:val="24"/>
        </w:rPr>
        <w:t>miles</w:t>
      </w:r>
      <w:r>
        <w:rPr>
          <w:color w:val="221F1F"/>
          <w:spacing w:val="-4"/>
          <w:sz w:val="24"/>
        </w:rPr>
        <w:t xml:space="preserve"> </w:t>
      </w:r>
      <w:r>
        <w:rPr>
          <w:color w:val="221F1F"/>
          <w:sz w:val="24"/>
        </w:rPr>
        <w:t>from</w:t>
      </w:r>
      <w:r>
        <w:rPr>
          <w:color w:val="221F1F"/>
          <w:spacing w:val="-4"/>
          <w:sz w:val="24"/>
        </w:rPr>
        <w:t xml:space="preserve"> </w:t>
      </w:r>
      <w:r>
        <w:rPr>
          <w:color w:val="221F1F"/>
          <w:sz w:val="24"/>
        </w:rPr>
        <w:t>a</w:t>
      </w:r>
      <w:r>
        <w:rPr>
          <w:color w:val="221F1F"/>
          <w:spacing w:val="-5"/>
          <w:sz w:val="24"/>
        </w:rPr>
        <w:t xml:space="preserve"> </w:t>
      </w:r>
      <w:r>
        <w:rPr>
          <w:color w:val="221F1F"/>
          <w:sz w:val="24"/>
        </w:rPr>
        <w:t>home</w:t>
      </w:r>
      <w:r>
        <w:rPr>
          <w:color w:val="221F1F"/>
          <w:spacing w:val="-2"/>
          <w:sz w:val="24"/>
        </w:rPr>
        <w:t xml:space="preserve"> station.</w:t>
      </w:r>
    </w:p>
    <w:p w14:paraId="1FC3B013" w14:textId="77777777" w:rsidR="00016C31" w:rsidRDefault="00632607">
      <w:pPr>
        <w:pStyle w:val="ListParagraph"/>
        <w:numPr>
          <w:ilvl w:val="1"/>
          <w:numId w:val="119"/>
        </w:numPr>
        <w:tabs>
          <w:tab w:val="left" w:pos="1161"/>
        </w:tabs>
        <w:spacing w:before="120"/>
        <w:ind w:right="836"/>
        <w:rPr>
          <w:sz w:val="24"/>
        </w:rPr>
      </w:pPr>
      <w:r>
        <w:rPr>
          <w:color w:val="221F1F"/>
          <w:sz w:val="24"/>
        </w:rPr>
        <w:t>Subcontractors</w:t>
      </w:r>
      <w:r>
        <w:rPr>
          <w:color w:val="221F1F"/>
          <w:spacing w:val="-15"/>
          <w:sz w:val="24"/>
        </w:rPr>
        <w:t xml:space="preserve"> </w:t>
      </w:r>
      <w:r>
        <w:rPr>
          <w:color w:val="221F1F"/>
          <w:sz w:val="24"/>
        </w:rPr>
        <w:t>are</w:t>
      </w:r>
      <w:r>
        <w:rPr>
          <w:color w:val="221F1F"/>
          <w:spacing w:val="-15"/>
          <w:sz w:val="24"/>
        </w:rPr>
        <w:t xml:space="preserve"> </w:t>
      </w:r>
      <w:r>
        <w:rPr>
          <w:color w:val="221F1F"/>
          <w:sz w:val="24"/>
        </w:rPr>
        <w:t>encouraged</w:t>
      </w:r>
      <w:r>
        <w:rPr>
          <w:color w:val="221F1F"/>
          <w:spacing w:val="-15"/>
          <w:sz w:val="24"/>
        </w:rPr>
        <w:t xml:space="preserve"> </w:t>
      </w:r>
      <w:r>
        <w:rPr>
          <w:color w:val="221F1F"/>
          <w:sz w:val="24"/>
        </w:rPr>
        <w:t>to</w:t>
      </w:r>
      <w:r>
        <w:rPr>
          <w:color w:val="221F1F"/>
          <w:spacing w:val="-15"/>
          <w:sz w:val="24"/>
        </w:rPr>
        <w:t xml:space="preserve"> </w:t>
      </w:r>
      <w:r>
        <w:rPr>
          <w:color w:val="221F1F"/>
          <w:sz w:val="24"/>
        </w:rPr>
        <w:t>negotiate</w:t>
      </w:r>
      <w:r>
        <w:rPr>
          <w:color w:val="221F1F"/>
          <w:spacing w:val="-15"/>
          <w:sz w:val="24"/>
        </w:rPr>
        <w:t xml:space="preserve"> </w:t>
      </w:r>
      <w:r>
        <w:rPr>
          <w:color w:val="221F1F"/>
          <w:sz w:val="24"/>
        </w:rPr>
        <w:t>"preferred</w:t>
      </w:r>
      <w:r>
        <w:rPr>
          <w:color w:val="221F1F"/>
          <w:spacing w:val="-15"/>
          <w:sz w:val="24"/>
        </w:rPr>
        <w:t xml:space="preserve"> </w:t>
      </w:r>
      <w:r>
        <w:rPr>
          <w:color w:val="221F1F"/>
          <w:sz w:val="24"/>
        </w:rPr>
        <w:t>traveler"</w:t>
      </w:r>
      <w:r>
        <w:rPr>
          <w:color w:val="221F1F"/>
          <w:spacing w:val="-14"/>
          <w:sz w:val="24"/>
        </w:rPr>
        <w:t xml:space="preserve"> </w:t>
      </w:r>
      <w:r>
        <w:rPr>
          <w:color w:val="221F1F"/>
          <w:sz w:val="24"/>
        </w:rPr>
        <w:t>arrangements</w:t>
      </w:r>
      <w:r>
        <w:rPr>
          <w:color w:val="221F1F"/>
          <w:spacing w:val="-15"/>
          <w:sz w:val="24"/>
        </w:rPr>
        <w:t xml:space="preserve"> </w:t>
      </w:r>
      <w:r>
        <w:rPr>
          <w:color w:val="221F1F"/>
          <w:sz w:val="24"/>
        </w:rPr>
        <w:t>with</w:t>
      </w:r>
      <w:r>
        <w:rPr>
          <w:color w:val="221F1F"/>
          <w:spacing w:val="-15"/>
          <w:sz w:val="24"/>
        </w:rPr>
        <w:t xml:space="preserve"> </w:t>
      </w:r>
      <w:r>
        <w:rPr>
          <w:color w:val="221F1F"/>
          <w:sz w:val="24"/>
        </w:rPr>
        <w:t>US</w:t>
      </w:r>
      <w:r>
        <w:rPr>
          <w:color w:val="221F1F"/>
          <w:spacing w:val="-15"/>
          <w:sz w:val="24"/>
        </w:rPr>
        <w:t xml:space="preserve"> </w:t>
      </w:r>
      <w:r>
        <w:rPr>
          <w:color w:val="221F1F"/>
          <w:sz w:val="24"/>
        </w:rPr>
        <w:t xml:space="preserve">flag </w:t>
      </w:r>
      <w:r>
        <w:rPr>
          <w:color w:val="221F1F"/>
          <w:spacing w:val="-2"/>
          <w:sz w:val="24"/>
        </w:rPr>
        <w:t>carriers.</w:t>
      </w:r>
    </w:p>
    <w:p w14:paraId="31467DCE" w14:textId="77777777" w:rsidR="00016C31" w:rsidRDefault="00900DE8">
      <w:pPr>
        <w:pStyle w:val="ListParagraph"/>
        <w:numPr>
          <w:ilvl w:val="1"/>
          <w:numId w:val="119"/>
        </w:numPr>
        <w:tabs>
          <w:tab w:val="left" w:pos="1161"/>
        </w:tabs>
        <w:spacing w:before="120"/>
        <w:ind w:hanging="361"/>
        <w:rPr>
          <w:sz w:val="24"/>
        </w:rPr>
      </w:pPr>
      <w:r>
        <w:pict w14:anchorId="56693693">
          <v:rect id="docshape25" o:spid="_x0000_s1107" style="position:absolute;left:0;text-align:left;margin-left:59.5pt;margin-top:25.95pt;width:515pt;height:1.45pt;z-index:-18508800;mso-position-horizontal-relative:page" fillcolor="#0e233d" stroked="f">
            <w10:wrap anchorx="page"/>
          </v:rect>
        </w:pict>
      </w:r>
      <w:r w:rsidR="00632607">
        <w:rPr>
          <w:color w:val="221F1F"/>
          <w:sz w:val="24"/>
        </w:rPr>
        <w:t>Subcontractor’s</w:t>
      </w:r>
      <w:r w:rsidR="00632607">
        <w:rPr>
          <w:color w:val="221F1F"/>
          <w:spacing w:val="69"/>
          <w:sz w:val="24"/>
        </w:rPr>
        <w:t xml:space="preserve"> </w:t>
      </w:r>
      <w:r w:rsidR="00632607">
        <w:rPr>
          <w:color w:val="221F1F"/>
          <w:sz w:val="24"/>
        </w:rPr>
        <w:t>traveling</w:t>
      </w:r>
      <w:r w:rsidR="00632607">
        <w:rPr>
          <w:color w:val="221F1F"/>
          <w:spacing w:val="69"/>
          <w:sz w:val="24"/>
        </w:rPr>
        <w:t xml:space="preserve"> </w:t>
      </w:r>
      <w:r w:rsidR="00632607">
        <w:rPr>
          <w:color w:val="221F1F"/>
          <w:sz w:val="24"/>
        </w:rPr>
        <w:t>into</w:t>
      </w:r>
      <w:r w:rsidR="00632607">
        <w:rPr>
          <w:color w:val="221F1F"/>
          <w:spacing w:val="69"/>
          <w:sz w:val="24"/>
        </w:rPr>
        <w:t xml:space="preserve"> </w:t>
      </w:r>
      <w:r w:rsidR="00632607">
        <w:rPr>
          <w:color w:val="221F1F"/>
          <w:sz w:val="24"/>
        </w:rPr>
        <w:t>Theatres</w:t>
      </w:r>
      <w:r w:rsidR="00632607">
        <w:rPr>
          <w:color w:val="221F1F"/>
          <w:spacing w:val="71"/>
          <w:sz w:val="24"/>
        </w:rPr>
        <w:t xml:space="preserve"> </w:t>
      </w:r>
      <w:r w:rsidR="00632607">
        <w:rPr>
          <w:color w:val="221F1F"/>
          <w:sz w:val="24"/>
        </w:rPr>
        <w:t>of</w:t>
      </w:r>
      <w:r w:rsidR="00632607">
        <w:rPr>
          <w:color w:val="221F1F"/>
          <w:spacing w:val="70"/>
          <w:sz w:val="24"/>
        </w:rPr>
        <w:t xml:space="preserve"> </w:t>
      </w:r>
      <w:r w:rsidR="00632607">
        <w:rPr>
          <w:color w:val="221F1F"/>
          <w:sz w:val="24"/>
        </w:rPr>
        <w:t>Operation</w:t>
      </w:r>
      <w:r w:rsidR="00632607">
        <w:rPr>
          <w:color w:val="221F1F"/>
          <w:spacing w:val="71"/>
          <w:sz w:val="24"/>
        </w:rPr>
        <w:t xml:space="preserve"> </w:t>
      </w:r>
      <w:r w:rsidR="00632607">
        <w:rPr>
          <w:color w:val="221F1F"/>
          <w:sz w:val="24"/>
        </w:rPr>
        <w:t>must</w:t>
      </w:r>
      <w:r w:rsidR="00632607">
        <w:rPr>
          <w:color w:val="221F1F"/>
          <w:spacing w:val="72"/>
          <w:sz w:val="24"/>
        </w:rPr>
        <w:t xml:space="preserve"> </w:t>
      </w:r>
      <w:r w:rsidR="00632607">
        <w:rPr>
          <w:color w:val="221F1F"/>
          <w:sz w:val="24"/>
        </w:rPr>
        <w:t>travel</w:t>
      </w:r>
      <w:r w:rsidR="00632607">
        <w:rPr>
          <w:color w:val="221F1F"/>
          <w:spacing w:val="70"/>
          <w:sz w:val="24"/>
        </w:rPr>
        <w:t xml:space="preserve"> </w:t>
      </w:r>
      <w:r w:rsidR="00632607">
        <w:rPr>
          <w:color w:val="221F1F"/>
          <w:sz w:val="24"/>
        </w:rPr>
        <w:t>by</w:t>
      </w:r>
      <w:r w:rsidR="00632607">
        <w:rPr>
          <w:color w:val="221F1F"/>
          <w:spacing w:val="71"/>
          <w:sz w:val="24"/>
        </w:rPr>
        <w:t xml:space="preserve"> </w:t>
      </w:r>
      <w:r w:rsidR="00632607">
        <w:rPr>
          <w:color w:val="221F1F"/>
          <w:sz w:val="24"/>
        </w:rPr>
        <w:t>mil-air</w:t>
      </w:r>
      <w:r w:rsidR="00632607">
        <w:rPr>
          <w:color w:val="221F1F"/>
          <w:spacing w:val="70"/>
          <w:sz w:val="24"/>
        </w:rPr>
        <w:t xml:space="preserve"> </w:t>
      </w:r>
      <w:r w:rsidR="00632607">
        <w:rPr>
          <w:color w:val="221F1F"/>
          <w:spacing w:val="-2"/>
          <w:sz w:val="24"/>
        </w:rPr>
        <w:t>unless</w:t>
      </w:r>
    </w:p>
    <w:p w14:paraId="78550473" w14:textId="77777777" w:rsidR="00016C31" w:rsidRDefault="00016C31">
      <w:pPr>
        <w:rPr>
          <w:sz w:val="24"/>
        </w:rPr>
        <w:sectPr w:rsidR="00016C31">
          <w:pgSz w:w="12240" w:h="15840"/>
          <w:pgMar w:top="1300" w:right="640" w:bottom="1060" w:left="1000" w:header="0" w:footer="801" w:gutter="0"/>
          <w:cols w:space="720"/>
        </w:sectPr>
      </w:pPr>
    </w:p>
    <w:p w14:paraId="7098ADF4" w14:textId="77777777" w:rsidR="00016C31" w:rsidRDefault="00632607">
      <w:pPr>
        <w:spacing w:before="79"/>
        <w:ind w:left="1160"/>
        <w:rPr>
          <w:sz w:val="24"/>
        </w:rPr>
      </w:pPr>
      <w:r>
        <w:rPr>
          <w:color w:val="221F1F"/>
          <w:sz w:val="24"/>
        </w:rPr>
        <w:lastRenderedPageBreak/>
        <w:t>otherwise</w:t>
      </w:r>
      <w:r>
        <w:rPr>
          <w:color w:val="221F1F"/>
          <w:spacing w:val="-5"/>
          <w:sz w:val="24"/>
        </w:rPr>
        <w:t xml:space="preserve"> </w:t>
      </w:r>
      <w:r>
        <w:rPr>
          <w:color w:val="221F1F"/>
          <w:sz w:val="24"/>
        </w:rPr>
        <w:t>authorized</w:t>
      </w:r>
      <w:r>
        <w:rPr>
          <w:color w:val="221F1F"/>
          <w:spacing w:val="-1"/>
          <w:sz w:val="24"/>
        </w:rPr>
        <w:t xml:space="preserve"> </w:t>
      </w:r>
      <w:r>
        <w:rPr>
          <w:color w:val="221F1F"/>
          <w:sz w:val="24"/>
        </w:rPr>
        <w:t>by</w:t>
      </w:r>
      <w:r>
        <w:rPr>
          <w:color w:val="221F1F"/>
          <w:spacing w:val="-2"/>
          <w:sz w:val="24"/>
        </w:rPr>
        <w:t xml:space="preserve"> </w:t>
      </w:r>
      <w:r>
        <w:rPr>
          <w:color w:val="221F1F"/>
          <w:sz w:val="24"/>
        </w:rPr>
        <w:t>the</w:t>
      </w:r>
      <w:r>
        <w:rPr>
          <w:color w:val="221F1F"/>
          <w:spacing w:val="-2"/>
          <w:sz w:val="24"/>
        </w:rPr>
        <w:t xml:space="preserve"> </w:t>
      </w:r>
      <w:r>
        <w:rPr>
          <w:color w:val="221F1F"/>
          <w:sz w:val="24"/>
        </w:rPr>
        <w:t>COR</w:t>
      </w:r>
      <w:r>
        <w:rPr>
          <w:color w:val="221F1F"/>
          <w:spacing w:val="-2"/>
          <w:sz w:val="24"/>
        </w:rPr>
        <w:t xml:space="preserve"> </w:t>
      </w:r>
      <w:r>
        <w:rPr>
          <w:color w:val="221F1F"/>
          <w:sz w:val="24"/>
        </w:rPr>
        <w:t>through</w:t>
      </w:r>
      <w:r>
        <w:rPr>
          <w:color w:val="221F1F"/>
          <w:spacing w:val="-2"/>
          <w:sz w:val="24"/>
        </w:rPr>
        <w:t xml:space="preserve"> </w:t>
      </w:r>
      <w:r>
        <w:rPr>
          <w:color w:val="221F1F"/>
          <w:sz w:val="24"/>
        </w:rPr>
        <w:t>Quantum’s</w:t>
      </w:r>
      <w:r>
        <w:rPr>
          <w:color w:val="221F1F"/>
          <w:spacing w:val="-1"/>
          <w:sz w:val="24"/>
        </w:rPr>
        <w:t xml:space="preserve"> </w:t>
      </w:r>
      <w:r>
        <w:rPr>
          <w:color w:val="221F1F"/>
          <w:sz w:val="24"/>
        </w:rPr>
        <w:t>Contract</w:t>
      </w:r>
      <w:r>
        <w:rPr>
          <w:color w:val="221F1F"/>
          <w:spacing w:val="2"/>
          <w:sz w:val="24"/>
        </w:rPr>
        <w:t xml:space="preserve"> </w:t>
      </w:r>
      <w:r>
        <w:rPr>
          <w:color w:val="221F1F"/>
          <w:spacing w:val="-2"/>
          <w:sz w:val="24"/>
        </w:rPr>
        <w:t>Manager.</w:t>
      </w:r>
    </w:p>
    <w:p w14:paraId="2C566559" w14:textId="77777777" w:rsidR="00016C31" w:rsidRDefault="00632607">
      <w:pPr>
        <w:pStyle w:val="ListParagraph"/>
        <w:numPr>
          <w:ilvl w:val="1"/>
          <w:numId w:val="119"/>
        </w:numPr>
        <w:tabs>
          <w:tab w:val="left" w:pos="1161"/>
        </w:tabs>
        <w:spacing w:before="120"/>
        <w:ind w:right="842"/>
        <w:rPr>
          <w:sz w:val="24"/>
        </w:rPr>
      </w:pPr>
      <w:r>
        <w:rPr>
          <w:color w:val="221F1F"/>
          <w:sz w:val="24"/>
        </w:rPr>
        <w:t>Subcontractors</w:t>
      </w:r>
      <w:r>
        <w:rPr>
          <w:color w:val="221F1F"/>
          <w:spacing w:val="-15"/>
          <w:sz w:val="24"/>
        </w:rPr>
        <w:t xml:space="preserve"> </w:t>
      </w:r>
      <w:r>
        <w:rPr>
          <w:color w:val="221F1F"/>
          <w:sz w:val="24"/>
        </w:rPr>
        <w:t>are</w:t>
      </w:r>
      <w:r>
        <w:rPr>
          <w:color w:val="221F1F"/>
          <w:spacing w:val="-15"/>
          <w:sz w:val="24"/>
        </w:rPr>
        <w:t xml:space="preserve"> </w:t>
      </w:r>
      <w:r>
        <w:rPr>
          <w:color w:val="221F1F"/>
          <w:sz w:val="24"/>
        </w:rPr>
        <w:t>encouraged</w:t>
      </w:r>
      <w:r>
        <w:rPr>
          <w:color w:val="221F1F"/>
          <w:spacing w:val="-14"/>
          <w:sz w:val="24"/>
        </w:rPr>
        <w:t xml:space="preserve"> </w:t>
      </w:r>
      <w:r>
        <w:rPr>
          <w:color w:val="221F1F"/>
          <w:sz w:val="24"/>
        </w:rPr>
        <w:t>to</w:t>
      </w:r>
      <w:r>
        <w:rPr>
          <w:color w:val="221F1F"/>
          <w:spacing w:val="-15"/>
          <w:sz w:val="24"/>
        </w:rPr>
        <w:t xml:space="preserve"> </w:t>
      </w:r>
      <w:r>
        <w:rPr>
          <w:color w:val="221F1F"/>
          <w:sz w:val="24"/>
        </w:rPr>
        <w:t>take</w:t>
      </w:r>
      <w:r>
        <w:rPr>
          <w:color w:val="221F1F"/>
          <w:spacing w:val="-15"/>
          <w:sz w:val="24"/>
        </w:rPr>
        <w:t xml:space="preserve"> </w:t>
      </w:r>
      <w:r>
        <w:rPr>
          <w:color w:val="221F1F"/>
          <w:sz w:val="24"/>
        </w:rPr>
        <w:t>advantage</w:t>
      </w:r>
      <w:r>
        <w:rPr>
          <w:color w:val="221F1F"/>
          <w:spacing w:val="-15"/>
          <w:sz w:val="24"/>
        </w:rPr>
        <w:t xml:space="preserve"> </w:t>
      </w:r>
      <w:r>
        <w:rPr>
          <w:color w:val="221F1F"/>
          <w:sz w:val="24"/>
        </w:rPr>
        <w:t>of</w:t>
      </w:r>
      <w:r>
        <w:rPr>
          <w:color w:val="221F1F"/>
          <w:spacing w:val="-15"/>
          <w:sz w:val="24"/>
        </w:rPr>
        <w:t xml:space="preserve"> </w:t>
      </w:r>
      <w:r>
        <w:rPr>
          <w:color w:val="221F1F"/>
          <w:sz w:val="24"/>
        </w:rPr>
        <w:t>any</w:t>
      </w:r>
      <w:r>
        <w:rPr>
          <w:color w:val="221F1F"/>
          <w:spacing w:val="-13"/>
          <w:sz w:val="24"/>
        </w:rPr>
        <w:t xml:space="preserve"> </w:t>
      </w:r>
      <w:r>
        <w:rPr>
          <w:color w:val="221F1F"/>
          <w:sz w:val="24"/>
        </w:rPr>
        <w:t>discounts</w:t>
      </w:r>
      <w:r>
        <w:rPr>
          <w:color w:val="221F1F"/>
          <w:spacing w:val="-15"/>
          <w:sz w:val="24"/>
        </w:rPr>
        <w:t xml:space="preserve"> </w:t>
      </w:r>
      <w:r>
        <w:rPr>
          <w:color w:val="221F1F"/>
          <w:sz w:val="24"/>
        </w:rPr>
        <w:t>(</w:t>
      </w:r>
      <w:proofErr w:type="gramStart"/>
      <w:r>
        <w:rPr>
          <w:color w:val="221F1F"/>
          <w:sz w:val="24"/>
        </w:rPr>
        <w:t>e.g.</w:t>
      </w:r>
      <w:proofErr w:type="gramEnd"/>
      <w:r>
        <w:rPr>
          <w:color w:val="221F1F"/>
          <w:spacing w:val="-14"/>
          <w:sz w:val="24"/>
        </w:rPr>
        <w:t xml:space="preserve"> </w:t>
      </w:r>
      <w:r>
        <w:rPr>
          <w:color w:val="221F1F"/>
          <w:sz w:val="24"/>
        </w:rPr>
        <w:t>AAA,</w:t>
      </w:r>
      <w:r>
        <w:rPr>
          <w:color w:val="221F1F"/>
          <w:spacing w:val="-15"/>
          <w:sz w:val="24"/>
        </w:rPr>
        <w:t xml:space="preserve"> </w:t>
      </w:r>
      <w:r>
        <w:rPr>
          <w:color w:val="221F1F"/>
          <w:sz w:val="24"/>
        </w:rPr>
        <w:t>Government Rates when available, Corporate Rates) when permitted.</w:t>
      </w:r>
    </w:p>
    <w:p w14:paraId="097ADCFB" w14:textId="77777777" w:rsidR="00016C31" w:rsidRDefault="00632607">
      <w:pPr>
        <w:pStyle w:val="ListParagraph"/>
        <w:numPr>
          <w:ilvl w:val="1"/>
          <w:numId w:val="119"/>
        </w:numPr>
        <w:tabs>
          <w:tab w:val="left" w:pos="1161"/>
        </w:tabs>
        <w:spacing w:before="120"/>
        <w:ind w:hanging="363"/>
        <w:rPr>
          <w:sz w:val="24"/>
        </w:rPr>
      </w:pPr>
      <w:r>
        <w:rPr>
          <w:color w:val="221F1F"/>
          <w:sz w:val="24"/>
        </w:rPr>
        <w:t>Video</w:t>
      </w:r>
      <w:r>
        <w:rPr>
          <w:color w:val="221F1F"/>
          <w:spacing w:val="-9"/>
          <w:sz w:val="24"/>
        </w:rPr>
        <w:t xml:space="preserve"> </w:t>
      </w:r>
      <w:r>
        <w:rPr>
          <w:color w:val="221F1F"/>
          <w:sz w:val="24"/>
        </w:rPr>
        <w:t>Teleconferences</w:t>
      </w:r>
      <w:r>
        <w:rPr>
          <w:color w:val="221F1F"/>
          <w:spacing w:val="-3"/>
          <w:sz w:val="24"/>
        </w:rPr>
        <w:t xml:space="preserve"> </w:t>
      </w:r>
      <w:r>
        <w:rPr>
          <w:color w:val="221F1F"/>
          <w:sz w:val="24"/>
        </w:rPr>
        <w:t>shall</w:t>
      </w:r>
      <w:r>
        <w:rPr>
          <w:color w:val="221F1F"/>
          <w:spacing w:val="-7"/>
          <w:sz w:val="24"/>
        </w:rPr>
        <w:t xml:space="preserve"> </w:t>
      </w:r>
      <w:r>
        <w:rPr>
          <w:color w:val="221F1F"/>
          <w:sz w:val="24"/>
        </w:rPr>
        <w:t>be</w:t>
      </w:r>
      <w:r>
        <w:rPr>
          <w:color w:val="221F1F"/>
          <w:spacing w:val="-6"/>
          <w:sz w:val="24"/>
        </w:rPr>
        <w:t xml:space="preserve"> </w:t>
      </w:r>
      <w:r>
        <w:rPr>
          <w:color w:val="221F1F"/>
          <w:sz w:val="24"/>
        </w:rPr>
        <w:t>used</w:t>
      </w:r>
      <w:r>
        <w:rPr>
          <w:color w:val="221F1F"/>
          <w:spacing w:val="-5"/>
          <w:sz w:val="24"/>
        </w:rPr>
        <w:t xml:space="preserve"> </w:t>
      </w:r>
      <w:r>
        <w:rPr>
          <w:color w:val="221F1F"/>
          <w:sz w:val="24"/>
        </w:rPr>
        <w:t>to</w:t>
      </w:r>
      <w:r>
        <w:rPr>
          <w:color w:val="221F1F"/>
          <w:spacing w:val="-4"/>
          <w:sz w:val="24"/>
        </w:rPr>
        <w:t xml:space="preserve"> </w:t>
      </w:r>
      <w:r>
        <w:rPr>
          <w:color w:val="221F1F"/>
          <w:sz w:val="24"/>
        </w:rPr>
        <w:t>the</w:t>
      </w:r>
      <w:r>
        <w:rPr>
          <w:color w:val="221F1F"/>
          <w:spacing w:val="-6"/>
          <w:sz w:val="24"/>
        </w:rPr>
        <w:t xml:space="preserve"> </w:t>
      </w:r>
      <w:r>
        <w:rPr>
          <w:color w:val="221F1F"/>
          <w:sz w:val="24"/>
        </w:rPr>
        <w:t>greatest</w:t>
      </w:r>
      <w:r>
        <w:rPr>
          <w:color w:val="221F1F"/>
          <w:spacing w:val="-5"/>
          <w:sz w:val="24"/>
        </w:rPr>
        <w:t xml:space="preserve"> </w:t>
      </w:r>
      <w:r>
        <w:rPr>
          <w:color w:val="221F1F"/>
          <w:sz w:val="24"/>
        </w:rPr>
        <w:t>extent</w:t>
      </w:r>
      <w:r>
        <w:rPr>
          <w:color w:val="221F1F"/>
          <w:spacing w:val="-7"/>
          <w:sz w:val="24"/>
        </w:rPr>
        <w:t xml:space="preserve"> </w:t>
      </w:r>
      <w:r>
        <w:rPr>
          <w:color w:val="221F1F"/>
          <w:spacing w:val="-2"/>
          <w:sz w:val="24"/>
        </w:rPr>
        <w:t>possible.</w:t>
      </w:r>
    </w:p>
    <w:p w14:paraId="497C2DE6" w14:textId="77777777" w:rsidR="00016C31" w:rsidRDefault="00632607">
      <w:pPr>
        <w:pStyle w:val="ListParagraph"/>
        <w:numPr>
          <w:ilvl w:val="1"/>
          <w:numId w:val="119"/>
        </w:numPr>
        <w:tabs>
          <w:tab w:val="left" w:pos="1202"/>
        </w:tabs>
        <w:spacing w:before="120"/>
        <w:ind w:right="1589"/>
        <w:rPr>
          <w:sz w:val="24"/>
        </w:rPr>
      </w:pPr>
      <w:r>
        <w:rPr>
          <w:color w:val="221F1F"/>
          <w:sz w:val="24"/>
        </w:rPr>
        <w:t>Requests</w:t>
      </w:r>
      <w:r>
        <w:rPr>
          <w:color w:val="221F1F"/>
          <w:spacing w:val="-5"/>
          <w:sz w:val="24"/>
        </w:rPr>
        <w:t xml:space="preserve"> </w:t>
      </w:r>
      <w:r>
        <w:rPr>
          <w:color w:val="221F1F"/>
          <w:sz w:val="24"/>
        </w:rPr>
        <w:t>for</w:t>
      </w:r>
      <w:r>
        <w:rPr>
          <w:color w:val="221F1F"/>
          <w:spacing w:val="-7"/>
          <w:sz w:val="24"/>
        </w:rPr>
        <w:t xml:space="preserve"> </w:t>
      </w:r>
      <w:r>
        <w:rPr>
          <w:color w:val="221F1F"/>
          <w:sz w:val="24"/>
        </w:rPr>
        <w:t>travel</w:t>
      </w:r>
      <w:r>
        <w:rPr>
          <w:color w:val="221F1F"/>
          <w:spacing w:val="-5"/>
          <w:sz w:val="24"/>
        </w:rPr>
        <w:t xml:space="preserve"> </w:t>
      </w:r>
      <w:r>
        <w:rPr>
          <w:color w:val="221F1F"/>
          <w:sz w:val="24"/>
        </w:rPr>
        <w:t>on</w:t>
      </w:r>
      <w:r>
        <w:rPr>
          <w:color w:val="221F1F"/>
          <w:spacing w:val="-6"/>
          <w:sz w:val="24"/>
        </w:rPr>
        <w:t xml:space="preserve"> </w:t>
      </w:r>
      <w:r>
        <w:rPr>
          <w:color w:val="221F1F"/>
          <w:sz w:val="24"/>
        </w:rPr>
        <w:t>other</w:t>
      </w:r>
      <w:r>
        <w:rPr>
          <w:color w:val="221F1F"/>
          <w:spacing w:val="-7"/>
          <w:sz w:val="24"/>
        </w:rPr>
        <w:t xml:space="preserve"> </w:t>
      </w:r>
      <w:r>
        <w:rPr>
          <w:color w:val="221F1F"/>
          <w:sz w:val="24"/>
        </w:rPr>
        <w:t>than</w:t>
      </w:r>
      <w:r>
        <w:rPr>
          <w:color w:val="221F1F"/>
          <w:spacing w:val="-6"/>
          <w:sz w:val="24"/>
        </w:rPr>
        <w:t xml:space="preserve"> </w:t>
      </w:r>
      <w:r>
        <w:rPr>
          <w:color w:val="221F1F"/>
          <w:sz w:val="24"/>
        </w:rPr>
        <w:t>“coach”</w:t>
      </w:r>
      <w:r>
        <w:rPr>
          <w:color w:val="221F1F"/>
          <w:spacing w:val="-7"/>
          <w:sz w:val="24"/>
        </w:rPr>
        <w:t xml:space="preserve"> </w:t>
      </w:r>
      <w:r>
        <w:rPr>
          <w:color w:val="221F1F"/>
          <w:sz w:val="24"/>
        </w:rPr>
        <w:t>rates</w:t>
      </w:r>
      <w:r>
        <w:rPr>
          <w:color w:val="221F1F"/>
          <w:spacing w:val="-5"/>
          <w:sz w:val="24"/>
        </w:rPr>
        <w:t xml:space="preserve"> </w:t>
      </w:r>
      <w:r>
        <w:rPr>
          <w:color w:val="221F1F"/>
          <w:sz w:val="24"/>
        </w:rPr>
        <w:t>shall</w:t>
      </w:r>
      <w:r>
        <w:rPr>
          <w:color w:val="221F1F"/>
          <w:spacing w:val="-5"/>
          <w:sz w:val="24"/>
        </w:rPr>
        <w:t xml:space="preserve"> </w:t>
      </w:r>
      <w:r>
        <w:rPr>
          <w:color w:val="221F1F"/>
          <w:sz w:val="24"/>
        </w:rPr>
        <w:t>be</w:t>
      </w:r>
      <w:r>
        <w:rPr>
          <w:color w:val="221F1F"/>
          <w:spacing w:val="-7"/>
          <w:sz w:val="24"/>
        </w:rPr>
        <w:t xml:space="preserve"> </w:t>
      </w:r>
      <w:r>
        <w:rPr>
          <w:color w:val="221F1F"/>
          <w:sz w:val="24"/>
        </w:rPr>
        <w:t>submitted</w:t>
      </w:r>
      <w:r>
        <w:rPr>
          <w:color w:val="221F1F"/>
          <w:spacing w:val="-6"/>
          <w:sz w:val="24"/>
        </w:rPr>
        <w:t xml:space="preserve"> </w:t>
      </w:r>
      <w:r>
        <w:rPr>
          <w:color w:val="221F1F"/>
          <w:sz w:val="24"/>
        </w:rPr>
        <w:t>to</w:t>
      </w:r>
      <w:r>
        <w:rPr>
          <w:color w:val="221F1F"/>
          <w:spacing w:val="-8"/>
          <w:sz w:val="24"/>
        </w:rPr>
        <w:t xml:space="preserve"> </w:t>
      </w:r>
      <w:r>
        <w:rPr>
          <w:color w:val="221F1F"/>
          <w:sz w:val="24"/>
        </w:rPr>
        <w:t>the</w:t>
      </w:r>
      <w:r>
        <w:rPr>
          <w:color w:val="221F1F"/>
          <w:spacing w:val="-6"/>
          <w:sz w:val="24"/>
        </w:rPr>
        <w:t xml:space="preserve"> </w:t>
      </w:r>
      <w:r>
        <w:rPr>
          <w:color w:val="221F1F"/>
          <w:sz w:val="24"/>
        </w:rPr>
        <w:t>Quantum Contracts Manager for submittal to the COR prior to execution of such travel.</w:t>
      </w:r>
    </w:p>
    <w:p w14:paraId="3BF9AA8B" w14:textId="77777777" w:rsidR="00016C31" w:rsidRDefault="00632607">
      <w:pPr>
        <w:pStyle w:val="ListParagraph"/>
        <w:numPr>
          <w:ilvl w:val="0"/>
          <w:numId w:val="119"/>
        </w:numPr>
        <w:tabs>
          <w:tab w:val="left" w:pos="688"/>
        </w:tabs>
        <w:spacing w:before="120"/>
        <w:ind w:right="960"/>
        <w:rPr>
          <w:sz w:val="24"/>
        </w:rPr>
      </w:pPr>
      <w:r>
        <w:rPr>
          <w:color w:val="221F1F"/>
          <w:sz w:val="24"/>
        </w:rPr>
        <w:t>Quantum will not reimburse the Subcontractor or otherwise pay for commercial transportation, lodging, meals, or incidental expenses associated with local travel. Local travel is defined as travel</w:t>
      </w:r>
      <w:r>
        <w:rPr>
          <w:color w:val="221F1F"/>
          <w:spacing w:val="-3"/>
          <w:sz w:val="24"/>
        </w:rPr>
        <w:t xml:space="preserve"> </w:t>
      </w:r>
      <w:r>
        <w:rPr>
          <w:color w:val="221F1F"/>
          <w:sz w:val="24"/>
        </w:rPr>
        <w:t>within</w:t>
      </w:r>
      <w:r>
        <w:rPr>
          <w:color w:val="221F1F"/>
          <w:spacing w:val="-8"/>
          <w:sz w:val="24"/>
        </w:rPr>
        <w:t xml:space="preserve"> </w:t>
      </w:r>
      <w:r>
        <w:rPr>
          <w:color w:val="221F1F"/>
          <w:sz w:val="24"/>
        </w:rPr>
        <w:t>the</w:t>
      </w:r>
      <w:r>
        <w:rPr>
          <w:color w:val="221F1F"/>
          <w:spacing w:val="-8"/>
          <w:sz w:val="24"/>
        </w:rPr>
        <w:t xml:space="preserve"> </w:t>
      </w:r>
      <w:r>
        <w:rPr>
          <w:color w:val="221F1F"/>
          <w:sz w:val="24"/>
        </w:rPr>
        <w:t>area</w:t>
      </w:r>
      <w:r>
        <w:rPr>
          <w:color w:val="221F1F"/>
          <w:spacing w:val="-9"/>
          <w:sz w:val="24"/>
        </w:rPr>
        <w:t xml:space="preserve"> </w:t>
      </w:r>
      <w:r>
        <w:rPr>
          <w:color w:val="221F1F"/>
          <w:sz w:val="24"/>
        </w:rPr>
        <w:t>of</w:t>
      </w:r>
      <w:r>
        <w:rPr>
          <w:color w:val="221F1F"/>
          <w:spacing w:val="-9"/>
          <w:sz w:val="24"/>
        </w:rPr>
        <w:t xml:space="preserve"> </w:t>
      </w:r>
      <w:r>
        <w:rPr>
          <w:color w:val="221F1F"/>
          <w:sz w:val="24"/>
        </w:rPr>
        <w:t>a</w:t>
      </w:r>
      <w:r>
        <w:rPr>
          <w:color w:val="221F1F"/>
          <w:spacing w:val="-9"/>
          <w:sz w:val="24"/>
        </w:rPr>
        <w:t xml:space="preserve"> </w:t>
      </w:r>
      <w:proofErr w:type="gramStart"/>
      <w:r>
        <w:rPr>
          <w:color w:val="221F1F"/>
          <w:sz w:val="24"/>
        </w:rPr>
        <w:t>50</w:t>
      </w:r>
      <w:r>
        <w:rPr>
          <w:color w:val="221F1F"/>
          <w:spacing w:val="-8"/>
          <w:sz w:val="24"/>
        </w:rPr>
        <w:t xml:space="preserve"> </w:t>
      </w:r>
      <w:r>
        <w:rPr>
          <w:color w:val="221F1F"/>
          <w:sz w:val="24"/>
        </w:rPr>
        <w:t>mile</w:t>
      </w:r>
      <w:proofErr w:type="gramEnd"/>
      <w:r>
        <w:rPr>
          <w:color w:val="221F1F"/>
          <w:spacing w:val="-8"/>
          <w:sz w:val="24"/>
        </w:rPr>
        <w:t xml:space="preserve"> </w:t>
      </w:r>
      <w:r>
        <w:rPr>
          <w:color w:val="221F1F"/>
          <w:sz w:val="24"/>
        </w:rPr>
        <w:t>radius</w:t>
      </w:r>
      <w:r>
        <w:rPr>
          <w:color w:val="221F1F"/>
          <w:spacing w:val="-7"/>
          <w:sz w:val="24"/>
        </w:rPr>
        <w:t xml:space="preserve"> </w:t>
      </w:r>
      <w:r>
        <w:rPr>
          <w:color w:val="221F1F"/>
          <w:sz w:val="24"/>
        </w:rPr>
        <w:t>of</w:t>
      </w:r>
      <w:r>
        <w:rPr>
          <w:color w:val="221F1F"/>
          <w:spacing w:val="-9"/>
          <w:sz w:val="24"/>
        </w:rPr>
        <w:t xml:space="preserve"> </w:t>
      </w:r>
      <w:r>
        <w:rPr>
          <w:color w:val="221F1F"/>
          <w:sz w:val="24"/>
        </w:rPr>
        <w:t>the</w:t>
      </w:r>
      <w:r>
        <w:rPr>
          <w:color w:val="221F1F"/>
          <w:spacing w:val="-8"/>
          <w:sz w:val="24"/>
        </w:rPr>
        <w:t xml:space="preserve"> </w:t>
      </w:r>
      <w:r>
        <w:rPr>
          <w:color w:val="221F1F"/>
          <w:sz w:val="24"/>
        </w:rPr>
        <w:t>primary</w:t>
      </w:r>
      <w:r>
        <w:rPr>
          <w:color w:val="221F1F"/>
          <w:spacing w:val="-8"/>
          <w:sz w:val="24"/>
        </w:rPr>
        <w:t xml:space="preserve"> </w:t>
      </w:r>
      <w:r>
        <w:rPr>
          <w:color w:val="221F1F"/>
          <w:sz w:val="24"/>
        </w:rPr>
        <w:t>place</w:t>
      </w:r>
      <w:r>
        <w:rPr>
          <w:color w:val="221F1F"/>
          <w:spacing w:val="-8"/>
          <w:sz w:val="24"/>
        </w:rPr>
        <w:t xml:space="preserve"> </w:t>
      </w:r>
      <w:r>
        <w:rPr>
          <w:color w:val="221F1F"/>
          <w:sz w:val="24"/>
        </w:rPr>
        <w:t>of performance.</w:t>
      </w:r>
      <w:r>
        <w:rPr>
          <w:color w:val="221F1F"/>
          <w:spacing w:val="-15"/>
          <w:sz w:val="24"/>
        </w:rPr>
        <w:t xml:space="preserve"> </w:t>
      </w:r>
      <w:r>
        <w:rPr>
          <w:color w:val="221F1F"/>
          <w:sz w:val="24"/>
        </w:rPr>
        <w:t>However,</w:t>
      </w:r>
      <w:r>
        <w:rPr>
          <w:color w:val="221F1F"/>
          <w:spacing w:val="-15"/>
          <w:sz w:val="24"/>
        </w:rPr>
        <w:t xml:space="preserve"> </w:t>
      </w:r>
      <w:r>
        <w:rPr>
          <w:color w:val="221F1F"/>
          <w:sz w:val="24"/>
        </w:rPr>
        <w:t>subject</w:t>
      </w:r>
      <w:r>
        <w:rPr>
          <w:color w:val="221F1F"/>
          <w:spacing w:val="-10"/>
          <w:sz w:val="24"/>
        </w:rPr>
        <w:t xml:space="preserve"> </w:t>
      </w:r>
      <w:r>
        <w:rPr>
          <w:color w:val="221F1F"/>
          <w:sz w:val="24"/>
        </w:rPr>
        <w:t>to</w:t>
      </w:r>
      <w:r>
        <w:rPr>
          <w:color w:val="221F1F"/>
          <w:spacing w:val="-5"/>
          <w:sz w:val="24"/>
        </w:rPr>
        <w:t xml:space="preserve"> </w:t>
      </w:r>
      <w:r>
        <w:rPr>
          <w:color w:val="221F1F"/>
          <w:sz w:val="24"/>
        </w:rPr>
        <w:t>the</w:t>
      </w:r>
      <w:r>
        <w:rPr>
          <w:color w:val="221F1F"/>
          <w:spacing w:val="-5"/>
          <w:sz w:val="24"/>
        </w:rPr>
        <w:t xml:space="preserve"> </w:t>
      </w:r>
      <w:r>
        <w:rPr>
          <w:color w:val="221F1F"/>
          <w:sz w:val="24"/>
        </w:rPr>
        <w:t>approval</w:t>
      </w:r>
      <w:r>
        <w:rPr>
          <w:color w:val="221F1F"/>
          <w:spacing w:val="-5"/>
          <w:sz w:val="24"/>
        </w:rPr>
        <w:t xml:space="preserve"> </w:t>
      </w:r>
      <w:r>
        <w:rPr>
          <w:color w:val="221F1F"/>
          <w:sz w:val="24"/>
        </w:rPr>
        <w:t>by</w:t>
      </w:r>
      <w:r>
        <w:rPr>
          <w:color w:val="221F1F"/>
          <w:spacing w:val="-3"/>
          <w:sz w:val="24"/>
        </w:rPr>
        <w:t xml:space="preserve"> </w:t>
      </w:r>
      <w:r>
        <w:rPr>
          <w:color w:val="221F1F"/>
          <w:sz w:val="24"/>
        </w:rPr>
        <w:t>the</w:t>
      </w:r>
      <w:r>
        <w:rPr>
          <w:color w:val="221F1F"/>
          <w:spacing w:val="-5"/>
          <w:sz w:val="24"/>
        </w:rPr>
        <w:t xml:space="preserve"> </w:t>
      </w:r>
      <w:r>
        <w:rPr>
          <w:color w:val="221F1F"/>
          <w:sz w:val="24"/>
        </w:rPr>
        <w:t>Contracting</w:t>
      </w:r>
      <w:r>
        <w:rPr>
          <w:color w:val="221F1F"/>
          <w:spacing w:val="-5"/>
          <w:sz w:val="24"/>
        </w:rPr>
        <w:t xml:space="preserve"> </w:t>
      </w:r>
      <w:r>
        <w:rPr>
          <w:color w:val="221F1F"/>
          <w:sz w:val="24"/>
        </w:rPr>
        <w:t>Officer</w:t>
      </w:r>
      <w:r>
        <w:rPr>
          <w:color w:val="221F1F"/>
          <w:spacing w:val="-5"/>
          <w:sz w:val="24"/>
        </w:rPr>
        <w:t xml:space="preserve"> </w:t>
      </w:r>
      <w:r>
        <w:rPr>
          <w:color w:val="221F1F"/>
          <w:sz w:val="24"/>
        </w:rPr>
        <w:t>through</w:t>
      </w:r>
      <w:r>
        <w:rPr>
          <w:color w:val="221F1F"/>
          <w:spacing w:val="-5"/>
          <w:sz w:val="24"/>
        </w:rPr>
        <w:t xml:space="preserve"> </w:t>
      </w:r>
      <w:r>
        <w:rPr>
          <w:color w:val="221F1F"/>
          <w:sz w:val="24"/>
        </w:rPr>
        <w:t>Quantum Contracts Manager, on a case-by- case basis, Subcontractor personnel may be authorized reimbursement or payment for the use of privately-owned vehicles (POV) in the direct performance of TO requirements. Such reimbursement or payment, if authorized, shall be limited</w:t>
      </w:r>
      <w:r>
        <w:rPr>
          <w:color w:val="221F1F"/>
          <w:spacing w:val="-3"/>
          <w:sz w:val="24"/>
        </w:rPr>
        <w:t xml:space="preserve"> </w:t>
      </w:r>
      <w:r>
        <w:rPr>
          <w:color w:val="221F1F"/>
          <w:sz w:val="24"/>
        </w:rPr>
        <w:t>to</w:t>
      </w:r>
      <w:r>
        <w:rPr>
          <w:color w:val="221F1F"/>
          <w:spacing w:val="-3"/>
          <w:sz w:val="24"/>
        </w:rPr>
        <w:t xml:space="preserve"> </w:t>
      </w:r>
      <w:r>
        <w:rPr>
          <w:color w:val="221F1F"/>
          <w:sz w:val="24"/>
        </w:rPr>
        <w:t>the</w:t>
      </w:r>
      <w:r>
        <w:rPr>
          <w:color w:val="221F1F"/>
          <w:spacing w:val="-3"/>
          <w:sz w:val="24"/>
        </w:rPr>
        <w:t xml:space="preserve"> </w:t>
      </w:r>
      <w:r>
        <w:rPr>
          <w:color w:val="221F1F"/>
          <w:sz w:val="24"/>
        </w:rPr>
        <w:t>current</w:t>
      </w:r>
      <w:r>
        <w:rPr>
          <w:color w:val="221F1F"/>
          <w:spacing w:val="-3"/>
          <w:sz w:val="24"/>
        </w:rPr>
        <w:t xml:space="preserve"> </w:t>
      </w:r>
      <w:r>
        <w:rPr>
          <w:color w:val="221F1F"/>
          <w:sz w:val="24"/>
        </w:rPr>
        <w:t>government</w:t>
      </w:r>
      <w:r>
        <w:rPr>
          <w:color w:val="221F1F"/>
          <w:spacing w:val="-3"/>
          <w:sz w:val="24"/>
        </w:rPr>
        <w:t xml:space="preserve"> </w:t>
      </w:r>
      <w:r>
        <w:rPr>
          <w:color w:val="221F1F"/>
          <w:sz w:val="24"/>
        </w:rPr>
        <w:t>POV</w:t>
      </w:r>
      <w:r>
        <w:rPr>
          <w:color w:val="221F1F"/>
          <w:spacing w:val="-4"/>
          <w:sz w:val="24"/>
        </w:rPr>
        <w:t xml:space="preserve"> </w:t>
      </w:r>
      <w:r>
        <w:rPr>
          <w:color w:val="221F1F"/>
          <w:sz w:val="24"/>
        </w:rPr>
        <w:t>mileage</w:t>
      </w:r>
      <w:r>
        <w:rPr>
          <w:color w:val="221F1F"/>
          <w:spacing w:val="-2"/>
          <w:sz w:val="24"/>
        </w:rPr>
        <w:t xml:space="preserve"> </w:t>
      </w:r>
      <w:r>
        <w:rPr>
          <w:color w:val="221F1F"/>
          <w:sz w:val="24"/>
        </w:rPr>
        <w:t>rate.</w:t>
      </w:r>
      <w:r>
        <w:rPr>
          <w:color w:val="221F1F"/>
          <w:spacing w:val="-3"/>
          <w:sz w:val="24"/>
        </w:rPr>
        <w:t xml:space="preserve"> </w:t>
      </w:r>
      <w:r>
        <w:rPr>
          <w:color w:val="221F1F"/>
          <w:sz w:val="24"/>
        </w:rPr>
        <w:t>In</w:t>
      </w:r>
      <w:r>
        <w:rPr>
          <w:color w:val="221F1F"/>
          <w:spacing w:val="-3"/>
          <w:sz w:val="24"/>
        </w:rPr>
        <w:t xml:space="preserve"> </w:t>
      </w:r>
      <w:r>
        <w:rPr>
          <w:color w:val="221F1F"/>
          <w:sz w:val="24"/>
        </w:rPr>
        <w:t>no</w:t>
      </w:r>
      <w:r>
        <w:rPr>
          <w:color w:val="221F1F"/>
          <w:spacing w:val="-1"/>
          <w:sz w:val="24"/>
        </w:rPr>
        <w:t xml:space="preserve"> </w:t>
      </w:r>
      <w:r>
        <w:rPr>
          <w:color w:val="221F1F"/>
          <w:sz w:val="24"/>
        </w:rPr>
        <w:t>event</w:t>
      </w:r>
      <w:r>
        <w:rPr>
          <w:color w:val="221F1F"/>
          <w:spacing w:val="-3"/>
          <w:sz w:val="24"/>
        </w:rPr>
        <w:t xml:space="preserve"> </w:t>
      </w:r>
      <w:r>
        <w:rPr>
          <w:color w:val="221F1F"/>
          <w:sz w:val="24"/>
        </w:rPr>
        <w:t>shall</w:t>
      </w:r>
      <w:r>
        <w:rPr>
          <w:color w:val="221F1F"/>
          <w:spacing w:val="-3"/>
          <w:sz w:val="24"/>
        </w:rPr>
        <w:t xml:space="preserve"> </w:t>
      </w:r>
      <w:r>
        <w:rPr>
          <w:color w:val="221F1F"/>
          <w:sz w:val="24"/>
        </w:rPr>
        <w:t>POV</w:t>
      </w:r>
      <w:r>
        <w:rPr>
          <w:color w:val="221F1F"/>
          <w:spacing w:val="-2"/>
          <w:sz w:val="24"/>
        </w:rPr>
        <w:t xml:space="preserve"> </w:t>
      </w:r>
      <w:r>
        <w:rPr>
          <w:color w:val="221F1F"/>
          <w:sz w:val="24"/>
        </w:rPr>
        <w:t>expenditures</w:t>
      </w:r>
      <w:r>
        <w:rPr>
          <w:color w:val="221F1F"/>
          <w:spacing w:val="-3"/>
          <w:sz w:val="24"/>
        </w:rPr>
        <w:t xml:space="preserve"> </w:t>
      </w:r>
      <w:r>
        <w:rPr>
          <w:color w:val="221F1F"/>
          <w:sz w:val="24"/>
        </w:rPr>
        <w:t>be claimed or</w:t>
      </w:r>
      <w:r>
        <w:rPr>
          <w:color w:val="221F1F"/>
          <w:spacing w:val="-1"/>
          <w:sz w:val="24"/>
        </w:rPr>
        <w:t xml:space="preserve"> </w:t>
      </w:r>
      <w:r>
        <w:rPr>
          <w:color w:val="221F1F"/>
          <w:sz w:val="24"/>
        </w:rPr>
        <w:t>paid for Subcontractor travel to and from the employee’s duty location/</w:t>
      </w:r>
      <w:proofErr w:type="gramStart"/>
      <w:r>
        <w:rPr>
          <w:color w:val="221F1F"/>
          <w:sz w:val="24"/>
        </w:rPr>
        <w:t>principle</w:t>
      </w:r>
      <w:proofErr w:type="gramEnd"/>
      <w:r>
        <w:rPr>
          <w:color w:val="221F1F"/>
          <w:sz w:val="24"/>
        </w:rPr>
        <w:t xml:space="preserve"> place of performance.</w:t>
      </w:r>
    </w:p>
    <w:p w14:paraId="7410761A" w14:textId="77777777" w:rsidR="00016C31" w:rsidRDefault="00632607">
      <w:pPr>
        <w:pStyle w:val="ListParagraph"/>
        <w:numPr>
          <w:ilvl w:val="0"/>
          <w:numId w:val="119"/>
        </w:numPr>
        <w:tabs>
          <w:tab w:val="left" w:pos="797"/>
          <w:tab w:val="left" w:pos="799"/>
        </w:tabs>
        <w:spacing w:before="121"/>
        <w:ind w:left="798" w:hanging="361"/>
        <w:rPr>
          <w:sz w:val="24"/>
        </w:rPr>
      </w:pPr>
      <w:r>
        <w:rPr>
          <w:color w:val="221F1F"/>
          <w:sz w:val="24"/>
        </w:rPr>
        <w:t>Invitational</w:t>
      </w:r>
      <w:r>
        <w:rPr>
          <w:color w:val="221F1F"/>
          <w:spacing w:val="-4"/>
          <w:sz w:val="24"/>
        </w:rPr>
        <w:t xml:space="preserve"> </w:t>
      </w:r>
      <w:r>
        <w:rPr>
          <w:color w:val="221F1F"/>
          <w:sz w:val="24"/>
        </w:rPr>
        <w:t>Travel</w:t>
      </w:r>
      <w:r>
        <w:rPr>
          <w:color w:val="221F1F"/>
          <w:spacing w:val="-5"/>
          <w:sz w:val="24"/>
        </w:rPr>
        <w:t xml:space="preserve"> </w:t>
      </w:r>
      <w:r>
        <w:rPr>
          <w:color w:val="221F1F"/>
          <w:sz w:val="24"/>
        </w:rPr>
        <w:t>Orders</w:t>
      </w:r>
      <w:r>
        <w:rPr>
          <w:color w:val="221F1F"/>
          <w:spacing w:val="-4"/>
          <w:sz w:val="24"/>
        </w:rPr>
        <w:t xml:space="preserve"> </w:t>
      </w:r>
      <w:r>
        <w:rPr>
          <w:color w:val="221F1F"/>
          <w:sz w:val="24"/>
        </w:rPr>
        <w:t>will</w:t>
      </w:r>
      <w:r>
        <w:rPr>
          <w:color w:val="221F1F"/>
          <w:spacing w:val="-3"/>
          <w:sz w:val="24"/>
        </w:rPr>
        <w:t xml:space="preserve"> </w:t>
      </w:r>
      <w:r>
        <w:rPr>
          <w:color w:val="221F1F"/>
          <w:sz w:val="24"/>
        </w:rPr>
        <w:t>NOT</w:t>
      </w:r>
      <w:r>
        <w:rPr>
          <w:color w:val="221F1F"/>
          <w:spacing w:val="-4"/>
          <w:sz w:val="24"/>
        </w:rPr>
        <w:t xml:space="preserve"> </w:t>
      </w:r>
      <w:r>
        <w:rPr>
          <w:color w:val="221F1F"/>
          <w:sz w:val="24"/>
        </w:rPr>
        <w:t>be</w:t>
      </w:r>
      <w:r>
        <w:rPr>
          <w:color w:val="221F1F"/>
          <w:spacing w:val="-6"/>
          <w:sz w:val="24"/>
        </w:rPr>
        <w:t xml:space="preserve"> </w:t>
      </w:r>
      <w:r>
        <w:rPr>
          <w:color w:val="221F1F"/>
          <w:sz w:val="24"/>
        </w:rPr>
        <w:t>issued</w:t>
      </w:r>
      <w:r>
        <w:rPr>
          <w:color w:val="221F1F"/>
          <w:spacing w:val="-5"/>
          <w:sz w:val="24"/>
        </w:rPr>
        <w:t xml:space="preserve"> </w:t>
      </w:r>
      <w:r>
        <w:rPr>
          <w:color w:val="221F1F"/>
          <w:sz w:val="24"/>
        </w:rPr>
        <w:t>by</w:t>
      </w:r>
      <w:r>
        <w:rPr>
          <w:color w:val="221F1F"/>
          <w:spacing w:val="-6"/>
          <w:sz w:val="24"/>
        </w:rPr>
        <w:t xml:space="preserve"> </w:t>
      </w:r>
      <w:r>
        <w:rPr>
          <w:color w:val="221F1F"/>
          <w:sz w:val="24"/>
        </w:rPr>
        <w:t>the</w:t>
      </w:r>
      <w:r>
        <w:rPr>
          <w:color w:val="221F1F"/>
          <w:spacing w:val="-5"/>
          <w:sz w:val="24"/>
        </w:rPr>
        <w:t xml:space="preserve"> </w:t>
      </w:r>
      <w:r>
        <w:rPr>
          <w:color w:val="221F1F"/>
          <w:sz w:val="24"/>
        </w:rPr>
        <w:t>Government</w:t>
      </w:r>
      <w:r>
        <w:rPr>
          <w:color w:val="221F1F"/>
          <w:spacing w:val="-4"/>
          <w:sz w:val="24"/>
        </w:rPr>
        <w:t xml:space="preserve"> </w:t>
      </w:r>
      <w:r>
        <w:rPr>
          <w:color w:val="221F1F"/>
          <w:sz w:val="24"/>
        </w:rPr>
        <w:t>for</w:t>
      </w:r>
      <w:r>
        <w:rPr>
          <w:color w:val="221F1F"/>
          <w:spacing w:val="-5"/>
          <w:sz w:val="24"/>
        </w:rPr>
        <w:t xml:space="preserve"> </w:t>
      </w:r>
      <w:r>
        <w:rPr>
          <w:color w:val="221F1F"/>
          <w:sz w:val="24"/>
        </w:rPr>
        <w:t>Subcontractor</w:t>
      </w:r>
      <w:r>
        <w:rPr>
          <w:color w:val="221F1F"/>
          <w:spacing w:val="-5"/>
          <w:sz w:val="24"/>
        </w:rPr>
        <w:t xml:space="preserve"> </w:t>
      </w:r>
      <w:r>
        <w:rPr>
          <w:color w:val="221F1F"/>
          <w:spacing w:val="-2"/>
          <w:sz w:val="24"/>
        </w:rPr>
        <w:t>travel.</w:t>
      </w:r>
    </w:p>
    <w:p w14:paraId="368FBAF5" w14:textId="77777777" w:rsidR="00016C31" w:rsidRDefault="00632607">
      <w:pPr>
        <w:pStyle w:val="ListParagraph"/>
        <w:numPr>
          <w:ilvl w:val="0"/>
          <w:numId w:val="119"/>
        </w:numPr>
        <w:tabs>
          <w:tab w:val="left" w:pos="801"/>
        </w:tabs>
        <w:spacing w:before="118"/>
        <w:ind w:right="822"/>
        <w:rPr>
          <w:sz w:val="24"/>
        </w:rPr>
      </w:pPr>
      <w:r>
        <w:rPr>
          <w:color w:val="221F1F"/>
          <w:sz w:val="24"/>
        </w:rPr>
        <w:t>Certain TOs may require the temporary deployment of contractor personnel to Outside the Continental</w:t>
      </w:r>
      <w:r>
        <w:rPr>
          <w:color w:val="221F1F"/>
          <w:spacing w:val="-10"/>
          <w:sz w:val="24"/>
        </w:rPr>
        <w:t xml:space="preserve"> </w:t>
      </w:r>
      <w:r>
        <w:rPr>
          <w:color w:val="221F1F"/>
          <w:sz w:val="24"/>
        </w:rPr>
        <w:t>United</w:t>
      </w:r>
      <w:r>
        <w:rPr>
          <w:color w:val="221F1F"/>
          <w:spacing w:val="-11"/>
          <w:sz w:val="24"/>
        </w:rPr>
        <w:t xml:space="preserve"> </w:t>
      </w:r>
      <w:r>
        <w:rPr>
          <w:color w:val="221F1F"/>
          <w:sz w:val="24"/>
        </w:rPr>
        <w:t>States</w:t>
      </w:r>
      <w:r>
        <w:rPr>
          <w:color w:val="221F1F"/>
          <w:spacing w:val="-7"/>
          <w:sz w:val="24"/>
        </w:rPr>
        <w:t xml:space="preserve"> </w:t>
      </w:r>
      <w:r>
        <w:rPr>
          <w:color w:val="221F1F"/>
          <w:sz w:val="24"/>
        </w:rPr>
        <w:t>(OCONUS)</w:t>
      </w:r>
      <w:r>
        <w:rPr>
          <w:color w:val="221F1F"/>
          <w:spacing w:val="-8"/>
          <w:sz w:val="24"/>
        </w:rPr>
        <w:t xml:space="preserve"> </w:t>
      </w:r>
      <w:r>
        <w:rPr>
          <w:color w:val="221F1F"/>
          <w:sz w:val="24"/>
        </w:rPr>
        <w:t>locations.</w:t>
      </w:r>
      <w:r>
        <w:rPr>
          <w:color w:val="221F1F"/>
          <w:spacing w:val="-8"/>
          <w:sz w:val="24"/>
        </w:rPr>
        <w:t xml:space="preserve"> </w:t>
      </w:r>
      <w:r>
        <w:rPr>
          <w:color w:val="221F1F"/>
          <w:sz w:val="24"/>
        </w:rPr>
        <w:t>It</w:t>
      </w:r>
      <w:r>
        <w:rPr>
          <w:color w:val="221F1F"/>
          <w:spacing w:val="-5"/>
          <w:sz w:val="24"/>
        </w:rPr>
        <w:t xml:space="preserve"> </w:t>
      </w:r>
      <w:r>
        <w:rPr>
          <w:color w:val="221F1F"/>
          <w:sz w:val="24"/>
        </w:rPr>
        <w:t>is</w:t>
      </w:r>
      <w:r>
        <w:rPr>
          <w:color w:val="221F1F"/>
          <w:spacing w:val="-10"/>
          <w:sz w:val="24"/>
        </w:rPr>
        <w:t xml:space="preserve"> </w:t>
      </w:r>
      <w:r>
        <w:rPr>
          <w:color w:val="221F1F"/>
          <w:sz w:val="24"/>
        </w:rPr>
        <w:t>the</w:t>
      </w:r>
      <w:r>
        <w:rPr>
          <w:color w:val="221F1F"/>
          <w:spacing w:val="-11"/>
          <w:sz w:val="24"/>
        </w:rPr>
        <w:t xml:space="preserve"> </w:t>
      </w:r>
      <w:r>
        <w:rPr>
          <w:color w:val="221F1F"/>
          <w:sz w:val="24"/>
        </w:rPr>
        <w:t>Subcontractor’s</w:t>
      </w:r>
      <w:r>
        <w:rPr>
          <w:color w:val="221F1F"/>
          <w:spacing w:val="-8"/>
          <w:sz w:val="24"/>
        </w:rPr>
        <w:t xml:space="preserve"> </w:t>
      </w:r>
      <w:r>
        <w:rPr>
          <w:color w:val="221F1F"/>
          <w:sz w:val="24"/>
        </w:rPr>
        <w:t>full</w:t>
      </w:r>
      <w:r>
        <w:rPr>
          <w:color w:val="221F1F"/>
          <w:spacing w:val="-9"/>
          <w:sz w:val="24"/>
        </w:rPr>
        <w:t xml:space="preserve"> </w:t>
      </w:r>
      <w:r>
        <w:rPr>
          <w:color w:val="221F1F"/>
          <w:sz w:val="24"/>
        </w:rPr>
        <w:t>responsibility</w:t>
      </w:r>
      <w:r>
        <w:rPr>
          <w:color w:val="221F1F"/>
          <w:spacing w:val="-10"/>
          <w:sz w:val="24"/>
        </w:rPr>
        <w:t xml:space="preserve"> </w:t>
      </w:r>
      <w:r>
        <w:rPr>
          <w:color w:val="221F1F"/>
          <w:sz w:val="24"/>
        </w:rPr>
        <w:t xml:space="preserve">to obtain all passports, visas, or other documentation necessary to enter and/or exit any area; to verify and comply with all Status of Forces Agreement (SOFA), or Technical Expert Status </w:t>
      </w:r>
      <w:r>
        <w:rPr>
          <w:color w:val="221F1F"/>
          <w:spacing w:val="-2"/>
          <w:sz w:val="24"/>
        </w:rPr>
        <w:t>Accreditation</w:t>
      </w:r>
      <w:r>
        <w:rPr>
          <w:color w:val="221F1F"/>
          <w:spacing w:val="-3"/>
          <w:sz w:val="24"/>
        </w:rPr>
        <w:t xml:space="preserve"> </w:t>
      </w:r>
      <w:r>
        <w:rPr>
          <w:color w:val="221F1F"/>
          <w:spacing w:val="-2"/>
          <w:sz w:val="24"/>
        </w:rPr>
        <w:t>(TESA)</w:t>
      </w:r>
      <w:r>
        <w:rPr>
          <w:color w:val="221F1F"/>
          <w:spacing w:val="-5"/>
          <w:sz w:val="24"/>
        </w:rPr>
        <w:t xml:space="preserve"> </w:t>
      </w:r>
      <w:r>
        <w:rPr>
          <w:color w:val="221F1F"/>
          <w:spacing w:val="-2"/>
          <w:sz w:val="24"/>
        </w:rPr>
        <w:t>requirement;</w:t>
      </w:r>
      <w:r>
        <w:rPr>
          <w:color w:val="221F1F"/>
          <w:spacing w:val="-3"/>
          <w:sz w:val="24"/>
        </w:rPr>
        <w:t xml:space="preserve"> </w:t>
      </w:r>
      <w:r>
        <w:rPr>
          <w:color w:val="221F1F"/>
          <w:spacing w:val="-2"/>
          <w:sz w:val="24"/>
        </w:rPr>
        <w:t>to</w:t>
      </w:r>
      <w:r>
        <w:rPr>
          <w:color w:val="221F1F"/>
          <w:spacing w:val="-5"/>
          <w:sz w:val="24"/>
        </w:rPr>
        <w:t xml:space="preserve"> </w:t>
      </w:r>
      <w:r>
        <w:rPr>
          <w:color w:val="221F1F"/>
          <w:spacing w:val="-2"/>
          <w:sz w:val="24"/>
        </w:rPr>
        <w:t>register</w:t>
      </w:r>
      <w:r>
        <w:rPr>
          <w:color w:val="221F1F"/>
          <w:spacing w:val="-5"/>
          <w:sz w:val="24"/>
        </w:rPr>
        <w:t xml:space="preserve"> </w:t>
      </w:r>
      <w:r>
        <w:rPr>
          <w:color w:val="221F1F"/>
          <w:spacing w:val="-2"/>
          <w:sz w:val="24"/>
        </w:rPr>
        <w:t>all</w:t>
      </w:r>
      <w:r>
        <w:rPr>
          <w:color w:val="221F1F"/>
          <w:spacing w:val="-3"/>
          <w:sz w:val="24"/>
        </w:rPr>
        <w:t xml:space="preserve"> </w:t>
      </w:r>
      <w:r>
        <w:rPr>
          <w:color w:val="221F1F"/>
          <w:spacing w:val="-2"/>
          <w:sz w:val="24"/>
        </w:rPr>
        <w:t>personnel</w:t>
      </w:r>
      <w:r>
        <w:rPr>
          <w:color w:val="221F1F"/>
          <w:spacing w:val="-3"/>
          <w:sz w:val="24"/>
        </w:rPr>
        <w:t xml:space="preserve"> </w:t>
      </w:r>
      <w:r>
        <w:rPr>
          <w:color w:val="221F1F"/>
          <w:spacing w:val="-2"/>
          <w:sz w:val="24"/>
        </w:rPr>
        <w:t>with</w:t>
      </w:r>
      <w:r>
        <w:rPr>
          <w:color w:val="221F1F"/>
          <w:spacing w:val="-3"/>
          <w:sz w:val="24"/>
        </w:rPr>
        <w:t xml:space="preserve"> </w:t>
      </w:r>
      <w:r>
        <w:rPr>
          <w:color w:val="221F1F"/>
          <w:spacing w:val="-2"/>
          <w:sz w:val="24"/>
        </w:rPr>
        <w:t>the</w:t>
      </w:r>
      <w:r>
        <w:rPr>
          <w:color w:val="221F1F"/>
          <w:spacing w:val="-5"/>
          <w:sz w:val="24"/>
        </w:rPr>
        <w:t xml:space="preserve"> </w:t>
      </w:r>
      <w:r>
        <w:rPr>
          <w:color w:val="221F1F"/>
          <w:spacing w:val="-2"/>
          <w:sz w:val="24"/>
        </w:rPr>
        <w:t>appropriate</w:t>
      </w:r>
      <w:r>
        <w:rPr>
          <w:color w:val="221F1F"/>
          <w:spacing w:val="-3"/>
          <w:sz w:val="24"/>
        </w:rPr>
        <w:t xml:space="preserve"> </w:t>
      </w:r>
      <w:r>
        <w:rPr>
          <w:color w:val="221F1F"/>
          <w:spacing w:val="-2"/>
          <w:sz w:val="24"/>
        </w:rPr>
        <w:t>U.S.</w:t>
      </w:r>
      <w:r>
        <w:rPr>
          <w:color w:val="221F1F"/>
          <w:spacing w:val="-3"/>
          <w:sz w:val="24"/>
        </w:rPr>
        <w:t xml:space="preserve"> </w:t>
      </w:r>
      <w:r>
        <w:rPr>
          <w:color w:val="221F1F"/>
          <w:spacing w:val="-2"/>
          <w:sz w:val="24"/>
        </w:rPr>
        <w:t xml:space="preserve">Embassy </w:t>
      </w:r>
      <w:r>
        <w:rPr>
          <w:color w:val="221F1F"/>
          <w:sz w:val="24"/>
        </w:rPr>
        <w:t>or Consulate; and to comply with all other mandated requirements.</w:t>
      </w:r>
    </w:p>
    <w:p w14:paraId="4304180E" w14:textId="77777777" w:rsidR="00016C31" w:rsidRDefault="00016C31">
      <w:pPr>
        <w:pStyle w:val="BodyText"/>
        <w:rPr>
          <w:sz w:val="26"/>
        </w:rPr>
      </w:pPr>
    </w:p>
    <w:p w14:paraId="0F1B9CC4" w14:textId="77777777" w:rsidR="00016C31" w:rsidRDefault="00632607">
      <w:pPr>
        <w:pStyle w:val="Heading2"/>
        <w:spacing w:before="220"/>
      </w:pPr>
      <w:r>
        <w:rPr>
          <w:color w:val="221F1F"/>
        </w:rPr>
        <w:t>H3</w:t>
      </w:r>
      <w:r>
        <w:rPr>
          <w:color w:val="221F1F"/>
          <w:spacing w:val="-1"/>
        </w:rPr>
        <w:t xml:space="preserve"> </w:t>
      </w:r>
      <w:r>
        <w:rPr>
          <w:color w:val="221F1F"/>
        </w:rPr>
        <w:t>KEY</w:t>
      </w:r>
      <w:r>
        <w:rPr>
          <w:color w:val="221F1F"/>
          <w:spacing w:val="-2"/>
        </w:rPr>
        <w:t xml:space="preserve"> PERSONNEL</w:t>
      </w:r>
    </w:p>
    <w:p w14:paraId="3159D037" w14:textId="77777777" w:rsidR="00016C31" w:rsidRDefault="00632607">
      <w:pPr>
        <w:pStyle w:val="ListParagraph"/>
        <w:numPr>
          <w:ilvl w:val="0"/>
          <w:numId w:val="118"/>
        </w:numPr>
        <w:tabs>
          <w:tab w:val="left" w:pos="801"/>
        </w:tabs>
        <w:spacing w:before="120"/>
        <w:ind w:right="840"/>
        <w:rPr>
          <w:sz w:val="24"/>
        </w:rPr>
      </w:pPr>
      <w:r>
        <w:rPr>
          <w:color w:val="221F1F"/>
          <w:sz w:val="24"/>
        </w:rPr>
        <w:t>The</w:t>
      </w:r>
      <w:r>
        <w:rPr>
          <w:color w:val="221F1F"/>
          <w:spacing w:val="-11"/>
          <w:sz w:val="24"/>
        </w:rPr>
        <w:t xml:space="preserve"> </w:t>
      </w:r>
      <w:r>
        <w:rPr>
          <w:color w:val="221F1F"/>
          <w:sz w:val="24"/>
        </w:rPr>
        <w:t>Subcontractor's</w:t>
      </w:r>
      <w:r>
        <w:rPr>
          <w:color w:val="221F1F"/>
          <w:spacing w:val="-9"/>
          <w:sz w:val="24"/>
        </w:rPr>
        <w:t xml:space="preserve"> </w:t>
      </w:r>
      <w:r>
        <w:rPr>
          <w:color w:val="221F1F"/>
          <w:sz w:val="24"/>
        </w:rPr>
        <w:t>organization</w:t>
      </w:r>
      <w:r>
        <w:rPr>
          <w:color w:val="221F1F"/>
          <w:spacing w:val="-8"/>
          <w:sz w:val="24"/>
        </w:rPr>
        <w:t xml:space="preserve"> </w:t>
      </w:r>
      <w:r>
        <w:rPr>
          <w:color w:val="221F1F"/>
          <w:sz w:val="24"/>
        </w:rPr>
        <w:t>shall</w:t>
      </w:r>
      <w:r>
        <w:rPr>
          <w:color w:val="221F1F"/>
          <w:spacing w:val="-8"/>
          <w:sz w:val="24"/>
        </w:rPr>
        <w:t xml:space="preserve"> </w:t>
      </w:r>
      <w:r>
        <w:rPr>
          <w:color w:val="221F1F"/>
          <w:sz w:val="24"/>
        </w:rPr>
        <w:t>be</w:t>
      </w:r>
      <w:r>
        <w:rPr>
          <w:color w:val="221F1F"/>
          <w:spacing w:val="-10"/>
          <w:sz w:val="24"/>
        </w:rPr>
        <w:t xml:space="preserve"> </w:t>
      </w:r>
      <w:r>
        <w:rPr>
          <w:color w:val="221F1F"/>
          <w:sz w:val="24"/>
        </w:rPr>
        <w:t>established</w:t>
      </w:r>
      <w:r>
        <w:rPr>
          <w:color w:val="221F1F"/>
          <w:spacing w:val="-8"/>
          <w:sz w:val="24"/>
        </w:rPr>
        <w:t xml:space="preserve"> </w:t>
      </w:r>
      <w:r>
        <w:rPr>
          <w:color w:val="221F1F"/>
          <w:sz w:val="24"/>
        </w:rPr>
        <w:t>with</w:t>
      </w:r>
      <w:r>
        <w:rPr>
          <w:color w:val="221F1F"/>
          <w:spacing w:val="-9"/>
          <w:sz w:val="24"/>
        </w:rPr>
        <w:t xml:space="preserve"> </w:t>
      </w:r>
      <w:r>
        <w:rPr>
          <w:color w:val="221F1F"/>
          <w:sz w:val="24"/>
        </w:rPr>
        <w:t>authority</w:t>
      </w:r>
      <w:r>
        <w:rPr>
          <w:color w:val="221F1F"/>
          <w:spacing w:val="-9"/>
          <w:sz w:val="24"/>
        </w:rPr>
        <w:t xml:space="preserve"> </w:t>
      </w:r>
      <w:r>
        <w:rPr>
          <w:color w:val="221F1F"/>
          <w:sz w:val="24"/>
        </w:rPr>
        <w:t>to</w:t>
      </w:r>
      <w:r>
        <w:rPr>
          <w:color w:val="221F1F"/>
          <w:spacing w:val="-9"/>
          <w:sz w:val="24"/>
        </w:rPr>
        <w:t xml:space="preserve"> </w:t>
      </w:r>
      <w:r>
        <w:rPr>
          <w:color w:val="221F1F"/>
          <w:sz w:val="24"/>
        </w:rPr>
        <w:t>effectively</w:t>
      </w:r>
      <w:r>
        <w:rPr>
          <w:color w:val="221F1F"/>
          <w:spacing w:val="-7"/>
          <w:sz w:val="24"/>
        </w:rPr>
        <w:t xml:space="preserve"> </w:t>
      </w:r>
      <w:r>
        <w:rPr>
          <w:color w:val="221F1F"/>
          <w:sz w:val="24"/>
        </w:rPr>
        <w:t>accomplish the</w:t>
      </w:r>
      <w:r>
        <w:rPr>
          <w:color w:val="221F1F"/>
          <w:spacing w:val="-5"/>
          <w:sz w:val="24"/>
        </w:rPr>
        <w:t xml:space="preserve"> </w:t>
      </w:r>
      <w:r>
        <w:rPr>
          <w:color w:val="221F1F"/>
          <w:sz w:val="24"/>
        </w:rPr>
        <w:t>objectives</w:t>
      </w:r>
      <w:r>
        <w:rPr>
          <w:color w:val="221F1F"/>
          <w:spacing w:val="-4"/>
          <w:sz w:val="24"/>
        </w:rPr>
        <w:t xml:space="preserve"> </w:t>
      </w:r>
      <w:r>
        <w:rPr>
          <w:color w:val="221F1F"/>
          <w:sz w:val="24"/>
        </w:rPr>
        <w:t>of</w:t>
      </w:r>
      <w:r>
        <w:rPr>
          <w:color w:val="221F1F"/>
          <w:spacing w:val="40"/>
          <w:sz w:val="24"/>
        </w:rPr>
        <w:t xml:space="preserve"> </w:t>
      </w:r>
      <w:r>
        <w:rPr>
          <w:color w:val="221F1F"/>
          <w:sz w:val="24"/>
        </w:rPr>
        <w:t>the Task</w:t>
      </w:r>
      <w:r>
        <w:rPr>
          <w:color w:val="221F1F"/>
          <w:spacing w:val="-3"/>
          <w:sz w:val="24"/>
        </w:rPr>
        <w:t xml:space="preserve"> </w:t>
      </w:r>
      <w:r>
        <w:rPr>
          <w:color w:val="221F1F"/>
          <w:sz w:val="24"/>
        </w:rPr>
        <w:t>Order</w:t>
      </w:r>
      <w:r>
        <w:rPr>
          <w:color w:val="221F1F"/>
          <w:spacing w:val="-3"/>
          <w:sz w:val="24"/>
        </w:rPr>
        <w:t xml:space="preserve"> </w:t>
      </w:r>
      <w:r>
        <w:rPr>
          <w:color w:val="221F1F"/>
          <w:sz w:val="24"/>
        </w:rPr>
        <w:t>(TO)</w:t>
      </w:r>
      <w:r>
        <w:rPr>
          <w:color w:val="221F1F"/>
          <w:spacing w:val="-3"/>
          <w:sz w:val="24"/>
        </w:rPr>
        <w:t xml:space="preserve"> </w:t>
      </w:r>
      <w:r>
        <w:rPr>
          <w:color w:val="221F1F"/>
          <w:sz w:val="24"/>
        </w:rPr>
        <w:t>award.</w:t>
      </w:r>
      <w:r>
        <w:rPr>
          <w:color w:val="221F1F"/>
          <w:spacing w:val="-4"/>
          <w:sz w:val="24"/>
        </w:rPr>
        <w:t xml:space="preserve"> </w:t>
      </w:r>
      <w:r>
        <w:rPr>
          <w:color w:val="221F1F"/>
          <w:sz w:val="24"/>
        </w:rPr>
        <w:t>This</w:t>
      </w:r>
      <w:r>
        <w:rPr>
          <w:color w:val="221F1F"/>
          <w:spacing w:val="-5"/>
          <w:sz w:val="24"/>
        </w:rPr>
        <w:t xml:space="preserve"> </w:t>
      </w:r>
      <w:r>
        <w:rPr>
          <w:color w:val="221F1F"/>
          <w:sz w:val="24"/>
        </w:rPr>
        <w:t>organization shall become effective upon award of the Subcontract and its integrity shall be maintained for the duration of the Subcontract effort.</w:t>
      </w:r>
    </w:p>
    <w:p w14:paraId="5D958C9E" w14:textId="77777777" w:rsidR="00016C31" w:rsidRDefault="00632607">
      <w:pPr>
        <w:pStyle w:val="ListParagraph"/>
        <w:numPr>
          <w:ilvl w:val="0"/>
          <w:numId w:val="118"/>
        </w:numPr>
        <w:tabs>
          <w:tab w:val="left" w:pos="801"/>
        </w:tabs>
        <w:spacing w:before="120"/>
        <w:ind w:hanging="363"/>
        <w:rPr>
          <w:sz w:val="24"/>
        </w:rPr>
      </w:pPr>
      <w:r>
        <w:rPr>
          <w:color w:val="221F1F"/>
          <w:sz w:val="24"/>
        </w:rPr>
        <w:t>Key</w:t>
      </w:r>
      <w:r>
        <w:rPr>
          <w:color w:val="221F1F"/>
          <w:spacing w:val="-4"/>
          <w:sz w:val="24"/>
        </w:rPr>
        <w:t xml:space="preserve"> </w:t>
      </w:r>
      <w:r>
        <w:rPr>
          <w:color w:val="221F1F"/>
          <w:sz w:val="24"/>
        </w:rPr>
        <w:t>Personnel</w:t>
      </w:r>
      <w:r>
        <w:rPr>
          <w:color w:val="221F1F"/>
          <w:spacing w:val="-2"/>
          <w:sz w:val="24"/>
        </w:rPr>
        <w:t xml:space="preserve"> </w:t>
      </w:r>
      <w:r>
        <w:rPr>
          <w:color w:val="221F1F"/>
          <w:sz w:val="24"/>
        </w:rPr>
        <w:t>positions</w:t>
      </w:r>
      <w:r>
        <w:rPr>
          <w:color w:val="221F1F"/>
          <w:spacing w:val="-4"/>
          <w:sz w:val="24"/>
        </w:rPr>
        <w:t xml:space="preserve"> </w:t>
      </w:r>
      <w:r>
        <w:rPr>
          <w:color w:val="221F1F"/>
          <w:sz w:val="24"/>
        </w:rPr>
        <w:t>will</w:t>
      </w:r>
      <w:r>
        <w:rPr>
          <w:color w:val="221F1F"/>
          <w:spacing w:val="-2"/>
          <w:sz w:val="24"/>
        </w:rPr>
        <w:t xml:space="preserve"> </w:t>
      </w:r>
      <w:r>
        <w:rPr>
          <w:color w:val="221F1F"/>
          <w:sz w:val="24"/>
        </w:rPr>
        <w:t>be</w:t>
      </w:r>
      <w:r>
        <w:rPr>
          <w:color w:val="221F1F"/>
          <w:spacing w:val="-4"/>
          <w:sz w:val="24"/>
        </w:rPr>
        <w:t xml:space="preserve"> </w:t>
      </w:r>
      <w:r>
        <w:rPr>
          <w:color w:val="221F1F"/>
          <w:sz w:val="24"/>
        </w:rPr>
        <w:t>identified</w:t>
      </w:r>
      <w:r>
        <w:rPr>
          <w:color w:val="221F1F"/>
          <w:spacing w:val="-2"/>
          <w:sz w:val="24"/>
        </w:rPr>
        <w:t xml:space="preserve"> </w:t>
      </w:r>
      <w:r>
        <w:rPr>
          <w:color w:val="221F1F"/>
          <w:sz w:val="24"/>
        </w:rPr>
        <w:t>at</w:t>
      </w:r>
      <w:r>
        <w:rPr>
          <w:color w:val="221F1F"/>
          <w:spacing w:val="-3"/>
          <w:sz w:val="24"/>
        </w:rPr>
        <w:t xml:space="preserve"> </w:t>
      </w:r>
      <w:r>
        <w:rPr>
          <w:color w:val="221F1F"/>
          <w:sz w:val="24"/>
        </w:rPr>
        <w:t>the</w:t>
      </w:r>
      <w:r>
        <w:rPr>
          <w:color w:val="221F1F"/>
          <w:spacing w:val="-3"/>
          <w:sz w:val="24"/>
        </w:rPr>
        <w:t xml:space="preserve"> </w:t>
      </w:r>
      <w:r>
        <w:rPr>
          <w:color w:val="221F1F"/>
          <w:sz w:val="24"/>
        </w:rPr>
        <w:t>Task</w:t>
      </w:r>
      <w:r>
        <w:rPr>
          <w:color w:val="221F1F"/>
          <w:spacing w:val="-3"/>
          <w:sz w:val="24"/>
        </w:rPr>
        <w:t xml:space="preserve"> </w:t>
      </w:r>
      <w:r>
        <w:rPr>
          <w:color w:val="221F1F"/>
          <w:sz w:val="24"/>
        </w:rPr>
        <w:t>Order</w:t>
      </w:r>
      <w:r>
        <w:rPr>
          <w:color w:val="221F1F"/>
          <w:spacing w:val="-2"/>
          <w:sz w:val="24"/>
        </w:rPr>
        <w:t xml:space="preserve"> level.</w:t>
      </w:r>
    </w:p>
    <w:p w14:paraId="4D4083E8" w14:textId="77777777" w:rsidR="00016C31" w:rsidRDefault="00632607">
      <w:pPr>
        <w:pStyle w:val="ListParagraph"/>
        <w:numPr>
          <w:ilvl w:val="0"/>
          <w:numId w:val="118"/>
        </w:numPr>
        <w:tabs>
          <w:tab w:val="left" w:pos="801"/>
        </w:tabs>
        <w:spacing w:before="60"/>
        <w:ind w:right="788"/>
        <w:jc w:val="both"/>
        <w:rPr>
          <w:sz w:val="24"/>
        </w:rPr>
      </w:pPr>
      <w:r>
        <w:rPr>
          <w:color w:val="221F1F"/>
          <w:sz w:val="24"/>
        </w:rPr>
        <w:t>Prior to replacing any key personnel, the contractor shall provide the Quantum Contracts Manager with not less than twenty (20) days advance notice and shall submit justification (including</w:t>
      </w:r>
      <w:r>
        <w:rPr>
          <w:color w:val="221F1F"/>
          <w:spacing w:val="-8"/>
          <w:sz w:val="24"/>
        </w:rPr>
        <w:t xml:space="preserve"> </w:t>
      </w:r>
      <w:r>
        <w:rPr>
          <w:color w:val="221F1F"/>
          <w:sz w:val="24"/>
        </w:rPr>
        <w:t>proposed</w:t>
      </w:r>
      <w:r>
        <w:rPr>
          <w:color w:val="221F1F"/>
          <w:spacing w:val="-7"/>
          <w:sz w:val="24"/>
        </w:rPr>
        <w:t xml:space="preserve"> </w:t>
      </w:r>
      <w:r>
        <w:rPr>
          <w:color w:val="221F1F"/>
          <w:sz w:val="24"/>
        </w:rPr>
        <w:t>substitutions)</w:t>
      </w:r>
      <w:r>
        <w:rPr>
          <w:color w:val="221F1F"/>
          <w:spacing w:val="-7"/>
          <w:sz w:val="24"/>
        </w:rPr>
        <w:t xml:space="preserve"> </w:t>
      </w:r>
      <w:r>
        <w:rPr>
          <w:color w:val="221F1F"/>
          <w:sz w:val="24"/>
        </w:rPr>
        <w:t>in</w:t>
      </w:r>
      <w:r>
        <w:rPr>
          <w:color w:val="221F1F"/>
          <w:spacing w:val="-7"/>
          <w:sz w:val="24"/>
        </w:rPr>
        <w:t xml:space="preserve"> </w:t>
      </w:r>
      <w:r>
        <w:rPr>
          <w:color w:val="221F1F"/>
          <w:sz w:val="24"/>
        </w:rPr>
        <w:t>sufficient</w:t>
      </w:r>
      <w:r>
        <w:rPr>
          <w:color w:val="221F1F"/>
          <w:spacing w:val="-5"/>
          <w:sz w:val="24"/>
        </w:rPr>
        <w:t xml:space="preserve"> </w:t>
      </w:r>
      <w:r>
        <w:rPr>
          <w:color w:val="221F1F"/>
          <w:sz w:val="24"/>
        </w:rPr>
        <w:t>detail</w:t>
      </w:r>
      <w:r>
        <w:rPr>
          <w:color w:val="221F1F"/>
          <w:spacing w:val="-7"/>
          <w:sz w:val="24"/>
        </w:rPr>
        <w:t xml:space="preserve"> </w:t>
      </w:r>
      <w:r>
        <w:rPr>
          <w:color w:val="221F1F"/>
          <w:sz w:val="24"/>
        </w:rPr>
        <w:t>to</w:t>
      </w:r>
      <w:r>
        <w:rPr>
          <w:color w:val="221F1F"/>
          <w:spacing w:val="-7"/>
          <w:sz w:val="24"/>
        </w:rPr>
        <w:t xml:space="preserve"> </w:t>
      </w:r>
      <w:r>
        <w:rPr>
          <w:color w:val="221F1F"/>
          <w:sz w:val="24"/>
        </w:rPr>
        <w:t>permit</w:t>
      </w:r>
      <w:r>
        <w:rPr>
          <w:color w:val="221F1F"/>
          <w:spacing w:val="-7"/>
          <w:sz w:val="24"/>
        </w:rPr>
        <w:t xml:space="preserve"> </w:t>
      </w:r>
      <w:r>
        <w:rPr>
          <w:color w:val="221F1F"/>
          <w:sz w:val="24"/>
        </w:rPr>
        <w:t>evaluation</w:t>
      </w:r>
      <w:r>
        <w:rPr>
          <w:color w:val="221F1F"/>
          <w:spacing w:val="-7"/>
          <w:sz w:val="24"/>
        </w:rPr>
        <w:t xml:space="preserve"> </w:t>
      </w:r>
      <w:r>
        <w:rPr>
          <w:color w:val="221F1F"/>
          <w:sz w:val="24"/>
        </w:rPr>
        <w:t>of</w:t>
      </w:r>
      <w:r>
        <w:rPr>
          <w:color w:val="221F1F"/>
          <w:spacing w:val="-8"/>
          <w:sz w:val="24"/>
        </w:rPr>
        <w:t xml:space="preserve"> </w:t>
      </w:r>
      <w:r>
        <w:rPr>
          <w:color w:val="221F1F"/>
          <w:sz w:val="24"/>
        </w:rPr>
        <w:t>the</w:t>
      </w:r>
      <w:r>
        <w:rPr>
          <w:color w:val="221F1F"/>
          <w:spacing w:val="-8"/>
          <w:sz w:val="24"/>
        </w:rPr>
        <w:t xml:space="preserve"> </w:t>
      </w:r>
      <w:r>
        <w:rPr>
          <w:color w:val="221F1F"/>
          <w:sz w:val="24"/>
        </w:rPr>
        <w:t>impact</w:t>
      </w:r>
      <w:r>
        <w:rPr>
          <w:color w:val="221F1F"/>
          <w:spacing w:val="-7"/>
          <w:sz w:val="24"/>
        </w:rPr>
        <w:t xml:space="preserve"> </w:t>
      </w:r>
      <w:r>
        <w:rPr>
          <w:color w:val="221F1F"/>
          <w:sz w:val="24"/>
        </w:rPr>
        <w:t>on</w:t>
      </w:r>
      <w:r>
        <w:rPr>
          <w:color w:val="221F1F"/>
          <w:spacing w:val="-5"/>
          <w:sz w:val="24"/>
        </w:rPr>
        <w:t xml:space="preserve"> </w:t>
      </w:r>
      <w:r>
        <w:rPr>
          <w:color w:val="221F1F"/>
          <w:sz w:val="24"/>
        </w:rPr>
        <w:t>the program. No replacement shall be made by the Subcontractor without the written consent of the Quantum Contracts Manager.</w:t>
      </w:r>
    </w:p>
    <w:p w14:paraId="3F113472" w14:textId="77777777" w:rsidR="00016C31" w:rsidRDefault="00632607">
      <w:pPr>
        <w:pStyle w:val="Heading2"/>
        <w:spacing w:before="217"/>
      </w:pPr>
      <w:r>
        <w:rPr>
          <w:color w:val="221F1F"/>
        </w:rPr>
        <w:t>H4</w:t>
      </w:r>
      <w:r>
        <w:rPr>
          <w:color w:val="221F1F"/>
          <w:spacing w:val="-12"/>
        </w:rPr>
        <w:t xml:space="preserve"> </w:t>
      </w:r>
      <w:r>
        <w:rPr>
          <w:color w:val="221F1F"/>
        </w:rPr>
        <w:t>ORGANIZATIONAL</w:t>
      </w:r>
      <w:r>
        <w:rPr>
          <w:color w:val="221F1F"/>
          <w:spacing w:val="-11"/>
        </w:rPr>
        <w:t xml:space="preserve"> </w:t>
      </w:r>
      <w:r>
        <w:rPr>
          <w:color w:val="221F1F"/>
        </w:rPr>
        <w:t>CONFLICTS</w:t>
      </w:r>
      <w:r>
        <w:rPr>
          <w:color w:val="221F1F"/>
          <w:spacing w:val="-10"/>
        </w:rPr>
        <w:t xml:space="preserve"> </w:t>
      </w:r>
      <w:r>
        <w:rPr>
          <w:color w:val="221F1F"/>
        </w:rPr>
        <w:t>OF</w:t>
      </w:r>
      <w:r>
        <w:rPr>
          <w:color w:val="221F1F"/>
          <w:spacing w:val="-12"/>
        </w:rPr>
        <w:t xml:space="preserve"> </w:t>
      </w:r>
      <w:r>
        <w:rPr>
          <w:color w:val="221F1F"/>
          <w:spacing w:val="-2"/>
        </w:rPr>
        <w:t>INTEREST</w:t>
      </w:r>
    </w:p>
    <w:p w14:paraId="1215D91A" w14:textId="77777777" w:rsidR="00016C31" w:rsidRDefault="00632607">
      <w:pPr>
        <w:pStyle w:val="ListParagraph"/>
        <w:numPr>
          <w:ilvl w:val="0"/>
          <w:numId w:val="117"/>
        </w:numPr>
        <w:tabs>
          <w:tab w:val="left" w:pos="667"/>
        </w:tabs>
        <w:spacing w:before="120"/>
        <w:ind w:hanging="229"/>
        <w:rPr>
          <w:sz w:val="24"/>
        </w:rPr>
      </w:pPr>
      <w:r>
        <w:rPr>
          <w:color w:val="221F1F"/>
          <w:spacing w:val="-2"/>
          <w:sz w:val="24"/>
        </w:rPr>
        <w:t>Definitions:</w:t>
      </w:r>
    </w:p>
    <w:p w14:paraId="6B366C32" w14:textId="77777777" w:rsidR="00016C31" w:rsidRDefault="00016C31">
      <w:pPr>
        <w:pStyle w:val="BodyText"/>
        <w:rPr>
          <w:sz w:val="24"/>
        </w:rPr>
      </w:pPr>
    </w:p>
    <w:p w14:paraId="21E1AB62" w14:textId="77777777" w:rsidR="00016C31" w:rsidRDefault="00900DE8">
      <w:pPr>
        <w:ind w:left="219" w:right="999"/>
        <w:rPr>
          <w:sz w:val="24"/>
        </w:rPr>
      </w:pPr>
      <w:r>
        <w:pict w14:anchorId="1D5F804B">
          <v:rect id="docshape26" o:spid="_x0000_s1106" style="position:absolute;left:0;text-align:left;margin-left:59.5pt;margin-top:64.95pt;width:515pt;height:1.45pt;z-index:-18508288;mso-position-horizontal-relative:page" fillcolor="#0e233d" stroked="f">
            <w10:wrap anchorx="page"/>
          </v:rect>
        </w:pict>
      </w:r>
      <w:r w:rsidR="00632607">
        <w:rPr>
          <w:color w:val="221F1F"/>
          <w:sz w:val="24"/>
        </w:rPr>
        <w:t>"Organizational</w:t>
      </w:r>
      <w:r w:rsidR="00632607">
        <w:rPr>
          <w:color w:val="221F1F"/>
          <w:spacing w:val="-4"/>
          <w:sz w:val="24"/>
        </w:rPr>
        <w:t xml:space="preserve"> </w:t>
      </w:r>
      <w:r w:rsidR="00632607">
        <w:rPr>
          <w:color w:val="221F1F"/>
          <w:sz w:val="24"/>
        </w:rPr>
        <w:t>Conflict</w:t>
      </w:r>
      <w:r w:rsidR="00632607">
        <w:rPr>
          <w:color w:val="221F1F"/>
          <w:spacing w:val="-2"/>
          <w:sz w:val="24"/>
        </w:rPr>
        <w:t xml:space="preserve"> </w:t>
      </w:r>
      <w:r w:rsidR="00632607">
        <w:rPr>
          <w:color w:val="221F1F"/>
          <w:sz w:val="24"/>
        </w:rPr>
        <w:t>of</w:t>
      </w:r>
      <w:r w:rsidR="00632607">
        <w:rPr>
          <w:color w:val="221F1F"/>
          <w:spacing w:val="-3"/>
          <w:sz w:val="24"/>
        </w:rPr>
        <w:t xml:space="preserve"> </w:t>
      </w:r>
      <w:r w:rsidR="00632607">
        <w:rPr>
          <w:color w:val="221F1F"/>
          <w:sz w:val="24"/>
        </w:rPr>
        <w:t>Interest"</w:t>
      </w:r>
      <w:r w:rsidR="00632607">
        <w:rPr>
          <w:color w:val="221F1F"/>
          <w:spacing w:val="-4"/>
          <w:sz w:val="24"/>
        </w:rPr>
        <w:t xml:space="preserve"> </w:t>
      </w:r>
      <w:r w:rsidR="00632607">
        <w:rPr>
          <w:color w:val="221F1F"/>
          <w:sz w:val="24"/>
        </w:rPr>
        <w:t>means</w:t>
      </w:r>
      <w:r w:rsidR="00632607">
        <w:rPr>
          <w:color w:val="221F1F"/>
          <w:spacing w:val="-4"/>
          <w:sz w:val="24"/>
        </w:rPr>
        <w:t xml:space="preserve"> </w:t>
      </w:r>
      <w:r w:rsidR="00632607">
        <w:rPr>
          <w:color w:val="221F1F"/>
          <w:sz w:val="24"/>
        </w:rPr>
        <w:t>that</w:t>
      </w:r>
      <w:r w:rsidR="00632607">
        <w:rPr>
          <w:color w:val="221F1F"/>
          <w:spacing w:val="-4"/>
          <w:sz w:val="24"/>
        </w:rPr>
        <w:t xml:space="preserve"> </w:t>
      </w:r>
      <w:r w:rsidR="00632607">
        <w:rPr>
          <w:color w:val="221F1F"/>
          <w:sz w:val="24"/>
        </w:rPr>
        <w:t>because</w:t>
      </w:r>
      <w:r w:rsidR="00632607">
        <w:rPr>
          <w:color w:val="221F1F"/>
          <w:spacing w:val="-5"/>
          <w:sz w:val="24"/>
        </w:rPr>
        <w:t xml:space="preserve"> </w:t>
      </w:r>
      <w:r w:rsidR="00632607">
        <w:rPr>
          <w:color w:val="221F1F"/>
          <w:sz w:val="24"/>
        </w:rPr>
        <w:t>of</w:t>
      </w:r>
      <w:r w:rsidR="00632607">
        <w:rPr>
          <w:color w:val="221F1F"/>
          <w:spacing w:val="-4"/>
          <w:sz w:val="24"/>
        </w:rPr>
        <w:t xml:space="preserve"> </w:t>
      </w:r>
      <w:r w:rsidR="00632607">
        <w:rPr>
          <w:color w:val="221F1F"/>
          <w:sz w:val="24"/>
        </w:rPr>
        <w:t>other</w:t>
      </w:r>
      <w:r w:rsidR="00632607">
        <w:rPr>
          <w:color w:val="221F1F"/>
          <w:spacing w:val="-3"/>
          <w:sz w:val="24"/>
        </w:rPr>
        <w:t xml:space="preserve"> </w:t>
      </w:r>
      <w:r w:rsidR="00632607">
        <w:rPr>
          <w:color w:val="221F1F"/>
          <w:sz w:val="24"/>
        </w:rPr>
        <w:t>activities</w:t>
      </w:r>
      <w:r w:rsidR="00632607">
        <w:rPr>
          <w:color w:val="221F1F"/>
          <w:spacing w:val="-4"/>
          <w:sz w:val="24"/>
        </w:rPr>
        <w:t xml:space="preserve"> </w:t>
      </w:r>
      <w:r w:rsidR="00632607">
        <w:rPr>
          <w:color w:val="221F1F"/>
          <w:sz w:val="24"/>
        </w:rPr>
        <w:t>or</w:t>
      </w:r>
      <w:r w:rsidR="00632607">
        <w:rPr>
          <w:color w:val="221F1F"/>
          <w:spacing w:val="-5"/>
          <w:sz w:val="24"/>
        </w:rPr>
        <w:t xml:space="preserve"> </w:t>
      </w:r>
      <w:r w:rsidR="00632607">
        <w:rPr>
          <w:color w:val="221F1F"/>
          <w:sz w:val="24"/>
        </w:rPr>
        <w:t>relationships</w:t>
      </w:r>
      <w:r w:rsidR="00632607">
        <w:rPr>
          <w:color w:val="221F1F"/>
          <w:spacing w:val="-4"/>
          <w:sz w:val="24"/>
        </w:rPr>
        <w:t xml:space="preserve"> </w:t>
      </w:r>
      <w:r w:rsidR="00632607">
        <w:rPr>
          <w:color w:val="221F1F"/>
          <w:sz w:val="24"/>
        </w:rPr>
        <w:t>with other</w:t>
      </w:r>
      <w:r w:rsidR="00632607">
        <w:rPr>
          <w:color w:val="221F1F"/>
          <w:spacing w:val="-7"/>
          <w:sz w:val="24"/>
        </w:rPr>
        <w:t xml:space="preserve"> </w:t>
      </w:r>
      <w:r w:rsidR="00632607">
        <w:rPr>
          <w:color w:val="221F1F"/>
          <w:sz w:val="24"/>
        </w:rPr>
        <w:t>persons,</w:t>
      </w:r>
      <w:r w:rsidR="00632607">
        <w:rPr>
          <w:color w:val="221F1F"/>
          <w:spacing w:val="-6"/>
          <w:sz w:val="24"/>
        </w:rPr>
        <w:t xml:space="preserve"> </w:t>
      </w:r>
      <w:r w:rsidR="00632607">
        <w:rPr>
          <w:color w:val="221F1F"/>
          <w:sz w:val="24"/>
        </w:rPr>
        <w:t>a</w:t>
      </w:r>
      <w:r w:rsidR="00632607">
        <w:rPr>
          <w:color w:val="221F1F"/>
          <w:spacing w:val="-7"/>
          <w:sz w:val="24"/>
        </w:rPr>
        <w:t xml:space="preserve"> </w:t>
      </w:r>
      <w:r w:rsidR="00632607">
        <w:rPr>
          <w:color w:val="221F1F"/>
          <w:sz w:val="24"/>
        </w:rPr>
        <w:t>person</w:t>
      </w:r>
      <w:r w:rsidR="00632607">
        <w:rPr>
          <w:color w:val="221F1F"/>
          <w:spacing w:val="-6"/>
          <w:sz w:val="24"/>
        </w:rPr>
        <w:t xml:space="preserve"> </w:t>
      </w:r>
      <w:r w:rsidR="00632607">
        <w:rPr>
          <w:color w:val="221F1F"/>
          <w:sz w:val="24"/>
        </w:rPr>
        <w:t>is</w:t>
      </w:r>
      <w:r w:rsidR="00632607">
        <w:rPr>
          <w:color w:val="221F1F"/>
          <w:spacing w:val="-3"/>
          <w:sz w:val="24"/>
        </w:rPr>
        <w:t xml:space="preserve"> </w:t>
      </w:r>
      <w:r w:rsidR="00632607">
        <w:rPr>
          <w:color w:val="221F1F"/>
          <w:sz w:val="24"/>
        </w:rPr>
        <w:t>unable</w:t>
      </w:r>
      <w:r w:rsidR="00632607">
        <w:rPr>
          <w:color w:val="221F1F"/>
          <w:spacing w:val="-6"/>
          <w:sz w:val="24"/>
        </w:rPr>
        <w:t xml:space="preserve"> </w:t>
      </w:r>
      <w:r w:rsidR="00632607">
        <w:rPr>
          <w:color w:val="221F1F"/>
          <w:sz w:val="24"/>
        </w:rPr>
        <w:t>or</w:t>
      </w:r>
      <w:r w:rsidR="00632607">
        <w:rPr>
          <w:color w:val="221F1F"/>
          <w:spacing w:val="-7"/>
          <w:sz w:val="24"/>
        </w:rPr>
        <w:t xml:space="preserve"> </w:t>
      </w:r>
      <w:r w:rsidR="00632607">
        <w:rPr>
          <w:color w:val="221F1F"/>
          <w:sz w:val="24"/>
        </w:rPr>
        <w:t>potentially</w:t>
      </w:r>
      <w:r w:rsidR="00632607">
        <w:rPr>
          <w:color w:val="221F1F"/>
          <w:spacing w:val="-5"/>
          <w:sz w:val="24"/>
        </w:rPr>
        <w:t xml:space="preserve"> </w:t>
      </w:r>
      <w:r w:rsidR="00632607">
        <w:rPr>
          <w:color w:val="221F1F"/>
          <w:sz w:val="24"/>
        </w:rPr>
        <w:t>unable</w:t>
      </w:r>
      <w:r w:rsidR="00632607">
        <w:rPr>
          <w:color w:val="221F1F"/>
          <w:spacing w:val="-6"/>
          <w:sz w:val="24"/>
        </w:rPr>
        <w:t xml:space="preserve"> </w:t>
      </w:r>
      <w:r w:rsidR="00632607">
        <w:rPr>
          <w:color w:val="221F1F"/>
          <w:sz w:val="24"/>
        </w:rPr>
        <w:t>to</w:t>
      </w:r>
      <w:r w:rsidR="00632607">
        <w:rPr>
          <w:color w:val="221F1F"/>
          <w:spacing w:val="-5"/>
          <w:sz w:val="24"/>
        </w:rPr>
        <w:t xml:space="preserve"> </w:t>
      </w:r>
      <w:r w:rsidR="00632607">
        <w:rPr>
          <w:color w:val="221F1F"/>
          <w:sz w:val="24"/>
        </w:rPr>
        <w:t>render</w:t>
      </w:r>
      <w:r w:rsidR="00632607">
        <w:rPr>
          <w:color w:val="221F1F"/>
          <w:spacing w:val="-7"/>
          <w:sz w:val="24"/>
        </w:rPr>
        <w:t xml:space="preserve"> </w:t>
      </w:r>
      <w:r w:rsidR="00632607">
        <w:rPr>
          <w:color w:val="221F1F"/>
          <w:sz w:val="24"/>
        </w:rPr>
        <w:t>impartial</w:t>
      </w:r>
      <w:r w:rsidR="00632607">
        <w:rPr>
          <w:color w:val="221F1F"/>
          <w:spacing w:val="-5"/>
          <w:sz w:val="24"/>
        </w:rPr>
        <w:t xml:space="preserve"> </w:t>
      </w:r>
      <w:r w:rsidR="00632607">
        <w:rPr>
          <w:color w:val="221F1F"/>
          <w:sz w:val="24"/>
        </w:rPr>
        <w:t>assistance</w:t>
      </w:r>
      <w:r w:rsidR="00632607">
        <w:rPr>
          <w:color w:val="221F1F"/>
          <w:spacing w:val="-6"/>
          <w:sz w:val="24"/>
        </w:rPr>
        <w:t xml:space="preserve"> </w:t>
      </w:r>
      <w:r w:rsidR="00632607">
        <w:rPr>
          <w:color w:val="221F1F"/>
          <w:sz w:val="24"/>
        </w:rPr>
        <w:t>or</w:t>
      </w:r>
      <w:r w:rsidR="00632607">
        <w:rPr>
          <w:color w:val="221F1F"/>
          <w:spacing w:val="-7"/>
          <w:sz w:val="24"/>
        </w:rPr>
        <w:t xml:space="preserve"> </w:t>
      </w:r>
      <w:r w:rsidR="00632607">
        <w:rPr>
          <w:color w:val="221F1F"/>
          <w:sz w:val="24"/>
        </w:rPr>
        <w:t>advice</w:t>
      </w:r>
      <w:r w:rsidR="00632607">
        <w:rPr>
          <w:color w:val="221F1F"/>
          <w:spacing w:val="-7"/>
          <w:sz w:val="24"/>
        </w:rPr>
        <w:t xml:space="preserve"> </w:t>
      </w:r>
      <w:r w:rsidR="00632607">
        <w:rPr>
          <w:color w:val="221F1F"/>
          <w:sz w:val="24"/>
        </w:rPr>
        <w:t xml:space="preserve">to the Government, or the person's objectivity in performing the contract work is or might be otherwise impaired, or a person has an unfair competitive advantage. "Person" as used </w:t>
      </w:r>
      <w:proofErr w:type="gramStart"/>
      <w:r w:rsidR="00632607">
        <w:rPr>
          <w:color w:val="221F1F"/>
          <w:sz w:val="24"/>
        </w:rPr>
        <w:t>herein</w:t>
      </w:r>
      <w:proofErr w:type="gramEnd"/>
    </w:p>
    <w:p w14:paraId="697893C2" w14:textId="77777777" w:rsidR="00016C31" w:rsidRDefault="00016C31">
      <w:pPr>
        <w:rPr>
          <w:sz w:val="24"/>
        </w:rPr>
        <w:sectPr w:rsidR="00016C31">
          <w:pgSz w:w="12240" w:h="15840"/>
          <w:pgMar w:top="1300" w:right="640" w:bottom="1060" w:left="1000" w:header="0" w:footer="801" w:gutter="0"/>
          <w:cols w:space="720"/>
        </w:sectPr>
      </w:pPr>
    </w:p>
    <w:p w14:paraId="51C96C6A" w14:textId="77777777" w:rsidR="00016C31" w:rsidRDefault="00632607">
      <w:pPr>
        <w:spacing w:before="79"/>
        <w:ind w:left="219" w:right="175"/>
        <w:rPr>
          <w:sz w:val="24"/>
        </w:rPr>
      </w:pPr>
      <w:r>
        <w:rPr>
          <w:color w:val="221F1F"/>
          <w:sz w:val="24"/>
        </w:rPr>
        <w:lastRenderedPageBreak/>
        <w:t>includes</w:t>
      </w:r>
      <w:r>
        <w:rPr>
          <w:color w:val="221F1F"/>
          <w:spacing w:val="-7"/>
          <w:sz w:val="24"/>
        </w:rPr>
        <w:t xml:space="preserve"> </w:t>
      </w:r>
      <w:r>
        <w:rPr>
          <w:color w:val="221F1F"/>
          <w:sz w:val="24"/>
        </w:rPr>
        <w:t>Corporations,</w:t>
      </w:r>
      <w:r>
        <w:rPr>
          <w:color w:val="221F1F"/>
          <w:spacing w:val="-7"/>
          <w:sz w:val="24"/>
        </w:rPr>
        <w:t xml:space="preserve"> </w:t>
      </w:r>
      <w:r>
        <w:rPr>
          <w:color w:val="221F1F"/>
          <w:sz w:val="24"/>
        </w:rPr>
        <w:t>Partnerships,</w:t>
      </w:r>
      <w:r>
        <w:rPr>
          <w:color w:val="221F1F"/>
          <w:spacing w:val="-7"/>
          <w:sz w:val="24"/>
        </w:rPr>
        <w:t xml:space="preserve"> </w:t>
      </w:r>
      <w:r>
        <w:rPr>
          <w:color w:val="221F1F"/>
          <w:sz w:val="24"/>
        </w:rPr>
        <w:t>Joint</w:t>
      </w:r>
      <w:r>
        <w:rPr>
          <w:color w:val="221F1F"/>
          <w:spacing w:val="-7"/>
          <w:sz w:val="24"/>
        </w:rPr>
        <w:t xml:space="preserve"> </w:t>
      </w:r>
      <w:r>
        <w:rPr>
          <w:color w:val="221F1F"/>
          <w:sz w:val="24"/>
        </w:rPr>
        <w:t>Ventures,</w:t>
      </w:r>
      <w:r>
        <w:rPr>
          <w:color w:val="221F1F"/>
          <w:spacing w:val="-7"/>
          <w:sz w:val="24"/>
        </w:rPr>
        <w:t xml:space="preserve"> </w:t>
      </w:r>
      <w:r>
        <w:rPr>
          <w:color w:val="221F1F"/>
          <w:sz w:val="24"/>
        </w:rPr>
        <w:t>Teaming</w:t>
      </w:r>
      <w:r>
        <w:rPr>
          <w:color w:val="221F1F"/>
          <w:spacing w:val="-7"/>
          <w:sz w:val="24"/>
        </w:rPr>
        <w:t xml:space="preserve"> </w:t>
      </w:r>
      <w:r>
        <w:rPr>
          <w:color w:val="221F1F"/>
          <w:sz w:val="24"/>
        </w:rPr>
        <w:t>Arrangements,</w:t>
      </w:r>
      <w:r>
        <w:rPr>
          <w:color w:val="221F1F"/>
          <w:spacing w:val="-7"/>
          <w:sz w:val="24"/>
        </w:rPr>
        <w:t xml:space="preserve"> </w:t>
      </w:r>
      <w:r>
        <w:rPr>
          <w:color w:val="221F1F"/>
          <w:sz w:val="24"/>
        </w:rPr>
        <w:t>and</w:t>
      </w:r>
      <w:r>
        <w:rPr>
          <w:color w:val="221F1F"/>
          <w:spacing w:val="-8"/>
          <w:sz w:val="24"/>
        </w:rPr>
        <w:t xml:space="preserve"> </w:t>
      </w:r>
      <w:r>
        <w:rPr>
          <w:color w:val="221F1F"/>
          <w:sz w:val="24"/>
        </w:rPr>
        <w:t>other</w:t>
      </w:r>
      <w:r>
        <w:rPr>
          <w:color w:val="221F1F"/>
          <w:spacing w:val="-8"/>
          <w:sz w:val="24"/>
        </w:rPr>
        <w:t xml:space="preserve"> </w:t>
      </w:r>
      <w:r>
        <w:rPr>
          <w:color w:val="221F1F"/>
          <w:sz w:val="24"/>
        </w:rPr>
        <w:t xml:space="preserve">business </w:t>
      </w:r>
      <w:r>
        <w:rPr>
          <w:color w:val="221F1F"/>
          <w:spacing w:val="-2"/>
          <w:sz w:val="24"/>
        </w:rPr>
        <w:t>enterprises.</w:t>
      </w:r>
    </w:p>
    <w:p w14:paraId="375110C6" w14:textId="77777777" w:rsidR="00016C31" w:rsidRDefault="00016C31">
      <w:pPr>
        <w:pStyle w:val="BodyText"/>
        <w:rPr>
          <w:sz w:val="24"/>
        </w:rPr>
      </w:pPr>
    </w:p>
    <w:p w14:paraId="3BFD55D8" w14:textId="77777777" w:rsidR="00016C31" w:rsidRDefault="00632607">
      <w:pPr>
        <w:ind w:left="219" w:right="999"/>
        <w:rPr>
          <w:sz w:val="24"/>
        </w:rPr>
      </w:pPr>
      <w:r>
        <w:rPr>
          <w:color w:val="221F1F"/>
          <w:sz w:val="24"/>
        </w:rPr>
        <w:t>The</w:t>
      </w:r>
      <w:r>
        <w:rPr>
          <w:color w:val="221F1F"/>
          <w:spacing w:val="-6"/>
          <w:sz w:val="24"/>
        </w:rPr>
        <w:t xml:space="preserve"> </w:t>
      </w:r>
      <w:r>
        <w:rPr>
          <w:color w:val="221F1F"/>
          <w:sz w:val="24"/>
        </w:rPr>
        <w:t>term</w:t>
      </w:r>
      <w:r>
        <w:rPr>
          <w:color w:val="221F1F"/>
          <w:spacing w:val="-4"/>
          <w:sz w:val="24"/>
        </w:rPr>
        <w:t xml:space="preserve"> </w:t>
      </w:r>
      <w:r>
        <w:rPr>
          <w:color w:val="221F1F"/>
          <w:sz w:val="24"/>
        </w:rPr>
        <w:t>"contractor"</w:t>
      </w:r>
      <w:r>
        <w:rPr>
          <w:color w:val="221F1F"/>
          <w:spacing w:val="-5"/>
          <w:sz w:val="24"/>
        </w:rPr>
        <w:t xml:space="preserve"> </w:t>
      </w:r>
      <w:r>
        <w:rPr>
          <w:color w:val="221F1F"/>
          <w:sz w:val="24"/>
        </w:rPr>
        <w:t>as</w:t>
      </w:r>
      <w:r>
        <w:rPr>
          <w:color w:val="221F1F"/>
          <w:spacing w:val="-2"/>
          <w:sz w:val="24"/>
        </w:rPr>
        <w:t xml:space="preserve"> </w:t>
      </w:r>
      <w:r>
        <w:rPr>
          <w:color w:val="221F1F"/>
          <w:sz w:val="24"/>
        </w:rPr>
        <w:t>used</w:t>
      </w:r>
      <w:r>
        <w:rPr>
          <w:color w:val="221F1F"/>
          <w:spacing w:val="-4"/>
          <w:sz w:val="24"/>
        </w:rPr>
        <w:t xml:space="preserve"> </w:t>
      </w:r>
      <w:r>
        <w:rPr>
          <w:color w:val="221F1F"/>
          <w:sz w:val="24"/>
        </w:rPr>
        <w:t>in</w:t>
      </w:r>
      <w:r>
        <w:rPr>
          <w:color w:val="221F1F"/>
          <w:spacing w:val="-5"/>
          <w:sz w:val="24"/>
        </w:rPr>
        <w:t xml:space="preserve"> </w:t>
      </w:r>
      <w:r>
        <w:rPr>
          <w:color w:val="221F1F"/>
          <w:sz w:val="24"/>
        </w:rPr>
        <w:t>this</w:t>
      </w:r>
      <w:r>
        <w:rPr>
          <w:color w:val="221F1F"/>
          <w:spacing w:val="-4"/>
          <w:sz w:val="24"/>
        </w:rPr>
        <w:t xml:space="preserve"> </w:t>
      </w:r>
      <w:r>
        <w:rPr>
          <w:color w:val="221F1F"/>
          <w:sz w:val="24"/>
        </w:rPr>
        <w:t>clause,</w:t>
      </w:r>
      <w:r>
        <w:rPr>
          <w:color w:val="221F1F"/>
          <w:spacing w:val="-5"/>
          <w:sz w:val="24"/>
        </w:rPr>
        <w:t xml:space="preserve"> </w:t>
      </w:r>
      <w:r>
        <w:rPr>
          <w:color w:val="221F1F"/>
          <w:sz w:val="24"/>
        </w:rPr>
        <w:t>includes</w:t>
      </w:r>
      <w:r>
        <w:rPr>
          <w:color w:val="221F1F"/>
          <w:spacing w:val="-5"/>
          <w:sz w:val="24"/>
        </w:rPr>
        <w:t xml:space="preserve"> </w:t>
      </w:r>
      <w:r>
        <w:rPr>
          <w:color w:val="221F1F"/>
          <w:sz w:val="24"/>
        </w:rPr>
        <w:t>any</w:t>
      </w:r>
      <w:r>
        <w:rPr>
          <w:color w:val="221F1F"/>
          <w:spacing w:val="-4"/>
          <w:sz w:val="24"/>
        </w:rPr>
        <w:t xml:space="preserve"> </w:t>
      </w:r>
      <w:r>
        <w:rPr>
          <w:color w:val="221F1F"/>
          <w:sz w:val="24"/>
        </w:rPr>
        <w:t>person,</w:t>
      </w:r>
      <w:r>
        <w:rPr>
          <w:color w:val="221F1F"/>
          <w:spacing w:val="-5"/>
          <w:sz w:val="24"/>
        </w:rPr>
        <w:t xml:space="preserve"> </w:t>
      </w:r>
      <w:r>
        <w:rPr>
          <w:color w:val="221F1F"/>
          <w:sz w:val="24"/>
        </w:rPr>
        <w:t>firm</w:t>
      </w:r>
      <w:r>
        <w:rPr>
          <w:color w:val="221F1F"/>
          <w:spacing w:val="-4"/>
          <w:sz w:val="24"/>
        </w:rPr>
        <w:t xml:space="preserve"> </w:t>
      </w:r>
      <w:r>
        <w:rPr>
          <w:color w:val="221F1F"/>
          <w:sz w:val="24"/>
        </w:rPr>
        <w:t>or</w:t>
      </w:r>
      <w:r>
        <w:rPr>
          <w:color w:val="221F1F"/>
          <w:spacing w:val="-6"/>
          <w:sz w:val="24"/>
        </w:rPr>
        <w:t xml:space="preserve"> </w:t>
      </w:r>
      <w:r>
        <w:rPr>
          <w:color w:val="221F1F"/>
          <w:sz w:val="24"/>
        </w:rPr>
        <w:t>corporation</w:t>
      </w:r>
      <w:r>
        <w:rPr>
          <w:color w:val="221F1F"/>
          <w:spacing w:val="-4"/>
          <w:sz w:val="24"/>
        </w:rPr>
        <w:t xml:space="preserve"> </w:t>
      </w:r>
      <w:r>
        <w:rPr>
          <w:color w:val="221F1F"/>
          <w:sz w:val="24"/>
        </w:rPr>
        <w:t>which</w:t>
      </w:r>
      <w:r>
        <w:rPr>
          <w:color w:val="221F1F"/>
          <w:spacing w:val="-5"/>
          <w:sz w:val="24"/>
        </w:rPr>
        <w:t xml:space="preserve"> </w:t>
      </w:r>
      <w:r>
        <w:rPr>
          <w:color w:val="221F1F"/>
          <w:sz w:val="24"/>
        </w:rPr>
        <w:t>has</w:t>
      </w:r>
      <w:r>
        <w:rPr>
          <w:color w:val="221F1F"/>
          <w:spacing w:val="-5"/>
          <w:sz w:val="24"/>
        </w:rPr>
        <w:t xml:space="preserve"> </w:t>
      </w:r>
      <w:r>
        <w:rPr>
          <w:color w:val="221F1F"/>
          <w:sz w:val="24"/>
        </w:rPr>
        <w:t>a majority</w:t>
      </w:r>
      <w:r>
        <w:rPr>
          <w:color w:val="221F1F"/>
          <w:spacing w:val="-1"/>
          <w:sz w:val="24"/>
        </w:rPr>
        <w:t xml:space="preserve"> </w:t>
      </w:r>
      <w:r>
        <w:rPr>
          <w:color w:val="221F1F"/>
          <w:sz w:val="24"/>
        </w:rPr>
        <w:t>or</w:t>
      </w:r>
      <w:r>
        <w:rPr>
          <w:color w:val="221F1F"/>
          <w:spacing w:val="-2"/>
          <w:sz w:val="24"/>
        </w:rPr>
        <w:t xml:space="preserve"> </w:t>
      </w:r>
      <w:r>
        <w:rPr>
          <w:color w:val="221F1F"/>
          <w:sz w:val="24"/>
        </w:rPr>
        <w:t>controlling</w:t>
      </w:r>
      <w:r>
        <w:rPr>
          <w:color w:val="221F1F"/>
          <w:spacing w:val="-1"/>
          <w:sz w:val="24"/>
        </w:rPr>
        <w:t xml:space="preserve"> </w:t>
      </w:r>
      <w:r>
        <w:rPr>
          <w:color w:val="221F1F"/>
          <w:sz w:val="24"/>
        </w:rPr>
        <w:t>interest</w:t>
      </w:r>
      <w:r>
        <w:rPr>
          <w:color w:val="221F1F"/>
          <w:spacing w:val="-1"/>
          <w:sz w:val="24"/>
        </w:rPr>
        <w:t xml:space="preserve"> </w:t>
      </w:r>
      <w:r>
        <w:rPr>
          <w:color w:val="221F1F"/>
          <w:sz w:val="24"/>
        </w:rPr>
        <w:t>in</w:t>
      </w:r>
      <w:r>
        <w:rPr>
          <w:color w:val="221F1F"/>
          <w:spacing w:val="-1"/>
          <w:sz w:val="24"/>
        </w:rPr>
        <w:t xml:space="preserve"> </w:t>
      </w:r>
      <w:r>
        <w:rPr>
          <w:color w:val="221F1F"/>
          <w:sz w:val="24"/>
        </w:rPr>
        <w:t>the</w:t>
      </w:r>
      <w:r>
        <w:rPr>
          <w:color w:val="221F1F"/>
          <w:spacing w:val="-1"/>
          <w:sz w:val="24"/>
        </w:rPr>
        <w:t xml:space="preserve"> </w:t>
      </w:r>
      <w:r>
        <w:rPr>
          <w:color w:val="221F1F"/>
          <w:sz w:val="24"/>
        </w:rPr>
        <w:t>contractor</w:t>
      </w:r>
      <w:r>
        <w:rPr>
          <w:color w:val="221F1F"/>
          <w:spacing w:val="-1"/>
          <w:sz w:val="24"/>
        </w:rPr>
        <w:t xml:space="preserve"> </w:t>
      </w:r>
      <w:r>
        <w:rPr>
          <w:color w:val="221F1F"/>
          <w:sz w:val="24"/>
        </w:rPr>
        <w:t>or in</w:t>
      </w:r>
      <w:r>
        <w:rPr>
          <w:color w:val="221F1F"/>
          <w:spacing w:val="-1"/>
          <w:sz w:val="24"/>
        </w:rPr>
        <w:t xml:space="preserve"> </w:t>
      </w:r>
      <w:r>
        <w:rPr>
          <w:color w:val="221F1F"/>
          <w:sz w:val="24"/>
        </w:rPr>
        <w:t>any</w:t>
      </w:r>
      <w:r>
        <w:rPr>
          <w:color w:val="221F1F"/>
          <w:spacing w:val="-1"/>
          <w:sz w:val="24"/>
        </w:rPr>
        <w:t xml:space="preserve"> </w:t>
      </w:r>
      <w:r>
        <w:rPr>
          <w:color w:val="221F1F"/>
          <w:sz w:val="24"/>
        </w:rPr>
        <w:t>parent</w:t>
      </w:r>
      <w:r>
        <w:rPr>
          <w:color w:val="221F1F"/>
          <w:spacing w:val="-1"/>
          <w:sz w:val="24"/>
        </w:rPr>
        <w:t xml:space="preserve"> </w:t>
      </w:r>
      <w:r>
        <w:rPr>
          <w:color w:val="221F1F"/>
          <w:sz w:val="24"/>
        </w:rPr>
        <w:t>corporation</w:t>
      </w:r>
      <w:r>
        <w:rPr>
          <w:color w:val="221F1F"/>
          <w:spacing w:val="-1"/>
          <w:sz w:val="24"/>
        </w:rPr>
        <w:t xml:space="preserve"> </w:t>
      </w:r>
      <w:r>
        <w:rPr>
          <w:color w:val="221F1F"/>
          <w:sz w:val="24"/>
        </w:rPr>
        <w:t>thereof, any</w:t>
      </w:r>
      <w:r>
        <w:rPr>
          <w:color w:val="221F1F"/>
          <w:spacing w:val="-1"/>
          <w:sz w:val="24"/>
        </w:rPr>
        <w:t xml:space="preserve"> </w:t>
      </w:r>
      <w:r>
        <w:rPr>
          <w:color w:val="221F1F"/>
          <w:sz w:val="24"/>
        </w:rPr>
        <w:t>person, firm, or corporation in or as to which the contractor (or any parent or subsidiary corporation thereof)</w:t>
      </w:r>
      <w:r>
        <w:rPr>
          <w:color w:val="221F1F"/>
          <w:spacing w:val="-4"/>
          <w:sz w:val="24"/>
        </w:rPr>
        <w:t xml:space="preserve"> </w:t>
      </w:r>
      <w:r>
        <w:rPr>
          <w:color w:val="221F1F"/>
          <w:sz w:val="24"/>
        </w:rPr>
        <w:t>has</w:t>
      </w:r>
      <w:r>
        <w:rPr>
          <w:color w:val="221F1F"/>
          <w:spacing w:val="-2"/>
          <w:sz w:val="24"/>
        </w:rPr>
        <w:t xml:space="preserve"> </w:t>
      </w:r>
      <w:r>
        <w:rPr>
          <w:color w:val="221F1F"/>
          <w:sz w:val="24"/>
        </w:rPr>
        <w:t>a</w:t>
      </w:r>
      <w:r>
        <w:rPr>
          <w:color w:val="221F1F"/>
          <w:spacing w:val="-6"/>
          <w:sz w:val="24"/>
        </w:rPr>
        <w:t xml:space="preserve"> </w:t>
      </w:r>
      <w:r>
        <w:rPr>
          <w:color w:val="221F1F"/>
          <w:sz w:val="24"/>
        </w:rPr>
        <w:t>majority</w:t>
      </w:r>
      <w:r>
        <w:rPr>
          <w:color w:val="221F1F"/>
          <w:spacing w:val="-5"/>
          <w:sz w:val="24"/>
        </w:rPr>
        <w:t xml:space="preserve"> </w:t>
      </w:r>
      <w:r>
        <w:rPr>
          <w:color w:val="221F1F"/>
          <w:sz w:val="24"/>
        </w:rPr>
        <w:t>or</w:t>
      </w:r>
      <w:r>
        <w:rPr>
          <w:color w:val="221F1F"/>
          <w:spacing w:val="-3"/>
          <w:sz w:val="24"/>
        </w:rPr>
        <w:t xml:space="preserve"> </w:t>
      </w:r>
      <w:r>
        <w:rPr>
          <w:color w:val="221F1F"/>
          <w:sz w:val="24"/>
        </w:rPr>
        <w:t>controlling</w:t>
      </w:r>
      <w:r>
        <w:rPr>
          <w:color w:val="221F1F"/>
          <w:spacing w:val="-6"/>
          <w:sz w:val="24"/>
        </w:rPr>
        <w:t xml:space="preserve"> </w:t>
      </w:r>
      <w:r>
        <w:rPr>
          <w:color w:val="221F1F"/>
          <w:sz w:val="24"/>
        </w:rPr>
        <w:t>interest.</w:t>
      </w:r>
      <w:r>
        <w:rPr>
          <w:color w:val="221F1F"/>
          <w:spacing w:val="-4"/>
          <w:sz w:val="24"/>
        </w:rPr>
        <w:t xml:space="preserve"> </w:t>
      </w:r>
      <w:r>
        <w:rPr>
          <w:color w:val="221F1F"/>
          <w:sz w:val="24"/>
        </w:rPr>
        <w:t>The</w:t>
      </w:r>
      <w:r>
        <w:rPr>
          <w:color w:val="221F1F"/>
          <w:spacing w:val="-1"/>
          <w:sz w:val="24"/>
        </w:rPr>
        <w:t xml:space="preserve"> </w:t>
      </w:r>
      <w:r>
        <w:rPr>
          <w:color w:val="221F1F"/>
          <w:sz w:val="24"/>
        </w:rPr>
        <w:t>term</w:t>
      </w:r>
      <w:r>
        <w:rPr>
          <w:color w:val="221F1F"/>
          <w:spacing w:val="-4"/>
          <w:sz w:val="24"/>
        </w:rPr>
        <w:t xml:space="preserve"> </w:t>
      </w:r>
      <w:r>
        <w:rPr>
          <w:color w:val="221F1F"/>
          <w:sz w:val="24"/>
        </w:rPr>
        <w:t>also</w:t>
      </w:r>
      <w:r>
        <w:rPr>
          <w:color w:val="221F1F"/>
          <w:spacing w:val="-7"/>
          <w:sz w:val="24"/>
        </w:rPr>
        <w:t xml:space="preserve"> </w:t>
      </w:r>
      <w:r>
        <w:rPr>
          <w:color w:val="221F1F"/>
          <w:sz w:val="24"/>
        </w:rPr>
        <w:t>includes</w:t>
      </w:r>
      <w:r>
        <w:rPr>
          <w:color w:val="221F1F"/>
          <w:spacing w:val="-5"/>
          <w:sz w:val="24"/>
        </w:rPr>
        <w:t xml:space="preserve"> </w:t>
      </w:r>
      <w:r>
        <w:rPr>
          <w:color w:val="221F1F"/>
          <w:sz w:val="24"/>
        </w:rPr>
        <w:t>the</w:t>
      </w:r>
      <w:r>
        <w:rPr>
          <w:color w:val="221F1F"/>
          <w:spacing w:val="-3"/>
          <w:sz w:val="24"/>
        </w:rPr>
        <w:t xml:space="preserve"> </w:t>
      </w:r>
      <w:r>
        <w:rPr>
          <w:color w:val="221F1F"/>
          <w:sz w:val="24"/>
        </w:rPr>
        <w:t>corporate</w:t>
      </w:r>
      <w:r>
        <w:rPr>
          <w:color w:val="221F1F"/>
          <w:spacing w:val="-5"/>
          <w:sz w:val="24"/>
        </w:rPr>
        <w:t xml:space="preserve"> </w:t>
      </w:r>
      <w:r>
        <w:rPr>
          <w:color w:val="221F1F"/>
          <w:sz w:val="24"/>
        </w:rPr>
        <w:t>officers</w:t>
      </w:r>
      <w:r>
        <w:rPr>
          <w:color w:val="221F1F"/>
          <w:spacing w:val="-4"/>
          <w:sz w:val="24"/>
        </w:rPr>
        <w:t xml:space="preserve"> </w:t>
      </w:r>
      <w:r>
        <w:rPr>
          <w:color w:val="221F1F"/>
          <w:sz w:val="24"/>
        </w:rPr>
        <w:t>of</w:t>
      </w:r>
      <w:r>
        <w:rPr>
          <w:color w:val="221F1F"/>
          <w:spacing w:val="-6"/>
          <w:sz w:val="24"/>
        </w:rPr>
        <w:t xml:space="preserve"> </w:t>
      </w:r>
      <w:r>
        <w:rPr>
          <w:color w:val="221F1F"/>
          <w:sz w:val="24"/>
        </w:rPr>
        <w:t>the contractor,</w:t>
      </w:r>
      <w:r>
        <w:rPr>
          <w:color w:val="221F1F"/>
          <w:spacing w:val="-4"/>
          <w:sz w:val="24"/>
        </w:rPr>
        <w:t xml:space="preserve"> </w:t>
      </w:r>
      <w:r>
        <w:rPr>
          <w:color w:val="221F1F"/>
          <w:sz w:val="24"/>
        </w:rPr>
        <w:t>those</w:t>
      </w:r>
      <w:r>
        <w:rPr>
          <w:color w:val="221F1F"/>
          <w:spacing w:val="-5"/>
          <w:sz w:val="24"/>
        </w:rPr>
        <w:t xml:space="preserve"> </w:t>
      </w:r>
      <w:r>
        <w:rPr>
          <w:color w:val="221F1F"/>
          <w:sz w:val="24"/>
        </w:rPr>
        <w:t>of</w:t>
      </w:r>
      <w:r>
        <w:rPr>
          <w:color w:val="221F1F"/>
          <w:spacing w:val="-5"/>
          <w:sz w:val="24"/>
        </w:rPr>
        <w:t xml:space="preserve"> </w:t>
      </w:r>
      <w:r>
        <w:rPr>
          <w:color w:val="221F1F"/>
          <w:sz w:val="24"/>
        </w:rPr>
        <w:t>any</w:t>
      </w:r>
      <w:r>
        <w:rPr>
          <w:color w:val="221F1F"/>
          <w:spacing w:val="-4"/>
          <w:sz w:val="24"/>
        </w:rPr>
        <w:t xml:space="preserve"> </w:t>
      </w:r>
      <w:r>
        <w:rPr>
          <w:color w:val="221F1F"/>
          <w:sz w:val="24"/>
        </w:rPr>
        <w:t>corporation</w:t>
      </w:r>
      <w:r>
        <w:rPr>
          <w:color w:val="221F1F"/>
          <w:spacing w:val="-3"/>
          <w:sz w:val="24"/>
        </w:rPr>
        <w:t xml:space="preserve"> </w:t>
      </w:r>
      <w:r>
        <w:rPr>
          <w:color w:val="221F1F"/>
          <w:sz w:val="24"/>
        </w:rPr>
        <w:t>which</w:t>
      </w:r>
      <w:r>
        <w:rPr>
          <w:color w:val="221F1F"/>
          <w:spacing w:val="-4"/>
          <w:sz w:val="24"/>
        </w:rPr>
        <w:t xml:space="preserve"> </w:t>
      </w:r>
      <w:r>
        <w:rPr>
          <w:color w:val="221F1F"/>
          <w:sz w:val="24"/>
        </w:rPr>
        <w:t>has</w:t>
      </w:r>
      <w:r>
        <w:rPr>
          <w:color w:val="221F1F"/>
          <w:spacing w:val="-4"/>
          <w:sz w:val="24"/>
        </w:rPr>
        <w:t xml:space="preserve"> </w:t>
      </w:r>
      <w:r>
        <w:rPr>
          <w:color w:val="221F1F"/>
          <w:sz w:val="24"/>
        </w:rPr>
        <w:t>a</w:t>
      </w:r>
      <w:r>
        <w:rPr>
          <w:color w:val="221F1F"/>
          <w:spacing w:val="-5"/>
          <w:sz w:val="24"/>
        </w:rPr>
        <w:t xml:space="preserve"> </w:t>
      </w:r>
      <w:r>
        <w:rPr>
          <w:color w:val="221F1F"/>
          <w:sz w:val="24"/>
        </w:rPr>
        <w:t>majority</w:t>
      </w:r>
      <w:r>
        <w:rPr>
          <w:color w:val="221F1F"/>
          <w:spacing w:val="-4"/>
          <w:sz w:val="24"/>
        </w:rPr>
        <w:t xml:space="preserve"> </w:t>
      </w:r>
      <w:r>
        <w:rPr>
          <w:color w:val="221F1F"/>
          <w:sz w:val="24"/>
        </w:rPr>
        <w:t>or</w:t>
      </w:r>
      <w:r>
        <w:rPr>
          <w:color w:val="221F1F"/>
          <w:spacing w:val="-5"/>
          <w:sz w:val="24"/>
        </w:rPr>
        <w:t xml:space="preserve"> </w:t>
      </w:r>
      <w:r>
        <w:rPr>
          <w:color w:val="221F1F"/>
          <w:sz w:val="24"/>
        </w:rPr>
        <w:t>controlling</w:t>
      </w:r>
      <w:r>
        <w:rPr>
          <w:color w:val="221F1F"/>
          <w:spacing w:val="-4"/>
          <w:sz w:val="24"/>
        </w:rPr>
        <w:t xml:space="preserve"> </w:t>
      </w:r>
      <w:r>
        <w:rPr>
          <w:color w:val="221F1F"/>
          <w:sz w:val="24"/>
        </w:rPr>
        <w:t>interest</w:t>
      </w:r>
      <w:r>
        <w:rPr>
          <w:color w:val="221F1F"/>
          <w:spacing w:val="-3"/>
          <w:sz w:val="24"/>
        </w:rPr>
        <w:t xml:space="preserve"> </w:t>
      </w:r>
      <w:r>
        <w:rPr>
          <w:color w:val="221F1F"/>
          <w:sz w:val="24"/>
        </w:rPr>
        <w:t>in</w:t>
      </w:r>
      <w:r>
        <w:rPr>
          <w:color w:val="221F1F"/>
          <w:spacing w:val="-4"/>
          <w:sz w:val="24"/>
        </w:rPr>
        <w:t xml:space="preserve"> </w:t>
      </w:r>
      <w:r>
        <w:rPr>
          <w:color w:val="221F1F"/>
          <w:sz w:val="24"/>
        </w:rPr>
        <w:t>the</w:t>
      </w:r>
      <w:r>
        <w:rPr>
          <w:color w:val="221F1F"/>
          <w:spacing w:val="-4"/>
          <w:sz w:val="24"/>
        </w:rPr>
        <w:t xml:space="preserve"> </w:t>
      </w:r>
      <w:r>
        <w:rPr>
          <w:color w:val="221F1F"/>
          <w:sz w:val="24"/>
        </w:rPr>
        <w:t xml:space="preserve">contractor, and those of any corporation in which the contractor (or any parent or subsidiary corporation thereof) has a majority or controlling interest. All references to the “contractor” as </w:t>
      </w:r>
      <w:proofErr w:type="gramStart"/>
      <w:r>
        <w:rPr>
          <w:color w:val="221F1F"/>
          <w:sz w:val="24"/>
        </w:rPr>
        <w:t>contained</w:t>
      </w:r>
      <w:proofErr w:type="gramEnd"/>
    </w:p>
    <w:p w14:paraId="00D3181D" w14:textId="77777777" w:rsidR="00016C31" w:rsidRDefault="00632607">
      <w:pPr>
        <w:ind w:left="219"/>
        <w:rPr>
          <w:sz w:val="24"/>
        </w:rPr>
      </w:pPr>
      <w:r>
        <w:rPr>
          <w:color w:val="221F1F"/>
          <w:sz w:val="24"/>
        </w:rPr>
        <w:t>in</w:t>
      </w:r>
      <w:r>
        <w:rPr>
          <w:color w:val="221F1F"/>
          <w:spacing w:val="-4"/>
          <w:sz w:val="24"/>
        </w:rPr>
        <w:t xml:space="preserve"> </w:t>
      </w:r>
      <w:r>
        <w:rPr>
          <w:color w:val="221F1F"/>
          <w:sz w:val="24"/>
        </w:rPr>
        <w:t>this</w:t>
      </w:r>
      <w:r>
        <w:rPr>
          <w:color w:val="221F1F"/>
          <w:spacing w:val="-1"/>
          <w:sz w:val="24"/>
        </w:rPr>
        <w:t xml:space="preserve"> </w:t>
      </w:r>
      <w:r>
        <w:rPr>
          <w:color w:val="221F1F"/>
          <w:sz w:val="24"/>
        </w:rPr>
        <w:t>clause</w:t>
      </w:r>
      <w:r>
        <w:rPr>
          <w:color w:val="221F1F"/>
          <w:spacing w:val="-2"/>
          <w:sz w:val="24"/>
        </w:rPr>
        <w:t xml:space="preserve"> </w:t>
      </w:r>
      <w:r>
        <w:rPr>
          <w:color w:val="221F1F"/>
          <w:sz w:val="24"/>
        </w:rPr>
        <w:t>shall</w:t>
      </w:r>
      <w:r>
        <w:rPr>
          <w:color w:val="221F1F"/>
          <w:spacing w:val="-1"/>
          <w:sz w:val="24"/>
        </w:rPr>
        <w:t xml:space="preserve"> </w:t>
      </w:r>
      <w:r>
        <w:rPr>
          <w:color w:val="221F1F"/>
          <w:sz w:val="24"/>
        </w:rPr>
        <w:t>apply</w:t>
      </w:r>
      <w:r>
        <w:rPr>
          <w:color w:val="221F1F"/>
          <w:spacing w:val="-5"/>
          <w:sz w:val="24"/>
        </w:rPr>
        <w:t xml:space="preserve"> </w:t>
      </w:r>
      <w:r>
        <w:rPr>
          <w:color w:val="221F1F"/>
          <w:sz w:val="24"/>
        </w:rPr>
        <w:t>with</w:t>
      </w:r>
      <w:r>
        <w:rPr>
          <w:color w:val="221F1F"/>
          <w:spacing w:val="-1"/>
          <w:sz w:val="24"/>
        </w:rPr>
        <w:t xml:space="preserve"> </w:t>
      </w:r>
      <w:r>
        <w:rPr>
          <w:color w:val="221F1F"/>
          <w:sz w:val="24"/>
        </w:rPr>
        <w:t>equal force</w:t>
      </w:r>
      <w:r>
        <w:rPr>
          <w:color w:val="221F1F"/>
          <w:spacing w:val="-2"/>
          <w:sz w:val="24"/>
        </w:rPr>
        <w:t xml:space="preserve"> </w:t>
      </w:r>
      <w:r>
        <w:rPr>
          <w:color w:val="221F1F"/>
          <w:sz w:val="24"/>
        </w:rPr>
        <w:t>to</w:t>
      </w:r>
      <w:r>
        <w:rPr>
          <w:color w:val="221F1F"/>
          <w:spacing w:val="-1"/>
          <w:sz w:val="24"/>
        </w:rPr>
        <w:t xml:space="preserve"> </w:t>
      </w:r>
      <w:r>
        <w:rPr>
          <w:color w:val="221F1F"/>
          <w:sz w:val="24"/>
        </w:rPr>
        <w:t>all</w:t>
      </w:r>
      <w:r>
        <w:rPr>
          <w:color w:val="221F1F"/>
          <w:spacing w:val="-1"/>
          <w:sz w:val="24"/>
        </w:rPr>
        <w:t xml:space="preserve"> </w:t>
      </w:r>
      <w:r>
        <w:rPr>
          <w:color w:val="221F1F"/>
          <w:sz w:val="24"/>
        </w:rPr>
        <w:t>of</w:t>
      </w:r>
      <w:r>
        <w:rPr>
          <w:color w:val="221F1F"/>
          <w:spacing w:val="-3"/>
          <w:sz w:val="24"/>
        </w:rPr>
        <w:t xml:space="preserve"> </w:t>
      </w:r>
      <w:r>
        <w:rPr>
          <w:color w:val="221F1F"/>
          <w:sz w:val="24"/>
        </w:rPr>
        <w:t>these</w:t>
      </w:r>
      <w:r>
        <w:rPr>
          <w:color w:val="221F1F"/>
          <w:spacing w:val="-2"/>
          <w:sz w:val="24"/>
        </w:rPr>
        <w:t xml:space="preserve"> included.</w:t>
      </w:r>
    </w:p>
    <w:p w14:paraId="3D50BF71" w14:textId="77777777" w:rsidR="00016C31" w:rsidRDefault="00016C31">
      <w:pPr>
        <w:pStyle w:val="BodyText"/>
        <w:rPr>
          <w:sz w:val="24"/>
        </w:rPr>
      </w:pPr>
    </w:p>
    <w:p w14:paraId="5DCD20A6" w14:textId="77777777" w:rsidR="00016C31" w:rsidRDefault="00632607">
      <w:pPr>
        <w:spacing w:before="1"/>
        <w:ind w:left="219" w:right="999"/>
        <w:rPr>
          <w:sz w:val="24"/>
        </w:rPr>
      </w:pPr>
      <w:r>
        <w:rPr>
          <w:color w:val="221F1F"/>
          <w:sz w:val="24"/>
        </w:rPr>
        <w:t>"Contract"</w:t>
      </w:r>
      <w:r>
        <w:rPr>
          <w:color w:val="221F1F"/>
          <w:spacing w:val="-4"/>
          <w:sz w:val="24"/>
        </w:rPr>
        <w:t xml:space="preserve"> </w:t>
      </w:r>
      <w:r>
        <w:rPr>
          <w:color w:val="221F1F"/>
          <w:sz w:val="24"/>
        </w:rPr>
        <w:t>and</w:t>
      </w:r>
      <w:r>
        <w:rPr>
          <w:color w:val="221F1F"/>
          <w:spacing w:val="-6"/>
          <w:sz w:val="24"/>
        </w:rPr>
        <w:t xml:space="preserve"> </w:t>
      </w:r>
      <w:r>
        <w:rPr>
          <w:color w:val="221F1F"/>
          <w:sz w:val="24"/>
        </w:rPr>
        <w:t>"Task</w:t>
      </w:r>
      <w:r>
        <w:rPr>
          <w:color w:val="221F1F"/>
          <w:spacing w:val="-6"/>
          <w:sz w:val="24"/>
        </w:rPr>
        <w:t xml:space="preserve"> </w:t>
      </w:r>
      <w:r>
        <w:rPr>
          <w:color w:val="221F1F"/>
          <w:sz w:val="24"/>
        </w:rPr>
        <w:t>Order"</w:t>
      </w:r>
      <w:r>
        <w:rPr>
          <w:color w:val="221F1F"/>
          <w:spacing w:val="-5"/>
          <w:sz w:val="24"/>
        </w:rPr>
        <w:t xml:space="preserve"> </w:t>
      </w:r>
      <w:r>
        <w:rPr>
          <w:color w:val="221F1F"/>
          <w:sz w:val="24"/>
        </w:rPr>
        <w:t>shall</w:t>
      </w:r>
      <w:r>
        <w:rPr>
          <w:color w:val="221F1F"/>
          <w:spacing w:val="-5"/>
          <w:sz w:val="24"/>
        </w:rPr>
        <w:t xml:space="preserve"> </w:t>
      </w:r>
      <w:r>
        <w:rPr>
          <w:color w:val="221F1F"/>
          <w:sz w:val="24"/>
        </w:rPr>
        <w:t>be</w:t>
      </w:r>
      <w:r>
        <w:rPr>
          <w:color w:val="221F1F"/>
          <w:spacing w:val="-7"/>
          <w:sz w:val="24"/>
        </w:rPr>
        <w:t xml:space="preserve"> </w:t>
      </w:r>
      <w:r>
        <w:rPr>
          <w:color w:val="221F1F"/>
          <w:sz w:val="24"/>
        </w:rPr>
        <w:t>used</w:t>
      </w:r>
      <w:r>
        <w:rPr>
          <w:color w:val="221F1F"/>
          <w:spacing w:val="-6"/>
          <w:sz w:val="24"/>
        </w:rPr>
        <w:t xml:space="preserve"> </w:t>
      </w:r>
      <w:r>
        <w:rPr>
          <w:color w:val="221F1F"/>
          <w:sz w:val="24"/>
        </w:rPr>
        <w:t>as</w:t>
      </w:r>
      <w:r>
        <w:rPr>
          <w:color w:val="221F1F"/>
          <w:spacing w:val="-6"/>
          <w:sz w:val="24"/>
        </w:rPr>
        <w:t xml:space="preserve"> </w:t>
      </w:r>
      <w:r>
        <w:rPr>
          <w:color w:val="221F1F"/>
          <w:sz w:val="24"/>
        </w:rPr>
        <w:t>applicable</w:t>
      </w:r>
      <w:r>
        <w:rPr>
          <w:color w:val="221F1F"/>
          <w:spacing w:val="-6"/>
          <w:sz w:val="24"/>
        </w:rPr>
        <w:t xml:space="preserve"> </w:t>
      </w:r>
      <w:r>
        <w:rPr>
          <w:color w:val="221F1F"/>
          <w:sz w:val="24"/>
        </w:rPr>
        <w:t>to</w:t>
      </w:r>
      <w:r>
        <w:rPr>
          <w:color w:val="221F1F"/>
          <w:spacing w:val="-6"/>
          <w:sz w:val="24"/>
        </w:rPr>
        <w:t xml:space="preserve"> </w:t>
      </w:r>
      <w:r>
        <w:rPr>
          <w:color w:val="221F1F"/>
          <w:sz w:val="24"/>
        </w:rPr>
        <w:t>the</w:t>
      </w:r>
      <w:r>
        <w:rPr>
          <w:color w:val="221F1F"/>
          <w:spacing w:val="-6"/>
          <w:sz w:val="24"/>
        </w:rPr>
        <w:t xml:space="preserve"> </w:t>
      </w:r>
      <w:r>
        <w:rPr>
          <w:color w:val="221F1F"/>
          <w:sz w:val="24"/>
        </w:rPr>
        <w:t>level</w:t>
      </w:r>
      <w:r>
        <w:rPr>
          <w:color w:val="221F1F"/>
          <w:spacing w:val="-5"/>
          <w:sz w:val="24"/>
        </w:rPr>
        <w:t xml:space="preserve"> </w:t>
      </w:r>
      <w:r>
        <w:rPr>
          <w:color w:val="221F1F"/>
          <w:sz w:val="24"/>
        </w:rPr>
        <w:t>at</w:t>
      </w:r>
      <w:r>
        <w:rPr>
          <w:color w:val="221F1F"/>
          <w:spacing w:val="-5"/>
          <w:sz w:val="24"/>
        </w:rPr>
        <w:t xml:space="preserve"> </w:t>
      </w:r>
      <w:r>
        <w:rPr>
          <w:color w:val="221F1F"/>
          <w:sz w:val="24"/>
        </w:rPr>
        <w:t>which</w:t>
      </w:r>
      <w:r>
        <w:rPr>
          <w:color w:val="221F1F"/>
          <w:spacing w:val="-6"/>
          <w:sz w:val="24"/>
        </w:rPr>
        <w:t xml:space="preserve"> </w:t>
      </w:r>
      <w:r>
        <w:rPr>
          <w:color w:val="221F1F"/>
          <w:sz w:val="24"/>
        </w:rPr>
        <w:t>this</w:t>
      </w:r>
      <w:r>
        <w:rPr>
          <w:color w:val="221F1F"/>
          <w:spacing w:val="-5"/>
          <w:sz w:val="24"/>
        </w:rPr>
        <w:t xml:space="preserve"> </w:t>
      </w:r>
      <w:r>
        <w:rPr>
          <w:color w:val="221F1F"/>
          <w:sz w:val="24"/>
        </w:rPr>
        <w:t>clause</w:t>
      </w:r>
      <w:r>
        <w:rPr>
          <w:color w:val="221F1F"/>
          <w:spacing w:val="-6"/>
          <w:sz w:val="24"/>
        </w:rPr>
        <w:t xml:space="preserve"> </w:t>
      </w:r>
      <w:r>
        <w:rPr>
          <w:color w:val="221F1F"/>
          <w:sz w:val="24"/>
        </w:rPr>
        <w:t>is</w:t>
      </w:r>
      <w:r>
        <w:rPr>
          <w:color w:val="221F1F"/>
          <w:spacing w:val="-6"/>
          <w:sz w:val="24"/>
        </w:rPr>
        <w:t xml:space="preserve"> </w:t>
      </w:r>
      <w:r>
        <w:rPr>
          <w:color w:val="221F1F"/>
          <w:sz w:val="24"/>
        </w:rPr>
        <w:t xml:space="preserve">being </w:t>
      </w:r>
      <w:r>
        <w:rPr>
          <w:color w:val="221F1F"/>
          <w:spacing w:val="-2"/>
          <w:sz w:val="24"/>
        </w:rPr>
        <w:t>invoked.</w:t>
      </w:r>
    </w:p>
    <w:p w14:paraId="216A7A5D" w14:textId="77777777" w:rsidR="00016C31" w:rsidRDefault="00016C31">
      <w:pPr>
        <w:pStyle w:val="BodyText"/>
        <w:spacing w:before="9"/>
        <w:rPr>
          <w:sz w:val="23"/>
        </w:rPr>
      </w:pPr>
    </w:p>
    <w:p w14:paraId="0CE51782" w14:textId="77777777" w:rsidR="00016C31" w:rsidRDefault="00632607">
      <w:pPr>
        <w:pStyle w:val="ListParagraph"/>
        <w:numPr>
          <w:ilvl w:val="0"/>
          <w:numId w:val="117"/>
        </w:numPr>
        <w:tabs>
          <w:tab w:val="left" w:pos="681"/>
        </w:tabs>
        <w:ind w:left="680" w:hanging="241"/>
        <w:rPr>
          <w:sz w:val="24"/>
        </w:rPr>
      </w:pPr>
      <w:r>
        <w:rPr>
          <w:color w:val="221F1F"/>
          <w:sz w:val="24"/>
        </w:rPr>
        <w:t>Impact</w:t>
      </w:r>
      <w:r>
        <w:rPr>
          <w:color w:val="221F1F"/>
          <w:spacing w:val="-9"/>
          <w:sz w:val="24"/>
        </w:rPr>
        <w:t xml:space="preserve"> </w:t>
      </w:r>
      <w:r>
        <w:rPr>
          <w:color w:val="221F1F"/>
          <w:sz w:val="24"/>
        </w:rPr>
        <w:t>on</w:t>
      </w:r>
      <w:r>
        <w:rPr>
          <w:color w:val="221F1F"/>
          <w:spacing w:val="-3"/>
          <w:sz w:val="24"/>
        </w:rPr>
        <w:t xml:space="preserve"> </w:t>
      </w:r>
      <w:r>
        <w:rPr>
          <w:color w:val="221F1F"/>
          <w:sz w:val="24"/>
        </w:rPr>
        <w:t>Future</w:t>
      </w:r>
      <w:r>
        <w:rPr>
          <w:color w:val="221F1F"/>
          <w:spacing w:val="-5"/>
          <w:sz w:val="24"/>
        </w:rPr>
        <w:t xml:space="preserve"> </w:t>
      </w:r>
      <w:r>
        <w:rPr>
          <w:color w:val="221F1F"/>
          <w:sz w:val="24"/>
        </w:rPr>
        <w:t>Agency</w:t>
      </w:r>
      <w:r>
        <w:rPr>
          <w:color w:val="221F1F"/>
          <w:spacing w:val="-4"/>
          <w:sz w:val="24"/>
        </w:rPr>
        <w:t xml:space="preserve"> </w:t>
      </w:r>
      <w:r>
        <w:rPr>
          <w:color w:val="221F1F"/>
          <w:sz w:val="24"/>
        </w:rPr>
        <w:t>Contracts</w:t>
      </w:r>
      <w:r>
        <w:rPr>
          <w:color w:val="221F1F"/>
          <w:spacing w:val="-5"/>
          <w:sz w:val="24"/>
        </w:rPr>
        <w:t xml:space="preserve"> </w:t>
      </w:r>
      <w:r>
        <w:rPr>
          <w:color w:val="221F1F"/>
          <w:sz w:val="24"/>
        </w:rPr>
        <w:t>and</w:t>
      </w:r>
      <w:r>
        <w:rPr>
          <w:color w:val="221F1F"/>
          <w:spacing w:val="-3"/>
          <w:sz w:val="24"/>
        </w:rPr>
        <w:t xml:space="preserve"> </w:t>
      </w:r>
      <w:r>
        <w:rPr>
          <w:color w:val="221F1F"/>
          <w:spacing w:val="-4"/>
          <w:sz w:val="24"/>
        </w:rPr>
        <w:t>TOs:</w:t>
      </w:r>
    </w:p>
    <w:p w14:paraId="4BC381E9" w14:textId="77777777" w:rsidR="00016C31" w:rsidRDefault="00016C31">
      <w:pPr>
        <w:pStyle w:val="BodyText"/>
        <w:rPr>
          <w:sz w:val="24"/>
        </w:rPr>
      </w:pPr>
    </w:p>
    <w:p w14:paraId="265B9D84" w14:textId="77777777" w:rsidR="00016C31" w:rsidRDefault="00632607">
      <w:pPr>
        <w:ind w:left="219" w:right="806"/>
        <w:rPr>
          <w:sz w:val="24"/>
        </w:rPr>
      </w:pPr>
      <w:r>
        <w:rPr>
          <w:color w:val="221F1F"/>
          <w:sz w:val="24"/>
        </w:rPr>
        <w:t>The</w:t>
      </w:r>
      <w:r>
        <w:rPr>
          <w:color w:val="221F1F"/>
          <w:spacing w:val="-7"/>
          <w:sz w:val="24"/>
        </w:rPr>
        <w:t xml:space="preserve"> </w:t>
      </w:r>
      <w:r>
        <w:rPr>
          <w:color w:val="221F1F"/>
          <w:sz w:val="24"/>
        </w:rPr>
        <w:t>following</w:t>
      </w:r>
      <w:r>
        <w:rPr>
          <w:color w:val="221F1F"/>
          <w:spacing w:val="-5"/>
          <w:sz w:val="24"/>
        </w:rPr>
        <w:t xml:space="preserve"> </w:t>
      </w:r>
      <w:r>
        <w:rPr>
          <w:color w:val="221F1F"/>
          <w:sz w:val="24"/>
        </w:rPr>
        <w:t>examples</w:t>
      </w:r>
      <w:r>
        <w:rPr>
          <w:color w:val="221F1F"/>
          <w:spacing w:val="-3"/>
          <w:sz w:val="24"/>
        </w:rPr>
        <w:t xml:space="preserve"> </w:t>
      </w:r>
      <w:r>
        <w:rPr>
          <w:color w:val="221F1F"/>
          <w:sz w:val="24"/>
        </w:rPr>
        <w:t>illustrate</w:t>
      </w:r>
      <w:r>
        <w:rPr>
          <w:color w:val="221F1F"/>
          <w:spacing w:val="-5"/>
          <w:sz w:val="24"/>
        </w:rPr>
        <w:t xml:space="preserve"> </w:t>
      </w:r>
      <w:r>
        <w:rPr>
          <w:color w:val="221F1F"/>
          <w:sz w:val="24"/>
        </w:rPr>
        <w:t>situations</w:t>
      </w:r>
      <w:r>
        <w:rPr>
          <w:color w:val="221F1F"/>
          <w:spacing w:val="-5"/>
          <w:sz w:val="24"/>
        </w:rPr>
        <w:t xml:space="preserve"> </w:t>
      </w:r>
      <w:r>
        <w:rPr>
          <w:color w:val="221F1F"/>
          <w:sz w:val="24"/>
        </w:rPr>
        <w:t>in</w:t>
      </w:r>
      <w:r>
        <w:rPr>
          <w:color w:val="221F1F"/>
          <w:spacing w:val="-5"/>
          <w:sz w:val="24"/>
        </w:rPr>
        <w:t xml:space="preserve"> </w:t>
      </w:r>
      <w:r>
        <w:rPr>
          <w:color w:val="221F1F"/>
          <w:sz w:val="24"/>
        </w:rPr>
        <w:t>which</w:t>
      </w:r>
      <w:r>
        <w:rPr>
          <w:color w:val="221F1F"/>
          <w:spacing w:val="-5"/>
          <w:sz w:val="24"/>
        </w:rPr>
        <w:t xml:space="preserve"> </w:t>
      </w:r>
      <w:r>
        <w:rPr>
          <w:color w:val="221F1F"/>
          <w:sz w:val="24"/>
        </w:rPr>
        <w:t>questions</w:t>
      </w:r>
      <w:r>
        <w:rPr>
          <w:color w:val="221F1F"/>
          <w:spacing w:val="-5"/>
          <w:sz w:val="24"/>
        </w:rPr>
        <w:t xml:space="preserve"> </w:t>
      </w:r>
      <w:r>
        <w:rPr>
          <w:color w:val="221F1F"/>
          <w:sz w:val="24"/>
        </w:rPr>
        <w:t>concerning organizational</w:t>
      </w:r>
      <w:r>
        <w:rPr>
          <w:color w:val="221F1F"/>
          <w:spacing w:val="-5"/>
          <w:sz w:val="24"/>
        </w:rPr>
        <w:t xml:space="preserve"> </w:t>
      </w:r>
      <w:r>
        <w:rPr>
          <w:color w:val="221F1F"/>
          <w:sz w:val="24"/>
        </w:rPr>
        <w:t>conflicts of interest may arise. They are not all inclusive, but are intended to help the Contracting Officer apply general guidance to individual contract and TO situations:</w:t>
      </w:r>
    </w:p>
    <w:p w14:paraId="23B68A93" w14:textId="77777777" w:rsidR="00016C31" w:rsidRDefault="00016C31">
      <w:pPr>
        <w:pStyle w:val="BodyText"/>
        <w:rPr>
          <w:sz w:val="24"/>
        </w:rPr>
      </w:pPr>
    </w:p>
    <w:p w14:paraId="2CEEF708" w14:textId="77777777" w:rsidR="00016C31" w:rsidRDefault="00632607">
      <w:pPr>
        <w:pStyle w:val="ListParagraph"/>
        <w:numPr>
          <w:ilvl w:val="0"/>
          <w:numId w:val="116"/>
        </w:numPr>
        <w:tabs>
          <w:tab w:val="left" w:pos="441"/>
        </w:tabs>
        <w:ind w:right="943"/>
        <w:rPr>
          <w:sz w:val="24"/>
        </w:rPr>
      </w:pPr>
      <w:r>
        <w:rPr>
          <w:color w:val="221F1F"/>
          <w:sz w:val="24"/>
        </w:rPr>
        <w:t>Unequal</w:t>
      </w:r>
      <w:r>
        <w:rPr>
          <w:color w:val="221F1F"/>
          <w:spacing w:val="-4"/>
          <w:sz w:val="24"/>
        </w:rPr>
        <w:t xml:space="preserve"> </w:t>
      </w:r>
      <w:r>
        <w:rPr>
          <w:color w:val="221F1F"/>
          <w:sz w:val="24"/>
        </w:rPr>
        <w:t>access</w:t>
      </w:r>
      <w:r>
        <w:rPr>
          <w:color w:val="221F1F"/>
          <w:spacing w:val="-4"/>
          <w:sz w:val="24"/>
        </w:rPr>
        <w:t xml:space="preserve"> </w:t>
      </w:r>
      <w:r>
        <w:rPr>
          <w:color w:val="221F1F"/>
          <w:sz w:val="24"/>
        </w:rPr>
        <w:t>to</w:t>
      </w:r>
      <w:r>
        <w:rPr>
          <w:color w:val="221F1F"/>
          <w:spacing w:val="-4"/>
          <w:sz w:val="24"/>
        </w:rPr>
        <w:t xml:space="preserve"> </w:t>
      </w:r>
      <w:r>
        <w:rPr>
          <w:color w:val="221F1F"/>
          <w:sz w:val="24"/>
        </w:rPr>
        <w:t>information.</w:t>
      </w:r>
      <w:r>
        <w:rPr>
          <w:color w:val="221F1F"/>
          <w:spacing w:val="-4"/>
          <w:sz w:val="24"/>
        </w:rPr>
        <w:t xml:space="preserve"> </w:t>
      </w:r>
      <w:r>
        <w:rPr>
          <w:color w:val="221F1F"/>
          <w:sz w:val="24"/>
        </w:rPr>
        <w:t>Access</w:t>
      </w:r>
      <w:r>
        <w:rPr>
          <w:color w:val="221F1F"/>
          <w:spacing w:val="-2"/>
          <w:sz w:val="24"/>
        </w:rPr>
        <w:t xml:space="preserve"> </w:t>
      </w:r>
      <w:r>
        <w:rPr>
          <w:color w:val="221F1F"/>
          <w:sz w:val="24"/>
        </w:rPr>
        <w:t>to</w:t>
      </w:r>
      <w:r>
        <w:rPr>
          <w:color w:val="221F1F"/>
          <w:spacing w:val="-4"/>
          <w:sz w:val="24"/>
        </w:rPr>
        <w:t xml:space="preserve"> </w:t>
      </w:r>
      <w:r>
        <w:rPr>
          <w:color w:val="221F1F"/>
          <w:sz w:val="24"/>
        </w:rPr>
        <w:t>"nonpublic</w:t>
      </w:r>
      <w:r>
        <w:rPr>
          <w:color w:val="221F1F"/>
          <w:spacing w:val="-4"/>
          <w:sz w:val="24"/>
        </w:rPr>
        <w:t xml:space="preserve"> </w:t>
      </w:r>
      <w:r>
        <w:rPr>
          <w:color w:val="221F1F"/>
          <w:sz w:val="24"/>
        </w:rPr>
        <w:t>information"</w:t>
      </w:r>
      <w:r>
        <w:rPr>
          <w:color w:val="221F1F"/>
          <w:spacing w:val="-4"/>
          <w:sz w:val="24"/>
        </w:rPr>
        <w:t xml:space="preserve"> </w:t>
      </w:r>
      <w:r>
        <w:rPr>
          <w:color w:val="221F1F"/>
          <w:sz w:val="24"/>
        </w:rPr>
        <w:t>as</w:t>
      </w:r>
      <w:r>
        <w:rPr>
          <w:color w:val="221F1F"/>
          <w:spacing w:val="-4"/>
          <w:sz w:val="24"/>
        </w:rPr>
        <w:t xml:space="preserve"> </w:t>
      </w:r>
      <w:r>
        <w:rPr>
          <w:color w:val="221F1F"/>
          <w:sz w:val="24"/>
        </w:rPr>
        <w:t>part</w:t>
      </w:r>
      <w:r>
        <w:rPr>
          <w:color w:val="221F1F"/>
          <w:spacing w:val="-4"/>
          <w:sz w:val="24"/>
        </w:rPr>
        <w:t xml:space="preserve"> </w:t>
      </w:r>
      <w:r>
        <w:rPr>
          <w:color w:val="221F1F"/>
          <w:sz w:val="24"/>
        </w:rPr>
        <w:t>of</w:t>
      </w:r>
      <w:r>
        <w:rPr>
          <w:color w:val="221F1F"/>
          <w:spacing w:val="-5"/>
          <w:sz w:val="24"/>
        </w:rPr>
        <w:t xml:space="preserve"> </w:t>
      </w:r>
      <w:r>
        <w:rPr>
          <w:color w:val="221F1F"/>
          <w:sz w:val="24"/>
        </w:rPr>
        <w:t>the</w:t>
      </w:r>
      <w:r>
        <w:rPr>
          <w:color w:val="221F1F"/>
          <w:spacing w:val="-4"/>
          <w:sz w:val="24"/>
        </w:rPr>
        <w:t xml:space="preserve"> </w:t>
      </w:r>
      <w:r>
        <w:rPr>
          <w:color w:val="221F1F"/>
          <w:sz w:val="24"/>
        </w:rPr>
        <w:t>performance</w:t>
      </w:r>
      <w:r>
        <w:rPr>
          <w:color w:val="221F1F"/>
          <w:spacing w:val="-5"/>
          <w:sz w:val="24"/>
        </w:rPr>
        <w:t xml:space="preserve"> </w:t>
      </w:r>
      <w:r>
        <w:rPr>
          <w:color w:val="221F1F"/>
          <w:sz w:val="24"/>
        </w:rPr>
        <w:t>of a TO provided under the contract or work performed under a separate government contract could provide the contractor a competitive advantage in a later competition. Such an advantage could</w:t>
      </w:r>
      <w:r>
        <w:rPr>
          <w:color w:val="221F1F"/>
          <w:spacing w:val="-4"/>
          <w:sz w:val="24"/>
        </w:rPr>
        <w:t xml:space="preserve"> </w:t>
      </w:r>
      <w:r>
        <w:rPr>
          <w:color w:val="221F1F"/>
          <w:sz w:val="24"/>
        </w:rPr>
        <w:t>easily</w:t>
      </w:r>
      <w:r>
        <w:rPr>
          <w:color w:val="221F1F"/>
          <w:spacing w:val="-5"/>
          <w:sz w:val="24"/>
        </w:rPr>
        <w:t xml:space="preserve"> </w:t>
      </w:r>
      <w:r>
        <w:rPr>
          <w:color w:val="221F1F"/>
          <w:sz w:val="24"/>
        </w:rPr>
        <w:t>be</w:t>
      </w:r>
      <w:r>
        <w:rPr>
          <w:color w:val="221F1F"/>
          <w:spacing w:val="-6"/>
          <w:sz w:val="24"/>
        </w:rPr>
        <w:t xml:space="preserve"> </w:t>
      </w:r>
      <w:r>
        <w:rPr>
          <w:color w:val="221F1F"/>
          <w:sz w:val="24"/>
        </w:rPr>
        <w:t>perceived</w:t>
      </w:r>
      <w:r>
        <w:rPr>
          <w:color w:val="221F1F"/>
          <w:spacing w:val="-1"/>
          <w:sz w:val="24"/>
        </w:rPr>
        <w:t xml:space="preserve"> </w:t>
      </w:r>
      <w:r>
        <w:rPr>
          <w:color w:val="221F1F"/>
          <w:sz w:val="24"/>
        </w:rPr>
        <w:t>as</w:t>
      </w:r>
      <w:r>
        <w:rPr>
          <w:color w:val="221F1F"/>
          <w:spacing w:val="-5"/>
          <w:sz w:val="24"/>
        </w:rPr>
        <w:t xml:space="preserve"> </w:t>
      </w:r>
      <w:r>
        <w:rPr>
          <w:color w:val="221F1F"/>
          <w:sz w:val="24"/>
        </w:rPr>
        <w:t>unfair</w:t>
      </w:r>
      <w:r>
        <w:rPr>
          <w:color w:val="221F1F"/>
          <w:spacing w:val="-5"/>
          <w:sz w:val="24"/>
        </w:rPr>
        <w:t xml:space="preserve"> </w:t>
      </w:r>
      <w:r>
        <w:rPr>
          <w:color w:val="221F1F"/>
          <w:sz w:val="24"/>
        </w:rPr>
        <w:t>by</w:t>
      </w:r>
      <w:r>
        <w:rPr>
          <w:color w:val="221F1F"/>
          <w:spacing w:val="-5"/>
          <w:sz w:val="24"/>
        </w:rPr>
        <w:t xml:space="preserve"> </w:t>
      </w:r>
      <w:r>
        <w:rPr>
          <w:color w:val="221F1F"/>
          <w:sz w:val="24"/>
        </w:rPr>
        <w:t>a</w:t>
      </w:r>
      <w:r>
        <w:rPr>
          <w:color w:val="221F1F"/>
          <w:spacing w:val="-6"/>
          <w:sz w:val="24"/>
        </w:rPr>
        <w:t xml:space="preserve"> </w:t>
      </w:r>
      <w:r>
        <w:rPr>
          <w:color w:val="221F1F"/>
          <w:sz w:val="24"/>
        </w:rPr>
        <w:t>competing</w:t>
      </w:r>
      <w:r>
        <w:rPr>
          <w:color w:val="221F1F"/>
          <w:spacing w:val="-4"/>
          <w:sz w:val="24"/>
        </w:rPr>
        <w:t xml:space="preserve"> </w:t>
      </w:r>
      <w:r>
        <w:rPr>
          <w:color w:val="221F1F"/>
          <w:sz w:val="24"/>
        </w:rPr>
        <w:t>vendor</w:t>
      </w:r>
      <w:r>
        <w:rPr>
          <w:color w:val="221F1F"/>
          <w:spacing w:val="-5"/>
          <w:sz w:val="24"/>
        </w:rPr>
        <w:t xml:space="preserve"> </w:t>
      </w:r>
      <w:r>
        <w:rPr>
          <w:color w:val="221F1F"/>
          <w:sz w:val="24"/>
        </w:rPr>
        <w:t>who</w:t>
      </w:r>
      <w:r>
        <w:rPr>
          <w:color w:val="221F1F"/>
          <w:spacing w:val="-5"/>
          <w:sz w:val="24"/>
        </w:rPr>
        <w:t xml:space="preserve"> </w:t>
      </w:r>
      <w:r>
        <w:rPr>
          <w:color w:val="221F1F"/>
          <w:sz w:val="24"/>
        </w:rPr>
        <w:t>is</w:t>
      </w:r>
      <w:r>
        <w:rPr>
          <w:color w:val="221F1F"/>
          <w:spacing w:val="-5"/>
          <w:sz w:val="24"/>
        </w:rPr>
        <w:t xml:space="preserve"> </w:t>
      </w:r>
      <w:r>
        <w:rPr>
          <w:color w:val="221F1F"/>
          <w:sz w:val="24"/>
        </w:rPr>
        <w:t>not</w:t>
      </w:r>
      <w:r>
        <w:rPr>
          <w:color w:val="221F1F"/>
          <w:spacing w:val="-4"/>
          <w:sz w:val="24"/>
        </w:rPr>
        <w:t xml:space="preserve"> </w:t>
      </w:r>
      <w:r>
        <w:rPr>
          <w:color w:val="221F1F"/>
          <w:sz w:val="24"/>
        </w:rPr>
        <w:t>given</w:t>
      </w:r>
      <w:r>
        <w:rPr>
          <w:color w:val="221F1F"/>
          <w:spacing w:val="-5"/>
          <w:sz w:val="24"/>
        </w:rPr>
        <w:t xml:space="preserve"> </w:t>
      </w:r>
      <w:r>
        <w:rPr>
          <w:color w:val="221F1F"/>
          <w:sz w:val="24"/>
        </w:rPr>
        <w:t>similar</w:t>
      </w:r>
      <w:r>
        <w:rPr>
          <w:color w:val="221F1F"/>
          <w:spacing w:val="-4"/>
          <w:sz w:val="24"/>
        </w:rPr>
        <w:t xml:space="preserve"> </w:t>
      </w:r>
      <w:r>
        <w:rPr>
          <w:color w:val="221F1F"/>
          <w:sz w:val="24"/>
        </w:rPr>
        <w:t>access</w:t>
      </w:r>
      <w:r>
        <w:rPr>
          <w:color w:val="221F1F"/>
          <w:spacing w:val="-4"/>
          <w:sz w:val="24"/>
        </w:rPr>
        <w:t xml:space="preserve"> </w:t>
      </w:r>
      <w:r>
        <w:rPr>
          <w:color w:val="221F1F"/>
          <w:sz w:val="24"/>
        </w:rPr>
        <w:t>to</w:t>
      </w:r>
      <w:r>
        <w:rPr>
          <w:color w:val="221F1F"/>
          <w:spacing w:val="-5"/>
          <w:sz w:val="24"/>
        </w:rPr>
        <w:t xml:space="preserve"> </w:t>
      </w:r>
      <w:r>
        <w:rPr>
          <w:color w:val="221F1F"/>
          <w:sz w:val="24"/>
        </w:rPr>
        <w:t>the relevant information. If the requirements of the government procurement anticipate the successful vendor may have access to nonpublic information, the successful vendor should be required to submit and negotiate an acceptable mitigation plan. Alternatively, the "nonpublic information" may be provided to all vendors.</w:t>
      </w:r>
    </w:p>
    <w:p w14:paraId="6687A846" w14:textId="77777777" w:rsidR="00016C31" w:rsidRDefault="00016C31">
      <w:pPr>
        <w:pStyle w:val="BodyText"/>
        <w:spacing w:before="6"/>
        <w:rPr>
          <w:sz w:val="29"/>
        </w:rPr>
      </w:pPr>
    </w:p>
    <w:p w14:paraId="7D4F725F" w14:textId="77777777" w:rsidR="00016C31" w:rsidRDefault="00632607">
      <w:pPr>
        <w:pStyle w:val="ListParagraph"/>
        <w:numPr>
          <w:ilvl w:val="0"/>
          <w:numId w:val="116"/>
        </w:numPr>
        <w:tabs>
          <w:tab w:val="left" w:pos="441"/>
        </w:tabs>
        <w:ind w:right="911"/>
        <w:rPr>
          <w:sz w:val="24"/>
        </w:rPr>
      </w:pPr>
      <w:r>
        <w:rPr>
          <w:color w:val="221F1F"/>
          <w:sz w:val="24"/>
        </w:rPr>
        <w:t xml:space="preserve">Biased ground rules. A contractor, </w:t>
      </w:r>
      <w:proofErr w:type="gramStart"/>
      <w:r>
        <w:rPr>
          <w:color w:val="221F1F"/>
          <w:sz w:val="24"/>
        </w:rPr>
        <w:t>in the course of</w:t>
      </w:r>
      <w:proofErr w:type="gramEnd"/>
      <w:r>
        <w:rPr>
          <w:color w:val="221F1F"/>
          <w:sz w:val="24"/>
        </w:rPr>
        <w:t xml:space="preserve"> performance under a TO or contract, has in some fashion established important "ground rules" for another requirement, where the same contractor may be a competitor. For example, a contractor may have drafted the statement of work, specifications, or evaluation criteria of a future procurement. The primary concern of the government</w:t>
      </w:r>
      <w:r>
        <w:rPr>
          <w:color w:val="221F1F"/>
          <w:spacing w:val="-2"/>
          <w:sz w:val="24"/>
        </w:rPr>
        <w:t xml:space="preserve"> </w:t>
      </w:r>
      <w:r>
        <w:rPr>
          <w:color w:val="221F1F"/>
          <w:sz w:val="24"/>
        </w:rPr>
        <w:t>in</w:t>
      </w:r>
      <w:r>
        <w:rPr>
          <w:color w:val="221F1F"/>
          <w:spacing w:val="-2"/>
          <w:sz w:val="24"/>
        </w:rPr>
        <w:t xml:space="preserve"> </w:t>
      </w:r>
      <w:r>
        <w:rPr>
          <w:color w:val="221F1F"/>
          <w:sz w:val="24"/>
        </w:rPr>
        <w:t>this</w:t>
      </w:r>
      <w:r>
        <w:rPr>
          <w:color w:val="221F1F"/>
          <w:spacing w:val="-2"/>
          <w:sz w:val="24"/>
        </w:rPr>
        <w:t xml:space="preserve"> </w:t>
      </w:r>
      <w:r>
        <w:rPr>
          <w:color w:val="221F1F"/>
          <w:sz w:val="24"/>
        </w:rPr>
        <w:t>case</w:t>
      </w:r>
      <w:r>
        <w:rPr>
          <w:color w:val="221F1F"/>
          <w:spacing w:val="-3"/>
          <w:sz w:val="24"/>
        </w:rPr>
        <w:t xml:space="preserve"> </w:t>
      </w:r>
      <w:r>
        <w:rPr>
          <w:color w:val="221F1F"/>
          <w:sz w:val="24"/>
        </w:rPr>
        <w:t>is</w:t>
      </w:r>
      <w:r>
        <w:rPr>
          <w:color w:val="221F1F"/>
          <w:spacing w:val="-2"/>
          <w:sz w:val="24"/>
        </w:rPr>
        <w:t xml:space="preserve"> </w:t>
      </w:r>
      <w:r>
        <w:rPr>
          <w:color w:val="221F1F"/>
          <w:sz w:val="24"/>
        </w:rPr>
        <w:t>that</w:t>
      </w:r>
      <w:r>
        <w:rPr>
          <w:color w:val="221F1F"/>
          <w:spacing w:val="-2"/>
          <w:sz w:val="24"/>
        </w:rPr>
        <w:t xml:space="preserve"> </w:t>
      </w:r>
      <w:r>
        <w:rPr>
          <w:color w:val="221F1F"/>
          <w:sz w:val="24"/>
        </w:rPr>
        <w:t>a</w:t>
      </w:r>
      <w:r>
        <w:rPr>
          <w:color w:val="221F1F"/>
          <w:spacing w:val="-3"/>
          <w:sz w:val="24"/>
        </w:rPr>
        <w:t xml:space="preserve"> </w:t>
      </w:r>
      <w:r>
        <w:rPr>
          <w:color w:val="221F1F"/>
          <w:sz w:val="24"/>
        </w:rPr>
        <w:t>contractor</w:t>
      </w:r>
      <w:r>
        <w:rPr>
          <w:color w:val="221F1F"/>
          <w:spacing w:val="-2"/>
          <w:sz w:val="24"/>
        </w:rPr>
        <w:t xml:space="preserve"> </w:t>
      </w:r>
      <w:r>
        <w:rPr>
          <w:color w:val="221F1F"/>
          <w:sz w:val="24"/>
        </w:rPr>
        <w:t>so</w:t>
      </w:r>
      <w:r>
        <w:rPr>
          <w:color w:val="221F1F"/>
          <w:spacing w:val="-2"/>
          <w:sz w:val="24"/>
        </w:rPr>
        <w:t xml:space="preserve"> </w:t>
      </w:r>
      <w:r>
        <w:rPr>
          <w:color w:val="221F1F"/>
          <w:sz w:val="24"/>
        </w:rPr>
        <w:t>situated</w:t>
      </w:r>
      <w:r>
        <w:rPr>
          <w:color w:val="221F1F"/>
          <w:spacing w:val="-2"/>
          <w:sz w:val="24"/>
        </w:rPr>
        <w:t xml:space="preserve"> </w:t>
      </w:r>
      <w:r>
        <w:rPr>
          <w:color w:val="221F1F"/>
          <w:sz w:val="24"/>
        </w:rPr>
        <w:t>could</w:t>
      </w:r>
      <w:r>
        <w:rPr>
          <w:color w:val="221F1F"/>
          <w:spacing w:val="-2"/>
          <w:sz w:val="24"/>
        </w:rPr>
        <w:t xml:space="preserve"> </w:t>
      </w:r>
      <w:r>
        <w:rPr>
          <w:color w:val="221F1F"/>
          <w:sz w:val="24"/>
        </w:rPr>
        <w:t>slant</w:t>
      </w:r>
      <w:r>
        <w:rPr>
          <w:color w:val="221F1F"/>
          <w:spacing w:val="-2"/>
          <w:sz w:val="24"/>
        </w:rPr>
        <w:t xml:space="preserve"> </w:t>
      </w:r>
      <w:r>
        <w:rPr>
          <w:color w:val="221F1F"/>
          <w:sz w:val="24"/>
        </w:rPr>
        <w:t>key aspects</w:t>
      </w:r>
      <w:r>
        <w:rPr>
          <w:color w:val="221F1F"/>
          <w:spacing w:val="-2"/>
          <w:sz w:val="24"/>
        </w:rPr>
        <w:t xml:space="preserve"> </w:t>
      </w:r>
      <w:r>
        <w:rPr>
          <w:color w:val="221F1F"/>
          <w:sz w:val="24"/>
        </w:rPr>
        <w:t>of</w:t>
      </w:r>
      <w:r>
        <w:rPr>
          <w:color w:val="221F1F"/>
          <w:spacing w:val="-2"/>
          <w:sz w:val="24"/>
        </w:rPr>
        <w:t xml:space="preserve"> </w:t>
      </w:r>
      <w:r>
        <w:rPr>
          <w:color w:val="221F1F"/>
          <w:sz w:val="24"/>
        </w:rPr>
        <w:t>procurement</w:t>
      </w:r>
      <w:r>
        <w:rPr>
          <w:color w:val="221F1F"/>
          <w:spacing w:val="-2"/>
          <w:sz w:val="24"/>
        </w:rPr>
        <w:t xml:space="preserve"> </w:t>
      </w:r>
      <w:r>
        <w:rPr>
          <w:color w:val="221F1F"/>
          <w:sz w:val="24"/>
        </w:rPr>
        <w:t xml:space="preserve">in its own favor, to the unfair disadvantage of competing vendors. If the requirements of the government procurement anticipate the contractor may have been </w:t>
      </w:r>
      <w:proofErr w:type="gramStart"/>
      <w:r>
        <w:rPr>
          <w:color w:val="221F1F"/>
          <w:sz w:val="24"/>
        </w:rPr>
        <w:t>in a position</w:t>
      </w:r>
      <w:proofErr w:type="gramEnd"/>
      <w:r>
        <w:rPr>
          <w:color w:val="221F1F"/>
          <w:sz w:val="24"/>
        </w:rPr>
        <w:t xml:space="preserve"> to establish important</w:t>
      </w:r>
      <w:r>
        <w:rPr>
          <w:color w:val="221F1F"/>
          <w:spacing w:val="-7"/>
          <w:sz w:val="24"/>
        </w:rPr>
        <w:t xml:space="preserve"> </w:t>
      </w:r>
      <w:r>
        <w:rPr>
          <w:color w:val="221F1F"/>
          <w:sz w:val="24"/>
        </w:rPr>
        <w:t>ground</w:t>
      </w:r>
      <w:r>
        <w:rPr>
          <w:color w:val="221F1F"/>
          <w:spacing w:val="-8"/>
          <w:sz w:val="24"/>
        </w:rPr>
        <w:t xml:space="preserve"> </w:t>
      </w:r>
      <w:r>
        <w:rPr>
          <w:color w:val="221F1F"/>
          <w:sz w:val="24"/>
        </w:rPr>
        <w:t>rules,</w:t>
      </w:r>
      <w:r>
        <w:rPr>
          <w:color w:val="221F1F"/>
          <w:spacing w:val="-6"/>
          <w:sz w:val="24"/>
        </w:rPr>
        <w:t xml:space="preserve"> </w:t>
      </w:r>
      <w:r>
        <w:rPr>
          <w:color w:val="221F1F"/>
          <w:sz w:val="24"/>
        </w:rPr>
        <w:t>including</w:t>
      </w:r>
      <w:r>
        <w:rPr>
          <w:color w:val="221F1F"/>
          <w:spacing w:val="-7"/>
          <w:sz w:val="24"/>
        </w:rPr>
        <w:t xml:space="preserve"> </w:t>
      </w:r>
      <w:r>
        <w:rPr>
          <w:color w:val="221F1F"/>
          <w:sz w:val="24"/>
        </w:rPr>
        <w:t>but</w:t>
      </w:r>
      <w:r>
        <w:rPr>
          <w:color w:val="221F1F"/>
          <w:spacing w:val="-8"/>
          <w:sz w:val="24"/>
        </w:rPr>
        <w:t xml:space="preserve"> </w:t>
      </w:r>
      <w:r>
        <w:rPr>
          <w:color w:val="221F1F"/>
          <w:sz w:val="24"/>
        </w:rPr>
        <w:t>not</w:t>
      </w:r>
      <w:r>
        <w:rPr>
          <w:color w:val="221F1F"/>
          <w:spacing w:val="-8"/>
          <w:sz w:val="24"/>
        </w:rPr>
        <w:t xml:space="preserve"> </w:t>
      </w:r>
      <w:r>
        <w:rPr>
          <w:color w:val="221F1F"/>
          <w:sz w:val="24"/>
        </w:rPr>
        <w:t>limited</w:t>
      </w:r>
      <w:r>
        <w:rPr>
          <w:color w:val="221F1F"/>
          <w:spacing w:val="-8"/>
          <w:sz w:val="24"/>
        </w:rPr>
        <w:t xml:space="preserve"> </w:t>
      </w:r>
      <w:r>
        <w:rPr>
          <w:color w:val="221F1F"/>
          <w:sz w:val="24"/>
        </w:rPr>
        <w:t>to</w:t>
      </w:r>
      <w:r>
        <w:rPr>
          <w:color w:val="221F1F"/>
          <w:spacing w:val="-8"/>
          <w:sz w:val="24"/>
        </w:rPr>
        <w:t xml:space="preserve"> </w:t>
      </w:r>
      <w:r>
        <w:rPr>
          <w:color w:val="221F1F"/>
          <w:sz w:val="24"/>
        </w:rPr>
        <w:t>those</w:t>
      </w:r>
      <w:r>
        <w:rPr>
          <w:color w:val="221F1F"/>
          <w:spacing w:val="-8"/>
          <w:sz w:val="24"/>
        </w:rPr>
        <w:t xml:space="preserve"> </w:t>
      </w:r>
      <w:r>
        <w:rPr>
          <w:color w:val="221F1F"/>
          <w:sz w:val="24"/>
        </w:rPr>
        <w:t>described</w:t>
      </w:r>
      <w:r>
        <w:rPr>
          <w:color w:val="221F1F"/>
          <w:spacing w:val="-8"/>
          <w:sz w:val="24"/>
        </w:rPr>
        <w:t xml:space="preserve"> </w:t>
      </w:r>
      <w:r>
        <w:rPr>
          <w:color w:val="221F1F"/>
          <w:sz w:val="24"/>
        </w:rPr>
        <w:t>herein,</w:t>
      </w:r>
      <w:r>
        <w:rPr>
          <w:color w:val="221F1F"/>
          <w:spacing w:val="-3"/>
          <w:sz w:val="24"/>
        </w:rPr>
        <w:t xml:space="preserve"> </w:t>
      </w:r>
      <w:r>
        <w:rPr>
          <w:color w:val="221F1F"/>
          <w:sz w:val="24"/>
        </w:rPr>
        <w:t>the</w:t>
      </w:r>
      <w:r>
        <w:rPr>
          <w:color w:val="221F1F"/>
          <w:spacing w:val="-9"/>
          <w:sz w:val="24"/>
        </w:rPr>
        <w:t xml:space="preserve"> </w:t>
      </w:r>
      <w:r>
        <w:rPr>
          <w:color w:val="221F1F"/>
          <w:sz w:val="24"/>
        </w:rPr>
        <w:t>contractor</w:t>
      </w:r>
      <w:r>
        <w:rPr>
          <w:color w:val="221F1F"/>
          <w:spacing w:val="-8"/>
          <w:sz w:val="24"/>
        </w:rPr>
        <w:t xml:space="preserve"> </w:t>
      </w:r>
      <w:r>
        <w:rPr>
          <w:color w:val="221F1F"/>
          <w:sz w:val="24"/>
        </w:rPr>
        <w:t>should be required to submit and negotiate an acceptable mitigation plan.</w:t>
      </w:r>
    </w:p>
    <w:p w14:paraId="6BE3AAC2" w14:textId="77777777" w:rsidR="00016C31" w:rsidRDefault="00016C31">
      <w:pPr>
        <w:pStyle w:val="BodyText"/>
        <w:spacing w:before="1"/>
        <w:rPr>
          <w:sz w:val="24"/>
        </w:rPr>
      </w:pPr>
    </w:p>
    <w:p w14:paraId="181AC53F" w14:textId="77777777" w:rsidR="00016C31" w:rsidRDefault="00900DE8">
      <w:pPr>
        <w:pStyle w:val="ListParagraph"/>
        <w:numPr>
          <w:ilvl w:val="0"/>
          <w:numId w:val="116"/>
        </w:numPr>
        <w:tabs>
          <w:tab w:val="left" w:pos="441"/>
        </w:tabs>
        <w:ind w:right="993"/>
        <w:rPr>
          <w:sz w:val="24"/>
        </w:rPr>
      </w:pPr>
      <w:r>
        <w:pict w14:anchorId="73C97D62">
          <v:rect id="docshape27" o:spid="_x0000_s1105" style="position:absolute;left:0;text-align:left;margin-left:59.5pt;margin-top:114.15pt;width:515pt;height:1.45pt;z-index:-18507776;mso-position-horizontal-relative:page" fillcolor="#0e233d" stroked="f">
            <w10:wrap anchorx="page"/>
          </v:rect>
        </w:pict>
      </w:r>
      <w:r w:rsidR="00632607">
        <w:rPr>
          <w:color w:val="221F1F"/>
          <w:sz w:val="24"/>
        </w:rPr>
        <w:t>Impaired</w:t>
      </w:r>
      <w:r w:rsidR="00632607">
        <w:rPr>
          <w:color w:val="221F1F"/>
          <w:spacing w:val="-6"/>
          <w:sz w:val="24"/>
        </w:rPr>
        <w:t xml:space="preserve"> </w:t>
      </w:r>
      <w:r w:rsidR="00632607">
        <w:rPr>
          <w:color w:val="221F1F"/>
          <w:sz w:val="24"/>
        </w:rPr>
        <w:t>objectivity.</w:t>
      </w:r>
      <w:r w:rsidR="00632607">
        <w:rPr>
          <w:color w:val="221F1F"/>
          <w:spacing w:val="-5"/>
          <w:sz w:val="24"/>
        </w:rPr>
        <w:t xml:space="preserve"> </w:t>
      </w:r>
      <w:r w:rsidR="00632607">
        <w:rPr>
          <w:color w:val="221F1F"/>
          <w:sz w:val="24"/>
        </w:rPr>
        <w:t>A</w:t>
      </w:r>
      <w:r w:rsidR="00632607">
        <w:rPr>
          <w:color w:val="221F1F"/>
          <w:spacing w:val="-6"/>
          <w:sz w:val="24"/>
        </w:rPr>
        <w:t xml:space="preserve"> </w:t>
      </w:r>
      <w:r w:rsidR="00632607">
        <w:rPr>
          <w:color w:val="221F1F"/>
          <w:sz w:val="24"/>
        </w:rPr>
        <w:t>contractor</w:t>
      </w:r>
      <w:r w:rsidR="00632607">
        <w:rPr>
          <w:color w:val="221F1F"/>
          <w:spacing w:val="-5"/>
          <w:sz w:val="24"/>
        </w:rPr>
        <w:t xml:space="preserve"> </w:t>
      </w:r>
      <w:proofErr w:type="gramStart"/>
      <w:r w:rsidR="00632607">
        <w:rPr>
          <w:color w:val="221F1F"/>
          <w:sz w:val="24"/>
        </w:rPr>
        <w:t>in</w:t>
      </w:r>
      <w:r w:rsidR="00632607">
        <w:rPr>
          <w:color w:val="221F1F"/>
          <w:spacing w:val="-6"/>
          <w:sz w:val="24"/>
        </w:rPr>
        <w:t xml:space="preserve"> </w:t>
      </w:r>
      <w:r w:rsidR="00632607">
        <w:rPr>
          <w:color w:val="221F1F"/>
          <w:sz w:val="24"/>
        </w:rPr>
        <w:t>the</w:t>
      </w:r>
      <w:r w:rsidR="00632607">
        <w:rPr>
          <w:color w:val="221F1F"/>
          <w:spacing w:val="-6"/>
          <w:sz w:val="24"/>
        </w:rPr>
        <w:t xml:space="preserve"> </w:t>
      </w:r>
      <w:r w:rsidR="00632607">
        <w:rPr>
          <w:color w:val="221F1F"/>
          <w:sz w:val="24"/>
        </w:rPr>
        <w:t>course</w:t>
      </w:r>
      <w:r w:rsidR="00632607">
        <w:rPr>
          <w:color w:val="221F1F"/>
          <w:spacing w:val="-7"/>
          <w:sz w:val="24"/>
        </w:rPr>
        <w:t xml:space="preserve"> </w:t>
      </w:r>
      <w:r w:rsidR="00632607">
        <w:rPr>
          <w:color w:val="221F1F"/>
          <w:sz w:val="24"/>
        </w:rPr>
        <w:t>of</w:t>
      </w:r>
      <w:proofErr w:type="gramEnd"/>
      <w:r w:rsidR="00632607">
        <w:rPr>
          <w:color w:val="221F1F"/>
          <w:spacing w:val="-4"/>
          <w:sz w:val="24"/>
        </w:rPr>
        <w:t xml:space="preserve"> </w:t>
      </w:r>
      <w:r w:rsidR="00632607">
        <w:rPr>
          <w:color w:val="221F1F"/>
          <w:sz w:val="24"/>
        </w:rPr>
        <w:t>performance</w:t>
      </w:r>
      <w:r w:rsidR="00632607">
        <w:rPr>
          <w:color w:val="221F1F"/>
          <w:spacing w:val="-6"/>
          <w:sz w:val="24"/>
        </w:rPr>
        <w:t xml:space="preserve"> </w:t>
      </w:r>
      <w:r w:rsidR="00632607">
        <w:rPr>
          <w:color w:val="221F1F"/>
          <w:sz w:val="24"/>
        </w:rPr>
        <w:t>of</w:t>
      </w:r>
      <w:r w:rsidR="00632607">
        <w:rPr>
          <w:color w:val="221F1F"/>
          <w:spacing w:val="-7"/>
          <w:sz w:val="24"/>
        </w:rPr>
        <w:t xml:space="preserve"> </w:t>
      </w:r>
      <w:r w:rsidR="00632607">
        <w:rPr>
          <w:color w:val="221F1F"/>
          <w:sz w:val="24"/>
        </w:rPr>
        <w:t>a</w:t>
      </w:r>
      <w:r w:rsidR="00632607">
        <w:rPr>
          <w:color w:val="221F1F"/>
          <w:spacing w:val="-7"/>
          <w:sz w:val="24"/>
        </w:rPr>
        <w:t xml:space="preserve"> </w:t>
      </w:r>
      <w:r w:rsidR="00632607">
        <w:rPr>
          <w:color w:val="221F1F"/>
          <w:sz w:val="24"/>
        </w:rPr>
        <w:t>TO</w:t>
      </w:r>
      <w:r w:rsidR="00632607">
        <w:rPr>
          <w:color w:val="221F1F"/>
          <w:spacing w:val="-6"/>
          <w:sz w:val="24"/>
        </w:rPr>
        <w:t xml:space="preserve"> </w:t>
      </w:r>
      <w:r w:rsidR="00632607">
        <w:rPr>
          <w:color w:val="221F1F"/>
          <w:sz w:val="24"/>
        </w:rPr>
        <w:t>or</w:t>
      </w:r>
      <w:r w:rsidR="00632607">
        <w:rPr>
          <w:color w:val="221F1F"/>
          <w:spacing w:val="-4"/>
          <w:sz w:val="24"/>
        </w:rPr>
        <w:t xml:space="preserve"> </w:t>
      </w:r>
      <w:r w:rsidR="00632607">
        <w:rPr>
          <w:color w:val="221F1F"/>
          <w:sz w:val="24"/>
        </w:rPr>
        <w:t>contract,</w:t>
      </w:r>
      <w:r w:rsidR="00632607">
        <w:rPr>
          <w:color w:val="221F1F"/>
          <w:spacing w:val="-5"/>
          <w:sz w:val="24"/>
        </w:rPr>
        <w:t xml:space="preserve"> </w:t>
      </w:r>
      <w:r w:rsidR="00632607">
        <w:rPr>
          <w:color w:val="221F1F"/>
          <w:sz w:val="24"/>
        </w:rPr>
        <w:t>is</w:t>
      </w:r>
      <w:r w:rsidR="00632607">
        <w:rPr>
          <w:color w:val="221F1F"/>
          <w:spacing w:val="-6"/>
          <w:sz w:val="24"/>
        </w:rPr>
        <w:t xml:space="preserve"> </w:t>
      </w:r>
      <w:r w:rsidR="00632607">
        <w:rPr>
          <w:color w:val="221F1F"/>
          <w:sz w:val="24"/>
        </w:rPr>
        <w:t>placed</w:t>
      </w:r>
      <w:r w:rsidR="00632607">
        <w:rPr>
          <w:color w:val="221F1F"/>
          <w:spacing w:val="-3"/>
          <w:sz w:val="24"/>
        </w:rPr>
        <w:t xml:space="preserve"> </w:t>
      </w:r>
      <w:r w:rsidR="00632607">
        <w:rPr>
          <w:color w:val="221F1F"/>
          <w:sz w:val="24"/>
        </w:rPr>
        <w:t>in a situation of providing assessment and evaluation findings over itself, or another business division, or subsidiary of the same corporation, or other entity with which it has a significant financial</w:t>
      </w:r>
      <w:r w:rsidR="00632607">
        <w:rPr>
          <w:color w:val="221F1F"/>
          <w:spacing w:val="-2"/>
          <w:sz w:val="24"/>
        </w:rPr>
        <w:t xml:space="preserve"> </w:t>
      </w:r>
      <w:r w:rsidR="00632607">
        <w:rPr>
          <w:color w:val="221F1F"/>
          <w:sz w:val="24"/>
        </w:rPr>
        <w:t>relationship.</w:t>
      </w:r>
      <w:r w:rsidR="00632607">
        <w:rPr>
          <w:color w:val="221F1F"/>
          <w:spacing w:val="-2"/>
          <w:sz w:val="24"/>
        </w:rPr>
        <w:t xml:space="preserve"> </w:t>
      </w:r>
      <w:r w:rsidR="00632607">
        <w:rPr>
          <w:color w:val="221F1F"/>
          <w:sz w:val="24"/>
        </w:rPr>
        <w:t>The</w:t>
      </w:r>
      <w:r w:rsidR="00632607">
        <w:rPr>
          <w:color w:val="221F1F"/>
          <w:spacing w:val="-3"/>
          <w:sz w:val="24"/>
        </w:rPr>
        <w:t xml:space="preserve"> </w:t>
      </w:r>
      <w:r w:rsidR="00632607">
        <w:rPr>
          <w:color w:val="221F1F"/>
          <w:sz w:val="24"/>
        </w:rPr>
        <w:t>concern</w:t>
      </w:r>
      <w:r w:rsidR="00632607">
        <w:rPr>
          <w:color w:val="221F1F"/>
          <w:spacing w:val="-2"/>
          <w:sz w:val="24"/>
        </w:rPr>
        <w:t xml:space="preserve"> </w:t>
      </w:r>
      <w:r w:rsidR="00632607">
        <w:rPr>
          <w:color w:val="221F1F"/>
          <w:sz w:val="24"/>
        </w:rPr>
        <w:t>in</w:t>
      </w:r>
      <w:r w:rsidR="00632607">
        <w:rPr>
          <w:color w:val="221F1F"/>
          <w:spacing w:val="-2"/>
          <w:sz w:val="24"/>
        </w:rPr>
        <w:t xml:space="preserve"> </w:t>
      </w:r>
      <w:r w:rsidR="00632607">
        <w:rPr>
          <w:color w:val="221F1F"/>
          <w:sz w:val="24"/>
        </w:rPr>
        <w:t>this</w:t>
      </w:r>
      <w:r w:rsidR="00632607">
        <w:rPr>
          <w:color w:val="221F1F"/>
          <w:spacing w:val="-2"/>
          <w:sz w:val="24"/>
        </w:rPr>
        <w:t xml:space="preserve"> </w:t>
      </w:r>
      <w:r w:rsidR="00632607">
        <w:rPr>
          <w:color w:val="221F1F"/>
          <w:sz w:val="24"/>
        </w:rPr>
        <w:t>case</w:t>
      </w:r>
      <w:r w:rsidR="00632607">
        <w:rPr>
          <w:color w:val="221F1F"/>
          <w:spacing w:val="-3"/>
          <w:sz w:val="24"/>
        </w:rPr>
        <w:t xml:space="preserve"> </w:t>
      </w:r>
      <w:r w:rsidR="00632607">
        <w:rPr>
          <w:color w:val="221F1F"/>
          <w:sz w:val="24"/>
        </w:rPr>
        <w:t>is</w:t>
      </w:r>
      <w:r w:rsidR="00632607">
        <w:rPr>
          <w:color w:val="221F1F"/>
          <w:spacing w:val="-2"/>
          <w:sz w:val="24"/>
        </w:rPr>
        <w:t xml:space="preserve"> </w:t>
      </w:r>
      <w:r w:rsidR="00632607">
        <w:rPr>
          <w:color w:val="221F1F"/>
          <w:sz w:val="24"/>
        </w:rPr>
        <w:t>that</w:t>
      </w:r>
      <w:r w:rsidR="00632607">
        <w:rPr>
          <w:color w:val="221F1F"/>
          <w:spacing w:val="-2"/>
          <w:sz w:val="24"/>
        </w:rPr>
        <w:t xml:space="preserve"> </w:t>
      </w:r>
      <w:r w:rsidR="00632607">
        <w:rPr>
          <w:color w:val="221F1F"/>
          <w:sz w:val="24"/>
        </w:rPr>
        <w:t>the</w:t>
      </w:r>
      <w:r w:rsidR="00632607">
        <w:rPr>
          <w:color w:val="221F1F"/>
          <w:spacing w:val="-3"/>
          <w:sz w:val="24"/>
        </w:rPr>
        <w:t xml:space="preserve"> </w:t>
      </w:r>
      <w:r w:rsidR="00632607">
        <w:rPr>
          <w:color w:val="221F1F"/>
          <w:sz w:val="24"/>
        </w:rPr>
        <w:t>contractor's</w:t>
      </w:r>
      <w:r w:rsidR="00632607">
        <w:rPr>
          <w:color w:val="221F1F"/>
          <w:spacing w:val="-2"/>
          <w:sz w:val="24"/>
        </w:rPr>
        <w:t xml:space="preserve"> </w:t>
      </w:r>
      <w:r w:rsidR="00632607">
        <w:rPr>
          <w:color w:val="221F1F"/>
          <w:sz w:val="24"/>
        </w:rPr>
        <w:t>ability</w:t>
      </w:r>
      <w:r w:rsidR="00632607">
        <w:rPr>
          <w:color w:val="221F1F"/>
          <w:spacing w:val="-2"/>
          <w:sz w:val="24"/>
        </w:rPr>
        <w:t xml:space="preserve"> </w:t>
      </w:r>
      <w:r w:rsidR="00632607">
        <w:rPr>
          <w:color w:val="221F1F"/>
          <w:sz w:val="24"/>
        </w:rPr>
        <w:t>to</w:t>
      </w:r>
      <w:r w:rsidR="00632607">
        <w:rPr>
          <w:color w:val="221F1F"/>
          <w:spacing w:val="-2"/>
          <w:sz w:val="24"/>
        </w:rPr>
        <w:t xml:space="preserve"> </w:t>
      </w:r>
      <w:r w:rsidR="00632607">
        <w:rPr>
          <w:color w:val="221F1F"/>
          <w:sz w:val="24"/>
        </w:rPr>
        <w:t>render</w:t>
      </w:r>
      <w:r w:rsidR="00632607">
        <w:rPr>
          <w:color w:val="221F1F"/>
          <w:spacing w:val="-2"/>
          <w:sz w:val="24"/>
        </w:rPr>
        <w:t xml:space="preserve"> </w:t>
      </w:r>
      <w:r w:rsidR="00632607">
        <w:rPr>
          <w:color w:val="221F1F"/>
          <w:sz w:val="24"/>
        </w:rPr>
        <w:t>impartial advice to the government could appear to be undermined by the contractor's financial or other business relationship to the entity whose work product is being assessed or evaluated. In these situations, a "walling off" of lines of communication may well be insufficient to remove the perception that the objectivity of the contractor has been tainted. If the requirements of the</w:t>
      </w:r>
    </w:p>
    <w:p w14:paraId="560DC399" w14:textId="77777777" w:rsidR="00016C31" w:rsidRDefault="00016C31">
      <w:pPr>
        <w:rPr>
          <w:sz w:val="24"/>
        </w:rPr>
        <w:sectPr w:rsidR="00016C31">
          <w:pgSz w:w="12240" w:h="15840"/>
          <w:pgMar w:top="1300" w:right="640" w:bottom="1060" w:left="1000" w:header="0" w:footer="801" w:gutter="0"/>
          <w:cols w:space="720"/>
        </w:sectPr>
      </w:pPr>
    </w:p>
    <w:p w14:paraId="6915A9E2" w14:textId="77777777" w:rsidR="00016C31" w:rsidRDefault="00632607">
      <w:pPr>
        <w:spacing w:before="79"/>
        <w:ind w:left="440"/>
        <w:rPr>
          <w:sz w:val="24"/>
        </w:rPr>
      </w:pPr>
      <w:r>
        <w:rPr>
          <w:color w:val="221F1F"/>
          <w:sz w:val="24"/>
        </w:rPr>
        <w:lastRenderedPageBreak/>
        <w:t>government</w:t>
      </w:r>
      <w:r>
        <w:rPr>
          <w:color w:val="221F1F"/>
          <w:spacing w:val="-2"/>
          <w:sz w:val="24"/>
        </w:rPr>
        <w:t xml:space="preserve"> </w:t>
      </w:r>
      <w:r>
        <w:rPr>
          <w:color w:val="221F1F"/>
          <w:sz w:val="24"/>
        </w:rPr>
        <w:t>procurement</w:t>
      </w:r>
      <w:r>
        <w:rPr>
          <w:color w:val="221F1F"/>
          <w:spacing w:val="1"/>
          <w:sz w:val="24"/>
        </w:rPr>
        <w:t xml:space="preserve"> </w:t>
      </w:r>
      <w:r>
        <w:rPr>
          <w:color w:val="221F1F"/>
          <w:sz w:val="24"/>
        </w:rPr>
        <w:t>indicate</w:t>
      </w:r>
      <w:r>
        <w:rPr>
          <w:color w:val="221F1F"/>
          <w:spacing w:val="-1"/>
          <w:sz w:val="24"/>
        </w:rPr>
        <w:t xml:space="preserve"> </w:t>
      </w:r>
      <w:r>
        <w:rPr>
          <w:color w:val="221F1F"/>
          <w:sz w:val="24"/>
        </w:rPr>
        <w:t>that</w:t>
      </w:r>
      <w:r>
        <w:rPr>
          <w:color w:val="221F1F"/>
          <w:spacing w:val="-2"/>
          <w:sz w:val="24"/>
        </w:rPr>
        <w:t xml:space="preserve"> </w:t>
      </w:r>
      <w:r>
        <w:rPr>
          <w:color w:val="221F1F"/>
          <w:sz w:val="24"/>
        </w:rPr>
        <w:t>the</w:t>
      </w:r>
      <w:r>
        <w:rPr>
          <w:color w:val="221F1F"/>
          <w:spacing w:val="-2"/>
          <w:sz w:val="24"/>
        </w:rPr>
        <w:t xml:space="preserve"> </w:t>
      </w:r>
      <w:r>
        <w:rPr>
          <w:color w:val="221F1F"/>
          <w:sz w:val="24"/>
        </w:rPr>
        <w:t>successful</w:t>
      </w:r>
      <w:r>
        <w:rPr>
          <w:color w:val="221F1F"/>
          <w:spacing w:val="-1"/>
          <w:sz w:val="24"/>
        </w:rPr>
        <w:t xml:space="preserve"> </w:t>
      </w:r>
      <w:r>
        <w:rPr>
          <w:color w:val="221F1F"/>
          <w:sz w:val="24"/>
        </w:rPr>
        <w:t>vendor</w:t>
      </w:r>
      <w:r>
        <w:rPr>
          <w:color w:val="221F1F"/>
          <w:spacing w:val="-3"/>
          <w:sz w:val="24"/>
        </w:rPr>
        <w:t xml:space="preserve"> </w:t>
      </w:r>
      <w:r>
        <w:rPr>
          <w:color w:val="221F1F"/>
          <w:sz w:val="24"/>
        </w:rPr>
        <w:t>may</w:t>
      </w:r>
      <w:r>
        <w:rPr>
          <w:color w:val="221F1F"/>
          <w:spacing w:val="-2"/>
          <w:sz w:val="24"/>
        </w:rPr>
        <w:t xml:space="preserve"> </w:t>
      </w:r>
      <w:r>
        <w:rPr>
          <w:color w:val="221F1F"/>
          <w:sz w:val="24"/>
        </w:rPr>
        <w:t>be</w:t>
      </w:r>
      <w:r>
        <w:rPr>
          <w:color w:val="221F1F"/>
          <w:spacing w:val="-3"/>
          <w:sz w:val="24"/>
        </w:rPr>
        <w:t xml:space="preserve"> </w:t>
      </w:r>
      <w:proofErr w:type="gramStart"/>
      <w:r>
        <w:rPr>
          <w:color w:val="221F1F"/>
          <w:sz w:val="24"/>
        </w:rPr>
        <w:t>in</w:t>
      </w:r>
      <w:r>
        <w:rPr>
          <w:color w:val="221F1F"/>
          <w:spacing w:val="-1"/>
          <w:sz w:val="24"/>
        </w:rPr>
        <w:t xml:space="preserve"> </w:t>
      </w:r>
      <w:r>
        <w:rPr>
          <w:color w:val="221F1F"/>
          <w:sz w:val="24"/>
        </w:rPr>
        <w:t>a</w:t>
      </w:r>
      <w:r>
        <w:rPr>
          <w:color w:val="221F1F"/>
          <w:spacing w:val="-1"/>
          <w:sz w:val="24"/>
        </w:rPr>
        <w:t xml:space="preserve"> </w:t>
      </w:r>
      <w:r>
        <w:rPr>
          <w:color w:val="221F1F"/>
          <w:sz w:val="24"/>
        </w:rPr>
        <w:t>position</w:t>
      </w:r>
      <w:proofErr w:type="gramEnd"/>
      <w:r>
        <w:rPr>
          <w:color w:val="221F1F"/>
          <w:spacing w:val="-2"/>
          <w:sz w:val="24"/>
        </w:rPr>
        <w:t xml:space="preserve"> </w:t>
      </w:r>
      <w:r>
        <w:rPr>
          <w:color w:val="221F1F"/>
          <w:spacing w:val="-5"/>
          <w:sz w:val="24"/>
        </w:rPr>
        <w:t>to</w:t>
      </w:r>
    </w:p>
    <w:p w14:paraId="7F23331E" w14:textId="77777777" w:rsidR="00016C31" w:rsidRDefault="00632607">
      <w:pPr>
        <w:ind w:left="219" w:right="999"/>
        <w:rPr>
          <w:sz w:val="24"/>
        </w:rPr>
      </w:pPr>
      <w:r>
        <w:rPr>
          <w:color w:val="221F1F"/>
          <w:sz w:val="24"/>
        </w:rPr>
        <w:t>provide</w:t>
      </w:r>
      <w:r>
        <w:rPr>
          <w:color w:val="221F1F"/>
          <w:spacing w:val="-6"/>
          <w:sz w:val="24"/>
        </w:rPr>
        <w:t xml:space="preserve"> </w:t>
      </w:r>
      <w:r>
        <w:rPr>
          <w:color w:val="221F1F"/>
          <w:sz w:val="24"/>
        </w:rPr>
        <w:t>evaluations</w:t>
      </w:r>
      <w:r>
        <w:rPr>
          <w:color w:val="221F1F"/>
          <w:spacing w:val="-4"/>
          <w:sz w:val="24"/>
        </w:rPr>
        <w:t xml:space="preserve"> </w:t>
      </w:r>
      <w:r>
        <w:rPr>
          <w:color w:val="221F1F"/>
          <w:sz w:val="24"/>
        </w:rPr>
        <w:t>and</w:t>
      </w:r>
      <w:r>
        <w:rPr>
          <w:color w:val="221F1F"/>
          <w:spacing w:val="-5"/>
          <w:sz w:val="24"/>
        </w:rPr>
        <w:t xml:space="preserve"> </w:t>
      </w:r>
      <w:r>
        <w:rPr>
          <w:color w:val="221F1F"/>
          <w:sz w:val="24"/>
        </w:rPr>
        <w:t>assessments</w:t>
      </w:r>
      <w:r>
        <w:rPr>
          <w:color w:val="221F1F"/>
          <w:spacing w:val="-4"/>
          <w:sz w:val="24"/>
        </w:rPr>
        <w:t xml:space="preserve"> </w:t>
      </w:r>
      <w:r>
        <w:rPr>
          <w:color w:val="221F1F"/>
          <w:sz w:val="24"/>
        </w:rPr>
        <w:t>of</w:t>
      </w:r>
      <w:r>
        <w:rPr>
          <w:color w:val="221F1F"/>
          <w:spacing w:val="-6"/>
          <w:sz w:val="24"/>
        </w:rPr>
        <w:t xml:space="preserve"> </w:t>
      </w:r>
      <w:r>
        <w:rPr>
          <w:color w:val="221F1F"/>
          <w:sz w:val="24"/>
        </w:rPr>
        <w:t>itself</w:t>
      </w:r>
      <w:r>
        <w:rPr>
          <w:color w:val="221F1F"/>
          <w:spacing w:val="-6"/>
          <w:sz w:val="24"/>
        </w:rPr>
        <w:t xml:space="preserve"> </w:t>
      </w:r>
      <w:r>
        <w:rPr>
          <w:color w:val="221F1F"/>
          <w:sz w:val="24"/>
        </w:rPr>
        <w:t>or</w:t>
      </w:r>
      <w:r>
        <w:rPr>
          <w:color w:val="221F1F"/>
          <w:spacing w:val="-7"/>
          <w:sz w:val="24"/>
        </w:rPr>
        <w:t xml:space="preserve"> </w:t>
      </w:r>
      <w:r>
        <w:rPr>
          <w:color w:val="221F1F"/>
          <w:sz w:val="24"/>
        </w:rPr>
        <w:t>corporate</w:t>
      </w:r>
      <w:r>
        <w:rPr>
          <w:color w:val="221F1F"/>
          <w:spacing w:val="-6"/>
          <w:sz w:val="24"/>
        </w:rPr>
        <w:t xml:space="preserve"> </w:t>
      </w:r>
      <w:r>
        <w:rPr>
          <w:color w:val="221F1F"/>
          <w:sz w:val="24"/>
        </w:rPr>
        <w:t>siblings,</w:t>
      </w:r>
      <w:r>
        <w:rPr>
          <w:color w:val="221F1F"/>
          <w:spacing w:val="-4"/>
          <w:sz w:val="24"/>
        </w:rPr>
        <w:t xml:space="preserve"> </w:t>
      </w:r>
      <w:r>
        <w:rPr>
          <w:color w:val="221F1F"/>
          <w:sz w:val="24"/>
        </w:rPr>
        <w:t>or</w:t>
      </w:r>
      <w:r>
        <w:rPr>
          <w:color w:val="221F1F"/>
          <w:spacing w:val="-6"/>
          <w:sz w:val="24"/>
        </w:rPr>
        <w:t xml:space="preserve"> </w:t>
      </w:r>
      <w:r>
        <w:rPr>
          <w:color w:val="221F1F"/>
          <w:sz w:val="24"/>
        </w:rPr>
        <w:t>other</w:t>
      </w:r>
      <w:r>
        <w:rPr>
          <w:color w:val="221F1F"/>
          <w:spacing w:val="-3"/>
          <w:sz w:val="24"/>
        </w:rPr>
        <w:t xml:space="preserve"> </w:t>
      </w:r>
      <w:r>
        <w:rPr>
          <w:color w:val="221F1F"/>
          <w:sz w:val="24"/>
        </w:rPr>
        <w:t>entity</w:t>
      </w:r>
      <w:r>
        <w:rPr>
          <w:color w:val="221F1F"/>
          <w:spacing w:val="-4"/>
          <w:sz w:val="24"/>
        </w:rPr>
        <w:t xml:space="preserve"> </w:t>
      </w:r>
      <w:r>
        <w:rPr>
          <w:color w:val="221F1F"/>
          <w:sz w:val="24"/>
        </w:rPr>
        <w:t>with</w:t>
      </w:r>
      <w:r>
        <w:rPr>
          <w:color w:val="221F1F"/>
          <w:spacing w:val="-4"/>
          <w:sz w:val="24"/>
        </w:rPr>
        <w:t xml:space="preserve"> </w:t>
      </w:r>
      <w:r>
        <w:rPr>
          <w:color w:val="221F1F"/>
          <w:sz w:val="24"/>
        </w:rPr>
        <w:t>which</w:t>
      </w:r>
      <w:r>
        <w:rPr>
          <w:color w:val="221F1F"/>
          <w:spacing w:val="-5"/>
          <w:sz w:val="24"/>
        </w:rPr>
        <w:t xml:space="preserve"> </w:t>
      </w:r>
      <w:r>
        <w:rPr>
          <w:color w:val="221F1F"/>
          <w:sz w:val="24"/>
        </w:rPr>
        <w:t>it has</w:t>
      </w:r>
      <w:r>
        <w:rPr>
          <w:color w:val="221F1F"/>
          <w:spacing w:val="-2"/>
          <w:sz w:val="24"/>
        </w:rPr>
        <w:t xml:space="preserve"> </w:t>
      </w:r>
      <w:r>
        <w:rPr>
          <w:color w:val="221F1F"/>
          <w:sz w:val="24"/>
        </w:rPr>
        <w:t>a</w:t>
      </w:r>
      <w:r>
        <w:rPr>
          <w:color w:val="221F1F"/>
          <w:spacing w:val="-3"/>
          <w:sz w:val="24"/>
        </w:rPr>
        <w:t xml:space="preserve"> </w:t>
      </w:r>
      <w:r>
        <w:rPr>
          <w:color w:val="221F1F"/>
          <w:sz w:val="24"/>
        </w:rPr>
        <w:t>significant</w:t>
      </w:r>
      <w:r>
        <w:rPr>
          <w:color w:val="221F1F"/>
          <w:spacing w:val="-2"/>
          <w:sz w:val="24"/>
        </w:rPr>
        <w:t xml:space="preserve"> </w:t>
      </w:r>
      <w:r>
        <w:rPr>
          <w:color w:val="221F1F"/>
          <w:sz w:val="24"/>
        </w:rPr>
        <w:t>financial</w:t>
      </w:r>
      <w:r>
        <w:rPr>
          <w:color w:val="221F1F"/>
          <w:spacing w:val="-2"/>
          <w:sz w:val="24"/>
        </w:rPr>
        <w:t xml:space="preserve"> </w:t>
      </w:r>
      <w:r>
        <w:rPr>
          <w:color w:val="221F1F"/>
          <w:sz w:val="24"/>
        </w:rPr>
        <w:t>relationship,</w:t>
      </w:r>
      <w:r>
        <w:rPr>
          <w:color w:val="221F1F"/>
          <w:spacing w:val="-2"/>
          <w:sz w:val="24"/>
        </w:rPr>
        <w:t xml:space="preserve"> </w:t>
      </w:r>
      <w:r>
        <w:rPr>
          <w:color w:val="221F1F"/>
          <w:sz w:val="24"/>
        </w:rPr>
        <w:t>the</w:t>
      </w:r>
      <w:r>
        <w:rPr>
          <w:color w:val="221F1F"/>
          <w:spacing w:val="-3"/>
          <w:sz w:val="24"/>
        </w:rPr>
        <w:t xml:space="preserve"> </w:t>
      </w:r>
      <w:r>
        <w:rPr>
          <w:color w:val="221F1F"/>
          <w:sz w:val="24"/>
        </w:rPr>
        <w:t>affected</w:t>
      </w:r>
      <w:r>
        <w:rPr>
          <w:color w:val="221F1F"/>
          <w:spacing w:val="-2"/>
          <w:sz w:val="24"/>
        </w:rPr>
        <w:t xml:space="preserve"> </w:t>
      </w:r>
      <w:r>
        <w:rPr>
          <w:color w:val="221F1F"/>
          <w:sz w:val="24"/>
        </w:rPr>
        <w:t>contractor</w:t>
      </w:r>
      <w:r>
        <w:rPr>
          <w:color w:val="221F1F"/>
          <w:spacing w:val="-2"/>
          <w:sz w:val="24"/>
        </w:rPr>
        <w:t xml:space="preserve"> </w:t>
      </w:r>
      <w:r>
        <w:rPr>
          <w:color w:val="221F1F"/>
          <w:sz w:val="24"/>
        </w:rPr>
        <w:t>should</w:t>
      </w:r>
      <w:r>
        <w:rPr>
          <w:color w:val="221F1F"/>
          <w:spacing w:val="-2"/>
          <w:sz w:val="24"/>
        </w:rPr>
        <w:t xml:space="preserve"> </w:t>
      </w:r>
      <w:r>
        <w:rPr>
          <w:color w:val="221F1F"/>
          <w:sz w:val="24"/>
        </w:rPr>
        <w:t>provide</w:t>
      </w:r>
      <w:r>
        <w:rPr>
          <w:color w:val="221F1F"/>
          <w:spacing w:val="-3"/>
          <w:sz w:val="24"/>
        </w:rPr>
        <w:t xml:space="preserve"> </w:t>
      </w:r>
      <w:r>
        <w:rPr>
          <w:color w:val="221F1F"/>
          <w:sz w:val="24"/>
        </w:rPr>
        <w:t>a</w:t>
      </w:r>
      <w:r>
        <w:rPr>
          <w:color w:val="221F1F"/>
          <w:spacing w:val="-3"/>
          <w:sz w:val="24"/>
        </w:rPr>
        <w:t xml:space="preserve"> </w:t>
      </w:r>
      <w:r>
        <w:rPr>
          <w:color w:val="221F1F"/>
          <w:sz w:val="24"/>
        </w:rPr>
        <w:t>mitigation</w:t>
      </w:r>
      <w:r>
        <w:rPr>
          <w:color w:val="221F1F"/>
          <w:spacing w:val="-2"/>
          <w:sz w:val="24"/>
        </w:rPr>
        <w:t xml:space="preserve"> </w:t>
      </w:r>
      <w:r>
        <w:rPr>
          <w:color w:val="221F1F"/>
          <w:sz w:val="24"/>
        </w:rPr>
        <w:t>plan that</w:t>
      </w:r>
      <w:r>
        <w:rPr>
          <w:color w:val="221F1F"/>
          <w:spacing w:val="-5"/>
          <w:sz w:val="24"/>
        </w:rPr>
        <w:t xml:space="preserve"> </w:t>
      </w:r>
      <w:r>
        <w:rPr>
          <w:color w:val="221F1F"/>
          <w:sz w:val="24"/>
        </w:rPr>
        <w:t>includes</w:t>
      </w:r>
      <w:r>
        <w:rPr>
          <w:color w:val="221F1F"/>
          <w:spacing w:val="-6"/>
          <w:sz w:val="24"/>
        </w:rPr>
        <w:t xml:space="preserve"> </w:t>
      </w:r>
      <w:r>
        <w:rPr>
          <w:color w:val="221F1F"/>
          <w:sz w:val="24"/>
        </w:rPr>
        <w:t>recusal</w:t>
      </w:r>
      <w:r>
        <w:rPr>
          <w:color w:val="221F1F"/>
          <w:spacing w:val="-5"/>
          <w:sz w:val="24"/>
        </w:rPr>
        <w:t xml:space="preserve"> </w:t>
      </w:r>
      <w:r>
        <w:rPr>
          <w:color w:val="221F1F"/>
          <w:sz w:val="24"/>
        </w:rPr>
        <w:t>by</w:t>
      </w:r>
      <w:r>
        <w:rPr>
          <w:color w:val="221F1F"/>
          <w:spacing w:val="-6"/>
          <w:sz w:val="24"/>
        </w:rPr>
        <w:t xml:space="preserve"> </w:t>
      </w:r>
      <w:r>
        <w:rPr>
          <w:color w:val="221F1F"/>
          <w:sz w:val="24"/>
        </w:rPr>
        <w:t>the</w:t>
      </w:r>
      <w:r>
        <w:rPr>
          <w:color w:val="221F1F"/>
          <w:spacing w:val="-6"/>
          <w:sz w:val="24"/>
        </w:rPr>
        <w:t xml:space="preserve"> </w:t>
      </w:r>
      <w:r>
        <w:rPr>
          <w:color w:val="221F1F"/>
          <w:sz w:val="24"/>
        </w:rPr>
        <w:t>vendor</w:t>
      </w:r>
      <w:r>
        <w:rPr>
          <w:color w:val="221F1F"/>
          <w:spacing w:val="-6"/>
          <w:sz w:val="24"/>
        </w:rPr>
        <w:t xml:space="preserve"> </w:t>
      </w:r>
      <w:r>
        <w:rPr>
          <w:color w:val="221F1F"/>
          <w:sz w:val="24"/>
        </w:rPr>
        <w:t>from</w:t>
      </w:r>
      <w:r>
        <w:rPr>
          <w:color w:val="221F1F"/>
          <w:spacing w:val="-5"/>
          <w:sz w:val="24"/>
        </w:rPr>
        <w:t xml:space="preserve"> </w:t>
      </w:r>
      <w:r>
        <w:rPr>
          <w:color w:val="221F1F"/>
          <w:sz w:val="24"/>
        </w:rPr>
        <w:t>the</w:t>
      </w:r>
      <w:r>
        <w:rPr>
          <w:color w:val="221F1F"/>
          <w:spacing w:val="-6"/>
          <w:sz w:val="24"/>
        </w:rPr>
        <w:t xml:space="preserve"> </w:t>
      </w:r>
      <w:r>
        <w:rPr>
          <w:color w:val="221F1F"/>
          <w:sz w:val="24"/>
        </w:rPr>
        <w:t>affected</w:t>
      </w:r>
      <w:r>
        <w:rPr>
          <w:color w:val="221F1F"/>
          <w:spacing w:val="-5"/>
          <w:sz w:val="24"/>
        </w:rPr>
        <w:t xml:space="preserve"> </w:t>
      </w:r>
      <w:r>
        <w:rPr>
          <w:color w:val="221F1F"/>
          <w:sz w:val="24"/>
        </w:rPr>
        <w:t>contract</w:t>
      </w:r>
      <w:r>
        <w:rPr>
          <w:color w:val="221F1F"/>
          <w:spacing w:val="-10"/>
          <w:sz w:val="24"/>
        </w:rPr>
        <w:t xml:space="preserve"> </w:t>
      </w:r>
      <w:r>
        <w:rPr>
          <w:color w:val="221F1F"/>
          <w:sz w:val="24"/>
        </w:rPr>
        <w:t>work.</w:t>
      </w:r>
      <w:r>
        <w:rPr>
          <w:color w:val="221F1F"/>
          <w:spacing w:val="-9"/>
          <w:sz w:val="24"/>
        </w:rPr>
        <w:t xml:space="preserve"> </w:t>
      </w:r>
      <w:r>
        <w:rPr>
          <w:color w:val="221F1F"/>
          <w:sz w:val="24"/>
        </w:rPr>
        <w:t>Such</w:t>
      </w:r>
      <w:r>
        <w:rPr>
          <w:color w:val="221F1F"/>
          <w:spacing w:val="-6"/>
          <w:sz w:val="24"/>
        </w:rPr>
        <w:t xml:space="preserve"> </w:t>
      </w:r>
      <w:r>
        <w:rPr>
          <w:color w:val="221F1F"/>
          <w:sz w:val="24"/>
        </w:rPr>
        <w:t>recusal</w:t>
      </w:r>
      <w:r>
        <w:rPr>
          <w:color w:val="221F1F"/>
          <w:spacing w:val="-5"/>
          <w:sz w:val="24"/>
        </w:rPr>
        <w:t xml:space="preserve"> </w:t>
      </w:r>
      <w:r>
        <w:rPr>
          <w:color w:val="221F1F"/>
          <w:sz w:val="24"/>
        </w:rPr>
        <w:t>might</w:t>
      </w:r>
      <w:r>
        <w:rPr>
          <w:color w:val="221F1F"/>
          <w:spacing w:val="-4"/>
          <w:sz w:val="24"/>
        </w:rPr>
        <w:t xml:space="preserve"> </w:t>
      </w:r>
      <w:r>
        <w:rPr>
          <w:color w:val="221F1F"/>
          <w:sz w:val="24"/>
        </w:rPr>
        <w:t xml:space="preserve">include divestiture of the work to a </w:t>
      </w:r>
      <w:proofErr w:type="gramStart"/>
      <w:r>
        <w:rPr>
          <w:color w:val="221F1F"/>
          <w:sz w:val="24"/>
        </w:rPr>
        <w:t>third party</w:t>
      </w:r>
      <w:proofErr w:type="gramEnd"/>
      <w:r>
        <w:rPr>
          <w:color w:val="221F1F"/>
          <w:sz w:val="24"/>
        </w:rPr>
        <w:t xml:space="preserve"> vendor. </w:t>
      </w:r>
      <w:proofErr w:type="gramStart"/>
      <w:r>
        <w:rPr>
          <w:color w:val="221F1F"/>
          <w:sz w:val="24"/>
        </w:rPr>
        <w:t>In order to</w:t>
      </w:r>
      <w:proofErr w:type="gramEnd"/>
      <w:r>
        <w:rPr>
          <w:color w:val="221F1F"/>
          <w:sz w:val="24"/>
        </w:rPr>
        <w:t xml:space="preserve"> prevent a future OCI resulting from potential bias, unfair competitive advantage, or impaired objectivity, the contractor shall be subject to the following restrictions:</w:t>
      </w:r>
    </w:p>
    <w:p w14:paraId="046CF4F2" w14:textId="77777777" w:rsidR="00016C31" w:rsidRDefault="00016C31">
      <w:pPr>
        <w:pStyle w:val="BodyText"/>
        <w:rPr>
          <w:sz w:val="24"/>
        </w:rPr>
      </w:pPr>
    </w:p>
    <w:p w14:paraId="62FDA2E1" w14:textId="77777777" w:rsidR="00016C31" w:rsidRDefault="00632607">
      <w:pPr>
        <w:pStyle w:val="ListParagraph"/>
        <w:numPr>
          <w:ilvl w:val="0"/>
          <w:numId w:val="115"/>
        </w:numPr>
        <w:tabs>
          <w:tab w:val="left" w:pos="441"/>
        </w:tabs>
        <w:ind w:right="913"/>
        <w:rPr>
          <w:sz w:val="24"/>
        </w:rPr>
      </w:pPr>
      <w:r>
        <w:rPr>
          <w:color w:val="221F1F"/>
          <w:sz w:val="24"/>
        </w:rPr>
        <w:t>The</w:t>
      </w:r>
      <w:r>
        <w:rPr>
          <w:color w:val="221F1F"/>
          <w:spacing w:val="-7"/>
          <w:sz w:val="24"/>
        </w:rPr>
        <w:t xml:space="preserve"> </w:t>
      </w:r>
      <w:r>
        <w:rPr>
          <w:color w:val="221F1F"/>
          <w:sz w:val="24"/>
        </w:rPr>
        <w:t>contractor</w:t>
      </w:r>
      <w:r>
        <w:rPr>
          <w:color w:val="221F1F"/>
          <w:spacing w:val="-6"/>
          <w:sz w:val="24"/>
        </w:rPr>
        <w:t xml:space="preserve"> </w:t>
      </w:r>
      <w:r>
        <w:rPr>
          <w:color w:val="221F1F"/>
          <w:sz w:val="24"/>
        </w:rPr>
        <w:t>shall</w:t>
      </w:r>
      <w:r>
        <w:rPr>
          <w:color w:val="221F1F"/>
          <w:spacing w:val="-7"/>
          <w:sz w:val="24"/>
        </w:rPr>
        <w:t xml:space="preserve"> </w:t>
      </w:r>
      <w:r>
        <w:rPr>
          <w:color w:val="221F1F"/>
          <w:sz w:val="24"/>
        </w:rPr>
        <w:t>be</w:t>
      </w:r>
      <w:r>
        <w:rPr>
          <w:color w:val="221F1F"/>
          <w:spacing w:val="-7"/>
          <w:sz w:val="24"/>
        </w:rPr>
        <w:t xml:space="preserve"> </w:t>
      </w:r>
      <w:r>
        <w:rPr>
          <w:color w:val="221F1F"/>
          <w:sz w:val="24"/>
        </w:rPr>
        <w:t>excluded</w:t>
      </w:r>
      <w:r>
        <w:rPr>
          <w:color w:val="221F1F"/>
          <w:spacing w:val="-5"/>
          <w:sz w:val="24"/>
        </w:rPr>
        <w:t xml:space="preserve"> </w:t>
      </w:r>
      <w:r>
        <w:rPr>
          <w:color w:val="221F1F"/>
          <w:sz w:val="24"/>
        </w:rPr>
        <w:t>from</w:t>
      </w:r>
      <w:r>
        <w:rPr>
          <w:color w:val="221F1F"/>
          <w:spacing w:val="-5"/>
          <w:sz w:val="24"/>
        </w:rPr>
        <w:t xml:space="preserve"> </w:t>
      </w:r>
      <w:r>
        <w:rPr>
          <w:color w:val="221F1F"/>
          <w:sz w:val="24"/>
        </w:rPr>
        <w:t>competition</w:t>
      </w:r>
      <w:r>
        <w:rPr>
          <w:color w:val="221F1F"/>
          <w:spacing w:val="-5"/>
          <w:sz w:val="24"/>
        </w:rPr>
        <w:t xml:space="preserve"> </w:t>
      </w:r>
      <w:r>
        <w:rPr>
          <w:color w:val="221F1F"/>
          <w:sz w:val="24"/>
        </w:rPr>
        <w:t>for,</w:t>
      </w:r>
      <w:r>
        <w:rPr>
          <w:color w:val="221F1F"/>
          <w:spacing w:val="-5"/>
          <w:sz w:val="24"/>
        </w:rPr>
        <w:t xml:space="preserve"> </w:t>
      </w:r>
      <w:r>
        <w:rPr>
          <w:color w:val="221F1F"/>
          <w:sz w:val="24"/>
        </w:rPr>
        <w:t>or</w:t>
      </w:r>
      <w:r>
        <w:rPr>
          <w:color w:val="221F1F"/>
          <w:spacing w:val="-7"/>
          <w:sz w:val="24"/>
        </w:rPr>
        <w:t xml:space="preserve"> </w:t>
      </w:r>
      <w:r>
        <w:rPr>
          <w:color w:val="221F1F"/>
          <w:sz w:val="24"/>
        </w:rPr>
        <w:t>award</w:t>
      </w:r>
      <w:r>
        <w:rPr>
          <w:color w:val="221F1F"/>
          <w:spacing w:val="-8"/>
          <w:sz w:val="24"/>
        </w:rPr>
        <w:t xml:space="preserve"> </w:t>
      </w:r>
      <w:r>
        <w:rPr>
          <w:color w:val="221F1F"/>
          <w:sz w:val="24"/>
        </w:rPr>
        <w:t>of</w:t>
      </w:r>
      <w:r>
        <w:rPr>
          <w:color w:val="221F1F"/>
          <w:spacing w:val="-8"/>
          <w:sz w:val="24"/>
        </w:rPr>
        <w:t xml:space="preserve"> </w:t>
      </w:r>
      <w:r>
        <w:rPr>
          <w:color w:val="221F1F"/>
          <w:sz w:val="24"/>
        </w:rPr>
        <w:t>any</w:t>
      </w:r>
      <w:r>
        <w:rPr>
          <w:color w:val="221F1F"/>
          <w:spacing w:val="-7"/>
          <w:sz w:val="24"/>
        </w:rPr>
        <w:t xml:space="preserve"> </w:t>
      </w:r>
      <w:r>
        <w:rPr>
          <w:color w:val="221F1F"/>
          <w:sz w:val="24"/>
        </w:rPr>
        <w:t>Government</w:t>
      </w:r>
      <w:r>
        <w:rPr>
          <w:color w:val="221F1F"/>
          <w:spacing w:val="-4"/>
          <w:sz w:val="24"/>
        </w:rPr>
        <w:t xml:space="preserve"> </w:t>
      </w:r>
      <w:r>
        <w:rPr>
          <w:color w:val="221F1F"/>
          <w:sz w:val="24"/>
        </w:rPr>
        <w:t>contracts</w:t>
      </w:r>
      <w:r>
        <w:rPr>
          <w:color w:val="221F1F"/>
          <w:spacing w:val="-3"/>
          <w:sz w:val="24"/>
        </w:rPr>
        <w:t xml:space="preserve"> </w:t>
      </w:r>
      <w:r>
        <w:rPr>
          <w:color w:val="221F1F"/>
          <w:sz w:val="24"/>
        </w:rPr>
        <w:t xml:space="preserve">as to which, </w:t>
      </w:r>
      <w:proofErr w:type="gramStart"/>
      <w:r>
        <w:rPr>
          <w:color w:val="221F1F"/>
          <w:sz w:val="24"/>
        </w:rPr>
        <w:t>in the course of</w:t>
      </w:r>
      <w:proofErr w:type="gramEnd"/>
      <w:r>
        <w:rPr>
          <w:color w:val="221F1F"/>
          <w:sz w:val="24"/>
        </w:rPr>
        <w:t xml:space="preserve"> performance of this contract, the contractor has received advance procurement information before such information has been made generally available to other persons or firms unless mitigation measures are put in place, to avoid, neutralize, or mitigate an </w:t>
      </w:r>
      <w:r>
        <w:rPr>
          <w:color w:val="221F1F"/>
          <w:spacing w:val="-4"/>
          <w:sz w:val="24"/>
        </w:rPr>
        <w:t>OCI.</w:t>
      </w:r>
    </w:p>
    <w:p w14:paraId="375E9011" w14:textId="77777777" w:rsidR="00016C31" w:rsidRDefault="00016C31">
      <w:pPr>
        <w:pStyle w:val="BodyText"/>
        <w:spacing w:before="1"/>
        <w:rPr>
          <w:sz w:val="24"/>
        </w:rPr>
      </w:pPr>
    </w:p>
    <w:p w14:paraId="41C9BF75" w14:textId="77777777" w:rsidR="00016C31" w:rsidRDefault="00632607">
      <w:pPr>
        <w:pStyle w:val="ListParagraph"/>
        <w:numPr>
          <w:ilvl w:val="0"/>
          <w:numId w:val="115"/>
        </w:numPr>
        <w:tabs>
          <w:tab w:val="left" w:pos="441"/>
        </w:tabs>
        <w:ind w:right="952"/>
        <w:rPr>
          <w:sz w:val="24"/>
        </w:rPr>
      </w:pPr>
      <w:r>
        <w:rPr>
          <w:color w:val="221F1F"/>
          <w:sz w:val="24"/>
        </w:rPr>
        <w:t>The contractor shall be excluded from competition for, or award of any Government contract for</w:t>
      </w:r>
      <w:r>
        <w:rPr>
          <w:color w:val="221F1F"/>
          <w:spacing w:val="-7"/>
          <w:sz w:val="24"/>
        </w:rPr>
        <w:t xml:space="preserve"> </w:t>
      </w:r>
      <w:r>
        <w:rPr>
          <w:color w:val="221F1F"/>
          <w:sz w:val="24"/>
        </w:rPr>
        <w:t>which</w:t>
      </w:r>
      <w:r>
        <w:rPr>
          <w:color w:val="221F1F"/>
          <w:spacing w:val="-6"/>
          <w:sz w:val="24"/>
        </w:rPr>
        <w:t xml:space="preserve"> </w:t>
      </w:r>
      <w:r>
        <w:rPr>
          <w:color w:val="221F1F"/>
          <w:sz w:val="24"/>
        </w:rPr>
        <w:t>the</w:t>
      </w:r>
      <w:r>
        <w:rPr>
          <w:color w:val="221F1F"/>
          <w:spacing w:val="-6"/>
          <w:sz w:val="24"/>
        </w:rPr>
        <w:t xml:space="preserve"> </w:t>
      </w:r>
      <w:r>
        <w:rPr>
          <w:color w:val="221F1F"/>
          <w:sz w:val="24"/>
        </w:rPr>
        <w:t>contractor</w:t>
      </w:r>
      <w:r>
        <w:rPr>
          <w:color w:val="221F1F"/>
          <w:spacing w:val="-3"/>
          <w:sz w:val="24"/>
        </w:rPr>
        <w:t xml:space="preserve"> </w:t>
      </w:r>
      <w:proofErr w:type="gramStart"/>
      <w:r>
        <w:rPr>
          <w:color w:val="221F1F"/>
          <w:sz w:val="24"/>
        </w:rPr>
        <w:t>actually</w:t>
      </w:r>
      <w:r>
        <w:rPr>
          <w:color w:val="221F1F"/>
          <w:spacing w:val="-7"/>
          <w:sz w:val="24"/>
        </w:rPr>
        <w:t xml:space="preserve"> </w:t>
      </w:r>
      <w:r>
        <w:rPr>
          <w:color w:val="221F1F"/>
          <w:sz w:val="24"/>
        </w:rPr>
        <w:t>assists</w:t>
      </w:r>
      <w:proofErr w:type="gramEnd"/>
      <w:r>
        <w:rPr>
          <w:color w:val="221F1F"/>
          <w:spacing w:val="-5"/>
          <w:sz w:val="24"/>
        </w:rPr>
        <w:t xml:space="preserve"> </w:t>
      </w:r>
      <w:r>
        <w:rPr>
          <w:color w:val="221F1F"/>
          <w:sz w:val="24"/>
        </w:rPr>
        <w:t>in</w:t>
      </w:r>
      <w:r>
        <w:rPr>
          <w:color w:val="221F1F"/>
          <w:spacing w:val="-6"/>
          <w:sz w:val="24"/>
        </w:rPr>
        <w:t xml:space="preserve"> </w:t>
      </w:r>
      <w:r>
        <w:rPr>
          <w:color w:val="221F1F"/>
          <w:sz w:val="24"/>
        </w:rPr>
        <w:t>the</w:t>
      </w:r>
      <w:r>
        <w:rPr>
          <w:color w:val="221F1F"/>
          <w:spacing w:val="-6"/>
          <w:sz w:val="24"/>
        </w:rPr>
        <w:t xml:space="preserve"> </w:t>
      </w:r>
      <w:r>
        <w:rPr>
          <w:color w:val="221F1F"/>
          <w:sz w:val="24"/>
        </w:rPr>
        <w:t>development</w:t>
      </w:r>
      <w:r>
        <w:rPr>
          <w:color w:val="221F1F"/>
          <w:spacing w:val="-5"/>
          <w:sz w:val="24"/>
        </w:rPr>
        <w:t xml:space="preserve"> </w:t>
      </w:r>
      <w:r>
        <w:rPr>
          <w:color w:val="221F1F"/>
          <w:sz w:val="24"/>
        </w:rPr>
        <w:t>of</w:t>
      </w:r>
      <w:r>
        <w:rPr>
          <w:color w:val="221F1F"/>
          <w:spacing w:val="-9"/>
          <w:sz w:val="24"/>
        </w:rPr>
        <w:t xml:space="preserve"> </w:t>
      </w:r>
      <w:r>
        <w:rPr>
          <w:color w:val="221F1F"/>
          <w:sz w:val="24"/>
        </w:rPr>
        <w:t>the</w:t>
      </w:r>
      <w:r>
        <w:rPr>
          <w:color w:val="221F1F"/>
          <w:spacing w:val="-6"/>
          <w:sz w:val="24"/>
        </w:rPr>
        <w:t xml:space="preserve"> </w:t>
      </w:r>
      <w:r>
        <w:rPr>
          <w:color w:val="221F1F"/>
          <w:sz w:val="24"/>
        </w:rPr>
        <w:t>screening</w:t>
      </w:r>
      <w:r>
        <w:rPr>
          <w:color w:val="221F1F"/>
          <w:spacing w:val="-9"/>
          <w:sz w:val="24"/>
        </w:rPr>
        <w:t xml:space="preserve"> </w:t>
      </w:r>
      <w:r>
        <w:rPr>
          <w:color w:val="221F1F"/>
          <w:sz w:val="24"/>
        </w:rPr>
        <w:t>information</w:t>
      </w:r>
      <w:r>
        <w:rPr>
          <w:color w:val="221F1F"/>
          <w:spacing w:val="-6"/>
          <w:sz w:val="24"/>
        </w:rPr>
        <w:t xml:space="preserve"> </w:t>
      </w:r>
      <w:r>
        <w:rPr>
          <w:color w:val="221F1F"/>
          <w:sz w:val="24"/>
        </w:rPr>
        <w:t>request (SIR),</w:t>
      </w:r>
      <w:r>
        <w:rPr>
          <w:color w:val="221F1F"/>
          <w:spacing w:val="-4"/>
          <w:sz w:val="24"/>
        </w:rPr>
        <w:t xml:space="preserve"> </w:t>
      </w:r>
      <w:r>
        <w:rPr>
          <w:color w:val="221F1F"/>
          <w:sz w:val="24"/>
        </w:rPr>
        <w:t>specifications</w:t>
      </w:r>
      <w:r>
        <w:rPr>
          <w:color w:val="221F1F"/>
          <w:spacing w:val="-3"/>
          <w:sz w:val="24"/>
        </w:rPr>
        <w:t xml:space="preserve"> </w:t>
      </w:r>
      <w:r>
        <w:rPr>
          <w:color w:val="221F1F"/>
          <w:sz w:val="24"/>
        </w:rPr>
        <w:t>or</w:t>
      </w:r>
      <w:r>
        <w:rPr>
          <w:color w:val="221F1F"/>
          <w:spacing w:val="-4"/>
          <w:sz w:val="24"/>
        </w:rPr>
        <w:t xml:space="preserve"> </w:t>
      </w:r>
      <w:r>
        <w:rPr>
          <w:color w:val="221F1F"/>
          <w:sz w:val="24"/>
        </w:rPr>
        <w:t>statements</w:t>
      </w:r>
      <w:r>
        <w:rPr>
          <w:color w:val="221F1F"/>
          <w:spacing w:val="-3"/>
          <w:sz w:val="24"/>
        </w:rPr>
        <w:t xml:space="preserve"> </w:t>
      </w:r>
      <w:r>
        <w:rPr>
          <w:color w:val="221F1F"/>
          <w:sz w:val="24"/>
        </w:rPr>
        <w:t>of</w:t>
      </w:r>
      <w:r>
        <w:rPr>
          <w:color w:val="221F1F"/>
          <w:spacing w:val="-4"/>
          <w:sz w:val="24"/>
        </w:rPr>
        <w:t xml:space="preserve"> </w:t>
      </w:r>
      <w:r>
        <w:rPr>
          <w:color w:val="221F1F"/>
          <w:sz w:val="24"/>
        </w:rPr>
        <w:t>work</w:t>
      </w:r>
      <w:r>
        <w:rPr>
          <w:color w:val="221F1F"/>
          <w:spacing w:val="-5"/>
          <w:sz w:val="24"/>
        </w:rPr>
        <w:t xml:space="preserve"> </w:t>
      </w:r>
      <w:r>
        <w:rPr>
          <w:color w:val="221F1F"/>
          <w:sz w:val="24"/>
        </w:rPr>
        <w:t>unless</w:t>
      </w:r>
      <w:r>
        <w:rPr>
          <w:color w:val="221F1F"/>
          <w:spacing w:val="-4"/>
          <w:sz w:val="24"/>
        </w:rPr>
        <w:t xml:space="preserve"> </w:t>
      </w:r>
      <w:r>
        <w:rPr>
          <w:color w:val="221F1F"/>
          <w:sz w:val="24"/>
        </w:rPr>
        <w:t>mitigation</w:t>
      </w:r>
      <w:r>
        <w:rPr>
          <w:color w:val="221F1F"/>
          <w:spacing w:val="-4"/>
          <w:sz w:val="24"/>
        </w:rPr>
        <w:t xml:space="preserve"> </w:t>
      </w:r>
      <w:r>
        <w:rPr>
          <w:color w:val="221F1F"/>
          <w:sz w:val="24"/>
        </w:rPr>
        <w:t>measures</w:t>
      </w:r>
      <w:r>
        <w:rPr>
          <w:color w:val="221F1F"/>
          <w:spacing w:val="-4"/>
          <w:sz w:val="24"/>
        </w:rPr>
        <w:t xml:space="preserve"> </w:t>
      </w:r>
      <w:r>
        <w:rPr>
          <w:color w:val="221F1F"/>
          <w:sz w:val="24"/>
        </w:rPr>
        <w:t>are</w:t>
      </w:r>
      <w:r>
        <w:rPr>
          <w:color w:val="221F1F"/>
          <w:spacing w:val="-4"/>
          <w:sz w:val="24"/>
        </w:rPr>
        <w:t xml:space="preserve"> </w:t>
      </w:r>
      <w:r>
        <w:rPr>
          <w:color w:val="221F1F"/>
          <w:sz w:val="24"/>
        </w:rPr>
        <w:t>put</w:t>
      </w:r>
      <w:r>
        <w:rPr>
          <w:color w:val="221F1F"/>
          <w:spacing w:val="-4"/>
          <w:sz w:val="24"/>
        </w:rPr>
        <w:t xml:space="preserve"> </w:t>
      </w:r>
      <w:r>
        <w:rPr>
          <w:color w:val="221F1F"/>
          <w:sz w:val="24"/>
        </w:rPr>
        <w:t>in</w:t>
      </w:r>
      <w:r>
        <w:rPr>
          <w:color w:val="221F1F"/>
          <w:spacing w:val="-4"/>
          <w:sz w:val="24"/>
        </w:rPr>
        <w:t xml:space="preserve"> </w:t>
      </w:r>
      <w:r>
        <w:rPr>
          <w:color w:val="221F1F"/>
          <w:sz w:val="24"/>
        </w:rPr>
        <w:t>place</w:t>
      </w:r>
      <w:r>
        <w:rPr>
          <w:color w:val="221F1F"/>
          <w:spacing w:val="-4"/>
          <w:sz w:val="24"/>
        </w:rPr>
        <w:t xml:space="preserve"> </w:t>
      </w:r>
      <w:r>
        <w:rPr>
          <w:color w:val="221F1F"/>
          <w:sz w:val="24"/>
        </w:rPr>
        <w:t>to</w:t>
      </w:r>
      <w:r>
        <w:rPr>
          <w:color w:val="221F1F"/>
          <w:spacing w:val="-4"/>
          <w:sz w:val="24"/>
        </w:rPr>
        <w:t xml:space="preserve"> </w:t>
      </w:r>
      <w:r>
        <w:rPr>
          <w:color w:val="221F1F"/>
          <w:sz w:val="24"/>
        </w:rPr>
        <w:t>avoid, neutralize or mitigate an OCI.</w:t>
      </w:r>
    </w:p>
    <w:p w14:paraId="73C2B8D4" w14:textId="77777777" w:rsidR="00016C31" w:rsidRDefault="00016C31">
      <w:pPr>
        <w:pStyle w:val="BodyText"/>
        <w:rPr>
          <w:sz w:val="24"/>
        </w:rPr>
      </w:pPr>
    </w:p>
    <w:p w14:paraId="1039883E" w14:textId="77777777" w:rsidR="00016C31" w:rsidRDefault="00632607">
      <w:pPr>
        <w:pStyle w:val="ListParagraph"/>
        <w:numPr>
          <w:ilvl w:val="0"/>
          <w:numId w:val="115"/>
        </w:numPr>
        <w:tabs>
          <w:tab w:val="left" w:pos="441"/>
        </w:tabs>
        <w:ind w:right="1030"/>
        <w:rPr>
          <w:sz w:val="24"/>
        </w:rPr>
      </w:pPr>
      <w:r>
        <w:rPr>
          <w:color w:val="221F1F"/>
          <w:sz w:val="24"/>
        </w:rPr>
        <w:t>The contractor shall be excluded from competition for or award of any Government contract which calls for the evaluation of system requirements, system definitions, or other products developed</w:t>
      </w:r>
      <w:r>
        <w:rPr>
          <w:color w:val="221F1F"/>
          <w:spacing w:val="-6"/>
          <w:sz w:val="24"/>
        </w:rPr>
        <w:t xml:space="preserve"> </w:t>
      </w:r>
      <w:r>
        <w:rPr>
          <w:color w:val="221F1F"/>
          <w:sz w:val="24"/>
        </w:rPr>
        <w:t>by</w:t>
      </w:r>
      <w:r>
        <w:rPr>
          <w:color w:val="221F1F"/>
          <w:spacing w:val="-6"/>
          <w:sz w:val="24"/>
        </w:rPr>
        <w:t xml:space="preserve"> </w:t>
      </w:r>
      <w:r>
        <w:rPr>
          <w:color w:val="221F1F"/>
          <w:sz w:val="24"/>
        </w:rPr>
        <w:t>the</w:t>
      </w:r>
      <w:r>
        <w:rPr>
          <w:color w:val="221F1F"/>
          <w:spacing w:val="-6"/>
          <w:sz w:val="24"/>
        </w:rPr>
        <w:t xml:space="preserve"> </w:t>
      </w:r>
      <w:r>
        <w:rPr>
          <w:color w:val="221F1F"/>
          <w:sz w:val="24"/>
        </w:rPr>
        <w:t>contractor</w:t>
      </w:r>
      <w:r>
        <w:rPr>
          <w:color w:val="221F1F"/>
          <w:spacing w:val="-5"/>
          <w:sz w:val="24"/>
        </w:rPr>
        <w:t xml:space="preserve"> </w:t>
      </w:r>
      <w:r>
        <w:rPr>
          <w:color w:val="221F1F"/>
          <w:sz w:val="24"/>
        </w:rPr>
        <w:t>under</w:t>
      </w:r>
      <w:r>
        <w:rPr>
          <w:color w:val="221F1F"/>
          <w:spacing w:val="-7"/>
          <w:sz w:val="24"/>
        </w:rPr>
        <w:t xml:space="preserve"> </w:t>
      </w:r>
      <w:r>
        <w:rPr>
          <w:color w:val="221F1F"/>
          <w:sz w:val="24"/>
        </w:rPr>
        <w:t>this</w:t>
      </w:r>
      <w:r>
        <w:rPr>
          <w:color w:val="221F1F"/>
          <w:spacing w:val="-5"/>
          <w:sz w:val="24"/>
        </w:rPr>
        <w:t xml:space="preserve"> </w:t>
      </w:r>
      <w:r>
        <w:rPr>
          <w:color w:val="221F1F"/>
          <w:sz w:val="24"/>
        </w:rPr>
        <w:t>contract</w:t>
      </w:r>
      <w:r>
        <w:rPr>
          <w:color w:val="221F1F"/>
          <w:spacing w:val="-5"/>
          <w:sz w:val="24"/>
        </w:rPr>
        <w:t xml:space="preserve"> </w:t>
      </w:r>
      <w:r>
        <w:rPr>
          <w:color w:val="221F1F"/>
          <w:sz w:val="24"/>
        </w:rPr>
        <w:t>or</w:t>
      </w:r>
      <w:r>
        <w:rPr>
          <w:color w:val="221F1F"/>
          <w:spacing w:val="-7"/>
          <w:sz w:val="24"/>
        </w:rPr>
        <w:t xml:space="preserve"> </w:t>
      </w:r>
      <w:r>
        <w:rPr>
          <w:color w:val="221F1F"/>
          <w:sz w:val="24"/>
        </w:rPr>
        <w:t>resulting</w:t>
      </w:r>
      <w:r>
        <w:rPr>
          <w:color w:val="221F1F"/>
          <w:spacing w:val="-5"/>
          <w:sz w:val="24"/>
        </w:rPr>
        <w:t xml:space="preserve"> </w:t>
      </w:r>
      <w:r>
        <w:rPr>
          <w:color w:val="221F1F"/>
          <w:sz w:val="24"/>
        </w:rPr>
        <w:t>TOs</w:t>
      </w:r>
      <w:r>
        <w:rPr>
          <w:color w:val="221F1F"/>
          <w:spacing w:val="-6"/>
          <w:sz w:val="24"/>
        </w:rPr>
        <w:t xml:space="preserve"> </w:t>
      </w:r>
      <w:r>
        <w:rPr>
          <w:color w:val="221F1F"/>
          <w:sz w:val="24"/>
        </w:rPr>
        <w:t>unless</w:t>
      </w:r>
      <w:r>
        <w:rPr>
          <w:color w:val="221F1F"/>
          <w:spacing w:val="-6"/>
          <w:sz w:val="24"/>
        </w:rPr>
        <w:t xml:space="preserve"> </w:t>
      </w:r>
      <w:r>
        <w:rPr>
          <w:color w:val="221F1F"/>
          <w:sz w:val="24"/>
        </w:rPr>
        <w:t>mitigation</w:t>
      </w:r>
      <w:r>
        <w:rPr>
          <w:color w:val="221F1F"/>
          <w:spacing w:val="-5"/>
          <w:sz w:val="24"/>
        </w:rPr>
        <w:t xml:space="preserve"> </w:t>
      </w:r>
      <w:r>
        <w:rPr>
          <w:color w:val="221F1F"/>
          <w:sz w:val="24"/>
        </w:rPr>
        <w:t>measures</w:t>
      </w:r>
      <w:r>
        <w:rPr>
          <w:color w:val="221F1F"/>
          <w:spacing w:val="-6"/>
          <w:sz w:val="24"/>
        </w:rPr>
        <w:t xml:space="preserve"> </w:t>
      </w:r>
      <w:r>
        <w:rPr>
          <w:color w:val="221F1F"/>
          <w:sz w:val="24"/>
        </w:rPr>
        <w:t xml:space="preserve">are put in place to avoid, </w:t>
      </w:r>
      <w:proofErr w:type="gramStart"/>
      <w:r>
        <w:rPr>
          <w:color w:val="221F1F"/>
          <w:sz w:val="24"/>
        </w:rPr>
        <w:t>neutralize</w:t>
      </w:r>
      <w:proofErr w:type="gramEnd"/>
      <w:r>
        <w:rPr>
          <w:color w:val="221F1F"/>
          <w:sz w:val="24"/>
        </w:rPr>
        <w:t xml:space="preserve"> or mitigate and OCI.</w:t>
      </w:r>
    </w:p>
    <w:p w14:paraId="0A2C634E" w14:textId="77777777" w:rsidR="00016C31" w:rsidRDefault="00016C31">
      <w:pPr>
        <w:pStyle w:val="BodyText"/>
        <w:rPr>
          <w:sz w:val="24"/>
        </w:rPr>
      </w:pPr>
    </w:p>
    <w:p w14:paraId="63EA6453" w14:textId="77777777" w:rsidR="00016C31" w:rsidRDefault="00632607">
      <w:pPr>
        <w:pStyle w:val="ListParagraph"/>
        <w:numPr>
          <w:ilvl w:val="0"/>
          <w:numId w:val="115"/>
        </w:numPr>
        <w:tabs>
          <w:tab w:val="left" w:pos="441"/>
        </w:tabs>
        <w:ind w:right="993"/>
        <w:rPr>
          <w:sz w:val="24"/>
        </w:rPr>
      </w:pPr>
      <w:r>
        <w:rPr>
          <w:color w:val="221F1F"/>
          <w:sz w:val="24"/>
        </w:rPr>
        <w:t>The contractor shall be excluded from competition for, or award of any Government contract which calls for the construction or fabrication of any system, equipment, hardware, and/or software</w:t>
      </w:r>
      <w:r>
        <w:rPr>
          <w:color w:val="221F1F"/>
          <w:spacing w:val="-8"/>
          <w:sz w:val="24"/>
        </w:rPr>
        <w:t xml:space="preserve"> </w:t>
      </w:r>
      <w:r>
        <w:rPr>
          <w:color w:val="221F1F"/>
          <w:sz w:val="24"/>
        </w:rPr>
        <w:t>for</w:t>
      </w:r>
      <w:r>
        <w:rPr>
          <w:color w:val="221F1F"/>
          <w:spacing w:val="-7"/>
          <w:sz w:val="24"/>
        </w:rPr>
        <w:t xml:space="preserve"> </w:t>
      </w:r>
      <w:r>
        <w:rPr>
          <w:color w:val="221F1F"/>
          <w:sz w:val="24"/>
        </w:rPr>
        <w:t>which</w:t>
      </w:r>
      <w:r>
        <w:rPr>
          <w:color w:val="221F1F"/>
          <w:spacing w:val="-8"/>
          <w:sz w:val="24"/>
        </w:rPr>
        <w:t xml:space="preserve"> </w:t>
      </w:r>
      <w:r>
        <w:rPr>
          <w:color w:val="221F1F"/>
          <w:sz w:val="24"/>
        </w:rPr>
        <w:t>the</w:t>
      </w:r>
      <w:r>
        <w:rPr>
          <w:color w:val="221F1F"/>
          <w:spacing w:val="-9"/>
          <w:sz w:val="24"/>
        </w:rPr>
        <w:t xml:space="preserve"> </w:t>
      </w:r>
      <w:r>
        <w:rPr>
          <w:color w:val="221F1F"/>
          <w:sz w:val="24"/>
        </w:rPr>
        <w:t>contractor</w:t>
      </w:r>
      <w:r>
        <w:rPr>
          <w:color w:val="221F1F"/>
          <w:spacing w:val="-8"/>
          <w:sz w:val="24"/>
        </w:rPr>
        <w:t xml:space="preserve"> </w:t>
      </w:r>
      <w:r>
        <w:rPr>
          <w:color w:val="221F1F"/>
          <w:sz w:val="24"/>
        </w:rPr>
        <w:t>participated</w:t>
      </w:r>
      <w:r>
        <w:rPr>
          <w:color w:val="221F1F"/>
          <w:spacing w:val="-5"/>
          <w:sz w:val="24"/>
        </w:rPr>
        <w:t xml:space="preserve"> </w:t>
      </w:r>
      <w:r>
        <w:rPr>
          <w:color w:val="221F1F"/>
          <w:sz w:val="24"/>
        </w:rPr>
        <w:t>in</w:t>
      </w:r>
      <w:r>
        <w:rPr>
          <w:color w:val="221F1F"/>
          <w:spacing w:val="-8"/>
          <w:sz w:val="24"/>
        </w:rPr>
        <w:t xml:space="preserve"> </w:t>
      </w:r>
      <w:r>
        <w:rPr>
          <w:color w:val="221F1F"/>
          <w:sz w:val="24"/>
        </w:rPr>
        <w:t>the</w:t>
      </w:r>
      <w:r>
        <w:rPr>
          <w:color w:val="221F1F"/>
          <w:spacing w:val="-9"/>
          <w:sz w:val="24"/>
        </w:rPr>
        <w:t xml:space="preserve"> </w:t>
      </w:r>
      <w:r>
        <w:rPr>
          <w:color w:val="221F1F"/>
          <w:sz w:val="24"/>
        </w:rPr>
        <w:t>development</w:t>
      </w:r>
      <w:r>
        <w:rPr>
          <w:color w:val="221F1F"/>
          <w:spacing w:val="-7"/>
          <w:sz w:val="24"/>
        </w:rPr>
        <w:t xml:space="preserve"> </w:t>
      </w:r>
      <w:r>
        <w:rPr>
          <w:color w:val="221F1F"/>
          <w:sz w:val="24"/>
        </w:rPr>
        <w:t>of</w:t>
      </w:r>
      <w:r>
        <w:rPr>
          <w:color w:val="221F1F"/>
          <w:spacing w:val="-7"/>
          <w:sz w:val="24"/>
        </w:rPr>
        <w:t xml:space="preserve"> </w:t>
      </w:r>
      <w:r>
        <w:rPr>
          <w:color w:val="221F1F"/>
          <w:sz w:val="24"/>
        </w:rPr>
        <w:t>requirements</w:t>
      </w:r>
      <w:r>
        <w:rPr>
          <w:color w:val="221F1F"/>
          <w:spacing w:val="-7"/>
          <w:sz w:val="24"/>
        </w:rPr>
        <w:t xml:space="preserve"> </w:t>
      </w:r>
      <w:r>
        <w:rPr>
          <w:color w:val="221F1F"/>
          <w:sz w:val="24"/>
        </w:rPr>
        <w:t>or</w:t>
      </w:r>
      <w:r>
        <w:rPr>
          <w:color w:val="221F1F"/>
          <w:spacing w:val="-9"/>
          <w:sz w:val="24"/>
        </w:rPr>
        <w:t xml:space="preserve"> </w:t>
      </w:r>
      <w:r>
        <w:rPr>
          <w:color w:val="221F1F"/>
          <w:sz w:val="24"/>
        </w:rPr>
        <w:t xml:space="preserve">definitions pursuant to this contract or resulting TO unless mitigation measures are put in place to avoid, </w:t>
      </w:r>
      <w:proofErr w:type="gramStart"/>
      <w:r>
        <w:rPr>
          <w:color w:val="221F1F"/>
          <w:sz w:val="24"/>
        </w:rPr>
        <w:t>neutralize</w:t>
      </w:r>
      <w:proofErr w:type="gramEnd"/>
      <w:r>
        <w:rPr>
          <w:color w:val="221F1F"/>
          <w:sz w:val="24"/>
        </w:rPr>
        <w:t xml:space="preserve"> or mitigate and OCI.</w:t>
      </w:r>
    </w:p>
    <w:p w14:paraId="3217BED0" w14:textId="77777777" w:rsidR="00016C31" w:rsidRDefault="00016C31">
      <w:pPr>
        <w:pStyle w:val="BodyText"/>
        <w:spacing w:before="10"/>
        <w:rPr>
          <w:sz w:val="23"/>
        </w:rPr>
      </w:pPr>
    </w:p>
    <w:p w14:paraId="53FFF24D" w14:textId="77777777" w:rsidR="00016C31" w:rsidRDefault="00632607">
      <w:pPr>
        <w:ind w:left="219" w:right="806"/>
        <w:rPr>
          <w:sz w:val="24"/>
        </w:rPr>
      </w:pPr>
      <w:r>
        <w:rPr>
          <w:color w:val="221F1F"/>
          <w:sz w:val="24"/>
        </w:rPr>
        <w:t xml:space="preserve">This clause shall not exclude the contractor from performing work under any amendment or modification to this contract or from competing for award for any future contract for work that is the same or </w:t>
      </w:r>
      <w:proofErr w:type="gramStart"/>
      <w:r>
        <w:rPr>
          <w:color w:val="221F1F"/>
          <w:sz w:val="24"/>
        </w:rPr>
        <w:t>similar to</w:t>
      </w:r>
      <w:proofErr w:type="gramEnd"/>
      <w:r>
        <w:rPr>
          <w:color w:val="221F1F"/>
          <w:sz w:val="24"/>
        </w:rPr>
        <w:t xml:space="preserve"> work performed under this contract. This clause shall have effect throughout the period of performance of this contract (and any applicable task order performance period that exceeds</w:t>
      </w:r>
      <w:r>
        <w:rPr>
          <w:color w:val="221F1F"/>
          <w:spacing w:val="-4"/>
          <w:sz w:val="24"/>
        </w:rPr>
        <w:t xml:space="preserve"> </w:t>
      </w:r>
      <w:r>
        <w:rPr>
          <w:color w:val="221F1F"/>
          <w:sz w:val="24"/>
        </w:rPr>
        <w:t>the</w:t>
      </w:r>
      <w:r>
        <w:rPr>
          <w:color w:val="221F1F"/>
          <w:spacing w:val="-5"/>
          <w:sz w:val="24"/>
        </w:rPr>
        <w:t xml:space="preserve"> </w:t>
      </w:r>
      <w:r>
        <w:rPr>
          <w:color w:val="221F1F"/>
          <w:sz w:val="24"/>
        </w:rPr>
        <w:t>basic</w:t>
      </w:r>
      <w:r>
        <w:rPr>
          <w:color w:val="221F1F"/>
          <w:spacing w:val="-3"/>
          <w:sz w:val="24"/>
        </w:rPr>
        <w:t xml:space="preserve"> </w:t>
      </w:r>
      <w:r>
        <w:rPr>
          <w:color w:val="221F1F"/>
          <w:sz w:val="24"/>
        </w:rPr>
        <w:t>contract</w:t>
      </w:r>
      <w:r>
        <w:rPr>
          <w:color w:val="221F1F"/>
          <w:spacing w:val="-4"/>
          <w:sz w:val="24"/>
        </w:rPr>
        <w:t xml:space="preserve"> </w:t>
      </w:r>
      <w:r>
        <w:rPr>
          <w:color w:val="221F1F"/>
          <w:sz w:val="24"/>
        </w:rPr>
        <w:t>ordering</w:t>
      </w:r>
      <w:r>
        <w:rPr>
          <w:color w:val="221F1F"/>
          <w:spacing w:val="-4"/>
          <w:sz w:val="24"/>
        </w:rPr>
        <w:t xml:space="preserve"> </w:t>
      </w:r>
      <w:r>
        <w:rPr>
          <w:color w:val="221F1F"/>
          <w:sz w:val="24"/>
        </w:rPr>
        <w:t>period),</w:t>
      </w:r>
      <w:r>
        <w:rPr>
          <w:color w:val="221F1F"/>
          <w:spacing w:val="-2"/>
          <w:sz w:val="24"/>
        </w:rPr>
        <w:t xml:space="preserve"> </w:t>
      </w:r>
      <w:r>
        <w:rPr>
          <w:color w:val="221F1F"/>
          <w:sz w:val="24"/>
        </w:rPr>
        <w:t>any</w:t>
      </w:r>
      <w:r>
        <w:rPr>
          <w:color w:val="221F1F"/>
          <w:spacing w:val="-4"/>
          <w:sz w:val="24"/>
        </w:rPr>
        <w:t xml:space="preserve"> </w:t>
      </w:r>
      <w:r>
        <w:rPr>
          <w:color w:val="221F1F"/>
          <w:sz w:val="24"/>
        </w:rPr>
        <w:t>extensions</w:t>
      </w:r>
      <w:r>
        <w:rPr>
          <w:color w:val="221F1F"/>
          <w:spacing w:val="-3"/>
          <w:sz w:val="24"/>
        </w:rPr>
        <w:t xml:space="preserve"> </w:t>
      </w:r>
      <w:r>
        <w:rPr>
          <w:color w:val="221F1F"/>
          <w:sz w:val="24"/>
        </w:rPr>
        <w:t>thereto</w:t>
      </w:r>
      <w:r>
        <w:rPr>
          <w:color w:val="221F1F"/>
          <w:spacing w:val="-6"/>
          <w:sz w:val="24"/>
        </w:rPr>
        <w:t xml:space="preserve"> </w:t>
      </w:r>
      <w:r>
        <w:rPr>
          <w:color w:val="221F1F"/>
          <w:sz w:val="24"/>
        </w:rPr>
        <w:t>by</w:t>
      </w:r>
      <w:r>
        <w:rPr>
          <w:color w:val="221F1F"/>
          <w:spacing w:val="-7"/>
          <w:sz w:val="24"/>
        </w:rPr>
        <w:t xml:space="preserve"> </w:t>
      </w:r>
      <w:r>
        <w:rPr>
          <w:color w:val="221F1F"/>
          <w:sz w:val="24"/>
        </w:rPr>
        <w:t>change</w:t>
      </w:r>
      <w:r>
        <w:rPr>
          <w:color w:val="221F1F"/>
          <w:spacing w:val="-8"/>
          <w:sz w:val="24"/>
        </w:rPr>
        <w:t xml:space="preserve"> </w:t>
      </w:r>
      <w:r>
        <w:rPr>
          <w:color w:val="221F1F"/>
          <w:sz w:val="24"/>
        </w:rPr>
        <w:t>order</w:t>
      </w:r>
      <w:r>
        <w:rPr>
          <w:color w:val="221F1F"/>
          <w:spacing w:val="-7"/>
          <w:sz w:val="24"/>
        </w:rPr>
        <w:t xml:space="preserve"> </w:t>
      </w:r>
      <w:r>
        <w:rPr>
          <w:color w:val="221F1F"/>
          <w:sz w:val="24"/>
        </w:rPr>
        <w:t>or</w:t>
      </w:r>
      <w:r>
        <w:rPr>
          <w:color w:val="221F1F"/>
          <w:spacing w:val="-8"/>
          <w:sz w:val="24"/>
        </w:rPr>
        <w:t xml:space="preserve"> </w:t>
      </w:r>
      <w:r>
        <w:rPr>
          <w:color w:val="221F1F"/>
          <w:sz w:val="24"/>
        </w:rPr>
        <w:t>supplemental agreement, and for three (3) years thereafter.</w:t>
      </w:r>
    </w:p>
    <w:p w14:paraId="1CFF4B6B" w14:textId="77777777" w:rsidR="00016C31" w:rsidRDefault="00016C31">
      <w:pPr>
        <w:pStyle w:val="BodyText"/>
        <w:rPr>
          <w:sz w:val="24"/>
        </w:rPr>
      </w:pPr>
    </w:p>
    <w:p w14:paraId="08FCFA60" w14:textId="77777777" w:rsidR="00016C31" w:rsidRDefault="00632607">
      <w:pPr>
        <w:ind w:left="219" w:right="999"/>
        <w:rPr>
          <w:sz w:val="24"/>
        </w:rPr>
      </w:pPr>
      <w:r>
        <w:rPr>
          <w:color w:val="221F1F"/>
          <w:sz w:val="24"/>
        </w:rPr>
        <w:t>The agency may in its sole discretion, waive any provisions of this clause if deemed in the best interest</w:t>
      </w:r>
      <w:r>
        <w:rPr>
          <w:color w:val="221F1F"/>
          <w:spacing w:val="-4"/>
          <w:sz w:val="24"/>
        </w:rPr>
        <w:t xml:space="preserve"> </w:t>
      </w:r>
      <w:r>
        <w:rPr>
          <w:color w:val="221F1F"/>
          <w:sz w:val="24"/>
        </w:rPr>
        <w:t>of</w:t>
      </w:r>
      <w:r>
        <w:rPr>
          <w:color w:val="221F1F"/>
          <w:spacing w:val="-7"/>
          <w:sz w:val="24"/>
        </w:rPr>
        <w:t xml:space="preserve"> </w:t>
      </w:r>
      <w:r>
        <w:rPr>
          <w:color w:val="221F1F"/>
          <w:sz w:val="24"/>
        </w:rPr>
        <w:t>the</w:t>
      </w:r>
      <w:r>
        <w:rPr>
          <w:color w:val="221F1F"/>
          <w:spacing w:val="-6"/>
          <w:sz w:val="24"/>
        </w:rPr>
        <w:t xml:space="preserve"> </w:t>
      </w:r>
      <w:r>
        <w:rPr>
          <w:color w:val="221F1F"/>
          <w:sz w:val="24"/>
        </w:rPr>
        <w:t>Government.</w:t>
      </w:r>
      <w:r>
        <w:rPr>
          <w:color w:val="221F1F"/>
          <w:spacing w:val="-4"/>
          <w:sz w:val="24"/>
        </w:rPr>
        <w:t xml:space="preserve"> </w:t>
      </w:r>
      <w:r>
        <w:rPr>
          <w:color w:val="221F1F"/>
          <w:sz w:val="24"/>
        </w:rPr>
        <w:t>The</w:t>
      </w:r>
      <w:r>
        <w:rPr>
          <w:color w:val="221F1F"/>
          <w:spacing w:val="-7"/>
          <w:sz w:val="24"/>
        </w:rPr>
        <w:t xml:space="preserve"> </w:t>
      </w:r>
      <w:r>
        <w:rPr>
          <w:color w:val="221F1F"/>
          <w:sz w:val="24"/>
        </w:rPr>
        <w:t>exclusions</w:t>
      </w:r>
      <w:r>
        <w:rPr>
          <w:color w:val="221F1F"/>
          <w:spacing w:val="-5"/>
          <w:sz w:val="24"/>
        </w:rPr>
        <w:t xml:space="preserve"> </w:t>
      </w:r>
      <w:r>
        <w:rPr>
          <w:color w:val="221F1F"/>
          <w:sz w:val="24"/>
        </w:rPr>
        <w:t>contained</w:t>
      </w:r>
      <w:r>
        <w:rPr>
          <w:color w:val="221F1F"/>
          <w:spacing w:val="-5"/>
          <w:sz w:val="24"/>
        </w:rPr>
        <w:t xml:space="preserve"> </w:t>
      </w:r>
      <w:r>
        <w:rPr>
          <w:color w:val="221F1F"/>
          <w:sz w:val="24"/>
        </w:rPr>
        <w:t>in</w:t>
      </w:r>
      <w:r>
        <w:rPr>
          <w:color w:val="221F1F"/>
          <w:spacing w:val="-5"/>
          <w:sz w:val="24"/>
        </w:rPr>
        <w:t xml:space="preserve"> </w:t>
      </w:r>
      <w:r>
        <w:rPr>
          <w:color w:val="221F1F"/>
          <w:sz w:val="24"/>
        </w:rPr>
        <w:t>this</w:t>
      </w:r>
      <w:r>
        <w:rPr>
          <w:color w:val="221F1F"/>
          <w:spacing w:val="-5"/>
          <w:sz w:val="24"/>
        </w:rPr>
        <w:t xml:space="preserve"> </w:t>
      </w:r>
      <w:r>
        <w:rPr>
          <w:color w:val="221F1F"/>
          <w:sz w:val="24"/>
        </w:rPr>
        <w:t>clause</w:t>
      </w:r>
      <w:r>
        <w:rPr>
          <w:color w:val="221F1F"/>
          <w:spacing w:val="-7"/>
          <w:sz w:val="24"/>
        </w:rPr>
        <w:t xml:space="preserve"> </w:t>
      </w:r>
      <w:r>
        <w:rPr>
          <w:color w:val="221F1F"/>
          <w:sz w:val="24"/>
        </w:rPr>
        <w:t>shall</w:t>
      </w:r>
      <w:r>
        <w:rPr>
          <w:color w:val="221F1F"/>
          <w:spacing w:val="-5"/>
          <w:sz w:val="24"/>
        </w:rPr>
        <w:t xml:space="preserve"> </w:t>
      </w:r>
      <w:r>
        <w:rPr>
          <w:color w:val="221F1F"/>
          <w:sz w:val="24"/>
        </w:rPr>
        <w:t>apply</w:t>
      </w:r>
      <w:r>
        <w:rPr>
          <w:color w:val="221F1F"/>
          <w:spacing w:val="-5"/>
          <w:sz w:val="24"/>
        </w:rPr>
        <w:t xml:space="preserve"> </w:t>
      </w:r>
      <w:r>
        <w:rPr>
          <w:color w:val="221F1F"/>
          <w:sz w:val="24"/>
        </w:rPr>
        <w:t>for</w:t>
      </w:r>
      <w:r>
        <w:rPr>
          <w:color w:val="221F1F"/>
          <w:spacing w:val="-7"/>
          <w:sz w:val="24"/>
        </w:rPr>
        <w:t xml:space="preserve"> </w:t>
      </w:r>
      <w:r>
        <w:rPr>
          <w:color w:val="221F1F"/>
          <w:sz w:val="24"/>
        </w:rPr>
        <w:t>the</w:t>
      </w:r>
      <w:r>
        <w:rPr>
          <w:color w:val="221F1F"/>
          <w:spacing w:val="-6"/>
          <w:sz w:val="24"/>
        </w:rPr>
        <w:t xml:space="preserve"> </w:t>
      </w:r>
      <w:r>
        <w:rPr>
          <w:color w:val="221F1F"/>
          <w:sz w:val="24"/>
        </w:rPr>
        <w:t>duration</w:t>
      </w:r>
      <w:r>
        <w:rPr>
          <w:color w:val="221F1F"/>
          <w:spacing w:val="-3"/>
          <w:sz w:val="24"/>
        </w:rPr>
        <w:t xml:space="preserve"> </w:t>
      </w:r>
      <w:r>
        <w:rPr>
          <w:color w:val="221F1F"/>
          <w:sz w:val="24"/>
        </w:rPr>
        <w:t xml:space="preserve">of this contract and for three (3) years after completion and acceptance of all work performed </w:t>
      </w:r>
      <w:r>
        <w:rPr>
          <w:color w:val="221F1F"/>
          <w:spacing w:val="-2"/>
          <w:sz w:val="24"/>
        </w:rPr>
        <w:t>hereunder.</w:t>
      </w:r>
    </w:p>
    <w:p w14:paraId="6C1DF8AF" w14:textId="77777777" w:rsidR="00016C31" w:rsidRDefault="00016C31">
      <w:pPr>
        <w:pStyle w:val="BodyText"/>
        <w:spacing w:before="1"/>
        <w:rPr>
          <w:sz w:val="24"/>
        </w:rPr>
      </w:pPr>
    </w:p>
    <w:p w14:paraId="54DA3A2C" w14:textId="77777777" w:rsidR="00016C31" w:rsidRDefault="00632607">
      <w:pPr>
        <w:ind w:left="219" w:right="806"/>
        <w:rPr>
          <w:sz w:val="24"/>
        </w:rPr>
      </w:pPr>
      <w:r>
        <w:rPr>
          <w:color w:val="221F1F"/>
          <w:sz w:val="24"/>
        </w:rPr>
        <w:t>If any provision of this clause excludes the contractor from competition for, or award of any contract, the contractor shall not be permitted to serve as a subcontractor, at any tier, on such contract.</w:t>
      </w:r>
      <w:r>
        <w:rPr>
          <w:color w:val="221F1F"/>
          <w:spacing w:val="-4"/>
          <w:sz w:val="24"/>
        </w:rPr>
        <w:t xml:space="preserve"> </w:t>
      </w:r>
      <w:r>
        <w:rPr>
          <w:color w:val="221F1F"/>
          <w:sz w:val="24"/>
        </w:rPr>
        <w:t>This</w:t>
      </w:r>
      <w:r>
        <w:rPr>
          <w:color w:val="221F1F"/>
          <w:spacing w:val="-4"/>
          <w:sz w:val="24"/>
        </w:rPr>
        <w:t xml:space="preserve"> </w:t>
      </w:r>
      <w:r>
        <w:rPr>
          <w:color w:val="221F1F"/>
          <w:sz w:val="24"/>
        </w:rPr>
        <w:t>clause</w:t>
      </w:r>
      <w:r>
        <w:rPr>
          <w:color w:val="221F1F"/>
          <w:spacing w:val="-5"/>
          <w:sz w:val="24"/>
        </w:rPr>
        <w:t xml:space="preserve"> </w:t>
      </w:r>
      <w:r>
        <w:rPr>
          <w:color w:val="221F1F"/>
          <w:sz w:val="24"/>
        </w:rPr>
        <w:t>shall</w:t>
      </w:r>
      <w:r>
        <w:rPr>
          <w:color w:val="221F1F"/>
          <w:spacing w:val="-4"/>
          <w:sz w:val="24"/>
        </w:rPr>
        <w:t xml:space="preserve"> </w:t>
      </w:r>
      <w:r>
        <w:rPr>
          <w:color w:val="221F1F"/>
          <w:sz w:val="24"/>
        </w:rPr>
        <w:t>be</w:t>
      </w:r>
      <w:r>
        <w:rPr>
          <w:color w:val="221F1F"/>
          <w:spacing w:val="-4"/>
          <w:sz w:val="24"/>
        </w:rPr>
        <w:t xml:space="preserve"> </w:t>
      </w:r>
      <w:r>
        <w:rPr>
          <w:color w:val="221F1F"/>
          <w:sz w:val="24"/>
        </w:rPr>
        <w:t>incorporated</w:t>
      </w:r>
      <w:r>
        <w:rPr>
          <w:color w:val="221F1F"/>
          <w:spacing w:val="-4"/>
          <w:sz w:val="24"/>
        </w:rPr>
        <w:t xml:space="preserve"> </w:t>
      </w:r>
      <w:r>
        <w:rPr>
          <w:color w:val="221F1F"/>
          <w:sz w:val="24"/>
        </w:rPr>
        <w:t>into</w:t>
      </w:r>
      <w:r>
        <w:rPr>
          <w:color w:val="221F1F"/>
          <w:spacing w:val="-4"/>
          <w:sz w:val="24"/>
        </w:rPr>
        <w:t xml:space="preserve"> </w:t>
      </w:r>
      <w:r>
        <w:rPr>
          <w:color w:val="221F1F"/>
          <w:sz w:val="24"/>
        </w:rPr>
        <w:t>any</w:t>
      </w:r>
      <w:r>
        <w:rPr>
          <w:color w:val="221F1F"/>
          <w:spacing w:val="-4"/>
          <w:sz w:val="24"/>
        </w:rPr>
        <w:t xml:space="preserve"> </w:t>
      </w:r>
      <w:r>
        <w:rPr>
          <w:color w:val="221F1F"/>
          <w:sz w:val="24"/>
        </w:rPr>
        <w:t>subcontracts</w:t>
      </w:r>
      <w:r>
        <w:rPr>
          <w:color w:val="221F1F"/>
          <w:spacing w:val="-4"/>
          <w:sz w:val="24"/>
        </w:rPr>
        <w:t xml:space="preserve"> </w:t>
      </w:r>
      <w:r>
        <w:rPr>
          <w:color w:val="221F1F"/>
          <w:sz w:val="24"/>
        </w:rPr>
        <w:t>or</w:t>
      </w:r>
      <w:r>
        <w:rPr>
          <w:color w:val="221F1F"/>
          <w:spacing w:val="-2"/>
          <w:sz w:val="24"/>
        </w:rPr>
        <w:t xml:space="preserve"> </w:t>
      </w:r>
      <w:r>
        <w:rPr>
          <w:color w:val="221F1F"/>
          <w:sz w:val="24"/>
        </w:rPr>
        <w:t>consultant</w:t>
      </w:r>
      <w:r>
        <w:rPr>
          <w:color w:val="221F1F"/>
          <w:spacing w:val="-4"/>
          <w:sz w:val="24"/>
        </w:rPr>
        <w:t xml:space="preserve"> </w:t>
      </w:r>
      <w:r>
        <w:rPr>
          <w:color w:val="221F1F"/>
          <w:sz w:val="24"/>
        </w:rPr>
        <w:t>agreements</w:t>
      </w:r>
      <w:r>
        <w:rPr>
          <w:color w:val="221F1F"/>
          <w:spacing w:val="-4"/>
          <w:sz w:val="24"/>
        </w:rPr>
        <w:t xml:space="preserve"> </w:t>
      </w:r>
      <w:r>
        <w:rPr>
          <w:color w:val="221F1F"/>
          <w:sz w:val="24"/>
        </w:rPr>
        <w:t>awarded under this contract unless the Contracting Officer determines otherwise.</w:t>
      </w:r>
    </w:p>
    <w:p w14:paraId="52F699B4" w14:textId="77777777" w:rsidR="00016C31" w:rsidRDefault="00016C31">
      <w:pPr>
        <w:pStyle w:val="BodyText"/>
        <w:rPr>
          <w:sz w:val="24"/>
        </w:rPr>
      </w:pPr>
    </w:p>
    <w:p w14:paraId="5973618F" w14:textId="77777777" w:rsidR="00016C31" w:rsidRDefault="00900DE8">
      <w:pPr>
        <w:pStyle w:val="ListParagraph"/>
        <w:numPr>
          <w:ilvl w:val="0"/>
          <w:numId w:val="117"/>
        </w:numPr>
        <w:tabs>
          <w:tab w:val="left" w:pos="667"/>
        </w:tabs>
        <w:ind w:hanging="229"/>
        <w:rPr>
          <w:sz w:val="24"/>
        </w:rPr>
      </w:pPr>
      <w:r>
        <w:pict w14:anchorId="13DC0507">
          <v:rect id="docshape28" o:spid="_x0000_s1104" style="position:absolute;left:0;text-align:left;margin-left:59.5pt;margin-top:20.7pt;width:515pt;height:1.45pt;z-index:-18507264;mso-position-horizontal-relative:page" fillcolor="#0e233d" stroked="f">
            <w10:wrap anchorx="page"/>
          </v:rect>
        </w:pict>
      </w:r>
      <w:r w:rsidR="00632607">
        <w:rPr>
          <w:color w:val="221F1F"/>
          <w:sz w:val="24"/>
        </w:rPr>
        <w:t>Affirmative</w:t>
      </w:r>
      <w:r w:rsidR="00632607">
        <w:rPr>
          <w:color w:val="221F1F"/>
          <w:spacing w:val="-12"/>
          <w:sz w:val="24"/>
        </w:rPr>
        <w:t xml:space="preserve"> </w:t>
      </w:r>
      <w:r w:rsidR="00632607">
        <w:rPr>
          <w:color w:val="221F1F"/>
          <w:sz w:val="24"/>
        </w:rPr>
        <w:t>Duties</w:t>
      </w:r>
      <w:r w:rsidR="00632607">
        <w:rPr>
          <w:color w:val="221F1F"/>
          <w:spacing w:val="-8"/>
          <w:sz w:val="24"/>
        </w:rPr>
        <w:t xml:space="preserve"> </w:t>
      </w:r>
      <w:r w:rsidR="00632607">
        <w:rPr>
          <w:color w:val="221F1F"/>
          <w:sz w:val="24"/>
        </w:rPr>
        <w:t>and</w:t>
      </w:r>
      <w:r w:rsidR="00632607">
        <w:rPr>
          <w:color w:val="221F1F"/>
          <w:spacing w:val="-10"/>
          <w:sz w:val="24"/>
        </w:rPr>
        <w:t xml:space="preserve"> </w:t>
      </w:r>
      <w:r w:rsidR="00632607">
        <w:rPr>
          <w:color w:val="221F1F"/>
          <w:sz w:val="24"/>
        </w:rPr>
        <w:t>Responsibilities</w:t>
      </w:r>
      <w:r w:rsidR="00632607">
        <w:rPr>
          <w:color w:val="221F1F"/>
          <w:spacing w:val="-9"/>
          <w:sz w:val="24"/>
        </w:rPr>
        <w:t xml:space="preserve"> </w:t>
      </w:r>
      <w:r w:rsidR="00632607">
        <w:rPr>
          <w:color w:val="221F1F"/>
          <w:sz w:val="24"/>
        </w:rPr>
        <w:t>for</w:t>
      </w:r>
      <w:r w:rsidR="00632607">
        <w:rPr>
          <w:color w:val="221F1F"/>
          <w:spacing w:val="-12"/>
          <w:sz w:val="24"/>
        </w:rPr>
        <w:t xml:space="preserve"> </w:t>
      </w:r>
      <w:r w:rsidR="00632607">
        <w:rPr>
          <w:color w:val="221F1F"/>
          <w:sz w:val="24"/>
        </w:rPr>
        <w:t>Government</w:t>
      </w:r>
      <w:r w:rsidR="00632607">
        <w:rPr>
          <w:color w:val="221F1F"/>
          <w:spacing w:val="-9"/>
          <w:sz w:val="24"/>
        </w:rPr>
        <w:t xml:space="preserve"> </w:t>
      </w:r>
      <w:r w:rsidR="00632607">
        <w:rPr>
          <w:color w:val="221F1F"/>
          <w:spacing w:val="-2"/>
          <w:sz w:val="24"/>
        </w:rPr>
        <w:t>Contractors:</w:t>
      </w:r>
    </w:p>
    <w:p w14:paraId="3A729C9E" w14:textId="77777777" w:rsidR="00016C31" w:rsidRDefault="00016C31">
      <w:pPr>
        <w:rPr>
          <w:sz w:val="24"/>
        </w:rPr>
        <w:sectPr w:rsidR="00016C31">
          <w:pgSz w:w="12240" w:h="15840"/>
          <w:pgMar w:top="1300" w:right="640" w:bottom="1060" w:left="1000" w:header="0" w:footer="801" w:gutter="0"/>
          <w:cols w:space="720"/>
        </w:sectPr>
      </w:pPr>
    </w:p>
    <w:p w14:paraId="59EF21EE" w14:textId="21C6DB4D" w:rsidR="00016C31" w:rsidRDefault="00632607">
      <w:pPr>
        <w:spacing w:before="75"/>
        <w:ind w:left="219" w:right="999"/>
        <w:rPr>
          <w:sz w:val="24"/>
        </w:rPr>
      </w:pPr>
      <w:r>
        <w:rPr>
          <w:color w:val="221F1F"/>
          <w:sz w:val="24"/>
        </w:rPr>
        <w:lastRenderedPageBreak/>
        <w:t xml:space="preserve">The contractor </w:t>
      </w:r>
      <w:ins w:id="352" w:author="Chandler Wilson" w:date="2023-05-25T09:41:00Z">
        <w:r w:rsidR="00D15A02">
          <w:rPr>
            <w:color w:val="221F1F"/>
            <w:sz w:val="24"/>
          </w:rPr>
          <w:t>represents</w:t>
        </w:r>
      </w:ins>
      <w:del w:id="353" w:author="Chandler Wilson" w:date="2023-05-23T15:25:00Z">
        <w:r w:rsidDel="001E243E">
          <w:rPr>
            <w:color w:val="221F1F"/>
            <w:sz w:val="24"/>
          </w:rPr>
          <w:delText>warrants</w:delText>
        </w:r>
      </w:del>
      <w:r>
        <w:rPr>
          <w:color w:val="221F1F"/>
          <w:sz w:val="24"/>
        </w:rPr>
        <w:t xml:space="preserve"> that to the best of its knowledge and belief, and except as otherwise set forth in the contract, the contractor does not have any organizational conflict of interest(s) as defined</w:t>
      </w:r>
      <w:r>
        <w:rPr>
          <w:color w:val="221F1F"/>
          <w:spacing w:val="-2"/>
          <w:sz w:val="24"/>
        </w:rPr>
        <w:t xml:space="preserve"> </w:t>
      </w:r>
      <w:r>
        <w:rPr>
          <w:color w:val="221F1F"/>
          <w:sz w:val="24"/>
        </w:rPr>
        <w:t>in</w:t>
      </w:r>
      <w:r>
        <w:rPr>
          <w:color w:val="221F1F"/>
          <w:spacing w:val="-2"/>
          <w:sz w:val="24"/>
        </w:rPr>
        <w:t xml:space="preserve"> </w:t>
      </w:r>
      <w:r>
        <w:rPr>
          <w:color w:val="221F1F"/>
          <w:sz w:val="24"/>
        </w:rPr>
        <w:t>paragraph a.</w:t>
      </w:r>
      <w:r>
        <w:rPr>
          <w:color w:val="221F1F"/>
          <w:spacing w:val="-2"/>
          <w:sz w:val="24"/>
        </w:rPr>
        <w:t xml:space="preserve"> </w:t>
      </w:r>
      <w:r>
        <w:rPr>
          <w:color w:val="221F1F"/>
          <w:sz w:val="24"/>
        </w:rPr>
        <w:t>above.</w:t>
      </w:r>
      <w:r>
        <w:rPr>
          <w:color w:val="221F1F"/>
          <w:spacing w:val="-2"/>
          <w:sz w:val="24"/>
        </w:rPr>
        <w:t xml:space="preserve"> </w:t>
      </w:r>
      <w:r>
        <w:rPr>
          <w:color w:val="221F1F"/>
          <w:sz w:val="24"/>
        </w:rPr>
        <w:t>The</w:t>
      </w:r>
      <w:r>
        <w:rPr>
          <w:color w:val="221F1F"/>
          <w:spacing w:val="-4"/>
          <w:sz w:val="24"/>
        </w:rPr>
        <w:t xml:space="preserve"> </w:t>
      </w:r>
      <w:r>
        <w:rPr>
          <w:color w:val="221F1F"/>
          <w:sz w:val="24"/>
        </w:rPr>
        <w:t>contractor</w:t>
      </w:r>
      <w:r>
        <w:rPr>
          <w:color w:val="221F1F"/>
          <w:spacing w:val="-1"/>
          <w:sz w:val="24"/>
        </w:rPr>
        <w:t xml:space="preserve"> </w:t>
      </w:r>
      <w:r>
        <w:rPr>
          <w:color w:val="221F1F"/>
          <w:sz w:val="24"/>
        </w:rPr>
        <w:t>agrees</w:t>
      </w:r>
      <w:r>
        <w:rPr>
          <w:color w:val="221F1F"/>
          <w:spacing w:val="-2"/>
          <w:sz w:val="24"/>
        </w:rPr>
        <w:t xml:space="preserve"> </w:t>
      </w:r>
      <w:r>
        <w:rPr>
          <w:color w:val="221F1F"/>
          <w:sz w:val="24"/>
        </w:rPr>
        <w:t>that,</w:t>
      </w:r>
      <w:r>
        <w:rPr>
          <w:color w:val="221F1F"/>
          <w:spacing w:val="-2"/>
          <w:sz w:val="24"/>
        </w:rPr>
        <w:t xml:space="preserve"> </w:t>
      </w:r>
      <w:r>
        <w:rPr>
          <w:color w:val="221F1F"/>
          <w:sz w:val="24"/>
        </w:rPr>
        <w:t>if</w:t>
      </w:r>
      <w:r>
        <w:rPr>
          <w:color w:val="221F1F"/>
          <w:spacing w:val="-2"/>
          <w:sz w:val="24"/>
        </w:rPr>
        <w:t xml:space="preserve"> </w:t>
      </w:r>
      <w:r>
        <w:rPr>
          <w:color w:val="221F1F"/>
          <w:sz w:val="24"/>
        </w:rPr>
        <w:t>after</w:t>
      </w:r>
      <w:r>
        <w:rPr>
          <w:color w:val="221F1F"/>
          <w:spacing w:val="-2"/>
          <w:sz w:val="24"/>
        </w:rPr>
        <w:t xml:space="preserve"> </w:t>
      </w:r>
      <w:r>
        <w:rPr>
          <w:color w:val="221F1F"/>
          <w:sz w:val="24"/>
        </w:rPr>
        <w:t>award,</w:t>
      </w:r>
      <w:r>
        <w:rPr>
          <w:color w:val="221F1F"/>
          <w:spacing w:val="-2"/>
          <w:sz w:val="24"/>
        </w:rPr>
        <w:t xml:space="preserve"> </w:t>
      </w:r>
      <w:r>
        <w:rPr>
          <w:color w:val="221F1F"/>
          <w:sz w:val="24"/>
        </w:rPr>
        <w:t>it discovers</w:t>
      </w:r>
      <w:r>
        <w:rPr>
          <w:color w:val="221F1F"/>
          <w:spacing w:val="-2"/>
          <w:sz w:val="24"/>
        </w:rPr>
        <w:t xml:space="preserve"> </w:t>
      </w:r>
      <w:r>
        <w:rPr>
          <w:color w:val="221F1F"/>
          <w:sz w:val="24"/>
        </w:rPr>
        <w:t>an</w:t>
      </w:r>
      <w:r>
        <w:rPr>
          <w:color w:val="221F1F"/>
          <w:spacing w:val="-2"/>
          <w:sz w:val="24"/>
        </w:rPr>
        <w:t xml:space="preserve"> </w:t>
      </w:r>
      <w:r>
        <w:rPr>
          <w:color w:val="221F1F"/>
          <w:sz w:val="24"/>
        </w:rPr>
        <w:t>actual</w:t>
      </w:r>
      <w:r>
        <w:rPr>
          <w:color w:val="221F1F"/>
          <w:spacing w:val="-2"/>
          <w:sz w:val="24"/>
        </w:rPr>
        <w:t xml:space="preserve"> </w:t>
      </w:r>
      <w:r>
        <w:rPr>
          <w:color w:val="221F1F"/>
          <w:sz w:val="24"/>
        </w:rPr>
        <w:t>or potential organizational conflict of interest at the contract level it shall make immediate and full disclosure in writing to the Contracting Officer. Changes in the contractor's relationships due to mergers, consolidations or any unanticipated circumstances may create an unacceptable organizational</w:t>
      </w:r>
      <w:r>
        <w:rPr>
          <w:color w:val="221F1F"/>
          <w:spacing w:val="-4"/>
          <w:sz w:val="24"/>
        </w:rPr>
        <w:t xml:space="preserve"> </w:t>
      </w:r>
      <w:r>
        <w:rPr>
          <w:color w:val="221F1F"/>
          <w:sz w:val="24"/>
        </w:rPr>
        <w:t>conflict</w:t>
      </w:r>
      <w:r>
        <w:rPr>
          <w:color w:val="221F1F"/>
          <w:spacing w:val="-5"/>
          <w:sz w:val="24"/>
        </w:rPr>
        <w:t xml:space="preserve"> </w:t>
      </w:r>
      <w:r>
        <w:rPr>
          <w:color w:val="221F1F"/>
          <w:sz w:val="24"/>
        </w:rPr>
        <w:t>of</w:t>
      </w:r>
      <w:r>
        <w:rPr>
          <w:color w:val="221F1F"/>
          <w:spacing w:val="-4"/>
          <w:sz w:val="24"/>
        </w:rPr>
        <w:t xml:space="preserve"> </w:t>
      </w:r>
      <w:r>
        <w:rPr>
          <w:color w:val="221F1F"/>
          <w:sz w:val="24"/>
        </w:rPr>
        <w:t>interest</w:t>
      </w:r>
      <w:r>
        <w:rPr>
          <w:color w:val="221F1F"/>
          <w:spacing w:val="-4"/>
          <w:sz w:val="24"/>
        </w:rPr>
        <w:t xml:space="preserve"> </w:t>
      </w:r>
      <w:r>
        <w:rPr>
          <w:color w:val="221F1F"/>
          <w:sz w:val="24"/>
        </w:rPr>
        <w:t>which</w:t>
      </w:r>
      <w:r>
        <w:rPr>
          <w:color w:val="221F1F"/>
          <w:spacing w:val="-5"/>
          <w:sz w:val="24"/>
        </w:rPr>
        <w:t xml:space="preserve"> </w:t>
      </w:r>
      <w:r>
        <w:rPr>
          <w:color w:val="221F1F"/>
          <w:sz w:val="24"/>
        </w:rPr>
        <w:t>would</w:t>
      </w:r>
      <w:r>
        <w:rPr>
          <w:color w:val="221F1F"/>
          <w:spacing w:val="-5"/>
          <w:sz w:val="24"/>
        </w:rPr>
        <w:t xml:space="preserve"> </w:t>
      </w:r>
      <w:r>
        <w:rPr>
          <w:color w:val="221F1F"/>
          <w:sz w:val="24"/>
        </w:rPr>
        <w:t>necessitate</w:t>
      </w:r>
      <w:r>
        <w:rPr>
          <w:color w:val="221F1F"/>
          <w:spacing w:val="-6"/>
          <w:sz w:val="24"/>
        </w:rPr>
        <w:t xml:space="preserve"> </w:t>
      </w:r>
      <w:r>
        <w:rPr>
          <w:color w:val="221F1F"/>
          <w:sz w:val="24"/>
        </w:rPr>
        <w:t>such</w:t>
      </w:r>
      <w:r>
        <w:rPr>
          <w:color w:val="221F1F"/>
          <w:spacing w:val="-5"/>
          <w:sz w:val="24"/>
        </w:rPr>
        <w:t xml:space="preserve"> </w:t>
      </w:r>
      <w:r>
        <w:rPr>
          <w:color w:val="221F1F"/>
          <w:sz w:val="24"/>
        </w:rPr>
        <w:t>disclosure.</w:t>
      </w:r>
      <w:r>
        <w:rPr>
          <w:color w:val="221F1F"/>
          <w:spacing w:val="-5"/>
          <w:sz w:val="24"/>
        </w:rPr>
        <w:t xml:space="preserve"> </w:t>
      </w:r>
      <w:r>
        <w:rPr>
          <w:color w:val="221F1F"/>
          <w:sz w:val="24"/>
        </w:rPr>
        <w:t>The</w:t>
      </w:r>
      <w:r>
        <w:rPr>
          <w:color w:val="221F1F"/>
          <w:spacing w:val="-7"/>
          <w:sz w:val="24"/>
        </w:rPr>
        <w:t xml:space="preserve"> </w:t>
      </w:r>
      <w:r>
        <w:rPr>
          <w:color w:val="221F1F"/>
          <w:sz w:val="24"/>
        </w:rPr>
        <w:t>notification</w:t>
      </w:r>
      <w:r>
        <w:rPr>
          <w:color w:val="221F1F"/>
          <w:spacing w:val="-4"/>
          <w:sz w:val="24"/>
        </w:rPr>
        <w:t xml:space="preserve"> </w:t>
      </w:r>
      <w:r>
        <w:rPr>
          <w:color w:val="221F1F"/>
          <w:sz w:val="24"/>
        </w:rPr>
        <w:t>shall include</w:t>
      </w:r>
      <w:r>
        <w:rPr>
          <w:color w:val="221F1F"/>
          <w:spacing w:val="-2"/>
          <w:sz w:val="24"/>
        </w:rPr>
        <w:t xml:space="preserve"> </w:t>
      </w:r>
      <w:r>
        <w:rPr>
          <w:color w:val="221F1F"/>
          <w:sz w:val="24"/>
        </w:rPr>
        <w:t>a</w:t>
      </w:r>
      <w:r>
        <w:rPr>
          <w:color w:val="221F1F"/>
          <w:spacing w:val="-2"/>
          <w:sz w:val="24"/>
        </w:rPr>
        <w:t xml:space="preserve"> </w:t>
      </w:r>
      <w:r>
        <w:rPr>
          <w:color w:val="221F1F"/>
          <w:sz w:val="24"/>
        </w:rPr>
        <w:t>description</w:t>
      </w:r>
      <w:r>
        <w:rPr>
          <w:color w:val="221F1F"/>
          <w:spacing w:val="-1"/>
          <w:sz w:val="24"/>
        </w:rPr>
        <w:t xml:space="preserve"> </w:t>
      </w:r>
      <w:r>
        <w:rPr>
          <w:color w:val="221F1F"/>
          <w:sz w:val="24"/>
        </w:rPr>
        <w:t>of</w:t>
      </w:r>
      <w:r>
        <w:rPr>
          <w:color w:val="221F1F"/>
          <w:spacing w:val="-1"/>
          <w:sz w:val="24"/>
        </w:rPr>
        <w:t xml:space="preserve"> </w:t>
      </w:r>
      <w:r>
        <w:rPr>
          <w:color w:val="221F1F"/>
          <w:sz w:val="24"/>
        </w:rPr>
        <w:t>the</w:t>
      </w:r>
      <w:r>
        <w:rPr>
          <w:color w:val="221F1F"/>
          <w:spacing w:val="-3"/>
          <w:sz w:val="24"/>
        </w:rPr>
        <w:t xml:space="preserve"> </w:t>
      </w:r>
      <w:r>
        <w:rPr>
          <w:color w:val="221F1F"/>
          <w:sz w:val="24"/>
        </w:rPr>
        <w:t>actual</w:t>
      </w:r>
      <w:r>
        <w:rPr>
          <w:color w:val="221F1F"/>
          <w:spacing w:val="-1"/>
          <w:sz w:val="24"/>
        </w:rPr>
        <w:t xml:space="preserve"> </w:t>
      </w:r>
      <w:r>
        <w:rPr>
          <w:color w:val="221F1F"/>
          <w:sz w:val="24"/>
        </w:rPr>
        <w:t>or potential</w:t>
      </w:r>
      <w:r>
        <w:rPr>
          <w:color w:val="221F1F"/>
          <w:spacing w:val="-1"/>
          <w:sz w:val="24"/>
        </w:rPr>
        <w:t xml:space="preserve"> </w:t>
      </w:r>
      <w:r>
        <w:rPr>
          <w:color w:val="221F1F"/>
          <w:sz w:val="24"/>
        </w:rPr>
        <w:t>organizational conflict</w:t>
      </w:r>
      <w:r>
        <w:rPr>
          <w:color w:val="221F1F"/>
          <w:spacing w:val="-1"/>
          <w:sz w:val="24"/>
        </w:rPr>
        <w:t xml:space="preserve"> </w:t>
      </w:r>
      <w:r>
        <w:rPr>
          <w:color w:val="221F1F"/>
          <w:sz w:val="24"/>
        </w:rPr>
        <w:t>of</w:t>
      </w:r>
      <w:r>
        <w:rPr>
          <w:color w:val="221F1F"/>
          <w:spacing w:val="-1"/>
          <w:sz w:val="24"/>
        </w:rPr>
        <w:t xml:space="preserve"> </w:t>
      </w:r>
      <w:r>
        <w:rPr>
          <w:color w:val="221F1F"/>
          <w:sz w:val="24"/>
        </w:rPr>
        <w:t>interest,</w:t>
      </w:r>
      <w:r>
        <w:rPr>
          <w:color w:val="221F1F"/>
          <w:spacing w:val="-1"/>
          <w:sz w:val="24"/>
        </w:rPr>
        <w:t xml:space="preserve"> </w:t>
      </w:r>
      <w:r>
        <w:rPr>
          <w:color w:val="221F1F"/>
          <w:sz w:val="24"/>
        </w:rPr>
        <w:t>a</w:t>
      </w:r>
      <w:r>
        <w:rPr>
          <w:color w:val="221F1F"/>
          <w:spacing w:val="-1"/>
          <w:sz w:val="24"/>
        </w:rPr>
        <w:t xml:space="preserve"> </w:t>
      </w:r>
      <w:r>
        <w:rPr>
          <w:color w:val="221F1F"/>
          <w:sz w:val="24"/>
        </w:rPr>
        <w:t>description</w:t>
      </w:r>
      <w:r>
        <w:rPr>
          <w:color w:val="221F1F"/>
          <w:spacing w:val="-1"/>
          <w:sz w:val="24"/>
        </w:rPr>
        <w:t xml:space="preserve"> </w:t>
      </w:r>
      <w:r>
        <w:rPr>
          <w:color w:val="221F1F"/>
          <w:sz w:val="24"/>
        </w:rPr>
        <w:t>of the action that the contractor has taken or proposes to take to avoid, mitigate, or neutralize the conflict,</w:t>
      </w:r>
      <w:r>
        <w:rPr>
          <w:color w:val="221F1F"/>
          <w:spacing w:val="-5"/>
          <w:sz w:val="24"/>
        </w:rPr>
        <w:t xml:space="preserve"> </w:t>
      </w:r>
      <w:r>
        <w:rPr>
          <w:color w:val="221F1F"/>
          <w:sz w:val="24"/>
        </w:rPr>
        <w:t>and</w:t>
      </w:r>
      <w:r>
        <w:rPr>
          <w:color w:val="221F1F"/>
          <w:spacing w:val="-6"/>
          <w:sz w:val="24"/>
        </w:rPr>
        <w:t xml:space="preserve"> </w:t>
      </w:r>
      <w:r>
        <w:rPr>
          <w:color w:val="221F1F"/>
          <w:sz w:val="24"/>
        </w:rPr>
        <w:t>any</w:t>
      </w:r>
      <w:r>
        <w:rPr>
          <w:color w:val="221F1F"/>
          <w:spacing w:val="-6"/>
          <w:sz w:val="24"/>
        </w:rPr>
        <w:t xml:space="preserve"> </w:t>
      </w:r>
      <w:r>
        <w:rPr>
          <w:color w:val="221F1F"/>
          <w:sz w:val="24"/>
        </w:rPr>
        <w:t>other</w:t>
      </w:r>
      <w:r>
        <w:rPr>
          <w:color w:val="221F1F"/>
          <w:spacing w:val="-7"/>
          <w:sz w:val="24"/>
        </w:rPr>
        <w:t xml:space="preserve"> </w:t>
      </w:r>
      <w:r>
        <w:rPr>
          <w:color w:val="221F1F"/>
          <w:sz w:val="24"/>
        </w:rPr>
        <w:t>relevant</w:t>
      </w:r>
      <w:r>
        <w:rPr>
          <w:color w:val="221F1F"/>
          <w:spacing w:val="-4"/>
          <w:sz w:val="24"/>
        </w:rPr>
        <w:t xml:space="preserve"> </w:t>
      </w:r>
      <w:r>
        <w:rPr>
          <w:color w:val="221F1F"/>
          <w:sz w:val="24"/>
        </w:rPr>
        <w:t>information</w:t>
      </w:r>
      <w:r>
        <w:rPr>
          <w:color w:val="221F1F"/>
          <w:spacing w:val="-5"/>
          <w:sz w:val="24"/>
        </w:rPr>
        <w:t xml:space="preserve"> </w:t>
      </w:r>
      <w:r>
        <w:rPr>
          <w:color w:val="221F1F"/>
          <w:sz w:val="24"/>
        </w:rPr>
        <w:t>that</w:t>
      </w:r>
      <w:r>
        <w:rPr>
          <w:color w:val="221F1F"/>
          <w:spacing w:val="-6"/>
          <w:sz w:val="24"/>
        </w:rPr>
        <w:t xml:space="preserve"> </w:t>
      </w:r>
      <w:r>
        <w:rPr>
          <w:color w:val="221F1F"/>
          <w:sz w:val="24"/>
        </w:rPr>
        <w:t>would</w:t>
      </w:r>
      <w:r>
        <w:rPr>
          <w:color w:val="221F1F"/>
          <w:spacing w:val="-8"/>
          <w:sz w:val="24"/>
        </w:rPr>
        <w:t xml:space="preserve"> </w:t>
      </w:r>
      <w:r>
        <w:rPr>
          <w:color w:val="221F1F"/>
          <w:sz w:val="24"/>
        </w:rPr>
        <w:t>assist</w:t>
      </w:r>
      <w:r>
        <w:rPr>
          <w:color w:val="221F1F"/>
          <w:spacing w:val="-9"/>
          <w:sz w:val="24"/>
        </w:rPr>
        <w:t xml:space="preserve"> </w:t>
      </w:r>
      <w:r>
        <w:rPr>
          <w:color w:val="221F1F"/>
          <w:sz w:val="24"/>
        </w:rPr>
        <w:t>the</w:t>
      </w:r>
      <w:r>
        <w:rPr>
          <w:color w:val="221F1F"/>
          <w:spacing w:val="-6"/>
          <w:sz w:val="24"/>
        </w:rPr>
        <w:t xml:space="preserve"> </w:t>
      </w:r>
      <w:r>
        <w:rPr>
          <w:color w:val="221F1F"/>
          <w:sz w:val="24"/>
        </w:rPr>
        <w:t>Contracting</w:t>
      </w:r>
      <w:r>
        <w:rPr>
          <w:color w:val="221F1F"/>
          <w:spacing w:val="-5"/>
          <w:sz w:val="24"/>
        </w:rPr>
        <w:t xml:space="preserve"> </w:t>
      </w:r>
      <w:r>
        <w:rPr>
          <w:color w:val="221F1F"/>
          <w:sz w:val="24"/>
        </w:rPr>
        <w:t>Officer</w:t>
      </w:r>
      <w:r>
        <w:rPr>
          <w:color w:val="221F1F"/>
          <w:spacing w:val="-6"/>
          <w:sz w:val="24"/>
        </w:rPr>
        <w:t xml:space="preserve"> </w:t>
      </w:r>
      <w:r>
        <w:rPr>
          <w:color w:val="221F1F"/>
          <w:sz w:val="24"/>
        </w:rPr>
        <w:t>in</w:t>
      </w:r>
      <w:r>
        <w:rPr>
          <w:color w:val="221F1F"/>
          <w:spacing w:val="-6"/>
          <w:sz w:val="24"/>
        </w:rPr>
        <w:t xml:space="preserve"> </w:t>
      </w:r>
      <w:proofErr w:type="gramStart"/>
      <w:r>
        <w:rPr>
          <w:color w:val="221F1F"/>
          <w:sz w:val="24"/>
        </w:rPr>
        <w:t>making</w:t>
      </w:r>
      <w:r>
        <w:rPr>
          <w:color w:val="221F1F"/>
          <w:spacing w:val="-6"/>
          <w:sz w:val="24"/>
        </w:rPr>
        <w:t xml:space="preserve"> </w:t>
      </w:r>
      <w:r>
        <w:rPr>
          <w:color w:val="221F1F"/>
          <w:sz w:val="24"/>
        </w:rPr>
        <w:t>a determination</w:t>
      </w:r>
      <w:proofErr w:type="gramEnd"/>
      <w:r>
        <w:rPr>
          <w:color w:val="221F1F"/>
          <w:sz w:val="24"/>
        </w:rPr>
        <w:t xml:space="preserve"> on this matter.</w:t>
      </w:r>
    </w:p>
    <w:p w14:paraId="45F57AB5" w14:textId="77777777" w:rsidR="00016C31" w:rsidRDefault="00016C31">
      <w:pPr>
        <w:pStyle w:val="BodyText"/>
        <w:rPr>
          <w:sz w:val="24"/>
        </w:rPr>
      </w:pPr>
    </w:p>
    <w:p w14:paraId="75714406" w14:textId="77777777" w:rsidR="00016C31" w:rsidRDefault="00632607">
      <w:pPr>
        <w:spacing w:before="1"/>
        <w:ind w:left="219" w:right="806"/>
        <w:rPr>
          <w:sz w:val="24"/>
        </w:rPr>
      </w:pPr>
      <w:r>
        <w:rPr>
          <w:color w:val="221F1F"/>
          <w:sz w:val="24"/>
        </w:rPr>
        <w:t>The</w:t>
      </w:r>
      <w:r>
        <w:rPr>
          <w:color w:val="221F1F"/>
          <w:spacing w:val="-5"/>
          <w:sz w:val="24"/>
        </w:rPr>
        <w:t xml:space="preserve"> </w:t>
      </w:r>
      <w:r>
        <w:rPr>
          <w:color w:val="221F1F"/>
          <w:sz w:val="24"/>
        </w:rPr>
        <w:t>contractor,</w:t>
      </w:r>
      <w:r>
        <w:rPr>
          <w:color w:val="221F1F"/>
          <w:spacing w:val="-3"/>
          <w:sz w:val="24"/>
        </w:rPr>
        <w:t xml:space="preserve"> </w:t>
      </w:r>
      <w:r>
        <w:rPr>
          <w:color w:val="221F1F"/>
          <w:sz w:val="24"/>
        </w:rPr>
        <w:t>upon</w:t>
      </w:r>
      <w:r>
        <w:rPr>
          <w:color w:val="221F1F"/>
          <w:spacing w:val="-3"/>
          <w:sz w:val="24"/>
        </w:rPr>
        <w:t xml:space="preserve"> </w:t>
      </w:r>
      <w:r>
        <w:rPr>
          <w:color w:val="221F1F"/>
          <w:sz w:val="24"/>
        </w:rPr>
        <w:t>identification</w:t>
      </w:r>
      <w:r>
        <w:rPr>
          <w:color w:val="221F1F"/>
          <w:spacing w:val="-3"/>
          <w:sz w:val="24"/>
        </w:rPr>
        <w:t xml:space="preserve"> </w:t>
      </w:r>
      <w:r>
        <w:rPr>
          <w:color w:val="221F1F"/>
          <w:sz w:val="24"/>
        </w:rPr>
        <w:t>of</w:t>
      </w:r>
      <w:r>
        <w:rPr>
          <w:color w:val="221F1F"/>
          <w:spacing w:val="-4"/>
          <w:sz w:val="24"/>
        </w:rPr>
        <w:t xml:space="preserve"> </w:t>
      </w:r>
      <w:r>
        <w:rPr>
          <w:color w:val="221F1F"/>
          <w:sz w:val="24"/>
        </w:rPr>
        <w:t>a</w:t>
      </w:r>
      <w:r>
        <w:rPr>
          <w:color w:val="221F1F"/>
          <w:spacing w:val="-4"/>
          <w:sz w:val="24"/>
        </w:rPr>
        <w:t xml:space="preserve"> </w:t>
      </w:r>
      <w:r>
        <w:rPr>
          <w:color w:val="221F1F"/>
          <w:sz w:val="24"/>
        </w:rPr>
        <w:t>potential</w:t>
      </w:r>
      <w:r>
        <w:rPr>
          <w:color w:val="221F1F"/>
          <w:spacing w:val="-1"/>
          <w:sz w:val="24"/>
        </w:rPr>
        <w:t xml:space="preserve"> </w:t>
      </w:r>
      <w:r>
        <w:rPr>
          <w:color w:val="221F1F"/>
          <w:sz w:val="24"/>
        </w:rPr>
        <w:t>conflict,</w:t>
      </w:r>
      <w:r>
        <w:rPr>
          <w:color w:val="221F1F"/>
          <w:spacing w:val="-3"/>
          <w:sz w:val="24"/>
        </w:rPr>
        <w:t xml:space="preserve"> </w:t>
      </w:r>
      <w:r>
        <w:rPr>
          <w:color w:val="221F1F"/>
          <w:sz w:val="24"/>
        </w:rPr>
        <w:t>shall</w:t>
      </w:r>
      <w:r>
        <w:rPr>
          <w:color w:val="221F1F"/>
          <w:spacing w:val="-3"/>
          <w:sz w:val="24"/>
        </w:rPr>
        <w:t xml:space="preserve"> </w:t>
      </w:r>
      <w:r>
        <w:rPr>
          <w:color w:val="221F1F"/>
          <w:sz w:val="24"/>
        </w:rPr>
        <w:t>submit</w:t>
      </w:r>
      <w:r>
        <w:rPr>
          <w:color w:val="221F1F"/>
          <w:spacing w:val="-3"/>
          <w:sz w:val="24"/>
        </w:rPr>
        <w:t xml:space="preserve"> </w:t>
      </w:r>
      <w:r>
        <w:rPr>
          <w:color w:val="221F1F"/>
          <w:sz w:val="24"/>
        </w:rPr>
        <w:t>requests</w:t>
      </w:r>
      <w:r>
        <w:rPr>
          <w:color w:val="221F1F"/>
          <w:spacing w:val="-3"/>
          <w:sz w:val="24"/>
        </w:rPr>
        <w:t xml:space="preserve"> </w:t>
      </w:r>
      <w:r>
        <w:rPr>
          <w:color w:val="221F1F"/>
          <w:sz w:val="24"/>
        </w:rPr>
        <w:t>to</w:t>
      </w:r>
      <w:r>
        <w:rPr>
          <w:color w:val="221F1F"/>
          <w:spacing w:val="-3"/>
          <w:sz w:val="24"/>
        </w:rPr>
        <w:t xml:space="preserve"> </w:t>
      </w:r>
      <w:r>
        <w:rPr>
          <w:color w:val="221F1F"/>
          <w:sz w:val="24"/>
        </w:rPr>
        <w:t>participate</w:t>
      </w:r>
      <w:r>
        <w:rPr>
          <w:color w:val="221F1F"/>
          <w:spacing w:val="-4"/>
          <w:sz w:val="24"/>
        </w:rPr>
        <w:t xml:space="preserve"> </w:t>
      </w:r>
      <w:r>
        <w:rPr>
          <w:color w:val="221F1F"/>
          <w:sz w:val="24"/>
        </w:rPr>
        <w:t>in</w:t>
      </w:r>
      <w:r>
        <w:rPr>
          <w:color w:val="221F1F"/>
          <w:spacing w:val="-3"/>
          <w:sz w:val="24"/>
        </w:rPr>
        <w:t xml:space="preserve"> </w:t>
      </w:r>
      <w:r>
        <w:rPr>
          <w:color w:val="221F1F"/>
          <w:sz w:val="24"/>
        </w:rPr>
        <w:t>the TO for written approval on a TO-by-TO basis, unless the contractor is aware of multiple TOs that may create the appearance of a conflict, or be an actual conflict. In the case of the later, the contractor</w:t>
      </w:r>
      <w:r>
        <w:rPr>
          <w:color w:val="221F1F"/>
          <w:spacing w:val="-2"/>
          <w:sz w:val="24"/>
        </w:rPr>
        <w:t xml:space="preserve"> </w:t>
      </w:r>
      <w:r>
        <w:rPr>
          <w:color w:val="221F1F"/>
          <w:sz w:val="24"/>
        </w:rPr>
        <w:t>shall</w:t>
      </w:r>
      <w:r>
        <w:rPr>
          <w:color w:val="221F1F"/>
          <w:spacing w:val="-2"/>
          <w:sz w:val="24"/>
        </w:rPr>
        <w:t xml:space="preserve"> </w:t>
      </w:r>
      <w:r>
        <w:rPr>
          <w:color w:val="221F1F"/>
          <w:sz w:val="24"/>
        </w:rPr>
        <w:t>notify</w:t>
      </w:r>
      <w:r>
        <w:rPr>
          <w:color w:val="221F1F"/>
          <w:spacing w:val="-2"/>
          <w:sz w:val="24"/>
        </w:rPr>
        <w:t xml:space="preserve"> </w:t>
      </w:r>
      <w:r>
        <w:rPr>
          <w:color w:val="221F1F"/>
          <w:sz w:val="24"/>
        </w:rPr>
        <w:t>the</w:t>
      </w:r>
      <w:r>
        <w:rPr>
          <w:color w:val="221F1F"/>
          <w:spacing w:val="-4"/>
          <w:sz w:val="24"/>
        </w:rPr>
        <w:t xml:space="preserve"> </w:t>
      </w:r>
      <w:r>
        <w:rPr>
          <w:color w:val="221F1F"/>
          <w:sz w:val="24"/>
        </w:rPr>
        <w:t>Contracting</w:t>
      </w:r>
      <w:r>
        <w:rPr>
          <w:color w:val="221F1F"/>
          <w:spacing w:val="-2"/>
          <w:sz w:val="24"/>
        </w:rPr>
        <w:t xml:space="preserve"> </w:t>
      </w:r>
      <w:r>
        <w:rPr>
          <w:color w:val="221F1F"/>
          <w:sz w:val="24"/>
        </w:rPr>
        <w:t>Officer</w:t>
      </w:r>
      <w:r>
        <w:rPr>
          <w:color w:val="221F1F"/>
          <w:spacing w:val="-2"/>
          <w:sz w:val="24"/>
        </w:rPr>
        <w:t xml:space="preserve"> </w:t>
      </w:r>
      <w:r>
        <w:rPr>
          <w:color w:val="221F1F"/>
          <w:sz w:val="24"/>
        </w:rPr>
        <w:t>as soon</w:t>
      </w:r>
      <w:r>
        <w:rPr>
          <w:color w:val="221F1F"/>
          <w:spacing w:val="-2"/>
          <w:sz w:val="24"/>
        </w:rPr>
        <w:t xml:space="preserve"> </w:t>
      </w:r>
      <w:r>
        <w:rPr>
          <w:color w:val="221F1F"/>
          <w:sz w:val="24"/>
        </w:rPr>
        <w:t>as</w:t>
      </w:r>
      <w:r>
        <w:rPr>
          <w:color w:val="221F1F"/>
          <w:spacing w:val="-2"/>
          <w:sz w:val="24"/>
        </w:rPr>
        <w:t xml:space="preserve"> </w:t>
      </w:r>
      <w:r>
        <w:rPr>
          <w:color w:val="221F1F"/>
          <w:sz w:val="24"/>
        </w:rPr>
        <w:t>the</w:t>
      </w:r>
      <w:r>
        <w:rPr>
          <w:color w:val="221F1F"/>
          <w:spacing w:val="-2"/>
          <w:sz w:val="24"/>
        </w:rPr>
        <w:t xml:space="preserve"> </w:t>
      </w:r>
      <w:r>
        <w:rPr>
          <w:color w:val="221F1F"/>
          <w:sz w:val="24"/>
        </w:rPr>
        <w:t>conflicts/apparent</w:t>
      </w:r>
      <w:r>
        <w:rPr>
          <w:color w:val="221F1F"/>
          <w:spacing w:val="-2"/>
          <w:sz w:val="24"/>
        </w:rPr>
        <w:t xml:space="preserve"> </w:t>
      </w:r>
      <w:r>
        <w:rPr>
          <w:color w:val="221F1F"/>
          <w:sz w:val="24"/>
        </w:rPr>
        <w:t>conflicts</w:t>
      </w:r>
      <w:r>
        <w:rPr>
          <w:color w:val="221F1F"/>
          <w:spacing w:val="-2"/>
          <w:sz w:val="24"/>
        </w:rPr>
        <w:t xml:space="preserve"> </w:t>
      </w:r>
      <w:r>
        <w:rPr>
          <w:color w:val="221F1F"/>
          <w:sz w:val="24"/>
        </w:rPr>
        <w:t>have</w:t>
      </w:r>
      <w:r>
        <w:rPr>
          <w:color w:val="221F1F"/>
          <w:spacing w:val="-4"/>
          <w:sz w:val="24"/>
        </w:rPr>
        <w:t xml:space="preserve"> </w:t>
      </w:r>
      <w:r>
        <w:rPr>
          <w:color w:val="221F1F"/>
          <w:sz w:val="24"/>
        </w:rPr>
        <w:t>been identified. This provision shall be in effect throughout the period of performance of this contract, any extensions thereto by change order or supplemental agreement, and for three years thereafter.</w:t>
      </w:r>
    </w:p>
    <w:p w14:paraId="154B84F5" w14:textId="77777777" w:rsidR="00016C31" w:rsidRDefault="00016C31">
      <w:pPr>
        <w:pStyle w:val="BodyText"/>
        <w:rPr>
          <w:sz w:val="24"/>
        </w:rPr>
      </w:pPr>
    </w:p>
    <w:p w14:paraId="0D385857" w14:textId="77777777" w:rsidR="00016C31" w:rsidRDefault="00632607">
      <w:pPr>
        <w:ind w:left="219" w:right="999"/>
        <w:rPr>
          <w:sz w:val="24"/>
        </w:rPr>
      </w:pPr>
      <w:r>
        <w:rPr>
          <w:color w:val="221F1F"/>
          <w:sz w:val="24"/>
        </w:rPr>
        <w:t>The contractor shall permit a Government audit of internal OCI mitigation procedures for verification</w:t>
      </w:r>
      <w:r>
        <w:rPr>
          <w:color w:val="221F1F"/>
          <w:spacing w:val="-3"/>
          <w:sz w:val="24"/>
        </w:rPr>
        <w:t xml:space="preserve"> </w:t>
      </w:r>
      <w:r>
        <w:rPr>
          <w:color w:val="221F1F"/>
          <w:sz w:val="24"/>
        </w:rPr>
        <w:t>purposes.</w:t>
      </w:r>
      <w:r>
        <w:rPr>
          <w:color w:val="221F1F"/>
          <w:spacing w:val="-3"/>
          <w:sz w:val="24"/>
        </w:rPr>
        <w:t xml:space="preserve"> </w:t>
      </w:r>
      <w:r>
        <w:rPr>
          <w:color w:val="221F1F"/>
          <w:sz w:val="24"/>
        </w:rPr>
        <w:t>The</w:t>
      </w:r>
      <w:r>
        <w:rPr>
          <w:color w:val="221F1F"/>
          <w:spacing w:val="-4"/>
          <w:sz w:val="24"/>
        </w:rPr>
        <w:t xml:space="preserve"> </w:t>
      </w:r>
      <w:r>
        <w:rPr>
          <w:color w:val="221F1F"/>
          <w:sz w:val="24"/>
        </w:rPr>
        <w:t>Government</w:t>
      </w:r>
      <w:r>
        <w:rPr>
          <w:color w:val="221F1F"/>
          <w:spacing w:val="-2"/>
          <w:sz w:val="24"/>
        </w:rPr>
        <w:t xml:space="preserve"> </w:t>
      </w:r>
      <w:r>
        <w:rPr>
          <w:color w:val="221F1F"/>
          <w:sz w:val="24"/>
        </w:rPr>
        <w:t>reserves</w:t>
      </w:r>
      <w:r>
        <w:rPr>
          <w:color w:val="221F1F"/>
          <w:spacing w:val="-3"/>
          <w:sz w:val="24"/>
        </w:rPr>
        <w:t xml:space="preserve"> </w:t>
      </w:r>
      <w:r>
        <w:rPr>
          <w:color w:val="221F1F"/>
          <w:sz w:val="24"/>
        </w:rPr>
        <w:t>the</w:t>
      </w:r>
      <w:r>
        <w:rPr>
          <w:color w:val="221F1F"/>
          <w:spacing w:val="-3"/>
          <w:sz w:val="24"/>
        </w:rPr>
        <w:t xml:space="preserve"> </w:t>
      </w:r>
      <w:r>
        <w:rPr>
          <w:color w:val="221F1F"/>
          <w:sz w:val="24"/>
        </w:rPr>
        <w:t>right</w:t>
      </w:r>
      <w:r>
        <w:rPr>
          <w:color w:val="221F1F"/>
          <w:spacing w:val="-3"/>
          <w:sz w:val="24"/>
        </w:rPr>
        <w:t xml:space="preserve"> </w:t>
      </w:r>
      <w:r>
        <w:rPr>
          <w:color w:val="221F1F"/>
          <w:sz w:val="24"/>
        </w:rPr>
        <w:t>to</w:t>
      </w:r>
      <w:r>
        <w:rPr>
          <w:color w:val="221F1F"/>
          <w:spacing w:val="-3"/>
          <w:sz w:val="24"/>
        </w:rPr>
        <w:t xml:space="preserve"> </w:t>
      </w:r>
      <w:r>
        <w:rPr>
          <w:color w:val="221F1F"/>
          <w:sz w:val="24"/>
        </w:rPr>
        <w:t>reject</w:t>
      </w:r>
      <w:r>
        <w:rPr>
          <w:color w:val="221F1F"/>
          <w:spacing w:val="-3"/>
          <w:sz w:val="24"/>
        </w:rPr>
        <w:t xml:space="preserve"> </w:t>
      </w:r>
      <w:r>
        <w:rPr>
          <w:color w:val="221F1F"/>
          <w:sz w:val="24"/>
        </w:rPr>
        <w:t>a</w:t>
      </w:r>
      <w:r>
        <w:rPr>
          <w:color w:val="221F1F"/>
          <w:spacing w:val="-2"/>
          <w:sz w:val="24"/>
        </w:rPr>
        <w:t xml:space="preserve"> </w:t>
      </w:r>
      <w:r>
        <w:rPr>
          <w:color w:val="221F1F"/>
          <w:sz w:val="24"/>
        </w:rPr>
        <w:t>mitigation</w:t>
      </w:r>
      <w:r>
        <w:rPr>
          <w:color w:val="221F1F"/>
          <w:spacing w:val="-3"/>
          <w:sz w:val="24"/>
        </w:rPr>
        <w:t xml:space="preserve"> </w:t>
      </w:r>
      <w:r>
        <w:rPr>
          <w:color w:val="221F1F"/>
          <w:sz w:val="24"/>
        </w:rPr>
        <w:t>plan,</w:t>
      </w:r>
      <w:r>
        <w:rPr>
          <w:color w:val="221F1F"/>
          <w:spacing w:val="-3"/>
          <w:sz w:val="24"/>
        </w:rPr>
        <w:t xml:space="preserve"> </w:t>
      </w:r>
      <w:r>
        <w:rPr>
          <w:color w:val="221F1F"/>
          <w:sz w:val="24"/>
        </w:rPr>
        <w:t>if</w:t>
      </w:r>
      <w:r>
        <w:rPr>
          <w:color w:val="221F1F"/>
          <w:spacing w:val="-4"/>
          <w:sz w:val="24"/>
        </w:rPr>
        <w:t xml:space="preserve"> </w:t>
      </w:r>
      <w:r>
        <w:rPr>
          <w:color w:val="221F1F"/>
          <w:sz w:val="24"/>
        </w:rPr>
        <w:t>in</w:t>
      </w:r>
      <w:r>
        <w:rPr>
          <w:color w:val="221F1F"/>
          <w:spacing w:val="-3"/>
          <w:sz w:val="24"/>
        </w:rPr>
        <w:t xml:space="preserve"> </w:t>
      </w:r>
      <w:r>
        <w:rPr>
          <w:color w:val="221F1F"/>
          <w:sz w:val="24"/>
        </w:rPr>
        <w:t>the opinion</w:t>
      </w:r>
      <w:r>
        <w:rPr>
          <w:color w:val="221F1F"/>
          <w:spacing w:val="-4"/>
          <w:sz w:val="24"/>
        </w:rPr>
        <w:t xml:space="preserve"> </w:t>
      </w:r>
      <w:r>
        <w:rPr>
          <w:color w:val="221F1F"/>
          <w:sz w:val="24"/>
        </w:rPr>
        <w:t>of</w:t>
      </w:r>
      <w:r>
        <w:rPr>
          <w:color w:val="221F1F"/>
          <w:spacing w:val="-6"/>
          <w:sz w:val="24"/>
        </w:rPr>
        <w:t xml:space="preserve"> </w:t>
      </w:r>
      <w:r>
        <w:rPr>
          <w:color w:val="221F1F"/>
          <w:sz w:val="24"/>
        </w:rPr>
        <w:t>the</w:t>
      </w:r>
      <w:r>
        <w:rPr>
          <w:color w:val="221F1F"/>
          <w:spacing w:val="-4"/>
          <w:sz w:val="24"/>
        </w:rPr>
        <w:t xml:space="preserve"> </w:t>
      </w:r>
      <w:r>
        <w:rPr>
          <w:color w:val="221F1F"/>
          <w:sz w:val="24"/>
        </w:rPr>
        <w:t>Contracting</w:t>
      </w:r>
      <w:r>
        <w:rPr>
          <w:color w:val="221F1F"/>
          <w:spacing w:val="-4"/>
          <w:sz w:val="24"/>
        </w:rPr>
        <w:t xml:space="preserve"> </w:t>
      </w:r>
      <w:r>
        <w:rPr>
          <w:color w:val="221F1F"/>
          <w:sz w:val="24"/>
        </w:rPr>
        <w:t>Officer,</w:t>
      </w:r>
      <w:r>
        <w:rPr>
          <w:color w:val="221F1F"/>
          <w:spacing w:val="-5"/>
          <w:sz w:val="24"/>
        </w:rPr>
        <w:t xml:space="preserve"> </w:t>
      </w:r>
      <w:r>
        <w:rPr>
          <w:color w:val="221F1F"/>
          <w:sz w:val="24"/>
        </w:rPr>
        <w:t>such</w:t>
      </w:r>
      <w:r>
        <w:rPr>
          <w:color w:val="221F1F"/>
          <w:spacing w:val="-4"/>
          <w:sz w:val="24"/>
        </w:rPr>
        <w:t xml:space="preserve"> </w:t>
      </w:r>
      <w:r>
        <w:rPr>
          <w:color w:val="221F1F"/>
          <w:sz w:val="24"/>
        </w:rPr>
        <w:t>a</w:t>
      </w:r>
      <w:r>
        <w:rPr>
          <w:color w:val="221F1F"/>
          <w:spacing w:val="-6"/>
          <w:sz w:val="24"/>
        </w:rPr>
        <w:t xml:space="preserve"> </w:t>
      </w:r>
      <w:r>
        <w:rPr>
          <w:color w:val="221F1F"/>
          <w:sz w:val="24"/>
        </w:rPr>
        <w:t>plan</w:t>
      </w:r>
      <w:r>
        <w:rPr>
          <w:color w:val="221F1F"/>
          <w:spacing w:val="-4"/>
          <w:sz w:val="24"/>
        </w:rPr>
        <w:t xml:space="preserve"> </w:t>
      </w:r>
      <w:r>
        <w:rPr>
          <w:color w:val="221F1F"/>
          <w:sz w:val="24"/>
        </w:rPr>
        <w:t>is</w:t>
      </w:r>
      <w:r>
        <w:rPr>
          <w:color w:val="221F1F"/>
          <w:spacing w:val="-2"/>
          <w:sz w:val="24"/>
        </w:rPr>
        <w:t xml:space="preserve"> </w:t>
      </w:r>
      <w:r>
        <w:rPr>
          <w:color w:val="221F1F"/>
          <w:sz w:val="24"/>
        </w:rPr>
        <w:t>not</w:t>
      </w:r>
      <w:r>
        <w:rPr>
          <w:color w:val="221F1F"/>
          <w:spacing w:val="-3"/>
          <w:sz w:val="24"/>
        </w:rPr>
        <w:t xml:space="preserve"> </w:t>
      </w:r>
      <w:r>
        <w:rPr>
          <w:color w:val="221F1F"/>
          <w:sz w:val="24"/>
        </w:rPr>
        <w:t>in</w:t>
      </w:r>
      <w:r>
        <w:rPr>
          <w:color w:val="221F1F"/>
          <w:spacing w:val="-4"/>
          <w:sz w:val="24"/>
        </w:rPr>
        <w:t xml:space="preserve"> </w:t>
      </w:r>
      <w:r>
        <w:rPr>
          <w:color w:val="221F1F"/>
          <w:sz w:val="24"/>
        </w:rPr>
        <w:t>the</w:t>
      </w:r>
      <w:r>
        <w:rPr>
          <w:color w:val="221F1F"/>
          <w:spacing w:val="-4"/>
          <w:sz w:val="24"/>
        </w:rPr>
        <w:t xml:space="preserve"> </w:t>
      </w:r>
      <w:r>
        <w:rPr>
          <w:color w:val="221F1F"/>
          <w:sz w:val="24"/>
        </w:rPr>
        <w:t>best</w:t>
      </w:r>
      <w:r>
        <w:rPr>
          <w:color w:val="221F1F"/>
          <w:spacing w:val="-4"/>
          <w:sz w:val="24"/>
        </w:rPr>
        <w:t xml:space="preserve"> </w:t>
      </w:r>
      <w:r>
        <w:rPr>
          <w:color w:val="221F1F"/>
          <w:sz w:val="24"/>
        </w:rPr>
        <w:t>interests</w:t>
      </w:r>
      <w:r>
        <w:rPr>
          <w:color w:val="221F1F"/>
          <w:spacing w:val="-3"/>
          <w:sz w:val="24"/>
        </w:rPr>
        <w:t xml:space="preserve"> </w:t>
      </w:r>
      <w:r>
        <w:rPr>
          <w:color w:val="221F1F"/>
          <w:sz w:val="24"/>
        </w:rPr>
        <w:t>of</w:t>
      </w:r>
      <w:r>
        <w:rPr>
          <w:color w:val="221F1F"/>
          <w:spacing w:val="-6"/>
          <w:sz w:val="24"/>
        </w:rPr>
        <w:t xml:space="preserve"> </w:t>
      </w:r>
      <w:r>
        <w:rPr>
          <w:color w:val="221F1F"/>
          <w:sz w:val="24"/>
        </w:rPr>
        <w:t>the</w:t>
      </w:r>
      <w:r>
        <w:rPr>
          <w:color w:val="221F1F"/>
          <w:spacing w:val="-4"/>
          <w:sz w:val="24"/>
        </w:rPr>
        <w:t xml:space="preserve"> </w:t>
      </w:r>
      <w:r>
        <w:rPr>
          <w:color w:val="221F1F"/>
          <w:spacing w:val="-2"/>
          <w:sz w:val="24"/>
        </w:rPr>
        <w:t>Government.</w:t>
      </w:r>
    </w:p>
    <w:p w14:paraId="45A1B0F6" w14:textId="77777777" w:rsidR="00016C31" w:rsidRDefault="00016C31">
      <w:pPr>
        <w:pStyle w:val="BodyText"/>
        <w:rPr>
          <w:sz w:val="24"/>
        </w:rPr>
      </w:pPr>
    </w:p>
    <w:p w14:paraId="670E9F69" w14:textId="71140DF6" w:rsidR="00016C31" w:rsidDel="00D15A02" w:rsidRDefault="00632607">
      <w:pPr>
        <w:ind w:left="219" w:right="806"/>
        <w:rPr>
          <w:del w:id="354" w:author="Chandler Wilson" w:date="2023-05-25T09:37:00Z"/>
          <w:sz w:val="24"/>
        </w:rPr>
      </w:pPr>
      <w:del w:id="355" w:author="Chandler Wilson" w:date="2023-05-25T09:37:00Z">
        <w:r w:rsidRPr="00D15A02" w:rsidDel="00D15A02">
          <w:rPr>
            <w:color w:val="221F1F"/>
            <w:sz w:val="24"/>
          </w:rPr>
          <w:delText>The</w:delText>
        </w:r>
        <w:r w:rsidRPr="00D15A02" w:rsidDel="00D15A02">
          <w:rPr>
            <w:color w:val="221F1F"/>
            <w:spacing w:val="-8"/>
            <w:sz w:val="24"/>
          </w:rPr>
          <w:delText xml:space="preserve"> </w:delText>
        </w:r>
        <w:r w:rsidRPr="00D15A02" w:rsidDel="00D15A02">
          <w:rPr>
            <w:color w:val="221F1F"/>
            <w:sz w:val="24"/>
          </w:rPr>
          <w:delText>contractor</w:delText>
        </w:r>
        <w:r w:rsidRPr="00D15A02" w:rsidDel="00D15A02">
          <w:rPr>
            <w:color w:val="221F1F"/>
            <w:spacing w:val="-7"/>
            <w:sz w:val="24"/>
          </w:rPr>
          <w:delText xml:space="preserve"> </w:delText>
        </w:r>
        <w:r w:rsidRPr="00D15A02" w:rsidDel="00D15A02">
          <w:rPr>
            <w:color w:val="221F1F"/>
            <w:sz w:val="24"/>
          </w:rPr>
          <w:delText>shall</w:delText>
        </w:r>
        <w:r w:rsidRPr="00D15A02" w:rsidDel="00D15A02">
          <w:rPr>
            <w:color w:val="221F1F"/>
            <w:spacing w:val="-6"/>
            <w:sz w:val="24"/>
          </w:rPr>
          <w:delText xml:space="preserve"> </w:delText>
        </w:r>
        <w:r w:rsidRPr="00D15A02" w:rsidDel="00D15A02">
          <w:rPr>
            <w:color w:val="221F1F"/>
            <w:sz w:val="24"/>
          </w:rPr>
          <w:delText>hold</w:delText>
        </w:r>
        <w:r w:rsidRPr="00D15A02" w:rsidDel="00D15A02">
          <w:rPr>
            <w:color w:val="221F1F"/>
            <w:spacing w:val="-8"/>
            <w:sz w:val="24"/>
          </w:rPr>
          <w:delText xml:space="preserve"> </w:delText>
        </w:r>
        <w:r w:rsidRPr="00D15A02" w:rsidDel="00D15A02">
          <w:rPr>
            <w:color w:val="221F1F"/>
            <w:sz w:val="24"/>
          </w:rPr>
          <w:delText>the</w:delText>
        </w:r>
        <w:r w:rsidRPr="00D15A02" w:rsidDel="00D15A02">
          <w:rPr>
            <w:color w:val="221F1F"/>
            <w:spacing w:val="-7"/>
            <w:sz w:val="24"/>
          </w:rPr>
          <w:delText xml:space="preserve"> </w:delText>
        </w:r>
        <w:r w:rsidRPr="00D15A02" w:rsidDel="00D15A02">
          <w:rPr>
            <w:color w:val="221F1F"/>
            <w:sz w:val="24"/>
          </w:rPr>
          <w:delText>government</w:delText>
        </w:r>
        <w:r w:rsidRPr="00D15A02" w:rsidDel="00D15A02">
          <w:rPr>
            <w:color w:val="221F1F"/>
            <w:spacing w:val="-6"/>
            <w:sz w:val="24"/>
          </w:rPr>
          <w:delText xml:space="preserve"> </w:delText>
        </w:r>
        <w:r w:rsidRPr="00D15A02" w:rsidDel="00D15A02">
          <w:rPr>
            <w:color w:val="221F1F"/>
            <w:sz w:val="24"/>
          </w:rPr>
          <w:delText>harmless</w:delText>
        </w:r>
        <w:r w:rsidRPr="00D15A02" w:rsidDel="00D15A02">
          <w:rPr>
            <w:color w:val="221F1F"/>
            <w:spacing w:val="-4"/>
            <w:sz w:val="24"/>
          </w:rPr>
          <w:delText xml:space="preserve"> </w:delText>
        </w:r>
        <w:r w:rsidRPr="00D15A02" w:rsidDel="00D15A02">
          <w:rPr>
            <w:color w:val="221F1F"/>
            <w:sz w:val="24"/>
          </w:rPr>
          <w:delText>and</w:delText>
        </w:r>
        <w:r w:rsidRPr="00D15A02" w:rsidDel="00D15A02">
          <w:rPr>
            <w:color w:val="221F1F"/>
            <w:spacing w:val="-7"/>
            <w:sz w:val="24"/>
          </w:rPr>
          <w:delText xml:space="preserve"> </w:delText>
        </w:r>
        <w:r w:rsidRPr="00D15A02" w:rsidDel="00D15A02">
          <w:rPr>
            <w:color w:val="221F1F"/>
            <w:sz w:val="24"/>
          </w:rPr>
          <w:delText>will</w:delText>
        </w:r>
        <w:r w:rsidRPr="00D15A02" w:rsidDel="00D15A02">
          <w:rPr>
            <w:color w:val="221F1F"/>
            <w:spacing w:val="-5"/>
            <w:sz w:val="24"/>
          </w:rPr>
          <w:delText xml:space="preserve"> </w:delText>
        </w:r>
        <w:r w:rsidRPr="00D15A02" w:rsidDel="00D15A02">
          <w:rPr>
            <w:color w:val="221F1F"/>
            <w:sz w:val="24"/>
          </w:rPr>
          <w:delText>freely</w:delText>
        </w:r>
        <w:r w:rsidRPr="00D15A02" w:rsidDel="00D15A02">
          <w:rPr>
            <w:color w:val="221F1F"/>
            <w:spacing w:val="-6"/>
            <w:sz w:val="24"/>
          </w:rPr>
          <w:delText xml:space="preserve"> </w:delText>
        </w:r>
        <w:r w:rsidRPr="00D15A02" w:rsidDel="00D15A02">
          <w:rPr>
            <w:color w:val="221F1F"/>
            <w:sz w:val="24"/>
          </w:rPr>
          <w:delText>indemnify</w:delText>
        </w:r>
        <w:r w:rsidRPr="00D15A02" w:rsidDel="00D15A02">
          <w:rPr>
            <w:color w:val="221F1F"/>
            <w:spacing w:val="-7"/>
            <w:sz w:val="24"/>
          </w:rPr>
          <w:delText xml:space="preserve"> </w:delText>
        </w:r>
        <w:r w:rsidRPr="00D15A02" w:rsidDel="00D15A02">
          <w:rPr>
            <w:color w:val="221F1F"/>
            <w:sz w:val="24"/>
          </w:rPr>
          <w:delText>the</w:delText>
        </w:r>
        <w:r w:rsidRPr="00D15A02" w:rsidDel="00D15A02">
          <w:rPr>
            <w:color w:val="221F1F"/>
            <w:spacing w:val="-7"/>
            <w:sz w:val="24"/>
          </w:rPr>
          <w:delText xml:space="preserve"> </w:delText>
        </w:r>
        <w:r w:rsidRPr="00D15A02" w:rsidDel="00D15A02">
          <w:rPr>
            <w:color w:val="221F1F"/>
            <w:sz w:val="24"/>
          </w:rPr>
          <w:delText>Government</w:delText>
        </w:r>
        <w:r w:rsidRPr="00D15A02" w:rsidDel="00D15A02">
          <w:rPr>
            <w:color w:val="221F1F"/>
            <w:spacing w:val="-6"/>
            <w:sz w:val="24"/>
          </w:rPr>
          <w:delText xml:space="preserve"> </w:delText>
        </w:r>
        <w:r w:rsidRPr="00D15A02" w:rsidDel="00D15A02">
          <w:rPr>
            <w:color w:val="221F1F"/>
            <w:sz w:val="24"/>
          </w:rPr>
          <w:delText>as</w:delText>
        </w:r>
        <w:r w:rsidRPr="00D15A02" w:rsidDel="00D15A02">
          <w:rPr>
            <w:color w:val="221F1F"/>
            <w:spacing w:val="-4"/>
            <w:sz w:val="24"/>
          </w:rPr>
          <w:delText xml:space="preserve"> </w:delText>
        </w:r>
        <w:r w:rsidRPr="00D15A02" w:rsidDel="00D15A02">
          <w:rPr>
            <w:color w:val="221F1F"/>
            <w:sz w:val="24"/>
          </w:rPr>
          <w:delText xml:space="preserve">to any cost/loss resulting from the unauthorized use or disclosure of any third-party proprietary information by its employees, the employees of subcontractors, or by its </w:delText>
        </w:r>
        <w:commentRangeStart w:id="356"/>
        <w:r w:rsidRPr="00D15A02" w:rsidDel="00D15A02">
          <w:rPr>
            <w:color w:val="221F1F"/>
            <w:sz w:val="24"/>
          </w:rPr>
          <w:delText>agents</w:delText>
        </w:r>
      </w:del>
      <w:commentRangeEnd w:id="356"/>
      <w:r w:rsidR="001C7CD0">
        <w:rPr>
          <w:rStyle w:val="CommentReference"/>
        </w:rPr>
        <w:commentReference w:id="356"/>
      </w:r>
      <w:del w:id="357" w:author="Chandler Wilson" w:date="2023-05-25T09:37:00Z">
        <w:r w:rsidRPr="00D15A02" w:rsidDel="00D15A02">
          <w:rPr>
            <w:color w:val="221F1F"/>
            <w:sz w:val="24"/>
          </w:rPr>
          <w:delText>.</w:delText>
        </w:r>
      </w:del>
    </w:p>
    <w:p w14:paraId="37067B60" w14:textId="77777777" w:rsidR="00016C31" w:rsidRDefault="00016C31">
      <w:pPr>
        <w:pStyle w:val="BodyText"/>
        <w:spacing w:before="1"/>
        <w:rPr>
          <w:sz w:val="24"/>
        </w:rPr>
      </w:pPr>
    </w:p>
    <w:p w14:paraId="0EB7F1DD" w14:textId="77777777" w:rsidR="00016C31" w:rsidRDefault="00632607">
      <w:pPr>
        <w:ind w:left="219" w:right="999"/>
        <w:rPr>
          <w:sz w:val="24"/>
        </w:rPr>
      </w:pPr>
      <w:r>
        <w:rPr>
          <w:color w:val="221F1F"/>
          <w:sz w:val="24"/>
        </w:rPr>
        <w:t>The Contracting Officer's decision as to the existence or nonexistence of an actual or potential organizational conflict of interest shall be</w:t>
      </w:r>
      <w:r>
        <w:rPr>
          <w:color w:val="221F1F"/>
          <w:spacing w:val="-1"/>
          <w:sz w:val="24"/>
        </w:rPr>
        <w:t xml:space="preserve"> </w:t>
      </w:r>
      <w:r>
        <w:rPr>
          <w:color w:val="221F1F"/>
          <w:sz w:val="24"/>
        </w:rPr>
        <w:t>final. The</w:t>
      </w:r>
      <w:r>
        <w:rPr>
          <w:color w:val="221F1F"/>
          <w:spacing w:val="-1"/>
          <w:sz w:val="24"/>
        </w:rPr>
        <w:t xml:space="preserve"> </w:t>
      </w:r>
      <w:r>
        <w:rPr>
          <w:color w:val="221F1F"/>
          <w:sz w:val="24"/>
        </w:rPr>
        <w:t>contractor shall include the same provisions as are expressed in this clause, including this paragraph, in all subcontracts awarded for performance of any portion of this requirement. This restriction is applicable throughout the period of performance of the subcontract, and any extensions thereof by change order or supplemental agreement, and for three years thereafter. When the provisions of this clause are included</w:t>
      </w:r>
      <w:r>
        <w:rPr>
          <w:color w:val="221F1F"/>
          <w:spacing w:val="-3"/>
          <w:sz w:val="24"/>
        </w:rPr>
        <w:t xml:space="preserve"> </w:t>
      </w:r>
      <w:r>
        <w:rPr>
          <w:color w:val="221F1F"/>
          <w:sz w:val="24"/>
        </w:rPr>
        <w:t>in</w:t>
      </w:r>
      <w:r>
        <w:rPr>
          <w:color w:val="221F1F"/>
          <w:spacing w:val="-3"/>
          <w:sz w:val="24"/>
        </w:rPr>
        <w:t xml:space="preserve"> </w:t>
      </w:r>
      <w:r>
        <w:rPr>
          <w:color w:val="221F1F"/>
          <w:sz w:val="24"/>
        </w:rPr>
        <w:t>a</w:t>
      </w:r>
      <w:r>
        <w:rPr>
          <w:color w:val="221F1F"/>
          <w:spacing w:val="-3"/>
          <w:sz w:val="24"/>
        </w:rPr>
        <w:t xml:space="preserve"> </w:t>
      </w:r>
      <w:r>
        <w:rPr>
          <w:color w:val="221F1F"/>
          <w:sz w:val="24"/>
        </w:rPr>
        <w:t>subcontract,</w:t>
      </w:r>
      <w:r>
        <w:rPr>
          <w:color w:val="221F1F"/>
          <w:spacing w:val="-3"/>
          <w:sz w:val="24"/>
        </w:rPr>
        <w:t xml:space="preserve"> </w:t>
      </w:r>
      <w:r>
        <w:rPr>
          <w:color w:val="221F1F"/>
          <w:sz w:val="24"/>
        </w:rPr>
        <w:t>the</w:t>
      </w:r>
      <w:r>
        <w:rPr>
          <w:color w:val="221F1F"/>
          <w:spacing w:val="-3"/>
          <w:sz w:val="24"/>
        </w:rPr>
        <w:t xml:space="preserve"> </w:t>
      </w:r>
      <w:r>
        <w:rPr>
          <w:color w:val="221F1F"/>
          <w:sz w:val="24"/>
        </w:rPr>
        <w:t>term</w:t>
      </w:r>
      <w:r>
        <w:rPr>
          <w:color w:val="221F1F"/>
          <w:spacing w:val="-3"/>
          <w:sz w:val="24"/>
        </w:rPr>
        <w:t xml:space="preserve"> </w:t>
      </w:r>
      <w:r>
        <w:rPr>
          <w:color w:val="221F1F"/>
          <w:sz w:val="24"/>
        </w:rPr>
        <w:t>"Contracting</w:t>
      </w:r>
      <w:r>
        <w:rPr>
          <w:color w:val="221F1F"/>
          <w:spacing w:val="-3"/>
          <w:sz w:val="24"/>
        </w:rPr>
        <w:t xml:space="preserve"> </w:t>
      </w:r>
      <w:r>
        <w:rPr>
          <w:color w:val="221F1F"/>
          <w:sz w:val="24"/>
        </w:rPr>
        <w:t>Officer"</w:t>
      </w:r>
      <w:r>
        <w:rPr>
          <w:color w:val="221F1F"/>
          <w:spacing w:val="-3"/>
          <w:sz w:val="24"/>
        </w:rPr>
        <w:t xml:space="preserve"> </w:t>
      </w:r>
      <w:r>
        <w:rPr>
          <w:color w:val="221F1F"/>
          <w:sz w:val="24"/>
        </w:rPr>
        <w:t>shall</w:t>
      </w:r>
      <w:r>
        <w:rPr>
          <w:color w:val="221F1F"/>
          <w:spacing w:val="-3"/>
          <w:sz w:val="24"/>
        </w:rPr>
        <w:t xml:space="preserve"> </w:t>
      </w:r>
      <w:r>
        <w:rPr>
          <w:color w:val="221F1F"/>
          <w:sz w:val="24"/>
        </w:rPr>
        <w:t>represent</w:t>
      </w:r>
      <w:r>
        <w:rPr>
          <w:color w:val="221F1F"/>
          <w:spacing w:val="-3"/>
          <w:sz w:val="24"/>
        </w:rPr>
        <w:t xml:space="preserve"> </w:t>
      </w:r>
      <w:r>
        <w:rPr>
          <w:color w:val="221F1F"/>
          <w:sz w:val="24"/>
        </w:rPr>
        <w:t>the</w:t>
      </w:r>
      <w:r>
        <w:rPr>
          <w:color w:val="221F1F"/>
          <w:spacing w:val="-2"/>
          <w:sz w:val="24"/>
        </w:rPr>
        <w:t xml:space="preserve"> </w:t>
      </w:r>
      <w:r>
        <w:rPr>
          <w:color w:val="221F1F"/>
          <w:sz w:val="24"/>
        </w:rPr>
        <w:t>head</w:t>
      </w:r>
      <w:r>
        <w:rPr>
          <w:color w:val="221F1F"/>
          <w:spacing w:val="-3"/>
          <w:sz w:val="24"/>
        </w:rPr>
        <w:t xml:space="preserve"> </w:t>
      </w:r>
      <w:r>
        <w:rPr>
          <w:color w:val="221F1F"/>
          <w:sz w:val="24"/>
        </w:rPr>
        <w:t>of</w:t>
      </w:r>
      <w:r>
        <w:rPr>
          <w:color w:val="221F1F"/>
          <w:spacing w:val="-3"/>
          <w:sz w:val="24"/>
        </w:rPr>
        <w:t xml:space="preserve"> </w:t>
      </w:r>
      <w:r>
        <w:rPr>
          <w:color w:val="221F1F"/>
          <w:sz w:val="24"/>
        </w:rPr>
        <w:t>the</w:t>
      </w:r>
      <w:r>
        <w:rPr>
          <w:color w:val="221F1F"/>
          <w:spacing w:val="-3"/>
          <w:sz w:val="24"/>
        </w:rPr>
        <w:t xml:space="preserve"> </w:t>
      </w:r>
      <w:proofErr w:type="gramStart"/>
      <w:r>
        <w:rPr>
          <w:color w:val="221F1F"/>
          <w:sz w:val="24"/>
        </w:rPr>
        <w:t>contracts</w:t>
      </w:r>
      <w:proofErr w:type="gramEnd"/>
      <w:r>
        <w:rPr>
          <w:color w:val="221F1F"/>
          <w:sz w:val="24"/>
        </w:rPr>
        <w:t xml:space="preserve"> office of the prime contract. Any deviations or less restrictive coverage deemed necessary or required by the prime contractor for a particular subcontract must first be submitted to the Contracting Officer for approval. Subcontract restrictions will be limited to the technical area(s) addressed in the specific statements of work in the subcontractor’s given task orders.</w:t>
      </w:r>
    </w:p>
    <w:p w14:paraId="41C6528C" w14:textId="77777777" w:rsidR="00016C31" w:rsidRDefault="00016C31">
      <w:pPr>
        <w:pStyle w:val="BodyText"/>
        <w:spacing w:before="10"/>
        <w:rPr>
          <w:sz w:val="23"/>
        </w:rPr>
      </w:pPr>
    </w:p>
    <w:p w14:paraId="7059A597" w14:textId="77777777" w:rsidR="00016C31" w:rsidRDefault="00632607">
      <w:pPr>
        <w:pStyle w:val="ListParagraph"/>
        <w:numPr>
          <w:ilvl w:val="0"/>
          <w:numId w:val="117"/>
        </w:numPr>
        <w:tabs>
          <w:tab w:val="left" w:pos="681"/>
        </w:tabs>
        <w:ind w:left="680" w:hanging="243"/>
        <w:rPr>
          <w:sz w:val="24"/>
        </w:rPr>
      </w:pPr>
      <w:r>
        <w:rPr>
          <w:color w:val="221F1F"/>
          <w:spacing w:val="-2"/>
          <w:sz w:val="24"/>
        </w:rPr>
        <w:t>Compliance:</w:t>
      </w:r>
    </w:p>
    <w:p w14:paraId="3A327ECD" w14:textId="77777777" w:rsidR="00016C31" w:rsidRDefault="00016C31">
      <w:pPr>
        <w:pStyle w:val="BodyText"/>
        <w:rPr>
          <w:sz w:val="24"/>
        </w:rPr>
      </w:pPr>
    </w:p>
    <w:p w14:paraId="3E375C82" w14:textId="77777777" w:rsidR="00016C31" w:rsidRDefault="00900DE8">
      <w:pPr>
        <w:ind w:left="219" w:right="859"/>
        <w:rPr>
          <w:sz w:val="24"/>
        </w:rPr>
      </w:pPr>
      <w:r>
        <w:pict w14:anchorId="7AB98AB9">
          <v:rect id="docshape29" o:spid="_x0000_s1103" style="position:absolute;left:0;text-align:left;margin-left:59.5pt;margin-top:89.7pt;width:515pt;height:1.45pt;z-index:-18506752;mso-position-horizontal-relative:page" fillcolor="#0e233d" stroked="f">
            <w10:wrap anchorx="page"/>
          </v:rect>
        </w:pict>
      </w:r>
      <w:r w:rsidR="00632607">
        <w:rPr>
          <w:color w:val="221F1F"/>
          <w:sz w:val="24"/>
        </w:rPr>
        <w:t>Compliance with this OCI requirement is a material obligation of this contract. The rights and remedies described herein shall not be exclusive and are in addition to other rights and remedies provided</w:t>
      </w:r>
      <w:r w:rsidR="00632607">
        <w:rPr>
          <w:color w:val="221F1F"/>
          <w:spacing w:val="-5"/>
          <w:sz w:val="24"/>
        </w:rPr>
        <w:t xml:space="preserve"> </w:t>
      </w:r>
      <w:r w:rsidR="00632607">
        <w:rPr>
          <w:color w:val="221F1F"/>
          <w:sz w:val="24"/>
        </w:rPr>
        <w:t>by</w:t>
      </w:r>
      <w:r w:rsidR="00632607">
        <w:rPr>
          <w:color w:val="221F1F"/>
          <w:spacing w:val="-6"/>
          <w:sz w:val="24"/>
        </w:rPr>
        <w:t xml:space="preserve"> </w:t>
      </w:r>
      <w:r w:rsidR="00632607">
        <w:rPr>
          <w:color w:val="221F1F"/>
          <w:sz w:val="24"/>
        </w:rPr>
        <w:t>law,</w:t>
      </w:r>
      <w:r w:rsidR="00632607">
        <w:rPr>
          <w:color w:val="221F1F"/>
          <w:spacing w:val="-6"/>
          <w:sz w:val="24"/>
        </w:rPr>
        <w:t xml:space="preserve"> </w:t>
      </w:r>
      <w:r w:rsidR="00632607">
        <w:rPr>
          <w:color w:val="221F1F"/>
          <w:sz w:val="24"/>
        </w:rPr>
        <w:t>including</w:t>
      </w:r>
      <w:r w:rsidR="00632607">
        <w:rPr>
          <w:color w:val="221F1F"/>
          <w:spacing w:val="-5"/>
          <w:sz w:val="24"/>
        </w:rPr>
        <w:t xml:space="preserve"> </w:t>
      </w:r>
      <w:r w:rsidR="00632607">
        <w:rPr>
          <w:color w:val="221F1F"/>
          <w:sz w:val="24"/>
        </w:rPr>
        <w:t>those</w:t>
      </w:r>
      <w:r w:rsidR="00632607">
        <w:rPr>
          <w:color w:val="221F1F"/>
          <w:spacing w:val="-6"/>
          <w:sz w:val="24"/>
        </w:rPr>
        <w:t xml:space="preserve"> </w:t>
      </w:r>
      <w:r w:rsidR="00632607">
        <w:rPr>
          <w:color w:val="221F1F"/>
          <w:sz w:val="24"/>
        </w:rPr>
        <w:t>set</w:t>
      </w:r>
      <w:r w:rsidR="00632607">
        <w:rPr>
          <w:color w:val="221F1F"/>
          <w:spacing w:val="-5"/>
          <w:sz w:val="24"/>
        </w:rPr>
        <w:t xml:space="preserve"> </w:t>
      </w:r>
      <w:r w:rsidR="00632607">
        <w:rPr>
          <w:color w:val="221F1F"/>
          <w:sz w:val="24"/>
        </w:rPr>
        <w:t>forth</w:t>
      </w:r>
      <w:r w:rsidR="00632607">
        <w:rPr>
          <w:color w:val="221F1F"/>
          <w:spacing w:val="-3"/>
          <w:sz w:val="24"/>
        </w:rPr>
        <w:t xml:space="preserve"> </w:t>
      </w:r>
      <w:r w:rsidR="00632607">
        <w:rPr>
          <w:color w:val="221F1F"/>
          <w:sz w:val="24"/>
        </w:rPr>
        <w:t>at</w:t>
      </w:r>
      <w:r w:rsidR="00632607">
        <w:rPr>
          <w:color w:val="221F1F"/>
          <w:spacing w:val="-5"/>
          <w:sz w:val="24"/>
        </w:rPr>
        <w:t xml:space="preserve"> </w:t>
      </w:r>
      <w:r w:rsidR="00632607">
        <w:rPr>
          <w:color w:val="221F1F"/>
          <w:sz w:val="24"/>
        </w:rPr>
        <w:t>FAR</w:t>
      </w:r>
      <w:r w:rsidR="00632607">
        <w:rPr>
          <w:color w:val="221F1F"/>
          <w:spacing w:val="-3"/>
          <w:sz w:val="24"/>
        </w:rPr>
        <w:t xml:space="preserve"> </w:t>
      </w:r>
      <w:r w:rsidR="00632607">
        <w:rPr>
          <w:color w:val="221F1F"/>
          <w:sz w:val="24"/>
        </w:rPr>
        <w:t>Part</w:t>
      </w:r>
      <w:r w:rsidR="00632607">
        <w:rPr>
          <w:color w:val="221F1F"/>
          <w:spacing w:val="-6"/>
          <w:sz w:val="24"/>
        </w:rPr>
        <w:t xml:space="preserve"> </w:t>
      </w:r>
      <w:r w:rsidR="00632607">
        <w:rPr>
          <w:color w:val="221F1F"/>
          <w:sz w:val="24"/>
        </w:rPr>
        <w:t>9.5,</w:t>
      </w:r>
      <w:r w:rsidR="00632607">
        <w:rPr>
          <w:color w:val="221F1F"/>
          <w:spacing w:val="-5"/>
          <w:sz w:val="24"/>
        </w:rPr>
        <w:t xml:space="preserve"> </w:t>
      </w:r>
      <w:r w:rsidR="00632607">
        <w:rPr>
          <w:color w:val="221F1F"/>
          <w:sz w:val="24"/>
        </w:rPr>
        <w:t>or</w:t>
      </w:r>
      <w:r w:rsidR="00632607">
        <w:rPr>
          <w:color w:val="221F1F"/>
          <w:spacing w:val="-7"/>
          <w:sz w:val="24"/>
        </w:rPr>
        <w:t xml:space="preserve"> </w:t>
      </w:r>
      <w:r w:rsidR="00632607">
        <w:rPr>
          <w:color w:val="221F1F"/>
          <w:sz w:val="24"/>
        </w:rPr>
        <w:t>elsewhere</w:t>
      </w:r>
      <w:r w:rsidR="00632607">
        <w:rPr>
          <w:color w:val="221F1F"/>
          <w:spacing w:val="-7"/>
          <w:sz w:val="24"/>
        </w:rPr>
        <w:t xml:space="preserve"> </w:t>
      </w:r>
      <w:r w:rsidR="00632607">
        <w:rPr>
          <w:color w:val="221F1F"/>
          <w:sz w:val="24"/>
        </w:rPr>
        <w:t>included</w:t>
      </w:r>
      <w:r w:rsidR="00632607">
        <w:rPr>
          <w:color w:val="221F1F"/>
          <w:spacing w:val="-6"/>
          <w:sz w:val="24"/>
        </w:rPr>
        <w:t xml:space="preserve"> </w:t>
      </w:r>
      <w:r w:rsidR="00632607">
        <w:rPr>
          <w:color w:val="221F1F"/>
          <w:sz w:val="24"/>
        </w:rPr>
        <w:t>in</w:t>
      </w:r>
      <w:r w:rsidR="00632607">
        <w:rPr>
          <w:color w:val="221F1F"/>
          <w:spacing w:val="-5"/>
          <w:sz w:val="24"/>
        </w:rPr>
        <w:t xml:space="preserve"> </w:t>
      </w:r>
      <w:r w:rsidR="00632607">
        <w:rPr>
          <w:color w:val="221F1F"/>
          <w:sz w:val="24"/>
        </w:rPr>
        <w:t>this</w:t>
      </w:r>
      <w:r w:rsidR="00632607">
        <w:rPr>
          <w:color w:val="221F1F"/>
          <w:spacing w:val="-5"/>
          <w:sz w:val="24"/>
        </w:rPr>
        <w:t xml:space="preserve"> </w:t>
      </w:r>
      <w:r w:rsidR="00632607">
        <w:rPr>
          <w:color w:val="221F1F"/>
          <w:sz w:val="24"/>
        </w:rPr>
        <w:t>contract.</w:t>
      </w:r>
      <w:r w:rsidR="00632607">
        <w:rPr>
          <w:color w:val="221F1F"/>
          <w:spacing w:val="-1"/>
          <w:sz w:val="24"/>
        </w:rPr>
        <w:t xml:space="preserve"> </w:t>
      </w:r>
      <w:r w:rsidR="00632607">
        <w:rPr>
          <w:color w:val="221F1F"/>
          <w:sz w:val="24"/>
        </w:rPr>
        <w:t xml:space="preserve">If the contractor takes any action prohibited by this requirement or fails to </w:t>
      </w:r>
      <w:proofErr w:type="gramStart"/>
      <w:r w:rsidR="00632607">
        <w:rPr>
          <w:color w:val="221F1F"/>
          <w:sz w:val="24"/>
        </w:rPr>
        <w:t>take action</w:t>
      </w:r>
      <w:proofErr w:type="gramEnd"/>
      <w:r w:rsidR="00632607">
        <w:rPr>
          <w:color w:val="221F1F"/>
          <w:sz w:val="24"/>
        </w:rPr>
        <w:t xml:space="preserve"> required</w:t>
      </w:r>
      <w:r w:rsidR="00632607">
        <w:rPr>
          <w:color w:val="221F1F"/>
          <w:spacing w:val="40"/>
          <w:sz w:val="24"/>
        </w:rPr>
        <w:t xml:space="preserve"> </w:t>
      </w:r>
      <w:r w:rsidR="00632607">
        <w:rPr>
          <w:color w:val="221F1F"/>
          <w:sz w:val="24"/>
        </w:rPr>
        <w:t>by this requirement, the Government may terminate this contract for default. For breach of any</w:t>
      </w:r>
      <w:r w:rsidR="00632607">
        <w:rPr>
          <w:color w:val="221F1F"/>
          <w:spacing w:val="40"/>
          <w:sz w:val="24"/>
        </w:rPr>
        <w:t xml:space="preserve"> </w:t>
      </w:r>
      <w:r w:rsidR="00632607">
        <w:rPr>
          <w:color w:val="221F1F"/>
          <w:sz w:val="24"/>
        </w:rPr>
        <w:t xml:space="preserve">of the restrictions contained herein, or for nondisclosure or misrepresentation of any relevant </w:t>
      </w:r>
      <w:proofErr w:type="gramStart"/>
      <w:r w:rsidR="00632607">
        <w:rPr>
          <w:color w:val="221F1F"/>
          <w:sz w:val="24"/>
        </w:rPr>
        <w:t>facts</w:t>
      </w:r>
      <w:proofErr w:type="gramEnd"/>
    </w:p>
    <w:p w14:paraId="6CE4BF7D" w14:textId="77777777" w:rsidR="00016C31" w:rsidRDefault="00016C31">
      <w:pPr>
        <w:rPr>
          <w:sz w:val="24"/>
        </w:rPr>
        <w:sectPr w:rsidR="00016C31">
          <w:pgSz w:w="12240" w:h="15840"/>
          <w:pgMar w:top="1580" w:right="640" w:bottom="1060" w:left="1000" w:header="0" w:footer="801" w:gutter="0"/>
          <w:cols w:space="720"/>
        </w:sectPr>
      </w:pPr>
    </w:p>
    <w:p w14:paraId="1E931D91" w14:textId="77777777" w:rsidR="00016C31" w:rsidRDefault="00632607">
      <w:pPr>
        <w:spacing w:before="79"/>
        <w:ind w:left="219" w:right="859"/>
        <w:rPr>
          <w:sz w:val="24"/>
        </w:rPr>
      </w:pPr>
      <w:r>
        <w:rPr>
          <w:color w:val="221F1F"/>
          <w:sz w:val="24"/>
        </w:rPr>
        <w:lastRenderedPageBreak/>
        <w:t>required to be disclosed concerning this contract, the government reserves the right to terminate this</w:t>
      </w:r>
      <w:r>
        <w:rPr>
          <w:color w:val="221F1F"/>
          <w:spacing w:val="-4"/>
          <w:sz w:val="24"/>
        </w:rPr>
        <w:t xml:space="preserve"> </w:t>
      </w:r>
      <w:r>
        <w:rPr>
          <w:color w:val="221F1F"/>
          <w:sz w:val="24"/>
        </w:rPr>
        <w:t>contract</w:t>
      </w:r>
      <w:r>
        <w:rPr>
          <w:color w:val="221F1F"/>
          <w:spacing w:val="-4"/>
          <w:sz w:val="24"/>
        </w:rPr>
        <w:t xml:space="preserve"> </w:t>
      </w:r>
      <w:r>
        <w:rPr>
          <w:color w:val="221F1F"/>
          <w:sz w:val="24"/>
        </w:rPr>
        <w:t>for</w:t>
      </w:r>
      <w:r>
        <w:rPr>
          <w:color w:val="221F1F"/>
          <w:spacing w:val="-5"/>
          <w:sz w:val="24"/>
        </w:rPr>
        <w:t xml:space="preserve"> </w:t>
      </w:r>
      <w:r>
        <w:rPr>
          <w:color w:val="221F1F"/>
          <w:sz w:val="24"/>
        </w:rPr>
        <w:t>default,</w:t>
      </w:r>
      <w:r>
        <w:rPr>
          <w:color w:val="221F1F"/>
          <w:spacing w:val="-2"/>
          <w:sz w:val="24"/>
        </w:rPr>
        <w:t xml:space="preserve"> </w:t>
      </w:r>
      <w:r>
        <w:rPr>
          <w:color w:val="221F1F"/>
          <w:sz w:val="24"/>
        </w:rPr>
        <w:t>disqualify</w:t>
      </w:r>
      <w:r>
        <w:rPr>
          <w:color w:val="221F1F"/>
          <w:spacing w:val="-4"/>
          <w:sz w:val="24"/>
        </w:rPr>
        <w:t xml:space="preserve"> </w:t>
      </w:r>
      <w:r>
        <w:rPr>
          <w:color w:val="221F1F"/>
          <w:sz w:val="24"/>
        </w:rPr>
        <w:t>the</w:t>
      </w:r>
      <w:r>
        <w:rPr>
          <w:color w:val="221F1F"/>
          <w:spacing w:val="-6"/>
          <w:sz w:val="24"/>
        </w:rPr>
        <w:t xml:space="preserve"> </w:t>
      </w:r>
      <w:r>
        <w:rPr>
          <w:color w:val="221F1F"/>
          <w:sz w:val="24"/>
        </w:rPr>
        <w:t>contractor</w:t>
      </w:r>
      <w:r>
        <w:rPr>
          <w:color w:val="221F1F"/>
          <w:spacing w:val="-3"/>
          <w:sz w:val="24"/>
        </w:rPr>
        <w:t xml:space="preserve"> </w:t>
      </w:r>
      <w:r>
        <w:rPr>
          <w:color w:val="221F1F"/>
          <w:sz w:val="24"/>
        </w:rPr>
        <w:t>for</w:t>
      </w:r>
      <w:r>
        <w:rPr>
          <w:color w:val="221F1F"/>
          <w:spacing w:val="-3"/>
          <w:sz w:val="24"/>
        </w:rPr>
        <w:t xml:space="preserve"> </w:t>
      </w:r>
      <w:r>
        <w:rPr>
          <w:color w:val="221F1F"/>
          <w:sz w:val="24"/>
        </w:rPr>
        <w:t>subsequent</w:t>
      </w:r>
      <w:r>
        <w:rPr>
          <w:color w:val="221F1F"/>
          <w:spacing w:val="-4"/>
          <w:sz w:val="24"/>
        </w:rPr>
        <w:t xml:space="preserve"> </w:t>
      </w:r>
      <w:r>
        <w:rPr>
          <w:color w:val="221F1F"/>
          <w:sz w:val="24"/>
        </w:rPr>
        <w:t>related</w:t>
      </w:r>
      <w:r>
        <w:rPr>
          <w:color w:val="221F1F"/>
          <w:spacing w:val="-4"/>
          <w:sz w:val="24"/>
        </w:rPr>
        <w:t xml:space="preserve"> </w:t>
      </w:r>
      <w:r>
        <w:rPr>
          <w:color w:val="221F1F"/>
          <w:sz w:val="24"/>
        </w:rPr>
        <w:t>contractual</w:t>
      </w:r>
      <w:r>
        <w:rPr>
          <w:color w:val="221F1F"/>
          <w:spacing w:val="-4"/>
          <w:sz w:val="24"/>
        </w:rPr>
        <w:t xml:space="preserve"> </w:t>
      </w:r>
      <w:r>
        <w:rPr>
          <w:color w:val="221F1F"/>
          <w:sz w:val="24"/>
        </w:rPr>
        <w:t>efforts,</w:t>
      </w:r>
      <w:r>
        <w:rPr>
          <w:color w:val="221F1F"/>
          <w:spacing w:val="-4"/>
          <w:sz w:val="24"/>
        </w:rPr>
        <w:t xml:space="preserve"> </w:t>
      </w:r>
      <w:r>
        <w:rPr>
          <w:color w:val="221F1F"/>
          <w:sz w:val="24"/>
        </w:rPr>
        <w:t>and</w:t>
      </w:r>
      <w:r>
        <w:rPr>
          <w:color w:val="221F1F"/>
          <w:spacing w:val="-4"/>
          <w:sz w:val="24"/>
        </w:rPr>
        <w:t xml:space="preserve"> </w:t>
      </w:r>
      <w:r>
        <w:rPr>
          <w:color w:val="221F1F"/>
          <w:sz w:val="24"/>
        </w:rPr>
        <w:t xml:space="preserve">to pursue such other remedies as may be available under law. If in compliance with this clause, the contractor discovers and promptly reports an organizational conflict of interest </w:t>
      </w:r>
      <w:proofErr w:type="gramStart"/>
      <w:r>
        <w:rPr>
          <w:color w:val="221F1F"/>
          <w:sz w:val="24"/>
        </w:rPr>
        <w:t>subsequent to</w:t>
      </w:r>
      <w:proofErr w:type="gramEnd"/>
      <w:r>
        <w:rPr>
          <w:color w:val="221F1F"/>
          <w:sz w:val="24"/>
        </w:rPr>
        <w:t xml:space="preserve"> contract award, the Contracting Officer may choose to terminate this contract for convenience of the Government, when such termination is deemed to be in the best interest of</w:t>
      </w:r>
      <w:r>
        <w:rPr>
          <w:color w:val="221F1F"/>
          <w:spacing w:val="40"/>
          <w:sz w:val="24"/>
        </w:rPr>
        <w:t xml:space="preserve"> </w:t>
      </w:r>
      <w:r>
        <w:rPr>
          <w:color w:val="221F1F"/>
          <w:sz w:val="24"/>
        </w:rPr>
        <w:t>the Government.</w:t>
      </w:r>
    </w:p>
    <w:p w14:paraId="0CE20099" w14:textId="77777777" w:rsidR="00016C31" w:rsidRDefault="00016C31">
      <w:pPr>
        <w:pStyle w:val="BodyText"/>
        <w:rPr>
          <w:sz w:val="24"/>
        </w:rPr>
      </w:pPr>
    </w:p>
    <w:p w14:paraId="553D948B" w14:textId="77777777" w:rsidR="00016C31" w:rsidRDefault="00632607">
      <w:pPr>
        <w:ind w:left="219"/>
        <w:rPr>
          <w:sz w:val="24"/>
        </w:rPr>
      </w:pPr>
      <w:r>
        <w:rPr>
          <w:color w:val="221F1F"/>
          <w:sz w:val="24"/>
        </w:rPr>
        <w:t>OCI</w:t>
      </w:r>
      <w:r>
        <w:rPr>
          <w:color w:val="221F1F"/>
          <w:spacing w:val="-9"/>
          <w:sz w:val="24"/>
        </w:rPr>
        <w:t xml:space="preserve"> </w:t>
      </w:r>
      <w:r>
        <w:rPr>
          <w:color w:val="221F1F"/>
          <w:sz w:val="24"/>
        </w:rPr>
        <w:t>AT</w:t>
      </w:r>
      <w:r>
        <w:rPr>
          <w:color w:val="221F1F"/>
          <w:spacing w:val="-6"/>
          <w:sz w:val="24"/>
        </w:rPr>
        <w:t xml:space="preserve"> </w:t>
      </w:r>
      <w:r>
        <w:rPr>
          <w:color w:val="221F1F"/>
          <w:sz w:val="24"/>
        </w:rPr>
        <w:t>THE</w:t>
      </w:r>
      <w:r>
        <w:rPr>
          <w:color w:val="221F1F"/>
          <w:spacing w:val="-6"/>
          <w:sz w:val="24"/>
        </w:rPr>
        <w:t xml:space="preserve"> </w:t>
      </w:r>
      <w:r>
        <w:rPr>
          <w:color w:val="221F1F"/>
          <w:sz w:val="24"/>
        </w:rPr>
        <w:t>TASK</w:t>
      </w:r>
      <w:r>
        <w:rPr>
          <w:color w:val="221F1F"/>
          <w:spacing w:val="-6"/>
          <w:sz w:val="24"/>
        </w:rPr>
        <w:t xml:space="preserve"> </w:t>
      </w:r>
      <w:r>
        <w:rPr>
          <w:color w:val="221F1F"/>
          <w:sz w:val="24"/>
        </w:rPr>
        <w:t>ORDER</w:t>
      </w:r>
      <w:r>
        <w:rPr>
          <w:color w:val="221F1F"/>
          <w:spacing w:val="-6"/>
          <w:sz w:val="24"/>
        </w:rPr>
        <w:t xml:space="preserve"> </w:t>
      </w:r>
      <w:r>
        <w:rPr>
          <w:color w:val="221F1F"/>
          <w:spacing w:val="-4"/>
          <w:sz w:val="24"/>
        </w:rPr>
        <w:t>LEVEL</w:t>
      </w:r>
    </w:p>
    <w:p w14:paraId="367883B8" w14:textId="77777777" w:rsidR="00016C31" w:rsidRDefault="00016C31">
      <w:pPr>
        <w:pStyle w:val="BodyText"/>
        <w:rPr>
          <w:sz w:val="24"/>
        </w:rPr>
      </w:pPr>
    </w:p>
    <w:p w14:paraId="486200E9" w14:textId="77777777" w:rsidR="00016C31" w:rsidRDefault="00632607">
      <w:pPr>
        <w:pStyle w:val="ListParagraph"/>
        <w:numPr>
          <w:ilvl w:val="0"/>
          <w:numId w:val="114"/>
        </w:numPr>
        <w:tabs>
          <w:tab w:val="left" w:pos="667"/>
        </w:tabs>
        <w:ind w:hanging="229"/>
        <w:rPr>
          <w:sz w:val="24"/>
        </w:rPr>
      </w:pPr>
      <w:r>
        <w:rPr>
          <w:color w:val="221F1F"/>
          <w:sz w:val="24"/>
        </w:rPr>
        <w:t>OCI</w:t>
      </w:r>
      <w:r>
        <w:rPr>
          <w:color w:val="221F1F"/>
          <w:spacing w:val="-13"/>
          <w:sz w:val="24"/>
        </w:rPr>
        <w:t xml:space="preserve"> </w:t>
      </w:r>
      <w:r>
        <w:rPr>
          <w:color w:val="221F1F"/>
          <w:sz w:val="24"/>
        </w:rPr>
        <w:t>/</w:t>
      </w:r>
      <w:r>
        <w:rPr>
          <w:color w:val="221F1F"/>
          <w:spacing w:val="-10"/>
          <w:sz w:val="24"/>
        </w:rPr>
        <w:t xml:space="preserve"> </w:t>
      </w:r>
      <w:r>
        <w:rPr>
          <w:color w:val="221F1F"/>
          <w:sz w:val="24"/>
        </w:rPr>
        <w:t>Advisory</w:t>
      </w:r>
      <w:r>
        <w:rPr>
          <w:color w:val="221F1F"/>
          <w:spacing w:val="-11"/>
          <w:sz w:val="24"/>
        </w:rPr>
        <w:t xml:space="preserve"> </w:t>
      </w:r>
      <w:r>
        <w:rPr>
          <w:color w:val="221F1F"/>
          <w:sz w:val="24"/>
        </w:rPr>
        <w:t>and</w:t>
      </w:r>
      <w:r>
        <w:rPr>
          <w:color w:val="221F1F"/>
          <w:spacing w:val="-8"/>
          <w:sz w:val="24"/>
        </w:rPr>
        <w:t xml:space="preserve"> </w:t>
      </w:r>
      <w:r>
        <w:rPr>
          <w:color w:val="221F1F"/>
          <w:sz w:val="24"/>
        </w:rPr>
        <w:t>Assistance</w:t>
      </w:r>
      <w:r>
        <w:rPr>
          <w:color w:val="221F1F"/>
          <w:spacing w:val="-10"/>
          <w:sz w:val="24"/>
        </w:rPr>
        <w:t xml:space="preserve"> </w:t>
      </w:r>
      <w:r>
        <w:rPr>
          <w:color w:val="221F1F"/>
          <w:sz w:val="24"/>
        </w:rPr>
        <w:t>Services</w:t>
      </w:r>
      <w:r>
        <w:rPr>
          <w:color w:val="221F1F"/>
          <w:spacing w:val="-8"/>
          <w:sz w:val="24"/>
        </w:rPr>
        <w:t xml:space="preserve"> </w:t>
      </w:r>
      <w:r>
        <w:rPr>
          <w:color w:val="221F1F"/>
          <w:spacing w:val="-2"/>
          <w:sz w:val="24"/>
        </w:rPr>
        <w:t>Possibilities.</w:t>
      </w:r>
    </w:p>
    <w:p w14:paraId="72C9C707" w14:textId="77777777" w:rsidR="00016C31" w:rsidRDefault="00016C31">
      <w:pPr>
        <w:pStyle w:val="BodyText"/>
        <w:rPr>
          <w:sz w:val="24"/>
        </w:rPr>
      </w:pPr>
    </w:p>
    <w:p w14:paraId="41E55652" w14:textId="77777777" w:rsidR="00016C31" w:rsidRDefault="00632607">
      <w:pPr>
        <w:ind w:left="219"/>
        <w:rPr>
          <w:sz w:val="24"/>
        </w:rPr>
      </w:pPr>
      <w:r>
        <w:rPr>
          <w:color w:val="221F1F"/>
          <w:sz w:val="24"/>
        </w:rPr>
        <w:t>It</w:t>
      </w:r>
      <w:r>
        <w:rPr>
          <w:color w:val="221F1F"/>
          <w:spacing w:val="-1"/>
          <w:sz w:val="24"/>
        </w:rPr>
        <w:t xml:space="preserve"> </w:t>
      </w:r>
      <w:r>
        <w:rPr>
          <w:color w:val="221F1F"/>
          <w:sz w:val="24"/>
        </w:rPr>
        <w:t>is</w:t>
      </w:r>
      <w:r>
        <w:rPr>
          <w:color w:val="221F1F"/>
          <w:spacing w:val="-2"/>
          <w:sz w:val="24"/>
        </w:rPr>
        <w:t xml:space="preserve"> </w:t>
      </w:r>
      <w:r>
        <w:rPr>
          <w:color w:val="221F1F"/>
          <w:sz w:val="24"/>
        </w:rPr>
        <w:t>recognized</w:t>
      </w:r>
      <w:r>
        <w:rPr>
          <w:color w:val="221F1F"/>
          <w:spacing w:val="-1"/>
          <w:sz w:val="24"/>
        </w:rPr>
        <w:t xml:space="preserve"> </w:t>
      </w:r>
      <w:r>
        <w:rPr>
          <w:color w:val="221F1F"/>
          <w:sz w:val="24"/>
        </w:rPr>
        <w:t>by</w:t>
      </w:r>
      <w:r>
        <w:rPr>
          <w:color w:val="221F1F"/>
          <w:spacing w:val="-1"/>
          <w:sz w:val="24"/>
        </w:rPr>
        <w:t xml:space="preserve"> </w:t>
      </w:r>
      <w:r>
        <w:rPr>
          <w:color w:val="221F1F"/>
          <w:sz w:val="24"/>
        </w:rPr>
        <w:t>the</w:t>
      </w:r>
      <w:r>
        <w:rPr>
          <w:color w:val="221F1F"/>
          <w:spacing w:val="-2"/>
          <w:sz w:val="24"/>
        </w:rPr>
        <w:t xml:space="preserve"> </w:t>
      </w:r>
      <w:r>
        <w:rPr>
          <w:color w:val="221F1F"/>
          <w:sz w:val="24"/>
        </w:rPr>
        <w:t>parties</w:t>
      </w:r>
      <w:r>
        <w:rPr>
          <w:color w:val="221F1F"/>
          <w:spacing w:val="-2"/>
          <w:sz w:val="24"/>
        </w:rPr>
        <w:t xml:space="preserve"> </w:t>
      </w:r>
      <w:r>
        <w:rPr>
          <w:color w:val="221F1F"/>
          <w:sz w:val="24"/>
        </w:rPr>
        <w:t>hereto</w:t>
      </w:r>
      <w:r>
        <w:rPr>
          <w:color w:val="221F1F"/>
          <w:spacing w:val="-2"/>
          <w:sz w:val="24"/>
        </w:rPr>
        <w:t xml:space="preserve"> </w:t>
      </w:r>
      <w:r>
        <w:rPr>
          <w:color w:val="221F1F"/>
          <w:sz w:val="24"/>
        </w:rPr>
        <w:t>that</w:t>
      </w:r>
      <w:r>
        <w:rPr>
          <w:color w:val="221F1F"/>
          <w:spacing w:val="-1"/>
          <w:sz w:val="24"/>
        </w:rPr>
        <w:t xml:space="preserve"> </w:t>
      </w:r>
      <w:r>
        <w:rPr>
          <w:color w:val="221F1F"/>
          <w:sz w:val="24"/>
        </w:rPr>
        <w:t>some</w:t>
      </w:r>
      <w:r>
        <w:rPr>
          <w:color w:val="221F1F"/>
          <w:spacing w:val="-2"/>
          <w:sz w:val="24"/>
        </w:rPr>
        <w:t xml:space="preserve"> </w:t>
      </w:r>
      <w:r>
        <w:rPr>
          <w:color w:val="221F1F"/>
          <w:sz w:val="24"/>
        </w:rPr>
        <w:t>of</w:t>
      </w:r>
      <w:r>
        <w:rPr>
          <w:color w:val="221F1F"/>
          <w:spacing w:val="-2"/>
          <w:sz w:val="24"/>
        </w:rPr>
        <w:t xml:space="preserve"> </w:t>
      </w:r>
      <w:r>
        <w:rPr>
          <w:color w:val="221F1F"/>
          <w:sz w:val="24"/>
        </w:rPr>
        <w:t>the</w:t>
      </w:r>
      <w:r>
        <w:rPr>
          <w:color w:val="221F1F"/>
          <w:spacing w:val="-2"/>
          <w:sz w:val="24"/>
        </w:rPr>
        <w:t xml:space="preserve"> </w:t>
      </w:r>
      <w:r>
        <w:rPr>
          <w:color w:val="221F1F"/>
          <w:sz w:val="24"/>
        </w:rPr>
        <w:t>services</w:t>
      </w:r>
      <w:r>
        <w:rPr>
          <w:color w:val="221F1F"/>
          <w:spacing w:val="-1"/>
          <w:sz w:val="24"/>
        </w:rPr>
        <w:t xml:space="preserve"> </w:t>
      </w:r>
      <w:r>
        <w:rPr>
          <w:color w:val="221F1F"/>
          <w:sz w:val="24"/>
        </w:rPr>
        <w:t>identified</w:t>
      </w:r>
      <w:r>
        <w:rPr>
          <w:color w:val="221F1F"/>
          <w:spacing w:val="-1"/>
          <w:sz w:val="24"/>
        </w:rPr>
        <w:t xml:space="preserve"> </w:t>
      </w:r>
      <w:r>
        <w:rPr>
          <w:color w:val="221F1F"/>
          <w:sz w:val="24"/>
        </w:rPr>
        <w:t>in</w:t>
      </w:r>
      <w:r>
        <w:rPr>
          <w:color w:val="221F1F"/>
          <w:spacing w:val="-1"/>
          <w:sz w:val="24"/>
        </w:rPr>
        <w:t xml:space="preserve"> </w:t>
      </w:r>
      <w:r>
        <w:rPr>
          <w:color w:val="221F1F"/>
          <w:sz w:val="24"/>
        </w:rPr>
        <w:t>the</w:t>
      </w:r>
      <w:r>
        <w:rPr>
          <w:color w:val="221F1F"/>
          <w:spacing w:val="-2"/>
          <w:sz w:val="24"/>
        </w:rPr>
        <w:t xml:space="preserve"> </w:t>
      </w:r>
      <w:r>
        <w:rPr>
          <w:color w:val="221F1F"/>
          <w:sz w:val="24"/>
        </w:rPr>
        <w:t>PWS may</w:t>
      </w:r>
      <w:r>
        <w:rPr>
          <w:color w:val="221F1F"/>
          <w:spacing w:val="-3"/>
          <w:sz w:val="24"/>
        </w:rPr>
        <w:t xml:space="preserve"> </w:t>
      </w:r>
      <w:proofErr w:type="gramStart"/>
      <w:r>
        <w:rPr>
          <w:color w:val="221F1F"/>
          <w:spacing w:val="-2"/>
          <w:sz w:val="24"/>
        </w:rPr>
        <w:t>include</w:t>
      </w:r>
      <w:proofErr w:type="gramEnd"/>
    </w:p>
    <w:p w14:paraId="162D6E85" w14:textId="77777777" w:rsidR="00016C31" w:rsidRDefault="00632607">
      <w:pPr>
        <w:spacing w:before="1"/>
        <w:ind w:left="219" w:right="959"/>
        <w:rPr>
          <w:sz w:val="24"/>
        </w:rPr>
      </w:pPr>
      <w:r>
        <w:rPr>
          <w:color w:val="221F1F"/>
          <w:sz w:val="24"/>
        </w:rPr>
        <w:t xml:space="preserve">(1) incidental advisory and assistance services (2) technical evaluation of other contractor’s products and services; (3) surveillance of other contractor’s services and work products; </w:t>
      </w:r>
      <w:proofErr w:type="gramStart"/>
      <w:r>
        <w:rPr>
          <w:color w:val="221F1F"/>
          <w:sz w:val="24"/>
        </w:rPr>
        <w:t>and,</w:t>
      </w:r>
      <w:proofErr w:type="gramEnd"/>
      <w:r>
        <w:rPr>
          <w:color w:val="221F1F"/>
          <w:sz w:val="24"/>
        </w:rPr>
        <w:t xml:space="preserve"> (4) access to other contractors’ proprietary information. Such activities create a significant potential for</w:t>
      </w:r>
      <w:r>
        <w:rPr>
          <w:color w:val="221F1F"/>
          <w:spacing w:val="-5"/>
          <w:sz w:val="24"/>
        </w:rPr>
        <w:t xml:space="preserve"> </w:t>
      </w:r>
      <w:r>
        <w:rPr>
          <w:color w:val="221F1F"/>
          <w:sz w:val="24"/>
        </w:rPr>
        <w:t>certain</w:t>
      </w:r>
      <w:r>
        <w:rPr>
          <w:color w:val="221F1F"/>
          <w:spacing w:val="-3"/>
          <w:sz w:val="24"/>
        </w:rPr>
        <w:t xml:space="preserve"> </w:t>
      </w:r>
      <w:r>
        <w:rPr>
          <w:color w:val="221F1F"/>
          <w:sz w:val="24"/>
        </w:rPr>
        <w:t>conflicts</w:t>
      </w:r>
      <w:r>
        <w:rPr>
          <w:color w:val="221F1F"/>
          <w:spacing w:val="-3"/>
          <w:sz w:val="24"/>
        </w:rPr>
        <w:t xml:space="preserve"> </w:t>
      </w:r>
      <w:r>
        <w:rPr>
          <w:color w:val="221F1F"/>
          <w:sz w:val="24"/>
        </w:rPr>
        <w:t>of</w:t>
      </w:r>
      <w:r>
        <w:rPr>
          <w:color w:val="221F1F"/>
          <w:spacing w:val="-3"/>
          <w:sz w:val="24"/>
        </w:rPr>
        <w:t xml:space="preserve"> </w:t>
      </w:r>
      <w:r>
        <w:rPr>
          <w:color w:val="221F1F"/>
          <w:sz w:val="24"/>
        </w:rPr>
        <w:t>interest,</w:t>
      </w:r>
      <w:r>
        <w:rPr>
          <w:color w:val="221F1F"/>
          <w:spacing w:val="-3"/>
          <w:sz w:val="24"/>
        </w:rPr>
        <w:t xml:space="preserve"> </w:t>
      </w:r>
      <w:r>
        <w:rPr>
          <w:color w:val="221F1F"/>
          <w:sz w:val="24"/>
        </w:rPr>
        <w:t>as</w:t>
      </w:r>
      <w:r>
        <w:rPr>
          <w:color w:val="221F1F"/>
          <w:spacing w:val="-3"/>
          <w:sz w:val="24"/>
        </w:rPr>
        <w:t xml:space="preserve"> </w:t>
      </w:r>
      <w:r>
        <w:rPr>
          <w:color w:val="221F1F"/>
          <w:sz w:val="24"/>
        </w:rPr>
        <w:t>set</w:t>
      </w:r>
      <w:r>
        <w:rPr>
          <w:color w:val="221F1F"/>
          <w:spacing w:val="-3"/>
          <w:sz w:val="24"/>
        </w:rPr>
        <w:t xml:space="preserve"> </w:t>
      </w:r>
      <w:r>
        <w:rPr>
          <w:color w:val="221F1F"/>
          <w:sz w:val="24"/>
        </w:rPr>
        <w:t>forth</w:t>
      </w:r>
      <w:r>
        <w:rPr>
          <w:color w:val="221F1F"/>
          <w:spacing w:val="-3"/>
          <w:sz w:val="24"/>
        </w:rPr>
        <w:t xml:space="preserve"> </w:t>
      </w:r>
      <w:r>
        <w:rPr>
          <w:color w:val="221F1F"/>
          <w:sz w:val="24"/>
        </w:rPr>
        <w:t>in</w:t>
      </w:r>
      <w:r>
        <w:rPr>
          <w:color w:val="221F1F"/>
          <w:spacing w:val="-3"/>
          <w:sz w:val="24"/>
        </w:rPr>
        <w:t xml:space="preserve"> </w:t>
      </w:r>
      <w:r>
        <w:rPr>
          <w:color w:val="221F1F"/>
          <w:sz w:val="24"/>
        </w:rPr>
        <w:t>FAR</w:t>
      </w:r>
      <w:r>
        <w:rPr>
          <w:color w:val="221F1F"/>
          <w:spacing w:val="-1"/>
          <w:sz w:val="24"/>
        </w:rPr>
        <w:t xml:space="preserve"> </w:t>
      </w:r>
      <w:r>
        <w:rPr>
          <w:color w:val="221F1F"/>
          <w:sz w:val="24"/>
        </w:rPr>
        <w:t>9.505-1,</w:t>
      </w:r>
      <w:r>
        <w:rPr>
          <w:color w:val="221F1F"/>
          <w:spacing w:val="-3"/>
          <w:sz w:val="24"/>
        </w:rPr>
        <w:t xml:space="preserve"> </w:t>
      </w:r>
      <w:r>
        <w:rPr>
          <w:color w:val="221F1F"/>
          <w:sz w:val="24"/>
        </w:rPr>
        <w:t>FAR</w:t>
      </w:r>
      <w:r>
        <w:rPr>
          <w:color w:val="221F1F"/>
          <w:spacing w:val="-3"/>
          <w:sz w:val="24"/>
        </w:rPr>
        <w:t xml:space="preserve"> </w:t>
      </w:r>
      <w:r>
        <w:rPr>
          <w:color w:val="221F1F"/>
          <w:sz w:val="24"/>
        </w:rPr>
        <w:t>9.505-2,</w:t>
      </w:r>
      <w:r>
        <w:rPr>
          <w:color w:val="221F1F"/>
          <w:spacing w:val="-1"/>
          <w:sz w:val="24"/>
        </w:rPr>
        <w:t xml:space="preserve"> </w:t>
      </w:r>
      <w:r>
        <w:rPr>
          <w:color w:val="221F1F"/>
          <w:sz w:val="24"/>
        </w:rPr>
        <w:t>FAR</w:t>
      </w:r>
      <w:r>
        <w:rPr>
          <w:color w:val="221F1F"/>
          <w:spacing w:val="-3"/>
          <w:sz w:val="24"/>
        </w:rPr>
        <w:t xml:space="preserve"> </w:t>
      </w:r>
      <w:r>
        <w:rPr>
          <w:color w:val="221F1F"/>
          <w:sz w:val="24"/>
        </w:rPr>
        <w:t>9.505-3,</w:t>
      </w:r>
      <w:r>
        <w:rPr>
          <w:color w:val="221F1F"/>
          <w:spacing w:val="-3"/>
          <w:sz w:val="24"/>
        </w:rPr>
        <w:t xml:space="preserve"> </w:t>
      </w:r>
      <w:r>
        <w:rPr>
          <w:color w:val="221F1F"/>
          <w:sz w:val="24"/>
        </w:rPr>
        <w:t>and</w:t>
      </w:r>
      <w:r>
        <w:rPr>
          <w:color w:val="221F1F"/>
          <w:spacing w:val="-3"/>
          <w:sz w:val="24"/>
        </w:rPr>
        <w:t xml:space="preserve"> </w:t>
      </w:r>
      <w:r>
        <w:rPr>
          <w:color w:val="221F1F"/>
          <w:sz w:val="24"/>
        </w:rPr>
        <w:t xml:space="preserve">FAR </w:t>
      </w:r>
      <w:r>
        <w:rPr>
          <w:color w:val="221F1F"/>
          <w:spacing w:val="-2"/>
          <w:sz w:val="24"/>
        </w:rPr>
        <w:t>9.505-4.</w:t>
      </w:r>
    </w:p>
    <w:p w14:paraId="67F598EA" w14:textId="77777777" w:rsidR="00016C31" w:rsidRDefault="00016C31">
      <w:pPr>
        <w:pStyle w:val="BodyText"/>
        <w:rPr>
          <w:sz w:val="24"/>
        </w:rPr>
      </w:pPr>
    </w:p>
    <w:p w14:paraId="53F8367A" w14:textId="77777777" w:rsidR="00016C31" w:rsidRDefault="00632607">
      <w:pPr>
        <w:ind w:left="219" w:right="944"/>
        <w:rPr>
          <w:sz w:val="24"/>
        </w:rPr>
      </w:pPr>
      <w:r>
        <w:rPr>
          <w:color w:val="221F1F"/>
          <w:sz w:val="24"/>
        </w:rPr>
        <w:t>It</w:t>
      </w:r>
      <w:r>
        <w:rPr>
          <w:color w:val="221F1F"/>
          <w:spacing w:val="-3"/>
          <w:sz w:val="24"/>
        </w:rPr>
        <w:t xml:space="preserve"> </w:t>
      </w:r>
      <w:r>
        <w:rPr>
          <w:color w:val="221F1F"/>
          <w:sz w:val="24"/>
        </w:rPr>
        <w:t>is</w:t>
      </w:r>
      <w:r>
        <w:rPr>
          <w:color w:val="221F1F"/>
          <w:spacing w:val="-3"/>
          <w:sz w:val="24"/>
        </w:rPr>
        <w:t xml:space="preserve"> </w:t>
      </w:r>
      <w:r>
        <w:rPr>
          <w:color w:val="221F1F"/>
          <w:sz w:val="24"/>
        </w:rPr>
        <w:t>the</w:t>
      </w:r>
      <w:r>
        <w:rPr>
          <w:color w:val="221F1F"/>
          <w:spacing w:val="-3"/>
          <w:sz w:val="24"/>
        </w:rPr>
        <w:t xml:space="preserve"> </w:t>
      </w:r>
      <w:r>
        <w:rPr>
          <w:color w:val="221F1F"/>
          <w:sz w:val="24"/>
        </w:rPr>
        <w:t>intention</w:t>
      </w:r>
      <w:r>
        <w:rPr>
          <w:color w:val="221F1F"/>
          <w:spacing w:val="-3"/>
          <w:sz w:val="24"/>
        </w:rPr>
        <w:t xml:space="preserve"> </w:t>
      </w:r>
      <w:r>
        <w:rPr>
          <w:color w:val="221F1F"/>
          <w:sz w:val="24"/>
        </w:rPr>
        <w:t>of</w:t>
      </w:r>
      <w:r>
        <w:rPr>
          <w:color w:val="221F1F"/>
          <w:spacing w:val="-3"/>
          <w:sz w:val="24"/>
        </w:rPr>
        <w:t xml:space="preserve"> </w:t>
      </w:r>
      <w:r>
        <w:rPr>
          <w:color w:val="221F1F"/>
          <w:sz w:val="24"/>
        </w:rPr>
        <w:t>the</w:t>
      </w:r>
      <w:r>
        <w:rPr>
          <w:color w:val="221F1F"/>
          <w:spacing w:val="-3"/>
          <w:sz w:val="24"/>
        </w:rPr>
        <w:t xml:space="preserve"> </w:t>
      </w:r>
      <w:r>
        <w:rPr>
          <w:color w:val="221F1F"/>
          <w:sz w:val="24"/>
        </w:rPr>
        <w:t>parties</w:t>
      </w:r>
      <w:r>
        <w:rPr>
          <w:color w:val="221F1F"/>
          <w:spacing w:val="-3"/>
          <w:sz w:val="24"/>
        </w:rPr>
        <w:t xml:space="preserve"> </w:t>
      </w:r>
      <w:r>
        <w:rPr>
          <w:color w:val="221F1F"/>
          <w:sz w:val="24"/>
        </w:rPr>
        <w:t>that</w:t>
      </w:r>
      <w:r>
        <w:rPr>
          <w:color w:val="221F1F"/>
          <w:spacing w:val="-3"/>
          <w:sz w:val="24"/>
        </w:rPr>
        <w:t xml:space="preserve"> </w:t>
      </w:r>
      <w:r>
        <w:rPr>
          <w:color w:val="221F1F"/>
          <w:sz w:val="24"/>
        </w:rPr>
        <w:t>the</w:t>
      </w:r>
      <w:r>
        <w:rPr>
          <w:color w:val="221F1F"/>
          <w:spacing w:val="-3"/>
          <w:sz w:val="24"/>
        </w:rPr>
        <w:t xml:space="preserve"> </w:t>
      </w:r>
      <w:r>
        <w:rPr>
          <w:color w:val="221F1F"/>
          <w:sz w:val="24"/>
        </w:rPr>
        <w:t>contractor</w:t>
      </w:r>
      <w:r>
        <w:rPr>
          <w:color w:val="221F1F"/>
          <w:spacing w:val="-2"/>
          <w:sz w:val="24"/>
        </w:rPr>
        <w:t xml:space="preserve"> </w:t>
      </w:r>
      <w:r>
        <w:rPr>
          <w:color w:val="221F1F"/>
          <w:sz w:val="24"/>
        </w:rPr>
        <w:t>will</w:t>
      </w:r>
      <w:r>
        <w:rPr>
          <w:color w:val="221F1F"/>
          <w:spacing w:val="-3"/>
          <w:sz w:val="24"/>
        </w:rPr>
        <w:t xml:space="preserve"> </w:t>
      </w:r>
      <w:r>
        <w:rPr>
          <w:color w:val="221F1F"/>
          <w:sz w:val="24"/>
        </w:rPr>
        <w:t>not</w:t>
      </w:r>
      <w:r>
        <w:rPr>
          <w:color w:val="221F1F"/>
          <w:spacing w:val="-3"/>
          <w:sz w:val="24"/>
        </w:rPr>
        <w:t xml:space="preserve"> </w:t>
      </w:r>
      <w:r>
        <w:rPr>
          <w:color w:val="221F1F"/>
          <w:sz w:val="24"/>
        </w:rPr>
        <w:t>engage</w:t>
      </w:r>
      <w:r>
        <w:rPr>
          <w:color w:val="221F1F"/>
          <w:spacing w:val="-3"/>
          <w:sz w:val="24"/>
        </w:rPr>
        <w:t xml:space="preserve"> </w:t>
      </w:r>
      <w:r>
        <w:rPr>
          <w:color w:val="221F1F"/>
          <w:sz w:val="24"/>
        </w:rPr>
        <w:t>in</w:t>
      </w:r>
      <w:r>
        <w:rPr>
          <w:color w:val="221F1F"/>
          <w:spacing w:val="-3"/>
          <w:sz w:val="24"/>
        </w:rPr>
        <w:t xml:space="preserve"> </w:t>
      </w:r>
      <w:r>
        <w:rPr>
          <w:color w:val="221F1F"/>
          <w:sz w:val="24"/>
        </w:rPr>
        <w:t>any</w:t>
      </w:r>
      <w:r>
        <w:rPr>
          <w:color w:val="221F1F"/>
          <w:spacing w:val="-3"/>
          <w:sz w:val="24"/>
        </w:rPr>
        <w:t xml:space="preserve"> </w:t>
      </w:r>
      <w:r>
        <w:rPr>
          <w:color w:val="221F1F"/>
          <w:sz w:val="24"/>
        </w:rPr>
        <w:t>other</w:t>
      </w:r>
      <w:r>
        <w:rPr>
          <w:color w:val="221F1F"/>
          <w:spacing w:val="-3"/>
          <w:sz w:val="24"/>
        </w:rPr>
        <w:t xml:space="preserve"> </w:t>
      </w:r>
      <w:r>
        <w:rPr>
          <w:color w:val="221F1F"/>
          <w:sz w:val="24"/>
        </w:rPr>
        <w:t>contractual</w:t>
      </w:r>
      <w:r>
        <w:rPr>
          <w:color w:val="221F1F"/>
          <w:spacing w:val="-3"/>
          <w:sz w:val="24"/>
        </w:rPr>
        <w:t xml:space="preserve"> </w:t>
      </w:r>
      <w:r>
        <w:rPr>
          <w:color w:val="221F1F"/>
          <w:sz w:val="24"/>
        </w:rPr>
        <w:t>or</w:t>
      </w:r>
      <w:r>
        <w:rPr>
          <w:color w:val="221F1F"/>
          <w:spacing w:val="-3"/>
          <w:sz w:val="24"/>
        </w:rPr>
        <w:t xml:space="preserve"> </w:t>
      </w:r>
      <w:r>
        <w:rPr>
          <w:color w:val="221F1F"/>
          <w:sz w:val="24"/>
        </w:rPr>
        <w:t>other activities which could create an organizational conflict of interest with its position under this contract; which might impair its ability to render unbiased advice and recommendations; or, in which it may derive an unfair competitive advantage as a result of knowledge, information, and experience gained during the performance of this contract. Therefore, the contractor agrees that it will seek the prior written approval of the Contracting Officer before participating in any TO that may involve such a conflict. The contractor agrees that it shall not release, disclose, or use in any way</w:t>
      </w:r>
      <w:r>
        <w:rPr>
          <w:color w:val="221F1F"/>
          <w:spacing w:val="-2"/>
          <w:sz w:val="24"/>
        </w:rPr>
        <w:t xml:space="preserve"> </w:t>
      </w:r>
      <w:r>
        <w:rPr>
          <w:color w:val="221F1F"/>
          <w:sz w:val="24"/>
        </w:rPr>
        <w:t>that</w:t>
      </w:r>
      <w:r>
        <w:rPr>
          <w:color w:val="221F1F"/>
          <w:spacing w:val="-2"/>
          <w:sz w:val="24"/>
        </w:rPr>
        <w:t xml:space="preserve"> </w:t>
      </w:r>
      <w:r>
        <w:rPr>
          <w:color w:val="221F1F"/>
          <w:sz w:val="24"/>
        </w:rPr>
        <w:t>would</w:t>
      </w:r>
      <w:r>
        <w:rPr>
          <w:color w:val="221F1F"/>
          <w:spacing w:val="-2"/>
          <w:sz w:val="24"/>
        </w:rPr>
        <w:t xml:space="preserve"> </w:t>
      </w:r>
      <w:r>
        <w:rPr>
          <w:color w:val="221F1F"/>
          <w:sz w:val="24"/>
        </w:rPr>
        <w:t>permit</w:t>
      </w:r>
      <w:r>
        <w:rPr>
          <w:color w:val="221F1F"/>
          <w:spacing w:val="-2"/>
          <w:sz w:val="24"/>
        </w:rPr>
        <w:t xml:space="preserve"> </w:t>
      </w:r>
      <w:r>
        <w:rPr>
          <w:color w:val="221F1F"/>
          <w:sz w:val="24"/>
        </w:rPr>
        <w:t>or</w:t>
      </w:r>
      <w:r>
        <w:rPr>
          <w:color w:val="221F1F"/>
          <w:spacing w:val="-1"/>
          <w:sz w:val="24"/>
        </w:rPr>
        <w:t xml:space="preserve"> </w:t>
      </w:r>
      <w:r>
        <w:rPr>
          <w:color w:val="221F1F"/>
          <w:sz w:val="24"/>
        </w:rPr>
        <w:t>result</w:t>
      </w:r>
      <w:r>
        <w:rPr>
          <w:color w:val="221F1F"/>
          <w:spacing w:val="-2"/>
          <w:sz w:val="24"/>
        </w:rPr>
        <w:t xml:space="preserve"> </w:t>
      </w:r>
      <w:r>
        <w:rPr>
          <w:color w:val="221F1F"/>
          <w:sz w:val="24"/>
        </w:rPr>
        <w:t>in</w:t>
      </w:r>
      <w:r>
        <w:rPr>
          <w:color w:val="221F1F"/>
          <w:spacing w:val="-2"/>
          <w:sz w:val="24"/>
        </w:rPr>
        <w:t xml:space="preserve"> </w:t>
      </w:r>
      <w:r>
        <w:rPr>
          <w:color w:val="221F1F"/>
          <w:sz w:val="24"/>
        </w:rPr>
        <w:t>disclosure</w:t>
      </w:r>
      <w:r>
        <w:rPr>
          <w:color w:val="221F1F"/>
          <w:spacing w:val="-3"/>
          <w:sz w:val="24"/>
        </w:rPr>
        <w:t xml:space="preserve"> </w:t>
      </w:r>
      <w:r>
        <w:rPr>
          <w:color w:val="221F1F"/>
          <w:sz w:val="24"/>
        </w:rPr>
        <w:t>to</w:t>
      </w:r>
      <w:r>
        <w:rPr>
          <w:color w:val="221F1F"/>
          <w:spacing w:val="-2"/>
          <w:sz w:val="24"/>
        </w:rPr>
        <w:t xml:space="preserve"> </w:t>
      </w:r>
      <w:r>
        <w:rPr>
          <w:color w:val="221F1F"/>
          <w:sz w:val="24"/>
        </w:rPr>
        <w:t>any</w:t>
      </w:r>
      <w:r>
        <w:rPr>
          <w:color w:val="221F1F"/>
          <w:spacing w:val="-2"/>
          <w:sz w:val="24"/>
        </w:rPr>
        <w:t xml:space="preserve"> </w:t>
      </w:r>
      <w:r>
        <w:rPr>
          <w:color w:val="221F1F"/>
          <w:sz w:val="24"/>
        </w:rPr>
        <w:t>party outside</w:t>
      </w:r>
      <w:r>
        <w:rPr>
          <w:color w:val="221F1F"/>
          <w:spacing w:val="-3"/>
          <w:sz w:val="24"/>
        </w:rPr>
        <w:t xml:space="preserve"> </w:t>
      </w:r>
      <w:r>
        <w:rPr>
          <w:color w:val="221F1F"/>
          <w:sz w:val="24"/>
        </w:rPr>
        <w:t>the</w:t>
      </w:r>
      <w:r>
        <w:rPr>
          <w:color w:val="221F1F"/>
          <w:spacing w:val="-2"/>
          <w:sz w:val="24"/>
        </w:rPr>
        <w:t xml:space="preserve"> </w:t>
      </w:r>
      <w:r>
        <w:rPr>
          <w:color w:val="221F1F"/>
          <w:sz w:val="24"/>
        </w:rPr>
        <w:t>government</w:t>
      </w:r>
      <w:r>
        <w:rPr>
          <w:color w:val="221F1F"/>
          <w:spacing w:val="-2"/>
          <w:sz w:val="24"/>
        </w:rPr>
        <w:t xml:space="preserve"> </w:t>
      </w:r>
      <w:r>
        <w:rPr>
          <w:color w:val="221F1F"/>
          <w:sz w:val="24"/>
        </w:rPr>
        <w:t>any</w:t>
      </w:r>
      <w:r>
        <w:rPr>
          <w:color w:val="221F1F"/>
          <w:spacing w:val="-2"/>
          <w:sz w:val="24"/>
        </w:rPr>
        <w:t xml:space="preserve"> </w:t>
      </w:r>
      <w:r>
        <w:rPr>
          <w:color w:val="221F1F"/>
          <w:sz w:val="24"/>
        </w:rPr>
        <w:t xml:space="preserve">information provided to the contractor by the Government during or </w:t>
      </w:r>
      <w:proofErr w:type="gramStart"/>
      <w:r>
        <w:rPr>
          <w:color w:val="221F1F"/>
          <w:sz w:val="24"/>
        </w:rPr>
        <w:t>as a result of</w:t>
      </w:r>
      <w:proofErr w:type="gramEnd"/>
      <w:r>
        <w:rPr>
          <w:color w:val="221F1F"/>
          <w:sz w:val="24"/>
        </w:rPr>
        <w:t xml:space="preserve"> performance of this TO. Such information includes, but is not limited to, information submitted to the Government on a confidential basis by other persons. Further, the prohibition against release of GFI extends to cover such information </w:t>
      </w:r>
      <w:proofErr w:type="gramStart"/>
      <w:r>
        <w:rPr>
          <w:color w:val="221F1F"/>
          <w:sz w:val="24"/>
        </w:rPr>
        <w:t>whether or not</w:t>
      </w:r>
      <w:proofErr w:type="gramEnd"/>
      <w:r>
        <w:rPr>
          <w:color w:val="221F1F"/>
          <w:sz w:val="24"/>
        </w:rPr>
        <w:t xml:space="preserve"> in its original form, where the information has been included in contractor generated work, or where it is discernible from materials incorporating or based upon such information. This prohibition shall not expire after a given </w:t>
      </w:r>
      <w:proofErr w:type="gramStart"/>
      <w:r>
        <w:rPr>
          <w:color w:val="221F1F"/>
          <w:sz w:val="24"/>
        </w:rPr>
        <w:t>period of time</w:t>
      </w:r>
      <w:proofErr w:type="gramEnd"/>
      <w:r>
        <w:rPr>
          <w:color w:val="221F1F"/>
          <w:sz w:val="24"/>
        </w:rPr>
        <w:t>.</w:t>
      </w:r>
    </w:p>
    <w:p w14:paraId="744ECE9E" w14:textId="77777777" w:rsidR="00016C31" w:rsidRDefault="00016C31">
      <w:pPr>
        <w:pStyle w:val="BodyText"/>
        <w:spacing w:before="10"/>
        <w:rPr>
          <w:sz w:val="23"/>
        </w:rPr>
      </w:pPr>
    </w:p>
    <w:p w14:paraId="0E597D9C" w14:textId="77777777" w:rsidR="00016C31" w:rsidRDefault="00632607">
      <w:pPr>
        <w:ind w:left="219" w:right="870"/>
        <w:rPr>
          <w:sz w:val="24"/>
        </w:rPr>
      </w:pPr>
      <w:r>
        <w:rPr>
          <w:color w:val="221F1F"/>
          <w:sz w:val="24"/>
        </w:rPr>
        <w:t>Whenever performance of this contract requires access to another contractor’s proprietary information,</w:t>
      </w:r>
      <w:r>
        <w:rPr>
          <w:color w:val="221F1F"/>
          <w:spacing w:val="-1"/>
          <w:sz w:val="24"/>
        </w:rPr>
        <w:t xml:space="preserve"> </w:t>
      </w:r>
      <w:r>
        <w:rPr>
          <w:color w:val="221F1F"/>
          <w:sz w:val="24"/>
        </w:rPr>
        <w:t>the</w:t>
      </w:r>
      <w:r>
        <w:rPr>
          <w:color w:val="221F1F"/>
          <w:spacing w:val="-2"/>
          <w:sz w:val="24"/>
        </w:rPr>
        <w:t xml:space="preserve"> </w:t>
      </w:r>
      <w:r>
        <w:rPr>
          <w:color w:val="221F1F"/>
          <w:sz w:val="24"/>
        </w:rPr>
        <w:t>contractor</w:t>
      </w:r>
      <w:r>
        <w:rPr>
          <w:color w:val="221F1F"/>
          <w:spacing w:val="-1"/>
          <w:sz w:val="24"/>
        </w:rPr>
        <w:t xml:space="preserve"> </w:t>
      </w:r>
      <w:r>
        <w:rPr>
          <w:color w:val="221F1F"/>
          <w:sz w:val="24"/>
        </w:rPr>
        <w:t>shall</w:t>
      </w:r>
      <w:r>
        <w:rPr>
          <w:color w:val="221F1F"/>
          <w:spacing w:val="-1"/>
          <w:sz w:val="24"/>
        </w:rPr>
        <w:t xml:space="preserve"> </w:t>
      </w:r>
      <w:r>
        <w:rPr>
          <w:color w:val="221F1F"/>
          <w:sz w:val="24"/>
        </w:rPr>
        <w:t>(1)</w:t>
      </w:r>
      <w:r>
        <w:rPr>
          <w:color w:val="221F1F"/>
          <w:spacing w:val="-3"/>
          <w:sz w:val="24"/>
        </w:rPr>
        <w:t xml:space="preserve"> </w:t>
      </w:r>
      <w:r>
        <w:rPr>
          <w:color w:val="221F1F"/>
          <w:sz w:val="24"/>
        </w:rPr>
        <w:t>enter</w:t>
      </w:r>
      <w:r>
        <w:rPr>
          <w:color w:val="221F1F"/>
          <w:spacing w:val="-1"/>
          <w:sz w:val="24"/>
        </w:rPr>
        <w:t xml:space="preserve"> </w:t>
      </w:r>
      <w:r>
        <w:rPr>
          <w:color w:val="221F1F"/>
          <w:sz w:val="24"/>
        </w:rPr>
        <w:t>into</w:t>
      </w:r>
      <w:r>
        <w:rPr>
          <w:color w:val="221F1F"/>
          <w:spacing w:val="-1"/>
          <w:sz w:val="24"/>
        </w:rPr>
        <w:t xml:space="preserve"> </w:t>
      </w:r>
      <w:r>
        <w:rPr>
          <w:color w:val="221F1F"/>
          <w:sz w:val="24"/>
        </w:rPr>
        <w:t>a</w:t>
      </w:r>
      <w:r>
        <w:rPr>
          <w:color w:val="221F1F"/>
          <w:spacing w:val="-2"/>
          <w:sz w:val="24"/>
        </w:rPr>
        <w:t xml:space="preserve"> </w:t>
      </w:r>
      <w:r>
        <w:rPr>
          <w:color w:val="221F1F"/>
          <w:sz w:val="24"/>
        </w:rPr>
        <w:t>written</w:t>
      </w:r>
      <w:r>
        <w:rPr>
          <w:color w:val="221F1F"/>
          <w:spacing w:val="-1"/>
          <w:sz w:val="24"/>
        </w:rPr>
        <w:t xml:space="preserve"> </w:t>
      </w:r>
      <w:r>
        <w:rPr>
          <w:color w:val="221F1F"/>
          <w:sz w:val="24"/>
        </w:rPr>
        <w:t>agreement</w:t>
      </w:r>
      <w:r>
        <w:rPr>
          <w:color w:val="221F1F"/>
          <w:spacing w:val="-1"/>
          <w:sz w:val="24"/>
        </w:rPr>
        <w:t xml:space="preserve"> </w:t>
      </w:r>
      <w:r>
        <w:rPr>
          <w:color w:val="221F1F"/>
          <w:sz w:val="24"/>
        </w:rPr>
        <w:t>with</w:t>
      </w:r>
      <w:r>
        <w:rPr>
          <w:color w:val="221F1F"/>
          <w:spacing w:val="-1"/>
          <w:sz w:val="24"/>
        </w:rPr>
        <w:t xml:space="preserve"> </w:t>
      </w:r>
      <w:r>
        <w:rPr>
          <w:color w:val="221F1F"/>
          <w:sz w:val="24"/>
        </w:rPr>
        <w:t>the</w:t>
      </w:r>
      <w:r>
        <w:rPr>
          <w:color w:val="221F1F"/>
          <w:spacing w:val="-2"/>
          <w:sz w:val="24"/>
        </w:rPr>
        <w:t xml:space="preserve"> </w:t>
      </w:r>
      <w:r>
        <w:rPr>
          <w:color w:val="221F1F"/>
          <w:sz w:val="24"/>
        </w:rPr>
        <w:t>other</w:t>
      </w:r>
      <w:r>
        <w:rPr>
          <w:color w:val="221F1F"/>
          <w:spacing w:val="-3"/>
          <w:sz w:val="24"/>
        </w:rPr>
        <w:t xml:space="preserve"> </w:t>
      </w:r>
      <w:r>
        <w:rPr>
          <w:color w:val="221F1F"/>
          <w:sz w:val="24"/>
        </w:rPr>
        <w:t>entities</w:t>
      </w:r>
      <w:r>
        <w:rPr>
          <w:color w:val="221F1F"/>
          <w:spacing w:val="-1"/>
          <w:sz w:val="24"/>
        </w:rPr>
        <w:t xml:space="preserve"> </w:t>
      </w:r>
      <w:r>
        <w:rPr>
          <w:color w:val="221F1F"/>
          <w:sz w:val="24"/>
        </w:rPr>
        <w:t>involved, as</w:t>
      </w:r>
      <w:r>
        <w:rPr>
          <w:color w:val="221F1F"/>
          <w:spacing w:val="-6"/>
          <w:sz w:val="24"/>
        </w:rPr>
        <w:t xml:space="preserve"> </w:t>
      </w:r>
      <w:r>
        <w:rPr>
          <w:color w:val="221F1F"/>
          <w:sz w:val="24"/>
        </w:rPr>
        <w:t>appropriate,</w:t>
      </w:r>
      <w:r>
        <w:rPr>
          <w:color w:val="221F1F"/>
          <w:spacing w:val="-7"/>
          <w:sz w:val="24"/>
        </w:rPr>
        <w:t xml:space="preserve"> </w:t>
      </w:r>
      <w:r>
        <w:rPr>
          <w:color w:val="221F1F"/>
          <w:sz w:val="24"/>
        </w:rPr>
        <w:t>in</w:t>
      </w:r>
      <w:r>
        <w:rPr>
          <w:color w:val="221F1F"/>
          <w:spacing w:val="-7"/>
          <w:sz w:val="24"/>
        </w:rPr>
        <w:t xml:space="preserve"> </w:t>
      </w:r>
      <w:r>
        <w:rPr>
          <w:color w:val="221F1F"/>
          <w:sz w:val="24"/>
        </w:rPr>
        <w:t>order</w:t>
      </w:r>
      <w:r>
        <w:rPr>
          <w:color w:val="221F1F"/>
          <w:spacing w:val="-7"/>
          <w:sz w:val="24"/>
        </w:rPr>
        <w:t xml:space="preserve"> </w:t>
      </w:r>
      <w:r>
        <w:rPr>
          <w:color w:val="221F1F"/>
          <w:sz w:val="24"/>
        </w:rPr>
        <w:t>to</w:t>
      </w:r>
      <w:r>
        <w:rPr>
          <w:color w:val="221F1F"/>
          <w:spacing w:val="-7"/>
          <w:sz w:val="24"/>
        </w:rPr>
        <w:t xml:space="preserve"> </w:t>
      </w:r>
      <w:r>
        <w:rPr>
          <w:color w:val="221F1F"/>
          <w:sz w:val="24"/>
        </w:rPr>
        <w:t>protect</w:t>
      </w:r>
      <w:r>
        <w:rPr>
          <w:color w:val="221F1F"/>
          <w:spacing w:val="-6"/>
          <w:sz w:val="24"/>
        </w:rPr>
        <w:t xml:space="preserve"> </w:t>
      </w:r>
      <w:r>
        <w:rPr>
          <w:color w:val="221F1F"/>
          <w:sz w:val="24"/>
        </w:rPr>
        <w:t>such</w:t>
      </w:r>
      <w:r>
        <w:rPr>
          <w:color w:val="221F1F"/>
          <w:spacing w:val="-8"/>
          <w:sz w:val="24"/>
        </w:rPr>
        <w:t xml:space="preserve"> </w:t>
      </w:r>
      <w:r>
        <w:rPr>
          <w:color w:val="221F1F"/>
          <w:sz w:val="24"/>
        </w:rPr>
        <w:t>proprietary</w:t>
      </w:r>
      <w:r>
        <w:rPr>
          <w:color w:val="221F1F"/>
          <w:spacing w:val="-8"/>
          <w:sz w:val="24"/>
        </w:rPr>
        <w:t xml:space="preserve"> </w:t>
      </w:r>
      <w:r>
        <w:rPr>
          <w:color w:val="221F1F"/>
          <w:sz w:val="24"/>
        </w:rPr>
        <w:t>information</w:t>
      </w:r>
      <w:r>
        <w:rPr>
          <w:color w:val="221F1F"/>
          <w:spacing w:val="-6"/>
          <w:sz w:val="24"/>
        </w:rPr>
        <w:t xml:space="preserve"> </w:t>
      </w:r>
      <w:r>
        <w:rPr>
          <w:color w:val="221F1F"/>
          <w:sz w:val="24"/>
        </w:rPr>
        <w:t>from</w:t>
      </w:r>
      <w:r>
        <w:rPr>
          <w:color w:val="221F1F"/>
          <w:spacing w:val="-6"/>
          <w:sz w:val="24"/>
        </w:rPr>
        <w:t xml:space="preserve"> </w:t>
      </w:r>
      <w:r>
        <w:rPr>
          <w:color w:val="221F1F"/>
          <w:sz w:val="24"/>
        </w:rPr>
        <w:t>unauthorized</w:t>
      </w:r>
      <w:r>
        <w:rPr>
          <w:color w:val="221F1F"/>
          <w:spacing w:val="-7"/>
          <w:sz w:val="24"/>
        </w:rPr>
        <w:t xml:space="preserve"> </w:t>
      </w:r>
      <w:r>
        <w:rPr>
          <w:color w:val="221F1F"/>
          <w:sz w:val="24"/>
        </w:rPr>
        <w:t>use</w:t>
      </w:r>
      <w:r>
        <w:rPr>
          <w:color w:val="221F1F"/>
          <w:spacing w:val="-5"/>
          <w:sz w:val="24"/>
        </w:rPr>
        <w:t xml:space="preserve"> </w:t>
      </w:r>
      <w:r>
        <w:rPr>
          <w:color w:val="221F1F"/>
          <w:sz w:val="24"/>
        </w:rPr>
        <w:t>or</w:t>
      </w:r>
      <w:r>
        <w:rPr>
          <w:color w:val="221F1F"/>
          <w:spacing w:val="-4"/>
          <w:sz w:val="24"/>
        </w:rPr>
        <w:t xml:space="preserve"> </w:t>
      </w:r>
      <w:r>
        <w:rPr>
          <w:color w:val="221F1F"/>
          <w:sz w:val="24"/>
        </w:rPr>
        <w:t>disclosure for as long as it remains proprietary; and (2) refrain from using such proprietary information other than as agreed to, for example; to provide assistance during technical evaluation of other contractors' offers or</w:t>
      </w:r>
      <w:r>
        <w:rPr>
          <w:color w:val="221F1F"/>
          <w:spacing w:val="-2"/>
          <w:sz w:val="24"/>
        </w:rPr>
        <w:t xml:space="preserve"> </w:t>
      </w:r>
      <w:r>
        <w:rPr>
          <w:color w:val="221F1F"/>
          <w:sz w:val="24"/>
        </w:rPr>
        <w:t>products under this contract. An executed copy of all proprietary information agreements by individual personnel or on a corporate basis shall be furnished to the TO Contracting Officer within fifteen (15) calendar days of execution.</w:t>
      </w:r>
    </w:p>
    <w:p w14:paraId="1A34870A" w14:textId="77777777" w:rsidR="00016C31" w:rsidRDefault="00016C31">
      <w:pPr>
        <w:pStyle w:val="BodyText"/>
        <w:spacing w:before="1"/>
        <w:rPr>
          <w:sz w:val="24"/>
        </w:rPr>
      </w:pPr>
    </w:p>
    <w:p w14:paraId="6C2D5B67" w14:textId="77777777" w:rsidR="00016C31" w:rsidRDefault="00900DE8">
      <w:pPr>
        <w:ind w:left="219" w:right="999"/>
        <w:rPr>
          <w:sz w:val="24"/>
        </w:rPr>
      </w:pPr>
      <w:r>
        <w:pict w14:anchorId="3B0BC95A">
          <v:rect id="docshape30" o:spid="_x0000_s1102" style="position:absolute;left:0;text-align:left;margin-left:59.5pt;margin-top:89.7pt;width:515pt;height:1.45pt;z-index:-18506240;mso-position-horizontal-relative:page" fillcolor="#0e233d" stroked="f">
            <w10:wrap anchorx="page"/>
          </v:rect>
        </w:pict>
      </w:r>
      <w:r w:rsidR="00632607">
        <w:rPr>
          <w:color w:val="221F1F"/>
          <w:sz w:val="24"/>
        </w:rPr>
        <w:t>The</w:t>
      </w:r>
      <w:r w:rsidR="00632607">
        <w:rPr>
          <w:color w:val="221F1F"/>
          <w:spacing w:val="-3"/>
          <w:sz w:val="24"/>
        </w:rPr>
        <w:t xml:space="preserve"> </w:t>
      </w:r>
      <w:r w:rsidR="00632607">
        <w:rPr>
          <w:color w:val="221F1F"/>
          <w:sz w:val="24"/>
        </w:rPr>
        <w:t>contractor</w:t>
      </w:r>
      <w:r w:rsidR="00632607">
        <w:rPr>
          <w:color w:val="221F1F"/>
          <w:spacing w:val="-1"/>
          <w:sz w:val="24"/>
        </w:rPr>
        <w:t xml:space="preserve"> </w:t>
      </w:r>
      <w:r w:rsidR="00632607">
        <w:rPr>
          <w:color w:val="221F1F"/>
          <w:sz w:val="24"/>
        </w:rPr>
        <w:t>shall</w:t>
      </w:r>
      <w:r w:rsidR="00632607">
        <w:rPr>
          <w:color w:val="221F1F"/>
          <w:spacing w:val="-1"/>
          <w:sz w:val="24"/>
        </w:rPr>
        <w:t xml:space="preserve"> </w:t>
      </w:r>
      <w:r w:rsidR="00632607">
        <w:rPr>
          <w:color w:val="221F1F"/>
          <w:sz w:val="24"/>
        </w:rPr>
        <w:t>promptly</w:t>
      </w:r>
      <w:r w:rsidR="00632607">
        <w:rPr>
          <w:color w:val="221F1F"/>
          <w:spacing w:val="-1"/>
          <w:sz w:val="24"/>
        </w:rPr>
        <w:t xml:space="preserve"> </w:t>
      </w:r>
      <w:r w:rsidR="00632607">
        <w:rPr>
          <w:color w:val="221F1F"/>
          <w:sz w:val="24"/>
        </w:rPr>
        <w:t>notify</w:t>
      </w:r>
      <w:r w:rsidR="00632607">
        <w:rPr>
          <w:color w:val="221F1F"/>
          <w:spacing w:val="-1"/>
          <w:sz w:val="24"/>
        </w:rPr>
        <w:t xml:space="preserve"> </w:t>
      </w:r>
      <w:r w:rsidR="00632607">
        <w:rPr>
          <w:color w:val="221F1F"/>
          <w:sz w:val="24"/>
        </w:rPr>
        <w:t>the</w:t>
      </w:r>
      <w:r w:rsidR="00632607">
        <w:rPr>
          <w:color w:val="221F1F"/>
          <w:spacing w:val="-2"/>
          <w:sz w:val="24"/>
        </w:rPr>
        <w:t xml:space="preserve"> </w:t>
      </w:r>
      <w:r w:rsidR="00632607">
        <w:rPr>
          <w:color w:val="221F1F"/>
          <w:sz w:val="24"/>
        </w:rPr>
        <w:t>Contracting</w:t>
      </w:r>
      <w:r w:rsidR="00632607">
        <w:rPr>
          <w:color w:val="221F1F"/>
          <w:spacing w:val="-1"/>
          <w:sz w:val="24"/>
        </w:rPr>
        <w:t xml:space="preserve"> </w:t>
      </w:r>
      <w:r w:rsidR="00632607">
        <w:rPr>
          <w:color w:val="221F1F"/>
          <w:sz w:val="24"/>
        </w:rPr>
        <w:t>Officer,</w:t>
      </w:r>
      <w:r w:rsidR="00632607">
        <w:rPr>
          <w:color w:val="221F1F"/>
          <w:spacing w:val="-1"/>
          <w:sz w:val="24"/>
        </w:rPr>
        <w:t xml:space="preserve"> </w:t>
      </w:r>
      <w:r w:rsidR="00632607">
        <w:rPr>
          <w:color w:val="221F1F"/>
          <w:sz w:val="24"/>
        </w:rPr>
        <w:t>in writing,</w:t>
      </w:r>
      <w:r w:rsidR="00632607">
        <w:rPr>
          <w:color w:val="221F1F"/>
          <w:spacing w:val="-1"/>
          <w:sz w:val="24"/>
        </w:rPr>
        <w:t xml:space="preserve"> </w:t>
      </w:r>
      <w:r w:rsidR="00632607">
        <w:rPr>
          <w:color w:val="221F1F"/>
          <w:sz w:val="24"/>
        </w:rPr>
        <w:t>if</w:t>
      </w:r>
      <w:r w:rsidR="00632607">
        <w:rPr>
          <w:color w:val="221F1F"/>
          <w:spacing w:val="-1"/>
          <w:sz w:val="24"/>
        </w:rPr>
        <w:t xml:space="preserve"> </w:t>
      </w:r>
      <w:r w:rsidR="00632607">
        <w:rPr>
          <w:color w:val="221F1F"/>
          <w:sz w:val="24"/>
        </w:rPr>
        <w:t>it</w:t>
      </w:r>
      <w:r w:rsidR="00632607">
        <w:rPr>
          <w:color w:val="221F1F"/>
          <w:spacing w:val="-1"/>
          <w:sz w:val="24"/>
        </w:rPr>
        <w:t xml:space="preserve"> </w:t>
      </w:r>
      <w:r w:rsidR="00632607">
        <w:rPr>
          <w:color w:val="221F1F"/>
          <w:sz w:val="24"/>
        </w:rPr>
        <w:t>has</w:t>
      </w:r>
      <w:r w:rsidR="00632607">
        <w:rPr>
          <w:color w:val="221F1F"/>
          <w:spacing w:val="-1"/>
          <w:sz w:val="24"/>
        </w:rPr>
        <w:t xml:space="preserve"> </w:t>
      </w:r>
      <w:r w:rsidR="00632607">
        <w:rPr>
          <w:color w:val="221F1F"/>
          <w:sz w:val="24"/>
        </w:rPr>
        <w:t>been</w:t>
      </w:r>
      <w:r w:rsidR="00632607">
        <w:rPr>
          <w:color w:val="221F1F"/>
          <w:spacing w:val="-1"/>
          <w:sz w:val="24"/>
        </w:rPr>
        <w:t xml:space="preserve"> </w:t>
      </w:r>
      <w:r w:rsidR="00632607">
        <w:rPr>
          <w:color w:val="221F1F"/>
          <w:sz w:val="24"/>
        </w:rPr>
        <w:t>tasked</w:t>
      </w:r>
      <w:r w:rsidR="00632607">
        <w:rPr>
          <w:color w:val="221F1F"/>
          <w:spacing w:val="-1"/>
          <w:sz w:val="24"/>
        </w:rPr>
        <w:t xml:space="preserve"> </w:t>
      </w:r>
      <w:r w:rsidR="00632607">
        <w:rPr>
          <w:color w:val="221F1F"/>
          <w:sz w:val="24"/>
        </w:rPr>
        <w:t>to evaluate or advise the Government concerning its own products or activities or those of a competitor</w:t>
      </w:r>
      <w:r w:rsidR="00632607">
        <w:rPr>
          <w:color w:val="221F1F"/>
          <w:spacing w:val="-6"/>
          <w:sz w:val="24"/>
        </w:rPr>
        <w:t xml:space="preserve"> </w:t>
      </w:r>
      <w:proofErr w:type="gramStart"/>
      <w:r w:rsidR="00632607">
        <w:rPr>
          <w:color w:val="221F1F"/>
          <w:sz w:val="24"/>
        </w:rPr>
        <w:t>in</w:t>
      </w:r>
      <w:r w:rsidR="00632607">
        <w:rPr>
          <w:color w:val="221F1F"/>
          <w:spacing w:val="-6"/>
          <w:sz w:val="24"/>
        </w:rPr>
        <w:t xml:space="preserve"> </w:t>
      </w:r>
      <w:r w:rsidR="00632607">
        <w:rPr>
          <w:color w:val="221F1F"/>
          <w:sz w:val="24"/>
        </w:rPr>
        <w:t>order</w:t>
      </w:r>
      <w:r w:rsidR="00632607">
        <w:rPr>
          <w:color w:val="221F1F"/>
          <w:spacing w:val="-7"/>
          <w:sz w:val="24"/>
        </w:rPr>
        <w:t xml:space="preserve"> </w:t>
      </w:r>
      <w:r w:rsidR="00632607">
        <w:rPr>
          <w:color w:val="221F1F"/>
          <w:sz w:val="24"/>
        </w:rPr>
        <w:t>to</w:t>
      </w:r>
      <w:proofErr w:type="gramEnd"/>
      <w:r w:rsidR="00632607">
        <w:rPr>
          <w:color w:val="221F1F"/>
          <w:spacing w:val="-6"/>
          <w:sz w:val="24"/>
        </w:rPr>
        <w:t xml:space="preserve"> </w:t>
      </w:r>
      <w:r w:rsidR="00632607">
        <w:rPr>
          <w:color w:val="221F1F"/>
          <w:sz w:val="24"/>
        </w:rPr>
        <w:t>ensure</w:t>
      </w:r>
      <w:r w:rsidR="00632607">
        <w:rPr>
          <w:color w:val="221F1F"/>
          <w:spacing w:val="-7"/>
          <w:sz w:val="24"/>
        </w:rPr>
        <w:t xml:space="preserve"> </w:t>
      </w:r>
      <w:r w:rsidR="00632607">
        <w:rPr>
          <w:color w:val="221F1F"/>
          <w:sz w:val="24"/>
        </w:rPr>
        <w:t>that</w:t>
      </w:r>
      <w:r w:rsidR="00632607">
        <w:rPr>
          <w:color w:val="221F1F"/>
          <w:spacing w:val="-6"/>
          <w:sz w:val="24"/>
        </w:rPr>
        <w:t xml:space="preserve"> </w:t>
      </w:r>
      <w:r w:rsidR="00632607">
        <w:rPr>
          <w:color w:val="221F1F"/>
          <w:sz w:val="24"/>
        </w:rPr>
        <w:t>proper</w:t>
      </w:r>
      <w:r w:rsidR="00632607">
        <w:rPr>
          <w:color w:val="221F1F"/>
          <w:spacing w:val="-7"/>
          <w:sz w:val="24"/>
        </w:rPr>
        <w:t xml:space="preserve"> </w:t>
      </w:r>
      <w:r w:rsidR="00632607">
        <w:rPr>
          <w:color w:val="221F1F"/>
          <w:sz w:val="24"/>
        </w:rPr>
        <w:t>safeguards</w:t>
      </w:r>
      <w:r w:rsidR="00632607">
        <w:rPr>
          <w:color w:val="221F1F"/>
          <w:spacing w:val="-7"/>
          <w:sz w:val="24"/>
        </w:rPr>
        <w:t xml:space="preserve"> </w:t>
      </w:r>
      <w:r w:rsidR="00632607">
        <w:rPr>
          <w:color w:val="221F1F"/>
          <w:sz w:val="24"/>
        </w:rPr>
        <w:t>exist</w:t>
      </w:r>
      <w:r w:rsidR="00632607">
        <w:rPr>
          <w:color w:val="221F1F"/>
          <w:spacing w:val="-4"/>
          <w:sz w:val="24"/>
        </w:rPr>
        <w:t xml:space="preserve"> </w:t>
      </w:r>
      <w:r w:rsidR="00632607">
        <w:rPr>
          <w:color w:val="221F1F"/>
          <w:sz w:val="24"/>
        </w:rPr>
        <w:t>to</w:t>
      </w:r>
      <w:r w:rsidR="00632607">
        <w:rPr>
          <w:color w:val="221F1F"/>
          <w:spacing w:val="-6"/>
          <w:sz w:val="24"/>
        </w:rPr>
        <w:t xml:space="preserve"> </w:t>
      </w:r>
      <w:r w:rsidR="00632607">
        <w:rPr>
          <w:color w:val="221F1F"/>
          <w:sz w:val="24"/>
        </w:rPr>
        <w:t>guarantee</w:t>
      </w:r>
      <w:r w:rsidR="00632607">
        <w:rPr>
          <w:color w:val="221F1F"/>
          <w:spacing w:val="-7"/>
          <w:sz w:val="24"/>
        </w:rPr>
        <w:t xml:space="preserve"> </w:t>
      </w:r>
      <w:r w:rsidR="00632607">
        <w:rPr>
          <w:color w:val="221F1F"/>
          <w:sz w:val="24"/>
        </w:rPr>
        <w:t>objectivity</w:t>
      </w:r>
      <w:r w:rsidR="00632607">
        <w:rPr>
          <w:color w:val="221F1F"/>
          <w:spacing w:val="-5"/>
          <w:sz w:val="24"/>
        </w:rPr>
        <w:t xml:space="preserve"> </w:t>
      </w:r>
      <w:r w:rsidR="00632607">
        <w:rPr>
          <w:color w:val="221F1F"/>
          <w:sz w:val="24"/>
        </w:rPr>
        <w:t>and</w:t>
      </w:r>
      <w:r w:rsidR="00632607">
        <w:rPr>
          <w:color w:val="221F1F"/>
          <w:spacing w:val="-5"/>
          <w:sz w:val="24"/>
        </w:rPr>
        <w:t xml:space="preserve"> </w:t>
      </w:r>
      <w:r w:rsidR="00632607">
        <w:rPr>
          <w:color w:val="221F1F"/>
          <w:sz w:val="24"/>
        </w:rPr>
        <w:t>to</w:t>
      </w:r>
      <w:r w:rsidR="00632607">
        <w:rPr>
          <w:color w:val="221F1F"/>
          <w:spacing w:val="-6"/>
          <w:sz w:val="24"/>
        </w:rPr>
        <w:t xml:space="preserve"> </w:t>
      </w:r>
      <w:r w:rsidR="00632607">
        <w:rPr>
          <w:color w:val="221F1F"/>
          <w:sz w:val="24"/>
        </w:rPr>
        <w:t xml:space="preserve">protect the Government's interest. </w:t>
      </w:r>
      <w:proofErr w:type="gramStart"/>
      <w:r w:rsidR="00632607">
        <w:rPr>
          <w:color w:val="221F1F"/>
          <w:sz w:val="24"/>
        </w:rPr>
        <w:t>In the event that</w:t>
      </w:r>
      <w:proofErr w:type="gramEnd"/>
      <w:r w:rsidR="00632607">
        <w:rPr>
          <w:color w:val="221F1F"/>
          <w:sz w:val="24"/>
        </w:rPr>
        <w:t xml:space="preserve"> a TO is issued to the contractor that would require activity that would create a potential conflict of interest, the contractor shall:</w:t>
      </w:r>
    </w:p>
    <w:p w14:paraId="23187748" w14:textId="77777777" w:rsidR="00016C31" w:rsidRDefault="00016C31">
      <w:pPr>
        <w:rPr>
          <w:sz w:val="24"/>
        </w:rPr>
        <w:sectPr w:rsidR="00016C31">
          <w:pgSz w:w="12240" w:h="15840"/>
          <w:pgMar w:top="1300" w:right="640" w:bottom="1060" w:left="1000" w:header="0" w:footer="801" w:gutter="0"/>
          <w:cols w:space="720"/>
        </w:sectPr>
      </w:pPr>
    </w:p>
    <w:p w14:paraId="7CA4B82E" w14:textId="77777777" w:rsidR="00016C31" w:rsidRDefault="00632607">
      <w:pPr>
        <w:pStyle w:val="ListParagraph"/>
        <w:numPr>
          <w:ilvl w:val="0"/>
          <w:numId w:val="113"/>
        </w:numPr>
        <w:tabs>
          <w:tab w:val="left" w:pos="681"/>
        </w:tabs>
        <w:spacing w:before="79"/>
        <w:ind w:hanging="241"/>
        <w:jc w:val="left"/>
        <w:rPr>
          <w:sz w:val="24"/>
        </w:rPr>
      </w:pPr>
      <w:r>
        <w:rPr>
          <w:color w:val="221F1F"/>
          <w:sz w:val="24"/>
        </w:rPr>
        <w:lastRenderedPageBreak/>
        <w:t>Notify</w:t>
      </w:r>
      <w:r>
        <w:rPr>
          <w:color w:val="221F1F"/>
          <w:spacing w:val="-7"/>
          <w:sz w:val="24"/>
        </w:rPr>
        <w:t xml:space="preserve"> </w:t>
      </w:r>
      <w:r>
        <w:rPr>
          <w:color w:val="221F1F"/>
          <w:sz w:val="24"/>
        </w:rPr>
        <w:t>the</w:t>
      </w:r>
      <w:r>
        <w:rPr>
          <w:color w:val="221F1F"/>
          <w:spacing w:val="-6"/>
          <w:sz w:val="24"/>
        </w:rPr>
        <w:t xml:space="preserve"> </w:t>
      </w:r>
      <w:r>
        <w:rPr>
          <w:color w:val="221F1F"/>
          <w:sz w:val="24"/>
        </w:rPr>
        <w:t>Contracting</w:t>
      </w:r>
      <w:r>
        <w:rPr>
          <w:color w:val="221F1F"/>
          <w:spacing w:val="-3"/>
          <w:sz w:val="24"/>
        </w:rPr>
        <w:t xml:space="preserve"> </w:t>
      </w:r>
      <w:r>
        <w:rPr>
          <w:color w:val="221F1F"/>
          <w:sz w:val="24"/>
        </w:rPr>
        <w:t>Officer</w:t>
      </w:r>
      <w:r>
        <w:rPr>
          <w:color w:val="221F1F"/>
          <w:spacing w:val="-8"/>
          <w:sz w:val="24"/>
        </w:rPr>
        <w:t xml:space="preserve"> </w:t>
      </w:r>
      <w:r>
        <w:rPr>
          <w:color w:val="221F1F"/>
          <w:sz w:val="24"/>
        </w:rPr>
        <w:t>of</w:t>
      </w:r>
      <w:r>
        <w:rPr>
          <w:color w:val="221F1F"/>
          <w:spacing w:val="-5"/>
          <w:sz w:val="24"/>
        </w:rPr>
        <w:t xml:space="preserve"> </w:t>
      </w:r>
      <w:r>
        <w:rPr>
          <w:color w:val="221F1F"/>
          <w:sz w:val="24"/>
        </w:rPr>
        <w:t>a</w:t>
      </w:r>
      <w:r>
        <w:rPr>
          <w:color w:val="221F1F"/>
          <w:spacing w:val="-8"/>
          <w:sz w:val="24"/>
        </w:rPr>
        <w:t xml:space="preserve"> </w:t>
      </w:r>
      <w:r>
        <w:rPr>
          <w:color w:val="221F1F"/>
          <w:sz w:val="24"/>
        </w:rPr>
        <w:t>potential</w:t>
      </w:r>
      <w:r>
        <w:rPr>
          <w:color w:val="221F1F"/>
          <w:spacing w:val="-4"/>
          <w:sz w:val="24"/>
        </w:rPr>
        <w:t xml:space="preserve"> </w:t>
      </w:r>
      <w:proofErr w:type="gramStart"/>
      <w:r>
        <w:rPr>
          <w:color w:val="221F1F"/>
          <w:spacing w:val="-2"/>
          <w:sz w:val="24"/>
        </w:rPr>
        <w:t>conflict</w:t>
      </w:r>
      <w:proofErr w:type="gramEnd"/>
    </w:p>
    <w:p w14:paraId="563AB14C" w14:textId="77777777" w:rsidR="00016C31" w:rsidRDefault="00016C31">
      <w:pPr>
        <w:pStyle w:val="BodyText"/>
        <w:spacing w:before="9"/>
        <w:rPr>
          <w:sz w:val="23"/>
        </w:rPr>
      </w:pPr>
    </w:p>
    <w:p w14:paraId="24B0A2BA" w14:textId="77777777" w:rsidR="00016C31" w:rsidRDefault="00632607">
      <w:pPr>
        <w:pStyle w:val="ListParagraph"/>
        <w:numPr>
          <w:ilvl w:val="0"/>
          <w:numId w:val="113"/>
        </w:numPr>
        <w:tabs>
          <w:tab w:val="left" w:pos="441"/>
        </w:tabs>
        <w:ind w:left="440" w:right="1103" w:hanging="241"/>
        <w:jc w:val="left"/>
        <w:rPr>
          <w:sz w:val="24"/>
        </w:rPr>
      </w:pPr>
      <w:r>
        <w:rPr>
          <w:color w:val="221F1F"/>
          <w:sz w:val="24"/>
        </w:rPr>
        <w:t>Recommend</w:t>
      </w:r>
      <w:r>
        <w:rPr>
          <w:color w:val="221F1F"/>
          <w:spacing w:val="-6"/>
          <w:sz w:val="24"/>
        </w:rPr>
        <w:t xml:space="preserve"> </w:t>
      </w:r>
      <w:r>
        <w:rPr>
          <w:color w:val="221F1F"/>
          <w:sz w:val="24"/>
        </w:rPr>
        <w:t>to</w:t>
      </w:r>
      <w:r>
        <w:rPr>
          <w:color w:val="221F1F"/>
          <w:spacing w:val="-7"/>
          <w:sz w:val="24"/>
        </w:rPr>
        <w:t xml:space="preserve"> </w:t>
      </w:r>
      <w:r>
        <w:rPr>
          <w:color w:val="221F1F"/>
          <w:sz w:val="24"/>
        </w:rPr>
        <w:t>the</w:t>
      </w:r>
      <w:r>
        <w:rPr>
          <w:color w:val="221F1F"/>
          <w:spacing w:val="-7"/>
          <w:sz w:val="24"/>
        </w:rPr>
        <w:t xml:space="preserve"> </w:t>
      </w:r>
      <w:r>
        <w:rPr>
          <w:color w:val="221F1F"/>
          <w:sz w:val="24"/>
        </w:rPr>
        <w:t>Government</w:t>
      </w:r>
      <w:r>
        <w:rPr>
          <w:color w:val="221F1F"/>
          <w:spacing w:val="-6"/>
          <w:sz w:val="24"/>
        </w:rPr>
        <w:t xml:space="preserve"> </w:t>
      </w:r>
      <w:r>
        <w:rPr>
          <w:color w:val="221F1F"/>
          <w:sz w:val="24"/>
        </w:rPr>
        <w:t>an</w:t>
      </w:r>
      <w:r>
        <w:rPr>
          <w:color w:val="221F1F"/>
          <w:spacing w:val="-9"/>
          <w:sz w:val="24"/>
        </w:rPr>
        <w:t xml:space="preserve"> </w:t>
      </w:r>
      <w:r>
        <w:rPr>
          <w:color w:val="221F1F"/>
          <w:sz w:val="24"/>
        </w:rPr>
        <w:t>alternate</w:t>
      </w:r>
      <w:r>
        <w:rPr>
          <w:color w:val="221F1F"/>
          <w:spacing w:val="-7"/>
          <w:sz w:val="24"/>
        </w:rPr>
        <w:t xml:space="preserve"> </w:t>
      </w:r>
      <w:r>
        <w:rPr>
          <w:color w:val="221F1F"/>
          <w:sz w:val="24"/>
        </w:rPr>
        <w:t>tasking</w:t>
      </w:r>
      <w:r>
        <w:rPr>
          <w:color w:val="221F1F"/>
          <w:spacing w:val="-7"/>
          <w:sz w:val="24"/>
        </w:rPr>
        <w:t xml:space="preserve"> </w:t>
      </w:r>
      <w:r>
        <w:rPr>
          <w:color w:val="221F1F"/>
          <w:sz w:val="24"/>
        </w:rPr>
        <w:t>approach</w:t>
      </w:r>
      <w:r>
        <w:rPr>
          <w:color w:val="221F1F"/>
          <w:spacing w:val="-6"/>
          <w:sz w:val="24"/>
        </w:rPr>
        <w:t xml:space="preserve"> </w:t>
      </w:r>
      <w:r>
        <w:rPr>
          <w:color w:val="221F1F"/>
          <w:sz w:val="24"/>
        </w:rPr>
        <w:t>which</w:t>
      </w:r>
      <w:r>
        <w:rPr>
          <w:color w:val="221F1F"/>
          <w:spacing w:val="-7"/>
          <w:sz w:val="24"/>
        </w:rPr>
        <w:t xml:space="preserve"> </w:t>
      </w:r>
      <w:r>
        <w:rPr>
          <w:color w:val="221F1F"/>
          <w:sz w:val="24"/>
        </w:rPr>
        <w:t>would</w:t>
      </w:r>
      <w:r>
        <w:rPr>
          <w:color w:val="221F1F"/>
          <w:spacing w:val="-7"/>
          <w:sz w:val="24"/>
        </w:rPr>
        <w:t xml:space="preserve"> </w:t>
      </w:r>
      <w:r>
        <w:rPr>
          <w:color w:val="221F1F"/>
          <w:sz w:val="24"/>
        </w:rPr>
        <w:t>avoid</w:t>
      </w:r>
      <w:r>
        <w:rPr>
          <w:color w:val="221F1F"/>
          <w:spacing w:val="-6"/>
          <w:sz w:val="24"/>
        </w:rPr>
        <w:t xml:space="preserve"> </w:t>
      </w:r>
      <w:r>
        <w:rPr>
          <w:color w:val="221F1F"/>
          <w:sz w:val="24"/>
        </w:rPr>
        <w:t>the</w:t>
      </w:r>
      <w:r>
        <w:rPr>
          <w:color w:val="221F1F"/>
          <w:spacing w:val="-7"/>
          <w:sz w:val="24"/>
        </w:rPr>
        <w:t xml:space="preserve"> </w:t>
      </w:r>
      <w:r>
        <w:rPr>
          <w:color w:val="221F1F"/>
          <w:sz w:val="24"/>
        </w:rPr>
        <w:t>potential conflict, or,</w:t>
      </w:r>
    </w:p>
    <w:p w14:paraId="275F858D" w14:textId="77777777" w:rsidR="00016C31" w:rsidRDefault="00016C31">
      <w:pPr>
        <w:pStyle w:val="BodyText"/>
        <w:rPr>
          <w:sz w:val="24"/>
        </w:rPr>
      </w:pPr>
    </w:p>
    <w:p w14:paraId="16932CBF" w14:textId="77777777" w:rsidR="00016C31" w:rsidRDefault="00632607">
      <w:pPr>
        <w:pStyle w:val="ListParagraph"/>
        <w:numPr>
          <w:ilvl w:val="0"/>
          <w:numId w:val="113"/>
        </w:numPr>
        <w:tabs>
          <w:tab w:val="left" w:pos="681"/>
        </w:tabs>
        <w:ind w:hanging="243"/>
        <w:jc w:val="left"/>
        <w:rPr>
          <w:sz w:val="24"/>
        </w:rPr>
      </w:pPr>
      <w:r>
        <w:rPr>
          <w:color w:val="221F1F"/>
          <w:sz w:val="24"/>
        </w:rPr>
        <w:t>Present</w:t>
      </w:r>
      <w:r>
        <w:rPr>
          <w:color w:val="221F1F"/>
          <w:spacing w:val="-2"/>
          <w:sz w:val="24"/>
        </w:rPr>
        <w:t xml:space="preserve"> </w:t>
      </w:r>
      <w:r>
        <w:rPr>
          <w:color w:val="221F1F"/>
          <w:sz w:val="24"/>
        </w:rPr>
        <w:t>for</w:t>
      </w:r>
      <w:r>
        <w:rPr>
          <w:color w:val="221F1F"/>
          <w:spacing w:val="-6"/>
          <w:sz w:val="24"/>
        </w:rPr>
        <w:t xml:space="preserve"> </w:t>
      </w:r>
      <w:r>
        <w:rPr>
          <w:color w:val="221F1F"/>
          <w:sz w:val="24"/>
        </w:rPr>
        <w:t>approval</w:t>
      </w:r>
      <w:r>
        <w:rPr>
          <w:color w:val="221F1F"/>
          <w:spacing w:val="-2"/>
          <w:sz w:val="24"/>
        </w:rPr>
        <w:t xml:space="preserve"> </w:t>
      </w:r>
      <w:r>
        <w:rPr>
          <w:color w:val="221F1F"/>
          <w:sz w:val="24"/>
        </w:rPr>
        <w:t>a</w:t>
      </w:r>
      <w:r>
        <w:rPr>
          <w:color w:val="221F1F"/>
          <w:spacing w:val="-3"/>
          <w:sz w:val="24"/>
        </w:rPr>
        <w:t xml:space="preserve"> </w:t>
      </w:r>
      <w:proofErr w:type="gramStart"/>
      <w:r>
        <w:rPr>
          <w:color w:val="221F1F"/>
          <w:sz w:val="24"/>
        </w:rPr>
        <w:t>conflict of</w:t>
      </w:r>
      <w:r>
        <w:rPr>
          <w:color w:val="221F1F"/>
          <w:spacing w:val="-6"/>
          <w:sz w:val="24"/>
        </w:rPr>
        <w:t xml:space="preserve"> </w:t>
      </w:r>
      <w:r>
        <w:rPr>
          <w:color w:val="221F1F"/>
          <w:sz w:val="24"/>
        </w:rPr>
        <w:t>interest</w:t>
      </w:r>
      <w:proofErr w:type="gramEnd"/>
      <w:r>
        <w:rPr>
          <w:color w:val="221F1F"/>
          <w:spacing w:val="-1"/>
          <w:sz w:val="24"/>
        </w:rPr>
        <w:t xml:space="preserve"> </w:t>
      </w:r>
      <w:r>
        <w:rPr>
          <w:color w:val="221F1F"/>
          <w:sz w:val="24"/>
        </w:rPr>
        <w:t>mitigation</w:t>
      </w:r>
      <w:r>
        <w:rPr>
          <w:color w:val="221F1F"/>
          <w:spacing w:val="-1"/>
          <w:sz w:val="24"/>
        </w:rPr>
        <w:t xml:space="preserve"> </w:t>
      </w:r>
      <w:r>
        <w:rPr>
          <w:color w:val="221F1F"/>
          <w:sz w:val="24"/>
        </w:rPr>
        <w:t>plan</w:t>
      </w:r>
      <w:r>
        <w:rPr>
          <w:color w:val="221F1F"/>
          <w:spacing w:val="-4"/>
          <w:sz w:val="24"/>
        </w:rPr>
        <w:t xml:space="preserve"> </w:t>
      </w:r>
      <w:r>
        <w:rPr>
          <w:color w:val="221F1F"/>
          <w:sz w:val="24"/>
        </w:rPr>
        <w:t>that</w:t>
      </w:r>
      <w:r>
        <w:rPr>
          <w:color w:val="221F1F"/>
          <w:spacing w:val="-2"/>
          <w:sz w:val="24"/>
        </w:rPr>
        <w:t xml:space="preserve"> will:</w:t>
      </w:r>
    </w:p>
    <w:p w14:paraId="2728498B" w14:textId="77777777" w:rsidR="00016C31" w:rsidRDefault="00016C31">
      <w:pPr>
        <w:pStyle w:val="BodyText"/>
        <w:rPr>
          <w:sz w:val="24"/>
        </w:rPr>
      </w:pPr>
    </w:p>
    <w:p w14:paraId="4F9A2F23" w14:textId="77777777" w:rsidR="00016C31" w:rsidRDefault="00632607">
      <w:pPr>
        <w:pStyle w:val="ListParagraph"/>
        <w:numPr>
          <w:ilvl w:val="0"/>
          <w:numId w:val="113"/>
        </w:numPr>
        <w:tabs>
          <w:tab w:val="left" w:pos="681"/>
        </w:tabs>
        <w:spacing w:before="1"/>
        <w:ind w:hanging="243"/>
        <w:jc w:val="left"/>
        <w:rPr>
          <w:sz w:val="24"/>
        </w:rPr>
      </w:pPr>
      <w:r>
        <w:rPr>
          <w:color w:val="221F1F"/>
          <w:sz w:val="24"/>
        </w:rPr>
        <w:t>Describe</w:t>
      </w:r>
      <w:r>
        <w:rPr>
          <w:color w:val="221F1F"/>
          <w:spacing w:val="-5"/>
          <w:sz w:val="24"/>
        </w:rPr>
        <w:t xml:space="preserve"> </w:t>
      </w:r>
      <w:r>
        <w:rPr>
          <w:color w:val="221F1F"/>
          <w:sz w:val="24"/>
        </w:rPr>
        <w:t>in</w:t>
      </w:r>
      <w:r>
        <w:rPr>
          <w:color w:val="221F1F"/>
          <w:spacing w:val="-2"/>
          <w:sz w:val="24"/>
        </w:rPr>
        <w:t xml:space="preserve"> </w:t>
      </w:r>
      <w:r>
        <w:rPr>
          <w:color w:val="221F1F"/>
          <w:sz w:val="24"/>
        </w:rPr>
        <w:t>detail</w:t>
      </w:r>
      <w:r>
        <w:rPr>
          <w:color w:val="221F1F"/>
          <w:spacing w:val="-3"/>
          <w:sz w:val="24"/>
        </w:rPr>
        <w:t xml:space="preserve"> </w:t>
      </w:r>
      <w:r>
        <w:rPr>
          <w:color w:val="221F1F"/>
          <w:sz w:val="24"/>
        </w:rPr>
        <w:t>the</w:t>
      </w:r>
      <w:r>
        <w:rPr>
          <w:color w:val="221F1F"/>
          <w:spacing w:val="-3"/>
          <w:sz w:val="24"/>
        </w:rPr>
        <w:t xml:space="preserve"> </w:t>
      </w:r>
      <w:r>
        <w:rPr>
          <w:color w:val="221F1F"/>
          <w:sz w:val="24"/>
        </w:rPr>
        <w:t>TO</w:t>
      </w:r>
      <w:r>
        <w:rPr>
          <w:color w:val="221F1F"/>
          <w:spacing w:val="-2"/>
          <w:sz w:val="24"/>
        </w:rPr>
        <w:t xml:space="preserve"> </w:t>
      </w:r>
      <w:r>
        <w:rPr>
          <w:color w:val="221F1F"/>
          <w:sz w:val="24"/>
        </w:rPr>
        <w:t>requirement</w:t>
      </w:r>
      <w:r>
        <w:rPr>
          <w:color w:val="221F1F"/>
          <w:spacing w:val="-3"/>
          <w:sz w:val="24"/>
        </w:rPr>
        <w:t xml:space="preserve"> </w:t>
      </w:r>
      <w:r>
        <w:rPr>
          <w:color w:val="221F1F"/>
          <w:sz w:val="24"/>
        </w:rPr>
        <w:t>that</w:t>
      </w:r>
      <w:r>
        <w:rPr>
          <w:color w:val="221F1F"/>
          <w:spacing w:val="-2"/>
          <w:sz w:val="24"/>
        </w:rPr>
        <w:t xml:space="preserve"> </w:t>
      </w:r>
      <w:r>
        <w:rPr>
          <w:color w:val="221F1F"/>
          <w:sz w:val="24"/>
        </w:rPr>
        <w:t>creates</w:t>
      </w:r>
      <w:r>
        <w:rPr>
          <w:color w:val="221F1F"/>
          <w:spacing w:val="-2"/>
          <w:sz w:val="24"/>
        </w:rPr>
        <w:t xml:space="preserve"> </w:t>
      </w:r>
      <w:r>
        <w:rPr>
          <w:color w:val="221F1F"/>
          <w:sz w:val="24"/>
        </w:rPr>
        <w:t>the</w:t>
      </w:r>
      <w:r>
        <w:rPr>
          <w:color w:val="221F1F"/>
          <w:spacing w:val="-4"/>
          <w:sz w:val="24"/>
        </w:rPr>
        <w:t xml:space="preserve"> </w:t>
      </w:r>
      <w:r>
        <w:rPr>
          <w:color w:val="221F1F"/>
          <w:sz w:val="24"/>
        </w:rPr>
        <w:t>potential</w:t>
      </w:r>
      <w:r>
        <w:rPr>
          <w:color w:val="221F1F"/>
          <w:spacing w:val="-2"/>
          <w:sz w:val="24"/>
        </w:rPr>
        <w:t xml:space="preserve"> </w:t>
      </w:r>
      <w:r>
        <w:rPr>
          <w:color w:val="221F1F"/>
          <w:sz w:val="24"/>
        </w:rPr>
        <w:t>conflict</w:t>
      </w:r>
      <w:r>
        <w:rPr>
          <w:color w:val="221F1F"/>
          <w:spacing w:val="-3"/>
          <w:sz w:val="24"/>
        </w:rPr>
        <w:t xml:space="preserve"> </w:t>
      </w:r>
      <w:r>
        <w:rPr>
          <w:color w:val="221F1F"/>
          <w:sz w:val="24"/>
        </w:rPr>
        <w:t>of</w:t>
      </w:r>
      <w:r>
        <w:rPr>
          <w:color w:val="221F1F"/>
          <w:spacing w:val="-3"/>
          <w:sz w:val="24"/>
        </w:rPr>
        <w:t xml:space="preserve"> </w:t>
      </w:r>
      <w:r>
        <w:rPr>
          <w:color w:val="221F1F"/>
          <w:sz w:val="24"/>
        </w:rPr>
        <w:t xml:space="preserve">interest; </w:t>
      </w:r>
      <w:r>
        <w:rPr>
          <w:color w:val="221F1F"/>
          <w:spacing w:val="-4"/>
          <w:sz w:val="24"/>
        </w:rPr>
        <w:t>and,</w:t>
      </w:r>
    </w:p>
    <w:p w14:paraId="690F4327" w14:textId="77777777" w:rsidR="00016C31" w:rsidRDefault="00016C31">
      <w:pPr>
        <w:pStyle w:val="BodyText"/>
        <w:spacing w:before="11"/>
        <w:rPr>
          <w:sz w:val="23"/>
        </w:rPr>
      </w:pPr>
    </w:p>
    <w:p w14:paraId="09902F86" w14:textId="77777777" w:rsidR="00016C31" w:rsidRDefault="00632607">
      <w:pPr>
        <w:pStyle w:val="ListParagraph"/>
        <w:numPr>
          <w:ilvl w:val="0"/>
          <w:numId w:val="113"/>
        </w:numPr>
        <w:tabs>
          <w:tab w:val="left" w:pos="441"/>
        </w:tabs>
        <w:ind w:left="440" w:right="1362" w:hanging="241"/>
        <w:jc w:val="left"/>
        <w:rPr>
          <w:sz w:val="24"/>
        </w:rPr>
      </w:pPr>
      <w:r>
        <w:rPr>
          <w:color w:val="221F1F"/>
          <w:sz w:val="24"/>
        </w:rPr>
        <w:t>Outline in detail the actions to be taken by the contractor or the Government in the performance</w:t>
      </w:r>
      <w:r>
        <w:rPr>
          <w:color w:val="221F1F"/>
          <w:spacing w:val="-7"/>
          <w:sz w:val="24"/>
        </w:rPr>
        <w:t xml:space="preserve"> </w:t>
      </w:r>
      <w:r>
        <w:rPr>
          <w:color w:val="221F1F"/>
          <w:sz w:val="24"/>
        </w:rPr>
        <w:t>of</w:t>
      </w:r>
      <w:r>
        <w:rPr>
          <w:color w:val="221F1F"/>
          <w:spacing w:val="-7"/>
          <w:sz w:val="24"/>
        </w:rPr>
        <w:t xml:space="preserve"> </w:t>
      </w:r>
      <w:r>
        <w:rPr>
          <w:color w:val="221F1F"/>
          <w:sz w:val="24"/>
        </w:rPr>
        <w:t>the</w:t>
      </w:r>
      <w:r>
        <w:rPr>
          <w:color w:val="221F1F"/>
          <w:spacing w:val="-6"/>
          <w:sz w:val="24"/>
        </w:rPr>
        <w:t xml:space="preserve"> </w:t>
      </w:r>
      <w:r>
        <w:rPr>
          <w:color w:val="221F1F"/>
          <w:sz w:val="24"/>
        </w:rPr>
        <w:t>task</w:t>
      </w:r>
      <w:r>
        <w:rPr>
          <w:color w:val="221F1F"/>
          <w:spacing w:val="-6"/>
          <w:sz w:val="24"/>
        </w:rPr>
        <w:t xml:space="preserve"> </w:t>
      </w:r>
      <w:r>
        <w:rPr>
          <w:color w:val="221F1F"/>
          <w:sz w:val="24"/>
        </w:rPr>
        <w:t>to</w:t>
      </w:r>
      <w:r>
        <w:rPr>
          <w:color w:val="221F1F"/>
          <w:spacing w:val="-5"/>
          <w:sz w:val="24"/>
        </w:rPr>
        <w:t xml:space="preserve"> </w:t>
      </w:r>
      <w:r>
        <w:rPr>
          <w:color w:val="221F1F"/>
          <w:sz w:val="24"/>
        </w:rPr>
        <w:t>mitigate</w:t>
      </w:r>
      <w:r>
        <w:rPr>
          <w:color w:val="221F1F"/>
          <w:spacing w:val="-6"/>
          <w:sz w:val="24"/>
        </w:rPr>
        <w:t xml:space="preserve"> </w:t>
      </w:r>
      <w:r>
        <w:rPr>
          <w:color w:val="221F1F"/>
          <w:sz w:val="24"/>
        </w:rPr>
        <w:t>the</w:t>
      </w:r>
      <w:r>
        <w:rPr>
          <w:color w:val="221F1F"/>
          <w:spacing w:val="-6"/>
          <w:sz w:val="24"/>
        </w:rPr>
        <w:t xml:space="preserve"> </w:t>
      </w:r>
      <w:r>
        <w:rPr>
          <w:color w:val="221F1F"/>
          <w:sz w:val="24"/>
        </w:rPr>
        <w:t>conflict,</w:t>
      </w:r>
      <w:r>
        <w:rPr>
          <w:color w:val="221F1F"/>
          <w:spacing w:val="-5"/>
          <w:sz w:val="24"/>
        </w:rPr>
        <w:t xml:space="preserve"> </w:t>
      </w:r>
      <w:r>
        <w:rPr>
          <w:color w:val="221F1F"/>
          <w:sz w:val="24"/>
        </w:rPr>
        <w:t>division</w:t>
      </w:r>
      <w:r>
        <w:rPr>
          <w:color w:val="221F1F"/>
          <w:spacing w:val="-5"/>
          <w:sz w:val="24"/>
        </w:rPr>
        <w:t xml:space="preserve"> </w:t>
      </w:r>
      <w:r>
        <w:rPr>
          <w:color w:val="221F1F"/>
          <w:sz w:val="24"/>
        </w:rPr>
        <w:t>of</w:t>
      </w:r>
      <w:r>
        <w:rPr>
          <w:color w:val="221F1F"/>
          <w:spacing w:val="-7"/>
          <w:sz w:val="24"/>
        </w:rPr>
        <w:t xml:space="preserve"> </w:t>
      </w:r>
      <w:r>
        <w:rPr>
          <w:color w:val="221F1F"/>
          <w:sz w:val="24"/>
        </w:rPr>
        <w:t>subcontractor</w:t>
      </w:r>
      <w:r>
        <w:rPr>
          <w:color w:val="221F1F"/>
          <w:spacing w:val="-8"/>
          <w:sz w:val="24"/>
        </w:rPr>
        <w:t xml:space="preserve"> </w:t>
      </w:r>
      <w:r>
        <w:rPr>
          <w:color w:val="221F1F"/>
          <w:sz w:val="24"/>
        </w:rPr>
        <w:t>effort,</w:t>
      </w:r>
      <w:r>
        <w:rPr>
          <w:color w:val="221F1F"/>
          <w:spacing w:val="-5"/>
          <w:sz w:val="24"/>
        </w:rPr>
        <w:t xml:space="preserve"> </w:t>
      </w:r>
      <w:r>
        <w:rPr>
          <w:color w:val="221F1F"/>
          <w:sz w:val="24"/>
        </w:rPr>
        <w:t>and</w:t>
      </w:r>
      <w:r>
        <w:rPr>
          <w:color w:val="221F1F"/>
          <w:spacing w:val="-5"/>
          <w:sz w:val="24"/>
        </w:rPr>
        <w:t xml:space="preserve"> </w:t>
      </w:r>
      <w:r>
        <w:rPr>
          <w:color w:val="221F1F"/>
          <w:sz w:val="24"/>
        </w:rPr>
        <w:t>limited access to information, or other acceptable means.</w:t>
      </w:r>
    </w:p>
    <w:p w14:paraId="7B7BE0EC" w14:textId="77777777" w:rsidR="00016C31" w:rsidRDefault="00016C31">
      <w:pPr>
        <w:pStyle w:val="BodyText"/>
        <w:rPr>
          <w:sz w:val="24"/>
        </w:rPr>
      </w:pPr>
    </w:p>
    <w:p w14:paraId="5A70B53E" w14:textId="77777777" w:rsidR="00016C31" w:rsidRDefault="00632607">
      <w:pPr>
        <w:pStyle w:val="ListParagraph"/>
        <w:numPr>
          <w:ilvl w:val="0"/>
          <w:numId w:val="113"/>
        </w:numPr>
        <w:tabs>
          <w:tab w:val="left" w:pos="441"/>
        </w:tabs>
        <w:ind w:left="440" w:right="1562" w:hanging="241"/>
        <w:jc w:val="left"/>
        <w:rPr>
          <w:sz w:val="24"/>
        </w:rPr>
      </w:pPr>
      <w:r>
        <w:rPr>
          <w:color w:val="221F1F"/>
          <w:sz w:val="24"/>
        </w:rPr>
        <w:t>The</w:t>
      </w:r>
      <w:r>
        <w:rPr>
          <w:color w:val="221F1F"/>
          <w:spacing w:val="-7"/>
          <w:sz w:val="24"/>
        </w:rPr>
        <w:t xml:space="preserve"> </w:t>
      </w:r>
      <w:r>
        <w:rPr>
          <w:color w:val="221F1F"/>
          <w:sz w:val="24"/>
        </w:rPr>
        <w:t>contractor</w:t>
      </w:r>
      <w:r>
        <w:rPr>
          <w:color w:val="221F1F"/>
          <w:spacing w:val="-6"/>
          <w:sz w:val="24"/>
        </w:rPr>
        <w:t xml:space="preserve"> </w:t>
      </w:r>
      <w:r>
        <w:rPr>
          <w:color w:val="221F1F"/>
          <w:sz w:val="24"/>
        </w:rPr>
        <w:t>shall</w:t>
      </w:r>
      <w:r>
        <w:rPr>
          <w:color w:val="221F1F"/>
          <w:spacing w:val="-5"/>
          <w:sz w:val="24"/>
        </w:rPr>
        <w:t xml:space="preserve"> </w:t>
      </w:r>
      <w:r>
        <w:rPr>
          <w:color w:val="221F1F"/>
          <w:sz w:val="24"/>
        </w:rPr>
        <w:t>not</w:t>
      </w:r>
      <w:r>
        <w:rPr>
          <w:color w:val="221F1F"/>
          <w:spacing w:val="-3"/>
          <w:sz w:val="24"/>
        </w:rPr>
        <w:t xml:space="preserve"> </w:t>
      </w:r>
      <w:r>
        <w:rPr>
          <w:color w:val="221F1F"/>
          <w:sz w:val="24"/>
        </w:rPr>
        <w:t>commence</w:t>
      </w:r>
      <w:r>
        <w:rPr>
          <w:color w:val="221F1F"/>
          <w:spacing w:val="-6"/>
          <w:sz w:val="24"/>
        </w:rPr>
        <w:t xml:space="preserve"> </w:t>
      </w:r>
      <w:r>
        <w:rPr>
          <w:color w:val="221F1F"/>
          <w:sz w:val="24"/>
        </w:rPr>
        <w:t>work</w:t>
      </w:r>
      <w:r>
        <w:rPr>
          <w:color w:val="221F1F"/>
          <w:spacing w:val="-3"/>
          <w:sz w:val="24"/>
        </w:rPr>
        <w:t xml:space="preserve"> </w:t>
      </w:r>
      <w:r>
        <w:rPr>
          <w:color w:val="221F1F"/>
          <w:sz w:val="24"/>
        </w:rPr>
        <w:t>on</w:t>
      </w:r>
      <w:r>
        <w:rPr>
          <w:color w:val="221F1F"/>
          <w:spacing w:val="-6"/>
          <w:sz w:val="24"/>
        </w:rPr>
        <w:t xml:space="preserve"> </w:t>
      </w:r>
      <w:r>
        <w:rPr>
          <w:color w:val="221F1F"/>
          <w:sz w:val="24"/>
        </w:rPr>
        <w:t>a</w:t>
      </w:r>
      <w:r>
        <w:rPr>
          <w:color w:val="221F1F"/>
          <w:spacing w:val="-7"/>
          <w:sz w:val="24"/>
        </w:rPr>
        <w:t xml:space="preserve"> </w:t>
      </w:r>
      <w:r>
        <w:rPr>
          <w:color w:val="221F1F"/>
          <w:sz w:val="24"/>
        </w:rPr>
        <w:t>TO</w:t>
      </w:r>
      <w:r>
        <w:rPr>
          <w:color w:val="221F1F"/>
          <w:spacing w:val="-6"/>
          <w:sz w:val="24"/>
        </w:rPr>
        <w:t xml:space="preserve"> </w:t>
      </w:r>
      <w:r>
        <w:rPr>
          <w:color w:val="221F1F"/>
          <w:sz w:val="24"/>
        </w:rPr>
        <w:t>related</w:t>
      </w:r>
      <w:r>
        <w:rPr>
          <w:color w:val="221F1F"/>
          <w:spacing w:val="-5"/>
          <w:sz w:val="24"/>
        </w:rPr>
        <w:t xml:space="preserve"> </w:t>
      </w:r>
      <w:r>
        <w:rPr>
          <w:color w:val="221F1F"/>
          <w:sz w:val="24"/>
        </w:rPr>
        <w:t>to</w:t>
      </w:r>
      <w:r>
        <w:rPr>
          <w:color w:val="221F1F"/>
          <w:spacing w:val="-3"/>
          <w:sz w:val="24"/>
        </w:rPr>
        <w:t xml:space="preserve"> </w:t>
      </w:r>
      <w:r>
        <w:rPr>
          <w:color w:val="221F1F"/>
          <w:sz w:val="24"/>
        </w:rPr>
        <w:t>a</w:t>
      </w:r>
      <w:r>
        <w:rPr>
          <w:color w:val="221F1F"/>
          <w:spacing w:val="-9"/>
          <w:sz w:val="24"/>
        </w:rPr>
        <w:t xml:space="preserve"> </w:t>
      </w:r>
      <w:r>
        <w:rPr>
          <w:color w:val="221F1F"/>
          <w:sz w:val="24"/>
        </w:rPr>
        <w:t>potential</w:t>
      </w:r>
      <w:r>
        <w:rPr>
          <w:color w:val="221F1F"/>
          <w:spacing w:val="-6"/>
          <w:sz w:val="24"/>
        </w:rPr>
        <w:t xml:space="preserve"> </w:t>
      </w:r>
      <w:r>
        <w:rPr>
          <w:color w:val="221F1F"/>
          <w:sz w:val="24"/>
        </w:rPr>
        <w:t>conflict</w:t>
      </w:r>
      <w:r>
        <w:rPr>
          <w:color w:val="221F1F"/>
          <w:spacing w:val="-5"/>
          <w:sz w:val="24"/>
        </w:rPr>
        <w:t xml:space="preserve"> </w:t>
      </w:r>
      <w:r>
        <w:rPr>
          <w:color w:val="221F1F"/>
          <w:sz w:val="24"/>
        </w:rPr>
        <w:t>of</w:t>
      </w:r>
      <w:r>
        <w:rPr>
          <w:color w:val="221F1F"/>
          <w:spacing w:val="-6"/>
          <w:sz w:val="24"/>
        </w:rPr>
        <w:t xml:space="preserve"> </w:t>
      </w:r>
      <w:r>
        <w:rPr>
          <w:color w:val="221F1F"/>
          <w:sz w:val="24"/>
        </w:rPr>
        <w:t xml:space="preserve">interest until specifically notified by the Contracting Officer to </w:t>
      </w:r>
      <w:proofErr w:type="gramStart"/>
      <w:r>
        <w:rPr>
          <w:color w:val="221F1F"/>
          <w:sz w:val="24"/>
        </w:rPr>
        <w:t>proceed</w:t>
      </w:r>
      <w:proofErr w:type="gramEnd"/>
    </w:p>
    <w:p w14:paraId="30E600F0" w14:textId="77777777" w:rsidR="00016C31" w:rsidRDefault="00016C31">
      <w:pPr>
        <w:pStyle w:val="BodyText"/>
        <w:spacing w:before="1"/>
        <w:rPr>
          <w:sz w:val="24"/>
        </w:rPr>
      </w:pPr>
    </w:p>
    <w:p w14:paraId="02BEC2DF" w14:textId="77777777" w:rsidR="00016C31" w:rsidRDefault="00632607">
      <w:pPr>
        <w:pStyle w:val="ListParagraph"/>
        <w:numPr>
          <w:ilvl w:val="0"/>
          <w:numId w:val="113"/>
        </w:numPr>
        <w:tabs>
          <w:tab w:val="left" w:pos="441"/>
        </w:tabs>
        <w:ind w:left="440" w:right="963" w:hanging="241"/>
        <w:jc w:val="left"/>
        <w:rPr>
          <w:sz w:val="24"/>
        </w:rPr>
      </w:pPr>
      <w:r>
        <w:rPr>
          <w:color w:val="221F1F"/>
          <w:sz w:val="24"/>
        </w:rPr>
        <w:t>If the Contracting Officer determines that it is in the best interest of the Government to issue a TO,</w:t>
      </w:r>
      <w:r>
        <w:rPr>
          <w:color w:val="221F1F"/>
          <w:spacing w:val="-3"/>
          <w:sz w:val="24"/>
        </w:rPr>
        <w:t xml:space="preserve"> </w:t>
      </w:r>
      <w:r>
        <w:rPr>
          <w:color w:val="221F1F"/>
          <w:sz w:val="24"/>
        </w:rPr>
        <w:t>notwithstanding</w:t>
      </w:r>
      <w:r>
        <w:rPr>
          <w:color w:val="221F1F"/>
          <w:spacing w:val="-3"/>
          <w:sz w:val="24"/>
        </w:rPr>
        <w:t xml:space="preserve"> </w:t>
      </w:r>
      <w:r>
        <w:rPr>
          <w:color w:val="221F1F"/>
          <w:sz w:val="24"/>
        </w:rPr>
        <w:t>a</w:t>
      </w:r>
      <w:r>
        <w:rPr>
          <w:color w:val="221F1F"/>
          <w:spacing w:val="-4"/>
          <w:sz w:val="24"/>
        </w:rPr>
        <w:t xml:space="preserve"> </w:t>
      </w:r>
      <w:r>
        <w:rPr>
          <w:color w:val="221F1F"/>
          <w:sz w:val="24"/>
        </w:rPr>
        <w:t>conflict</w:t>
      </w:r>
      <w:r>
        <w:rPr>
          <w:color w:val="221F1F"/>
          <w:spacing w:val="-3"/>
          <w:sz w:val="24"/>
        </w:rPr>
        <w:t xml:space="preserve"> </w:t>
      </w:r>
      <w:r>
        <w:rPr>
          <w:color w:val="221F1F"/>
          <w:sz w:val="24"/>
        </w:rPr>
        <w:t>of</w:t>
      </w:r>
      <w:r>
        <w:rPr>
          <w:color w:val="221F1F"/>
          <w:spacing w:val="-3"/>
          <w:sz w:val="24"/>
        </w:rPr>
        <w:t xml:space="preserve"> </w:t>
      </w:r>
      <w:r>
        <w:rPr>
          <w:color w:val="221F1F"/>
          <w:sz w:val="24"/>
        </w:rPr>
        <w:t>interest,</w:t>
      </w:r>
      <w:r>
        <w:rPr>
          <w:color w:val="221F1F"/>
          <w:spacing w:val="-3"/>
          <w:sz w:val="24"/>
        </w:rPr>
        <w:t xml:space="preserve"> </w:t>
      </w:r>
      <w:r>
        <w:rPr>
          <w:color w:val="221F1F"/>
          <w:sz w:val="24"/>
        </w:rPr>
        <w:t>a</w:t>
      </w:r>
      <w:r>
        <w:rPr>
          <w:color w:val="221F1F"/>
          <w:spacing w:val="-3"/>
          <w:sz w:val="24"/>
        </w:rPr>
        <w:t xml:space="preserve"> </w:t>
      </w:r>
      <w:r>
        <w:rPr>
          <w:color w:val="221F1F"/>
          <w:sz w:val="24"/>
        </w:rPr>
        <w:t>request</w:t>
      </w:r>
      <w:r>
        <w:rPr>
          <w:color w:val="221F1F"/>
          <w:spacing w:val="-3"/>
          <w:sz w:val="24"/>
        </w:rPr>
        <w:t xml:space="preserve"> </w:t>
      </w:r>
      <w:r>
        <w:rPr>
          <w:color w:val="221F1F"/>
          <w:sz w:val="24"/>
        </w:rPr>
        <w:t>for</w:t>
      </w:r>
      <w:r>
        <w:rPr>
          <w:color w:val="221F1F"/>
          <w:spacing w:val="-4"/>
          <w:sz w:val="24"/>
        </w:rPr>
        <w:t xml:space="preserve"> </w:t>
      </w:r>
      <w:r>
        <w:rPr>
          <w:color w:val="221F1F"/>
          <w:sz w:val="24"/>
        </w:rPr>
        <w:t>waiver</w:t>
      </w:r>
      <w:r>
        <w:rPr>
          <w:color w:val="221F1F"/>
          <w:spacing w:val="-5"/>
          <w:sz w:val="24"/>
        </w:rPr>
        <w:t xml:space="preserve"> </w:t>
      </w:r>
      <w:r>
        <w:rPr>
          <w:color w:val="221F1F"/>
          <w:sz w:val="24"/>
        </w:rPr>
        <w:t>shall</w:t>
      </w:r>
      <w:r>
        <w:rPr>
          <w:color w:val="221F1F"/>
          <w:spacing w:val="-3"/>
          <w:sz w:val="24"/>
        </w:rPr>
        <w:t xml:space="preserve"> </w:t>
      </w:r>
      <w:r>
        <w:rPr>
          <w:color w:val="221F1F"/>
          <w:sz w:val="24"/>
        </w:rPr>
        <w:t>be</w:t>
      </w:r>
      <w:r>
        <w:rPr>
          <w:color w:val="221F1F"/>
          <w:spacing w:val="-4"/>
          <w:sz w:val="24"/>
        </w:rPr>
        <w:t xml:space="preserve"> </w:t>
      </w:r>
      <w:r>
        <w:rPr>
          <w:color w:val="221F1F"/>
          <w:sz w:val="24"/>
        </w:rPr>
        <w:t>submitted</w:t>
      </w:r>
      <w:r>
        <w:rPr>
          <w:color w:val="221F1F"/>
          <w:spacing w:val="-3"/>
          <w:sz w:val="24"/>
        </w:rPr>
        <w:t xml:space="preserve"> </w:t>
      </w:r>
      <w:r>
        <w:rPr>
          <w:color w:val="221F1F"/>
          <w:sz w:val="24"/>
        </w:rPr>
        <w:t>in</w:t>
      </w:r>
      <w:r>
        <w:rPr>
          <w:color w:val="221F1F"/>
          <w:spacing w:val="-3"/>
          <w:sz w:val="24"/>
        </w:rPr>
        <w:t xml:space="preserve"> </w:t>
      </w:r>
      <w:r>
        <w:rPr>
          <w:color w:val="221F1F"/>
          <w:sz w:val="24"/>
        </w:rPr>
        <w:t>accordance with FAR 9.503</w:t>
      </w:r>
    </w:p>
    <w:p w14:paraId="6B4683A8" w14:textId="77777777" w:rsidR="00016C31" w:rsidRDefault="00016C31">
      <w:pPr>
        <w:pStyle w:val="BodyText"/>
        <w:spacing w:before="2"/>
        <w:rPr>
          <w:sz w:val="29"/>
        </w:rPr>
      </w:pPr>
    </w:p>
    <w:p w14:paraId="0B35A90A" w14:textId="77777777" w:rsidR="00016C31" w:rsidRDefault="00632607">
      <w:pPr>
        <w:pStyle w:val="ListParagraph"/>
        <w:numPr>
          <w:ilvl w:val="0"/>
          <w:numId w:val="113"/>
        </w:numPr>
        <w:tabs>
          <w:tab w:val="left" w:pos="441"/>
        </w:tabs>
        <w:ind w:left="440" w:right="880" w:hanging="241"/>
        <w:jc w:val="left"/>
        <w:rPr>
          <w:sz w:val="24"/>
        </w:rPr>
      </w:pPr>
      <w:r>
        <w:rPr>
          <w:color w:val="221F1F"/>
          <w:sz w:val="24"/>
        </w:rPr>
        <w:t xml:space="preserve">Conflicts Of Interest Compliance Plan: </w:t>
      </w:r>
      <w:proofErr w:type="gramStart"/>
      <w:r>
        <w:rPr>
          <w:color w:val="221F1F"/>
          <w:sz w:val="24"/>
        </w:rPr>
        <w:t>In the event that</w:t>
      </w:r>
      <w:proofErr w:type="gramEnd"/>
      <w:r>
        <w:rPr>
          <w:color w:val="221F1F"/>
          <w:sz w:val="24"/>
        </w:rPr>
        <w:t xml:space="preserve"> a waiver is requested, the Contractor shall submit with the waiver request a Conflicts of Interest (COI) Compliance Plan to the Contracting Officer for approval. The COI Compliance Plan shall address the Contractor's approach for adhering to the Section H. Organizational Conflicts of Interest (OCI) and describe its procedures for aggressively self-identifying and resolving both organizational and employee conflicts of interest. The overall purpose of the COI</w:t>
      </w:r>
      <w:r>
        <w:rPr>
          <w:color w:val="221F1F"/>
          <w:spacing w:val="-3"/>
          <w:sz w:val="24"/>
        </w:rPr>
        <w:t xml:space="preserve"> </w:t>
      </w:r>
      <w:r>
        <w:rPr>
          <w:color w:val="221F1F"/>
          <w:sz w:val="24"/>
        </w:rPr>
        <w:t>Compliance Plan is to demonstrate how the Contractor will assure that its operations meet the highest standards of ethical conduct, and how its</w:t>
      </w:r>
      <w:r>
        <w:rPr>
          <w:color w:val="221F1F"/>
          <w:spacing w:val="-6"/>
          <w:sz w:val="24"/>
        </w:rPr>
        <w:t xml:space="preserve"> </w:t>
      </w:r>
      <w:r>
        <w:rPr>
          <w:color w:val="221F1F"/>
          <w:sz w:val="24"/>
        </w:rPr>
        <w:t>assistance</w:t>
      </w:r>
      <w:r>
        <w:rPr>
          <w:color w:val="221F1F"/>
          <w:spacing w:val="-6"/>
          <w:sz w:val="24"/>
        </w:rPr>
        <w:t xml:space="preserve"> </w:t>
      </w:r>
      <w:r>
        <w:rPr>
          <w:color w:val="221F1F"/>
          <w:sz w:val="24"/>
        </w:rPr>
        <w:t>and</w:t>
      </w:r>
      <w:r>
        <w:rPr>
          <w:color w:val="221F1F"/>
          <w:spacing w:val="-6"/>
          <w:sz w:val="24"/>
        </w:rPr>
        <w:t xml:space="preserve"> </w:t>
      </w:r>
      <w:r>
        <w:rPr>
          <w:color w:val="221F1F"/>
          <w:sz w:val="24"/>
        </w:rPr>
        <w:t>advice</w:t>
      </w:r>
      <w:r>
        <w:rPr>
          <w:color w:val="221F1F"/>
          <w:spacing w:val="-5"/>
          <w:sz w:val="24"/>
        </w:rPr>
        <w:t xml:space="preserve"> </w:t>
      </w:r>
      <w:r>
        <w:rPr>
          <w:color w:val="221F1F"/>
          <w:sz w:val="24"/>
        </w:rPr>
        <w:t>are</w:t>
      </w:r>
      <w:r>
        <w:rPr>
          <w:color w:val="221F1F"/>
          <w:spacing w:val="-7"/>
          <w:sz w:val="24"/>
        </w:rPr>
        <w:t xml:space="preserve"> </w:t>
      </w:r>
      <w:r>
        <w:rPr>
          <w:color w:val="221F1F"/>
          <w:sz w:val="24"/>
        </w:rPr>
        <w:t>impartial</w:t>
      </w:r>
      <w:r>
        <w:rPr>
          <w:color w:val="221F1F"/>
          <w:spacing w:val="-5"/>
          <w:sz w:val="24"/>
        </w:rPr>
        <w:t xml:space="preserve"> </w:t>
      </w:r>
      <w:r>
        <w:rPr>
          <w:color w:val="221F1F"/>
          <w:sz w:val="24"/>
        </w:rPr>
        <w:t>and</w:t>
      </w:r>
      <w:r>
        <w:rPr>
          <w:color w:val="221F1F"/>
          <w:spacing w:val="-6"/>
          <w:sz w:val="24"/>
        </w:rPr>
        <w:t xml:space="preserve"> </w:t>
      </w:r>
      <w:r>
        <w:rPr>
          <w:color w:val="221F1F"/>
          <w:sz w:val="24"/>
        </w:rPr>
        <w:t>objective.</w:t>
      </w:r>
      <w:r>
        <w:rPr>
          <w:color w:val="221F1F"/>
          <w:spacing w:val="-5"/>
          <w:sz w:val="24"/>
        </w:rPr>
        <w:t xml:space="preserve"> </w:t>
      </w:r>
      <w:r>
        <w:rPr>
          <w:color w:val="221F1F"/>
          <w:sz w:val="24"/>
        </w:rPr>
        <w:t>The</w:t>
      </w:r>
      <w:r>
        <w:rPr>
          <w:color w:val="221F1F"/>
          <w:spacing w:val="-7"/>
          <w:sz w:val="24"/>
        </w:rPr>
        <w:t xml:space="preserve"> </w:t>
      </w:r>
      <w:r>
        <w:rPr>
          <w:color w:val="221F1F"/>
          <w:sz w:val="24"/>
        </w:rPr>
        <w:t>COI</w:t>
      </w:r>
      <w:r>
        <w:rPr>
          <w:color w:val="221F1F"/>
          <w:spacing w:val="-13"/>
          <w:sz w:val="24"/>
        </w:rPr>
        <w:t xml:space="preserve"> </w:t>
      </w:r>
      <w:r>
        <w:rPr>
          <w:color w:val="221F1F"/>
          <w:sz w:val="24"/>
        </w:rPr>
        <w:t>Compliance</w:t>
      </w:r>
      <w:r>
        <w:rPr>
          <w:color w:val="221F1F"/>
          <w:spacing w:val="-4"/>
          <w:sz w:val="24"/>
        </w:rPr>
        <w:t xml:space="preserve"> </w:t>
      </w:r>
      <w:r>
        <w:rPr>
          <w:color w:val="221F1F"/>
          <w:sz w:val="24"/>
        </w:rPr>
        <w:t>Plan</w:t>
      </w:r>
      <w:r>
        <w:rPr>
          <w:color w:val="221F1F"/>
          <w:spacing w:val="-6"/>
          <w:sz w:val="24"/>
        </w:rPr>
        <w:t xml:space="preserve"> </w:t>
      </w:r>
      <w:r>
        <w:rPr>
          <w:color w:val="221F1F"/>
          <w:sz w:val="24"/>
        </w:rPr>
        <w:t>shall</w:t>
      </w:r>
      <w:r>
        <w:rPr>
          <w:color w:val="221F1F"/>
          <w:spacing w:val="-4"/>
          <w:sz w:val="24"/>
        </w:rPr>
        <w:t xml:space="preserve"> </w:t>
      </w:r>
      <w:r>
        <w:rPr>
          <w:color w:val="221F1F"/>
          <w:sz w:val="24"/>
        </w:rPr>
        <w:t xml:space="preserve">specifically </w:t>
      </w:r>
      <w:r>
        <w:rPr>
          <w:color w:val="221F1F"/>
          <w:spacing w:val="-2"/>
          <w:sz w:val="24"/>
        </w:rPr>
        <w:t>address:</w:t>
      </w:r>
    </w:p>
    <w:p w14:paraId="24A2A97E" w14:textId="77777777" w:rsidR="00016C31" w:rsidRDefault="00016C31">
      <w:pPr>
        <w:pStyle w:val="BodyText"/>
        <w:spacing w:before="1"/>
        <w:rPr>
          <w:sz w:val="24"/>
        </w:rPr>
      </w:pPr>
    </w:p>
    <w:p w14:paraId="0F4D1DD8" w14:textId="77777777" w:rsidR="00016C31" w:rsidRDefault="00632607">
      <w:pPr>
        <w:pStyle w:val="ListParagraph"/>
        <w:numPr>
          <w:ilvl w:val="0"/>
          <w:numId w:val="113"/>
        </w:numPr>
        <w:tabs>
          <w:tab w:val="left" w:pos="681"/>
        </w:tabs>
        <w:ind w:hanging="243"/>
        <w:jc w:val="left"/>
        <w:rPr>
          <w:sz w:val="24"/>
        </w:rPr>
      </w:pPr>
      <w:r>
        <w:rPr>
          <w:color w:val="221F1F"/>
          <w:sz w:val="24"/>
        </w:rPr>
        <w:t>How</w:t>
      </w:r>
      <w:r>
        <w:rPr>
          <w:color w:val="221F1F"/>
          <w:spacing w:val="-9"/>
          <w:sz w:val="24"/>
        </w:rPr>
        <w:t xml:space="preserve"> </w:t>
      </w:r>
      <w:r>
        <w:rPr>
          <w:color w:val="221F1F"/>
          <w:sz w:val="24"/>
        </w:rPr>
        <w:t>the</w:t>
      </w:r>
      <w:r>
        <w:rPr>
          <w:color w:val="221F1F"/>
          <w:spacing w:val="-4"/>
          <w:sz w:val="24"/>
        </w:rPr>
        <w:t xml:space="preserve"> </w:t>
      </w:r>
      <w:r>
        <w:rPr>
          <w:color w:val="221F1F"/>
          <w:sz w:val="24"/>
        </w:rPr>
        <w:t>Contractor</w:t>
      </w:r>
      <w:r>
        <w:rPr>
          <w:color w:val="221F1F"/>
          <w:spacing w:val="-3"/>
          <w:sz w:val="24"/>
        </w:rPr>
        <w:t xml:space="preserve"> </w:t>
      </w:r>
      <w:r>
        <w:rPr>
          <w:color w:val="221F1F"/>
          <w:sz w:val="24"/>
        </w:rPr>
        <w:t>will</w:t>
      </w:r>
      <w:r>
        <w:rPr>
          <w:color w:val="221F1F"/>
          <w:spacing w:val="-2"/>
          <w:sz w:val="24"/>
        </w:rPr>
        <w:t xml:space="preserve"> </w:t>
      </w:r>
      <w:r>
        <w:rPr>
          <w:color w:val="221F1F"/>
          <w:sz w:val="24"/>
        </w:rPr>
        <w:t>protect</w:t>
      </w:r>
      <w:r>
        <w:rPr>
          <w:color w:val="221F1F"/>
          <w:spacing w:val="-3"/>
          <w:sz w:val="24"/>
        </w:rPr>
        <w:t xml:space="preserve"> </w:t>
      </w:r>
      <w:r>
        <w:rPr>
          <w:color w:val="221F1F"/>
          <w:sz w:val="24"/>
        </w:rPr>
        <w:t>confidential,</w:t>
      </w:r>
      <w:r>
        <w:rPr>
          <w:color w:val="221F1F"/>
          <w:spacing w:val="-7"/>
          <w:sz w:val="24"/>
        </w:rPr>
        <w:t xml:space="preserve"> </w:t>
      </w:r>
      <w:r>
        <w:rPr>
          <w:color w:val="221F1F"/>
          <w:sz w:val="24"/>
        </w:rPr>
        <w:t>proprietary,</w:t>
      </w:r>
      <w:r>
        <w:rPr>
          <w:color w:val="221F1F"/>
          <w:spacing w:val="-5"/>
          <w:sz w:val="24"/>
        </w:rPr>
        <w:t xml:space="preserve"> </w:t>
      </w:r>
      <w:r>
        <w:rPr>
          <w:color w:val="221F1F"/>
          <w:sz w:val="24"/>
        </w:rPr>
        <w:t>or</w:t>
      </w:r>
      <w:r>
        <w:rPr>
          <w:color w:val="221F1F"/>
          <w:spacing w:val="-3"/>
          <w:sz w:val="24"/>
        </w:rPr>
        <w:t xml:space="preserve"> </w:t>
      </w:r>
      <w:r>
        <w:rPr>
          <w:color w:val="221F1F"/>
          <w:sz w:val="24"/>
        </w:rPr>
        <w:t>sensitive</w:t>
      </w:r>
      <w:r>
        <w:rPr>
          <w:color w:val="221F1F"/>
          <w:spacing w:val="-4"/>
          <w:sz w:val="24"/>
        </w:rPr>
        <w:t xml:space="preserve"> </w:t>
      </w:r>
      <w:proofErr w:type="gramStart"/>
      <w:r>
        <w:rPr>
          <w:color w:val="221F1F"/>
          <w:spacing w:val="-2"/>
          <w:sz w:val="24"/>
        </w:rPr>
        <w:t>information;</w:t>
      </w:r>
      <w:proofErr w:type="gramEnd"/>
    </w:p>
    <w:p w14:paraId="1C7E9D7F" w14:textId="77777777" w:rsidR="00016C31" w:rsidRDefault="00016C31">
      <w:pPr>
        <w:pStyle w:val="BodyText"/>
        <w:rPr>
          <w:sz w:val="24"/>
        </w:rPr>
      </w:pPr>
    </w:p>
    <w:p w14:paraId="406CC330" w14:textId="77777777" w:rsidR="00016C31" w:rsidRDefault="00632607">
      <w:pPr>
        <w:pStyle w:val="ListParagraph"/>
        <w:numPr>
          <w:ilvl w:val="0"/>
          <w:numId w:val="113"/>
        </w:numPr>
        <w:tabs>
          <w:tab w:val="left" w:pos="801"/>
        </w:tabs>
        <w:ind w:left="800" w:hanging="363"/>
        <w:jc w:val="left"/>
        <w:rPr>
          <w:sz w:val="24"/>
        </w:rPr>
      </w:pPr>
      <w:r>
        <w:rPr>
          <w:color w:val="221F1F"/>
          <w:sz w:val="24"/>
        </w:rPr>
        <w:t>Preventing</w:t>
      </w:r>
      <w:r>
        <w:rPr>
          <w:color w:val="221F1F"/>
          <w:spacing w:val="-6"/>
          <w:sz w:val="24"/>
        </w:rPr>
        <w:t xml:space="preserve"> </w:t>
      </w:r>
      <w:r>
        <w:rPr>
          <w:color w:val="221F1F"/>
          <w:sz w:val="24"/>
        </w:rPr>
        <w:t>the</w:t>
      </w:r>
      <w:r>
        <w:rPr>
          <w:color w:val="221F1F"/>
          <w:spacing w:val="-4"/>
          <w:sz w:val="24"/>
        </w:rPr>
        <w:t xml:space="preserve"> </w:t>
      </w:r>
      <w:r>
        <w:rPr>
          <w:color w:val="221F1F"/>
          <w:sz w:val="24"/>
        </w:rPr>
        <w:t>existence</w:t>
      </w:r>
      <w:r>
        <w:rPr>
          <w:color w:val="221F1F"/>
          <w:spacing w:val="-1"/>
          <w:sz w:val="24"/>
        </w:rPr>
        <w:t xml:space="preserve"> </w:t>
      </w:r>
      <w:r>
        <w:rPr>
          <w:color w:val="221F1F"/>
          <w:sz w:val="24"/>
        </w:rPr>
        <w:t>of</w:t>
      </w:r>
      <w:r>
        <w:rPr>
          <w:color w:val="221F1F"/>
          <w:spacing w:val="-4"/>
          <w:sz w:val="24"/>
        </w:rPr>
        <w:t xml:space="preserve"> </w:t>
      </w:r>
      <w:r>
        <w:rPr>
          <w:color w:val="221F1F"/>
          <w:sz w:val="24"/>
        </w:rPr>
        <w:t>conflicting</w:t>
      </w:r>
      <w:r>
        <w:rPr>
          <w:color w:val="221F1F"/>
          <w:spacing w:val="-3"/>
          <w:sz w:val="24"/>
        </w:rPr>
        <w:t xml:space="preserve"> </w:t>
      </w:r>
      <w:r>
        <w:rPr>
          <w:color w:val="221F1F"/>
          <w:sz w:val="24"/>
        </w:rPr>
        <w:t>roles</w:t>
      </w:r>
      <w:r>
        <w:rPr>
          <w:color w:val="221F1F"/>
          <w:spacing w:val="-3"/>
          <w:sz w:val="24"/>
        </w:rPr>
        <w:t xml:space="preserve"> </w:t>
      </w:r>
      <w:r>
        <w:rPr>
          <w:color w:val="221F1F"/>
          <w:sz w:val="24"/>
        </w:rPr>
        <w:t>that</w:t>
      </w:r>
      <w:r>
        <w:rPr>
          <w:color w:val="221F1F"/>
          <w:spacing w:val="-6"/>
          <w:sz w:val="24"/>
        </w:rPr>
        <w:t xml:space="preserve"> </w:t>
      </w:r>
      <w:r>
        <w:rPr>
          <w:color w:val="221F1F"/>
          <w:sz w:val="24"/>
        </w:rPr>
        <w:t>might</w:t>
      </w:r>
      <w:r>
        <w:rPr>
          <w:color w:val="221F1F"/>
          <w:spacing w:val="-2"/>
          <w:sz w:val="24"/>
        </w:rPr>
        <w:t xml:space="preserve"> </w:t>
      </w:r>
      <w:r>
        <w:rPr>
          <w:color w:val="221F1F"/>
          <w:sz w:val="24"/>
        </w:rPr>
        <w:t>bias</w:t>
      </w:r>
      <w:r>
        <w:rPr>
          <w:color w:val="221F1F"/>
          <w:spacing w:val="-4"/>
          <w:sz w:val="24"/>
        </w:rPr>
        <w:t xml:space="preserve"> </w:t>
      </w:r>
      <w:r>
        <w:rPr>
          <w:color w:val="221F1F"/>
          <w:sz w:val="24"/>
        </w:rPr>
        <w:t>a</w:t>
      </w:r>
      <w:r>
        <w:rPr>
          <w:color w:val="221F1F"/>
          <w:spacing w:val="-4"/>
          <w:sz w:val="24"/>
        </w:rPr>
        <w:t xml:space="preserve"> </w:t>
      </w:r>
      <w:r>
        <w:rPr>
          <w:color w:val="221F1F"/>
          <w:sz w:val="24"/>
        </w:rPr>
        <w:t>contractor’s</w:t>
      </w:r>
      <w:r>
        <w:rPr>
          <w:color w:val="221F1F"/>
          <w:spacing w:val="-3"/>
          <w:sz w:val="24"/>
        </w:rPr>
        <w:t xml:space="preserve"> </w:t>
      </w:r>
      <w:r>
        <w:rPr>
          <w:color w:val="221F1F"/>
          <w:sz w:val="24"/>
        </w:rPr>
        <w:t>judgment;</w:t>
      </w:r>
      <w:r>
        <w:rPr>
          <w:color w:val="221F1F"/>
          <w:spacing w:val="-1"/>
          <w:sz w:val="24"/>
        </w:rPr>
        <w:t xml:space="preserve"> </w:t>
      </w:r>
      <w:r>
        <w:rPr>
          <w:color w:val="221F1F"/>
          <w:spacing w:val="-4"/>
          <w:sz w:val="24"/>
        </w:rPr>
        <w:t>and,</w:t>
      </w:r>
    </w:p>
    <w:p w14:paraId="2788EF2A" w14:textId="77777777" w:rsidR="00016C31" w:rsidRDefault="00016C31">
      <w:pPr>
        <w:pStyle w:val="BodyText"/>
        <w:rPr>
          <w:sz w:val="24"/>
        </w:rPr>
      </w:pPr>
    </w:p>
    <w:p w14:paraId="4B4BF938" w14:textId="77777777" w:rsidR="00016C31" w:rsidRDefault="00632607">
      <w:pPr>
        <w:pStyle w:val="ListParagraph"/>
        <w:numPr>
          <w:ilvl w:val="0"/>
          <w:numId w:val="113"/>
        </w:numPr>
        <w:tabs>
          <w:tab w:val="left" w:pos="801"/>
        </w:tabs>
        <w:ind w:left="800" w:hanging="363"/>
        <w:jc w:val="left"/>
        <w:rPr>
          <w:sz w:val="24"/>
        </w:rPr>
      </w:pPr>
      <w:r>
        <w:rPr>
          <w:color w:val="221F1F"/>
          <w:sz w:val="24"/>
        </w:rPr>
        <w:t>Preventing</w:t>
      </w:r>
      <w:r>
        <w:rPr>
          <w:color w:val="221F1F"/>
          <w:spacing w:val="-15"/>
          <w:sz w:val="24"/>
        </w:rPr>
        <w:t xml:space="preserve"> </w:t>
      </w:r>
      <w:r>
        <w:rPr>
          <w:color w:val="221F1F"/>
          <w:sz w:val="24"/>
        </w:rPr>
        <w:t>an</w:t>
      </w:r>
      <w:r>
        <w:rPr>
          <w:color w:val="221F1F"/>
          <w:spacing w:val="-14"/>
          <w:sz w:val="24"/>
        </w:rPr>
        <w:t xml:space="preserve"> </w:t>
      </w:r>
      <w:r>
        <w:rPr>
          <w:color w:val="221F1F"/>
          <w:sz w:val="24"/>
        </w:rPr>
        <w:t>unfair</w:t>
      </w:r>
      <w:r>
        <w:rPr>
          <w:color w:val="221F1F"/>
          <w:spacing w:val="-10"/>
          <w:sz w:val="24"/>
        </w:rPr>
        <w:t xml:space="preserve"> </w:t>
      </w:r>
      <w:r>
        <w:rPr>
          <w:color w:val="221F1F"/>
          <w:sz w:val="24"/>
        </w:rPr>
        <w:t>competitive</w:t>
      </w:r>
      <w:r>
        <w:rPr>
          <w:color w:val="221F1F"/>
          <w:spacing w:val="-14"/>
          <w:sz w:val="24"/>
        </w:rPr>
        <w:t xml:space="preserve"> </w:t>
      </w:r>
      <w:r>
        <w:rPr>
          <w:color w:val="221F1F"/>
          <w:spacing w:val="-2"/>
          <w:sz w:val="24"/>
        </w:rPr>
        <w:t>advantage.</w:t>
      </w:r>
    </w:p>
    <w:p w14:paraId="3CA4C6D1" w14:textId="77777777" w:rsidR="00016C31" w:rsidRDefault="00016C31">
      <w:pPr>
        <w:pStyle w:val="BodyText"/>
        <w:rPr>
          <w:sz w:val="24"/>
        </w:rPr>
      </w:pPr>
    </w:p>
    <w:p w14:paraId="186C01DE" w14:textId="77777777" w:rsidR="00016C31" w:rsidRDefault="00632607">
      <w:pPr>
        <w:ind w:left="219" w:right="999"/>
        <w:rPr>
          <w:sz w:val="24"/>
        </w:rPr>
      </w:pPr>
      <w:r>
        <w:rPr>
          <w:color w:val="221F1F"/>
          <w:sz w:val="24"/>
        </w:rPr>
        <w:t>Contractors</w:t>
      </w:r>
      <w:r>
        <w:rPr>
          <w:color w:val="221F1F"/>
          <w:spacing w:val="-6"/>
          <w:sz w:val="24"/>
        </w:rPr>
        <w:t xml:space="preserve"> </w:t>
      </w:r>
      <w:r>
        <w:rPr>
          <w:color w:val="221F1F"/>
          <w:sz w:val="24"/>
        </w:rPr>
        <w:t>are</w:t>
      </w:r>
      <w:r>
        <w:rPr>
          <w:color w:val="221F1F"/>
          <w:spacing w:val="-8"/>
          <w:sz w:val="24"/>
        </w:rPr>
        <w:t xml:space="preserve"> </w:t>
      </w:r>
      <w:r>
        <w:rPr>
          <w:color w:val="221F1F"/>
          <w:sz w:val="24"/>
        </w:rPr>
        <w:t>invited</w:t>
      </w:r>
      <w:r>
        <w:rPr>
          <w:color w:val="221F1F"/>
          <w:spacing w:val="-7"/>
          <w:sz w:val="24"/>
        </w:rPr>
        <w:t xml:space="preserve"> </w:t>
      </w:r>
      <w:r>
        <w:rPr>
          <w:color w:val="221F1F"/>
          <w:sz w:val="24"/>
        </w:rPr>
        <w:t>to</w:t>
      </w:r>
      <w:r>
        <w:rPr>
          <w:color w:val="221F1F"/>
          <w:spacing w:val="-7"/>
          <w:sz w:val="24"/>
        </w:rPr>
        <w:t xml:space="preserve"> </w:t>
      </w:r>
      <w:r>
        <w:rPr>
          <w:color w:val="221F1F"/>
          <w:sz w:val="24"/>
        </w:rPr>
        <w:t>review</w:t>
      </w:r>
      <w:r>
        <w:rPr>
          <w:color w:val="221F1F"/>
          <w:spacing w:val="-9"/>
          <w:sz w:val="24"/>
        </w:rPr>
        <w:t xml:space="preserve"> </w:t>
      </w:r>
      <w:r>
        <w:rPr>
          <w:color w:val="221F1F"/>
          <w:sz w:val="24"/>
        </w:rPr>
        <w:t>FAR</w:t>
      </w:r>
      <w:r>
        <w:rPr>
          <w:color w:val="221F1F"/>
          <w:spacing w:val="-8"/>
          <w:sz w:val="24"/>
        </w:rPr>
        <w:t xml:space="preserve"> </w:t>
      </w:r>
      <w:r>
        <w:rPr>
          <w:color w:val="221F1F"/>
          <w:sz w:val="24"/>
        </w:rPr>
        <w:t>9.5</w:t>
      </w:r>
      <w:r>
        <w:rPr>
          <w:color w:val="221F1F"/>
          <w:spacing w:val="-7"/>
          <w:sz w:val="24"/>
        </w:rPr>
        <w:t xml:space="preserve"> </w:t>
      </w:r>
      <w:r>
        <w:rPr>
          <w:color w:val="221F1F"/>
          <w:sz w:val="24"/>
        </w:rPr>
        <w:t>“Organizational</w:t>
      </w:r>
      <w:r>
        <w:rPr>
          <w:color w:val="221F1F"/>
          <w:spacing w:val="-5"/>
          <w:sz w:val="24"/>
        </w:rPr>
        <w:t xml:space="preserve"> </w:t>
      </w:r>
      <w:r>
        <w:rPr>
          <w:color w:val="221F1F"/>
          <w:sz w:val="24"/>
        </w:rPr>
        <w:t>and</w:t>
      </w:r>
      <w:r>
        <w:rPr>
          <w:color w:val="221F1F"/>
          <w:spacing w:val="-7"/>
          <w:sz w:val="24"/>
        </w:rPr>
        <w:t xml:space="preserve"> </w:t>
      </w:r>
      <w:r>
        <w:rPr>
          <w:color w:val="221F1F"/>
          <w:sz w:val="24"/>
        </w:rPr>
        <w:t>Consultant</w:t>
      </w:r>
      <w:r>
        <w:rPr>
          <w:color w:val="221F1F"/>
          <w:spacing w:val="-6"/>
          <w:sz w:val="24"/>
        </w:rPr>
        <w:t xml:space="preserve"> </w:t>
      </w:r>
      <w:r>
        <w:rPr>
          <w:color w:val="221F1F"/>
          <w:sz w:val="24"/>
        </w:rPr>
        <w:t>Conflicts</w:t>
      </w:r>
      <w:r>
        <w:rPr>
          <w:color w:val="221F1F"/>
          <w:spacing w:val="-5"/>
          <w:sz w:val="24"/>
        </w:rPr>
        <w:t xml:space="preserve"> </w:t>
      </w:r>
      <w:r>
        <w:rPr>
          <w:color w:val="221F1F"/>
          <w:sz w:val="24"/>
        </w:rPr>
        <w:t>of</w:t>
      </w:r>
      <w:r>
        <w:rPr>
          <w:color w:val="221F1F"/>
          <w:spacing w:val="-7"/>
          <w:sz w:val="24"/>
        </w:rPr>
        <w:t xml:space="preserve"> </w:t>
      </w:r>
      <w:r>
        <w:rPr>
          <w:color w:val="221F1F"/>
          <w:sz w:val="24"/>
        </w:rPr>
        <w:t xml:space="preserve">Interest (OCI). </w:t>
      </w:r>
      <w:proofErr w:type="gramStart"/>
      <w:r>
        <w:rPr>
          <w:color w:val="221F1F"/>
          <w:sz w:val="24"/>
        </w:rPr>
        <w:t>“ Particular</w:t>
      </w:r>
      <w:proofErr w:type="gramEnd"/>
      <w:r>
        <w:rPr>
          <w:color w:val="221F1F"/>
          <w:sz w:val="24"/>
        </w:rPr>
        <w:t xml:space="preserve"> attention is directed to from FAR 9.505-1 thru FAR 9.505-4.</w:t>
      </w:r>
    </w:p>
    <w:p w14:paraId="02904F22" w14:textId="77777777" w:rsidR="00016C31" w:rsidRDefault="00016C31">
      <w:pPr>
        <w:pStyle w:val="BodyText"/>
        <w:spacing w:before="1"/>
        <w:rPr>
          <w:sz w:val="24"/>
        </w:rPr>
      </w:pPr>
    </w:p>
    <w:p w14:paraId="753888A4" w14:textId="77777777" w:rsidR="00016C31" w:rsidRDefault="00632607">
      <w:pPr>
        <w:pStyle w:val="ListParagraph"/>
        <w:numPr>
          <w:ilvl w:val="0"/>
          <w:numId w:val="114"/>
        </w:numPr>
        <w:tabs>
          <w:tab w:val="left" w:pos="681"/>
        </w:tabs>
        <w:ind w:left="680" w:hanging="243"/>
        <w:rPr>
          <w:sz w:val="24"/>
        </w:rPr>
      </w:pPr>
      <w:r>
        <w:rPr>
          <w:color w:val="221F1F"/>
          <w:sz w:val="24"/>
        </w:rPr>
        <w:t>Avoidance</w:t>
      </w:r>
      <w:r>
        <w:rPr>
          <w:color w:val="221F1F"/>
          <w:spacing w:val="-7"/>
          <w:sz w:val="24"/>
        </w:rPr>
        <w:t xml:space="preserve"> </w:t>
      </w:r>
      <w:r>
        <w:rPr>
          <w:color w:val="221F1F"/>
          <w:sz w:val="24"/>
        </w:rPr>
        <w:t>of</w:t>
      </w:r>
      <w:r>
        <w:rPr>
          <w:color w:val="221F1F"/>
          <w:spacing w:val="-5"/>
          <w:sz w:val="24"/>
        </w:rPr>
        <w:t xml:space="preserve"> </w:t>
      </w:r>
      <w:r>
        <w:rPr>
          <w:color w:val="221F1F"/>
          <w:spacing w:val="-4"/>
          <w:sz w:val="24"/>
        </w:rPr>
        <w:t>OCI.</w:t>
      </w:r>
    </w:p>
    <w:p w14:paraId="14DEEBC0" w14:textId="77777777" w:rsidR="00016C31" w:rsidRDefault="00016C31">
      <w:pPr>
        <w:pStyle w:val="BodyText"/>
        <w:rPr>
          <w:sz w:val="24"/>
        </w:rPr>
      </w:pPr>
    </w:p>
    <w:p w14:paraId="4706EC02" w14:textId="77777777" w:rsidR="00016C31" w:rsidRDefault="00632607">
      <w:pPr>
        <w:ind w:left="219" w:right="175"/>
        <w:rPr>
          <w:sz w:val="24"/>
        </w:rPr>
      </w:pPr>
      <w:r>
        <w:rPr>
          <w:color w:val="221F1F"/>
          <w:sz w:val="24"/>
        </w:rPr>
        <w:t>The</w:t>
      </w:r>
      <w:r>
        <w:rPr>
          <w:color w:val="221F1F"/>
          <w:spacing w:val="-8"/>
          <w:sz w:val="24"/>
        </w:rPr>
        <w:t xml:space="preserve"> </w:t>
      </w:r>
      <w:r>
        <w:rPr>
          <w:color w:val="221F1F"/>
          <w:sz w:val="24"/>
        </w:rPr>
        <w:t>policy</w:t>
      </w:r>
      <w:r>
        <w:rPr>
          <w:color w:val="221F1F"/>
          <w:spacing w:val="-7"/>
          <w:sz w:val="24"/>
        </w:rPr>
        <w:t xml:space="preserve"> </w:t>
      </w:r>
      <w:r>
        <w:rPr>
          <w:color w:val="221F1F"/>
          <w:sz w:val="24"/>
        </w:rPr>
        <w:t>of</w:t>
      </w:r>
      <w:r>
        <w:rPr>
          <w:color w:val="221F1F"/>
          <w:spacing w:val="-8"/>
          <w:sz w:val="24"/>
        </w:rPr>
        <w:t xml:space="preserve"> </w:t>
      </w:r>
      <w:r>
        <w:rPr>
          <w:color w:val="221F1F"/>
          <w:sz w:val="24"/>
        </w:rPr>
        <w:t>the</w:t>
      </w:r>
      <w:r>
        <w:rPr>
          <w:color w:val="221F1F"/>
          <w:spacing w:val="-7"/>
          <w:sz w:val="24"/>
        </w:rPr>
        <w:t xml:space="preserve"> </w:t>
      </w:r>
      <w:r>
        <w:rPr>
          <w:color w:val="221F1F"/>
          <w:sz w:val="24"/>
        </w:rPr>
        <w:t>government</w:t>
      </w:r>
      <w:r>
        <w:rPr>
          <w:color w:val="221F1F"/>
          <w:spacing w:val="-6"/>
          <w:sz w:val="24"/>
        </w:rPr>
        <w:t xml:space="preserve"> </w:t>
      </w:r>
      <w:r>
        <w:rPr>
          <w:color w:val="221F1F"/>
          <w:sz w:val="24"/>
        </w:rPr>
        <w:t>is</w:t>
      </w:r>
      <w:r>
        <w:rPr>
          <w:color w:val="221F1F"/>
          <w:spacing w:val="-7"/>
          <w:sz w:val="24"/>
        </w:rPr>
        <w:t xml:space="preserve"> </w:t>
      </w:r>
      <w:r>
        <w:rPr>
          <w:color w:val="221F1F"/>
          <w:sz w:val="24"/>
        </w:rPr>
        <w:t>to</w:t>
      </w:r>
      <w:r>
        <w:rPr>
          <w:color w:val="221F1F"/>
          <w:spacing w:val="-7"/>
          <w:sz w:val="24"/>
        </w:rPr>
        <w:t xml:space="preserve"> </w:t>
      </w:r>
      <w:r>
        <w:rPr>
          <w:color w:val="221F1F"/>
          <w:sz w:val="24"/>
        </w:rPr>
        <w:t>avoid</w:t>
      </w:r>
      <w:r>
        <w:rPr>
          <w:color w:val="221F1F"/>
          <w:spacing w:val="-6"/>
          <w:sz w:val="24"/>
        </w:rPr>
        <w:t xml:space="preserve"> </w:t>
      </w:r>
      <w:r>
        <w:rPr>
          <w:color w:val="221F1F"/>
          <w:sz w:val="24"/>
        </w:rPr>
        <w:t>contracting</w:t>
      </w:r>
      <w:r>
        <w:rPr>
          <w:color w:val="221F1F"/>
          <w:spacing w:val="-7"/>
          <w:sz w:val="24"/>
        </w:rPr>
        <w:t xml:space="preserve"> </w:t>
      </w:r>
      <w:r>
        <w:rPr>
          <w:color w:val="221F1F"/>
          <w:sz w:val="24"/>
        </w:rPr>
        <w:t>with</w:t>
      </w:r>
      <w:r>
        <w:rPr>
          <w:color w:val="221F1F"/>
          <w:spacing w:val="-8"/>
          <w:sz w:val="24"/>
        </w:rPr>
        <w:t xml:space="preserve"> </w:t>
      </w:r>
      <w:r>
        <w:rPr>
          <w:color w:val="221F1F"/>
          <w:sz w:val="24"/>
        </w:rPr>
        <w:t>contractors</w:t>
      </w:r>
      <w:r>
        <w:rPr>
          <w:color w:val="221F1F"/>
          <w:spacing w:val="-7"/>
          <w:sz w:val="24"/>
        </w:rPr>
        <w:t xml:space="preserve"> </w:t>
      </w:r>
      <w:r>
        <w:rPr>
          <w:color w:val="221F1F"/>
          <w:sz w:val="24"/>
        </w:rPr>
        <w:t>who</w:t>
      </w:r>
      <w:r>
        <w:rPr>
          <w:color w:val="221F1F"/>
          <w:spacing w:val="-7"/>
          <w:sz w:val="24"/>
        </w:rPr>
        <w:t xml:space="preserve"> </w:t>
      </w:r>
      <w:r>
        <w:rPr>
          <w:color w:val="221F1F"/>
          <w:sz w:val="24"/>
        </w:rPr>
        <w:t>have</w:t>
      </w:r>
      <w:r>
        <w:rPr>
          <w:color w:val="221F1F"/>
          <w:spacing w:val="-8"/>
          <w:sz w:val="24"/>
        </w:rPr>
        <w:t xml:space="preserve"> </w:t>
      </w:r>
      <w:r>
        <w:rPr>
          <w:color w:val="221F1F"/>
          <w:sz w:val="24"/>
        </w:rPr>
        <w:t>unacceptable organizational conflicts of interest.</w:t>
      </w:r>
    </w:p>
    <w:p w14:paraId="6F98D899" w14:textId="77777777" w:rsidR="00016C31" w:rsidRDefault="00016C31">
      <w:pPr>
        <w:pStyle w:val="BodyText"/>
        <w:rPr>
          <w:sz w:val="24"/>
        </w:rPr>
      </w:pPr>
    </w:p>
    <w:p w14:paraId="55BA578C" w14:textId="77777777" w:rsidR="00016C31" w:rsidRDefault="00900DE8">
      <w:pPr>
        <w:ind w:left="219" w:right="806"/>
        <w:rPr>
          <w:sz w:val="24"/>
        </w:rPr>
      </w:pPr>
      <w:r>
        <w:pict w14:anchorId="4E385C22">
          <v:rect id="docshape31" o:spid="_x0000_s1101" style="position:absolute;left:0;text-align:left;margin-left:59.5pt;margin-top:59.1pt;width:515pt;height:1.45pt;z-index:-18505728;mso-position-horizontal-relative:page" fillcolor="#0e233d" stroked="f">
            <w10:wrap anchorx="page"/>
          </v:rect>
        </w:pict>
      </w:r>
      <w:r w:rsidR="00632607">
        <w:rPr>
          <w:color w:val="221F1F"/>
          <w:sz w:val="24"/>
        </w:rPr>
        <w:t>It is not the intent of the</w:t>
      </w:r>
      <w:r w:rsidR="00632607">
        <w:rPr>
          <w:color w:val="221F1F"/>
          <w:spacing w:val="-3"/>
          <w:sz w:val="24"/>
        </w:rPr>
        <w:t xml:space="preserve"> </w:t>
      </w:r>
      <w:r w:rsidR="00632607">
        <w:rPr>
          <w:color w:val="221F1F"/>
          <w:sz w:val="24"/>
        </w:rPr>
        <w:t>government to foreclose a vendor from a competitive acquisition due to a perceived OCI. The Contracting Officers are fully empowered to evaluate each potential OCI scenario</w:t>
      </w:r>
      <w:r w:rsidR="00632607">
        <w:rPr>
          <w:color w:val="221F1F"/>
          <w:spacing w:val="-4"/>
          <w:sz w:val="24"/>
        </w:rPr>
        <w:t xml:space="preserve"> </w:t>
      </w:r>
      <w:r w:rsidR="00632607">
        <w:rPr>
          <w:color w:val="221F1F"/>
          <w:sz w:val="24"/>
        </w:rPr>
        <w:t>based</w:t>
      </w:r>
      <w:r w:rsidR="00632607">
        <w:rPr>
          <w:color w:val="221F1F"/>
          <w:spacing w:val="-4"/>
          <w:sz w:val="24"/>
        </w:rPr>
        <w:t xml:space="preserve"> </w:t>
      </w:r>
      <w:r w:rsidR="00632607">
        <w:rPr>
          <w:color w:val="221F1F"/>
          <w:sz w:val="24"/>
        </w:rPr>
        <w:t>upon</w:t>
      </w:r>
      <w:r w:rsidR="00632607">
        <w:rPr>
          <w:color w:val="221F1F"/>
          <w:spacing w:val="-4"/>
          <w:sz w:val="24"/>
        </w:rPr>
        <w:t xml:space="preserve"> </w:t>
      </w:r>
      <w:r w:rsidR="00632607">
        <w:rPr>
          <w:color w:val="221F1F"/>
          <w:sz w:val="24"/>
        </w:rPr>
        <w:t>the</w:t>
      </w:r>
      <w:r w:rsidR="00632607">
        <w:rPr>
          <w:color w:val="221F1F"/>
          <w:spacing w:val="-3"/>
          <w:sz w:val="24"/>
        </w:rPr>
        <w:t xml:space="preserve"> </w:t>
      </w:r>
      <w:r w:rsidR="00632607">
        <w:rPr>
          <w:color w:val="221F1F"/>
          <w:sz w:val="24"/>
        </w:rPr>
        <w:t>applicable</w:t>
      </w:r>
      <w:r w:rsidR="00632607">
        <w:rPr>
          <w:color w:val="221F1F"/>
          <w:spacing w:val="-4"/>
          <w:sz w:val="24"/>
        </w:rPr>
        <w:t xml:space="preserve"> </w:t>
      </w:r>
      <w:r w:rsidR="00632607">
        <w:rPr>
          <w:color w:val="221F1F"/>
          <w:sz w:val="24"/>
        </w:rPr>
        <w:t>facts</w:t>
      </w:r>
      <w:r w:rsidR="00632607">
        <w:rPr>
          <w:color w:val="221F1F"/>
          <w:spacing w:val="-4"/>
          <w:sz w:val="24"/>
        </w:rPr>
        <w:t xml:space="preserve"> </w:t>
      </w:r>
      <w:r w:rsidR="00632607">
        <w:rPr>
          <w:color w:val="221F1F"/>
          <w:sz w:val="24"/>
        </w:rPr>
        <w:t>and</w:t>
      </w:r>
      <w:r w:rsidR="00632607">
        <w:rPr>
          <w:color w:val="221F1F"/>
          <w:spacing w:val="-4"/>
          <w:sz w:val="24"/>
        </w:rPr>
        <w:t xml:space="preserve"> </w:t>
      </w:r>
      <w:r w:rsidR="00632607">
        <w:rPr>
          <w:color w:val="221F1F"/>
          <w:sz w:val="24"/>
        </w:rPr>
        <w:t>circumstances.</w:t>
      </w:r>
      <w:r w:rsidR="00632607">
        <w:rPr>
          <w:color w:val="221F1F"/>
          <w:spacing w:val="-4"/>
          <w:sz w:val="24"/>
        </w:rPr>
        <w:t xml:space="preserve"> </w:t>
      </w:r>
      <w:r w:rsidR="00632607">
        <w:rPr>
          <w:color w:val="221F1F"/>
          <w:sz w:val="24"/>
        </w:rPr>
        <w:t>The</w:t>
      </w:r>
      <w:r w:rsidR="00632607">
        <w:rPr>
          <w:color w:val="221F1F"/>
          <w:spacing w:val="-5"/>
          <w:sz w:val="24"/>
        </w:rPr>
        <w:t xml:space="preserve"> </w:t>
      </w:r>
      <w:r w:rsidR="00632607">
        <w:rPr>
          <w:color w:val="221F1F"/>
          <w:sz w:val="24"/>
        </w:rPr>
        <w:t>final</w:t>
      </w:r>
      <w:r w:rsidR="00632607">
        <w:rPr>
          <w:color w:val="221F1F"/>
          <w:spacing w:val="-4"/>
          <w:sz w:val="24"/>
        </w:rPr>
        <w:t xml:space="preserve"> </w:t>
      </w:r>
      <w:r w:rsidR="00632607">
        <w:rPr>
          <w:color w:val="221F1F"/>
          <w:sz w:val="24"/>
        </w:rPr>
        <w:t>determination</w:t>
      </w:r>
      <w:r w:rsidR="00632607">
        <w:rPr>
          <w:color w:val="221F1F"/>
          <w:spacing w:val="-4"/>
          <w:sz w:val="24"/>
        </w:rPr>
        <w:t xml:space="preserve"> </w:t>
      </w:r>
      <w:r w:rsidR="00632607">
        <w:rPr>
          <w:color w:val="221F1F"/>
          <w:sz w:val="24"/>
        </w:rPr>
        <w:t>of</w:t>
      </w:r>
      <w:r w:rsidR="00632607">
        <w:rPr>
          <w:color w:val="221F1F"/>
          <w:spacing w:val="-5"/>
          <w:sz w:val="24"/>
        </w:rPr>
        <w:t xml:space="preserve"> </w:t>
      </w:r>
      <w:r w:rsidR="00632607">
        <w:rPr>
          <w:color w:val="221F1F"/>
          <w:sz w:val="24"/>
        </w:rPr>
        <w:t>such</w:t>
      </w:r>
      <w:r w:rsidR="00632607">
        <w:rPr>
          <w:color w:val="221F1F"/>
          <w:spacing w:val="-4"/>
          <w:sz w:val="24"/>
        </w:rPr>
        <w:t xml:space="preserve"> </w:t>
      </w:r>
      <w:r w:rsidR="00632607">
        <w:rPr>
          <w:color w:val="221F1F"/>
          <w:sz w:val="24"/>
        </w:rPr>
        <w:t>action may be negotiated between the impaired vendor and the Contracting Officer. The Contracting</w:t>
      </w:r>
    </w:p>
    <w:p w14:paraId="68BD7A56" w14:textId="77777777" w:rsidR="00016C31" w:rsidRDefault="00016C31">
      <w:pPr>
        <w:rPr>
          <w:sz w:val="24"/>
        </w:rPr>
        <w:sectPr w:rsidR="00016C31">
          <w:pgSz w:w="12240" w:h="15840"/>
          <w:pgMar w:top="1300" w:right="640" w:bottom="1060" w:left="1000" w:header="0" w:footer="801" w:gutter="0"/>
          <w:cols w:space="720"/>
        </w:sectPr>
      </w:pPr>
    </w:p>
    <w:p w14:paraId="480B2556" w14:textId="77777777" w:rsidR="00016C31" w:rsidRDefault="00632607">
      <w:pPr>
        <w:spacing w:before="79"/>
        <w:ind w:left="219" w:right="806"/>
        <w:rPr>
          <w:sz w:val="24"/>
        </w:rPr>
      </w:pPr>
      <w:r>
        <w:rPr>
          <w:color w:val="221F1F"/>
          <w:sz w:val="24"/>
        </w:rPr>
        <w:lastRenderedPageBreak/>
        <w:t>Officer's</w:t>
      </w:r>
      <w:r>
        <w:rPr>
          <w:color w:val="221F1F"/>
          <w:spacing w:val="-1"/>
          <w:sz w:val="24"/>
        </w:rPr>
        <w:t xml:space="preserve"> </w:t>
      </w:r>
      <w:r>
        <w:rPr>
          <w:color w:val="221F1F"/>
          <w:sz w:val="24"/>
        </w:rPr>
        <w:t>business</w:t>
      </w:r>
      <w:r>
        <w:rPr>
          <w:color w:val="221F1F"/>
          <w:spacing w:val="-1"/>
          <w:sz w:val="24"/>
        </w:rPr>
        <w:t xml:space="preserve"> </w:t>
      </w:r>
      <w:r>
        <w:rPr>
          <w:color w:val="221F1F"/>
          <w:sz w:val="24"/>
        </w:rPr>
        <w:t>judgment</w:t>
      </w:r>
      <w:r>
        <w:rPr>
          <w:color w:val="221F1F"/>
          <w:spacing w:val="-1"/>
          <w:sz w:val="24"/>
        </w:rPr>
        <w:t xml:space="preserve"> </w:t>
      </w:r>
      <w:r>
        <w:rPr>
          <w:color w:val="221F1F"/>
          <w:sz w:val="24"/>
        </w:rPr>
        <w:t>and</w:t>
      </w:r>
      <w:r>
        <w:rPr>
          <w:color w:val="221F1F"/>
          <w:spacing w:val="-1"/>
          <w:sz w:val="24"/>
        </w:rPr>
        <w:t xml:space="preserve"> </w:t>
      </w:r>
      <w:r>
        <w:rPr>
          <w:color w:val="221F1F"/>
          <w:sz w:val="24"/>
        </w:rPr>
        <w:t>sound</w:t>
      </w:r>
      <w:r>
        <w:rPr>
          <w:color w:val="221F1F"/>
          <w:spacing w:val="-1"/>
          <w:sz w:val="24"/>
        </w:rPr>
        <w:t xml:space="preserve"> </w:t>
      </w:r>
      <w:r>
        <w:rPr>
          <w:color w:val="221F1F"/>
          <w:sz w:val="24"/>
        </w:rPr>
        <w:t>discretion in</w:t>
      </w:r>
      <w:r>
        <w:rPr>
          <w:color w:val="221F1F"/>
          <w:spacing w:val="-1"/>
          <w:sz w:val="24"/>
        </w:rPr>
        <w:t xml:space="preserve"> </w:t>
      </w:r>
      <w:r>
        <w:rPr>
          <w:color w:val="221F1F"/>
          <w:sz w:val="24"/>
        </w:rPr>
        <w:t>identifying,</w:t>
      </w:r>
      <w:r>
        <w:rPr>
          <w:color w:val="221F1F"/>
          <w:spacing w:val="-1"/>
          <w:sz w:val="24"/>
        </w:rPr>
        <w:t xml:space="preserve"> </w:t>
      </w:r>
      <w:r>
        <w:rPr>
          <w:color w:val="221F1F"/>
          <w:sz w:val="24"/>
        </w:rPr>
        <w:t>negotiating,</w:t>
      </w:r>
      <w:r>
        <w:rPr>
          <w:color w:val="221F1F"/>
          <w:spacing w:val="-1"/>
          <w:sz w:val="24"/>
        </w:rPr>
        <w:t xml:space="preserve"> </w:t>
      </w:r>
      <w:r>
        <w:rPr>
          <w:color w:val="221F1F"/>
          <w:sz w:val="24"/>
        </w:rPr>
        <w:t>and</w:t>
      </w:r>
      <w:r>
        <w:rPr>
          <w:color w:val="221F1F"/>
          <w:spacing w:val="-1"/>
          <w:sz w:val="24"/>
        </w:rPr>
        <w:t xml:space="preserve"> </w:t>
      </w:r>
      <w:r>
        <w:rPr>
          <w:color w:val="221F1F"/>
          <w:sz w:val="24"/>
        </w:rPr>
        <w:t>eliminating</w:t>
      </w:r>
      <w:r>
        <w:rPr>
          <w:color w:val="221F1F"/>
          <w:spacing w:val="-1"/>
          <w:sz w:val="24"/>
        </w:rPr>
        <w:t xml:space="preserve"> </w:t>
      </w:r>
      <w:r>
        <w:rPr>
          <w:color w:val="221F1F"/>
          <w:sz w:val="24"/>
        </w:rPr>
        <w:t>OCI scenarios</w:t>
      </w:r>
      <w:r>
        <w:rPr>
          <w:color w:val="221F1F"/>
          <w:spacing w:val="-4"/>
          <w:sz w:val="24"/>
        </w:rPr>
        <w:t xml:space="preserve"> </w:t>
      </w:r>
      <w:r>
        <w:rPr>
          <w:color w:val="221F1F"/>
          <w:sz w:val="24"/>
        </w:rPr>
        <w:t>should</w:t>
      </w:r>
      <w:r>
        <w:rPr>
          <w:color w:val="221F1F"/>
          <w:spacing w:val="-4"/>
          <w:sz w:val="24"/>
        </w:rPr>
        <w:t xml:space="preserve"> </w:t>
      </w:r>
      <w:r>
        <w:rPr>
          <w:color w:val="221F1F"/>
          <w:sz w:val="24"/>
        </w:rPr>
        <w:t>not</w:t>
      </w:r>
      <w:r>
        <w:rPr>
          <w:color w:val="221F1F"/>
          <w:spacing w:val="-4"/>
          <w:sz w:val="24"/>
        </w:rPr>
        <w:t xml:space="preserve"> </w:t>
      </w:r>
      <w:r>
        <w:rPr>
          <w:color w:val="221F1F"/>
          <w:sz w:val="24"/>
        </w:rPr>
        <w:t>adversely</w:t>
      </w:r>
      <w:r>
        <w:rPr>
          <w:color w:val="221F1F"/>
          <w:spacing w:val="-4"/>
          <w:sz w:val="24"/>
        </w:rPr>
        <w:t xml:space="preserve"> </w:t>
      </w:r>
      <w:r>
        <w:rPr>
          <w:color w:val="221F1F"/>
          <w:sz w:val="24"/>
        </w:rPr>
        <w:t>affect</w:t>
      </w:r>
      <w:r>
        <w:rPr>
          <w:color w:val="221F1F"/>
          <w:spacing w:val="-4"/>
          <w:sz w:val="24"/>
        </w:rPr>
        <w:t xml:space="preserve"> </w:t>
      </w:r>
      <w:r>
        <w:rPr>
          <w:color w:val="221F1F"/>
          <w:sz w:val="24"/>
        </w:rPr>
        <w:t>the</w:t>
      </w:r>
      <w:r>
        <w:rPr>
          <w:color w:val="221F1F"/>
          <w:spacing w:val="-4"/>
          <w:sz w:val="24"/>
        </w:rPr>
        <w:t xml:space="preserve"> </w:t>
      </w:r>
      <w:r>
        <w:rPr>
          <w:color w:val="221F1F"/>
          <w:sz w:val="24"/>
        </w:rPr>
        <w:t>government’s</w:t>
      </w:r>
      <w:r>
        <w:rPr>
          <w:color w:val="221F1F"/>
          <w:spacing w:val="-4"/>
          <w:sz w:val="24"/>
        </w:rPr>
        <w:t xml:space="preserve"> </w:t>
      </w:r>
      <w:r>
        <w:rPr>
          <w:color w:val="221F1F"/>
          <w:sz w:val="24"/>
        </w:rPr>
        <w:t>policy</w:t>
      </w:r>
      <w:r>
        <w:rPr>
          <w:color w:val="221F1F"/>
          <w:spacing w:val="-4"/>
          <w:sz w:val="24"/>
        </w:rPr>
        <w:t xml:space="preserve"> </w:t>
      </w:r>
      <w:r>
        <w:rPr>
          <w:color w:val="221F1F"/>
          <w:sz w:val="24"/>
        </w:rPr>
        <w:t>for</w:t>
      </w:r>
      <w:r>
        <w:rPr>
          <w:color w:val="221F1F"/>
          <w:spacing w:val="-5"/>
          <w:sz w:val="24"/>
        </w:rPr>
        <w:t xml:space="preserve"> </w:t>
      </w:r>
      <w:r>
        <w:rPr>
          <w:color w:val="221F1F"/>
          <w:sz w:val="24"/>
        </w:rPr>
        <w:t>competition.</w:t>
      </w:r>
      <w:r>
        <w:rPr>
          <w:color w:val="221F1F"/>
          <w:spacing w:val="-4"/>
          <w:sz w:val="24"/>
        </w:rPr>
        <w:t xml:space="preserve"> </w:t>
      </w:r>
      <w:r>
        <w:rPr>
          <w:color w:val="221F1F"/>
          <w:sz w:val="24"/>
        </w:rPr>
        <w:t>The</w:t>
      </w:r>
      <w:r>
        <w:rPr>
          <w:color w:val="221F1F"/>
          <w:spacing w:val="-5"/>
          <w:sz w:val="24"/>
        </w:rPr>
        <w:t xml:space="preserve"> </w:t>
      </w:r>
      <w:r>
        <w:rPr>
          <w:color w:val="221F1F"/>
          <w:sz w:val="24"/>
        </w:rPr>
        <w:t>government</w:t>
      </w:r>
      <w:r>
        <w:rPr>
          <w:color w:val="221F1F"/>
          <w:spacing w:val="-4"/>
          <w:sz w:val="24"/>
        </w:rPr>
        <w:t xml:space="preserve"> </w:t>
      </w:r>
      <w:r>
        <w:rPr>
          <w:color w:val="221F1F"/>
          <w:sz w:val="24"/>
        </w:rPr>
        <w:t>is committed to working with potential vendors to eliminate or mitigate actual and perceived OCI situations, without detriment to the integrity of the competitive process, the mission of the government, or the legitimate business interests of the vendor community.</w:t>
      </w:r>
    </w:p>
    <w:p w14:paraId="6EA423E3" w14:textId="77777777" w:rsidR="00016C31" w:rsidRDefault="00016C31">
      <w:pPr>
        <w:pStyle w:val="BodyText"/>
        <w:spacing w:before="9"/>
        <w:rPr>
          <w:sz w:val="23"/>
        </w:rPr>
      </w:pPr>
    </w:p>
    <w:p w14:paraId="2A01BEE4" w14:textId="77777777" w:rsidR="00016C31" w:rsidRDefault="00632607">
      <w:pPr>
        <w:pStyle w:val="ListParagraph"/>
        <w:numPr>
          <w:ilvl w:val="0"/>
          <w:numId w:val="114"/>
        </w:numPr>
        <w:tabs>
          <w:tab w:val="left" w:pos="667"/>
        </w:tabs>
        <w:ind w:hanging="229"/>
        <w:rPr>
          <w:sz w:val="24"/>
        </w:rPr>
      </w:pPr>
      <w:r>
        <w:rPr>
          <w:color w:val="221F1F"/>
          <w:sz w:val="24"/>
        </w:rPr>
        <w:t>Examples</w:t>
      </w:r>
      <w:r>
        <w:rPr>
          <w:color w:val="221F1F"/>
          <w:spacing w:val="-3"/>
          <w:sz w:val="24"/>
        </w:rPr>
        <w:t xml:space="preserve"> </w:t>
      </w:r>
      <w:r>
        <w:rPr>
          <w:color w:val="221F1F"/>
          <w:sz w:val="24"/>
        </w:rPr>
        <w:t>of</w:t>
      </w:r>
      <w:r>
        <w:rPr>
          <w:color w:val="221F1F"/>
          <w:spacing w:val="-4"/>
          <w:sz w:val="24"/>
        </w:rPr>
        <w:t xml:space="preserve"> </w:t>
      </w:r>
      <w:r>
        <w:rPr>
          <w:color w:val="221F1F"/>
          <w:sz w:val="24"/>
        </w:rPr>
        <w:t>OCI</w:t>
      </w:r>
      <w:r>
        <w:rPr>
          <w:color w:val="221F1F"/>
          <w:spacing w:val="-6"/>
          <w:sz w:val="24"/>
        </w:rPr>
        <w:t xml:space="preserve"> </w:t>
      </w:r>
      <w:r>
        <w:rPr>
          <w:color w:val="221F1F"/>
          <w:spacing w:val="-2"/>
          <w:sz w:val="24"/>
        </w:rPr>
        <w:t>concerns.</w:t>
      </w:r>
    </w:p>
    <w:p w14:paraId="2004FB62" w14:textId="77777777" w:rsidR="00016C31" w:rsidRDefault="00016C31">
      <w:pPr>
        <w:pStyle w:val="BodyText"/>
        <w:rPr>
          <w:sz w:val="24"/>
        </w:rPr>
      </w:pPr>
    </w:p>
    <w:p w14:paraId="7A2CAE2C" w14:textId="77777777" w:rsidR="00016C31" w:rsidRDefault="00632607">
      <w:pPr>
        <w:spacing w:before="1"/>
        <w:ind w:left="219" w:right="999"/>
        <w:rPr>
          <w:sz w:val="24"/>
        </w:rPr>
      </w:pPr>
      <w:r>
        <w:rPr>
          <w:color w:val="221F1F"/>
          <w:sz w:val="24"/>
        </w:rPr>
        <w:t>These</w:t>
      </w:r>
      <w:r>
        <w:rPr>
          <w:color w:val="221F1F"/>
          <w:spacing w:val="-5"/>
          <w:sz w:val="24"/>
        </w:rPr>
        <w:t xml:space="preserve"> </w:t>
      </w:r>
      <w:r>
        <w:rPr>
          <w:color w:val="221F1F"/>
          <w:sz w:val="24"/>
        </w:rPr>
        <w:t>examples</w:t>
      </w:r>
      <w:r>
        <w:rPr>
          <w:color w:val="221F1F"/>
          <w:spacing w:val="-4"/>
          <w:sz w:val="24"/>
        </w:rPr>
        <w:t xml:space="preserve"> </w:t>
      </w:r>
      <w:r>
        <w:rPr>
          <w:color w:val="221F1F"/>
          <w:sz w:val="24"/>
        </w:rPr>
        <w:t>in</w:t>
      </w:r>
      <w:r>
        <w:rPr>
          <w:color w:val="221F1F"/>
          <w:spacing w:val="-5"/>
          <w:sz w:val="24"/>
        </w:rPr>
        <w:t xml:space="preserve"> </w:t>
      </w:r>
      <w:r>
        <w:rPr>
          <w:color w:val="221F1F"/>
          <w:sz w:val="24"/>
        </w:rPr>
        <w:t>which</w:t>
      </w:r>
      <w:r>
        <w:rPr>
          <w:color w:val="221F1F"/>
          <w:spacing w:val="-3"/>
          <w:sz w:val="24"/>
        </w:rPr>
        <w:t xml:space="preserve"> </w:t>
      </w:r>
      <w:r>
        <w:rPr>
          <w:color w:val="221F1F"/>
          <w:sz w:val="24"/>
        </w:rPr>
        <w:t>OCI</w:t>
      </w:r>
      <w:r>
        <w:rPr>
          <w:color w:val="221F1F"/>
          <w:spacing w:val="-5"/>
          <w:sz w:val="24"/>
        </w:rPr>
        <w:t xml:space="preserve"> </w:t>
      </w:r>
      <w:r>
        <w:rPr>
          <w:color w:val="221F1F"/>
          <w:sz w:val="24"/>
        </w:rPr>
        <w:t>issues</w:t>
      </w:r>
      <w:r>
        <w:rPr>
          <w:color w:val="221F1F"/>
          <w:spacing w:val="-4"/>
          <w:sz w:val="24"/>
        </w:rPr>
        <w:t xml:space="preserve"> </w:t>
      </w:r>
      <w:r>
        <w:rPr>
          <w:color w:val="221F1F"/>
          <w:sz w:val="24"/>
        </w:rPr>
        <w:t>may</w:t>
      </w:r>
      <w:r>
        <w:rPr>
          <w:color w:val="221F1F"/>
          <w:spacing w:val="-5"/>
          <w:sz w:val="24"/>
        </w:rPr>
        <w:t xml:space="preserve"> </w:t>
      </w:r>
      <w:r>
        <w:rPr>
          <w:color w:val="221F1F"/>
          <w:sz w:val="24"/>
        </w:rPr>
        <w:t>arise</w:t>
      </w:r>
      <w:r>
        <w:rPr>
          <w:color w:val="221F1F"/>
          <w:spacing w:val="-6"/>
          <w:sz w:val="24"/>
        </w:rPr>
        <w:t xml:space="preserve"> </w:t>
      </w:r>
      <w:r>
        <w:rPr>
          <w:color w:val="221F1F"/>
          <w:sz w:val="24"/>
        </w:rPr>
        <w:t>are</w:t>
      </w:r>
      <w:r>
        <w:rPr>
          <w:color w:val="221F1F"/>
          <w:spacing w:val="-6"/>
          <w:sz w:val="24"/>
        </w:rPr>
        <w:t xml:space="preserve"> </w:t>
      </w:r>
      <w:r>
        <w:rPr>
          <w:color w:val="221F1F"/>
          <w:sz w:val="24"/>
        </w:rPr>
        <w:t>not</w:t>
      </w:r>
      <w:r>
        <w:rPr>
          <w:color w:val="221F1F"/>
          <w:spacing w:val="-4"/>
          <w:sz w:val="24"/>
        </w:rPr>
        <w:t xml:space="preserve"> </w:t>
      </w:r>
      <w:r>
        <w:rPr>
          <w:color w:val="221F1F"/>
          <w:sz w:val="24"/>
        </w:rPr>
        <w:t>all</w:t>
      </w:r>
      <w:r>
        <w:rPr>
          <w:color w:val="221F1F"/>
          <w:spacing w:val="-3"/>
          <w:sz w:val="24"/>
        </w:rPr>
        <w:t xml:space="preserve"> </w:t>
      </w:r>
      <w:proofErr w:type="gramStart"/>
      <w:r>
        <w:rPr>
          <w:color w:val="221F1F"/>
          <w:sz w:val="24"/>
        </w:rPr>
        <w:t>inclusive,</w:t>
      </w:r>
      <w:r>
        <w:rPr>
          <w:color w:val="221F1F"/>
          <w:spacing w:val="-5"/>
          <w:sz w:val="24"/>
        </w:rPr>
        <w:t xml:space="preserve"> </w:t>
      </w:r>
      <w:r>
        <w:rPr>
          <w:color w:val="221F1F"/>
          <w:sz w:val="24"/>
        </w:rPr>
        <w:t>but</w:t>
      </w:r>
      <w:proofErr w:type="gramEnd"/>
      <w:r>
        <w:rPr>
          <w:color w:val="221F1F"/>
          <w:spacing w:val="-4"/>
          <w:sz w:val="24"/>
        </w:rPr>
        <w:t xml:space="preserve"> </w:t>
      </w:r>
      <w:r>
        <w:rPr>
          <w:color w:val="221F1F"/>
          <w:sz w:val="24"/>
        </w:rPr>
        <w:t>are</w:t>
      </w:r>
      <w:r>
        <w:rPr>
          <w:color w:val="221F1F"/>
          <w:spacing w:val="-3"/>
          <w:sz w:val="24"/>
        </w:rPr>
        <w:t xml:space="preserve"> </w:t>
      </w:r>
      <w:r>
        <w:rPr>
          <w:color w:val="221F1F"/>
          <w:sz w:val="24"/>
        </w:rPr>
        <w:t>intended</w:t>
      </w:r>
      <w:r>
        <w:rPr>
          <w:color w:val="221F1F"/>
          <w:spacing w:val="-4"/>
          <w:sz w:val="24"/>
        </w:rPr>
        <w:t xml:space="preserve"> </w:t>
      </w:r>
      <w:r>
        <w:rPr>
          <w:color w:val="221F1F"/>
          <w:sz w:val="24"/>
        </w:rPr>
        <w:t>only</w:t>
      </w:r>
      <w:r>
        <w:rPr>
          <w:color w:val="221F1F"/>
          <w:spacing w:val="-4"/>
          <w:sz w:val="24"/>
        </w:rPr>
        <w:t xml:space="preserve"> </w:t>
      </w:r>
      <w:r>
        <w:rPr>
          <w:color w:val="221F1F"/>
          <w:sz w:val="24"/>
        </w:rPr>
        <w:t>to</w:t>
      </w:r>
      <w:r>
        <w:rPr>
          <w:color w:val="221F1F"/>
          <w:spacing w:val="-5"/>
          <w:sz w:val="24"/>
        </w:rPr>
        <w:t xml:space="preserve"> </w:t>
      </w:r>
      <w:r>
        <w:rPr>
          <w:color w:val="221F1F"/>
          <w:sz w:val="24"/>
        </w:rPr>
        <w:t>help the TO Contracting Officer apply general guidance to individual contract and TO situations.</w:t>
      </w:r>
    </w:p>
    <w:p w14:paraId="1F22CA71" w14:textId="77777777" w:rsidR="00016C31" w:rsidRDefault="00016C31">
      <w:pPr>
        <w:pStyle w:val="BodyText"/>
        <w:spacing w:before="11"/>
        <w:rPr>
          <w:sz w:val="23"/>
        </w:rPr>
      </w:pPr>
    </w:p>
    <w:p w14:paraId="14BD1FA7" w14:textId="77777777" w:rsidR="00016C31" w:rsidRDefault="00632607">
      <w:pPr>
        <w:pStyle w:val="ListParagraph"/>
        <w:numPr>
          <w:ilvl w:val="1"/>
          <w:numId w:val="114"/>
        </w:numPr>
        <w:tabs>
          <w:tab w:val="left" w:pos="1161"/>
        </w:tabs>
        <w:ind w:right="837"/>
        <w:rPr>
          <w:sz w:val="24"/>
        </w:rPr>
      </w:pPr>
      <w:r>
        <w:rPr>
          <w:color w:val="221F1F"/>
          <w:sz w:val="24"/>
        </w:rPr>
        <w:t>Unequal Access to Information. Access to "nonpublic information" as part of the performance</w:t>
      </w:r>
      <w:r>
        <w:rPr>
          <w:color w:val="221F1F"/>
          <w:spacing w:val="-7"/>
          <w:sz w:val="24"/>
        </w:rPr>
        <w:t xml:space="preserve"> </w:t>
      </w:r>
      <w:r>
        <w:rPr>
          <w:color w:val="221F1F"/>
          <w:sz w:val="24"/>
        </w:rPr>
        <w:t>of</w:t>
      </w:r>
      <w:r>
        <w:rPr>
          <w:color w:val="221F1F"/>
          <w:spacing w:val="-8"/>
          <w:sz w:val="24"/>
        </w:rPr>
        <w:t xml:space="preserve"> </w:t>
      </w:r>
      <w:r>
        <w:rPr>
          <w:color w:val="221F1F"/>
          <w:sz w:val="24"/>
        </w:rPr>
        <w:t>a</w:t>
      </w:r>
      <w:r>
        <w:rPr>
          <w:color w:val="221F1F"/>
          <w:spacing w:val="-8"/>
          <w:sz w:val="24"/>
        </w:rPr>
        <w:t xml:space="preserve"> </w:t>
      </w:r>
      <w:r>
        <w:rPr>
          <w:color w:val="221F1F"/>
          <w:sz w:val="24"/>
        </w:rPr>
        <w:t>government</w:t>
      </w:r>
      <w:r>
        <w:rPr>
          <w:color w:val="221F1F"/>
          <w:spacing w:val="-6"/>
          <w:sz w:val="24"/>
        </w:rPr>
        <w:t xml:space="preserve"> </w:t>
      </w:r>
      <w:proofErr w:type="gramStart"/>
      <w:r>
        <w:rPr>
          <w:color w:val="221F1F"/>
          <w:sz w:val="24"/>
        </w:rPr>
        <w:t>TO</w:t>
      </w:r>
      <w:r>
        <w:rPr>
          <w:color w:val="221F1F"/>
          <w:spacing w:val="-7"/>
          <w:sz w:val="24"/>
        </w:rPr>
        <w:t xml:space="preserve"> </w:t>
      </w:r>
      <w:r>
        <w:rPr>
          <w:color w:val="221F1F"/>
          <w:sz w:val="24"/>
        </w:rPr>
        <w:t>could</w:t>
      </w:r>
      <w:proofErr w:type="gramEnd"/>
      <w:r>
        <w:rPr>
          <w:color w:val="221F1F"/>
          <w:spacing w:val="-6"/>
          <w:sz w:val="24"/>
        </w:rPr>
        <w:t xml:space="preserve"> </w:t>
      </w:r>
      <w:r>
        <w:rPr>
          <w:color w:val="221F1F"/>
          <w:sz w:val="24"/>
        </w:rPr>
        <w:t>provide</w:t>
      </w:r>
      <w:r>
        <w:rPr>
          <w:color w:val="221F1F"/>
          <w:spacing w:val="-8"/>
          <w:sz w:val="24"/>
        </w:rPr>
        <w:t xml:space="preserve"> </w:t>
      </w:r>
      <w:r>
        <w:rPr>
          <w:color w:val="221F1F"/>
          <w:sz w:val="24"/>
        </w:rPr>
        <w:t>the</w:t>
      </w:r>
      <w:r>
        <w:rPr>
          <w:color w:val="221F1F"/>
          <w:spacing w:val="-7"/>
          <w:sz w:val="24"/>
        </w:rPr>
        <w:t xml:space="preserve"> </w:t>
      </w:r>
      <w:r>
        <w:rPr>
          <w:color w:val="221F1F"/>
          <w:sz w:val="24"/>
        </w:rPr>
        <w:t>contractor</w:t>
      </w:r>
      <w:r>
        <w:rPr>
          <w:color w:val="221F1F"/>
          <w:spacing w:val="-5"/>
          <w:sz w:val="24"/>
        </w:rPr>
        <w:t xml:space="preserve"> </w:t>
      </w:r>
      <w:r>
        <w:rPr>
          <w:color w:val="221F1F"/>
          <w:sz w:val="24"/>
        </w:rPr>
        <w:t>a</w:t>
      </w:r>
      <w:r>
        <w:rPr>
          <w:color w:val="221F1F"/>
          <w:spacing w:val="-8"/>
          <w:sz w:val="24"/>
        </w:rPr>
        <w:t xml:space="preserve"> </w:t>
      </w:r>
      <w:r>
        <w:rPr>
          <w:color w:val="221F1F"/>
          <w:sz w:val="24"/>
        </w:rPr>
        <w:t>competitive</w:t>
      </w:r>
      <w:r>
        <w:rPr>
          <w:color w:val="221F1F"/>
          <w:spacing w:val="-6"/>
          <w:sz w:val="24"/>
        </w:rPr>
        <w:t xml:space="preserve"> </w:t>
      </w:r>
      <w:r>
        <w:rPr>
          <w:color w:val="221F1F"/>
          <w:sz w:val="24"/>
        </w:rPr>
        <w:t>advantage</w:t>
      </w:r>
      <w:r>
        <w:rPr>
          <w:color w:val="221F1F"/>
          <w:spacing w:val="-8"/>
          <w:sz w:val="24"/>
        </w:rPr>
        <w:t xml:space="preserve"> </w:t>
      </w:r>
      <w:r>
        <w:rPr>
          <w:color w:val="221F1F"/>
          <w:sz w:val="24"/>
        </w:rPr>
        <w:t>in a later competition for another government contract. Such an advantage could easily be perceived</w:t>
      </w:r>
      <w:r>
        <w:rPr>
          <w:color w:val="221F1F"/>
          <w:spacing w:val="-2"/>
          <w:sz w:val="24"/>
        </w:rPr>
        <w:t xml:space="preserve"> </w:t>
      </w:r>
      <w:r>
        <w:rPr>
          <w:color w:val="221F1F"/>
          <w:sz w:val="24"/>
        </w:rPr>
        <w:t>as</w:t>
      </w:r>
      <w:r>
        <w:rPr>
          <w:color w:val="221F1F"/>
          <w:spacing w:val="-2"/>
          <w:sz w:val="24"/>
        </w:rPr>
        <w:t xml:space="preserve"> </w:t>
      </w:r>
      <w:r>
        <w:rPr>
          <w:color w:val="221F1F"/>
          <w:sz w:val="24"/>
        </w:rPr>
        <w:t>unfair</w:t>
      </w:r>
      <w:r>
        <w:rPr>
          <w:color w:val="221F1F"/>
          <w:spacing w:val="-2"/>
          <w:sz w:val="24"/>
        </w:rPr>
        <w:t xml:space="preserve"> </w:t>
      </w:r>
      <w:r>
        <w:rPr>
          <w:color w:val="221F1F"/>
          <w:sz w:val="24"/>
        </w:rPr>
        <w:t>by</w:t>
      </w:r>
      <w:r>
        <w:rPr>
          <w:color w:val="221F1F"/>
          <w:spacing w:val="-2"/>
          <w:sz w:val="24"/>
        </w:rPr>
        <w:t xml:space="preserve"> </w:t>
      </w:r>
      <w:r>
        <w:rPr>
          <w:color w:val="221F1F"/>
          <w:sz w:val="24"/>
        </w:rPr>
        <w:t>a</w:t>
      </w:r>
      <w:r>
        <w:rPr>
          <w:color w:val="221F1F"/>
          <w:spacing w:val="-2"/>
          <w:sz w:val="24"/>
        </w:rPr>
        <w:t xml:space="preserve"> </w:t>
      </w:r>
      <w:r>
        <w:rPr>
          <w:color w:val="221F1F"/>
          <w:sz w:val="24"/>
        </w:rPr>
        <w:t>competing</w:t>
      </w:r>
      <w:r>
        <w:rPr>
          <w:color w:val="221F1F"/>
          <w:spacing w:val="-2"/>
          <w:sz w:val="24"/>
        </w:rPr>
        <w:t xml:space="preserve"> </w:t>
      </w:r>
      <w:r>
        <w:rPr>
          <w:color w:val="221F1F"/>
          <w:sz w:val="24"/>
        </w:rPr>
        <w:t>vendor</w:t>
      </w:r>
      <w:r>
        <w:rPr>
          <w:color w:val="221F1F"/>
          <w:spacing w:val="-4"/>
          <w:sz w:val="24"/>
        </w:rPr>
        <w:t xml:space="preserve"> </w:t>
      </w:r>
      <w:r>
        <w:rPr>
          <w:color w:val="221F1F"/>
          <w:sz w:val="24"/>
        </w:rPr>
        <w:t>who</w:t>
      </w:r>
      <w:r>
        <w:rPr>
          <w:color w:val="221F1F"/>
          <w:spacing w:val="-2"/>
          <w:sz w:val="24"/>
        </w:rPr>
        <w:t xml:space="preserve"> </w:t>
      </w:r>
      <w:r>
        <w:rPr>
          <w:color w:val="221F1F"/>
          <w:sz w:val="24"/>
        </w:rPr>
        <w:t>is not given</w:t>
      </w:r>
      <w:r>
        <w:rPr>
          <w:color w:val="221F1F"/>
          <w:spacing w:val="-2"/>
          <w:sz w:val="24"/>
        </w:rPr>
        <w:t xml:space="preserve"> </w:t>
      </w:r>
      <w:r>
        <w:rPr>
          <w:color w:val="221F1F"/>
          <w:sz w:val="24"/>
        </w:rPr>
        <w:t>similar</w:t>
      </w:r>
      <w:r>
        <w:rPr>
          <w:color w:val="221F1F"/>
          <w:spacing w:val="-3"/>
          <w:sz w:val="24"/>
        </w:rPr>
        <w:t xml:space="preserve"> </w:t>
      </w:r>
      <w:r>
        <w:rPr>
          <w:color w:val="221F1F"/>
          <w:sz w:val="24"/>
        </w:rPr>
        <w:t>access to</w:t>
      </w:r>
      <w:r>
        <w:rPr>
          <w:color w:val="221F1F"/>
          <w:spacing w:val="-2"/>
          <w:sz w:val="24"/>
        </w:rPr>
        <w:t xml:space="preserve"> </w:t>
      </w:r>
      <w:r>
        <w:rPr>
          <w:color w:val="221F1F"/>
          <w:sz w:val="24"/>
        </w:rPr>
        <w:t>the</w:t>
      </w:r>
      <w:r>
        <w:rPr>
          <w:color w:val="221F1F"/>
          <w:spacing w:val="-3"/>
          <w:sz w:val="24"/>
        </w:rPr>
        <w:t xml:space="preserve"> </w:t>
      </w:r>
      <w:r>
        <w:rPr>
          <w:color w:val="221F1F"/>
          <w:sz w:val="24"/>
        </w:rPr>
        <w:t>relevant information.</w:t>
      </w:r>
      <w:r>
        <w:rPr>
          <w:color w:val="221F1F"/>
          <w:spacing w:val="-1"/>
          <w:sz w:val="24"/>
        </w:rPr>
        <w:t xml:space="preserve"> </w:t>
      </w:r>
      <w:r>
        <w:rPr>
          <w:color w:val="221F1F"/>
          <w:sz w:val="24"/>
        </w:rPr>
        <w:t>If</w:t>
      </w:r>
      <w:r>
        <w:rPr>
          <w:color w:val="221F1F"/>
          <w:spacing w:val="-2"/>
          <w:sz w:val="24"/>
        </w:rPr>
        <w:t xml:space="preserve"> </w:t>
      </w:r>
      <w:r>
        <w:rPr>
          <w:color w:val="221F1F"/>
          <w:sz w:val="24"/>
        </w:rPr>
        <w:t>the</w:t>
      </w:r>
      <w:r>
        <w:rPr>
          <w:color w:val="221F1F"/>
          <w:spacing w:val="-1"/>
          <w:sz w:val="24"/>
        </w:rPr>
        <w:t xml:space="preserve"> </w:t>
      </w:r>
      <w:r>
        <w:rPr>
          <w:color w:val="221F1F"/>
          <w:sz w:val="24"/>
        </w:rPr>
        <w:t>requirements</w:t>
      </w:r>
      <w:r>
        <w:rPr>
          <w:color w:val="221F1F"/>
          <w:spacing w:val="-1"/>
          <w:sz w:val="24"/>
        </w:rPr>
        <w:t xml:space="preserve"> </w:t>
      </w:r>
      <w:r>
        <w:rPr>
          <w:color w:val="221F1F"/>
          <w:sz w:val="24"/>
        </w:rPr>
        <w:t>of</w:t>
      </w:r>
      <w:r>
        <w:rPr>
          <w:color w:val="221F1F"/>
          <w:spacing w:val="-1"/>
          <w:sz w:val="24"/>
        </w:rPr>
        <w:t xml:space="preserve"> </w:t>
      </w:r>
      <w:r>
        <w:rPr>
          <w:color w:val="221F1F"/>
          <w:sz w:val="24"/>
        </w:rPr>
        <w:t>the</w:t>
      </w:r>
      <w:r>
        <w:rPr>
          <w:color w:val="221F1F"/>
          <w:spacing w:val="-2"/>
          <w:sz w:val="24"/>
        </w:rPr>
        <w:t xml:space="preserve"> </w:t>
      </w:r>
      <w:r>
        <w:rPr>
          <w:color w:val="221F1F"/>
          <w:sz w:val="24"/>
        </w:rPr>
        <w:t>government</w:t>
      </w:r>
      <w:r>
        <w:rPr>
          <w:color w:val="221F1F"/>
          <w:spacing w:val="-1"/>
          <w:sz w:val="24"/>
        </w:rPr>
        <w:t xml:space="preserve"> </w:t>
      </w:r>
      <w:r>
        <w:rPr>
          <w:color w:val="221F1F"/>
          <w:sz w:val="24"/>
        </w:rPr>
        <w:t>procurement anticipate the</w:t>
      </w:r>
      <w:r>
        <w:rPr>
          <w:color w:val="221F1F"/>
          <w:spacing w:val="-1"/>
          <w:sz w:val="24"/>
        </w:rPr>
        <w:t xml:space="preserve"> </w:t>
      </w:r>
      <w:r>
        <w:rPr>
          <w:color w:val="221F1F"/>
          <w:sz w:val="24"/>
        </w:rPr>
        <w:t>successful vendor may have access to nonpublic information, all vendors should be required to submit and negotiate an acceptable mitigation plan.</w:t>
      </w:r>
    </w:p>
    <w:p w14:paraId="367411E6" w14:textId="77777777" w:rsidR="00016C31" w:rsidRDefault="00016C31">
      <w:pPr>
        <w:pStyle w:val="BodyText"/>
        <w:spacing w:before="3"/>
        <w:rPr>
          <w:sz w:val="29"/>
        </w:rPr>
      </w:pPr>
    </w:p>
    <w:p w14:paraId="1DDF824B" w14:textId="77777777" w:rsidR="00016C31" w:rsidRDefault="00632607">
      <w:pPr>
        <w:pStyle w:val="ListParagraph"/>
        <w:numPr>
          <w:ilvl w:val="1"/>
          <w:numId w:val="114"/>
        </w:numPr>
        <w:tabs>
          <w:tab w:val="left" w:pos="1161"/>
        </w:tabs>
        <w:ind w:right="970"/>
        <w:rPr>
          <w:sz w:val="24"/>
        </w:rPr>
      </w:pPr>
      <w:r>
        <w:rPr>
          <w:color w:val="221F1F"/>
          <w:sz w:val="24"/>
        </w:rPr>
        <w:t xml:space="preserve">Biased Ground Rules. A contractor, in the course of performance of a </w:t>
      </w:r>
      <w:proofErr w:type="gramStart"/>
      <w:r>
        <w:rPr>
          <w:color w:val="221F1F"/>
          <w:sz w:val="24"/>
        </w:rPr>
        <w:t>Government</w:t>
      </w:r>
      <w:proofErr w:type="gramEnd"/>
      <w:r>
        <w:rPr>
          <w:color w:val="221F1F"/>
          <w:sz w:val="24"/>
        </w:rPr>
        <w:t xml:space="preserve"> contract, has in some fashion established a "ground rules" for another Government contract,</w:t>
      </w:r>
      <w:r>
        <w:rPr>
          <w:color w:val="221F1F"/>
          <w:spacing w:val="-5"/>
          <w:sz w:val="24"/>
        </w:rPr>
        <w:t xml:space="preserve"> </w:t>
      </w:r>
      <w:r>
        <w:rPr>
          <w:color w:val="221F1F"/>
          <w:sz w:val="24"/>
        </w:rPr>
        <w:t>where</w:t>
      </w:r>
      <w:r>
        <w:rPr>
          <w:color w:val="221F1F"/>
          <w:spacing w:val="-7"/>
          <w:sz w:val="24"/>
        </w:rPr>
        <w:t xml:space="preserve"> </w:t>
      </w:r>
      <w:r>
        <w:rPr>
          <w:color w:val="221F1F"/>
          <w:sz w:val="24"/>
        </w:rPr>
        <w:t>the</w:t>
      </w:r>
      <w:r>
        <w:rPr>
          <w:color w:val="221F1F"/>
          <w:spacing w:val="-6"/>
          <w:sz w:val="24"/>
        </w:rPr>
        <w:t xml:space="preserve"> </w:t>
      </w:r>
      <w:r>
        <w:rPr>
          <w:color w:val="221F1F"/>
          <w:sz w:val="24"/>
        </w:rPr>
        <w:t>same</w:t>
      </w:r>
      <w:r>
        <w:rPr>
          <w:color w:val="221F1F"/>
          <w:spacing w:val="-4"/>
          <w:sz w:val="24"/>
        </w:rPr>
        <w:t xml:space="preserve"> </w:t>
      </w:r>
      <w:r>
        <w:rPr>
          <w:color w:val="221F1F"/>
          <w:sz w:val="24"/>
        </w:rPr>
        <w:t>contractor</w:t>
      </w:r>
      <w:r>
        <w:rPr>
          <w:color w:val="221F1F"/>
          <w:spacing w:val="-6"/>
          <w:sz w:val="24"/>
        </w:rPr>
        <w:t xml:space="preserve"> </w:t>
      </w:r>
      <w:r>
        <w:rPr>
          <w:color w:val="221F1F"/>
          <w:sz w:val="24"/>
        </w:rPr>
        <w:t>may</w:t>
      </w:r>
      <w:r>
        <w:rPr>
          <w:color w:val="221F1F"/>
          <w:spacing w:val="-6"/>
          <w:sz w:val="24"/>
        </w:rPr>
        <w:t xml:space="preserve"> </w:t>
      </w:r>
      <w:r>
        <w:rPr>
          <w:color w:val="221F1F"/>
          <w:sz w:val="24"/>
        </w:rPr>
        <w:t>be</w:t>
      </w:r>
      <w:r>
        <w:rPr>
          <w:color w:val="221F1F"/>
          <w:spacing w:val="-4"/>
          <w:sz w:val="24"/>
        </w:rPr>
        <w:t xml:space="preserve"> </w:t>
      </w:r>
      <w:r>
        <w:rPr>
          <w:color w:val="221F1F"/>
          <w:sz w:val="24"/>
        </w:rPr>
        <w:t>a</w:t>
      </w:r>
      <w:r>
        <w:rPr>
          <w:color w:val="221F1F"/>
          <w:spacing w:val="-7"/>
          <w:sz w:val="24"/>
        </w:rPr>
        <w:t xml:space="preserve"> </w:t>
      </w:r>
      <w:r>
        <w:rPr>
          <w:color w:val="221F1F"/>
          <w:sz w:val="24"/>
        </w:rPr>
        <w:t>competitor.</w:t>
      </w:r>
      <w:r>
        <w:rPr>
          <w:color w:val="221F1F"/>
          <w:spacing w:val="-5"/>
          <w:sz w:val="24"/>
        </w:rPr>
        <w:t xml:space="preserve"> </w:t>
      </w:r>
      <w:r>
        <w:rPr>
          <w:color w:val="221F1F"/>
          <w:sz w:val="24"/>
        </w:rPr>
        <w:t>For</w:t>
      </w:r>
      <w:r>
        <w:rPr>
          <w:color w:val="221F1F"/>
          <w:spacing w:val="-8"/>
          <w:sz w:val="24"/>
        </w:rPr>
        <w:t xml:space="preserve"> </w:t>
      </w:r>
      <w:r>
        <w:rPr>
          <w:color w:val="221F1F"/>
          <w:sz w:val="24"/>
        </w:rPr>
        <w:t>example,</w:t>
      </w:r>
      <w:r>
        <w:rPr>
          <w:color w:val="221F1F"/>
          <w:spacing w:val="-7"/>
          <w:sz w:val="24"/>
        </w:rPr>
        <w:t xml:space="preserve"> </w:t>
      </w:r>
      <w:r>
        <w:rPr>
          <w:color w:val="221F1F"/>
          <w:sz w:val="24"/>
        </w:rPr>
        <w:t>a</w:t>
      </w:r>
      <w:r>
        <w:rPr>
          <w:color w:val="221F1F"/>
          <w:spacing w:val="-5"/>
          <w:sz w:val="24"/>
        </w:rPr>
        <w:t xml:space="preserve"> </w:t>
      </w:r>
      <w:r>
        <w:rPr>
          <w:color w:val="221F1F"/>
          <w:sz w:val="24"/>
        </w:rPr>
        <w:t>contractor</w:t>
      </w:r>
      <w:r>
        <w:rPr>
          <w:color w:val="221F1F"/>
          <w:spacing w:val="-6"/>
          <w:sz w:val="24"/>
        </w:rPr>
        <w:t xml:space="preserve"> </w:t>
      </w:r>
      <w:r>
        <w:rPr>
          <w:color w:val="221F1F"/>
          <w:sz w:val="24"/>
        </w:rPr>
        <w:t>may have drafted the statement of work, specifications, or evaluations criteria of future government procurements. The primary concern of the government in this case is that a contractor so situated could slant key aspects of a procurement in its own favor, to the unfair disadvantage of competing vendors. If the requirements of the Government procurement</w:t>
      </w:r>
      <w:r>
        <w:rPr>
          <w:color w:val="221F1F"/>
          <w:spacing w:val="-3"/>
          <w:sz w:val="24"/>
        </w:rPr>
        <w:t xml:space="preserve"> </w:t>
      </w:r>
      <w:r>
        <w:rPr>
          <w:color w:val="221F1F"/>
          <w:sz w:val="24"/>
        </w:rPr>
        <w:t>anticipate</w:t>
      </w:r>
      <w:r>
        <w:rPr>
          <w:color w:val="221F1F"/>
          <w:spacing w:val="-4"/>
          <w:sz w:val="24"/>
        </w:rPr>
        <w:t xml:space="preserve"> </w:t>
      </w:r>
      <w:r>
        <w:rPr>
          <w:color w:val="221F1F"/>
          <w:sz w:val="24"/>
        </w:rPr>
        <w:t>the</w:t>
      </w:r>
      <w:r>
        <w:rPr>
          <w:color w:val="221F1F"/>
          <w:spacing w:val="-4"/>
          <w:sz w:val="24"/>
        </w:rPr>
        <w:t xml:space="preserve"> </w:t>
      </w:r>
      <w:r>
        <w:rPr>
          <w:color w:val="221F1F"/>
          <w:sz w:val="24"/>
        </w:rPr>
        <w:t>successful</w:t>
      </w:r>
      <w:r>
        <w:rPr>
          <w:color w:val="221F1F"/>
          <w:spacing w:val="-4"/>
          <w:sz w:val="24"/>
        </w:rPr>
        <w:t xml:space="preserve"> </w:t>
      </w:r>
      <w:r>
        <w:rPr>
          <w:color w:val="221F1F"/>
          <w:sz w:val="24"/>
        </w:rPr>
        <w:t>vendor</w:t>
      </w:r>
      <w:r>
        <w:rPr>
          <w:color w:val="221F1F"/>
          <w:spacing w:val="-4"/>
          <w:sz w:val="24"/>
        </w:rPr>
        <w:t xml:space="preserve"> </w:t>
      </w:r>
      <w:r>
        <w:rPr>
          <w:color w:val="221F1F"/>
          <w:sz w:val="24"/>
        </w:rPr>
        <w:t>may</w:t>
      </w:r>
      <w:r>
        <w:rPr>
          <w:color w:val="221F1F"/>
          <w:spacing w:val="-4"/>
          <w:sz w:val="24"/>
        </w:rPr>
        <w:t xml:space="preserve"> </w:t>
      </w:r>
      <w:r>
        <w:rPr>
          <w:color w:val="221F1F"/>
          <w:sz w:val="24"/>
        </w:rPr>
        <w:t>be</w:t>
      </w:r>
      <w:r>
        <w:rPr>
          <w:color w:val="221F1F"/>
          <w:spacing w:val="-5"/>
          <w:sz w:val="24"/>
        </w:rPr>
        <w:t xml:space="preserve"> </w:t>
      </w:r>
      <w:proofErr w:type="gramStart"/>
      <w:r>
        <w:rPr>
          <w:color w:val="221F1F"/>
          <w:sz w:val="24"/>
        </w:rPr>
        <w:t>in</w:t>
      </w:r>
      <w:r>
        <w:rPr>
          <w:color w:val="221F1F"/>
          <w:spacing w:val="-4"/>
          <w:sz w:val="24"/>
        </w:rPr>
        <w:t xml:space="preserve"> </w:t>
      </w:r>
      <w:r>
        <w:rPr>
          <w:color w:val="221F1F"/>
          <w:sz w:val="24"/>
        </w:rPr>
        <w:t>a</w:t>
      </w:r>
      <w:r>
        <w:rPr>
          <w:color w:val="221F1F"/>
          <w:spacing w:val="-5"/>
          <w:sz w:val="24"/>
        </w:rPr>
        <w:t xml:space="preserve"> </w:t>
      </w:r>
      <w:r>
        <w:rPr>
          <w:color w:val="221F1F"/>
          <w:sz w:val="24"/>
        </w:rPr>
        <w:t>position</w:t>
      </w:r>
      <w:proofErr w:type="gramEnd"/>
      <w:r>
        <w:rPr>
          <w:color w:val="221F1F"/>
          <w:spacing w:val="-3"/>
          <w:sz w:val="24"/>
        </w:rPr>
        <w:t xml:space="preserve"> </w:t>
      </w:r>
      <w:r>
        <w:rPr>
          <w:color w:val="221F1F"/>
          <w:sz w:val="24"/>
        </w:rPr>
        <w:t>to</w:t>
      </w:r>
      <w:r>
        <w:rPr>
          <w:color w:val="221F1F"/>
          <w:spacing w:val="-6"/>
          <w:sz w:val="24"/>
        </w:rPr>
        <w:t xml:space="preserve"> </w:t>
      </w:r>
      <w:r>
        <w:rPr>
          <w:color w:val="221F1F"/>
          <w:sz w:val="24"/>
        </w:rPr>
        <w:t>establish</w:t>
      </w:r>
      <w:r>
        <w:rPr>
          <w:color w:val="221F1F"/>
          <w:spacing w:val="-3"/>
          <w:sz w:val="24"/>
        </w:rPr>
        <w:t xml:space="preserve"> </w:t>
      </w:r>
      <w:r>
        <w:rPr>
          <w:color w:val="221F1F"/>
          <w:sz w:val="24"/>
        </w:rPr>
        <w:t>important ground rules, including but not limited to those described herein, the successful vendor should be required to submit and negotiate an acceptable mitigation plan.</w:t>
      </w:r>
    </w:p>
    <w:p w14:paraId="229633A4" w14:textId="77777777" w:rsidR="00016C31" w:rsidRDefault="00016C31">
      <w:pPr>
        <w:pStyle w:val="BodyText"/>
        <w:spacing w:before="1"/>
        <w:rPr>
          <w:sz w:val="24"/>
        </w:rPr>
      </w:pPr>
    </w:p>
    <w:p w14:paraId="7747DD7C" w14:textId="77777777" w:rsidR="00016C31" w:rsidRDefault="00632607">
      <w:pPr>
        <w:pStyle w:val="ListParagraph"/>
        <w:numPr>
          <w:ilvl w:val="1"/>
          <w:numId w:val="114"/>
        </w:numPr>
        <w:tabs>
          <w:tab w:val="left" w:pos="1161"/>
        </w:tabs>
        <w:ind w:right="847"/>
        <w:rPr>
          <w:sz w:val="24"/>
        </w:rPr>
      </w:pPr>
      <w:r>
        <w:rPr>
          <w:color w:val="221F1F"/>
          <w:sz w:val="24"/>
        </w:rPr>
        <w:t xml:space="preserve">Impaired objectivity. A contractor in the course of performance of a </w:t>
      </w:r>
      <w:proofErr w:type="gramStart"/>
      <w:r>
        <w:rPr>
          <w:color w:val="221F1F"/>
          <w:sz w:val="24"/>
        </w:rPr>
        <w:t>Government</w:t>
      </w:r>
      <w:proofErr w:type="gramEnd"/>
      <w:r>
        <w:rPr>
          <w:color w:val="221F1F"/>
          <w:sz w:val="24"/>
        </w:rPr>
        <w:t xml:space="preserve"> contract, is placed in a situation of providing assessment and evaluation findings over itself, or another business division, or subsidiary of the same corporation, or other entity with which it has a significant financial relationship. The concern in this case is that the contractor's ability to render impartial advice to the government could appear to be undermined</w:t>
      </w:r>
      <w:r>
        <w:rPr>
          <w:color w:val="221F1F"/>
          <w:spacing w:val="-8"/>
          <w:sz w:val="24"/>
        </w:rPr>
        <w:t xml:space="preserve"> </w:t>
      </w:r>
      <w:r>
        <w:rPr>
          <w:color w:val="221F1F"/>
          <w:sz w:val="24"/>
        </w:rPr>
        <w:t>by</w:t>
      </w:r>
      <w:r>
        <w:rPr>
          <w:color w:val="221F1F"/>
          <w:spacing w:val="-8"/>
          <w:sz w:val="24"/>
        </w:rPr>
        <w:t xml:space="preserve"> </w:t>
      </w:r>
      <w:r>
        <w:rPr>
          <w:color w:val="221F1F"/>
          <w:sz w:val="24"/>
        </w:rPr>
        <w:t>the</w:t>
      </w:r>
      <w:r>
        <w:rPr>
          <w:color w:val="221F1F"/>
          <w:spacing w:val="-6"/>
          <w:sz w:val="24"/>
        </w:rPr>
        <w:t xml:space="preserve"> </w:t>
      </w:r>
      <w:r>
        <w:rPr>
          <w:color w:val="221F1F"/>
          <w:sz w:val="24"/>
        </w:rPr>
        <w:t>contractor's</w:t>
      </w:r>
      <w:r>
        <w:rPr>
          <w:color w:val="221F1F"/>
          <w:spacing w:val="-6"/>
          <w:sz w:val="24"/>
        </w:rPr>
        <w:t xml:space="preserve"> </w:t>
      </w:r>
      <w:r>
        <w:rPr>
          <w:color w:val="221F1F"/>
          <w:sz w:val="24"/>
        </w:rPr>
        <w:t>financial</w:t>
      </w:r>
      <w:r>
        <w:rPr>
          <w:color w:val="221F1F"/>
          <w:spacing w:val="-8"/>
          <w:sz w:val="24"/>
        </w:rPr>
        <w:t xml:space="preserve"> </w:t>
      </w:r>
      <w:r>
        <w:rPr>
          <w:color w:val="221F1F"/>
          <w:sz w:val="24"/>
        </w:rPr>
        <w:t>or</w:t>
      </w:r>
      <w:r>
        <w:rPr>
          <w:color w:val="221F1F"/>
          <w:spacing w:val="-9"/>
          <w:sz w:val="24"/>
        </w:rPr>
        <w:t xml:space="preserve"> </w:t>
      </w:r>
      <w:r>
        <w:rPr>
          <w:color w:val="221F1F"/>
          <w:sz w:val="24"/>
        </w:rPr>
        <w:t>other</w:t>
      </w:r>
      <w:r>
        <w:rPr>
          <w:color w:val="221F1F"/>
          <w:spacing w:val="-7"/>
          <w:sz w:val="24"/>
        </w:rPr>
        <w:t xml:space="preserve"> </w:t>
      </w:r>
      <w:r>
        <w:rPr>
          <w:color w:val="221F1F"/>
          <w:sz w:val="24"/>
        </w:rPr>
        <w:t>business</w:t>
      </w:r>
      <w:r>
        <w:rPr>
          <w:color w:val="221F1F"/>
          <w:spacing w:val="-8"/>
          <w:sz w:val="24"/>
        </w:rPr>
        <w:t xml:space="preserve"> </w:t>
      </w:r>
      <w:r>
        <w:rPr>
          <w:color w:val="221F1F"/>
          <w:sz w:val="24"/>
        </w:rPr>
        <w:t>relationship</w:t>
      </w:r>
      <w:r>
        <w:rPr>
          <w:color w:val="221F1F"/>
          <w:spacing w:val="-5"/>
          <w:sz w:val="24"/>
        </w:rPr>
        <w:t xml:space="preserve"> </w:t>
      </w:r>
      <w:r>
        <w:rPr>
          <w:color w:val="221F1F"/>
          <w:sz w:val="24"/>
        </w:rPr>
        <w:t>to</w:t>
      </w:r>
      <w:r>
        <w:rPr>
          <w:color w:val="221F1F"/>
          <w:spacing w:val="-6"/>
          <w:sz w:val="24"/>
        </w:rPr>
        <w:t xml:space="preserve"> </w:t>
      </w:r>
      <w:r>
        <w:rPr>
          <w:color w:val="221F1F"/>
          <w:sz w:val="24"/>
        </w:rPr>
        <w:t>the</w:t>
      </w:r>
      <w:r>
        <w:rPr>
          <w:color w:val="221F1F"/>
          <w:spacing w:val="-6"/>
          <w:sz w:val="24"/>
        </w:rPr>
        <w:t xml:space="preserve"> </w:t>
      </w:r>
      <w:r>
        <w:rPr>
          <w:color w:val="221F1F"/>
          <w:sz w:val="24"/>
        </w:rPr>
        <w:t>entity</w:t>
      </w:r>
      <w:r>
        <w:rPr>
          <w:color w:val="221F1F"/>
          <w:spacing w:val="-5"/>
          <w:sz w:val="24"/>
        </w:rPr>
        <w:t xml:space="preserve"> </w:t>
      </w:r>
      <w:r>
        <w:rPr>
          <w:color w:val="221F1F"/>
          <w:sz w:val="24"/>
        </w:rPr>
        <w:t xml:space="preserve">whose work product is being assessed or evaluated. In these situations, a "walling off" of lines of communication may well be insufficient to remove the perception that the objectivity of the contractor has been tainted. If the requirements of the government procurement indicate that the successful vendor may be </w:t>
      </w:r>
      <w:proofErr w:type="gramStart"/>
      <w:r>
        <w:rPr>
          <w:color w:val="221F1F"/>
          <w:sz w:val="24"/>
        </w:rPr>
        <w:t>in a position</w:t>
      </w:r>
      <w:proofErr w:type="gramEnd"/>
      <w:r>
        <w:rPr>
          <w:color w:val="221F1F"/>
          <w:sz w:val="24"/>
        </w:rPr>
        <w:t xml:space="preserve"> to provide evaluations and assessments of itself or corporate siblings, or other entity with which it has a significant financial relationship, the affected contractor should provide a mitigation plan that includes recusal by the vendor from the affected contract work. Such recusal might include divestiture of the work to a </w:t>
      </w:r>
      <w:proofErr w:type="gramStart"/>
      <w:r>
        <w:rPr>
          <w:color w:val="221F1F"/>
          <w:sz w:val="24"/>
        </w:rPr>
        <w:t>third party</w:t>
      </w:r>
      <w:proofErr w:type="gramEnd"/>
      <w:r>
        <w:rPr>
          <w:color w:val="221F1F"/>
          <w:sz w:val="24"/>
        </w:rPr>
        <w:t xml:space="preserve"> vendor.</w:t>
      </w:r>
    </w:p>
    <w:p w14:paraId="1B08E61F" w14:textId="77777777" w:rsidR="00016C31" w:rsidRDefault="00016C31">
      <w:pPr>
        <w:pStyle w:val="BodyText"/>
        <w:spacing w:before="1"/>
        <w:rPr>
          <w:sz w:val="24"/>
        </w:rPr>
      </w:pPr>
    </w:p>
    <w:p w14:paraId="3F70E158" w14:textId="77777777" w:rsidR="00016C31" w:rsidRDefault="00632607">
      <w:pPr>
        <w:pStyle w:val="ListParagraph"/>
        <w:numPr>
          <w:ilvl w:val="0"/>
          <w:numId w:val="114"/>
        </w:numPr>
        <w:tabs>
          <w:tab w:val="left" w:pos="681"/>
        </w:tabs>
        <w:ind w:left="680" w:hanging="243"/>
        <w:rPr>
          <w:sz w:val="24"/>
        </w:rPr>
      </w:pPr>
      <w:r>
        <w:rPr>
          <w:color w:val="221F1F"/>
          <w:sz w:val="24"/>
        </w:rPr>
        <w:t>Mitigation</w:t>
      </w:r>
      <w:r>
        <w:rPr>
          <w:color w:val="221F1F"/>
          <w:spacing w:val="-9"/>
          <w:sz w:val="24"/>
        </w:rPr>
        <w:t xml:space="preserve"> </w:t>
      </w:r>
      <w:r>
        <w:rPr>
          <w:color w:val="221F1F"/>
          <w:spacing w:val="-2"/>
          <w:sz w:val="24"/>
        </w:rPr>
        <w:t>plans.</w:t>
      </w:r>
    </w:p>
    <w:p w14:paraId="6881BBA4" w14:textId="77777777" w:rsidR="00016C31" w:rsidRDefault="00016C31">
      <w:pPr>
        <w:pStyle w:val="BodyText"/>
        <w:rPr>
          <w:sz w:val="24"/>
        </w:rPr>
      </w:pPr>
    </w:p>
    <w:p w14:paraId="54087824" w14:textId="77777777" w:rsidR="00016C31" w:rsidRDefault="00900DE8">
      <w:pPr>
        <w:ind w:left="219"/>
        <w:rPr>
          <w:sz w:val="24"/>
        </w:rPr>
      </w:pPr>
      <w:r>
        <w:pict w14:anchorId="63336768">
          <v:rect id="docshape32" o:spid="_x0000_s1100" style="position:absolute;left:0;text-align:left;margin-left:59.5pt;margin-top:17.7pt;width:515pt;height:1.45pt;z-index:-18505216;mso-position-horizontal-relative:page" fillcolor="#0e233d" stroked="f">
            <w10:wrap anchorx="page"/>
          </v:rect>
        </w:pict>
      </w:r>
      <w:r w:rsidR="00632607">
        <w:rPr>
          <w:color w:val="221F1F"/>
          <w:sz w:val="24"/>
        </w:rPr>
        <w:t>The</w:t>
      </w:r>
      <w:r w:rsidR="00632607">
        <w:rPr>
          <w:color w:val="221F1F"/>
          <w:spacing w:val="-4"/>
          <w:sz w:val="24"/>
        </w:rPr>
        <w:t xml:space="preserve"> </w:t>
      </w:r>
      <w:r w:rsidR="00632607">
        <w:rPr>
          <w:color w:val="221F1F"/>
          <w:sz w:val="24"/>
        </w:rPr>
        <w:t>successful</w:t>
      </w:r>
      <w:r w:rsidR="00632607">
        <w:rPr>
          <w:color w:val="221F1F"/>
          <w:spacing w:val="-2"/>
          <w:sz w:val="24"/>
        </w:rPr>
        <w:t xml:space="preserve"> </w:t>
      </w:r>
      <w:r w:rsidR="00632607">
        <w:rPr>
          <w:color w:val="221F1F"/>
          <w:sz w:val="24"/>
        </w:rPr>
        <w:t>contractor</w:t>
      </w:r>
      <w:r w:rsidR="00632607">
        <w:rPr>
          <w:color w:val="221F1F"/>
          <w:spacing w:val="-1"/>
          <w:sz w:val="24"/>
        </w:rPr>
        <w:t xml:space="preserve"> </w:t>
      </w:r>
      <w:r w:rsidR="00632607">
        <w:rPr>
          <w:color w:val="221F1F"/>
          <w:sz w:val="24"/>
        </w:rPr>
        <w:t>will</w:t>
      </w:r>
      <w:r w:rsidR="00632607">
        <w:rPr>
          <w:color w:val="221F1F"/>
          <w:spacing w:val="-2"/>
          <w:sz w:val="24"/>
        </w:rPr>
        <w:t xml:space="preserve"> </w:t>
      </w:r>
      <w:r w:rsidR="00632607">
        <w:rPr>
          <w:color w:val="221F1F"/>
          <w:sz w:val="24"/>
        </w:rPr>
        <w:t>be</w:t>
      </w:r>
      <w:r w:rsidR="00632607">
        <w:rPr>
          <w:color w:val="221F1F"/>
          <w:spacing w:val="-2"/>
          <w:sz w:val="24"/>
        </w:rPr>
        <w:t xml:space="preserve"> </w:t>
      </w:r>
      <w:r w:rsidR="00632607">
        <w:rPr>
          <w:color w:val="221F1F"/>
          <w:sz w:val="24"/>
        </w:rPr>
        <w:t>required</w:t>
      </w:r>
      <w:r w:rsidR="00632607">
        <w:rPr>
          <w:color w:val="221F1F"/>
          <w:spacing w:val="-2"/>
          <w:sz w:val="24"/>
        </w:rPr>
        <w:t xml:space="preserve"> </w:t>
      </w:r>
      <w:r w:rsidR="00632607">
        <w:rPr>
          <w:color w:val="221F1F"/>
          <w:sz w:val="24"/>
        </w:rPr>
        <w:t>to</w:t>
      </w:r>
      <w:r w:rsidR="00632607">
        <w:rPr>
          <w:color w:val="221F1F"/>
          <w:spacing w:val="-2"/>
          <w:sz w:val="24"/>
        </w:rPr>
        <w:t xml:space="preserve"> </w:t>
      </w:r>
      <w:r w:rsidR="00632607">
        <w:rPr>
          <w:color w:val="221F1F"/>
          <w:sz w:val="24"/>
        </w:rPr>
        <w:t>permit</w:t>
      </w:r>
      <w:r w:rsidR="00632607">
        <w:rPr>
          <w:color w:val="221F1F"/>
          <w:spacing w:val="-2"/>
          <w:sz w:val="24"/>
        </w:rPr>
        <w:t xml:space="preserve"> </w:t>
      </w:r>
      <w:r w:rsidR="00632607">
        <w:rPr>
          <w:color w:val="221F1F"/>
          <w:sz w:val="24"/>
        </w:rPr>
        <w:t>a</w:t>
      </w:r>
      <w:r w:rsidR="00632607">
        <w:rPr>
          <w:color w:val="221F1F"/>
          <w:spacing w:val="-1"/>
          <w:sz w:val="24"/>
        </w:rPr>
        <w:t xml:space="preserve"> </w:t>
      </w:r>
      <w:r w:rsidR="00632607">
        <w:rPr>
          <w:color w:val="221F1F"/>
          <w:sz w:val="24"/>
        </w:rPr>
        <w:t>government</w:t>
      </w:r>
      <w:r w:rsidR="00632607">
        <w:rPr>
          <w:color w:val="221F1F"/>
          <w:spacing w:val="-2"/>
          <w:sz w:val="24"/>
        </w:rPr>
        <w:t xml:space="preserve"> </w:t>
      </w:r>
      <w:r w:rsidR="00632607">
        <w:rPr>
          <w:color w:val="221F1F"/>
          <w:sz w:val="24"/>
        </w:rPr>
        <w:t>audit</w:t>
      </w:r>
      <w:r w:rsidR="00632607">
        <w:rPr>
          <w:color w:val="221F1F"/>
          <w:spacing w:val="-2"/>
          <w:sz w:val="24"/>
        </w:rPr>
        <w:t xml:space="preserve"> </w:t>
      </w:r>
      <w:r w:rsidR="00632607">
        <w:rPr>
          <w:color w:val="221F1F"/>
          <w:sz w:val="24"/>
        </w:rPr>
        <w:t>of</w:t>
      </w:r>
      <w:r w:rsidR="00632607">
        <w:rPr>
          <w:color w:val="221F1F"/>
          <w:spacing w:val="-2"/>
          <w:sz w:val="24"/>
        </w:rPr>
        <w:t xml:space="preserve"> </w:t>
      </w:r>
      <w:r w:rsidR="00632607">
        <w:rPr>
          <w:color w:val="221F1F"/>
          <w:sz w:val="24"/>
        </w:rPr>
        <w:t>internal</w:t>
      </w:r>
      <w:r w:rsidR="00632607">
        <w:rPr>
          <w:color w:val="221F1F"/>
          <w:spacing w:val="-1"/>
          <w:sz w:val="24"/>
        </w:rPr>
        <w:t xml:space="preserve"> </w:t>
      </w:r>
      <w:r w:rsidR="00632607">
        <w:rPr>
          <w:color w:val="221F1F"/>
          <w:sz w:val="24"/>
        </w:rPr>
        <w:t>OCI</w:t>
      </w:r>
      <w:r w:rsidR="00632607">
        <w:rPr>
          <w:color w:val="221F1F"/>
          <w:spacing w:val="-6"/>
          <w:sz w:val="24"/>
        </w:rPr>
        <w:t xml:space="preserve"> </w:t>
      </w:r>
      <w:proofErr w:type="gramStart"/>
      <w:r w:rsidR="00632607">
        <w:rPr>
          <w:color w:val="221F1F"/>
          <w:spacing w:val="-2"/>
          <w:sz w:val="24"/>
        </w:rPr>
        <w:t>mitigation</w:t>
      </w:r>
      <w:proofErr w:type="gramEnd"/>
    </w:p>
    <w:p w14:paraId="63F5D6B1" w14:textId="77777777" w:rsidR="00016C31" w:rsidRDefault="00016C31">
      <w:pPr>
        <w:rPr>
          <w:sz w:val="24"/>
        </w:rPr>
        <w:sectPr w:rsidR="00016C31">
          <w:pgSz w:w="12240" w:h="15840"/>
          <w:pgMar w:top="1300" w:right="640" w:bottom="1060" w:left="1000" w:header="0" w:footer="801" w:gutter="0"/>
          <w:cols w:space="720"/>
        </w:sectPr>
      </w:pPr>
    </w:p>
    <w:p w14:paraId="693A276E" w14:textId="77777777" w:rsidR="00016C31" w:rsidRDefault="00632607">
      <w:pPr>
        <w:spacing w:before="79"/>
        <w:ind w:left="219" w:right="890"/>
        <w:rPr>
          <w:sz w:val="24"/>
        </w:rPr>
      </w:pPr>
      <w:r>
        <w:rPr>
          <w:color w:val="221F1F"/>
          <w:sz w:val="24"/>
        </w:rPr>
        <w:lastRenderedPageBreak/>
        <w:t>procedures</w:t>
      </w:r>
      <w:r>
        <w:rPr>
          <w:color w:val="221F1F"/>
          <w:spacing w:val="-5"/>
          <w:sz w:val="24"/>
        </w:rPr>
        <w:t xml:space="preserve"> </w:t>
      </w:r>
      <w:r>
        <w:rPr>
          <w:color w:val="221F1F"/>
          <w:sz w:val="24"/>
        </w:rPr>
        <w:t>for</w:t>
      </w:r>
      <w:r>
        <w:rPr>
          <w:color w:val="221F1F"/>
          <w:spacing w:val="-7"/>
          <w:sz w:val="24"/>
        </w:rPr>
        <w:t xml:space="preserve"> </w:t>
      </w:r>
      <w:r>
        <w:rPr>
          <w:color w:val="221F1F"/>
          <w:sz w:val="24"/>
        </w:rPr>
        <w:t>verification</w:t>
      </w:r>
      <w:r>
        <w:rPr>
          <w:color w:val="221F1F"/>
          <w:spacing w:val="-5"/>
          <w:sz w:val="24"/>
        </w:rPr>
        <w:t xml:space="preserve"> </w:t>
      </w:r>
      <w:r>
        <w:rPr>
          <w:color w:val="221F1F"/>
          <w:sz w:val="24"/>
        </w:rPr>
        <w:t>purposes.</w:t>
      </w:r>
      <w:r>
        <w:rPr>
          <w:color w:val="221F1F"/>
          <w:spacing w:val="-5"/>
          <w:sz w:val="24"/>
        </w:rPr>
        <w:t xml:space="preserve"> </w:t>
      </w:r>
      <w:r>
        <w:rPr>
          <w:color w:val="221F1F"/>
          <w:sz w:val="24"/>
        </w:rPr>
        <w:t>The</w:t>
      </w:r>
      <w:r>
        <w:rPr>
          <w:color w:val="221F1F"/>
          <w:spacing w:val="-7"/>
          <w:sz w:val="24"/>
        </w:rPr>
        <w:t xml:space="preserve"> </w:t>
      </w:r>
      <w:r>
        <w:rPr>
          <w:color w:val="221F1F"/>
          <w:sz w:val="24"/>
        </w:rPr>
        <w:t>Government</w:t>
      </w:r>
      <w:r>
        <w:rPr>
          <w:color w:val="221F1F"/>
          <w:spacing w:val="-8"/>
          <w:sz w:val="24"/>
        </w:rPr>
        <w:t xml:space="preserve"> </w:t>
      </w:r>
      <w:r>
        <w:rPr>
          <w:color w:val="221F1F"/>
          <w:sz w:val="24"/>
        </w:rPr>
        <w:t>reserves</w:t>
      </w:r>
      <w:r>
        <w:rPr>
          <w:color w:val="221F1F"/>
          <w:spacing w:val="-5"/>
          <w:sz w:val="24"/>
        </w:rPr>
        <w:t xml:space="preserve"> </w:t>
      </w:r>
      <w:r>
        <w:rPr>
          <w:color w:val="221F1F"/>
          <w:sz w:val="24"/>
        </w:rPr>
        <w:t>the</w:t>
      </w:r>
      <w:r>
        <w:rPr>
          <w:color w:val="221F1F"/>
          <w:spacing w:val="-6"/>
          <w:sz w:val="24"/>
        </w:rPr>
        <w:t xml:space="preserve"> </w:t>
      </w:r>
      <w:r>
        <w:rPr>
          <w:color w:val="221F1F"/>
          <w:sz w:val="24"/>
        </w:rPr>
        <w:t>right</w:t>
      </w:r>
      <w:r>
        <w:rPr>
          <w:color w:val="221F1F"/>
          <w:spacing w:val="-6"/>
          <w:sz w:val="24"/>
        </w:rPr>
        <w:t xml:space="preserve"> </w:t>
      </w:r>
      <w:r>
        <w:rPr>
          <w:color w:val="221F1F"/>
          <w:sz w:val="24"/>
        </w:rPr>
        <w:t>to</w:t>
      </w:r>
      <w:r>
        <w:rPr>
          <w:color w:val="221F1F"/>
          <w:spacing w:val="-6"/>
          <w:sz w:val="24"/>
        </w:rPr>
        <w:t xml:space="preserve"> </w:t>
      </w:r>
      <w:r>
        <w:rPr>
          <w:color w:val="221F1F"/>
          <w:sz w:val="24"/>
        </w:rPr>
        <w:t>reject</w:t>
      </w:r>
      <w:r>
        <w:rPr>
          <w:color w:val="221F1F"/>
          <w:spacing w:val="-5"/>
          <w:sz w:val="24"/>
        </w:rPr>
        <w:t xml:space="preserve"> </w:t>
      </w:r>
      <w:r>
        <w:rPr>
          <w:color w:val="221F1F"/>
          <w:sz w:val="24"/>
        </w:rPr>
        <w:t>a</w:t>
      </w:r>
      <w:r>
        <w:rPr>
          <w:color w:val="221F1F"/>
          <w:spacing w:val="-4"/>
          <w:sz w:val="24"/>
        </w:rPr>
        <w:t xml:space="preserve"> </w:t>
      </w:r>
      <w:r>
        <w:rPr>
          <w:color w:val="221F1F"/>
          <w:sz w:val="24"/>
        </w:rPr>
        <w:t>mitigation</w:t>
      </w:r>
      <w:r>
        <w:rPr>
          <w:color w:val="221F1F"/>
          <w:spacing w:val="-4"/>
          <w:sz w:val="24"/>
        </w:rPr>
        <w:t xml:space="preserve"> </w:t>
      </w:r>
      <w:r>
        <w:rPr>
          <w:color w:val="221F1F"/>
          <w:sz w:val="24"/>
        </w:rPr>
        <w:t>plan, if in the opinion of the Contracting Officer, such a plan is not in the best interests of the Government. Additionally, after award the Government will review and audit OCI mitigation</w:t>
      </w:r>
      <w:r>
        <w:rPr>
          <w:color w:val="221F1F"/>
          <w:spacing w:val="40"/>
          <w:sz w:val="24"/>
        </w:rPr>
        <w:t xml:space="preserve"> </w:t>
      </w:r>
      <w:r>
        <w:rPr>
          <w:color w:val="221F1F"/>
          <w:sz w:val="24"/>
        </w:rPr>
        <w:t xml:space="preserve">plans as needed, in the event of changes in the vendor community due to mergers, consolidations, or any unanticipated circumstances that may create an unacceptable </w:t>
      </w:r>
      <w:proofErr w:type="gramStart"/>
      <w:r>
        <w:rPr>
          <w:color w:val="221F1F"/>
          <w:sz w:val="24"/>
        </w:rPr>
        <w:t>organizational</w:t>
      </w:r>
      <w:proofErr w:type="gramEnd"/>
    </w:p>
    <w:p w14:paraId="77078CB6" w14:textId="77777777" w:rsidR="00016C31" w:rsidRDefault="00016C31">
      <w:pPr>
        <w:pStyle w:val="BodyText"/>
        <w:rPr>
          <w:sz w:val="26"/>
        </w:rPr>
      </w:pPr>
    </w:p>
    <w:p w14:paraId="77AE1594" w14:textId="77777777" w:rsidR="00016C31" w:rsidRDefault="00632607">
      <w:pPr>
        <w:pStyle w:val="Heading2"/>
        <w:spacing w:before="217"/>
      </w:pPr>
      <w:r>
        <w:rPr>
          <w:color w:val="221F1F"/>
          <w:spacing w:val="-2"/>
        </w:rPr>
        <w:t>H5 COOPERATIVE-EDUCATION AND</w:t>
      </w:r>
      <w:r>
        <w:rPr>
          <w:color w:val="221F1F"/>
          <w:spacing w:val="-3"/>
        </w:rPr>
        <w:t xml:space="preserve"> </w:t>
      </w:r>
      <w:r>
        <w:rPr>
          <w:color w:val="221F1F"/>
          <w:spacing w:val="-2"/>
        </w:rPr>
        <w:t>INTERN</w:t>
      </w:r>
      <w:r>
        <w:rPr>
          <w:color w:val="221F1F"/>
          <w:spacing w:val="-3"/>
        </w:rPr>
        <w:t xml:space="preserve"> </w:t>
      </w:r>
      <w:r>
        <w:rPr>
          <w:color w:val="221F1F"/>
          <w:spacing w:val="-2"/>
        </w:rPr>
        <w:t>PROGRAMS</w:t>
      </w:r>
    </w:p>
    <w:p w14:paraId="6C7ECB85" w14:textId="77777777" w:rsidR="00016C31" w:rsidRDefault="00632607">
      <w:pPr>
        <w:pStyle w:val="ListParagraph"/>
        <w:numPr>
          <w:ilvl w:val="0"/>
          <w:numId w:val="112"/>
        </w:numPr>
        <w:tabs>
          <w:tab w:val="left" w:pos="681"/>
        </w:tabs>
        <w:spacing w:before="120"/>
        <w:ind w:hanging="241"/>
        <w:jc w:val="left"/>
        <w:rPr>
          <w:color w:val="221F1F"/>
          <w:sz w:val="20"/>
        </w:rPr>
      </w:pPr>
      <w:r>
        <w:rPr>
          <w:color w:val="221F1F"/>
          <w:sz w:val="24"/>
        </w:rPr>
        <w:t>Definitions</w:t>
      </w:r>
      <w:r>
        <w:rPr>
          <w:color w:val="221F1F"/>
          <w:spacing w:val="-5"/>
          <w:sz w:val="24"/>
        </w:rPr>
        <w:t xml:space="preserve"> </w:t>
      </w:r>
      <w:r>
        <w:rPr>
          <w:color w:val="221F1F"/>
          <w:sz w:val="24"/>
        </w:rPr>
        <w:t>for</w:t>
      </w:r>
      <w:r>
        <w:rPr>
          <w:color w:val="221F1F"/>
          <w:spacing w:val="-5"/>
          <w:sz w:val="24"/>
        </w:rPr>
        <w:t xml:space="preserve"> </w:t>
      </w:r>
      <w:r>
        <w:rPr>
          <w:color w:val="221F1F"/>
          <w:sz w:val="24"/>
        </w:rPr>
        <w:t>this</w:t>
      </w:r>
      <w:r>
        <w:rPr>
          <w:color w:val="221F1F"/>
          <w:spacing w:val="-4"/>
          <w:sz w:val="24"/>
        </w:rPr>
        <w:t xml:space="preserve"> </w:t>
      </w:r>
      <w:r>
        <w:rPr>
          <w:color w:val="221F1F"/>
          <w:spacing w:val="-2"/>
          <w:sz w:val="24"/>
        </w:rPr>
        <w:t>clause:</w:t>
      </w:r>
    </w:p>
    <w:p w14:paraId="575297CA" w14:textId="77777777" w:rsidR="00016C31" w:rsidRDefault="00016C31">
      <w:pPr>
        <w:pStyle w:val="BodyText"/>
        <w:rPr>
          <w:sz w:val="24"/>
        </w:rPr>
      </w:pPr>
    </w:p>
    <w:p w14:paraId="1695FE92" w14:textId="77777777" w:rsidR="00016C31" w:rsidRDefault="00632607">
      <w:pPr>
        <w:ind w:left="219" w:right="999"/>
        <w:rPr>
          <w:sz w:val="24"/>
        </w:rPr>
      </w:pPr>
      <w:r>
        <w:rPr>
          <w:color w:val="221F1F"/>
          <w:sz w:val="24"/>
        </w:rPr>
        <w:t>Co-Op</w:t>
      </w:r>
      <w:r>
        <w:rPr>
          <w:color w:val="221F1F"/>
          <w:spacing w:val="-7"/>
          <w:sz w:val="24"/>
        </w:rPr>
        <w:t xml:space="preserve"> </w:t>
      </w:r>
      <w:r>
        <w:rPr>
          <w:color w:val="221F1F"/>
          <w:sz w:val="24"/>
        </w:rPr>
        <w:t>Program:</w:t>
      </w:r>
      <w:r>
        <w:rPr>
          <w:color w:val="221F1F"/>
          <w:spacing w:val="-8"/>
          <w:sz w:val="24"/>
        </w:rPr>
        <w:t xml:space="preserve"> </w:t>
      </w:r>
      <w:r>
        <w:rPr>
          <w:color w:val="221F1F"/>
          <w:sz w:val="24"/>
        </w:rPr>
        <w:t>a</w:t>
      </w:r>
      <w:r>
        <w:rPr>
          <w:color w:val="221F1F"/>
          <w:spacing w:val="-8"/>
          <w:sz w:val="24"/>
        </w:rPr>
        <w:t xml:space="preserve"> </w:t>
      </w:r>
      <w:r>
        <w:rPr>
          <w:color w:val="221F1F"/>
          <w:sz w:val="24"/>
        </w:rPr>
        <w:t>partnership</w:t>
      </w:r>
      <w:r>
        <w:rPr>
          <w:color w:val="221F1F"/>
          <w:spacing w:val="-6"/>
          <w:sz w:val="24"/>
        </w:rPr>
        <w:t xml:space="preserve"> </w:t>
      </w:r>
      <w:r>
        <w:rPr>
          <w:color w:val="221F1F"/>
          <w:sz w:val="24"/>
        </w:rPr>
        <w:t>among</w:t>
      </w:r>
      <w:r>
        <w:rPr>
          <w:color w:val="221F1F"/>
          <w:spacing w:val="-6"/>
          <w:sz w:val="24"/>
        </w:rPr>
        <w:t xml:space="preserve"> </w:t>
      </w:r>
      <w:r>
        <w:rPr>
          <w:color w:val="221F1F"/>
          <w:sz w:val="24"/>
        </w:rPr>
        <w:t>the</w:t>
      </w:r>
      <w:r>
        <w:rPr>
          <w:color w:val="221F1F"/>
          <w:spacing w:val="-7"/>
          <w:sz w:val="24"/>
        </w:rPr>
        <w:t xml:space="preserve"> </w:t>
      </w:r>
      <w:r>
        <w:rPr>
          <w:color w:val="221F1F"/>
          <w:sz w:val="24"/>
        </w:rPr>
        <w:t>student,</w:t>
      </w:r>
      <w:r>
        <w:rPr>
          <w:color w:val="221F1F"/>
          <w:spacing w:val="-11"/>
          <w:sz w:val="24"/>
        </w:rPr>
        <w:t xml:space="preserve"> </w:t>
      </w:r>
      <w:r>
        <w:rPr>
          <w:color w:val="221F1F"/>
          <w:sz w:val="24"/>
        </w:rPr>
        <w:t>educational</w:t>
      </w:r>
      <w:r>
        <w:rPr>
          <w:color w:val="221F1F"/>
          <w:spacing w:val="-6"/>
          <w:sz w:val="24"/>
        </w:rPr>
        <w:t xml:space="preserve"> </w:t>
      </w:r>
      <w:r>
        <w:rPr>
          <w:color w:val="221F1F"/>
          <w:sz w:val="24"/>
        </w:rPr>
        <w:t>institution,</w:t>
      </w:r>
      <w:r>
        <w:rPr>
          <w:color w:val="221F1F"/>
          <w:spacing w:val="-6"/>
          <w:sz w:val="24"/>
        </w:rPr>
        <w:t xml:space="preserve"> </w:t>
      </w:r>
      <w:r>
        <w:rPr>
          <w:color w:val="221F1F"/>
          <w:sz w:val="24"/>
        </w:rPr>
        <w:t>and</w:t>
      </w:r>
      <w:r>
        <w:rPr>
          <w:color w:val="221F1F"/>
          <w:spacing w:val="-7"/>
          <w:sz w:val="24"/>
        </w:rPr>
        <w:t xml:space="preserve"> </w:t>
      </w:r>
      <w:r>
        <w:rPr>
          <w:color w:val="221F1F"/>
          <w:sz w:val="24"/>
        </w:rPr>
        <w:t>employer,</w:t>
      </w:r>
      <w:r>
        <w:rPr>
          <w:color w:val="221F1F"/>
          <w:spacing w:val="-7"/>
          <w:sz w:val="24"/>
        </w:rPr>
        <w:t xml:space="preserve"> </w:t>
      </w:r>
      <w:r>
        <w:rPr>
          <w:color w:val="221F1F"/>
          <w:sz w:val="24"/>
        </w:rPr>
        <w:t>with specified responsibilities structured for each party by the educational institution.</w:t>
      </w:r>
    </w:p>
    <w:p w14:paraId="1353E6E2" w14:textId="77777777" w:rsidR="00016C31" w:rsidRDefault="00016C31">
      <w:pPr>
        <w:pStyle w:val="BodyText"/>
        <w:spacing w:before="1"/>
        <w:rPr>
          <w:sz w:val="24"/>
        </w:rPr>
      </w:pPr>
    </w:p>
    <w:p w14:paraId="14CD164A" w14:textId="77777777" w:rsidR="00016C31" w:rsidRDefault="00632607">
      <w:pPr>
        <w:ind w:left="219"/>
        <w:rPr>
          <w:sz w:val="24"/>
        </w:rPr>
      </w:pPr>
      <w:r>
        <w:rPr>
          <w:color w:val="221F1F"/>
          <w:sz w:val="24"/>
        </w:rPr>
        <w:t>Intern</w:t>
      </w:r>
      <w:r>
        <w:rPr>
          <w:color w:val="221F1F"/>
          <w:spacing w:val="-4"/>
          <w:sz w:val="24"/>
        </w:rPr>
        <w:t xml:space="preserve"> </w:t>
      </w:r>
      <w:r>
        <w:rPr>
          <w:color w:val="221F1F"/>
          <w:sz w:val="24"/>
        </w:rPr>
        <w:t>Program:</w:t>
      </w:r>
      <w:r>
        <w:rPr>
          <w:color w:val="221F1F"/>
          <w:spacing w:val="-4"/>
          <w:sz w:val="24"/>
        </w:rPr>
        <w:t xml:space="preserve"> </w:t>
      </w:r>
      <w:r>
        <w:rPr>
          <w:color w:val="221F1F"/>
          <w:sz w:val="24"/>
        </w:rPr>
        <w:t>based</w:t>
      </w:r>
      <w:r>
        <w:rPr>
          <w:color w:val="221F1F"/>
          <w:spacing w:val="-3"/>
          <w:sz w:val="24"/>
        </w:rPr>
        <w:t xml:space="preserve"> </w:t>
      </w:r>
      <w:r>
        <w:rPr>
          <w:color w:val="221F1F"/>
          <w:sz w:val="24"/>
        </w:rPr>
        <w:t>on</w:t>
      </w:r>
      <w:r>
        <w:rPr>
          <w:color w:val="221F1F"/>
          <w:spacing w:val="-1"/>
          <w:sz w:val="24"/>
        </w:rPr>
        <w:t xml:space="preserve"> </w:t>
      </w:r>
      <w:r>
        <w:rPr>
          <w:color w:val="221F1F"/>
          <w:sz w:val="24"/>
        </w:rPr>
        <w:t>a</w:t>
      </w:r>
      <w:r>
        <w:rPr>
          <w:color w:val="221F1F"/>
          <w:spacing w:val="-4"/>
          <w:sz w:val="24"/>
        </w:rPr>
        <w:t xml:space="preserve"> </w:t>
      </w:r>
      <w:r>
        <w:rPr>
          <w:color w:val="221F1F"/>
          <w:sz w:val="24"/>
        </w:rPr>
        <w:t>company</w:t>
      </w:r>
      <w:r>
        <w:rPr>
          <w:color w:val="221F1F"/>
          <w:spacing w:val="-3"/>
          <w:sz w:val="24"/>
        </w:rPr>
        <w:t xml:space="preserve"> </w:t>
      </w:r>
      <w:r>
        <w:rPr>
          <w:color w:val="221F1F"/>
          <w:sz w:val="24"/>
        </w:rPr>
        <w:t>policy</w:t>
      </w:r>
      <w:r>
        <w:rPr>
          <w:color w:val="221F1F"/>
          <w:spacing w:val="-3"/>
          <w:sz w:val="24"/>
        </w:rPr>
        <w:t xml:space="preserve"> </w:t>
      </w:r>
      <w:r>
        <w:rPr>
          <w:color w:val="221F1F"/>
          <w:sz w:val="24"/>
        </w:rPr>
        <w:t>pertaining</w:t>
      </w:r>
      <w:r>
        <w:rPr>
          <w:color w:val="221F1F"/>
          <w:spacing w:val="-3"/>
          <w:sz w:val="24"/>
        </w:rPr>
        <w:t xml:space="preserve"> </w:t>
      </w:r>
      <w:r>
        <w:rPr>
          <w:color w:val="221F1F"/>
          <w:sz w:val="24"/>
        </w:rPr>
        <w:t>to</w:t>
      </w:r>
      <w:r>
        <w:rPr>
          <w:color w:val="221F1F"/>
          <w:spacing w:val="-3"/>
          <w:sz w:val="24"/>
        </w:rPr>
        <w:t xml:space="preserve"> </w:t>
      </w:r>
      <w:r>
        <w:rPr>
          <w:color w:val="221F1F"/>
          <w:sz w:val="24"/>
        </w:rPr>
        <w:t>the</w:t>
      </w:r>
      <w:r>
        <w:rPr>
          <w:color w:val="221F1F"/>
          <w:spacing w:val="-3"/>
          <w:sz w:val="24"/>
        </w:rPr>
        <w:t xml:space="preserve"> </w:t>
      </w:r>
      <w:r>
        <w:rPr>
          <w:color w:val="221F1F"/>
          <w:sz w:val="24"/>
        </w:rPr>
        <w:t>hiring</w:t>
      </w:r>
      <w:r>
        <w:rPr>
          <w:color w:val="221F1F"/>
          <w:spacing w:val="-3"/>
          <w:sz w:val="24"/>
        </w:rPr>
        <w:t xml:space="preserve"> </w:t>
      </w:r>
      <w:r>
        <w:rPr>
          <w:color w:val="221F1F"/>
          <w:sz w:val="24"/>
        </w:rPr>
        <w:t>and</w:t>
      </w:r>
      <w:r>
        <w:rPr>
          <w:color w:val="221F1F"/>
          <w:spacing w:val="-3"/>
          <w:sz w:val="24"/>
        </w:rPr>
        <w:t xml:space="preserve"> </w:t>
      </w:r>
      <w:r>
        <w:rPr>
          <w:color w:val="221F1F"/>
          <w:sz w:val="24"/>
        </w:rPr>
        <w:t>management</w:t>
      </w:r>
      <w:r>
        <w:rPr>
          <w:color w:val="221F1F"/>
          <w:spacing w:val="-3"/>
          <w:sz w:val="24"/>
        </w:rPr>
        <w:t xml:space="preserve"> </w:t>
      </w:r>
      <w:r>
        <w:rPr>
          <w:color w:val="221F1F"/>
          <w:sz w:val="24"/>
        </w:rPr>
        <w:t>of</w:t>
      </w:r>
      <w:r>
        <w:rPr>
          <w:color w:val="221F1F"/>
          <w:spacing w:val="-4"/>
          <w:sz w:val="24"/>
        </w:rPr>
        <w:t xml:space="preserve"> </w:t>
      </w:r>
      <w:r>
        <w:rPr>
          <w:color w:val="221F1F"/>
          <w:sz w:val="24"/>
        </w:rPr>
        <w:t>interns,</w:t>
      </w:r>
      <w:r>
        <w:rPr>
          <w:color w:val="221F1F"/>
          <w:spacing w:val="-3"/>
          <w:sz w:val="24"/>
        </w:rPr>
        <w:t xml:space="preserve"> </w:t>
      </w:r>
      <w:r>
        <w:rPr>
          <w:color w:val="221F1F"/>
          <w:sz w:val="24"/>
        </w:rPr>
        <w:t>the contractor presents a hands-on learning experience to qualified College/University candidates in a supportive, mentoring environment.</w:t>
      </w:r>
    </w:p>
    <w:p w14:paraId="1ADCD27A" w14:textId="77777777" w:rsidR="00016C31" w:rsidRDefault="00016C31">
      <w:pPr>
        <w:pStyle w:val="BodyText"/>
        <w:spacing w:before="3"/>
        <w:rPr>
          <w:sz w:val="29"/>
        </w:rPr>
      </w:pPr>
    </w:p>
    <w:p w14:paraId="248351A3" w14:textId="77777777" w:rsidR="00016C31" w:rsidRDefault="00632607">
      <w:pPr>
        <w:pStyle w:val="ListParagraph"/>
        <w:numPr>
          <w:ilvl w:val="0"/>
          <w:numId w:val="112"/>
        </w:numPr>
        <w:tabs>
          <w:tab w:val="left" w:pos="441"/>
        </w:tabs>
        <w:ind w:left="440" w:right="914" w:hanging="241"/>
        <w:jc w:val="left"/>
        <w:rPr>
          <w:sz w:val="24"/>
        </w:rPr>
      </w:pPr>
      <w:r>
        <w:rPr>
          <w:color w:val="221F1F"/>
          <w:sz w:val="24"/>
        </w:rPr>
        <w:t>Responsibilities: Under either a Co-Op Program or an Intern Program, the College/University teaches basic facts, theories, and principles while the employer provides the opportunity for a student to apply these facts, theories, and principles to practical work situations and problems. The subcontractor provides the student with assignments of increasing challenge and responsibility.</w:t>
      </w:r>
      <w:r>
        <w:rPr>
          <w:color w:val="221F1F"/>
          <w:spacing w:val="-6"/>
          <w:sz w:val="24"/>
        </w:rPr>
        <w:t xml:space="preserve"> </w:t>
      </w:r>
      <w:r>
        <w:rPr>
          <w:color w:val="221F1F"/>
          <w:sz w:val="24"/>
        </w:rPr>
        <w:t>The</w:t>
      </w:r>
      <w:r>
        <w:rPr>
          <w:color w:val="221F1F"/>
          <w:spacing w:val="-7"/>
          <w:sz w:val="24"/>
        </w:rPr>
        <w:t xml:space="preserve"> </w:t>
      </w:r>
      <w:r>
        <w:rPr>
          <w:color w:val="221F1F"/>
          <w:sz w:val="24"/>
        </w:rPr>
        <w:t>subcontractor</w:t>
      </w:r>
      <w:r>
        <w:rPr>
          <w:color w:val="221F1F"/>
          <w:spacing w:val="-5"/>
          <w:sz w:val="24"/>
        </w:rPr>
        <w:t xml:space="preserve"> </w:t>
      </w:r>
      <w:r>
        <w:rPr>
          <w:color w:val="221F1F"/>
          <w:sz w:val="24"/>
        </w:rPr>
        <w:t>evaluates</w:t>
      </w:r>
      <w:r>
        <w:rPr>
          <w:color w:val="221F1F"/>
          <w:spacing w:val="-6"/>
          <w:sz w:val="24"/>
        </w:rPr>
        <w:t xml:space="preserve"> </w:t>
      </w:r>
      <w:r>
        <w:rPr>
          <w:color w:val="221F1F"/>
          <w:sz w:val="24"/>
        </w:rPr>
        <w:t>the</w:t>
      </w:r>
      <w:r>
        <w:rPr>
          <w:color w:val="221F1F"/>
          <w:spacing w:val="-6"/>
          <w:sz w:val="24"/>
        </w:rPr>
        <w:t xml:space="preserve"> </w:t>
      </w:r>
      <w:r>
        <w:rPr>
          <w:color w:val="221F1F"/>
          <w:sz w:val="24"/>
        </w:rPr>
        <w:t>work</w:t>
      </w:r>
      <w:r>
        <w:rPr>
          <w:color w:val="221F1F"/>
          <w:spacing w:val="-7"/>
          <w:sz w:val="24"/>
        </w:rPr>
        <w:t xml:space="preserve"> </w:t>
      </w:r>
      <w:r>
        <w:rPr>
          <w:color w:val="221F1F"/>
          <w:sz w:val="24"/>
        </w:rPr>
        <w:t>of</w:t>
      </w:r>
      <w:r>
        <w:rPr>
          <w:color w:val="221F1F"/>
          <w:spacing w:val="-7"/>
          <w:sz w:val="24"/>
        </w:rPr>
        <w:t xml:space="preserve"> </w:t>
      </w:r>
      <w:r>
        <w:rPr>
          <w:color w:val="221F1F"/>
          <w:sz w:val="24"/>
        </w:rPr>
        <w:t>the</w:t>
      </w:r>
      <w:r>
        <w:rPr>
          <w:color w:val="221F1F"/>
          <w:spacing w:val="-7"/>
          <w:sz w:val="24"/>
        </w:rPr>
        <w:t xml:space="preserve"> </w:t>
      </w:r>
      <w:r>
        <w:rPr>
          <w:color w:val="221F1F"/>
          <w:sz w:val="24"/>
        </w:rPr>
        <w:t>student</w:t>
      </w:r>
      <w:r>
        <w:rPr>
          <w:color w:val="221F1F"/>
          <w:spacing w:val="-7"/>
          <w:sz w:val="24"/>
        </w:rPr>
        <w:t xml:space="preserve"> </w:t>
      </w:r>
      <w:r>
        <w:rPr>
          <w:color w:val="221F1F"/>
          <w:sz w:val="24"/>
        </w:rPr>
        <w:t>and</w:t>
      </w:r>
      <w:r>
        <w:rPr>
          <w:color w:val="221F1F"/>
          <w:spacing w:val="-7"/>
          <w:sz w:val="24"/>
        </w:rPr>
        <w:t xml:space="preserve"> </w:t>
      </w:r>
      <w:r>
        <w:rPr>
          <w:color w:val="221F1F"/>
          <w:sz w:val="24"/>
        </w:rPr>
        <w:t>discusses</w:t>
      </w:r>
      <w:r>
        <w:rPr>
          <w:color w:val="221F1F"/>
          <w:spacing w:val="-5"/>
          <w:sz w:val="24"/>
        </w:rPr>
        <w:t xml:space="preserve"> </w:t>
      </w:r>
      <w:r>
        <w:rPr>
          <w:color w:val="221F1F"/>
          <w:sz w:val="24"/>
        </w:rPr>
        <w:t>the</w:t>
      </w:r>
      <w:r>
        <w:rPr>
          <w:color w:val="221F1F"/>
          <w:spacing w:val="-6"/>
          <w:sz w:val="24"/>
        </w:rPr>
        <w:t xml:space="preserve"> </w:t>
      </w:r>
      <w:r>
        <w:rPr>
          <w:color w:val="221F1F"/>
          <w:sz w:val="24"/>
        </w:rPr>
        <w:t>results</w:t>
      </w:r>
      <w:r>
        <w:rPr>
          <w:color w:val="221F1F"/>
          <w:spacing w:val="-5"/>
          <w:sz w:val="24"/>
        </w:rPr>
        <w:t xml:space="preserve"> </w:t>
      </w:r>
      <w:r>
        <w:rPr>
          <w:color w:val="221F1F"/>
          <w:sz w:val="24"/>
        </w:rPr>
        <w:t>with him or her. The subcontractor is responsible for supervising the work of the student.</w:t>
      </w:r>
    </w:p>
    <w:p w14:paraId="5CDFA059" w14:textId="77777777" w:rsidR="00016C31" w:rsidRDefault="00016C31">
      <w:pPr>
        <w:pStyle w:val="BodyText"/>
        <w:rPr>
          <w:sz w:val="24"/>
        </w:rPr>
      </w:pPr>
    </w:p>
    <w:p w14:paraId="0A1750C6" w14:textId="77777777" w:rsidR="00016C31" w:rsidRDefault="00632607">
      <w:pPr>
        <w:pStyle w:val="ListParagraph"/>
        <w:numPr>
          <w:ilvl w:val="0"/>
          <w:numId w:val="112"/>
        </w:numPr>
        <w:tabs>
          <w:tab w:val="left" w:pos="441"/>
        </w:tabs>
        <w:ind w:left="440" w:right="917" w:hanging="241"/>
        <w:jc w:val="left"/>
        <w:rPr>
          <w:color w:val="221F1F"/>
          <w:sz w:val="24"/>
        </w:rPr>
      </w:pPr>
      <w:r>
        <w:rPr>
          <w:color w:val="221F1F"/>
          <w:sz w:val="24"/>
        </w:rPr>
        <w:t>Billing: The subcontractor is authorized to establish a Co-Op and/or Intern Program for performing</w:t>
      </w:r>
      <w:r>
        <w:rPr>
          <w:color w:val="221F1F"/>
          <w:spacing w:val="-3"/>
          <w:sz w:val="24"/>
        </w:rPr>
        <w:t xml:space="preserve"> </w:t>
      </w:r>
      <w:r>
        <w:rPr>
          <w:color w:val="221F1F"/>
          <w:sz w:val="24"/>
        </w:rPr>
        <w:t>work</w:t>
      </w:r>
      <w:r>
        <w:rPr>
          <w:color w:val="221F1F"/>
          <w:spacing w:val="-6"/>
          <w:sz w:val="24"/>
        </w:rPr>
        <w:t xml:space="preserve"> </w:t>
      </w:r>
      <w:r>
        <w:rPr>
          <w:color w:val="221F1F"/>
          <w:sz w:val="24"/>
        </w:rPr>
        <w:t>under</w:t>
      </w:r>
      <w:r>
        <w:rPr>
          <w:color w:val="221F1F"/>
          <w:spacing w:val="-4"/>
          <w:sz w:val="24"/>
        </w:rPr>
        <w:t xml:space="preserve"> </w:t>
      </w:r>
      <w:r>
        <w:rPr>
          <w:color w:val="221F1F"/>
          <w:sz w:val="24"/>
        </w:rPr>
        <w:t>this</w:t>
      </w:r>
      <w:r>
        <w:rPr>
          <w:color w:val="221F1F"/>
          <w:spacing w:val="-2"/>
          <w:sz w:val="24"/>
        </w:rPr>
        <w:t xml:space="preserve"> </w:t>
      </w:r>
      <w:r>
        <w:rPr>
          <w:color w:val="221F1F"/>
          <w:sz w:val="24"/>
        </w:rPr>
        <w:t>contract.</w:t>
      </w:r>
      <w:r>
        <w:rPr>
          <w:color w:val="221F1F"/>
          <w:spacing w:val="-3"/>
          <w:sz w:val="24"/>
        </w:rPr>
        <w:t xml:space="preserve"> </w:t>
      </w:r>
      <w:r>
        <w:rPr>
          <w:color w:val="221F1F"/>
          <w:sz w:val="24"/>
        </w:rPr>
        <w:t>The</w:t>
      </w:r>
      <w:r>
        <w:rPr>
          <w:color w:val="221F1F"/>
          <w:spacing w:val="-5"/>
          <w:sz w:val="24"/>
        </w:rPr>
        <w:t xml:space="preserve"> </w:t>
      </w:r>
      <w:r>
        <w:rPr>
          <w:color w:val="221F1F"/>
          <w:sz w:val="24"/>
        </w:rPr>
        <w:t>contractor</w:t>
      </w:r>
      <w:r>
        <w:rPr>
          <w:color w:val="221F1F"/>
          <w:spacing w:val="-4"/>
          <w:sz w:val="24"/>
        </w:rPr>
        <w:t xml:space="preserve"> </w:t>
      </w:r>
      <w:r>
        <w:rPr>
          <w:color w:val="221F1F"/>
          <w:sz w:val="24"/>
        </w:rPr>
        <w:t>is</w:t>
      </w:r>
      <w:r>
        <w:rPr>
          <w:color w:val="221F1F"/>
          <w:spacing w:val="-3"/>
          <w:sz w:val="24"/>
        </w:rPr>
        <w:t xml:space="preserve"> </w:t>
      </w:r>
      <w:r>
        <w:rPr>
          <w:color w:val="221F1F"/>
          <w:sz w:val="24"/>
        </w:rPr>
        <w:t>authorized</w:t>
      </w:r>
      <w:r>
        <w:rPr>
          <w:color w:val="221F1F"/>
          <w:spacing w:val="-3"/>
          <w:sz w:val="24"/>
        </w:rPr>
        <w:t xml:space="preserve"> </w:t>
      </w:r>
      <w:r>
        <w:rPr>
          <w:color w:val="221F1F"/>
          <w:sz w:val="24"/>
        </w:rPr>
        <w:t>to</w:t>
      </w:r>
      <w:r>
        <w:rPr>
          <w:color w:val="221F1F"/>
          <w:spacing w:val="-3"/>
          <w:sz w:val="24"/>
        </w:rPr>
        <w:t xml:space="preserve"> </w:t>
      </w:r>
      <w:r>
        <w:rPr>
          <w:color w:val="221F1F"/>
          <w:sz w:val="24"/>
        </w:rPr>
        <w:t>bill</w:t>
      </w:r>
      <w:r>
        <w:rPr>
          <w:color w:val="221F1F"/>
          <w:spacing w:val="-5"/>
          <w:sz w:val="24"/>
        </w:rPr>
        <w:t xml:space="preserve"> </w:t>
      </w:r>
      <w:r>
        <w:rPr>
          <w:color w:val="221F1F"/>
          <w:sz w:val="24"/>
        </w:rPr>
        <w:t>the</w:t>
      </w:r>
      <w:r>
        <w:rPr>
          <w:color w:val="221F1F"/>
          <w:spacing w:val="-4"/>
          <w:sz w:val="24"/>
        </w:rPr>
        <w:t xml:space="preserve"> </w:t>
      </w:r>
      <w:r>
        <w:rPr>
          <w:color w:val="221F1F"/>
          <w:sz w:val="24"/>
        </w:rPr>
        <w:t>government</w:t>
      </w:r>
      <w:r>
        <w:rPr>
          <w:color w:val="221F1F"/>
          <w:spacing w:val="-2"/>
          <w:sz w:val="24"/>
        </w:rPr>
        <w:t xml:space="preserve"> </w:t>
      </w:r>
      <w:r>
        <w:rPr>
          <w:color w:val="221F1F"/>
          <w:sz w:val="24"/>
        </w:rPr>
        <w:t>for</w:t>
      </w:r>
      <w:r>
        <w:rPr>
          <w:color w:val="221F1F"/>
          <w:spacing w:val="-5"/>
          <w:sz w:val="24"/>
        </w:rPr>
        <w:t xml:space="preserve"> </w:t>
      </w:r>
      <w:r>
        <w:rPr>
          <w:color w:val="221F1F"/>
          <w:sz w:val="24"/>
        </w:rPr>
        <w:t>Co- Op</w:t>
      </w:r>
      <w:r>
        <w:rPr>
          <w:color w:val="221F1F"/>
          <w:spacing w:val="-6"/>
          <w:sz w:val="24"/>
        </w:rPr>
        <w:t xml:space="preserve"> </w:t>
      </w:r>
      <w:r>
        <w:rPr>
          <w:color w:val="221F1F"/>
          <w:sz w:val="24"/>
        </w:rPr>
        <w:t>and/or</w:t>
      </w:r>
      <w:r>
        <w:rPr>
          <w:color w:val="221F1F"/>
          <w:spacing w:val="-4"/>
          <w:sz w:val="24"/>
        </w:rPr>
        <w:t xml:space="preserve"> </w:t>
      </w:r>
      <w:r>
        <w:rPr>
          <w:color w:val="221F1F"/>
          <w:sz w:val="24"/>
        </w:rPr>
        <w:t>Interns</w:t>
      </w:r>
      <w:r>
        <w:rPr>
          <w:color w:val="221F1F"/>
          <w:spacing w:val="-3"/>
          <w:sz w:val="24"/>
        </w:rPr>
        <w:t xml:space="preserve"> </w:t>
      </w:r>
      <w:r>
        <w:rPr>
          <w:color w:val="221F1F"/>
          <w:sz w:val="24"/>
        </w:rPr>
        <w:t>based</w:t>
      </w:r>
      <w:r>
        <w:rPr>
          <w:color w:val="221F1F"/>
          <w:spacing w:val="-3"/>
          <w:sz w:val="24"/>
        </w:rPr>
        <w:t xml:space="preserve"> </w:t>
      </w:r>
      <w:r>
        <w:rPr>
          <w:color w:val="221F1F"/>
          <w:sz w:val="24"/>
        </w:rPr>
        <w:t>on</w:t>
      </w:r>
      <w:r>
        <w:rPr>
          <w:color w:val="221F1F"/>
          <w:spacing w:val="-5"/>
          <w:sz w:val="24"/>
        </w:rPr>
        <w:t xml:space="preserve"> </w:t>
      </w:r>
      <w:r>
        <w:rPr>
          <w:color w:val="221F1F"/>
          <w:sz w:val="24"/>
        </w:rPr>
        <w:t>class</w:t>
      </w:r>
      <w:r>
        <w:rPr>
          <w:color w:val="221F1F"/>
          <w:spacing w:val="-6"/>
          <w:sz w:val="24"/>
        </w:rPr>
        <w:t xml:space="preserve"> </w:t>
      </w:r>
      <w:r>
        <w:rPr>
          <w:color w:val="221F1F"/>
          <w:sz w:val="24"/>
        </w:rPr>
        <w:t>standing</w:t>
      </w:r>
      <w:r>
        <w:rPr>
          <w:color w:val="221F1F"/>
          <w:spacing w:val="-6"/>
          <w:sz w:val="24"/>
        </w:rPr>
        <w:t xml:space="preserve"> </w:t>
      </w:r>
      <w:r>
        <w:rPr>
          <w:color w:val="221F1F"/>
          <w:sz w:val="24"/>
        </w:rPr>
        <w:t>as</w:t>
      </w:r>
      <w:r>
        <w:rPr>
          <w:color w:val="221F1F"/>
          <w:spacing w:val="-6"/>
          <w:sz w:val="24"/>
        </w:rPr>
        <w:t xml:space="preserve"> </w:t>
      </w:r>
      <w:r>
        <w:rPr>
          <w:color w:val="221F1F"/>
          <w:sz w:val="24"/>
        </w:rPr>
        <w:t>follows</w:t>
      </w:r>
      <w:r>
        <w:rPr>
          <w:color w:val="221F1F"/>
          <w:spacing w:val="-6"/>
          <w:sz w:val="24"/>
        </w:rPr>
        <w:t xml:space="preserve"> </w:t>
      </w:r>
      <w:r>
        <w:rPr>
          <w:color w:val="221F1F"/>
          <w:sz w:val="24"/>
        </w:rPr>
        <w:t>(NOTE:</w:t>
      </w:r>
      <w:r>
        <w:rPr>
          <w:color w:val="221F1F"/>
          <w:spacing w:val="-5"/>
          <w:sz w:val="24"/>
        </w:rPr>
        <w:t xml:space="preserve"> </w:t>
      </w:r>
      <w:r>
        <w:rPr>
          <w:color w:val="221F1F"/>
          <w:sz w:val="24"/>
        </w:rPr>
        <w:t>The</w:t>
      </w:r>
      <w:r>
        <w:rPr>
          <w:color w:val="221F1F"/>
          <w:spacing w:val="-7"/>
          <w:sz w:val="24"/>
        </w:rPr>
        <w:t xml:space="preserve"> </w:t>
      </w:r>
      <w:r>
        <w:rPr>
          <w:color w:val="221F1F"/>
          <w:sz w:val="24"/>
        </w:rPr>
        <w:t>entry-level</w:t>
      </w:r>
      <w:r>
        <w:rPr>
          <w:color w:val="221F1F"/>
          <w:spacing w:val="-5"/>
          <w:sz w:val="24"/>
        </w:rPr>
        <w:t xml:space="preserve"> </w:t>
      </w:r>
      <w:r>
        <w:rPr>
          <w:color w:val="221F1F"/>
          <w:sz w:val="24"/>
        </w:rPr>
        <w:t>category</w:t>
      </w:r>
      <w:r>
        <w:rPr>
          <w:color w:val="221F1F"/>
          <w:spacing w:val="-6"/>
          <w:sz w:val="24"/>
        </w:rPr>
        <w:t xml:space="preserve"> </w:t>
      </w:r>
      <w:r>
        <w:rPr>
          <w:color w:val="221F1F"/>
          <w:sz w:val="24"/>
        </w:rPr>
        <w:t>is</w:t>
      </w:r>
      <w:r>
        <w:rPr>
          <w:color w:val="221F1F"/>
          <w:spacing w:val="-6"/>
          <w:sz w:val="24"/>
        </w:rPr>
        <w:t xml:space="preserve"> </w:t>
      </w:r>
      <w:r>
        <w:rPr>
          <w:color w:val="221F1F"/>
          <w:sz w:val="24"/>
        </w:rPr>
        <w:t>Level</w:t>
      </w:r>
      <w:r>
        <w:rPr>
          <w:color w:val="221F1F"/>
          <w:spacing w:val="-3"/>
          <w:sz w:val="24"/>
        </w:rPr>
        <w:t xml:space="preserve"> </w:t>
      </w:r>
      <w:r>
        <w:rPr>
          <w:color w:val="221F1F"/>
          <w:sz w:val="24"/>
        </w:rPr>
        <w:t>I of the appropriate D3I labor category.):</w:t>
      </w:r>
    </w:p>
    <w:p w14:paraId="3B82789F" w14:textId="77777777" w:rsidR="00016C31" w:rsidRDefault="00016C31">
      <w:pPr>
        <w:pStyle w:val="BodyText"/>
        <w:rPr>
          <w:sz w:val="24"/>
        </w:rPr>
      </w:pPr>
    </w:p>
    <w:p w14:paraId="175A4A8C" w14:textId="77777777" w:rsidR="00016C31" w:rsidRDefault="00632607">
      <w:pPr>
        <w:ind w:left="219" w:right="1768"/>
        <w:rPr>
          <w:sz w:val="24"/>
        </w:rPr>
      </w:pPr>
      <w:r>
        <w:rPr>
          <w:color w:val="221F1F"/>
          <w:sz w:val="24"/>
        </w:rPr>
        <w:t>Freshmen: Not more than 50% of the applicable entry-level estimated labor cost rate. Sophomore:</w:t>
      </w:r>
      <w:r>
        <w:rPr>
          <w:color w:val="221F1F"/>
          <w:spacing w:val="-7"/>
          <w:sz w:val="24"/>
        </w:rPr>
        <w:t xml:space="preserve"> </w:t>
      </w:r>
      <w:r>
        <w:rPr>
          <w:color w:val="221F1F"/>
          <w:sz w:val="24"/>
        </w:rPr>
        <w:t>Not</w:t>
      </w:r>
      <w:r>
        <w:rPr>
          <w:color w:val="221F1F"/>
          <w:spacing w:val="-8"/>
          <w:sz w:val="24"/>
        </w:rPr>
        <w:t xml:space="preserve"> </w:t>
      </w:r>
      <w:r>
        <w:rPr>
          <w:color w:val="221F1F"/>
          <w:sz w:val="24"/>
        </w:rPr>
        <w:t>more</w:t>
      </w:r>
      <w:r>
        <w:rPr>
          <w:color w:val="221F1F"/>
          <w:spacing w:val="-7"/>
          <w:sz w:val="24"/>
        </w:rPr>
        <w:t xml:space="preserve"> </w:t>
      </w:r>
      <w:r>
        <w:rPr>
          <w:color w:val="221F1F"/>
          <w:sz w:val="24"/>
        </w:rPr>
        <w:t>than</w:t>
      </w:r>
      <w:r>
        <w:rPr>
          <w:color w:val="221F1F"/>
          <w:spacing w:val="-6"/>
          <w:sz w:val="24"/>
        </w:rPr>
        <w:t xml:space="preserve"> </w:t>
      </w:r>
      <w:r>
        <w:rPr>
          <w:color w:val="221F1F"/>
          <w:sz w:val="24"/>
        </w:rPr>
        <w:t>60%</w:t>
      </w:r>
      <w:r>
        <w:rPr>
          <w:color w:val="221F1F"/>
          <w:spacing w:val="-6"/>
          <w:sz w:val="24"/>
        </w:rPr>
        <w:t xml:space="preserve"> </w:t>
      </w:r>
      <w:r>
        <w:rPr>
          <w:color w:val="221F1F"/>
          <w:sz w:val="24"/>
        </w:rPr>
        <w:t>of</w:t>
      </w:r>
      <w:r>
        <w:rPr>
          <w:color w:val="221F1F"/>
          <w:spacing w:val="-7"/>
          <w:sz w:val="24"/>
        </w:rPr>
        <w:t xml:space="preserve"> </w:t>
      </w:r>
      <w:r>
        <w:rPr>
          <w:color w:val="221F1F"/>
          <w:sz w:val="24"/>
        </w:rPr>
        <w:t>the</w:t>
      </w:r>
      <w:r>
        <w:rPr>
          <w:color w:val="221F1F"/>
          <w:spacing w:val="-6"/>
          <w:sz w:val="24"/>
        </w:rPr>
        <w:t xml:space="preserve"> </w:t>
      </w:r>
      <w:r>
        <w:rPr>
          <w:color w:val="221F1F"/>
          <w:sz w:val="24"/>
        </w:rPr>
        <w:t>applicable</w:t>
      </w:r>
      <w:r>
        <w:rPr>
          <w:color w:val="221F1F"/>
          <w:spacing w:val="-4"/>
          <w:sz w:val="24"/>
        </w:rPr>
        <w:t xml:space="preserve"> </w:t>
      </w:r>
      <w:r>
        <w:rPr>
          <w:color w:val="221F1F"/>
          <w:sz w:val="24"/>
        </w:rPr>
        <w:t>entry-level</w:t>
      </w:r>
      <w:r>
        <w:rPr>
          <w:color w:val="221F1F"/>
          <w:spacing w:val="-5"/>
          <w:sz w:val="24"/>
        </w:rPr>
        <w:t xml:space="preserve"> </w:t>
      </w:r>
      <w:r>
        <w:rPr>
          <w:color w:val="221F1F"/>
          <w:sz w:val="24"/>
        </w:rPr>
        <w:t>estimated</w:t>
      </w:r>
      <w:r>
        <w:rPr>
          <w:color w:val="221F1F"/>
          <w:spacing w:val="-8"/>
          <w:sz w:val="24"/>
        </w:rPr>
        <w:t xml:space="preserve"> </w:t>
      </w:r>
      <w:r>
        <w:rPr>
          <w:color w:val="221F1F"/>
          <w:sz w:val="24"/>
        </w:rPr>
        <w:t>labor</w:t>
      </w:r>
      <w:r>
        <w:rPr>
          <w:color w:val="221F1F"/>
          <w:spacing w:val="-8"/>
          <w:sz w:val="24"/>
        </w:rPr>
        <w:t xml:space="preserve"> </w:t>
      </w:r>
      <w:r>
        <w:rPr>
          <w:color w:val="221F1F"/>
          <w:sz w:val="24"/>
        </w:rPr>
        <w:t>cost</w:t>
      </w:r>
      <w:r>
        <w:rPr>
          <w:color w:val="221F1F"/>
          <w:spacing w:val="-8"/>
          <w:sz w:val="24"/>
        </w:rPr>
        <w:t xml:space="preserve"> </w:t>
      </w:r>
      <w:r>
        <w:rPr>
          <w:color w:val="221F1F"/>
          <w:sz w:val="24"/>
        </w:rPr>
        <w:t>rate. Junior: Not more than 70% of the applicable entry-level estimated labor cost rate.</w:t>
      </w:r>
    </w:p>
    <w:p w14:paraId="7DEAAE14" w14:textId="77777777" w:rsidR="00016C31" w:rsidRDefault="00632607">
      <w:pPr>
        <w:ind w:left="219"/>
        <w:rPr>
          <w:sz w:val="24"/>
        </w:rPr>
      </w:pPr>
      <w:r>
        <w:rPr>
          <w:color w:val="221F1F"/>
          <w:sz w:val="24"/>
        </w:rPr>
        <w:t>Senior:</w:t>
      </w:r>
      <w:r>
        <w:rPr>
          <w:color w:val="221F1F"/>
          <w:spacing w:val="-3"/>
          <w:sz w:val="24"/>
        </w:rPr>
        <w:t xml:space="preserve"> </w:t>
      </w:r>
      <w:r>
        <w:rPr>
          <w:color w:val="221F1F"/>
          <w:sz w:val="24"/>
        </w:rPr>
        <w:t>Not</w:t>
      </w:r>
      <w:r>
        <w:rPr>
          <w:color w:val="221F1F"/>
          <w:spacing w:val="-3"/>
          <w:sz w:val="24"/>
        </w:rPr>
        <w:t xml:space="preserve"> </w:t>
      </w:r>
      <w:r>
        <w:rPr>
          <w:color w:val="221F1F"/>
          <w:sz w:val="24"/>
        </w:rPr>
        <w:t>more</w:t>
      </w:r>
      <w:r>
        <w:rPr>
          <w:color w:val="221F1F"/>
          <w:spacing w:val="-4"/>
          <w:sz w:val="24"/>
        </w:rPr>
        <w:t xml:space="preserve"> </w:t>
      </w:r>
      <w:r>
        <w:rPr>
          <w:color w:val="221F1F"/>
          <w:sz w:val="24"/>
        </w:rPr>
        <w:t>than</w:t>
      </w:r>
      <w:r>
        <w:rPr>
          <w:color w:val="221F1F"/>
          <w:spacing w:val="-3"/>
          <w:sz w:val="24"/>
        </w:rPr>
        <w:t xml:space="preserve"> </w:t>
      </w:r>
      <w:r>
        <w:rPr>
          <w:color w:val="221F1F"/>
          <w:sz w:val="24"/>
        </w:rPr>
        <w:t>80%</w:t>
      </w:r>
      <w:r>
        <w:rPr>
          <w:color w:val="221F1F"/>
          <w:spacing w:val="-3"/>
          <w:sz w:val="24"/>
        </w:rPr>
        <w:t xml:space="preserve"> </w:t>
      </w:r>
      <w:r>
        <w:rPr>
          <w:color w:val="221F1F"/>
          <w:sz w:val="24"/>
        </w:rPr>
        <w:t>of</w:t>
      </w:r>
      <w:r>
        <w:rPr>
          <w:color w:val="221F1F"/>
          <w:spacing w:val="-2"/>
          <w:sz w:val="24"/>
        </w:rPr>
        <w:t xml:space="preserve"> </w:t>
      </w:r>
      <w:r>
        <w:rPr>
          <w:color w:val="221F1F"/>
          <w:sz w:val="24"/>
        </w:rPr>
        <w:t>the</w:t>
      </w:r>
      <w:r>
        <w:rPr>
          <w:color w:val="221F1F"/>
          <w:spacing w:val="-3"/>
          <w:sz w:val="24"/>
        </w:rPr>
        <w:t xml:space="preserve"> </w:t>
      </w:r>
      <w:r>
        <w:rPr>
          <w:color w:val="221F1F"/>
          <w:sz w:val="24"/>
        </w:rPr>
        <w:t>applicable</w:t>
      </w:r>
      <w:r>
        <w:rPr>
          <w:color w:val="221F1F"/>
          <w:spacing w:val="-3"/>
          <w:sz w:val="24"/>
        </w:rPr>
        <w:t xml:space="preserve"> </w:t>
      </w:r>
      <w:r>
        <w:rPr>
          <w:color w:val="221F1F"/>
          <w:sz w:val="24"/>
        </w:rPr>
        <w:t>entry-level</w:t>
      </w:r>
      <w:r>
        <w:rPr>
          <w:color w:val="221F1F"/>
          <w:spacing w:val="-2"/>
          <w:sz w:val="24"/>
        </w:rPr>
        <w:t xml:space="preserve"> </w:t>
      </w:r>
      <w:r>
        <w:rPr>
          <w:color w:val="221F1F"/>
          <w:sz w:val="24"/>
        </w:rPr>
        <w:t>estimated</w:t>
      </w:r>
      <w:r>
        <w:rPr>
          <w:color w:val="221F1F"/>
          <w:spacing w:val="-2"/>
          <w:sz w:val="24"/>
        </w:rPr>
        <w:t xml:space="preserve"> </w:t>
      </w:r>
      <w:r>
        <w:rPr>
          <w:color w:val="221F1F"/>
          <w:sz w:val="24"/>
        </w:rPr>
        <w:t>labor</w:t>
      </w:r>
      <w:r>
        <w:rPr>
          <w:color w:val="221F1F"/>
          <w:spacing w:val="-4"/>
          <w:sz w:val="24"/>
        </w:rPr>
        <w:t xml:space="preserve"> </w:t>
      </w:r>
      <w:r>
        <w:rPr>
          <w:color w:val="221F1F"/>
          <w:sz w:val="24"/>
        </w:rPr>
        <w:t>cost</w:t>
      </w:r>
      <w:r>
        <w:rPr>
          <w:color w:val="221F1F"/>
          <w:spacing w:val="-1"/>
          <w:sz w:val="24"/>
        </w:rPr>
        <w:t xml:space="preserve"> </w:t>
      </w:r>
      <w:r>
        <w:rPr>
          <w:color w:val="221F1F"/>
          <w:spacing w:val="-2"/>
          <w:sz w:val="24"/>
        </w:rPr>
        <w:t>rate.</w:t>
      </w:r>
    </w:p>
    <w:p w14:paraId="2F253193" w14:textId="77777777" w:rsidR="00016C31" w:rsidRDefault="00016C31">
      <w:pPr>
        <w:pStyle w:val="BodyText"/>
        <w:rPr>
          <w:sz w:val="24"/>
        </w:rPr>
      </w:pPr>
    </w:p>
    <w:p w14:paraId="40EB9511" w14:textId="77777777" w:rsidR="00016C31" w:rsidRDefault="00632607">
      <w:pPr>
        <w:spacing w:before="1"/>
        <w:ind w:left="219"/>
        <w:rPr>
          <w:sz w:val="24"/>
        </w:rPr>
      </w:pPr>
      <w:r>
        <w:rPr>
          <w:color w:val="221F1F"/>
          <w:sz w:val="24"/>
        </w:rPr>
        <w:t>Increases</w:t>
      </w:r>
      <w:r>
        <w:rPr>
          <w:color w:val="221F1F"/>
          <w:spacing w:val="-1"/>
          <w:sz w:val="24"/>
        </w:rPr>
        <w:t xml:space="preserve"> </w:t>
      </w:r>
      <w:r>
        <w:rPr>
          <w:color w:val="221F1F"/>
          <w:sz w:val="24"/>
        </w:rPr>
        <w:t>in</w:t>
      </w:r>
      <w:r>
        <w:rPr>
          <w:color w:val="221F1F"/>
          <w:spacing w:val="-2"/>
          <w:sz w:val="24"/>
        </w:rPr>
        <w:t xml:space="preserve"> </w:t>
      </w:r>
      <w:r>
        <w:rPr>
          <w:color w:val="221F1F"/>
          <w:sz w:val="24"/>
        </w:rPr>
        <w:t>the</w:t>
      </w:r>
      <w:r>
        <w:rPr>
          <w:color w:val="221F1F"/>
          <w:spacing w:val="-3"/>
          <w:sz w:val="24"/>
        </w:rPr>
        <w:t xml:space="preserve"> </w:t>
      </w:r>
      <w:r>
        <w:rPr>
          <w:color w:val="221F1F"/>
          <w:sz w:val="24"/>
        </w:rPr>
        <w:t>percentage</w:t>
      </w:r>
      <w:r>
        <w:rPr>
          <w:color w:val="221F1F"/>
          <w:spacing w:val="-3"/>
          <w:sz w:val="24"/>
        </w:rPr>
        <w:t xml:space="preserve"> </w:t>
      </w:r>
      <w:r>
        <w:rPr>
          <w:color w:val="221F1F"/>
          <w:sz w:val="24"/>
        </w:rPr>
        <w:t>billed</w:t>
      </w:r>
      <w:r>
        <w:rPr>
          <w:color w:val="221F1F"/>
          <w:spacing w:val="-2"/>
          <w:sz w:val="24"/>
        </w:rPr>
        <w:t xml:space="preserve"> </w:t>
      </w:r>
      <w:r>
        <w:rPr>
          <w:color w:val="221F1F"/>
          <w:sz w:val="24"/>
        </w:rPr>
        <w:t>to</w:t>
      </w:r>
      <w:r>
        <w:rPr>
          <w:color w:val="221F1F"/>
          <w:spacing w:val="-2"/>
          <w:sz w:val="24"/>
        </w:rPr>
        <w:t xml:space="preserve"> </w:t>
      </w:r>
      <w:r>
        <w:rPr>
          <w:color w:val="221F1F"/>
          <w:sz w:val="24"/>
        </w:rPr>
        <w:t>the</w:t>
      </w:r>
      <w:r>
        <w:rPr>
          <w:color w:val="221F1F"/>
          <w:spacing w:val="-3"/>
          <w:sz w:val="24"/>
        </w:rPr>
        <w:t xml:space="preserve"> </w:t>
      </w:r>
      <w:r>
        <w:rPr>
          <w:color w:val="221F1F"/>
          <w:sz w:val="24"/>
        </w:rPr>
        <w:t>Government</w:t>
      </w:r>
      <w:r>
        <w:rPr>
          <w:color w:val="221F1F"/>
          <w:spacing w:val="-4"/>
          <w:sz w:val="24"/>
        </w:rPr>
        <w:t xml:space="preserve"> </w:t>
      </w:r>
      <w:r>
        <w:rPr>
          <w:color w:val="221F1F"/>
          <w:sz w:val="24"/>
        </w:rPr>
        <w:t>are</w:t>
      </w:r>
      <w:r>
        <w:rPr>
          <w:color w:val="221F1F"/>
          <w:spacing w:val="-3"/>
          <w:sz w:val="24"/>
        </w:rPr>
        <w:t xml:space="preserve"> </w:t>
      </w:r>
      <w:r>
        <w:rPr>
          <w:color w:val="221F1F"/>
          <w:sz w:val="24"/>
        </w:rPr>
        <w:t>not</w:t>
      </w:r>
      <w:r>
        <w:rPr>
          <w:color w:val="221F1F"/>
          <w:spacing w:val="-2"/>
          <w:sz w:val="24"/>
        </w:rPr>
        <w:t xml:space="preserve"> </w:t>
      </w:r>
      <w:r>
        <w:rPr>
          <w:color w:val="221F1F"/>
          <w:sz w:val="24"/>
        </w:rPr>
        <w:t>authorized</w:t>
      </w:r>
      <w:r>
        <w:rPr>
          <w:color w:val="221F1F"/>
          <w:spacing w:val="-2"/>
          <w:sz w:val="24"/>
        </w:rPr>
        <w:t xml:space="preserve"> </w:t>
      </w:r>
      <w:r>
        <w:rPr>
          <w:color w:val="221F1F"/>
          <w:sz w:val="24"/>
        </w:rPr>
        <w:t>until</w:t>
      </w:r>
      <w:r>
        <w:rPr>
          <w:color w:val="221F1F"/>
          <w:spacing w:val="-1"/>
          <w:sz w:val="24"/>
        </w:rPr>
        <w:t xml:space="preserve"> </w:t>
      </w:r>
      <w:r>
        <w:rPr>
          <w:color w:val="221F1F"/>
          <w:sz w:val="24"/>
        </w:rPr>
        <w:t>enough</w:t>
      </w:r>
      <w:r>
        <w:rPr>
          <w:color w:val="221F1F"/>
          <w:spacing w:val="-2"/>
          <w:sz w:val="24"/>
        </w:rPr>
        <w:t xml:space="preserve"> </w:t>
      </w:r>
      <w:r>
        <w:rPr>
          <w:color w:val="221F1F"/>
          <w:sz w:val="24"/>
        </w:rPr>
        <w:t>course</w:t>
      </w:r>
      <w:r>
        <w:rPr>
          <w:color w:val="221F1F"/>
          <w:spacing w:val="-4"/>
          <w:sz w:val="24"/>
        </w:rPr>
        <w:t xml:space="preserve"> </w:t>
      </w:r>
      <w:r>
        <w:rPr>
          <w:color w:val="221F1F"/>
          <w:sz w:val="24"/>
        </w:rPr>
        <w:t>work</w:t>
      </w:r>
      <w:r>
        <w:rPr>
          <w:color w:val="221F1F"/>
          <w:spacing w:val="-2"/>
          <w:sz w:val="24"/>
        </w:rPr>
        <w:t xml:space="preserve"> </w:t>
      </w:r>
      <w:r>
        <w:rPr>
          <w:color w:val="221F1F"/>
          <w:sz w:val="24"/>
        </w:rPr>
        <w:t>is completed to move the student to the next class standing.</w:t>
      </w:r>
    </w:p>
    <w:p w14:paraId="28C27DA7" w14:textId="77777777" w:rsidR="00016C31" w:rsidRDefault="00632607">
      <w:pPr>
        <w:pStyle w:val="ListParagraph"/>
        <w:numPr>
          <w:ilvl w:val="0"/>
          <w:numId w:val="112"/>
        </w:numPr>
        <w:tabs>
          <w:tab w:val="left" w:pos="691"/>
        </w:tabs>
        <w:spacing w:before="120"/>
        <w:ind w:left="800" w:right="836" w:hanging="360"/>
        <w:jc w:val="left"/>
        <w:rPr>
          <w:color w:val="221F1F"/>
          <w:sz w:val="24"/>
        </w:rPr>
      </w:pPr>
      <w:r>
        <w:rPr>
          <w:color w:val="221F1F"/>
          <w:sz w:val="24"/>
        </w:rPr>
        <w:t>Approval Process: Prior to hiring an Intern and/or Co-Op to perform work under a task order, the subcontractor shall obtain written concurrence from the prime Contracting Officer. The Contracting</w:t>
      </w:r>
      <w:r>
        <w:rPr>
          <w:color w:val="221F1F"/>
          <w:spacing w:val="-10"/>
          <w:sz w:val="24"/>
        </w:rPr>
        <w:t xml:space="preserve"> </w:t>
      </w:r>
      <w:r>
        <w:rPr>
          <w:color w:val="221F1F"/>
          <w:sz w:val="24"/>
        </w:rPr>
        <w:t>Officer</w:t>
      </w:r>
      <w:r>
        <w:rPr>
          <w:color w:val="221F1F"/>
          <w:spacing w:val="-9"/>
          <w:sz w:val="24"/>
        </w:rPr>
        <w:t xml:space="preserve"> </w:t>
      </w:r>
      <w:r>
        <w:rPr>
          <w:color w:val="221F1F"/>
          <w:sz w:val="24"/>
        </w:rPr>
        <w:t>will</w:t>
      </w:r>
      <w:r>
        <w:rPr>
          <w:color w:val="221F1F"/>
          <w:spacing w:val="-7"/>
          <w:sz w:val="24"/>
        </w:rPr>
        <w:t xml:space="preserve"> </w:t>
      </w:r>
      <w:r>
        <w:rPr>
          <w:color w:val="221F1F"/>
          <w:sz w:val="24"/>
        </w:rPr>
        <w:t>consider</w:t>
      </w:r>
      <w:r>
        <w:rPr>
          <w:color w:val="221F1F"/>
          <w:spacing w:val="-11"/>
          <w:sz w:val="24"/>
        </w:rPr>
        <w:t xml:space="preserve"> </w:t>
      </w:r>
      <w:r>
        <w:rPr>
          <w:color w:val="221F1F"/>
          <w:sz w:val="24"/>
        </w:rPr>
        <w:t>the</w:t>
      </w:r>
      <w:r>
        <w:rPr>
          <w:color w:val="221F1F"/>
          <w:spacing w:val="-9"/>
          <w:sz w:val="24"/>
        </w:rPr>
        <w:t xml:space="preserve"> </w:t>
      </w:r>
      <w:r>
        <w:rPr>
          <w:color w:val="221F1F"/>
          <w:sz w:val="24"/>
        </w:rPr>
        <w:t>level</w:t>
      </w:r>
      <w:r>
        <w:rPr>
          <w:color w:val="221F1F"/>
          <w:spacing w:val="-10"/>
          <w:sz w:val="24"/>
        </w:rPr>
        <w:t xml:space="preserve"> </w:t>
      </w:r>
      <w:proofErr w:type="gramStart"/>
      <w:r>
        <w:rPr>
          <w:color w:val="221F1F"/>
          <w:sz w:val="24"/>
        </w:rPr>
        <w:t>requested,</w:t>
      </w:r>
      <w:r>
        <w:rPr>
          <w:color w:val="221F1F"/>
          <w:spacing w:val="-9"/>
          <w:sz w:val="24"/>
        </w:rPr>
        <w:t xml:space="preserve"> </w:t>
      </w:r>
      <w:r>
        <w:rPr>
          <w:color w:val="221F1F"/>
          <w:sz w:val="24"/>
        </w:rPr>
        <w:t>and</w:t>
      </w:r>
      <w:proofErr w:type="gramEnd"/>
      <w:r>
        <w:rPr>
          <w:color w:val="221F1F"/>
          <w:spacing w:val="-7"/>
          <w:sz w:val="24"/>
        </w:rPr>
        <w:t xml:space="preserve"> </w:t>
      </w:r>
      <w:r>
        <w:rPr>
          <w:color w:val="221F1F"/>
          <w:sz w:val="24"/>
        </w:rPr>
        <w:t>will</w:t>
      </w:r>
      <w:r>
        <w:rPr>
          <w:color w:val="221F1F"/>
          <w:spacing w:val="-9"/>
          <w:sz w:val="24"/>
        </w:rPr>
        <w:t xml:space="preserve"> </w:t>
      </w:r>
      <w:r>
        <w:rPr>
          <w:color w:val="221F1F"/>
          <w:sz w:val="24"/>
        </w:rPr>
        <w:t>also</w:t>
      </w:r>
      <w:r>
        <w:rPr>
          <w:color w:val="221F1F"/>
          <w:spacing w:val="-9"/>
          <w:sz w:val="24"/>
        </w:rPr>
        <w:t xml:space="preserve"> </w:t>
      </w:r>
      <w:r>
        <w:rPr>
          <w:color w:val="221F1F"/>
          <w:sz w:val="24"/>
        </w:rPr>
        <w:t>consider</w:t>
      </w:r>
      <w:r>
        <w:rPr>
          <w:color w:val="221F1F"/>
          <w:spacing w:val="-8"/>
          <w:sz w:val="24"/>
        </w:rPr>
        <w:t xml:space="preserve"> </w:t>
      </w:r>
      <w:r>
        <w:rPr>
          <w:color w:val="221F1F"/>
          <w:sz w:val="24"/>
        </w:rPr>
        <w:t>the</w:t>
      </w:r>
      <w:r>
        <w:rPr>
          <w:color w:val="221F1F"/>
          <w:spacing w:val="-10"/>
          <w:sz w:val="24"/>
        </w:rPr>
        <w:t xml:space="preserve"> </w:t>
      </w:r>
      <w:r>
        <w:rPr>
          <w:color w:val="221F1F"/>
          <w:sz w:val="24"/>
        </w:rPr>
        <w:t>overall</w:t>
      </w:r>
      <w:r>
        <w:rPr>
          <w:color w:val="221F1F"/>
          <w:spacing w:val="-8"/>
          <w:sz w:val="24"/>
        </w:rPr>
        <w:t xml:space="preserve"> </w:t>
      </w:r>
      <w:r>
        <w:rPr>
          <w:color w:val="221F1F"/>
          <w:sz w:val="24"/>
        </w:rPr>
        <w:t>mix</w:t>
      </w:r>
      <w:r>
        <w:rPr>
          <w:color w:val="221F1F"/>
          <w:spacing w:val="-10"/>
          <w:sz w:val="24"/>
        </w:rPr>
        <w:t xml:space="preserve"> </w:t>
      </w:r>
      <w:r>
        <w:rPr>
          <w:color w:val="221F1F"/>
          <w:sz w:val="24"/>
        </w:rPr>
        <w:t>of levels proposed to ensure a balanced approach to supporting this program.</w:t>
      </w:r>
    </w:p>
    <w:p w14:paraId="485B264A" w14:textId="77777777" w:rsidR="00016C31" w:rsidRDefault="00016C31">
      <w:pPr>
        <w:pStyle w:val="BodyText"/>
        <w:rPr>
          <w:sz w:val="26"/>
        </w:rPr>
      </w:pPr>
    </w:p>
    <w:p w14:paraId="6BD8CEAE" w14:textId="77777777" w:rsidR="00016C31" w:rsidRDefault="00632607">
      <w:pPr>
        <w:pStyle w:val="Heading2"/>
        <w:spacing w:before="217"/>
      </w:pPr>
      <w:r>
        <w:rPr>
          <w:color w:val="221F1F"/>
        </w:rPr>
        <w:t>H6</w:t>
      </w:r>
      <w:r>
        <w:rPr>
          <w:color w:val="221F1F"/>
          <w:spacing w:val="-13"/>
        </w:rPr>
        <w:t xml:space="preserve"> </w:t>
      </w:r>
      <w:r>
        <w:rPr>
          <w:color w:val="221F1F"/>
        </w:rPr>
        <w:t>WOUNDED</w:t>
      </w:r>
      <w:r>
        <w:rPr>
          <w:color w:val="221F1F"/>
          <w:spacing w:val="-12"/>
        </w:rPr>
        <w:t xml:space="preserve"> </w:t>
      </w:r>
      <w:r>
        <w:rPr>
          <w:color w:val="221F1F"/>
        </w:rPr>
        <w:t>WARRIOR</w:t>
      </w:r>
      <w:r>
        <w:rPr>
          <w:color w:val="221F1F"/>
          <w:spacing w:val="-12"/>
        </w:rPr>
        <w:t xml:space="preserve"> </w:t>
      </w:r>
      <w:r>
        <w:rPr>
          <w:color w:val="221F1F"/>
        </w:rPr>
        <w:t>PROGRAM</w:t>
      </w:r>
      <w:r>
        <w:rPr>
          <w:color w:val="221F1F"/>
          <w:spacing w:val="-12"/>
        </w:rPr>
        <w:t xml:space="preserve"> </w:t>
      </w:r>
      <w:r>
        <w:rPr>
          <w:color w:val="221F1F"/>
          <w:spacing w:val="-2"/>
        </w:rPr>
        <w:t>SUPPORT</w:t>
      </w:r>
    </w:p>
    <w:p w14:paraId="777DD554" w14:textId="77777777" w:rsidR="00016C31" w:rsidRDefault="00900DE8">
      <w:pPr>
        <w:pStyle w:val="ListParagraph"/>
        <w:numPr>
          <w:ilvl w:val="0"/>
          <w:numId w:val="111"/>
        </w:numPr>
        <w:tabs>
          <w:tab w:val="left" w:pos="801"/>
        </w:tabs>
        <w:spacing w:before="120"/>
        <w:ind w:right="831"/>
        <w:rPr>
          <w:sz w:val="24"/>
        </w:rPr>
      </w:pPr>
      <w:r>
        <w:pict w14:anchorId="4612DF91">
          <v:rect id="docshape33" o:spid="_x0000_s1099" style="position:absolute;left:0;text-align:left;margin-left:59.5pt;margin-top:64.35pt;width:515pt;height:1.45pt;z-index:-18504704;mso-position-horizontal-relative:page" fillcolor="#0e233d" stroked="f">
            <w10:wrap anchorx="page"/>
          </v:rect>
        </w:pict>
      </w:r>
      <w:r w:rsidR="00632607">
        <w:rPr>
          <w:color w:val="221F1F"/>
          <w:sz w:val="24"/>
        </w:rPr>
        <w:t>The US Army SMDC/ARSTRAT strongly endorses the Army’s Wounded Warrior Program and encourages the prime contractor and all subcontractors to emphasize the employment of America’s</w:t>
      </w:r>
      <w:r w:rsidR="00632607">
        <w:rPr>
          <w:color w:val="221F1F"/>
          <w:spacing w:val="-12"/>
          <w:sz w:val="24"/>
        </w:rPr>
        <w:t xml:space="preserve"> </w:t>
      </w:r>
      <w:r w:rsidR="00632607">
        <w:rPr>
          <w:color w:val="221F1F"/>
          <w:sz w:val="24"/>
        </w:rPr>
        <w:t>wounded</w:t>
      </w:r>
      <w:r w:rsidR="00632607">
        <w:rPr>
          <w:color w:val="221F1F"/>
          <w:spacing w:val="-10"/>
          <w:sz w:val="24"/>
        </w:rPr>
        <w:t xml:space="preserve"> </w:t>
      </w:r>
      <w:r w:rsidR="00632607">
        <w:rPr>
          <w:color w:val="221F1F"/>
          <w:sz w:val="24"/>
        </w:rPr>
        <w:t>warriors</w:t>
      </w:r>
      <w:r w:rsidR="00632607">
        <w:rPr>
          <w:color w:val="221F1F"/>
          <w:spacing w:val="-12"/>
          <w:sz w:val="24"/>
        </w:rPr>
        <w:t xml:space="preserve"> </w:t>
      </w:r>
      <w:r w:rsidR="00632607">
        <w:rPr>
          <w:color w:val="221F1F"/>
          <w:sz w:val="24"/>
        </w:rPr>
        <w:t>in</w:t>
      </w:r>
      <w:r w:rsidR="00632607">
        <w:rPr>
          <w:color w:val="221F1F"/>
          <w:spacing w:val="-13"/>
          <w:sz w:val="24"/>
        </w:rPr>
        <w:t xml:space="preserve"> </w:t>
      </w:r>
      <w:r w:rsidR="00632607">
        <w:rPr>
          <w:color w:val="221F1F"/>
          <w:sz w:val="24"/>
        </w:rPr>
        <w:t>performance</w:t>
      </w:r>
      <w:r w:rsidR="00632607">
        <w:rPr>
          <w:color w:val="221F1F"/>
          <w:spacing w:val="-13"/>
          <w:sz w:val="24"/>
        </w:rPr>
        <w:t xml:space="preserve"> </w:t>
      </w:r>
      <w:r w:rsidR="00632607">
        <w:rPr>
          <w:color w:val="221F1F"/>
          <w:sz w:val="24"/>
        </w:rPr>
        <w:t>of</w:t>
      </w:r>
      <w:r w:rsidR="00632607">
        <w:rPr>
          <w:color w:val="221F1F"/>
          <w:spacing w:val="-14"/>
          <w:sz w:val="24"/>
        </w:rPr>
        <w:t xml:space="preserve"> </w:t>
      </w:r>
      <w:r w:rsidR="00632607">
        <w:rPr>
          <w:color w:val="221F1F"/>
          <w:sz w:val="24"/>
        </w:rPr>
        <w:t>this</w:t>
      </w:r>
      <w:r w:rsidR="00632607">
        <w:rPr>
          <w:color w:val="221F1F"/>
          <w:spacing w:val="-11"/>
          <w:sz w:val="24"/>
        </w:rPr>
        <w:t xml:space="preserve"> </w:t>
      </w:r>
      <w:r w:rsidR="00632607">
        <w:rPr>
          <w:color w:val="221F1F"/>
          <w:sz w:val="24"/>
        </w:rPr>
        <w:t>contract.</w:t>
      </w:r>
      <w:r w:rsidR="00632607">
        <w:rPr>
          <w:color w:val="221F1F"/>
          <w:spacing w:val="-9"/>
          <w:sz w:val="24"/>
        </w:rPr>
        <w:t xml:space="preserve"> </w:t>
      </w:r>
      <w:r w:rsidR="00632607">
        <w:rPr>
          <w:color w:val="221F1F"/>
          <w:sz w:val="24"/>
        </w:rPr>
        <w:t>A</w:t>
      </w:r>
      <w:r w:rsidR="00632607">
        <w:rPr>
          <w:color w:val="221F1F"/>
          <w:spacing w:val="-13"/>
          <w:sz w:val="24"/>
        </w:rPr>
        <w:t xml:space="preserve"> </w:t>
      </w:r>
      <w:r w:rsidR="00632607">
        <w:rPr>
          <w:color w:val="221F1F"/>
          <w:sz w:val="24"/>
        </w:rPr>
        <w:t>wounded</w:t>
      </w:r>
      <w:r w:rsidR="00632607">
        <w:rPr>
          <w:color w:val="221F1F"/>
          <w:spacing w:val="-12"/>
          <w:sz w:val="24"/>
        </w:rPr>
        <w:t xml:space="preserve"> </w:t>
      </w:r>
      <w:r w:rsidR="00632607">
        <w:rPr>
          <w:color w:val="221F1F"/>
          <w:sz w:val="24"/>
        </w:rPr>
        <w:t>warrior</w:t>
      </w:r>
      <w:r w:rsidR="00632607">
        <w:rPr>
          <w:color w:val="221F1F"/>
          <w:spacing w:val="-11"/>
          <w:sz w:val="24"/>
        </w:rPr>
        <w:t xml:space="preserve"> </w:t>
      </w:r>
      <w:r w:rsidR="00632607">
        <w:rPr>
          <w:color w:val="221F1F"/>
          <w:sz w:val="24"/>
        </w:rPr>
        <w:t>is</w:t>
      </w:r>
      <w:r w:rsidR="00632607">
        <w:rPr>
          <w:color w:val="221F1F"/>
          <w:spacing w:val="-12"/>
          <w:sz w:val="24"/>
        </w:rPr>
        <w:t xml:space="preserve"> </w:t>
      </w:r>
      <w:r w:rsidR="00632607">
        <w:rPr>
          <w:color w:val="221F1F"/>
          <w:sz w:val="24"/>
        </w:rPr>
        <w:t>defined</w:t>
      </w:r>
      <w:r w:rsidR="00632607">
        <w:rPr>
          <w:color w:val="221F1F"/>
          <w:spacing w:val="-10"/>
          <w:sz w:val="24"/>
        </w:rPr>
        <w:t xml:space="preserve"> </w:t>
      </w:r>
      <w:r w:rsidR="00632607">
        <w:rPr>
          <w:color w:val="221F1F"/>
          <w:sz w:val="24"/>
        </w:rPr>
        <w:t>as an</w:t>
      </w:r>
      <w:r w:rsidR="00632607">
        <w:rPr>
          <w:color w:val="221F1F"/>
          <w:spacing w:val="-8"/>
          <w:sz w:val="24"/>
        </w:rPr>
        <w:t xml:space="preserve"> </w:t>
      </w:r>
      <w:r w:rsidR="00632607">
        <w:rPr>
          <w:color w:val="221F1F"/>
          <w:sz w:val="24"/>
        </w:rPr>
        <w:t>individual</w:t>
      </w:r>
      <w:r w:rsidR="00632607">
        <w:rPr>
          <w:color w:val="221F1F"/>
          <w:spacing w:val="-8"/>
          <w:sz w:val="24"/>
        </w:rPr>
        <w:t xml:space="preserve"> </w:t>
      </w:r>
      <w:r w:rsidR="00632607">
        <w:rPr>
          <w:color w:val="221F1F"/>
          <w:sz w:val="24"/>
        </w:rPr>
        <w:t>that</w:t>
      </w:r>
      <w:r w:rsidR="00632607">
        <w:rPr>
          <w:color w:val="221F1F"/>
          <w:spacing w:val="-8"/>
          <w:sz w:val="24"/>
        </w:rPr>
        <w:t xml:space="preserve"> </w:t>
      </w:r>
      <w:r w:rsidR="00632607">
        <w:rPr>
          <w:color w:val="221F1F"/>
          <w:sz w:val="24"/>
        </w:rPr>
        <w:t>suffers</w:t>
      </w:r>
      <w:r w:rsidR="00632607">
        <w:rPr>
          <w:color w:val="221F1F"/>
          <w:spacing w:val="-8"/>
          <w:sz w:val="24"/>
        </w:rPr>
        <w:t xml:space="preserve"> </w:t>
      </w:r>
      <w:r w:rsidR="00632607">
        <w:rPr>
          <w:color w:val="221F1F"/>
          <w:sz w:val="24"/>
        </w:rPr>
        <w:t>from</w:t>
      </w:r>
      <w:r w:rsidR="00632607">
        <w:rPr>
          <w:color w:val="221F1F"/>
          <w:spacing w:val="-8"/>
          <w:sz w:val="24"/>
        </w:rPr>
        <w:t xml:space="preserve"> </w:t>
      </w:r>
      <w:r w:rsidR="00632607">
        <w:rPr>
          <w:color w:val="221F1F"/>
          <w:sz w:val="24"/>
        </w:rPr>
        <w:t>injuries</w:t>
      </w:r>
      <w:r w:rsidR="00632607">
        <w:rPr>
          <w:color w:val="221F1F"/>
          <w:spacing w:val="-8"/>
          <w:sz w:val="24"/>
        </w:rPr>
        <w:t xml:space="preserve"> </w:t>
      </w:r>
      <w:r w:rsidR="00632607">
        <w:rPr>
          <w:color w:val="221F1F"/>
          <w:sz w:val="24"/>
        </w:rPr>
        <w:t>or</w:t>
      </w:r>
      <w:r w:rsidR="00632607">
        <w:rPr>
          <w:color w:val="221F1F"/>
          <w:spacing w:val="-9"/>
          <w:sz w:val="24"/>
        </w:rPr>
        <w:t xml:space="preserve"> </w:t>
      </w:r>
      <w:r w:rsidR="00632607">
        <w:rPr>
          <w:color w:val="221F1F"/>
          <w:sz w:val="24"/>
        </w:rPr>
        <w:t>illnesses</w:t>
      </w:r>
      <w:r w:rsidR="00632607">
        <w:rPr>
          <w:color w:val="221F1F"/>
          <w:spacing w:val="-7"/>
          <w:sz w:val="24"/>
        </w:rPr>
        <w:t xml:space="preserve"> </w:t>
      </w:r>
      <w:r w:rsidR="00632607">
        <w:rPr>
          <w:color w:val="221F1F"/>
          <w:sz w:val="24"/>
        </w:rPr>
        <w:t>incurred</w:t>
      </w:r>
      <w:r w:rsidR="00632607">
        <w:rPr>
          <w:color w:val="221F1F"/>
          <w:spacing w:val="-11"/>
          <w:sz w:val="24"/>
        </w:rPr>
        <w:t xml:space="preserve"> </w:t>
      </w:r>
      <w:r w:rsidR="00632607">
        <w:rPr>
          <w:color w:val="221F1F"/>
          <w:sz w:val="24"/>
        </w:rPr>
        <w:t>in</w:t>
      </w:r>
      <w:r w:rsidR="00632607">
        <w:rPr>
          <w:color w:val="221F1F"/>
          <w:spacing w:val="-11"/>
          <w:sz w:val="24"/>
        </w:rPr>
        <w:t xml:space="preserve"> </w:t>
      </w:r>
      <w:r w:rsidR="00632607">
        <w:rPr>
          <w:color w:val="221F1F"/>
          <w:sz w:val="24"/>
        </w:rPr>
        <w:t>the</w:t>
      </w:r>
      <w:r w:rsidR="00632607">
        <w:rPr>
          <w:color w:val="221F1F"/>
          <w:spacing w:val="-9"/>
          <w:sz w:val="24"/>
        </w:rPr>
        <w:t xml:space="preserve"> </w:t>
      </w:r>
      <w:r w:rsidR="00632607">
        <w:rPr>
          <w:color w:val="221F1F"/>
          <w:sz w:val="24"/>
        </w:rPr>
        <w:t>line</w:t>
      </w:r>
      <w:r w:rsidR="00632607">
        <w:rPr>
          <w:color w:val="221F1F"/>
          <w:spacing w:val="-9"/>
          <w:sz w:val="24"/>
        </w:rPr>
        <w:t xml:space="preserve"> </w:t>
      </w:r>
      <w:r w:rsidR="00632607">
        <w:rPr>
          <w:color w:val="221F1F"/>
          <w:sz w:val="24"/>
        </w:rPr>
        <w:t>of</w:t>
      </w:r>
      <w:r w:rsidR="00632607">
        <w:rPr>
          <w:color w:val="221F1F"/>
          <w:spacing w:val="-7"/>
          <w:sz w:val="24"/>
        </w:rPr>
        <w:t xml:space="preserve"> </w:t>
      </w:r>
      <w:r w:rsidR="00632607">
        <w:rPr>
          <w:color w:val="221F1F"/>
          <w:sz w:val="24"/>
        </w:rPr>
        <w:t>duty</w:t>
      </w:r>
      <w:r w:rsidR="00632607">
        <w:rPr>
          <w:color w:val="221F1F"/>
          <w:spacing w:val="-7"/>
          <w:sz w:val="24"/>
        </w:rPr>
        <w:t xml:space="preserve"> </w:t>
      </w:r>
      <w:r w:rsidR="00632607">
        <w:rPr>
          <w:color w:val="221F1F"/>
          <w:sz w:val="24"/>
        </w:rPr>
        <w:t>after</w:t>
      </w:r>
      <w:r w:rsidR="00632607">
        <w:rPr>
          <w:color w:val="221F1F"/>
          <w:spacing w:val="-9"/>
          <w:sz w:val="24"/>
        </w:rPr>
        <w:t xml:space="preserve"> </w:t>
      </w:r>
      <w:proofErr w:type="gramStart"/>
      <w:r w:rsidR="00632607">
        <w:rPr>
          <w:color w:val="221F1F"/>
          <w:sz w:val="24"/>
        </w:rPr>
        <w:t>September</w:t>
      </w:r>
      <w:proofErr w:type="gramEnd"/>
    </w:p>
    <w:p w14:paraId="316DFBEA" w14:textId="77777777" w:rsidR="00016C31" w:rsidRDefault="00016C31">
      <w:pPr>
        <w:rPr>
          <w:sz w:val="24"/>
        </w:rPr>
        <w:sectPr w:rsidR="00016C31">
          <w:pgSz w:w="12240" w:h="15840"/>
          <w:pgMar w:top="1300" w:right="640" w:bottom="1040" w:left="1000" w:header="0" w:footer="801" w:gutter="0"/>
          <w:cols w:space="720"/>
        </w:sectPr>
      </w:pPr>
    </w:p>
    <w:p w14:paraId="63661859" w14:textId="77777777" w:rsidR="00016C31" w:rsidRDefault="00900DE8">
      <w:pPr>
        <w:spacing w:before="79"/>
        <w:ind w:left="800" w:right="806"/>
        <w:rPr>
          <w:sz w:val="24"/>
        </w:rPr>
      </w:pPr>
      <w:r>
        <w:lastRenderedPageBreak/>
        <w:pict w14:anchorId="5D178EE6">
          <v:rect id="docshape34" o:spid="_x0000_s1098" style="position:absolute;left:0;text-align:left;margin-left:59.5pt;margin-top:738.2pt;width:515pt;height:1.45pt;z-index:-18504192;mso-position-horizontal-relative:page;mso-position-vertical-relative:page" fillcolor="#0e233d" stroked="f">
            <w10:wrap anchorx="page" anchory="page"/>
          </v:rect>
        </w:pict>
      </w:r>
      <w:r w:rsidR="00632607">
        <w:rPr>
          <w:color w:val="221F1F"/>
          <w:sz w:val="24"/>
        </w:rPr>
        <w:t>10, 2001, in support of Overseas Contingency Operations since 9/11, and have received or expect</w:t>
      </w:r>
      <w:r w:rsidR="00632607">
        <w:rPr>
          <w:color w:val="221F1F"/>
          <w:spacing w:val="-3"/>
          <w:sz w:val="24"/>
        </w:rPr>
        <w:t xml:space="preserve"> </w:t>
      </w:r>
      <w:r w:rsidR="00632607">
        <w:rPr>
          <w:color w:val="221F1F"/>
          <w:sz w:val="24"/>
        </w:rPr>
        <w:t>to</w:t>
      </w:r>
      <w:r w:rsidR="00632607">
        <w:rPr>
          <w:color w:val="221F1F"/>
          <w:spacing w:val="-3"/>
          <w:sz w:val="24"/>
        </w:rPr>
        <w:t xml:space="preserve"> </w:t>
      </w:r>
      <w:r w:rsidR="00632607">
        <w:rPr>
          <w:color w:val="221F1F"/>
          <w:sz w:val="24"/>
        </w:rPr>
        <w:t>receive</w:t>
      </w:r>
      <w:r w:rsidR="00632607">
        <w:rPr>
          <w:color w:val="221F1F"/>
          <w:spacing w:val="-2"/>
          <w:sz w:val="24"/>
        </w:rPr>
        <w:t xml:space="preserve"> </w:t>
      </w:r>
      <w:r w:rsidR="00632607">
        <w:rPr>
          <w:color w:val="221F1F"/>
          <w:sz w:val="24"/>
        </w:rPr>
        <w:t>an</w:t>
      </w:r>
      <w:r w:rsidR="00632607">
        <w:rPr>
          <w:color w:val="221F1F"/>
          <w:spacing w:val="-3"/>
          <w:sz w:val="24"/>
        </w:rPr>
        <w:t xml:space="preserve"> </w:t>
      </w:r>
      <w:r w:rsidR="00632607">
        <w:rPr>
          <w:color w:val="221F1F"/>
          <w:sz w:val="24"/>
        </w:rPr>
        <w:t>Army</w:t>
      </w:r>
      <w:r w:rsidR="00632607">
        <w:rPr>
          <w:color w:val="221F1F"/>
          <w:spacing w:val="-3"/>
          <w:sz w:val="24"/>
        </w:rPr>
        <w:t xml:space="preserve"> </w:t>
      </w:r>
      <w:r w:rsidR="00632607">
        <w:rPr>
          <w:color w:val="221F1F"/>
          <w:sz w:val="24"/>
        </w:rPr>
        <w:t>Physical</w:t>
      </w:r>
      <w:r w:rsidR="00632607">
        <w:rPr>
          <w:color w:val="221F1F"/>
          <w:spacing w:val="-3"/>
          <w:sz w:val="24"/>
        </w:rPr>
        <w:t xml:space="preserve"> </w:t>
      </w:r>
      <w:r w:rsidR="00632607">
        <w:rPr>
          <w:color w:val="221F1F"/>
          <w:sz w:val="24"/>
        </w:rPr>
        <w:t>Disability</w:t>
      </w:r>
      <w:r w:rsidR="00632607">
        <w:rPr>
          <w:color w:val="221F1F"/>
          <w:spacing w:val="-3"/>
          <w:sz w:val="24"/>
        </w:rPr>
        <w:t xml:space="preserve"> </w:t>
      </w:r>
      <w:r w:rsidR="00632607">
        <w:rPr>
          <w:color w:val="221F1F"/>
          <w:sz w:val="24"/>
        </w:rPr>
        <w:t>Evaluation</w:t>
      </w:r>
      <w:r w:rsidR="00632607">
        <w:rPr>
          <w:color w:val="221F1F"/>
          <w:spacing w:val="-3"/>
          <w:sz w:val="24"/>
        </w:rPr>
        <w:t xml:space="preserve"> </w:t>
      </w:r>
      <w:r w:rsidR="00632607">
        <w:rPr>
          <w:color w:val="221F1F"/>
          <w:sz w:val="24"/>
        </w:rPr>
        <w:t>System</w:t>
      </w:r>
      <w:r w:rsidR="00632607">
        <w:rPr>
          <w:color w:val="221F1F"/>
          <w:spacing w:val="-4"/>
          <w:sz w:val="24"/>
        </w:rPr>
        <w:t xml:space="preserve"> </w:t>
      </w:r>
      <w:r w:rsidR="00632607">
        <w:rPr>
          <w:color w:val="221F1F"/>
          <w:sz w:val="24"/>
        </w:rPr>
        <w:t>rating</w:t>
      </w:r>
      <w:r w:rsidR="00632607">
        <w:rPr>
          <w:color w:val="221F1F"/>
          <w:spacing w:val="-4"/>
          <w:sz w:val="24"/>
        </w:rPr>
        <w:t xml:space="preserve"> </w:t>
      </w:r>
      <w:r w:rsidR="00632607">
        <w:rPr>
          <w:color w:val="221F1F"/>
          <w:sz w:val="24"/>
        </w:rPr>
        <w:t>of</w:t>
      </w:r>
      <w:r w:rsidR="00632607">
        <w:rPr>
          <w:color w:val="221F1F"/>
          <w:spacing w:val="-5"/>
          <w:sz w:val="24"/>
        </w:rPr>
        <w:t xml:space="preserve"> </w:t>
      </w:r>
      <w:r w:rsidR="00632607">
        <w:rPr>
          <w:color w:val="221F1F"/>
          <w:sz w:val="24"/>
        </w:rPr>
        <w:t>30%</w:t>
      </w:r>
      <w:r w:rsidR="00632607">
        <w:rPr>
          <w:color w:val="221F1F"/>
          <w:spacing w:val="-5"/>
          <w:sz w:val="24"/>
        </w:rPr>
        <w:t xml:space="preserve"> </w:t>
      </w:r>
      <w:r w:rsidR="00632607">
        <w:rPr>
          <w:color w:val="221F1F"/>
          <w:sz w:val="24"/>
        </w:rPr>
        <w:t>or</w:t>
      </w:r>
      <w:r w:rsidR="00632607">
        <w:rPr>
          <w:color w:val="221F1F"/>
          <w:spacing w:val="-4"/>
          <w:sz w:val="24"/>
        </w:rPr>
        <w:t xml:space="preserve"> </w:t>
      </w:r>
      <w:r w:rsidR="00632607">
        <w:rPr>
          <w:color w:val="221F1F"/>
          <w:sz w:val="24"/>
        </w:rPr>
        <w:t>greater</w:t>
      </w:r>
      <w:r w:rsidR="00632607">
        <w:rPr>
          <w:color w:val="221F1F"/>
          <w:spacing w:val="-6"/>
          <w:sz w:val="24"/>
        </w:rPr>
        <w:t xml:space="preserve"> </w:t>
      </w:r>
      <w:r w:rsidR="00632607">
        <w:rPr>
          <w:color w:val="221F1F"/>
          <w:sz w:val="24"/>
        </w:rPr>
        <w:t>in one or more specific categories:</w:t>
      </w:r>
    </w:p>
    <w:p w14:paraId="5EC0EE17" w14:textId="77777777" w:rsidR="00016C31" w:rsidRDefault="00632607">
      <w:pPr>
        <w:spacing w:before="120"/>
        <w:ind w:left="219" w:right="7248"/>
        <w:rPr>
          <w:sz w:val="24"/>
        </w:rPr>
      </w:pPr>
      <w:r>
        <w:rPr>
          <w:color w:val="221F1F"/>
          <w:sz w:val="24"/>
        </w:rPr>
        <w:t>1</w:t>
      </w:r>
      <w:r>
        <w:rPr>
          <w:color w:val="221F1F"/>
          <w:spacing w:val="-3"/>
          <w:sz w:val="24"/>
        </w:rPr>
        <w:t xml:space="preserve"> </w:t>
      </w:r>
      <w:r>
        <w:rPr>
          <w:color w:val="221F1F"/>
          <w:sz w:val="24"/>
        </w:rPr>
        <w:t>Blindness/Loss</w:t>
      </w:r>
      <w:r>
        <w:rPr>
          <w:color w:val="221F1F"/>
          <w:spacing w:val="-3"/>
          <w:sz w:val="24"/>
        </w:rPr>
        <w:t xml:space="preserve"> </w:t>
      </w:r>
      <w:r>
        <w:rPr>
          <w:color w:val="221F1F"/>
          <w:sz w:val="24"/>
        </w:rPr>
        <w:t>of</w:t>
      </w:r>
      <w:r>
        <w:rPr>
          <w:color w:val="221F1F"/>
          <w:spacing w:val="-3"/>
          <w:sz w:val="24"/>
        </w:rPr>
        <w:t xml:space="preserve"> </w:t>
      </w:r>
      <w:r>
        <w:rPr>
          <w:color w:val="221F1F"/>
          <w:sz w:val="24"/>
        </w:rPr>
        <w:t>Vision;</w:t>
      </w:r>
      <w:r>
        <w:rPr>
          <w:color w:val="221F1F"/>
          <w:spacing w:val="-1"/>
          <w:sz w:val="24"/>
        </w:rPr>
        <w:t xml:space="preserve"> </w:t>
      </w:r>
      <w:r>
        <w:rPr>
          <w:color w:val="221F1F"/>
          <w:sz w:val="24"/>
        </w:rPr>
        <w:t xml:space="preserve">1 </w:t>
      </w:r>
      <w:r>
        <w:rPr>
          <w:color w:val="221F1F"/>
          <w:w w:val="105"/>
          <w:sz w:val="24"/>
        </w:rPr>
        <w:t xml:space="preserve">Deafness/Hearing </w:t>
      </w:r>
      <w:proofErr w:type="gramStart"/>
      <w:r>
        <w:rPr>
          <w:color w:val="221F1F"/>
          <w:w w:val="105"/>
          <w:sz w:val="24"/>
        </w:rPr>
        <w:t>Loss;</w:t>
      </w:r>
      <w:proofErr w:type="gramEnd"/>
    </w:p>
    <w:p w14:paraId="2A7AC771" w14:textId="77777777" w:rsidR="00016C31" w:rsidRDefault="00632607">
      <w:pPr>
        <w:ind w:left="219" w:right="7248"/>
        <w:rPr>
          <w:sz w:val="24"/>
        </w:rPr>
      </w:pPr>
      <w:r>
        <w:rPr>
          <w:color w:val="221F1F"/>
          <w:sz w:val="24"/>
        </w:rPr>
        <w:t>1</w:t>
      </w:r>
      <w:r>
        <w:rPr>
          <w:color w:val="221F1F"/>
          <w:spacing w:val="-4"/>
          <w:sz w:val="24"/>
        </w:rPr>
        <w:t xml:space="preserve"> </w:t>
      </w:r>
      <w:r>
        <w:rPr>
          <w:color w:val="221F1F"/>
          <w:sz w:val="24"/>
        </w:rPr>
        <w:t>Fatal/Incurable</w:t>
      </w:r>
      <w:r>
        <w:rPr>
          <w:color w:val="221F1F"/>
          <w:spacing w:val="-3"/>
          <w:sz w:val="24"/>
        </w:rPr>
        <w:t xml:space="preserve"> </w:t>
      </w:r>
      <w:r>
        <w:rPr>
          <w:color w:val="221F1F"/>
          <w:sz w:val="24"/>
        </w:rPr>
        <w:t>Disease;</w:t>
      </w:r>
      <w:r>
        <w:rPr>
          <w:color w:val="221F1F"/>
          <w:spacing w:val="-2"/>
          <w:sz w:val="24"/>
        </w:rPr>
        <w:t xml:space="preserve"> </w:t>
      </w:r>
      <w:r>
        <w:rPr>
          <w:color w:val="221F1F"/>
          <w:sz w:val="24"/>
        </w:rPr>
        <w:t xml:space="preserve">1 </w:t>
      </w:r>
      <w:r>
        <w:rPr>
          <w:color w:val="221F1F"/>
          <w:w w:val="105"/>
          <w:sz w:val="24"/>
        </w:rPr>
        <w:t xml:space="preserve">Loss of </w:t>
      </w:r>
      <w:proofErr w:type="gramStart"/>
      <w:r>
        <w:rPr>
          <w:color w:val="221F1F"/>
          <w:w w:val="105"/>
          <w:sz w:val="24"/>
        </w:rPr>
        <w:t>Limb;</w:t>
      </w:r>
      <w:proofErr w:type="gramEnd"/>
    </w:p>
    <w:p w14:paraId="434200C9" w14:textId="77777777" w:rsidR="00016C31" w:rsidRDefault="00632607">
      <w:pPr>
        <w:spacing w:line="275" w:lineRule="exact"/>
        <w:ind w:left="219"/>
        <w:rPr>
          <w:sz w:val="24"/>
        </w:rPr>
      </w:pPr>
      <w:r>
        <w:rPr>
          <w:color w:val="221F1F"/>
          <w:sz w:val="24"/>
        </w:rPr>
        <w:t>1</w:t>
      </w:r>
      <w:r>
        <w:rPr>
          <w:color w:val="221F1F"/>
          <w:spacing w:val="28"/>
          <w:sz w:val="24"/>
        </w:rPr>
        <w:t xml:space="preserve"> </w:t>
      </w:r>
      <w:r>
        <w:rPr>
          <w:color w:val="221F1F"/>
          <w:sz w:val="24"/>
        </w:rPr>
        <w:t>Permanent</w:t>
      </w:r>
      <w:r>
        <w:rPr>
          <w:color w:val="221F1F"/>
          <w:spacing w:val="31"/>
          <w:sz w:val="24"/>
        </w:rPr>
        <w:t xml:space="preserve"> </w:t>
      </w:r>
      <w:proofErr w:type="gramStart"/>
      <w:r>
        <w:rPr>
          <w:color w:val="221F1F"/>
          <w:spacing w:val="-2"/>
          <w:sz w:val="24"/>
        </w:rPr>
        <w:t>Disfigurement;</w:t>
      </w:r>
      <w:proofErr w:type="gramEnd"/>
    </w:p>
    <w:p w14:paraId="5624E47A" w14:textId="77777777" w:rsidR="00016C31" w:rsidRDefault="00632607">
      <w:pPr>
        <w:ind w:left="219" w:right="6304"/>
        <w:rPr>
          <w:sz w:val="24"/>
        </w:rPr>
      </w:pPr>
      <w:r>
        <w:rPr>
          <w:color w:val="221F1F"/>
          <w:sz w:val="24"/>
        </w:rPr>
        <w:t>1</w:t>
      </w:r>
      <w:r>
        <w:rPr>
          <w:color w:val="221F1F"/>
          <w:spacing w:val="-2"/>
          <w:sz w:val="24"/>
        </w:rPr>
        <w:t xml:space="preserve"> </w:t>
      </w:r>
      <w:r>
        <w:rPr>
          <w:color w:val="221F1F"/>
          <w:sz w:val="24"/>
        </w:rPr>
        <w:t>Post</w:t>
      </w:r>
      <w:r>
        <w:rPr>
          <w:color w:val="221F1F"/>
          <w:spacing w:val="-2"/>
          <w:sz w:val="24"/>
        </w:rPr>
        <w:t xml:space="preserve"> </w:t>
      </w:r>
      <w:r>
        <w:rPr>
          <w:color w:val="221F1F"/>
          <w:sz w:val="24"/>
        </w:rPr>
        <w:t>Traumatic</w:t>
      </w:r>
      <w:r>
        <w:rPr>
          <w:color w:val="221F1F"/>
          <w:spacing w:val="-2"/>
          <w:sz w:val="24"/>
        </w:rPr>
        <w:t xml:space="preserve"> </w:t>
      </w:r>
      <w:r>
        <w:rPr>
          <w:color w:val="221F1F"/>
          <w:sz w:val="24"/>
        </w:rPr>
        <w:t>Stress</w:t>
      </w:r>
      <w:r>
        <w:rPr>
          <w:color w:val="221F1F"/>
          <w:spacing w:val="-2"/>
          <w:sz w:val="24"/>
        </w:rPr>
        <w:t xml:space="preserve"> </w:t>
      </w:r>
      <w:r>
        <w:rPr>
          <w:color w:val="221F1F"/>
          <w:sz w:val="24"/>
        </w:rPr>
        <w:t>Disorder;</w:t>
      </w:r>
      <w:r>
        <w:rPr>
          <w:color w:val="221F1F"/>
          <w:spacing w:val="-1"/>
          <w:sz w:val="24"/>
        </w:rPr>
        <w:t xml:space="preserve"> </w:t>
      </w:r>
      <w:r>
        <w:rPr>
          <w:color w:val="221F1F"/>
          <w:sz w:val="24"/>
        </w:rPr>
        <w:t xml:space="preserve">1 </w:t>
      </w:r>
      <w:r>
        <w:rPr>
          <w:color w:val="221F1F"/>
          <w:w w:val="105"/>
          <w:sz w:val="24"/>
        </w:rPr>
        <w:t xml:space="preserve">Severe </w:t>
      </w:r>
      <w:proofErr w:type="gramStart"/>
      <w:r>
        <w:rPr>
          <w:color w:val="221F1F"/>
          <w:w w:val="105"/>
          <w:sz w:val="24"/>
        </w:rPr>
        <w:t>Burns;</w:t>
      </w:r>
      <w:proofErr w:type="gramEnd"/>
    </w:p>
    <w:p w14:paraId="605E04C5" w14:textId="77777777" w:rsidR="00016C31" w:rsidRDefault="00632607">
      <w:pPr>
        <w:ind w:left="219" w:right="6304"/>
        <w:rPr>
          <w:sz w:val="24"/>
        </w:rPr>
      </w:pPr>
      <w:r>
        <w:rPr>
          <w:color w:val="221F1F"/>
          <w:sz w:val="24"/>
        </w:rPr>
        <w:t>1</w:t>
      </w:r>
      <w:r>
        <w:rPr>
          <w:color w:val="221F1F"/>
          <w:spacing w:val="-7"/>
          <w:sz w:val="24"/>
        </w:rPr>
        <w:t xml:space="preserve"> </w:t>
      </w:r>
      <w:r>
        <w:rPr>
          <w:color w:val="221F1F"/>
          <w:sz w:val="24"/>
        </w:rPr>
        <w:t>Spinal</w:t>
      </w:r>
      <w:r>
        <w:rPr>
          <w:color w:val="221F1F"/>
          <w:spacing w:val="-7"/>
          <w:sz w:val="24"/>
        </w:rPr>
        <w:t xml:space="preserve"> </w:t>
      </w:r>
      <w:r>
        <w:rPr>
          <w:color w:val="221F1F"/>
          <w:sz w:val="24"/>
        </w:rPr>
        <w:t>Cord</w:t>
      </w:r>
      <w:r>
        <w:rPr>
          <w:color w:val="221F1F"/>
          <w:spacing w:val="-7"/>
          <w:sz w:val="24"/>
        </w:rPr>
        <w:t xml:space="preserve"> </w:t>
      </w:r>
      <w:r>
        <w:rPr>
          <w:color w:val="221F1F"/>
          <w:sz w:val="24"/>
        </w:rPr>
        <w:t>Injury/Paralysis;</w:t>
      </w:r>
      <w:r>
        <w:rPr>
          <w:color w:val="221F1F"/>
          <w:spacing w:val="94"/>
          <w:sz w:val="24"/>
        </w:rPr>
        <w:t xml:space="preserve"> </w:t>
      </w:r>
      <w:r>
        <w:rPr>
          <w:color w:val="221F1F"/>
          <w:sz w:val="24"/>
        </w:rPr>
        <w:t>1 Traumatic Brain Injury; and/or</w:t>
      </w:r>
    </w:p>
    <w:p w14:paraId="11E9DB5A" w14:textId="77777777" w:rsidR="00016C31" w:rsidRDefault="00632607">
      <w:pPr>
        <w:ind w:left="219"/>
        <w:rPr>
          <w:sz w:val="24"/>
        </w:rPr>
      </w:pPr>
      <w:r>
        <w:rPr>
          <w:color w:val="221F1F"/>
          <w:sz w:val="24"/>
        </w:rPr>
        <w:t>1</w:t>
      </w:r>
      <w:r>
        <w:rPr>
          <w:color w:val="221F1F"/>
          <w:spacing w:val="5"/>
          <w:sz w:val="24"/>
        </w:rPr>
        <w:t xml:space="preserve"> </w:t>
      </w:r>
      <w:r>
        <w:rPr>
          <w:color w:val="221F1F"/>
          <w:sz w:val="24"/>
        </w:rPr>
        <w:t>Any</w:t>
      </w:r>
      <w:r>
        <w:rPr>
          <w:color w:val="221F1F"/>
          <w:spacing w:val="5"/>
          <w:sz w:val="24"/>
        </w:rPr>
        <w:t xml:space="preserve"> </w:t>
      </w:r>
      <w:r>
        <w:rPr>
          <w:color w:val="221F1F"/>
          <w:sz w:val="24"/>
        </w:rPr>
        <w:t>other</w:t>
      </w:r>
      <w:r>
        <w:rPr>
          <w:color w:val="221F1F"/>
          <w:spacing w:val="5"/>
          <w:sz w:val="24"/>
        </w:rPr>
        <w:t xml:space="preserve"> </w:t>
      </w:r>
      <w:r>
        <w:rPr>
          <w:color w:val="221F1F"/>
          <w:sz w:val="24"/>
        </w:rPr>
        <w:t>condition</w:t>
      </w:r>
      <w:r>
        <w:rPr>
          <w:color w:val="221F1F"/>
          <w:spacing w:val="7"/>
          <w:sz w:val="24"/>
        </w:rPr>
        <w:t xml:space="preserve"> </w:t>
      </w:r>
      <w:r>
        <w:rPr>
          <w:color w:val="221F1F"/>
          <w:sz w:val="24"/>
        </w:rPr>
        <w:t>requiring</w:t>
      </w:r>
      <w:r>
        <w:rPr>
          <w:color w:val="221F1F"/>
          <w:spacing w:val="7"/>
          <w:sz w:val="24"/>
        </w:rPr>
        <w:t xml:space="preserve"> </w:t>
      </w:r>
      <w:r>
        <w:rPr>
          <w:color w:val="221F1F"/>
          <w:sz w:val="24"/>
        </w:rPr>
        <w:t>extensive</w:t>
      </w:r>
      <w:r>
        <w:rPr>
          <w:color w:val="221F1F"/>
          <w:spacing w:val="5"/>
          <w:sz w:val="24"/>
        </w:rPr>
        <w:t xml:space="preserve"> </w:t>
      </w:r>
      <w:r>
        <w:rPr>
          <w:color w:val="221F1F"/>
          <w:sz w:val="24"/>
        </w:rPr>
        <w:t>hospitalizations</w:t>
      </w:r>
      <w:r>
        <w:rPr>
          <w:color w:val="221F1F"/>
          <w:spacing w:val="7"/>
          <w:sz w:val="24"/>
        </w:rPr>
        <w:t xml:space="preserve"> </w:t>
      </w:r>
      <w:r>
        <w:rPr>
          <w:color w:val="221F1F"/>
          <w:sz w:val="24"/>
        </w:rPr>
        <w:t>or</w:t>
      </w:r>
      <w:r>
        <w:rPr>
          <w:color w:val="221F1F"/>
          <w:spacing w:val="3"/>
          <w:sz w:val="24"/>
        </w:rPr>
        <w:t xml:space="preserve"> </w:t>
      </w:r>
      <w:r>
        <w:rPr>
          <w:color w:val="221F1F"/>
          <w:sz w:val="24"/>
        </w:rPr>
        <w:t>multiple</w:t>
      </w:r>
      <w:r>
        <w:rPr>
          <w:color w:val="221F1F"/>
          <w:spacing w:val="6"/>
          <w:sz w:val="24"/>
        </w:rPr>
        <w:t xml:space="preserve"> </w:t>
      </w:r>
      <w:proofErr w:type="gramStart"/>
      <w:r>
        <w:rPr>
          <w:color w:val="221F1F"/>
          <w:spacing w:val="-2"/>
          <w:sz w:val="24"/>
        </w:rPr>
        <w:t>surgeries</w:t>
      </w:r>
      <w:proofErr w:type="gramEnd"/>
    </w:p>
    <w:p w14:paraId="5390C0BE" w14:textId="77777777" w:rsidR="00016C31" w:rsidRDefault="00632607">
      <w:pPr>
        <w:spacing w:before="120"/>
        <w:ind w:left="219" w:right="999"/>
        <w:rPr>
          <w:sz w:val="24"/>
        </w:rPr>
      </w:pPr>
      <w:proofErr w:type="gramStart"/>
      <w:r>
        <w:rPr>
          <w:color w:val="221F1F"/>
          <w:sz w:val="24"/>
        </w:rPr>
        <w:t>OR,</w:t>
      </w:r>
      <w:proofErr w:type="gramEnd"/>
      <w:r>
        <w:rPr>
          <w:color w:val="221F1F"/>
          <w:sz w:val="24"/>
        </w:rPr>
        <w:t xml:space="preserve"> is an individual that has received an Army Physical Disability Evaluation System combined</w:t>
      </w:r>
      <w:r>
        <w:rPr>
          <w:color w:val="221F1F"/>
          <w:spacing w:val="80"/>
          <w:sz w:val="24"/>
        </w:rPr>
        <w:t xml:space="preserve"> </w:t>
      </w:r>
      <w:r>
        <w:rPr>
          <w:color w:val="221F1F"/>
          <w:sz w:val="24"/>
        </w:rPr>
        <w:t>rating equal to or greater than 50% for any other combat or combat related conditions.</w:t>
      </w:r>
    </w:p>
    <w:p w14:paraId="733F29F0" w14:textId="77777777" w:rsidR="00016C31" w:rsidRDefault="00632607">
      <w:pPr>
        <w:pStyle w:val="Heading2"/>
        <w:spacing w:before="120"/>
      </w:pPr>
      <w:r>
        <w:rPr>
          <w:color w:val="221F1F"/>
        </w:rPr>
        <w:t>H7</w:t>
      </w:r>
      <w:r>
        <w:rPr>
          <w:color w:val="221F1F"/>
          <w:spacing w:val="-8"/>
        </w:rPr>
        <w:t xml:space="preserve"> </w:t>
      </w:r>
      <w:r>
        <w:rPr>
          <w:color w:val="221F1F"/>
        </w:rPr>
        <w:t>PROGRAM</w:t>
      </w:r>
      <w:r>
        <w:rPr>
          <w:color w:val="221F1F"/>
          <w:spacing w:val="-9"/>
        </w:rPr>
        <w:t xml:space="preserve"> </w:t>
      </w:r>
      <w:r>
        <w:rPr>
          <w:color w:val="221F1F"/>
        </w:rPr>
        <w:t>STATUS</w:t>
      </w:r>
      <w:r>
        <w:rPr>
          <w:color w:val="221F1F"/>
          <w:spacing w:val="-7"/>
        </w:rPr>
        <w:t xml:space="preserve"> </w:t>
      </w:r>
      <w:r>
        <w:rPr>
          <w:color w:val="221F1F"/>
          <w:spacing w:val="-2"/>
        </w:rPr>
        <w:t>REVIEWS</w:t>
      </w:r>
    </w:p>
    <w:p w14:paraId="5938D220" w14:textId="77777777" w:rsidR="00016C31" w:rsidRDefault="00016C31">
      <w:pPr>
        <w:sectPr w:rsidR="00016C31">
          <w:pgSz w:w="12240" w:h="15840"/>
          <w:pgMar w:top="1300" w:right="640" w:bottom="1060" w:left="1000" w:header="0" w:footer="801" w:gutter="0"/>
          <w:cols w:space="720"/>
        </w:sectPr>
      </w:pPr>
    </w:p>
    <w:p w14:paraId="73E1EBDD" w14:textId="77777777" w:rsidR="00016C31" w:rsidRDefault="00632607">
      <w:pPr>
        <w:spacing w:before="79"/>
        <w:ind w:left="219" w:right="806"/>
        <w:rPr>
          <w:sz w:val="24"/>
        </w:rPr>
      </w:pPr>
      <w:r>
        <w:rPr>
          <w:color w:val="221F1F"/>
          <w:sz w:val="24"/>
        </w:rPr>
        <w:lastRenderedPageBreak/>
        <w:t>Quantum</w:t>
      </w:r>
      <w:r>
        <w:rPr>
          <w:color w:val="221F1F"/>
          <w:spacing w:val="-1"/>
          <w:sz w:val="24"/>
        </w:rPr>
        <w:t xml:space="preserve"> </w:t>
      </w:r>
      <w:r>
        <w:rPr>
          <w:color w:val="221F1F"/>
          <w:sz w:val="24"/>
        </w:rPr>
        <w:t>will</w:t>
      </w:r>
      <w:r>
        <w:rPr>
          <w:color w:val="221F1F"/>
          <w:spacing w:val="-1"/>
          <w:sz w:val="24"/>
        </w:rPr>
        <w:t xml:space="preserve"> </w:t>
      </w:r>
      <w:r>
        <w:rPr>
          <w:color w:val="221F1F"/>
          <w:sz w:val="24"/>
        </w:rPr>
        <w:t>be</w:t>
      </w:r>
      <w:r>
        <w:rPr>
          <w:color w:val="221F1F"/>
          <w:spacing w:val="-5"/>
          <w:sz w:val="24"/>
        </w:rPr>
        <w:t xml:space="preserve"> </w:t>
      </w:r>
      <w:r>
        <w:rPr>
          <w:color w:val="221F1F"/>
          <w:sz w:val="24"/>
        </w:rPr>
        <w:t>required</w:t>
      </w:r>
      <w:r>
        <w:rPr>
          <w:color w:val="221F1F"/>
          <w:spacing w:val="-2"/>
          <w:sz w:val="24"/>
        </w:rPr>
        <w:t xml:space="preserve"> </w:t>
      </w:r>
      <w:r>
        <w:rPr>
          <w:color w:val="221F1F"/>
          <w:sz w:val="24"/>
        </w:rPr>
        <w:t>to</w:t>
      </w:r>
      <w:r>
        <w:rPr>
          <w:color w:val="221F1F"/>
          <w:spacing w:val="-1"/>
          <w:sz w:val="24"/>
        </w:rPr>
        <w:t xml:space="preserve"> </w:t>
      </w:r>
      <w:r>
        <w:rPr>
          <w:color w:val="221F1F"/>
          <w:sz w:val="24"/>
        </w:rPr>
        <w:t>present</w:t>
      </w:r>
      <w:r>
        <w:rPr>
          <w:color w:val="221F1F"/>
          <w:spacing w:val="-4"/>
          <w:sz w:val="24"/>
        </w:rPr>
        <w:t xml:space="preserve"> </w:t>
      </w:r>
      <w:r>
        <w:rPr>
          <w:color w:val="221F1F"/>
          <w:sz w:val="24"/>
        </w:rPr>
        <w:t>Program</w:t>
      </w:r>
      <w:r>
        <w:rPr>
          <w:color w:val="221F1F"/>
          <w:spacing w:val="-1"/>
          <w:sz w:val="24"/>
        </w:rPr>
        <w:t xml:space="preserve"> </w:t>
      </w:r>
      <w:r>
        <w:rPr>
          <w:color w:val="221F1F"/>
          <w:sz w:val="24"/>
        </w:rPr>
        <w:t>Status</w:t>
      </w:r>
      <w:r>
        <w:rPr>
          <w:color w:val="221F1F"/>
          <w:spacing w:val="-2"/>
          <w:sz w:val="24"/>
        </w:rPr>
        <w:t xml:space="preserve"> </w:t>
      </w:r>
      <w:r>
        <w:rPr>
          <w:color w:val="221F1F"/>
          <w:sz w:val="24"/>
        </w:rPr>
        <w:t>Review</w:t>
      </w:r>
      <w:r>
        <w:rPr>
          <w:color w:val="221F1F"/>
          <w:spacing w:val="-2"/>
          <w:sz w:val="24"/>
        </w:rPr>
        <w:t xml:space="preserve"> </w:t>
      </w:r>
      <w:r>
        <w:rPr>
          <w:color w:val="221F1F"/>
          <w:sz w:val="24"/>
        </w:rPr>
        <w:t>annually</w:t>
      </w:r>
      <w:r>
        <w:rPr>
          <w:color w:val="221F1F"/>
          <w:spacing w:val="-2"/>
          <w:sz w:val="24"/>
        </w:rPr>
        <w:t xml:space="preserve"> </w:t>
      </w:r>
      <w:r>
        <w:rPr>
          <w:color w:val="221F1F"/>
          <w:sz w:val="24"/>
        </w:rPr>
        <w:t>with</w:t>
      </w:r>
      <w:r>
        <w:rPr>
          <w:color w:val="221F1F"/>
          <w:spacing w:val="-5"/>
          <w:sz w:val="24"/>
        </w:rPr>
        <w:t xml:space="preserve"> </w:t>
      </w:r>
      <w:r>
        <w:rPr>
          <w:color w:val="221F1F"/>
          <w:sz w:val="24"/>
        </w:rPr>
        <w:t>the</w:t>
      </w:r>
      <w:r>
        <w:rPr>
          <w:color w:val="221F1F"/>
          <w:spacing w:val="-3"/>
          <w:sz w:val="24"/>
        </w:rPr>
        <w:t xml:space="preserve"> </w:t>
      </w:r>
      <w:r>
        <w:rPr>
          <w:color w:val="221F1F"/>
          <w:sz w:val="24"/>
        </w:rPr>
        <w:t>government.</w:t>
      </w:r>
      <w:r>
        <w:rPr>
          <w:color w:val="221F1F"/>
          <w:spacing w:val="40"/>
          <w:sz w:val="24"/>
        </w:rPr>
        <w:t xml:space="preserve"> </w:t>
      </w:r>
      <w:r>
        <w:rPr>
          <w:color w:val="221F1F"/>
          <w:sz w:val="24"/>
        </w:rPr>
        <w:t>It</w:t>
      </w:r>
      <w:r>
        <w:rPr>
          <w:color w:val="221F1F"/>
          <w:spacing w:val="-2"/>
          <w:sz w:val="24"/>
        </w:rPr>
        <w:t xml:space="preserve"> </w:t>
      </w:r>
      <w:r>
        <w:rPr>
          <w:color w:val="221F1F"/>
          <w:sz w:val="24"/>
        </w:rPr>
        <w:t>may be necessary for the Subcontractor to provide inputs or be in attendance of the meeting.</w:t>
      </w:r>
    </w:p>
    <w:p w14:paraId="3D22801C" w14:textId="77777777" w:rsidR="00016C31" w:rsidRDefault="00632607">
      <w:pPr>
        <w:ind w:left="219" w:right="999"/>
        <w:rPr>
          <w:sz w:val="24"/>
        </w:rPr>
      </w:pPr>
      <w:r>
        <w:rPr>
          <w:color w:val="221F1F"/>
          <w:sz w:val="24"/>
        </w:rPr>
        <w:t>Quantum</w:t>
      </w:r>
      <w:r>
        <w:rPr>
          <w:color w:val="221F1F"/>
          <w:spacing w:val="-5"/>
          <w:sz w:val="24"/>
        </w:rPr>
        <w:t xml:space="preserve"> </w:t>
      </w:r>
      <w:r>
        <w:rPr>
          <w:color w:val="221F1F"/>
          <w:sz w:val="24"/>
        </w:rPr>
        <w:t>will</w:t>
      </w:r>
      <w:r>
        <w:rPr>
          <w:color w:val="221F1F"/>
          <w:spacing w:val="-6"/>
          <w:sz w:val="24"/>
        </w:rPr>
        <w:t xml:space="preserve"> </w:t>
      </w:r>
      <w:r>
        <w:rPr>
          <w:color w:val="221F1F"/>
          <w:sz w:val="24"/>
        </w:rPr>
        <w:t>make</w:t>
      </w:r>
      <w:r>
        <w:rPr>
          <w:color w:val="221F1F"/>
          <w:spacing w:val="-7"/>
          <w:sz w:val="24"/>
        </w:rPr>
        <w:t xml:space="preserve"> </w:t>
      </w:r>
      <w:r>
        <w:rPr>
          <w:color w:val="221F1F"/>
          <w:sz w:val="24"/>
        </w:rPr>
        <w:t>requests</w:t>
      </w:r>
      <w:r>
        <w:rPr>
          <w:color w:val="221F1F"/>
          <w:spacing w:val="-5"/>
          <w:sz w:val="24"/>
        </w:rPr>
        <w:t xml:space="preserve"> </w:t>
      </w:r>
      <w:r>
        <w:rPr>
          <w:color w:val="221F1F"/>
          <w:sz w:val="24"/>
        </w:rPr>
        <w:t>for</w:t>
      </w:r>
      <w:r>
        <w:rPr>
          <w:color w:val="221F1F"/>
          <w:spacing w:val="-7"/>
          <w:sz w:val="24"/>
        </w:rPr>
        <w:t xml:space="preserve"> </w:t>
      </w:r>
      <w:r>
        <w:rPr>
          <w:color w:val="221F1F"/>
          <w:sz w:val="24"/>
        </w:rPr>
        <w:t>information</w:t>
      </w:r>
      <w:r>
        <w:rPr>
          <w:color w:val="221F1F"/>
          <w:spacing w:val="-6"/>
          <w:sz w:val="24"/>
        </w:rPr>
        <w:t xml:space="preserve"> </w:t>
      </w:r>
      <w:r>
        <w:rPr>
          <w:color w:val="221F1F"/>
          <w:sz w:val="24"/>
        </w:rPr>
        <w:t>or</w:t>
      </w:r>
      <w:r>
        <w:rPr>
          <w:color w:val="221F1F"/>
          <w:spacing w:val="-7"/>
          <w:sz w:val="24"/>
        </w:rPr>
        <w:t xml:space="preserve"> </w:t>
      </w:r>
      <w:r>
        <w:rPr>
          <w:color w:val="221F1F"/>
          <w:sz w:val="24"/>
        </w:rPr>
        <w:t>attendance</w:t>
      </w:r>
      <w:r>
        <w:rPr>
          <w:color w:val="221F1F"/>
          <w:spacing w:val="-6"/>
          <w:sz w:val="24"/>
        </w:rPr>
        <w:t xml:space="preserve"> </w:t>
      </w:r>
      <w:r>
        <w:rPr>
          <w:color w:val="221F1F"/>
          <w:sz w:val="24"/>
        </w:rPr>
        <w:t>as</w:t>
      </w:r>
      <w:r>
        <w:rPr>
          <w:color w:val="221F1F"/>
          <w:spacing w:val="-6"/>
          <w:sz w:val="24"/>
        </w:rPr>
        <w:t xml:space="preserve"> </w:t>
      </w:r>
      <w:r>
        <w:rPr>
          <w:color w:val="221F1F"/>
          <w:sz w:val="24"/>
        </w:rPr>
        <w:t>timely</w:t>
      </w:r>
      <w:r>
        <w:rPr>
          <w:color w:val="221F1F"/>
          <w:spacing w:val="-6"/>
          <w:sz w:val="24"/>
        </w:rPr>
        <w:t xml:space="preserve"> </w:t>
      </w:r>
      <w:r>
        <w:rPr>
          <w:color w:val="221F1F"/>
          <w:sz w:val="24"/>
        </w:rPr>
        <w:t>as</w:t>
      </w:r>
      <w:r>
        <w:rPr>
          <w:color w:val="221F1F"/>
          <w:spacing w:val="-6"/>
          <w:sz w:val="24"/>
        </w:rPr>
        <w:t xml:space="preserve"> </w:t>
      </w:r>
      <w:r>
        <w:rPr>
          <w:color w:val="221F1F"/>
          <w:sz w:val="24"/>
        </w:rPr>
        <w:t>allowed,</w:t>
      </w:r>
      <w:r>
        <w:rPr>
          <w:color w:val="221F1F"/>
          <w:spacing w:val="-8"/>
          <w:sz w:val="24"/>
        </w:rPr>
        <w:t xml:space="preserve"> </w:t>
      </w:r>
      <w:r>
        <w:rPr>
          <w:color w:val="221F1F"/>
          <w:sz w:val="24"/>
        </w:rPr>
        <w:t>based</w:t>
      </w:r>
      <w:r>
        <w:rPr>
          <w:color w:val="221F1F"/>
          <w:spacing w:val="-6"/>
          <w:sz w:val="24"/>
        </w:rPr>
        <w:t xml:space="preserve"> </w:t>
      </w:r>
      <w:r>
        <w:rPr>
          <w:color w:val="221F1F"/>
          <w:sz w:val="24"/>
        </w:rPr>
        <w:t>on government schedule.</w:t>
      </w:r>
    </w:p>
    <w:p w14:paraId="6F9991B4" w14:textId="77777777" w:rsidR="00016C31" w:rsidRDefault="00016C31">
      <w:pPr>
        <w:pStyle w:val="BodyText"/>
        <w:rPr>
          <w:sz w:val="26"/>
        </w:rPr>
      </w:pPr>
    </w:p>
    <w:p w14:paraId="717796EE" w14:textId="77777777" w:rsidR="00016C31" w:rsidRDefault="00632607">
      <w:pPr>
        <w:pStyle w:val="Heading2"/>
        <w:spacing w:before="217" w:line="688" w:lineRule="auto"/>
        <w:ind w:right="8454"/>
      </w:pPr>
      <w:r>
        <w:rPr>
          <w:color w:val="221F1F"/>
          <w:spacing w:val="-2"/>
        </w:rPr>
        <w:t>H8</w:t>
      </w:r>
      <w:r>
        <w:rPr>
          <w:color w:val="221F1F"/>
          <w:spacing w:val="-14"/>
        </w:rPr>
        <w:t xml:space="preserve"> </w:t>
      </w:r>
      <w:r>
        <w:rPr>
          <w:color w:val="221F1F"/>
          <w:spacing w:val="-2"/>
        </w:rPr>
        <w:t xml:space="preserve">RESERVED </w:t>
      </w:r>
      <w:r>
        <w:rPr>
          <w:color w:val="221F1F"/>
        </w:rPr>
        <w:t>H9</w:t>
      </w:r>
      <w:r>
        <w:rPr>
          <w:color w:val="221F1F"/>
          <w:spacing w:val="-4"/>
        </w:rPr>
        <w:t xml:space="preserve"> RESERVED</w:t>
      </w:r>
    </w:p>
    <w:p w14:paraId="13E62213" w14:textId="77777777" w:rsidR="00016C31" w:rsidRDefault="00632607">
      <w:pPr>
        <w:spacing w:line="273" w:lineRule="exact"/>
        <w:ind w:left="219"/>
        <w:rPr>
          <w:b/>
          <w:sz w:val="24"/>
        </w:rPr>
      </w:pPr>
      <w:r>
        <w:rPr>
          <w:b/>
          <w:color w:val="221F1F"/>
          <w:sz w:val="24"/>
        </w:rPr>
        <w:t>H10</w:t>
      </w:r>
      <w:r>
        <w:rPr>
          <w:b/>
          <w:color w:val="221F1F"/>
          <w:spacing w:val="-7"/>
          <w:sz w:val="24"/>
        </w:rPr>
        <w:t xml:space="preserve"> </w:t>
      </w:r>
      <w:r>
        <w:rPr>
          <w:b/>
          <w:color w:val="221F1F"/>
          <w:sz w:val="24"/>
        </w:rPr>
        <w:t>COMPLETION</w:t>
      </w:r>
      <w:r>
        <w:rPr>
          <w:b/>
          <w:color w:val="221F1F"/>
          <w:spacing w:val="-8"/>
          <w:sz w:val="24"/>
        </w:rPr>
        <w:t xml:space="preserve"> </w:t>
      </w:r>
      <w:r>
        <w:rPr>
          <w:b/>
          <w:color w:val="221F1F"/>
          <w:spacing w:val="-2"/>
          <w:sz w:val="24"/>
        </w:rPr>
        <w:t>NOTICE</w:t>
      </w:r>
    </w:p>
    <w:p w14:paraId="7EB5DEE2" w14:textId="77777777" w:rsidR="00016C31" w:rsidRDefault="00632607">
      <w:pPr>
        <w:spacing w:before="121"/>
        <w:ind w:left="219" w:right="791"/>
        <w:jc w:val="both"/>
        <w:rPr>
          <w:sz w:val="24"/>
        </w:rPr>
      </w:pPr>
      <w:r>
        <w:rPr>
          <w:color w:val="221F1F"/>
          <w:sz w:val="24"/>
        </w:rPr>
        <w:t>Within</w:t>
      </w:r>
      <w:r>
        <w:rPr>
          <w:color w:val="221F1F"/>
          <w:spacing w:val="-1"/>
          <w:sz w:val="24"/>
        </w:rPr>
        <w:t xml:space="preserve"> </w:t>
      </w:r>
      <w:r>
        <w:rPr>
          <w:color w:val="221F1F"/>
          <w:sz w:val="24"/>
        </w:rPr>
        <w:t>15</w:t>
      </w:r>
      <w:r>
        <w:rPr>
          <w:color w:val="221F1F"/>
          <w:spacing w:val="-2"/>
          <w:sz w:val="24"/>
        </w:rPr>
        <w:t xml:space="preserve"> </w:t>
      </w:r>
      <w:r>
        <w:rPr>
          <w:color w:val="221F1F"/>
          <w:sz w:val="24"/>
        </w:rPr>
        <w:t>days</w:t>
      </w:r>
      <w:r>
        <w:rPr>
          <w:color w:val="221F1F"/>
          <w:spacing w:val="-2"/>
          <w:sz w:val="24"/>
        </w:rPr>
        <w:t xml:space="preserve"> </w:t>
      </w:r>
      <w:r>
        <w:rPr>
          <w:color w:val="221F1F"/>
          <w:sz w:val="24"/>
        </w:rPr>
        <w:t>of</w:t>
      </w:r>
      <w:r>
        <w:rPr>
          <w:color w:val="221F1F"/>
          <w:spacing w:val="-3"/>
          <w:sz w:val="24"/>
        </w:rPr>
        <w:t xml:space="preserve"> </w:t>
      </w:r>
      <w:r>
        <w:rPr>
          <w:color w:val="221F1F"/>
          <w:sz w:val="24"/>
        </w:rPr>
        <w:t>physical</w:t>
      </w:r>
      <w:r>
        <w:rPr>
          <w:color w:val="221F1F"/>
          <w:spacing w:val="-1"/>
          <w:sz w:val="24"/>
        </w:rPr>
        <w:t xml:space="preserve"> </w:t>
      </w:r>
      <w:r>
        <w:rPr>
          <w:color w:val="221F1F"/>
          <w:sz w:val="24"/>
        </w:rPr>
        <w:t>completion</w:t>
      </w:r>
      <w:r>
        <w:rPr>
          <w:color w:val="221F1F"/>
          <w:spacing w:val="-1"/>
          <w:sz w:val="24"/>
        </w:rPr>
        <w:t xml:space="preserve"> </w:t>
      </w:r>
      <w:r>
        <w:rPr>
          <w:color w:val="221F1F"/>
          <w:sz w:val="24"/>
        </w:rPr>
        <w:t>of</w:t>
      </w:r>
      <w:r>
        <w:rPr>
          <w:color w:val="221F1F"/>
          <w:spacing w:val="-3"/>
          <w:sz w:val="24"/>
        </w:rPr>
        <w:t xml:space="preserve"> </w:t>
      </w:r>
      <w:r>
        <w:rPr>
          <w:color w:val="221F1F"/>
          <w:sz w:val="24"/>
        </w:rPr>
        <w:t>each</w:t>
      </w:r>
      <w:r>
        <w:rPr>
          <w:color w:val="221F1F"/>
          <w:spacing w:val="-2"/>
          <w:sz w:val="24"/>
        </w:rPr>
        <w:t xml:space="preserve"> </w:t>
      </w:r>
      <w:r>
        <w:rPr>
          <w:color w:val="221F1F"/>
          <w:sz w:val="24"/>
        </w:rPr>
        <w:t>TO</w:t>
      </w:r>
      <w:r>
        <w:rPr>
          <w:color w:val="221F1F"/>
          <w:spacing w:val="-3"/>
          <w:sz w:val="24"/>
        </w:rPr>
        <w:t xml:space="preserve"> </w:t>
      </w:r>
      <w:r>
        <w:rPr>
          <w:color w:val="221F1F"/>
          <w:sz w:val="24"/>
        </w:rPr>
        <w:t>issued</w:t>
      </w:r>
      <w:r>
        <w:rPr>
          <w:color w:val="221F1F"/>
          <w:spacing w:val="-1"/>
          <w:sz w:val="24"/>
        </w:rPr>
        <w:t xml:space="preserve"> </w:t>
      </w:r>
      <w:r>
        <w:rPr>
          <w:color w:val="221F1F"/>
          <w:sz w:val="24"/>
        </w:rPr>
        <w:t>under</w:t>
      </w:r>
      <w:r>
        <w:rPr>
          <w:color w:val="221F1F"/>
          <w:spacing w:val="-3"/>
          <w:sz w:val="24"/>
        </w:rPr>
        <w:t xml:space="preserve"> </w:t>
      </w:r>
      <w:r>
        <w:rPr>
          <w:color w:val="221F1F"/>
          <w:sz w:val="24"/>
        </w:rPr>
        <w:t>this</w:t>
      </w:r>
      <w:r>
        <w:rPr>
          <w:color w:val="221F1F"/>
          <w:spacing w:val="-2"/>
          <w:sz w:val="24"/>
        </w:rPr>
        <w:t xml:space="preserve"> </w:t>
      </w:r>
      <w:r>
        <w:rPr>
          <w:color w:val="221F1F"/>
          <w:sz w:val="24"/>
        </w:rPr>
        <w:t>Subcontract,</w:t>
      </w:r>
      <w:r>
        <w:rPr>
          <w:color w:val="221F1F"/>
          <w:spacing w:val="-1"/>
          <w:sz w:val="24"/>
        </w:rPr>
        <w:t xml:space="preserve"> </w:t>
      </w:r>
      <w:r>
        <w:rPr>
          <w:color w:val="221F1F"/>
          <w:sz w:val="24"/>
        </w:rPr>
        <w:t>the</w:t>
      </w:r>
      <w:r>
        <w:rPr>
          <w:color w:val="221F1F"/>
          <w:spacing w:val="-2"/>
          <w:sz w:val="24"/>
        </w:rPr>
        <w:t xml:space="preserve"> </w:t>
      </w:r>
      <w:r>
        <w:rPr>
          <w:color w:val="221F1F"/>
          <w:sz w:val="24"/>
        </w:rPr>
        <w:t xml:space="preserve">Subcontractor shall submit a notice of completion to the Quantum Contracts Manager specifying the following </w:t>
      </w:r>
      <w:r>
        <w:rPr>
          <w:color w:val="221F1F"/>
          <w:spacing w:val="-2"/>
          <w:sz w:val="24"/>
        </w:rPr>
        <w:t>information:</w:t>
      </w:r>
    </w:p>
    <w:p w14:paraId="223475D8" w14:textId="77777777" w:rsidR="00016C31" w:rsidRDefault="00632607">
      <w:pPr>
        <w:pStyle w:val="ListParagraph"/>
        <w:numPr>
          <w:ilvl w:val="0"/>
          <w:numId w:val="2"/>
        </w:numPr>
        <w:tabs>
          <w:tab w:val="left" w:pos="799"/>
        </w:tabs>
        <w:spacing w:before="120"/>
        <w:ind w:hanging="361"/>
        <w:rPr>
          <w:sz w:val="24"/>
        </w:rPr>
      </w:pPr>
      <w:r>
        <w:rPr>
          <w:color w:val="221F1F"/>
          <w:sz w:val="24"/>
        </w:rPr>
        <w:t>Contract</w:t>
      </w:r>
      <w:r>
        <w:rPr>
          <w:color w:val="221F1F"/>
          <w:spacing w:val="-8"/>
          <w:sz w:val="24"/>
        </w:rPr>
        <w:t xml:space="preserve"> </w:t>
      </w:r>
      <w:r>
        <w:rPr>
          <w:color w:val="221F1F"/>
          <w:sz w:val="24"/>
        </w:rPr>
        <w:t>and</w:t>
      </w:r>
      <w:r>
        <w:rPr>
          <w:color w:val="221F1F"/>
          <w:spacing w:val="-8"/>
          <w:sz w:val="24"/>
        </w:rPr>
        <w:t xml:space="preserve"> </w:t>
      </w:r>
      <w:r>
        <w:rPr>
          <w:color w:val="221F1F"/>
          <w:sz w:val="24"/>
        </w:rPr>
        <w:t>TO</w:t>
      </w:r>
      <w:r>
        <w:rPr>
          <w:color w:val="221F1F"/>
          <w:spacing w:val="-6"/>
          <w:sz w:val="24"/>
        </w:rPr>
        <w:t xml:space="preserve"> </w:t>
      </w:r>
      <w:proofErr w:type="gramStart"/>
      <w:r>
        <w:rPr>
          <w:color w:val="221F1F"/>
          <w:spacing w:val="-2"/>
          <w:sz w:val="24"/>
        </w:rPr>
        <w:t>number;</w:t>
      </w:r>
      <w:proofErr w:type="gramEnd"/>
    </w:p>
    <w:p w14:paraId="5199AF1E" w14:textId="77777777" w:rsidR="00016C31" w:rsidRDefault="00632607">
      <w:pPr>
        <w:pStyle w:val="ListParagraph"/>
        <w:numPr>
          <w:ilvl w:val="0"/>
          <w:numId w:val="2"/>
        </w:numPr>
        <w:tabs>
          <w:tab w:val="left" w:pos="801"/>
        </w:tabs>
        <w:spacing w:before="120"/>
        <w:ind w:left="800" w:right="1038"/>
        <w:rPr>
          <w:sz w:val="24"/>
        </w:rPr>
      </w:pPr>
      <w:r>
        <w:rPr>
          <w:color w:val="221F1F"/>
          <w:sz w:val="24"/>
        </w:rPr>
        <w:t>Identification</w:t>
      </w:r>
      <w:r>
        <w:rPr>
          <w:color w:val="221F1F"/>
          <w:spacing w:val="36"/>
          <w:sz w:val="24"/>
        </w:rPr>
        <w:t xml:space="preserve"> </w:t>
      </w:r>
      <w:r>
        <w:rPr>
          <w:color w:val="221F1F"/>
          <w:sz w:val="24"/>
        </w:rPr>
        <w:t>of</w:t>
      </w:r>
      <w:r>
        <w:rPr>
          <w:color w:val="221F1F"/>
          <w:spacing w:val="35"/>
          <w:sz w:val="24"/>
        </w:rPr>
        <w:t xml:space="preserve"> </w:t>
      </w:r>
      <w:r>
        <w:rPr>
          <w:color w:val="221F1F"/>
          <w:sz w:val="24"/>
        </w:rPr>
        <w:t>any</w:t>
      </w:r>
      <w:r>
        <w:rPr>
          <w:color w:val="221F1F"/>
          <w:spacing w:val="36"/>
          <w:sz w:val="24"/>
        </w:rPr>
        <w:t xml:space="preserve"> </w:t>
      </w:r>
      <w:r>
        <w:rPr>
          <w:color w:val="221F1F"/>
          <w:sz w:val="24"/>
        </w:rPr>
        <w:t>“known”</w:t>
      </w:r>
      <w:r>
        <w:rPr>
          <w:color w:val="221F1F"/>
          <w:spacing w:val="34"/>
          <w:sz w:val="24"/>
        </w:rPr>
        <w:t xml:space="preserve"> </w:t>
      </w:r>
      <w:r>
        <w:rPr>
          <w:color w:val="221F1F"/>
          <w:sz w:val="24"/>
        </w:rPr>
        <w:t>excess</w:t>
      </w:r>
      <w:r>
        <w:rPr>
          <w:color w:val="221F1F"/>
          <w:spacing w:val="36"/>
          <w:sz w:val="24"/>
        </w:rPr>
        <w:t xml:space="preserve"> </w:t>
      </w:r>
      <w:r>
        <w:rPr>
          <w:color w:val="221F1F"/>
          <w:sz w:val="24"/>
        </w:rPr>
        <w:t>funding,</w:t>
      </w:r>
      <w:r>
        <w:rPr>
          <w:color w:val="221F1F"/>
          <w:spacing w:val="38"/>
          <w:sz w:val="24"/>
        </w:rPr>
        <w:t xml:space="preserve"> </w:t>
      </w:r>
      <w:r>
        <w:rPr>
          <w:color w:val="221F1F"/>
          <w:sz w:val="24"/>
        </w:rPr>
        <w:t>by</w:t>
      </w:r>
      <w:r>
        <w:rPr>
          <w:color w:val="221F1F"/>
          <w:spacing w:val="36"/>
          <w:sz w:val="24"/>
        </w:rPr>
        <w:t xml:space="preserve"> </w:t>
      </w:r>
      <w:r>
        <w:rPr>
          <w:color w:val="221F1F"/>
          <w:sz w:val="24"/>
        </w:rPr>
        <w:t>CLIN/SLIN,</w:t>
      </w:r>
      <w:r>
        <w:rPr>
          <w:color w:val="221F1F"/>
          <w:spacing w:val="36"/>
          <w:sz w:val="24"/>
        </w:rPr>
        <w:t xml:space="preserve"> </w:t>
      </w:r>
      <w:r>
        <w:rPr>
          <w:color w:val="221F1F"/>
          <w:sz w:val="24"/>
        </w:rPr>
        <w:t>available</w:t>
      </w:r>
      <w:r>
        <w:rPr>
          <w:color w:val="221F1F"/>
          <w:spacing w:val="35"/>
          <w:sz w:val="24"/>
        </w:rPr>
        <w:t xml:space="preserve"> </w:t>
      </w:r>
      <w:r>
        <w:rPr>
          <w:color w:val="221F1F"/>
          <w:sz w:val="24"/>
        </w:rPr>
        <w:t>for</w:t>
      </w:r>
      <w:r>
        <w:rPr>
          <w:color w:val="221F1F"/>
          <w:spacing w:val="34"/>
          <w:sz w:val="24"/>
        </w:rPr>
        <w:t xml:space="preserve"> </w:t>
      </w:r>
      <w:r>
        <w:rPr>
          <w:color w:val="221F1F"/>
          <w:sz w:val="24"/>
        </w:rPr>
        <w:t xml:space="preserve">immediate </w:t>
      </w:r>
      <w:proofErr w:type="spellStart"/>
      <w:proofErr w:type="gramStart"/>
      <w:r>
        <w:rPr>
          <w:color w:val="221F1F"/>
          <w:spacing w:val="-2"/>
          <w:sz w:val="24"/>
        </w:rPr>
        <w:t>deobligation</w:t>
      </w:r>
      <w:proofErr w:type="spellEnd"/>
      <w:r>
        <w:rPr>
          <w:color w:val="221F1F"/>
          <w:spacing w:val="-2"/>
          <w:sz w:val="24"/>
        </w:rPr>
        <w:t>;</w:t>
      </w:r>
      <w:proofErr w:type="gramEnd"/>
    </w:p>
    <w:p w14:paraId="0FDFEEF6" w14:textId="77777777" w:rsidR="00016C31" w:rsidRDefault="00632607">
      <w:pPr>
        <w:pStyle w:val="ListParagraph"/>
        <w:numPr>
          <w:ilvl w:val="0"/>
          <w:numId w:val="2"/>
        </w:numPr>
        <w:tabs>
          <w:tab w:val="left" w:pos="799"/>
        </w:tabs>
        <w:spacing w:before="120"/>
        <w:ind w:hanging="361"/>
        <w:rPr>
          <w:sz w:val="24"/>
        </w:rPr>
      </w:pPr>
      <w:r>
        <w:rPr>
          <w:color w:val="221F1F"/>
          <w:sz w:val="24"/>
        </w:rPr>
        <w:t>A</w:t>
      </w:r>
      <w:r>
        <w:rPr>
          <w:color w:val="221F1F"/>
          <w:spacing w:val="-8"/>
          <w:sz w:val="24"/>
        </w:rPr>
        <w:t xml:space="preserve"> </w:t>
      </w:r>
      <w:r>
        <w:rPr>
          <w:color w:val="221F1F"/>
          <w:sz w:val="24"/>
        </w:rPr>
        <w:t>statement</w:t>
      </w:r>
      <w:r>
        <w:rPr>
          <w:color w:val="221F1F"/>
          <w:spacing w:val="-4"/>
          <w:sz w:val="24"/>
        </w:rPr>
        <w:t xml:space="preserve"> </w:t>
      </w:r>
      <w:r>
        <w:rPr>
          <w:color w:val="221F1F"/>
          <w:sz w:val="24"/>
        </w:rPr>
        <w:t>regarding</w:t>
      </w:r>
      <w:r>
        <w:rPr>
          <w:color w:val="221F1F"/>
          <w:spacing w:val="-3"/>
          <w:sz w:val="24"/>
        </w:rPr>
        <w:t xml:space="preserve"> </w:t>
      </w:r>
      <w:r>
        <w:rPr>
          <w:color w:val="221F1F"/>
          <w:sz w:val="24"/>
        </w:rPr>
        <w:t>delivery</w:t>
      </w:r>
      <w:r>
        <w:rPr>
          <w:color w:val="221F1F"/>
          <w:spacing w:val="-5"/>
          <w:sz w:val="24"/>
        </w:rPr>
        <w:t xml:space="preserve"> </w:t>
      </w:r>
      <w:r>
        <w:rPr>
          <w:color w:val="221F1F"/>
          <w:sz w:val="24"/>
        </w:rPr>
        <w:t>status</w:t>
      </w:r>
      <w:r>
        <w:rPr>
          <w:color w:val="221F1F"/>
          <w:spacing w:val="-3"/>
          <w:sz w:val="24"/>
        </w:rPr>
        <w:t xml:space="preserve"> </w:t>
      </w:r>
      <w:r>
        <w:rPr>
          <w:color w:val="221F1F"/>
          <w:sz w:val="24"/>
        </w:rPr>
        <w:t>of</w:t>
      </w:r>
      <w:r>
        <w:rPr>
          <w:color w:val="221F1F"/>
          <w:spacing w:val="-5"/>
          <w:sz w:val="24"/>
        </w:rPr>
        <w:t xml:space="preserve"> </w:t>
      </w:r>
      <w:r>
        <w:rPr>
          <w:color w:val="221F1F"/>
          <w:sz w:val="24"/>
        </w:rPr>
        <w:t>all</w:t>
      </w:r>
      <w:r>
        <w:rPr>
          <w:color w:val="221F1F"/>
          <w:spacing w:val="-4"/>
          <w:sz w:val="24"/>
        </w:rPr>
        <w:t xml:space="preserve"> </w:t>
      </w:r>
      <w:r>
        <w:rPr>
          <w:color w:val="221F1F"/>
          <w:sz w:val="24"/>
        </w:rPr>
        <w:t>required</w:t>
      </w:r>
      <w:r>
        <w:rPr>
          <w:color w:val="221F1F"/>
          <w:spacing w:val="-3"/>
          <w:sz w:val="24"/>
        </w:rPr>
        <w:t xml:space="preserve"> </w:t>
      </w:r>
      <w:r>
        <w:rPr>
          <w:color w:val="221F1F"/>
          <w:sz w:val="24"/>
        </w:rPr>
        <w:t>deliverables</w:t>
      </w:r>
      <w:r>
        <w:rPr>
          <w:color w:val="221F1F"/>
          <w:spacing w:val="-3"/>
          <w:sz w:val="24"/>
        </w:rPr>
        <w:t xml:space="preserve"> </w:t>
      </w:r>
      <w:r>
        <w:rPr>
          <w:color w:val="221F1F"/>
          <w:sz w:val="24"/>
        </w:rPr>
        <w:t>and</w:t>
      </w:r>
      <w:r>
        <w:rPr>
          <w:color w:val="221F1F"/>
          <w:spacing w:val="-5"/>
          <w:sz w:val="24"/>
        </w:rPr>
        <w:t xml:space="preserve"> </w:t>
      </w:r>
      <w:proofErr w:type="gramStart"/>
      <w:r>
        <w:rPr>
          <w:color w:val="221F1F"/>
          <w:spacing w:val="-2"/>
          <w:sz w:val="24"/>
        </w:rPr>
        <w:t>reports;</w:t>
      </w:r>
      <w:proofErr w:type="gramEnd"/>
    </w:p>
    <w:p w14:paraId="1CDF1DC6" w14:textId="77777777" w:rsidR="00016C31" w:rsidRDefault="00632607">
      <w:pPr>
        <w:pStyle w:val="ListParagraph"/>
        <w:numPr>
          <w:ilvl w:val="0"/>
          <w:numId w:val="2"/>
        </w:numPr>
        <w:tabs>
          <w:tab w:val="left" w:pos="801"/>
        </w:tabs>
        <w:spacing w:before="120"/>
        <w:ind w:left="800" w:right="977"/>
        <w:rPr>
          <w:sz w:val="24"/>
        </w:rPr>
      </w:pPr>
      <w:r>
        <w:rPr>
          <w:color w:val="221F1F"/>
          <w:sz w:val="24"/>
        </w:rPr>
        <w:t>A</w:t>
      </w:r>
      <w:r>
        <w:rPr>
          <w:color w:val="221F1F"/>
          <w:spacing w:val="36"/>
          <w:sz w:val="24"/>
        </w:rPr>
        <w:t xml:space="preserve"> </w:t>
      </w:r>
      <w:r>
        <w:rPr>
          <w:color w:val="221F1F"/>
          <w:sz w:val="24"/>
        </w:rPr>
        <w:t>statement</w:t>
      </w:r>
      <w:r>
        <w:rPr>
          <w:color w:val="221F1F"/>
          <w:spacing w:val="37"/>
          <w:sz w:val="24"/>
        </w:rPr>
        <w:t xml:space="preserve"> </w:t>
      </w:r>
      <w:r>
        <w:rPr>
          <w:color w:val="221F1F"/>
          <w:sz w:val="24"/>
        </w:rPr>
        <w:t>regarding</w:t>
      </w:r>
      <w:r>
        <w:rPr>
          <w:color w:val="221F1F"/>
          <w:spacing w:val="37"/>
          <w:sz w:val="24"/>
        </w:rPr>
        <w:t xml:space="preserve"> </w:t>
      </w:r>
      <w:r>
        <w:rPr>
          <w:color w:val="221F1F"/>
          <w:sz w:val="24"/>
        </w:rPr>
        <w:t>disposition</w:t>
      </w:r>
      <w:r>
        <w:rPr>
          <w:color w:val="221F1F"/>
          <w:spacing w:val="37"/>
          <w:sz w:val="24"/>
        </w:rPr>
        <w:t xml:space="preserve"> </w:t>
      </w:r>
      <w:r>
        <w:rPr>
          <w:color w:val="221F1F"/>
          <w:sz w:val="24"/>
        </w:rPr>
        <w:t>status</w:t>
      </w:r>
      <w:r>
        <w:rPr>
          <w:color w:val="221F1F"/>
          <w:spacing w:val="35"/>
          <w:sz w:val="24"/>
        </w:rPr>
        <w:t xml:space="preserve"> </w:t>
      </w:r>
      <w:r>
        <w:rPr>
          <w:color w:val="221F1F"/>
          <w:sz w:val="24"/>
        </w:rPr>
        <w:t>of</w:t>
      </w:r>
      <w:r>
        <w:rPr>
          <w:color w:val="221F1F"/>
          <w:spacing w:val="34"/>
          <w:sz w:val="24"/>
        </w:rPr>
        <w:t xml:space="preserve"> </w:t>
      </w:r>
      <w:r>
        <w:rPr>
          <w:color w:val="221F1F"/>
          <w:sz w:val="24"/>
        </w:rPr>
        <w:t>all</w:t>
      </w:r>
      <w:r>
        <w:rPr>
          <w:color w:val="221F1F"/>
          <w:spacing w:val="36"/>
          <w:sz w:val="24"/>
        </w:rPr>
        <w:t xml:space="preserve"> </w:t>
      </w:r>
      <w:r>
        <w:rPr>
          <w:color w:val="221F1F"/>
          <w:sz w:val="24"/>
        </w:rPr>
        <w:t>government-furnished</w:t>
      </w:r>
      <w:r>
        <w:rPr>
          <w:color w:val="221F1F"/>
          <w:spacing w:val="35"/>
          <w:sz w:val="24"/>
        </w:rPr>
        <w:t xml:space="preserve"> </w:t>
      </w:r>
      <w:r>
        <w:rPr>
          <w:color w:val="221F1F"/>
          <w:sz w:val="24"/>
        </w:rPr>
        <w:t>and</w:t>
      </w:r>
      <w:r>
        <w:rPr>
          <w:color w:val="221F1F"/>
          <w:spacing w:val="35"/>
          <w:sz w:val="24"/>
        </w:rPr>
        <w:t xml:space="preserve"> </w:t>
      </w:r>
      <w:r>
        <w:rPr>
          <w:color w:val="221F1F"/>
          <w:sz w:val="24"/>
        </w:rPr>
        <w:t xml:space="preserve">subcontractor- acquired </w:t>
      </w:r>
      <w:proofErr w:type="gramStart"/>
      <w:r>
        <w:rPr>
          <w:color w:val="221F1F"/>
          <w:sz w:val="24"/>
        </w:rPr>
        <w:t>property;</w:t>
      </w:r>
      <w:proofErr w:type="gramEnd"/>
    </w:p>
    <w:p w14:paraId="3685F691" w14:textId="77777777" w:rsidR="00016C31" w:rsidRDefault="00632607">
      <w:pPr>
        <w:pStyle w:val="ListParagraph"/>
        <w:numPr>
          <w:ilvl w:val="0"/>
          <w:numId w:val="2"/>
        </w:numPr>
        <w:tabs>
          <w:tab w:val="left" w:pos="799"/>
        </w:tabs>
        <w:spacing w:before="120"/>
        <w:ind w:hanging="361"/>
        <w:rPr>
          <w:sz w:val="24"/>
        </w:rPr>
      </w:pPr>
      <w:r>
        <w:rPr>
          <w:color w:val="221F1F"/>
          <w:sz w:val="24"/>
        </w:rPr>
        <w:t>Delineation</w:t>
      </w:r>
      <w:r>
        <w:rPr>
          <w:color w:val="221F1F"/>
          <w:spacing w:val="-3"/>
          <w:sz w:val="24"/>
        </w:rPr>
        <w:t xml:space="preserve"> </w:t>
      </w:r>
      <w:r>
        <w:rPr>
          <w:color w:val="221F1F"/>
          <w:sz w:val="24"/>
        </w:rPr>
        <w:t>of</w:t>
      </w:r>
      <w:r>
        <w:rPr>
          <w:color w:val="221F1F"/>
          <w:spacing w:val="-4"/>
          <w:sz w:val="24"/>
        </w:rPr>
        <w:t xml:space="preserve"> </w:t>
      </w:r>
      <w:r>
        <w:rPr>
          <w:color w:val="221F1F"/>
          <w:sz w:val="24"/>
        </w:rPr>
        <w:t>actual</w:t>
      </w:r>
      <w:r>
        <w:rPr>
          <w:color w:val="221F1F"/>
          <w:spacing w:val="-3"/>
          <w:sz w:val="24"/>
        </w:rPr>
        <w:t xml:space="preserve"> </w:t>
      </w:r>
      <w:r>
        <w:rPr>
          <w:color w:val="221F1F"/>
          <w:sz w:val="24"/>
        </w:rPr>
        <w:t>DPPH</w:t>
      </w:r>
      <w:r>
        <w:rPr>
          <w:color w:val="221F1F"/>
          <w:spacing w:val="-3"/>
          <w:sz w:val="24"/>
        </w:rPr>
        <w:t xml:space="preserve"> </w:t>
      </w:r>
      <w:r>
        <w:rPr>
          <w:color w:val="221F1F"/>
          <w:sz w:val="24"/>
        </w:rPr>
        <w:t>expenditures</w:t>
      </w:r>
      <w:r>
        <w:rPr>
          <w:color w:val="221F1F"/>
          <w:spacing w:val="-2"/>
          <w:sz w:val="24"/>
        </w:rPr>
        <w:t xml:space="preserve"> </w:t>
      </w:r>
      <w:r>
        <w:rPr>
          <w:color w:val="221F1F"/>
          <w:sz w:val="24"/>
        </w:rPr>
        <w:t>by</w:t>
      </w:r>
      <w:r>
        <w:rPr>
          <w:color w:val="221F1F"/>
          <w:spacing w:val="-3"/>
          <w:sz w:val="24"/>
        </w:rPr>
        <w:t xml:space="preserve"> </w:t>
      </w:r>
      <w:r>
        <w:rPr>
          <w:color w:val="221F1F"/>
          <w:sz w:val="24"/>
        </w:rPr>
        <w:t>labor</w:t>
      </w:r>
      <w:r>
        <w:rPr>
          <w:color w:val="221F1F"/>
          <w:spacing w:val="-3"/>
          <w:sz w:val="24"/>
        </w:rPr>
        <w:t xml:space="preserve"> </w:t>
      </w:r>
      <w:r>
        <w:rPr>
          <w:color w:val="221F1F"/>
          <w:spacing w:val="-2"/>
          <w:sz w:val="24"/>
        </w:rPr>
        <w:t>category.</w:t>
      </w:r>
    </w:p>
    <w:p w14:paraId="4C50F703" w14:textId="77777777" w:rsidR="00016C31" w:rsidRDefault="00016C31">
      <w:pPr>
        <w:pStyle w:val="BodyText"/>
        <w:rPr>
          <w:sz w:val="26"/>
        </w:rPr>
      </w:pPr>
    </w:p>
    <w:p w14:paraId="5920FBDD" w14:textId="77777777" w:rsidR="00016C31" w:rsidRDefault="00632607">
      <w:pPr>
        <w:pStyle w:val="Heading2"/>
        <w:spacing w:before="218"/>
      </w:pPr>
      <w:r>
        <w:rPr>
          <w:color w:val="221F1F"/>
        </w:rPr>
        <w:t xml:space="preserve">H11 </w:t>
      </w:r>
      <w:r>
        <w:rPr>
          <w:color w:val="221F1F"/>
          <w:spacing w:val="-2"/>
        </w:rPr>
        <w:t>RESERVED</w:t>
      </w:r>
    </w:p>
    <w:p w14:paraId="616B3BF4" w14:textId="77777777" w:rsidR="00016C31" w:rsidRDefault="00016C31">
      <w:pPr>
        <w:pStyle w:val="BodyText"/>
        <w:rPr>
          <w:b/>
          <w:sz w:val="26"/>
        </w:rPr>
      </w:pPr>
    </w:p>
    <w:p w14:paraId="69E7E458" w14:textId="77777777" w:rsidR="00016C31" w:rsidRDefault="00632607">
      <w:pPr>
        <w:spacing w:before="217"/>
        <w:ind w:left="219"/>
        <w:rPr>
          <w:b/>
          <w:sz w:val="24"/>
        </w:rPr>
      </w:pPr>
      <w:r>
        <w:rPr>
          <w:b/>
          <w:color w:val="221F1F"/>
          <w:sz w:val="24"/>
        </w:rPr>
        <w:t>H12</w:t>
      </w:r>
      <w:r>
        <w:rPr>
          <w:b/>
          <w:color w:val="221F1F"/>
          <w:spacing w:val="-5"/>
          <w:sz w:val="24"/>
        </w:rPr>
        <w:t xml:space="preserve"> </w:t>
      </w:r>
      <w:r>
        <w:rPr>
          <w:b/>
          <w:color w:val="221F1F"/>
          <w:sz w:val="24"/>
        </w:rPr>
        <w:t>PATENTS</w:t>
      </w:r>
      <w:r>
        <w:rPr>
          <w:b/>
          <w:color w:val="221F1F"/>
          <w:spacing w:val="-4"/>
          <w:sz w:val="24"/>
        </w:rPr>
        <w:t xml:space="preserve"> </w:t>
      </w:r>
      <w:r>
        <w:rPr>
          <w:b/>
          <w:color w:val="221F1F"/>
          <w:sz w:val="24"/>
        </w:rPr>
        <w:t>-</w:t>
      </w:r>
      <w:r>
        <w:rPr>
          <w:b/>
          <w:color w:val="221F1F"/>
          <w:spacing w:val="-7"/>
          <w:sz w:val="24"/>
        </w:rPr>
        <w:t xml:space="preserve"> </w:t>
      </w:r>
      <w:r>
        <w:rPr>
          <w:b/>
          <w:color w:val="221F1F"/>
          <w:sz w:val="24"/>
        </w:rPr>
        <w:t>REPORTING</w:t>
      </w:r>
      <w:r>
        <w:rPr>
          <w:b/>
          <w:color w:val="221F1F"/>
          <w:spacing w:val="-4"/>
          <w:sz w:val="24"/>
        </w:rPr>
        <w:t xml:space="preserve"> </w:t>
      </w:r>
      <w:r>
        <w:rPr>
          <w:b/>
          <w:color w:val="221F1F"/>
          <w:sz w:val="24"/>
        </w:rPr>
        <w:t>OF</w:t>
      </w:r>
      <w:r>
        <w:rPr>
          <w:b/>
          <w:color w:val="221F1F"/>
          <w:spacing w:val="-6"/>
          <w:sz w:val="24"/>
        </w:rPr>
        <w:t xml:space="preserve"> </w:t>
      </w:r>
      <w:r>
        <w:rPr>
          <w:b/>
          <w:color w:val="221F1F"/>
          <w:spacing w:val="-2"/>
          <w:sz w:val="24"/>
        </w:rPr>
        <w:t>INVENTIONS</w:t>
      </w:r>
    </w:p>
    <w:p w14:paraId="002FE29B" w14:textId="77777777" w:rsidR="00016C31" w:rsidRDefault="00632607">
      <w:pPr>
        <w:spacing w:before="120"/>
        <w:ind w:left="219" w:right="791"/>
        <w:jc w:val="both"/>
        <w:rPr>
          <w:sz w:val="24"/>
        </w:rPr>
      </w:pPr>
      <w:r>
        <w:rPr>
          <w:color w:val="221F1F"/>
          <w:sz w:val="24"/>
        </w:rPr>
        <w:t>The contractor shall include the clause at DFARS 252.227-7039 in all subcontracts with small businesses and non-profit organizations, regardless of tier, for experimental, developmental, or research work.</w:t>
      </w:r>
    </w:p>
    <w:p w14:paraId="48151798" w14:textId="77777777" w:rsidR="00016C31" w:rsidRDefault="00016C31">
      <w:pPr>
        <w:pStyle w:val="BodyText"/>
        <w:rPr>
          <w:sz w:val="26"/>
        </w:rPr>
      </w:pPr>
    </w:p>
    <w:p w14:paraId="6C370067" w14:textId="77777777" w:rsidR="00016C31" w:rsidRDefault="00632607">
      <w:pPr>
        <w:pStyle w:val="Heading2"/>
        <w:spacing w:before="217"/>
      </w:pPr>
      <w:r>
        <w:rPr>
          <w:color w:val="221F1F"/>
        </w:rPr>
        <w:t>H13</w:t>
      </w:r>
      <w:r>
        <w:rPr>
          <w:color w:val="221F1F"/>
          <w:spacing w:val="-14"/>
        </w:rPr>
        <w:t xml:space="preserve"> </w:t>
      </w:r>
      <w:r>
        <w:rPr>
          <w:color w:val="221F1F"/>
        </w:rPr>
        <w:t>DISTRIBUTION</w:t>
      </w:r>
      <w:r>
        <w:rPr>
          <w:color w:val="221F1F"/>
          <w:spacing w:val="-13"/>
        </w:rPr>
        <w:t xml:space="preserve"> </w:t>
      </w:r>
      <w:r>
        <w:rPr>
          <w:color w:val="221F1F"/>
        </w:rPr>
        <w:t>CONTROL</w:t>
      </w:r>
      <w:r>
        <w:rPr>
          <w:color w:val="221F1F"/>
          <w:spacing w:val="-11"/>
        </w:rPr>
        <w:t xml:space="preserve"> </w:t>
      </w:r>
      <w:r>
        <w:rPr>
          <w:color w:val="221F1F"/>
        </w:rPr>
        <w:t>OF</w:t>
      </w:r>
      <w:r>
        <w:rPr>
          <w:color w:val="221F1F"/>
          <w:spacing w:val="-14"/>
        </w:rPr>
        <w:t xml:space="preserve"> </w:t>
      </w:r>
      <w:r>
        <w:rPr>
          <w:color w:val="221F1F"/>
        </w:rPr>
        <w:t>TECHNICAL</w:t>
      </w:r>
      <w:r>
        <w:rPr>
          <w:color w:val="221F1F"/>
          <w:spacing w:val="-11"/>
        </w:rPr>
        <w:t xml:space="preserve"> </w:t>
      </w:r>
      <w:r>
        <w:rPr>
          <w:color w:val="221F1F"/>
          <w:spacing w:val="-2"/>
        </w:rPr>
        <w:t>INFORMATION</w:t>
      </w:r>
    </w:p>
    <w:p w14:paraId="15176402" w14:textId="77777777" w:rsidR="00016C31" w:rsidRDefault="00632607">
      <w:pPr>
        <w:pStyle w:val="ListParagraph"/>
        <w:numPr>
          <w:ilvl w:val="0"/>
          <w:numId w:val="110"/>
        </w:numPr>
        <w:tabs>
          <w:tab w:val="left" w:pos="667"/>
        </w:tabs>
        <w:ind w:hanging="229"/>
        <w:rPr>
          <w:sz w:val="24"/>
        </w:rPr>
      </w:pPr>
      <w:r>
        <w:rPr>
          <w:color w:val="221F1F"/>
          <w:sz w:val="24"/>
        </w:rPr>
        <w:t>The</w:t>
      </w:r>
      <w:r>
        <w:rPr>
          <w:color w:val="221F1F"/>
          <w:spacing w:val="-4"/>
          <w:sz w:val="24"/>
        </w:rPr>
        <w:t xml:space="preserve"> </w:t>
      </w:r>
      <w:r>
        <w:rPr>
          <w:color w:val="221F1F"/>
          <w:sz w:val="24"/>
        </w:rPr>
        <w:t>following</w:t>
      </w:r>
      <w:r>
        <w:rPr>
          <w:color w:val="221F1F"/>
          <w:spacing w:val="-2"/>
          <w:sz w:val="24"/>
        </w:rPr>
        <w:t xml:space="preserve"> </w:t>
      </w:r>
      <w:r>
        <w:rPr>
          <w:color w:val="221F1F"/>
          <w:sz w:val="24"/>
        </w:rPr>
        <w:t>terms</w:t>
      </w:r>
      <w:r>
        <w:rPr>
          <w:color w:val="221F1F"/>
          <w:spacing w:val="-1"/>
          <w:sz w:val="24"/>
        </w:rPr>
        <w:t xml:space="preserve"> </w:t>
      </w:r>
      <w:r>
        <w:rPr>
          <w:color w:val="221F1F"/>
          <w:sz w:val="24"/>
        </w:rPr>
        <w:t>applicable</w:t>
      </w:r>
      <w:r>
        <w:rPr>
          <w:color w:val="221F1F"/>
          <w:spacing w:val="-2"/>
          <w:sz w:val="24"/>
        </w:rPr>
        <w:t xml:space="preserve"> </w:t>
      </w:r>
      <w:r>
        <w:rPr>
          <w:color w:val="221F1F"/>
          <w:sz w:val="24"/>
        </w:rPr>
        <w:t>to</w:t>
      </w:r>
      <w:r>
        <w:rPr>
          <w:color w:val="221F1F"/>
          <w:spacing w:val="-1"/>
          <w:sz w:val="24"/>
        </w:rPr>
        <w:t xml:space="preserve"> </w:t>
      </w:r>
      <w:r>
        <w:rPr>
          <w:color w:val="221F1F"/>
          <w:sz w:val="24"/>
        </w:rPr>
        <w:t>this</w:t>
      </w:r>
      <w:r>
        <w:rPr>
          <w:color w:val="221F1F"/>
          <w:spacing w:val="-2"/>
          <w:sz w:val="24"/>
        </w:rPr>
        <w:t xml:space="preserve"> </w:t>
      </w:r>
      <w:r>
        <w:rPr>
          <w:color w:val="221F1F"/>
          <w:sz w:val="24"/>
        </w:rPr>
        <w:t>clause</w:t>
      </w:r>
      <w:r>
        <w:rPr>
          <w:color w:val="221F1F"/>
          <w:spacing w:val="-4"/>
          <w:sz w:val="24"/>
        </w:rPr>
        <w:t xml:space="preserve"> </w:t>
      </w:r>
      <w:r>
        <w:rPr>
          <w:color w:val="221F1F"/>
          <w:sz w:val="24"/>
        </w:rPr>
        <w:t>are</w:t>
      </w:r>
      <w:r>
        <w:rPr>
          <w:color w:val="221F1F"/>
          <w:spacing w:val="-3"/>
          <w:sz w:val="24"/>
        </w:rPr>
        <w:t xml:space="preserve"> </w:t>
      </w:r>
      <w:r>
        <w:rPr>
          <w:color w:val="221F1F"/>
          <w:sz w:val="24"/>
        </w:rPr>
        <w:t>defined</w:t>
      </w:r>
      <w:r>
        <w:rPr>
          <w:color w:val="221F1F"/>
          <w:spacing w:val="-2"/>
          <w:sz w:val="24"/>
        </w:rPr>
        <w:t xml:space="preserve"> </w:t>
      </w:r>
      <w:r>
        <w:rPr>
          <w:color w:val="221F1F"/>
          <w:sz w:val="24"/>
        </w:rPr>
        <w:t>as</w:t>
      </w:r>
      <w:r>
        <w:rPr>
          <w:color w:val="221F1F"/>
          <w:spacing w:val="-3"/>
          <w:sz w:val="24"/>
        </w:rPr>
        <w:t xml:space="preserve"> </w:t>
      </w:r>
      <w:r>
        <w:rPr>
          <w:color w:val="221F1F"/>
          <w:spacing w:val="-2"/>
          <w:sz w:val="24"/>
        </w:rPr>
        <w:t>follows:</w:t>
      </w:r>
    </w:p>
    <w:p w14:paraId="3D646C7B" w14:textId="77777777" w:rsidR="00016C31" w:rsidRDefault="00016C31">
      <w:pPr>
        <w:pStyle w:val="BodyText"/>
        <w:rPr>
          <w:sz w:val="24"/>
        </w:rPr>
      </w:pPr>
    </w:p>
    <w:p w14:paraId="50A276A9" w14:textId="77777777" w:rsidR="00016C31" w:rsidRDefault="00632607">
      <w:pPr>
        <w:pStyle w:val="ListParagraph"/>
        <w:numPr>
          <w:ilvl w:val="1"/>
          <w:numId w:val="110"/>
        </w:numPr>
        <w:tabs>
          <w:tab w:val="left" w:pos="1161"/>
        </w:tabs>
        <w:ind w:right="1303"/>
        <w:rPr>
          <w:sz w:val="24"/>
        </w:rPr>
      </w:pPr>
      <w:r>
        <w:rPr>
          <w:color w:val="221F1F"/>
          <w:sz w:val="24"/>
        </w:rPr>
        <w:t>Technical</w:t>
      </w:r>
      <w:r>
        <w:rPr>
          <w:color w:val="221F1F"/>
          <w:spacing w:val="-7"/>
          <w:sz w:val="24"/>
        </w:rPr>
        <w:t xml:space="preserve"> </w:t>
      </w:r>
      <w:r>
        <w:rPr>
          <w:color w:val="221F1F"/>
          <w:sz w:val="24"/>
        </w:rPr>
        <w:t>Document:</w:t>
      </w:r>
      <w:r>
        <w:rPr>
          <w:color w:val="221F1F"/>
          <w:spacing w:val="-9"/>
          <w:sz w:val="24"/>
        </w:rPr>
        <w:t xml:space="preserve"> </w:t>
      </w:r>
      <w:r>
        <w:rPr>
          <w:color w:val="221F1F"/>
          <w:sz w:val="24"/>
        </w:rPr>
        <w:t>Any</w:t>
      </w:r>
      <w:r>
        <w:rPr>
          <w:color w:val="221F1F"/>
          <w:spacing w:val="-10"/>
          <w:sz w:val="24"/>
        </w:rPr>
        <w:t xml:space="preserve"> </w:t>
      </w:r>
      <w:r>
        <w:rPr>
          <w:color w:val="221F1F"/>
          <w:sz w:val="24"/>
        </w:rPr>
        <w:t>recorded</w:t>
      </w:r>
      <w:r>
        <w:rPr>
          <w:color w:val="221F1F"/>
          <w:spacing w:val="-10"/>
          <w:sz w:val="24"/>
        </w:rPr>
        <w:t xml:space="preserve"> </w:t>
      </w:r>
      <w:r>
        <w:rPr>
          <w:color w:val="221F1F"/>
          <w:sz w:val="24"/>
        </w:rPr>
        <w:t>information</w:t>
      </w:r>
      <w:r>
        <w:rPr>
          <w:color w:val="221F1F"/>
          <w:spacing w:val="-9"/>
          <w:sz w:val="24"/>
        </w:rPr>
        <w:t xml:space="preserve"> </w:t>
      </w:r>
      <w:r>
        <w:rPr>
          <w:color w:val="221F1F"/>
          <w:sz w:val="24"/>
        </w:rPr>
        <w:t>that</w:t>
      </w:r>
      <w:r>
        <w:rPr>
          <w:color w:val="221F1F"/>
          <w:spacing w:val="-10"/>
          <w:sz w:val="24"/>
        </w:rPr>
        <w:t xml:space="preserve"> </w:t>
      </w:r>
      <w:r>
        <w:rPr>
          <w:color w:val="221F1F"/>
          <w:sz w:val="24"/>
        </w:rPr>
        <w:t>conveys</w:t>
      </w:r>
      <w:r>
        <w:rPr>
          <w:color w:val="221F1F"/>
          <w:spacing w:val="-10"/>
          <w:sz w:val="24"/>
        </w:rPr>
        <w:t xml:space="preserve"> </w:t>
      </w:r>
      <w:r>
        <w:rPr>
          <w:color w:val="221F1F"/>
          <w:sz w:val="24"/>
        </w:rPr>
        <w:t>scientific</w:t>
      </w:r>
      <w:r>
        <w:rPr>
          <w:color w:val="221F1F"/>
          <w:spacing w:val="-11"/>
          <w:sz w:val="24"/>
        </w:rPr>
        <w:t xml:space="preserve"> </w:t>
      </w:r>
      <w:r>
        <w:rPr>
          <w:color w:val="221F1F"/>
          <w:sz w:val="24"/>
        </w:rPr>
        <w:t>and</w:t>
      </w:r>
      <w:r>
        <w:rPr>
          <w:color w:val="221F1F"/>
          <w:spacing w:val="-7"/>
          <w:sz w:val="24"/>
        </w:rPr>
        <w:t xml:space="preserve"> </w:t>
      </w:r>
      <w:r>
        <w:rPr>
          <w:color w:val="221F1F"/>
          <w:sz w:val="24"/>
        </w:rPr>
        <w:t>technical information or technical data.</w:t>
      </w:r>
    </w:p>
    <w:p w14:paraId="03AF1248" w14:textId="77777777" w:rsidR="00016C31" w:rsidRDefault="00016C31">
      <w:pPr>
        <w:pStyle w:val="BodyText"/>
        <w:rPr>
          <w:sz w:val="24"/>
        </w:rPr>
      </w:pPr>
    </w:p>
    <w:p w14:paraId="6E5D024F" w14:textId="77777777" w:rsidR="00016C31" w:rsidRDefault="00900DE8">
      <w:pPr>
        <w:pStyle w:val="ListParagraph"/>
        <w:numPr>
          <w:ilvl w:val="1"/>
          <w:numId w:val="110"/>
        </w:numPr>
        <w:tabs>
          <w:tab w:val="left" w:pos="1161"/>
        </w:tabs>
        <w:spacing w:before="1"/>
        <w:ind w:right="1478"/>
        <w:rPr>
          <w:sz w:val="24"/>
        </w:rPr>
      </w:pPr>
      <w:r>
        <w:pict w14:anchorId="6BD1E37F">
          <v:rect id="docshape35" o:spid="_x0000_s1097" style="position:absolute;left:0;text-align:left;margin-left:59.5pt;margin-top:83.15pt;width:515pt;height:1.45pt;z-index:-18503680;mso-position-horizontal-relative:page" fillcolor="#0e233d" stroked="f">
            <w10:wrap anchorx="page"/>
          </v:rect>
        </w:pict>
      </w:r>
      <w:r w:rsidR="00632607">
        <w:rPr>
          <w:color w:val="221F1F"/>
          <w:sz w:val="24"/>
        </w:rPr>
        <w:t>Scientific and Technical Information. Communicable knowledge or information resulting</w:t>
      </w:r>
      <w:r w:rsidR="00632607">
        <w:rPr>
          <w:color w:val="221F1F"/>
          <w:spacing w:val="-7"/>
          <w:sz w:val="24"/>
        </w:rPr>
        <w:t xml:space="preserve"> </w:t>
      </w:r>
      <w:r w:rsidR="00632607">
        <w:rPr>
          <w:color w:val="221F1F"/>
          <w:sz w:val="24"/>
        </w:rPr>
        <w:t>from</w:t>
      </w:r>
      <w:r w:rsidR="00632607">
        <w:rPr>
          <w:color w:val="221F1F"/>
          <w:spacing w:val="-8"/>
          <w:sz w:val="24"/>
        </w:rPr>
        <w:t xml:space="preserve"> </w:t>
      </w:r>
      <w:r w:rsidR="00632607">
        <w:rPr>
          <w:color w:val="221F1F"/>
          <w:sz w:val="24"/>
        </w:rPr>
        <w:t>or</w:t>
      </w:r>
      <w:r w:rsidR="00632607">
        <w:rPr>
          <w:color w:val="221F1F"/>
          <w:spacing w:val="-7"/>
          <w:sz w:val="24"/>
        </w:rPr>
        <w:t xml:space="preserve"> </w:t>
      </w:r>
      <w:r w:rsidR="00632607">
        <w:rPr>
          <w:color w:val="221F1F"/>
          <w:sz w:val="24"/>
        </w:rPr>
        <w:t>pertaining</w:t>
      </w:r>
      <w:r w:rsidR="00632607">
        <w:rPr>
          <w:color w:val="221F1F"/>
          <w:spacing w:val="-7"/>
          <w:sz w:val="24"/>
        </w:rPr>
        <w:t xml:space="preserve"> </w:t>
      </w:r>
      <w:r w:rsidR="00632607">
        <w:rPr>
          <w:color w:val="221F1F"/>
          <w:sz w:val="24"/>
        </w:rPr>
        <w:t>to</w:t>
      </w:r>
      <w:r w:rsidR="00632607">
        <w:rPr>
          <w:color w:val="221F1F"/>
          <w:spacing w:val="-8"/>
          <w:sz w:val="24"/>
        </w:rPr>
        <w:t xml:space="preserve"> </w:t>
      </w:r>
      <w:r w:rsidR="00632607">
        <w:rPr>
          <w:color w:val="221F1F"/>
          <w:sz w:val="24"/>
        </w:rPr>
        <w:t>conducting</w:t>
      </w:r>
      <w:r w:rsidR="00632607">
        <w:rPr>
          <w:color w:val="221F1F"/>
          <w:spacing w:val="-8"/>
          <w:sz w:val="24"/>
        </w:rPr>
        <w:t xml:space="preserve"> </w:t>
      </w:r>
      <w:r w:rsidR="00632607">
        <w:rPr>
          <w:color w:val="221F1F"/>
          <w:sz w:val="24"/>
        </w:rPr>
        <w:t>and</w:t>
      </w:r>
      <w:r w:rsidR="00632607">
        <w:rPr>
          <w:color w:val="221F1F"/>
          <w:spacing w:val="-8"/>
          <w:sz w:val="24"/>
        </w:rPr>
        <w:t xml:space="preserve"> </w:t>
      </w:r>
      <w:r w:rsidR="00632607">
        <w:rPr>
          <w:color w:val="221F1F"/>
          <w:sz w:val="24"/>
        </w:rPr>
        <w:t>managing</w:t>
      </w:r>
      <w:r w:rsidR="00632607">
        <w:rPr>
          <w:color w:val="221F1F"/>
          <w:spacing w:val="-7"/>
          <w:sz w:val="24"/>
        </w:rPr>
        <w:t xml:space="preserve"> </w:t>
      </w:r>
      <w:r w:rsidR="00632607">
        <w:rPr>
          <w:color w:val="221F1F"/>
          <w:sz w:val="24"/>
        </w:rPr>
        <w:t>a</w:t>
      </w:r>
      <w:r w:rsidR="00632607">
        <w:rPr>
          <w:color w:val="221F1F"/>
          <w:spacing w:val="-9"/>
          <w:sz w:val="24"/>
        </w:rPr>
        <w:t xml:space="preserve"> </w:t>
      </w:r>
      <w:r w:rsidR="00632607">
        <w:rPr>
          <w:color w:val="221F1F"/>
          <w:sz w:val="24"/>
        </w:rPr>
        <w:t>scientific</w:t>
      </w:r>
      <w:r w:rsidR="00632607">
        <w:rPr>
          <w:color w:val="221F1F"/>
          <w:spacing w:val="-9"/>
          <w:sz w:val="24"/>
        </w:rPr>
        <w:t xml:space="preserve"> </w:t>
      </w:r>
      <w:r w:rsidR="00632607">
        <w:rPr>
          <w:color w:val="221F1F"/>
          <w:sz w:val="24"/>
        </w:rPr>
        <w:t>or</w:t>
      </w:r>
      <w:r w:rsidR="00632607">
        <w:rPr>
          <w:color w:val="221F1F"/>
          <w:spacing w:val="-7"/>
          <w:sz w:val="24"/>
        </w:rPr>
        <w:t xml:space="preserve"> </w:t>
      </w:r>
      <w:r w:rsidR="00632607">
        <w:rPr>
          <w:color w:val="221F1F"/>
          <w:sz w:val="24"/>
        </w:rPr>
        <w:t>engineering research effort.</w:t>
      </w:r>
    </w:p>
    <w:p w14:paraId="012E8CB6" w14:textId="77777777" w:rsidR="00016C31" w:rsidRDefault="00016C31">
      <w:pPr>
        <w:rPr>
          <w:sz w:val="24"/>
        </w:rPr>
        <w:sectPr w:rsidR="00016C31">
          <w:pgSz w:w="12240" w:h="15840"/>
          <w:pgMar w:top="1360" w:right="640" w:bottom="1060" w:left="1000" w:header="0" w:footer="801" w:gutter="0"/>
          <w:cols w:space="720"/>
        </w:sectPr>
      </w:pPr>
    </w:p>
    <w:p w14:paraId="71D8C6E7" w14:textId="77777777" w:rsidR="00016C31" w:rsidRDefault="00632607">
      <w:pPr>
        <w:pStyle w:val="ListParagraph"/>
        <w:numPr>
          <w:ilvl w:val="1"/>
          <w:numId w:val="110"/>
        </w:numPr>
        <w:tabs>
          <w:tab w:val="left" w:pos="1161"/>
        </w:tabs>
        <w:spacing w:before="79"/>
        <w:ind w:right="953"/>
        <w:rPr>
          <w:sz w:val="24"/>
        </w:rPr>
      </w:pPr>
      <w:r>
        <w:rPr>
          <w:color w:val="221F1F"/>
          <w:sz w:val="24"/>
        </w:rPr>
        <w:lastRenderedPageBreak/>
        <w:t>Technical Data. Recorded information related to experimental, developmental, or engineering</w:t>
      </w:r>
      <w:r>
        <w:rPr>
          <w:color w:val="221F1F"/>
          <w:spacing w:val="-6"/>
          <w:sz w:val="24"/>
        </w:rPr>
        <w:t xml:space="preserve"> </w:t>
      </w:r>
      <w:r>
        <w:rPr>
          <w:color w:val="221F1F"/>
          <w:sz w:val="24"/>
        </w:rPr>
        <w:t>works</w:t>
      </w:r>
      <w:r>
        <w:rPr>
          <w:color w:val="221F1F"/>
          <w:spacing w:val="-5"/>
          <w:sz w:val="24"/>
        </w:rPr>
        <w:t xml:space="preserve"> </w:t>
      </w:r>
      <w:r>
        <w:rPr>
          <w:color w:val="221F1F"/>
          <w:sz w:val="24"/>
        </w:rPr>
        <w:t>that</w:t>
      </w:r>
      <w:r>
        <w:rPr>
          <w:color w:val="221F1F"/>
          <w:spacing w:val="-6"/>
          <w:sz w:val="24"/>
        </w:rPr>
        <w:t xml:space="preserve"> </w:t>
      </w:r>
      <w:r>
        <w:rPr>
          <w:color w:val="221F1F"/>
          <w:sz w:val="24"/>
        </w:rPr>
        <w:t>can</w:t>
      </w:r>
      <w:r>
        <w:rPr>
          <w:color w:val="221F1F"/>
          <w:spacing w:val="-6"/>
          <w:sz w:val="24"/>
        </w:rPr>
        <w:t xml:space="preserve"> </w:t>
      </w:r>
      <w:r>
        <w:rPr>
          <w:color w:val="221F1F"/>
          <w:sz w:val="24"/>
        </w:rPr>
        <w:t>be</w:t>
      </w:r>
      <w:r>
        <w:rPr>
          <w:color w:val="221F1F"/>
          <w:spacing w:val="-7"/>
          <w:sz w:val="24"/>
        </w:rPr>
        <w:t xml:space="preserve"> </w:t>
      </w:r>
      <w:r>
        <w:rPr>
          <w:color w:val="221F1F"/>
          <w:sz w:val="24"/>
        </w:rPr>
        <w:t>used</w:t>
      </w:r>
      <w:r>
        <w:rPr>
          <w:color w:val="221F1F"/>
          <w:spacing w:val="-6"/>
          <w:sz w:val="24"/>
        </w:rPr>
        <w:t xml:space="preserve"> </w:t>
      </w:r>
      <w:r>
        <w:rPr>
          <w:color w:val="221F1F"/>
          <w:sz w:val="24"/>
        </w:rPr>
        <w:t>to</w:t>
      </w:r>
      <w:r>
        <w:rPr>
          <w:color w:val="221F1F"/>
          <w:spacing w:val="-6"/>
          <w:sz w:val="24"/>
        </w:rPr>
        <w:t xml:space="preserve"> </w:t>
      </w:r>
      <w:r>
        <w:rPr>
          <w:color w:val="221F1F"/>
          <w:sz w:val="24"/>
        </w:rPr>
        <w:t>define</w:t>
      </w:r>
      <w:r>
        <w:rPr>
          <w:color w:val="221F1F"/>
          <w:spacing w:val="-7"/>
          <w:sz w:val="24"/>
        </w:rPr>
        <w:t xml:space="preserve"> </w:t>
      </w:r>
      <w:r>
        <w:rPr>
          <w:color w:val="221F1F"/>
          <w:sz w:val="24"/>
        </w:rPr>
        <w:t>an</w:t>
      </w:r>
      <w:r>
        <w:rPr>
          <w:color w:val="221F1F"/>
          <w:spacing w:val="-5"/>
          <w:sz w:val="24"/>
        </w:rPr>
        <w:t xml:space="preserve"> </w:t>
      </w:r>
      <w:r>
        <w:rPr>
          <w:color w:val="221F1F"/>
          <w:sz w:val="24"/>
        </w:rPr>
        <w:t>engineering</w:t>
      </w:r>
      <w:r>
        <w:rPr>
          <w:color w:val="221F1F"/>
          <w:spacing w:val="-6"/>
          <w:sz w:val="24"/>
        </w:rPr>
        <w:t xml:space="preserve"> </w:t>
      </w:r>
      <w:r>
        <w:rPr>
          <w:color w:val="221F1F"/>
          <w:sz w:val="24"/>
        </w:rPr>
        <w:t>or</w:t>
      </w:r>
      <w:r>
        <w:rPr>
          <w:color w:val="221F1F"/>
          <w:spacing w:val="-11"/>
          <w:sz w:val="24"/>
        </w:rPr>
        <w:t xml:space="preserve"> </w:t>
      </w:r>
      <w:r>
        <w:rPr>
          <w:color w:val="221F1F"/>
          <w:sz w:val="24"/>
        </w:rPr>
        <w:t>manufacturing</w:t>
      </w:r>
      <w:r>
        <w:rPr>
          <w:color w:val="221F1F"/>
          <w:spacing w:val="-4"/>
          <w:sz w:val="24"/>
        </w:rPr>
        <w:t xml:space="preserve"> </w:t>
      </w:r>
      <w:r>
        <w:rPr>
          <w:color w:val="221F1F"/>
          <w:sz w:val="24"/>
        </w:rPr>
        <w:t>process</w:t>
      </w:r>
      <w:r>
        <w:rPr>
          <w:color w:val="221F1F"/>
          <w:spacing w:val="-5"/>
          <w:sz w:val="24"/>
        </w:rPr>
        <w:t xml:space="preserve"> </w:t>
      </w:r>
      <w:r>
        <w:rPr>
          <w:color w:val="221F1F"/>
          <w:sz w:val="24"/>
        </w:rPr>
        <w:t>or to</w:t>
      </w:r>
      <w:r>
        <w:rPr>
          <w:color w:val="221F1F"/>
          <w:spacing w:val="-4"/>
          <w:sz w:val="24"/>
        </w:rPr>
        <w:t xml:space="preserve"> </w:t>
      </w:r>
      <w:r>
        <w:rPr>
          <w:color w:val="221F1F"/>
          <w:sz w:val="24"/>
        </w:rPr>
        <w:t>design,</w:t>
      </w:r>
      <w:r>
        <w:rPr>
          <w:color w:val="221F1F"/>
          <w:spacing w:val="-4"/>
          <w:sz w:val="24"/>
        </w:rPr>
        <w:t xml:space="preserve"> </w:t>
      </w:r>
      <w:r>
        <w:rPr>
          <w:color w:val="221F1F"/>
          <w:sz w:val="24"/>
        </w:rPr>
        <w:t>procure,</w:t>
      </w:r>
      <w:r>
        <w:rPr>
          <w:color w:val="221F1F"/>
          <w:spacing w:val="-4"/>
          <w:sz w:val="24"/>
        </w:rPr>
        <w:t xml:space="preserve"> </w:t>
      </w:r>
      <w:r>
        <w:rPr>
          <w:color w:val="221F1F"/>
          <w:sz w:val="24"/>
        </w:rPr>
        <w:t>produce,</w:t>
      </w:r>
      <w:r>
        <w:rPr>
          <w:color w:val="221F1F"/>
          <w:spacing w:val="-4"/>
          <w:sz w:val="24"/>
        </w:rPr>
        <w:t xml:space="preserve"> </w:t>
      </w:r>
      <w:r>
        <w:rPr>
          <w:color w:val="221F1F"/>
          <w:sz w:val="24"/>
        </w:rPr>
        <w:t>support,</w:t>
      </w:r>
      <w:r>
        <w:rPr>
          <w:color w:val="221F1F"/>
          <w:spacing w:val="-3"/>
          <w:sz w:val="24"/>
        </w:rPr>
        <w:t xml:space="preserve"> </w:t>
      </w:r>
      <w:r>
        <w:rPr>
          <w:color w:val="221F1F"/>
          <w:sz w:val="24"/>
        </w:rPr>
        <w:t>maintain,</w:t>
      </w:r>
      <w:r>
        <w:rPr>
          <w:color w:val="221F1F"/>
          <w:spacing w:val="-4"/>
          <w:sz w:val="24"/>
        </w:rPr>
        <w:t xml:space="preserve"> </w:t>
      </w:r>
      <w:r>
        <w:rPr>
          <w:color w:val="221F1F"/>
          <w:sz w:val="24"/>
        </w:rPr>
        <w:t>operate,</w:t>
      </w:r>
      <w:r>
        <w:rPr>
          <w:color w:val="221F1F"/>
          <w:spacing w:val="-3"/>
          <w:sz w:val="24"/>
        </w:rPr>
        <w:t xml:space="preserve"> </w:t>
      </w:r>
      <w:r>
        <w:rPr>
          <w:color w:val="221F1F"/>
          <w:sz w:val="24"/>
        </w:rPr>
        <w:t>repair,</w:t>
      </w:r>
      <w:r>
        <w:rPr>
          <w:color w:val="221F1F"/>
          <w:spacing w:val="-4"/>
          <w:sz w:val="24"/>
        </w:rPr>
        <w:t xml:space="preserve"> </w:t>
      </w:r>
      <w:r>
        <w:rPr>
          <w:color w:val="221F1F"/>
          <w:sz w:val="24"/>
        </w:rPr>
        <w:t>or</w:t>
      </w:r>
      <w:r>
        <w:rPr>
          <w:color w:val="221F1F"/>
          <w:spacing w:val="-4"/>
          <w:sz w:val="24"/>
        </w:rPr>
        <w:t xml:space="preserve"> </w:t>
      </w:r>
      <w:r>
        <w:rPr>
          <w:color w:val="221F1F"/>
          <w:sz w:val="24"/>
        </w:rPr>
        <w:t>overhaul</w:t>
      </w:r>
      <w:r>
        <w:rPr>
          <w:color w:val="221F1F"/>
          <w:spacing w:val="-2"/>
          <w:sz w:val="24"/>
        </w:rPr>
        <w:t xml:space="preserve"> </w:t>
      </w:r>
      <w:r>
        <w:rPr>
          <w:color w:val="221F1F"/>
          <w:sz w:val="24"/>
        </w:rPr>
        <w:t>material.</w:t>
      </w:r>
      <w:r>
        <w:rPr>
          <w:color w:val="221F1F"/>
          <w:spacing w:val="-4"/>
          <w:sz w:val="24"/>
        </w:rPr>
        <w:t xml:space="preserve"> </w:t>
      </w:r>
      <w:r>
        <w:rPr>
          <w:color w:val="221F1F"/>
          <w:sz w:val="24"/>
        </w:rPr>
        <w:t>The data may be</w:t>
      </w:r>
      <w:r>
        <w:rPr>
          <w:color w:val="221F1F"/>
          <w:spacing w:val="-1"/>
          <w:sz w:val="24"/>
        </w:rPr>
        <w:t xml:space="preserve"> </w:t>
      </w:r>
      <w:r>
        <w:rPr>
          <w:color w:val="221F1F"/>
          <w:sz w:val="24"/>
        </w:rPr>
        <w:t>graphic or</w:t>
      </w:r>
      <w:r>
        <w:rPr>
          <w:color w:val="221F1F"/>
          <w:spacing w:val="-2"/>
          <w:sz w:val="24"/>
        </w:rPr>
        <w:t xml:space="preserve"> </w:t>
      </w:r>
      <w:r>
        <w:rPr>
          <w:color w:val="221F1F"/>
          <w:sz w:val="24"/>
        </w:rPr>
        <w:t>pictorial delineations in media such as drawings or photographs, text in specifications or related performance or design type documents, or computer printouts.</w:t>
      </w:r>
      <w:r>
        <w:rPr>
          <w:color w:val="221F1F"/>
          <w:spacing w:val="-6"/>
          <w:sz w:val="24"/>
        </w:rPr>
        <w:t xml:space="preserve"> </w:t>
      </w:r>
      <w:r>
        <w:rPr>
          <w:color w:val="221F1F"/>
          <w:sz w:val="24"/>
        </w:rPr>
        <w:t>Examples</w:t>
      </w:r>
      <w:r>
        <w:rPr>
          <w:color w:val="221F1F"/>
          <w:spacing w:val="-6"/>
          <w:sz w:val="24"/>
        </w:rPr>
        <w:t xml:space="preserve"> </w:t>
      </w:r>
      <w:r>
        <w:rPr>
          <w:color w:val="221F1F"/>
          <w:sz w:val="24"/>
        </w:rPr>
        <w:t>of</w:t>
      </w:r>
      <w:r>
        <w:rPr>
          <w:color w:val="221F1F"/>
          <w:spacing w:val="-8"/>
          <w:sz w:val="24"/>
        </w:rPr>
        <w:t xml:space="preserve"> </w:t>
      </w:r>
      <w:r>
        <w:rPr>
          <w:color w:val="221F1F"/>
          <w:sz w:val="24"/>
        </w:rPr>
        <w:t>technical</w:t>
      </w:r>
      <w:r>
        <w:rPr>
          <w:color w:val="221F1F"/>
          <w:spacing w:val="-6"/>
          <w:sz w:val="24"/>
        </w:rPr>
        <w:t xml:space="preserve"> </w:t>
      </w:r>
      <w:r>
        <w:rPr>
          <w:color w:val="221F1F"/>
          <w:sz w:val="24"/>
        </w:rPr>
        <w:t>data</w:t>
      </w:r>
      <w:r>
        <w:rPr>
          <w:color w:val="221F1F"/>
          <w:spacing w:val="-5"/>
          <w:sz w:val="24"/>
        </w:rPr>
        <w:t xml:space="preserve"> </w:t>
      </w:r>
      <w:r>
        <w:rPr>
          <w:color w:val="221F1F"/>
          <w:sz w:val="24"/>
        </w:rPr>
        <w:t>include</w:t>
      </w:r>
      <w:r>
        <w:rPr>
          <w:color w:val="221F1F"/>
          <w:spacing w:val="-8"/>
          <w:sz w:val="24"/>
        </w:rPr>
        <w:t xml:space="preserve"> </w:t>
      </w:r>
      <w:r>
        <w:rPr>
          <w:color w:val="221F1F"/>
          <w:sz w:val="24"/>
        </w:rPr>
        <w:t>research</w:t>
      </w:r>
      <w:r>
        <w:rPr>
          <w:color w:val="221F1F"/>
          <w:spacing w:val="-4"/>
          <w:sz w:val="24"/>
        </w:rPr>
        <w:t xml:space="preserve"> </w:t>
      </w:r>
      <w:r>
        <w:rPr>
          <w:color w:val="221F1F"/>
          <w:sz w:val="24"/>
        </w:rPr>
        <w:t>and</w:t>
      </w:r>
      <w:r>
        <w:rPr>
          <w:color w:val="221F1F"/>
          <w:spacing w:val="-7"/>
          <w:sz w:val="24"/>
        </w:rPr>
        <w:t xml:space="preserve"> </w:t>
      </w:r>
      <w:r>
        <w:rPr>
          <w:color w:val="221F1F"/>
          <w:sz w:val="24"/>
        </w:rPr>
        <w:t>engineering</w:t>
      </w:r>
      <w:r>
        <w:rPr>
          <w:color w:val="221F1F"/>
          <w:spacing w:val="-7"/>
          <w:sz w:val="24"/>
        </w:rPr>
        <w:t xml:space="preserve"> </w:t>
      </w:r>
      <w:r>
        <w:rPr>
          <w:color w:val="221F1F"/>
          <w:sz w:val="24"/>
        </w:rPr>
        <w:t>data,</w:t>
      </w:r>
      <w:r>
        <w:rPr>
          <w:color w:val="221F1F"/>
          <w:spacing w:val="-6"/>
          <w:sz w:val="24"/>
        </w:rPr>
        <w:t xml:space="preserve"> </w:t>
      </w:r>
      <w:r>
        <w:rPr>
          <w:color w:val="221F1F"/>
          <w:sz w:val="24"/>
        </w:rPr>
        <w:t>engineering drawings, and associated lists, specifications, standards, process sheets, manuals, technical reports, catalog-item identifications, and related information and computer software documentation.</w:t>
      </w:r>
    </w:p>
    <w:p w14:paraId="2453933E" w14:textId="77777777" w:rsidR="00016C31" w:rsidRDefault="00016C31">
      <w:pPr>
        <w:pStyle w:val="BodyText"/>
        <w:rPr>
          <w:sz w:val="24"/>
        </w:rPr>
      </w:pPr>
    </w:p>
    <w:p w14:paraId="35447230" w14:textId="77777777" w:rsidR="00016C31" w:rsidRDefault="00632607">
      <w:pPr>
        <w:pStyle w:val="ListParagraph"/>
        <w:numPr>
          <w:ilvl w:val="0"/>
          <w:numId w:val="110"/>
        </w:numPr>
        <w:tabs>
          <w:tab w:val="left" w:pos="681"/>
        </w:tabs>
        <w:ind w:left="680" w:hanging="241"/>
        <w:rPr>
          <w:sz w:val="24"/>
        </w:rPr>
      </w:pPr>
      <w:r>
        <w:rPr>
          <w:color w:val="221F1F"/>
          <w:sz w:val="24"/>
        </w:rPr>
        <w:t>Except</w:t>
      </w:r>
      <w:r>
        <w:rPr>
          <w:color w:val="221F1F"/>
          <w:spacing w:val="-3"/>
          <w:sz w:val="24"/>
        </w:rPr>
        <w:t xml:space="preserve"> </w:t>
      </w:r>
      <w:r>
        <w:rPr>
          <w:color w:val="221F1F"/>
          <w:sz w:val="24"/>
        </w:rPr>
        <w:t>as</w:t>
      </w:r>
      <w:r>
        <w:rPr>
          <w:color w:val="221F1F"/>
          <w:spacing w:val="-2"/>
          <w:sz w:val="24"/>
        </w:rPr>
        <w:t xml:space="preserve"> </w:t>
      </w:r>
      <w:r>
        <w:rPr>
          <w:color w:val="221F1F"/>
          <w:sz w:val="24"/>
        </w:rPr>
        <w:t>may</w:t>
      </w:r>
      <w:r>
        <w:rPr>
          <w:color w:val="221F1F"/>
          <w:spacing w:val="-3"/>
          <w:sz w:val="24"/>
        </w:rPr>
        <w:t xml:space="preserve"> </w:t>
      </w:r>
      <w:r>
        <w:rPr>
          <w:color w:val="221F1F"/>
          <w:sz w:val="24"/>
        </w:rPr>
        <w:t>otherwise be</w:t>
      </w:r>
      <w:r>
        <w:rPr>
          <w:color w:val="221F1F"/>
          <w:spacing w:val="-4"/>
          <w:sz w:val="24"/>
        </w:rPr>
        <w:t xml:space="preserve"> </w:t>
      </w:r>
      <w:r>
        <w:rPr>
          <w:color w:val="221F1F"/>
          <w:sz w:val="24"/>
        </w:rPr>
        <w:t>set</w:t>
      </w:r>
      <w:r>
        <w:rPr>
          <w:color w:val="221F1F"/>
          <w:spacing w:val="-4"/>
          <w:sz w:val="24"/>
        </w:rPr>
        <w:t xml:space="preserve"> </w:t>
      </w:r>
      <w:r>
        <w:rPr>
          <w:color w:val="221F1F"/>
          <w:sz w:val="24"/>
        </w:rPr>
        <w:t>forth</w:t>
      </w:r>
      <w:r>
        <w:rPr>
          <w:color w:val="221F1F"/>
          <w:spacing w:val="-3"/>
          <w:sz w:val="24"/>
        </w:rPr>
        <w:t xml:space="preserve"> </w:t>
      </w:r>
      <w:r>
        <w:rPr>
          <w:color w:val="221F1F"/>
          <w:sz w:val="24"/>
        </w:rPr>
        <w:t>in</w:t>
      </w:r>
      <w:r>
        <w:rPr>
          <w:color w:val="221F1F"/>
          <w:spacing w:val="-2"/>
          <w:sz w:val="24"/>
        </w:rPr>
        <w:t xml:space="preserve"> </w:t>
      </w:r>
      <w:r>
        <w:rPr>
          <w:color w:val="221F1F"/>
          <w:sz w:val="24"/>
        </w:rPr>
        <w:t>the</w:t>
      </w:r>
      <w:r>
        <w:rPr>
          <w:color w:val="221F1F"/>
          <w:spacing w:val="-2"/>
          <w:sz w:val="24"/>
        </w:rPr>
        <w:t xml:space="preserve"> </w:t>
      </w:r>
      <w:r>
        <w:rPr>
          <w:color w:val="221F1F"/>
          <w:sz w:val="24"/>
        </w:rPr>
        <w:t>Contract</w:t>
      </w:r>
      <w:r>
        <w:rPr>
          <w:color w:val="221F1F"/>
          <w:spacing w:val="-2"/>
          <w:sz w:val="24"/>
        </w:rPr>
        <w:t xml:space="preserve"> </w:t>
      </w:r>
      <w:r>
        <w:rPr>
          <w:color w:val="221F1F"/>
          <w:sz w:val="24"/>
        </w:rPr>
        <w:t>Data</w:t>
      </w:r>
      <w:r>
        <w:rPr>
          <w:color w:val="221F1F"/>
          <w:spacing w:val="-3"/>
          <w:sz w:val="24"/>
        </w:rPr>
        <w:t xml:space="preserve"> </w:t>
      </w:r>
      <w:r>
        <w:rPr>
          <w:color w:val="221F1F"/>
          <w:sz w:val="24"/>
        </w:rPr>
        <w:t>Requirements</w:t>
      </w:r>
      <w:r>
        <w:rPr>
          <w:color w:val="221F1F"/>
          <w:spacing w:val="-3"/>
          <w:sz w:val="24"/>
        </w:rPr>
        <w:t xml:space="preserve"> </w:t>
      </w:r>
      <w:r>
        <w:rPr>
          <w:color w:val="221F1F"/>
          <w:sz w:val="24"/>
        </w:rPr>
        <w:t>List</w:t>
      </w:r>
      <w:r>
        <w:rPr>
          <w:color w:val="221F1F"/>
          <w:spacing w:val="-1"/>
          <w:sz w:val="24"/>
        </w:rPr>
        <w:t xml:space="preserve"> </w:t>
      </w:r>
      <w:r>
        <w:rPr>
          <w:color w:val="221F1F"/>
          <w:spacing w:val="-2"/>
          <w:sz w:val="24"/>
        </w:rPr>
        <w:t>(CDRL),</w:t>
      </w:r>
    </w:p>
    <w:p w14:paraId="1DDD6BEA" w14:textId="77777777" w:rsidR="00016C31" w:rsidRDefault="00632607">
      <w:pPr>
        <w:ind w:left="219" w:right="806"/>
        <w:rPr>
          <w:sz w:val="24"/>
        </w:rPr>
      </w:pPr>
      <w:r>
        <w:rPr>
          <w:color w:val="221F1F"/>
          <w:sz w:val="24"/>
        </w:rPr>
        <w:t>DD</w:t>
      </w:r>
      <w:r>
        <w:rPr>
          <w:color w:val="221F1F"/>
          <w:spacing w:val="-8"/>
          <w:sz w:val="24"/>
        </w:rPr>
        <w:t xml:space="preserve"> </w:t>
      </w:r>
      <w:r>
        <w:rPr>
          <w:color w:val="221F1F"/>
          <w:sz w:val="24"/>
        </w:rPr>
        <w:t>Form</w:t>
      </w:r>
      <w:r>
        <w:rPr>
          <w:color w:val="221F1F"/>
          <w:spacing w:val="-8"/>
          <w:sz w:val="24"/>
        </w:rPr>
        <w:t xml:space="preserve"> </w:t>
      </w:r>
      <w:r>
        <w:rPr>
          <w:color w:val="221F1F"/>
          <w:sz w:val="24"/>
        </w:rPr>
        <w:t>1423,</w:t>
      </w:r>
      <w:r>
        <w:rPr>
          <w:color w:val="221F1F"/>
          <w:spacing w:val="-6"/>
          <w:sz w:val="24"/>
        </w:rPr>
        <w:t xml:space="preserve"> </w:t>
      </w:r>
      <w:r>
        <w:rPr>
          <w:color w:val="221F1F"/>
          <w:sz w:val="24"/>
        </w:rPr>
        <w:t>(1)</w:t>
      </w:r>
      <w:r>
        <w:rPr>
          <w:color w:val="221F1F"/>
          <w:spacing w:val="-7"/>
          <w:sz w:val="24"/>
        </w:rPr>
        <w:t xml:space="preserve"> </w:t>
      </w:r>
      <w:r>
        <w:rPr>
          <w:color w:val="221F1F"/>
          <w:sz w:val="24"/>
        </w:rPr>
        <w:t>the</w:t>
      </w:r>
      <w:r>
        <w:rPr>
          <w:color w:val="221F1F"/>
          <w:spacing w:val="-6"/>
          <w:sz w:val="24"/>
        </w:rPr>
        <w:t xml:space="preserve"> </w:t>
      </w:r>
      <w:r>
        <w:rPr>
          <w:color w:val="221F1F"/>
          <w:sz w:val="24"/>
        </w:rPr>
        <w:t>distribution</w:t>
      </w:r>
      <w:r>
        <w:rPr>
          <w:color w:val="221F1F"/>
          <w:spacing w:val="-4"/>
          <w:sz w:val="24"/>
        </w:rPr>
        <w:t xml:space="preserve"> </w:t>
      </w:r>
      <w:r>
        <w:rPr>
          <w:color w:val="221F1F"/>
          <w:sz w:val="24"/>
        </w:rPr>
        <w:t>of</w:t>
      </w:r>
      <w:r>
        <w:rPr>
          <w:color w:val="221F1F"/>
          <w:spacing w:val="-7"/>
          <w:sz w:val="24"/>
        </w:rPr>
        <w:t xml:space="preserve"> </w:t>
      </w:r>
      <w:r>
        <w:rPr>
          <w:color w:val="221F1F"/>
          <w:sz w:val="24"/>
        </w:rPr>
        <w:t>any</w:t>
      </w:r>
      <w:r>
        <w:rPr>
          <w:color w:val="221F1F"/>
          <w:spacing w:val="-6"/>
          <w:sz w:val="24"/>
        </w:rPr>
        <w:t xml:space="preserve"> </w:t>
      </w:r>
      <w:r>
        <w:rPr>
          <w:color w:val="221F1F"/>
          <w:sz w:val="24"/>
        </w:rPr>
        <w:t>technical</w:t>
      </w:r>
      <w:r>
        <w:rPr>
          <w:color w:val="221F1F"/>
          <w:spacing w:val="-5"/>
          <w:sz w:val="24"/>
        </w:rPr>
        <w:t xml:space="preserve"> </w:t>
      </w:r>
      <w:r>
        <w:rPr>
          <w:color w:val="221F1F"/>
          <w:sz w:val="24"/>
        </w:rPr>
        <w:t>document</w:t>
      </w:r>
      <w:r>
        <w:rPr>
          <w:color w:val="221F1F"/>
          <w:spacing w:val="-5"/>
          <w:sz w:val="24"/>
        </w:rPr>
        <w:t xml:space="preserve"> </w:t>
      </w:r>
      <w:r>
        <w:rPr>
          <w:color w:val="221F1F"/>
          <w:sz w:val="24"/>
        </w:rPr>
        <w:t>prepared</w:t>
      </w:r>
      <w:r>
        <w:rPr>
          <w:color w:val="221F1F"/>
          <w:spacing w:val="-6"/>
          <w:sz w:val="24"/>
        </w:rPr>
        <w:t xml:space="preserve"> </w:t>
      </w:r>
      <w:r>
        <w:rPr>
          <w:color w:val="221F1F"/>
          <w:sz w:val="24"/>
        </w:rPr>
        <w:t>under</w:t>
      </w:r>
      <w:r>
        <w:rPr>
          <w:color w:val="221F1F"/>
          <w:spacing w:val="-6"/>
          <w:sz w:val="24"/>
        </w:rPr>
        <w:t xml:space="preserve"> </w:t>
      </w:r>
      <w:r>
        <w:rPr>
          <w:color w:val="221F1F"/>
          <w:sz w:val="24"/>
        </w:rPr>
        <w:t>this</w:t>
      </w:r>
      <w:r>
        <w:rPr>
          <w:color w:val="221F1F"/>
          <w:spacing w:val="-5"/>
          <w:sz w:val="24"/>
        </w:rPr>
        <w:t xml:space="preserve"> </w:t>
      </w:r>
      <w:r>
        <w:rPr>
          <w:color w:val="221F1F"/>
          <w:sz w:val="24"/>
        </w:rPr>
        <w:t>contract,</w:t>
      </w:r>
      <w:r>
        <w:rPr>
          <w:color w:val="221F1F"/>
          <w:spacing w:val="-5"/>
          <w:sz w:val="24"/>
        </w:rPr>
        <w:t xml:space="preserve"> </w:t>
      </w:r>
      <w:r>
        <w:rPr>
          <w:color w:val="221F1F"/>
          <w:sz w:val="24"/>
        </w:rPr>
        <w:t>in</w:t>
      </w:r>
      <w:r>
        <w:rPr>
          <w:color w:val="221F1F"/>
          <w:spacing w:val="-3"/>
          <w:sz w:val="24"/>
        </w:rPr>
        <w:t xml:space="preserve"> </w:t>
      </w:r>
      <w:r>
        <w:rPr>
          <w:color w:val="221F1F"/>
          <w:sz w:val="24"/>
        </w:rPr>
        <w:t>any stage</w:t>
      </w:r>
      <w:r>
        <w:rPr>
          <w:color w:val="221F1F"/>
          <w:spacing w:val="-5"/>
          <w:sz w:val="24"/>
        </w:rPr>
        <w:t xml:space="preserve"> </w:t>
      </w:r>
      <w:r>
        <w:rPr>
          <w:color w:val="221F1F"/>
          <w:sz w:val="24"/>
        </w:rPr>
        <w:t>of</w:t>
      </w:r>
      <w:r>
        <w:rPr>
          <w:color w:val="221F1F"/>
          <w:spacing w:val="-3"/>
          <w:sz w:val="24"/>
        </w:rPr>
        <w:t xml:space="preserve"> </w:t>
      </w:r>
      <w:r>
        <w:rPr>
          <w:color w:val="221F1F"/>
          <w:sz w:val="24"/>
        </w:rPr>
        <w:t>development</w:t>
      </w:r>
      <w:r>
        <w:rPr>
          <w:color w:val="221F1F"/>
          <w:spacing w:val="-1"/>
          <w:sz w:val="24"/>
        </w:rPr>
        <w:t xml:space="preserve"> </w:t>
      </w:r>
      <w:r>
        <w:rPr>
          <w:color w:val="221F1F"/>
          <w:sz w:val="24"/>
        </w:rPr>
        <w:t>or</w:t>
      </w:r>
      <w:r>
        <w:rPr>
          <w:color w:val="221F1F"/>
          <w:spacing w:val="-3"/>
          <w:sz w:val="24"/>
        </w:rPr>
        <w:t xml:space="preserve"> </w:t>
      </w:r>
      <w:r>
        <w:rPr>
          <w:color w:val="221F1F"/>
          <w:sz w:val="24"/>
        </w:rPr>
        <w:t>completion,</w:t>
      </w:r>
      <w:r>
        <w:rPr>
          <w:color w:val="221F1F"/>
          <w:spacing w:val="-1"/>
          <w:sz w:val="24"/>
        </w:rPr>
        <w:t xml:space="preserve"> </w:t>
      </w:r>
      <w:r>
        <w:rPr>
          <w:color w:val="221F1F"/>
          <w:sz w:val="24"/>
        </w:rPr>
        <w:t>is</w:t>
      </w:r>
      <w:r>
        <w:rPr>
          <w:color w:val="221F1F"/>
          <w:spacing w:val="-2"/>
          <w:sz w:val="24"/>
        </w:rPr>
        <w:t xml:space="preserve"> </w:t>
      </w:r>
      <w:r>
        <w:rPr>
          <w:color w:val="221F1F"/>
          <w:sz w:val="24"/>
        </w:rPr>
        <w:t>prohibited</w:t>
      </w:r>
      <w:r>
        <w:rPr>
          <w:color w:val="221F1F"/>
          <w:spacing w:val="-4"/>
          <w:sz w:val="24"/>
        </w:rPr>
        <w:t xml:space="preserve"> </w:t>
      </w:r>
      <w:r>
        <w:rPr>
          <w:color w:val="221F1F"/>
          <w:sz w:val="24"/>
        </w:rPr>
        <w:t>without</w:t>
      </w:r>
      <w:r>
        <w:rPr>
          <w:color w:val="221F1F"/>
          <w:spacing w:val="-3"/>
          <w:sz w:val="24"/>
        </w:rPr>
        <w:t xml:space="preserve"> </w:t>
      </w:r>
      <w:r>
        <w:rPr>
          <w:color w:val="221F1F"/>
          <w:sz w:val="24"/>
        </w:rPr>
        <w:t>the</w:t>
      </w:r>
      <w:r>
        <w:rPr>
          <w:color w:val="221F1F"/>
          <w:spacing w:val="-2"/>
          <w:sz w:val="24"/>
        </w:rPr>
        <w:t xml:space="preserve"> </w:t>
      </w:r>
      <w:r>
        <w:rPr>
          <w:color w:val="221F1F"/>
          <w:sz w:val="24"/>
        </w:rPr>
        <w:t>approval</w:t>
      </w:r>
      <w:r>
        <w:rPr>
          <w:color w:val="221F1F"/>
          <w:spacing w:val="-1"/>
          <w:sz w:val="24"/>
        </w:rPr>
        <w:t xml:space="preserve"> </w:t>
      </w:r>
      <w:r>
        <w:rPr>
          <w:color w:val="221F1F"/>
          <w:sz w:val="24"/>
        </w:rPr>
        <w:t>of</w:t>
      </w:r>
      <w:r>
        <w:rPr>
          <w:color w:val="221F1F"/>
          <w:spacing w:val="-3"/>
          <w:sz w:val="24"/>
        </w:rPr>
        <w:t xml:space="preserve"> </w:t>
      </w:r>
      <w:r>
        <w:rPr>
          <w:color w:val="221F1F"/>
          <w:sz w:val="24"/>
        </w:rPr>
        <w:t>the</w:t>
      </w:r>
      <w:r>
        <w:rPr>
          <w:color w:val="221F1F"/>
          <w:spacing w:val="-2"/>
          <w:sz w:val="24"/>
        </w:rPr>
        <w:t xml:space="preserve"> </w:t>
      </w:r>
      <w:r>
        <w:rPr>
          <w:color w:val="221F1F"/>
          <w:sz w:val="24"/>
        </w:rPr>
        <w:t>Contracting Officer and (2) all technical documents prepared under this contract shall initially be marked with the following distribution statement, warning, and destruction notice:</w:t>
      </w:r>
    </w:p>
    <w:p w14:paraId="5281A6A1" w14:textId="77777777" w:rsidR="00016C31" w:rsidRDefault="00016C31">
      <w:pPr>
        <w:pStyle w:val="BodyText"/>
        <w:spacing w:before="1"/>
        <w:rPr>
          <w:sz w:val="24"/>
        </w:rPr>
      </w:pPr>
    </w:p>
    <w:p w14:paraId="52E25849" w14:textId="77777777" w:rsidR="00016C31" w:rsidRDefault="00632607">
      <w:pPr>
        <w:pStyle w:val="ListParagraph"/>
        <w:numPr>
          <w:ilvl w:val="0"/>
          <w:numId w:val="1"/>
        </w:numPr>
        <w:tabs>
          <w:tab w:val="left" w:pos="1401"/>
        </w:tabs>
        <w:ind w:right="884" w:firstLine="0"/>
        <w:rPr>
          <w:sz w:val="24"/>
        </w:rPr>
      </w:pPr>
      <w:r>
        <w:rPr>
          <w:color w:val="221F1F"/>
          <w:sz w:val="24"/>
        </w:rPr>
        <w:t>DISTRIBUTION</w:t>
      </w:r>
      <w:r>
        <w:rPr>
          <w:color w:val="221F1F"/>
          <w:spacing w:val="-8"/>
          <w:sz w:val="24"/>
        </w:rPr>
        <w:t xml:space="preserve"> </w:t>
      </w:r>
      <w:r>
        <w:rPr>
          <w:color w:val="221F1F"/>
          <w:sz w:val="24"/>
        </w:rPr>
        <w:t>STATEMENT</w:t>
      </w:r>
      <w:r>
        <w:rPr>
          <w:color w:val="221F1F"/>
          <w:spacing w:val="-9"/>
          <w:sz w:val="24"/>
        </w:rPr>
        <w:t xml:space="preserve"> </w:t>
      </w:r>
      <w:r>
        <w:rPr>
          <w:color w:val="221F1F"/>
          <w:sz w:val="24"/>
        </w:rPr>
        <w:t>F</w:t>
      </w:r>
      <w:r>
        <w:rPr>
          <w:color w:val="221F1F"/>
          <w:spacing w:val="-11"/>
          <w:sz w:val="24"/>
        </w:rPr>
        <w:t xml:space="preserve"> </w:t>
      </w:r>
      <w:r>
        <w:rPr>
          <w:color w:val="221F1F"/>
          <w:sz w:val="24"/>
        </w:rPr>
        <w:t>-</w:t>
      </w:r>
      <w:r>
        <w:rPr>
          <w:color w:val="221F1F"/>
          <w:spacing w:val="-8"/>
          <w:sz w:val="24"/>
        </w:rPr>
        <w:t xml:space="preserve"> </w:t>
      </w:r>
      <w:r>
        <w:rPr>
          <w:color w:val="221F1F"/>
          <w:sz w:val="24"/>
        </w:rPr>
        <w:t>Further</w:t>
      </w:r>
      <w:r>
        <w:rPr>
          <w:color w:val="221F1F"/>
          <w:spacing w:val="-10"/>
          <w:sz w:val="24"/>
        </w:rPr>
        <w:t xml:space="preserve"> </w:t>
      </w:r>
      <w:r>
        <w:rPr>
          <w:color w:val="221F1F"/>
          <w:sz w:val="24"/>
        </w:rPr>
        <w:t>dissemination</w:t>
      </w:r>
      <w:r>
        <w:rPr>
          <w:color w:val="221F1F"/>
          <w:spacing w:val="-8"/>
          <w:sz w:val="24"/>
        </w:rPr>
        <w:t xml:space="preserve"> </w:t>
      </w:r>
      <w:r>
        <w:rPr>
          <w:color w:val="221F1F"/>
          <w:sz w:val="24"/>
        </w:rPr>
        <w:t>only</w:t>
      </w:r>
      <w:r>
        <w:rPr>
          <w:color w:val="221F1F"/>
          <w:spacing w:val="-9"/>
          <w:sz w:val="24"/>
        </w:rPr>
        <w:t xml:space="preserve"> </w:t>
      </w:r>
      <w:r>
        <w:rPr>
          <w:color w:val="221F1F"/>
          <w:sz w:val="24"/>
        </w:rPr>
        <w:t>as</w:t>
      </w:r>
      <w:r>
        <w:rPr>
          <w:color w:val="221F1F"/>
          <w:spacing w:val="-9"/>
          <w:sz w:val="24"/>
        </w:rPr>
        <w:t xml:space="preserve"> </w:t>
      </w:r>
      <w:r>
        <w:rPr>
          <w:color w:val="221F1F"/>
          <w:sz w:val="24"/>
        </w:rPr>
        <w:t>directed</w:t>
      </w:r>
      <w:r>
        <w:rPr>
          <w:color w:val="221F1F"/>
          <w:spacing w:val="-7"/>
          <w:sz w:val="24"/>
        </w:rPr>
        <w:t xml:space="preserve"> </w:t>
      </w:r>
      <w:r>
        <w:rPr>
          <w:color w:val="221F1F"/>
          <w:sz w:val="24"/>
        </w:rPr>
        <w:t>by</w:t>
      </w:r>
      <w:r>
        <w:rPr>
          <w:color w:val="221F1F"/>
          <w:spacing w:val="-9"/>
          <w:sz w:val="24"/>
        </w:rPr>
        <w:t xml:space="preserve"> </w:t>
      </w:r>
      <w:r>
        <w:rPr>
          <w:color w:val="221F1F"/>
          <w:sz w:val="24"/>
        </w:rPr>
        <w:t>SMDC- IO-P or higher DOD authority.</w:t>
      </w:r>
    </w:p>
    <w:p w14:paraId="5061D4A4" w14:textId="77777777" w:rsidR="00016C31" w:rsidRDefault="00016C31">
      <w:pPr>
        <w:pStyle w:val="BodyText"/>
        <w:rPr>
          <w:sz w:val="24"/>
        </w:rPr>
      </w:pPr>
    </w:p>
    <w:p w14:paraId="5427758A" w14:textId="77777777" w:rsidR="00016C31" w:rsidRDefault="00632607">
      <w:pPr>
        <w:pStyle w:val="ListParagraph"/>
        <w:numPr>
          <w:ilvl w:val="0"/>
          <w:numId w:val="1"/>
        </w:numPr>
        <w:tabs>
          <w:tab w:val="left" w:pos="1401"/>
        </w:tabs>
        <w:ind w:right="856" w:firstLine="0"/>
        <w:rPr>
          <w:sz w:val="24"/>
        </w:rPr>
      </w:pPr>
      <w:r>
        <w:rPr>
          <w:color w:val="221F1F"/>
          <w:sz w:val="24"/>
        </w:rPr>
        <w:t>WARNING - This document contains technical data whose export is restricted by the Arms Export Control Act (Title 22, U.S.C., Sec 2751 et seq.) or the Export Administration Act of 1979, as amended, Title 50, U.S.C., app 2401 et seq. Violation of these</w:t>
      </w:r>
      <w:r>
        <w:rPr>
          <w:color w:val="221F1F"/>
          <w:spacing w:val="-9"/>
          <w:sz w:val="24"/>
        </w:rPr>
        <w:t xml:space="preserve"> </w:t>
      </w:r>
      <w:r>
        <w:rPr>
          <w:color w:val="221F1F"/>
          <w:sz w:val="24"/>
        </w:rPr>
        <w:t>export</w:t>
      </w:r>
      <w:r>
        <w:rPr>
          <w:color w:val="221F1F"/>
          <w:spacing w:val="-8"/>
          <w:sz w:val="24"/>
        </w:rPr>
        <w:t xml:space="preserve"> </w:t>
      </w:r>
      <w:r>
        <w:rPr>
          <w:color w:val="221F1F"/>
          <w:sz w:val="24"/>
        </w:rPr>
        <w:t>laws</w:t>
      </w:r>
      <w:r>
        <w:rPr>
          <w:color w:val="221F1F"/>
          <w:spacing w:val="-6"/>
          <w:sz w:val="24"/>
        </w:rPr>
        <w:t xml:space="preserve"> </w:t>
      </w:r>
      <w:r>
        <w:rPr>
          <w:color w:val="221F1F"/>
          <w:sz w:val="24"/>
        </w:rPr>
        <w:t>are</w:t>
      </w:r>
      <w:r>
        <w:rPr>
          <w:color w:val="221F1F"/>
          <w:spacing w:val="-7"/>
          <w:sz w:val="24"/>
        </w:rPr>
        <w:t xml:space="preserve"> </w:t>
      </w:r>
      <w:r>
        <w:rPr>
          <w:color w:val="221F1F"/>
          <w:sz w:val="24"/>
        </w:rPr>
        <w:t>subject</w:t>
      </w:r>
      <w:r>
        <w:rPr>
          <w:color w:val="221F1F"/>
          <w:spacing w:val="-7"/>
          <w:sz w:val="24"/>
        </w:rPr>
        <w:t xml:space="preserve"> </w:t>
      </w:r>
      <w:r>
        <w:rPr>
          <w:color w:val="221F1F"/>
          <w:sz w:val="24"/>
        </w:rPr>
        <w:t>to</w:t>
      </w:r>
      <w:r>
        <w:rPr>
          <w:color w:val="221F1F"/>
          <w:spacing w:val="-8"/>
          <w:sz w:val="24"/>
        </w:rPr>
        <w:t xml:space="preserve"> </w:t>
      </w:r>
      <w:r>
        <w:rPr>
          <w:color w:val="221F1F"/>
          <w:sz w:val="24"/>
        </w:rPr>
        <w:t>severe</w:t>
      </w:r>
      <w:r>
        <w:rPr>
          <w:color w:val="221F1F"/>
          <w:spacing w:val="-7"/>
          <w:sz w:val="24"/>
        </w:rPr>
        <w:t xml:space="preserve"> </w:t>
      </w:r>
      <w:r>
        <w:rPr>
          <w:color w:val="221F1F"/>
          <w:sz w:val="24"/>
        </w:rPr>
        <w:t>criminal</w:t>
      </w:r>
      <w:r>
        <w:rPr>
          <w:color w:val="221F1F"/>
          <w:spacing w:val="-7"/>
          <w:sz w:val="24"/>
        </w:rPr>
        <w:t xml:space="preserve"> </w:t>
      </w:r>
      <w:r>
        <w:rPr>
          <w:color w:val="221F1F"/>
          <w:sz w:val="24"/>
        </w:rPr>
        <w:t>penalties.</w:t>
      </w:r>
      <w:r>
        <w:rPr>
          <w:color w:val="221F1F"/>
          <w:spacing w:val="-8"/>
          <w:sz w:val="24"/>
        </w:rPr>
        <w:t xml:space="preserve"> </w:t>
      </w:r>
      <w:r>
        <w:rPr>
          <w:color w:val="221F1F"/>
          <w:sz w:val="24"/>
        </w:rPr>
        <w:t>Disseminate</w:t>
      </w:r>
      <w:r>
        <w:rPr>
          <w:color w:val="221F1F"/>
          <w:spacing w:val="-9"/>
          <w:sz w:val="24"/>
        </w:rPr>
        <w:t xml:space="preserve"> </w:t>
      </w:r>
      <w:r>
        <w:rPr>
          <w:color w:val="221F1F"/>
          <w:sz w:val="24"/>
        </w:rPr>
        <w:t>in</w:t>
      </w:r>
      <w:r>
        <w:rPr>
          <w:color w:val="221F1F"/>
          <w:spacing w:val="-6"/>
          <w:sz w:val="24"/>
        </w:rPr>
        <w:t xml:space="preserve"> </w:t>
      </w:r>
      <w:r>
        <w:rPr>
          <w:color w:val="221F1F"/>
          <w:sz w:val="24"/>
        </w:rPr>
        <w:t>accordance</w:t>
      </w:r>
      <w:r>
        <w:rPr>
          <w:color w:val="221F1F"/>
          <w:spacing w:val="-8"/>
          <w:sz w:val="24"/>
        </w:rPr>
        <w:t xml:space="preserve"> </w:t>
      </w:r>
      <w:r>
        <w:rPr>
          <w:color w:val="221F1F"/>
          <w:sz w:val="24"/>
        </w:rPr>
        <w:t>with provisions of DOD Directive 5230.25.</w:t>
      </w:r>
    </w:p>
    <w:p w14:paraId="08D5006F" w14:textId="77777777" w:rsidR="00016C31" w:rsidRDefault="00016C31">
      <w:pPr>
        <w:pStyle w:val="BodyText"/>
        <w:rPr>
          <w:sz w:val="24"/>
        </w:rPr>
      </w:pPr>
    </w:p>
    <w:p w14:paraId="6E7E58DF" w14:textId="77777777" w:rsidR="00016C31" w:rsidRDefault="00632607">
      <w:pPr>
        <w:pStyle w:val="ListParagraph"/>
        <w:numPr>
          <w:ilvl w:val="0"/>
          <w:numId w:val="1"/>
        </w:numPr>
        <w:tabs>
          <w:tab w:val="left" w:pos="1401"/>
        </w:tabs>
        <w:ind w:right="912" w:firstLine="0"/>
        <w:rPr>
          <w:sz w:val="24"/>
        </w:rPr>
      </w:pPr>
      <w:r>
        <w:rPr>
          <w:color w:val="221F1F"/>
          <w:sz w:val="24"/>
        </w:rPr>
        <w:t>DESTRUCTION NOTICE -</w:t>
      </w:r>
      <w:r>
        <w:rPr>
          <w:color w:val="221F1F"/>
          <w:spacing w:val="-1"/>
          <w:sz w:val="24"/>
        </w:rPr>
        <w:t xml:space="preserve"> </w:t>
      </w:r>
      <w:r>
        <w:rPr>
          <w:color w:val="221F1F"/>
          <w:sz w:val="24"/>
        </w:rPr>
        <w:t>For</w:t>
      </w:r>
      <w:r>
        <w:rPr>
          <w:color w:val="221F1F"/>
          <w:spacing w:val="-1"/>
          <w:sz w:val="24"/>
        </w:rPr>
        <w:t xml:space="preserve"> </w:t>
      </w:r>
      <w:r>
        <w:rPr>
          <w:color w:val="221F1F"/>
          <w:sz w:val="24"/>
        </w:rPr>
        <w:t>classified</w:t>
      </w:r>
      <w:r>
        <w:rPr>
          <w:color w:val="221F1F"/>
          <w:spacing w:val="-1"/>
          <w:sz w:val="24"/>
        </w:rPr>
        <w:t xml:space="preserve"> </w:t>
      </w:r>
      <w:r>
        <w:rPr>
          <w:color w:val="221F1F"/>
          <w:sz w:val="24"/>
        </w:rPr>
        <w:t>documents,</w:t>
      </w:r>
      <w:r>
        <w:rPr>
          <w:color w:val="221F1F"/>
          <w:spacing w:val="-1"/>
          <w:sz w:val="24"/>
        </w:rPr>
        <w:t xml:space="preserve"> </w:t>
      </w:r>
      <w:r>
        <w:rPr>
          <w:color w:val="221F1F"/>
          <w:sz w:val="24"/>
        </w:rPr>
        <w:t>follow</w:t>
      </w:r>
      <w:r>
        <w:rPr>
          <w:color w:val="221F1F"/>
          <w:spacing w:val="-1"/>
          <w:sz w:val="24"/>
        </w:rPr>
        <w:t xml:space="preserve"> </w:t>
      </w:r>
      <w:r>
        <w:rPr>
          <w:color w:val="221F1F"/>
          <w:sz w:val="24"/>
        </w:rPr>
        <w:t>the</w:t>
      </w:r>
      <w:r>
        <w:rPr>
          <w:color w:val="221F1F"/>
          <w:spacing w:val="-1"/>
          <w:sz w:val="24"/>
        </w:rPr>
        <w:t xml:space="preserve"> </w:t>
      </w:r>
      <w:r>
        <w:rPr>
          <w:color w:val="221F1F"/>
          <w:sz w:val="24"/>
        </w:rPr>
        <w:t>procedures in DOD 5220.22-M,</w:t>
      </w:r>
      <w:r>
        <w:rPr>
          <w:color w:val="221F1F"/>
          <w:spacing w:val="-11"/>
          <w:sz w:val="24"/>
        </w:rPr>
        <w:t xml:space="preserve"> </w:t>
      </w:r>
      <w:r>
        <w:rPr>
          <w:color w:val="221F1F"/>
          <w:sz w:val="24"/>
        </w:rPr>
        <w:t>National</w:t>
      </w:r>
      <w:r>
        <w:rPr>
          <w:color w:val="221F1F"/>
          <w:spacing w:val="-7"/>
          <w:sz w:val="24"/>
        </w:rPr>
        <w:t xml:space="preserve"> </w:t>
      </w:r>
      <w:r>
        <w:rPr>
          <w:color w:val="221F1F"/>
          <w:sz w:val="24"/>
        </w:rPr>
        <w:t>Industrial</w:t>
      </w:r>
      <w:r>
        <w:rPr>
          <w:color w:val="221F1F"/>
          <w:spacing w:val="-11"/>
          <w:sz w:val="24"/>
        </w:rPr>
        <w:t xml:space="preserve"> </w:t>
      </w:r>
      <w:r>
        <w:rPr>
          <w:color w:val="221F1F"/>
          <w:sz w:val="24"/>
        </w:rPr>
        <w:t>Security</w:t>
      </w:r>
      <w:r>
        <w:rPr>
          <w:color w:val="221F1F"/>
          <w:spacing w:val="-11"/>
          <w:sz w:val="24"/>
        </w:rPr>
        <w:t xml:space="preserve"> </w:t>
      </w:r>
      <w:r>
        <w:rPr>
          <w:color w:val="221F1F"/>
          <w:sz w:val="24"/>
        </w:rPr>
        <w:t>Program</w:t>
      </w:r>
      <w:r>
        <w:rPr>
          <w:color w:val="221F1F"/>
          <w:spacing w:val="-10"/>
          <w:sz w:val="24"/>
        </w:rPr>
        <w:t xml:space="preserve"> </w:t>
      </w:r>
      <w:r>
        <w:rPr>
          <w:color w:val="221F1F"/>
          <w:sz w:val="24"/>
        </w:rPr>
        <w:t>Operating</w:t>
      </w:r>
      <w:r>
        <w:rPr>
          <w:color w:val="221F1F"/>
          <w:spacing w:val="-11"/>
          <w:sz w:val="24"/>
        </w:rPr>
        <w:t xml:space="preserve"> </w:t>
      </w:r>
      <w:r>
        <w:rPr>
          <w:color w:val="221F1F"/>
          <w:sz w:val="24"/>
        </w:rPr>
        <w:t>Manual</w:t>
      </w:r>
      <w:r>
        <w:rPr>
          <w:color w:val="221F1F"/>
          <w:spacing w:val="-10"/>
          <w:sz w:val="24"/>
        </w:rPr>
        <w:t xml:space="preserve"> </w:t>
      </w:r>
      <w:r>
        <w:rPr>
          <w:color w:val="221F1F"/>
          <w:sz w:val="24"/>
        </w:rPr>
        <w:t>(NISPOM),</w:t>
      </w:r>
      <w:r>
        <w:rPr>
          <w:color w:val="221F1F"/>
          <w:spacing w:val="-10"/>
          <w:sz w:val="24"/>
        </w:rPr>
        <w:t xml:space="preserve"> </w:t>
      </w:r>
      <w:r>
        <w:rPr>
          <w:color w:val="221F1F"/>
          <w:sz w:val="24"/>
        </w:rPr>
        <w:t>Chapter 5, Section 7, or DOD 5200.1-R, Information Security Program Regulation, Chapter IX. For unclassified, limited documents, destroy by any method that will prevent disclosure of contents or reconstruction of the document.</w:t>
      </w:r>
    </w:p>
    <w:p w14:paraId="002445D9" w14:textId="77777777" w:rsidR="00016C31" w:rsidRDefault="00016C31">
      <w:pPr>
        <w:pStyle w:val="BodyText"/>
        <w:spacing w:before="3"/>
        <w:rPr>
          <w:sz w:val="34"/>
        </w:rPr>
      </w:pPr>
    </w:p>
    <w:p w14:paraId="0A98396D" w14:textId="77777777" w:rsidR="00016C31" w:rsidRDefault="00632607">
      <w:pPr>
        <w:pStyle w:val="ListParagraph"/>
        <w:numPr>
          <w:ilvl w:val="0"/>
          <w:numId w:val="110"/>
        </w:numPr>
        <w:tabs>
          <w:tab w:val="left" w:pos="679"/>
        </w:tabs>
        <w:spacing w:before="1"/>
        <w:ind w:left="800" w:right="920" w:hanging="360"/>
        <w:rPr>
          <w:sz w:val="24"/>
        </w:rPr>
      </w:pPr>
      <w:r>
        <w:rPr>
          <w:color w:val="221F1F"/>
          <w:sz w:val="24"/>
        </w:rPr>
        <w:t>As a</w:t>
      </w:r>
      <w:r>
        <w:rPr>
          <w:color w:val="221F1F"/>
          <w:spacing w:val="-2"/>
          <w:sz w:val="24"/>
        </w:rPr>
        <w:t xml:space="preserve"> </w:t>
      </w:r>
      <w:r>
        <w:rPr>
          <w:color w:val="221F1F"/>
          <w:sz w:val="24"/>
        </w:rPr>
        <w:t>part of</w:t>
      </w:r>
      <w:r>
        <w:rPr>
          <w:color w:val="221F1F"/>
          <w:spacing w:val="-1"/>
          <w:sz w:val="24"/>
        </w:rPr>
        <w:t xml:space="preserve"> </w:t>
      </w:r>
      <w:r>
        <w:rPr>
          <w:color w:val="221F1F"/>
          <w:sz w:val="24"/>
        </w:rPr>
        <w:t>the</w:t>
      </w:r>
      <w:r>
        <w:rPr>
          <w:color w:val="221F1F"/>
          <w:spacing w:val="-1"/>
          <w:sz w:val="24"/>
        </w:rPr>
        <w:t xml:space="preserve"> </w:t>
      </w:r>
      <w:r>
        <w:rPr>
          <w:color w:val="221F1F"/>
          <w:sz w:val="24"/>
        </w:rPr>
        <w:t>review of preliminary or</w:t>
      </w:r>
      <w:r>
        <w:rPr>
          <w:color w:val="221F1F"/>
          <w:spacing w:val="-2"/>
          <w:sz w:val="24"/>
        </w:rPr>
        <w:t xml:space="preserve"> </w:t>
      </w:r>
      <w:r>
        <w:rPr>
          <w:color w:val="221F1F"/>
          <w:sz w:val="24"/>
        </w:rPr>
        <w:t>working draft technical documents, the Government will determine if a distribution statement less restrictive than the statement specified above would</w:t>
      </w:r>
      <w:r>
        <w:rPr>
          <w:color w:val="221F1F"/>
          <w:spacing w:val="-5"/>
          <w:sz w:val="24"/>
        </w:rPr>
        <w:t xml:space="preserve"> </w:t>
      </w:r>
      <w:r>
        <w:rPr>
          <w:color w:val="221F1F"/>
          <w:sz w:val="24"/>
        </w:rPr>
        <w:t>provide</w:t>
      </w:r>
      <w:r>
        <w:rPr>
          <w:color w:val="221F1F"/>
          <w:spacing w:val="-5"/>
          <w:sz w:val="24"/>
        </w:rPr>
        <w:t xml:space="preserve"> </w:t>
      </w:r>
      <w:r>
        <w:rPr>
          <w:color w:val="221F1F"/>
          <w:sz w:val="24"/>
        </w:rPr>
        <w:t>adequate</w:t>
      </w:r>
      <w:r>
        <w:rPr>
          <w:color w:val="221F1F"/>
          <w:spacing w:val="-4"/>
          <w:sz w:val="24"/>
        </w:rPr>
        <w:t xml:space="preserve"> </w:t>
      </w:r>
      <w:r>
        <w:rPr>
          <w:color w:val="221F1F"/>
          <w:sz w:val="24"/>
        </w:rPr>
        <w:t>protection.</w:t>
      </w:r>
      <w:r>
        <w:rPr>
          <w:color w:val="221F1F"/>
          <w:spacing w:val="-3"/>
          <w:sz w:val="24"/>
        </w:rPr>
        <w:t xml:space="preserve"> </w:t>
      </w:r>
      <w:r>
        <w:rPr>
          <w:color w:val="221F1F"/>
          <w:sz w:val="24"/>
        </w:rPr>
        <w:t>If</w:t>
      </w:r>
      <w:r>
        <w:rPr>
          <w:color w:val="221F1F"/>
          <w:spacing w:val="-5"/>
          <w:sz w:val="24"/>
        </w:rPr>
        <w:t xml:space="preserve"> </w:t>
      </w:r>
      <w:r>
        <w:rPr>
          <w:color w:val="221F1F"/>
          <w:sz w:val="24"/>
        </w:rPr>
        <w:t>so,</w:t>
      </w:r>
      <w:r>
        <w:rPr>
          <w:color w:val="221F1F"/>
          <w:spacing w:val="-5"/>
          <w:sz w:val="24"/>
        </w:rPr>
        <w:t xml:space="preserve"> </w:t>
      </w:r>
      <w:r>
        <w:rPr>
          <w:color w:val="221F1F"/>
          <w:sz w:val="24"/>
        </w:rPr>
        <w:t>the</w:t>
      </w:r>
      <w:r>
        <w:rPr>
          <w:color w:val="221F1F"/>
          <w:spacing w:val="-6"/>
          <w:sz w:val="24"/>
        </w:rPr>
        <w:t xml:space="preserve"> </w:t>
      </w:r>
      <w:r>
        <w:rPr>
          <w:color w:val="221F1F"/>
          <w:sz w:val="24"/>
        </w:rPr>
        <w:t>Government's</w:t>
      </w:r>
      <w:r>
        <w:rPr>
          <w:color w:val="221F1F"/>
          <w:spacing w:val="-5"/>
          <w:sz w:val="24"/>
        </w:rPr>
        <w:t xml:space="preserve"> </w:t>
      </w:r>
      <w:r>
        <w:rPr>
          <w:color w:val="221F1F"/>
          <w:sz w:val="24"/>
        </w:rPr>
        <w:t>approval/comments</w:t>
      </w:r>
      <w:r>
        <w:rPr>
          <w:color w:val="221F1F"/>
          <w:spacing w:val="-5"/>
          <w:sz w:val="24"/>
        </w:rPr>
        <w:t xml:space="preserve"> </w:t>
      </w:r>
      <w:r>
        <w:rPr>
          <w:color w:val="221F1F"/>
          <w:sz w:val="24"/>
        </w:rPr>
        <w:t>will</w:t>
      </w:r>
      <w:r>
        <w:rPr>
          <w:color w:val="221F1F"/>
          <w:spacing w:val="-5"/>
          <w:sz w:val="24"/>
        </w:rPr>
        <w:t xml:space="preserve"> </w:t>
      </w:r>
      <w:r>
        <w:rPr>
          <w:color w:val="221F1F"/>
          <w:sz w:val="24"/>
        </w:rPr>
        <w:t>provide specific instructions on the distribution statement to be marked on the final technical documents before primary distribution.</w:t>
      </w:r>
    </w:p>
    <w:p w14:paraId="0CDFC8CB" w14:textId="77777777" w:rsidR="00016C31" w:rsidRDefault="00016C31">
      <w:pPr>
        <w:pStyle w:val="BodyText"/>
        <w:rPr>
          <w:sz w:val="26"/>
        </w:rPr>
      </w:pPr>
    </w:p>
    <w:p w14:paraId="0026CC76" w14:textId="77777777" w:rsidR="00016C31" w:rsidRDefault="00632607">
      <w:pPr>
        <w:pStyle w:val="Heading2"/>
        <w:spacing w:before="174"/>
      </w:pPr>
      <w:r>
        <w:rPr>
          <w:color w:val="221F1F"/>
        </w:rPr>
        <w:t>H14</w:t>
      </w:r>
      <w:r>
        <w:rPr>
          <w:color w:val="221F1F"/>
          <w:spacing w:val="-13"/>
        </w:rPr>
        <w:t xml:space="preserve"> </w:t>
      </w:r>
      <w:r>
        <w:rPr>
          <w:color w:val="221F1F"/>
        </w:rPr>
        <w:t>CRITICAL</w:t>
      </w:r>
      <w:r>
        <w:rPr>
          <w:color w:val="221F1F"/>
          <w:spacing w:val="-9"/>
        </w:rPr>
        <w:t xml:space="preserve"> </w:t>
      </w:r>
      <w:r>
        <w:rPr>
          <w:color w:val="221F1F"/>
        </w:rPr>
        <w:t>PROGRAM</w:t>
      </w:r>
      <w:r>
        <w:rPr>
          <w:color w:val="221F1F"/>
          <w:spacing w:val="41"/>
        </w:rPr>
        <w:t xml:space="preserve"> </w:t>
      </w:r>
      <w:r>
        <w:rPr>
          <w:color w:val="221F1F"/>
          <w:spacing w:val="-2"/>
        </w:rPr>
        <w:t>INFORMATION</w:t>
      </w:r>
    </w:p>
    <w:p w14:paraId="6B7E8257" w14:textId="77777777" w:rsidR="00016C31" w:rsidRDefault="00900DE8">
      <w:pPr>
        <w:spacing w:before="120"/>
        <w:ind w:left="219" w:right="789"/>
        <w:jc w:val="both"/>
        <w:rPr>
          <w:sz w:val="24"/>
        </w:rPr>
      </w:pPr>
      <w:r>
        <w:pict w14:anchorId="6E116616">
          <v:rect id="docshape36" o:spid="_x0000_s1096" style="position:absolute;left:0;text-align:left;margin-left:59.5pt;margin-top:126.05pt;width:515pt;height:1.45pt;z-index:-18503168;mso-position-horizontal-relative:page" fillcolor="#0e233d" stroked="f">
            <w10:wrap anchorx="page"/>
          </v:rect>
        </w:pict>
      </w:r>
      <w:r w:rsidR="00632607">
        <w:rPr>
          <w:color w:val="221F1F"/>
          <w:sz w:val="24"/>
        </w:rPr>
        <w:t>The</w:t>
      </w:r>
      <w:r w:rsidR="00632607">
        <w:rPr>
          <w:color w:val="221F1F"/>
          <w:spacing w:val="-15"/>
          <w:sz w:val="24"/>
        </w:rPr>
        <w:t xml:space="preserve"> </w:t>
      </w:r>
      <w:r w:rsidR="00632607">
        <w:rPr>
          <w:color w:val="221F1F"/>
          <w:sz w:val="24"/>
        </w:rPr>
        <w:t>Subcontractor</w:t>
      </w:r>
      <w:r w:rsidR="00632607">
        <w:rPr>
          <w:color w:val="221F1F"/>
          <w:spacing w:val="-15"/>
          <w:sz w:val="24"/>
        </w:rPr>
        <w:t xml:space="preserve"> </w:t>
      </w:r>
      <w:r w:rsidR="00632607">
        <w:rPr>
          <w:color w:val="221F1F"/>
          <w:sz w:val="24"/>
        </w:rPr>
        <w:t>shall</w:t>
      </w:r>
      <w:r w:rsidR="00632607">
        <w:rPr>
          <w:color w:val="221F1F"/>
          <w:spacing w:val="-15"/>
          <w:sz w:val="24"/>
        </w:rPr>
        <w:t xml:space="preserve"> </w:t>
      </w:r>
      <w:r w:rsidR="00632607">
        <w:rPr>
          <w:color w:val="221F1F"/>
          <w:sz w:val="24"/>
        </w:rPr>
        <w:t>assist</w:t>
      </w:r>
      <w:r w:rsidR="00632607">
        <w:rPr>
          <w:color w:val="221F1F"/>
          <w:spacing w:val="-15"/>
          <w:sz w:val="24"/>
        </w:rPr>
        <w:t xml:space="preserve"> </w:t>
      </w:r>
      <w:r w:rsidR="00632607">
        <w:rPr>
          <w:color w:val="221F1F"/>
          <w:sz w:val="24"/>
        </w:rPr>
        <w:t>the</w:t>
      </w:r>
      <w:r w:rsidR="00632607">
        <w:rPr>
          <w:color w:val="221F1F"/>
          <w:spacing w:val="-15"/>
          <w:sz w:val="24"/>
        </w:rPr>
        <w:t xml:space="preserve"> </w:t>
      </w:r>
      <w:r w:rsidR="00632607">
        <w:rPr>
          <w:color w:val="221F1F"/>
          <w:sz w:val="24"/>
        </w:rPr>
        <w:t>Prime</w:t>
      </w:r>
      <w:r w:rsidR="00632607">
        <w:rPr>
          <w:color w:val="221F1F"/>
          <w:spacing w:val="-15"/>
          <w:sz w:val="24"/>
        </w:rPr>
        <w:t xml:space="preserve"> </w:t>
      </w:r>
      <w:r w:rsidR="00632607">
        <w:rPr>
          <w:color w:val="221F1F"/>
          <w:sz w:val="24"/>
        </w:rPr>
        <w:t>and</w:t>
      </w:r>
      <w:r w:rsidR="00632607">
        <w:rPr>
          <w:color w:val="221F1F"/>
          <w:spacing w:val="-15"/>
          <w:sz w:val="24"/>
        </w:rPr>
        <w:t xml:space="preserve"> </w:t>
      </w:r>
      <w:r w:rsidR="00632607">
        <w:rPr>
          <w:color w:val="221F1F"/>
          <w:sz w:val="24"/>
        </w:rPr>
        <w:t>the</w:t>
      </w:r>
      <w:r w:rsidR="00632607">
        <w:rPr>
          <w:color w:val="221F1F"/>
          <w:spacing w:val="-15"/>
          <w:sz w:val="24"/>
        </w:rPr>
        <w:t xml:space="preserve"> </w:t>
      </w:r>
      <w:r w:rsidR="00632607">
        <w:rPr>
          <w:color w:val="221F1F"/>
          <w:sz w:val="24"/>
        </w:rPr>
        <w:t>Government</w:t>
      </w:r>
      <w:r w:rsidR="00632607">
        <w:rPr>
          <w:color w:val="221F1F"/>
          <w:spacing w:val="-15"/>
          <w:sz w:val="24"/>
        </w:rPr>
        <w:t xml:space="preserve"> </w:t>
      </w:r>
      <w:r w:rsidR="00632607">
        <w:rPr>
          <w:color w:val="221F1F"/>
          <w:sz w:val="24"/>
        </w:rPr>
        <w:t>in</w:t>
      </w:r>
      <w:r w:rsidR="00632607">
        <w:rPr>
          <w:color w:val="221F1F"/>
          <w:spacing w:val="-15"/>
          <w:sz w:val="24"/>
        </w:rPr>
        <w:t xml:space="preserve"> </w:t>
      </w:r>
      <w:r w:rsidR="00632607">
        <w:rPr>
          <w:color w:val="221F1F"/>
          <w:sz w:val="24"/>
        </w:rPr>
        <w:t>the</w:t>
      </w:r>
      <w:r w:rsidR="00632607">
        <w:rPr>
          <w:color w:val="221F1F"/>
          <w:spacing w:val="-15"/>
          <w:sz w:val="24"/>
        </w:rPr>
        <w:t xml:space="preserve"> </w:t>
      </w:r>
      <w:r w:rsidR="00632607">
        <w:rPr>
          <w:color w:val="221F1F"/>
          <w:sz w:val="24"/>
        </w:rPr>
        <w:t>identification</w:t>
      </w:r>
      <w:r w:rsidR="00632607">
        <w:rPr>
          <w:color w:val="221F1F"/>
          <w:spacing w:val="-15"/>
          <w:sz w:val="24"/>
        </w:rPr>
        <w:t xml:space="preserve"> </w:t>
      </w:r>
      <w:r w:rsidR="00632607">
        <w:rPr>
          <w:color w:val="221F1F"/>
          <w:sz w:val="24"/>
        </w:rPr>
        <w:t>of</w:t>
      </w:r>
      <w:r w:rsidR="00632607">
        <w:rPr>
          <w:color w:val="221F1F"/>
          <w:spacing w:val="-15"/>
          <w:sz w:val="24"/>
        </w:rPr>
        <w:t xml:space="preserve"> </w:t>
      </w:r>
      <w:r w:rsidR="00632607">
        <w:rPr>
          <w:color w:val="221F1F"/>
          <w:sz w:val="24"/>
        </w:rPr>
        <w:t>any</w:t>
      </w:r>
      <w:r w:rsidR="00632607">
        <w:rPr>
          <w:color w:val="221F1F"/>
          <w:spacing w:val="-15"/>
          <w:sz w:val="24"/>
        </w:rPr>
        <w:t xml:space="preserve"> </w:t>
      </w:r>
      <w:r w:rsidR="00632607">
        <w:rPr>
          <w:color w:val="221F1F"/>
          <w:sz w:val="24"/>
        </w:rPr>
        <w:t>inherited</w:t>
      </w:r>
      <w:r w:rsidR="00632607">
        <w:rPr>
          <w:color w:val="221F1F"/>
          <w:spacing w:val="-15"/>
          <w:sz w:val="24"/>
        </w:rPr>
        <w:t xml:space="preserve"> </w:t>
      </w:r>
      <w:r w:rsidR="00632607">
        <w:rPr>
          <w:color w:val="221F1F"/>
          <w:sz w:val="24"/>
        </w:rPr>
        <w:t>and new Critical Program Information (CPI). The Subcontractor shall implement security measures, as directed by the Government through Quantum, for any identified CPI to prevent unauthorized disclosure. Critical Program Information, as defined in DoD Instruction 5200.39, Critical Program Information (CPI) Protection Within the Department of Defense, are elements or components of a research,</w:t>
      </w:r>
      <w:r w:rsidR="00632607">
        <w:rPr>
          <w:color w:val="221F1F"/>
          <w:spacing w:val="-15"/>
          <w:sz w:val="24"/>
        </w:rPr>
        <w:t xml:space="preserve"> </w:t>
      </w:r>
      <w:r w:rsidR="00632607">
        <w:rPr>
          <w:color w:val="221F1F"/>
          <w:sz w:val="24"/>
        </w:rPr>
        <w:t>development,</w:t>
      </w:r>
      <w:r w:rsidR="00632607">
        <w:rPr>
          <w:color w:val="221F1F"/>
          <w:spacing w:val="-14"/>
          <w:sz w:val="24"/>
        </w:rPr>
        <w:t xml:space="preserve"> </w:t>
      </w:r>
      <w:r w:rsidR="00632607">
        <w:rPr>
          <w:color w:val="221F1F"/>
          <w:sz w:val="24"/>
        </w:rPr>
        <w:t>and</w:t>
      </w:r>
      <w:r w:rsidR="00632607">
        <w:rPr>
          <w:color w:val="221F1F"/>
          <w:spacing w:val="-14"/>
          <w:sz w:val="24"/>
        </w:rPr>
        <w:t xml:space="preserve"> </w:t>
      </w:r>
      <w:r w:rsidR="00632607">
        <w:rPr>
          <w:color w:val="221F1F"/>
          <w:sz w:val="24"/>
        </w:rPr>
        <w:t>acquisition</w:t>
      </w:r>
      <w:r w:rsidR="00632607">
        <w:rPr>
          <w:color w:val="221F1F"/>
          <w:spacing w:val="-15"/>
          <w:sz w:val="24"/>
        </w:rPr>
        <w:t xml:space="preserve"> </w:t>
      </w:r>
      <w:r w:rsidR="00632607">
        <w:rPr>
          <w:color w:val="221F1F"/>
          <w:sz w:val="24"/>
        </w:rPr>
        <w:t>(RDA)</w:t>
      </w:r>
      <w:r w:rsidR="00632607">
        <w:rPr>
          <w:color w:val="221F1F"/>
          <w:spacing w:val="-15"/>
          <w:sz w:val="24"/>
        </w:rPr>
        <w:t xml:space="preserve"> </w:t>
      </w:r>
      <w:r w:rsidR="00632607">
        <w:rPr>
          <w:color w:val="221F1F"/>
          <w:sz w:val="24"/>
        </w:rPr>
        <w:t>program</w:t>
      </w:r>
      <w:r w:rsidR="00632607">
        <w:rPr>
          <w:color w:val="221F1F"/>
          <w:spacing w:val="-15"/>
          <w:sz w:val="24"/>
        </w:rPr>
        <w:t xml:space="preserve"> </w:t>
      </w:r>
      <w:r w:rsidR="00632607">
        <w:rPr>
          <w:color w:val="221F1F"/>
          <w:sz w:val="24"/>
        </w:rPr>
        <w:t>that,</w:t>
      </w:r>
      <w:r w:rsidR="00632607">
        <w:rPr>
          <w:color w:val="221F1F"/>
          <w:spacing w:val="-15"/>
          <w:sz w:val="24"/>
        </w:rPr>
        <w:t xml:space="preserve"> </w:t>
      </w:r>
      <w:r w:rsidR="00632607">
        <w:rPr>
          <w:color w:val="221F1F"/>
          <w:sz w:val="24"/>
        </w:rPr>
        <w:t>if</w:t>
      </w:r>
      <w:r w:rsidR="00632607">
        <w:rPr>
          <w:color w:val="221F1F"/>
          <w:spacing w:val="-14"/>
          <w:sz w:val="24"/>
        </w:rPr>
        <w:t xml:space="preserve"> </w:t>
      </w:r>
      <w:r w:rsidR="00632607">
        <w:rPr>
          <w:color w:val="221F1F"/>
          <w:sz w:val="24"/>
        </w:rPr>
        <w:t>compromised,</w:t>
      </w:r>
      <w:r w:rsidR="00632607">
        <w:rPr>
          <w:color w:val="221F1F"/>
          <w:spacing w:val="-14"/>
          <w:sz w:val="24"/>
        </w:rPr>
        <w:t xml:space="preserve"> </w:t>
      </w:r>
      <w:r w:rsidR="00632607">
        <w:rPr>
          <w:color w:val="221F1F"/>
          <w:sz w:val="24"/>
        </w:rPr>
        <w:t>could</w:t>
      </w:r>
      <w:r w:rsidR="00632607">
        <w:rPr>
          <w:color w:val="221F1F"/>
          <w:spacing w:val="-15"/>
          <w:sz w:val="24"/>
        </w:rPr>
        <w:t xml:space="preserve"> </w:t>
      </w:r>
      <w:r w:rsidR="00632607">
        <w:rPr>
          <w:color w:val="221F1F"/>
          <w:sz w:val="24"/>
        </w:rPr>
        <w:t>cause</w:t>
      </w:r>
      <w:r w:rsidR="00632607">
        <w:rPr>
          <w:color w:val="221F1F"/>
          <w:spacing w:val="-15"/>
          <w:sz w:val="24"/>
        </w:rPr>
        <w:t xml:space="preserve"> </w:t>
      </w:r>
      <w:r w:rsidR="00632607">
        <w:rPr>
          <w:color w:val="221F1F"/>
          <w:sz w:val="24"/>
        </w:rPr>
        <w:t xml:space="preserve">significant degradation in mission effectiveness; shorten the expected combat- effective life of the system; reduce technological advantage; significantly alter program </w:t>
      </w:r>
      <w:proofErr w:type="gramStart"/>
      <w:r w:rsidR="00632607">
        <w:rPr>
          <w:color w:val="221F1F"/>
          <w:sz w:val="24"/>
        </w:rPr>
        <w:t>direction;</w:t>
      </w:r>
      <w:proofErr w:type="gramEnd"/>
    </w:p>
    <w:p w14:paraId="6F5B34BD" w14:textId="77777777" w:rsidR="00016C31" w:rsidRDefault="00016C31">
      <w:pPr>
        <w:jc w:val="both"/>
        <w:rPr>
          <w:sz w:val="24"/>
        </w:rPr>
        <w:sectPr w:rsidR="00016C31">
          <w:pgSz w:w="12240" w:h="15840"/>
          <w:pgMar w:top="1360" w:right="640" w:bottom="1060" w:left="1000" w:header="0" w:footer="801" w:gutter="0"/>
          <w:cols w:space="720"/>
        </w:sectPr>
      </w:pPr>
    </w:p>
    <w:p w14:paraId="19031A64" w14:textId="77777777" w:rsidR="00016C31" w:rsidRDefault="00632607">
      <w:pPr>
        <w:spacing w:before="79"/>
        <w:ind w:left="219" w:right="792"/>
        <w:jc w:val="both"/>
        <w:rPr>
          <w:sz w:val="24"/>
        </w:rPr>
      </w:pPr>
      <w:r>
        <w:rPr>
          <w:color w:val="221F1F"/>
          <w:sz w:val="24"/>
        </w:rPr>
        <w:lastRenderedPageBreak/>
        <w:t>or</w:t>
      </w:r>
      <w:r>
        <w:rPr>
          <w:color w:val="221F1F"/>
          <w:spacing w:val="-11"/>
          <w:sz w:val="24"/>
        </w:rPr>
        <w:t xml:space="preserve"> </w:t>
      </w:r>
      <w:r>
        <w:rPr>
          <w:color w:val="221F1F"/>
          <w:sz w:val="24"/>
        </w:rPr>
        <w:t>enable</w:t>
      </w:r>
      <w:r>
        <w:rPr>
          <w:color w:val="221F1F"/>
          <w:spacing w:val="-12"/>
          <w:sz w:val="24"/>
        </w:rPr>
        <w:t xml:space="preserve"> </w:t>
      </w:r>
      <w:r>
        <w:rPr>
          <w:color w:val="221F1F"/>
          <w:sz w:val="24"/>
        </w:rPr>
        <w:t>an</w:t>
      </w:r>
      <w:r>
        <w:rPr>
          <w:color w:val="221F1F"/>
          <w:spacing w:val="-8"/>
          <w:sz w:val="24"/>
        </w:rPr>
        <w:t xml:space="preserve"> </w:t>
      </w:r>
      <w:r>
        <w:rPr>
          <w:color w:val="221F1F"/>
          <w:sz w:val="24"/>
        </w:rPr>
        <w:t>adversary</w:t>
      </w:r>
      <w:r>
        <w:rPr>
          <w:color w:val="221F1F"/>
          <w:spacing w:val="-11"/>
          <w:sz w:val="24"/>
        </w:rPr>
        <w:t xml:space="preserve"> </w:t>
      </w:r>
      <w:r>
        <w:rPr>
          <w:color w:val="221F1F"/>
          <w:sz w:val="24"/>
        </w:rPr>
        <w:t>to</w:t>
      </w:r>
      <w:r>
        <w:rPr>
          <w:color w:val="221F1F"/>
          <w:spacing w:val="-8"/>
          <w:sz w:val="24"/>
        </w:rPr>
        <w:t xml:space="preserve"> </w:t>
      </w:r>
      <w:r>
        <w:rPr>
          <w:color w:val="221F1F"/>
          <w:sz w:val="24"/>
        </w:rPr>
        <w:t>defeat,</w:t>
      </w:r>
      <w:r>
        <w:rPr>
          <w:color w:val="221F1F"/>
          <w:spacing w:val="-8"/>
          <w:sz w:val="24"/>
        </w:rPr>
        <w:t xml:space="preserve"> </w:t>
      </w:r>
      <w:r>
        <w:rPr>
          <w:color w:val="221F1F"/>
          <w:sz w:val="24"/>
        </w:rPr>
        <w:t>counter,</w:t>
      </w:r>
      <w:r>
        <w:rPr>
          <w:color w:val="221F1F"/>
          <w:spacing w:val="-9"/>
          <w:sz w:val="24"/>
        </w:rPr>
        <w:t xml:space="preserve"> </w:t>
      </w:r>
      <w:r>
        <w:rPr>
          <w:color w:val="221F1F"/>
          <w:sz w:val="24"/>
        </w:rPr>
        <w:t>copy,</w:t>
      </w:r>
      <w:r>
        <w:rPr>
          <w:color w:val="221F1F"/>
          <w:spacing w:val="-11"/>
          <w:sz w:val="24"/>
        </w:rPr>
        <w:t xml:space="preserve"> </w:t>
      </w:r>
      <w:r>
        <w:rPr>
          <w:color w:val="221F1F"/>
          <w:sz w:val="24"/>
        </w:rPr>
        <w:t>or</w:t>
      </w:r>
      <w:r>
        <w:rPr>
          <w:color w:val="221F1F"/>
          <w:spacing w:val="-11"/>
          <w:sz w:val="24"/>
        </w:rPr>
        <w:t xml:space="preserve"> </w:t>
      </w:r>
      <w:r>
        <w:rPr>
          <w:color w:val="221F1F"/>
          <w:sz w:val="24"/>
        </w:rPr>
        <w:t>reverse</w:t>
      </w:r>
      <w:r>
        <w:rPr>
          <w:color w:val="221F1F"/>
          <w:spacing w:val="-9"/>
          <w:sz w:val="24"/>
        </w:rPr>
        <w:t xml:space="preserve"> </w:t>
      </w:r>
      <w:r>
        <w:rPr>
          <w:color w:val="221F1F"/>
          <w:sz w:val="24"/>
        </w:rPr>
        <w:t>engineer</w:t>
      </w:r>
      <w:r>
        <w:rPr>
          <w:color w:val="221F1F"/>
          <w:spacing w:val="-10"/>
          <w:sz w:val="24"/>
        </w:rPr>
        <w:t xml:space="preserve"> </w:t>
      </w:r>
      <w:r>
        <w:rPr>
          <w:color w:val="221F1F"/>
          <w:sz w:val="24"/>
        </w:rPr>
        <w:t>the</w:t>
      </w:r>
      <w:r>
        <w:rPr>
          <w:color w:val="221F1F"/>
          <w:spacing w:val="-8"/>
          <w:sz w:val="24"/>
        </w:rPr>
        <w:t xml:space="preserve"> </w:t>
      </w:r>
      <w:r>
        <w:rPr>
          <w:color w:val="221F1F"/>
          <w:sz w:val="24"/>
        </w:rPr>
        <w:t>technology</w:t>
      </w:r>
      <w:r>
        <w:rPr>
          <w:color w:val="221F1F"/>
          <w:spacing w:val="-9"/>
          <w:sz w:val="24"/>
        </w:rPr>
        <w:t xml:space="preserve"> </w:t>
      </w:r>
      <w:r>
        <w:rPr>
          <w:color w:val="221F1F"/>
          <w:sz w:val="24"/>
        </w:rPr>
        <w:t>or</w:t>
      </w:r>
      <w:r>
        <w:rPr>
          <w:color w:val="221F1F"/>
          <w:spacing w:val="-10"/>
          <w:sz w:val="24"/>
        </w:rPr>
        <w:t xml:space="preserve"> </w:t>
      </w:r>
      <w:r>
        <w:rPr>
          <w:color w:val="221F1F"/>
          <w:sz w:val="24"/>
        </w:rPr>
        <w:t>capability.</w:t>
      </w:r>
      <w:r>
        <w:rPr>
          <w:color w:val="221F1F"/>
          <w:spacing w:val="-10"/>
          <w:sz w:val="24"/>
        </w:rPr>
        <w:t xml:space="preserve"> </w:t>
      </w:r>
      <w:r>
        <w:rPr>
          <w:color w:val="221F1F"/>
          <w:sz w:val="24"/>
        </w:rPr>
        <w:t>The Subcontractor will be subject to internal and external audits of the implementation of security measures</w:t>
      </w:r>
      <w:r>
        <w:rPr>
          <w:color w:val="221F1F"/>
          <w:spacing w:val="-15"/>
          <w:sz w:val="24"/>
        </w:rPr>
        <w:t xml:space="preserve"> </w:t>
      </w:r>
      <w:r>
        <w:rPr>
          <w:color w:val="221F1F"/>
          <w:sz w:val="24"/>
        </w:rPr>
        <w:t>for</w:t>
      </w:r>
      <w:r>
        <w:rPr>
          <w:color w:val="221F1F"/>
          <w:spacing w:val="-15"/>
          <w:sz w:val="24"/>
        </w:rPr>
        <w:t xml:space="preserve"> </w:t>
      </w:r>
      <w:r>
        <w:rPr>
          <w:color w:val="221F1F"/>
          <w:sz w:val="24"/>
        </w:rPr>
        <w:t>handling</w:t>
      </w:r>
      <w:r>
        <w:rPr>
          <w:color w:val="221F1F"/>
          <w:spacing w:val="-15"/>
          <w:sz w:val="24"/>
        </w:rPr>
        <w:t xml:space="preserve"> </w:t>
      </w:r>
      <w:r>
        <w:rPr>
          <w:color w:val="221F1F"/>
          <w:sz w:val="24"/>
        </w:rPr>
        <w:t>CPI</w:t>
      </w:r>
      <w:r>
        <w:rPr>
          <w:color w:val="221F1F"/>
          <w:spacing w:val="-15"/>
          <w:sz w:val="24"/>
        </w:rPr>
        <w:t xml:space="preserve"> </w:t>
      </w:r>
      <w:r>
        <w:rPr>
          <w:color w:val="221F1F"/>
          <w:sz w:val="24"/>
        </w:rPr>
        <w:t>and</w:t>
      </w:r>
      <w:r>
        <w:rPr>
          <w:color w:val="221F1F"/>
          <w:spacing w:val="-15"/>
          <w:sz w:val="24"/>
        </w:rPr>
        <w:t xml:space="preserve"> </w:t>
      </w:r>
      <w:r>
        <w:rPr>
          <w:color w:val="221F1F"/>
          <w:sz w:val="24"/>
        </w:rPr>
        <w:t>will</w:t>
      </w:r>
      <w:r>
        <w:rPr>
          <w:color w:val="221F1F"/>
          <w:spacing w:val="-15"/>
          <w:sz w:val="24"/>
        </w:rPr>
        <w:t xml:space="preserve"> </w:t>
      </w:r>
      <w:r>
        <w:rPr>
          <w:color w:val="221F1F"/>
          <w:sz w:val="24"/>
        </w:rPr>
        <w:t>provide</w:t>
      </w:r>
      <w:r>
        <w:rPr>
          <w:color w:val="221F1F"/>
          <w:spacing w:val="-15"/>
          <w:sz w:val="24"/>
        </w:rPr>
        <w:t xml:space="preserve"> </w:t>
      </w:r>
      <w:r>
        <w:rPr>
          <w:color w:val="221F1F"/>
          <w:sz w:val="24"/>
        </w:rPr>
        <w:t>audit</w:t>
      </w:r>
      <w:r>
        <w:rPr>
          <w:color w:val="221F1F"/>
          <w:spacing w:val="-15"/>
          <w:sz w:val="24"/>
        </w:rPr>
        <w:t xml:space="preserve"> </w:t>
      </w:r>
      <w:r>
        <w:rPr>
          <w:color w:val="221F1F"/>
          <w:sz w:val="24"/>
        </w:rPr>
        <w:t>results</w:t>
      </w:r>
      <w:r>
        <w:rPr>
          <w:color w:val="221F1F"/>
          <w:spacing w:val="-15"/>
          <w:sz w:val="24"/>
        </w:rPr>
        <w:t xml:space="preserve"> </w:t>
      </w:r>
      <w:r>
        <w:rPr>
          <w:color w:val="221F1F"/>
          <w:sz w:val="24"/>
        </w:rPr>
        <w:t>to</w:t>
      </w:r>
      <w:r>
        <w:rPr>
          <w:color w:val="221F1F"/>
          <w:spacing w:val="-15"/>
          <w:sz w:val="24"/>
        </w:rPr>
        <w:t xml:space="preserve"> </w:t>
      </w:r>
      <w:r>
        <w:rPr>
          <w:color w:val="221F1F"/>
          <w:sz w:val="24"/>
        </w:rPr>
        <w:t>the</w:t>
      </w:r>
      <w:r>
        <w:rPr>
          <w:color w:val="221F1F"/>
          <w:spacing w:val="-14"/>
          <w:sz w:val="24"/>
        </w:rPr>
        <w:t xml:space="preserve"> </w:t>
      </w:r>
      <w:r>
        <w:rPr>
          <w:color w:val="221F1F"/>
          <w:sz w:val="24"/>
        </w:rPr>
        <w:t>U.S.</w:t>
      </w:r>
      <w:r>
        <w:rPr>
          <w:color w:val="221F1F"/>
          <w:spacing w:val="-15"/>
          <w:sz w:val="24"/>
        </w:rPr>
        <w:t xml:space="preserve"> </w:t>
      </w:r>
      <w:r>
        <w:rPr>
          <w:color w:val="221F1F"/>
          <w:sz w:val="24"/>
        </w:rPr>
        <w:t>Army</w:t>
      </w:r>
      <w:r>
        <w:rPr>
          <w:color w:val="221F1F"/>
          <w:spacing w:val="-14"/>
          <w:sz w:val="24"/>
        </w:rPr>
        <w:t xml:space="preserve"> </w:t>
      </w:r>
      <w:r>
        <w:rPr>
          <w:color w:val="221F1F"/>
          <w:sz w:val="24"/>
        </w:rPr>
        <w:t>Space</w:t>
      </w:r>
      <w:r>
        <w:rPr>
          <w:color w:val="221F1F"/>
          <w:spacing w:val="-15"/>
          <w:sz w:val="24"/>
        </w:rPr>
        <w:t xml:space="preserve"> </w:t>
      </w:r>
      <w:r>
        <w:rPr>
          <w:color w:val="221F1F"/>
          <w:sz w:val="24"/>
        </w:rPr>
        <w:t>and</w:t>
      </w:r>
      <w:r>
        <w:rPr>
          <w:color w:val="221F1F"/>
          <w:spacing w:val="-14"/>
          <w:sz w:val="24"/>
        </w:rPr>
        <w:t xml:space="preserve"> </w:t>
      </w:r>
      <w:r>
        <w:rPr>
          <w:color w:val="221F1F"/>
          <w:sz w:val="24"/>
        </w:rPr>
        <w:t>Missile</w:t>
      </w:r>
      <w:r>
        <w:rPr>
          <w:color w:val="221F1F"/>
          <w:spacing w:val="-15"/>
          <w:sz w:val="24"/>
        </w:rPr>
        <w:t xml:space="preserve"> </w:t>
      </w:r>
      <w:r>
        <w:rPr>
          <w:color w:val="221F1F"/>
          <w:sz w:val="24"/>
        </w:rPr>
        <w:t xml:space="preserve">Defense Command/Army Forces Strategic Command (USASMDC/ARSTRAT) upon request. The </w:t>
      </w:r>
      <w:proofErr w:type="gramStart"/>
      <w:r>
        <w:rPr>
          <w:color w:val="221F1F"/>
          <w:sz w:val="24"/>
        </w:rPr>
        <w:t>requirements</w:t>
      </w:r>
      <w:proofErr w:type="gramEnd"/>
      <w:r>
        <w:rPr>
          <w:color w:val="221F1F"/>
          <w:sz w:val="24"/>
        </w:rPr>
        <w:t xml:space="preserve"> of this clause applies at the TO level.</w:t>
      </w:r>
    </w:p>
    <w:p w14:paraId="27183F2D" w14:textId="77777777" w:rsidR="00016C31" w:rsidRDefault="00016C31">
      <w:pPr>
        <w:pStyle w:val="BodyText"/>
        <w:rPr>
          <w:sz w:val="26"/>
        </w:rPr>
      </w:pPr>
    </w:p>
    <w:p w14:paraId="683C7ACF" w14:textId="77777777" w:rsidR="00016C31" w:rsidRDefault="00632607">
      <w:pPr>
        <w:pStyle w:val="Heading2"/>
        <w:spacing w:before="217"/>
        <w:jc w:val="both"/>
      </w:pPr>
      <w:r>
        <w:rPr>
          <w:color w:val="221F1F"/>
        </w:rPr>
        <w:t>H15</w:t>
      </w:r>
      <w:r>
        <w:rPr>
          <w:color w:val="221F1F"/>
          <w:spacing w:val="-7"/>
        </w:rPr>
        <w:t xml:space="preserve"> </w:t>
      </w:r>
      <w:r>
        <w:rPr>
          <w:color w:val="221F1F"/>
        </w:rPr>
        <w:t>PUBLIC</w:t>
      </w:r>
      <w:r>
        <w:rPr>
          <w:color w:val="221F1F"/>
          <w:spacing w:val="-6"/>
        </w:rPr>
        <w:t xml:space="preserve"> </w:t>
      </w:r>
      <w:r>
        <w:rPr>
          <w:color w:val="221F1F"/>
        </w:rPr>
        <w:t>RELEASE</w:t>
      </w:r>
      <w:r>
        <w:rPr>
          <w:color w:val="221F1F"/>
          <w:spacing w:val="-5"/>
        </w:rPr>
        <w:t xml:space="preserve"> </w:t>
      </w:r>
      <w:r>
        <w:rPr>
          <w:color w:val="221F1F"/>
        </w:rPr>
        <w:t>OF</w:t>
      </w:r>
      <w:r>
        <w:rPr>
          <w:color w:val="221F1F"/>
          <w:spacing w:val="-5"/>
        </w:rPr>
        <w:t xml:space="preserve"> </w:t>
      </w:r>
      <w:r>
        <w:rPr>
          <w:color w:val="221F1F"/>
          <w:spacing w:val="-2"/>
        </w:rPr>
        <w:t>INFORMATION</w:t>
      </w:r>
    </w:p>
    <w:p w14:paraId="734052C1" w14:textId="77777777" w:rsidR="00016C31" w:rsidRDefault="00632607">
      <w:pPr>
        <w:pStyle w:val="ListParagraph"/>
        <w:numPr>
          <w:ilvl w:val="0"/>
          <w:numId w:val="109"/>
        </w:numPr>
        <w:tabs>
          <w:tab w:val="left" w:pos="801"/>
        </w:tabs>
        <w:spacing w:before="120"/>
        <w:ind w:right="833"/>
        <w:rPr>
          <w:sz w:val="24"/>
        </w:rPr>
      </w:pPr>
      <w:r>
        <w:rPr>
          <w:color w:val="221F1F"/>
          <w:sz w:val="24"/>
        </w:rPr>
        <w:t>In</w:t>
      </w:r>
      <w:r>
        <w:rPr>
          <w:color w:val="221F1F"/>
          <w:spacing w:val="-6"/>
          <w:sz w:val="24"/>
        </w:rPr>
        <w:t xml:space="preserve"> </w:t>
      </w:r>
      <w:r>
        <w:rPr>
          <w:color w:val="221F1F"/>
          <w:sz w:val="24"/>
        </w:rPr>
        <w:t>accordance</w:t>
      </w:r>
      <w:r>
        <w:rPr>
          <w:color w:val="221F1F"/>
          <w:spacing w:val="-9"/>
          <w:sz w:val="24"/>
        </w:rPr>
        <w:t xml:space="preserve"> </w:t>
      </w:r>
      <w:r>
        <w:rPr>
          <w:color w:val="221F1F"/>
          <w:sz w:val="24"/>
        </w:rPr>
        <w:t>with</w:t>
      </w:r>
      <w:r>
        <w:rPr>
          <w:color w:val="221F1F"/>
          <w:spacing w:val="-8"/>
          <w:sz w:val="24"/>
        </w:rPr>
        <w:t xml:space="preserve"> </w:t>
      </w:r>
      <w:r>
        <w:rPr>
          <w:color w:val="221F1F"/>
          <w:sz w:val="24"/>
        </w:rPr>
        <w:t>DFARS</w:t>
      </w:r>
      <w:r>
        <w:rPr>
          <w:color w:val="221F1F"/>
          <w:spacing w:val="-6"/>
          <w:sz w:val="24"/>
        </w:rPr>
        <w:t xml:space="preserve"> </w:t>
      </w:r>
      <w:r>
        <w:rPr>
          <w:color w:val="221F1F"/>
          <w:sz w:val="24"/>
        </w:rPr>
        <w:t>252.204-7000,</w:t>
      </w:r>
      <w:r>
        <w:rPr>
          <w:color w:val="221F1F"/>
          <w:spacing w:val="-8"/>
          <w:sz w:val="24"/>
        </w:rPr>
        <w:t xml:space="preserve"> </w:t>
      </w:r>
      <w:r>
        <w:rPr>
          <w:color w:val="221F1F"/>
          <w:sz w:val="24"/>
        </w:rPr>
        <w:t>Disclosure</w:t>
      </w:r>
      <w:r>
        <w:rPr>
          <w:color w:val="221F1F"/>
          <w:spacing w:val="-10"/>
          <w:sz w:val="24"/>
        </w:rPr>
        <w:t xml:space="preserve"> </w:t>
      </w:r>
      <w:r>
        <w:rPr>
          <w:color w:val="221F1F"/>
          <w:sz w:val="24"/>
        </w:rPr>
        <w:t>of</w:t>
      </w:r>
      <w:r>
        <w:rPr>
          <w:color w:val="221F1F"/>
          <w:spacing w:val="-8"/>
          <w:sz w:val="24"/>
        </w:rPr>
        <w:t xml:space="preserve"> </w:t>
      </w:r>
      <w:r>
        <w:rPr>
          <w:color w:val="221F1F"/>
          <w:sz w:val="24"/>
        </w:rPr>
        <w:t>Information,</w:t>
      </w:r>
      <w:r>
        <w:rPr>
          <w:color w:val="221F1F"/>
          <w:spacing w:val="-9"/>
          <w:sz w:val="24"/>
        </w:rPr>
        <w:t xml:space="preserve"> </w:t>
      </w:r>
      <w:r>
        <w:rPr>
          <w:color w:val="221F1F"/>
          <w:sz w:val="24"/>
        </w:rPr>
        <w:t>the</w:t>
      </w:r>
      <w:r>
        <w:rPr>
          <w:color w:val="221F1F"/>
          <w:spacing w:val="-10"/>
          <w:sz w:val="24"/>
        </w:rPr>
        <w:t xml:space="preserve"> </w:t>
      </w:r>
      <w:r>
        <w:rPr>
          <w:color w:val="221F1F"/>
          <w:sz w:val="24"/>
        </w:rPr>
        <w:t>Subcontractor</w:t>
      </w:r>
      <w:r>
        <w:rPr>
          <w:color w:val="221F1F"/>
          <w:spacing w:val="-8"/>
          <w:sz w:val="24"/>
        </w:rPr>
        <w:t xml:space="preserve"> </w:t>
      </w:r>
      <w:r>
        <w:rPr>
          <w:color w:val="221F1F"/>
          <w:sz w:val="24"/>
        </w:rPr>
        <w:t>shall not release to anyone outside the Subcontractor's organization any unclassified information, regardless</w:t>
      </w:r>
      <w:r>
        <w:rPr>
          <w:color w:val="221F1F"/>
          <w:spacing w:val="-10"/>
          <w:sz w:val="24"/>
        </w:rPr>
        <w:t xml:space="preserve"> </w:t>
      </w:r>
      <w:r>
        <w:rPr>
          <w:color w:val="221F1F"/>
          <w:sz w:val="24"/>
        </w:rPr>
        <w:t>of</w:t>
      </w:r>
      <w:r>
        <w:rPr>
          <w:color w:val="221F1F"/>
          <w:spacing w:val="-11"/>
          <w:sz w:val="24"/>
        </w:rPr>
        <w:t xml:space="preserve"> </w:t>
      </w:r>
      <w:r>
        <w:rPr>
          <w:color w:val="221F1F"/>
          <w:sz w:val="24"/>
        </w:rPr>
        <w:t>medium</w:t>
      </w:r>
      <w:r>
        <w:rPr>
          <w:color w:val="221F1F"/>
          <w:spacing w:val="-10"/>
          <w:sz w:val="24"/>
        </w:rPr>
        <w:t xml:space="preserve"> </w:t>
      </w:r>
      <w:r>
        <w:rPr>
          <w:color w:val="221F1F"/>
          <w:sz w:val="24"/>
        </w:rPr>
        <w:t>(e.g.,</w:t>
      </w:r>
      <w:r>
        <w:rPr>
          <w:color w:val="221F1F"/>
          <w:spacing w:val="-10"/>
          <w:sz w:val="24"/>
        </w:rPr>
        <w:t xml:space="preserve"> </w:t>
      </w:r>
      <w:r>
        <w:rPr>
          <w:color w:val="221F1F"/>
          <w:sz w:val="24"/>
        </w:rPr>
        <w:t>film,</w:t>
      </w:r>
      <w:r>
        <w:rPr>
          <w:color w:val="221F1F"/>
          <w:spacing w:val="-10"/>
          <w:sz w:val="24"/>
        </w:rPr>
        <w:t xml:space="preserve"> </w:t>
      </w:r>
      <w:r>
        <w:rPr>
          <w:color w:val="221F1F"/>
          <w:sz w:val="24"/>
        </w:rPr>
        <w:t>tape,</w:t>
      </w:r>
      <w:r>
        <w:rPr>
          <w:color w:val="221F1F"/>
          <w:spacing w:val="-11"/>
          <w:sz w:val="24"/>
        </w:rPr>
        <w:t xml:space="preserve"> </w:t>
      </w:r>
      <w:r>
        <w:rPr>
          <w:color w:val="221F1F"/>
          <w:sz w:val="24"/>
        </w:rPr>
        <w:t>document),</w:t>
      </w:r>
      <w:r>
        <w:rPr>
          <w:color w:val="221F1F"/>
          <w:spacing w:val="-10"/>
          <w:sz w:val="24"/>
        </w:rPr>
        <w:t xml:space="preserve"> </w:t>
      </w:r>
      <w:r>
        <w:rPr>
          <w:color w:val="221F1F"/>
          <w:sz w:val="24"/>
        </w:rPr>
        <w:t>pertaining</w:t>
      </w:r>
      <w:r>
        <w:rPr>
          <w:color w:val="221F1F"/>
          <w:spacing w:val="-10"/>
          <w:sz w:val="24"/>
        </w:rPr>
        <w:t xml:space="preserve"> </w:t>
      </w:r>
      <w:r>
        <w:rPr>
          <w:color w:val="221F1F"/>
          <w:sz w:val="24"/>
        </w:rPr>
        <w:t>to</w:t>
      </w:r>
      <w:r>
        <w:rPr>
          <w:color w:val="221F1F"/>
          <w:spacing w:val="-11"/>
          <w:sz w:val="24"/>
        </w:rPr>
        <w:t xml:space="preserve"> </w:t>
      </w:r>
      <w:r>
        <w:rPr>
          <w:color w:val="221F1F"/>
          <w:sz w:val="24"/>
        </w:rPr>
        <w:t>any</w:t>
      </w:r>
      <w:r>
        <w:rPr>
          <w:color w:val="221F1F"/>
          <w:spacing w:val="-11"/>
          <w:sz w:val="24"/>
        </w:rPr>
        <w:t xml:space="preserve"> </w:t>
      </w:r>
      <w:r>
        <w:rPr>
          <w:color w:val="221F1F"/>
          <w:sz w:val="24"/>
        </w:rPr>
        <w:t>part</w:t>
      </w:r>
      <w:r>
        <w:rPr>
          <w:color w:val="221F1F"/>
          <w:spacing w:val="-11"/>
          <w:sz w:val="24"/>
        </w:rPr>
        <w:t xml:space="preserve"> </w:t>
      </w:r>
      <w:r>
        <w:rPr>
          <w:color w:val="221F1F"/>
          <w:sz w:val="24"/>
        </w:rPr>
        <w:t>of</w:t>
      </w:r>
      <w:r>
        <w:rPr>
          <w:color w:val="221F1F"/>
          <w:spacing w:val="-11"/>
          <w:sz w:val="24"/>
        </w:rPr>
        <w:t xml:space="preserve"> </w:t>
      </w:r>
      <w:r>
        <w:rPr>
          <w:color w:val="221F1F"/>
          <w:sz w:val="24"/>
        </w:rPr>
        <w:t>this</w:t>
      </w:r>
      <w:r>
        <w:rPr>
          <w:color w:val="221F1F"/>
          <w:spacing w:val="-9"/>
          <w:sz w:val="24"/>
        </w:rPr>
        <w:t xml:space="preserve"> </w:t>
      </w:r>
      <w:r>
        <w:rPr>
          <w:color w:val="221F1F"/>
          <w:sz w:val="24"/>
        </w:rPr>
        <w:t>Subcontract</w:t>
      </w:r>
      <w:r>
        <w:rPr>
          <w:color w:val="221F1F"/>
          <w:spacing w:val="-10"/>
          <w:sz w:val="24"/>
        </w:rPr>
        <w:t xml:space="preserve"> </w:t>
      </w:r>
      <w:r>
        <w:rPr>
          <w:color w:val="221F1F"/>
          <w:sz w:val="24"/>
        </w:rPr>
        <w:t xml:space="preserve">or any program related to this Subcontract, unless the Subcontractor has written </w:t>
      </w:r>
      <w:proofErr w:type="gramStart"/>
      <w:r>
        <w:rPr>
          <w:color w:val="221F1F"/>
          <w:sz w:val="24"/>
        </w:rPr>
        <w:t>approval</w:t>
      </w:r>
      <w:proofErr w:type="gramEnd"/>
      <w:r>
        <w:rPr>
          <w:color w:val="221F1F"/>
          <w:sz w:val="24"/>
        </w:rPr>
        <w:t xml:space="preserve"> or the information is otherwise in the public domain before the date of release.</w:t>
      </w:r>
    </w:p>
    <w:p w14:paraId="05B3A41D" w14:textId="77777777" w:rsidR="00016C31" w:rsidRDefault="00632607">
      <w:pPr>
        <w:pStyle w:val="ListParagraph"/>
        <w:numPr>
          <w:ilvl w:val="0"/>
          <w:numId w:val="109"/>
        </w:numPr>
        <w:tabs>
          <w:tab w:val="left" w:pos="801"/>
        </w:tabs>
        <w:spacing w:before="121"/>
        <w:ind w:right="838"/>
        <w:rPr>
          <w:sz w:val="24"/>
        </w:rPr>
      </w:pPr>
      <w:r>
        <w:rPr>
          <w:color w:val="221F1F"/>
          <w:sz w:val="24"/>
        </w:rPr>
        <w:t>Requests</w:t>
      </w:r>
      <w:r>
        <w:rPr>
          <w:color w:val="221F1F"/>
          <w:spacing w:val="-2"/>
          <w:sz w:val="24"/>
        </w:rPr>
        <w:t xml:space="preserve"> </w:t>
      </w:r>
      <w:r>
        <w:rPr>
          <w:color w:val="221F1F"/>
          <w:sz w:val="24"/>
        </w:rPr>
        <w:t>for</w:t>
      </w:r>
      <w:r>
        <w:rPr>
          <w:color w:val="221F1F"/>
          <w:spacing w:val="-4"/>
          <w:sz w:val="24"/>
        </w:rPr>
        <w:t xml:space="preserve"> </w:t>
      </w:r>
      <w:r>
        <w:rPr>
          <w:color w:val="221F1F"/>
          <w:sz w:val="24"/>
        </w:rPr>
        <w:t>approval</w:t>
      </w:r>
      <w:r>
        <w:rPr>
          <w:color w:val="221F1F"/>
          <w:spacing w:val="-2"/>
          <w:sz w:val="24"/>
        </w:rPr>
        <w:t xml:space="preserve"> </w:t>
      </w:r>
      <w:r>
        <w:rPr>
          <w:color w:val="221F1F"/>
          <w:sz w:val="24"/>
        </w:rPr>
        <w:t>shall</w:t>
      </w:r>
      <w:r>
        <w:rPr>
          <w:color w:val="221F1F"/>
          <w:spacing w:val="-2"/>
          <w:sz w:val="24"/>
        </w:rPr>
        <w:t xml:space="preserve"> </w:t>
      </w:r>
      <w:r>
        <w:rPr>
          <w:color w:val="221F1F"/>
          <w:sz w:val="24"/>
        </w:rPr>
        <w:t>identify</w:t>
      </w:r>
      <w:r>
        <w:rPr>
          <w:color w:val="221F1F"/>
          <w:spacing w:val="-2"/>
          <w:sz w:val="24"/>
        </w:rPr>
        <w:t xml:space="preserve"> </w:t>
      </w:r>
      <w:r>
        <w:rPr>
          <w:color w:val="221F1F"/>
          <w:sz w:val="24"/>
        </w:rPr>
        <w:t>the</w:t>
      </w:r>
      <w:r>
        <w:rPr>
          <w:color w:val="221F1F"/>
          <w:spacing w:val="-3"/>
          <w:sz w:val="24"/>
        </w:rPr>
        <w:t xml:space="preserve"> </w:t>
      </w:r>
      <w:r>
        <w:rPr>
          <w:color w:val="221F1F"/>
          <w:sz w:val="24"/>
        </w:rPr>
        <w:t>specific</w:t>
      </w:r>
      <w:r>
        <w:rPr>
          <w:color w:val="221F1F"/>
          <w:spacing w:val="-3"/>
          <w:sz w:val="24"/>
        </w:rPr>
        <w:t xml:space="preserve"> </w:t>
      </w:r>
      <w:r>
        <w:rPr>
          <w:color w:val="221F1F"/>
          <w:sz w:val="24"/>
        </w:rPr>
        <w:t>information</w:t>
      </w:r>
      <w:r>
        <w:rPr>
          <w:color w:val="221F1F"/>
          <w:spacing w:val="-2"/>
          <w:sz w:val="24"/>
        </w:rPr>
        <w:t xml:space="preserve"> </w:t>
      </w:r>
      <w:r>
        <w:rPr>
          <w:color w:val="221F1F"/>
          <w:sz w:val="24"/>
        </w:rPr>
        <w:t>to</w:t>
      </w:r>
      <w:r>
        <w:rPr>
          <w:color w:val="221F1F"/>
          <w:spacing w:val="-2"/>
          <w:sz w:val="24"/>
        </w:rPr>
        <w:t xml:space="preserve"> </w:t>
      </w:r>
      <w:r>
        <w:rPr>
          <w:color w:val="221F1F"/>
          <w:sz w:val="24"/>
        </w:rPr>
        <w:t>be</w:t>
      </w:r>
      <w:r>
        <w:rPr>
          <w:color w:val="221F1F"/>
          <w:spacing w:val="-3"/>
          <w:sz w:val="24"/>
        </w:rPr>
        <w:t xml:space="preserve"> </w:t>
      </w:r>
      <w:r>
        <w:rPr>
          <w:color w:val="221F1F"/>
          <w:sz w:val="24"/>
        </w:rPr>
        <w:t>released, the</w:t>
      </w:r>
      <w:r>
        <w:rPr>
          <w:color w:val="221F1F"/>
          <w:spacing w:val="-2"/>
          <w:sz w:val="24"/>
        </w:rPr>
        <w:t xml:space="preserve"> </w:t>
      </w:r>
      <w:r>
        <w:rPr>
          <w:color w:val="221F1F"/>
          <w:sz w:val="24"/>
        </w:rPr>
        <w:t>medium</w:t>
      </w:r>
      <w:r>
        <w:rPr>
          <w:color w:val="221F1F"/>
          <w:spacing w:val="-2"/>
          <w:sz w:val="24"/>
        </w:rPr>
        <w:t xml:space="preserve"> </w:t>
      </w:r>
      <w:r>
        <w:rPr>
          <w:color w:val="221F1F"/>
          <w:sz w:val="24"/>
        </w:rPr>
        <w:t>to</w:t>
      </w:r>
      <w:r>
        <w:rPr>
          <w:color w:val="221F1F"/>
          <w:spacing w:val="-2"/>
          <w:sz w:val="24"/>
        </w:rPr>
        <w:t xml:space="preserve"> </w:t>
      </w:r>
      <w:r>
        <w:rPr>
          <w:color w:val="221F1F"/>
          <w:sz w:val="24"/>
        </w:rPr>
        <w:t>be used, and the purpose for the release. The contractor shall submit its request to the Quantum Contracts</w:t>
      </w:r>
      <w:r>
        <w:rPr>
          <w:color w:val="221F1F"/>
          <w:spacing w:val="-3"/>
          <w:sz w:val="24"/>
        </w:rPr>
        <w:t xml:space="preserve"> </w:t>
      </w:r>
      <w:r>
        <w:rPr>
          <w:color w:val="221F1F"/>
          <w:sz w:val="24"/>
        </w:rPr>
        <w:t>Manager</w:t>
      </w:r>
      <w:r>
        <w:rPr>
          <w:color w:val="221F1F"/>
          <w:spacing w:val="-5"/>
          <w:sz w:val="24"/>
        </w:rPr>
        <w:t xml:space="preserve"> </w:t>
      </w:r>
      <w:r>
        <w:rPr>
          <w:color w:val="221F1F"/>
          <w:sz w:val="24"/>
        </w:rPr>
        <w:t>specified</w:t>
      </w:r>
      <w:r>
        <w:rPr>
          <w:color w:val="221F1F"/>
          <w:spacing w:val="-4"/>
          <w:sz w:val="24"/>
        </w:rPr>
        <w:t xml:space="preserve"> </w:t>
      </w:r>
      <w:r>
        <w:rPr>
          <w:color w:val="221F1F"/>
          <w:sz w:val="24"/>
        </w:rPr>
        <w:t>in</w:t>
      </w:r>
      <w:r>
        <w:rPr>
          <w:color w:val="221F1F"/>
          <w:spacing w:val="-4"/>
          <w:sz w:val="24"/>
        </w:rPr>
        <w:t xml:space="preserve"> </w:t>
      </w:r>
      <w:r>
        <w:rPr>
          <w:color w:val="221F1F"/>
          <w:sz w:val="24"/>
        </w:rPr>
        <w:t>the</w:t>
      </w:r>
      <w:r>
        <w:rPr>
          <w:color w:val="221F1F"/>
          <w:spacing w:val="-5"/>
          <w:sz w:val="24"/>
        </w:rPr>
        <w:t xml:space="preserve"> </w:t>
      </w:r>
      <w:r>
        <w:rPr>
          <w:color w:val="221F1F"/>
          <w:sz w:val="24"/>
        </w:rPr>
        <w:t>Subcontract/TO,</w:t>
      </w:r>
      <w:r>
        <w:rPr>
          <w:color w:val="221F1F"/>
          <w:spacing w:val="-3"/>
          <w:sz w:val="24"/>
        </w:rPr>
        <w:t xml:space="preserve"> </w:t>
      </w:r>
      <w:r>
        <w:rPr>
          <w:color w:val="221F1F"/>
          <w:sz w:val="24"/>
        </w:rPr>
        <w:t>at</w:t>
      </w:r>
      <w:r>
        <w:rPr>
          <w:color w:val="221F1F"/>
          <w:spacing w:val="-4"/>
          <w:sz w:val="24"/>
        </w:rPr>
        <w:t xml:space="preserve"> </w:t>
      </w:r>
      <w:r>
        <w:rPr>
          <w:color w:val="221F1F"/>
          <w:sz w:val="24"/>
        </w:rPr>
        <w:t>least</w:t>
      </w:r>
      <w:r>
        <w:rPr>
          <w:color w:val="221F1F"/>
          <w:spacing w:val="-4"/>
          <w:sz w:val="24"/>
        </w:rPr>
        <w:t xml:space="preserve"> </w:t>
      </w:r>
      <w:r>
        <w:rPr>
          <w:color w:val="221F1F"/>
          <w:sz w:val="24"/>
        </w:rPr>
        <w:t>60</w:t>
      </w:r>
      <w:r>
        <w:rPr>
          <w:color w:val="221F1F"/>
          <w:spacing w:val="-7"/>
          <w:sz w:val="24"/>
        </w:rPr>
        <w:t xml:space="preserve"> </w:t>
      </w:r>
      <w:r>
        <w:rPr>
          <w:color w:val="221F1F"/>
          <w:sz w:val="24"/>
        </w:rPr>
        <w:t>days</w:t>
      </w:r>
      <w:r>
        <w:rPr>
          <w:color w:val="221F1F"/>
          <w:spacing w:val="-4"/>
          <w:sz w:val="24"/>
        </w:rPr>
        <w:t xml:space="preserve"> </w:t>
      </w:r>
      <w:r>
        <w:rPr>
          <w:color w:val="221F1F"/>
          <w:sz w:val="24"/>
        </w:rPr>
        <w:t>before</w:t>
      </w:r>
      <w:r>
        <w:rPr>
          <w:color w:val="221F1F"/>
          <w:spacing w:val="-3"/>
          <w:sz w:val="24"/>
        </w:rPr>
        <w:t xml:space="preserve"> </w:t>
      </w:r>
      <w:r>
        <w:rPr>
          <w:color w:val="221F1F"/>
          <w:sz w:val="24"/>
        </w:rPr>
        <w:t>the</w:t>
      </w:r>
      <w:r>
        <w:rPr>
          <w:color w:val="221F1F"/>
          <w:spacing w:val="-4"/>
          <w:sz w:val="24"/>
        </w:rPr>
        <w:t xml:space="preserve"> </w:t>
      </w:r>
      <w:r>
        <w:rPr>
          <w:color w:val="221F1F"/>
          <w:sz w:val="24"/>
        </w:rPr>
        <w:t>proposed</w:t>
      </w:r>
      <w:r>
        <w:rPr>
          <w:color w:val="221F1F"/>
          <w:spacing w:val="-4"/>
          <w:sz w:val="24"/>
        </w:rPr>
        <w:t xml:space="preserve"> </w:t>
      </w:r>
      <w:r>
        <w:rPr>
          <w:color w:val="221F1F"/>
          <w:sz w:val="24"/>
        </w:rPr>
        <w:t>date for</w:t>
      </w:r>
      <w:r>
        <w:rPr>
          <w:color w:val="221F1F"/>
          <w:spacing w:val="-14"/>
          <w:sz w:val="24"/>
        </w:rPr>
        <w:t xml:space="preserve"> </w:t>
      </w:r>
      <w:r>
        <w:rPr>
          <w:color w:val="221F1F"/>
          <w:sz w:val="24"/>
        </w:rPr>
        <w:t>release.</w:t>
      </w:r>
      <w:r>
        <w:rPr>
          <w:color w:val="221F1F"/>
          <w:spacing w:val="-12"/>
          <w:sz w:val="24"/>
        </w:rPr>
        <w:t xml:space="preserve"> </w:t>
      </w:r>
      <w:r>
        <w:rPr>
          <w:color w:val="221F1F"/>
          <w:sz w:val="24"/>
        </w:rPr>
        <w:t>All</w:t>
      </w:r>
      <w:r>
        <w:rPr>
          <w:color w:val="221F1F"/>
          <w:spacing w:val="-12"/>
          <w:sz w:val="24"/>
        </w:rPr>
        <w:t xml:space="preserve"> </w:t>
      </w:r>
      <w:r>
        <w:rPr>
          <w:color w:val="221F1F"/>
          <w:sz w:val="24"/>
        </w:rPr>
        <w:t>material</w:t>
      </w:r>
      <w:r>
        <w:rPr>
          <w:color w:val="221F1F"/>
          <w:spacing w:val="-11"/>
          <w:sz w:val="24"/>
        </w:rPr>
        <w:t xml:space="preserve"> </w:t>
      </w:r>
      <w:r>
        <w:rPr>
          <w:color w:val="221F1F"/>
          <w:sz w:val="24"/>
        </w:rPr>
        <w:t>to</w:t>
      </w:r>
      <w:r>
        <w:rPr>
          <w:color w:val="221F1F"/>
          <w:spacing w:val="-12"/>
          <w:sz w:val="24"/>
        </w:rPr>
        <w:t xml:space="preserve"> </w:t>
      </w:r>
      <w:r>
        <w:rPr>
          <w:color w:val="221F1F"/>
          <w:sz w:val="24"/>
        </w:rPr>
        <w:t>be</w:t>
      </w:r>
      <w:r>
        <w:rPr>
          <w:color w:val="221F1F"/>
          <w:spacing w:val="-13"/>
          <w:sz w:val="24"/>
        </w:rPr>
        <w:t xml:space="preserve"> </w:t>
      </w:r>
      <w:r>
        <w:rPr>
          <w:color w:val="221F1F"/>
          <w:sz w:val="24"/>
        </w:rPr>
        <w:t>cleared</w:t>
      </w:r>
      <w:r>
        <w:rPr>
          <w:color w:val="221F1F"/>
          <w:spacing w:val="-14"/>
          <w:sz w:val="24"/>
        </w:rPr>
        <w:t xml:space="preserve"> </w:t>
      </w:r>
      <w:r>
        <w:rPr>
          <w:color w:val="221F1F"/>
          <w:sz w:val="24"/>
        </w:rPr>
        <w:t>shall</w:t>
      </w:r>
      <w:r>
        <w:rPr>
          <w:color w:val="221F1F"/>
          <w:spacing w:val="-11"/>
          <w:sz w:val="24"/>
        </w:rPr>
        <w:t xml:space="preserve"> </w:t>
      </w:r>
      <w:r>
        <w:rPr>
          <w:color w:val="221F1F"/>
          <w:sz w:val="24"/>
        </w:rPr>
        <w:t>be</w:t>
      </w:r>
      <w:r>
        <w:rPr>
          <w:color w:val="221F1F"/>
          <w:spacing w:val="-13"/>
          <w:sz w:val="24"/>
        </w:rPr>
        <w:t xml:space="preserve"> </w:t>
      </w:r>
      <w:r>
        <w:rPr>
          <w:color w:val="221F1F"/>
          <w:sz w:val="24"/>
        </w:rPr>
        <w:t>sent</w:t>
      </w:r>
      <w:r>
        <w:rPr>
          <w:color w:val="221F1F"/>
          <w:spacing w:val="-9"/>
          <w:sz w:val="24"/>
        </w:rPr>
        <w:t xml:space="preserve"> </w:t>
      </w:r>
      <w:r>
        <w:rPr>
          <w:color w:val="221F1F"/>
          <w:sz w:val="24"/>
        </w:rPr>
        <w:t>by</w:t>
      </w:r>
      <w:r>
        <w:rPr>
          <w:color w:val="221F1F"/>
          <w:spacing w:val="-12"/>
          <w:sz w:val="24"/>
        </w:rPr>
        <w:t xml:space="preserve"> </w:t>
      </w:r>
      <w:r>
        <w:rPr>
          <w:color w:val="221F1F"/>
          <w:sz w:val="24"/>
        </w:rPr>
        <w:t>certified</w:t>
      </w:r>
      <w:r>
        <w:rPr>
          <w:color w:val="221F1F"/>
          <w:spacing w:val="-14"/>
          <w:sz w:val="24"/>
        </w:rPr>
        <w:t xml:space="preserve"> </w:t>
      </w:r>
      <w:r>
        <w:rPr>
          <w:color w:val="221F1F"/>
          <w:sz w:val="24"/>
        </w:rPr>
        <w:t>mail/return</w:t>
      </w:r>
      <w:r>
        <w:rPr>
          <w:color w:val="221F1F"/>
          <w:spacing w:val="-14"/>
          <w:sz w:val="24"/>
        </w:rPr>
        <w:t xml:space="preserve"> </w:t>
      </w:r>
      <w:r>
        <w:rPr>
          <w:color w:val="221F1F"/>
          <w:sz w:val="24"/>
        </w:rPr>
        <w:t>receipt</w:t>
      </w:r>
      <w:r>
        <w:rPr>
          <w:color w:val="221F1F"/>
          <w:spacing w:val="-10"/>
          <w:sz w:val="24"/>
        </w:rPr>
        <w:t xml:space="preserve"> </w:t>
      </w:r>
      <w:r>
        <w:rPr>
          <w:color w:val="221F1F"/>
          <w:sz w:val="24"/>
        </w:rPr>
        <w:t>requested</w:t>
      </w:r>
      <w:r>
        <w:rPr>
          <w:color w:val="221F1F"/>
          <w:spacing w:val="-12"/>
          <w:sz w:val="24"/>
        </w:rPr>
        <w:t xml:space="preserve"> </w:t>
      </w:r>
      <w:r>
        <w:rPr>
          <w:color w:val="221F1F"/>
          <w:sz w:val="24"/>
        </w:rPr>
        <w:t>to:</w:t>
      </w:r>
    </w:p>
    <w:p w14:paraId="57AB9286" w14:textId="77777777" w:rsidR="00016C31" w:rsidRDefault="00632607">
      <w:pPr>
        <w:spacing w:before="120"/>
        <w:ind w:left="219" w:right="6304"/>
        <w:rPr>
          <w:sz w:val="24"/>
        </w:rPr>
      </w:pPr>
      <w:r>
        <w:rPr>
          <w:color w:val="221F1F"/>
          <w:sz w:val="24"/>
        </w:rPr>
        <w:t>Quantum</w:t>
      </w:r>
      <w:r>
        <w:rPr>
          <w:color w:val="221F1F"/>
          <w:spacing w:val="80"/>
          <w:sz w:val="24"/>
        </w:rPr>
        <w:t xml:space="preserve"> </w:t>
      </w:r>
      <w:r>
        <w:rPr>
          <w:color w:val="221F1F"/>
          <w:sz w:val="24"/>
        </w:rPr>
        <w:t>Research</w:t>
      </w:r>
      <w:r>
        <w:rPr>
          <w:color w:val="221F1F"/>
          <w:spacing w:val="80"/>
          <w:sz w:val="24"/>
        </w:rPr>
        <w:t xml:space="preserve"> </w:t>
      </w:r>
      <w:r>
        <w:rPr>
          <w:color w:val="221F1F"/>
          <w:sz w:val="24"/>
        </w:rPr>
        <w:t>International,</w:t>
      </w:r>
      <w:r>
        <w:rPr>
          <w:color w:val="221F1F"/>
          <w:spacing w:val="80"/>
          <w:sz w:val="24"/>
        </w:rPr>
        <w:t xml:space="preserve"> </w:t>
      </w:r>
      <w:r>
        <w:rPr>
          <w:color w:val="221F1F"/>
          <w:sz w:val="24"/>
        </w:rPr>
        <w:t>Inc. ATTN: Cynthia Pack</w:t>
      </w:r>
    </w:p>
    <w:p w14:paraId="6C20FC0A" w14:textId="77777777" w:rsidR="00016C31" w:rsidRDefault="00632607">
      <w:pPr>
        <w:ind w:left="219"/>
        <w:rPr>
          <w:sz w:val="24"/>
        </w:rPr>
      </w:pPr>
      <w:r>
        <w:rPr>
          <w:color w:val="221F1F"/>
          <w:sz w:val="24"/>
        </w:rPr>
        <w:t>991</w:t>
      </w:r>
      <w:r>
        <w:rPr>
          <w:color w:val="221F1F"/>
          <w:spacing w:val="-10"/>
          <w:sz w:val="24"/>
        </w:rPr>
        <w:t xml:space="preserve"> </w:t>
      </w:r>
      <w:r>
        <w:rPr>
          <w:color w:val="221F1F"/>
          <w:sz w:val="24"/>
        </w:rPr>
        <w:t>Discovery</w:t>
      </w:r>
      <w:r>
        <w:rPr>
          <w:color w:val="221F1F"/>
          <w:spacing w:val="-10"/>
          <w:sz w:val="24"/>
        </w:rPr>
        <w:t xml:space="preserve"> </w:t>
      </w:r>
      <w:r>
        <w:rPr>
          <w:color w:val="221F1F"/>
          <w:spacing w:val="-4"/>
          <w:sz w:val="24"/>
        </w:rPr>
        <w:t>Drive</w:t>
      </w:r>
    </w:p>
    <w:p w14:paraId="4871F1E9" w14:textId="77777777" w:rsidR="00016C31" w:rsidRDefault="00632607">
      <w:pPr>
        <w:ind w:left="219"/>
        <w:rPr>
          <w:sz w:val="24"/>
        </w:rPr>
      </w:pPr>
      <w:r>
        <w:rPr>
          <w:color w:val="221F1F"/>
          <w:sz w:val="24"/>
        </w:rPr>
        <w:t>Huntsville,</w:t>
      </w:r>
      <w:r>
        <w:rPr>
          <w:color w:val="221F1F"/>
          <w:spacing w:val="-9"/>
          <w:sz w:val="24"/>
        </w:rPr>
        <w:t xml:space="preserve"> </w:t>
      </w:r>
      <w:r>
        <w:rPr>
          <w:color w:val="221F1F"/>
          <w:sz w:val="24"/>
        </w:rPr>
        <w:t>AL</w:t>
      </w:r>
      <w:r>
        <w:rPr>
          <w:color w:val="221F1F"/>
          <w:spacing w:val="-7"/>
          <w:sz w:val="24"/>
        </w:rPr>
        <w:t xml:space="preserve"> </w:t>
      </w:r>
      <w:r>
        <w:rPr>
          <w:color w:val="221F1F"/>
          <w:spacing w:val="-2"/>
          <w:sz w:val="24"/>
        </w:rPr>
        <w:t>35806</w:t>
      </w:r>
    </w:p>
    <w:p w14:paraId="565A4F3C" w14:textId="77777777" w:rsidR="00016C31" w:rsidRDefault="00632607">
      <w:pPr>
        <w:pStyle w:val="ListParagraph"/>
        <w:numPr>
          <w:ilvl w:val="0"/>
          <w:numId w:val="109"/>
        </w:numPr>
        <w:tabs>
          <w:tab w:val="left" w:pos="657"/>
        </w:tabs>
        <w:spacing w:before="120"/>
        <w:ind w:right="842" w:hanging="363"/>
        <w:rPr>
          <w:sz w:val="24"/>
        </w:rPr>
      </w:pPr>
      <w:r>
        <w:rPr>
          <w:color w:val="221F1F"/>
          <w:sz w:val="24"/>
        </w:rPr>
        <w:t>The</w:t>
      </w:r>
      <w:r>
        <w:rPr>
          <w:color w:val="221F1F"/>
          <w:spacing w:val="-16"/>
          <w:sz w:val="24"/>
        </w:rPr>
        <w:t xml:space="preserve"> </w:t>
      </w:r>
      <w:r>
        <w:rPr>
          <w:color w:val="221F1F"/>
          <w:sz w:val="24"/>
        </w:rPr>
        <w:t>Subcontractor</w:t>
      </w:r>
      <w:r>
        <w:rPr>
          <w:color w:val="221F1F"/>
          <w:spacing w:val="-15"/>
          <w:sz w:val="24"/>
        </w:rPr>
        <w:t xml:space="preserve"> </w:t>
      </w:r>
      <w:r>
        <w:rPr>
          <w:color w:val="221F1F"/>
          <w:sz w:val="24"/>
        </w:rPr>
        <w:t>agrees</w:t>
      </w:r>
      <w:r>
        <w:rPr>
          <w:color w:val="221F1F"/>
          <w:spacing w:val="-15"/>
          <w:sz w:val="24"/>
        </w:rPr>
        <w:t xml:space="preserve"> </w:t>
      </w:r>
      <w:r>
        <w:rPr>
          <w:color w:val="221F1F"/>
          <w:sz w:val="24"/>
        </w:rPr>
        <w:t>to</w:t>
      </w:r>
      <w:r>
        <w:rPr>
          <w:color w:val="221F1F"/>
          <w:spacing w:val="-15"/>
          <w:sz w:val="24"/>
        </w:rPr>
        <w:t xml:space="preserve"> </w:t>
      </w:r>
      <w:r>
        <w:rPr>
          <w:color w:val="221F1F"/>
          <w:sz w:val="24"/>
        </w:rPr>
        <w:t>include</w:t>
      </w:r>
      <w:r>
        <w:rPr>
          <w:color w:val="221F1F"/>
          <w:spacing w:val="-16"/>
          <w:sz w:val="24"/>
        </w:rPr>
        <w:t xml:space="preserve"> </w:t>
      </w:r>
      <w:r>
        <w:rPr>
          <w:color w:val="221F1F"/>
          <w:sz w:val="24"/>
        </w:rPr>
        <w:t>a</w:t>
      </w:r>
      <w:r>
        <w:rPr>
          <w:color w:val="221F1F"/>
          <w:spacing w:val="-16"/>
          <w:sz w:val="24"/>
        </w:rPr>
        <w:t xml:space="preserve"> </w:t>
      </w:r>
      <w:r>
        <w:rPr>
          <w:color w:val="221F1F"/>
          <w:sz w:val="24"/>
        </w:rPr>
        <w:t>similar</w:t>
      </w:r>
      <w:r>
        <w:rPr>
          <w:color w:val="221F1F"/>
          <w:spacing w:val="-15"/>
          <w:sz w:val="24"/>
        </w:rPr>
        <w:t xml:space="preserve"> </w:t>
      </w:r>
      <w:r>
        <w:rPr>
          <w:color w:val="221F1F"/>
          <w:sz w:val="24"/>
        </w:rPr>
        <w:t>requirement</w:t>
      </w:r>
      <w:r>
        <w:rPr>
          <w:color w:val="221F1F"/>
          <w:spacing w:val="-15"/>
          <w:sz w:val="24"/>
        </w:rPr>
        <w:t xml:space="preserve"> </w:t>
      </w:r>
      <w:r>
        <w:rPr>
          <w:color w:val="221F1F"/>
          <w:sz w:val="24"/>
        </w:rPr>
        <w:t>in</w:t>
      </w:r>
      <w:r>
        <w:rPr>
          <w:color w:val="221F1F"/>
          <w:spacing w:val="-15"/>
          <w:sz w:val="24"/>
        </w:rPr>
        <w:t xml:space="preserve"> </w:t>
      </w:r>
      <w:r>
        <w:rPr>
          <w:color w:val="221F1F"/>
          <w:sz w:val="24"/>
        </w:rPr>
        <w:t>each</w:t>
      </w:r>
      <w:r>
        <w:rPr>
          <w:color w:val="221F1F"/>
          <w:spacing w:val="-15"/>
          <w:sz w:val="24"/>
        </w:rPr>
        <w:t xml:space="preserve"> </w:t>
      </w:r>
      <w:r>
        <w:rPr>
          <w:color w:val="221F1F"/>
          <w:sz w:val="24"/>
        </w:rPr>
        <w:t>authorized</w:t>
      </w:r>
      <w:r>
        <w:rPr>
          <w:color w:val="221F1F"/>
          <w:spacing w:val="-15"/>
          <w:sz w:val="24"/>
        </w:rPr>
        <w:t xml:space="preserve"> </w:t>
      </w:r>
      <w:r>
        <w:rPr>
          <w:color w:val="221F1F"/>
          <w:sz w:val="24"/>
        </w:rPr>
        <w:t>2</w:t>
      </w:r>
      <w:r>
        <w:rPr>
          <w:color w:val="221F1F"/>
          <w:sz w:val="24"/>
          <w:vertAlign w:val="superscript"/>
        </w:rPr>
        <w:t>nd</w:t>
      </w:r>
      <w:r>
        <w:rPr>
          <w:color w:val="221F1F"/>
          <w:spacing w:val="-15"/>
          <w:sz w:val="24"/>
        </w:rPr>
        <w:t xml:space="preserve"> </w:t>
      </w:r>
      <w:r>
        <w:rPr>
          <w:color w:val="221F1F"/>
          <w:sz w:val="24"/>
        </w:rPr>
        <w:t>tier</w:t>
      </w:r>
      <w:r>
        <w:rPr>
          <w:color w:val="221F1F"/>
          <w:spacing w:val="-15"/>
          <w:sz w:val="24"/>
        </w:rPr>
        <w:t xml:space="preserve"> </w:t>
      </w:r>
      <w:r>
        <w:rPr>
          <w:color w:val="221F1F"/>
          <w:sz w:val="24"/>
        </w:rPr>
        <w:t>subcontract under this Subcontract. Subcontractors shall submit requests for authorization to release through the prime contractor.</w:t>
      </w:r>
    </w:p>
    <w:p w14:paraId="619E9799" w14:textId="77777777" w:rsidR="00016C31" w:rsidRDefault="00016C31">
      <w:pPr>
        <w:pStyle w:val="BodyText"/>
        <w:rPr>
          <w:sz w:val="26"/>
        </w:rPr>
      </w:pPr>
    </w:p>
    <w:p w14:paraId="1C2AAA84" w14:textId="77777777" w:rsidR="00016C31" w:rsidRDefault="00632607">
      <w:pPr>
        <w:spacing w:before="218"/>
        <w:ind w:left="219"/>
        <w:rPr>
          <w:b/>
          <w:sz w:val="24"/>
        </w:rPr>
      </w:pPr>
      <w:r>
        <w:rPr>
          <w:b/>
          <w:color w:val="221F1F"/>
          <w:sz w:val="24"/>
        </w:rPr>
        <w:t>H16</w:t>
      </w:r>
      <w:r>
        <w:rPr>
          <w:b/>
          <w:color w:val="221F1F"/>
          <w:spacing w:val="-12"/>
          <w:sz w:val="24"/>
        </w:rPr>
        <w:t xml:space="preserve"> </w:t>
      </w:r>
      <w:r>
        <w:rPr>
          <w:b/>
          <w:color w:val="221F1F"/>
          <w:sz w:val="24"/>
        </w:rPr>
        <w:t>MINIMUM</w:t>
      </w:r>
      <w:r>
        <w:rPr>
          <w:b/>
          <w:color w:val="221F1F"/>
          <w:spacing w:val="-12"/>
          <w:sz w:val="24"/>
        </w:rPr>
        <w:t xml:space="preserve"> </w:t>
      </w:r>
      <w:r>
        <w:rPr>
          <w:b/>
          <w:color w:val="221F1F"/>
          <w:sz w:val="24"/>
        </w:rPr>
        <w:t>INSURANCE</w:t>
      </w:r>
      <w:r>
        <w:rPr>
          <w:b/>
          <w:color w:val="221F1F"/>
          <w:spacing w:val="-9"/>
          <w:sz w:val="24"/>
        </w:rPr>
        <w:t xml:space="preserve"> </w:t>
      </w:r>
      <w:r>
        <w:rPr>
          <w:b/>
          <w:color w:val="221F1F"/>
          <w:spacing w:val="-2"/>
          <w:sz w:val="24"/>
        </w:rPr>
        <w:t>LIABILITY</w:t>
      </w:r>
    </w:p>
    <w:p w14:paraId="2BDC4CF1" w14:textId="77777777" w:rsidR="00016C31" w:rsidRDefault="00632607">
      <w:pPr>
        <w:spacing w:before="117"/>
        <w:ind w:left="219" w:right="806"/>
        <w:rPr>
          <w:b/>
          <w:sz w:val="24"/>
        </w:rPr>
      </w:pPr>
      <w:r>
        <w:rPr>
          <w:b/>
          <w:color w:val="221F1F"/>
          <w:sz w:val="24"/>
        </w:rPr>
        <w:t>SUBCONTRACTOR IS TO MAINTAIN SELF-INSURANCE COVERAGE THROUGHOUT</w:t>
      </w:r>
      <w:r>
        <w:rPr>
          <w:b/>
          <w:color w:val="221F1F"/>
          <w:spacing w:val="-11"/>
          <w:sz w:val="24"/>
        </w:rPr>
        <w:t xml:space="preserve"> </w:t>
      </w:r>
      <w:r>
        <w:rPr>
          <w:b/>
          <w:color w:val="221F1F"/>
          <w:sz w:val="24"/>
        </w:rPr>
        <w:t>THE</w:t>
      </w:r>
      <w:r>
        <w:rPr>
          <w:b/>
          <w:color w:val="221F1F"/>
          <w:spacing w:val="-7"/>
          <w:sz w:val="24"/>
        </w:rPr>
        <w:t xml:space="preserve"> </w:t>
      </w:r>
      <w:r>
        <w:rPr>
          <w:b/>
          <w:color w:val="221F1F"/>
          <w:sz w:val="24"/>
        </w:rPr>
        <w:t>DURATION</w:t>
      </w:r>
      <w:r>
        <w:rPr>
          <w:b/>
          <w:color w:val="221F1F"/>
          <w:spacing w:val="-6"/>
          <w:sz w:val="24"/>
        </w:rPr>
        <w:t xml:space="preserve"> </w:t>
      </w:r>
      <w:r>
        <w:rPr>
          <w:b/>
          <w:color w:val="221F1F"/>
          <w:sz w:val="24"/>
        </w:rPr>
        <w:t>OF</w:t>
      </w:r>
      <w:r>
        <w:rPr>
          <w:b/>
          <w:color w:val="221F1F"/>
          <w:spacing w:val="-6"/>
          <w:sz w:val="24"/>
        </w:rPr>
        <w:t xml:space="preserve"> </w:t>
      </w:r>
      <w:r>
        <w:rPr>
          <w:b/>
          <w:color w:val="221F1F"/>
          <w:sz w:val="24"/>
        </w:rPr>
        <w:t>THE</w:t>
      </w:r>
      <w:r>
        <w:rPr>
          <w:b/>
          <w:color w:val="221F1F"/>
          <w:spacing w:val="-6"/>
          <w:sz w:val="24"/>
        </w:rPr>
        <w:t xml:space="preserve"> </w:t>
      </w:r>
      <w:r>
        <w:rPr>
          <w:b/>
          <w:color w:val="221F1F"/>
          <w:sz w:val="24"/>
        </w:rPr>
        <w:t>PERIOD</w:t>
      </w:r>
      <w:r>
        <w:rPr>
          <w:b/>
          <w:color w:val="221F1F"/>
          <w:spacing w:val="-6"/>
          <w:sz w:val="24"/>
        </w:rPr>
        <w:t xml:space="preserve"> </w:t>
      </w:r>
      <w:r>
        <w:rPr>
          <w:b/>
          <w:color w:val="221F1F"/>
          <w:sz w:val="24"/>
        </w:rPr>
        <w:t>OF</w:t>
      </w:r>
      <w:r>
        <w:rPr>
          <w:b/>
          <w:color w:val="221F1F"/>
          <w:spacing w:val="-6"/>
          <w:sz w:val="24"/>
        </w:rPr>
        <w:t xml:space="preserve"> </w:t>
      </w:r>
      <w:r>
        <w:rPr>
          <w:b/>
          <w:color w:val="221F1F"/>
          <w:sz w:val="24"/>
        </w:rPr>
        <w:t>CONTRACT</w:t>
      </w:r>
      <w:r>
        <w:rPr>
          <w:b/>
          <w:color w:val="221F1F"/>
          <w:spacing w:val="-3"/>
          <w:sz w:val="24"/>
        </w:rPr>
        <w:t xml:space="preserve"> </w:t>
      </w:r>
      <w:r>
        <w:rPr>
          <w:b/>
          <w:color w:val="221F1F"/>
          <w:sz w:val="24"/>
        </w:rPr>
        <w:t>PERFORMANCE.</w:t>
      </w:r>
    </w:p>
    <w:p w14:paraId="3D807BDD" w14:textId="77777777" w:rsidR="00016C31" w:rsidRDefault="00632607">
      <w:pPr>
        <w:spacing w:before="120"/>
        <w:ind w:left="219"/>
        <w:rPr>
          <w:b/>
          <w:sz w:val="24"/>
        </w:rPr>
      </w:pPr>
      <w:r>
        <w:rPr>
          <w:b/>
          <w:color w:val="221F1F"/>
          <w:sz w:val="24"/>
        </w:rPr>
        <w:t xml:space="preserve">H17 </w:t>
      </w:r>
      <w:r>
        <w:rPr>
          <w:b/>
          <w:color w:val="221F1F"/>
          <w:spacing w:val="-2"/>
          <w:sz w:val="24"/>
        </w:rPr>
        <w:t>INDEMNITY</w:t>
      </w:r>
    </w:p>
    <w:p w14:paraId="051C9D9D" w14:textId="77777777" w:rsidR="00016C31" w:rsidRDefault="00632607">
      <w:pPr>
        <w:spacing w:before="120" w:line="242" w:lineRule="auto"/>
        <w:ind w:left="219" w:right="806"/>
        <w:rPr>
          <w:sz w:val="24"/>
        </w:rPr>
      </w:pPr>
      <w:r>
        <w:rPr>
          <w:color w:val="221F1F"/>
          <w:sz w:val="24"/>
        </w:rPr>
        <w:t>Subcontractor</w:t>
      </w:r>
      <w:r>
        <w:rPr>
          <w:color w:val="221F1F"/>
          <w:spacing w:val="-3"/>
          <w:sz w:val="24"/>
        </w:rPr>
        <w:t xml:space="preserve"> </w:t>
      </w:r>
      <w:r>
        <w:rPr>
          <w:color w:val="221F1F"/>
          <w:sz w:val="24"/>
        </w:rPr>
        <w:t>will</w:t>
      </w:r>
      <w:r>
        <w:rPr>
          <w:color w:val="221F1F"/>
          <w:spacing w:val="-3"/>
          <w:sz w:val="24"/>
        </w:rPr>
        <w:t xml:space="preserve"> </w:t>
      </w:r>
      <w:r>
        <w:rPr>
          <w:color w:val="221F1F"/>
          <w:sz w:val="24"/>
        </w:rPr>
        <w:t>not</w:t>
      </w:r>
      <w:r>
        <w:rPr>
          <w:color w:val="221F1F"/>
          <w:spacing w:val="-3"/>
          <w:sz w:val="24"/>
        </w:rPr>
        <w:t xml:space="preserve"> </w:t>
      </w:r>
      <w:r>
        <w:rPr>
          <w:color w:val="221F1F"/>
          <w:sz w:val="24"/>
        </w:rPr>
        <w:t>use</w:t>
      </w:r>
      <w:r>
        <w:rPr>
          <w:color w:val="221F1F"/>
          <w:spacing w:val="-4"/>
          <w:sz w:val="24"/>
        </w:rPr>
        <w:t xml:space="preserve"> </w:t>
      </w:r>
      <w:r>
        <w:rPr>
          <w:color w:val="221F1F"/>
          <w:sz w:val="24"/>
        </w:rPr>
        <w:t>any</w:t>
      </w:r>
      <w:r>
        <w:rPr>
          <w:color w:val="221F1F"/>
          <w:spacing w:val="-3"/>
          <w:sz w:val="24"/>
        </w:rPr>
        <w:t xml:space="preserve"> </w:t>
      </w:r>
      <w:r>
        <w:rPr>
          <w:color w:val="221F1F"/>
          <w:sz w:val="24"/>
        </w:rPr>
        <w:t>infringing</w:t>
      </w:r>
      <w:r>
        <w:rPr>
          <w:color w:val="221F1F"/>
          <w:spacing w:val="-3"/>
          <w:sz w:val="24"/>
        </w:rPr>
        <w:t xml:space="preserve"> </w:t>
      </w:r>
      <w:r>
        <w:rPr>
          <w:color w:val="221F1F"/>
          <w:sz w:val="24"/>
        </w:rPr>
        <w:t>patented</w:t>
      </w:r>
      <w:r>
        <w:rPr>
          <w:color w:val="221F1F"/>
          <w:spacing w:val="-1"/>
          <w:sz w:val="24"/>
        </w:rPr>
        <w:t xml:space="preserve"> </w:t>
      </w:r>
      <w:r>
        <w:rPr>
          <w:color w:val="221F1F"/>
          <w:sz w:val="24"/>
        </w:rPr>
        <w:t>or</w:t>
      </w:r>
      <w:r>
        <w:rPr>
          <w:color w:val="221F1F"/>
          <w:spacing w:val="-3"/>
          <w:sz w:val="24"/>
        </w:rPr>
        <w:t xml:space="preserve"> </w:t>
      </w:r>
      <w:r>
        <w:rPr>
          <w:color w:val="221F1F"/>
          <w:sz w:val="24"/>
        </w:rPr>
        <w:t>copyrighted</w:t>
      </w:r>
      <w:r>
        <w:rPr>
          <w:color w:val="221F1F"/>
          <w:spacing w:val="-4"/>
          <w:sz w:val="24"/>
        </w:rPr>
        <w:t xml:space="preserve"> </w:t>
      </w:r>
      <w:r>
        <w:rPr>
          <w:color w:val="221F1F"/>
          <w:sz w:val="24"/>
        </w:rPr>
        <w:t>material</w:t>
      </w:r>
      <w:r>
        <w:rPr>
          <w:color w:val="221F1F"/>
          <w:spacing w:val="-3"/>
          <w:sz w:val="24"/>
        </w:rPr>
        <w:t xml:space="preserve"> </w:t>
      </w:r>
      <w:r>
        <w:rPr>
          <w:color w:val="221F1F"/>
          <w:sz w:val="24"/>
        </w:rPr>
        <w:t>relating</w:t>
      </w:r>
      <w:r>
        <w:rPr>
          <w:color w:val="221F1F"/>
          <w:spacing w:val="-3"/>
          <w:sz w:val="24"/>
        </w:rPr>
        <w:t xml:space="preserve"> </w:t>
      </w:r>
      <w:r>
        <w:rPr>
          <w:color w:val="221F1F"/>
          <w:sz w:val="24"/>
        </w:rPr>
        <w:t>to</w:t>
      </w:r>
      <w:r>
        <w:rPr>
          <w:color w:val="221F1F"/>
          <w:spacing w:val="-3"/>
          <w:sz w:val="24"/>
        </w:rPr>
        <w:t xml:space="preserve"> </w:t>
      </w:r>
      <w:r>
        <w:rPr>
          <w:color w:val="221F1F"/>
          <w:sz w:val="24"/>
        </w:rPr>
        <w:t>the</w:t>
      </w:r>
      <w:r>
        <w:rPr>
          <w:color w:val="221F1F"/>
          <w:spacing w:val="-3"/>
          <w:sz w:val="24"/>
        </w:rPr>
        <w:t xml:space="preserve"> </w:t>
      </w:r>
      <w:r>
        <w:rPr>
          <w:color w:val="221F1F"/>
          <w:sz w:val="24"/>
        </w:rPr>
        <w:t>work,</w:t>
      </w:r>
      <w:r>
        <w:rPr>
          <w:color w:val="221F1F"/>
          <w:spacing w:val="-3"/>
          <w:sz w:val="24"/>
        </w:rPr>
        <w:t xml:space="preserve"> </w:t>
      </w:r>
      <w:r>
        <w:rPr>
          <w:color w:val="221F1F"/>
          <w:sz w:val="24"/>
        </w:rPr>
        <w:t>to the best of its knowledge.</w:t>
      </w:r>
    </w:p>
    <w:p w14:paraId="35D738B9" w14:textId="77777777" w:rsidR="00016C31" w:rsidRDefault="00016C31">
      <w:pPr>
        <w:pStyle w:val="BodyText"/>
        <w:rPr>
          <w:sz w:val="26"/>
        </w:rPr>
      </w:pPr>
    </w:p>
    <w:p w14:paraId="1CA7DCE3" w14:textId="77777777" w:rsidR="00016C31" w:rsidRDefault="00632607">
      <w:pPr>
        <w:pStyle w:val="Heading2"/>
        <w:spacing w:before="212"/>
      </w:pPr>
      <w:r>
        <w:rPr>
          <w:color w:val="221F1F"/>
        </w:rPr>
        <w:t xml:space="preserve">H18 </w:t>
      </w:r>
      <w:r>
        <w:rPr>
          <w:color w:val="221F1F"/>
          <w:spacing w:val="-2"/>
        </w:rPr>
        <w:t>DISPUTES</w:t>
      </w:r>
    </w:p>
    <w:p w14:paraId="6ED1B579" w14:textId="77777777" w:rsidR="00016C31" w:rsidRDefault="00632607">
      <w:pPr>
        <w:spacing w:before="122"/>
        <w:ind w:left="219" w:right="175"/>
        <w:rPr>
          <w:sz w:val="24"/>
        </w:rPr>
      </w:pPr>
      <w:r>
        <w:rPr>
          <w:color w:val="221F1F"/>
          <w:sz w:val="24"/>
        </w:rPr>
        <w:t>This subcontract shall be enforced and interpreted by the laws of the state of Alabama.</w:t>
      </w:r>
      <w:r>
        <w:rPr>
          <w:color w:val="221F1F"/>
          <w:spacing w:val="40"/>
          <w:sz w:val="24"/>
        </w:rPr>
        <w:t xml:space="preserve"> </w:t>
      </w:r>
      <w:r>
        <w:rPr>
          <w:color w:val="221F1F"/>
          <w:sz w:val="24"/>
        </w:rPr>
        <w:t>All claims, disputes, or controversies shall be decided as follows:</w:t>
      </w:r>
    </w:p>
    <w:p w14:paraId="7E2BC7F5" w14:textId="5F6A470F" w:rsidR="00016C31" w:rsidRDefault="00900DE8">
      <w:pPr>
        <w:pStyle w:val="ListParagraph"/>
        <w:numPr>
          <w:ilvl w:val="0"/>
          <w:numId w:val="108"/>
        </w:numPr>
        <w:tabs>
          <w:tab w:val="left" w:pos="801"/>
        </w:tabs>
        <w:spacing w:before="121"/>
        <w:ind w:right="834"/>
        <w:rPr>
          <w:sz w:val="24"/>
        </w:rPr>
      </w:pPr>
      <w:r>
        <w:pict w14:anchorId="2C864A03">
          <v:rect id="docshape37" o:spid="_x0000_s1095" style="position:absolute;left:0;text-align:left;margin-left:59.5pt;margin-top:113pt;width:515pt;height:1.45pt;z-index:-18502656;mso-position-horizontal-relative:page" fillcolor="#0e233d" stroked="f">
            <w10:wrap anchorx="page"/>
          </v:rect>
        </w:pict>
      </w:r>
      <w:r w:rsidR="00632607">
        <w:rPr>
          <w:color w:val="221F1F"/>
          <w:sz w:val="24"/>
        </w:rPr>
        <w:t>GOOD</w:t>
      </w:r>
      <w:r w:rsidR="00632607">
        <w:rPr>
          <w:color w:val="221F1F"/>
          <w:spacing w:val="-15"/>
          <w:sz w:val="24"/>
        </w:rPr>
        <w:t xml:space="preserve"> </w:t>
      </w:r>
      <w:r w:rsidR="00632607">
        <w:rPr>
          <w:color w:val="221F1F"/>
          <w:sz w:val="24"/>
        </w:rPr>
        <w:t>FAITH</w:t>
      </w:r>
      <w:r w:rsidR="00632607">
        <w:rPr>
          <w:color w:val="221F1F"/>
          <w:spacing w:val="-15"/>
          <w:sz w:val="24"/>
        </w:rPr>
        <w:t xml:space="preserve"> </w:t>
      </w:r>
      <w:r w:rsidR="00632607">
        <w:rPr>
          <w:color w:val="221F1F"/>
          <w:sz w:val="24"/>
        </w:rPr>
        <w:t>NEGOTIATIONS.</w:t>
      </w:r>
      <w:r w:rsidR="00632607">
        <w:rPr>
          <w:color w:val="221F1F"/>
          <w:spacing w:val="2"/>
          <w:sz w:val="24"/>
        </w:rPr>
        <w:t xml:space="preserve"> </w:t>
      </w:r>
      <w:r w:rsidR="00632607">
        <w:rPr>
          <w:color w:val="221F1F"/>
          <w:sz w:val="24"/>
        </w:rPr>
        <w:t>If</w:t>
      </w:r>
      <w:r w:rsidR="00632607">
        <w:rPr>
          <w:color w:val="221F1F"/>
          <w:spacing w:val="-16"/>
          <w:sz w:val="24"/>
        </w:rPr>
        <w:t xml:space="preserve"> </w:t>
      </w:r>
      <w:r w:rsidR="00632607">
        <w:rPr>
          <w:color w:val="221F1F"/>
          <w:sz w:val="24"/>
        </w:rPr>
        <w:t>any</w:t>
      </w:r>
      <w:r w:rsidR="00632607">
        <w:rPr>
          <w:color w:val="221F1F"/>
          <w:spacing w:val="-15"/>
          <w:sz w:val="24"/>
        </w:rPr>
        <w:t xml:space="preserve"> </w:t>
      </w:r>
      <w:r w:rsidR="00632607">
        <w:rPr>
          <w:color w:val="221F1F"/>
          <w:sz w:val="24"/>
        </w:rPr>
        <w:t>dispute</w:t>
      </w:r>
      <w:r w:rsidR="00632607">
        <w:rPr>
          <w:color w:val="221F1F"/>
          <w:spacing w:val="-15"/>
          <w:sz w:val="24"/>
        </w:rPr>
        <w:t xml:space="preserve"> </w:t>
      </w:r>
      <w:r w:rsidR="00632607">
        <w:rPr>
          <w:color w:val="221F1F"/>
          <w:sz w:val="24"/>
        </w:rPr>
        <w:t>arises</w:t>
      </w:r>
      <w:r w:rsidR="00632607">
        <w:rPr>
          <w:color w:val="221F1F"/>
          <w:spacing w:val="-15"/>
          <w:sz w:val="24"/>
        </w:rPr>
        <w:t xml:space="preserve"> </w:t>
      </w:r>
      <w:r w:rsidR="00632607">
        <w:rPr>
          <w:color w:val="221F1F"/>
          <w:sz w:val="24"/>
        </w:rPr>
        <w:t>under</w:t>
      </w:r>
      <w:r w:rsidR="00632607">
        <w:rPr>
          <w:color w:val="221F1F"/>
          <w:spacing w:val="-15"/>
          <w:sz w:val="24"/>
        </w:rPr>
        <w:t xml:space="preserve"> </w:t>
      </w:r>
      <w:r w:rsidR="00632607">
        <w:rPr>
          <w:color w:val="221F1F"/>
          <w:sz w:val="24"/>
        </w:rPr>
        <w:t>this</w:t>
      </w:r>
      <w:r w:rsidR="00632607">
        <w:rPr>
          <w:color w:val="221F1F"/>
          <w:spacing w:val="-15"/>
          <w:sz w:val="24"/>
        </w:rPr>
        <w:t xml:space="preserve"> </w:t>
      </w:r>
      <w:r w:rsidR="00632607">
        <w:rPr>
          <w:color w:val="221F1F"/>
          <w:sz w:val="24"/>
        </w:rPr>
        <w:t>agreement</w:t>
      </w:r>
      <w:r w:rsidR="00632607">
        <w:rPr>
          <w:color w:val="221F1F"/>
          <w:spacing w:val="-15"/>
          <w:sz w:val="24"/>
        </w:rPr>
        <w:t xml:space="preserve"> </w:t>
      </w:r>
      <w:r w:rsidR="00632607">
        <w:rPr>
          <w:color w:val="221F1F"/>
          <w:sz w:val="24"/>
        </w:rPr>
        <w:t>that</w:t>
      </w:r>
      <w:r w:rsidR="00632607">
        <w:rPr>
          <w:color w:val="221F1F"/>
          <w:spacing w:val="-15"/>
          <w:sz w:val="24"/>
        </w:rPr>
        <w:t xml:space="preserve"> </w:t>
      </w:r>
      <w:r w:rsidR="00632607">
        <w:rPr>
          <w:color w:val="221F1F"/>
          <w:sz w:val="24"/>
        </w:rPr>
        <w:t>is</w:t>
      </w:r>
      <w:r w:rsidR="00632607">
        <w:rPr>
          <w:color w:val="221F1F"/>
          <w:spacing w:val="-15"/>
          <w:sz w:val="24"/>
        </w:rPr>
        <w:t xml:space="preserve"> </w:t>
      </w:r>
      <w:r w:rsidR="00632607">
        <w:rPr>
          <w:color w:val="221F1F"/>
          <w:sz w:val="24"/>
        </w:rPr>
        <w:t>not</w:t>
      </w:r>
      <w:r w:rsidR="00632607">
        <w:rPr>
          <w:color w:val="221F1F"/>
          <w:spacing w:val="-15"/>
          <w:sz w:val="24"/>
        </w:rPr>
        <w:t xml:space="preserve"> </w:t>
      </w:r>
      <w:r w:rsidR="00632607">
        <w:rPr>
          <w:color w:val="221F1F"/>
          <w:sz w:val="24"/>
        </w:rPr>
        <w:t>settled in the ordinary course of business, the parties shall seek to resolve any such dispute between them,</w:t>
      </w:r>
      <w:r w:rsidR="00632607">
        <w:rPr>
          <w:color w:val="221F1F"/>
          <w:spacing w:val="-6"/>
          <w:sz w:val="24"/>
        </w:rPr>
        <w:t xml:space="preserve"> </w:t>
      </w:r>
      <w:r w:rsidR="00632607">
        <w:rPr>
          <w:color w:val="221F1F"/>
          <w:sz w:val="24"/>
        </w:rPr>
        <w:t>first,</w:t>
      </w:r>
      <w:r w:rsidR="00632607">
        <w:rPr>
          <w:color w:val="221F1F"/>
          <w:spacing w:val="-5"/>
          <w:sz w:val="24"/>
        </w:rPr>
        <w:t xml:space="preserve"> </w:t>
      </w:r>
      <w:r w:rsidR="00632607">
        <w:rPr>
          <w:color w:val="221F1F"/>
          <w:sz w:val="24"/>
        </w:rPr>
        <w:t>by</w:t>
      </w:r>
      <w:r w:rsidR="00632607">
        <w:rPr>
          <w:color w:val="221F1F"/>
          <w:spacing w:val="-6"/>
          <w:sz w:val="24"/>
        </w:rPr>
        <w:t xml:space="preserve"> </w:t>
      </w:r>
      <w:r w:rsidR="00632607">
        <w:rPr>
          <w:color w:val="221F1F"/>
          <w:sz w:val="24"/>
        </w:rPr>
        <w:t>negotiating</w:t>
      </w:r>
      <w:r w:rsidR="00632607">
        <w:rPr>
          <w:color w:val="221F1F"/>
          <w:spacing w:val="-5"/>
          <w:sz w:val="24"/>
        </w:rPr>
        <w:t xml:space="preserve"> </w:t>
      </w:r>
      <w:r w:rsidR="00632607">
        <w:rPr>
          <w:color w:val="221F1F"/>
          <w:sz w:val="24"/>
        </w:rPr>
        <w:t>promptly</w:t>
      </w:r>
      <w:r w:rsidR="00632607">
        <w:rPr>
          <w:color w:val="221F1F"/>
          <w:spacing w:val="-6"/>
          <w:sz w:val="24"/>
        </w:rPr>
        <w:t xml:space="preserve"> </w:t>
      </w:r>
      <w:r w:rsidR="00632607">
        <w:rPr>
          <w:color w:val="221F1F"/>
          <w:sz w:val="24"/>
        </w:rPr>
        <w:t>with</w:t>
      </w:r>
      <w:r w:rsidR="00632607">
        <w:rPr>
          <w:color w:val="221F1F"/>
          <w:spacing w:val="-5"/>
          <w:sz w:val="24"/>
        </w:rPr>
        <w:t xml:space="preserve"> </w:t>
      </w:r>
      <w:r w:rsidR="00632607">
        <w:rPr>
          <w:color w:val="221F1F"/>
          <w:sz w:val="24"/>
        </w:rPr>
        <w:t>each</w:t>
      </w:r>
      <w:r w:rsidR="00632607">
        <w:rPr>
          <w:color w:val="221F1F"/>
          <w:spacing w:val="-6"/>
          <w:sz w:val="24"/>
        </w:rPr>
        <w:t xml:space="preserve"> </w:t>
      </w:r>
      <w:r w:rsidR="00632607">
        <w:rPr>
          <w:color w:val="221F1F"/>
          <w:sz w:val="24"/>
        </w:rPr>
        <w:t>other</w:t>
      </w:r>
      <w:r w:rsidR="00632607">
        <w:rPr>
          <w:color w:val="221F1F"/>
          <w:spacing w:val="-6"/>
          <w:sz w:val="24"/>
        </w:rPr>
        <w:t xml:space="preserve"> </w:t>
      </w:r>
      <w:r w:rsidR="00632607">
        <w:rPr>
          <w:color w:val="221F1F"/>
          <w:sz w:val="24"/>
        </w:rPr>
        <w:t>in</w:t>
      </w:r>
      <w:r w:rsidR="00632607">
        <w:rPr>
          <w:color w:val="221F1F"/>
          <w:spacing w:val="-6"/>
          <w:sz w:val="24"/>
        </w:rPr>
        <w:t xml:space="preserve"> </w:t>
      </w:r>
      <w:r w:rsidR="00632607">
        <w:rPr>
          <w:color w:val="221F1F"/>
          <w:sz w:val="24"/>
        </w:rPr>
        <w:t>good</w:t>
      </w:r>
      <w:r w:rsidR="00632607">
        <w:rPr>
          <w:color w:val="221F1F"/>
          <w:spacing w:val="-6"/>
          <w:sz w:val="24"/>
        </w:rPr>
        <w:t xml:space="preserve"> </w:t>
      </w:r>
      <w:r w:rsidR="00632607">
        <w:rPr>
          <w:color w:val="221F1F"/>
          <w:sz w:val="24"/>
        </w:rPr>
        <w:t>faith</w:t>
      </w:r>
      <w:r w:rsidR="00632607">
        <w:rPr>
          <w:color w:val="221F1F"/>
          <w:spacing w:val="-6"/>
          <w:sz w:val="24"/>
        </w:rPr>
        <w:t xml:space="preserve"> </w:t>
      </w:r>
      <w:r w:rsidR="00632607">
        <w:rPr>
          <w:color w:val="221F1F"/>
          <w:sz w:val="24"/>
        </w:rPr>
        <w:t>in</w:t>
      </w:r>
      <w:r w:rsidR="00632607">
        <w:rPr>
          <w:color w:val="221F1F"/>
          <w:spacing w:val="-6"/>
          <w:sz w:val="24"/>
        </w:rPr>
        <w:t xml:space="preserve"> </w:t>
      </w:r>
      <w:r w:rsidR="00632607">
        <w:rPr>
          <w:color w:val="221F1F"/>
          <w:sz w:val="24"/>
        </w:rPr>
        <w:t>face-to-face</w:t>
      </w:r>
      <w:r w:rsidR="00632607">
        <w:rPr>
          <w:color w:val="221F1F"/>
          <w:spacing w:val="-6"/>
          <w:sz w:val="24"/>
        </w:rPr>
        <w:t xml:space="preserve"> </w:t>
      </w:r>
      <w:r w:rsidR="00632607">
        <w:rPr>
          <w:color w:val="221F1F"/>
          <w:sz w:val="24"/>
        </w:rPr>
        <w:t>negotiations, including elevating to higher levels of management within the respective companies.</w:t>
      </w:r>
      <w:r w:rsidR="00632607">
        <w:rPr>
          <w:color w:val="221F1F"/>
          <w:spacing w:val="40"/>
          <w:sz w:val="24"/>
        </w:rPr>
        <w:t xml:space="preserve"> </w:t>
      </w:r>
      <w:r w:rsidR="00632607">
        <w:rPr>
          <w:color w:val="221F1F"/>
          <w:sz w:val="24"/>
        </w:rPr>
        <w:t>If the parties</w:t>
      </w:r>
      <w:r w:rsidR="00632607">
        <w:rPr>
          <w:color w:val="221F1F"/>
          <w:spacing w:val="-5"/>
          <w:sz w:val="24"/>
        </w:rPr>
        <w:t xml:space="preserve"> </w:t>
      </w:r>
      <w:r w:rsidR="00632607">
        <w:rPr>
          <w:color w:val="221F1F"/>
          <w:sz w:val="24"/>
        </w:rPr>
        <w:t>are</w:t>
      </w:r>
      <w:r w:rsidR="00632607">
        <w:rPr>
          <w:color w:val="221F1F"/>
          <w:spacing w:val="-6"/>
          <w:sz w:val="24"/>
        </w:rPr>
        <w:t xml:space="preserve"> </w:t>
      </w:r>
      <w:r w:rsidR="00632607">
        <w:rPr>
          <w:color w:val="221F1F"/>
          <w:sz w:val="24"/>
        </w:rPr>
        <w:t>unable</w:t>
      </w:r>
      <w:r w:rsidR="00632607">
        <w:rPr>
          <w:color w:val="221F1F"/>
          <w:spacing w:val="-5"/>
          <w:sz w:val="24"/>
        </w:rPr>
        <w:t xml:space="preserve"> </w:t>
      </w:r>
      <w:r w:rsidR="00632607">
        <w:rPr>
          <w:color w:val="221F1F"/>
          <w:sz w:val="24"/>
        </w:rPr>
        <w:t>to</w:t>
      </w:r>
      <w:r w:rsidR="00632607">
        <w:rPr>
          <w:color w:val="221F1F"/>
          <w:spacing w:val="-2"/>
          <w:sz w:val="24"/>
        </w:rPr>
        <w:t xml:space="preserve"> </w:t>
      </w:r>
      <w:r w:rsidR="00632607">
        <w:rPr>
          <w:color w:val="221F1F"/>
          <w:sz w:val="24"/>
        </w:rPr>
        <w:t>resolve</w:t>
      </w:r>
      <w:r w:rsidR="00632607">
        <w:rPr>
          <w:color w:val="221F1F"/>
          <w:spacing w:val="-4"/>
          <w:sz w:val="24"/>
        </w:rPr>
        <w:t xml:space="preserve"> </w:t>
      </w:r>
      <w:r w:rsidR="00632607">
        <w:rPr>
          <w:color w:val="221F1F"/>
          <w:sz w:val="24"/>
        </w:rPr>
        <w:t>the</w:t>
      </w:r>
      <w:r w:rsidR="00632607">
        <w:rPr>
          <w:color w:val="221F1F"/>
          <w:spacing w:val="-2"/>
          <w:sz w:val="24"/>
        </w:rPr>
        <w:t xml:space="preserve"> </w:t>
      </w:r>
      <w:r w:rsidR="00632607">
        <w:rPr>
          <w:color w:val="221F1F"/>
          <w:sz w:val="24"/>
        </w:rPr>
        <w:t>dispute</w:t>
      </w:r>
      <w:r w:rsidR="00632607">
        <w:rPr>
          <w:color w:val="221F1F"/>
          <w:spacing w:val="-3"/>
          <w:sz w:val="24"/>
        </w:rPr>
        <w:t xml:space="preserve"> </w:t>
      </w:r>
      <w:r w:rsidR="00632607">
        <w:rPr>
          <w:color w:val="221F1F"/>
          <w:sz w:val="24"/>
        </w:rPr>
        <w:t>within</w:t>
      </w:r>
      <w:r w:rsidR="00632607">
        <w:rPr>
          <w:color w:val="221F1F"/>
          <w:spacing w:val="-2"/>
          <w:sz w:val="24"/>
        </w:rPr>
        <w:t xml:space="preserve"> </w:t>
      </w:r>
      <w:r w:rsidR="00632607">
        <w:rPr>
          <w:color w:val="221F1F"/>
          <w:sz w:val="24"/>
        </w:rPr>
        <w:t>20</w:t>
      </w:r>
      <w:r w:rsidR="00632607">
        <w:rPr>
          <w:color w:val="221F1F"/>
          <w:spacing w:val="-2"/>
          <w:sz w:val="24"/>
        </w:rPr>
        <w:t xml:space="preserve"> </w:t>
      </w:r>
      <w:r w:rsidR="00632607">
        <w:rPr>
          <w:color w:val="221F1F"/>
          <w:sz w:val="24"/>
        </w:rPr>
        <w:t>business</w:t>
      </w:r>
      <w:r w:rsidR="00632607">
        <w:rPr>
          <w:color w:val="221F1F"/>
          <w:spacing w:val="-2"/>
          <w:sz w:val="24"/>
        </w:rPr>
        <w:t xml:space="preserve"> </w:t>
      </w:r>
      <w:r w:rsidR="00632607">
        <w:rPr>
          <w:color w:val="221F1F"/>
          <w:sz w:val="24"/>
        </w:rPr>
        <w:t>days</w:t>
      </w:r>
      <w:r w:rsidR="00632607">
        <w:rPr>
          <w:color w:val="221F1F"/>
          <w:spacing w:val="-2"/>
          <w:sz w:val="24"/>
        </w:rPr>
        <w:t xml:space="preserve"> </w:t>
      </w:r>
      <w:r w:rsidR="00632607">
        <w:rPr>
          <w:color w:val="221F1F"/>
          <w:sz w:val="24"/>
        </w:rPr>
        <w:t>(or</w:t>
      </w:r>
      <w:r w:rsidR="00632607">
        <w:rPr>
          <w:color w:val="221F1F"/>
          <w:spacing w:val="-4"/>
          <w:sz w:val="24"/>
        </w:rPr>
        <w:t xml:space="preserve"> </w:t>
      </w:r>
      <w:r w:rsidR="00632607">
        <w:rPr>
          <w:color w:val="221F1F"/>
          <w:sz w:val="24"/>
        </w:rPr>
        <w:t>such</w:t>
      </w:r>
      <w:r w:rsidR="00632607">
        <w:rPr>
          <w:color w:val="221F1F"/>
          <w:spacing w:val="-2"/>
          <w:sz w:val="24"/>
        </w:rPr>
        <w:t xml:space="preserve"> </w:t>
      </w:r>
      <w:r w:rsidR="00632607">
        <w:rPr>
          <w:color w:val="221F1F"/>
          <w:sz w:val="24"/>
        </w:rPr>
        <w:t>period</w:t>
      </w:r>
      <w:r w:rsidR="00632607">
        <w:rPr>
          <w:color w:val="221F1F"/>
          <w:spacing w:val="-2"/>
          <w:sz w:val="24"/>
        </w:rPr>
        <w:t xml:space="preserve"> </w:t>
      </w:r>
      <w:r w:rsidR="00632607">
        <w:rPr>
          <w:color w:val="221F1F"/>
          <w:sz w:val="24"/>
        </w:rPr>
        <w:t>as</w:t>
      </w:r>
      <w:r w:rsidR="00632607">
        <w:rPr>
          <w:color w:val="221F1F"/>
          <w:spacing w:val="-2"/>
          <w:sz w:val="24"/>
        </w:rPr>
        <w:t xml:space="preserve"> </w:t>
      </w:r>
      <w:r w:rsidR="00632607">
        <w:rPr>
          <w:color w:val="221F1F"/>
          <w:sz w:val="24"/>
        </w:rPr>
        <w:t>the</w:t>
      </w:r>
      <w:r w:rsidR="00632607">
        <w:rPr>
          <w:color w:val="221F1F"/>
          <w:spacing w:val="-2"/>
          <w:sz w:val="24"/>
        </w:rPr>
        <w:t xml:space="preserve"> </w:t>
      </w:r>
      <w:r w:rsidR="00632607">
        <w:rPr>
          <w:color w:val="221F1F"/>
          <w:sz w:val="24"/>
        </w:rPr>
        <w:t xml:space="preserve">parties shall otherwise agree) through these face-to-face negotiations, then either party may </w:t>
      </w:r>
      <w:del w:id="358" w:author="Chandler Wilson" w:date="2023-05-30T13:52:00Z">
        <w:r w:rsidR="00632607" w:rsidDel="00D01773">
          <w:rPr>
            <w:color w:val="221F1F"/>
            <w:sz w:val="24"/>
          </w:rPr>
          <w:delText>commence legal action in court.</w:delText>
        </w:r>
      </w:del>
      <w:ins w:id="359" w:author="Chandler Wilson" w:date="2023-05-30T13:52:00Z">
        <w:r w:rsidR="00D01773">
          <w:rPr>
            <w:color w:val="221F1F"/>
            <w:sz w:val="24"/>
          </w:rPr>
          <w:t>seek legal remedies.</w:t>
        </w:r>
      </w:ins>
    </w:p>
    <w:p w14:paraId="70A2FC82" w14:textId="77777777" w:rsidR="00016C31" w:rsidRDefault="00016C31">
      <w:pPr>
        <w:rPr>
          <w:sz w:val="24"/>
        </w:rPr>
        <w:sectPr w:rsidR="00016C31">
          <w:pgSz w:w="12240" w:h="15840"/>
          <w:pgMar w:top="1360" w:right="640" w:bottom="1060" w:left="1000" w:header="0" w:footer="801" w:gutter="0"/>
          <w:cols w:space="720"/>
        </w:sectPr>
      </w:pPr>
    </w:p>
    <w:p w14:paraId="37BE06D5" w14:textId="77777777" w:rsidR="00016C31" w:rsidRDefault="00632607">
      <w:pPr>
        <w:pStyle w:val="ListParagraph"/>
        <w:numPr>
          <w:ilvl w:val="0"/>
          <w:numId w:val="108"/>
        </w:numPr>
        <w:tabs>
          <w:tab w:val="left" w:pos="801"/>
        </w:tabs>
        <w:spacing w:before="79"/>
        <w:ind w:right="1051"/>
        <w:jc w:val="both"/>
        <w:rPr>
          <w:sz w:val="24"/>
        </w:rPr>
      </w:pPr>
      <w:r>
        <w:rPr>
          <w:color w:val="221F1F"/>
          <w:sz w:val="24"/>
        </w:rPr>
        <w:lastRenderedPageBreak/>
        <w:t>EXCLUDED</w:t>
      </w:r>
      <w:r>
        <w:rPr>
          <w:color w:val="221F1F"/>
          <w:spacing w:val="-4"/>
          <w:sz w:val="24"/>
        </w:rPr>
        <w:t xml:space="preserve"> </w:t>
      </w:r>
      <w:r>
        <w:rPr>
          <w:color w:val="221F1F"/>
          <w:sz w:val="24"/>
        </w:rPr>
        <w:t>CLAUSES.</w:t>
      </w:r>
      <w:r>
        <w:rPr>
          <w:color w:val="221F1F"/>
          <w:spacing w:val="36"/>
          <w:sz w:val="24"/>
        </w:rPr>
        <w:t xml:space="preserve"> </w:t>
      </w:r>
      <w:r>
        <w:rPr>
          <w:color w:val="221F1F"/>
          <w:sz w:val="24"/>
        </w:rPr>
        <w:t>If</w:t>
      </w:r>
      <w:r>
        <w:rPr>
          <w:color w:val="221F1F"/>
          <w:spacing w:val="-4"/>
          <w:sz w:val="24"/>
        </w:rPr>
        <w:t xml:space="preserve"> </w:t>
      </w:r>
      <w:r>
        <w:rPr>
          <w:color w:val="221F1F"/>
          <w:sz w:val="24"/>
        </w:rPr>
        <w:t>the</w:t>
      </w:r>
      <w:r>
        <w:rPr>
          <w:color w:val="221F1F"/>
          <w:spacing w:val="-5"/>
          <w:sz w:val="24"/>
        </w:rPr>
        <w:t xml:space="preserve"> </w:t>
      </w:r>
      <w:r>
        <w:rPr>
          <w:color w:val="221F1F"/>
          <w:sz w:val="24"/>
        </w:rPr>
        <w:t>only</w:t>
      </w:r>
      <w:r>
        <w:rPr>
          <w:color w:val="221F1F"/>
          <w:spacing w:val="-4"/>
          <w:sz w:val="24"/>
        </w:rPr>
        <w:t xml:space="preserve"> </w:t>
      </w:r>
      <w:r>
        <w:rPr>
          <w:color w:val="221F1F"/>
          <w:sz w:val="24"/>
        </w:rPr>
        <w:t>dispute</w:t>
      </w:r>
      <w:r>
        <w:rPr>
          <w:color w:val="221F1F"/>
          <w:spacing w:val="-4"/>
          <w:sz w:val="24"/>
        </w:rPr>
        <w:t xml:space="preserve"> </w:t>
      </w:r>
      <w:r>
        <w:rPr>
          <w:color w:val="221F1F"/>
          <w:sz w:val="24"/>
        </w:rPr>
        <w:t>relates</w:t>
      </w:r>
      <w:r>
        <w:rPr>
          <w:color w:val="221F1F"/>
          <w:spacing w:val="-4"/>
          <w:sz w:val="24"/>
        </w:rPr>
        <w:t xml:space="preserve"> </w:t>
      </w:r>
      <w:r>
        <w:rPr>
          <w:color w:val="221F1F"/>
          <w:sz w:val="24"/>
        </w:rPr>
        <w:t>to</w:t>
      </w:r>
      <w:r>
        <w:rPr>
          <w:color w:val="221F1F"/>
          <w:spacing w:val="-4"/>
          <w:sz w:val="24"/>
        </w:rPr>
        <w:t xml:space="preserve"> </w:t>
      </w:r>
      <w:r>
        <w:rPr>
          <w:color w:val="221F1F"/>
          <w:sz w:val="24"/>
        </w:rPr>
        <w:t>unpaid</w:t>
      </w:r>
      <w:r>
        <w:rPr>
          <w:color w:val="221F1F"/>
          <w:spacing w:val="-4"/>
          <w:sz w:val="24"/>
        </w:rPr>
        <w:t xml:space="preserve"> </w:t>
      </w:r>
      <w:r>
        <w:rPr>
          <w:color w:val="221F1F"/>
          <w:sz w:val="24"/>
        </w:rPr>
        <w:t>fees,</w:t>
      </w:r>
      <w:r>
        <w:rPr>
          <w:color w:val="221F1F"/>
          <w:spacing w:val="-2"/>
          <w:sz w:val="24"/>
        </w:rPr>
        <w:t xml:space="preserve"> </w:t>
      </w:r>
      <w:r>
        <w:rPr>
          <w:color w:val="221F1F"/>
          <w:sz w:val="24"/>
        </w:rPr>
        <w:t>costs,</w:t>
      </w:r>
      <w:r>
        <w:rPr>
          <w:color w:val="221F1F"/>
          <w:spacing w:val="-4"/>
          <w:sz w:val="24"/>
        </w:rPr>
        <w:t xml:space="preserve"> </w:t>
      </w:r>
      <w:r>
        <w:rPr>
          <w:color w:val="221F1F"/>
          <w:sz w:val="24"/>
        </w:rPr>
        <w:t>or</w:t>
      </w:r>
      <w:r>
        <w:rPr>
          <w:color w:val="221F1F"/>
          <w:spacing w:val="-4"/>
          <w:sz w:val="24"/>
        </w:rPr>
        <w:t xml:space="preserve"> </w:t>
      </w:r>
      <w:r>
        <w:rPr>
          <w:color w:val="221F1F"/>
          <w:sz w:val="24"/>
        </w:rPr>
        <w:t>other</w:t>
      </w:r>
      <w:r>
        <w:rPr>
          <w:color w:val="221F1F"/>
          <w:spacing w:val="-5"/>
          <w:sz w:val="24"/>
        </w:rPr>
        <w:t xml:space="preserve"> </w:t>
      </w:r>
      <w:r>
        <w:rPr>
          <w:color w:val="221F1F"/>
          <w:sz w:val="24"/>
        </w:rPr>
        <w:t>charges, the</w:t>
      </w:r>
      <w:r>
        <w:rPr>
          <w:color w:val="221F1F"/>
          <w:spacing w:val="-1"/>
          <w:sz w:val="24"/>
        </w:rPr>
        <w:t xml:space="preserve"> </w:t>
      </w:r>
      <w:r>
        <w:rPr>
          <w:color w:val="221F1F"/>
          <w:sz w:val="24"/>
        </w:rPr>
        <w:t>party</w:t>
      </w:r>
      <w:r>
        <w:rPr>
          <w:color w:val="221F1F"/>
          <w:spacing w:val="-1"/>
          <w:sz w:val="24"/>
        </w:rPr>
        <w:t xml:space="preserve"> </w:t>
      </w:r>
      <w:r>
        <w:rPr>
          <w:color w:val="221F1F"/>
          <w:sz w:val="24"/>
        </w:rPr>
        <w:t>owed</w:t>
      </w:r>
      <w:r>
        <w:rPr>
          <w:color w:val="221F1F"/>
          <w:spacing w:val="-2"/>
          <w:sz w:val="24"/>
        </w:rPr>
        <w:t xml:space="preserve"> </w:t>
      </w:r>
      <w:r>
        <w:rPr>
          <w:color w:val="221F1F"/>
          <w:sz w:val="24"/>
        </w:rPr>
        <w:t>the</w:t>
      </w:r>
      <w:r>
        <w:rPr>
          <w:color w:val="221F1F"/>
          <w:spacing w:val="-1"/>
          <w:sz w:val="24"/>
        </w:rPr>
        <w:t xml:space="preserve"> </w:t>
      </w:r>
      <w:r>
        <w:rPr>
          <w:color w:val="221F1F"/>
          <w:sz w:val="24"/>
        </w:rPr>
        <w:t>money</w:t>
      </w:r>
      <w:r>
        <w:rPr>
          <w:color w:val="221F1F"/>
          <w:spacing w:val="-1"/>
          <w:sz w:val="24"/>
        </w:rPr>
        <w:t xml:space="preserve"> </w:t>
      </w:r>
      <w:r>
        <w:rPr>
          <w:color w:val="221F1F"/>
          <w:sz w:val="24"/>
        </w:rPr>
        <w:t>may</w:t>
      </w:r>
      <w:r>
        <w:rPr>
          <w:color w:val="221F1F"/>
          <w:spacing w:val="-1"/>
          <w:sz w:val="24"/>
        </w:rPr>
        <w:t xml:space="preserve"> </w:t>
      </w:r>
      <w:r>
        <w:rPr>
          <w:color w:val="221F1F"/>
          <w:sz w:val="24"/>
        </w:rPr>
        <w:t>commence</w:t>
      </w:r>
      <w:r>
        <w:rPr>
          <w:color w:val="221F1F"/>
          <w:spacing w:val="-2"/>
          <w:sz w:val="24"/>
        </w:rPr>
        <w:t xml:space="preserve"> </w:t>
      </w:r>
      <w:r>
        <w:rPr>
          <w:color w:val="221F1F"/>
          <w:sz w:val="24"/>
        </w:rPr>
        <w:t>legal</w:t>
      </w:r>
      <w:r>
        <w:rPr>
          <w:color w:val="221F1F"/>
          <w:spacing w:val="-1"/>
          <w:sz w:val="24"/>
        </w:rPr>
        <w:t xml:space="preserve"> </w:t>
      </w:r>
      <w:r>
        <w:rPr>
          <w:color w:val="221F1F"/>
          <w:sz w:val="24"/>
        </w:rPr>
        <w:t>action</w:t>
      </w:r>
      <w:r>
        <w:rPr>
          <w:color w:val="221F1F"/>
          <w:spacing w:val="-1"/>
          <w:sz w:val="24"/>
        </w:rPr>
        <w:t xml:space="preserve"> </w:t>
      </w:r>
      <w:r>
        <w:rPr>
          <w:color w:val="221F1F"/>
          <w:sz w:val="24"/>
        </w:rPr>
        <w:t>in</w:t>
      </w:r>
      <w:r>
        <w:rPr>
          <w:color w:val="221F1F"/>
          <w:spacing w:val="-1"/>
          <w:sz w:val="24"/>
        </w:rPr>
        <w:t xml:space="preserve"> </w:t>
      </w:r>
      <w:r>
        <w:rPr>
          <w:color w:val="221F1F"/>
          <w:sz w:val="24"/>
        </w:rPr>
        <w:t>court</w:t>
      </w:r>
      <w:r>
        <w:rPr>
          <w:color w:val="221F1F"/>
          <w:spacing w:val="-1"/>
          <w:sz w:val="24"/>
        </w:rPr>
        <w:t xml:space="preserve"> </w:t>
      </w:r>
      <w:r>
        <w:rPr>
          <w:color w:val="221F1F"/>
          <w:sz w:val="24"/>
        </w:rPr>
        <w:t>for</w:t>
      </w:r>
      <w:r>
        <w:rPr>
          <w:color w:val="221F1F"/>
          <w:spacing w:val="-2"/>
          <w:sz w:val="24"/>
        </w:rPr>
        <w:t xml:space="preserve"> </w:t>
      </w:r>
      <w:r>
        <w:rPr>
          <w:color w:val="221F1F"/>
          <w:sz w:val="24"/>
        </w:rPr>
        <w:t>outstanding</w:t>
      </w:r>
      <w:r>
        <w:rPr>
          <w:color w:val="221F1F"/>
          <w:spacing w:val="-1"/>
          <w:sz w:val="24"/>
        </w:rPr>
        <w:t xml:space="preserve"> </w:t>
      </w:r>
      <w:r>
        <w:rPr>
          <w:color w:val="221F1F"/>
          <w:sz w:val="24"/>
        </w:rPr>
        <w:t>monies</w:t>
      </w:r>
      <w:r>
        <w:rPr>
          <w:color w:val="221F1F"/>
          <w:spacing w:val="-1"/>
          <w:sz w:val="24"/>
        </w:rPr>
        <w:t xml:space="preserve"> </w:t>
      </w:r>
      <w:r>
        <w:rPr>
          <w:color w:val="221F1F"/>
          <w:sz w:val="24"/>
        </w:rPr>
        <w:t>due under this Agreement.</w:t>
      </w:r>
    </w:p>
    <w:p w14:paraId="1018D9BF" w14:textId="400EC5D1" w:rsidR="00016C31" w:rsidDel="00D94DC4" w:rsidRDefault="00632607">
      <w:pPr>
        <w:pStyle w:val="ListParagraph"/>
        <w:numPr>
          <w:ilvl w:val="0"/>
          <w:numId w:val="108"/>
        </w:numPr>
        <w:tabs>
          <w:tab w:val="left" w:pos="801"/>
        </w:tabs>
        <w:spacing w:before="120"/>
        <w:ind w:right="839"/>
        <w:rPr>
          <w:del w:id="360" w:author="Chandler Wilson" w:date="2023-05-23T16:29:00Z"/>
          <w:sz w:val="24"/>
        </w:rPr>
      </w:pPr>
      <w:del w:id="361" w:author="Chandler Wilson" w:date="2023-05-23T16:29:00Z">
        <w:r w:rsidDel="00D94DC4">
          <w:rPr>
            <w:color w:val="221F1F"/>
            <w:sz w:val="24"/>
          </w:rPr>
          <w:delText>BINDING ALTERNATIVE DISPUTE RESOLUTION.</w:delText>
        </w:r>
        <w:r w:rsidDel="00D94DC4">
          <w:rPr>
            <w:color w:val="221F1F"/>
            <w:spacing w:val="40"/>
            <w:sz w:val="24"/>
          </w:rPr>
          <w:delText xml:space="preserve"> </w:delText>
        </w:r>
        <w:r w:rsidDel="00D94DC4">
          <w:rPr>
            <w:color w:val="221F1F"/>
            <w:sz w:val="24"/>
          </w:rPr>
          <w:delText>Any remaining dispute under this Agreement</w:delText>
        </w:r>
        <w:r w:rsidDel="00D94DC4">
          <w:rPr>
            <w:color w:val="221F1F"/>
            <w:spacing w:val="-7"/>
            <w:sz w:val="24"/>
          </w:rPr>
          <w:delText xml:space="preserve"> </w:delText>
        </w:r>
        <w:r w:rsidDel="00D94DC4">
          <w:rPr>
            <w:color w:val="221F1F"/>
            <w:sz w:val="24"/>
          </w:rPr>
          <w:delText>shall</w:delText>
        </w:r>
        <w:r w:rsidDel="00D94DC4">
          <w:rPr>
            <w:color w:val="221F1F"/>
            <w:spacing w:val="-8"/>
            <w:sz w:val="24"/>
          </w:rPr>
          <w:delText xml:space="preserve"> </w:delText>
        </w:r>
        <w:r w:rsidDel="00D94DC4">
          <w:rPr>
            <w:color w:val="221F1F"/>
            <w:sz w:val="24"/>
          </w:rPr>
          <w:delText>be</w:delText>
        </w:r>
        <w:r w:rsidDel="00D94DC4">
          <w:rPr>
            <w:color w:val="221F1F"/>
            <w:spacing w:val="-10"/>
            <w:sz w:val="24"/>
          </w:rPr>
          <w:delText xml:space="preserve"> </w:delText>
        </w:r>
        <w:r w:rsidDel="00D94DC4">
          <w:rPr>
            <w:color w:val="221F1F"/>
            <w:sz w:val="24"/>
          </w:rPr>
          <w:delText>resolved</w:delText>
        </w:r>
        <w:r w:rsidDel="00D94DC4">
          <w:rPr>
            <w:color w:val="221F1F"/>
            <w:spacing w:val="-8"/>
            <w:sz w:val="24"/>
          </w:rPr>
          <w:delText xml:space="preserve"> </w:delText>
        </w:r>
        <w:r w:rsidDel="00D94DC4">
          <w:rPr>
            <w:color w:val="221F1F"/>
            <w:sz w:val="24"/>
          </w:rPr>
          <w:delText>by</w:delText>
        </w:r>
        <w:r w:rsidDel="00D94DC4">
          <w:rPr>
            <w:color w:val="221F1F"/>
            <w:spacing w:val="-9"/>
            <w:sz w:val="24"/>
          </w:rPr>
          <w:delText xml:space="preserve"> </w:delText>
        </w:r>
        <w:r w:rsidDel="00D94DC4">
          <w:rPr>
            <w:color w:val="221F1F"/>
            <w:sz w:val="24"/>
          </w:rPr>
          <w:delText>using</w:delText>
        </w:r>
        <w:r w:rsidDel="00D94DC4">
          <w:rPr>
            <w:color w:val="221F1F"/>
            <w:spacing w:val="-11"/>
            <w:sz w:val="24"/>
          </w:rPr>
          <w:delText xml:space="preserve"> </w:delText>
        </w:r>
        <w:r w:rsidDel="00D94DC4">
          <w:rPr>
            <w:color w:val="221F1F"/>
            <w:sz w:val="24"/>
          </w:rPr>
          <w:delText>alternative</w:delText>
        </w:r>
        <w:r w:rsidDel="00D94DC4">
          <w:rPr>
            <w:color w:val="221F1F"/>
            <w:spacing w:val="-7"/>
            <w:sz w:val="24"/>
          </w:rPr>
          <w:delText xml:space="preserve"> </w:delText>
        </w:r>
        <w:r w:rsidDel="00D94DC4">
          <w:rPr>
            <w:color w:val="221F1F"/>
            <w:sz w:val="24"/>
          </w:rPr>
          <w:delText>dispute</w:delText>
        </w:r>
        <w:r w:rsidDel="00D94DC4">
          <w:rPr>
            <w:color w:val="221F1F"/>
            <w:spacing w:val="-9"/>
            <w:sz w:val="24"/>
          </w:rPr>
          <w:delText xml:space="preserve"> </w:delText>
        </w:r>
        <w:r w:rsidDel="00D94DC4">
          <w:rPr>
            <w:color w:val="221F1F"/>
            <w:sz w:val="24"/>
          </w:rPr>
          <w:delText>resolution</w:delText>
        </w:r>
        <w:r w:rsidDel="00D94DC4">
          <w:rPr>
            <w:color w:val="221F1F"/>
            <w:spacing w:val="-8"/>
            <w:sz w:val="24"/>
          </w:rPr>
          <w:delText xml:space="preserve"> </w:delText>
        </w:r>
        <w:r w:rsidDel="00D94DC4">
          <w:rPr>
            <w:color w:val="221F1F"/>
            <w:sz w:val="24"/>
          </w:rPr>
          <w:delText>(ADR)</w:delText>
        </w:r>
        <w:r w:rsidDel="00D94DC4">
          <w:rPr>
            <w:color w:val="221F1F"/>
            <w:spacing w:val="-10"/>
            <w:sz w:val="24"/>
          </w:rPr>
          <w:delText xml:space="preserve"> </w:delText>
        </w:r>
        <w:r w:rsidDel="00D94DC4">
          <w:rPr>
            <w:color w:val="221F1F"/>
            <w:sz w:val="24"/>
          </w:rPr>
          <w:delText>procedures,</w:delText>
        </w:r>
        <w:r w:rsidDel="00D94DC4">
          <w:rPr>
            <w:color w:val="221F1F"/>
            <w:spacing w:val="-8"/>
            <w:sz w:val="24"/>
          </w:rPr>
          <w:delText xml:space="preserve"> </w:delText>
        </w:r>
        <w:r w:rsidDel="00D94DC4">
          <w:rPr>
            <w:color w:val="221F1F"/>
            <w:sz w:val="24"/>
          </w:rPr>
          <w:delText>which can</w:delText>
        </w:r>
        <w:r w:rsidDel="00D94DC4">
          <w:rPr>
            <w:color w:val="221F1F"/>
            <w:spacing w:val="-8"/>
            <w:sz w:val="24"/>
          </w:rPr>
          <w:delText xml:space="preserve"> </w:delText>
        </w:r>
        <w:r w:rsidDel="00D94DC4">
          <w:rPr>
            <w:color w:val="221F1F"/>
            <w:sz w:val="24"/>
          </w:rPr>
          <w:delText>hopefully</w:delText>
        </w:r>
        <w:r w:rsidDel="00D94DC4">
          <w:rPr>
            <w:color w:val="221F1F"/>
            <w:spacing w:val="-8"/>
            <w:sz w:val="24"/>
          </w:rPr>
          <w:delText xml:space="preserve"> </w:delText>
        </w:r>
        <w:r w:rsidDel="00D94DC4">
          <w:rPr>
            <w:color w:val="221F1F"/>
            <w:sz w:val="24"/>
          </w:rPr>
          <w:delText>avoid</w:delText>
        </w:r>
        <w:r w:rsidDel="00D94DC4">
          <w:rPr>
            <w:color w:val="221F1F"/>
            <w:spacing w:val="-8"/>
            <w:sz w:val="24"/>
          </w:rPr>
          <w:delText xml:space="preserve"> </w:delText>
        </w:r>
        <w:r w:rsidDel="00D94DC4">
          <w:rPr>
            <w:color w:val="221F1F"/>
            <w:sz w:val="24"/>
          </w:rPr>
          <w:delText>or</w:delText>
        </w:r>
        <w:r w:rsidDel="00D94DC4">
          <w:rPr>
            <w:color w:val="221F1F"/>
            <w:spacing w:val="-6"/>
            <w:sz w:val="24"/>
          </w:rPr>
          <w:delText xml:space="preserve"> </w:delText>
        </w:r>
        <w:r w:rsidDel="00D94DC4">
          <w:rPr>
            <w:color w:val="221F1F"/>
            <w:sz w:val="24"/>
          </w:rPr>
          <w:delText>reduce</w:delText>
        </w:r>
        <w:r w:rsidDel="00D94DC4">
          <w:rPr>
            <w:color w:val="221F1F"/>
            <w:spacing w:val="-9"/>
            <w:sz w:val="24"/>
          </w:rPr>
          <w:delText xml:space="preserve"> </w:delText>
        </w:r>
        <w:r w:rsidDel="00D94DC4">
          <w:rPr>
            <w:color w:val="221F1F"/>
            <w:sz w:val="24"/>
          </w:rPr>
          <w:delText>the</w:delText>
        </w:r>
        <w:r w:rsidDel="00D94DC4">
          <w:rPr>
            <w:color w:val="221F1F"/>
            <w:spacing w:val="-9"/>
            <w:sz w:val="24"/>
          </w:rPr>
          <w:delText xml:space="preserve"> </w:delText>
        </w:r>
        <w:r w:rsidDel="00D94DC4">
          <w:rPr>
            <w:color w:val="221F1F"/>
            <w:sz w:val="24"/>
          </w:rPr>
          <w:delText>acrimony</w:delText>
        </w:r>
        <w:r w:rsidDel="00D94DC4">
          <w:rPr>
            <w:color w:val="221F1F"/>
            <w:spacing w:val="-8"/>
            <w:sz w:val="24"/>
          </w:rPr>
          <w:delText xml:space="preserve"> </w:delText>
        </w:r>
        <w:r w:rsidDel="00D94DC4">
          <w:rPr>
            <w:color w:val="221F1F"/>
            <w:sz w:val="24"/>
          </w:rPr>
          <w:delText>resulting</w:delText>
        </w:r>
        <w:r w:rsidDel="00D94DC4">
          <w:rPr>
            <w:color w:val="221F1F"/>
            <w:spacing w:val="-7"/>
            <w:sz w:val="24"/>
          </w:rPr>
          <w:delText xml:space="preserve"> </w:delText>
        </w:r>
        <w:r w:rsidDel="00D94DC4">
          <w:rPr>
            <w:color w:val="221F1F"/>
            <w:sz w:val="24"/>
          </w:rPr>
          <w:delText>from</w:delText>
        </w:r>
        <w:r w:rsidDel="00D94DC4">
          <w:rPr>
            <w:color w:val="221F1F"/>
            <w:spacing w:val="-8"/>
            <w:sz w:val="24"/>
          </w:rPr>
          <w:delText xml:space="preserve"> </w:delText>
        </w:r>
        <w:r w:rsidDel="00D94DC4">
          <w:rPr>
            <w:color w:val="221F1F"/>
            <w:sz w:val="24"/>
          </w:rPr>
          <w:delText>adversarial</w:delText>
        </w:r>
        <w:r w:rsidDel="00D94DC4">
          <w:rPr>
            <w:color w:val="221F1F"/>
            <w:spacing w:val="-7"/>
            <w:sz w:val="24"/>
          </w:rPr>
          <w:delText xml:space="preserve"> </w:delText>
        </w:r>
        <w:r w:rsidDel="00D94DC4">
          <w:rPr>
            <w:color w:val="221F1F"/>
            <w:sz w:val="24"/>
          </w:rPr>
          <w:delText>litigation.</w:delText>
        </w:r>
        <w:r w:rsidDel="00D94DC4">
          <w:rPr>
            <w:color w:val="221F1F"/>
            <w:spacing w:val="37"/>
            <w:sz w:val="24"/>
          </w:rPr>
          <w:delText xml:space="preserve"> </w:delText>
        </w:r>
        <w:r w:rsidDel="00D94DC4">
          <w:rPr>
            <w:color w:val="221F1F"/>
            <w:sz w:val="24"/>
          </w:rPr>
          <w:delText>If</w:delText>
        </w:r>
        <w:r w:rsidDel="00D94DC4">
          <w:rPr>
            <w:color w:val="221F1F"/>
            <w:spacing w:val="-9"/>
            <w:sz w:val="24"/>
          </w:rPr>
          <w:delText xml:space="preserve"> </w:delText>
        </w:r>
        <w:r w:rsidDel="00D94DC4">
          <w:rPr>
            <w:color w:val="221F1F"/>
            <w:sz w:val="24"/>
          </w:rPr>
          <w:delText>the</w:delText>
        </w:r>
        <w:r w:rsidDel="00D94DC4">
          <w:rPr>
            <w:color w:val="221F1F"/>
            <w:spacing w:val="-9"/>
            <w:sz w:val="24"/>
          </w:rPr>
          <w:delText xml:space="preserve"> </w:delText>
        </w:r>
        <w:r w:rsidDel="00D94DC4">
          <w:rPr>
            <w:color w:val="221F1F"/>
            <w:sz w:val="24"/>
          </w:rPr>
          <w:delText>efforts through</w:delText>
        </w:r>
        <w:r w:rsidDel="00D94DC4">
          <w:rPr>
            <w:color w:val="221F1F"/>
            <w:spacing w:val="-13"/>
            <w:sz w:val="24"/>
          </w:rPr>
          <w:delText xml:space="preserve"> </w:delText>
        </w:r>
        <w:r w:rsidDel="00D94DC4">
          <w:rPr>
            <w:color w:val="221F1F"/>
            <w:sz w:val="24"/>
          </w:rPr>
          <w:delText>face-to-face</w:delText>
        </w:r>
        <w:r w:rsidDel="00D94DC4">
          <w:rPr>
            <w:color w:val="221F1F"/>
            <w:spacing w:val="-14"/>
            <w:sz w:val="24"/>
          </w:rPr>
          <w:delText xml:space="preserve"> </w:delText>
        </w:r>
        <w:r w:rsidDel="00D94DC4">
          <w:rPr>
            <w:color w:val="221F1F"/>
            <w:sz w:val="24"/>
          </w:rPr>
          <w:delText>negotiations</w:delText>
        </w:r>
        <w:r w:rsidDel="00D94DC4">
          <w:rPr>
            <w:color w:val="221F1F"/>
            <w:spacing w:val="-11"/>
            <w:sz w:val="24"/>
          </w:rPr>
          <w:delText xml:space="preserve"> </w:delText>
        </w:r>
        <w:r w:rsidDel="00D94DC4">
          <w:rPr>
            <w:color w:val="221F1F"/>
            <w:sz w:val="24"/>
          </w:rPr>
          <w:delText>in</w:delText>
        </w:r>
        <w:r w:rsidDel="00D94DC4">
          <w:rPr>
            <w:color w:val="221F1F"/>
            <w:spacing w:val="-15"/>
            <w:sz w:val="24"/>
          </w:rPr>
          <w:delText xml:space="preserve"> </w:delText>
        </w:r>
        <w:r w:rsidDel="00D94DC4">
          <w:rPr>
            <w:color w:val="221F1F"/>
            <w:sz w:val="24"/>
          </w:rPr>
          <w:delText>the</w:delText>
        </w:r>
        <w:r w:rsidDel="00D94DC4">
          <w:rPr>
            <w:color w:val="221F1F"/>
            <w:spacing w:val="-14"/>
            <w:sz w:val="24"/>
          </w:rPr>
          <w:delText xml:space="preserve"> </w:delText>
        </w:r>
        <w:r w:rsidDel="00D94DC4">
          <w:rPr>
            <w:color w:val="221F1F"/>
            <w:sz w:val="24"/>
          </w:rPr>
          <w:delText>above</w:delText>
        </w:r>
        <w:r w:rsidDel="00D94DC4">
          <w:rPr>
            <w:color w:val="221F1F"/>
            <w:spacing w:val="-14"/>
            <w:sz w:val="24"/>
          </w:rPr>
          <w:delText xml:space="preserve"> </w:delText>
        </w:r>
        <w:r w:rsidDel="00D94DC4">
          <w:rPr>
            <w:color w:val="221F1F"/>
            <w:sz w:val="24"/>
          </w:rPr>
          <w:delText>paragraph,</w:delText>
        </w:r>
        <w:r w:rsidDel="00D94DC4">
          <w:rPr>
            <w:color w:val="221F1F"/>
            <w:spacing w:val="-10"/>
            <w:sz w:val="24"/>
          </w:rPr>
          <w:delText xml:space="preserve"> </w:delText>
        </w:r>
        <w:r w:rsidDel="00D94DC4">
          <w:rPr>
            <w:color w:val="221F1F"/>
            <w:sz w:val="24"/>
          </w:rPr>
          <w:delText>above,</w:delText>
        </w:r>
        <w:r w:rsidDel="00D94DC4">
          <w:rPr>
            <w:color w:val="221F1F"/>
            <w:spacing w:val="-11"/>
            <w:sz w:val="24"/>
          </w:rPr>
          <w:delText xml:space="preserve"> </w:delText>
        </w:r>
        <w:r w:rsidDel="00D94DC4">
          <w:rPr>
            <w:color w:val="221F1F"/>
            <w:sz w:val="24"/>
          </w:rPr>
          <w:delText>are</w:delText>
        </w:r>
        <w:r w:rsidDel="00D94DC4">
          <w:rPr>
            <w:color w:val="221F1F"/>
            <w:spacing w:val="-12"/>
            <w:sz w:val="24"/>
          </w:rPr>
          <w:delText xml:space="preserve"> </w:delText>
        </w:r>
        <w:r w:rsidDel="00D94DC4">
          <w:rPr>
            <w:color w:val="221F1F"/>
            <w:sz w:val="24"/>
          </w:rPr>
          <w:delText>not</w:delText>
        </w:r>
        <w:r w:rsidDel="00D94DC4">
          <w:rPr>
            <w:color w:val="221F1F"/>
            <w:spacing w:val="-13"/>
            <w:sz w:val="24"/>
          </w:rPr>
          <w:delText xml:space="preserve"> </w:delText>
        </w:r>
        <w:r w:rsidDel="00D94DC4">
          <w:rPr>
            <w:color w:val="221F1F"/>
            <w:sz w:val="24"/>
          </w:rPr>
          <w:delText>successful,</w:delText>
        </w:r>
        <w:r w:rsidDel="00D94DC4">
          <w:rPr>
            <w:color w:val="221F1F"/>
            <w:spacing w:val="-12"/>
            <w:sz w:val="24"/>
          </w:rPr>
          <w:delText xml:space="preserve"> </w:delText>
        </w:r>
        <w:r w:rsidDel="00D94DC4">
          <w:rPr>
            <w:color w:val="221F1F"/>
            <w:sz w:val="24"/>
          </w:rPr>
          <w:delText>the</w:delText>
        </w:r>
        <w:r w:rsidDel="00D94DC4">
          <w:rPr>
            <w:color w:val="221F1F"/>
            <w:spacing w:val="-14"/>
            <w:sz w:val="24"/>
          </w:rPr>
          <w:delText xml:space="preserve"> </w:delText>
        </w:r>
        <w:r w:rsidDel="00D94DC4">
          <w:rPr>
            <w:color w:val="221F1F"/>
            <w:sz w:val="24"/>
          </w:rPr>
          <w:delText>parties will</w:delText>
        </w:r>
        <w:r w:rsidDel="00D94DC4">
          <w:rPr>
            <w:color w:val="221F1F"/>
            <w:spacing w:val="-12"/>
            <w:sz w:val="24"/>
          </w:rPr>
          <w:delText xml:space="preserve"> </w:delText>
        </w:r>
        <w:r w:rsidDel="00D94DC4">
          <w:rPr>
            <w:color w:val="221F1F"/>
            <w:sz w:val="24"/>
          </w:rPr>
          <w:delText>initiate</w:delText>
        </w:r>
        <w:r w:rsidDel="00D94DC4">
          <w:rPr>
            <w:color w:val="221F1F"/>
            <w:spacing w:val="-13"/>
            <w:sz w:val="24"/>
          </w:rPr>
          <w:delText xml:space="preserve"> </w:delText>
        </w:r>
        <w:r w:rsidDel="00D94DC4">
          <w:rPr>
            <w:color w:val="221F1F"/>
            <w:sz w:val="24"/>
          </w:rPr>
          <w:delText>a</w:delText>
        </w:r>
        <w:r w:rsidDel="00D94DC4">
          <w:rPr>
            <w:color w:val="221F1F"/>
            <w:spacing w:val="-14"/>
            <w:sz w:val="24"/>
          </w:rPr>
          <w:delText xml:space="preserve"> </w:delText>
        </w:r>
        <w:r w:rsidDel="00D94DC4">
          <w:rPr>
            <w:color w:val="221F1F"/>
            <w:sz w:val="24"/>
          </w:rPr>
          <w:delText>mini-trial</w:delText>
        </w:r>
        <w:r w:rsidDel="00D94DC4">
          <w:rPr>
            <w:color w:val="221F1F"/>
            <w:spacing w:val="-12"/>
            <w:sz w:val="24"/>
          </w:rPr>
          <w:delText xml:space="preserve"> </w:delText>
        </w:r>
        <w:r w:rsidDel="00D94DC4">
          <w:rPr>
            <w:color w:val="221F1F"/>
            <w:sz w:val="24"/>
          </w:rPr>
          <w:delText>(ADR)</w:delText>
        </w:r>
        <w:r w:rsidDel="00D94DC4">
          <w:rPr>
            <w:color w:val="221F1F"/>
            <w:spacing w:val="-14"/>
            <w:sz w:val="24"/>
          </w:rPr>
          <w:delText xml:space="preserve"> </w:delText>
        </w:r>
        <w:r w:rsidDel="00D94DC4">
          <w:rPr>
            <w:color w:val="221F1F"/>
            <w:sz w:val="24"/>
          </w:rPr>
          <w:delText>process</w:delText>
        </w:r>
        <w:r w:rsidDel="00D94DC4">
          <w:rPr>
            <w:color w:val="221F1F"/>
            <w:spacing w:val="-13"/>
            <w:sz w:val="24"/>
          </w:rPr>
          <w:delText xml:space="preserve"> </w:delText>
        </w:r>
        <w:r w:rsidDel="00D94DC4">
          <w:rPr>
            <w:color w:val="221F1F"/>
            <w:sz w:val="24"/>
          </w:rPr>
          <w:delText>with</w:delText>
        </w:r>
        <w:r w:rsidDel="00D94DC4">
          <w:rPr>
            <w:color w:val="221F1F"/>
            <w:spacing w:val="-13"/>
            <w:sz w:val="24"/>
          </w:rPr>
          <w:delText xml:space="preserve"> </w:delText>
        </w:r>
        <w:r w:rsidDel="00D94DC4">
          <w:rPr>
            <w:color w:val="221F1F"/>
            <w:sz w:val="24"/>
          </w:rPr>
          <w:delText>selection</w:delText>
        </w:r>
        <w:r w:rsidDel="00D94DC4">
          <w:rPr>
            <w:color w:val="221F1F"/>
            <w:spacing w:val="-12"/>
            <w:sz w:val="24"/>
          </w:rPr>
          <w:delText xml:space="preserve"> </w:delText>
        </w:r>
        <w:r w:rsidDel="00D94DC4">
          <w:rPr>
            <w:color w:val="221F1F"/>
            <w:sz w:val="24"/>
          </w:rPr>
          <w:delText>of</w:delText>
        </w:r>
        <w:r w:rsidDel="00D94DC4">
          <w:rPr>
            <w:color w:val="221F1F"/>
            <w:spacing w:val="-14"/>
            <w:sz w:val="24"/>
          </w:rPr>
          <w:delText xml:space="preserve"> </w:delText>
        </w:r>
        <w:r w:rsidDel="00D94DC4">
          <w:rPr>
            <w:color w:val="221F1F"/>
            <w:sz w:val="24"/>
          </w:rPr>
          <w:delText>a</w:delText>
        </w:r>
        <w:r w:rsidDel="00D94DC4">
          <w:rPr>
            <w:color w:val="221F1F"/>
            <w:spacing w:val="-14"/>
            <w:sz w:val="24"/>
          </w:rPr>
          <w:delText xml:space="preserve"> </w:delText>
        </w:r>
        <w:r w:rsidDel="00D94DC4">
          <w:rPr>
            <w:color w:val="221F1F"/>
            <w:sz w:val="24"/>
          </w:rPr>
          <w:delText>neutral</w:delText>
        </w:r>
        <w:r w:rsidDel="00D94DC4">
          <w:rPr>
            <w:color w:val="221F1F"/>
            <w:spacing w:val="-12"/>
            <w:sz w:val="24"/>
          </w:rPr>
          <w:delText xml:space="preserve"> </w:delText>
        </w:r>
        <w:r w:rsidDel="00D94DC4">
          <w:rPr>
            <w:color w:val="221F1F"/>
            <w:sz w:val="24"/>
          </w:rPr>
          <w:delText>advisor.</w:delText>
        </w:r>
        <w:r w:rsidDel="00D94DC4">
          <w:rPr>
            <w:color w:val="221F1F"/>
            <w:spacing w:val="37"/>
            <w:sz w:val="24"/>
          </w:rPr>
          <w:delText xml:space="preserve"> </w:delText>
        </w:r>
        <w:r w:rsidDel="00D94DC4">
          <w:rPr>
            <w:color w:val="221F1F"/>
            <w:sz w:val="24"/>
          </w:rPr>
          <w:delText>The</w:delText>
        </w:r>
        <w:r w:rsidDel="00D94DC4">
          <w:rPr>
            <w:color w:val="221F1F"/>
            <w:spacing w:val="-14"/>
            <w:sz w:val="24"/>
          </w:rPr>
          <w:delText xml:space="preserve"> </w:delText>
        </w:r>
        <w:r w:rsidDel="00D94DC4">
          <w:rPr>
            <w:color w:val="221F1F"/>
            <w:sz w:val="24"/>
          </w:rPr>
          <w:delText>neutral</w:delText>
        </w:r>
        <w:r w:rsidDel="00D94DC4">
          <w:rPr>
            <w:color w:val="221F1F"/>
            <w:spacing w:val="-12"/>
            <w:sz w:val="24"/>
          </w:rPr>
          <w:delText xml:space="preserve"> </w:delText>
        </w:r>
        <w:r w:rsidDel="00D94DC4">
          <w:rPr>
            <w:color w:val="221F1F"/>
            <w:sz w:val="24"/>
          </w:rPr>
          <w:delText>advisor will introduce an impartial opinion approximately 10 business days after completion of the mini-trial.</w:delText>
        </w:r>
        <w:r w:rsidDel="00D94DC4">
          <w:rPr>
            <w:color w:val="221F1F"/>
            <w:spacing w:val="40"/>
            <w:sz w:val="24"/>
          </w:rPr>
          <w:delText xml:space="preserve"> </w:delText>
        </w:r>
        <w:r w:rsidDel="00D94DC4">
          <w:rPr>
            <w:color w:val="221F1F"/>
            <w:sz w:val="24"/>
          </w:rPr>
          <w:delText>Throughout the ADR process, the neutral advisor will provide an element of mediation with the goal of having the parties resolve the dispute without the issuance of the impartial opinion.</w:delText>
        </w:r>
        <w:r w:rsidDel="00D94DC4">
          <w:rPr>
            <w:color w:val="221F1F"/>
            <w:spacing w:val="40"/>
            <w:sz w:val="24"/>
          </w:rPr>
          <w:delText xml:space="preserve"> </w:delText>
        </w:r>
        <w:r w:rsidDel="00D94DC4">
          <w:rPr>
            <w:color w:val="221F1F"/>
            <w:sz w:val="24"/>
          </w:rPr>
          <w:delText>However, if agreement is not reached by the parties, the impartial opinion rendered</w:delText>
        </w:r>
        <w:r w:rsidDel="00D94DC4">
          <w:rPr>
            <w:color w:val="221F1F"/>
            <w:spacing w:val="-15"/>
            <w:sz w:val="24"/>
          </w:rPr>
          <w:delText xml:space="preserve"> </w:delText>
        </w:r>
        <w:r w:rsidDel="00D94DC4">
          <w:rPr>
            <w:color w:val="221F1F"/>
            <w:sz w:val="24"/>
          </w:rPr>
          <w:delText>by</w:delText>
        </w:r>
        <w:r w:rsidDel="00D94DC4">
          <w:rPr>
            <w:color w:val="221F1F"/>
            <w:spacing w:val="-15"/>
            <w:sz w:val="24"/>
          </w:rPr>
          <w:delText xml:space="preserve"> </w:delText>
        </w:r>
        <w:r w:rsidDel="00D94DC4">
          <w:rPr>
            <w:color w:val="221F1F"/>
            <w:sz w:val="24"/>
          </w:rPr>
          <w:delText>the</w:delText>
        </w:r>
        <w:r w:rsidDel="00D94DC4">
          <w:rPr>
            <w:color w:val="221F1F"/>
            <w:spacing w:val="-15"/>
            <w:sz w:val="24"/>
          </w:rPr>
          <w:delText xml:space="preserve"> </w:delText>
        </w:r>
        <w:r w:rsidDel="00D94DC4">
          <w:rPr>
            <w:color w:val="221F1F"/>
            <w:sz w:val="24"/>
          </w:rPr>
          <w:delText>neutral</w:delText>
        </w:r>
        <w:r w:rsidDel="00D94DC4">
          <w:rPr>
            <w:color w:val="221F1F"/>
            <w:spacing w:val="-15"/>
            <w:sz w:val="24"/>
          </w:rPr>
          <w:delText xml:space="preserve"> </w:delText>
        </w:r>
        <w:r w:rsidDel="00D94DC4">
          <w:rPr>
            <w:color w:val="221F1F"/>
            <w:sz w:val="24"/>
          </w:rPr>
          <w:delText>advisor</w:delText>
        </w:r>
        <w:r w:rsidDel="00D94DC4">
          <w:rPr>
            <w:color w:val="221F1F"/>
            <w:spacing w:val="-15"/>
            <w:sz w:val="24"/>
          </w:rPr>
          <w:delText xml:space="preserve"> </w:delText>
        </w:r>
        <w:r w:rsidDel="00D94DC4">
          <w:rPr>
            <w:color w:val="221F1F"/>
            <w:sz w:val="24"/>
          </w:rPr>
          <w:delText>will</w:delText>
        </w:r>
        <w:r w:rsidDel="00D94DC4">
          <w:rPr>
            <w:color w:val="221F1F"/>
            <w:spacing w:val="-15"/>
            <w:sz w:val="24"/>
          </w:rPr>
          <w:delText xml:space="preserve"> </w:delText>
        </w:r>
        <w:r w:rsidDel="00D94DC4">
          <w:rPr>
            <w:color w:val="221F1F"/>
            <w:sz w:val="24"/>
          </w:rPr>
          <w:delText>be</w:delText>
        </w:r>
        <w:r w:rsidDel="00D94DC4">
          <w:rPr>
            <w:color w:val="221F1F"/>
            <w:spacing w:val="-15"/>
            <w:sz w:val="24"/>
          </w:rPr>
          <w:delText xml:space="preserve"> </w:delText>
        </w:r>
        <w:r w:rsidDel="00D94DC4">
          <w:rPr>
            <w:color w:val="221F1F"/>
            <w:sz w:val="24"/>
          </w:rPr>
          <w:delText>binding</w:delText>
        </w:r>
        <w:r w:rsidDel="00D94DC4">
          <w:rPr>
            <w:color w:val="221F1F"/>
            <w:spacing w:val="-15"/>
            <w:sz w:val="24"/>
          </w:rPr>
          <w:delText xml:space="preserve"> </w:delText>
        </w:r>
        <w:r w:rsidDel="00D94DC4">
          <w:rPr>
            <w:color w:val="221F1F"/>
            <w:sz w:val="24"/>
          </w:rPr>
          <w:delText>and</w:delText>
        </w:r>
        <w:r w:rsidDel="00D94DC4">
          <w:rPr>
            <w:color w:val="221F1F"/>
            <w:spacing w:val="-15"/>
            <w:sz w:val="24"/>
          </w:rPr>
          <w:delText xml:space="preserve"> </w:delText>
        </w:r>
        <w:r w:rsidDel="00D94DC4">
          <w:rPr>
            <w:color w:val="221F1F"/>
            <w:sz w:val="24"/>
          </w:rPr>
          <w:delText>judgment</w:delText>
        </w:r>
        <w:r w:rsidDel="00D94DC4">
          <w:rPr>
            <w:color w:val="221F1F"/>
            <w:spacing w:val="-15"/>
            <w:sz w:val="24"/>
          </w:rPr>
          <w:delText xml:space="preserve"> </w:delText>
        </w:r>
        <w:r w:rsidDel="00D94DC4">
          <w:rPr>
            <w:color w:val="221F1F"/>
            <w:sz w:val="24"/>
          </w:rPr>
          <w:delText>upon</w:delText>
        </w:r>
        <w:r w:rsidDel="00D94DC4">
          <w:rPr>
            <w:color w:val="221F1F"/>
            <w:spacing w:val="-15"/>
            <w:sz w:val="24"/>
          </w:rPr>
          <w:delText xml:space="preserve"> </w:delText>
        </w:r>
        <w:r w:rsidDel="00D94DC4">
          <w:rPr>
            <w:color w:val="221F1F"/>
            <w:sz w:val="24"/>
          </w:rPr>
          <w:delText>that</w:delText>
        </w:r>
        <w:r w:rsidDel="00D94DC4">
          <w:rPr>
            <w:color w:val="221F1F"/>
            <w:spacing w:val="-15"/>
            <w:sz w:val="24"/>
          </w:rPr>
          <w:delText xml:space="preserve"> </w:delText>
        </w:r>
        <w:r w:rsidDel="00D94DC4">
          <w:rPr>
            <w:color w:val="221F1F"/>
            <w:sz w:val="24"/>
          </w:rPr>
          <w:delText>opinion</w:delText>
        </w:r>
        <w:r w:rsidDel="00D94DC4">
          <w:rPr>
            <w:color w:val="221F1F"/>
            <w:spacing w:val="-15"/>
            <w:sz w:val="24"/>
          </w:rPr>
          <w:delText xml:space="preserve"> </w:delText>
        </w:r>
        <w:r w:rsidDel="00D94DC4">
          <w:rPr>
            <w:color w:val="221F1F"/>
            <w:sz w:val="24"/>
          </w:rPr>
          <w:delText>may</w:delText>
        </w:r>
        <w:r w:rsidDel="00D94DC4">
          <w:rPr>
            <w:color w:val="221F1F"/>
            <w:spacing w:val="-15"/>
            <w:sz w:val="24"/>
          </w:rPr>
          <w:delText xml:space="preserve"> </w:delText>
        </w:r>
        <w:r w:rsidDel="00D94DC4">
          <w:rPr>
            <w:color w:val="221F1F"/>
            <w:sz w:val="24"/>
          </w:rPr>
          <w:delText>be</w:delText>
        </w:r>
        <w:r w:rsidDel="00D94DC4">
          <w:rPr>
            <w:color w:val="221F1F"/>
            <w:spacing w:val="-15"/>
            <w:sz w:val="24"/>
          </w:rPr>
          <w:delText xml:space="preserve"> </w:delText>
        </w:r>
        <w:r w:rsidDel="00D94DC4">
          <w:rPr>
            <w:color w:val="221F1F"/>
            <w:sz w:val="24"/>
          </w:rPr>
          <w:delText>entered in</w:delText>
        </w:r>
        <w:r w:rsidDel="00D94DC4">
          <w:rPr>
            <w:color w:val="221F1F"/>
            <w:spacing w:val="-5"/>
            <w:sz w:val="24"/>
          </w:rPr>
          <w:delText xml:space="preserve"> </w:delText>
        </w:r>
        <w:r w:rsidDel="00D94DC4">
          <w:rPr>
            <w:color w:val="221F1F"/>
            <w:sz w:val="24"/>
          </w:rPr>
          <w:delText>any</w:delText>
        </w:r>
        <w:r w:rsidDel="00D94DC4">
          <w:rPr>
            <w:color w:val="221F1F"/>
            <w:spacing w:val="-5"/>
            <w:sz w:val="24"/>
          </w:rPr>
          <w:delText xml:space="preserve"> </w:delText>
        </w:r>
        <w:r w:rsidDel="00D94DC4">
          <w:rPr>
            <w:color w:val="221F1F"/>
            <w:sz w:val="24"/>
          </w:rPr>
          <w:delText>court</w:delText>
        </w:r>
        <w:r w:rsidDel="00D94DC4">
          <w:rPr>
            <w:color w:val="221F1F"/>
            <w:spacing w:val="-5"/>
            <w:sz w:val="24"/>
          </w:rPr>
          <w:delText xml:space="preserve"> </w:delText>
        </w:r>
        <w:r w:rsidDel="00D94DC4">
          <w:rPr>
            <w:color w:val="221F1F"/>
            <w:sz w:val="24"/>
          </w:rPr>
          <w:delText>having</w:delText>
        </w:r>
        <w:r w:rsidDel="00D94DC4">
          <w:rPr>
            <w:color w:val="221F1F"/>
            <w:spacing w:val="-4"/>
            <w:sz w:val="24"/>
          </w:rPr>
          <w:delText xml:space="preserve"> </w:delText>
        </w:r>
        <w:r w:rsidDel="00D94DC4">
          <w:rPr>
            <w:color w:val="221F1F"/>
            <w:sz w:val="24"/>
          </w:rPr>
          <w:delText>jurisdiction</w:delText>
        </w:r>
        <w:r w:rsidDel="00D94DC4">
          <w:rPr>
            <w:color w:val="221F1F"/>
            <w:spacing w:val="-4"/>
            <w:sz w:val="24"/>
          </w:rPr>
          <w:delText xml:space="preserve"> </w:delText>
        </w:r>
        <w:r w:rsidDel="00D94DC4">
          <w:rPr>
            <w:color w:val="221F1F"/>
            <w:sz w:val="24"/>
          </w:rPr>
          <w:delText>thereof.</w:delText>
        </w:r>
        <w:r w:rsidDel="00D94DC4">
          <w:rPr>
            <w:color w:val="221F1F"/>
            <w:spacing w:val="38"/>
            <w:sz w:val="24"/>
          </w:rPr>
          <w:delText xml:space="preserve"> </w:delText>
        </w:r>
        <w:r w:rsidDel="00D94DC4">
          <w:rPr>
            <w:color w:val="221F1F"/>
            <w:sz w:val="24"/>
          </w:rPr>
          <w:delText>The</w:delText>
        </w:r>
        <w:r w:rsidDel="00D94DC4">
          <w:rPr>
            <w:color w:val="221F1F"/>
            <w:spacing w:val="-6"/>
            <w:sz w:val="24"/>
          </w:rPr>
          <w:delText xml:space="preserve"> </w:delText>
        </w:r>
        <w:r w:rsidDel="00D94DC4">
          <w:rPr>
            <w:color w:val="221F1F"/>
            <w:sz w:val="24"/>
          </w:rPr>
          <w:delText>parties</w:delText>
        </w:r>
        <w:r w:rsidDel="00D94DC4">
          <w:rPr>
            <w:color w:val="221F1F"/>
            <w:spacing w:val="-4"/>
            <w:sz w:val="24"/>
          </w:rPr>
          <w:delText xml:space="preserve"> </w:delText>
        </w:r>
        <w:r w:rsidDel="00D94DC4">
          <w:rPr>
            <w:color w:val="221F1F"/>
            <w:sz w:val="24"/>
          </w:rPr>
          <w:delText>may</w:delText>
        </w:r>
        <w:r w:rsidDel="00D94DC4">
          <w:rPr>
            <w:color w:val="221F1F"/>
            <w:spacing w:val="-5"/>
            <w:sz w:val="24"/>
          </w:rPr>
          <w:delText xml:space="preserve"> </w:delText>
        </w:r>
        <w:r w:rsidDel="00D94DC4">
          <w:rPr>
            <w:color w:val="221F1F"/>
            <w:sz w:val="24"/>
          </w:rPr>
          <w:delText>elect</w:delText>
        </w:r>
        <w:r w:rsidDel="00D94DC4">
          <w:rPr>
            <w:color w:val="221F1F"/>
            <w:spacing w:val="-4"/>
            <w:sz w:val="24"/>
          </w:rPr>
          <w:delText xml:space="preserve"> </w:delText>
        </w:r>
        <w:r w:rsidDel="00D94DC4">
          <w:rPr>
            <w:color w:val="221F1F"/>
            <w:sz w:val="24"/>
          </w:rPr>
          <w:delText>to</w:delText>
        </w:r>
        <w:r w:rsidDel="00D94DC4">
          <w:rPr>
            <w:color w:val="221F1F"/>
            <w:spacing w:val="-5"/>
            <w:sz w:val="24"/>
          </w:rPr>
          <w:delText xml:space="preserve"> </w:delText>
        </w:r>
        <w:r w:rsidDel="00D94DC4">
          <w:rPr>
            <w:color w:val="221F1F"/>
            <w:sz w:val="24"/>
          </w:rPr>
          <w:delText>use</w:delText>
        </w:r>
        <w:r w:rsidDel="00D94DC4">
          <w:rPr>
            <w:color w:val="221F1F"/>
            <w:spacing w:val="-6"/>
            <w:sz w:val="24"/>
          </w:rPr>
          <w:delText xml:space="preserve"> </w:delText>
        </w:r>
        <w:r w:rsidDel="00D94DC4">
          <w:rPr>
            <w:color w:val="221F1F"/>
            <w:sz w:val="24"/>
          </w:rPr>
          <w:delText>an</w:delText>
        </w:r>
        <w:r w:rsidDel="00D94DC4">
          <w:rPr>
            <w:color w:val="221F1F"/>
            <w:spacing w:val="-5"/>
            <w:sz w:val="24"/>
          </w:rPr>
          <w:delText xml:space="preserve"> </w:delText>
        </w:r>
        <w:r w:rsidDel="00D94DC4">
          <w:rPr>
            <w:color w:val="221F1F"/>
            <w:sz w:val="24"/>
          </w:rPr>
          <w:delText>arbitration/mediation service</w:delText>
        </w:r>
        <w:r w:rsidDel="00D94DC4">
          <w:rPr>
            <w:color w:val="221F1F"/>
            <w:spacing w:val="-6"/>
            <w:sz w:val="24"/>
          </w:rPr>
          <w:delText xml:space="preserve"> </w:delText>
        </w:r>
        <w:r w:rsidDel="00D94DC4">
          <w:rPr>
            <w:color w:val="221F1F"/>
            <w:sz w:val="24"/>
          </w:rPr>
          <w:delText>that</w:delText>
        </w:r>
        <w:r w:rsidDel="00D94DC4">
          <w:rPr>
            <w:color w:val="221F1F"/>
            <w:spacing w:val="-4"/>
            <w:sz w:val="24"/>
          </w:rPr>
          <w:delText xml:space="preserve"> </w:delText>
        </w:r>
        <w:r w:rsidDel="00D94DC4">
          <w:rPr>
            <w:color w:val="221F1F"/>
            <w:sz w:val="24"/>
          </w:rPr>
          <w:delText>specializes</w:delText>
        </w:r>
        <w:r w:rsidDel="00D94DC4">
          <w:rPr>
            <w:color w:val="221F1F"/>
            <w:spacing w:val="-4"/>
            <w:sz w:val="24"/>
          </w:rPr>
          <w:delText xml:space="preserve"> </w:delText>
        </w:r>
        <w:r w:rsidDel="00D94DC4">
          <w:rPr>
            <w:color w:val="221F1F"/>
            <w:sz w:val="24"/>
          </w:rPr>
          <w:delText>in</w:delText>
        </w:r>
        <w:r w:rsidDel="00D94DC4">
          <w:rPr>
            <w:color w:val="221F1F"/>
            <w:spacing w:val="-2"/>
            <w:sz w:val="24"/>
          </w:rPr>
          <w:delText xml:space="preserve"> </w:delText>
        </w:r>
        <w:r w:rsidDel="00D94DC4">
          <w:rPr>
            <w:color w:val="221F1F"/>
            <w:sz w:val="24"/>
          </w:rPr>
          <w:delText>timely</w:delText>
        </w:r>
        <w:r w:rsidDel="00D94DC4">
          <w:rPr>
            <w:color w:val="221F1F"/>
            <w:spacing w:val="-5"/>
            <w:sz w:val="24"/>
          </w:rPr>
          <w:delText xml:space="preserve"> </w:delText>
        </w:r>
        <w:r w:rsidDel="00D94DC4">
          <w:rPr>
            <w:color w:val="221F1F"/>
            <w:sz w:val="24"/>
          </w:rPr>
          <w:delText>ADR.</w:delText>
        </w:r>
        <w:r w:rsidDel="00D94DC4">
          <w:rPr>
            <w:color w:val="221F1F"/>
            <w:spacing w:val="38"/>
            <w:sz w:val="24"/>
          </w:rPr>
          <w:delText xml:space="preserve"> </w:delText>
        </w:r>
        <w:r w:rsidDel="00D94DC4">
          <w:rPr>
            <w:color w:val="221F1F"/>
            <w:sz w:val="24"/>
          </w:rPr>
          <w:delText>All</w:delText>
        </w:r>
        <w:r w:rsidDel="00D94DC4">
          <w:rPr>
            <w:color w:val="221F1F"/>
            <w:spacing w:val="-4"/>
            <w:sz w:val="24"/>
          </w:rPr>
          <w:delText xml:space="preserve"> </w:delText>
        </w:r>
        <w:r w:rsidDel="00D94DC4">
          <w:rPr>
            <w:color w:val="221F1F"/>
            <w:sz w:val="24"/>
          </w:rPr>
          <w:delText>expense,</w:delText>
        </w:r>
        <w:r w:rsidDel="00D94DC4">
          <w:rPr>
            <w:color w:val="221F1F"/>
            <w:spacing w:val="-4"/>
            <w:sz w:val="24"/>
          </w:rPr>
          <w:delText xml:space="preserve"> </w:delText>
        </w:r>
        <w:r w:rsidDel="00D94DC4">
          <w:rPr>
            <w:color w:val="221F1F"/>
            <w:sz w:val="24"/>
          </w:rPr>
          <w:delText>such</w:delText>
        </w:r>
        <w:r w:rsidDel="00D94DC4">
          <w:rPr>
            <w:color w:val="221F1F"/>
            <w:spacing w:val="-5"/>
            <w:sz w:val="24"/>
          </w:rPr>
          <w:delText xml:space="preserve"> </w:delText>
        </w:r>
        <w:r w:rsidDel="00D94DC4">
          <w:rPr>
            <w:color w:val="221F1F"/>
            <w:sz w:val="24"/>
          </w:rPr>
          <w:delText>as</w:delText>
        </w:r>
        <w:r w:rsidDel="00D94DC4">
          <w:rPr>
            <w:color w:val="221F1F"/>
            <w:spacing w:val="-2"/>
            <w:sz w:val="24"/>
          </w:rPr>
          <w:delText xml:space="preserve"> </w:delText>
        </w:r>
        <w:r w:rsidDel="00D94DC4">
          <w:rPr>
            <w:color w:val="221F1F"/>
            <w:sz w:val="24"/>
          </w:rPr>
          <w:delText>the</w:delText>
        </w:r>
        <w:r w:rsidDel="00D94DC4">
          <w:rPr>
            <w:color w:val="221F1F"/>
            <w:spacing w:val="-5"/>
            <w:sz w:val="24"/>
          </w:rPr>
          <w:delText xml:space="preserve"> </w:delText>
        </w:r>
        <w:r w:rsidDel="00D94DC4">
          <w:rPr>
            <w:color w:val="221F1F"/>
            <w:sz w:val="24"/>
          </w:rPr>
          <w:delText>cost</w:delText>
        </w:r>
        <w:r w:rsidDel="00D94DC4">
          <w:rPr>
            <w:color w:val="221F1F"/>
            <w:spacing w:val="-4"/>
            <w:sz w:val="24"/>
          </w:rPr>
          <w:delText xml:space="preserve"> </w:delText>
        </w:r>
        <w:r w:rsidDel="00D94DC4">
          <w:rPr>
            <w:color w:val="221F1F"/>
            <w:sz w:val="24"/>
          </w:rPr>
          <w:delText>of</w:delText>
        </w:r>
        <w:r w:rsidDel="00D94DC4">
          <w:rPr>
            <w:color w:val="221F1F"/>
            <w:spacing w:val="-3"/>
            <w:sz w:val="24"/>
          </w:rPr>
          <w:delText xml:space="preserve"> </w:delText>
        </w:r>
        <w:r w:rsidDel="00D94DC4">
          <w:rPr>
            <w:color w:val="221F1F"/>
            <w:sz w:val="24"/>
          </w:rPr>
          <w:delText>the</w:delText>
        </w:r>
        <w:r w:rsidDel="00D94DC4">
          <w:rPr>
            <w:color w:val="221F1F"/>
            <w:spacing w:val="-3"/>
            <w:sz w:val="24"/>
          </w:rPr>
          <w:delText xml:space="preserve"> </w:delText>
        </w:r>
        <w:r w:rsidDel="00D94DC4">
          <w:rPr>
            <w:color w:val="221F1F"/>
            <w:sz w:val="24"/>
          </w:rPr>
          <w:delText>neutral</w:delText>
        </w:r>
        <w:r w:rsidDel="00D94DC4">
          <w:rPr>
            <w:color w:val="221F1F"/>
            <w:spacing w:val="-4"/>
            <w:sz w:val="24"/>
          </w:rPr>
          <w:delText xml:space="preserve"> </w:delText>
        </w:r>
        <w:r w:rsidDel="00D94DC4">
          <w:rPr>
            <w:color w:val="221F1F"/>
            <w:sz w:val="24"/>
          </w:rPr>
          <w:delText>advisor</w:delText>
        </w:r>
        <w:r w:rsidDel="00D94DC4">
          <w:rPr>
            <w:color w:val="221F1F"/>
            <w:spacing w:val="-5"/>
            <w:sz w:val="24"/>
          </w:rPr>
          <w:delText xml:space="preserve"> </w:delText>
        </w:r>
        <w:r w:rsidDel="00D94DC4">
          <w:rPr>
            <w:color w:val="221F1F"/>
            <w:sz w:val="24"/>
          </w:rPr>
          <w:delText xml:space="preserve">or the hearing facility will be shared </w:delText>
        </w:r>
        <w:commentRangeStart w:id="362"/>
        <w:r w:rsidDel="00D94DC4">
          <w:rPr>
            <w:color w:val="221F1F"/>
            <w:sz w:val="24"/>
          </w:rPr>
          <w:delText>equally</w:delText>
        </w:r>
      </w:del>
      <w:commentRangeEnd w:id="362"/>
      <w:r w:rsidR="00D15A02">
        <w:rPr>
          <w:rStyle w:val="CommentReference"/>
        </w:rPr>
        <w:commentReference w:id="362"/>
      </w:r>
      <w:del w:id="363" w:author="Chandler Wilson" w:date="2023-05-23T16:29:00Z">
        <w:r w:rsidDel="00D94DC4">
          <w:rPr>
            <w:color w:val="221F1F"/>
            <w:sz w:val="24"/>
          </w:rPr>
          <w:delText>.</w:delText>
        </w:r>
      </w:del>
    </w:p>
    <w:p w14:paraId="246628FD" w14:textId="77777777" w:rsidR="00016C31" w:rsidRDefault="00016C31">
      <w:pPr>
        <w:pStyle w:val="BodyText"/>
        <w:rPr>
          <w:sz w:val="26"/>
        </w:rPr>
      </w:pPr>
    </w:p>
    <w:p w14:paraId="7E3F3903" w14:textId="77777777" w:rsidR="00016C31" w:rsidRDefault="00632607">
      <w:pPr>
        <w:pStyle w:val="Heading2"/>
        <w:spacing w:before="216"/>
      </w:pPr>
      <w:r>
        <w:rPr>
          <w:color w:val="221F1F"/>
        </w:rPr>
        <w:t xml:space="preserve">H19 </w:t>
      </w:r>
      <w:r>
        <w:rPr>
          <w:color w:val="221F1F"/>
          <w:spacing w:val="-2"/>
        </w:rPr>
        <w:t>ASSIGNMENTS</w:t>
      </w:r>
    </w:p>
    <w:p w14:paraId="5A7B36C1" w14:textId="77777777" w:rsidR="00016C31" w:rsidRDefault="00632607">
      <w:pPr>
        <w:spacing w:before="122"/>
        <w:ind w:left="219" w:right="789"/>
        <w:jc w:val="both"/>
        <w:rPr>
          <w:sz w:val="24"/>
        </w:rPr>
      </w:pPr>
      <w:r>
        <w:rPr>
          <w:color w:val="221F1F"/>
          <w:sz w:val="24"/>
        </w:rPr>
        <w:t>Neither party shall have the right to assign or otherwise transfer its rights or obligations under this Agreement,</w:t>
      </w:r>
      <w:r>
        <w:rPr>
          <w:color w:val="221F1F"/>
          <w:spacing w:val="-3"/>
          <w:sz w:val="24"/>
        </w:rPr>
        <w:t xml:space="preserve"> </w:t>
      </w:r>
      <w:r>
        <w:rPr>
          <w:color w:val="221F1F"/>
          <w:sz w:val="24"/>
        </w:rPr>
        <w:t>in</w:t>
      </w:r>
      <w:r>
        <w:rPr>
          <w:color w:val="221F1F"/>
          <w:spacing w:val="-3"/>
          <w:sz w:val="24"/>
        </w:rPr>
        <w:t xml:space="preserve"> </w:t>
      </w:r>
      <w:r>
        <w:rPr>
          <w:color w:val="221F1F"/>
          <w:sz w:val="24"/>
        </w:rPr>
        <w:t>whole</w:t>
      </w:r>
      <w:r>
        <w:rPr>
          <w:color w:val="221F1F"/>
          <w:spacing w:val="-4"/>
          <w:sz w:val="24"/>
        </w:rPr>
        <w:t xml:space="preserve"> </w:t>
      </w:r>
      <w:r>
        <w:rPr>
          <w:color w:val="221F1F"/>
          <w:sz w:val="24"/>
        </w:rPr>
        <w:t>or</w:t>
      </w:r>
      <w:r>
        <w:rPr>
          <w:color w:val="221F1F"/>
          <w:spacing w:val="-4"/>
          <w:sz w:val="24"/>
        </w:rPr>
        <w:t xml:space="preserve"> </w:t>
      </w:r>
      <w:r>
        <w:rPr>
          <w:color w:val="221F1F"/>
          <w:sz w:val="24"/>
        </w:rPr>
        <w:t>in</w:t>
      </w:r>
      <w:r>
        <w:rPr>
          <w:color w:val="221F1F"/>
          <w:spacing w:val="-3"/>
          <w:sz w:val="24"/>
        </w:rPr>
        <w:t xml:space="preserve"> </w:t>
      </w:r>
      <w:r>
        <w:rPr>
          <w:color w:val="221F1F"/>
          <w:sz w:val="24"/>
        </w:rPr>
        <w:t>part</w:t>
      </w:r>
      <w:r>
        <w:rPr>
          <w:color w:val="221F1F"/>
          <w:spacing w:val="-3"/>
          <w:sz w:val="24"/>
        </w:rPr>
        <w:t xml:space="preserve"> </w:t>
      </w:r>
      <w:r>
        <w:rPr>
          <w:color w:val="221F1F"/>
          <w:sz w:val="24"/>
        </w:rPr>
        <w:t>without</w:t>
      </w:r>
      <w:r>
        <w:rPr>
          <w:color w:val="221F1F"/>
          <w:spacing w:val="-5"/>
          <w:sz w:val="24"/>
        </w:rPr>
        <w:t xml:space="preserve"> </w:t>
      </w:r>
      <w:r>
        <w:rPr>
          <w:color w:val="221F1F"/>
          <w:sz w:val="24"/>
        </w:rPr>
        <w:t>the</w:t>
      </w:r>
      <w:r>
        <w:rPr>
          <w:color w:val="221F1F"/>
          <w:spacing w:val="-4"/>
          <w:sz w:val="24"/>
        </w:rPr>
        <w:t xml:space="preserve"> </w:t>
      </w:r>
      <w:r>
        <w:rPr>
          <w:color w:val="221F1F"/>
          <w:sz w:val="24"/>
        </w:rPr>
        <w:t>prior</w:t>
      </w:r>
      <w:r>
        <w:rPr>
          <w:color w:val="221F1F"/>
          <w:spacing w:val="-4"/>
          <w:sz w:val="24"/>
        </w:rPr>
        <w:t xml:space="preserve"> </w:t>
      </w:r>
      <w:r>
        <w:rPr>
          <w:color w:val="221F1F"/>
          <w:sz w:val="24"/>
        </w:rPr>
        <w:t>written</w:t>
      </w:r>
      <w:r>
        <w:rPr>
          <w:color w:val="221F1F"/>
          <w:spacing w:val="-3"/>
          <w:sz w:val="24"/>
        </w:rPr>
        <w:t xml:space="preserve"> </w:t>
      </w:r>
      <w:r>
        <w:rPr>
          <w:color w:val="221F1F"/>
          <w:sz w:val="24"/>
        </w:rPr>
        <w:t>consent</w:t>
      </w:r>
      <w:r>
        <w:rPr>
          <w:color w:val="221F1F"/>
          <w:spacing w:val="-3"/>
          <w:sz w:val="24"/>
        </w:rPr>
        <w:t xml:space="preserve"> </w:t>
      </w:r>
      <w:r>
        <w:rPr>
          <w:color w:val="221F1F"/>
          <w:sz w:val="24"/>
        </w:rPr>
        <w:t>of</w:t>
      </w:r>
      <w:r>
        <w:rPr>
          <w:color w:val="221F1F"/>
          <w:spacing w:val="-4"/>
          <w:sz w:val="24"/>
        </w:rPr>
        <w:t xml:space="preserve"> </w:t>
      </w:r>
      <w:r>
        <w:rPr>
          <w:color w:val="221F1F"/>
          <w:sz w:val="24"/>
        </w:rPr>
        <w:t>the</w:t>
      </w:r>
      <w:r>
        <w:rPr>
          <w:color w:val="221F1F"/>
          <w:spacing w:val="-4"/>
          <w:sz w:val="24"/>
        </w:rPr>
        <w:t xml:space="preserve"> </w:t>
      </w:r>
      <w:r>
        <w:rPr>
          <w:color w:val="221F1F"/>
          <w:sz w:val="24"/>
        </w:rPr>
        <w:t>other</w:t>
      </w:r>
      <w:r>
        <w:rPr>
          <w:color w:val="221F1F"/>
          <w:spacing w:val="-4"/>
          <w:sz w:val="24"/>
        </w:rPr>
        <w:t xml:space="preserve"> </w:t>
      </w:r>
      <w:r>
        <w:rPr>
          <w:color w:val="221F1F"/>
          <w:sz w:val="24"/>
        </w:rPr>
        <w:t>party,</w:t>
      </w:r>
      <w:r>
        <w:rPr>
          <w:color w:val="221F1F"/>
          <w:spacing w:val="-3"/>
          <w:sz w:val="24"/>
        </w:rPr>
        <w:t xml:space="preserve"> </w:t>
      </w:r>
      <w:r>
        <w:rPr>
          <w:color w:val="221F1F"/>
          <w:sz w:val="24"/>
        </w:rPr>
        <w:t>but</w:t>
      </w:r>
      <w:r>
        <w:rPr>
          <w:color w:val="221F1F"/>
          <w:spacing w:val="-3"/>
          <w:sz w:val="24"/>
        </w:rPr>
        <w:t xml:space="preserve"> </w:t>
      </w:r>
      <w:r>
        <w:rPr>
          <w:color w:val="221F1F"/>
          <w:sz w:val="24"/>
        </w:rPr>
        <w:t>such</w:t>
      </w:r>
      <w:r>
        <w:rPr>
          <w:color w:val="221F1F"/>
          <w:spacing w:val="-3"/>
          <w:sz w:val="24"/>
        </w:rPr>
        <w:t xml:space="preserve"> </w:t>
      </w:r>
      <w:r>
        <w:rPr>
          <w:color w:val="221F1F"/>
          <w:sz w:val="24"/>
        </w:rPr>
        <w:t>consent will not be unreasonably withheld.</w:t>
      </w:r>
    </w:p>
    <w:p w14:paraId="43F05DF5" w14:textId="77777777" w:rsidR="00016C31" w:rsidRDefault="00632607">
      <w:pPr>
        <w:pStyle w:val="Heading2"/>
        <w:spacing w:before="120"/>
      </w:pPr>
      <w:r>
        <w:rPr>
          <w:color w:val="221F1F"/>
        </w:rPr>
        <w:t xml:space="preserve">H20 </w:t>
      </w:r>
      <w:r>
        <w:rPr>
          <w:color w:val="221F1F"/>
          <w:spacing w:val="-2"/>
        </w:rPr>
        <w:t>SEVERABILITY</w:t>
      </w:r>
    </w:p>
    <w:p w14:paraId="775163A8" w14:textId="77777777" w:rsidR="00016C31" w:rsidRDefault="00632607">
      <w:pPr>
        <w:spacing w:before="120"/>
        <w:ind w:left="219" w:right="800"/>
        <w:jc w:val="both"/>
        <w:rPr>
          <w:sz w:val="24"/>
        </w:rPr>
      </w:pPr>
      <w:r>
        <w:rPr>
          <w:color w:val="221F1F"/>
          <w:sz w:val="24"/>
        </w:rPr>
        <w:t>If any provision of this Subcontract is or becomes void or unenforceable by force or operation of law, the other provisions shall remain valid and enforceable.</w:t>
      </w:r>
    </w:p>
    <w:p w14:paraId="08691434" w14:textId="77777777" w:rsidR="00016C31" w:rsidRDefault="00632607">
      <w:pPr>
        <w:pStyle w:val="Heading2"/>
        <w:spacing w:before="121"/>
      </w:pPr>
      <w:r>
        <w:rPr>
          <w:color w:val="221F1F"/>
        </w:rPr>
        <w:t>H21</w:t>
      </w:r>
      <w:r>
        <w:rPr>
          <w:color w:val="221F1F"/>
          <w:spacing w:val="-3"/>
        </w:rPr>
        <w:t xml:space="preserve"> </w:t>
      </w:r>
      <w:r>
        <w:rPr>
          <w:color w:val="221F1F"/>
        </w:rPr>
        <w:t>FORCE</w:t>
      </w:r>
      <w:r>
        <w:rPr>
          <w:color w:val="221F1F"/>
          <w:spacing w:val="-1"/>
        </w:rPr>
        <w:t xml:space="preserve"> </w:t>
      </w:r>
      <w:r>
        <w:rPr>
          <w:color w:val="221F1F"/>
          <w:spacing w:val="-2"/>
        </w:rPr>
        <w:t>MAJEURE</w:t>
      </w:r>
    </w:p>
    <w:p w14:paraId="4238BF38" w14:textId="77777777" w:rsidR="00016C31" w:rsidRDefault="00632607">
      <w:pPr>
        <w:spacing w:before="117"/>
        <w:ind w:left="219" w:right="793"/>
        <w:jc w:val="both"/>
        <w:rPr>
          <w:sz w:val="24"/>
        </w:rPr>
      </w:pPr>
      <w:r>
        <w:rPr>
          <w:color w:val="221F1F"/>
          <w:sz w:val="24"/>
        </w:rPr>
        <w:t xml:space="preserve">Neither Party to this Subcontract shall </w:t>
      </w:r>
      <w:proofErr w:type="gramStart"/>
      <w:r>
        <w:rPr>
          <w:color w:val="221F1F"/>
          <w:sz w:val="24"/>
        </w:rPr>
        <w:t>be considered to be</w:t>
      </w:r>
      <w:proofErr w:type="gramEnd"/>
      <w:r>
        <w:rPr>
          <w:color w:val="221F1F"/>
          <w:sz w:val="24"/>
        </w:rPr>
        <w:t xml:space="preserve"> in default of its obligations under this Subcontract to the extent that failure to perform any such obligation arises from causes beyond the control and without the fault or negligence of the affected party.</w:t>
      </w:r>
    </w:p>
    <w:p w14:paraId="160CA741" w14:textId="77777777" w:rsidR="00016C31" w:rsidRDefault="00632607">
      <w:pPr>
        <w:pStyle w:val="Heading2"/>
        <w:spacing w:before="120"/>
      </w:pPr>
      <w:r>
        <w:rPr>
          <w:color w:val="221F1F"/>
        </w:rPr>
        <w:t>H22</w:t>
      </w:r>
      <w:r>
        <w:rPr>
          <w:color w:val="221F1F"/>
          <w:spacing w:val="-6"/>
        </w:rPr>
        <w:t xml:space="preserve"> </w:t>
      </w:r>
      <w:r>
        <w:rPr>
          <w:color w:val="221F1F"/>
        </w:rPr>
        <w:t>CHOICE</w:t>
      </w:r>
      <w:r>
        <w:rPr>
          <w:color w:val="221F1F"/>
          <w:spacing w:val="-5"/>
        </w:rPr>
        <w:t xml:space="preserve"> </w:t>
      </w:r>
      <w:r>
        <w:rPr>
          <w:color w:val="221F1F"/>
        </w:rPr>
        <w:t>OF</w:t>
      </w:r>
      <w:r>
        <w:rPr>
          <w:color w:val="221F1F"/>
          <w:spacing w:val="-6"/>
        </w:rPr>
        <w:t xml:space="preserve"> </w:t>
      </w:r>
      <w:r>
        <w:rPr>
          <w:color w:val="221F1F"/>
          <w:spacing w:val="-5"/>
        </w:rPr>
        <w:t>LAW</w:t>
      </w:r>
    </w:p>
    <w:p w14:paraId="7E792F44" w14:textId="77777777" w:rsidR="00016C31" w:rsidRDefault="00632607">
      <w:pPr>
        <w:spacing w:before="121"/>
        <w:ind w:left="219"/>
        <w:jc w:val="both"/>
        <w:rPr>
          <w:sz w:val="24"/>
        </w:rPr>
      </w:pPr>
      <w:r>
        <w:rPr>
          <w:color w:val="221F1F"/>
          <w:sz w:val="24"/>
        </w:rPr>
        <w:t>This</w:t>
      </w:r>
      <w:r>
        <w:rPr>
          <w:color w:val="221F1F"/>
          <w:spacing w:val="-3"/>
          <w:sz w:val="24"/>
        </w:rPr>
        <w:t xml:space="preserve"> </w:t>
      </w:r>
      <w:r>
        <w:rPr>
          <w:color w:val="221F1F"/>
          <w:sz w:val="24"/>
        </w:rPr>
        <w:t>Subcontract</w:t>
      </w:r>
      <w:r>
        <w:rPr>
          <w:color w:val="221F1F"/>
          <w:spacing w:val="-3"/>
          <w:sz w:val="24"/>
        </w:rPr>
        <w:t xml:space="preserve"> </w:t>
      </w:r>
      <w:r>
        <w:rPr>
          <w:color w:val="221F1F"/>
          <w:sz w:val="24"/>
        </w:rPr>
        <w:t>shall</w:t>
      </w:r>
      <w:r>
        <w:rPr>
          <w:color w:val="221F1F"/>
          <w:spacing w:val="-1"/>
          <w:sz w:val="24"/>
        </w:rPr>
        <w:t xml:space="preserve"> </w:t>
      </w:r>
      <w:r>
        <w:rPr>
          <w:color w:val="221F1F"/>
          <w:sz w:val="24"/>
        </w:rPr>
        <w:t>be</w:t>
      </w:r>
      <w:r>
        <w:rPr>
          <w:color w:val="221F1F"/>
          <w:spacing w:val="-6"/>
          <w:sz w:val="24"/>
        </w:rPr>
        <w:t xml:space="preserve"> </w:t>
      </w:r>
      <w:r>
        <w:rPr>
          <w:color w:val="221F1F"/>
          <w:sz w:val="24"/>
        </w:rPr>
        <w:t>interpreted</w:t>
      </w:r>
      <w:r>
        <w:rPr>
          <w:color w:val="221F1F"/>
          <w:spacing w:val="-2"/>
          <w:sz w:val="24"/>
        </w:rPr>
        <w:t xml:space="preserve"> </w:t>
      </w:r>
      <w:r>
        <w:rPr>
          <w:color w:val="221F1F"/>
          <w:sz w:val="24"/>
        </w:rPr>
        <w:t>in</w:t>
      </w:r>
      <w:r>
        <w:rPr>
          <w:color w:val="221F1F"/>
          <w:spacing w:val="-3"/>
          <w:sz w:val="24"/>
        </w:rPr>
        <w:t xml:space="preserve"> </w:t>
      </w:r>
      <w:r>
        <w:rPr>
          <w:color w:val="221F1F"/>
          <w:sz w:val="24"/>
        </w:rPr>
        <w:t>accordance</w:t>
      </w:r>
      <w:r>
        <w:rPr>
          <w:color w:val="221F1F"/>
          <w:spacing w:val="-3"/>
          <w:sz w:val="24"/>
        </w:rPr>
        <w:t xml:space="preserve"> </w:t>
      </w:r>
      <w:r>
        <w:rPr>
          <w:color w:val="221F1F"/>
          <w:sz w:val="24"/>
        </w:rPr>
        <w:t>with</w:t>
      </w:r>
      <w:r>
        <w:rPr>
          <w:color w:val="221F1F"/>
          <w:spacing w:val="-1"/>
          <w:sz w:val="24"/>
        </w:rPr>
        <w:t xml:space="preserve"> </w:t>
      </w:r>
      <w:r>
        <w:rPr>
          <w:color w:val="221F1F"/>
          <w:sz w:val="24"/>
        </w:rPr>
        <w:t>the</w:t>
      </w:r>
      <w:r>
        <w:rPr>
          <w:color w:val="221F1F"/>
          <w:spacing w:val="-4"/>
          <w:sz w:val="24"/>
        </w:rPr>
        <w:t xml:space="preserve"> </w:t>
      </w:r>
      <w:r>
        <w:rPr>
          <w:color w:val="221F1F"/>
          <w:sz w:val="24"/>
        </w:rPr>
        <w:t>laws</w:t>
      </w:r>
      <w:r>
        <w:rPr>
          <w:color w:val="221F1F"/>
          <w:spacing w:val="-5"/>
          <w:sz w:val="24"/>
        </w:rPr>
        <w:t xml:space="preserve"> </w:t>
      </w:r>
      <w:r>
        <w:rPr>
          <w:color w:val="221F1F"/>
          <w:sz w:val="24"/>
        </w:rPr>
        <w:t>of</w:t>
      </w:r>
      <w:r>
        <w:rPr>
          <w:color w:val="221F1F"/>
          <w:spacing w:val="-3"/>
          <w:sz w:val="24"/>
        </w:rPr>
        <w:t xml:space="preserve"> </w:t>
      </w:r>
      <w:r>
        <w:rPr>
          <w:color w:val="221F1F"/>
          <w:sz w:val="24"/>
        </w:rPr>
        <w:t>the</w:t>
      </w:r>
      <w:r>
        <w:rPr>
          <w:color w:val="221F1F"/>
          <w:spacing w:val="-3"/>
          <w:sz w:val="24"/>
        </w:rPr>
        <w:t xml:space="preserve"> </w:t>
      </w:r>
      <w:r>
        <w:rPr>
          <w:color w:val="221F1F"/>
          <w:sz w:val="24"/>
        </w:rPr>
        <w:t>State</w:t>
      </w:r>
      <w:r>
        <w:rPr>
          <w:color w:val="221F1F"/>
          <w:spacing w:val="-4"/>
          <w:sz w:val="24"/>
        </w:rPr>
        <w:t xml:space="preserve"> </w:t>
      </w:r>
      <w:proofErr w:type="spellStart"/>
      <w:proofErr w:type="gramStart"/>
      <w:r>
        <w:rPr>
          <w:color w:val="221F1F"/>
          <w:spacing w:val="-2"/>
          <w:sz w:val="24"/>
        </w:rPr>
        <w:t>of.Alabama</w:t>
      </w:r>
      <w:proofErr w:type="spellEnd"/>
      <w:proofErr w:type="gramEnd"/>
    </w:p>
    <w:p w14:paraId="0A174EEC" w14:textId="77777777" w:rsidR="00016C31" w:rsidRDefault="00632607">
      <w:pPr>
        <w:pStyle w:val="Heading2"/>
        <w:spacing w:before="122"/>
      </w:pPr>
      <w:r>
        <w:rPr>
          <w:color w:val="221F1F"/>
        </w:rPr>
        <w:t>H23</w:t>
      </w:r>
      <w:r>
        <w:rPr>
          <w:color w:val="221F1F"/>
          <w:spacing w:val="-8"/>
        </w:rPr>
        <w:t xml:space="preserve"> </w:t>
      </w:r>
      <w:r>
        <w:rPr>
          <w:color w:val="221F1F"/>
        </w:rPr>
        <w:t>LOWER</w:t>
      </w:r>
      <w:r>
        <w:rPr>
          <w:color w:val="221F1F"/>
          <w:spacing w:val="-6"/>
        </w:rPr>
        <w:t xml:space="preserve"> </w:t>
      </w:r>
      <w:r>
        <w:rPr>
          <w:color w:val="221F1F"/>
        </w:rPr>
        <w:t>TIER</w:t>
      </w:r>
      <w:r>
        <w:rPr>
          <w:color w:val="221F1F"/>
          <w:spacing w:val="-6"/>
        </w:rPr>
        <w:t xml:space="preserve"> </w:t>
      </w:r>
      <w:r>
        <w:rPr>
          <w:color w:val="221F1F"/>
          <w:spacing w:val="-2"/>
        </w:rPr>
        <w:t>SUBCONTRACTING</w:t>
      </w:r>
    </w:p>
    <w:p w14:paraId="3B3B7A18" w14:textId="77777777" w:rsidR="00016C31" w:rsidRDefault="00632607">
      <w:pPr>
        <w:spacing w:before="120"/>
        <w:ind w:left="219" w:right="796"/>
        <w:jc w:val="both"/>
        <w:rPr>
          <w:sz w:val="24"/>
        </w:rPr>
      </w:pPr>
      <w:r>
        <w:rPr>
          <w:color w:val="221F1F"/>
          <w:sz w:val="24"/>
        </w:rPr>
        <w:t xml:space="preserve">Lower Tier Subcontracting is not allowed without the prior written approval of the Contracts </w:t>
      </w:r>
      <w:r>
        <w:rPr>
          <w:color w:val="221F1F"/>
          <w:spacing w:val="-2"/>
          <w:sz w:val="24"/>
        </w:rPr>
        <w:t>Manager.</w:t>
      </w:r>
    </w:p>
    <w:p w14:paraId="73C7B3B2" w14:textId="77777777" w:rsidR="00016C31" w:rsidRDefault="00632607">
      <w:pPr>
        <w:pStyle w:val="Heading2"/>
        <w:spacing w:before="120"/>
      </w:pPr>
      <w:r>
        <w:rPr>
          <w:color w:val="221F1F"/>
        </w:rPr>
        <w:t>H24</w:t>
      </w:r>
      <w:r>
        <w:rPr>
          <w:color w:val="221F1F"/>
          <w:spacing w:val="-4"/>
        </w:rPr>
        <w:t xml:space="preserve"> </w:t>
      </w:r>
      <w:r>
        <w:rPr>
          <w:color w:val="221F1F"/>
        </w:rPr>
        <w:t>QUANTUM’S</w:t>
      </w:r>
      <w:r>
        <w:rPr>
          <w:color w:val="221F1F"/>
          <w:spacing w:val="-3"/>
        </w:rPr>
        <w:t xml:space="preserve"> </w:t>
      </w:r>
      <w:r>
        <w:rPr>
          <w:color w:val="221F1F"/>
          <w:spacing w:val="-2"/>
        </w:rPr>
        <w:t>PROPERTY</w:t>
      </w:r>
    </w:p>
    <w:p w14:paraId="4F45B0B8" w14:textId="77777777" w:rsidR="00016C31" w:rsidRDefault="00632607">
      <w:pPr>
        <w:pStyle w:val="ListParagraph"/>
        <w:numPr>
          <w:ilvl w:val="0"/>
          <w:numId w:val="107"/>
        </w:numPr>
        <w:tabs>
          <w:tab w:val="left" w:pos="801"/>
        </w:tabs>
        <w:spacing w:before="121"/>
        <w:ind w:right="1004"/>
        <w:rPr>
          <w:sz w:val="24"/>
        </w:rPr>
      </w:pPr>
      <w:r>
        <w:rPr>
          <w:color w:val="221F1F"/>
          <w:sz w:val="24"/>
        </w:rPr>
        <w:t>All</w:t>
      </w:r>
      <w:r>
        <w:rPr>
          <w:color w:val="221F1F"/>
          <w:spacing w:val="-3"/>
          <w:sz w:val="24"/>
        </w:rPr>
        <w:t xml:space="preserve"> </w:t>
      </w:r>
      <w:r>
        <w:rPr>
          <w:color w:val="221F1F"/>
          <w:sz w:val="24"/>
        </w:rPr>
        <w:t>drawings,</w:t>
      </w:r>
      <w:r>
        <w:rPr>
          <w:color w:val="221F1F"/>
          <w:spacing w:val="-3"/>
          <w:sz w:val="24"/>
        </w:rPr>
        <w:t xml:space="preserve"> </w:t>
      </w:r>
      <w:r>
        <w:rPr>
          <w:color w:val="221F1F"/>
          <w:sz w:val="24"/>
        </w:rPr>
        <w:t>tools,</w:t>
      </w:r>
      <w:r>
        <w:rPr>
          <w:color w:val="221F1F"/>
          <w:spacing w:val="-3"/>
          <w:sz w:val="24"/>
        </w:rPr>
        <w:t xml:space="preserve"> </w:t>
      </w:r>
      <w:r>
        <w:rPr>
          <w:color w:val="221F1F"/>
          <w:sz w:val="24"/>
        </w:rPr>
        <w:t>jigs,</w:t>
      </w:r>
      <w:r>
        <w:rPr>
          <w:color w:val="221F1F"/>
          <w:spacing w:val="-6"/>
          <w:sz w:val="24"/>
        </w:rPr>
        <w:t xml:space="preserve"> </w:t>
      </w:r>
      <w:r>
        <w:rPr>
          <w:color w:val="221F1F"/>
          <w:sz w:val="24"/>
        </w:rPr>
        <w:t>dies,</w:t>
      </w:r>
      <w:r>
        <w:rPr>
          <w:color w:val="221F1F"/>
          <w:spacing w:val="-3"/>
          <w:sz w:val="24"/>
        </w:rPr>
        <w:t xml:space="preserve"> </w:t>
      </w:r>
      <w:r>
        <w:rPr>
          <w:color w:val="221F1F"/>
          <w:sz w:val="24"/>
        </w:rPr>
        <w:t>fixtures,</w:t>
      </w:r>
      <w:r>
        <w:rPr>
          <w:color w:val="221F1F"/>
          <w:spacing w:val="-3"/>
          <w:sz w:val="24"/>
        </w:rPr>
        <w:t xml:space="preserve"> </w:t>
      </w:r>
      <w:r>
        <w:rPr>
          <w:color w:val="221F1F"/>
          <w:sz w:val="24"/>
        </w:rPr>
        <w:t>materials,</w:t>
      </w:r>
      <w:r>
        <w:rPr>
          <w:color w:val="221F1F"/>
          <w:spacing w:val="-1"/>
          <w:sz w:val="24"/>
        </w:rPr>
        <w:t xml:space="preserve"> </w:t>
      </w:r>
      <w:r>
        <w:rPr>
          <w:color w:val="221F1F"/>
          <w:sz w:val="24"/>
        </w:rPr>
        <w:t>and</w:t>
      </w:r>
      <w:r>
        <w:rPr>
          <w:color w:val="221F1F"/>
          <w:spacing w:val="-3"/>
          <w:sz w:val="24"/>
        </w:rPr>
        <w:t xml:space="preserve"> </w:t>
      </w:r>
      <w:r>
        <w:rPr>
          <w:color w:val="221F1F"/>
          <w:sz w:val="24"/>
        </w:rPr>
        <w:t>other</w:t>
      </w:r>
      <w:r>
        <w:rPr>
          <w:color w:val="221F1F"/>
          <w:spacing w:val="-5"/>
          <w:sz w:val="24"/>
        </w:rPr>
        <w:t xml:space="preserve"> </w:t>
      </w:r>
      <w:r>
        <w:rPr>
          <w:color w:val="221F1F"/>
          <w:sz w:val="24"/>
        </w:rPr>
        <w:t>property</w:t>
      </w:r>
      <w:r>
        <w:rPr>
          <w:color w:val="221F1F"/>
          <w:spacing w:val="-3"/>
          <w:sz w:val="24"/>
        </w:rPr>
        <w:t xml:space="preserve"> </w:t>
      </w:r>
      <w:r>
        <w:rPr>
          <w:color w:val="221F1F"/>
          <w:sz w:val="24"/>
        </w:rPr>
        <w:t>supplied</w:t>
      </w:r>
      <w:r>
        <w:rPr>
          <w:color w:val="221F1F"/>
          <w:spacing w:val="-3"/>
          <w:sz w:val="24"/>
        </w:rPr>
        <w:t xml:space="preserve"> </w:t>
      </w:r>
      <w:r>
        <w:rPr>
          <w:color w:val="221F1F"/>
          <w:sz w:val="24"/>
        </w:rPr>
        <w:t>or</w:t>
      </w:r>
      <w:r>
        <w:rPr>
          <w:color w:val="221F1F"/>
          <w:spacing w:val="-3"/>
          <w:sz w:val="24"/>
        </w:rPr>
        <w:t xml:space="preserve"> </w:t>
      </w:r>
      <w:r>
        <w:rPr>
          <w:color w:val="221F1F"/>
          <w:sz w:val="24"/>
        </w:rPr>
        <w:t>paid</w:t>
      </w:r>
      <w:r>
        <w:rPr>
          <w:color w:val="221F1F"/>
          <w:spacing w:val="-3"/>
          <w:sz w:val="24"/>
        </w:rPr>
        <w:t xml:space="preserve"> </w:t>
      </w:r>
      <w:r>
        <w:rPr>
          <w:color w:val="221F1F"/>
          <w:sz w:val="24"/>
        </w:rPr>
        <w:t>for</w:t>
      </w:r>
      <w:r>
        <w:rPr>
          <w:color w:val="221F1F"/>
          <w:spacing w:val="-2"/>
          <w:sz w:val="24"/>
        </w:rPr>
        <w:t xml:space="preserve"> </w:t>
      </w:r>
      <w:r>
        <w:rPr>
          <w:color w:val="221F1F"/>
          <w:sz w:val="24"/>
        </w:rPr>
        <w:t>by Quantum shall be and remain the property of Quantum regardless of location.</w:t>
      </w:r>
    </w:p>
    <w:p w14:paraId="3F9962D4" w14:textId="77777777" w:rsidR="00016C31" w:rsidRDefault="00900DE8">
      <w:pPr>
        <w:pStyle w:val="ListParagraph"/>
        <w:numPr>
          <w:ilvl w:val="0"/>
          <w:numId w:val="107"/>
        </w:numPr>
        <w:tabs>
          <w:tab w:val="left" w:pos="860"/>
          <w:tab w:val="left" w:pos="861"/>
        </w:tabs>
        <w:spacing w:before="120"/>
        <w:ind w:right="1043"/>
        <w:rPr>
          <w:sz w:val="24"/>
        </w:rPr>
      </w:pPr>
      <w:r>
        <w:pict w14:anchorId="36D21DD9">
          <v:rect id="docshape38" o:spid="_x0000_s1094" style="position:absolute;left:0;text-align:left;margin-left:59.5pt;margin-top:85.35pt;width:515pt;height:1.45pt;z-index:-18502144;mso-position-horizontal-relative:page" fillcolor="#0e233d" stroked="f">
            <w10:wrap anchorx="page"/>
          </v:rect>
        </w:pict>
      </w:r>
      <w:r w:rsidR="00632607">
        <w:tab/>
      </w:r>
      <w:r w:rsidR="00632607">
        <w:rPr>
          <w:color w:val="221F1F"/>
          <w:sz w:val="24"/>
        </w:rPr>
        <w:t>All</w:t>
      </w:r>
      <w:r w:rsidR="00632607">
        <w:rPr>
          <w:color w:val="221F1F"/>
          <w:spacing w:val="-3"/>
          <w:sz w:val="24"/>
        </w:rPr>
        <w:t xml:space="preserve"> </w:t>
      </w:r>
      <w:r w:rsidR="00632607">
        <w:rPr>
          <w:color w:val="221F1F"/>
          <w:sz w:val="24"/>
        </w:rPr>
        <w:t>such</w:t>
      </w:r>
      <w:r w:rsidR="00632607">
        <w:rPr>
          <w:color w:val="221F1F"/>
          <w:spacing w:val="-3"/>
          <w:sz w:val="24"/>
        </w:rPr>
        <w:t xml:space="preserve"> </w:t>
      </w:r>
      <w:r w:rsidR="00632607">
        <w:rPr>
          <w:color w:val="221F1F"/>
          <w:sz w:val="24"/>
        </w:rPr>
        <w:t>items</w:t>
      </w:r>
      <w:r w:rsidR="00632607">
        <w:rPr>
          <w:color w:val="221F1F"/>
          <w:spacing w:val="-3"/>
          <w:sz w:val="24"/>
        </w:rPr>
        <w:t xml:space="preserve"> </w:t>
      </w:r>
      <w:r w:rsidR="00632607">
        <w:rPr>
          <w:color w:val="221F1F"/>
          <w:sz w:val="24"/>
        </w:rPr>
        <w:t>shall</w:t>
      </w:r>
      <w:r w:rsidR="00632607">
        <w:rPr>
          <w:color w:val="221F1F"/>
          <w:spacing w:val="-3"/>
          <w:sz w:val="24"/>
        </w:rPr>
        <w:t xml:space="preserve"> </w:t>
      </w:r>
      <w:r w:rsidR="00632607">
        <w:rPr>
          <w:color w:val="221F1F"/>
          <w:sz w:val="24"/>
        </w:rPr>
        <w:t>be</w:t>
      </w:r>
      <w:r w:rsidR="00632607">
        <w:rPr>
          <w:color w:val="221F1F"/>
          <w:spacing w:val="-4"/>
          <w:sz w:val="24"/>
        </w:rPr>
        <w:t xml:space="preserve"> </w:t>
      </w:r>
      <w:r w:rsidR="00632607">
        <w:rPr>
          <w:color w:val="221F1F"/>
          <w:sz w:val="24"/>
        </w:rPr>
        <w:t>used</w:t>
      </w:r>
      <w:r w:rsidR="00632607">
        <w:rPr>
          <w:color w:val="221F1F"/>
          <w:spacing w:val="-3"/>
          <w:sz w:val="24"/>
        </w:rPr>
        <w:t xml:space="preserve"> </w:t>
      </w:r>
      <w:r w:rsidR="00632607">
        <w:rPr>
          <w:color w:val="221F1F"/>
          <w:sz w:val="24"/>
        </w:rPr>
        <w:t>only</w:t>
      </w:r>
      <w:r w:rsidR="00632607">
        <w:rPr>
          <w:color w:val="221F1F"/>
          <w:spacing w:val="-3"/>
          <w:sz w:val="24"/>
        </w:rPr>
        <w:t xml:space="preserve"> </w:t>
      </w:r>
      <w:r w:rsidR="00632607">
        <w:rPr>
          <w:color w:val="221F1F"/>
          <w:sz w:val="24"/>
        </w:rPr>
        <w:t>in</w:t>
      </w:r>
      <w:r w:rsidR="00632607">
        <w:rPr>
          <w:color w:val="221F1F"/>
          <w:spacing w:val="-3"/>
          <w:sz w:val="24"/>
        </w:rPr>
        <w:t xml:space="preserve"> </w:t>
      </w:r>
      <w:r w:rsidR="00632607">
        <w:rPr>
          <w:color w:val="221F1F"/>
          <w:sz w:val="24"/>
        </w:rPr>
        <w:t>the</w:t>
      </w:r>
      <w:r w:rsidR="00632607">
        <w:rPr>
          <w:color w:val="221F1F"/>
          <w:spacing w:val="-3"/>
          <w:sz w:val="24"/>
        </w:rPr>
        <w:t xml:space="preserve"> </w:t>
      </w:r>
      <w:r w:rsidR="00632607">
        <w:rPr>
          <w:color w:val="221F1F"/>
          <w:sz w:val="24"/>
        </w:rPr>
        <w:t>performance</w:t>
      </w:r>
      <w:r w:rsidR="00632607">
        <w:rPr>
          <w:color w:val="221F1F"/>
          <w:spacing w:val="-4"/>
          <w:sz w:val="24"/>
        </w:rPr>
        <w:t xml:space="preserve"> </w:t>
      </w:r>
      <w:r w:rsidR="00632607">
        <w:rPr>
          <w:color w:val="221F1F"/>
          <w:sz w:val="24"/>
        </w:rPr>
        <w:t>of</w:t>
      </w:r>
      <w:r w:rsidR="00632607">
        <w:rPr>
          <w:color w:val="221F1F"/>
          <w:spacing w:val="-3"/>
          <w:sz w:val="24"/>
        </w:rPr>
        <w:t xml:space="preserve"> </w:t>
      </w:r>
      <w:r w:rsidR="00632607">
        <w:rPr>
          <w:color w:val="221F1F"/>
          <w:sz w:val="24"/>
        </w:rPr>
        <w:t>work</w:t>
      </w:r>
      <w:r w:rsidR="00632607">
        <w:rPr>
          <w:color w:val="221F1F"/>
          <w:spacing w:val="-3"/>
          <w:sz w:val="24"/>
        </w:rPr>
        <w:t xml:space="preserve"> </w:t>
      </w:r>
      <w:r w:rsidR="00632607">
        <w:rPr>
          <w:color w:val="221F1F"/>
          <w:sz w:val="24"/>
        </w:rPr>
        <w:t>under</w:t>
      </w:r>
      <w:r w:rsidR="00632607">
        <w:rPr>
          <w:color w:val="221F1F"/>
          <w:spacing w:val="-3"/>
          <w:sz w:val="24"/>
        </w:rPr>
        <w:t xml:space="preserve"> </w:t>
      </w:r>
      <w:r w:rsidR="00632607">
        <w:rPr>
          <w:color w:val="221F1F"/>
          <w:sz w:val="24"/>
        </w:rPr>
        <w:t>this</w:t>
      </w:r>
      <w:r w:rsidR="00632607">
        <w:rPr>
          <w:color w:val="221F1F"/>
          <w:spacing w:val="-3"/>
          <w:sz w:val="24"/>
        </w:rPr>
        <w:t xml:space="preserve"> </w:t>
      </w:r>
      <w:r w:rsidR="00632607">
        <w:rPr>
          <w:color w:val="221F1F"/>
          <w:sz w:val="24"/>
        </w:rPr>
        <w:t>subcontract</w:t>
      </w:r>
      <w:r w:rsidR="00632607">
        <w:rPr>
          <w:color w:val="221F1F"/>
          <w:spacing w:val="-3"/>
          <w:sz w:val="24"/>
        </w:rPr>
        <w:t xml:space="preserve"> </w:t>
      </w:r>
      <w:r w:rsidR="00632607">
        <w:rPr>
          <w:color w:val="221F1F"/>
          <w:sz w:val="24"/>
        </w:rPr>
        <w:t>unless Quantum consents otherwise in writing.</w:t>
      </w:r>
    </w:p>
    <w:p w14:paraId="7A712CA3" w14:textId="77777777" w:rsidR="00016C31" w:rsidRDefault="00016C31">
      <w:pPr>
        <w:rPr>
          <w:sz w:val="24"/>
        </w:rPr>
        <w:sectPr w:rsidR="00016C31">
          <w:pgSz w:w="12240" w:h="15840"/>
          <w:pgMar w:top="1360" w:right="640" w:bottom="1060" w:left="1000" w:header="0" w:footer="801" w:gutter="0"/>
          <w:cols w:space="720"/>
        </w:sectPr>
      </w:pPr>
    </w:p>
    <w:p w14:paraId="62CA704F" w14:textId="77777777" w:rsidR="00016C31" w:rsidRDefault="00632607">
      <w:pPr>
        <w:pStyle w:val="ListParagraph"/>
        <w:numPr>
          <w:ilvl w:val="0"/>
          <w:numId w:val="107"/>
        </w:numPr>
        <w:tabs>
          <w:tab w:val="left" w:pos="860"/>
          <w:tab w:val="left" w:pos="861"/>
        </w:tabs>
        <w:spacing w:before="79"/>
        <w:ind w:right="823"/>
        <w:rPr>
          <w:sz w:val="24"/>
        </w:rPr>
      </w:pPr>
      <w:r>
        <w:lastRenderedPageBreak/>
        <w:tab/>
      </w:r>
      <w:r>
        <w:rPr>
          <w:color w:val="221F1F"/>
          <w:sz w:val="24"/>
        </w:rPr>
        <w:t>Goods made in accordance with Quantum’s specifications and drawings shall not be furnished</w:t>
      </w:r>
      <w:r>
        <w:rPr>
          <w:color w:val="221F1F"/>
          <w:spacing w:val="-4"/>
          <w:sz w:val="24"/>
        </w:rPr>
        <w:t xml:space="preserve"> </w:t>
      </w:r>
      <w:r>
        <w:rPr>
          <w:color w:val="221F1F"/>
          <w:sz w:val="24"/>
        </w:rPr>
        <w:t>or</w:t>
      </w:r>
      <w:r>
        <w:rPr>
          <w:color w:val="221F1F"/>
          <w:spacing w:val="-5"/>
          <w:sz w:val="24"/>
        </w:rPr>
        <w:t xml:space="preserve"> </w:t>
      </w:r>
      <w:r>
        <w:rPr>
          <w:color w:val="221F1F"/>
          <w:sz w:val="24"/>
        </w:rPr>
        <w:t>quoted</w:t>
      </w:r>
      <w:r>
        <w:rPr>
          <w:color w:val="221F1F"/>
          <w:spacing w:val="-4"/>
          <w:sz w:val="24"/>
        </w:rPr>
        <w:t xml:space="preserve"> </w:t>
      </w:r>
      <w:r>
        <w:rPr>
          <w:color w:val="221F1F"/>
          <w:sz w:val="24"/>
        </w:rPr>
        <w:t>by</w:t>
      </w:r>
      <w:r>
        <w:rPr>
          <w:color w:val="221F1F"/>
          <w:spacing w:val="-4"/>
          <w:sz w:val="24"/>
        </w:rPr>
        <w:t xml:space="preserve"> </w:t>
      </w:r>
      <w:r>
        <w:rPr>
          <w:color w:val="221F1F"/>
          <w:sz w:val="24"/>
        </w:rPr>
        <w:t>subcontractor</w:t>
      </w:r>
      <w:r>
        <w:rPr>
          <w:color w:val="221F1F"/>
          <w:spacing w:val="-4"/>
          <w:sz w:val="24"/>
        </w:rPr>
        <w:t xml:space="preserve"> </w:t>
      </w:r>
      <w:r>
        <w:rPr>
          <w:color w:val="221F1F"/>
          <w:sz w:val="24"/>
        </w:rPr>
        <w:t>to</w:t>
      </w:r>
      <w:r>
        <w:rPr>
          <w:color w:val="221F1F"/>
          <w:spacing w:val="-2"/>
          <w:sz w:val="24"/>
        </w:rPr>
        <w:t xml:space="preserve"> </w:t>
      </w:r>
      <w:r>
        <w:rPr>
          <w:color w:val="221F1F"/>
          <w:sz w:val="24"/>
        </w:rPr>
        <w:t>any</w:t>
      </w:r>
      <w:r>
        <w:rPr>
          <w:color w:val="221F1F"/>
          <w:spacing w:val="-4"/>
          <w:sz w:val="24"/>
        </w:rPr>
        <w:t xml:space="preserve"> </w:t>
      </w:r>
      <w:r>
        <w:rPr>
          <w:color w:val="221F1F"/>
          <w:sz w:val="24"/>
        </w:rPr>
        <w:t>other</w:t>
      </w:r>
      <w:r>
        <w:rPr>
          <w:color w:val="221F1F"/>
          <w:spacing w:val="-4"/>
          <w:sz w:val="24"/>
        </w:rPr>
        <w:t xml:space="preserve"> </w:t>
      </w:r>
      <w:r>
        <w:rPr>
          <w:color w:val="221F1F"/>
          <w:sz w:val="24"/>
        </w:rPr>
        <w:t>person</w:t>
      </w:r>
      <w:r>
        <w:rPr>
          <w:color w:val="221F1F"/>
          <w:spacing w:val="-4"/>
          <w:sz w:val="24"/>
        </w:rPr>
        <w:t xml:space="preserve"> </w:t>
      </w:r>
      <w:r>
        <w:rPr>
          <w:color w:val="221F1F"/>
          <w:sz w:val="24"/>
        </w:rPr>
        <w:t>or</w:t>
      </w:r>
      <w:r>
        <w:rPr>
          <w:color w:val="221F1F"/>
          <w:spacing w:val="-6"/>
          <w:sz w:val="24"/>
        </w:rPr>
        <w:t xml:space="preserve"> </w:t>
      </w:r>
      <w:r>
        <w:rPr>
          <w:color w:val="221F1F"/>
          <w:sz w:val="24"/>
        </w:rPr>
        <w:t>concern</w:t>
      </w:r>
      <w:r>
        <w:rPr>
          <w:color w:val="221F1F"/>
          <w:spacing w:val="-3"/>
          <w:sz w:val="24"/>
        </w:rPr>
        <w:t xml:space="preserve"> </w:t>
      </w:r>
      <w:r>
        <w:rPr>
          <w:color w:val="221F1F"/>
          <w:sz w:val="24"/>
        </w:rPr>
        <w:t>without</w:t>
      </w:r>
      <w:r>
        <w:rPr>
          <w:color w:val="221F1F"/>
          <w:spacing w:val="-4"/>
          <w:sz w:val="24"/>
        </w:rPr>
        <w:t xml:space="preserve"> </w:t>
      </w:r>
      <w:r>
        <w:rPr>
          <w:color w:val="221F1F"/>
          <w:sz w:val="24"/>
        </w:rPr>
        <w:t>Quantum’s</w:t>
      </w:r>
      <w:r>
        <w:rPr>
          <w:color w:val="221F1F"/>
          <w:spacing w:val="-4"/>
          <w:sz w:val="24"/>
        </w:rPr>
        <w:t xml:space="preserve"> </w:t>
      </w:r>
      <w:r>
        <w:rPr>
          <w:color w:val="221F1F"/>
          <w:sz w:val="24"/>
        </w:rPr>
        <w:t>prior written consent.</w:t>
      </w:r>
    </w:p>
    <w:p w14:paraId="0B4373B9" w14:textId="77777777" w:rsidR="00016C31" w:rsidRDefault="00632607">
      <w:pPr>
        <w:pStyle w:val="ListParagraph"/>
        <w:numPr>
          <w:ilvl w:val="0"/>
          <w:numId w:val="107"/>
        </w:numPr>
        <w:tabs>
          <w:tab w:val="left" w:pos="860"/>
          <w:tab w:val="left" w:pos="861"/>
        </w:tabs>
        <w:spacing w:before="120"/>
        <w:ind w:right="824"/>
        <w:rPr>
          <w:sz w:val="24"/>
        </w:rPr>
      </w:pPr>
      <w:r>
        <w:tab/>
      </w:r>
      <w:r>
        <w:rPr>
          <w:color w:val="221F1F"/>
          <w:sz w:val="24"/>
        </w:rPr>
        <w:t xml:space="preserve">Subcontractor shall have the obligation to maintain </w:t>
      </w:r>
      <w:proofErr w:type="gramStart"/>
      <w:r>
        <w:rPr>
          <w:color w:val="221F1F"/>
          <w:sz w:val="24"/>
        </w:rPr>
        <w:t>any and all</w:t>
      </w:r>
      <w:proofErr w:type="gramEnd"/>
      <w:r>
        <w:rPr>
          <w:color w:val="221F1F"/>
          <w:sz w:val="24"/>
        </w:rPr>
        <w:t xml:space="preserve"> property furnished by Quantum to Vendor and all property to which Quantum acquires an interest by this Subcontract</w:t>
      </w:r>
      <w:r>
        <w:rPr>
          <w:color w:val="221F1F"/>
          <w:spacing w:val="-3"/>
          <w:sz w:val="24"/>
        </w:rPr>
        <w:t xml:space="preserve"> </w:t>
      </w:r>
      <w:r>
        <w:rPr>
          <w:color w:val="221F1F"/>
          <w:sz w:val="24"/>
        </w:rPr>
        <w:t>and</w:t>
      </w:r>
      <w:r>
        <w:rPr>
          <w:color w:val="221F1F"/>
          <w:spacing w:val="-3"/>
          <w:sz w:val="24"/>
        </w:rPr>
        <w:t xml:space="preserve"> </w:t>
      </w:r>
      <w:r>
        <w:rPr>
          <w:color w:val="221F1F"/>
          <w:sz w:val="24"/>
        </w:rPr>
        <w:t>shall</w:t>
      </w:r>
      <w:r>
        <w:rPr>
          <w:color w:val="221F1F"/>
          <w:spacing w:val="-3"/>
          <w:sz w:val="24"/>
        </w:rPr>
        <w:t xml:space="preserve"> </w:t>
      </w:r>
      <w:r>
        <w:rPr>
          <w:color w:val="221F1F"/>
          <w:sz w:val="24"/>
        </w:rPr>
        <w:t>be</w:t>
      </w:r>
      <w:r>
        <w:rPr>
          <w:color w:val="221F1F"/>
          <w:spacing w:val="-2"/>
          <w:sz w:val="24"/>
        </w:rPr>
        <w:t xml:space="preserve"> </w:t>
      </w:r>
      <w:r>
        <w:rPr>
          <w:color w:val="221F1F"/>
          <w:sz w:val="24"/>
        </w:rPr>
        <w:t>responsible</w:t>
      </w:r>
      <w:r>
        <w:rPr>
          <w:color w:val="221F1F"/>
          <w:spacing w:val="-3"/>
          <w:sz w:val="24"/>
        </w:rPr>
        <w:t xml:space="preserve"> </w:t>
      </w:r>
      <w:r>
        <w:rPr>
          <w:color w:val="221F1F"/>
          <w:sz w:val="24"/>
        </w:rPr>
        <w:t>for</w:t>
      </w:r>
      <w:r>
        <w:rPr>
          <w:color w:val="221F1F"/>
          <w:spacing w:val="-2"/>
          <w:sz w:val="24"/>
        </w:rPr>
        <w:t xml:space="preserve"> </w:t>
      </w:r>
      <w:r>
        <w:rPr>
          <w:color w:val="221F1F"/>
          <w:sz w:val="24"/>
        </w:rPr>
        <w:t>all</w:t>
      </w:r>
      <w:r>
        <w:rPr>
          <w:color w:val="221F1F"/>
          <w:spacing w:val="-3"/>
          <w:sz w:val="24"/>
        </w:rPr>
        <w:t xml:space="preserve"> </w:t>
      </w:r>
      <w:r>
        <w:rPr>
          <w:color w:val="221F1F"/>
          <w:sz w:val="24"/>
        </w:rPr>
        <w:t>loss</w:t>
      </w:r>
      <w:r>
        <w:rPr>
          <w:color w:val="221F1F"/>
          <w:spacing w:val="-3"/>
          <w:sz w:val="24"/>
        </w:rPr>
        <w:t xml:space="preserve"> </w:t>
      </w:r>
      <w:r>
        <w:rPr>
          <w:color w:val="221F1F"/>
          <w:sz w:val="24"/>
        </w:rPr>
        <w:t>or</w:t>
      </w:r>
      <w:r>
        <w:rPr>
          <w:color w:val="221F1F"/>
          <w:spacing w:val="-3"/>
          <w:sz w:val="24"/>
        </w:rPr>
        <w:t xml:space="preserve"> </w:t>
      </w:r>
      <w:r>
        <w:rPr>
          <w:color w:val="221F1F"/>
          <w:sz w:val="24"/>
        </w:rPr>
        <w:t>damage</w:t>
      </w:r>
      <w:r>
        <w:rPr>
          <w:color w:val="221F1F"/>
          <w:spacing w:val="-5"/>
          <w:sz w:val="24"/>
        </w:rPr>
        <w:t xml:space="preserve"> </w:t>
      </w:r>
      <w:r>
        <w:rPr>
          <w:color w:val="221F1F"/>
          <w:sz w:val="24"/>
        </w:rPr>
        <w:t>to</w:t>
      </w:r>
      <w:r>
        <w:rPr>
          <w:color w:val="221F1F"/>
          <w:spacing w:val="-3"/>
          <w:sz w:val="24"/>
        </w:rPr>
        <w:t xml:space="preserve"> </w:t>
      </w:r>
      <w:r>
        <w:rPr>
          <w:color w:val="221F1F"/>
          <w:sz w:val="24"/>
        </w:rPr>
        <w:t>said</w:t>
      </w:r>
      <w:r>
        <w:rPr>
          <w:color w:val="221F1F"/>
          <w:spacing w:val="-3"/>
          <w:sz w:val="24"/>
        </w:rPr>
        <w:t xml:space="preserve"> </w:t>
      </w:r>
      <w:r>
        <w:rPr>
          <w:color w:val="221F1F"/>
          <w:sz w:val="24"/>
        </w:rPr>
        <w:t>property</w:t>
      </w:r>
      <w:r>
        <w:rPr>
          <w:color w:val="221F1F"/>
          <w:spacing w:val="-2"/>
          <w:sz w:val="24"/>
        </w:rPr>
        <w:t xml:space="preserve"> </w:t>
      </w:r>
      <w:r>
        <w:rPr>
          <w:color w:val="221F1F"/>
          <w:sz w:val="24"/>
        </w:rPr>
        <w:t>except</w:t>
      </w:r>
      <w:r>
        <w:rPr>
          <w:color w:val="221F1F"/>
          <w:spacing w:val="-3"/>
          <w:sz w:val="24"/>
        </w:rPr>
        <w:t xml:space="preserve"> </w:t>
      </w:r>
      <w:r>
        <w:rPr>
          <w:color w:val="221F1F"/>
          <w:sz w:val="24"/>
        </w:rPr>
        <w:t>for</w:t>
      </w:r>
      <w:r>
        <w:rPr>
          <w:color w:val="221F1F"/>
          <w:spacing w:val="-3"/>
          <w:sz w:val="24"/>
        </w:rPr>
        <w:t xml:space="preserve"> </w:t>
      </w:r>
      <w:r>
        <w:rPr>
          <w:color w:val="221F1F"/>
          <w:sz w:val="24"/>
        </w:rPr>
        <w:t>normal wear and tear.</w:t>
      </w:r>
    </w:p>
    <w:p w14:paraId="35BB3EB3" w14:textId="77777777" w:rsidR="00016C31" w:rsidRPr="00D15A02" w:rsidRDefault="00632607">
      <w:pPr>
        <w:pStyle w:val="ListParagraph"/>
        <w:numPr>
          <w:ilvl w:val="0"/>
          <w:numId w:val="107"/>
        </w:numPr>
        <w:tabs>
          <w:tab w:val="left" w:pos="860"/>
          <w:tab w:val="left" w:pos="861"/>
        </w:tabs>
        <w:spacing w:before="120"/>
        <w:ind w:right="1507"/>
        <w:rPr>
          <w:sz w:val="24"/>
        </w:rPr>
      </w:pPr>
      <w:r>
        <w:tab/>
      </w:r>
      <w:r w:rsidRPr="00D15A02">
        <w:rPr>
          <w:color w:val="221F1F"/>
          <w:sz w:val="24"/>
        </w:rPr>
        <w:t>Upon</w:t>
      </w:r>
      <w:r w:rsidRPr="00D15A02">
        <w:rPr>
          <w:color w:val="221F1F"/>
          <w:spacing w:val="-4"/>
          <w:sz w:val="24"/>
        </w:rPr>
        <w:t xml:space="preserve"> </w:t>
      </w:r>
      <w:r w:rsidRPr="00D15A02">
        <w:rPr>
          <w:color w:val="221F1F"/>
          <w:sz w:val="24"/>
        </w:rPr>
        <w:t>request,</w:t>
      </w:r>
      <w:r w:rsidRPr="00D15A02">
        <w:rPr>
          <w:color w:val="221F1F"/>
          <w:spacing w:val="-4"/>
          <w:sz w:val="24"/>
        </w:rPr>
        <w:t xml:space="preserve"> </w:t>
      </w:r>
      <w:r w:rsidRPr="00D15A02">
        <w:rPr>
          <w:color w:val="221F1F"/>
          <w:sz w:val="24"/>
        </w:rPr>
        <w:t>Subcontractor</w:t>
      </w:r>
      <w:r w:rsidRPr="00D15A02">
        <w:rPr>
          <w:color w:val="221F1F"/>
          <w:spacing w:val="-4"/>
          <w:sz w:val="24"/>
        </w:rPr>
        <w:t xml:space="preserve"> </w:t>
      </w:r>
      <w:r w:rsidRPr="00D15A02">
        <w:rPr>
          <w:color w:val="221F1F"/>
          <w:sz w:val="24"/>
        </w:rPr>
        <w:t>shall</w:t>
      </w:r>
      <w:r w:rsidRPr="00D15A02">
        <w:rPr>
          <w:color w:val="221F1F"/>
          <w:spacing w:val="-4"/>
          <w:sz w:val="24"/>
        </w:rPr>
        <w:t xml:space="preserve"> </w:t>
      </w:r>
      <w:r w:rsidRPr="00D15A02">
        <w:rPr>
          <w:color w:val="221F1F"/>
          <w:sz w:val="24"/>
        </w:rPr>
        <w:t>provide</w:t>
      </w:r>
      <w:r w:rsidRPr="00D15A02">
        <w:rPr>
          <w:color w:val="221F1F"/>
          <w:spacing w:val="-4"/>
          <w:sz w:val="24"/>
        </w:rPr>
        <w:t xml:space="preserve"> </w:t>
      </w:r>
      <w:r w:rsidRPr="00D15A02">
        <w:rPr>
          <w:color w:val="221F1F"/>
          <w:sz w:val="24"/>
        </w:rPr>
        <w:t>Quantum</w:t>
      </w:r>
      <w:r w:rsidRPr="00D15A02">
        <w:rPr>
          <w:color w:val="221F1F"/>
          <w:spacing w:val="-4"/>
          <w:sz w:val="24"/>
        </w:rPr>
        <w:t xml:space="preserve"> </w:t>
      </w:r>
      <w:r w:rsidRPr="00D15A02">
        <w:rPr>
          <w:color w:val="221F1F"/>
          <w:sz w:val="24"/>
        </w:rPr>
        <w:t>with</w:t>
      </w:r>
      <w:r w:rsidRPr="00D15A02">
        <w:rPr>
          <w:color w:val="221F1F"/>
          <w:spacing w:val="-4"/>
          <w:sz w:val="24"/>
        </w:rPr>
        <w:t xml:space="preserve"> </w:t>
      </w:r>
      <w:r w:rsidRPr="00D15A02">
        <w:rPr>
          <w:color w:val="221F1F"/>
          <w:sz w:val="24"/>
        </w:rPr>
        <w:t>adequate</w:t>
      </w:r>
      <w:r w:rsidRPr="00D15A02">
        <w:rPr>
          <w:color w:val="221F1F"/>
          <w:spacing w:val="-4"/>
          <w:sz w:val="24"/>
        </w:rPr>
        <w:t xml:space="preserve"> </w:t>
      </w:r>
      <w:r w:rsidRPr="00D15A02">
        <w:rPr>
          <w:color w:val="221F1F"/>
          <w:sz w:val="24"/>
        </w:rPr>
        <w:t>proof</w:t>
      </w:r>
      <w:r w:rsidRPr="00D15A02">
        <w:rPr>
          <w:color w:val="221F1F"/>
          <w:spacing w:val="-4"/>
          <w:sz w:val="24"/>
        </w:rPr>
        <w:t xml:space="preserve"> </w:t>
      </w:r>
      <w:r w:rsidRPr="00D15A02">
        <w:rPr>
          <w:color w:val="221F1F"/>
          <w:sz w:val="24"/>
        </w:rPr>
        <w:t>of</w:t>
      </w:r>
      <w:r w:rsidRPr="00D15A02">
        <w:rPr>
          <w:color w:val="221F1F"/>
          <w:spacing w:val="-4"/>
          <w:sz w:val="24"/>
        </w:rPr>
        <w:t xml:space="preserve"> </w:t>
      </w:r>
      <w:r w:rsidRPr="00D15A02">
        <w:rPr>
          <w:color w:val="221F1F"/>
          <w:sz w:val="24"/>
        </w:rPr>
        <w:t>insurance against such risk of loss or damage.</w:t>
      </w:r>
    </w:p>
    <w:p w14:paraId="6B611F3C" w14:textId="77777777" w:rsidR="00016C31" w:rsidRDefault="00632607">
      <w:pPr>
        <w:pStyle w:val="ListParagraph"/>
        <w:numPr>
          <w:ilvl w:val="0"/>
          <w:numId w:val="107"/>
        </w:numPr>
        <w:tabs>
          <w:tab w:val="left" w:pos="860"/>
          <w:tab w:val="left" w:pos="861"/>
        </w:tabs>
        <w:spacing w:before="120"/>
        <w:ind w:right="951"/>
        <w:rPr>
          <w:sz w:val="24"/>
        </w:rPr>
      </w:pPr>
      <w:r>
        <w:tab/>
      </w:r>
      <w:r>
        <w:rPr>
          <w:color w:val="221F1F"/>
          <w:sz w:val="24"/>
        </w:rPr>
        <w:t>Subcontractor</w:t>
      </w:r>
      <w:r>
        <w:rPr>
          <w:color w:val="221F1F"/>
          <w:spacing w:val="-4"/>
          <w:sz w:val="24"/>
        </w:rPr>
        <w:t xml:space="preserve"> </w:t>
      </w:r>
      <w:r>
        <w:rPr>
          <w:color w:val="221F1F"/>
          <w:sz w:val="24"/>
        </w:rPr>
        <w:t>shall</w:t>
      </w:r>
      <w:r>
        <w:rPr>
          <w:color w:val="221F1F"/>
          <w:spacing w:val="-4"/>
          <w:sz w:val="24"/>
        </w:rPr>
        <w:t xml:space="preserve"> </w:t>
      </w:r>
      <w:r>
        <w:rPr>
          <w:color w:val="221F1F"/>
          <w:sz w:val="24"/>
        </w:rPr>
        <w:t>clearly</w:t>
      </w:r>
      <w:r>
        <w:rPr>
          <w:color w:val="221F1F"/>
          <w:spacing w:val="-4"/>
          <w:sz w:val="24"/>
        </w:rPr>
        <w:t xml:space="preserve"> </w:t>
      </w:r>
      <w:r>
        <w:rPr>
          <w:color w:val="221F1F"/>
          <w:sz w:val="24"/>
        </w:rPr>
        <w:t>mark,</w:t>
      </w:r>
      <w:r>
        <w:rPr>
          <w:color w:val="221F1F"/>
          <w:spacing w:val="-4"/>
          <w:sz w:val="24"/>
        </w:rPr>
        <w:t xml:space="preserve"> </w:t>
      </w:r>
      <w:r>
        <w:rPr>
          <w:color w:val="221F1F"/>
          <w:sz w:val="24"/>
        </w:rPr>
        <w:t>maintain</w:t>
      </w:r>
      <w:r>
        <w:rPr>
          <w:color w:val="221F1F"/>
          <w:spacing w:val="-4"/>
          <w:sz w:val="24"/>
        </w:rPr>
        <w:t xml:space="preserve"> </w:t>
      </w:r>
      <w:r>
        <w:rPr>
          <w:color w:val="221F1F"/>
          <w:sz w:val="24"/>
        </w:rPr>
        <w:t>in</w:t>
      </w:r>
      <w:r>
        <w:rPr>
          <w:color w:val="221F1F"/>
          <w:spacing w:val="-4"/>
          <w:sz w:val="24"/>
        </w:rPr>
        <w:t xml:space="preserve"> </w:t>
      </w:r>
      <w:r>
        <w:rPr>
          <w:color w:val="221F1F"/>
          <w:sz w:val="24"/>
        </w:rPr>
        <w:t>inventory,</w:t>
      </w:r>
      <w:r>
        <w:rPr>
          <w:color w:val="221F1F"/>
          <w:spacing w:val="-4"/>
          <w:sz w:val="24"/>
        </w:rPr>
        <w:t xml:space="preserve"> </w:t>
      </w:r>
      <w:r>
        <w:rPr>
          <w:color w:val="221F1F"/>
          <w:sz w:val="24"/>
        </w:rPr>
        <w:t>and</w:t>
      </w:r>
      <w:r>
        <w:rPr>
          <w:color w:val="221F1F"/>
          <w:spacing w:val="-4"/>
          <w:sz w:val="24"/>
        </w:rPr>
        <w:t xml:space="preserve"> </w:t>
      </w:r>
      <w:r>
        <w:rPr>
          <w:color w:val="221F1F"/>
          <w:sz w:val="24"/>
        </w:rPr>
        <w:t>keep</w:t>
      </w:r>
      <w:r>
        <w:rPr>
          <w:color w:val="221F1F"/>
          <w:spacing w:val="-4"/>
          <w:sz w:val="24"/>
        </w:rPr>
        <w:t xml:space="preserve"> </w:t>
      </w:r>
      <w:r>
        <w:rPr>
          <w:color w:val="221F1F"/>
          <w:sz w:val="24"/>
        </w:rPr>
        <w:t>segregated</w:t>
      </w:r>
      <w:r>
        <w:rPr>
          <w:color w:val="221F1F"/>
          <w:spacing w:val="-4"/>
          <w:sz w:val="24"/>
        </w:rPr>
        <w:t xml:space="preserve"> </w:t>
      </w:r>
      <w:r>
        <w:rPr>
          <w:color w:val="221F1F"/>
          <w:sz w:val="24"/>
        </w:rPr>
        <w:t>or</w:t>
      </w:r>
      <w:r>
        <w:rPr>
          <w:color w:val="221F1F"/>
          <w:spacing w:val="-4"/>
          <w:sz w:val="24"/>
        </w:rPr>
        <w:t xml:space="preserve"> </w:t>
      </w:r>
      <w:r>
        <w:rPr>
          <w:color w:val="221F1F"/>
          <w:sz w:val="24"/>
        </w:rPr>
        <w:t>identifiable all of Quantum’s property.</w:t>
      </w:r>
    </w:p>
    <w:p w14:paraId="07F82235" w14:textId="77777777" w:rsidR="00016C31" w:rsidRDefault="00016C31">
      <w:pPr>
        <w:pStyle w:val="BodyText"/>
        <w:rPr>
          <w:sz w:val="26"/>
        </w:rPr>
      </w:pPr>
    </w:p>
    <w:p w14:paraId="554503D3" w14:textId="77777777" w:rsidR="00016C31" w:rsidRDefault="00016C31">
      <w:pPr>
        <w:pStyle w:val="BodyText"/>
        <w:rPr>
          <w:sz w:val="35"/>
        </w:rPr>
      </w:pPr>
    </w:p>
    <w:p w14:paraId="53B094CF" w14:textId="77777777" w:rsidR="00016C31" w:rsidRDefault="00632607">
      <w:pPr>
        <w:pStyle w:val="Heading2"/>
        <w:jc w:val="both"/>
      </w:pPr>
      <w:r>
        <w:rPr>
          <w:color w:val="221F1F"/>
        </w:rPr>
        <w:t>H25</w:t>
      </w:r>
      <w:r>
        <w:rPr>
          <w:color w:val="221F1F"/>
          <w:spacing w:val="-2"/>
        </w:rPr>
        <w:t xml:space="preserve"> INFRINGEMENT</w:t>
      </w:r>
    </w:p>
    <w:p w14:paraId="3849BD44" w14:textId="072FD63D" w:rsidR="00016C31" w:rsidRDefault="00632607">
      <w:pPr>
        <w:spacing w:before="120"/>
        <w:ind w:left="219" w:right="784"/>
        <w:jc w:val="both"/>
        <w:rPr>
          <w:sz w:val="24"/>
        </w:rPr>
      </w:pPr>
      <w:r>
        <w:rPr>
          <w:color w:val="221F1F"/>
          <w:sz w:val="24"/>
        </w:rPr>
        <w:t>Subcontractor</w:t>
      </w:r>
      <w:r>
        <w:rPr>
          <w:color w:val="221F1F"/>
          <w:spacing w:val="-5"/>
          <w:sz w:val="24"/>
        </w:rPr>
        <w:t xml:space="preserve"> </w:t>
      </w:r>
      <w:ins w:id="364" w:author="Chandler Wilson" w:date="2023-05-25T09:40:00Z">
        <w:r w:rsidR="00D15A02">
          <w:rPr>
            <w:color w:val="221F1F"/>
            <w:sz w:val="24"/>
          </w:rPr>
          <w:t>represents</w:t>
        </w:r>
      </w:ins>
      <w:del w:id="365" w:author="Chandler Wilson" w:date="2023-05-23T15:26:00Z">
        <w:r w:rsidDel="001E243E">
          <w:rPr>
            <w:color w:val="221F1F"/>
            <w:sz w:val="24"/>
          </w:rPr>
          <w:delText>warrants</w:delText>
        </w:r>
      </w:del>
      <w:r>
        <w:rPr>
          <w:color w:val="221F1F"/>
          <w:spacing w:val="-7"/>
          <w:sz w:val="24"/>
        </w:rPr>
        <w:t xml:space="preserve"> </w:t>
      </w:r>
      <w:r>
        <w:rPr>
          <w:color w:val="221F1F"/>
          <w:sz w:val="24"/>
        </w:rPr>
        <w:t>that</w:t>
      </w:r>
      <w:r>
        <w:rPr>
          <w:color w:val="221F1F"/>
          <w:spacing w:val="-7"/>
          <w:sz w:val="24"/>
        </w:rPr>
        <w:t xml:space="preserve"> </w:t>
      </w:r>
      <w:r>
        <w:rPr>
          <w:color w:val="221F1F"/>
          <w:sz w:val="24"/>
        </w:rPr>
        <w:t>all</w:t>
      </w:r>
      <w:r>
        <w:rPr>
          <w:color w:val="221F1F"/>
          <w:spacing w:val="-7"/>
          <w:sz w:val="24"/>
        </w:rPr>
        <w:t xml:space="preserve"> </w:t>
      </w:r>
      <w:r>
        <w:rPr>
          <w:color w:val="221F1F"/>
          <w:sz w:val="24"/>
        </w:rPr>
        <w:t>goods</w:t>
      </w:r>
      <w:r>
        <w:rPr>
          <w:color w:val="221F1F"/>
          <w:spacing w:val="-5"/>
          <w:sz w:val="24"/>
        </w:rPr>
        <w:t xml:space="preserve"> </w:t>
      </w:r>
      <w:r>
        <w:rPr>
          <w:color w:val="221F1F"/>
          <w:sz w:val="24"/>
        </w:rPr>
        <w:t>and</w:t>
      </w:r>
      <w:r>
        <w:rPr>
          <w:color w:val="221F1F"/>
          <w:spacing w:val="-7"/>
          <w:sz w:val="24"/>
        </w:rPr>
        <w:t xml:space="preserve"> </w:t>
      </w:r>
      <w:r>
        <w:rPr>
          <w:color w:val="221F1F"/>
          <w:sz w:val="24"/>
        </w:rPr>
        <w:t>services</w:t>
      </w:r>
      <w:r>
        <w:rPr>
          <w:color w:val="221F1F"/>
          <w:spacing w:val="-5"/>
          <w:sz w:val="24"/>
        </w:rPr>
        <w:t xml:space="preserve"> </w:t>
      </w:r>
      <w:r>
        <w:rPr>
          <w:color w:val="221F1F"/>
          <w:sz w:val="24"/>
        </w:rPr>
        <w:t>(for</w:t>
      </w:r>
      <w:r>
        <w:rPr>
          <w:color w:val="221F1F"/>
          <w:spacing w:val="-6"/>
          <w:sz w:val="24"/>
        </w:rPr>
        <w:t xml:space="preserve"> </w:t>
      </w:r>
      <w:r>
        <w:rPr>
          <w:color w:val="221F1F"/>
          <w:sz w:val="24"/>
        </w:rPr>
        <w:t>purposes</w:t>
      </w:r>
      <w:r>
        <w:rPr>
          <w:color w:val="221F1F"/>
          <w:spacing w:val="-5"/>
          <w:sz w:val="24"/>
        </w:rPr>
        <w:t xml:space="preserve"> </w:t>
      </w:r>
      <w:r>
        <w:rPr>
          <w:color w:val="221F1F"/>
          <w:sz w:val="24"/>
        </w:rPr>
        <w:t>of</w:t>
      </w:r>
      <w:r>
        <w:rPr>
          <w:color w:val="221F1F"/>
          <w:spacing w:val="-8"/>
          <w:sz w:val="24"/>
        </w:rPr>
        <w:t xml:space="preserve"> </w:t>
      </w:r>
      <w:r>
        <w:rPr>
          <w:color w:val="221F1F"/>
          <w:sz w:val="24"/>
        </w:rPr>
        <w:t>this</w:t>
      </w:r>
      <w:r>
        <w:rPr>
          <w:color w:val="221F1F"/>
          <w:spacing w:val="-7"/>
          <w:sz w:val="24"/>
        </w:rPr>
        <w:t xml:space="preserve"> </w:t>
      </w:r>
      <w:r>
        <w:rPr>
          <w:color w:val="221F1F"/>
          <w:sz w:val="24"/>
        </w:rPr>
        <w:t>Section</w:t>
      </w:r>
      <w:r>
        <w:rPr>
          <w:color w:val="221F1F"/>
          <w:spacing w:val="-7"/>
          <w:sz w:val="24"/>
        </w:rPr>
        <w:t xml:space="preserve"> </w:t>
      </w:r>
      <w:r>
        <w:rPr>
          <w:color w:val="221F1F"/>
          <w:sz w:val="24"/>
        </w:rPr>
        <w:t>hereinafter</w:t>
      </w:r>
      <w:r>
        <w:rPr>
          <w:color w:val="221F1F"/>
          <w:spacing w:val="-6"/>
          <w:sz w:val="24"/>
        </w:rPr>
        <w:t xml:space="preserve"> </w:t>
      </w:r>
      <w:r>
        <w:rPr>
          <w:color w:val="221F1F"/>
          <w:sz w:val="24"/>
        </w:rPr>
        <w:t>“items”), provided</w:t>
      </w:r>
      <w:r>
        <w:rPr>
          <w:color w:val="221F1F"/>
          <w:spacing w:val="-8"/>
          <w:sz w:val="24"/>
        </w:rPr>
        <w:t xml:space="preserve"> </w:t>
      </w:r>
      <w:r>
        <w:rPr>
          <w:color w:val="221F1F"/>
          <w:sz w:val="24"/>
        </w:rPr>
        <w:t>by</w:t>
      </w:r>
      <w:r>
        <w:rPr>
          <w:color w:val="221F1F"/>
          <w:spacing w:val="-8"/>
          <w:sz w:val="24"/>
        </w:rPr>
        <w:t xml:space="preserve"> </w:t>
      </w:r>
      <w:r>
        <w:rPr>
          <w:color w:val="221F1F"/>
          <w:sz w:val="24"/>
        </w:rPr>
        <w:t>Subcontractor</w:t>
      </w:r>
      <w:r>
        <w:rPr>
          <w:color w:val="221F1F"/>
          <w:spacing w:val="-9"/>
          <w:sz w:val="24"/>
        </w:rPr>
        <w:t xml:space="preserve"> </w:t>
      </w:r>
      <w:r>
        <w:rPr>
          <w:color w:val="221F1F"/>
          <w:sz w:val="24"/>
        </w:rPr>
        <w:t>pursuant</w:t>
      </w:r>
      <w:r>
        <w:rPr>
          <w:color w:val="221F1F"/>
          <w:spacing w:val="-8"/>
          <w:sz w:val="24"/>
        </w:rPr>
        <w:t xml:space="preserve"> </w:t>
      </w:r>
      <w:r>
        <w:rPr>
          <w:color w:val="221F1F"/>
          <w:sz w:val="24"/>
        </w:rPr>
        <w:t>to</w:t>
      </w:r>
      <w:r>
        <w:rPr>
          <w:color w:val="221F1F"/>
          <w:spacing w:val="-8"/>
          <w:sz w:val="24"/>
        </w:rPr>
        <w:t xml:space="preserve"> </w:t>
      </w:r>
      <w:r>
        <w:rPr>
          <w:color w:val="221F1F"/>
          <w:sz w:val="24"/>
        </w:rPr>
        <w:t>this</w:t>
      </w:r>
      <w:r>
        <w:rPr>
          <w:color w:val="221F1F"/>
          <w:spacing w:val="-11"/>
          <w:sz w:val="24"/>
        </w:rPr>
        <w:t xml:space="preserve"> </w:t>
      </w:r>
      <w:r>
        <w:rPr>
          <w:color w:val="221F1F"/>
          <w:sz w:val="24"/>
        </w:rPr>
        <w:t>Subcontract,</w:t>
      </w:r>
      <w:r>
        <w:rPr>
          <w:color w:val="221F1F"/>
          <w:spacing w:val="-8"/>
          <w:sz w:val="24"/>
        </w:rPr>
        <w:t xml:space="preserve"> </w:t>
      </w:r>
      <w:r>
        <w:rPr>
          <w:color w:val="221F1F"/>
          <w:sz w:val="24"/>
        </w:rPr>
        <w:t>which</w:t>
      </w:r>
      <w:r>
        <w:rPr>
          <w:color w:val="221F1F"/>
          <w:spacing w:val="-8"/>
          <w:sz w:val="24"/>
        </w:rPr>
        <w:t xml:space="preserve"> </w:t>
      </w:r>
      <w:r>
        <w:rPr>
          <w:color w:val="221F1F"/>
          <w:sz w:val="24"/>
        </w:rPr>
        <w:t>are</w:t>
      </w:r>
      <w:r>
        <w:rPr>
          <w:color w:val="221F1F"/>
          <w:spacing w:val="-9"/>
          <w:sz w:val="24"/>
        </w:rPr>
        <w:t xml:space="preserve"> </w:t>
      </w:r>
      <w:r>
        <w:rPr>
          <w:color w:val="221F1F"/>
          <w:sz w:val="24"/>
        </w:rPr>
        <w:t>not</w:t>
      </w:r>
      <w:r>
        <w:rPr>
          <w:color w:val="221F1F"/>
          <w:spacing w:val="-8"/>
          <w:sz w:val="24"/>
        </w:rPr>
        <w:t xml:space="preserve"> </w:t>
      </w:r>
      <w:r>
        <w:rPr>
          <w:color w:val="221F1F"/>
          <w:sz w:val="24"/>
        </w:rPr>
        <w:t>of</w:t>
      </w:r>
      <w:r>
        <w:rPr>
          <w:color w:val="221F1F"/>
          <w:spacing w:val="-9"/>
          <w:sz w:val="24"/>
        </w:rPr>
        <w:t xml:space="preserve"> </w:t>
      </w:r>
      <w:r>
        <w:rPr>
          <w:color w:val="221F1F"/>
          <w:sz w:val="24"/>
        </w:rPr>
        <w:t>Quantum’s</w:t>
      </w:r>
      <w:r>
        <w:rPr>
          <w:color w:val="221F1F"/>
          <w:spacing w:val="-9"/>
          <w:sz w:val="24"/>
        </w:rPr>
        <w:t xml:space="preserve"> </w:t>
      </w:r>
      <w:r>
        <w:rPr>
          <w:color w:val="221F1F"/>
          <w:sz w:val="24"/>
        </w:rPr>
        <w:t>design,</w:t>
      </w:r>
      <w:r>
        <w:rPr>
          <w:color w:val="221F1F"/>
          <w:spacing w:val="-8"/>
          <w:sz w:val="24"/>
        </w:rPr>
        <w:t xml:space="preserve"> </w:t>
      </w:r>
      <w:r>
        <w:rPr>
          <w:color w:val="221F1F"/>
          <w:sz w:val="24"/>
        </w:rPr>
        <w:t>shall</w:t>
      </w:r>
      <w:r>
        <w:rPr>
          <w:color w:val="221F1F"/>
          <w:spacing w:val="-8"/>
          <w:sz w:val="24"/>
        </w:rPr>
        <w:t xml:space="preserve"> </w:t>
      </w:r>
      <w:r>
        <w:rPr>
          <w:color w:val="221F1F"/>
          <w:sz w:val="24"/>
        </w:rPr>
        <w:t xml:space="preserve">be free from claims of infringement (including misappropriation) of </w:t>
      </w:r>
      <w:proofErr w:type="gramStart"/>
      <w:r>
        <w:rPr>
          <w:color w:val="221F1F"/>
          <w:sz w:val="24"/>
        </w:rPr>
        <w:t>third party</w:t>
      </w:r>
      <w:proofErr w:type="gramEnd"/>
      <w:r>
        <w:rPr>
          <w:color w:val="221F1F"/>
          <w:sz w:val="24"/>
        </w:rPr>
        <w:t xml:space="preserve"> intellectual property rights</w:t>
      </w:r>
      <w:r>
        <w:rPr>
          <w:color w:val="221F1F"/>
          <w:spacing w:val="-15"/>
          <w:sz w:val="24"/>
        </w:rPr>
        <w:t xml:space="preserve"> </w:t>
      </w:r>
      <w:r>
        <w:rPr>
          <w:color w:val="221F1F"/>
          <w:sz w:val="24"/>
        </w:rPr>
        <w:t>and</w:t>
      </w:r>
      <w:r>
        <w:rPr>
          <w:color w:val="221F1F"/>
          <w:spacing w:val="-15"/>
          <w:sz w:val="24"/>
        </w:rPr>
        <w:t xml:space="preserve"> </w:t>
      </w:r>
      <w:r>
        <w:rPr>
          <w:color w:val="221F1F"/>
          <w:sz w:val="24"/>
        </w:rPr>
        <w:t>that</w:t>
      </w:r>
      <w:r>
        <w:rPr>
          <w:color w:val="221F1F"/>
          <w:spacing w:val="-13"/>
          <w:sz w:val="24"/>
        </w:rPr>
        <w:t xml:space="preserve"> </w:t>
      </w:r>
      <w:r>
        <w:rPr>
          <w:color w:val="221F1F"/>
          <w:sz w:val="24"/>
        </w:rPr>
        <w:t>any</w:t>
      </w:r>
      <w:r>
        <w:rPr>
          <w:color w:val="221F1F"/>
          <w:spacing w:val="-10"/>
          <w:sz w:val="24"/>
        </w:rPr>
        <w:t xml:space="preserve"> </w:t>
      </w:r>
      <w:r>
        <w:rPr>
          <w:color w:val="221F1F"/>
          <w:sz w:val="24"/>
        </w:rPr>
        <w:t>use</w:t>
      </w:r>
      <w:r>
        <w:rPr>
          <w:color w:val="221F1F"/>
          <w:spacing w:val="-10"/>
          <w:sz w:val="24"/>
        </w:rPr>
        <w:t xml:space="preserve"> </w:t>
      </w:r>
      <w:r>
        <w:rPr>
          <w:color w:val="221F1F"/>
          <w:sz w:val="24"/>
        </w:rPr>
        <w:t>or</w:t>
      </w:r>
      <w:r>
        <w:rPr>
          <w:color w:val="221F1F"/>
          <w:spacing w:val="-8"/>
          <w:sz w:val="24"/>
        </w:rPr>
        <w:t xml:space="preserve"> </w:t>
      </w:r>
      <w:r>
        <w:rPr>
          <w:color w:val="221F1F"/>
          <w:sz w:val="24"/>
        </w:rPr>
        <w:t>sale</w:t>
      </w:r>
      <w:r>
        <w:rPr>
          <w:color w:val="221F1F"/>
          <w:spacing w:val="-10"/>
          <w:sz w:val="24"/>
        </w:rPr>
        <w:t xml:space="preserve"> </w:t>
      </w:r>
      <w:r>
        <w:rPr>
          <w:color w:val="221F1F"/>
          <w:sz w:val="24"/>
        </w:rPr>
        <w:t>of</w:t>
      </w:r>
      <w:r>
        <w:rPr>
          <w:color w:val="221F1F"/>
          <w:spacing w:val="-10"/>
          <w:sz w:val="24"/>
        </w:rPr>
        <w:t xml:space="preserve"> </w:t>
      </w:r>
      <w:r>
        <w:rPr>
          <w:color w:val="221F1F"/>
          <w:sz w:val="24"/>
        </w:rPr>
        <w:t>such</w:t>
      </w:r>
      <w:r>
        <w:rPr>
          <w:color w:val="221F1F"/>
          <w:spacing w:val="-10"/>
          <w:sz w:val="24"/>
        </w:rPr>
        <w:t xml:space="preserve"> </w:t>
      </w:r>
      <w:r>
        <w:rPr>
          <w:color w:val="221F1F"/>
          <w:sz w:val="24"/>
        </w:rPr>
        <w:t>items</w:t>
      </w:r>
      <w:r>
        <w:rPr>
          <w:color w:val="221F1F"/>
          <w:spacing w:val="-9"/>
          <w:sz w:val="24"/>
        </w:rPr>
        <w:t xml:space="preserve"> </w:t>
      </w:r>
      <w:r>
        <w:rPr>
          <w:color w:val="221F1F"/>
          <w:sz w:val="24"/>
        </w:rPr>
        <w:t>by</w:t>
      </w:r>
      <w:r>
        <w:rPr>
          <w:color w:val="221F1F"/>
          <w:spacing w:val="-10"/>
          <w:sz w:val="24"/>
        </w:rPr>
        <w:t xml:space="preserve"> </w:t>
      </w:r>
      <w:r>
        <w:rPr>
          <w:color w:val="221F1F"/>
          <w:sz w:val="24"/>
        </w:rPr>
        <w:t>Quantum</w:t>
      </w:r>
      <w:r>
        <w:rPr>
          <w:color w:val="221F1F"/>
          <w:spacing w:val="-9"/>
          <w:sz w:val="24"/>
        </w:rPr>
        <w:t xml:space="preserve"> </w:t>
      </w:r>
      <w:r>
        <w:rPr>
          <w:color w:val="221F1F"/>
          <w:sz w:val="24"/>
        </w:rPr>
        <w:t>or</w:t>
      </w:r>
      <w:r>
        <w:rPr>
          <w:color w:val="221F1F"/>
          <w:spacing w:val="-10"/>
          <w:sz w:val="24"/>
        </w:rPr>
        <w:t xml:space="preserve"> </w:t>
      </w:r>
      <w:r>
        <w:rPr>
          <w:color w:val="221F1F"/>
          <w:sz w:val="24"/>
        </w:rPr>
        <w:t>any</w:t>
      </w:r>
      <w:r>
        <w:rPr>
          <w:color w:val="221F1F"/>
          <w:spacing w:val="-10"/>
          <w:sz w:val="24"/>
        </w:rPr>
        <w:t xml:space="preserve"> </w:t>
      </w:r>
      <w:r>
        <w:rPr>
          <w:color w:val="221F1F"/>
          <w:sz w:val="24"/>
        </w:rPr>
        <w:t>of</w:t>
      </w:r>
      <w:r>
        <w:rPr>
          <w:color w:val="221F1F"/>
          <w:spacing w:val="-10"/>
          <w:sz w:val="24"/>
        </w:rPr>
        <w:t xml:space="preserve"> </w:t>
      </w:r>
      <w:r>
        <w:rPr>
          <w:color w:val="221F1F"/>
          <w:sz w:val="24"/>
        </w:rPr>
        <w:t>Quantum’s</w:t>
      </w:r>
      <w:r>
        <w:rPr>
          <w:color w:val="221F1F"/>
          <w:spacing w:val="-10"/>
          <w:sz w:val="24"/>
        </w:rPr>
        <w:t xml:space="preserve"> </w:t>
      </w:r>
      <w:r>
        <w:rPr>
          <w:color w:val="221F1F"/>
          <w:sz w:val="24"/>
        </w:rPr>
        <w:t>customers</w:t>
      </w:r>
      <w:r>
        <w:rPr>
          <w:color w:val="221F1F"/>
          <w:spacing w:val="-15"/>
          <w:sz w:val="24"/>
        </w:rPr>
        <w:t xml:space="preserve"> </w:t>
      </w:r>
      <w:r>
        <w:rPr>
          <w:color w:val="221F1F"/>
          <w:sz w:val="24"/>
        </w:rPr>
        <w:t>shall</w:t>
      </w:r>
      <w:r>
        <w:rPr>
          <w:color w:val="221F1F"/>
          <w:spacing w:val="-15"/>
          <w:sz w:val="24"/>
        </w:rPr>
        <w:t xml:space="preserve"> </w:t>
      </w:r>
      <w:r>
        <w:rPr>
          <w:color w:val="221F1F"/>
          <w:sz w:val="24"/>
        </w:rPr>
        <w:t>be</w:t>
      </w:r>
      <w:r>
        <w:rPr>
          <w:color w:val="221F1F"/>
          <w:spacing w:val="-15"/>
          <w:sz w:val="24"/>
        </w:rPr>
        <w:t xml:space="preserve"> </w:t>
      </w:r>
      <w:r>
        <w:rPr>
          <w:color w:val="221F1F"/>
          <w:sz w:val="24"/>
        </w:rPr>
        <w:t>free from</w:t>
      </w:r>
      <w:r>
        <w:rPr>
          <w:color w:val="221F1F"/>
          <w:spacing w:val="-6"/>
          <w:sz w:val="24"/>
        </w:rPr>
        <w:t xml:space="preserve"> </w:t>
      </w:r>
      <w:r>
        <w:rPr>
          <w:color w:val="221F1F"/>
          <w:sz w:val="24"/>
        </w:rPr>
        <w:t>any</w:t>
      </w:r>
      <w:r>
        <w:rPr>
          <w:color w:val="221F1F"/>
          <w:spacing w:val="-7"/>
          <w:sz w:val="24"/>
        </w:rPr>
        <w:t xml:space="preserve"> </w:t>
      </w:r>
      <w:r>
        <w:rPr>
          <w:color w:val="221F1F"/>
          <w:sz w:val="24"/>
        </w:rPr>
        <w:t>claims</w:t>
      </w:r>
      <w:r>
        <w:rPr>
          <w:color w:val="221F1F"/>
          <w:spacing w:val="-6"/>
          <w:sz w:val="24"/>
        </w:rPr>
        <w:t xml:space="preserve"> </w:t>
      </w:r>
      <w:r>
        <w:rPr>
          <w:color w:val="221F1F"/>
          <w:sz w:val="24"/>
        </w:rPr>
        <w:t>of</w:t>
      </w:r>
      <w:r>
        <w:rPr>
          <w:color w:val="221F1F"/>
          <w:spacing w:val="-8"/>
          <w:sz w:val="24"/>
        </w:rPr>
        <w:t xml:space="preserve"> </w:t>
      </w:r>
      <w:r>
        <w:rPr>
          <w:color w:val="221F1F"/>
          <w:sz w:val="24"/>
        </w:rPr>
        <w:t>infringement.</w:t>
      </w:r>
      <w:r>
        <w:rPr>
          <w:color w:val="221F1F"/>
          <w:spacing w:val="40"/>
          <w:sz w:val="24"/>
        </w:rPr>
        <w:t xml:space="preserve"> </w:t>
      </w:r>
      <w:r>
        <w:rPr>
          <w:color w:val="221F1F"/>
          <w:sz w:val="24"/>
        </w:rPr>
        <w:t>However,</w:t>
      </w:r>
      <w:r>
        <w:rPr>
          <w:color w:val="221F1F"/>
          <w:spacing w:val="-8"/>
          <w:sz w:val="24"/>
        </w:rPr>
        <w:t xml:space="preserve"> </w:t>
      </w:r>
      <w:r>
        <w:rPr>
          <w:color w:val="221F1F"/>
          <w:sz w:val="24"/>
        </w:rPr>
        <w:t>it</w:t>
      </w:r>
      <w:r>
        <w:rPr>
          <w:color w:val="221F1F"/>
          <w:spacing w:val="-7"/>
          <w:sz w:val="24"/>
        </w:rPr>
        <w:t xml:space="preserve"> </w:t>
      </w:r>
      <w:r>
        <w:rPr>
          <w:color w:val="221F1F"/>
          <w:sz w:val="24"/>
        </w:rPr>
        <w:t>is</w:t>
      </w:r>
      <w:r>
        <w:rPr>
          <w:color w:val="221F1F"/>
          <w:spacing w:val="-7"/>
          <w:sz w:val="24"/>
        </w:rPr>
        <w:t xml:space="preserve"> </w:t>
      </w:r>
      <w:r>
        <w:rPr>
          <w:color w:val="221F1F"/>
          <w:sz w:val="24"/>
        </w:rPr>
        <w:t>not</w:t>
      </w:r>
      <w:r>
        <w:rPr>
          <w:color w:val="221F1F"/>
          <w:spacing w:val="-7"/>
          <w:sz w:val="24"/>
        </w:rPr>
        <w:t xml:space="preserve"> </w:t>
      </w:r>
      <w:r>
        <w:rPr>
          <w:color w:val="221F1F"/>
          <w:sz w:val="24"/>
        </w:rPr>
        <w:t>the</w:t>
      </w:r>
      <w:r>
        <w:rPr>
          <w:color w:val="221F1F"/>
          <w:spacing w:val="-7"/>
          <w:sz w:val="24"/>
        </w:rPr>
        <w:t xml:space="preserve"> </w:t>
      </w:r>
      <w:r>
        <w:rPr>
          <w:color w:val="221F1F"/>
          <w:sz w:val="24"/>
        </w:rPr>
        <w:t>intent</w:t>
      </w:r>
      <w:r>
        <w:rPr>
          <w:color w:val="221F1F"/>
          <w:spacing w:val="-6"/>
          <w:sz w:val="24"/>
        </w:rPr>
        <w:t xml:space="preserve"> </w:t>
      </w:r>
      <w:r>
        <w:rPr>
          <w:color w:val="221F1F"/>
          <w:sz w:val="24"/>
        </w:rPr>
        <w:t>of</w:t>
      </w:r>
      <w:r>
        <w:rPr>
          <w:color w:val="221F1F"/>
          <w:spacing w:val="-8"/>
          <w:sz w:val="24"/>
        </w:rPr>
        <w:t xml:space="preserve"> </w:t>
      </w:r>
      <w:r>
        <w:rPr>
          <w:color w:val="221F1F"/>
          <w:sz w:val="24"/>
        </w:rPr>
        <w:t>this</w:t>
      </w:r>
      <w:r>
        <w:rPr>
          <w:color w:val="221F1F"/>
          <w:spacing w:val="-7"/>
          <w:sz w:val="24"/>
        </w:rPr>
        <w:t xml:space="preserve"> </w:t>
      </w:r>
      <w:r>
        <w:rPr>
          <w:color w:val="221F1F"/>
          <w:sz w:val="24"/>
        </w:rPr>
        <w:t>clause to relinquish any of the Subcontractor’s or any third party (Subcontractor’s Subcontractors’) Intellectual Property rights. Subcontractor</w:t>
      </w:r>
      <w:r>
        <w:rPr>
          <w:color w:val="221F1F"/>
          <w:spacing w:val="-4"/>
          <w:sz w:val="24"/>
        </w:rPr>
        <w:t xml:space="preserve"> </w:t>
      </w:r>
      <w:r>
        <w:rPr>
          <w:color w:val="221F1F"/>
          <w:sz w:val="24"/>
        </w:rPr>
        <w:t>does</w:t>
      </w:r>
      <w:r>
        <w:rPr>
          <w:color w:val="221F1F"/>
          <w:spacing w:val="-5"/>
          <w:sz w:val="24"/>
        </w:rPr>
        <w:t xml:space="preserve"> </w:t>
      </w:r>
      <w:r>
        <w:rPr>
          <w:color w:val="221F1F"/>
          <w:sz w:val="24"/>
        </w:rPr>
        <w:t>not</w:t>
      </w:r>
      <w:r>
        <w:rPr>
          <w:color w:val="221F1F"/>
          <w:spacing w:val="-4"/>
          <w:sz w:val="24"/>
        </w:rPr>
        <w:t xml:space="preserve"> </w:t>
      </w:r>
      <w:r>
        <w:rPr>
          <w:color w:val="221F1F"/>
          <w:sz w:val="24"/>
        </w:rPr>
        <w:t>waive</w:t>
      </w:r>
      <w:r>
        <w:rPr>
          <w:color w:val="221F1F"/>
          <w:spacing w:val="-5"/>
          <w:sz w:val="24"/>
        </w:rPr>
        <w:t xml:space="preserve"> </w:t>
      </w:r>
      <w:r>
        <w:rPr>
          <w:color w:val="221F1F"/>
          <w:sz w:val="24"/>
        </w:rPr>
        <w:t>any</w:t>
      </w:r>
      <w:r>
        <w:rPr>
          <w:color w:val="221F1F"/>
          <w:spacing w:val="-5"/>
          <w:sz w:val="24"/>
        </w:rPr>
        <w:t xml:space="preserve"> </w:t>
      </w:r>
      <w:r>
        <w:rPr>
          <w:color w:val="221F1F"/>
          <w:sz w:val="24"/>
        </w:rPr>
        <w:t>rights</w:t>
      </w:r>
      <w:r>
        <w:rPr>
          <w:color w:val="221F1F"/>
          <w:spacing w:val="-4"/>
          <w:sz w:val="24"/>
        </w:rPr>
        <w:t xml:space="preserve"> </w:t>
      </w:r>
      <w:r>
        <w:rPr>
          <w:color w:val="221F1F"/>
          <w:sz w:val="24"/>
        </w:rPr>
        <w:t>or</w:t>
      </w:r>
      <w:r>
        <w:rPr>
          <w:color w:val="221F1F"/>
          <w:spacing w:val="-6"/>
          <w:sz w:val="24"/>
        </w:rPr>
        <w:t xml:space="preserve"> </w:t>
      </w:r>
      <w:r>
        <w:rPr>
          <w:color w:val="221F1F"/>
          <w:sz w:val="24"/>
        </w:rPr>
        <w:t>causes</w:t>
      </w:r>
      <w:r>
        <w:rPr>
          <w:color w:val="221F1F"/>
          <w:spacing w:val="-2"/>
          <w:sz w:val="24"/>
        </w:rPr>
        <w:t xml:space="preserve"> </w:t>
      </w:r>
      <w:r>
        <w:rPr>
          <w:color w:val="221F1F"/>
          <w:sz w:val="24"/>
        </w:rPr>
        <w:t>of</w:t>
      </w:r>
      <w:r>
        <w:rPr>
          <w:color w:val="221F1F"/>
          <w:spacing w:val="-5"/>
          <w:sz w:val="24"/>
        </w:rPr>
        <w:t xml:space="preserve"> </w:t>
      </w:r>
      <w:proofErr w:type="gramStart"/>
      <w:r>
        <w:rPr>
          <w:color w:val="221F1F"/>
          <w:sz w:val="24"/>
        </w:rPr>
        <w:t>action,</w:t>
      </w:r>
      <w:r>
        <w:rPr>
          <w:color w:val="221F1F"/>
          <w:spacing w:val="-5"/>
          <w:sz w:val="24"/>
        </w:rPr>
        <w:t xml:space="preserve"> </w:t>
      </w:r>
      <w:r>
        <w:rPr>
          <w:color w:val="221F1F"/>
          <w:sz w:val="24"/>
        </w:rPr>
        <w:t>and</w:t>
      </w:r>
      <w:proofErr w:type="gramEnd"/>
      <w:r>
        <w:rPr>
          <w:color w:val="221F1F"/>
          <w:spacing w:val="-5"/>
          <w:sz w:val="24"/>
        </w:rPr>
        <w:t xml:space="preserve"> </w:t>
      </w:r>
      <w:r>
        <w:rPr>
          <w:color w:val="221F1F"/>
          <w:sz w:val="24"/>
        </w:rPr>
        <w:t>does</w:t>
      </w:r>
      <w:r>
        <w:rPr>
          <w:color w:val="221F1F"/>
          <w:spacing w:val="-5"/>
          <w:sz w:val="24"/>
        </w:rPr>
        <w:t xml:space="preserve"> </w:t>
      </w:r>
      <w:r>
        <w:rPr>
          <w:color w:val="221F1F"/>
          <w:sz w:val="24"/>
        </w:rPr>
        <w:t>not</w:t>
      </w:r>
      <w:r>
        <w:rPr>
          <w:color w:val="221F1F"/>
          <w:spacing w:val="-4"/>
          <w:sz w:val="24"/>
        </w:rPr>
        <w:t xml:space="preserve"> </w:t>
      </w:r>
      <w:r>
        <w:rPr>
          <w:color w:val="221F1F"/>
          <w:sz w:val="24"/>
        </w:rPr>
        <w:t>agree</w:t>
      </w:r>
      <w:r>
        <w:rPr>
          <w:color w:val="221F1F"/>
          <w:spacing w:val="-13"/>
          <w:sz w:val="24"/>
        </w:rPr>
        <w:t xml:space="preserve"> </w:t>
      </w:r>
      <w:r>
        <w:rPr>
          <w:color w:val="221F1F"/>
          <w:sz w:val="24"/>
        </w:rPr>
        <w:t>to</w:t>
      </w:r>
      <w:r>
        <w:rPr>
          <w:color w:val="221F1F"/>
          <w:spacing w:val="-12"/>
          <w:sz w:val="24"/>
        </w:rPr>
        <w:t xml:space="preserve"> </w:t>
      </w:r>
      <w:r>
        <w:rPr>
          <w:color w:val="221F1F"/>
          <w:sz w:val="24"/>
        </w:rPr>
        <w:t>indemnify</w:t>
      </w:r>
      <w:r>
        <w:rPr>
          <w:color w:val="221F1F"/>
          <w:spacing w:val="-14"/>
          <w:sz w:val="24"/>
        </w:rPr>
        <w:t xml:space="preserve"> </w:t>
      </w:r>
      <w:r>
        <w:rPr>
          <w:color w:val="221F1F"/>
          <w:sz w:val="24"/>
        </w:rPr>
        <w:t>or</w:t>
      </w:r>
      <w:r>
        <w:rPr>
          <w:color w:val="221F1F"/>
          <w:spacing w:val="-13"/>
          <w:sz w:val="24"/>
        </w:rPr>
        <w:t xml:space="preserve"> </w:t>
      </w:r>
      <w:r>
        <w:rPr>
          <w:color w:val="221F1F"/>
          <w:sz w:val="24"/>
        </w:rPr>
        <w:t>hold any</w:t>
      </w:r>
      <w:r>
        <w:rPr>
          <w:color w:val="221F1F"/>
          <w:spacing w:val="-12"/>
          <w:sz w:val="24"/>
        </w:rPr>
        <w:t xml:space="preserve"> </w:t>
      </w:r>
      <w:r>
        <w:rPr>
          <w:color w:val="221F1F"/>
          <w:sz w:val="24"/>
        </w:rPr>
        <w:t>person</w:t>
      </w:r>
      <w:r>
        <w:rPr>
          <w:color w:val="221F1F"/>
          <w:spacing w:val="-12"/>
          <w:sz w:val="24"/>
        </w:rPr>
        <w:t xml:space="preserve"> </w:t>
      </w:r>
      <w:r>
        <w:rPr>
          <w:color w:val="221F1F"/>
          <w:sz w:val="24"/>
        </w:rPr>
        <w:t>or</w:t>
      </w:r>
      <w:r>
        <w:rPr>
          <w:color w:val="221F1F"/>
          <w:spacing w:val="-13"/>
          <w:sz w:val="24"/>
        </w:rPr>
        <w:t xml:space="preserve"> </w:t>
      </w:r>
      <w:r>
        <w:rPr>
          <w:color w:val="221F1F"/>
          <w:sz w:val="24"/>
        </w:rPr>
        <w:t>party</w:t>
      </w:r>
      <w:r>
        <w:rPr>
          <w:color w:val="221F1F"/>
          <w:spacing w:val="-12"/>
          <w:sz w:val="24"/>
        </w:rPr>
        <w:t xml:space="preserve"> </w:t>
      </w:r>
      <w:r>
        <w:rPr>
          <w:color w:val="221F1F"/>
          <w:sz w:val="24"/>
        </w:rPr>
        <w:t>harmless</w:t>
      </w:r>
      <w:r>
        <w:rPr>
          <w:color w:val="221F1F"/>
          <w:spacing w:val="-8"/>
          <w:sz w:val="24"/>
        </w:rPr>
        <w:t xml:space="preserve"> </w:t>
      </w:r>
      <w:r>
        <w:rPr>
          <w:color w:val="221F1F"/>
          <w:sz w:val="24"/>
        </w:rPr>
        <w:t>from</w:t>
      </w:r>
      <w:r>
        <w:rPr>
          <w:color w:val="221F1F"/>
          <w:spacing w:val="-9"/>
          <w:sz w:val="24"/>
        </w:rPr>
        <w:t xml:space="preserve"> </w:t>
      </w:r>
      <w:r>
        <w:rPr>
          <w:color w:val="221F1F"/>
          <w:sz w:val="24"/>
        </w:rPr>
        <w:t>any</w:t>
      </w:r>
      <w:r>
        <w:rPr>
          <w:color w:val="221F1F"/>
          <w:spacing w:val="-10"/>
          <w:sz w:val="24"/>
        </w:rPr>
        <w:t xml:space="preserve"> </w:t>
      </w:r>
      <w:r>
        <w:rPr>
          <w:color w:val="221F1F"/>
          <w:sz w:val="24"/>
        </w:rPr>
        <w:t>claim.</w:t>
      </w:r>
      <w:r>
        <w:rPr>
          <w:color w:val="221F1F"/>
          <w:spacing w:val="-9"/>
          <w:sz w:val="24"/>
        </w:rPr>
        <w:t xml:space="preserve"> </w:t>
      </w:r>
      <w:r>
        <w:rPr>
          <w:color w:val="221F1F"/>
          <w:sz w:val="24"/>
        </w:rPr>
        <w:t>Subcontractor</w:t>
      </w:r>
      <w:r>
        <w:rPr>
          <w:color w:val="221F1F"/>
          <w:spacing w:val="-10"/>
          <w:sz w:val="24"/>
        </w:rPr>
        <w:t xml:space="preserve"> </w:t>
      </w:r>
      <w:r>
        <w:rPr>
          <w:color w:val="221F1F"/>
          <w:sz w:val="24"/>
        </w:rPr>
        <w:t>does</w:t>
      </w:r>
      <w:r>
        <w:rPr>
          <w:color w:val="221F1F"/>
          <w:spacing w:val="-9"/>
          <w:sz w:val="24"/>
        </w:rPr>
        <w:t xml:space="preserve"> </w:t>
      </w:r>
      <w:r>
        <w:rPr>
          <w:color w:val="221F1F"/>
          <w:sz w:val="24"/>
        </w:rPr>
        <w:t>not</w:t>
      </w:r>
      <w:r>
        <w:rPr>
          <w:color w:val="221F1F"/>
          <w:spacing w:val="-12"/>
          <w:sz w:val="24"/>
        </w:rPr>
        <w:t xml:space="preserve"> </w:t>
      </w:r>
      <w:r>
        <w:rPr>
          <w:color w:val="221F1F"/>
          <w:sz w:val="24"/>
        </w:rPr>
        <w:t>waive</w:t>
      </w:r>
      <w:r>
        <w:rPr>
          <w:color w:val="221F1F"/>
          <w:spacing w:val="-7"/>
          <w:sz w:val="24"/>
        </w:rPr>
        <w:t xml:space="preserve"> </w:t>
      </w:r>
      <w:r>
        <w:rPr>
          <w:color w:val="221F1F"/>
          <w:sz w:val="24"/>
        </w:rPr>
        <w:t>and</w:t>
      </w:r>
      <w:r>
        <w:rPr>
          <w:color w:val="221F1F"/>
          <w:spacing w:val="-2"/>
          <w:sz w:val="24"/>
        </w:rPr>
        <w:t xml:space="preserve"> </w:t>
      </w:r>
      <w:r>
        <w:rPr>
          <w:color w:val="221F1F"/>
          <w:sz w:val="24"/>
        </w:rPr>
        <w:t>specifically</w:t>
      </w:r>
      <w:r>
        <w:rPr>
          <w:color w:val="221F1F"/>
          <w:spacing w:val="-6"/>
          <w:sz w:val="24"/>
        </w:rPr>
        <w:t xml:space="preserve"> </w:t>
      </w:r>
      <w:r>
        <w:rPr>
          <w:color w:val="221F1F"/>
          <w:sz w:val="24"/>
        </w:rPr>
        <w:t>reserves all immunities to which it is entitled by the constitution, laws, and statutes of the</w:t>
      </w:r>
      <w:r>
        <w:rPr>
          <w:color w:val="221F1F"/>
          <w:spacing w:val="-7"/>
          <w:sz w:val="24"/>
        </w:rPr>
        <w:t xml:space="preserve"> </w:t>
      </w:r>
      <w:r>
        <w:rPr>
          <w:color w:val="221F1F"/>
          <w:sz w:val="24"/>
        </w:rPr>
        <w:t>United</w:t>
      </w:r>
      <w:r>
        <w:rPr>
          <w:color w:val="221F1F"/>
          <w:spacing w:val="-7"/>
          <w:sz w:val="24"/>
        </w:rPr>
        <w:t xml:space="preserve"> </w:t>
      </w:r>
      <w:r>
        <w:rPr>
          <w:color w:val="221F1F"/>
          <w:sz w:val="24"/>
        </w:rPr>
        <w:t>States</w:t>
      </w:r>
      <w:r>
        <w:rPr>
          <w:color w:val="221F1F"/>
          <w:spacing w:val="-4"/>
          <w:sz w:val="24"/>
        </w:rPr>
        <w:t xml:space="preserve"> </w:t>
      </w:r>
      <w:r>
        <w:rPr>
          <w:color w:val="221F1F"/>
          <w:sz w:val="24"/>
        </w:rPr>
        <w:t>and the State of Alabama, including, without limitation, the immunities contained within Article I, section14 of the Constitution of Alabama. Any claim against Subcontractor must be made through the Alabama State Board of Adjustment. Venue and jurisdiction of any dispute, arising under or related to this agreement or relationship of these parties, to the extent not barred by immunity or required to be filed before the Alabama State Board of Adjustment, shall lie in the Circuit Court</w:t>
      </w:r>
      <w:r>
        <w:rPr>
          <w:color w:val="221F1F"/>
          <w:spacing w:val="-2"/>
          <w:sz w:val="24"/>
        </w:rPr>
        <w:t xml:space="preserve"> </w:t>
      </w:r>
      <w:r>
        <w:rPr>
          <w:color w:val="221F1F"/>
          <w:sz w:val="24"/>
        </w:rPr>
        <w:t>of Madison County, Alabama, or the Federal District Court for the Northern District of Alabama, Northeastern Division.</w:t>
      </w:r>
      <w:r>
        <w:rPr>
          <w:color w:val="221F1F"/>
          <w:spacing w:val="-2"/>
          <w:sz w:val="24"/>
        </w:rPr>
        <w:t xml:space="preserve"> </w:t>
      </w:r>
      <w:r>
        <w:rPr>
          <w:color w:val="221F1F"/>
          <w:sz w:val="24"/>
        </w:rPr>
        <w:t>Any</w:t>
      </w:r>
      <w:r>
        <w:rPr>
          <w:color w:val="221F1F"/>
          <w:spacing w:val="-2"/>
          <w:sz w:val="24"/>
        </w:rPr>
        <w:t xml:space="preserve"> </w:t>
      </w:r>
      <w:r>
        <w:rPr>
          <w:color w:val="221F1F"/>
          <w:sz w:val="24"/>
        </w:rPr>
        <w:t>provision</w:t>
      </w:r>
      <w:r>
        <w:rPr>
          <w:color w:val="221F1F"/>
          <w:spacing w:val="-2"/>
          <w:sz w:val="24"/>
        </w:rPr>
        <w:t xml:space="preserve"> </w:t>
      </w:r>
      <w:r>
        <w:rPr>
          <w:color w:val="221F1F"/>
          <w:sz w:val="24"/>
        </w:rPr>
        <w:t>of</w:t>
      </w:r>
      <w:r>
        <w:rPr>
          <w:color w:val="221F1F"/>
          <w:spacing w:val="-3"/>
          <w:sz w:val="24"/>
        </w:rPr>
        <w:t xml:space="preserve"> </w:t>
      </w:r>
      <w:r>
        <w:rPr>
          <w:color w:val="221F1F"/>
          <w:sz w:val="24"/>
        </w:rPr>
        <w:t>the</w:t>
      </w:r>
      <w:r>
        <w:rPr>
          <w:color w:val="221F1F"/>
          <w:spacing w:val="-1"/>
          <w:sz w:val="24"/>
        </w:rPr>
        <w:t xml:space="preserve"> </w:t>
      </w:r>
      <w:r>
        <w:rPr>
          <w:color w:val="221F1F"/>
          <w:sz w:val="24"/>
        </w:rPr>
        <w:t>Agreement</w:t>
      </w:r>
      <w:r>
        <w:rPr>
          <w:color w:val="221F1F"/>
          <w:spacing w:val="-2"/>
          <w:sz w:val="24"/>
        </w:rPr>
        <w:t xml:space="preserve"> </w:t>
      </w:r>
      <w:r>
        <w:rPr>
          <w:color w:val="221F1F"/>
          <w:sz w:val="24"/>
        </w:rPr>
        <w:t>which</w:t>
      </w:r>
      <w:r>
        <w:rPr>
          <w:color w:val="221F1F"/>
          <w:spacing w:val="-2"/>
          <w:sz w:val="24"/>
        </w:rPr>
        <w:t xml:space="preserve"> </w:t>
      </w:r>
      <w:r>
        <w:rPr>
          <w:color w:val="221F1F"/>
          <w:sz w:val="24"/>
        </w:rPr>
        <w:t>may</w:t>
      </w:r>
      <w:r>
        <w:rPr>
          <w:color w:val="221F1F"/>
          <w:spacing w:val="-1"/>
          <w:sz w:val="24"/>
        </w:rPr>
        <w:t xml:space="preserve"> </w:t>
      </w:r>
      <w:r>
        <w:rPr>
          <w:color w:val="221F1F"/>
          <w:sz w:val="24"/>
        </w:rPr>
        <w:t>be</w:t>
      </w:r>
      <w:r>
        <w:rPr>
          <w:color w:val="221F1F"/>
          <w:spacing w:val="-1"/>
          <w:sz w:val="24"/>
        </w:rPr>
        <w:t xml:space="preserve"> </w:t>
      </w:r>
      <w:r>
        <w:rPr>
          <w:color w:val="221F1F"/>
          <w:sz w:val="24"/>
        </w:rPr>
        <w:t>considered</w:t>
      </w:r>
      <w:r>
        <w:rPr>
          <w:color w:val="221F1F"/>
          <w:spacing w:val="-2"/>
          <w:sz w:val="24"/>
        </w:rPr>
        <w:t xml:space="preserve"> </w:t>
      </w:r>
      <w:r>
        <w:rPr>
          <w:color w:val="221F1F"/>
          <w:sz w:val="24"/>
        </w:rPr>
        <w:t>consent</w:t>
      </w:r>
      <w:r>
        <w:rPr>
          <w:color w:val="221F1F"/>
          <w:spacing w:val="-2"/>
          <w:sz w:val="24"/>
        </w:rPr>
        <w:t xml:space="preserve"> </w:t>
      </w:r>
      <w:r>
        <w:rPr>
          <w:color w:val="221F1F"/>
          <w:sz w:val="24"/>
        </w:rPr>
        <w:t>to</w:t>
      </w:r>
      <w:r>
        <w:rPr>
          <w:color w:val="221F1F"/>
          <w:spacing w:val="-2"/>
          <w:sz w:val="24"/>
        </w:rPr>
        <w:t xml:space="preserve"> </w:t>
      </w:r>
      <w:r>
        <w:rPr>
          <w:color w:val="221F1F"/>
          <w:sz w:val="24"/>
        </w:rPr>
        <w:t>suit</w:t>
      </w:r>
      <w:r>
        <w:rPr>
          <w:color w:val="221F1F"/>
          <w:spacing w:val="-2"/>
          <w:sz w:val="24"/>
        </w:rPr>
        <w:t xml:space="preserve"> </w:t>
      </w:r>
      <w:r>
        <w:rPr>
          <w:color w:val="221F1F"/>
          <w:sz w:val="24"/>
        </w:rPr>
        <w:t>or a</w:t>
      </w:r>
      <w:r>
        <w:rPr>
          <w:color w:val="221F1F"/>
          <w:spacing w:val="-7"/>
          <w:sz w:val="24"/>
        </w:rPr>
        <w:t xml:space="preserve"> </w:t>
      </w:r>
      <w:r>
        <w:rPr>
          <w:color w:val="221F1F"/>
          <w:sz w:val="24"/>
        </w:rPr>
        <w:t>waiver</w:t>
      </w:r>
      <w:r>
        <w:rPr>
          <w:color w:val="221F1F"/>
          <w:spacing w:val="-7"/>
          <w:sz w:val="24"/>
        </w:rPr>
        <w:t xml:space="preserve"> </w:t>
      </w:r>
      <w:r>
        <w:rPr>
          <w:color w:val="221F1F"/>
          <w:sz w:val="24"/>
        </w:rPr>
        <w:t>of</w:t>
      </w:r>
      <w:r>
        <w:rPr>
          <w:color w:val="221F1F"/>
          <w:spacing w:val="-7"/>
          <w:sz w:val="24"/>
        </w:rPr>
        <w:t xml:space="preserve"> </w:t>
      </w:r>
      <w:r>
        <w:rPr>
          <w:color w:val="221F1F"/>
          <w:sz w:val="24"/>
        </w:rPr>
        <w:t>immunity</w:t>
      </w:r>
      <w:r>
        <w:rPr>
          <w:color w:val="221F1F"/>
          <w:spacing w:val="-5"/>
          <w:sz w:val="24"/>
        </w:rPr>
        <w:t xml:space="preserve"> </w:t>
      </w:r>
      <w:r>
        <w:rPr>
          <w:color w:val="221F1F"/>
          <w:sz w:val="24"/>
        </w:rPr>
        <w:t>by</w:t>
      </w:r>
      <w:r>
        <w:rPr>
          <w:color w:val="221F1F"/>
          <w:spacing w:val="-7"/>
          <w:sz w:val="24"/>
        </w:rPr>
        <w:t xml:space="preserve"> </w:t>
      </w:r>
      <w:r>
        <w:rPr>
          <w:color w:val="221F1F"/>
          <w:sz w:val="24"/>
        </w:rPr>
        <w:t>Subcontractor</w:t>
      </w:r>
      <w:r>
        <w:rPr>
          <w:color w:val="221F1F"/>
          <w:spacing w:val="-5"/>
          <w:sz w:val="24"/>
        </w:rPr>
        <w:t xml:space="preserve"> </w:t>
      </w:r>
      <w:r>
        <w:rPr>
          <w:color w:val="221F1F"/>
          <w:sz w:val="24"/>
        </w:rPr>
        <w:t>is</w:t>
      </w:r>
      <w:r>
        <w:rPr>
          <w:color w:val="221F1F"/>
          <w:spacing w:val="-5"/>
          <w:sz w:val="24"/>
        </w:rPr>
        <w:t xml:space="preserve"> </w:t>
      </w:r>
      <w:r>
        <w:rPr>
          <w:color w:val="221F1F"/>
          <w:sz w:val="24"/>
        </w:rPr>
        <w:t>hereby</w:t>
      </w:r>
      <w:r>
        <w:rPr>
          <w:color w:val="221F1F"/>
          <w:spacing w:val="-6"/>
          <w:sz w:val="24"/>
        </w:rPr>
        <w:t xml:space="preserve"> </w:t>
      </w:r>
      <w:r>
        <w:rPr>
          <w:color w:val="221F1F"/>
          <w:sz w:val="24"/>
        </w:rPr>
        <w:t>rendered</w:t>
      </w:r>
      <w:r>
        <w:rPr>
          <w:color w:val="221F1F"/>
          <w:spacing w:val="-6"/>
          <w:sz w:val="24"/>
        </w:rPr>
        <w:t xml:space="preserve"> </w:t>
      </w:r>
      <w:r>
        <w:rPr>
          <w:color w:val="221F1F"/>
          <w:sz w:val="24"/>
        </w:rPr>
        <w:t>null</w:t>
      </w:r>
      <w:r>
        <w:rPr>
          <w:color w:val="221F1F"/>
          <w:spacing w:val="-5"/>
          <w:sz w:val="24"/>
        </w:rPr>
        <w:t xml:space="preserve"> </w:t>
      </w:r>
      <w:r>
        <w:rPr>
          <w:color w:val="221F1F"/>
          <w:sz w:val="24"/>
        </w:rPr>
        <w:t>and</w:t>
      </w:r>
      <w:r>
        <w:rPr>
          <w:color w:val="221F1F"/>
          <w:spacing w:val="-6"/>
          <w:sz w:val="24"/>
        </w:rPr>
        <w:t xml:space="preserve"> </w:t>
      </w:r>
      <w:r>
        <w:rPr>
          <w:color w:val="221F1F"/>
          <w:sz w:val="24"/>
        </w:rPr>
        <w:t>void.</w:t>
      </w:r>
      <w:r>
        <w:rPr>
          <w:color w:val="221F1F"/>
          <w:spacing w:val="-4"/>
          <w:sz w:val="24"/>
        </w:rPr>
        <w:t xml:space="preserve"> </w:t>
      </w:r>
      <w:r>
        <w:rPr>
          <w:color w:val="221F1F"/>
          <w:sz w:val="24"/>
        </w:rPr>
        <w:t>Subcontractor</w:t>
      </w:r>
      <w:r>
        <w:rPr>
          <w:color w:val="221F1F"/>
          <w:spacing w:val="-6"/>
          <w:sz w:val="24"/>
        </w:rPr>
        <w:t xml:space="preserve"> </w:t>
      </w:r>
      <w:r>
        <w:rPr>
          <w:color w:val="221F1F"/>
          <w:sz w:val="24"/>
        </w:rPr>
        <w:t>may</w:t>
      </w:r>
      <w:r>
        <w:rPr>
          <w:color w:val="221F1F"/>
          <w:spacing w:val="-6"/>
          <w:sz w:val="24"/>
        </w:rPr>
        <w:t xml:space="preserve"> </w:t>
      </w:r>
      <w:r>
        <w:rPr>
          <w:color w:val="221F1F"/>
          <w:sz w:val="24"/>
        </w:rPr>
        <w:t xml:space="preserve">replace or modify infringing items with comparable items acceptable to Quantum of substantially the same form, fit, and function </w:t>
      </w:r>
      <w:proofErr w:type="gramStart"/>
      <w:r>
        <w:rPr>
          <w:color w:val="221F1F"/>
          <w:sz w:val="24"/>
        </w:rPr>
        <w:t>so as to</w:t>
      </w:r>
      <w:proofErr w:type="gramEnd"/>
      <w:r>
        <w:rPr>
          <w:color w:val="221F1F"/>
          <w:sz w:val="24"/>
        </w:rPr>
        <w:t xml:space="preserve"> remove the source of infringement, and Subcontractor’s obligations under</w:t>
      </w:r>
      <w:r>
        <w:rPr>
          <w:color w:val="221F1F"/>
          <w:spacing w:val="-6"/>
          <w:sz w:val="24"/>
        </w:rPr>
        <w:t xml:space="preserve"> </w:t>
      </w:r>
      <w:r>
        <w:rPr>
          <w:color w:val="221F1F"/>
          <w:sz w:val="24"/>
        </w:rPr>
        <w:t>this</w:t>
      </w:r>
      <w:r>
        <w:rPr>
          <w:color w:val="221F1F"/>
          <w:spacing w:val="-5"/>
          <w:sz w:val="24"/>
        </w:rPr>
        <w:t xml:space="preserve"> </w:t>
      </w:r>
      <w:r>
        <w:rPr>
          <w:color w:val="221F1F"/>
          <w:sz w:val="24"/>
        </w:rPr>
        <w:t>Subcontract</w:t>
      </w:r>
      <w:r>
        <w:rPr>
          <w:color w:val="221F1F"/>
          <w:spacing w:val="-4"/>
          <w:sz w:val="24"/>
        </w:rPr>
        <w:t xml:space="preserve"> </w:t>
      </w:r>
      <w:r>
        <w:rPr>
          <w:color w:val="221F1F"/>
          <w:sz w:val="24"/>
        </w:rPr>
        <w:t>shall</w:t>
      </w:r>
      <w:r>
        <w:rPr>
          <w:color w:val="221F1F"/>
          <w:spacing w:val="-4"/>
          <w:sz w:val="24"/>
        </w:rPr>
        <w:t xml:space="preserve"> </w:t>
      </w:r>
      <w:r>
        <w:rPr>
          <w:color w:val="221F1F"/>
          <w:sz w:val="24"/>
        </w:rPr>
        <w:t>apply</w:t>
      </w:r>
      <w:r>
        <w:rPr>
          <w:color w:val="221F1F"/>
          <w:spacing w:val="-4"/>
          <w:sz w:val="24"/>
        </w:rPr>
        <w:t xml:space="preserve"> </w:t>
      </w:r>
      <w:r>
        <w:rPr>
          <w:color w:val="221F1F"/>
          <w:sz w:val="24"/>
        </w:rPr>
        <w:t>to</w:t>
      </w:r>
      <w:r>
        <w:rPr>
          <w:color w:val="221F1F"/>
          <w:spacing w:val="-4"/>
          <w:sz w:val="24"/>
        </w:rPr>
        <w:t xml:space="preserve"> </w:t>
      </w:r>
      <w:r>
        <w:rPr>
          <w:color w:val="221F1F"/>
          <w:sz w:val="24"/>
        </w:rPr>
        <w:t>the</w:t>
      </w:r>
      <w:r>
        <w:rPr>
          <w:color w:val="221F1F"/>
          <w:spacing w:val="-5"/>
          <w:sz w:val="24"/>
        </w:rPr>
        <w:t xml:space="preserve"> </w:t>
      </w:r>
      <w:r>
        <w:rPr>
          <w:color w:val="221F1F"/>
          <w:sz w:val="24"/>
        </w:rPr>
        <w:t>replacement</w:t>
      </w:r>
      <w:r>
        <w:rPr>
          <w:color w:val="221F1F"/>
          <w:spacing w:val="-5"/>
          <w:sz w:val="24"/>
        </w:rPr>
        <w:t xml:space="preserve"> </w:t>
      </w:r>
      <w:r>
        <w:rPr>
          <w:color w:val="221F1F"/>
          <w:sz w:val="24"/>
        </w:rPr>
        <w:t>and</w:t>
      </w:r>
      <w:r>
        <w:rPr>
          <w:color w:val="221F1F"/>
          <w:spacing w:val="-5"/>
          <w:sz w:val="24"/>
        </w:rPr>
        <w:t xml:space="preserve"> </w:t>
      </w:r>
      <w:r>
        <w:rPr>
          <w:color w:val="221F1F"/>
          <w:sz w:val="24"/>
        </w:rPr>
        <w:t>modified</w:t>
      </w:r>
      <w:r>
        <w:rPr>
          <w:color w:val="221F1F"/>
          <w:spacing w:val="-5"/>
          <w:sz w:val="24"/>
        </w:rPr>
        <w:t xml:space="preserve"> </w:t>
      </w:r>
      <w:r>
        <w:rPr>
          <w:color w:val="221F1F"/>
          <w:sz w:val="24"/>
        </w:rPr>
        <w:t>items.</w:t>
      </w:r>
      <w:r>
        <w:rPr>
          <w:color w:val="221F1F"/>
          <w:spacing w:val="-4"/>
          <w:sz w:val="24"/>
        </w:rPr>
        <w:t xml:space="preserve"> </w:t>
      </w:r>
      <w:r>
        <w:rPr>
          <w:color w:val="221F1F"/>
          <w:sz w:val="24"/>
        </w:rPr>
        <w:t>If</w:t>
      </w:r>
      <w:r>
        <w:rPr>
          <w:color w:val="221F1F"/>
          <w:spacing w:val="-6"/>
          <w:sz w:val="24"/>
        </w:rPr>
        <w:t xml:space="preserve"> </w:t>
      </w:r>
      <w:r>
        <w:rPr>
          <w:color w:val="221F1F"/>
          <w:sz w:val="24"/>
        </w:rPr>
        <w:t>the</w:t>
      </w:r>
      <w:r>
        <w:rPr>
          <w:color w:val="221F1F"/>
          <w:spacing w:val="-5"/>
          <w:sz w:val="24"/>
        </w:rPr>
        <w:t xml:space="preserve"> </w:t>
      </w:r>
      <w:r>
        <w:rPr>
          <w:color w:val="221F1F"/>
          <w:sz w:val="24"/>
        </w:rPr>
        <w:t>use</w:t>
      </w:r>
      <w:r>
        <w:rPr>
          <w:color w:val="221F1F"/>
          <w:spacing w:val="-6"/>
          <w:sz w:val="24"/>
        </w:rPr>
        <w:t xml:space="preserve"> </w:t>
      </w:r>
      <w:r>
        <w:rPr>
          <w:color w:val="221F1F"/>
          <w:sz w:val="24"/>
        </w:rPr>
        <w:t>or</w:t>
      </w:r>
      <w:r>
        <w:rPr>
          <w:color w:val="221F1F"/>
          <w:spacing w:val="-6"/>
          <w:sz w:val="24"/>
        </w:rPr>
        <w:t xml:space="preserve"> </w:t>
      </w:r>
      <w:r>
        <w:rPr>
          <w:color w:val="221F1F"/>
          <w:sz w:val="24"/>
        </w:rPr>
        <w:t>sale</w:t>
      </w:r>
      <w:r>
        <w:rPr>
          <w:color w:val="221F1F"/>
          <w:spacing w:val="-5"/>
          <w:sz w:val="24"/>
        </w:rPr>
        <w:t xml:space="preserve"> </w:t>
      </w:r>
      <w:r>
        <w:rPr>
          <w:color w:val="221F1F"/>
          <w:sz w:val="24"/>
        </w:rPr>
        <w:t>of</w:t>
      </w:r>
      <w:r>
        <w:rPr>
          <w:color w:val="221F1F"/>
          <w:spacing w:val="-6"/>
          <w:sz w:val="24"/>
        </w:rPr>
        <w:t xml:space="preserve"> </w:t>
      </w:r>
      <w:r>
        <w:rPr>
          <w:color w:val="221F1F"/>
          <w:sz w:val="24"/>
        </w:rPr>
        <w:t>any</w:t>
      </w:r>
      <w:r>
        <w:rPr>
          <w:color w:val="221F1F"/>
          <w:spacing w:val="-5"/>
          <w:sz w:val="24"/>
        </w:rPr>
        <w:t xml:space="preserve"> </w:t>
      </w:r>
      <w:r>
        <w:rPr>
          <w:color w:val="221F1F"/>
          <w:sz w:val="24"/>
        </w:rPr>
        <w:t xml:space="preserve">of the above items is enjoined </w:t>
      </w:r>
      <w:proofErr w:type="gramStart"/>
      <w:r>
        <w:rPr>
          <w:color w:val="221F1F"/>
          <w:sz w:val="24"/>
        </w:rPr>
        <w:t>as a result of</w:t>
      </w:r>
      <w:proofErr w:type="gramEnd"/>
      <w:r>
        <w:rPr>
          <w:color w:val="221F1F"/>
          <w:sz w:val="24"/>
        </w:rPr>
        <w:t xml:space="preserve"> such claim, suit or action, Subcontractor, at no expense to Quantum, shall obtain for Quantum and its customers the right to use and sell said item.</w:t>
      </w:r>
    </w:p>
    <w:p w14:paraId="7FEE9B09" w14:textId="77777777" w:rsidR="00016C31" w:rsidRDefault="00632607">
      <w:pPr>
        <w:pStyle w:val="Heading2"/>
        <w:spacing w:before="119"/>
        <w:jc w:val="both"/>
      </w:pPr>
      <w:r>
        <w:rPr>
          <w:color w:val="221F1F"/>
        </w:rPr>
        <w:t>H26</w:t>
      </w:r>
      <w:r>
        <w:rPr>
          <w:color w:val="221F1F"/>
          <w:spacing w:val="-10"/>
        </w:rPr>
        <w:t xml:space="preserve"> </w:t>
      </w:r>
      <w:r>
        <w:rPr>
          <w:color w:val="221F1F"/>
        </w:rPr>
        <w:t>PROPRIETARY</w:t>
      </w:r>
      <w:r>
        <w:rPr>
          <w:color w:val="221F1F"/>
          <w:spacing w:val="-9"/>
        </w:rPr>
        <w:t xml:space="preserve"> </w:t>
      </w:r>
      <w:r>
        <w:rPr>
          <w:color w:val="221F1F"/>
          <w:spacing w:val="-2"/>
        </w:rPr>
        <w:t>INFORMATION</w:t>
      </w:r>
    </w:p>
    <w:p w14:paraId="7FBEB774" w14:textId="77777777" w:rsidR="00016C31" w:rsidRDefault="00632607">
      <w:pPr>
        <w:spacing w:before="123"/>
        <w:ind w:left="219" w:right="795"/>
        <w:jc w:val="both"/>
        <w:rPr>
          <w:sz w:val="24"/>
        </w:rPr>
      </w:pPr>
      <w:r>
        <w:rPr>
          <w:color w:val="221F1F"/>
          <w:sz w:val="24"/>
        </w:rPr>
        <w:t>During</w:t>
      </w:r>
      <w:r>
        <w:rPr>
          <w:color w:val="221F1F"/>
          <w:spacing w:val="-5"/>
          <w:sz w:val="24"/>
        </w:rPr>
        <w:t xml:space="preserve"> </w:t>
      </w:r>
      <w:r>
        <w:rPr>
          <w:color w:val="221F1F"/>
          <w:sz w:val="24"/>
        </w:rPr>
        <w:t>the</w:t>
      </w:r>
      <w:r>
        <w:rPr>
          <w:color w:val="221F1F"/>
          <w:spacing w:val="-4"/>
          <w:sz w:val="24"/>
        </w:rPr>
        <w:t xml:space="preserve"> </w:t>
      </w:r>
      <w:r>
        <w:rPr>
          <w:color w:val="221F1F"/>
          <w:sz w:val="24"/>
        </w:rPr>
        <w:t>term</w:t>
      </w:r>
      <w:r>
        <w:rPr>
          <w:color w:val="221F1F"/>
          <w:spacing w:val="-5"/>
          <w:sz w:val="24"/>
        </w:rPr>
        <w:t xml:space="preserve"> </w:t>
      </w:r>
      <w:r>
        <w:rPr>
          <w:color w:val="221F1F"/>
          <w:sz w:val="24"/>
        </w:rPr>
        <w:t>of</w:t>
      </w:r>
      <w:r>
        <w:rPr>
          <w:color w:val="221F1F"/>
          <w:spacing w:val="-7"/>
          <w:sz w:val="24"/>
        </w:rPr>
        <w:t xml:space="preserve"> </w:t>
      </w:r>
      <w:r>
        <w:rPr>
          <w:color w:val="221F1F"/>
          <w:sz w:val="24"/>
        </w:rPr>
        <w:t>the</w:t>
      </w:r>
      <w:r>
        <w:rPr>
          <w:color w:val="221F1F"/>
          <w:spacing w:val="-4"/>
          <w:sz w:val="24"/>
        </w:rPr>
        <w:t xml:space="preserve"> </w:t>
      </w:r>
      <w:r>
        <w:rPr>
          <w:color w:val="221F1F"/>
          <w:sz w:val="24"/>
        </w:rPr>
        <w:t>Subcontract,</w:t>
      </w:r>
      <w:r>
        <w:rPr>
          <w:color w:val="221F1F"/>
          <w:spacing w:val="-2"/>
          <w:sz w:val="24"/>
        </w:rPr>
        <w:t xml:space="preserve"> </w:t>
      </w:r>
      <w:r>
        <w:rPr>
          <w:color w:val="221F1F"/>
          <w:sz w:val="24"/>
        </w:rPr>
        <w:t>Quantum</w:t>
      </w:r>
      <w:r>
        <w:rPr>
          <w:color w:val="221F1F"/>
          <w:spacing w:val="-2"/>
          <w:sz w:val="24"/>
        </w:rPr>
        <w:t xml:space="preserve"> </w:t>
      </w:r>
      <w:r>
        <w:rPr>
          <w:color w:val="221F1F"/>
          <w:sz w:val="24"/>
        </w:rPr>
        <w:t>and</w:t>
      </w:r>
      <w:r>
        <w:rPr>
          <w:color w:val="221F1F"/>
          <w:spacing w:val="-6"/>
          <w:sz w:val="24"/>
        </w:rPr>
        <w:t xml:space="preserve"> </w:t>
      </w:r>
      <w:r>
        <w:rPr>
          <w:color w:val="221F1F"/>
          <w:sz w:val="24"/>
        </w:rPr>
        <w:t>the</w:t>
      </w:r>
      <w:r>
        <w:rPr>
          <w:color w:val="221F1F"/>
          <w:spacing w:val="-7"/>
          <w:sz w:val="24"/>
        </w:rPr>
        <w:t xml:space="preserve"> </w:t>
      </w:r>
      <w:r>
        <w:rPr>
          <w:color w:val="221F1F"/>
          <w:sz w:val="24"/>
        </w:rPr>
        <w:t>Subcontractor</w:t>
      </w:r>
      <w:r>
        <w:rPr>
          <w:color w:val="221F1F"/>
          <w:spacing w:val="-3"/>
          <w:sz w:val="24"/>
        </w:rPr>
        <w:t xml:space="preserve"> </w:t>
      </w:r>
      <w:r>
        <w:rPr>
          <w:color w:val="221F1F"/>
          <w:sz w:val="24"/>
        </w:rPr>
        <w:t>may</w:t>
      </w:r>
      <w:r>
        <w:rPr>
          <w:color w:val="221F1F"/>
          <w:spacing w:val="-4"/>
          <w:sz w:val="24"/>
        </w:rPr>
        <w:t xml:space="preserve"> </w:t>
      </w:r>
      <w:r>
        <w:rPr>
          <w:color w:val="221F1F"/>
          <w:sz w:val="24"/>
        </w:rPr>
        <w:t>exchange</w:t>
      </w:r>
      <w:r>
        <w:rPr>
          <w:color w:val="221F1F"/>
          <w:spacing w:val="-4"/>
          <w:sz w:val="24"/>
        </w:rPr>
        <w:t xml:space="preserve"> </w:t>
      </w:r>
      <w:r>
        <w:rPr>
          <w:color w:val="221F1F"/>
          <w:sz w:val="24"/>
        </w:rPr>
        <w:t>such</w:t>
      </w:r>
      <w:r>
        <w:rPr>
          <w:color w:val="221F1F"/>
          <w:spacing w:val="-3"/>
          <w:sz w:val="24"/>
        </w:rPr>
        <w:t xml:space="preserve"> </w:t>
      </w:r>
      <w:r>
        <w:rPr>
          <w:color w:val="221F1F"/>
          <w:sz w:val="24"/>
        </w:rPr>
        <w:t>proprietary and other information of the disclosing party as is required for each to perform its obligations hereunder. Both Quantum and the Subcontractor agree as follows:</w:t>
      </w:r>
    </w:p>
    <w:p w14:paraId="5290E1D6" w14:textId="77777777" w:rsidR="00016C31" w:rsidRDefault="00900DE8">
      <w:pPr>
        <w:pStyle w:val="ListParagraph"/>
        <w:numPr>
          <w:ilvl w:val="0"/>
          <w:numId w:val="106"/>
        </w:numPr>
        <w:tabs>
          <w:tab w:val="left" w:pos="801"/>
        </w:tabs>
        <w:spacing w:before="120"/>
        <w:ind w:right="836"/>
        <w:rPr>
          <w:sz w:val="24"/>
        </w:rPr>
      </w:pPr>
      <w:r>
        <w:pict w14:anchorId="35CFCF9F">
          <v:rect id="docshape39" o:spid="_x0000_s1093" style="position:absolute;left:0;text-align:left;margin-left:59.5pt;margin-top:70.7pt;width:515pt;height:1.45pt;z-index:-18501632;mso-position-horizontal-relative:page" fillcolor="#0e233d" stroked="f">
            <w10:wrap anchorx="page"/>
          </v:rect>
        </w:pict>
      </w:r>
      <w:r w:rsidR="00632607">
        <w:rPr>
          <w:color w:val="221F1F"/>
          <w:sz w:val="24"/>
        </w:rPr>
        <w:t>To use the proprietary information received from the other party only for the above purpose, to</w:t>
      </w:r>
      <w:r w:rsidR="00632607">
        <w:rPr>
          <w:color w:val="221F1F"/>
          <w:spacing w:val="-6"/>
          <w:sz w:val="24"/>
        </w:rPr>
        <w:t xml:space="preserve"> </w:t>
      </w:r>
      <w:r w:rsidR="00632607">
        <w:rPr>
          <w:color w:val="221F1F"/>
          <w:sz w:val="24"/>
        </w:rPr>
        <w:t>not</w:t>
      </w:r>
      <w:r w:rsidR="00632607">
        <w:rPr>
          <w:color w:val="221F1F"/>
          <w:spacing w:val="-8"/>
          <w:sz w:val="24"/>
        </w:rPr>
        <w:t xml:space="preserve"> </w:t>
      </w:r>
      <w:r w:rsidR="00632607">
        <w:rPr>
          <w:color w:val="221F1F"/>
          <w:sz w:val="24"/>
        </w:rPr>
        <w:t>reproduce,</w:t>
      </w:r>
      <w:r w:rsidR="00632607">
        <w:rPr>
          <w:color w:val="221F1F"/>
          <w:spacing w:val="-6"/>
          <w:sz w:val="24"/>
        </w:rPr>
        <w:t xml:space="preserve"> </w:t>
      </w:r>
      <w:r w:rsidR="00632607">
        <w:rPr>
          <w:color w:val="221F1F"/>
          <w:sz w:val="24"/>
        </w:rPr>
        <w:t>duplicate,</w:t>
      </w:r>
      <w:r w:rsidR="00632607">
        <w:rPr>
          <w:color w:val="221F1F"/>
          <w:spacing w:val="-7"/>
          <w:sz w:val="24"/>
        </w:rPr>
        <w:t xml:space="preserve"> </w:t>
      </w:r>
      <w:r w:rsidR="00632607">
        <w:rPr>
          <w:color w:val="221F1F"/>
          <w:sz w:val="24"/>
        </w:rPr>
        <w:t>copy,</w:t>
      </w:r>
      <w:r w:rsidR="00632607">
        <w:rPr>
          <w:color w:val="221F1F"/>
          <w:spacing w:val="-8"/>
          <w:sz w:val="24"/>
        </w:rPr>
        <w:t xml:space="preserve"> </w:t>
      </w:r>
      <w:r w:rsidR="00632607">
        <w:rPr>
          <w:color w:val="221F1F"/>
          <w:sz w:val="24"/>
        </w:rPr>
        <w:t>distribute,</w:t>
      </w:r>
      <w:r w:rsidR="00632607">
        <w:rPr>
          <w:color w:val="221F1F"/>
          <w:spacing w:val="-8"/>
          <w:sz w:val="24"/>
        </w:rPr>
        <w:t xml:space="preserve"> </w:t>
      </w:r>
      <w:proofErr w:type="gramStart"/>
      <w:r w:rsidR="00632607">
        <w:rPr>
          <w:color w:val="221F1F"/>
          <w:sz w:val="24"/>
        </w:rPr>
        <w:t>disclose</w:t>
      </w:r>
      <w:proofErr w:type="gramEnd"/>
      <w:r w:rsidR="00632607">
        <w:rPr>
          <w:color w:val="221F1F"/>
          <w:spacing w:val="-8"/>
          <w:sz w:val="24"/>
        </w:rPr>
        <w:t xml:space="preserve"> </w:t>
      </w:r>
      <w:r w:rsidR="00632607">
        <w:rPr>
          <w:color w:val="221F1F"/>
          <w:sz w:val="24"/>
        </w:rPr>
        <w:t>or</w:t>
      </w:r>
      <w:r w:rsidR="00632607">
        <w:rPr>
          <w:color w:val="221F1F"/>
          <w:spacing w:val="-9"/>
          <w:sz w:val="24"/>
        </w:rPr>
        <w:t xml:space="preserve"> </w:t>
      </w:r>
      <w:r w:rsidR="00632607">
        <w:rPr>
          <w:color w:val="221F1F"/>
          <w:sz w:val="24"/>
        </w:rPr>
        <w:t>otherwise</w:t>
      </w:r>
      <w:r w:rsidR="00632607">
        <w:rPr>
          <w:color w:val="221F1F"/>
          <w:spacing w:val="-8"/>
          <w:sz w:val="24"/>
        </w:rPr>
        <w:t xml:space="preserve"> </w:t>
      </w:r>
      <w:r w:rsidR="00632607">
        <w:rPr>
          <w:color w:val="221F1F"/>
          <w:sz w:val="24"/>
        </w:rPr>
        <w:t>disseminate</w:t>
      </w:r>
      <w:r w:rsidR="00632607">
        <w:rPr>
          <w:color w:val="221F1F"/>
          <w:spacing w:val="-7"/>
          <w:sz w:val="24"/>
        </w:rPr>
        <w:t xml:space="preserve"> </w:t>
      </w:r>
      <w:r w:rsidR="00632607">
        <w:rPr>
          <w:color w:val="221F1F"/>
          <w:sz w:val="24"/>
        </w:rPr>
        <w:t>the</w:t>
      </w:r>
      <w:r w:rsidR="00632607">
        <w:rPr>
          <w:color w:val="221F1F"/>
          <w:spacing w:val="-9"/>
          <w:sz w:val="24"/>
        </w:rPr>
        <w:t xml:space="preserve"> </w:t>
      </w:r>
      <w:r w:rsidR="00632607">
        <w:rPr>
          <w:color w:val="221F1F"/>
          <w:sz w:val="24"/>
        </w:rPr>
        <w:t xml:space="preserve">proprietary information, and to hold in confidence and protect the proprietary information from </w:t>
      </w:r>
      <w:r w:rsidR="00632607">
        <w:rPr>
          <w:color w:val="221F1F"/>
          <w:sz w:val="24"/>
        </w:rPr>
        <w:lastRenderedPageBreak/>
        <w:t>dissemination to and use by anyone not a party to this Agreement.</w:t>
      </w:r>
    </w:p>
    <w:p w14:paraId="1B34C2F5" w14:textId="77777777" w:rsidR="00016C31" w:rsidRDefault="00016C31">
      <w:pPr>
        <w:rPr>
          <w:sz w:val="24"/>
        </w:rPr>
        <w:sectPr w:rsidR="00016C31">
          <w:pgSz w:w="12240" w:h="15840"/>
          <w:pgMar w:top="1360" w:right="640" w:bottom="1060" w:left="1000" w:header="0" w:footer="801" w:gutter="0"/>
          <w:cols w:space="720"/>
        </w:sectPr>
      </w:pPr>
    </w:p>
    <w:p w14:paraId="52280047" w14:textId="77777777" w:rsidR="00016C31" w:rsidRDefault="00632607">
      <w:pPr>
        <w:pStyle w:val="ListParagraph"/>
        <w:numPr>
          <w:ilvl w:val="0"/>
          <w:numId w:val="106"/>
        </w:numPr>
        <w:tabs>
          <w:tab w:val="left" w:pos="801"/>
        </w:tabs>
        <w:spacing w:before="79"/>
        <w:ind w:right="842"/>
        <w:rPr>
          <w:sz w:val="24"/>
        </w:rPr>
      </w:pPr>
      <w:r>
        <w:rPr>
          <w:color w:val="221F1F"/>
          <w:sz w:val="24"/>
        </w:rPr>
        <w:lastRenderedPageBreak/>
        <w:t>To</w:t>
      </w:r>
      <w:r>
        <w:rPr>
          <w:color w:val="221F1F"/>
          <w:spacing w:val="-6"/>
          <w:sz w:val="24"/>
        </w:rPr>
        <w:t xml:space="preserve"> </w:t>
      </w:r>
      <w:r>
        <w:rPr>
          <w:color w:val="221F1F"/>
          <w:sz w:val="24"/>
        </w:rPr>
        <w:t>disclose</w:t>
      </w:r>
      <w:r>
        <w:rPr>
          <w:color w:val="221F1F"/>
          <w:spacing w:val="-6"/>
          <w:sz w:val="24"/>
        </w:rPr>
        <w:t xml:space="preserve"> </w:t>
      </w:r>
      <w:r>
        <w:rPr>
          <w:color w:val="221F1F"/>
          <w:sz w:val="24"/>
        </w:rPr>
        <w:t>the</w:t>
      </w:r>
      <w:r>
        <w:rPr>
          <w:color w:val="221F1F"/>
          <w:spacing w:val="-6"/>
          <w:sz w:val="24"/>
        </w:rPr>
        <w:t xml:space="preserve"> </w:t>
      </w:r>
      <w:r>
        <w:rPr>
          <w:color w:val="221F1F"/>
          <w:sz w:val="24"/>
        </w:rPr>
        <w:t>proprietary</w:t>
      </w:r>
      <w:r>
        <w:rPr>
          <w:color w:val="221F1F"/>
          <w:spacing w:val="-5"/>
          <w:sz w:val="24"/>
        </w:rPr>
        <w:t xml:space="preserve"> </w:t>
      </w:r>
      <w:r>
        <w:rPr>
          <w:color w:val="221F1F"/>
          <w:sz w:val="24"/>
        </w:rPr>
        <w:t>information</w:t>
      </w:r>
      <w:r>
        <w:rPr>
          <w:color w:val="221F1F"/>
          <w:spacing w:val="-5"/>
          <w:sz w:val="24"/>
        </w:rPr>
        <w:t xml:space="preserve"> </w:t>
      </w:r>
      <w:r>
        <w:rPr>
          <w:color w:val="221F1F"/>
          <w:sz w:val="24"/>
        </w:rPr>
        <w:t>received</w:t>
      </w:r>
      <w:r>
        <w:rPr>
          <w:color w:val="221F1F"/>
          <w:spacing w:val="-4"/>
          <w:sz w:val="24"/>
        </w:rPr>
        <w:t xml:space="preserve"> </w:t>
      </w:r>
      <w:r>
        <w:rPr>
          <w:color w:val="221F1F"/>
          <w:sz w:val="24"/>
        </w:rPr>
        <w:t>from</w:t>
      </w:r>
      <w:r>
        <w:rPr>
          <w:color w:val="221F1F"/>
          <w:spacing w:val="-5"/>
          <w:sz w:val="24"/>
        </w:rPr>
        <w:t xml:space="preserve"> </w:t>
      </w:r>
      <w:r>
        <w:rPr>
          <w:color w:val="221F1F"/>
          <w:sz w:val="24"/>
        </w:rPr>
        <w:t>the</w:t>
      </w:r>
      <w:r>
        <w:rPr>
          <w:color w:val="221F1F"/>
          <w:spacing w:val="-6"/>
          <w:sz w:val="24"/>
        </w:rPr>
        <w:t xml:space="preserve"> </w:t>
      </w:r>
      <w:r>
        <w:rPr>
          <w:color w:val="221F1F"/>
          <w:sz w:val="24"/>
        </w:rPr>
        <w:t>other</w:t>
      </w:r>
      <w:r>
        <w:rPr>
          <w:color w:val="221F1F"/>
          <w:spacing w:val="-7"/>
          <w:sz w:val="24"/>
        </w:rPr>
        <w:t xml:space="preserve"> </w:t>
      </w:r>
      <w:r>
        <w:rPr>
          <w:color w:val="221F1F"/>
          <w:sz w:val="24"/>
        </w:rPr>
        <w:t>party</w:t>
      </w:r>
      <w:r>
        <w:rPr>
          <w:color w:val="221F1F"/>
          <w:spacing w:val="-6"/>
          <w:sz w:val="24"/>
        </w:rPr>
        <w:t xml:space="preserve"> </w:t>
      </w:r>
      <w:r>
        <w:rPr>
          <w:color w:val="221F1F"/>
          <w:sz w:val="24"/>
        </w:rPr>
        <w:t>only</w:t>
      </w:r>
      <w:r>
        <w:rPr>
          <w:color w:val="221F1F"/>
          <w:spacing w:val="-5"/>
          <w:sz w:val="24"/>
        </w:rPr>
        <w:t xml:space="preserve"> </w:t>
      </w:r>
      <w:r>
        <w:rPr>
          <w:color w:val="221F1F"/>
          <w:sz w:val="24"/>
        </w:rPr>
        <w:t>to</w:t>
      </w:r>
      <w:r>
        <w:rPr>
          <w:color w:val="221F1F"/>
          <w:spacing w:val="-6"/>
          <w:sz w:val="24"/>
        </w:rPr>
        <w:t xml:space="preserve"> </w:t>
      </w:r>
      <w:r>
        <w:rPr>
          <w:color w:val="221F1F"/>
          <w:sz w:val="24"/>
        </w:rPr>
        <w:t>persons</w:t>
      </w:r>
      <w:r>
        <w:rPr>
          <w:color w:val="221F1F"/>
          <w:spacing w:val="-5"/>
          <w:sz w:val="24"/>
        </w:rPr>
        <w:t xml:space="preserve"> </w:t>
      </w:r>
      <w:r>
        <w:rPr>
          <w:color w:val="221F1F"/>
          <w:sz w:val="24"/>
        </w:rPr>
        <w:t>who</w:t>
      </w:r>
      <w:r>
        <w:rPr>
          <w:color w:val="221F1F"/>
          <w:spacing w:val="-4"/>
          <w:sz w:val="24"/>
        </w:rPr>
        <w:t xml:space="preserve"> </w:t>
      </w:r>
      <w:r>
        <w:rPr>
          <w:color w:val="221F1F"/>
          <w:sz w:val="24"/>
        </w:rPr>
        <w:t>are employees of the receiving party who have a need to know for the above purpose.</w:t>
      </w:r>
    </w:p>
    <w:p w14:paraId="639F8460" w14:textId="77777777" w:rsidR="00016C31" w:rsidRDefault="00632607">
      <w:pPr>
        <w:spacing w:before="120"/>
        <w:ind w:left="219" w:right="175"/>
        <w:rPr>
          <w:sz w:val="24"/>
        </w:rPr>
      </w:pPr>
      <w:r>
        <w:rPr>
          <w:color w:val="221F1F"/>
          <w:sz w:val="24"/>
        </w:rPr>
        <w:t>Neither party shall be liable under this Agreement if a disclosure or use of Proprietary Information received hereunder is made when the Proprietary Information:</w:t>
      </w:r>
    </w:p>
    <w:p w14:paraId="79A635E2" w14:textId="77777777" w:rsidR="00016C31" w:rsidRDefault="00632607">
      <w:pPr>
        <w:pStyle w:val="ListParagraph"/>
        <w:numPr>
          <w:ilvl w:val="0"/>
          <w:numId w:val="105"/>
        </w:numPr>
        <w:tabs>
          <w:tab w:val="left" w:pos="801"/>
        </w:tabs>
        <w:spacing w:before="120"/>
        <w:ind w:right="823"/>
        <w:rPr>
          <w:sz w:val="24"/>
        </w:rPr>
      </w:pPr>
      <w:r>
        <w:rPr>
          <w:color w:val="221F1F"/>
          <w:sz w:val="24"/>
        </w:rPr>
        <w:t xml:space="preserve">was known by the receiving party at the time of disclosure without restriction on its use or </w:t>
      </w:r>
      <w:r>
        <w:rPr>
          <w:color w:val="221F1F"/>
          <w:spacing w:val="-2"/>
          <w:sz w:val="24"/>
        </w:rPr>
        <w:t>developed</w:t>
      </w:r>
      <w:r>
        <w:rPr>
          <w:color w:val="221F1F"/>
          <w:spacing w:val="-5"/>
          <w:sz w:val="24"/>
        </w:rPr>
        <w:t xml:space="preserve"> </w:t>
      </w:r>
      <w:r>
        <w:rPr>
          <w:color w:val="221F1F"/>
          <w:spacing w:val="-2"/>
          <w:sz w:val="24"/>
        </w:rPr>
        <w:t>independently</w:t>
      </w:r>
      <w:r>
        <w:rPr>
          <w:color w:val="221F1F"/>
          <w:spacing w:val="-4"/>
          <w:sz w:val="24"/>
        </w:rPr>
        <w:t xml:space="preserve"> </w:t>
      </w:r>
      <w:r>
        <w:rPr>
          <w:color w:val="221F1F"/>
          <w:spacing w:val="-2"/>
          <w:sz w:val="24"/>
        </w:rPr>
        <w:t>without</w:t>
      </w:r>
      <w:r>
        <w:rPr>
          <w:color w:val="221F1F"/>
          <w:spacing w:val="-4"/>
          <w:sz w:val="24"/>
        </w:rPr>
        <w:t xml:space="preserve"> </w:t>
      </w:r>
      <w:r>
        <w:rPr>
          <w:color w:val="221F1F"/>
          <w:spacing w:val="-2"/>
          <w:sz w:val="24"/>
        </w:rPr>
        <w:t>breach</w:t>
      </w:r>
      <w:r>
        <w:rPr>
          <w:color w:val="221F1F"/>
          <w:spacing w:val="-5"/>
          <w:sz w:val="24"/>
        </w:rPr>
        <w:t xml:space="preserve"> </w:t>
      </w:r>
      <w:r>
        <w:rPr>
          <w:color w:val="221F1F"/>
          <w:spacing w:val="-2"/>
          <w:sz w:val="24"/>
        </w:rPr>
        <w:t>of</w:t>
      </w:r>
      <w:r>
        <w:rPr>
          <w:color w:val="221F1F"/>
          <w:spacing w:val="-6"/>
          <w:sz w:val="24"/>
        </w:rPr>
        <w:t xml:space="preserve"> </w:t>
      </w:r>
      <w:r>
        <w:rPr>
          <w:color w:val="221F1F"/>
          <w:spacing w:val="-2"/>
          <w:sz w:val="24"/>
        </w:rPr>
        <w:t>this</w:t>
      </w:r>
      <w:r>
        <w:rPr>
          <w:color w:val="221F1F"/>
          <w:spacing w:val="-4"/>
          <w:sz w:val="24"/>
        </w:rPr>
        <w:t xml:space="preserve"> </w:t>
      </w:r>
      <w:r>
        <w:rPr>
          <w:color w:val="221F1F"/>
          <w:spacing w:val="-2"/>
          <w:sz w:val="24"/>
        </w:rPr>
        <w:t>Agreement</w:t>
      </w:r>
      <w:r>
        <w:rPr>
          <w:color w:val="221F1F"/>
          <w:spacing w:val="-4"/>
          <w:sz w:val="24"/>
        </w:rPr>
        <w:t xml:space="preserve"> </w:t>
      </w:r>
      <w:r>
        <w:rPr>
          <w:color w:val="221F1F"/>
          <w:spacing w:val="-2"/>
          <w:sz w:val="24"/>
        </w:rPr>
        <w:t>by</w:t>
      </w:r>
      <w:r>
        <w:rPr>
          <w:color w:val="221F1F"/>
          <w:spacing w:val="-5"/>
          <w:sz w:val="24"/>
        </w:rPr>
        <w:t xml:space="preserve"> </w:t>
      </w:r>
      <w:r>
        <w:rPr>
          <w:color w:val="221F1F"/>
          <w:spacing w:val="-2"/>
          <w:sz w:val="24"/>
        </w:rPr>
        <w:t>the</w:t>
      </w:r>
      <w:r>
        <w:rPr>
          <w:color w:val="221F1F"/>
          <w:spacing w:val="-5"/>
          <w:sz w:val="24"/>
        </w:rPr>
        <w:t xml:space="preserve"> </w:t>
      </w:r>
      <w:r>
        <w:rPr>
          <w:color w:val="221F1F"/>
          <w:spacing w:val="-2"/>
          <w:sz w:val="24"/>
        </w:rPr>
        <w:t>receiving</w:t>
      </w:r>
      <w:r>
        <w:rPr>
          <w:color w:val="221F1F"/>
          <w:spacing w:val="-4"/>
          <w:sz w:val="24"/>
        </w:rPr>
        <w:t xml:space="preserve"> </w:t>
      </w:r>
      <w:r>
        <w:rPr>
          <w:color w:val="221F1F"/>
          <w:spacing w:val="-2"/>
          <w:sz w:val="24"/>
        </w:rPr>
        <w:t>party's</w:t>
      </w:r>
      <w:r>
        <w:rPr>
          <w:color w:val="221F1F"/>
          <w:spacing w:val="-4"/>
          <w:sz w:val="24"/>
        </w:rPr>
        <w:t xml:space="preserve"> </w:t>
      </w:r>
      <w:r>
        <w:rPr>
          <w:color w:val="221F1F"/>
          <w:spacing w:val="-2"/>
          <w:sz w:val="24"/>
        </w:rPr>
        <w:t xml:space="preserve">employees; </w:t>
      </w:r>
      <w:r>
        <w:rPr>
          <w:color w:val="221F1F"/>
          <w:spacing w:val="-6"/>
          <w:sz w:val="24"/>
        </w:rPr>
        <w:t>or</w:t>
      </w:r>
    </w:p>
    <w:p w14:paraId="786E053A" w14:textId="77777777" w:rsidR="00016C31" w:rsidRDefault="00632607">
      <w:pPr>
        <w:pStyle w:val="ListParagraph"/>
        <w:numPr>
          <w:ilvl w:val="0"/>
          <w:numId w:val="105"/>
        </w:numPr>
        <w:tabs>
          <w:tab w:val="left" w:pos="801"/>
        </w:tabs>
        <w:spacing w:before="120"/>
        <w:ind w:right="836"/>
        <w:rPr>
          <w:sz w:val="24"/>
        </w:rPr>
      </w:pPr>
      <w:r>
        <w:rPr>
          <w:color w:val="221F1F"/>
          <w:sz w:val="24"/>
        </w:rPr>
        <w:t>was</w:t>
      </w:r>
      <w:r>
        <w:rPr>
          <w:color w:val="221F1F"/>
          <w:spacing w:val="-7"/>
          <w:sz w:val="24"/>
        </w:rPr>
        <w:t xml:space="preserve"> </w:t>
      </w:r>
      <w:r>
        <w:rPr>
          <w:color w:val="221F1F"/>
          <w:sz w:val="24"/>
        </w:rPr>
        <w:t>in</w:t>
      </w:r>
      <w:r>
        <w:rPr>
          <w:color w:val="221F1F"/>
          <w:spacing w:val="-7"/>
          <w:sz w:val="24"/>
        </w:rPr>
        <w:t xml:space="preserve"> </w:t>
      </w:r>
      <w:r>
        <w:rPr>
          <w:color w:val="221F1F"/>
          <w:sz w:val="24"/>
        </w:rPr>
        <w:t>the</w:t>
      </w:r>
      <w:r>
        <w:rPr>
          <w:color w:val="221F1F"/>
          <w:spacing w:val="-5"/>
          <w:sz w:val="24"/>
        </w:rPr>
        <w:t xml:space="preserve"> </w:t>
      </w:r>
      <w:r>
        <w:rPr>
          <w:color w:val="221F1F"/>
          <w:sz w:val="24"/>
        </w:rPr>
        <w:t>public</w:t>
      </w:r>
      <w:r>
        <w:rPr>
          <w:color w:val="221F1F"/>
          <w:spacing w:val="-8"/>
          <w:sz w:val="24"/>
        </w:rPr>
        <w:t xml:space="preserve"> </w:t>
      </w:r>
      <w:r>
        <w:rPr>
          <w:color w:val="221F1F"/>
          <w:sz w:val="24"/>
        </w:rPr>
        <w:t>domain</w:t>
      </w:r>
      <w:r>
        <w:rPr>
          <w:color w:val="221F1F"/>
          <w:spacing w:val="-4"/>
          <w:sz w:val="24"/>
        </w:rPr>
        <w:t xml:space="preserve"> </w:t>
      </w:r>
      <w:r>
        <w:rPr>
          <w:color w:val="221F1F"/>
          <w:sz w:val="24"/>
        </w:rPr>
        <w:t>at</w:t>
      </w:r>
      <w:r>
        <w:rPr>
          <w:color w:val="221F1F"/>
          <w:spacing w:val="-7"/>
          <w:sz w:val="24"/>
        </w:rPr>
        <w:t xml:space="preserve"> </w:t>
      </w:r>
      <w:r>
        <w:rPr>
          <w:color w:val="221F1F"/>
          <w:sz w:val="24"/>
        </w:rPr>
        <w:t>the</w:t>
      </w:r>
      <w:r>
        <w:rPr>
          <w:color w:val="221F1F"/>
          <w:spacing w:val="-8"/>
          <w:sz w:val="24"/>
        </w:rPr>
        <w:t xml:space="preserve"> </w:t>
      </w:r>
      <w:r>
        <w:rPr>
          <w:color w:val="221F1F"/>
          <w:sz w:val="24"/>
        </w:rPr>
        <w:t>time</w:t>
      </w:r>
      <w:r>
        <w:rPr>
          <w:color w:val="221F1F"/>
          <w:spacing w:val="-8"/>
          <w:sz w:val="24"/>
        </w:rPr>
        <w:t xml:space="preserve"> </w:t>
      </w:r>
      <w:r>
        <w:rPr>
          <w:color w:val="221F1F"/>
          <w:sz w:val="24"/>
        </w:rPr>
        <w:t>of</w:t>
      </w:r>
      <w:r>
        <w:rPr>
          <w:color w:val="221F1F"/>
          <w:spacing w:val="-6"/>
          <w:sz w:val="24"/>
        </w:rPr>
        <w:t xml:space="preserve"> </w:t>
      </w:r>
      <w:r>
        <w:rPr>
          <w:color w:val="221F1F"/>
          <w:sz w:val="24"/>
        </w:rPr>
        <w:t>the</w:t>
      </w:r>
      <w:r>
        <w:rPr>
          <w:color w:val="221F1F"/>
          <w:spacing w:val="-8"/>
          <w:sz w:val="24"/>
        </w:rPr>
        <w:t xml:space="preserve"> </w:t>
      </w:r>
      <w:r>
        <w:rPr>
          <w:color w:val="221F1F"/>
          <w:sz w:val="24"/>
        </w:rPr>
        <w:t>disclosure</w:t>
      </w:r>
      <w:r>
        <w:rPr>
          <w:color w:val="221F1F"/>
          <w:spacing w:val="-8"/>
          <w:sz w:val="24"/>
        </w:rPr>
        <w:t xml:space="preserve"> </w:t>
      </w:r>
      <w:r>
        <w:rPr>
          <w:color w:val="221F1F"/>
          <w:sz w:val="24"/>
        </w:rPr>
        <w:t>or</w:t>
      </w:r>
      <w:r>
        <w:rPr>
          <w:color w:val="221F1F"/>
          <w:spacing w:val="-6"/>
          <w:sz w:val="24"/>
        </w:rPr>
        <w:t xml:space="preserve"> </w:t>
      </w:r>
      <w:r>
        <w:rPr>
          <w:color w:val="221F1F"/>
          <w:sz w:val="24"/>
        </w:rPr>
        <w:t>is</w:t>
      </w:r>
      <w:r>
        <w:rPr>
          <w:color w:val="221F1F"/>
          <w:spacing w:val="-7"/>
          <w:sz w:val="24"/>
        </w:rPr>
        <w:t xml:space="preserve"> </w:t>
      </w:r>
      <w:r>
        <w:rPr>
          <w:color w:val="221F1F"/>
          <w:sz w:val="24"/>
        </w:rPr>
        <w:t>subsequently</w:t>
      </w:r>
      <w:r>
        <w:rPr>
          <w:color w:val="221F1F"/>
          <w:spacing w:val="-7"/>
          <w:sz w:val="24"/>
        </w:rPr>
        <w:t xml:space="preserve"> </w:t>
      </w:r>
      <w:r>
        <w:rPr>
          <w:color w:val="221F1F"/>
          <w:sz w:val="24"/>
        </w:rPr>
        <w:t>made</w:t>
      </w:r>
      <w:r>
        <w:rPr>
          <w:color w:val="221F1F"/>
          <w:spacing w:val="-7"/>
          <w:sz w:val="24"/>
        </w:rPr>
        <w:t xml:space="preserve"> </w:t>
      </w:r>
      <w:r>
        <w:rPr>
          <w:color w:val="221F1F"/>
          <w:sz w:val="24"/>
        </w:rPr>
        <w:t>available</w:t>
      </w:r>
      <w:r>
        <w:rPr>
          <w:color w:val="221F1F"/>
          <w:spacing w:val="-7"/>
          <w:sz w:val="24"/>
        </w:rPr>
        <w:t xml:space="preserve"> </w:t>
      </w:r>
      <w:r>
        <w:rPr>
          <w:color w:val="221F1F"/>
          <w:sz w:val="24"/>
        </w:rPr>
        <w:t>to</w:t>
      </w:r>
      <w:r>
        <w:rPr>
          <w:color w:val="221F1F"/>
          <w:spacing w:val="-7"/>
          <w:sz w:val="24"/>
        </w:rPr>
        <w:t xml:space="preserve"> </w:t>
      </w:r>
      <w:r>
        <w:rPr>
          <w:color w:val="221F1F"/>
          <w:sz w:val="24"/>
        </w:rPr>
        <w:t xml:space="preserve">the </w:t>
      </w:r>
      <w:proofErr w:type="gramStart"/>
      <w:r>
        <w:rPr>
          <w:color w:val="221F1F"/>
          <w:sz w:val="24"/>
        </w:rPr>
        <w:t>general public</w:t>
      </w:r>
      <w:proofErr w:type="gramEnd"/>
      <w:r>
        <w:rPr>
          <w:color w:val="221F1F"/>
          <w:sz w:val="24"/>
        </w:rPr>
        <w:t xml:space="preserve"> without restriction by the disclosing party; or</w:t>
      </w:r>
    </w:p>
    <w:p w14:paraId="2FCB7217" w14:textId="77777777" w:rsidR="00016C31" w:rsidRDefault="00632607">
      <w:pPr>
        <w:pStyle w:val="ListParagraph"/>
        <w:numPr>
          <w:ilvl w:val="0"/>
          <w:numId w:val="105"/>
        </w:numPr>
        <w:tabs>
          <w:tab w:val="left" w:pos="801"/>
        </w:tabs>
        <w:spacing w:before="120"/>
        <w:ind w:right="990"/>
        <w:rPr>
          <w:sz w:val="24"/>
        </w:rPr>
      </w:pPr>
      <w:r>
        <w:rPr>
          <w:color w:val="221F1F"/>
          <w:sz w:val="24"/>
        </w:rPr>
        <w:t>becomes</w:t>
      </w:r>
      <w:r>
        <w:rPr>
          <w:color w:val="221F1F"/>
          <w:spacing w:val="-3"/>
          <w:sz w:val="24"/>
        </w:rPr>
        <w:t xml:space="preserve"> </w:t>
      </w:r>
      <w:r>
        <w:rPr>
          <w:color w:val="221F1F"/>
          <w:sz w:val="24"/>
        </w:rPr>
        <w:t>available</w:t>
      </w:r>
      <w:r>
        <w:rPr>
          <w:color w:val="221F1F"/>
          <w:spacing w:val="-3"/>
          <w:sz w:val="24"/>
        </w:rPr>
        <w:t xml:space="preserve"> </w:t>
      </w:r>
      <w:r>
        <w:rPr>
          <w:color w:val="221F1F"/>
          <w:sz w:val="24"/>
        </w:rPr>
        <w:t>to</w:t>
      </w:r>
      <w:r>
        <w:rPr>
          <w:color w:val="221F1F"/>
          <w:spacing w:val="-3"/>
          <w:sz w:val="24"/>
        </w:rPr>
        <w:t xml:space="preserve"> </w:t>
      </w:r>
      <w:r>
        <w:rPr>
          <w:color w:val="221F1F"/>
          <w:sz w:val="24"/>
        </w:rPr>
        <w:t>the</w:t>
      </w:r>
      <w:r>
        <w:rPr>
          <w:color w:val="221F1F"/>
          <w:spacing w:val="-2"/>
          <w:sz w:val="24"/>
        </w:rPr>
        <w:t xml:space="preserve"> </w:t>
      </w:r>
      <w:r>
        <w:rPr>
          <w:color w:val="221F1F"/>
          <w:sz w:val="24"/>
        </w:rPr>
        <w:t>receiving</w:t>
      </w:r>
      <w:r>
        <w:rPr>
          <w:color w:val="221F1F"/>
          <w:spacing w:val="-3"/>
          <w:sz w:val="24"/>
        </w:rPr>
        <w:t xml:space="preserve"> </w:t>
      </w:r>
      <w:r>
        <w:rPr>
          <w:color w:val="221F1F"/>
          <w:sz w:val="24"/>
        </w:rPr>
        <w:t>party</w:t>
      </w:r>
      <w:r>
        <w:rPr>
          <w:color w:val="221F1F"/>
          <w:spacing w:val="-3"/>
          <w:sz w:val="24"/>
        </w:rPr>
        <w:t xml:space="preserve"> </w:t>
      </w:r>
      <w:r>
        <w:rPr>
          <w:color w:val="221F1F"/>
          <w:sz w:val="24"/>
        </w:rPr>
        <w:t>from</w:t>
      </w:r>
      <w:r>
        <w:rPr>
          <w:color w:val="221F1F"/>
          <w:spacing w:val="-3"/>
          <w:sz w:val="24"/>
        </w:rPr>
        <w:t xml:space="preserve"> </w:t>
      </w:r>
      <w:r>
        <w:rPr>
          <w:color w:val="221F1F"/>
          <w:sz w:val="24"/>
        </w:rPr>
        <w:t>a</w:t>
      </w:r>
      <w:r>
        <w:rPr>
          <w:color w:val="221F1F"/>
          <w:spacing w:val="-5"/>
          <w:sz w:val="24"/>
        </w:rPr>
        <w:t xml:space="preserve"> </w:t>
      </w:r>
      <w:r>
        <w:rPr>
          <w:color w:val="221F1F"/>
          <w:sz w:val="24"/>
        </w:rPr>
        <w:t>source,</w:t>
      </w:r>
      <w:r>
        <w:rPr>
          <w:color w:val="221F1F"/>
          <w:spacing w:val="-4"/>
          <w:sz w:val="24"/>
        </w:rPr>
        <w:t xml:space="preserve"> </w:t>
      </w:r>
      <w:r>
        <w:rPr>
          <w:color w:val="221F1F"/>
          <w:sz w:val="24"/>
        </w:rPr>
        <w:t>other</w:t>
      </w:r>
      <w:r>
        <w:rPr>
          <w:color w:val="221F1F"/>
          <w:spacing w:val="-4"/>
          <w:sz w:val="24"/>
        </w:rPr>
        <w:t xml:space="preserve"> </w:t>
      </w:r>
      <w:r>
        <w:rPr>
          <w:color w:val="221F1F"/>
          <w:sz w:val="24"/>
        </w:rPr>
        <w:t>than</w:t>
      </w:r>
      <w:r>
        <w:rPr>
          <w:color w:val="221F1F"/>
          <w:spacing w:val="-4"/>
          <w:sz w:val="24"/>
        </w:rPr>
        <w:t xml:space="preserve"> </w:t>
      </w:r>
      <w:r>
        <w:rPr>
          <w:color w:val="221F1F"/>
          <w:sz w:val="24"/>
        </w:rPr>
        <w:t>the</w:t>
      </w:r>
      <w:r>
        <w:rPr>
          <w:color w:val="221F1F"/>
          <w:spacing w:val="-4"/>
          <w:sz w:val="24"/>
        </w:rPr>
        <w:t xml:space="preserve"> </w:t>
      </w:r>
      <w:r>
        <w:rPr>
          <w:color w:val="221F1F"/>
          <w:sz w:val="24"/>
        </w:rPr>
        <w:t>disclosing</w:t>
      </w:r>
      <w:r>
        <w:rPr>
          <w:color w:val="221F1F"/>
          <w:spacing w:val="-4"/>
          <w:sz w:val="24"/>
        </w:rPr>
        <w:t xml:space="preserve"> </w:t>
      </w:r>
      <w:r>
        <w:rPr>
          <w:color w:val="221F1F"/>
          <w:sz w:val="24"/>
        </w:rPr>
        <w:t>party,</w:t>
      </w:r>
      <w:r>
        <w:rPr>
          <w:color w:val="221F1F"/>
          <w:spacing w:val="-4"/>
          <w:sz w:val="24"/>
        </w:rPr>
        <w:t xml:space="preserve"> </w:t>
      </w:r>
      <w:r>
        <w:rPr>
          <w:color w:val="221F1F"/>
          <w:sz w:val="24"/>
        </w:rPr>
        <w:t>who has no obligation of secrecy with respect to the proprietary information; or</w:t>
      </w:r>
    </w:p>
    <w:p w14:paraId="2AE4A51D" w14:textId="77777777" w:rsidR="00016C31" w:rsidRDefault="00632607">
      <w:pPr>
        <w:pStyle w:val="ListParagraph"/>
        <w:numPr>
          <w:ilvl w:val="0"/>
          <w:numId w:val="105"/>
        </w:numPr>
        <w:tabs>
          <w:tab w:val="left" w:pos="801"/>
        </w:tabs>
        <w:spacing w:before="121"/>
        <w:ind w:hanging="363"/>
        <w:rPr>
          <w:sz w:val="24"/>
        </w:rPr>
      </w:pPr>
      <w:r>
        <w:rPr>
          <w:color w:val="221F1F"/>
          <w:sz w:val="24"/>
        </w:rPr>
        <w:t>is</w:t>
      </w:r>
      <w:r>
        <w:rPr>
          <w:color w:val="221F1F"/>
          <w:spacing w:val="-5"/>
          <w:sz w:val="24"/>
        </w:rPr>
        <w:t xml:space="preserve"> </w:t>
      </w:r>
      <w:r>
        <w:rPr>
          <w:color w:val="221F1F"/>
          <w:sz w:val="24"/>
        </w:rPr>
        <w:t>disclosed</w:t>
      </w:r>
      <w:r>
        <w:rPr>
          <w:color w:val="221F1F"/>
          <w:spacing w:val="-3"/>
          <w:sz w:val="24"/>
        </w:rPr>
        <w:t xml:space="preserve"> </w:t>
      </w:r>
      <w:r>
        <w:rPr>
          <w:color w:val="221F1F"/>
          <w:sz w:val="24"/>
        </w:rPr>
        <w:t>with</w:t>
      </w:r>
      <w:r>
        <w:rPr>
          <w:color w:val="221F1F"/>
          <w:spacing w:val="-4"/>
          <w:sz w:val="24"/>
        </w:rPr>
        <w:t xml:space="preserve"> </w:t>
      </w:r>
      <w:r>
        <w:rPr>
          <w:color w:val="221F1F"/>
          <w:sz w:val="24"/>
        </w:rPr>
        <w:t>the</w:t>
      </w:r>
      <w:r>
        <w:rPr>
          <w:color w:val="221F1F"/>
          <w:spacing w:val="-2"/>
          <w:sz w:val="24"/>
        </w:rPr>
        <w:t xml:space="preserve"> </w:t>
      </w:r>
      <w:r>
        <w:rPr>
          <w:color w:val="221F1F"/>
          <w:sz w:val="24"/>
        </w:rPr>
        <w:t>prior</w:t>
      </w:r>
      <w:r>
        <w:rPr>
          <w:color w:val="221F1F"/>
          <w:spacing w:val="-5"/>
          <w:sz w:val="24"/>
        </w:rPr>
        <w:t xml:space="preserve"> </w:t>
      </w:r>
      <w:r>
        <w:rPr>
          <w:color w:val="221F1F"/>
          <w:sz w:val="24"/>
        </w:rPr>
        <w:t>written</w:t>
      </w:r>
      <w:r>
        <w:rPr>
          <w:color w:val="221F1F"/>
          <w:spacing w:val="-5"/>
          <w:sz w:val="24"/>
        </w:rPr>
        <w:t xml:space="preserve"> </w:t>
      </w:r>
      <w:r>
        <w:rPr>
          <w:color w:val="221F1F"/>
          <w:sz w:val="24"/>
        </w:rPr>
        <w:t>approval</w:t>
      </w:r>
      <w:r>
        <w:rPr>
          <w:color w:val="221F1F"/>
          <w:spacing w:val="-3"/>
          <w:sz w:val="24"/>
        </w:rPr>
        <w:t xml:space="preserve"> </w:t>
      </w:r>
      <w:r>
        <w:rPr>
          <w:color w:val="221F1F"/>
          <w:sz w:val="24"/>
        </w:rPr>
        <w:t>of</w:t>
      </w:r>
      <w:r>
        <w:rPr>
          <w:color w:val="221F1F"/>
          <w:spacing w:val="-3"/>
          <w:sz w:val="24"/>
        </w:rPr>
        <w:t xml:space="preserve"> </w:t>
      </w:r>
      <w:r>
        <w:rPr>
          <w:color w:val="221F1F"/>
          <w:sz w:val="24"/>
        </w:rPr>
        <w:t>the</w:t>
      </w:r>
      <w:r>
        <w:rPr>
          <w:color w:val="221F1F"/>
          <w:spacing w:val="-3"/>
          <w:sz w:val="24"/>
        </w:rPr>
        <w:t xml:space="preserve"> </w:t>
      </w:r>
      <w:r>
        <w:rPr>
          <w:color w:val="221F1F"/>
          <w:sz w:val="24"/>
        </w:rPr>
        <w:t>disclosing</w:t>
      </w:r>
      <w:r>
        <w:rPr>
          <w:color w:val="221F1F"/>
          <w:spacing w:val="-1"/>
          <w:sz w:val="24"/>
        </w:rPr>
        <w:t xml:space="preserve"> </w:t>
      </w:r>
      <w:r>
        <w:rPr>
          <w:color w:val="221F1F"/>
          <w:sz w:val="24"/>
        </w:rPr>
        <w:t>party;</w:t>
      </w:r>
      <w:r>
        <w:rPr>
          <w:color w:val="221F1F"/>
          <w:spacing w:val="-5"/>
          <w:sz w:val="24"/>
        </w:rPr>
        <w:t xml:space="preserve"> or</w:t>
      </w:r>
    </w:p>
    <w:p w14:paraId="209F0B53" w14:textId="77777777" w:rsidR="00016C31" w:rsidRDefault="00632607">
      <w:pPr>
        <w:pStyle w:val="ListParagraph"/>
        <w:numPr>
          <w:ilvl w:val="0"/>
          <w:numId w:val="105"/>
        </w:numPr>
        <w:tabs>
          <w:tab w:val="left" w:pos="801"/>
        </w:tabs>
        <w:spacing w:before="120"/>
        <w:ind w:right="843"/>
        <w:rPr>
          <w:sz w:val="24"/>
        </w:rPr>
      </w:pPr>
      <w:r>
        <w:rPr>
          <w:color w:val="221F1F"/>
          <w:sz w:val="24"/>
        </w:rPr>
        <w:t>is</w:t>
      </w:r>
      <w:r>
        <w:rPr>
          <w:color w:val="221F1F"/>
          <w:spacing w:val="-8"/>
          <w:sz w:val="24"/>
        </w:rPr>
        <w:t xml:space="preserve"> </w:t>
      </w:r>
      <w:r>
        <w:rPr>
          <w:color w:val="221F1F"/>
          <w:sz w:val="24"/>
        </w:rPr>
        <w:t>used</w:t>
      </w:r>
      <w:r>
        <w:rPr>
          <w:color w:val="221F1F"/>
          <w:spacing w:val="-8"/>
          <w:sz w:val="24"/>
        </w:rPr>
        <w:t xml:space="preserve"> </w:t>
      </w:r>
      <w:r>
        <w:rPr>
          <w:color w:val="221F1F"/>
          <w:sz w:val="24"/>
        </w:rPr>
        <w:t>or</w:t>
      </w:r>
      <w:r>
        <w:rPr>
          <w:color w:val="221F1F"/>
          <w:spacing w:val="-9"/>
          <w:sz w:val="24"/>
        </w:rPr>
        <w:t xml:space="preserve"> </w:t>
      </w:r>
      <w:r>
        <w:rPr>
          <w:color w:val="221F1F"/>
          <w:sz w:val="24"/>
        </w:rPr>
        <w:t>disclosed</w:t>
      </w:r>
      <w:r>
        <w:rPr>
          <w:color w:val="221F1F"/>
          <w:spacing w:val="-9"/>
          <w:sz w:val="24"/>
        </w:rPr>
        <w:t xml:space="preserve"> </w:t>
      </w:r>
      <w:r>
        <w:rPr>
          <w:color w:val="221F1F"/>
          <w:sz w:val="24"/>
        </w:rPr>
        <w:t>inadvertently</w:t>
      </w:r>
      <w:r>
        <w:rPr>
          <w:color w:val="221F1F"/>
          <w:spacing w:val="-7"/>
          <w:sz w:val="24"/>
        </w:rPr>
        <w:t xml:space="preserve"> </w:t>
      </w:r>
      <w:r>
        <w:rPr>
          <w:color w:val="221F1F"/>
          <w:sz w:val="24"/>
        </w:rPr>
        <w:t>despite</w:t>
      </w:r>
      <w:r>
        <w:rPr>
          <w:color w:val="221F1F"/>
          <w:spacing w:val="-9"/>
          <w:sz w:val="24"/>
        </w:rPr>
        <w:t xml:space="preserve"> </w:t>
      </w:r>
      <w:r>
        <w:rPr>
          <w:color w:val="221F1F"/>
          <w:sz w:val="24"/>
        </w:rPr>
        <w:t>the</w:t>
      </w:r>
      <w:r>
        <w:rPr>
          <w:color w:val="221F1F"/>
          <w:spacing w:val="-9"/>
          <w:sz w:val="24"/>
        </w:rPr>
        <w:t xml:space="preserve"> </w:t>
      </w:r>
      <w:r>
        <w:rPr>
          <w:color w:val="221F1F"/>
          <w:sz w:val="24"/>
        </w:rPr>
        <w:t>exercise</w:t>
      </w:r>
      <w:r>
        <w:rPr>
          <w:color w:val="221F1F"/>
          <w:spacing w:val="-8"/>
          <w:sz w:val="24"/>
        </w:rPr>
        <w:t xml:space="preserve"> </w:t>
      </w:r>
      <w:r>
        <w:rPr>
          <w:color w:val="221F1F"/>
          <w:sz w:val="24"/>
        </w:rPr>
        <w:t>of</w:t>
      </w:r>
      <w:r>
        <w:rPr>
          <w:color w:val="221F1F"/>
          <w:spacing w:val="-9"/>
          <w:sz w:val="24"/>
        </w:rPr>
        <w:t xml:space="preserve"> </w:t>
      </w:r>
      <w:r>
        <w:rPr>
          <w:color w:val="221F1F"/>
          <w:sz w:val="24"/>
        </w:rPr>
        <w:t>the</w:t>
      </w:r>
      <w:r>
        <w:rPr>
          <w:color w:val="221F1F"/>
          <w:spacing w:val="-9"/>
          <w:sz w:val="24"/>
        </w:rPr>
        <w:t xml:space="preserve"> </w:t>
      </w:r>
      <w:r>
        <w:rPr>
          <w:color w:val="221F1F"/>
          <w:sz w:val="24"/>
        </w:rPr>
        <w:t>same</w:t>
      </w:r>
      <w:r>
        <w:rPr>
          <w:color w:val="221F1F"/>
          <w:spacing w:val="-9"/>
          <w:sz w:val="24"/>
        </w:rPr>
        <w:t xml:space="preserve"> </w:t>
      </w:r>
      <w:r>
        <w:rPr>
          <w:color w:val="221F1F"/>
          <w:sz w:val="24"/>
        </w:rPr>
        <w:t>degree</w:t>
      </w:r>
      <w:r>
        <w:rPr>
          <w:color w:val="221F1F"/>
          <w:spacing w:val="-9"/>
          <w:sz w:val="24"/>
        </w:rPr>
        <w:t xml:space="preserve"> </w:t>
      </w:r>
      <w:r>
        <w:rPr>
          <w:color w:val="221F1F"/>
          <w:sz w:val="24"/>
        </w:rPr>
        <w:t>of</w:t>
      </w:r>
      <w:r>
        <w:rPr>
          <w:color w:val="221F1F"/>
          <w:spacing w:val="-7"/>
          <w:sz w:val="24"/>
        </w:rPr>
        <w:t xml:space="preserve"> </w:t>
      </w:r>
      <w:r>
        <w:rPr>
          <w:color w:val="221F1F"/>
          <w:sz w:val="24"/>
        </w:rPr>
        <w:t>care</w:t>
      </w:r>
      <w:r>
        <w:rPr>
          <w:color w:val="221F1F"/>
          <w:spacing w:val="-7"/>
          <w:sz w:val="24"/>
        </w:rPr>
        <w:t xml:space="preserve"> </w:t>
      </w:r>
      <w:r>
        <w:rPr>
          <w:color w:val="221F1F"/>
          <w:sz w:val="24"/>
        </w:rPr>
        <w:t>as</w:t>
      </w:r>
      <w:r>
        <w:rPr>
          <w:color w:val="221F1F"/>
          <w:spacing w:val="-8"/>
          <w:sz w:val="24"/>
        </w:rPr>
        <w:t xml:space="preserve"> </w:t>
      </w:r>
      <w:r>
        <w:rPr>
          <w:color w:val="221F1F"/>
          <w:sz w:val="24"/>
        </w:rPr>
        <w:t>each</w:t>
      </w:r>
      <w:r>
        <w:rPr>
          <w:color w:val="221F1F"/>
          <w:spacing w:val="-8"/>
          <w:sz w:val="24"/>
        </w:rPr>
        <w:t xml:space="preserve"> </w:t>
      </w:r>
      <w:r>
        <w:rPr>
          <w:color w:val="221F1F"/>
          <w:sz w:val="24"/>
        </w:rPr>
        <w:t>party takes to preserve and safeguard its own Proprietary Information (each party shall use reasonable care for its own Proprietary Information); or</w:t>
      </w:r>
    </w:p>
    <w:p w14:paraId="10823510" w14:textId="77777777" w:rsidR="00016C31" w:rsidRDefault="00632607">
      <w:pPr>
        <w:pStyle w:val="ListParagraph"/>
        <w:numPr>
          <w:ilvl w:val="0"/>
          <w:numId w:val="105"/>
        </w:numPr>
        <w:tabs>
          <w:tab w:val="left" w:pos="797"/>
          <w:tab w:val="left" w:pos="799"/>
        </w:tabs>
        <w:spacing w:before="120"/>
        <w:ind w:left="798" w:hanging="361"/>
        <w:rPr>
          <w:sz w:val="24"/>
        </w:rPr>
      </w:pPr>
      <w:r>
        <w:rPr>
          <w:color w:val="221F1F"/>
          <w:sz w:val="24"/>
        </w:rPr>
        <w:t>is</w:t>
      </w:r>
      <w:r>
        <w:rPr>
          <w:color w:val="221F1F"/>
          <w:spacing w:val="-5"/>
          <w:sz w:val="24"/>
        </w:rPr>
        <w:t xml:space="preserve"> </w:t>
      </w:r>
      <w:r>
        <w:rPr>
          <w:color w:val="221F1F"/>
          <w:sz w:val="24"/>
        </w:rPr>
        <w:t>disclosed</w:t>
      </w:r>
      <w:r>
        <w:rPr>
          <w:color w:val="221F1F"/>
          <w:spacing w:val="-1"/>
          <w:sz w:val="24"/>
        </w:rPr>
        <w:t xml:space="preserve"> </w:t>
      </w:r>
      <w:r>
        <w:rPr>
          <w:color w:val="221F1F"/>
          <w:sz w:val="24"/>
        </w:rPr>
        <w:t>by</w:t>
      </w:r>
      <w:r>
        <w:rPr>
          <w:color w:val="221F1F"/>
          <w:spacing w:val="-1"/>
          <w:sz w:val="24"/>
        </w:rPr>
        <w:t xml:space="preserve"> </w:t>
      </w:r>
      <w:r>
        <w:rPr>
          <w:color w:val="221F1F"/>
          <w:sz w:val="24"/>
        </w:rPr>
        <w:t>the</w:t>
      </w:r>
      <w:r>
        <w:rPr>
          <w:color w:val="221F1F"/>
          <w:spacing w:val="-2"/>
          <w:sz w:val="24"/>
        </w:rPr>
        <w:t xml:space="preserve"> </w:t>
      </w:r>
      <w:r>
        <w:rPr>
          <w:color w:val="221F1F"/>
          <w:sz w:val="24"/>
        </w:rPr>
        <w:t>disclosing</w:t>
      </w:r>
      <w:r>
        <w:rPr>
          <w:color w:val="221F1F"/>
          <w:spacing w:val="-1"/>
          <w:sz w:val="24"/>
        </w:rPr>
        <w:t xml:space="preserve"> </w:t>
      </w:r>
      <w:r>
        <w:rPr>
          <w:color w:val="221F1F"/>
          <w:sz w:val="24"/>
        </w:rPr>
        <w:t>party</w:t>
      </w:r>
      <w:r>
        <w:rPr>
          <w:color w:val="221F1F"/>
          <w:spacing w:val="-1"/>
          <w:sz w:val="24"/>
        </w:rPr>
        <w:t xml:space="preserve"> </w:t>
      </w:r>
      <w:r>
        <w:rPr>
          <w:color w:val="221F1F"/>
          <w:sz w:val="24"/>
        </w:rPr>
        <w:t>to</w:t>
      </w:r>
      <w:r>
        <w:rPr>
          <w:color w:val="221F1F"/>
          <w:spacing w:val="-3"/>
          <w:sz w:val="24"/>
        </w:rPr>
        <w:t xml:space="preserve"> </w:t>
      </w:r>
      <w:r>
        <w:rPr>
          <w:color w:val="221F1F"/>
          <w:sz w:val="24"/>
        </w:rPr>
        <w:t>a</w:t>
      </w:r>
      <w:r>
        <w:rPr>
          <w:color w:val="221F1F"/>
          <w:spacing w:val="-2"/>
          <w:sz w:val="24"/>
        </w:rPr>
        <w:t xml:space="preserve"> </w:t>
      </w:r>
      <w:r>
        <w:rPr>
          <w:color w:val="221F1F"/>
          <w:sz w:val="24"/>
        </w:rPr>
        <w:t>third</w:t>
      </w:r>
      <w:r>
        <w:rPr>
          <w:color w:val="221F1F"/>
          <w:spacing w:val="-1"/>
          <w:sz w:val="24"/>
        </w:rPr>
        <w:t xml:space="preserve"> </w:t>
      </w:r>
      <w:r>
        <w:rPr>
          <w:color w:val="221F1F"/>
          <w:sz w:val="24"/>
        </w:rPr>
        <w:t>party without</w:t>
      </w:r>
      <w:r>
        <w:rPr>
          <w:color w:val="221F1F"/>
          <w:spacing w:val="-1"/>
          <w:sz w:val="24"/>
        </w:rPr>
        <w:t xml:space="preserve"> </w:t>
      </w:r>
      <w:r>
        <w:rPr>
          <w:color w:val="221F1F"/>
          <w:sz w:val="24"/>
        </w:rPr>
        <w:t>restriction;</w:t>
      </w:r>
      <w:r>
        <w:rPr>
          <w:color w:val="221F1F"/>
          <w:spacing w:val="1"/>
          <w:sz w:val="24"/>
        </w:rPr>
        <w:t xml:space="preserve"> </w:t>
      </w:r>
      <w:r>
        <w:rPr>
          <w:color w:val="221F1F"/>
          <w:spacing w:val="-5"/>
          <w:sz w:val="24"/>
        </w:rPr>
        <w:t>or</w:t>
      </w:r>
    </w:p>
    <w:p w14:paraId="6E3A6C58" w14:textId="77777777" w:rsidR="00016C31" w:rsidRDefault="00632607">
      <w:pPr>
        <w:pStyle w:val="ListParagraph"/>
        <w:numPr>
          <w:ilvl w:val="0"/>
          <w:numId w:val="105"/>
        </w:numPr>
        <w:tabs>
          <w:tab w:val="left" w:pos="799"/>
        </w:tabs>
        <w:spacing w:before="120"/>
        <w:ind w:left="798" w:hanging="361"/>
        <w:rPr>
          <w:sz w:val="24"/>
        </w:rPr>
      </w:pPr>
      <w:r>
        <w:rPr>
          <w:color w:val="221F1F"/>
          <w:sz w:val="24"/>
        </w:rPr>
        <w:t>is</w:t>
      </w:r>
      <w:r>
        <w:rPr>
          <w:color w:val="221F1F"/>
          <w:spacing w:val="-6"/>
          <w:sz w:val="24"/>
        </w:rPr>
        <w:t xml:space="preserve"> </w:t>
      </w:r>
      <w:r>
        <w:rPr>
          <w:color w:val="221F1F"/>
          <w:sz w:val="24"/>
        </w:rPr>
        <w:t>disclosed</w:t>
      </w:r>
      <w:r>
        <w:rPr>
          <w:color w:val="221F1F"/>
          <w:spacing w:val="-7"/>
          <w:sz w:val="24"/>
        </w:rPr>
        <w:t xml:space="preserve"> </w:t>
      </w:r>
      <w:r>
        <w:rPr>
          <w:color w:val="221F1F"/>
          <w:sz w:val="24"/>
        </w:rPr>
        <w:t>pursuant</w:t>
      </w:r>
      <w:r>
        <w:rPr>
          <w:color w:val="221F1F"/>
          <w:spacing w:val="-5"/>
          <w:sz w:val="24"/>
        </w:rPr>
        <w:t xml:space="preserve"> </w:t>
      </w:r>
      <w:r>
        <w:rPr>
          <w:color w:val="221F1F"/>
          <w:sz w:val="24"/>
        </w:rPr>
        <w:t>to</w:t>
      </w:r>
      <w:r>
        <w:rPr>
          <w:color w:val="221F1F"/>
          <w:spacing w:val="-3"/>
          <w:sz w:val="24"/>
        </w:rPr>
        <w:t xml:space="preserve"> </w:t>
      </w:r>
      <w:r>
        <w:rPr>
          <w:color w:val="221F1F"/>
          <w:sz w:val="24"/>
        </w:rPr>
        <w:t>court</w:t>
      </w:r>
      <w:r>
        <w:rPr>
          <w:color w:val="221F1F"/>
          <w:spacing w:val="-4"/>
          <w:sz w:val="24"/>
        </w:rPr>
        <w:t xml:space="preserve"> </w:t>
      </w:r>
      <w:r>
        <w:rPr>
          <w:color w:val="221F1F"/>
          <w:sz w:val="24"/>
        </w:rPr>
        <w:t>order</w:t>
      </w:r>
      <w:r>
        <w:rPr>
          <w:color w:val="221F1F"/>
          <w:spacing w:val="-6"/>
          <w:sz w:val="24"/>
        </w:rPr>
        <w:t xml:space="preserve"> </w:t>
      </w:r>
      <w:r>
        <w:rPr>
          <w:color w:val="221F1F"/>
          <w:sz w:val="24"/>
        </w:rPr>
        <w:t>or</w:t>
      </w:r>
      <w:r>
        <w:rPr>
          <w:color w:val="221F1F"/>
          <w:spacing w:val="-5"/>
          <w:sz w:val="24"/>
        </w:rPr>
        <w:t xml:space="preserve"> </w:t>
      </w:r>
      <w:r>
        <w:rPr>
          <w:color w:val="221F1F"/>
          <w:spacing w:val="-2"/>
          <w:sz w:val="24"/>
        </w:rPr>
        <w:t>subpoena.</w:t>
      </w:r>
    </w:p>
    <w:p w14:paraId="525B5B63" w14:textId="77777777" w:rsidR="00016C31" w:rsidRDefault="00632607">
      <w:pPr>
        <w:spacing w:before="120"/>
        <w:ind w:left="219" w:right="175"/>
        <w:rPr>
          <w:sz w:val="24"/>
        </w:rPr>
      </w:pPr>
      <w:r>
        <w:rPr>
          <w:color w:val="221F1F"/>
          <w:sz w:val="24"/>
        </w:rPr>
        <w:t>The</w:t>
      </w:r>
      <w:r>
        <w:rPr>
          <w:color w:val="221F1F"/>
          <w:spacing w:val="40"/>
          <w:sz w:val="24"/>
        </w:rPr>
        <w:t xml:space="preserve"> </w:t>
      </w:r>
      <w:r>
        <w:rPr>
          <w:color w:val="221F1F"/>
          <w:sz w:val="24"/>
        </w:rPr>
        <w:t>receiving</w:t>
      </w:r>
      <w:r>
        <w:rPr>
          <w:color w:val="221F1F"/>
          <w:spacing w:val="40"/>
          <w:sz w:val="24"/>
        </w:rPr>
        <w:t xml:space="preserve"> </w:t>
      </w:r>
      <w:r>
        <w:rPr>
          <w:color w:val="221F1F"/>
          <w:sz w:val="24"/>
        </w:rPr>
        <w:t>party</w:t>
      </w:r>
      <w:r>
        <w:rPr>
          <w:color w:val="221F1F"/>
          <w:spacing w:val="40"/>
          <w:sz w:val="24"/>
        </w:rPr>
        <w:t xml:space="preserve"> </w:t>
      </w:r>
      <w:r>
        <w:rPr>
          <w:color w:val="221F1F"/>
          <w:sz w:val="24"/>
        </w:rPr>
        <w:t>shall</w:t>
      </w:r>
      <w:r>
        <w:rPr>
          <w:color w:val="221F1F"/>
          <w:spacing w:val="68"/>
          <w:sz w:val="24"/>
        </w:rPr>
        <w:t xml:space="preserve"> </w:t>
      </w:r>
      <w:r>
        <w:rPr>
          <w:color w:val="221F1F"/>
          <w:sz w:val="24"/>
        </w:rPr>
        <w:t>not</w:t>
      </w:r>
      <w:r>
        <w:rPr>
          <w:color w:val="221F1F"/>
          <w:spacing w:val="40"/>
          <w:sz w:val="24"/>
        </w:rPr>
        <w:t xml:space="preserve"> </w:t>
      </w:r>
      <w:r>
        <w:rPr>
          <w:color w:val="221F1F"/>
          <w:sz w:val="24"/>
        </w:rPr>
        <w:t>be</w:t>
      </w:r>
      <w:r>
        <w:rPr>
          <w:color w:val="221F1F"/>
          <w:spacing w:val="40"/>
          <w:sz w:val="24"/>
        </w:rPr>
        <w:t xml:space="preserve"> </w:t>
      </w:r>
      <w:r>
        <w:rPr>
          <w:color w:val="221F1F"/>
          <w:sz w:val="24"/>
        </w:rPr>
        <w:t>liable</w:t>
      </w:r>
      <w:r>
        <w:rPr>
          <w:color w:val="221F1F"/>
          <w:spacing w:val="65"/>
          <w:sz w:val="24"/>
        </w:rPr>
        <w:t xml:space="preserve"> </w:t>
      </w:r>
      <w:r>
        <w:rPr>
          <w:color w:val="221F1F"/>
          <w:sz w:val="24"/>
        </w:rPr>
        <w:t>for</w:t>
      </w:r>
      <w:r>
        <w:rPr>
          <w:color w:val="221F1F"/>
          <w:spacing w:val="40"/>
          <w:sz w:val="24"/>
        </w:rPr>
        <w:t xml:space="preserve"> </w:t>
      </w:r>
      <w:r>
        <w:rPr>
          <w:color w:val="221F1F"/>
          <w:sz w:val="24"/>
        </w:rPr>
        <w:t>inadvertent,</w:t>
      </w:r>
      <w:r>
        <w:rPr>
          <w:color w:val="221F1F"/>
          <w:spacing w:val="66"/>
          <w:sz w:val="24"/>
        </w:rPr>
        <w:t xml:space="preserve"> </w:t>
      </w:r>
      <w:r>
        <w:rPr>
          <w:color w:val="221F1F"/>
          <w:sz w:val="24"/>
        </w:rPr>
        <w:t>accidental,</w:t>
      </w:r>
      <w:r>
        <w:rPr>
          <w:color w:val="221F1F"/>
          <w:spacing w:val="40"/>
          <w:sz w:val="24"/>
        </w:rPr>
        <w:t xml:space="preserve"> </w:t>
      </w:r>
      <w:proofErr w:type="gramStart"/>
      <w:r>
        <w:rPr>
          <w:color w:val="221F1F"/>
          <w:sz w:val="24"/>
        </w:rPr>
        <w:t>unauthorized</w:t>
      </w:r>
      <w:proofErr w:type="gramEnd"/>
      <w:r>
        <w:rPr>
          <w:color w:val="221F1F"/>
          <w:spacing w:val="40"/>
          <w:sz w:val="24"/>
        </w:rPr>
        <w:t xml:space="preserve"> </w:t>
      </w:r>
      <w:r>
        <w:rPr>
          <w:color w:val="221F1F"/>
          <w:sz w:val="24"/>
        </w:rPr>
        <w:t>or</w:t>
      </w:r>
      <w:r>
        <w:rPr>
          <w:color w:val="221F1F"/>
          <w:spacing w:val="40"/>
          <w:sz w:val="24"/>
        </w:rPr>
        <w:t xml:space="preserve"> </w:t>
      </w:r>
      <w:r>
        <w:rPr>
          <w:color w:val="221F1F"/>
          <w:sz w:val="24"/>
        </w:rPr>
        <w:t>mistaken</w:t>
      </w:r>
      <w:r>
        <w:rPr>
          <w:color w:val="221F1F"/>
          <w:spacing w:val="40"/>
          <w:sz w:val="24"/>
        </w:rPr>
        <w:t xml:space="preserve"> </w:t>
      </w:r>
      <w:r>
        <w:rPr>
          <w:color w:val="221F1F"/>
          <w:sz w:val="24"/>
        </w:rPr>
        <w:t>disclosure or use by its employees, of data obtained under this Agreement, provided that:</w:t>
      </w:r>
    </w:p>
    <w:p w14:paraId="15CDC2B4" w14:textId="77777777" w:rsidR="00016C31" w:rsidRDefault="00632607">
      <w:pPr>
        <w:pStyle w:val="ListParagraph"/>
        <w:numPr>
          <w:ilvl w:val="0"/>
          <w:numId w:val="104"/>
        </w:numPr>
        <w:tabs>
          <w:tab w:val="left" w:pos="801"/>
        </w:tabs>
        <w:spacing w:before="120"/>
        <w:ind w:right="1083"/>
        <w:rPr>
          <w:sz w:val="24"/>
        </w:rPr>
      </w:pPr>
      <w:r>
        <w:rPr>
          <w:color w:val="221F1F"/>
          <w:sz w:val="24"/>
        </w:rPr>
        <w:t>The</w:t>
      </w:r>
      <w:r>
        <w:rPr>
          <w:color w:val="221F1F"/>
          <w:spacing w:val="-5"/>
          <w:sz w:val="24"/>
        </w:rPr>
        <w:t xml:space="preserve"> </w:t>
      </w:r>
      <w:r>
        <w:rPr>
          <w:color w:val="221F1F"/>
          <w:sz w:val="24"/>
        </w:rPr>
        <w:t>receiving</w:t>
      </w:r>
      <w:r>
        <w:rPr>
          <w:color w:val="221F1F"/>
          <w:spacing w:val="-3"/>
          <w:sz w:val="24"/>
        </w:rPr>
        <w:t xml:space="preserve"> </w:t>
      </w:r>
      <w:r>
        <w:rPr>
          <w:color w:val="221F1F"/>
          <w:sz w:val="24"/>
        </w:rPr>
        <w:t>party</w:t>
      </w:r>
      <w:r>
        <w:rPr>
          <w:color w:val="221F1F"/>
          <w:spacing w:val="-3"/>
          <w:sz w:val="24"/>
        </w:rPr>
        <w:t xml:space="preserve"> </w:t>
      </w:r>
      <w:r>
        <w:rPr>
          <w:color w:val="221F1F"/>
          <w:sz w:val="24"/>
        </w:rPr>
        <w:t>shall</w:t>
      </w:r>
      <w:r>
        <w:rPr>
          <w:color w:val="221F1F"/>
          <w:spacing w:val="-1"/>
          <w:sz w:val="24"/>
        </w:rPr>
        <w:t xml:space="preserve"> </w:t>
      </w:r>
      <w:r>
        <w:rPr>
          <w:color w:val="221F1F"/>
          <w:sz w:val="24"/>
        </w:rPr>
        <w:t>use</w:t>
      </w:r>
      <w:r>
        <w:rPr>
          <w:color w:val="221F1F"/>
          <w:spacing w:val="-4"/>
          <w:sz w:val="24"/>
        </w:rPr>
        <w:t xml:space="preserve"> </w:t>
      </w:r>
      <w:r>
        <w:rPr>
          <w:color w:val="221F1F"/>
          <w:sz w:val="24"/>
        </w:rPr>
        <w:t>the</w:t>
      </w:r>
      <w:r>
        <w:rPr>
          <w:color w:val="221F1F"/>
          <w:spacing w:val="-3"/>
          <w:sz w:val="24"/>
        </w:rPr>
        <w:t xml:space="preserve"> </w:t>
      </w:r>
      <w:r>
        <w:rPr>
          <w:color w:val="221F1F"/>
          <w:sz w:val="24"/>
        </w:rPr>
        <w:t>same</w:t>
      </w:r>
      <w:r>
        <w:rPr>
          <w:color w:val="221F1F"/>
          <w:spacing w:val="-3"/>
          <w:sz w:val="24"/>
        </w:rPr>
        <w:t xml:space="preserve"> </w:t>
      </w:r>
      <w:r>
        <w:rPr>
          <w:color w:val="221F1F"/>
          <w:sz w:val="24"/>
        </w:rPr>
        <w:t>degree</w:t>
      </w:r>
      <w:r>
        <w:rPr>
          <w:color w:val="221F1F"/>
          <w:spacing w:val="-4"/>
          <w:sz w:val="24"/>
        </w:rPr>
        <w:t xml:space="preserve"> </w:t>
      </w:r>
      <w:r>
        <w:rPr>
          <w:color w:val="221F1F"/>
          <w:sz w:val="24"/>
        </w:rPr>
        <w:t>of</w:t>
      </w:r>
      <w:r>
        <w:rPr>
          <w:color w:val="221F1F"/>
          <w:spacing w:val="-3"/>
          <w:sz w:val="24"/>
        </w:rPr>
        <w:t xml:space="preserve"> </w:t>
      </w:r>
      <w:r>
        <w:rPr>
          <w:color w:val="221F1F"/>
          <w:sz w:val="24"/>
        </w:rPr>
        <w:t>care</w:t>
      </w:r>
      <w:r>
        <w:rPr>
          <w:color w:val="221F1F"/>
          <w:spacing w:val="-5"/>
          <w:sz w:val="24"/>
        </w:rPr>
        <w:t xml:space="preserve"> </w:t>
      </w:r>
      <w:r>
        <w:rPr>
          <w:color w:val="221F1F"/>
          <w:sz w:val="24"/>
        </w:rPr>
        <w:t>as</w:t>
      </w:r>
      <w:r>
        <w:rPr>
          <w:color w:val="221F1F"/>
          <w:spacing w:val="-3"/>
          <w:sz w:val="24"/>
        </w:rPr>
        <w:t xml:space="preserve"> </w:t>
      </w:r>
      <w:r>
        <w:rPr>
          <w:color w:val="221F1F"/>
          <w:sz w:val="24"/>
        </w:rPr>
        <w:t>used</w:t>
      </w:r>
      <w:r>
        <w:rPr>
          <w:color w:val="221F1F"/>
          <w:spacing w:val="-3"/>
          <w:sz w:val="24"/>
        </w:rPr>
        <w:t xml:space="preserve"> </w:t>
      </w:r>
      <w:r>
        <w:rPr>
          <w:color w:val="221F1F"/>
          <w:sz w:val="24"/>
        </w:rPr>
        <w:t>to</w:t>
      </w:r>
      <w:r>
        <w:rPr>
          <w:color w:val="221F1F"/>
          <w:spacing w:val="-3"/>
          <w:sz w:val="24"/>
        </w:rPr>
        <w:t xml:space="preserve"> </w:t>
      </w:r>
      <w:r>
        <w:rPr>
          <w:color w:val="221F1F"/>
          <w:sz w:val="24"/>
        </w:rPr>
        <w:t>protect</w:t>
      </w:r>
      <w:r>
        <w:rPr>
          <w:color w:val="221F1F"/>
          <w:spacing w:val="-3"/>
          <w:sz w:val="24"/>
        </w:rPr>
        <w:t xml:space="preserve"> </w:t>
      </w:r>
      <w:r>
        <w:rPr>
          <w:color w:val="221F1F"/>
          <w:sz w:val="24"/>
        </w:rPr>
        <w:t>its</w:t>
      </w:r>
      <w:r>
        <w:rPr>
          <w:color w:val="221F1F"/>
          <w:spacing w:val="-1"/>
          <w:sz w:val="24"/>
        </w:rPr>
        <w:t xml:space="preserve"> </w:t>
      </w:r>
      <w:r>
        <w:rPr>
          <w:color w:val="221F1F"/>
          <w:sz w:val="24"/>
        </w:rPr>
        <w:t>own</w:t>
      </w:r>
      <w:r>
        <w:rPr>
          <w:color w:val="221F1F"/>
          <w:spacing w:val="-3"/>
          <w:sz w:val="24"/>
        </w:rPr>
        <w:t xml:space="preserve"> </w:t>
      </w:r>
      <w:r>
        <w:rPr>
          <w:color w:val="221F1F"/>
          <w:sz w:val="24"/>
        </w:rPr>
        <w:t>proprietary information of a similar nature, and</w:t>
      </w:r>
    </w:p>
    <w:p w14:paraId="11B32FC9" w14:textId="77777777" w:rsidR="00016C31" w:rsidRDefault="00632607">
      <w:pPr>
        <w:pStyle w:val="ListParagraph"/>
        <w:numPr>
          <w:ilvl w:val="0"/>
          <w:numId w:val="104"/>
        </w:numPr>
        <w:tabs>
          <w:tab w:val="left" w:pos="801"/>
        </w:tabs>
        <w:spacing w:before="120"/>
        <w:ind w:right="869"/>
        <w:jc w:val="both"/>
        <w:rPr>
          <w:sz w:val="24"/>
        </w:rPr>
      </w:pPr>
      <w:r>
        <w:rPr>
          <w:color w:val="221F1F"/>
          <w:sz w:val="24"/>
        </w:rPr>
        <w:t>Upon</w:t>
      </w:r>
      <w:r>
        <w:rPr>
          <w:color w:val="221F1F"/>
          <w:spacing w:val="-2"/>
          <w:sz w:val="24"/>
        </w:rPr>
        <w:t xml:space="preserve"> </w:t>
      </w:r>
      <w:r>
        <w:rPr>
          <w:color w:val="221F1F"/>
          <w:sz w:val="24"/>
        </w:rPr>
        <w:t>discovery</w:t>
      </w:r>
      <w:r>
        <w:rPr>
          <w:color w:val="221F1F"/>
          <w:spacing w:val="-2"/>
          <w:sz w:val="24"/>
        </w:rPr>
        <w:t xml:space="preserve"> </w:t>
      </w:r>
      <w:r>
        <w:rPr>
          <w:color w:val="221F1F"/>
          <w:sz w:val="24"/>
        </w:rPr>
        <w:t>of</w:t>
      </w:r>
      <w:r>
        <w:rPr>
          <w:color w:val="221F1F"/>
          <w:spacing w:val="-4"/>
          <w:sz w:val="24"/>
        </w:rPr>
        <w:t xml:space="preserve"> </w:t>
      </w:r>
      <w:r>
        <w:rPr>
          <w:color w:val="221F1F"/>
          <w:sz w:val="24"/>
        </w:rPr>
        <w:t>such</w:t>
      </w:r>
      <w:r>
        <w:rPr>
          <w:color w:val="221F1F"/>
          <w:spacing w:val="-1"/>
          <w:sz w:val="24"/>
        </w:rPr>
        <w:t xml:space="preserve"> </w:t>
      </w:r>
      <w:r>
        <w:rPr>
          <w:color w:val="221F1F"/>
          <w:sz w:val="24"/>
        </w:rPr>
        <w:t>disclosure</w:t>
      </w:r>
      <w:r>
        <w:rPr>
          <w:color w:val="221F1F"/>
          <w:spacing w:val="-4"/>
          <w:sz w:val="24"/>
        </w:rPr>
        <w:t xml:space="preserve"> </w:t>
      </w:r>
      <w:r>
        <w:rPr>
          <w:color w:val="221F1F"/>
          <w:sz w:val="24"/>
        </w:rPr>
        <w:t>or</w:t>
      </w:r>
      <w:r>
        <w:rPr>
          <w:color w:val="221F1F"/>
          <w:spacing w:val="-2"/>
          <w:sz w:val="24"/>
        </w:rPr>
        <w:t xml:space="preserve"> </w:t>
      </w:r>
      <w:r>
        <w:rPr>
          <w:color w:val="221F1F"/>
          <w:sz w:val="24"/>
        </w:rPr>
        <w:t>use,</w:t>
      </w:r>
      <w:r>
        <w:rPr>
          <w:color w:val="221F1F"/>
          <w:spacing w:val="-2"/>
          <w:sz w:val="24"/>
        </w:rPr>
        <w:t xml:space="preserve"> </w:t>
      </w:r>
      <w:r>
        <w:rPr>
          <w:color w:val="221F1F"/>
          <w:sz w:val="24"/>
        </w:rPr>
        <w:t>the</w:t>
      </w:r>
      <w:r>
        <w:rPr>
          <w:color w:val="221F1F"/>
          <w:spacing w:val="-1"/>
          <w:sz w:val="24"/>
        </w:rPr>
        <w:t xml:space="preserve"> </w:t>
      </w:r>
      <w:r>
        <w:rPr>
          <w:color w:val="221F1F"/>
          <w:sz w:val="24"/>
        </w:rPr>
        <w:t>receiving</w:t>
      </w:r>
      <w:r>
        <w:rPr>
          <w:color w:val="221F1F"/>
          <w:spacing w:val="-2"/>
          <w:sz w:val="24"/>
        </w:rPr>
        <w:t xml:space="preserve"> </w:t>
      </w:r>
      <w:r>
        <w:rPr>
          <w:color w:val="221F1F"/>
          <w:sz w:val="24"/>
        </w:rPr>
        <w:t>party</w:t>
      </w:r>
      <w:r>
        <w:rPr>
          <w:color w:val="221F1F"/>
          <w:spacing w:val="-2"/>
          <w:sz w:val="24"/>
        </w:rPr>
        <w:t xml:space="preserve"> </w:t>
      </w:r>
      <w:r>
        <w:rPr>
          <w:color w:val="221F1F"/>
          <w:sz w:val="24"/>
        </w:rPr>
        <w:t>shall</w:t>
      </w:r>
      <w:r>
        <w:rPr>
          <w:color w:val="221F1F"/>
          <w:spacing w:val="-2"/>
          <w:sz w:val="24"/>
        </w:rPr>
        <w:t xml:space="preserve"> </w:t>
      </w:r>
      <w:r>
        <w:rPr>
          <w:color w:val="221F1F"/>
          <w:sz w:val="24"/>
        </w:rPr>
        <w:t>prevent</w:t>
      </w:r>
      <w:r>
        <w:rPr>
          <w:color w:val="221F1F"/>
          <w:spacing w:val="-1"/>
          <w:sz w:val="24"/>
        </w:rPr>
        <w:t xml:space="preserve"> </w:t>
      </w:r>
      <w:r>
        <w:rPr>
          <w:color w:val="221F1F"/>
          <w:sz w:val="24"/>
        </w:rPr>
        <w:t>further</w:t>
      </w:r>
      <w:r>
        <w:rPr>
          <w:color w:val="221F1F"/>
          <w:spacing w:val="-4"/>
          <w:sz w:val="24"/>
        </w:rPr>
        <w:t xml:space="preserve"> </w:t>
      </w:r>
      <w:r>
        <w:rPr>
          <w:color w:val="221F1F"/>
          <w:sz w:val="24"/>
        </w:rPr>
        <w:t>disclosure or</w:t>
      </w:r>
      <w:r>
        <w:rPr>
          <w:color w:val="221F1F"/>
          <w:spacing w:val="-2"/>
          <w:sz w:val="24"/>
        </w:rPr>
        <w:t xml:space="preserve"> </w:t>
      </w:r>
      <w:r>
        <w:rPr>
          <w:color w:val="221F1F"/>
          <w:sz w:val="24"/>
        </w:rPr>
        <w:t>use</w:t>
      </w:r>
      <w:r>
        <w:rPr>
          <w:color w:val="221F1F"/>
          <w:spacing w:val="-4"/>
          <w:sz w:val="24"/>
        </w:rPr>
        <w:t xml:space="preserve"> </w:t>
      </w:r>
      <w:r>
        <w:rPr>
          <w:color w:val="221F1F"/>
          <w:sz w:val="24"/>
        </w:rPr>
        <w:t>and</w:t>
      </w:r>
      <w:r>
        <w:rPr>
          <w:color w:val="221F1F"/>
          <w:spacing w:val="-2"/>
          <w:sz w:val="24"/>
        </w:rPr>
        <w:t xml:space="preserve"> </w:t>
      </w:r>
      <w:r>
        <w:rPr>
          <w:color w:val="221F1F"/>
          <w:sz w:val="24"/>
        </w:rPr>
        <w:t>shall</w:t>
      </w:r>
      <w:r>
        <w:rPr>
          <w:color w:val="221F1F"/>
          <w:spacing w:val="-2"/>
          <w:sz w:val="24"/>
        </w:rPr>
        <w:t xml:space="preserve"> </w:t>
      </w:r>
      <w:r>
        <w:rPr>
          <w:color w:val="221F1F"/>
          <w:sz w:val="24"/>
        </w:rPr>
        <w:t>notify</w:t>
      </w:r>
      <w:r>
        <w:rPr>
          <w:color w:val="221F1F"/>
          <w:spacing w:val="-2"/>
          <w:sz w:val="24"/>
        </w:rPr>
        <w:t xml:space="preserve"> </w:t>
      </w:r>
      <w:r>
        <w:rPr>
          <w:color w:val="221F1F"/>
          <w:sz w:val="24"/>
        </w:rPr>
        <w:t>the</w:t>
      </w:r>
      <w:r>
        <w:rPr>
          <w:color w:val="221F1F"/>
          <w:spacing w:val="-3"/>
          <w:sz w:val="24"/>
        </w:rPr>
        <w:t xml:space="preserve"> </w:t>
      </w:r>
      <w:r>
        <w:rPr>
          <w:color w:val="221F1F"/>
          <w:sz w:val="24"/>
        </w:rPr>
        <w:t>other</w:t>
      </w:r>
      <w:r>
        <w:rPr>
          <w:color w:val="221F1F"/>
          <w:spacing w:val="-4"/>
          <w:sz w:val="24"/>
        </w:rPr>
        <w:t xml:space="preserve"> </w:t>
      </w:r>
      <w:r>
        <w:rPr>
          <w:color w:val="221F1F"/>
          <w:sz w:val="24"/>
        </w:rPr>
        <w:t>party</w:t>
      </w:r>
      <w:r>
        <w:rPr>
          <w:color w:val="221F1F"/>
          <w:spacing w:val="-2"/>
          <w:sz w:val="24"/>
        </w:rPr>
        <w:t xml:space="preserve"> </w:t>
      </w:r>
      <w:r>
        <w:rPr>
          <w:color w:val="221F1F"/>
          <w:sz w:val="24"/>
        </w:rPr>
        <w:t>of</w:t>
      </w:r>
      <w:r>
        <w:rPr>
          <w:color w:val="221F1F"/>
          <w:spacing w:val="-3"/>
          <w:sz w:val="24"/>
        </w:rPr>
        <w:t xml:space="preserve"> </w:t>
      </w:r>
      <w:r>
        <w:rPr>
          <w:color w:val="221F1F"/>
          <w:sz w:val="24"/>
        </w:rPr>
        <w:t>any</w:t>
      </w:r>
      <w:r>
        <w:rPr>
          <w:color w:val="221F1F"/>
          <w:spacing w:val="-2"/>
          <w:sz w:val="24"/>
        </w:rPr>
        <w:t xml:space="preserve"> </w:t>
      </w:r>
      <w:r>
        <w:rPr>
          <w:color w:val="221F1F"/>
          <w:sz w:val="24"/>
        </w:rPr>
        <w:t>breach</w:t>
      </w:r>
      <w:r>
        <w:rPr>
          <w:color w:val="221F1F"/>
          <w:spacing w:val="-2"/>
          <w:sz w:val="24"/>
        </w:rPr>
        <w:t xml:space="preserve"> </w:t>
      </w:r>
      <w:r>
        <w:rPr>
          <w:color w:val="221F1F"/>
          <w:sz w:val="24"/>
        </w:rPr>
        <w:t>of</w:t>
      </w:r>
      <w:r>
        <w:rPr>
          <w:color w:val="221F1F"/>
          <w:spacing w:val="-2"/>
          <w:sz w:val="24"/>
        </w:rPr>
        <w:t xml:space="preserve"> </w:t>
      </w:r>
      <w:r>
        <w:rPr>
          <w:color w:val="221F1F"/>
          <w:sz w:val="24"/>
        </w:rPr>
        <w:t>these</w:t>
      </w:r>
      <w:r>
        <w:rPr>
          <w:color w:val="221F1F"/>
          <w:spacing w:val="-3"/>
          <w:sz w:val="24"/>
        </w:rPr>
        <w:t xml:space="preserve"> </w:t>
      </w:r>
      <w:r>
        <w:rPr>
          <w:color w:val="221F1F"/>
          <w:sz w:val="24"/>
        </w:rPr>
        <w:t>terms</w:t>
      </w:r>
      <w:r>
        <w:rPr>
          <w:color w:val="221F1F"/>
          <w:spacing w:val="-2"/>
          <w:sz w:val="24"/>
        </w:rPr>
        <w:t xml:space="preserve"> </w:t>
      </w:r>
      <w:r>
        <w:rPr>
          <w:color w:val="221F1F"/>
          <w:sz w:val="24"/>
        </w:rPr>
        <w:t>and</w:t>
      </w:r>
      <w:r>
        <w:rPr>
          <w:color w:val="221F1F"/>
          <w:spacing w:val="-2"/>
          <w:sz w:val="24"/>
        </w:rPr>
        <w:t xml:space="preserve"> </w:t>
      </w:r>
      <w:r>
        <w:rPr>
          <w:color w:val="221F1F"/>
          <w:sz w:val="24"/>
        </w:rPr>
        <w:t>its</w:t>
      </w:r>
      <w:r>
        <w:rPr>
          <w:color w:val="221F1F"/>
          <w:spacing w:val="-2"/>
          <w:sz w:val="24"/>
        </w:rPr>
        <w:t xml:space="preserve"> </w:t>
      </w:r>
      <w:r>
        <w:rPr>
          <w:color w:val="221F1F"/>
          <w:sz w:val="24"/>
        </w:rPr>
        <w:t>procedures</w:t>
      </w:r>
      <w:r>
        <w:rPr>
          <w:color w:val="221F1F"/>
          <w:spacing w:val="-2"/>
          <w:sz w:val="24"/>
        </w:rPr>
        <w:t xml:space="preserve"> </w:t>
      </w:r>
      <w:r>
        <w:rPr>
          <w:color w:val="221F1F"/>
          <w:sz w:val="24"/>
        </w:rPr>
        <w:t>to</w:t>
      </w:r>
      <w:r>
        <w:rPr>
          <w:color w:val="221F1F"/>
          <w:spacing w:val="-2"/>
          <w:sz w:val="24"/>
        </w:rPr>
        <w:t xml:space="preserve"> </w:t>
      </w:r>
      <w:r>
        <w:rPr>
          <w:color w:val="221F1F"/>
          <w:sz w:val="24"/>
        </w:rPr>
        <w:t>limit the breach.</w:t>
      </w:r>
    </w:p>
    <w:p w14:paraId="223CF4EF" w14:textId="77777777" w:rsidR="00016C31" w:rsidRDefault="00632607">
      <w:pPr>
        <w:spacing w:before="121"/>
        <w:ind w:left="219" w:right="796"/>
        <w:jc w:val="both"/>
        <w:rPr>
          <w:sz w:val="24"/>
        </w:rPr>
      </w:pPr>
      <w:r>
        <w:rPr>
          <w:color w:val="221F1F"/>
          <w:sz w:val="24"/>
        </w:rPr>
        <w:t>The</w:t>
      </w:r>
      <w:r>
        <w:rPr>
          <w:color w:val="221F1F"/>
          <w:spacing w:val="-1"/>
          <w:sz w:val="24"/>
        </w:rPr>
        <w:t xml:space="preserve"> </w:t>
      </w:r>
      <w:r>
        <w:rPr>
          <w:color w:val="221F1F"/>
          <w:sz w:val="24"/>
        </w:rPr>
        <w:t>protection of proprietary data shall be in effect for the life of the Subcontract and an additional two (2) years after the completion of the subcontract.</w:t>
      </w:r>
    </w:p>
    <w:p w14:paraId="178D302C" w14:textId="77777777" w:rsidR="00016C31" w:rsidRDefault="00632607">
      <w:pPr>
        <w:pStyle w:val="Heading2"/>
        <w:spacing w:before="117"/>
        <w:jc w:val="both"/>
      </w:pPr>
      <w:r>
        <w:rPr>
          <w:color w:val="221F1F"/>
        </w:rPr>
        <w:t>H27</w:t>
      </w:r>
      <w:r>
        <w:rPr>
          <w:color w:val="221F1F"/>
          <w:spacing w:val="15"/>
        </w:rPr>
        <w:t xml:space="preserve"> </w:t>
      </w:r>
      <w:r>
        <w:rPr>
          <w:color w:val="221F1F"/>
        </w:rPr>
        <w:t>CERTIFICATIONS,</w:t>
      </w:r>
      <w:r>
        <w:rPr>
          <w:color w:val="221F1F"/>
          <w:spacing w:val="-15"/>
        </w:rPr>
        <w:t xml:space="preserve"> </w:t>
      </w:r>
      <w:r>
        <w:rPr>
          <w:color w:val="221F1F"/>
        </w:rPr>
        <w:t>REPRESENTATIONS,</w:t>
      </w:r>
      <w:r>
        <w:rPr>
          <w:color w:val="221F1F"/>
          <w:spacing w:val="-15"/>
        </w:rPr>
        <w:t xml:space="preserve"> </w:t>
      </w:r>
      <w:r>
        <w:rPr>
          <w:color w:val="221F1F"/>
        </w:rPr>
        <w:t>AND</w:t>
      </w:r>
      <w:r>
        <w:rPr>
          <w:color w:val="221F1F"/>
          <w:spacing w:val="-15"/>
        </w:rPr>
        <w:t xml:space="preserve"> </w:t>
      </w:r>
      <w:r>
        <w:rPr>
          <w:color w:val="221F1F"/>
          <w:spacing w:val="-2"/>
        </w:rPr>
        <w:t>ACKNOWLEDGMENTS</w:t>
      </w:r>
    </w:p>
    <w:p w14:paraId="1E7DB611" w14:textId="77777777" w:rsidR="00016C31" w:rsidRDefault="00632607">
      <w:pPr>
        <w:spacing w:before="120"/>
        <w:ind w:left="219" w:right="796"/>
        <w:jc w:val="both"/>
        <w:rPr>
          <w:sz w:val="24"/>
        </w:rPr>
      </w:pPr>
      <w:r>
        <w:rPr>
          <w:color w:val="221F1F"/>
          <w:sz w:val="24"/>
        </w:rPr>
        <w:t>All</w:t>
      </w:r>
      <w:r>
        <w:rPr>
          <w:color w:val="221F1F"/>
          <w:spacing w:val="-15"/>
          <w:sz w:val="24"/>
        </w:rPr>
        <w:t xml:space="preserve"> </w:t>
      </w:r>
      <w:r>
        <w:rPr>
          <w:color w:val="221F1F"/>
          <w:sz w:val="24"/>
        </w:rPr>
        <w:t>Certifications,</w:t>
      </w:r>
      <w:r>
        <w:rPr>
          <w:color w:val="221F1F"/>
          <w:spacing w:val="-15"/>
          <w:sz w:val="24"/>
        </w:rPr>
        <w:t xml:space="preserve"> </w:t>
      </w:r>
      <w:r>
        <w:rPr>
          <w:color w:val="221F1F"/>
          <w:sz w:val="24"/>
        </w:rPr>
        <w:t>Representations,</w:t>
      </w:r>
      <w:r>
        <w:rPr>
          <w:color w:val="221F1F"/>
          <w:spacing w:val="-14"/>
          <w:sz w:val="24"/>
        </w:rPr>
        <w:t xml:space="preserve"> </w:t>
      </w:r>
      <w:r>
        <w:rPr>
          <w:color w:val="221F1F"/>
          <w:sz w:val="24"/>
        </w:rPr>
        <w:t>and</w:t>
      </w:r>
      <w:r>
        <w:rPr>
          <w:color w:val="221F1F"/>
          <w:spacing w:val="-15"/>
          <w:sz w:val="24"/>
        </w:rPr>
        <w:t xml:space="preserve"> </w:t>
      </w:r>
      <w:r>
        <w:rPr>
          <w:color w:val="221F1F"/>
          <w:sz w:val="24"/>
        </w:rPr>
        <w:t>Acknowledgments</w:t>
      </w:r>
      <w:r>
        <w:rPr>
          <w:color w:val="221F1F"/>
          <w:spacing w:val="-15"/>
          <w:sz w:val="24"/>
        </w:rPr>
        <w:t xml:space="preserve"> </w:t>
      </w:r>
      <w:r>
        <w:rPr>
          <w:color w:val="221F1F"/>
          <w:sz w:val="24"/>
        </w:rPr>
        <w:t>provided</w:t>
      </w:r>
      <w:r>
        <w:rPr>
          <w:color w:val="221F1F"/>
          <w:spacing w:val="-15"/>
          <w:sz w:val="24"/>
        </w:rPr>
        <w:t xml:space="preserve"> </w:t>
      </w:r>
      <w:r>
        <w:rPr>
          <w:color w:val="221F1F"/>
          <w:sz w:val="24"/>
        </w:rPr>
        <w:t>by</w:t>
      </w:r>
      <w:r>
        <w:rPr>
          <w:color w:val="221F1F"/>
          <w:spacing w:val="-15"/>
          <w:sz w:val="24"/>
        </w:rPr>
        <w:t xml:space="preserve"> </w:t>
      </w:r>
      <w:r>
        <w:rPr>
          <w:color w:val="221F1F"/>
          <w:sz w:val="24"/>
        </w:rPr>
        <w:t>the</w:t>
      </w:r>
      <w:r>
        <w:rPr>
          <w:color w:val="221F1F"/>
          <w:spacing w:val="-15"/>
          <w:sz w:val="24"/>
        </w:rPr>
        <w:t xml:space="preserve"> </w:t>
      </w:r>
      <w:r>
        <w:rPr>
          <w:color w:val="221F1F"/>
          <w:sz w:val="24"/>
        </w:rPr>
        <w:t>Subcontractor</w:t>
      </w:r>
      <w:r>
        <w:rPr>
          <w:color w:val="221F1F"/>
          <w:spacing w:val="-14"/>
          <w:sz w:val="24"/>
        </w:rPr>
        <w:t xml:space="preserve"> </w:t>
      </w:r>
      <w:r>
        <w:rPr>
          <w:color w:val="221F1F"/>
          <w:sz w:val="24"/>
        </w:rPr>
        <w:t>are</w:t>
      </w:r>
      <w:r>
        <w:rPr>
          <w:color w:val="221F1F"/>
          <w:spacing w:val="-15"/>
          <w:sz w:val="24"/>
        </w:rPr>
        <w:t xml:space="preserve"> </w:t>
      </w:r>
      <w:r>
        <w:rPr>
          <w:color w:val="221F1F"/>
          <w:sz w:val="24"/>
        </w:rPr>
        <w:t xml:space="preserve">hereby </w:t>
      </w:r>
      <w:r>
        <w:rPr>
          <w:color w:val="221F1F"/>
          <w:spacing w:val="-2"/>
          <w:sz w:val="24"/>
        </w:rPr>
        <w:t>incorporated</w:t>
      </w:r>
      <w:r>
        <w:rPr>
          <w:color w:val="221F1F"/>
          <w:spacing w:val="-7"/>
          <w:sz w:val="24"/>
        </w:rPr>
        <w:t xml:space="preserve"> </w:t>
      </w:r>
      <w:r>
        <w:rPr>
          <w:color w:val="221F1F"/>
          <w:spacing w:val="-2"/>
          <w:sz w:val="24"/>
        </w:rPr>
        <w:t>by</w:t>
      </w:r>
      <w:r>
        <w:rPr>
          <w:color w:val="221F1F"/>
          <w:spacing w:val="-7"/>
          <w:sz w:val="24"/>
        </w:rPr>
        <w:t xml:space="preserve"> </w:t>
      </w:r>
      <w:r>
        <w:rPr>
          <w:color w:val="221F1F"/>
          <w:spacing w:val="-2"/>
          <w:sz w:val="24"/>
        </w:rPr>
        <w:t>reference</w:t>
      </w:r>
      <w:r>
        <w:rPr>
          <w:color w:val="221F1F"/>
          <w:spacing w:val="-5"/>
          <w:sz w:val="24"/>
        </w:rPr>
        <w:t xml:space="preserve"> </w:t>
      </w:r>
      <w:r>
        <w:rPr>
          <w:color w:val="221F1F"/>
          <w:spacing w:val="-2"/>
          <w:sz w:val="24"/>
        </w:rPr>
        <w:t>into</w:t>
      </w:r>
      <w:r>
        <w:rPr>
          <w:color w:val="221F1F"/>
          <w:spacing w:val="-7"/>
          <w:sz w:val="24"/>
        </w:rPr>
        <w:t xml:space="preserve"> </w:t>
      </w:r>
      <w:r>
        <w:rPr>
          <w:color w:val="221F1F"/>
          <w:spacing w:val="-2"/>
          <w:sz w:val="24"/>
        </w:rPr>
        <w:t>this</w:t>
      </w:r>
      <w:r>
        <w:rPr>
          <w:color w:val="221F1F"/>
          <w:spacing w:val="-9"/>
          <w:sz w:val="24"/>
        </w:rPr>
        <w:t xml:space="preserve"> </w:t>
      </w:r>
      <w:r>
        <w:rPr>
          <w:color w:val="221F1F"/>
          <w:spacing w:val="-2"/>
          <w:sz w:val="24"/>
        </w:rPr>
        <w:t>Subcontract</w:t>
      </w:r>
      <w:r>
        <w:rPr>
          <w:color w:val="221F1F"/>
          <w:spacing w:val="-6"/>
          <w:sz w:val="24"/>
        </w:rPr>
        <w:t xml:space="preserve"> </w:t>
      </w:r>
      <w:r>
        <w:rPr>
          <w:color w:val="221F1F"/>
          <w:spacing w:val="-2"/>
          <w:sz w:val="24"/>
        </w:rPr>
        <w:t>with</w:t>
      </w:r>
      <w:r>
        <w:rPr>
          <w:color w:val="221F1F"/>
          <w:spacing w:val="-6"/>
          <w:sz w:val="24"/>
        </w:rPr>
        <w:t xml:space="preserve"> </w:t>
      </w:r>
      <w:r>
        <w:rPr>
          <w:color w:val="221F1F"/>
          <w:spacing w:val="-2"/>
          <w:sz w:val="24"/>
        </w:rPr>
        <w:t>the</w:t>
      </w:r>
      <w:r>
        <w:rPr>
          <w:color w:val="221F1F"/>
          <w:spacing w:val="-7"/>
          <w:sz w:val="24"/>
        </w:rPr>
        <w:t xml:space="preserve"> </w:t>
      </w:r>
      <w:r>
        <w:rPr>
          <w:color w:val="221F1F"/>
          <w:spacing w:val="-2"/>
          <w:sz w:val="24"/>
        </w:rPr>
        <w:t>same</w:t>
      </w:r>
      <w:r>
        <w:rPr>
          <w:color w:val="221F1F"/>
          <w:spacing w:val="-7"/>
          <w:sz w:val="24"/>
        </w:rPr>
        <w:t xml:space="preserve"> </w:t>
      </w:r>
      <w:r>
        <w:rPr>
          <w:color w:val="221F1F"/>
          <w:spacing w:val="-2"/>
          <w:sz w:val="24"/>
        </w:rPr>
        <w:t>force</w:t>
      </w:r>
      <w:r>
        <w:rPr>
          <w:color w:val="221F1F"/>
          <w:spacing w:val="-8"/>
          <w:sz w:val="24"/>
        </w:rPr>
        <w:t xml:space="preserve"> </w:t>
      </w:r>
      <w:r>
        <w:rPr>
          <w:color w:val="221F1F"/>
          <w:spacing w:val="-2"/>
          <w:sz w:val="24"/>
        </w:rPr>
        <w:t>and</w:t>
      </w:r>
      <w:r>
        <w:rPr>
          <w:color w:val="221F1F"/>
          <w:spacing w:val="-7"/>
          <w:sz w:val="24"/>
        </w:rPr>
        <w:t xml:space="preserve"> </w:t>
      </w:r>
      <w:r>
        <w:rPr>
          <w:color w:val="221F1F"/>
          <w:spacing w:val="-2"/>
          <w:sz w:val="24"/>
        </w:rPr>
        <w:t>effect</w:t>
      </w:r>
      <w:r>
        <w:rPr>
          <w:color w:val="221F1F"/>
          <w:spacing w:val="-6"/>
          <w:sz w:val="24"/>
        </w:rPr>
        <w:t xml:space="preserve"> </w:t>
      </w:r>
      <w:r>
        <w:rPr>
          <w:color w:val="221F1F"/>
          <w:spacing w:val="-2"/>
          <w:sz w:val="24"/>
        </w:rPr>
        <w:t>as</w:t>
      </w:r>
      <w:r>
        <w:rPr>
          <w:color w:val="221F1F"/>
          <w:spacing w:val="-7"/>
          <w:sz w:val="24"/>
        </w:rPr>
        <w:t xml:space="preserve"> </w:t>
      </w:r>
      <w:r>
        <w:rPr>
          <w:color w:val="221F1F"/>
          <w:spacing w:val="-2"/>
          <w:sz w:val="24"/>
        </w:rPr>
        <w:t>if</w:t>
      </w:r>
      <w:r>
        <w:rPr>
          <w:color w:val="221F1F"/>
          <w:spacing w:val="-7"/>
          <w:sz w:val="24"/>
        </w:rPr>
        <w:t xml:space="preserve"> </w:t>
      </w:r>
      <w:r>
        <w:rPr>
          <w:color w:val="221F1F"/>
          <w:spacing w:val="-2"/>
          <w:sz w:val="24"/>
        </w:rPr>
        <w:t>they</w:t>
      </w:r>
      <w:r>
        <w:rPr>
          <w:color w:val="221F1F"/>
          <w:spacing w:val="-7"/>
          <w:sz w:val="24"/>
        </w:rPr>
        <w:t xml:space="preserve"> </w:t>
      </w:r>
      <w:r>
        <w:rPr>
          <w:color w:val="221F1F"/>
          <w:spacing w:val="-2"/>
          <w:sz w:val="24"/>
        </w:rPr>
        <w:t>were</w:t>
      </w:r>
      <w:r>
        <w:rPr>
          <w:color w:val="221F1F"/>
          <w:spacing w:val="-10"/>
          <w:sz w:val="24"/>
        </w:rPr>
        <w:t xml:space="preserve"> </w:t>
      </w:r>
      <w:r>
        <w:rPr>
          <w:color w:val="221F1F"/>
          <w:spacing w:val="-2"/>
          <w:sz w:val="24"/>
        </w:rPr>
        <w:t xml:space="preserve">included </w:t>
      </w:r>
      <w:r>
        <w:rPr>
          <w:color w:val="221F1F"/>
          <w:sz w:val="24"/>
        </w:rPr>
        <w:t>in the Subcontract.</w:t>
      </w:r>
    </w:p>
    <w:p w14:paraId="57BE78D9" w14:textId="77777777" w:rsidR="00016C31" w:rsidRDefault="00632607">
      <w:pPr>
        <w:pStyle w:val="Heading2"/>
        <w:spacing w:before="121"/>
        <w:jc w:val="both"/>
      </w:pPr>
      <w:r>
        <w:rPr>
          <w:color w:val="221F1F"/>
        </w:rPr>
        <w:t>H28</w:t>
      </w:r>
      <w:r>
        <w:rPr>
          <w:color w:val="221F1F"/>
          <w:spacing w:val="34"/>
        </w:rPr>
        <w:t xml:space="preserve"> </w:t>
      </w:r>
      <w:r>
        <w:rPr>
          <w:color w:val="221F1F"/>
        </w:rPr>
        <w:t>EXPORT</w:t>
      </w:r>
      <w:r>
        <w:rPr>
          <w:color w:val="221F1F"/>
          <w:spacing w:val="-10"/>
        </w:rPr>
        <w:t xml:space="preserve"> </w:t>
      </w:r>
      <w:r>
        <w:rPr>
          <w:color w:val="221F1F"/>
        </w:rPr>
        <w:t>CONTROL</w:t>
      </w:r>
      <w:r>
        <w:rPr>
          <w:color w:val="221F1F"/>
          <w:spacing w:val="-10"/>
        </w:rPr>
        <w:t xml:space="preserve"> </w:t>
      </w:r>
      <w:r>
        <w:rPr>
          <w:color w:val="221F1F"/>
        </w:rPr>
        <w:t>AND</w:t>
      </w:r>
      <w:r>
        <w:rPr>
          <w:color w:val="221F1F"/>
          <w:spacing w:val="-12"/>
        </w:rPr>
        <w:t xml:space="preserve"> </w:t>
      </w:r>
      <w:r>
        <w:rPr>
          <w:color w:val="221F1F"/>
        </w:rPr>
        <w:t>FOREIGN</w:t>
      </w:r>
      <w:r>
        <w:rPr>
          <w:color w:val="221F1F"/>
          <w:spacing w:val="-9"/>
        </w:rPr>
        <w:t xml:space="preserve"> </w:t>
      </w:r>
      <w:r>
        <w:rPr>
          <w:color w:val="221F1F"/>
        </w:rPr>
        <w:t>DISCLOSURE</w:t>
      </w:r>
      <w:r>
        <w:rPr>
          <w:color w:val="221F1F"/>
          <w:spacing w:val="-10"/>
        </w:rPr>
        <w:t xml:space="preserve"> </w:t>
      </w:r>
      <w:r>
        <w:rPr>
          <w:color w:val="221F1F"/>
          <w:spacing w:val="-2"/>
        </w:rPr>
        <w:t>COMPLIANCE</w:t>
      </w:r>
    </w:p>
    <w:p w14:paraId="412F1265" w14:textId="77777777" w:rsidR="00016C31" w:rsidRDefault="00900DE8">
      <w:pPr>
        <w:pStyle w:val="ListParagraph"/>
        <w:numPr>
          <w:ilvl w:val="0"/>
          <w:numId w:val="103"/>
        </w:numPr>
        <w:tabs>
          <w:tab w:val="left" w:pos="800"/>
          <w:tab w:val="left" w:pos="801"/>
        </w:tabs>
        <w:spacing w:before="122"/>
        <w:ind w:right="956"/>
        <w:rPr>
          <w:color w:val="221F1F"/>
          <w:sz w:val="20"/>
        </w:rPr>
      </w:pPr>
      <w:r>
        <w:pict w14:anchorId="005CCCAD">
          <v:rect id="docshape40" o:spid="_x0000_s1092" style="position:absolute;left:0;text-align:left;margin-left:59.5pt;margin-top:148.5pt;width:515pt;height:1.45pt;z-index:-18501120;mso-position-horizontal-relative:page" fillcolor="#0e233d" stroked="f">
            <w10:wrap anchorx="page"/>
          </v:rect>
        </w:pict>
      </w:r>
      <w:r w:rsidR="00632607">
        <w:rPr>
          <w:color w:val="221F1F"/>
          <w:sz w:val="24"/>
        </w:rPr>
        <w:t>The</w:t>
      </w:r>
      <w:r w:rsidR="00632607">
        <w:rPr>
          <w:color w:val="221F1F"/>
          <w:spacing w:val="-3"/>
          <w:sz w:val="24"/>
        </w:rPr>
        <w:t xml:space="preserve"> </w:t>
      </w:r>
      <w:proofErr w:type="gramStart"/>
      <w:r w:rsidR="00632607">
        <w:rPr>
          <w:color w:val="221F1F"/>
          <w:sz w:val="24"/>
        </w:rPr>
        <w:t>Sub</w:t>
      </w:r>
      <w:r w:rsidR="00632607">
        <w:rPr>
          <w:color w:val="221F1F"/>
          <w:spacing w:val="-1"/>
          <w:sz w:val="24"/>
        </w:rPr>
        <w:t xml:space="preserve"> </w:t>
      </w:r>
      <w:r w:rsidR="00632607">
        <w:rPr>
          <w:color w:val="221F1F"/>
          <w:sz w:val="24"/>
        </w:rPr>
        <w:t>contracting</w:t>
      </w:r>
      <w:proofErr w:type="gramEnd"/>
      <w:r w:rsidR="00632607">
        <w:rPr>
          <w:color w:val="221F1F"/>
          <w:spacing w:val="-1"/>
          <w:sz w:val="24"/>
        </w:rPr>
        <w:t xml:space="preserve"> </w:t>
      </w:r>
      <w:r w:rsidR="00632607">
        <w:rPr>
          <w:color w:val="221F1F"/>
          <w:sz w:val="24"/>
        </w:rPr>
        <w:t>work</w:t>
      </w:r>
      <w:r w:rsidR="00632607">
        <w:rPr>
          <w:color w:val="221F1F"/>
          <w:spacing w:val="-1"/>
          <w:sz w:val="24"/>
        </w:rPr>
        <w:t xml:space="preserve"> </w:t>
      </w:r>
      <w:r w:rsidR="00632607">
        <w:rPr>
          <w:color w:val="221F1F"/>
          <w:sz w:val="24"/>
        </w:rPr>
        <w:t>may</w:t>
      </w:r>
      <w:r w:rsidR="00632607">
        <w:rPr>
          <w:color w:val="221F1F"/>
          <w:spacing w:val="-1"/>
          <w:sz w:val="24"/>
        </w:rPr>
        <w:t xml:space="preserve"> </w:t>
      </w:r>
      <w:r w:rsidR="00632607">
        <w:rPr>
          <w:color w:val="221F1F"/>
          <w:sz w:val="24"/>
        </w:rPr>
        <w:t>require</w:t>
      </w:r>
      <w:r w:rsidR="00632607">
        <w:rPr>
          <w:color w:val="221F1F"/>
          <w:spacing w:val="-3"/>
          <w:sz w:val="24"/>
        </w:rPr>
        <w:t xml:space="preserve"> </w:t>
      </w:r>
      <w:r w:rsidR="00632607">
        <w:rPr>
          <w:color w:val="221F1F"/>
          <w:sz w:val="24"/>
        </w:rPr>
        <w:t>Subcontractor’s</w:t>
      </w:r>
      <w:r w:rsidR="00632607">
        <w:rPr>
          <w:color w:val="221F1F"/>
          <w:spacing w:val="-2"/>
          <w:sz w:val="24"/>
        </w:rPr>
        <w:t xml:space="preserve"> </w:t>
      </w:r>
      <w:r w:rsidR="00632607">
        <w:rPr>
          <w:color w:val="221F1F"/>
          <w:sz w:val="24"/>
        </w:rPr>
        <w:t>to</w:t>
      </w:r>
      <w:r w:rsidR="00632607">
        <w:rPr>
          <w:color w:val="221F1F"/>
          <w:spacing w:val="-1"/>
          <w:sz w:val="24"/>
        </w:rPr>
        <w:t xml:space="preserve"> </w:t>
      </w:r>
      <w:r w:rsidR="00632607">
        <w:rPr>
          <w:color w:val="221F1F"/>
          <w:sz w:val="24"/>
        </w:rPr>
        <w:t>support</w:t>
      </w:r>
      <w:r w:rsidR="00632607">
        <w:rPr>
          <w:color w:val="221F1F"/>
          <w:spacing w:val="-1"/>
          <w:sz w:val="24"/>
        </w:rPr>
        <w:t xml:space="preserve"> </w:t>
      </w:r>
      <w:r w:rsidR="00632607">
        <w:rPr>
          <w:color w:val="221F1F"/>
          <w:sz w:val="24"/>
        </w:rPr>
        <w:t>Government</w:t>
      </w:r>
      <w:r w:rsidR="00632607">
        <w:rPr>
          <w:color w:val="221F1F"/>
          <w:spacing w:val="-1"/>
          <w:sz w:val="24"/>
        </w:rPr>
        <w:t xml:space="preserve"> </w:t>
      </w:r>
      <w:r w:rsidR="00632607">
        <w:rPr>
          <w:color w:val="221F1F"/>
          <w:sz w:val="24"/>
        </w:rPr>
        <w:t>projects</w:t>
      </w:r>
      <w:r w:rsidR="00632607">
        <w:rPr>
          <w:color w:val="221F1F"/>
          <w:spacing w:val="-1"/>
          <w:sz w:val="24"/>
        </w:rPr>
        <w:t xml:space="preserve"> </w:t>
      </w:r>
      <w:r w:rsidR="00632607">
        <w:rPr>
          <w:color w:val="221F1F"/>
          <w:sz w:val="24"/>
        </w:rPr>
        <w:t>that involve</w:t>
      </w:r>
      <w:r w:rsidR="00632607">
        <w:rPr>
          <w:color w:val="221F1F"/>
          <w:spacing w:val="-5"/>
          <w:sz w:val="24"/>
        </w:rPr>
        <w:t xml:space="preserve"> </w:t>
      </w:r>
      <w:r w:rsidR="00632607">
        <w:rPr>
          <w:color w:val="221F1F"/>
          <w:sz w:val="24"/>
        </w:rPr>
        <w:t>the</w:t>
      </w:r>
      <w:r w:rsidR="00632607">
        <w:rPr>
          <w:color w:val="221F1F"/>
          <w:spacing w:val="-4"/>
          <w:sz w:val="24"/>
        </w:rPr>
        <w:t xml:space="preserve"> </w:t>
      </w:r>
      <w:r w:rsidR="00632607">
        <w:rPr>
          <w:color w:val="221F1F"/>
          <w:sz w:val="24"/>
        </w:rPr>
        <w:t>export</w:t>
      </w:r>
      <w:r w:rsidR="00632607">
        <w:rPr>
          <w:color w:val="221F1F"/>
          <w:spacing w:val="-4"/>
          <w:sz w:val="24"/>
        </w:rPr>
        <w:t xml:space="preserve"> </w:t>
      </w:r>
      <w:r w:rsidR="00632607">
        <w:rPr>
          <w:color w:val="221F1F"/>
          <w:sz w:val="24"/>
        </w:rPr>
        <w:t>of</w:t>
      </w:r>
      <w:r w:rsidR="00632607">
        <w:rPr>
          <w:color w:val="221F1F"/>
          <w:spacing w:val="-5"/>
          <w:sz w:val="24"/>
        </w:rPr>
        <w:t xml:space="preserve"> </w:t>
      </w:r>
      <w:r w:rsidR="00632607">
        <w:rPr>
          <w:color w:val="221F1F"/>
          <w:sz w:val="24"/>
        </w:rPr>
        <w:t>technical</w:t>
      </w:r>
      <w:r w:rsidR="00632607">
        <w:rPr>
          <w:color w:val="221F1F"/>
          <w:spacing w:val="-4"/>
          <w:sz w:val="24"/>
        </w:rPr>
        <w:t xml:space="preserve"> </w:t>
      </w:r>
      <w:r w:rsidR="00632607">
        <w:rPr>
          <w:color w:val="221F1F"/>
          <w:sz w:val="24"/>
        </w:rPr>
        <w:t>data,</w:t>
      </w:r>
      <w:r w:rsidR="00632607">
        <w:rPr>
          <w:color w:val="221F1F"/>
          <w:spacing w:val="-4"/>
          <w:sz w:val="24"/>
        </w:rPr>
        <w:t xml:space="preserve"> </w:t>
      </w:r>
      <w:r w:rsidR="00632607">
        <w:rPr>
          <w:color w:val="221F1F"/>
          <w:sz w:val="24"/>
        </w:rPr>
        <w:t>defense</w:t>
      </w:r>
      <w:r w:rsidR="00632607">
        <w:rPr>
          <w:color w:val="221F1F"/>
          <w:spacing w:val="-5"/>
          <w:sz w:val="24"/>
        </w:rPr>
        <w:t xml:space="preserve"> </w:t>
      </w:r>
      <w:r w:rsidR="00632607">
        <w:rPr>
          <w:color w:val="221F1F"/>
          <w:sz w:val="24"/>
        </w:rPr>
        <w:t>services,</w:t>
      </w:r>
      <w:r w:rsidR="00632607">
        <w:rPr>
          <w:color w:val="221F1F"/>
          <w:spacing w:val="-4"/>
          <w:sz w:val="24"/>
        </w:rPr>
        <w:t xml:space="preserve"> </w:t>
      </w:r>
      <w:r w:rsidR="00632607">
        <w:rPr>
          <w:color w:val="221F1F"/>
          <w:sz w:val="24"/>
        </w:rPr>
        <w:t>hardware</w:t>
      </w:r>
      <w:r w:rsidR="00632607">
        <w:rPr>
          <w:color w:val="221F1F"/>
          <w:spacing w:val="-5"/>
          <w:sz w:val="24"/>
        </w:rPr>
        <w:t xml:space="preserve"> </w:t>
      </w:r>
      <w:r w:rsidR="00632607">
        <w:rPr>
          <w:color w:val="221F1F"/>
          <w:sz w:val="24"/>
        </w:rPr>
        <w:t>and/or</w:t>
      </w:r>
      <w:r w:rsidR="00632607">
        <w:rPr>
          <w:color w:val="221F1F"/>
          <w:spacing w:val="-4"/>
          <w:sz w:val="24"/>
        </w:rPr>
        <w:t xml:space="preserve"> </w:t>
      </w:r>
      <w:r w:rsidR="00632607">
        <w:rPr>
          <w:color w:val="221F1F"/>
          <w:sz w:val="24"/>
        </w:rPr>
        <w:t>technology</w:t>
      </w:r>
      <w:r w:rsidR="00632607">
        <w:rPr>
          <w:color w:val="221F1F"/>
          <w:spacing w:val="-4"/>
          <w:sz w:val="24"/>
        </w:rPr>
        <w:t xml:space="preserve"> </w:t>
      </w:r>
      <w:r w:rsidR="00632607">
        <w:rPr>
          <w:color w:val="221F1F"/>
          <w:sz w:val="24"/>
        </w:rPr>
        <w:t>governed by the Arms Export Control Act, International Traffic in Arms Regulations, Export Administration Regulations and all other applicable federal laws, executive orders and regulations.</w:t>
      </w:r>
      <w:r w:rsidR="00632607">
        <w:rPr>
          <w:color w:val="221F1F"/>
          <w:spacing w:val="40"/>
          <w:sz w:val="24"/>
        </w:rPr>
        <w:t xml:space="preserve"> </w:t>
      </w:r>
      <w:r w:rsidR="00632607">
        <w:rPr>
          <w:color w:val="221F1F"/>
          <w:sz w:val="24"/>
        </w:rPr>
        <w:t>Subcontractor shall be required to comply with all such laws, executive orders and</w:t>
      </w:r>
      <w:r w:rsidR="00632607">
        <w:rPr>
          <w:color w:val="221F1F"/>
          <w:spacing w:val="-4"/>
          <w:sz w:val="24"/>
        </w:rPr>
        <w:t xml:space="preserve"> </w:t>
      </w:r>
      <w:r w:rsidR="00632607">
        <w:rPr>
          <w:color w:val="221F1F"/>
          <w:sz w:val="24"/>
        </w:rPr>
        <w:t>regulations</w:t>
      </w:r>
      <w:r w:rsidR="00632607">
        <w:rPr>
          <w:color w:val="221F1F"/>
          <w:spacing w:val="-3"/>
          <w:sz w:val="24"/>
        </w:rPr>
        <w:t xml:space="preserve"> </w:t>
      </w:r>
      <w:r w:rsidR="00632607">
        <w:rPr>
          <w:color w:val="221F1F"/>
          <w:sz w:val="24"/>
        </w:rPr>
        <w:t>and</w:t>
      </w:r>
      <w:r w:rsidR="00632607">
        <w:rPr>
          <w:color w:val="221F1F"/>
          <w:spacing w:val="-4"/>
          <w:sz w:val="24"/>
        </w:rPr>
        <w:t xml:space="preserve"> </w:t>
      </w:r>
      <w:r w:rsidR="00632607">
        <w:rPr>
          <w:color w:val="221F1F"/>
          <w:sz w:val="24"/>
        </w:rPr>
        <w:t>shall</w:t>
      </w:r>
      <w:r w:rsidR="00632607">
        <w:rPr>
          <w:color w:val="221F1F"/>
          <w:spacing w:val="-2"/>
          <w:sz w:val="24"/>
        </w:rPr>
        <w:t xml:space="preserve"> </w:t>
      </w:r>
      <w:r w:rsidR="00632607">
        <w:rPr>
          <w:color w:val="221F1F"/>
          <w:sz w:val="24"/>
        </w:rPr>
        <w:t>be</w:t>
      </w:r>
      <w:r w:rsidR="00632607">
        <w:rPr>
          <w:color w:val="221F1F"/>
          <w:spacing w:val="-6"/>
          <w:sz w:val="24"/>
        </w:rPr>
        <w:t xml:space="preserve"> </w:t>
      </w:r>
      <w:r w:rsidR="00632607">
        <w:rPr>
          <w:color w:val="221F1F"/>
          <w:sz w:val="24"/>
        </w:rPr>
        <w:t>required</w:t>
      </w:r>
      <w:r w:rsidR="00632607">
        <w:rPr>
          <w:color w:val="221F1F"/>
          <w:spacing w:val="-4"/>
          <w:sz w:val="24"/>
        </w:rPr>
        <w:t xml:space="preserve"> </w:t>
      </w:r>
      <w:r w:rsidR="00632607">
        <w:rPr>
          <w:color w:val="221F1F"/>
          <w:sz w:val="24"/>
        </w:rPr>
        <w:t>to</w:t>
      </w:r>
      <w:r w:rsidR="00632607">
        <w:rPr>
          <w:color w:val="221F1F"/>
          <w:spacing w:val="-1"/>
          <w:sz w:val="24"/>
        </w:rPr>
        <w:t xml:space="preserve"> </w:t>
      </w:r>
      <w:r w:rsidR="00632607">
        <w:rPr>
          <w:color w:val="221F1F"/>
          <w:sz w:val="24"/>
        </w:rPr>
        <w:t>furnish</w:t>
      </w:r>
      <w:r w:rsidR="00632607">
        <w:rPr>
          <w:color w:val="221F1F"/>
          <w:spacing w:val="-3"/>
          <w:sz w:val="24"/>
        </w:rPr>
        <w:t xml:space="preserve"> </w:t>
      </w:r>
      <w:r w:rsidR="00632607">
        <w:rPr>
          <w:color w:val="221F1F"/>
          <w:sz w:val="24"/>
        </w:rPr>
        <w:t>evidence</w:t>
      </w:r>
      <w:r w:rsidR="00632607">
        <w:rPr>
          <w:color w:val="221F1F"/>
          <w:spacing w:val="-4"/>
          <w:sz w:val="24"/>
        </w:rPr>
        <w:t xml:space="preserve"> </w:t>
      </w:r>
      <w:r w:rsidR="00632607">
        <w:rPr>
          <w:color w:val="221F1F"/>
          <w:sz w:val="24"/>
        </w:rPr>
        <w:t>of</w:t>
      </w:r>
      <w:r w:rsidR="00632607">
        <w:rPr>
          <w:color w:val="221F1F"/>
          <w:spacing w:val="-6"/>
          <w:sz w:val="24"/>
        </w:rPr>
        <w:t xml:space="preserve"> </w:t>
      </w:r>
      <w:r w:rsidR="00632607">
        <w:rPr>
          <w:color w:val="221F1F"/>
          <w:sz w:val="24"/>
        </w:rPr>
        <w:t>compliance</w:t>
      </w:r>
      <w:r w:rsidR="00632607">
        <w:rPr>
          <w:color w:val="221F1F"/>
          <w:spacing w:val="-4"/>
          <w:sz w:val="24"/>
        </w:rPr>
        <w:t xml:space="preserve"> </w:t>
      </w:r>
      <w:r w:rsidR="00632607">
        <w:rPr>
          <w:color w:val="221F1F"/>
          <w:sz w:val="24"/>
        </w:rPr>
        <w:t>to</w:t>
      </w:r>
      <w:r w:rsidR="00632607">
        <w:rPr>
          <w:color w:val="221F1F"/>
          <w:spacing w:val="-4"/>
          <w:sz w:val="24"/>
        </w:rPr>
        <w:t xml:space="preserve"> </w:t>
      </w:r>
      <w:r w:rsidR="00632607">
        <w:rPr>
          <w:color w:val="221F1F"/>
          <w:sz w:val="24"/>
        </w:rPr>
        <w:t>the</w:t>
      </w:r>
      <w:r w:rsidR="00632607">
        <w:rPr>
          <w:color w:val="221F1F"/>
          <w:spacing w:val="-4"/>
          <w:sz w:val="24"/>
        </w:rPr>
        <w:t xml:space="preserve"> </w:t>
      </w:r>
      <w:r w:rsidR="00632607">
        <w:rPr>
          <w:color w:val="221F1F"/>
          <w:sz w:val="24"/>
        </w:rPr>
        <w:t>Quantum Contracts Manager.</w:t>
      </w:r>
    </w:p>
    <w:p w14:paraId="45E1864E" w14:textId="77777777" w:rsidR="00016C31" w:rsidRDefault="00016C31">
      <w:pPr>
        <w:rPr>
          <w:sz w:val="20"/>
        </w:rPr>
        <w:sectPr w:rsidR="00016C31">
          <w:pgSz w:w="12240" w:h="15840"/>
          <w:pgMar w:top="1360" w:right="640" w:bottom="1060" w:left="1000" w:header="0" w:footer="801" w:gutter="0"/>
          <w:cols w:space="720"/>
        </w:sectPr>
      </w:pPr>
    </w:p>
    <w:p w14:paraId="77EA4177" w14:textId="77777777" w:rsidR="00016C31" w:rsidRDefault="00632607">
      <w:pPr>
        <w:pStyle w:val="ListParagraph"/>
        <w:numPr>
          <w:ilvl w:val="0"/>
          <w:numId w:val="103"/>
        </w:numPr>
        <w:tabs>
          <w:tab w:val="left" w:pos="801"/>
        </w:tabs>
        <w:spacing w:before="79"/>
        <w:ind w:right="834"/>
        <w:rPr>
          <w:color w:val="221F1F"/>
          <w:sz w:val="24"/>
        </w:rPr>
      </w:pPr>
      <w:r>
        <w:rPr>
          <w:color w:val="221F1F"/>
          <w:sz w:val="24"/>
        </w:rPr>
        <w:lastRenderedPageBreak/>
        <w:t>Any</w:t>
      </w:r>
      <w:r>
        <w:rPr>
          <w:color w:val="221F1F"/>
          <w:spacing w:val="-11"/>
          <w:sz w:val="24"/>
        </w:rPr>
        <w:t xml:space="preserve"> </w:t>
      </w:r>
      <w:r>
        <w:rPr>
          <w:color w:val="221F1F"/>
          <w:sz w:val="24"/>
        </w:rPr>
        <w:t>potential</w:t>
      </w:r>
      <w:r>
        <w:rPr>
          <w:color w:val="221F1F"/>
          <w:spacing w:val="-10"/>
          <w:sz w:val="24"/>
        </w:rPr>
        <w:t xml:space="preserve"> </w:t>
      </w:r>
      <w:r>
        <w:rPr>
          <w:color w:val="221F1F"/>
          <w:sz w:val="24"/>
        </w:rPr>
        <w:t>disclosure</w:t>
      </w:r>
      <w:r>
        <w:rPr>
          <w:color w:val="221F1F"/>
          <w:spacing w:val="-8"/>
          <w:sz w:val="24"/>
        </w:rPr>
        <w:t xml:space="preserve"> </w:t>
      </w:r>
      <w:r>
        <w:rPr>
          <w:color w:val="221F1F"/>
          <w:sz w:val="24"/>
        </w:rPr>
        <w:t>regarding</w:t>
      </w:r>
      <w:r>
        <w:rPr>
          <w:color w:val="221F1F"/>
          <w:spacing w:val="-8"/>
          <w:sz w:val="24"/>
        </w:rPr>
        <w:t xml:space="preserve"> </w:t>
      </w:r>
      <w:r>
        <w:rPr>
          <w:color w:val="221F1F"/>
          <w:sz w:val="24"/>
        </w:rPr>
        <w:t>defense</w:t>
      </w:r>
      <w:r>
        <w:rPr>
          <w:color w:val="221F1F"/>
          <w:spacing w:val="-9"/>
          <w:sz w:val="24"/>
        </w:rPr>
        <w:t xml:space="preserve"> </w:t>
      </w:r>
      <w:r>
        <w:rPr>
          <w:color w:val="221F1F"/>
          <w:sz w:val="24"/>
        </w:rPr>
        <w:t>articles,</w:t>
      </w:r>
      <w:r>
        <w:rPr>
          <w:color w:val="221F1F"/>
          <w:spacing w:val="-10"/>
          <w:sz w:val="24"/>
        </w:rPr>
        <w:t xml:space="preserve"> </w:t>
      </w:r>
      <w:r>
        <w:rPr>
          <w:color w:val="221F1F"/>
          <w:sz w:val="24"/>
        </w:rPr>
        <w:t>defense</w:t>
      </w:r>
      <w:r>
        <w:rPr>
          <w:color w:val="221F1F"/>
          <w:spacing w:val="-11"/>
          <w:sz w:val="24"/>
        </w:rPr>
        <w:t xml:space="preserve"> </w:t>
      </w:r>
      <w:r>
        <w:rPr>
          <w:color w:val="221F1F"/>
          <w:sz w:val="24"/>
        </w:rPr>
        <w:t>services</w:t>
      </w:r>
      <w:r>
        <w:rPr>
          <w:color w:val="221F1F"/>
          <w:spacing w:val="-8"/>
          <w:sz w:val="24"/>
        </w:rPr>
        <w:t xml:space="preserve"> </w:t>
      </w:r>
      <w:r>
        <w:rPr>
          <w:color w:val="221F1F"/>
          <w:sz w:val="24"/>
        </w:rPr>
        <w:t>and/or</w:t>
      </w:r>
      <w:r>
        <w:rPr>
          <w:color w:val="221F1F"/>
          <w:spacing w:val="-8"/>
          <w:sz w:val="24"/>
        </w:rPr>
        <w:t xml:space="preserve"> </w:t>
      </w:r>
      <w:r>
        <w:rPr>
          <w:color w:val="221F1F"/>
          <w:sz w:val="24"/>
        </w:rPr>
        <w:t>technical</w:t>
      </w:r>
      <w:r>
        <w:rPr>
          <w:color w:val="221F1F"/>
          <w:spacing w:val="-9"/>
          <w:sz w:val="24"/>
        </w:rPr>
        <w:t xml:space="preserve"> </w:t>
      </w:r>
      <w:r>
        <w:rPr>
          <w:color w:val="221F1F"/>
          <w:sz w:val="24"/>
        </w:rPr>
        <w:t>data</w:t>
      </w:r>
      <w:r>
        <w:rPr>
          <w:color w:val="221F1F"/>
          <w:spacing w:val="-11"/>
          <w:sz w:val="24"/>
        </w:rPr>
        <w:t xml:space="preserve"> </w:t>
      </w:r>
      <w:r>
        <w:rPr>
          <w:color w:val="221F1F"/>
          <w:sz w:val="24"/>
        </w:rPr>
        <w:t>to</w:t>
      </w:r>
      <w:r>
        <w:rPr>
          <w:color w:val="221F1F"/>
          <w:spacing w:val="-8"/>
          <w:sz w:val="24"/>
        </w:rPr>
        <w:t xml:space="preserve"> </w:t>
      </w:r>
      <w:r>
        <w:rPr>
          <w:color w:val="221F1F"/>
          <w:sz w:val="24"/>
        </w:rPr>
        <w:t>a foreign source or foreign party under the resultant contracts, the awardees must comply with the</w:t>
      </w:r>
      <w:r>
        <w:rPr>
          <w:color w:val="221F1F"/>
          <w:spacing w:val="-9"/>
          <w:sz w:val="24"/>
        </w:rPr>
        <w:t xml:space="preserve"> </w:t>
      </w:r>
      <w:r>
        <w:rPr>
          <w:color w:val="221F1F"/>
          <w:sz w:val="24"/>
        </w:rPr>
        <w:t>National</w:t>
      </w:r>
      <w:r>
        <w:rPr>
          <w:color w:val="221F1F"/>
          <w:spacing w:val="-7"/>
          <w:sz w:val="24"/>
        </w:rPr>
        <w:t xml:space="preserve"> </w:t>
      </w:r>
      <w:r>
        <w:rPr>
          <w:color w:val="221F1F"/>
          <w:sz w:val="24"/>
        </w:rPr>
        <w:t>Disclosure</w:t>
      </w:r>
      <w:r>
        <w:rPr>
          <w:color w:val="221F1F"/>
          <w:spacing w:val="-8"/>
          <w:sz w:val="24"/>
        </w:rPr>
        <w:t xml:space="preserve"> </w:t>
      </w:r>
      <w:r>
        <w:rPr>
          <w:color w:val="221F1F"/>
          <w:sz w:val="24"/>
        </w:rPr>
        <w:t>Policy-1</w:t>
      </w:r>
      <w:r>
        <w:rPr>
          <w:color w:val="221F1F"/>
          <w:spacing w:val="-8"/>
          <w:sz w:val="24"/>
        </w:rPr>
        <w:t xml:space="preserve"> </w:t>
      </w:r>
      <w:r>
        <w:rPr>
          <w:color w:val="221F1F"/>
          <w:sz w:val="24"/>
        </w:rPr>
        <w:t>(NDP-1)</w:t>
      </w:r>
      <w:r>
        <w:rPr>
          <w:color w:val="221F1F"/>
          <w:spacing w:val="-10"/>
          <w:sz w:val="24"/>
        </w:rPr>
        <w:t xml:space="preserve"> </w:t>
      </w:r>
      <w:r>
        <w:rPr>
          <w:color w:val="221F1F"/>
          <w:sz w:val="24"/>
        </w:rPr>
        <w:t>and</w:t>
      </w:r>
      <w:r>
        <w:rPr>
          <w:color w:val="221F1F"/>
          <w:spacing w:val="-7"/>
          <w:sz w:val="24"/>
        </w:rPr>
        <w:t xml:space="preserve"> </w:t>
      </w:r>
      <w:r>
        <w:rPr>
          <w:color w:val="221F1F"/>
          <w:sz w:val="24"/>
        </w:rPr>
        <w:t>National,</w:t>
      </w:r>
      <w:r>
        <w:rPr>
          <w:color w:val="221F1F"/>
          <w:spacing w:val="-7"/>
          <w:sz w:val="24"/>
        </w:rPr>
        <w:t xml:space="preserve"> </w:t>
      </w:r>
      <w:r>
        <w:rPr>
          <w:color w:val="221F1F"/>
          <w:sz w:val="24"/>
        </w:rPr>
        <w:t>DOD</w:t>
      </w:r>
      <w:r>
        <w:rPr>
          <w:color w:val="221F1F"/>
          <w:spacing w:val="-6"/>
          <w:sz w:val="24"/>
        </w:rPr>
        <w:t xml:space="preserve"> </w:t>
      </w:r>
      <w:r>
        <w:rPr>
          <w:color w:val="221F1F"/>
          <w:sz w:val="24"/>
        </w:rPr>
        <w:t>and</w:t>
      </w:r>
      <w:r>
        <w:rPr>
          <w:color w:val="221F1F"/>
          <w:spacing w:val="-6"/>
          <w:sz w:val="24"/>
        </w:rPr>
        <w:t xml:space="preserve"> </w:t>
      </w:r>
      <w:r>
        <w:rPr>
          <w:color w:val="221F1F"/>
          <w:sz w:val="24"/>
        </w:rPr>
        <w:t>Army</w:t>
      </w:r>
      <w:r>
        <w:rPr>
          <w:color w:val="221F1F"/>
          <w:spacing w:val="-8"/>
          <w:sz w:val="24"/>
        </w:rPr>
        <w:t xml:space="preserve"> </w:t>
      </w:r>
      <w:r>
        <w:rPr>
          <w:color w:val="221F1F"/>
          <w:sz w:val="24"/>
        </w:rPr>
        <w:t>security</w:t>
      </w:r>
      <w:r>
        <w:rPr>
          <w:color w:val="221F1F"/>
          <w:spacing w:val="-7"/>
          <w:sz w:val="24"/>
        </w:rPr>
        <w:t xml:space="preserve"> </w:t>
      </w:r>
      <w:r>
        <w:rPr>
          <w:color w:val="221F1F"/>
          <w:sz w:val="24"/>
        </w:rPr>
        <w:t>regulations.</w:t>
      </w:r>
    </w:p>
    <w:p w14:paraId="70DE57FB" w14:textId="77777777" w:rsidR="00016C31" w:rsidRDefault="00632607">
      <w:pPr>
        <w:pStyle w:val="ListParagraph"/>
        <w:numPr>
          <w:ilvl w:val="0"/>
          <w:numId w:val="103"/>
        </w:numPr>
        <w:tabs>
          <w:tab w:val="left" w:pos="801"/>
        </w:tabs>
        <w:spacing w:before="120"/>
        <w:ind w:right="1844" w:hanging="363"/>
        <w:rPr>
          <w:color w:val="221F1F"/>
          <w:sz w:val="24"/>
        </w:rPr>
      </w:pPr>
      <w:r>
        <w:rPr>
          <w:color w:val="221F1F"/>
          <w:sz w:val="24"/>
        </w:rPr>
        <w:t>The</w:t>
      </w:r>
      <w:r>
        <w:rPr>
          <w:color w:val="221F1F"/>
          <w:spacing w:val="-5"/>
          <w:sz w:val="24"/>
        </w:rPr>
        <w:t xml:space="preserve"> </w:t>
      </w:r>
      <w:r>
        <w:rPr>
          <w:color w:val="221F1F"/>
          <w:sz w:val="24"/>
        </w:rPr>
        <w:t>Subcontractor</w:t>
      </w:r>
      <w:r>
        <w:rPr>
          <w:color w:val="221F1F"/>
          <w:spacing w:val="-3"/>
          <w:sz w:val="24"/>
        </w:rPr>
        <w:t xml:space="preserve"> </w:t>
      </w:r>
      <w:r>
        <w:rPr>
          <w:color w:val="221F1F"/>
          <w:sz w:val="24"/>
        </w:rPr>
        <w:t>shall</w:t>
      </w:r>
      <w:r>
        <w:rPr>
          <w:color w:val="221F1F"/>
          <w:spacing w:val="-3"/>
          <w:sz w:val="24"/>
        </w:rPr>
        <w:t xml:space="preserve"> </w:t>
      </w:r>
      <w:r>
        <w:rPr>
          <w:color w:val="221F1F"/>
          <w:sz w:val="24"/>
        </w:rPr>
        <w:t>include</w:t>
      </w:r>
      <w:r>
        <w:rPr>
          <w:color w:val="221F1F"/>
          <w:spacing w:val="-4"/>
          <w:sz w:val="24"/>
        </w:rPr>
        <w:t xml:space="preserve"> </w:t>
      </w:r>
      <w:r>
        <w:rPr>
          <w:color w:val="221F1F"/>
          <w:sz w:val="24"/>
        </w:rPr>
        <w:t>the</w:t>
      </w:r>
      <w:r>
        <w:rPr>
          <w:color w:val="221F1F"/>
          <w:spacing w:val="-3"/>
          <w:sz w:val="24"/>
        </w:rPr>
        <w:t xml:space="preserve"> </w:t>
      </w:r>
      <w:r>
        <w:rPr>
          <w:color w:val="221F1F"/>
          <w:sz w:val="24"/>
        </w:rPr>
        <w:t>substance</w:t>
      </w:r>
      <w:r>
        <w:rPr>
          <w:color w:val="221F1F"/>
          <w:spacing w:val="-4"/>
          <w:sz w:val="24"/>
        </w:rPr>
        <w:t xml:space="preserve"> </w:t>
      </w:r>
      <w:r>
        <w:rPr>
          <w:color w:val="221F1F"/>
          <w:sz w:val="24"/>
        </w:rPr>
        <w:t>of</w:t>
      </w:r>
      <w:r>
        <w:rPr>
          <w:color w:val="221F1F"/>
          <w:spacing w:val="-3"/>
          <w:sz w:val="24"/>
        </w:rPr>
        <w:t xml:space="preserve"> </w:t>
      </w:r>
      <w:r>
        <w:rPr>
          <w:color w:val="221F1F"/>
          <w:sz w:val="24"/>
        </w:rPr>
        <w:t>this</w:t>
      </w:r>
      <w:r>
        <w:rPr>
          <w:color w:val="221F1F"/>
          <w:spacing w:val="-3"/>
          <w:sz w:val="24"/>
        </w:rPr>
        <w:t xml:space="preserve"> </w:t>
      </w:r>
      <w:r>
        <w:rPr>
          <w:color w:val="221F1F"/>
          <w:sz w:val="24"/>
        </w:rPr>
        <w:t>clause</w:t>
      </w:r>
      <w:r>
        <w:rPr>
          <w:color w:val="221F1F"/>
          <w:spacing w:val="-4"/>
          <w:sz w:val="24"/>
        </w:rPr>
        <w:t xml:space="preserve"> </w:t>
      </w:r>
      <w:r>
        <w:rPr>
          <w:color w:val="221F1F"/>
          <w:sz w:val="24"/>
        </w:rPr>
        <w:t>in</w:t>
      </w:r>
      <w:r>
        <w:rPr>
          <w:color w:val="221F1F"/>
          <w:spacing w:val="-3"/>
          <w:sz w:val="24"/>
        </w:rPr>
        <w:t xml:space="preserve"> </w:t>
      </w:r>
      <w:r>
        <w:rPr>
          <w:color w:val="221F1F"/>
          <w:sz w:val="24"/>
        </w:rPr>
        <w:t>all</w:t>
      </w:r>
      <w:r>
        <w:rPr>
          <w:color w:val="221F1F"/>
          <w:spacing w:val="-3"/>
          <w:sz w:val="24"/>
        </w:rPr>
        <w:t xml:space="preserve"> </w:t>
      </w:r>
      <w:r>
        <w:rPr>
          <w:color w:val="221F1F"/>
          <w:sz w:val="24"/>
        </w:rPr>
        <w:t>approved</w:t>
      </w:r>
      <w:r>
        <w:rPr>
          <w:color w:val="221F1F"/>
          <w:spacing w:val="-1"/>
          <w:sz w:val="24"/>
        </w:rPr>
        <w:t xml:space="preserve"> </w:t>
      </w:r>
      <w:r>
        <w:rPr>
          <w:color w:val="221F1F"/>
          <w:sz w:val="24"/>
        </w:rPr>
        <w:t>2</w:t>
      </w:r>
      <w:r>
        <w:rPr>
          <w:color w:val="221F1F"/>
          <w:sz w:val="24"/>
          <w:vertAlign w:val="superscript"/>
        </w:rPr>
        <w:t>nd</w:t>
      </w:r>
      <w:r>
        <w:rPr>
          <w:color w:val="221F1F"/>
          <w:spacing w:val="-5"/>
          <w:sz w:val="24"/>
        </w:rPr>
        <w:t xml:space="preserve"> </w:t>
      </w:r>
      <w:r>
        <w:rPr>
          <w:color w:val="221F1F"/>
          <w:sz w:val="24"/>
        </w:rPr>
        <w:t xml:space="preserve">tier </w:t>
      </w:r>
      <w:r>
        <w:rPr>
          <w:color w:val="221F1F"/>
          <w:spacing w:val="-2"/>
          <w:sz w:val="24"/>
        </w:rPr>
        <w:t>subcontracts</w:t>
      </w:r>
      <w:r>
        <w:rPr>
          <w:color w:val="221F1F"/>
          <w:spacing w:val="-2"/>
          <w:sz w:val="16"/>
        </w:rPr>
        <w:t>.</w:t>
      </w:r>
    </w:p>
    <w:p w14:paraId="1CE22BCD" w14:textId="77777777" w:rsidR="00016C31" w:rsidRDefault="00016C31">
      <w:pPr>
        <w:pStyle w:val="BodyText"/>
        <w:rPr>
          <w:sz w:val="26"/>
        </w:rPr>
      </w:pPr>
    </w:p>
    <w:p w14:paraId="2BB71571" w14:textId="77777777" w:rsidR="00016C31" w:rsidRDefault="00632607">
      <w:pPr>
        <w:pStyle w:val="Heading2"/>
        <w:spacing w:before="217"/>
      </w:pPr>
      <w:r>
        <w:rPr>
          <w:color w:val="221F1F"/>
        </w:rPr>
        <w:t>H29</w:t>
      </w:r>
      <w:r>
        <w:rPr>
          <w:color w:val="221F1F"/>
          <w:spacing w:val="34"/>
        </w:rPr>
        <w:t xml:space="preserve"> </w:t>
      </w:r>
      <w:r>
        <w:rPr>
          <w:color w:val="221F1F"/>
        </w:rPr>
        <w:t>SUBCONTRACT</w:t>
      </w:r>
      <w:r>
        <w:rPr>
          <w:color w:val="221F1F"/>
          <w:spacing w:val="-10"/>
        </w:rPr>
        <w:t xml:space="preserve"> </w:t>
      </w:r>
      <w:r>
        <w:rPr>
          <w:color w:val="221F1F"/>
          <w:spacing w:val="-2"/>
        </w:rPr>
        <w:t>EXCLUSIVITY</w:t>
      </w:r>
    </w:p>
    <w:p w14:paraId="29BE4BD8" w14:textId="77777777" w:rsidR="00016C31" w:rsidRDefault="00632607">
      <w:pPr>
        <w:spacing w:before="120"/>
        <w:ind w:left="219" w:right="802"/>
        <w:jc w:val="both"/>
        <w:rPr>
          <w:sz w:val="24"/>
        </w:rPr>
      </w:pPr>
      <w:r>
        <w:rPr>
          <w:color w:val="221F1F"/>
          <w:sz w:val="24"/>
        </w:rPr>
        <w:t>The Subcontractor agrees that when it is being proposed as a Subcontractor with Quantum for a specific TO competition, it will not compete on any other D3I D2 team for that TO.</w:t>
      </w:r>
    </w:p>
    <w:p w14:paraId="0470755D" w14:textId="77777777" w:rsidR="00016C31" w:rsidRDefault="00632607">
      <w:pPr>
        <w:spacing w:before="120"/>
        <w:ind w:left="219"/>
        <w:jc w:val="both"/>
        <w:rPr>
          <w:sz w:val="24"/>
        </w:rPr>
      </w:pPr>
      <w:r>
        <w:rPr>
          <w:color w:val="221F1F"/>
          <w:spacing w:val="-2"/>
          <w:sz w:val="24"/>
        </w:rPr>
        <w:t>This</w:t>
      </w:r>
      <w:r>
        <w:rPr>
          <w:color w:val="221F1F"/>
          <w:spacing w:val="-6"/>
          <w:sz w:val="24"/>
        </w:rPr>
        <w:t xml:space="preserve"> </w:t>
      </w:r>
      <w:r>
        <w:rPr>
          <w:color w:val="221F1F"/>
          <w:spacing w:val="-2"/>
          <w:sz w:val="24"/>
        </w:rPr>
        <w:t>restriction</w:t>
      </w:r>
      <w:r>
        <w:rPr>
          <w:color w:val="221F1F"/>
          <w:spacing w:val="-4"/>
          <w:sz w:val="24"/>
        </w:rPr>
        <w:t xml:space="preserve"> </w:t>
      </w:r>
      <w:r>
        <w:rPr>
          <w:color w:val="221F1F"/>
          <w:spacing w:val="-2"/>
          <w:sz w:val="24"/>
        </w:rPr>
        <w:t>does</w:t>
      </w:r>
      <w:r>
        <w:rPr>
          <w:color w:val="221F1F"/>
          <w:spacing w:val="-5"/>
          <w:sz w:val="24"/>
        </w:rPr>
        <w:t xml:space="preserve"> </w:t>
      </w:r>
      <w:r>
        <w:rPr>
          <w:color w:val="221F1F"/>
          <w:spacing w:val="-2"/>
          <w:sz w:val="24"/>
        </w:rPr>
        <w:t>not</w:t>
      </w:r>
      <w:r>
        <w:rPr>
          <w:color w:val="221F1F"/>
          <w:spacing w:val="-4"/>
          <w:sz w:val="24"/>
        </w:rPr>
        <w:t xml:space="preserve"> </w:t>
      </w:r>
      <w:r>
        <w:rPr>
          <w:color w:val="221F1F"/>
          <w:spacing w:val="-2"/>
          <w:sz w:val="24"/>
        </w:rPr>
        <w:t>preclude</w:t>
      </w:r>
      <w:r>
        <w:rPr>
          <w:color w:val="221F1F"/>
          <w:spacing w:val="-5"/>
          <w:sz w:val="24"/>
        </w:rPr>
        <w:t xml:space="preserve"> </w:t>
      </w:r>
      <w:r>
        <w:rPr>
          <w:color w:val="221F1F"/>
          <w:spacing w:val="-2"/>
          <w:sz w:val="24"/>
        </w:rPr>
        <w:t>Subcontractor from</w:t>
      </w:r>
      <w:r>
        <w:rPr>
          <w:color w:val="221F1F"/>
          <w:spacing w:val="-4"/>
          <w:sz w:val="24"/>
        </w:rPr>
        <w:t xml:space="preserve"> </w:t>
      </w:r>
      <w:r>
        <w:rPr>
          <w:color w:val="221F1F"/>
          <w:spacing w:val="-2"/>
          <w:sz w:val="24"/>
        </w:rPr>
        <w:t>being</w:t>
      </w:r>
      <w:r>
        <w:rPr>
          <w:color w:val="221F1F"/>
          <w:spacing w:val="-4"/>
          <w:sz w:val="24"/>
        </w:rPr>
        <w:t xml:space="preserve"> </w:t>
      </w:r>
      <w:r>
        <w:rPr>
          <w:color w:val="221F1F"/>
          <w:spacing w:val="-2"/>
          <w:sz w:val="24"/>
        </w:rPr>
        <w:t>on</w:t>
      </w:r>
      <w:r>
        <w:rPr>
          <w:color w:val="221F1F"/>
          <w:spacing w:val="-5"/>
          <w:sz w:val="24"/>
        </w:rPr>
        <w:t xml:space="preserve"> </w:t>
      </w:r>
      <w:r>
        <w:rPr>
          <w:color w:val="221F1F"/>
          <w:spacing w:val="-2"/>
          <w:sz w:val="24"/>
        </w:rPr>
        <w:t>other</w:t>
      </w:r>
      <w:r>
        <w:rPr>
          <w:color w:val="221F1F"/>
          <w:spacing w:val="-6"/>
          <w:sz w:val="24"/>
        </w:rPr>
        <w:t xml:space="preserve"> </w:t>
      </w:r>
      <w:r>
        <w:rPr>
          <w:color w:val="221F1F"/>
          <w:spacing w:val="-2"/>
          <w:sz w:val="24"/>
        </w:rPr>
        <w:t>D3I</w:t>
      </w:r>
      <w:r>
        <w:rPr>
          <w:color w:val="221F1F"/>
          <w:spacing w:val="-6"/>
          <w:sz w:val="24"/>
        </w:rPr>
        <w:t xml:space="preserve"> </w:t>
      </w:r>
      <w:r>
        <w:rPr>
          <w:color w:val="221F1F"/>
          <w:spacing w:val="-2"/>
          <w:sz w:val="24"/>
        </w:rPr>
        <w:t>D2 prime</w:t>
      </w:r>
      <w:r>
        <w:rPr>
          <w:color w:val="221F1F"/>
          <w:spacing w:val="-7"/>
          <w:sz w:val="24"/>
        </w:rPr>
        <w:t xml:space="preserve"> </w:t>
      </w:r>
      <w:r>
        <w:rPr>
          <w:color w:val="221F1F"/>
          <w:spacing w:val="-2"/>
          <w:sz w:val="24"/>
        </w:rPr>
        <w:t>contractor’s</w:t>
      </w:r>
      <w:r>
        <w:rPr>
          <w:color w:val="221F1F"/>
          <w:spacing w:val="2"/>
          <w:sz w:val="24"/>
        </w:rPr>
        <w:t xml:space="preserve"> </w:t>
      </w:r>
      <w:r>
        <w:rPr>
          <w:color w:val="221F1F"/>
          <w:spacing w:val="-2"/>
          <w:sz w:val="24"/>
        </w:rPr>
        <w:t>team.</w:t>
      </w:r>
    </w:p>
    <w:p w14:paraId="695326BB" w14:textId="77777777" w:rsidR="00016C31" w:rsidRDefault="00632607">
      <w:pPr>
        <w:pStyle w:val="Heading2"/>
        <w:spacing w:before="120"/>
      </w:pPr>
      <w:r>
        <w:rPr>
          <w:color w:val="221F1F"/>
        </w:rPr>
        <w:t>H30</w:t>
      </w:r>
      <w:r>
        <w:rPr>
          <w:color w:val="221F1F"/>
          <w:spacing w:val="35"/>
        </w:rPr>
        <w:t xml:space="preserve"> </w:t>
      </w:r>
      <w:r>
        <w:rPr>
          <w:color w:val="221F1F"/>
        </w:rPr>
        <w:t>INTELLECTUAL</w:t>
      </w:r>
      <w:r>
        <w:rPr>
          <w:color w:val="221F1F"/>
          <w:spacing w:val="-11"/>
        </w:rPr>
        <w:t xml:space="preserve"> </w:t>
      </w:r>
      <w:r>
        <w:rPr>
          <w:color w:val="221F1F"/>
          <w:spacing w:val="-2"/>
        </w:rPr>
        <w:t>PROPERTY</w:t>
      </w:r>
    </w:p>
    <w:p w14:paraId="3601CBBF" w14:textId="77777777" w:rsidR="00016C31" w:rsidRDefault="00632607">
      <w:pPr>
        <w:spacing w:before="121"/>
        <w:ind w:left="219" w:right="786"/>
        <w:jc w:val="both"/>
        <w:rPr>
          <w:sz w:val="24"/>
        </w:rPr>
      </w:pPr>
      <w:r>
        <w:rPr>
          <w:color w:val="221F1F"/>
          <w:sz w:val="24"/>
        </w:rPr>
        <w:t>If the Subcontractor determines to use technical data, copyrighted, or patented items protected by intellectual</w:t>
      </w:r>
      <w:r>
        <w:rPr>
          <w:color w:val="221F1F"/>
          <w:spacing w:val="-7"/>
          <w:sz w:val="24"/>
        </w:rPr>
        <w:t xml:space="preserve"> </w:t>
      </w:r>
      <w:r>
        <w:rPr>
          <w:color w:val="221F1F"/>
          <w:sz w:val="24"/>
        </w:rPr>
        <w:t>property</w:t>
      </w:r>
      <w:r>
        <w:rPr>
          <w:color w:val="221F1F"/>
          <w:spacing w:val="-6"/>
          <w:sz w:val="24"/>
        </w:rPr>
        <w:t xml:space="preserve"> </w:t>
      </w:r>
      <w:r>
        <w:rPr>
          <w:color w:val="221F1F"/>
          <w:sz w:val="24"/>
        </w:rPr>
        <w:t>rights</w:t>
      </w:r>
      <w:r>
        <w:rPr>
          <w:color w:val="221F1F"/>
          <w:spacing w:val="-7"/>
          <w:sz w:val="24"/>
        </w:rPr>
        <w:t xml:space="preserve"> </w:t>
      </w:r>
      <w:r>
        <w:rPr>
          <w:color w:val="221F1F"/>
          <w:sz w:val="24"/>
        </w:rPr>
        <w:t>in</w:t>
      </w:r>
      <w:r>
        <w:rPr>
          <w:color w:val="221F1F"/>
          <w:spacing w:val="-7"/>
          <w:sz w:val="24"/>
        </w:rPr>
        <w:t xml:space="preserve"> </w:t>
      </w:r>
      <w:r>
        <w:rPr>
          <w:color w:val="221F1F"/>
          <w:sz w:val="24"/>
        </w:rPr>
        <w:t>performance</w:t>
      </w:r>
      <w:r>
        <w:rPr>
          <w:color w:val="221F1F"/>
          <w:spacing w:val="-6"/>
          <w:sz w:val="24"/>
        </w:rPr>
        <w:t xml:space="preserve"> </w:t>
      </w:r>
      <w:r>
        <w:rPr>
          <w:color w:val="221F1F"/>
          <w:sz w:val="24"/>
        </w:rPr>
        <w:t>and</w:t>
      </w:r>
      <w:r>
        <w:rPr>
          <w:color w:val="221F1F"/>
          <w:spacing w:val="-7"/>
          <w:sz w:val="24"/>
        </w:rPr>
        <w:t xml:space="preserve"> </w:t>
      </w:r>
      <w:r>
        <w:rPr>
          <w:color w:val="221F1F"/>
          <w:sz w:val="24"/>
        </w:rPr>
        <w:t>to</w:t>
      </w:r>
      <w:r>
        <w:rPr>
          <w:color w:val="221F1F"/>
          <w:spacing w:val="-7"/>
          <w:sz w:val="24"/>
        </w:rPr>
        <w:t xml:space="preserve"> </w:t>
      </w:r>
      <w:r>
        <w:rPr>
          <w:color w:val="221F1F"/>
          <w:sz w:val="24"/>
        </w:rPr>
        <w:t>be</w:t>
      </w:r>
      <w:r>
        <w:rPr>
          <w:color w:val="221F1F"/>
          <w:spacing w:val="-8"/>
          <w:sz w:val="24"/>
        </w:rPr>
        <w:t xml:space="preserve"> </w:t>
      </w:r>
      <w:r>
        <w:rPr>
          <w:color w:val="221F1F"/>
          <w:sz w:val="24"/>
        </w:rPr>
        <w:t>delivered</w:t>
      </w:r>
      <w:r>
        <w:rPr>
          <w:color w:val="221F1F"/>
          <w:spacing w:val="-7"/>
          <w:sz w:val="24"/>
        </w:rPr>
        <w:t xml:space="preserve"> </w:t>
      </w:r>
      <w:r>
        <w:rPr>
          <w:color w:val="221F1F"/>
          <w:sz w:val="24"/>
        </w:rPr>
        <w:t>to</w:t>
      </w:r>
      <w:r>
        <w:rPr>
          <w:color w:val="221F1F"/>
          <w:spacing w:val="-7"/>
          <w:sz w:val="24"/>
        </w:rPr>
        <w:t xml:space="preserve"> </w:t>
      </w:r>
      <w:r>
        <w:rPr>
          <w:color w:val="221F1F"/>
          <w:sz w:val="24"/>
        </w:rPr>
        <w:t>the</w:t>
      </w:r>
      <w:r>
        <w:rPr>
          <w:color w:val="221F1F"/>
          <w:spacing w:val="-8"/>
          <w:sz w:val="24"/>
        </w:rPr>
        <w:t xml:space="preserve"> </w:t>
      </w:r>
      <w:r>
        <w:rPr>
          <w:color w:val="221F1F"/>
          <w:sz w:val="24"/>
        </w:rPr>
        <w:t>Government,</w:t>
      </w:r>
      <w:r>
        <w:rPr>
          <w:color w:val="221F1F"/>
          <w:spacing w:val="-7"/>
          <w:sz w:val="24"/>
        </w:rPr>
        <w:t xml:space="preserve"> </w:t>
      </w:r>
      <w:r>
        <w:rPr>
          <w:color w:val="221F1F"/>
          <w:sz w:val="24"/>
        </w:rPr>
        <w:t>the</w:t>
      </w:r>
      <w:r>
        <w:rPr>
          <w:color w:val="221F1F"/>
          <w:spacing w:val="-8"/>
          <w:sz w:val="24"/>
        </w:rPr>
        <w:t xml:space="preserve"> </w:t>
      </w:r>
      <w:r>
        <w:rPr>
          <w:color w:val="221F1F"/>
          <w:sz w:val="24"/>
        </w:rPr>
        <w:t>Subcontractor will notify the Contracts Manger as soon as possible.</w:t>
      </w:r>
    </w:p>
    <w:p w14:paraId="7DF222DE" w14:textId="77777777" w:rsidR="00016C31" w:rsidRDefault="00632607">
      <w:pPr>
        <w:spacing w:before="120"/>
        <w:ind w:left="219" w:right="789"/>
        <w:jc w:val="both"/>
        <w:rPr>
          <w:sz w:val="24"/>
        </w:rPr>
      </w:pPr>
      <w:r>
        <w:rPr>
          <w:color w:val="221F1F"/>
          <w:sz w:val="24"/>
        </w:rPr>
        <w:t>Upon</w:t>
      </w:r>
      <w:r>
        <w:rPr>
          <w:color w:val="221F1F"/>
          <w:spacing w:val="-4"/>
          <w:sz w:val="24"/>
        </w:rPr>
        <w:t xml:space="preserve"> </w:t>
      </w:r>
      <w:r>
        <w:rPr>
          <w:color w:val="221F1F"/>
          <w:sz w:val="24"/>
        </w:rPr>
        <w:t>the</w:t>
      </w:r>
      <w:r>
        <w:rPr>
          <w:color w:val="221F1F"/>
          <w:spacing w:val="-4"/>
          <w:sz w:val="24"/>
        </w:rPr>
        <w:t xml:space="preserve"> </w:t>
      </w:r>
      <w:r>
        <w:rPr>
          <w:color w:val="221F1F"/>
          <w:sz w:val="24"/>
        </w:rPr>
        <w:t>Prime’s</w:t>
      </w:r>
      <w:r>
        <w:rPr>
          <w:color w:val="221F1F"/>
          <w:spacing w:val="-3"/>
          <w:sz w:val="24"/>
        </w:rPr>
        <w:t xml:space="preserve"> </w:t>
      </w:r>
      <w:r>
        <w:rPr>
          <w:color w:val="221F1F"/>
          <w:sz w:val="24"/>
        </w:rPr>
        <w:t>issuance</w:t>
      </w:r>
      <w:r>
        <w:rPr>
          <w:color w:val="221F1F"/>
          <w:spacing w:val="-4"/>
          <w:sz w:val="24"/>
        </w:rPr>
        <w:t xml:space="preserve"> </w:t>
      </w:r>
      <w:r>
        <w:rPr>
          <w:color w:val="221F1F"/>
          <w:sz w:val="24"/>
        </w:rPr>
        <w:t>of</w:t>
      </w:r>
      <w:r>
        <w:rPr>
          <w:color w:val="221F1F"/>
          <w:spacing w:val="-3"/>
          <w:sz w:val="24"/>
        </w:rPr>
        <w:t xml:space="preserve"> </w:t>
      </w:r>
      <w:r>
        <w:rPr>
          <w:color w:val="221F1F"/>
          <w:sz w:val="24"/>
        </w:rPr>
        <w:t>a</w:t>
      </w:r>
      <w:r>
        <w:rPr>
          <w:color w:val="221F1F"/>
          <w:spacing w:val="-5"/>
          <w:sz w:val="24"/>
        </w:rPr>
        <w:t xml:space="preserve"> </w:t>
      </w:r>
      <w:r>
        <w:rPr>
          <w:color w:val="221F1F"/>
          <w:sz w:val="24"/>
        </w:rPr>
        <w:t>Task</w:t>
      </w:r>
      <w:r>
        <w:rPr>
          <w:color w:val="221F1F"/>
          <w:spacing w:val="-4"/>
          <w:sz w:val="24"/>
        </w:rPr>
        <w:t xml:space="preserve"> </w:t>
      </w:r>
      <w:r>
        <w:rPr>
          <w:color w:val="221F1F"/>
          <w:sz w:val="24"/>
        </w:rPr>
        <w:t>Order</w:t>
      </w:r>
      <w:r>
        <w:rPr>
          <w:color w:val="221F1F"/>
          <w:spacing w:val="-3"/>
          <w:sz w:val="24"/>
        </w:rPr>
        <w:t xml:space="preserve"> </w:t>
      </w:r>
      <w:r>
        <w:rPr>
          <w:color w:val="221F1F"/>
          <w:sz w:val="24"/>
        </w:rPr>
        <w:t>RFP</w:t>
      </w:r>
      <w:r>
        <w:rPr>
          <w:color w:val="221F1F"/>
          <w:spacing w:val="-3"/>
          <w:sz w:val="24"/>
        </w:rPr>
        <w:t xml:space="preserve"> </w:t>
      </w:r>
      <w:r>
        <w:rPr>
          <w:color w:val="221F1F"/>
          <w:sz w:val="24"/>
        </w:rPr>
        <w:t>to</w:t>
      </w:r>
      <w:r>
        <w:rPr>
          <w:color w:val="221F1F"/>
          <w:spacing w:val="-3"/>
          <w:sz w:val="24"/>
        </w:rPr>
        <w:t xml:space="preserve"> </w:t>
      </w:r>
      <w:r>
        <w:rPr>
          <w:color w:val="221F1F"/>
          <w:sz w:val="24"/>
        </w:rPr>
        <w:t>the</w:t>
      </w:r>
      <w:r>
        <w:rPr>
          <w:color w:val="221F1F"/>
          <w:spacing w:val="-4"/>
          <w:sz w:val="24"/>
        </w:rPr>
        <w:t xml:space="preserve"> </w:t>
      </w:r>
      <w:r>
        <w:rPr>
          <w:color w:val="221F1F"/>
          <w:sz w:val="24"/>
        </w:rPr>
        <w:t>Subcontractor,</w:t>
      </w:r>
      <w:r>
        <w:rPr>
          <w:color w:val="221F1F"/>
          <w:spacing w:val="-3"/>
          <w:sz w:val="24"/>
        </w:rPr>
        <w:t xml:space="preserve"> </w:t>
      </w:r>
      <w:r>
        <w:rPr>
          <w:color w:val="221F1F"/>
          <w:sz w:val="24"/>
        </w:rPr>
        <w:t>the</w:t>
      </w:r>
      <w:r>
        <w:rPr>
          <w:color w:val="221F1F"/>
          <w:spacing w:val="-4"/>
          <w:sz w:val="24"/>
        </w:rPr>
        <w:t xml:space="preserve"> </w:t>
      </w:r>
      <w:r>
        <w:rPr>
          <w:color w:val="221F1F"/>
          <w:sz w:val="24"/>
        </w:rPr>
        <w:t>Subcontractor</w:t>
      </w:r>
      <w:r>
        <w:rPr>
          <w:color w:val="221F1F"/>
          <w:spacing w:val="-3"/>
          <w:sz w:val="24"/>
        </w:rPr>
        <w:t xml:space="preserve"> </w:t>
      </w:r>
      <w:r>
        <w:rPr>
          <w:color w:val="221F1F"/>
          <w:sz w:val="24"/>
        </w:rPr>
        <w:t>will</w:t>
      </w:r>
      <w:r>
        <w:rPr>
          <w:color w:val="221F1F"/>
          <w:spacing w:val="-3"/>
          <w:sz w:val="24"/>
        </w:rPr>
        <w:t xml:space="preserve"> </w:t>
      </w:r>
      <w:r>
        <w:rPr>
          <w:color w:val="221F1F"/>
          <w:sz w:val="24"/>
        </w:rPr>
        <w:t>review and</w:t>
      </w:r>
      <w:r>
        <w:rPr>
          <w:color w:val="221F1F"/>
          <w:spacing w:val="-14"/>
          <w:sz w:val="24"/>
        </w:rPr>
        <w:t xml:space="preserve"> </w:t>
      </w:r>
      <w:r>
        <w:rPr>
          <w:color w:val="221F1F"/>
          <w:sz w:val="24"/>
        </w:rPr>
        <w:t>evaluate</w:t>
      </w:r>
      <w:r>
        <w:rPr>
          <w:color w:val="221F1F"/>
          <w:spacing w:val="-11"/>
          <w:sz w:val="24"/>
        </w:rPr>
        <w:t xml:space="preserve"> </w:t>
      </w:r>
      <w:r>
        <w:rPr>
          <w:color w:val="221F1F"/>
          <w:sz w:val="24"/>
        </w:rPr>
        <w:t>any</w:t>
      </w:r>
      <w:r>
        <w:rPr>
          <w:color w:val="221F1F"/>
          <w:spacing w:val="-12"/>
          <w:sz w:val="24"/>
        </w:rPr>
        <w:t xml:space="preserve"> </w:t>
      </w:r>
      <w:r>
        <w:rPr>
          <w:color w:val="221F1F"/>
          <w:sz w:val="24"/>
        </w:rPr>
        <w:t>requirements</w:t>
      </w:r>
      <w:r>
        <w:rPr>
          <w:color w:val="221F1F"/>
          <w:spacing w:val="-11"/>
          <w:sz w:val="24"/>
        </w:rPr>
        <w:t xml:space="preserve"> </w:t>
      </w:r>
      <w:r>
        <w:rPr>
          <w:color w:val="221F1F"/>
          <w:sz w:val="24"/>
        </w:rPr>
        <w:t>as</w:t>
      </w:r>
      <w:r>
        <w:rPr>
          <w:color w:val="221F1F"/>
          <w:spacing w:val="-12"/>
          <w:sz w:val="24"/>
        </w:rPr>
        <w:t xml:space="preserve"> </w:t>
      </w:r>
      <w:r>
        <w:rPr>
          <w:color w:val="221F1F"/>
          <w:sz w:val="24"/>
        </w:rPr>
        <w:t>may</w:t>
      </w:r>
      <w:r>
        <w:rPr>
          <w:color w:val="221F1F"/>
          <w:spacing w:val="-10"/>
          <w:sz w:val="24"/>
        </w:rPr>
        <w:t xml:space="preserve"> </w:t>
      </w:r>
      <w:r>
        <w:rPr>
          <w:color w:val="221F1F"/>
          <w:sz w:val="24"/>
        </w:rPr>
        <w:t>pertain</w:t>
      </w:r>
      <w:r>
        <w:rPr>
          <w:color w:val="221F1F"/>
          <w:spacing w:val="-9"/>
          <w:sz w:val="24"/>
        </w:rPr>
        <w:t xml:space="preserve"> </w:t>
      </w:r>
      <w:r>
        <w:rPr>
          <w:color w:val="221F1F"/>
          <w:sz w:val="24"/>
        </w:rPr>
        <w:t>to</w:t>
      </w:r>
      <w:r>
        <w:rPr>
          <w:color w:val="221F1F"/>
          <w:spacing w:val="-12"/>
          <w:sz w:val="24"/>
        </w:rPr>
        <w:t xml:space="preserve"> </w:t>
      </w:r>
      <w:r>
        <w:rPr>
          <w:color w:val="221F1F"/>
          <w:sz w:val="24"/>
        </w:rPr>
        <w:t>intellectual</w:t>
      </w:r>
      <w:r>
        <w:rPr>
          <w:color w:val="221F1F"/>
          <w:spacing w:val="-12"/>
          <w:sz w:val="24"/>
        </w:rPr>
        <w:t xml:space="preserve"> </w:t>
      </w:r>
      <w:r>
        <w:rPr>
          <w:color w:val="221F1F"/>
          <w:sz w:val="24"/>
        </w:rPr>
        <w:t>property</w:t>
      </w:r>
      <w:r>
        <w:rPr>
          <w:color w:val="221F1F"/>
          <w:spacing w:val="-12"/>
          <w:sz w:val="24"/>
        </w:rPr>
        <w:t xml:space="preserve"> </w:t>
      </w:r>
      <w:r>
        <w:rPr>
          <w:color w:val="221F1F"/>
          <w:sz w:val="24"/>
        </w:rPr>
        <w:t>ownership</w:t>
      </w:r>
      <w:r>
        <w:rPr>
          <w:color w:val="221F1F"/>
          <w:spacing w:val="-12"/>
          <w:sz w:val="24"/>
        </w:rPr>
        <w:t xml:space="preserve"> </w:t>
      </w:r>
      <w:r>
        <w:rPr>
          <w:color w:val="221F1F"/>
          <w:sz w:val="24"/>
        </w:rPr>
        <w:t>or</w:t>
      </w:r>
      <w:r>
        <w:rPr>
          <w:color w:val="221F1F"/>
          <w:spacing w:val="-13"/>
          <w:sz w:val="24"/>
        </w:rPr>
        <w:t xml:space="preserve"> </w:t>
      </w:r>
      <w:r>
        <w:rPr>
          <w:color w:val="221F1F"/>
          <w:sz w:val="24"/>
        </w:rPr>
        <w:t>licensing</w:t>
      </w:r>
      <w:r>
        <w:rPr>
          <w:color w:val="221F1F"/>
          <w:spacing w:val="-12"/>
          <w:sz w:val="24"/>
        </w:rPr>
        <w:t xml:space="preserve"> </w:t>
      </w:r>
      <w:r>
        <w:rPr>
          <w:color w:val="221F1F"/>
          <w:sz w:val="24"/>
        </w:rPr>
        <w:t>and</w:t>
      </w:r>
      <w:r>
        <w:rPr>
          <w:color w:val="221F1F"/>
          <w:spacing w:val="-15"/>
          <w:sz w:val="24"/>
        </w:rPr>
        <w:t xml:space="preserve"> </w:t>
      </w:r>
      <w:r>
        <w:rPr>
          <w:color w:val="221F1F"/>
          <w:sz w:val="24"/>
        </w:rPr>
        <w:t>will determine</w:t>
      </w:r>
      <w:r>
        <w:rPr>
          <w:color w:val="221F1F"/>
          <w:spacing w:val="-5"/>
          <w:sz w:val="24"/>
        </w:rPr>
        <w:t xml:space="preserve"> </w:t>
      </w:r>
      <w:proofErr w:type="gramStart"/>
      <w:r>
        <w:rPr>
          <w:color w:val="221F1F"/>
          <w:sz w:val="24"/>
        </w:rPr>
        <w:t>whether</w:t>
      </w:r>
      <w:r>
        <w:rPr>
          <w:color w:val="221F1F"/>
          <w:spacing w:val="-8"/>
          <w:sz w:val="24"/>
        </w:rPr>
        <w:t xml:space="preserve"> </w:t>
      </w:r>
      <w:r>
        <w:rPr>
          <w:color w:val="221F1F"/>
          <w:sz w:val="24"/>
        </w:rPr>
        <w:t>or</w:t>
      </w:r>
      <w:r>
        <w:rPr>
          <w:color w:val="221F1F"/>
          <w:spacing w:val="-6"/>
          <w:sz w:val="24"/>
        </w:rPr>
        <w:t xml:space="preserve"> </w:t>
      </w:r>
      <w:r>
        <w:rPr>
          <w:color w:val="221F1F"/>
          <w:sz w:val="24"/>
        </w:rPr>
        <w:t>not</w:t>
      </w:r>
      <w:proofErr w:type="gramEnd"/>
      <w:r>
        <w:rPr>
          <w:color w:val="221F1F"/>
          <w:spacing w:val="-4"/>
          <w:sz w:val="24"/>
        </w:rPr>
        <w:t xml:space="preserve"> </w:t>
      </w:r>
      <w:r>
        <w:rPr>
          <w:color w:val="221F1F"/>
          <w:sz w:val="24"/>
        </w:rPr>
        <w:t>it</w:t>
      </w:r>
      <w:r>
        <w:rPr>
          <w:color w:val="221F1F"/>
          <w:spacing w:val="-7"/>
          <w:sz w:val="24"/>
        </w:rPr>
        <w:t xml:space="preserve"> </w:t>
      </w:r>
      <w:r>
        <w:rPr>
          <w:color w:val="221F1F"/>
          <w:sz w:val="24"/>
        </w:rPr>
        <w:t>will</w:t>
      </w:r>
      <w:r>
        <w:rPr>
          <w:color w:val="221F1F"/>
          <w:spacing w:val="-6"/>
          <w:sz w:val="24"/>
        </w:rPr>
        <w:t xml:space="preserve"> </w:t>
      </w:r>
      <w:r>
        <w:rPr>
          <w:color w:val="221F1F"/>
          <w:sz w:val="24"/>
        </w:rPr>
        <w:t>participate</w:t>
      </w:r>
      <w:r>
        <w:rPr>
          <w:color w:val="221F1F"/>
          <w:spacing w:val="-5"/>
          <w:sz w:val="24"/>
        </w:rPr>
        <w:t xml:space="preserve"> </w:t>
      </w:r>
      <w:r>
        <w:rPr>
          <w:color w:val="221F1F"/>
          <w:sz w:val="24"/>
        </w:rPr>
        <w:t>in</w:t>
      </w:r>
      <w:r>
        <w:rPr>
          <w:color w:val="221F1F"/>
          <w:spacing w:val="-7"/>
          <w:sz w:val="24"/>
        </w:rPr>
        <w:t xml:space="preserve"> </w:t>
      </w:r>
      <w:r>
        <w:rPr>
          <w:color w:val="221F1F"/>
          <w:sz w:val="24"/>
        </w:rPr>
        <w:t>the</w:t>
      </w:r>
      <w:r>
        <w:rPr>
          <w:color w:val="221F1F"/>
          <w:spacing w:val="-3"/>
          <w:sz w:val="24"/>
        </w:rPr>
        <w:t xml:space="preserve"> </w:t>
      </w:r>
      <w:r>
        <w:rPr>
          <w:color w:val="221F1F"/>
          <w:sz w:val="24"/>
        </w:rPr>
        <w:t>Prime’s</w:t>
      </w:r>
      <w:r>
        <w:rPr>
          <w:color w:val="221F1F"/>
          <w:spacing w:val="-7"/>
          <w:sz w:val="24"/>
        </w:rPr>
        <w:t xml:space="preserve"> </w:t>
      </w:r>
      <w:r>
        <w:rPr>
          <w:color w:val="221F1F"/>
          <w:sz w:val="24"/>
        </w:rPr>
        <w:t>proposal</w:t>
      </w:r>
      <w:r>
        <w:rPr>
          <w:color w:val="221F1F"/>
          <w:spacing w:val="-7"/>
          <w:sz w:val="24"/>
        </w:rPr>
        <w:t xml:space="preserve"> </w:t>
      </w:r>
      <w:r>
        <w:rPr>
          <w:color w:val="221F1F"/>
          <w:sz w:val="24"/>
        </w:rPr>
        <w:t>response.</w:t>
      </w:r>
      <w:r>
        <w:rPr>
          <w:color w:val="221F1F"/>
          <w:spacing w:val="40"/>
          <w:sz w:val="24"/>
        </w:rPr>
        <w:t xml:space="preserve"> </w:t>
      </w:r>
      <w:r>
        <w:rPr>
          <w:color w:val="221F1F"/>
          <w:sz w:val="24"/>
        </w:rPr>
        <w:t>If</w:t>
      </w:r>
      <w:r>
        <w:rPr>
          <w:color w:val="221F1F"/>
          <w:spacing w:val="-2"/>
          <w:sz w:val="24"/>
        </w:rPr>
        <w:t xml:space="preserve"> </w:t>
      </w:r>
      <w:r>
        <w:rPr>
          <w:color w:val="221F1F"/>
          <w:sz w:val="24"/>
        </w:rPr>
        <w:t>the</w:t>
      </w:r>
      <w:r>
        <w:rPr>
          <w:color w:val="221F1F"/>
          <w:spacing w:val="-1"/>
          <w:sz w:val="24"/>
        </w:rPr>
        <w:t xml:space="preserve"> </w:t>
      </w:r>
      <w:r>
        <w:rPr>
          <w:color w:val="221F1F"/>
          <w:sz w:val="24"/>
        </w:rPr>
        <w:t>Subcontractor is considered</w:t>
      </w:r>
      <w:r>
        <w:rPr>
          <w:color w:val="221F1F"/>
          <w:spacing w:val="-3"/>
          <w:sz w:val="24"/>
        </w:rPr>
        <w:t xml:space="preserve"> </w:t>
      </w:r>
      <w:r>
        <w:rPr>
          <w:color w:val="221F1F"/>
          <w:sz w:val="24"/>
        </w:rPr>
        <w:t>key</w:t>
      </w:r>
      <w:r>
        <w:rPr>
          <w:color w:val="221F1F"/>
          <w:spacing w:val="-5"/>
          <w:sz w:val="24"/>
        </w:rPr>
        <w:t xml:space="preserve"> </w:t>
      </w:r>
      <w:r>
        <w:rPr>
          <w:color w:val="221F1F"/>
          <w:sz w:val="24"/>
        </w:rPr>
        <w:t>in</w:t>
      </w:r>
      <w:r>
        <w:rPr>
          <w:color w:val="221F1F"/>
          <w:spacing w:val="-2"/>
          <w:sz w:val="24"/>
        </w:rPr>
        <w:t xml:space="preserve"> </w:t>
      </w:r>
      <w:r>
        <w:rPr>
          <w:color w:val="221F1F"/>
          <w:sz w:val="24"/>
        </w:rPr>
        <w:t>the</w:t>
      </w:r>
      <w:r>
        <w:rPr>
          <w:color w:val="221F1F"/>
          <w:spacing w:val="-5"/>
          <w:sz w:val="24"/>
        </w:rPr>
        <w:t xml:space="preserve"> </w:t>
      </w:r>
      <w:r>
        <w:rPr>
          <w:color w:val="221F1F"/>
          <w:sz w:val="24"/>
        </w:rPr>
        <w:t>Prime’s</w:t>
      </w:r>
      <w:r>
        <w:rPr>
          <w:color w:val="221F1F"/>
          <w:spacing w:val="-5"/>
          <w:sz w:val="24"/>
        </w:rPr>
        <w:t xml:space="preserve"> </w:t>
      </w:r>
      <w:r>
        <w:rPr>
          <w:color w:val="221F1F"/>
          <w:sz w:val="24"/>
        </w:rPr>
        <w:t>proposal,</w:t>
      </w:r>
      <w:r>
        <w:rPr>
          <w:color w:val="221F1F"/>
          <w:spacing w:val="-2"/>
          <w:sz w:val="24"/>
        </w:rPr>
        <w:t xml:space="preserve"> </w:t>
      </w:r>
      <w:r>
        <w:rPr>
          <w:color w:val="221F1F"/>
          <w:sz w:val="24"/>
        </w:rPr>
        <w:t>the</w:t>
      </w:r>
      <w:r>
        <w:rPr>
          <w:color w:val="221F1F"/>
          <w:spacing w:val="-5"/>
          <w:sz w:val="24"/>
        </w:rPr>
        <w:t xml:space="preserve"> </w:t>
      </w:r>
      <w:r>
        <w:rPr>
          <w:color w:val="221F1F"/>
          <w:sz w:val="24"/>
        </w:rPr>
        <w:t>Subcontractor</w:t>
      </w:r>
      <w:r>
        <w:rPr>
          <w:color w:val="221F1F"/>
          <w:spacing w:val="-2"/>
          <w:sz w:val="24"/>
        </w:rPr>
        <w:t xml:space="preserve"> </w:t>
      </w:r>
      <w:r>
        <w:rPr>
          <w:color w:val="221F1F"/>
          <w:sz w:val="24"/>
        </w:rPr>
        <w:t>will</w:t>
      </w:r>
      <w:r>
        <w:rPr>
          <w:color w:val="221F1F"/>
          <w:spacing w:val="-4"/>
          <w:sz w:val="24"/>
        </w:rPr>
        <w:t xml:space="preserve"> </w:t>
      </w:r>
      <w:r>
        <w:rPr>
          <w:color w:val="221F1F"/>
          <w:sz w:val="24"/>
        </w:rPr>
        <w:t>provide</w:t>
      </w:r>
      <w:r>
        <w:rPr>
          <w:color w:val="221F1F"/>
          <w:spacing w:val="-6"/>
          <w:sz w:val="24"/>
        </w:rPr>
        <w:t xml:space="preserve"> </w:t>
      </w:r>
      <w:r>
        <w:rPr>
          <w:color w:val="221F1F"/>
          <w:sz w:val="24"/>
        </w:rPr>
        <w:t>the</w:t>
      </w:r>
      <w:r>
        <w:rPr>
          <w:color w:val="221F1F"/>
          <w:spacing w:val="-3"/>
          <w:sz w:val="24"/>
        </w:rPr>
        <w:t xml:space="preserve"> </w:t>
      </w:r>
      <w:r>
        <w:rPr>
          <w:color w:val="221F1F"/>
          <w:sz w:val="24"/>
        </w:rPr>
        <w:t>Prime</w:t>
      </w:r>
      <w:r>
        <w:rPr>
          <w:color w:val="221F1F"/>
          <w:spacing w:val="-10"/>
          <w:sz w:val="24"/>
        </w:rPr>
        <w:t xml:space="preserve"> </w:t>
      </w:r>
      <w:r>
        <w:rPr>
          <w:color w:val="221F1F"/>
          <w:sz w:val="24"/>
        </w:rPr>
        <w:t>timely</w:t>
      </w:r>
      <w:r>
        <w:rPr>
          <w:color w:val="221F1F"/>
          <w:spacing w:val="-9"/>
          <w:sz w:val="24"/>
        </w:rPr>
        <w:t xml:space="preserve"> </w:t>
      </w:r>
      <w:r>
        <w:rPr>
          <w:color w:val="221F1F"/>
          <w:sz w:val="24"/>
        </w:rPr>
        <w:t>notification upon determining that participation in the proposal response is not in its best interest.</w:t>
      </w:r>
    </w:p>
    <w:p w14:paraId="4D309F99" w14:textId="77777777" w:rsidR="00016C31" w:rsidRDefault="00632607">
      <w:pPr>
        <w:pStyle w:val="Heading2"/>
        <w:spacing w:before="120"/>
      </w:pPr>
      <w:r>
        <w:rPr>
          <w:color w:val="221F1F"/>
        </w:rPr>
        <w:t>H31</w:t>
      </w:r>
      <w:r>
        <w:rPr>
          <w:color w:val="221F1F"/>
          <w:spacing w:val="-8"/>
        </w:rPr>
        <w:t xml:space="preserve"> </w:t>
      </w:r>
      <w:r>
        <w:rPr>
          <w:color w:val="221F1F"/>
        </w:rPr>
        <w:t>RIGHTS</w:t>
      </w:r>
      <w:r>
        <w:rPr>
          <w:color w:val="221F1F"/>
          <w:spacing w:val="-7"/>
        </w:rPr>
        <w:t xml:space="preserve"> </w:t>
      </w:r>
      <w:r>
        <w:rPr>
          <w:color w:val="221F1F"/>
        </w:rPr>
        <w:t>IN</w:t>
      </w:r>
      <w:r>
        <w:rPr>
          <w:color w:val="221F1F"/>
          <w:spacing w:val="-10"/>
        </w:rPr>
        <w:t xml:space="preserve"> </w:t>
      </w:r>
      <w:r>
        <w:rPr>
          <w:color w:val="221F1F"/>
        </w:rPr>
        <w:t>SPECIAL</w:t>
      </w:r>
      <w:r>
        <w:rPr>
          <w:color w:val="221F1F"/>
          <w:spacing w:val="-7"/>
        </w:rPr>
        <w:t xml:space="preserve"> </w:t>
      </w:r>
      <w:r>
        <w:rPr>
          <w:color w:val="221F1F"/>
          <w:spacing w:val="-4"/>
        </w:rPr>
        <w:t>WORKS</w:t>
      </w:r>
    </w:p>
    <w:p w14:paraId="2BC4529E" w14:textId="2CF8767E" w:rsidR="00D15A02" w:rsidRDefault="00D15A02" w:rsidP="00D15A02">
      <w:pPr>
        <w:spacing w:before="120"/>
        <w:ind w:left="219" w:right="788"/>
        <w:jc w:val="both"/>
        <w:rPr>
          <w:ins w:id="366" w:author="Chandler Wilson" w:date="2023-05-25T09:43:00Z"/>
          <w:color w:val="221F1F"/>
          <w:sz w:val="24"/>
          <w:highlight w:val="green"/>
        </w:rPr>
      </w:pPr>
      <w:ins w:id="367" w:author="Chandler Wilson" w:date="2023-05-25T09:43:00Z">
        <w:r w:rsidRPr="00D15A02">
          <w:rPr>
            <w:color w:val="221F1F"/>
            <w:sz w:val="24"/>
          </w:rPr>
          <w:t>When the Subcontractor asserts title and rights for technical data under this Subcontract, the</w:t>
        </w:r>
      </w:ins>
      <w:ins w:id="368" w:author="Chandler Wilson" w:date="2023-05-25T09:44:00Z">
        <w:r>
          <w:rPr>
            <w:color w:val="221F1F"/>
            <w:sz w:val="24"/>
          </w:rPr>
          <w:t xml:space="preserve"> </w:t>
        </w:r>
      </w:ins>
      <w:ins w:id="369" w:author="Chandler Wilson" w:date="2023-05-25T09:43:00Z">
        <w:r w:rsidRPr="00D15A02">
          <w:rPr>
            <w:color w:val="221F1F"/>
            <w:sz w:val="24"/>
          </w:rPr>
          <w:t xml:space="preserve">Government and/or Quantum will work with the </w:t>
        </w:r>
        <w:proofErr w:type="spellStart"/>
        <w:r w:rsidRPr="00D15A02">
          <w:rPr>
            <w:color w:val="221F1F"/>
            <w:sz w:val="24"/>
          </w:rPr>
          <w:t>Subcontactor</w:t>
        </w:r>
        <w:proofErr w:type="spellEnd"/>
        <w:r w:rsidRPr="00D15A02">
          <w:rPr>
            <w:color w:val="221F1F"/>
            <w:sz w:val="24"/>
          </w:rPr>
          <w:t xml:space="preserve"> to reach an agreement on its</w:t>
        </w:r>
      </w:ins>
      <w:ins w:id="370" w:author="Chandler Wilson" w:date="2023-05-25T09:44:00Z">
        <w:r>
          <w:rPr>
            <w:color w:val="221F1F"/>
            <w:sz w:val="24"/>
          </w:rPr>
          <w:t xml:space="preserve"> </w:t>
        </w:r>
      </w:ins>
      <w:ins w:id="371" w:author="Chandler Wilson" w:date="2023-05-25T09:43:00Z">
        <w:r w:rsidRPr="00D15A02">
          <w:rPr>
            <w:color w:val="221F1F"/>
            <w:sz w:val="24"/>
          </w:rPr>
          <w:t>licensing rights.</w:t>
        </w:r>
      </w:ins>
    </w:p>
    <w:p w14:paraId="5D67A1A6" w14:textId="7CC4FA54" w:rsidR="00016C31" w:rsidRDefault="00632607">
      <w:pPr>
        <w:spacing w:before="120"/>
        <w:ind w:left="219" w:right="788"/>
        <w:jc w:val="both"/>
        <w:rPr>
          <w:sz w:val="24"/>
        </w:rPr>
      </w:pPr>
      <w:r w:rsidRPr="00D15A02">
        <w:rPr>
          <w:color w:val="221F1F"/>
          <w:sz w:val="24"/>
        </w:rPr>
        <w:t>When the Government and/or Quantum must own or control copyright in all works or portions of work first produced, created, or generated under this Subcontract, the Government and/or Quantum will invoke DFARS 252.227-7020, Rights in Special Works. The Subcontractor shall assign copyright</w:t>
      </w:r>
      <w:r w:rsidRPr="00D15A02">
        <w:rPr>
          <w:color w:val="221F1F"/>
          <w:spacing w:val="-15"/>
          <w:sz w:val="24"/>
        </w:rPr>
        <w:t xml:space="preserve"> </w:t>
      </w:r>
      <w:r w:rsidRPr="00D15A02">
        <w:rPr>
          <w:color w:val="221F1F"/>
          <w:sz w:val="24"/>
        </w:rPr>
        <w:t>in</w:t>
      </w:r>
      <w:r w:rsidRPr="00D15A02">
        <w:rPr>
          <w:color w:val="221F1F"/>
          <w:spacing w:val="-14"/>
          <w:sz w:val="24"/>
        </w:rPr>
        <w:t xml:space="preserve"> </w:t>
      </w:r>
      <w:r w:rsidRPr="00D15A02">
        <w:rPr>
          <w:color w:val="221F1F"/>
          <w:sz w:val="24"/>
        </w:rPr>
        <w:t>those</w:t>
      </w:r>
      <w:r w:rsidRPr="00D15A02">
        <w:rPr>
          <w:color w:val="221F1F"/>
          <w:spacing w:val="-15"/>
          <w:sz w:val="24"/>
        </w:rPr>
        <w:t xml:space="preserve"> </w:t>
      </w:r>
      <w:r w:rsidRPr="00D15A02">
        <w:rPr>
          <w:color w:val="221F1F"/>
          <w:sz w:val="24"/>
        </w:rPr>
        <w:t>works</w:t>
      </w:r>
      <w:r w:rsidRPr="00D15A02">
        <w:rPr>
          <w:color w:val="221F1F"/>
          <w:spacing w:val="-14"/>
          <w:sz w:val="24"/>
        </w:rPr>
        <w:t xml:space="preserve"> </w:t>
      </w:r>
      <w:r w:rsidRPr="00D15A02">
        <w:rPr>
          <w:color w:val="221F1F"/>
          <w:sz w:val="24"/>
        </w:rPr>
        <w:t>to</w:t>
      </w:r>
      <w:r w:rsidRPr="00D15A02">
        <w:rPr>
          <w:color w:val="221F1F"/>
          <w:spacing w:val="-14"/>
          <w:sz w:val="24"/>
        </w:rPr>
        <w:t xml:space="preserve"> </w:t>
      </w:r>
      <w:r w:rsidRPr="00D15A02">
        <w:rPr>
          <w:color w:val="221F1F"/>
          <w:sz w:val="24"/>
        </w:rPr>
        <w:t>the</w:t>
      </w:r>
      <w:r w:rsidRPr="00D15A02">
        <w:rPr>
          <w:color w:val="221F1F"/>
          <w:spacing w:val="-14"/>
          <w:sz w:val="24"/>
        </w:rPr>
        <w:t xml:space="preserve"> </w:t>
      </w:r>
      <w:r w:rsidRPr="00D15A02">
        <w:rPr>
          <w:color w:val="221F1F"/>
          <w:sz w:val="24"/>
        </w:rPr>
        <w:t>Government</w:t>
      </w:r>
      <w:r w:rsidRPr="00D15A02">
        <w:rPr>
          <w:color w:val="221F1F"/>
          <w:spacing w:val="-14"/>
          <w:sz w:val="24"/>
        </w:rPr>
        <w:t xml:space="preserve"> </w:t>
      </w:r>
      <w:r w:rsidRPr="00D15A02">
        <w:rPr>
          <w:color w:val="221F1F"/>
          <w:sz w:val="24"/>
        </w:rPr>
        <w:t>and/or</w:t>
      </w:r>
      <w:r w:rsidRPr="00D15A02">
        <w:rPr>
          <w:color w:val="221F1F"/>
          <w:spacing w:val="-13"/>
          <w:sz w:val="24"/>
        </w:rPr>
        <w:t xml:space="preserve"> </w:t>
      </w:r>
      <w:r w:rsidRPr="00D15A02">
        <w:rPr>
          <w:color w:val="221F1F"/>
          <w:sz w:val="24"/>
        </w:rPr>
        <w:t>Quantum</w:t>
      </w:r>
      <w:r w:rsidRPr="00D15A02">
        <w:rPr>
          <w:color w:val="221F1F"/>
          <w:spacing w:val="-13"/>
          <w:sz w:val="24"/>
        </w:rPr>
        <w:t xml:space="preserve"> </w:t>
      </w:r>
      <w:r w:rsidRPr="00D15A02">
        <w:rPr>
          <w:color w:val="221F1F"/>
          <w:sz w:val="24"/>
        </w:rPr>
        <w:t>and</w:t>
      </w:r>
      <w:r w:rsidRPr="00D15A02">
        <w:rPr>
          <w:color w:val="221F1F"/>
          <w:spacing w:val="-14"/>
          <w:sz w:val="24"/>
        </w:rPr>
        <w:t xml:space="preserve"> </w:t>
      </w:r>
      <w:r w:rsidRPr="00D15A02">
        <w:rPr>
          <w:color w:val="221F1F"/>
          <w:sz w:val="24"/>
        </w:rPr>
        <w:t>label</w:t>
      </w:r>
      <w:r w:rsidRPr="00D15A02">
        <w:rPr>
          <w:color w:val="221F1F"/>
          <w:spacing w:val="-14"/>
          <w:sz w:val="24"/>
        </w:rPr>
        <w:t xml:space="preserve"> </w:t>
      </w:r>
      <w:r w:rsidRPr="00D15A02">
        <w:rPr>
          <w:color w:val="221F1F"/>
          <w:sz w:val="24"/>
        </w:rPr>
        <w:t>the</w:t>
      </w:r>
      <w:r w:rsidRPr="00D15A02">
        <w:rPr>
          <w:color w:val="221F1F"/>
          <w:spacing w:val="-15"/>
          <w:sz w:val="24"/>
        </w:rPr>
        <w:t xml:space="preserve"> </w:t>
      </w:r>
      <w:r w:rsidRPr="00D15A02">
        <w:rPr>
          <w:color w:val="221F1F"/>
          <w:sz w:val="24"/>
        </w:rPr>
        <w:t>work</w:t>
      </w:r>
      <w:r w:rsidRPr="00D15A02">
        <w:rPr>
          <w:color w:val="221F1F"/>
          <w:spacing w:val="-15"/>
          <w:sz w:val="24"/>
        </w:rPr>
        <w:t xml:space="preserve"> </w:t>
      </w:r>
      <w:r w:rsidRPr="00D15A02">
        <w:rPr>
          <w:color w:val="221F1F"/>
          <w:sz w:val="24"/>
        </w:rPr>
        <w:t>the</w:t>
      </w:r>
      <w:r w:rsidRPr="00D15A02">
        <w:rPr>
          <w:color w:val="221F1F"/>
          <w:spacing w:val="-15"/>
          <w:sz w:val="24"/>
        </w:rPr>
        <w:t xml:space="preserve"> </w:t>
      </w:r>
      <w:r w:rsidRPr="00D15A02">
        <w:rPr>
          <w:color w:val="221F1F"/>
          <w:sz w:val="24"/>
        </w:rPr>
        <w:t>following</w:t>
      </w:r>
      <w:r w:rsidRPr="00D15A02">
        <w:rPr>
          <w:color w:val="221F1F"/>
          <w:spacing w:val="-15"/>
          <w:sz w:val="24"/>
        </w:rPr>
        <w:t xml:space="preserve"> </w:t>
      </w:r>
      <w:r w:rsidRPr="00D15A02">
        <w:rPr>
          <w:color w:val="221F1F"/>
          <w:sz w:val="24"/>
        </w:rPr>
        <w:t>notice: “©</w:t>
      </w:r>
      <w:r w:rsidRPr="00D15A02">
        <w:rPr>
          <w:color w:val="221F1F"/>
          <w:spacing w:val="-7"/>
          <w:sz w:val="24"/>
        </w:rPr>
        <w:t xml:space="preserve"> </w:t>
      </w:r>
      <w:r w:rsidRPr="00D15A02">
        <w:rPr>
          <w:color w:val="221F1F"/>
          <w:sz w:val="24"/>
        </w:rPr>
        <w:t>(Year</w:t>
      </w:r>
      <w:r w:rsidRPr="00D15A02">
        <w:rPr>
          <w:color w:val="221F1F"/>
          <w:spacing w:val="-8"/>
          <w:sz w:val="24"/>
        </w:rPr>
        <w:t xml:space="preserve"> </w:t>
      </w:r>
      <w:r w:rsidRPr="00D15A02">
        <w:rPr>
          <w:color w:val="221F1F"/>
          <w:sz w:val="24"/>
        </w:rPr>
        <w:t>Date</w:t>
      </w:r>
      <w:r w:rsidRPr="00D15A02">
        <w:rPr>
          <w:color w:val="221F1F"/>
          <w:spacing w:val="-8"/>
          <w:sz w:val="24"/>
        </w:rPr>
        <w:t xml:space="preserve"> </w:t>
      </w:r>
      <w:r w:rsidRPr="00D15A02">
        <w:rPr>
          <w:color w:val="221F1F"/>
          <w:sz w:val="24"/>
        </w:rPr>
        <w:t>of</w:t>
      </w:r>
      <w:r w:rsidRPr="00D15A02">
        <w:rPr>
          <w:color w:val="221F1F"/>
          <w:spacing w:val="-8"/>
          <w:sz w:val="24"/>
        </w:rPr>
        <w:t xml:space="preserve"> </w:t>
      </w:r>
      <w:r w:rsidRPr="00D15A02">
        <w:rPr>
          <w:color w:val="221F1F"/>
          <w:sz w:val="24"/>
        </w:rPr>
        <w:t>Delivery)</w:t>
      </w:r>
      <w:r w:rsidRPr="00D15A02">
        <w:rPr>
          <w:color w:val="221F1F"/>
          <w:spacing w:val="-8"/>
          <w:sz w:val="24"/>
        </w:rPr>
        <w:t xml:space="preserve"> </w:t>
      </w:r>
      <w:r w:rsidRPr="00D15A02">
        <w:rPr>
          <w:color w:val="221F1F"/>
          <w:sz w:val="24"/>
        </w:rPr>
        <w:t>United</w:t>
      </w:r>
      <w:r w:rsidRPr="00D15A02">
        <w:rPr>
          <w:color w:val="221F1F"/>
          <w:spacing w:val="-8"/>
          <w:sz w:val="24"/>
        </w:rPr>
        <w:t xml:space="preserve"> </w:t>
      </w:r>
      <w:r w:rsidRPr="00D15A02">
        <w:rPr>
          <w:color w:val="221F1F"/>
          <w:sz w:val="24"/>
        </w:rPr>
        <w:t>States</w:t>
      </w:r>
      <w:r w:rsidRPr="00D15A02">
        <w:rPr>
          <w:color w:val="221F1F"/>
          <w:spacing w:val="-7"/>
          <w:sz w:val="24"/>
        </w:rPr>
        <w:t xml:space="preserve"> </w:t>
      </w:r>
      <w:r w:rsidRPr="00D15A02">
        <w:rPr>
          <w:color w:val="221F1F"/>
          <w:sz w:val="24"/>
        </w:rPr>
        <w:t>Government,</w:t>
      </w:r>
      <w:r w:rsidRPr="00D15A02">
        <w:rPr>
          <w:color w:val="221F1F"/>
          <w:spacing w:val="-7"/>
          <w:sz w:val="24"/>
        </w:rPr>
        <w:t xml:space="preserve"> </w:t>
      </w:r>
      <w:r w:rsidRPr="00D15A02">
        <w:rPr>
          <w:color w:val="221F1F"/>
          <w:sz w:val="24"/>
        </w:rPr>
        <w:t>as</w:t>
      </w:r>
      <w:r w:rsidRPr="00D15A02">
        <w:rPr>
          <w:color w:val="221F1F"/>
          <w:spacing w:val="-7"/>
          <w:sz w:val="24"/>
        </w:rPr>
        <w:t xml:space="preserve"> </w:t>
      </w:r>
      <w:r w:rsidRPr="00D15A02">
        <w:rPr>
          <w:color w:val="221F1F"/>
          <w:sz w:val="24"/>
        </w:rPr>
        <w:t>represented</w:t>
      </w:r>
      <w:r w:rsidRPr="00D15A02">
        <w:rPr>
          <w:color w:val="221F1F"/>
          <w:spacing w:val="-8"/>
          <w:sz w:val="24"/>
        </w:rPr>
        <w:t xml:space="preserve"> </w:t>
      </w:r>
      <w:r w:rsidRPr="00D15A02">
        <w:rPr>
          <w:color w:val="221F1F"/>
          <w:sz w:val="24"/>
        </w:rPr>
        <w:t>by</w:t>
      </w:r>
      <w:r w:rsidRPr="00D15A02">
        <w:rPr>
          <w:color w:val="221F1F"/>
          <w:spacing w:val="-7"/>
          <w:sz w:val="24"/>
        </w:rPr>
        <w:t xml:space="preserve"> </w:t>
      </w:r>
      <w:r w:rsidRPr="00D15A02">
        <w:rPr>
          <w:color w:val="221F1F"/>
          <w:sz w:val="24"/>
        </w:rPr>
        <w:t>the</w:t>
      </w:r>
      <w:r w:rsidRPr="00D15A02">
        <w:rPr>
          <w:color w:val="221F1F"/>
          <w:spacing w:val="-8"/>
          <w:sz w:val="24"/>
        </w:rPr>
        <w:t xml:space="preserve"> </w:t>
      </w:r>
      <w:r w:rsidRPr="00D15A02">
        <w:rPr>
          <w:color w:val="221F1F"/>
          <w:sz w:val="24"/>
        </w:rPr>
        <w:t>Secretary</w:t>
      </w:r>
      <w:r w:rsidRPr="00D15A02">
        <w:rPr>
          <w:color w:val="221F1F"/>
          <w:spacing w:val="-8"/>
          <w:sz w:val="24"/>
        </w:rPr>
        <w:t xml:space="preserve"> </w:t>
      </w:r>
      <w:r w:rsidRPr="00D15A02">
        <w:rPr>
          <w:color w:val="221F1F"/>
          <w:sz w:val="24"/>
        </w:rPr>
        <w:t>of</w:t>
      </w:r>
      <w:r w:rsidRPr="00D15A02">
        <w:rPr>
          <w:color w:val="221F1F"/>
          <w:spacing w:val="-8"/>
          <w:sz w:val="24"/>
        </w:rPr>
        <w:t xml:space="preserve"> </w:t>
      </w:r>
      <w:r w:rsidRPr="00D15A02">
        <w:rPr>
          <w:color w:val="221F1F"/>
          <w:sz w:val="24"/>
        </w:rPr>
        <w:t>Army.</w:t>
      </w:r>
      <w:r w:rsidRPr="00D15A02">
        <w:rPr>
          <w:color w:val="221F1F"/>
          <w:spacing w:val="-7"/>
          <w:sz w:val="24"/>
        </w:rPr>
        <w:t xml:space="preserve"> </w:t>
      </w:r>
      <w:r w:rsidRPr="00D15A02">
        <w:rPr>
          <w:color w:val="221F1F"/>
          <w:sz w:val="24"/>
        </w:rPr>
        <w:t>All rights reserved.” The Government and/or Quantum</w:t>
      </w:r>
      <w:r w:rsidRPr="00D15A02">
        <w:rPr>
          <w:color w:val="221F1F"/>
          <w:spacing w:val="40"/>
          <w:sz w:val="24"/>
        </w:rPr>
        <w:t xml:space="preserve"> </w:t>
      </w:r>
      <w:r w:rsidRPr="00D15A02">
        <w:rPr>
          <w:color w:val="221F1F"/>
          <w:sz w:val="24"/>
        </w:rPr>
        <w:t>will have unlimited rights in the special works, and the Subcontractor grants to the Government and/or Quantum</w:t>
      </w:r>
      <w:r w:rsidRPr="00D15A02">
        <w:rPr>
          <w:color w:val="221F1F"/>
          <w:spacing w:val="40"/>
          <w:sz w:val="24"/>
        </w:rPr>
        <w:t xml:space="preserve"> </w:t>
      </w:r>
      <w:r w:rsidRPr="00D15A02">
        <w:rPr>
          <w:color w:val="221F1F"/>
          <w:sz w:val="24"/>
        </w:rPr>
        <w:t>licenses in accordance with the DFARS</w:t>
      </w:r>
      <w:r w:rsidRPr="00D15A02">
        <w:rPr>
          <w:color w:val="221F1F"/>
          <w:spacing w:val="-2"/>
          <w:sz w:val="24"/>
        </w:rPr>
        <w:t xml:space="preserve"> </w:t>
      </w:r>
      <w:r w:rsidRPr="00D15A02">
        <w:rPr>
          <w:color w:val="221F1F"/>
          <w:sz w:val="24"/>
        </w:rPr>
        <w:t>clause.</w:t>
      </w:r>
      <w:r w:rsidRPr="00D15A02">
        <w:rPr>
          <w:color w:val="221F1F"/>
          <w:spacing w:val="-1"/>
          <w:sz w:val="24"/>
        </w:rPr>
        <w:t xml:space="preserve"> </w:t>
      </w:r>
      <w:r w:rsidRPr="00D15A02">
        <w:rPr>
          <w:color w:val="221F1F"/>
          <w:sz w:val="24"/>
        </w:rPr>
        <w:t>In</w:t>
      </w:r>
      <w:r w:rsidRPr="00D15A02">
        <w:rPr>
          <w:color w:val="221F1F"/>
          <w:spacing w:val="-1"/>
          <w:sz w:val="24"/>
        </w:rPr>
        <w:t xml:space="preserve"> </w:t>
      </w:r>
      <w:r w:rsidRPr="00D15A02">
        <w:rPr>
          <w:color w:val="221F1F"/>
          <w:sz w:val="24"/>
        </w:rPr>
        <w:t>addition,</w:t>
      </w:r>
      <w:r w:rsidRPr="00D15A02">
        <w:rPr>
          <w:color w:val="221F1F"/>
          <w:spacing w:val="-2"/>
          <w:sz w:val="24"/>
        </w:rPr>
        <w:t xml:space="preserve"> </w:t>
      </w:r>
      <w:r w:rsidRPr="00D15A02">
        <w:rPr>
          <w:color w:val="221F1F"/>
          <w:sz w:val="24"/>
        </w:rPr>
        <w:t>the</w:t>
      </w:r>
      <w:r w:rsidRPr="00D15A02">
        <w:rPr>
          <w:color w:val="221F1F"/>
          <w:spacing w:val="-4"/>
          <w:sz w:val="24"/>
        </w:rPr>
        <w:t xml:space="preserve"> </w:t>
      </w:r>
      <w:r w:rsidRPr="00D15A02">
        <w:rPr>
          <w:color w:val="221F1F"/>
          <w:sz w:val="24"/>
        </w:rPr>
        <w:t>Subcontractor</w:t>
      </w:r>
      <w:r w:rsidRPr="00D15A02">
        <w:rPr>
          <w:color w:val="221F1F"/>
          <w:spacing w:val="-3"/>
          <w:sz w:val="24"/>
        </w:rPr>
        <w:t xml:space="preserve"> </w:t>
      </w:r>
      <w:r w:rsidRPr="00D15A02">
        <w:rPr>
          <w:color w:val="221F1F"/>
          <w:sz w:val="24"/>
        </w:rPr>
        <w:t>hereby</w:t>
      </w:r>
      <w:r w:rsidRPr="00D15A02">
        <w:rPr>
          <w:color w:val="221F1F"/>
          <w:spacing w:val="-3"/>
          <w:sz w:val="24"/>
        </w:rPr>
        <w:t xml:space="preserve"> </w:t>
      </w:r>
      <w:r w:rsidRPr="00D15A02">
        <w:rPr>
          <w:color w:val="221F1F"/>
          <w:sz w:val="24"/>
        </w:rPr>
        <w:t>relinquishes</w:t>
      </w:r>
      <w:r w:rsidRPr="00D15A02">
        <w:rPr>
          <w:color w:val="221F1F"/>
          <w:spacing w:val="-5"/>
          <w:sz w:val="24"/>
        </w:rPr>
        <w:t xml:space="preserve"> </w:t>
      </w:r>
      <w:r w:rsidRPr="00D15A02">
        <w:rPr>
          <w:color w:val="221F1F"/>
          <w:sz w:val="24"/>
        </w:rPr>
        <w:t>any</w:t>
      </w:r>
      <w:r w:rsidRPr="00D15A02">
        <w:rPr>
          <w:color w:val="221F1F"/>
          <w:spacing w:val="-3"/>
          <w:sz w:val="24"/>
        </w:rPr>
        <w:t xml:space="preserve"> </w:t>
      </w:r>
      <w:r w:rsidRPr="00D15A02">
        <w:rPr>
          <w:color w:val="221F1F"/>
          <w:sz w:val="24"/>
        </w:rPr>
        <w:t>rights</w:t>
      </w:r>
      <w:r w:rsidRPr="00D15A02">
        <w:rPr>
          <w:color w:val="221F1F"/>
          <w:spacing w:val="-5"/>
          <w:sz w:val="24"/>
        </w:rPr>
        <w:t xml:space="preserve"> </w:t>
      </w:r>
      <w:r w:rsidRPr="00D15A02">
        <w:rPr>
          <w:color w:val="221F1F"/>
          <w:sz w:val="24"/>
        </w:rPr>
        <w:t>to</w:t>
      </w:r>
      <w:r w:rsidRPr="00D15A02">
        <w:rPr>
          <w:color w:val="221F1F"/>
          <w:spacing w:val="-6"/>
          <w:sz w:val="24"/>
        </w:rPr>
        <w:t xml:space="preserve"> </w:t>
      </w:r>
      <w:r w:rsidRPr="00D15A02">
        <w:rPr>
          <w:color w:val="221F1F"/>
          <w:sz w:val="24"/>
        </w:rPr>
        <w:t>use</w:t>
      </w:r>
      <w:r w:rsidRPr="00D15A02">
        <w:rPr>
          <w:color w:val="221F1F"/>
          <w:spacing w:val="-6"/>
          <w:sz w:val="24"/>
        </w:rPr>
        <w:t xml:space="preserve"> </w:t>
      </w:r>
      <w:r w:rsidRPr="00D15A02">
        <w:rPr>
          <w:color w:val="221F1F"/>
          <w:sz w:val="24"/>
        </w:rPr>
        <w:t>or</w:t>
      </w:r>
      <w:r w:rsidRPr="00D15A02">
        <w:rPr>
          <w:color w:val="221F1F"/>
          <w:spacing w:val="-4"/>
          <w:sz w:val="24"/>
        </w:rPr>
        <w:t xml:space="preserve"> </w:t>
      </w:r>
      <w:r w:rsidRPr="00D15A02">
        <w:rPr>
          <w:color w:val="221F1F"/>
          <w:sz w:val="24"/>
        </w:rPr>
        <w:t>disclose such works beyond what is required by the contract.</w:t>
      </w:r>
    </w:p>
    <w:p w14:paraId="6BB13AD0" w14:textId="77777777" w:rsidR="00016C31" w:rsidRDefault="00632607">
      <w:pPr>
        <w:pStyle w:val="Heading2"/>
        <w:spacing w:before="121"/>
      </w:pPr>
      <w:r>
        <w:rPr>
          <w:color w:val="221F1F"/>
        </w:rPr>
        <w:t>H32</w:t>
      </w:r>
      <w:r>
        <w:rPr>
          <w:color w:val="221F1F"/>
          <w:spacing w:val="-11"/>
        </w:rPr>
        <w:t xml:space="preserve"> </w:t>
      </w:r>
      <w:r>
        <w:rPr>
          <w:color w:val="221F1F"/>
        </w:rPr>
        <w:t>TECHNICAL</w:t>
      </w:r>
      <w:r>
        <w:rPr>
          <w:color w:val="221F1F"/>
          <w:spacing w:val="-11"/>
        </w:rPr>
        <w:t xml:space="preserve"> </w:t>
      </w:r>
      <w:r>
        <w:rPr>
          <w:color w:val="221F1F"/>
        </w:rPr>
        <w:t>DATA</w:t>
      </w:r>
      <w:r>
        <w:rPr>
          <w:color w:val="221F1F"/>
          <w:spacing w:val="-11"/>
        </w:rPr>
        <w:t xml:space="preserve"> </w:t>
      </w:r>
      <w:r>
        <w:rPr>
          <w:color w:val="221F1F"/>
          <w:spacing w:val="-2"/>
        </w:rPr>
        <w:t>RIGHTS</w:t>
      </w:r>
    </w:p>
    <w:p w14:paraId="092A31C8" w14:textId="77777777" w:rsidR="00016C31" w:rsidRDefault="00632607">
      <w:pPr>
        <w:spacing w:before="120"/>
        <w:ind w:left="219" w:right="796"/>
        <w:jc w:val="both"/>
        <w:rPr>
          <w:sz w:val="24"/>
        </w:rPr>
      </w:pPr>
      <w:r>
        <w:rPr>
          <w:color w:val="221F1F"/>
          <w:sz w:val="24"/>
        </w:rPr>
        <w:t>When the Subcontractor asserts title and rights for technical data under this Subcontract, the Government and/or Quantum will invoke DFARS 252.227-7013 and reach an agreement with the Subcontractor on its licensing rights.</w:t>
      </w:r>
    </w:p>
    <w:p w14:paraId="32C46EA5" w14:textId="77777777" w:rsidR="00016C31" w:rsidRDefault="00632607">
      <w:pPr>
        <w:pStyle w:val="Heading2"/>
        <w:spacing w:before="120"/>
      </w:pPr>
      <w:r>
        <w:rPr>
          <w:color w:val="221F1F"/>
        </w:rPr>
        <w:t>H33</w:t>
      </w:r>
      <w:r>
        <w:rPr>
          <w:color w:val="221F1F"/>
          <w:spacing w:val="-9"/>
        </w:rPr>
        <w:t xml:space="preserve"> </w:t>
      </w:r>
      <w:proofErr w:type="gramStart"/>
      <w:r>
        <w:rPr>
          <w:color w:val="221F1F"/>
        </w:rPr>
        <w:t>NON</w:t>
      </w:r>
      <w:r>
        <w:rPr>
          <w:color w:val="221F1F"/>
          <w:spacing w:val="-11"/>
        </w:rPr>
        <w:t xml:space="preserve"> </w:t>
      </w:r>
      <w:r>
        <w:rPr>
          <w:color w:val="221F1F"/>
        </w:rPr>
        <w:t>SOLICITATION</w:t>
      </w:r>
      <w:proofErr w:type="gramEnd"/>
      <w:r>
        <w:rPr>
          <w:color w:val="221F1F"/>
          <w:spacing w:val="-9"/>
        </w:rPr>
        <w:t xml:space="preserve"> </w:t>
      </w:r>
      <w:r>
        <w:rPr>
          <w:color w:val="221F1F"/>
        </w:rPr>
        <w:t>OF</w:t>
      </w:r>
      <w:r>
        <w:rPr>
          <w:color w:val="221F1F"/>
          <w:spacing w:val="-8"/>
        </w:rPr>
        <w:t xml:space="preserve"> </w:t>
      </w:r>
      <w:r>
        <w:rPr>
          <w:color w:val="221F1F"/>
          <w:spacing w:val="-2"/>
        </w:rPr>
        <w:t>PERSONNEL</w:t>
      </w:r>
    </w:p>
    <w:p w14:paraId="34D57121" w14:textId="77777777" w:rsidR="00016C31" w:rsidRDefault="00900DE8">
      <w:pPr>
        <w:spacing w:before="121"/>
        <w:ind w:left="219" w:right="791"/>
        <w:jc w:val="both"/>
        <w:rPr>
          <w:sz w:val="24"/>
        </w:rPr>
      </w:pPr>
      <w:r>
        <w:pict w14:anchorId="0324A806">
          <v:rect id="docshape41" o:spid="_x0000_s1091" style="position:absolute;left:0;text-align:left;margin-left:59.5pt;margin-top:119pt;width:515pt;height:1.45pt;z-index:-18500608;mso-position-horizontal-relative:page" fillcolor="#0e233d" stroked="f">
            <w10:wrap anchorx="page"/>
          </v:rect>
        </w:pict>
      </w:r>
      <w:r w:rsidR="00632607">
        <w:rPr>
          <w:color w:val="221F1F"/>
          <w:sz w:val="24"/>
        </w:rPr>
        <w:t>Neither</w:t>
      </w:r>
      <w:r w:rsidR="00632607">
        <w:rPr>
          <w:color w:val="221F1F"/>
          <w:spacing w:val="-2"/>
          <w:sz w:val="24"/>
        </w:rPr>
        <w:t xml:space="preserve"> </w:t>
      </w:r>
      <w:r w:rsidR="00632607">
        <w:rPr>
          <w:color w:val="221F1F"/>
          <w:sz w:val="24"/>
        </w:rPr>
        <w:t>party</w:t>
      </w:r>
      <w:r w:rsidR="00632607">
        <w:rPr>
          <w:color w:val="221F1F"/>
          <w:spacing w:val="-2"/>
          <w:sz w:val="24"/>
        </w:rPr>
        <w:t xml:space="preserve"> </w:t>
      </w:r>
      <w:r w:rsidR="00632607">
        <w:rPr>
          <w:color w:val="221F1F"/>
          <w:sz w:val="24"/>
        </w:rPr>
        <w:t>will</w:t>
      </w:r>
      <w:r w:rsidR="00632607">
        <w:rPr>
          <w:color w:val="221F1F"/>
          <w:spacing w:val="-2"/>
          <w:sz w:val="24"/>
        </w:rPr>
        <w:t xml:space="preserve"> </w:t>
      </w:r>
      <w:r w:rsidR="00632607">
        <w:rPr>
          <w:color w:val="221F1F"/>
          <w:sz w:val="24"/>
        </w:rPr>
        <w:t>solicit for</w:t>
      </w:r>
      <w:r w:rsidR="00632607">
        <w:rPr>
          <w:color w:val="221F1F"/>
          <w:spacing w:val="-4"/>
          <w:sz w:val="24"/>
        </w:rPr>
        <w:t xml:space="preserve"> </w:t>
      </w:r>
      <w:r w:rsidR="00632607">
        <w:rPr>
          <w:color w:val="221F1F"/>
          <w:sz w:val="24"/>
        </w:rPr>
        <w:t>hire</w:t>
      </w:r>
      <w:r w:rsidR="00632607">
        <w:rPr>
          <w:color w:val="221F1F"/>
          <w:spacing w:val="-2"/>
          <w:sz w:val="24"/>
        </w:rPr>
        <w:t xml:space="preserve"> </w:t>
      </w:r>
      <w:r w:rsidR="00632607">
        <w:rPr>
          <w:color w:val="221F1F"/>
          <w:sz w:val="24"/>
        </w:rPr>
        <w:t>employees</w:t>
      </w:r>
      <w:r w:rsidR="00632607">
        <w:rPr>
          <w:color w:val="221F1F"/>
          <w:spacing w:val="-2"/>
          <w:sz w:val="24"/>
        </w:rPr>
        <w:t xml:space="preserve"> </w:t>
      </w:r>
      <w:r w:rsidR="00632607">
        <w:rPr>
          <w:color w:val="221F1F"/>
          <w:sz w:val="24"/>
        </w:rPr>
        <w:t>of</w:t>
      </w:r>
      <w:r w:rsidR="00632607">
        <w:rPr>
          <w:color w:val="221F1F"/>
          <w:spacing w:val="-1"/>
          <w:sz w:val="24"/>
        </w:rPr>
        <w:t xml:space="preserve"> </w:t>
      </w:r>
      <w:r w:rsidR="00632607">
        <w:rPr>
          <w:color w:val="221F1F"/>
          <w:sz w:val="24"/>
        </w:rPr>
        <w:t>the</w:t>
      </w:r>
      <w:r w:rsidR="00632607">
        <w:rPr>
          <w:color w:val="221F1F"/>
          <w:spacing w:val="-1"/>
          <w:sz w:val="24"/>
        </w:rPr>
        <w:t xml:space="preserve"> </w:t>
      </w:r>
      <w:r w:rsidR="00632607">
        <w:rPr>
          <w:color w:val="221F1F"/>
          <w:sz w:val="24"/>
        </w:rPr>
        <w:t>other</w:t>
      </w:r>
      <w:r w:rsidR="00632607">
        <w:rPr>
          <w:color w:val="221F1F"/>
          <w:spacing w:val="-4"/>
          <w:sz w:val="24"/>
        </w:rPr>
        <w:t xml:space="preserve"> </w:t>
      </w:r>
      <w:r w:rsidR="00632607">
        <w:rPr>
          <w:color w:val="221F1F"/>
          <w:sz w:val="24"/>
        </w:rPr>
        <w:t>party</w:t>
      </w:r>
      <w:r w:rsidR="00632607">
        <w:rPr>
          <w:color w:val="221F1F"/>
          <w:spacing w:val="-2"/>
          <w:sz w:val="24"/>
        </w:rPr>
        <w:t xml:space="preserve"> </w:t>
      </w:r>
      <w:r w:rsidR="00632607">
        <w:rPr>
          <w:color w:val="221F1F"/>
          <w:sz w:val="24"/>
        </w:rPr>
        <w:t>during the</w:t>
      </w:r>
      <w:r w:rsidR="00632607">
        <w:rPr>
          <w:color w:val="221F1F"/>
          <w:spacing w:val="-2"/>
          <w:sz w:val="24"/>
        </w:rPr>
        <w:t xml:space="preserve"> </w:t>
      </w:r>
      <w:r w:rsidR="00632607">
        <w:rPr>
          <w:color w:val="221F1F"/>
          <w:sz w:val="24"/>
        </w:rPr>
        <w:t>term</w:t>
      </w:r>
      <w:r w:rsidR="00632607">
        <w:rPr>
          <w:color w:val="221F1F"/>
          <w:spacing w:val="-2"/>
          <w:sz w:val="24"/>
        </w:rPr>
        <w:t xml:space="preserve"> </w:t>
      </w:r>
      <w:r w:rsidR="00632607">
        <w:rPr>
          <w:color w:val="221F1F"/>
          <w:sz w:val="24"/>
        </w:rPr>
        <w:t>of</w:t>
      </w:r>
      <w:r w:rsidR="00632607">
        <w:rPr>
          <w:color w:val="221F1F"/>
          <w:spacing w:val="-3"/>
          <w:sz w:val="24"/>
        </w:rPr>
        <w:t xml:space="preserve"> </w:t>
      </w:r>
      <w:r w:rsidR="00632607">
        <w:rPr>
          <w:color w:val="221F1F"/>
          <w:sz w:val="24"/>
        </w:rPr>
        <w:t>this</w:t>
      </w:r>
      <w:r w:rsidR="00632607">
        <w:rPr>
          <w:color w:val="221F1F"/>
          <w:spacing w:val="-2"/>
          <w:sz w:val="24"/>
        </w:rPr>
        <w:t xml:space="preserve"> </w:t>
      </w:r>
      <w:r w:rsidR="00632607">
        <w:rPr>
          <w:color w:val="221F1F"/>
          <w:sz w:val="24"/>
        </w:rPr>
        <w:t>contract</w:t>
      </w:r>
      <w:r w:rsidR="00632607">
        <w:rPr>
          <w:color w:val="221F1F"/>
          <w:spacing w:val="-2"/>
          <w:sz w:val="24"/>
        </w:rPr>
        <w:t xml:space="preserve"> </w:t>
      </w:r>
      <w:r w:rsidR="00632607">
        <w:rPr>
          <w:color w:val="221F1F"/>
          <w:sz w:val="24"/>
        </w:rPr>
        <w:t>or</w:t>
      </w:r>
      <w:r w:rsidR="00632607">
        <w:rPr>
          <w:color w:val="221F1F"/>
          <w:spacing w:val="-2"/>
          <w:sz w:val="24"/>
        </w:rPr>
        <w:t xml:space="preserve"> </w:t>
      </w:r>
      <w:r w:rsidR="00632607">
        <w:rPr>
          <w:color w:val="221F1F"/>
          <w:sz w:val="24"/>
        </w:rPr>
        <w:t>for a</w:t>
      </w:r>
      <w:r w:rsidR="00632607">
        <w:rPr>
          <w:color w:val="221F1F"/>
          <w:spacing w:val="-6"/>
          <w:sz w:val="24"/>
        </w:rPr>
        <w:t xml:space="preserve"> </w:t>
      </w:r>
      <w:r w:rsidR="00632607">
        <w:rPr>
          <w:color w:val="221F1F"/>
          <w:sz w:val="24"/>
        </w:rPr>
        <w:t>period</w:t>
      </w:r>
      <w:r w:rsidR="00632607">
        <w:rPr>
          <w:color w:val="221F1F"/>
          <w:spacing w:val="-5"/>
          <w:sz w:val="24"/>
        </w:rPr>
        <w:t xml:space="preserve"> </w:t>
      </w:r>
      <w:r w:rsidR="00632607">
        <w:rPr>
          <w:color w:val="221F1F"/>
          <w:sz w:val="24"/>
        </w:rPr>
        <w:t>of</w:t>
      </w:r>
      <w:r w:rsidR="00632607">
        <w:rPr>
          <w:color w:val="221F1F"/>
          <w:spacing w:val="-6"/>
          <w:sz w:val="24"/>
        </w:rPr>
        <w:t xml:space="preserve"> </w:t>
      </w:r>
      <w:r w:rsidR="00632607">
        <w:rPr>
          <w:color w:val="221F1F"/>
          <w:sz w:val="24"/>
        </w:rPr>
        <w:t>one</w:t>
      </w:r>
      <w:r w:rsidR="00632607">
        <w:rPr>
          <w:color w:val="221F1F"/>
          <w:spacing w:val="-6"/>
          <w:sz w:val="24"/>
        </w:rPr>
        <w:t xml:space="preserve"> </w:t>
      </w:r>
      <w:r w:rsidR="00632607">
        <w:rPr>
          <w:color w:val="221F1F"/>
          <w:sz w:val="24"/>
        </w:rPr>
        <w:t>year</w:t>
      </w:r>
      <w:r w:rsidR="00632607">
        <w:rPr>
          <w:color w:val="221F1F"/>
          <w:spacing w:val="-6"/>
          <w:sz w:val="24"/>
        </w:rPr>
        <w:t xml:space="preserve"> </w:t>
      </w:r>
      <w:r w:rsidR="00632607">
        <w:rPr>
          <w:color w:val="221F1F"/>
          <w:sz w:val="24"/>
        </w:rPr>
        <w:t>thereafter</w:t>
      </w:r>
      <w:r w:rsidR="00632607">
        <w:rPr>
          <w:color w:val="221F1F"/>
          <w:spacing w:val="-6"/>
          <w:sz w:val="24"/>
        </w:rPr>
        <w:t xml:space="preserve"> </w:t>
      </w:r>
      <w:r w:rsidR="00632607">
        <w:rPr>
          <w:color w:val="221F1F"/>
          <w:sz w:val="24"/>
        </w:rPr>
        <w:t>without</w:t>
      </w:r>
      <w:r w:rsidR="00632607">
        <w:rPr>
          <w:color w:val="221F1F"/>
          <w:spacing w:val="-4"/>
          <w:sz w:val="24"/>
        </w:rPr>
        <w:t xml:space="preserve"> </w:t>
      </w:r>
      <w:r w:rsidR="00632607">
        <w:rPr>
          <w:color w:val="221F1F"/>
          <w:sz w:val="24"/>
        </w:rPr>
        <w:t>the</w:t>
      </w:r>
      <w:r w:rsidR="00632607">
        <w:rPr>
          <w:color w:val="221F1F"/>
          <w:spacing w:val="-5"/>
          <w:sz w:val="24"/>
        </w:rPr>
        <w:t xml:space="preserve"> </w:t>
      </w:r>
      <w:r w:rsidR="00632607">
        <w:rPr>
          <w:color w:val="221F1F"/>
          <w:sz w:val="24"/>
        </w:rPr>
        <w:t>written</w:t>
      </w:r>
      <w:r w:rsidR="00632607">
        <w:rPr>
          <w:color w:val="221F1F"/>
          <w:spacing w:val="-5"/>
          <w:sz w:val="24"/>
        </w:rPr>
        <w:t xml:space="preserve"> </w:t>
      </w:r>
      <w:r w:rsidR="00632607">
        <w:rPr>
          <w:color w:val="221F1F"/>
          <w:sz w:val="24"/>
        </w:rPr>
        <w:t>consent</w:t>
      </w:r>
      <w:r w:rsidR="00632607">
        <w:rPr>
          <w:color w:val="221F1F"/>
          <w:spacing w:val="-4"/>
          <w:sz w:val="24"/>
        </w:rPr>
        <w:t xml:space="preserve"> </w:t>
      </w:r>
      <w:r w:rsidR="00632607">
        <w:rPr>
          <w:color w:val="221F1F"/>
          <w:sz w:val="24"/>
        </w:rPr>
        <w:t>of</w:t>
      </w:r>
      <w:r w:rsidR="00632607">
        <w:rPr>
          <w:color w:val="221F1F"/>
          <w:spacing w:val="-6"/>
          <w:sz w:val="24"/>
        </w:rPr>
        <w:t xml:space="preserve"> </w:t>
      </w:r>
      <w:r w:rsidR="00632607">
        <w:rPr>
          <w:color w:val="221F1F"/>
          <w:sz w:val="24"/>
        </w:rPr>
        <w:t>the</w:t>
      </w:r>
      <w:r w:rsidR="00632607">
        <w:rPr>
          <w:color w:val="221F1F"/>
          <w:spacing w:val="-5"/>
          <w:sz w:val="24"/>
        </w:rPr>
        <w:t xml:space="preserve"> </w:t>
      </w:r>
      <w:r w:rsidR="00632607">
        <w:rPr>
          <w:color w:val="221F1F"/>
          <w:sz w:val="24"/>
        </w:rPr>
        <w:t>other</w:t>
      </w:r>
      <w:r w:rsidR="00632607">
        <w:rPr>
          <w:color w:val="221F1F"/>
          <w:spacing w:val="-6"/>
          <w:sz w:val="24"/>
        </w:rPr>
        <w:t xml:space="preserve"> </w:t>
      </w:r>
      <w:r w:rsidR="00632607">
        <w:rPr>
          <w:color w:val="221F1F"/>
          <w:sz w:val="24"/>
        </w:rPr>
        <w:t>party.</w:t>
      </w:r>
      <w:r w:rsidR="00632607">
        <w:rPr>
          <w:color w:val="221F1F"/>
          <w:spacing w:val="35"/>
          <w:sz w:val="24"/>
        </w:rPr>
        <w:t xml:space="preserve"> </w:t>
      </w:r>
      <w:r w:rsidR="00632607">
        <w:rPr>
          <w:color w:val="221F1F"/>
          <w:sz w:val="24"/>
        </w:rPr>
        <w:t>This</w:t>
      </w:r>
      <w:r w:rsidR="00632607">
        <w:rPr>
          <w:color w:val="221F1F"/>
          <w:spacing w:val="-4"/>
          <w:sz w:val="24"/>
        </w:rPr>
        <w:t xml:space="preserve"> </w:t>
      </w:r>
      <w:r w:rsidR="00632607">
        <w:rPr>
          <w:color w:val="221F1F"/>
          <w:sz w:val="24"/>
        </w:rPr>
        <w:t>does</w:t>
      </w:r>
      <w:r w:rsidR="00632607">
        <w:rPr>
          <w:color w:val="221F1F"/>
          <w:spacing w:val="-5"/>
          <w:sz w:val="24"/>
        </w:rPr>
        <w:t xml:space="preserve"> </w:t>
      </w:r>
      <w:r w:rsidR="00632607">
        <w:rPr>
          <w:color w:val="221F1F"/>
          <w:sz w:val="24"/>
        </w:rPr>
        <w:t>not</w:t>
      </w:r>
      <w:r w:rsidR="00632607">
        <w:rPr>
          <w:color w:val="221F1F"/>
          <w:spacing w:val="-4"/>
          <w:sz w:val="24"/>
        </w:rPr>
        <w:t xml:space="preserve"> </w:t>
      </w:r>
      <w:r w:rsidR="00632607">
        <w:rPr>
          <w:color w:val="221F1F"/>
          <w:sz w:val="24"/>
        </w:rPr>
        <w:t xml:space="preserve">preclude employees of either company from seeking out employment </w:t>
      </w:r>
      <w:proofErr w:type="gramStart"/>
      <w:r w:rsidR="00632607">
        <w:rPr>
          <w:color w:val="221F1F"/>
          <w:sz w:val="24"/>
        </w:rPr>
        <w:t>as a result of</w:t>
      </w:r>
      <w:proofErr w:type="gramEnd"/>
      <w:r w:rsidR="00632607">
        <w:rPr>
          <w:color w:val="221F1F"/>
          <w:sz w:val="24"/>
        </w:rPr>
        <w:t xml:space="preserve"> job fair, job announcements, etc.</w:t>
      </w:r>
    </w:p>
    <w:p w14:paraId="7B61D9DF" w14:textId="77777777" w:rsidR="00016C31" w:rsidRDefault="00016C31">
      <w:pPr>
        <w:jc w:val="both"/>
        <w:rPr>
          <w:sz w:val="24"/>
        </w:rPr>
        <w:sectPr w:rsidR="00016C31">
          <w:pgSz w:w="12240" w:h="15840"/>
          <w:pgMar w:top="1360" w:right="640" w:bottom="1060" w:left="1000" w:header="0" w:footer="801" w:gutter="0"/>
          <w:cols w:space="720"/>
        </w:sectPr>
      </w:pPr>
    </w:p>
    <w:p w14:paraId="73F04CE0" w14:textId="77777777" w:rsidR="00016C31" w:rsidRDefault="00900DE8">
      <w:pPr>
        <w:spacing w:before="60"/>
        <w:ind w:left="219"/>
        <w:jc w:val="both"/>
        <w:rPr>
          <w:b/>
          <w:sz w:val="28"/>
        </w:rPr>
      </w:pPr>
      <w:r>
        <w:lastRenderedPageBreak/>
        <w:pict w14:anchorId="304E90E0">
          <v:rect id="docshape42" o:spid="_x0000_s1090" style="position:absolute;left:0;text-align:left;margin-left:59.5pt;margin-top:738.2pt;width:515pt;height:1.45pt;z-index:-18500096;mso-position-horizontal-relative:page;mso-position-vertical-relative:page" fillcolor="#0e233d" stroked="f">
            <w10:wrap anchorx="page" anchory="page"/>
          </v:rect>
        </w:pict>
      </w:r>
      <w:r w:rsidR="00632607">
        <w:rPr>
          <w:b/>
          <w:color w:val="221F1F"/>
          <w:sz w:val="28"/>
        </w:rPr>
        <w:t>SECTION</w:t>
      </w:r>
      <w:r w:rsidR="00632607">
        <w:rPr>
          <w:b/>
          <w:color w:val="221F1F"/>
          <w:spacing w:val="-15"/>
          <w:sz w:val="28"/>
        </w:rPr>
        <w:t xml:space="preserve"> </w:t>
      </w:r>
      <w:r w:rsidR="00632607">
        <w:rPr>
          <w:b/>
          <w:color w:val="221F1F"/>
          <w:sz w:val="28"/>
        </w:rPr>
        <w:t>I</w:t>
      </w:r>
      <w:r w:rsidR="00632607">
        <w:rPr>
          <w:b/>
          <w:color w:val="221F1F"/>
          <w:spacing w:val="-13"/>
          <w:sz w:val="28"/>
        </w:rPr>
        <w:t xml:space="preserve"> </w:t>
      </w:r>
      <w:r w:rsidR="00632607">
        <w:rPr>
          <w:b/>
          <w:color w:val="221F1F"/>
          <w:sz w:val="28"/>
        </w:rPr>
        <w:t>–</w:t>
      </w:r>
      <w:r w:rsidR="00632607">
        <w:rPr>
          <w:b/>
          <w:color w:val="221F1F"/>
          <w:spacing w:val="-13"/>
          <w:sz w:val="28"/>
        </w:rPr>
        <w:t xml:space="preserve"> </w:t>
      </w:r>
      <w:r w:rsidR="00632607">
        <w:rPr>
          <w:b/>
          <w:color w:val="221F1F"/>
          <w:sz w:val="28"/>
        </w:rPr>
        <w:t>CLAUSES</w:t>
      </w:r>
      <w:r w:rsidR="00632607">
        <w:rPr>
          <w:b/>
          <w:color w:val="221F1F"/>
          <w:spacing w:val="-14"/>
          <w:sz w:val="28"/>
        </w:rPr>
        <w:t xml:space="preserve"> </w:t>
      </w:r>
      <w:r w:rsidR="00632607">
        <w:rPr>
          <w:b/>
          <w:color w:val="221F1F"/>
          <w:sz w:val="28"/>
        </w:rPr>
        <w:t>INCORPORATED</w:t>
      </w:r>
      <w:r w:rsidR="00632607">
        <w:rPr>
          <w:b/>
          <w:color w:val="221F1F"/>
          <w:spacing w:val="-12"/>
          <w:sz w:val="28"/>
        </w:rPr>
        <w:t xml:space="preserve"> </w:t>
      </w:r>
      <w:r w:rsidR="00632607">
        <w:rPr>
          <w:b/>
          <w:color w:val="221F1F"/>
          <w:sz w:val="28"/>
        </w:rPr>
        <w:t>BY</w:t>
      </w:r>
      <w:r w:rsidR="00632607">
        <w:rPr>
          <w:b/>
          <w:color w:val="221F1F"/>
          <w:spacing w:val="-13"/>
          <w:sz w:val="28"/>
        </w:rPr>
        <w:t xml:space="preserve"> </w:t>
      </w:r>
      <w:r w:rsidR="00632607">
        <w:rPr>
          <w:b/>
          <w:color w:val="221F1F"/>
          <w:spacing w:val="-2"/>
          <w:sz w:val="28"/>
        </w:rPr>
        <w:t>REFERENCE</w:t>
      </w:r>
    </w:p>
    <w:p w14:paraId="64C219CB" w14:textId="77777777" w:rsidR="00016C31" w:rsidRDefault="00632607">
      <w:pPr>
        <w:spacing w:before="119"/>
        <w:ind w:left="219" w:right="789"/>
        <w:jc w:val="both"/>
        <w:rPr>
          <w:ins w:id="372" w:author="Chandler Wilson" w:date="2023-05-30T13:54:00Z"/>
          <w:color w:val="221F1F"/>
          <w:sz w:val="24"/>
        </w:rPr>
      </w:pPr>
      <w:r>
        <w:rPr>
          <w:color w:val="221F1F"/>
          <w:sz w:val="24"/>
        </w:rPr>
        <w:t xml:space="preserve">In addition to the terms of this Subcontract, the following FAR provisions and DFARS clauses and provisions, shall apply, </w:t>
      </w:r>
      <w:proofErr w:type="gramStart"/>
      <w:r>
        <w:rPr>
          <w:color w:val="221F1F"/>
          <w:sz w:val="24"/>
        </w:rPr>
        <w:t>whether or not</w:t>
      </w:r>
      <w:proofErr w:type="gramEnd"/>
      <w:r>
        <w:rPr>
          <w:color w:val="221F1F"/>
          <w:sz w:val="24"/>
        </w:rPr>
        <w:t xml:space="preserve"> required by the terms of Quantum’s prime contract or by operation of law or regulation.</w:t>
      </w:r>
      <w:r>
        <w:rPr>
          <w:color w:val="221F1F"/>
          <w:spacing w:val="40"/>
          <w:sz w:val="24"/>
        </w:rPr>
        <w:t xml:space="preserve"> </w:t>
      </w:r>
      <w:r>
        <w:rPr>
          <w:color w:val="221F1F"/>
          <w:sz w:val="24"/>
        </w:rPr>
        <w:t>Rights and obligations granted by Subcontractor shall first run to Quantum and then to the Government as applicable; Quantum shall receive rights pursuant to these clauses</w:t>
      </w:r>
      <w:r>
        <w:rPr>
          <w:color w:val="221F1F"/>
          <w:spacing w:val="-4"/>
          <w:sz w:val="24"/>
        </w:rPr>
        <w:t xml:space="preserve"> </w:t>
      </w:r>
      <w:r>
        <w:rPr>
          <w:color w:val="221F1F"/>
          <w:sz w:val="24"/>
        </w:rPr>
        <w:t>at</w:t>
      </w:r>
      <w:r>
        <w:rPr>
          <w:color w:val="221F1F"/>
          <w:spacing w:val="-3"/>
          <w:sz w:val="24"/>
        </w:rPr>
        <w:t xml:space="preserve"> </w:t>
      </w:r>
      <w:r>
        <w:rPr>
          <w:color w:val="221F1F"/>
          <w:sz w:val="24"/>
        </w:rPr>
        <w:t>least</w:t>
      </w:r>
      <w:r>
        <w:rPr>
          <w:color w:val="221F1F"/>
          <w:spacing w:val="-4"/>
          <w:sz w:val="24"/>
        </w:rPr>
        <w:t xml:space="preserve"> </w:t>
      </w:r>
      <w:r>
        <w:rPr>
          <w:color w:val="221F1F"/>
          <w:sz w:val="24"/>
        </w:rPr>
        <w:t>in</w:t>
      </w:r>
      <w:r>
        <w:rPr>
          <w:color w:val="221F1F"/>
          <w:spacing w:val="-3"/>
          <w:sz w:val="24"/>
        </w:rPr>
        <w:t xml:space="preserve"> </w:t>
      </w:r>
      <w:r>
        <w:rPr>
          <w:color w:val="221F1F"/>
          <w:sz w:val="24"/>
        </w:rPr>
        <w:t>parity</w:t>
      </w:r>
      <w:r>
        <w:rPr>
          <w:color w:val="221F1F"/>
          <w:spacing w:val="-3"/>
          <w:sz w:val="24"/>
        </w:rPr>
        <w:t xml:space="preserve"> </w:t>
      </w:r>
      <w:r>
        <w:rPr>
          <w:color w:val="221F1F"/>
          <w:sz w:val="24"/>
        </w:rPr>
        <w:t>to</w:t>
      </w:r>
      <w:r>
        <w:rPr>
          <w:color w:val="221F1F"/>
          <w:spacing w:val="-3"/>
          <w:sz w:val="24"/>
        </w:rPr>
        <w:t xml:space="preserve"> </w:t>
      </w:r>
      <w:r>
        <w:rPr>
          <w:color w:val="221F1F"/>
          <w:sz w:val="24"/>
        </w:rPr>
        <w:t>the</w:t>
      </w:r>
      <w:r>
        <w:rPr>
          <w:color w:val="221F1F"/>
          <w:spacing w:val="-3"/>
          <w:sz w:val="24"/>
        </w:rPr>
        <w:t xml:space="preserve"> </w:t>
      </w:r>
      <w:r>
        <w:rPr>
          <w:color w:val="221F1F"/>
          <w:sz w:val="24"/>
        </w:rPr>
        <w:t>Government’s</w:t>
      </w:r>
      <w:r>
        <w:rPr>
          <w:color w:val="221F1F"/>
          <w:spacing w:val="-1"/>
          <w:sz w:val="24"/>
        </w:rPr>
        <w:t xml:space="preserve"> </w:t>
      </w:r>
      <w:r>
        <w:rPr>
          <w:color w:val="221F1F"/>
          <w:sz w:val="24"/>
        </w:rPr>
        <w:t>rights</w:t>
      </w:r>
      <w:r>
        <w:rPr>
          <w:color w:val="221F1F"/>
          <w:spacing w:val="-3"/>
          <w:sz w:val="24"/>
        </w:rPr>
        <w:t xml:space="preserve"> </w:t>
      </w:r>
      <w:r>
        <w:rPr>
          <w:color w:val="221F1F"/>
          <w:sz w:val="24"/>
        </w:rPr>
        <w:t>except</w:t>
      </w:r>
      <w:r>
        <w:rPr>
          <w:color w:val="221F1F"/>
          <w:spacing w:val="-3"/>
          <w:sz w:val="24"/>
        </w:rPr>
        <w:t xml:space="preserve"> </w:t>
      </w:r>
      <w:r>
        <w:rPr>
          <w:color w:val="221F1F"/>
          <w:sz w:val="24"/>
        </w:rPr>
        <w:t>as</w:t>
      </w:r>
      <w:r>
        <w:rPr>
          <w:color w:val="221F1F"/>
          <w:spacing w:val="-3"/>
          <w:sz w:val="24"/>
        </w:rPr>
        <w:t xml:space="preserve"> </w:t>
      </w:r>
      <w:r>
        <w:rPr>
          <w:color w:val="221F1F"/>
          <w:sz w:val="24"/>
        </w:rPr>
        <w:t>pertains</w:t>
      </w:r>
      <w:r>
        <w:rPr>
          <w:color w:val="221F1F"/>
          <w:spacing w:val="-3"/>
          <w:sz w:val="24"/>
        </w:rPr>
        <w:t xml:space="preserve"> </w:t>
      </w:r>
      <w:r>
        <w:rPr>
          <w:color w:val="221F1F"/>
          <w:sz w:val="24"/>
        </w:rPr>
        <w:t>to</w:t>
      </w:r>
      <w:r>
        <w:rPr>
          <w:color w:val="221F1F"/>
          <w:spacing w:val="-1"/>
          <w:sz w:val="24"/>
        </w:rPr>
        <w:t xml:space="preserve"> </w:t>
      </w:r>
      <w:r>
        <w:rPr>
          <w:color w:val="221F1F"/>
          <w:sz w:val="24"/>
        </w:rPr>
        <w:t>Intellectual</w:t>
      </w:r>
      <w:r>
        <w:rPr>
          <w:color w:val="221F1F"/>
          <w:spacing w:val="-3"/>
          <w:sz w:val="24"/>
        </w:rPr>
        <w:t xml:space="preserve"> </w:t>
      </w:r>
      <w:r>
        <w:rPr>
          <w:color w:val="221F1F"/>
          <w:sz w:val="24"/>
        </w:rPr>
        <w:t>Property</w:t>
      </w:r>
      <w:r>
        <w:rPr>
          <w:color w:val="221F1F"/>
          <w:spacing w:val="-3"/>
          <w:sz w:val="24"/>
        </w:rPr>
        <w:t xml:space="preserve"> </w:t>
      </w:r>
      <w:r>
        <w:rPr>
          <w:color w:val="221F1F"/>
          <w:sz w:val="24"/>
        </w:rPr>
        <w:t>or</w:t>
      </w:r>
      <w:r>
        <w:rPr>
          <w:color w:val="221F1F"/>
          <w:spacing w:val="-2"/>
          <w:sz w:val="24"/>
        </w:rPr>
        <w:t xml:space="preserve"> </w:t>
      </w:r>
      <w:r>
        <w:rPr>
          <w:color w:val="221F1F"/>
          <w:sz w:val="24"/>
        </w:rPr>
        <w:t>the right</w:t>
      </w:r>
      <w:r>
        <w:rPr>
          <w:color w:val="221F1F"/>
          <w:spacing w:val="-7"/>
          <w:sz w:val="24"/>
        </w:rPr>
        <w:t xml:space="preserve"> </w:t>
      </w:r>
      <w:r>
        <w:rPr>
          <w:color w:val="221F1F"/>
          <w:sz w:val="24"/>
        </w:rPr>
        <w:t>to</w:t>
      </w:r>
      <w:r>
        <w:rPr>
          <w:color w:val="221F1F"/>
          <w:spacing w:val="-8"/>
          <w:sz w:val="24"/>
        </w:rPr>
        <w:t xml:space="preserve"> </w:t>
      </w:r>
      <w:r>
        <w:rPr>
          <w:color w:val="221F1F"/>
          <w:sz w:val="24"/>
        </w:rPr>
        <w:t>review</w:t>
      </w:r>
      <w:r>
        <w:rPr>
          <w:color w:val="221F1F"/>
          <w:spacing w:val="-9"/>
          <w:sz w:val="24"/>
        </w:rPr>
        <w:t xml:space="preserve"> </w:t>
      </w:r>
      <w:r>
        <w:rPr>
          <w:color w:val="221F1F"/>
          <w:sz w:val="24"/>
        </w:rPr>
        <w:t>or</w:t>
      </w:r>
      <w:r>
        <w:rPr>
          <w:color w:val="221F1F"/>
          <w:spacing w:val="-9"/>
          <w:sz w:val="24"/>
        </w:rPr>
        <w:t xml:space="preserve"> </w:t>
      </w:r>
      <w:r>
        <w:rPr>
          <w:color w:val="221F1F"/>
          <w:sz w:val="24"/>
        </w:rPr>
        <w:t>audit</w:t>
      </w:r>
      <w:r>
        <w:rPr>
          <w:color w:val="221F1F"/>
          <w:spacing w:val="-7"/>
          <w:sz w:val="24"/>
        </w:rPr>
        <w:t xml:space="preserve"> </w:t>
      </w:r>
      <w:r>
        <w:rPr>
          <w:color w:val="221F1F"/>
          <w:sz w:val="24"/>
        </w:rPr>
        <w:t>Subcontractor</w:t>
      </w:r>
      <w:r>
        <w:rPr>
          <w:color w:val="221F1F"/>
          <w:spacing w:val="-8"/>
          <w:sz w:val="24"/>
        </w:rPr>
        <w:t xml:space="preserve"> </w:t>
      </w:r>
      <w:r>
        <w:rPr>
          <w:color w:val="221F1F"/>
          <w:sz w:val="24"/>
        </w:rPr>
        <w:t>confidential</w:t>
      </w:r>
      <w:r>
        <w:rPr>
          <w:color w:val="221F1F"/>
          <w:spacing w:val="-5"/>
          <w:sz w:val="24"/>
        </w:rPr>
        <w:t xml:space="preserve"> </w:t>
      </w:r>
      <w:r>
        <w:rPr>
          <w:color w:val="221F1F"/>
          <w:sz w:val="24"/>
        </w:rPr>
        <w:t>or</w:t>
      </w:r>
      <w:r>
        <w:rPr>
          <w:color w:val="221F1F"/>
          <w:spacing w:val="-9"/>
          <w:sz w:val="24"/>
        </w:rPr>
        <w:t xml:space="preserve"> </w:t>
      </w:r>
      <w:r>
        <w:rPr>
          <w:color w:val="221F1F"/>
          <w:sz w:val="24"/>
        </w:rPr>
        <w:t>proprietary</w:t>
      </w:r>
      <w:r>
        <w:rPr>
          <w:color w:val="221F1F"/>
          <w:spacing w:val="-9"/>
          <w:sz w:val="24"/>
        </w:rPr>
        <w:t xml:space="preserve"> </w:t>
      </w:r>
      <w:r>
        <w:rPr>
          <w:color w:val="221F1F"/>
          <w:sz w:val="24"/>
        </w:rPr>
        <w:t>records,</w:t>
      </w:r>
      <w:r>
        <w:rPr>
          <w:color w:val="221F1F"/>
          <w:spacing w:val="-8"/>
          <w:sz w:val="24"/>
        </w:rPr>
        <w:t xml:space="preserve"> </w:t>
      </w:r>
      <w:r>
        <w:rPr>
          <w:color w:val="221F1F"/>
          <w:sz w:val="24"/>
        </w:rPr>
        <w:t>in</w:t>
      </w:r>
      <w:r>
        <w:rPr>
          <w:color w:val="221F1F"/>
          <w:spacing w:val="-6"/>
          <w:sz w:val="24"/>
        </w:rPr>
        <w:t xml:space="preserve"> </w:t>
      </w:r>
      <w:r>
        <w:rPr>
          <w:color w:val="221F1F"/>
          <w:sz w:val="24"/>
        </w:rPr>
        <w:t>which</w:t>
      </w:r>
      <w:r>
        <w:rPr>
          <w:color w:val="221F1F"/>
          <w:spacing w:val="-8"/>
          <w:sz w:val="24"/>
        </w:rPr>
        <w:t xml:space="preserve"> </w:t>
      </w:r>
      <w:r>
        <w:rPr>
          <w:color w:val="221F1F"/>
          <w:sz w:val="24"/>
        </w:rPr>
        <w:t>case</w:t>
      </w:r>
      <w:r>
        <w:rPr>
          <w:color w:val="221F1F"/>
          <w:spacing w:val="-8"/>
          <w:sz w:val="24"/>
        </w:rPr>
        <w:t xml:space="preserve"> </w:t>
      </w:r>
      <w:r>
        <w:rPr>
          <w:color w:val="221F1F"/>
          <w:sz w:val="24"/>
        </w:rPr>
        <w:t>reviews will be conducted only by DCAA, DCMA or other authorized Government agency.</w:t>
      </w:r>
      <w:r>
        <w:rPr>
          <w:color w:val="221F1F"/>
          <w:spacing w:val="40"/>
          <w:sz w:val="24"/>
        </w:rPr>
        <w:t xml:space="preserve"> </w:t>
      </w:r>
      <w:r>
        <w:rPr>
          <w:color w:val="221F1F"/>
          <w:sz w:val="24"/>
        </w:rPr>
        <w:t>Nevertheless, all rights and obligations will not exceed those as stated and contained in this Subcontract Agreement. In the event of a conflict between the general terms and conditions of this</w:t>
      </w:r>
      <w:r>
        <w:rPr>
          <w:color w:val="221F1F"/>
          <w:spacing w:val="-1"/>
          <w:sz w:val="24"/>
        </w:rPr>
        <w:t xml:space="preserve"> </w:t>
      </w:r>
      <w:r>
        <w:rPr>
          <w:color w:val="221F1F"/>
          <w:sz w:val="24"/>
        </w:rPr>
        <w:t>Subcontract, or the FAR provisions</w:t>
      </w:r>
      <w:r>
        <w:rPr>
          <w:color w:val="221F1F"/>
          <w:spacing w:val="-3"/>
          <w:sz w:val="24"/>
        </w:rPr>
        <w:t xml:space="preserve"> </w:t>
      </w:r>
      <w:r>
        <w:rPr>
          <w:color w:val="221F1F"/>
          <w:sz w:val="24"/>
        </w:rPr>
        <w:t>or</w:t>
      </w:r>
      <w:r>
        <w:rPr>
          <w:color w:val="221F1F"/>
          <w:spacing w:val="-3"/>
          <w:sz w:val="24"/>
        </w:rPr>
        <w:t xml:space="preserve"> </w:t>
      </w:r>
      <w:r>
        <w:rPr>
          <w:color w:val="221F1F"/>
          <w:sz w:val="24"/>
        </w:rPr>
        <w:t>the</w:t>
      </w:r>
      <w:r>
        <w:rPr>
          <w:color w:val="221F1F"/>
          <w:spacing w:val="-4"/>
          <w:sz w:val="24"/>
        </w:rPr>
        <w:t xml:space="preserve"> </w:t>
      </w:r>
      <w:r>
        <w:rPr>
          <w:color w:val="221F1F"/>
          <w:sz w:val="24"/>
        </w:rPr>
        <w:t>DFARS</w:t>
      </w:r>
      <w:r>
        <w:rPr>
          <w:color w:val="221F1F"/>
          <w:spacing w:val="-3"/>
          <w:sz w:val="24"/>
        </w:rPr>
        <w:t xml:space="preserve"> </w:t>
      </w:r>
      <w:r>
        <w:rPr>
          <w:color w:val="221F1F"/>
          <w:sz w:val="24"/>
        </w:rPr>
        <w:t>provisions,</w:t>
      </w:r>
      <w:r>
        <w:rPr>
          <w:color w:val="221F1F"/>
          <w:spacing w:val="-3"/>
          <w:sz w:val="24"/>
        </w:rPr>
        <w:t xml:space="preserve"> </w:t>
      </w:r>
      <w:r>
        <w:rPr>
          <w:color w:val="221F1F"/>
          <w:sz w:val="24"/>
        </w:rPr>
        <w:t>first</w:t>
      </w:r>
      <w:r>
        <w:rPr>
          <w:color w:val="221F1F"/>
          <w:spacing w:val="-3"/>
          <w:sz w:val="24"/>
        </w:rPr>
        <w:t xml:space="preserve"> </w:t>
      </w:r>
      <w:r>
        <w:rPr>
          <w:color w:val="221F1F"/>
          <w:sz w:val="24"/>
        </w:rPr>
        <w:t>the</w:t>
      </w:r>
      <w:r>
        <w:rPr>
          <w:color w:val="221F1F"/>
          <w:spacing w:val="-4"/>
          <w:sz w:val="24"/>
        </w:rPr>
        <w:t xml:space="preserve"> </w:t>
      </w:r>
      <w:r>
        <w:rPr>
          <w:color w:val="221F1F"/>
          <w:sz w:val="24"/>
        </w:rPr>
        <w:t>provisions</w:t>
      </w:r>
      <w:r>
        <w:rPr>
          <w:color w:val="221F1F"/>
          <w:spacing w:val="-3"/>
          <w:sz w:val="24"/>
        </w:rPr>
        <w:t xml:space="preserve"> </w:t>
      </w:r>
      <w:r>
        <w:rPr>
          <w:color w:val="221F1F"/>
          <w:sz w:val="24"/>
        </w:rPr>
        <w:t>of</w:t>
      </w:r>
      <w:r>
        <w:rPr>
          <w:color w:val="221F1F"/>
          <w:spacing w:val="-3"/>
          <w:sz w:val="24"/>
        </w:rPr>
        <w:t xml:space="preserve"> </w:t>
      </w:r>
      <w:r>
        <w:rPr>
          <w:color w:val="221F1F"/>
          <w:sz w:val="24"/>
        </w:rPr>
        <w:t>the</w:t>
      </w:r>
      <w:r>
        <w:rPr>
          <w:color w:val="221F1F"/>
          <w:spacing w:val="-4"/>
          <w:sz w:val="24"/>
        </w:rPr>
        <w:t xml:space="preserve"> </w:t>
      </w:r>
      <w:r>
        <w:rPr>
          <w:color w:val="221F1F"/>
          <w:sz w:val="24"/>
        </w:rPr>
        <w:t>DFARS</w:t>
      </w:r>
      <w:r>
        <w:rPr>
          <w:color w:val="221F1F"/>
          <w:spacing w:val="-3"/>
          <w:sz w:val="24"/>
        </w:rPr>
        <w:t xml:space="preserve"> </w:t>
      </w:r>
      <w:r>
        <w:rPr>
          <w:color w:val="221F1F"/>
          <w:sz w:val="24"/>
        </w:rPr>
        <w:t>shall</w:t>
      </w:r>
      <w:r>
        <w:rPr>
          <w:color w:val="221F1F"/>
          <w:spacing w:val="-3"/>
          <w:sz w:val="24"/>
        </w:rPr>
        <w:t xml:space="preserve"> </w:t>
      </w:r>
      <w:r>
        <w:rPr>
          <w:color w:val="221F1F"/>
          <w:sz w:val="24"/>
        </w:rPr>
        <w:t>control</w:t>
      </w:r>
      <w:r>
        <w:rPr>
          <w:color w:val="221F1F"/>
          <w:spacing w:val="-3"/>
          <w:sz w:val="24"/>
        </w:rPr>
        <w:t xml:space="preserve"> </w:t>
      </w:r>
      <w:r>
        <w:rPr>
          <w:color w:val="221F1F"/>
          <w:sz w:val="24"/>
        </w:rPr>
        <w:t>(if</w:t>
      </w:r>
      <w:r>
        <w:rPr>
          <w:color w:val="221F1F"/>
          <w:spacing w:val="-10"/>
          <w:sz w:val="24"/>
        </w:rPr>
        <w:t xml:space="preserve"> </w:t>
      </w:r>
      <w:r>
        <w:rPr>
          <w:color w:val="221F1F"/>
          <w:sz w:val="24"/>
        </w:rPr>
        <w:t xml:space="preserve">applicable), then the FAR provisions (if applicable), then the Subcontract terms and conditions. The following clauses set forth in the FARS and DFARS in effect as of the date of the prime contract are </w:t>
      </w:r>
      <w:r>
        <w:rPr>
          <w:color w:val="221F1F"/>
          <w:spacing w:val="-2"/>
          <w:sz w:val="24"/>
        </w:rPr>
        <w:t>incorporated</w:t>
      </w:r>
      <w:r>
        <w:rPr>
          <w:color w:val="221F1F"/>
          <w:spacing w:val="-13"/>
          <w:sz w:val="24"/>
        </w:rPr>
        <w:t xml:space="preserve"> </w:t>
      </w:r>
      <w:r>
        <w:rPr>
          <w:color w:val="221F1F"/>
          <w:spacing w:val="-2"/>
          <w:sz w:val="24"/>
        </w:rPr>
        <w:t>herein</w:t>
      </w:r>
      <w:r>
        <w:rPr>
          <w:color w:val="221F1F"/>
          <w:spacing w:val="-13"/>
          <w:sz w:val="24"/>
        </w:rPr>
        <w:t xml:space="preserve"> </w:t>
      </w:r>
      <w:r>
        <w:rPr>
          <w:color w:val="221F1F"/>
          <w:spacing w:val="-2"/>
          <w:sz w:val="24"/>
        </w:rPr>
        <w:t>by</w:t>
      </w:r>
      <w:r>
        <w:rPr>
          <w:color w:val="221F1F"/>
          <w:spacing w:val="-13"/>
          <w:sz w:val="24"/>
        </w:rPr>
        <w:t xml:space="preserve"> </w:t>
      </w:r>
      <w:r>
        <w:rPr>
          <w:color w:val="221F1F"/>
          <w:spacing w:val="-2"/>
          <w:sz w:val="24"/>
        </w:rPr>
        <w:t>reference.</w:t>
      </w:r>
      <w:r>
        <w:rPr>
          <w:color w:val="221F1F"/>
          <w:spacing w:val="-13"/>
          <w:sz w:val="24"/>
        </w:rPr>
        <w:t xml:space="preserve"> </w:t>
      </w:r>
      <w:r>
        <w:rPr>
          <w:color w:val="221F1F"/>
          <w:spacing w:val="-2"/>
          <w:sz w:val="24"/>
        </w:rPr>
        <w:t>Any</w:t>
      </w:r>
      <w:r>
        <w:rPr>
          <w:color w:val="221F1F"/>
          <w:spacing w:val="-13"/>
          <w:sz w:val="24"/>
        </w:rPr>
        <w:t xml:space="preserve"> </w:t>
      </w:r>
      <w:r>
        <w:rPr>
          <w:color w:val="221F1F"/>
          <w:spacing w:val="-2"/>
          <w:sz w:val="24"/>
        </w:rPr>
        <w:t>updates,</w:t>
      </w:r>
      <w:r>
        <w:rPr>
          <w:color w:val="221F1F"/>
          <w:spacing w:val="-13"/>
          <w:sz w:val="24"/>
        </w:rPr>
        <w:t xml:space="preserve"> </w:t>
      </w:r>
      <w:proofErr w:type="gramStart"/>
      <w:r>
        <w:rPr>
          <w:color w:val="221F1F"/>
          <w:spacing w:val="-2"/>
          <w:sz w:val="24"/>
        </w:rPr>
        <w:t>additions</w:t>
      </w:r>
      <w:proofErr w:type="gramEnd"/>
      <w:r>
        <w:rPr>
          <w:color w:val="221F1F"/>
          <w:spacing w:val="-13"/>
          <w:sz w:val="24"/>
        </w:rPr>
        <w:t xml:space="preserve"> </w:t>
      </w:r>
      <w:r>
        <w:rPr>
          <w:color w:val="221F1F"/>
          <w:spacing w:val="-2"/>
          <w:sz w:val="24"/>
        </w:rPr>
        <w:t>or</w:t>
      </w:r>
      <w:r>
        <w:rPr>
          <w:color w:val="221F1F"/>
          <w:spacing w:val="-13"/>
          <w:sz w:val="24"/>
        </w:rPr>
        <w:t xml:space="preserve"> </w:t>
      </w:r>
      <w:r>
        <w:rPr>
          <w:color w:val="221F1F"/>
          <w:spacing w:val="-2"/>
          <w:sz w:val="24"/>
        </w:rPr>
        <w:t>deletions</w:t>
      </w:r>
      <w:r>
        <w:rPr>
          <w:color w:val="221F1F"/>
          <w:spacing w:val="-13"/>
          <w:sz w:val="24"/>
        </w:rPr>
        <w:t xml:space="preserve"> </w:t>
      </w:r>
      <w:r>
        <w:rPr>
          <w:color w:val="221F1F"/>
          <w:spacing w:val="-2"/>
          <w:sz w:val="24"/>
        </w:rPr>
        <w:t>to</w:t>
      </w:r>
      <w:r>
        <w:rPr>
          <w:color w:val="221F1F"/>
          <w:spacing w:val="-13"/>
          <w:sz w:val="24"/>
        </w:rPr>
        <w:t xml:space="preserve"> </w:t>
      </w:r>
      <w:r>
        <w:rPr>
          <w:color w:val="221F1F"/>
          <w:spacing w:val="-2"/>
          <w:sz w:val="24"/>
        </w:rPr>
        <w:t>the</w:t>
      </w:r>
      <w:r>
        <w:rPr>
          <w:color w:val="221F1F"/>
          <w:spacing w:val="-13"/>
          <w:sz w:val="24"/>
        </w:rPr>
        <w:t xml:space="preserve"> </w:t>
      </w:r>
      <w:r>
        <w:rPr>
          <w:color w:val="221F1F"/>
          <w:spacing w:val="-2"/>
          <w:sz w:val="24"/>
        </w:rPr>
        <w:t>FARS</w:t>
      </w:r>
      <w:r>
        <w:rPr>
          <w:color w:val="221F1F"/>
          <w:spacing w:val="-13"/>
          <w:sz w:val="24"/>
        </w:rPr>
        <w:t xml:space="preserve"> </w:t>
      </w:r>
      <w:r>
        <w:rPr>
          <w:color w:val="221F1F"/>
          <w:spacing w:val="-2"/>
          <w:sz w:val="24"/>
        </w:rPr>
        <w:t>and</w:t>
      </w:r>
      <w:r>
        <w:rPr>
          <w:color w:val="221F1F"/>
          <w:spacing w:val="-12"/>
          <w:sz w:val="24"/>
        </w:rPr>
        <w:t xml:space="preserve"> </w:t>
      </w:r>
      <w:r>
        <w:rPr>
          <w:color w:val="221F1F"/>
          <w:spacing w:val="-2"/>
          <w:sz w:val="24"/>
        </w:rPr>
        <w:t xml:space="preserve">DFARS clauses </w:t>
      </w:r>
      <w:r>
        <w:rPr>
          <w:color w:val="221F1F"/>
          <w:sz w:val="24"/>
        </w:rPr>
        <w:t xml:space="preserve">in this Subcontract Agreement will be by mutual agreement and modification to this Subcontract Agreement. Except as restricted above, in all clauses listed herein, the terms “Government”, “Contracting Officer” and “Contractor” shall be revised to suitably identify the contracting parties </w:t>
      </w:r>
      <w:r>
        <w:rPr>
          <w:color w:val="221F1F"/>
          <w:spacing w:val="-2"/>
          <w:sz w:val="24"/>
        </w:rPr>
        <w:t>under</w:t>
      </w:r>
      <w:r>
        <w:rPr>
          <w:color w:val="221F1F"/>
          <w:spacing w:val="-11"/>
          <w:sz w:val="24"/>
        </w:rPr>
        <w:t xml:space="preserve"> </w:t>
      </w:r>
      <w:r>
        <w:rPr>
          <w:color w:val="221F1F"/>
          <w:spacing w:val="-2"/>
          <w:sz w:val="24"/>
        </w:rPr>
        <w:t>this</w:t>
      </w:r>
      <w:r>
        <w:rPr>
          <w:color w:val="221F1F"/>
          <w:spacing w:val="-8"/>
          <w:sz w:val="24"/>
        </w:rPr>
        <w:t xml:space="preserve"> </w:t>
      </w:r>
      <w:r>
        <w:rPr>
          <w:color w:val="221F1F"/>
          <w:spacing w:val="-2"/>
          <w:sz w:val="24"/>
        </w:rPr>
        <w:t>Subcontract</w:t>
      </w:r>
      <w:r>
        <w:rPr>
          <w:color w:val="221F1F"/>
          <w:spacing w:val="-6"/>
          <w:sz w:val="24"/>
        </w:rPr>
        <w:t xml:space="preserve"> </w:t>
      </w:r>
      <w:r>
        <w:rPr>
          <w:color w:val="221F1F"/>
          <w:spacing w:val="-2"/>
          <w:sz w:val="24"/>
        </w:rPr>
        <w:t>Agreement</w:t>
      </w:r>
      <w:r>
        <w:rPr>
          <w:color w:val="221F1F"/>
          <w:spacing w:val="-7"/>
          <w:sz w:val="24"/>
        </w:rPr>
        <w:t xml:space="preserve"> </w:t>
      </w:r>
      <w:r>
        <w:rPr>
          <w:color w:val="221F1F"/>
          <w:spacing w:val="-2"/>
          <w:sz w:val="24"/>
        </w:rPr>
        <w:t>and</w:t>
      </w:r>
      <w:r>
        <w:rPr>
          <w:color w:val="221F1F"/>
          <w:spacing w:val="-8"/>
          <w:sz w:val="24"/>
        </w:rPr>
        <w:t xml:space="preserve"> </w:t>
      </w:r>
      <w:r>
        <w:rPr>
          <w:color w:val="221F1F"/>
          <w:spacing w:val="-2"/>
          <w:sz w:val="24"/>
        </w:rPr>
        <w:t>effect</w:t>
      </w:r>
      <w:r>
        <w:rPr>
          <w:color w:val="221F1F"/>
          <w:spacing w:val="-11"/>
          <w:sz w:val="24"/>
        </w:rPr>
        <w:t xml:space="preserve"> </w:t>
      </w:r>
      <w:r>
        <w:rPr>
          <w:color w:val="221F1F"/>
          <w:spacing w:val="-2"/>
          <w:sz w:val="24"/>
        </w:rPr>
        <w:t>the</w:t>
      </w:r>
      <w:r>
        <w:rPr>
          <w:color w:val="221F1F"/>
          <w:spacing w:val="-12"/>
          <w:sz w:val="24"/>
        </w:rPr>
        <w:t xml:space="preserve"> </w:t>
      </w:r>
      <w:r>
        <w:rPr>
          <w:color w:val="221F1F"/>
          <w:spacing w:val="-2"/>
          <w:sz w:val="24"/>
        </w:rPr>
        <w:t>proper</w:t>
      </w:r>
      <w:r>
        <w:rPr>
          <w:color w:val="221F1F"/>
          <w:spacing w:val="-8"/>
          <w:sz w:val="24"/>
        </w:rPr>
        <w:t xml:space="preserve"> </w:t>
      </w:r>
      <w:r>
        <w:rPr>
          <w:color w:val="221F1F"/>
          <w:spacing w:val="-2"/>
          <w:sz w:val="24"/>
        </w:rPr>
        <w:t>intent</w:t>
      </w:r>
      <w:r>
        <w:rPr>
          <w:color w:val="221F1F"/>
          <w:spacing w:val="-7"/>
          <w:sz w:val="24"/>
        </w:rPr>
        <w:t xml:space="preserve"> </w:t>
      </w:r>
      <w:r>
        <w:rPr>
          <w:color w:val="221F1F"/>
          <w:spacing w:val="-2"/>
          <w:sz w:val="24"/>
        </w:rPr>
        <w:t>of</w:t>
      </w:r>
      <w:r>
        <w:rPr>
          <w:color w:val="221F1F"/>
          <w:spacing w:val="-10"/>
          <w:sz w:val="24"/>
        </w:rPr>
        <w:t xml:space="preserve"> </w:t>
      </w:r>
      <w:r>
        <w:rPr>
          <w:color w:val="221F1F"/>
          <w:spacing w:val="-2"/>
          <w:sz w:val="24"/>
        </w:rPr>
        <w:t>the</w:t>
      </w:r>
      <w:r>
        <w:rPr>
          <w:color w:val="221F1F"/>
          <w:spacing w:val="-10"/>
          <w:sz w:val="24"/>
        </w:rPr>
        <w:t xml:space="preserve"> </w:t>
      </w:r>
      <w:r>
        <w:rPr>
          <w:color w:val="221F1F"/>
          <w:spacing w:val="-2"/>
          <w:sz w:val="24"/>
        </w:rPr>
        <w:t xml:space="preserve">provision. “Vendor”, if any, shall </w:t>
      </w:r>
      <w:r>
        <w:rPr>
          <w:color w:val="221F1F"/>
          <w:sz w:val="24"/>
        </w:rPr>
        <w:t>mean “Subcontractor” under this Subcontract Agreement. The Subcontractor, by signing its offer, hereby certifies compliance with the following clauses and is, therefore, eligible for award.</w:t>
      </w:r>
    </w:p>
    <w:p w14:paraId="1FD881E5" w14:textId="337E4F93" w:rsidR="00D01773" w:rsidRDefault="00D01773">
      <w:pPr>
        <w:spacing w:before="119"/>
        <w:ind w:left="219" w:right="789"/>
        <w:jc w:val="both"/>
        <w:rPr>
          <w:sz w:val="24"/>
        </w:rPr>
      </w:pPr>
      <w:ins w:id="373" w:author="Chandler Wilson" w:date="2023-05-30T13:55:00Z">
        <w:r w:rsidRPr="00D01773">
          <w:rPr>
            <w:sz w:val="24"/>
          </w:rPr>
          <w:t xml:space="preserve">CLAUSES MADE INAPPLICABLE </w:t>
        </w:r>
        <w:r>
          <w:rPr>
            <w:sz w:val="24"/>
          </w:rPr>
          <w:t xml:space="preserve">TO A TASK ORDER ISSUED UNDER THIS AGREEMENT </w:t>
        </w:r>
        <w:r w:rsidRPr="00D01773">
          <w:rPr>
            <w:sz w:val="24"/>
          </w:rPr>
          <w:t>ARE SELF-DELETING.</w:t>
        </w:r>
      </w:ins>
    </w:p>
    <w:p w14:paraId="05647AA9" w14:textId="77777777" w:rsidR="00016C31" w:rsidRDefault="00016C31">
      <w:pPr>
        <w:pStyle w:val="BodyText"/>
        <w:spacing w:before="11"/>
        <w:rPr>
          <w:sz w:val="9"/>
        </w:rPr>
      </w:pPr>
    </w:p>
    <w:tbl>
      <w:tblPr>
        <w:tblW w:w="0" w:type="auto"/>
        <w:tblInd w:w="455" w:type="dxa"/>
        <w:tblLayout w:type="fixed"/>
        <w:tblCellMar>
          <w:left w:w="0" w:type="dxa"/>
          <w:right w:w="0" w:type="dxa"/>
        </w:tblCellMar>
        <w:tblLook w:val="01E0" w:firstRow="1" w:lastRow="1" w:firstColumn="1" w:lastColumn="1" w:noHBand="0" w:noVBand="0"/>
      </w:tblPr>
      <w:tblGrid>
        <w:gridCol w:w="1502"/>
        <w:gridCol w:w="6589"/>
        <w:gridCol w:w="1285"/>
      </w:tblGrid>
      <w:tr w:rsidR="00016C31" w14:paraId="2A5F8EF6" w14:textId="77777777">
        <w:trPr>
          <w:trHeight w:val="236"/>
        </w:trPr>
        <w:tc>
          <w:tcPr>
            <w:tcW w:w="1502" w:type="dxa"/>
            <w:tcBorders>
              <w:bottom w:val="single" w:sz="12" w:space="0" w:color="0D233C"/>
            </w:tcBorders>
          </w:tcPr>
          <w:p w14:paraId="7AC246CF" w14:textId="77777777" w:rsidR="00016C31" w:rsidRDefault="00632607">
            <w:pPr>
              <w:pStyle w:val="TableParagraph"/>
              <w:spacing w:line="217" w:lineRule="exact"/>
              <w:rPr>
                <w:b/>
                <w:sz w:val="20"/>
              </w:rPr>
            </w:pPr>
            <w:r>
              <w:rPr>
                <w:b/>
                <w:color w:val="221F1F"/>
                <w:spacing w:val="-2"/>
                <w:sz w:val="20"/>
              </w:rPr>
              <w:t>Regulatory</w:t>
            </w:r>
            <w:r>
              <w:rPr>
                <w:b/>
                <w:color w:val="221F1F"/>
                <w:spacing w:val="2"/>
                <w:sz w:val="20"/>
              </w:rPr>
              <w:t xml:space="preserve"> </w:t>
            </w:r>
            <w:r>
              <w:rPr>
                <w:b/>
                <w:color w:val="221F1F"/>
                <w:spacing w:val="-4"/>
                <w:sz w:val="20"/>
              </w:rPr>
              <w:t>Cite</w:t>
            </w:r>
          </w:p>
        </w:tc>
        <w:tc>
          <w:tcPr>
            <w:tcW w:w="6589" w:type="dxa"/>
            <w:tcBorders>
              <w:bottom w:val="single" w:sz="12" w:space="0" w:color="0D233C"/>
            </w:tcBorders>
          </w:tcPr>
          <w:p w14:paraId="0A2373DB" w14:textId="77777777" w:rsidR="00016C31" w:rsidRDefault="00632607">
            <w:pPr>
              <w:pStyle w:val="TableParagraph"/>
              <w:spacing w:line="217" w:lineRule="exact"/>
              <w:ind w:left="1764"/>
              <w:rPr>
                <w:b/>
                <w:sz w:val="20"/>
              </w:rPr>
            </w:pPr>
            <w:r>
              <w:rPr>
                <w:b/>
                <w:color w:val="221F1F"/>
                <w:spacing w:val="-2"/>
                <w:sz w:val="20"/>
              </w:rPr>
              <w:t>Title</w:t>
            </w:r>
          </w:p>
        </w:tc>
        <w:tc>
          <w:tcPr>
            <w:tcW w:w="1285" w:type="dxa"/>
            <w:tcBorders>
              <w:bottom w:val="single" w:sz="12" w:space="0" w:color="0D233C"/>
            </w:tcBorders>
          </w:tcPr>
          <w:p w14:paraId="0D204764" w14:textId="77777777" w:rsidR="00016C31" w:rsidRDefault="00632607">
            <w:pPr>
              <w:pStyle w:val="TableParagraph"/>
              <w:spacing w:line="217" w:lineRule="exact"/>
              <w:jc w:val="right"/>
              <w:rPr>
                <w:b/>
                <w:sz w:val="20"/>
              </w:rPr>
            </w:pPr>
            <w:r>
              <w:rPr>
                <w:b/>
                <w:color w:val="221F1F"/>
                <w:spacing w:val="-4"/>
                <w:sz w:val="20"/>
              </w:rPr>
              <w:t>Date</w:t>
            </w:r>
          </w:p>
        </w:tc>
      </w:tr>
      <w:tr w:rsidR="00016C31" w14:paraId="2A72C124" w14:textId="77777777">
        <w:trPr>
          <w:trHeight w:val="218"/>
        </w:trPr>
        <w:tc>
          <w:tcPr>
            <w:tcW w:w="1502" w:type="dxa"/>
            <w:tcBorders>
              <w:top w:val="single" w:sz="12" w:space="0" w:color="0D233C"/>
            </w:tcBorders>
          </w:tcPr>
          <w:p w14:paraId="2EFC3FB8" w14:textId="77777777" w:rsidR="00016C31" w:rsidRDefault="00632607">
            <w:pPr>
              <w:pStyle w:val="TableParagraph"/>
              <w:spacing w:line="199" w:lineRule="exact"/>
              <w:rPr>
                <w:sz w:val="20"/>
              </w:rPr>
            </w:pPr>
            <w:r>
              <w:rPr>
                <w:color w:val="221F1F"/>
                <w:spacing w:val="-4"/>
                <w:sz w:val="20"/>
              </w:rPr>
              <w:t>52.202-</w:t>
            </w:r>
            <w:r>
              <w:rPr>
                <w:color w:val="221F1F"/>
                <w:spacing w:val="-10"/>
                <w:sz w:val="20"/>
              </w:rPr>
              <w:t>1</w:t>
            </w:r>
          </w:p>
        </w:tc>
        <w:tc>
          <w:tcPr>
            <w:tcW w:w="6589" w:type="dxa"/>
            <w:tcBorders>
              <w:top w:val="single" w:sz="12" w:space="0" w:color="0D233C"/>
            </w:tcBorders>
          </w:tcPr>
          <w:p w14:paraId="1E255335" w14:textId="77777777" w:rsidR="00016C31" w:rsidRDefault="00632607">
            <w:pPr>
              <w:pStyle w:val="TableParagraph"/>
              <w:spacing w:line="199" w:lineRule="exact"/>
              <w:ind w:left="165"/>
              <w:rPr>
                <w:sz w:val="20"/>
              </w:rPr>
            </w:pPr>
            <w:r>
              <w:rPr>
                <w:color w:val="221F1F"/>
                <w:spacing w:val="-2"/>
                <w:sz w:val="20"/>
              </w:rPr>
              <w:t>Definitions</w:t>
            </w:r>
          </w:p>
        </w:tc>
        <w:tc>
          <w:tcPr>
            <w:tcW w:w="1285" w:type="dxa"/>
            <w:tcBorders>
              <w:top w:val="single" w:sz="12" w:space="0" w:color="0D233C"/>
            </w:tcBorders>
          </w:tcPr>
          <w:p w14:paraId="18F5D82C" w14:textId="77777777" w:rsidR="00016C31" w:rsidRDefault="00632607">
            <w:pPr>
              <w:pStyle w:val="TableParagraph"/>
              <w:spacing w:line="199" w:lineRule="exact"/>
              <w:ind w:right="2"/>
              <w:jc w:val="right"/>
              <w:rPr>
                <w:sz w:val="20"/>
              </w:rPr>
            </w:pPr>
            <w:r>
              <w:rPr>
                <w:color w:val="221F1F"/>
                <w:sz w:val="20"/>
              </w:rPr>
              <w:t>NOV</w:t>
            </w:r>
            <w:r>
              <w:rPr>
                <w:color w:val="221F1F"/>
                <w:spacing w:val="-7"/>
                <w:sz w:val="20"/>
              </w:rPr>
              <w:t xml:space="preserve"> </w:t>
            </w:r>
            <w:r>
              <w:rPr>
                <w:color w:val="221F1F"/>
                <w:spacing w:val="-4"/>
                <w:sz w:val="20"/>
              </w:rPr>
              <w:t>2013</w:t>
            </w:r>
          </w:p>
        </w:tc>
      </w:tr>
      <w:tr w:rsidR="00016C31" w14:paraId="60F04798" w14:textId="77777777">
        <w:trPr>
          <w:trHeight w:val="231"/>
        </w:trPr>
        <w:tc>
          <w:tcPr>
            <w:tcW w:w="1502" w:type="dxa"/>
          </w:tcPr>
          <w:p w14:paraId="0F683B8D" w14:textId="77777777" w:rsidR="00016C31" w:rsidRDefault="00632607">
            <w:pPr>
              <w:pStyle w:val="TableParagraph"/>
              <w:spacing w:line="212" w:lineRule="exact"/>
              <w:rPr>
                <w:sz w:val="20"/>
              </w:rPr>
            </w:pPr>
            <w:r>
              <w:rPr>
                <w:color w:val="221F1F"/>
                <w:spacing w:val="-4"/>
                <w:sz w:val="20"/>
              </w:rPr>
              <w:t>52.203-</w:t>
            </w:r>
            <w:r>
              <w:rPr>
                <w:color w:val="221F1F"/>
                <w:spacing w:val="-10"/>
                <w:sz w:val="20"/>
              </w:rPr>
              <w:t>3</w:t>
            </w:r>
          </w:p>
        </w:tc>
        <w:tc>
          <w:tcPr>
            <w:tcW w:w="6589" w:type="dxa"/>
          </w:tcPr>
          <w:p w14:paraId="2CC14FEA" w14:textId="77777777" w:rsidR="00016C31" w:rsidRDefault="00632607">
            <w:pPr>
              <w:pStyle w:val="TableParagraph"/>
              <w:spacing w:line="212" w:lineRule="exact"/>
              <w:ind w:left="165"/>
              <w:rPr>
                <w:sz w:val="20"/>
              </w:rPr>
            </w:pPr>
            <w:r>
              <w:rPr>
                <w:color w:val="221F1F"/>
                <w:spacing w:val="-2"/>
                <w:sz w:val="20"/>
              </w:rPr>
              <w:t>Gratuities</w:t>
            </w:r>
          </w:p>
        </w:tc>
        <w:tc>
          <w:tcPr>
            <w:tcW w:w="1285" w:type="dxa"/>
          </w:tcPr>
          <w:p w14:paraId="0F23869F" w14:textId="77777777" w:rsidR="00016C31" w:rsidRDefault="00632607">
            <w:pPr>
              <w:pStyle w:val="TableParagraph"/>
              <w:spacing w:line="212" w:lineRule="exact"/>
              <w:ind w:right="17"/>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3FEF2DA5" w14:textId="77777777">
        <w:trPr>
          <w:trHeight w:val="229"/>
        </w:trPr>
        <w:tc>
          <w:tcPr>
            <w:tcW w:w="1502" w:type="dxa"/>
          </w:tcPr>
          <w:p w14:paraId="7CF77725" w14:textId="77777777" w:rsidR="00016C31" w:rsidRDefault="00632607">
            <w:pPr>
              <w:pStyle w:val="TableParagraph"/>
              <w:rPr>
                <w:sz w:val="20"/>
              </w:rPr>
            </w:pPr>
            <w:r>
              <w:rPr>
                <w:color w:val="221F1F"/>
                <w:spacing w:val="-4"/>
                <w:sz w:val="20"/>
              </w:rPr>
              <w:t>52.203-</w:t>
            </w:r>
            <w:r>
              <w:rPr>
                <w:color w:val="221F1F"/>
                <w:spacing w:val="-10"/>
                <w:sz w:val="20"/>
              </w:rPr>
              <w:t>5</w:t>
            </w:r>
          </w:p>
        </w:tc>
        <w:tc>
          <w:tcPr>
            <w:tcW w:w="6589" w:type="dxa"/>
          </w:tcPr>
          <w:p w14:paraId="3CA2B9FB" w14:textId="77777777" w:rsidR="00016C31" w:rsidRDefault="00632607">
            <w:pPr>
              <w:pStyle w:val="TableParagraph"/>
              <w:ind w:left="165"/>
              <w:rPr>
                <w:sz w:val="20"/>
              </w:rPr>
            </w:pPr>
            <w:r>
              <w:rPr>
                <w:color w:val="221F1F"/>
                <w:spacing w:val="-2"/>
                <w:sz w:val="20"/>
              </w:rPr>
              <w:t>Covenant</w:t>
            </w:r>
            <w:r>
              <w:rPr>
                <w:color w:val="221F1F"/>
                <w:spacing w:val="5"/>
                <w:sz w:val="20"/>
              </w:rPr>
              <w:t xml:space="preserve"> </w:t>
            </w:r>
            <w:r>
              <w:rPr>
                <w:color w:val="221F1F"/>
                <w:spacing w:val="-2"/>
                <w:sz w:val="20"/>
              </w:rPr>
              <w:t>Against</w:t>
            </w:r>
            <w:r>
              <w:rPr>
                <w:color w:val="221F1F"/>
                <w:spacing w:val="5"/>
                <w:sz w:val="20"/>
              </w:rPr>
              <w:t xml:space="preserve"> </w:t>
            </w:r>
            <w:r>
              <w:rPr>
                <w:color w:val="221F1F"/>
                <w:spacing w:val="-2"/>
                <w:sz w:val="20"/>
              </w:rPr>
              <w:t>Contingent</w:t>
            </w:r>
            <w:r>
              <w:rPr>
                <w:color w:val="221F1F"/>
                <w:spacing w:val="2"/>
                <w:sz w:val="20"/>
              </w:rPr>
              <w:t xml:space="preserve"> </w:t>
            </w:r>
            <w:r>
              <w:rPr>
                <w:color w:val="221F1F"/>
                <w:spacing w:val="-4"/>
                <w:sz w:val="20"/>
              </w:rPr>
              <w:t>Fees</w:t>
            </w:r>
          </w:p>
        </w:tc>
        <w:tc>
          <w:tcPr>
            <w:tcW w:w="1285" w:type="dxa"/>
          </w:tcPr>
          <w:p w14:paraId="49C5AF9E" w14:textId="77777777" w:rsidR="00016C31" w:rsidRDefault="00632607">
            <w:pPr>
              <w:pStyle w:val="TableParagraph"/>
              <w:ind w:right="14"/>
              <w:jc w:val="right"/>
              <w:rPr>
                <w:sz w:val="20"/>
              </w:rPr>
            </w:pPr>
            <w:r>
              <w:rPr>
                <w:color w:val="221F1F"/>
                <w:sz w:val="20"/>
              </w:rPr>
              <w:t>MAY</w:t>
            </w:r>
            <w:r>
              <w:rPr>
                <w:color w:val="221F1F"/>
                <w:spacing w:val="-7"/>
                <w:sz w:val="20"/>
              </w:rPr>
              <w:t xml:space="preserve"> </w:t>
            </w:r>
            <w:r>
              <w:rPr>
                <w:color w:val="221F1F"/>
                <w:spacing w:val="-4"/>
                <w:sz w:val="20"/>
              </w:rPr>
              <w:t>2014</w:t>
            </w:r>
          </w:p>
        </w:tc>
      </w:tr>
      <w:tr w:rsidR="00016C31" w14:paraId="58F12A11" w14:textId="77777777">
        <w:trPr>
          <w:trHeight w:val="227"/>
        </w:trPr>
        <w:tc>
          <w:tcPr>
            <w:tcW w:w="1502" w:type="dxa"/>
          </w:tcPr>
          <w:p w14:paraId="55B6E656" w14:textId="77777777" w:rsidR="00016C31" w:rsidRDefault="00632607">
            <w:pPr>
              <w:pStyle w:val="TableParagraph"/>
              <w:spacing w:line="208" w:lineRule="exact"/>
              <w:rPr>
                <w:sz w:val="20"/>
              </w:rPr>
            </w:pPr>
            <w:r>
              <w:rPr>
                <w:color w:val="221F1F"/>
                <w:spacing w:val="-4"/>
                <w:sz w:val="20"/>
              </w:rPr>
              <w:t>52.203-</w:t>
            </w:r>
            <w:r>
              <w:rPr>
                <w:color w:val="221F1F"/>
                <w:spacing w:val="-10"/>
                <w:sz w:val="20"/>
              </w:rPr>
              <w:t>6</w:t>
            </w:r>
          </w:p>
        </w:tc>
        <w:tc>
          <w:tcPr>
            <w:tcW w:w="6589" w:type="dxa"/>
          </w:tcPr>
          <w:p w14:paraId="64AF5173" w14:textId="77777777" w:rsidR="00016C31" w:rsidRDefault="00632607">
            <w:pPr>
              <w:pStyle w:val="TableParagraph"/>
              <w:spacing w:line="208" w:lineRule="exact"/>
              <w:ind w:left="165"/>
              <w:rPr>
                <w:sz w:val="20"/>
              </w:rPr>
            </w:pPr>
            <w:r>
              <w:rPr>
                <w:color w:val="221F1F"/>
                <w:sz w:val="20"/>
              </w:rPr>
              <w:t>Restrictions</w:t>
            </w:r>
            <w:r>
              <w:rPr>
                <w:color w:val="221F1F"/>
                <w:spacing w:val="-10"/>
                <w:sz w:val="20"/>
              </w:rPr>
              <w:t xml:space="preserve"> </w:t>
            </w:r>
            <w:r>
              <w:rPr>
                <w:color w:val="221F1F"/>
                <w:sz w:val="20"/>
              </w:rPr>
              <w:t>on</w:t>
            </w:r>
            <w:r>
              <w:rPr>
                <w:color w:val="221F1F"/>
                <w:spacing w:val="-9"/>
                <w:sz w:val="20"/>
              </w:rPr>
              <w:t xml:space="preserve"> </w:t>
            </w:r>
            <w:r>
              <w:rPr>
                <w:color w:val="221F1F"/>
                <w:sz w:val="20"/>
              </w:rPr>
              <w:t>Subcontractor</w:t>
            </w:r>
            <w:r>
              <w:rPr>
                <w:color w:val="221F1F"/>
                <w:spacing w:val="-11"/>
                <w:sz w:val="20"/>
              </w:rPr>
              <w:t xml:space="preserve"> </w:t>
            </w:r>
            <w:r>
              <w:rPr>
                <w:color w:val="221F1F"/>
                <w:sz w:val="20"/>
              </w:rPr>
              <w:t>Sales</w:t>
            </w:r>
            <w:r>
              <w:rPr>
                <w:color w:val="221F1F"/>
                <w:spacing w:val="-9"/>
                <w:sz w:val="20"/>
              </w:rPr>
              <w:t xml:space="preserve"> </w:t>
            </w:r>
            <w:r>
              <w:rPr>
                <w:color w:val="221F1F"/>
                <w:sz w:val="20"/>
              </w:rPr>
              <w:t>to</w:t>
            </w:r>
            <w:r>
              <w:rPr>
                <w:color w:val="221F1F"/>
                <w:spacing w:val="-9"/>
                <w:sz w:val="20"/>
              </w:rPr>
              <w:t xml:space="preserve"> </w:t>
            </w:r>
            <w:r>
              <w:rPr>
                <w:color w:val="221F1F"/>
                <w:sz w:val="20"/>
              </w:rPr>
              <w:t>the</w:t>
            </w:r>
            <w:r>
              <w:rPr>
                <w:color w:val="221F1F"/>
                <w:spacing w:val="-8"/>
                <w:sz w:val="20"/>
              </w:rPr>
              <w:t xml:space="preserve"> </w:t>
            </w:r>
            <w:r>
              <w:rPr>
                <w:color w:val="221F1F"/>
                <w:spacing w:val="-2"/>
                <w:sz w:val="20"/>
              </w:rPr>
              <w:t>Government</w:t>
            </w:r>
          </w:p>
        </w:tc>
        <w:tc>
          <w:tcPr>
            <w:tcW w:w="1285" w:type="dxa"/>
          </w:tcPr>
          <w:p w14:paraId="34D48B4F" w14:textId="77777777" w:rsidR="00016C31" w:rsidRDefault="00632607">
            <w:pPr>
              <w:pStyle w:val="TableParagraph"/>
              <w:spacing w:line="208" w:lineRule="exact"/>
              <w:jc w:val="right"/>
              <w:rPr>
                <w:sz w:val="20"/>
              </w:rPr>
            </w:pPr>
            <w:r>
              <w:rPr>
                <w:color w:val="221F1F"/>
                <w:sz w:val="20"/>
              </w:rPr>
              <w:t>SEP</w:t>
            </w:r>
            <w:r>
              <w:rPr>
                <w:color w:val="221F1F"/>
                <w:spacing w:val="-4"/>
                <w:sz w:val="20"/>
              </w:rPr>
              <w:t xml:space="preserve"> 2006</w:t>
            </w:r>
          </w:p>
        </w:tc>
      </w:tr>
      <w:tr w:rsidR="00016C31" w14:paraId="09BF3A81" w14:textId="77777777">
        <w:trPr>
          <w:trHeight w:val="229"/>
        </w:trPr>
        <w:tc>
          <w:tcPr>
            <w:tcW w:w="1502" w:type="dxa"/>
          </w:tcPr>
          <w:p w14:paraId="36E7BC3F" w14:textId="77777777" w:rsidR="00016C31" w:rsidRDefault="00632607">
            <w:pPr>
              <w:pStyle w:val="TableParagraph"/>
              <w:rPr>
                <w:sz w:val="20"/>
              </w:rPr>
            </w:pPr>
            <w:r>
              <w:rPr>
                <w:color w:val="221F1F"/>
                <w:spacing w:val="-4"/>
                <w:sz w:val="20"/>
              </w:rPr>
              <w:t>52.203-</w:t>
            </w:r>
            <w:r>
              <w:rPr>
                <w:color w:val="221F1F"/>
                <w:spacing w:val="-10"/>
                <w:sz w:val="20"/>
              </w:rPr>
              <w:t>7</w:t>
            </w:r>
          </w:p>
        </w:tc>
        <w:tc>
          <w:tcPr>
            <w:tcW w:w="6589" w:type="dxa"/>
          </w:tcPr>
          <w:p w14:paraId="732D9034" w14:textId="77777777" w:rsidR="00016C31" w:rsidRDefault="00632607">
            <w:pPr>
              <w:pStyle w:val="TableParagraph"/>
              <w:ind w:left="165"/>
              <w:rPr>
                <w:sz w:val="20"/>
              </w:rPr>
            </w:pPr>
            <w:r>
              <w:rPr>
                <w:color w:val="221F1F"/>
                <w:spacing w:val="-2"/>
                <w:sz w:val="20"/>
              </w:rPr>
              <w:t>Anti-Kickback</w:t>
            </w:r>
            <w:r>
              <w:rPr>
                <w:color w:val="221F1F"/>
                <w:spacing w:val="6"/>
                <w:sz w:val="20"/>
              </w:rPr>
              <w:t xml:space="preserve"> </w:t>
            </w:r>
            <w:r>
              <w:rPr>
                <w:color w:val="221F1F"/>
                <w:spacing w:val="-2"/>
                <w:sz w:val="20"/>
              </w:rPr>
              <w:t>Procedures</w:t>
            </w:r>
          </w:p>
        </w:tc>
        <w:tc>
          <w:tcPr>
            <w:tcW w:w="1285" w:type="dxa"/>
          </w:tcPr>
          <w:p w14:paraId="36021A7F" w14:textId="77777777" w:rsidR="00016C31" w:rsidRDefault="00632607">
            <w:pPr>
              <w:pStyle w:val="TableParagraph"/>
              <w:jc w:val="right"/>
              <w:rPr>
                <w:sz w:val="20"/>
              </w:rPr>
            </w:pPr>
            <w:r>
              <w:rPr>
                <w:color w:val="221F1F"/>
                <w:sz w:val="20"/>
              </w:rPr>
              <w:t>MAY</w:t>
            </w:r>
            <w:r>
              <w:rPr>
                <w:color w:val="221F1F"/>
                <w:spacing w:val="-7"/>
                <w:sz w:val="20"/>
              </w:rPr>
              <w:t xml:space="preserve"> </w:t>
            </w:r>
            <w:r>
              <w:rPr>
                <w:color w:val="221F1F"/>
                <w:spacing w:val="-4"/>
                <w:sz w:val="20"/>
              </w:rPr>
              <w:t>2014</w:t>
            </w:r>
          </w:p>
        </w:tc>
      </w:tr>
      <w:tr w:rsidR="00016C31" w14:paraId="2EF36A58" w14:textId="77777777">
        <w:trPr>
          <w:trHeight w:val="229"/>
        </w:trPr>
        <w:tc>
          <w:tcPr>
            <w:tcW w:w="1502" w:type="dxa"/>
          </w:tcPr>
          <w:p w14:paraId="08341B77" w14:textId="77777777" w:rsidR="00016C31" w:rsidRDefault="00632607">
            <w:pPr>
              <w:pStyle w:val="TableParagraph"/>
              <w:rPr>
                <w:sz w:val="20"/>
              </w:rPr>
            </w:pPr>
            <w:r>
              <w:rPr>
                <w:color w:val="221F1F"/>
                <w:spacing w:val="-4"/>
                <w:sz w:val="20"/>
              </w:rPr>
              <w:t>52.203-</w:t>
            </w:r>
            <w:r>
              <w:rPr>
                <w:color w:val="221F1F"/>
                <w:spacing w:val="-10"/>
                <w:sz w:val="20"/>
              </w:rPr>
              <w:t>8</w:t>
            </w:r>
          </w:p>
        </w:tc>
        <w:tc>
          <w:tcPr>
            <w:tcW w:w="6589" w:type="dxa"/>
          </w:tcPr>
          <w:p w14:paraId="520E6B56" w14:textId="77777777" w:rsidR="00016C31" w:rsidRDefault="00632607">
            <w:pPr>
              <w:pStyle w:val="TableParagraph"/>
              <w:ind w:left="165"/>
              <w:rPr>
                <w:sz w:val="20"/>
              </w:rPr>
            </w:pPr>
            <w:r>
              <w:rPr>
                <w:color w:val="221F1F"/>
                <w:sz w:val="20"/>
              </w:rPr>
              <w:t>Cancellation,</w:t>
            </w:r>
            <w:r>
              <w:rPr>
                <w:color w:val="221F1F"/>
                <w:spacing w:val="-8"/>
                <w:sz w:val="20"/>
              </w:rPr>
              <w:t xml:space="preserve"> </w:t>
            </w:r>
            <w:r>
              <w:rPr>
                <w:color w:val="221F1F"/>
                <w:sz w:val="20"/>
              </w:rPr>
              <w:t>Rescission,</w:t>
            </w:r>
            <w:r>
              <w:rPr>
                <w:color w:val="221F1F"/>
                <w:spacing w:val="-6"/>
                <w:sz w:val="20"/>
              </w:rPr>
              <w:t xml:space="preserve"> </w:t>
            </w:r>
            <w:r>
              <w:rPr>
                <w:color w:val="221F1F"/>
                <w:sz w:val="20"/>
              </w:rPr>
              <w:t>and</w:t>
            </w:r>
            <w:r>
              <w:rPr>
                <w:color w:val="221F1F"/>
                <w:spacing w:val="-8"/>
                <w:sz w:val="20"/>
              </w:rPr>
              <w:t xml:space="preserve"> </w:t>
            </w:r>
            <w:r>
              <w:rPr>
                <w:color w:val="221F1F"/>
                <w:sz w:val="20"/>
              </w:rPr>
              <w:t>Recovery</w:t>
            </w:r>
            <w:r>
              <w:rPr>
                <w:color w:val="221F1F"/>
                <w:spacing w:val="-6"/>
                <w:sz w:val="20"/>
              </w:rPr>
              <w:t xml:space="preserve"> </w:t>
            </w:r>
            <w:r>
              <w:rPr>
                <w:color w:val="221F1F"/>
                <w:sz w:val="20"/>
              </w:rPr>
              <w:t>of</w:t>
            </w:r>
            <w:r>
              <w:rPr>
                <w:color w:val="221F1F"/>
                <w:spacing w:val="-6"/>
                <w:sz w:val="20"/>
              </w:rPr>
              <w:t xml:space="preserve"> </w:t>
            </w:r>
            <w:r>
              <w:rPr>
                <w:color w:val="221F1F"/>
                <w:sz w:val="20"/>
              </w:rPr>
              <w:t>Funds</w:t>
            </w:r>
            <w:r>
              <w:rPr>
                <w:color w:val="221F1F"/>
                <w:spacing w:val="-7"/>
                <w:sz w:val="20"/>
              </w:rPr>
              <w:t xml:space="preserve"> </w:t>
            </w:r>
            <w:r>
              <w:rPr>
                <w:color w:val="221F1F"/>
                <w:sz w:val="20"/>
              </w:rPr>
              <w:t>for</w:t>
            </w:r>
            <w:r>
              <w:rPr>
                <w:color w:val="221F1F"/>
                <w:spacing w:val="-5"/>
                <w:sz w:val="20"/>
              </w:rPr>
              <w:t xml:space="preserve"> </w:t>
            </w:r>
            <w:r>
              <w:rPr>
                <w:color w:val="221F1F"/>
                <w:sz w:val="20"/>
              </w:rPr>
              <w:t>Illegal</w:t>
            </w:r>
            <w:r>
              <w:rPr>
                <w:color w:val="221F1F"/>
                <w:spacing w:val="-9"/>
                <w:sz w:val="20"/>
              </w:rPr>
              <w:t xml:space="preserve"> </w:t>
            </w:r>
            <w:r>
              <w:rPr>
                <w:color w:val="221F1F"/>
                <w:sz w:val="20"/>
              </w:rPr>
              <w:t>or</w:t>
            </w:r>
            <w:r>
              <w:rPr>
                <w:color w:val="221F1F"/>
                <w:spacing w:val="-6"/>
                <w:sz w:val="20"/>
              </w:rPr>
              <w:t xml:space="preserve"> </w:t>
            </w:r>
            <w:r>
              <w:rPr>
                <w:color w:val="221F1F"/>
                <w:spacing w:val="-2"/>
                <w:sz w:val="20"/>
              </w:rPr>
              <w:t>Improper</w:t>
            </w:r>
          </w:p>
        </w:tc>
        <w:tc>
          <w:tcPr>
            <w:tcW w:w="1285" w:type="dxa"/>
          </w:tcPr>
          <w:p w14:paraId="0E38AA8C" w14:textId="77777777" w:rsidR="00016C31" w:rsidRDefault="00632607">
            <w:pPr>
              <w:pStyle w:val="TableParagraph"/>
              <w:jc w:val="right"/>
              <w:rPr>
                <w:sz w:val="20"/>
              </w:rPr>
            </w:pPr>
            <w:r>
              <w:rPr>
                <w:color w:val="221F1F"/>
                <w:sz w:val="20"/>
              </w:rPr>
              <w:t>MAY</w:t>
            </w:r>
            <w:r>
              <w:rPr>
                <w:color w:val="221F1F"/>
                <w:spacing w:val="-7"/>
                <w:sz w:val="20"/>
              </w:rPr>
              <w:t xml:space="preserve"> </w:t>
            </w:r>
            <w:r>
              <w:rPr>
                <w:color w:val="221F1F"/>
                <w:spacing w:val="-4"/>
                <w:sz w:val="20"/>
              </w:rPr>
              <w:t>2014</w:t>
            </w:r>
          </w:p>
        </w:tc>
      </w:tr>
      <w:tr w:rsidR="00016C31" w14:paraId="1AC25164" w14:textId="77777777">
        <w:trPr>
          <w:trHeight w:val="229"/>
        </w:trPr>
        <w:tc>
          <w:tcPr>
            <w:tcW w:w="1502" w:type="dxa"/>
          </w:tcPr>
          <w:p w14:paraId="4B436F42" w14:textId="77777777" w:rsidR="00016C31" w:rsidRDefault="00016C31">
            <w:pPr>
              <w:pStyle w:val="TableParagraph"/>
              <w:spacing w:line="240" w:lineRule="auto"/>
              <w:rPr>
                <w:sz w:val="16"/>
              </w:rPr>
            </w:pPr>
          </w:p>
        </w:tc>
        <w:tc>
          <w:tcPr>
            <w:tcW w:w="6589" w:type="dxa"/>
          </w:tcPr>
          <w:p w14:paraId="75102724" w14:textId="77777777" w:rsidR="00016C31" w:rsidRDefault="00632607">
            <w:pPr>
              <w:pStyle w:val="TableParagraph"/>
              <w:ind w:left="165"/>
              <w:rPr>
                <w:sz w:val="20"/>
              </w:rPr>
            </w:pPr>
            <w:r>
              <w:rPr>
                <w:color w:val="221F1F"/>
                <w:spacing w:val="-2"/>
                <w:sz w:val="20"/>
              </w:rPr>
              <w:t>Activity</w:t>
            </w:r>
          </w:p>
        </w:tc>
        <w:tc>
          <w:tcPr>
            <w:tcW w:w="1285" w:type="dxa"/>
          </w:tcPr>
          <w:p w14:paraId="07BA8D10" w14:textId="77777777" w:rsidR="00016C31" w:rsidRDefault="00016C31">
            <w:pPr>
              <w:pStyle w:val="TableParagraph"/>
              <w:spacing w:line="240" w:lineRule="auto"/>
              <w:rPr>
                <w:sz w:val="16"/>
              </w:rPr>
            </w:pPr>
          </w:p>
        </w:tc>
      </w:tr>
      <w:tr w:rsidR="00016C31" w14:paraId="36CB2AAF" w14:textId="77777777">
        <w:trPr>
          <w:trHeight w:val="229"/>
        </w:trPr>
        <w:tc>
          <w:tcPr>
            <w:tcW w:w="1502" w:type="dxa"/>
          </w:tcPr>
          <w:p w14:paraId="2BB9341C" w14:textId="77777777" w:rsidR="00016C31" w:rsidRDefault="00632607">
            <w:pPr>
              <w:pStyle w:val="TableParagraph"/>
              <w:rPr>
                <w:sz w:val="20"/>
              </w:rPr>
            </w:pPr>
            <w:r>
              <w:rPr>
                <w:color w:val="221F1F"/>
                <w:spacing w:val="-4"/>
                <w:sz w:val="20"/>
              </w:rPr>
              <w:t>52.203-</w:t>
            </w:r>
            <w:r>
              <w:rPr>
                <w:color w:val="221F1F"/>
                <w:spacing w:val="-5"/>
                <w:sz w:val="20"/>
              </w:rPr>
              <w:t>10</w:t>
            </w:r>
          </w:p>
        </w:tc>
        <w:tc>
          <w:tcPr>
            <w:tcW w:w="6589" w:type="dxa"/>
          </w:tcPr>
          <w:p w14:paraId="7B10D449" w14:textId="77777777" w:rsidR="00016C31" w:rsidRDefault="00632607">
            <w:pPr>
              <w:pStyle w:val="TableParagraph"/>
              <w:ind w:left="165"/>
              <w:rPr>
                <w:sz w:val="20"/>
              </w:rPr>
            </w:pPr>
            <w:r>
              <w:rPr>
                <w:color w:val="221F1F"/>
                <w:sz w:val="20"/>
              </w:rPr>
              <w:t>Price</w:t>
            </w:r>
            <w:r>
              <w:rPr>
                <w:color w:val="221F1F"/>
                <w:spacing w:val="-9"/>
                <w:sz w:val="20"/>
              </w:rPr>
              <w:t xml:space="preserve"> </w:t>
            </w:r>
            <w:r>
              <w:rPr>
                <w:color w:val="221F1F"/>
                <w:sz w:val="20"/>
              </w:rPr>
              <w:t>or</w:t>
            </w:r>
            <w:r>
              <w:rPr>
                <w:color w:val="221F1F"/>
                <w:spacing w:val="-8"/>
                <w:sz w:val="20"/>
              </w:rPr>
              <w:t xml:space="preserve"> </w:t>
            </w:r>
            <w:r>
              <w:rPr>
                <w:color w:val="221F1F"/>
                <w:sz w:val="20"/>
              </w:rPr>
              <w:t>Fee</w:t>
            </w:r>
            <w:r>
              <w:rPr>
                <w:color w:val="221F1F"/>
                <w:spacing w:val="-8"/>
                <w:sz w:val="20"/>
              </w:rPr>
              <w:t xml:space="preserve"> </w:t>
            </w:r>
            <w:r>
              <w:rPr>
                <w:color w:val="221F1F"/>
                <w:sz w:val="20"/>
              </w:rPr>
              <w:t>Adjustment</w:t>
            </w:r>
            <w:r>
              <w:rPr>
                <w:color w:val="221F1F"/>
                <w:spacing w:val="-9"/>
                <w:sz w:val="20"/>
              </w:rPr>
              <w:t xml:space="preserve"> </w:t>
            </w:r>
            <w:r>
              <w:rPr>
                <w:color w:val="221F1F"/>
                <w:sz w:val="20"/>
              </w:rPr>
              <w:t>for</w:t>
            </w:r>
            <w:r>
              <w:rPr>
                <w:color w:val="221F1F"/>
                <w:spacing w:val="-8"/>
                <w:sz w:val="20"/>
              </w:rPr>
              <w:t xml:space="preserve"> </w:t>
            </w:r>
            <w:r>
              <w:rPr>
                <w:color w:val="221F1F"/>
                <w:sz w:val="20"/>
              </w:rPr>
              <w:t>Illegal</w:t>
            </w:r>
            <w:r>
              <w:rPr>
                <w:color w:val="221F1F"/>
                <w:spacing w:val="-6"/>
                <w:sz w:val="20"/>
              </w:rPr>
              <w:t xml:space="preserve"> </w:t>
            </w:r>
            <w:r>
              <w:rPr>
                <w:color w:val="221F1F"/>
                <w:sz w:val="20"/>
              </w:rPr>
              <w:t>or</w:t>
            </w:r>
            <w:r>
              <w:rPr>
                <w:color w:val="221F1F"/>
                <w:spacing w:val="-9"/>
                <w:sz w:val="20"/>
              </w:rPr>
              <w:t xml:space="preserve"> </w:t>
            </w:r>
            <w:r>
              <w:rPr>
                <w:color w:val="221F1F"/>
                <w:sz w:val="20"/>
              </w:rPr>
              <w:t>Improper</w:t>
            </w:r>
            <w:r>
              <w:rPr>
                <w:color w:val="221F1F"/>
                <w:spacing w:val="-6"/>
                <w:sz w:val="20"/>
              </w:rPr>
              <w:t xml:space="preserve"> </w:t>
            </w:r>
            <w:r>
              <w:rPr>
                <w:color w:val="221F1F"/>
                <w:spacing w:val="-2"/>
                <w:sz w:val="20"/>
              </w:rPr>
              <w:t>Activity</w:t>
            </w:r>
          </w:p>
        </w:tc>
        <w:tc>
          <w:tcPr>
            <w:tcW w:w="1285" w:type="dxa"/>
          </w:tcPr>
          <w:p w14:paraId="4FACE49D" w14:textId="77777777" w:rsidR="00016C31" w:rsidRDefault="00632607">
            <w:pPr>
              <w:pStyle w:val="TableParagraph"/>
              <w:jc w:val="right"/>
              <w:rPr>
                <w:sz w:val="20"/>
              </w:rPr>
            </w:pPr>
            <w:r>
              <w:rPr>
                <w:color w:val="221F1F"/>
                <w:sz w:val="20"/>
              </w:rPr>
              <w:t>MAY</w:t>
            </w:r>
            <w:r>
              <w:rPr>
                <w:color w:val="221F1F"/>
                <w:spacing w:val="-7"/>
                <w:sz w:val="20"/>
              </w:rPr>
              <w:t xml:space="preserve"> </w:t>
            </w:r>
            <w:r>
              <w:rPr>
                <w:color w:val="221F1F"/>
                <w:spacing w:val="-4"/>
                <w:sz w:val="20"/>
              </w:rPr>
              <w:t>2014</w:t>
            </w:r>
          </w:p>
        </w:tc>
      </w:tr>
      <w:tr w:rsidR="00016C31" w14:paraId="250E2F64" w14:textId="77777777">
        <w:trPr>
          <w:trHeight w:val="229"/>
        </w:trPr>
        <w:tc>
          <w:tcPr>
            <w:tcW w:w="1502" w:type="dxa"/>
          </w:tcPr>
          <w:p w14:paraId="2B3158A3" w14:textId="77777777" w:rsidR="00016C31" w:rsidRDefault="00632607">
            <w:pPr>
              <w:pStyle w:val="TableParagraph"/>
              <w:rPr>
                <w:sz w:val="20"/>
              </w:rPr>
            </w:pPr>
            <w:r>
              <w:rPr>
                <w:color w:val="221F1F"/>
                <w:spacing w:val="-4"/>
                <w:sz w:val="20"/>
              </w:rPr>
              <w:t>52.203-</w:t>
            </w:r>
            <w:r>
              <w:rPr>
                <w:color w:val="221F1F"/>
                <w:spacing w:val="-5"/>
                <w:sz w:val="20"/>
              </w:rPr>
              <w:t>12</w:t>
            </w:r>
          </w:p>
        </w:tc>
        <w:tc>
          <w:tcPr>
            <w:tcW w:w="6589" w:type="dxa"/>
          </w:tcPr>
          <w:p w14:paraId="1F222F9F" w14:textId="77777777" w:rsidR="00016C31" w:rsidRDefault="00632607">
            <w:pPr>
              <w:pStyle w:val="TableParagraph"/>
              <w:ind w:left="165"/>
              <w:rPr>
                <w:sz w:val="20"/>
              </w:rPr>
            </w:pPr>
            <w:r>
              <w:rPr>
                <w:color w:val="221F1F"/>
                <w:sz w:val="20"/>
              </w:rPr>
              <w:t>Limitation</w:t>
            </w:r>
            <w:r>
              <w:rPr>
                <w:color w:val="221F1F"/>
                <w:spacing w:val="-6"/>
                <w:sz w:val="20"/>
              </w:rPr>
              <w:t xml:space="preserve"> </w:t>
            </w:r>
            <w:r>
              <w:rPr>
                <w:color w:val="221F1F"/>
                <w:sz w:val="20"/>
              </w:rPr>
              <w:t>on</w:t>
            </w:r>
            <w:r>
              <w:rPr>
                <w:color w:val="221F1F"/>
                <w:spacing w:val="-7"/>
                <w:sz w:val="20"/>
              </w:rPr>
              <w:t xml:space="preserve"> </w:t>
            </w:r>
            <w:r>
              <w:rPr>
                <w:color w:val="221F1F"/>
                <w:sz w:val="20"/>
              </w:rPr>
              <w:t>Payments</w:t>
            </w:r>
            <w:r>
              <w:rPr>
                <w:color w:val="221F1F"/>
                <w:spacing w:val="-8"/>
                <w:sz w:val="20"/>
              </w:rPr>
              <w:t xml:space="preserve"> </w:t>
            </w:r>
            <w:r>
              <w:rPr>
                <w:color w:val="221F1F"/>
                <w:sz w:val="20"/>
              </w:rPr>
              <w:t>to</w:t>
            </w:r>
            <w:r>
              <w:rPr>
                <w:color w:val="221F1F"/>
                <w:spacing w:val="-5"/>
                <w:sz w:val="20"/>
              </w:rPr>
              <w:t xml:space="preserve"> </w:t>
            </w:r>
            <w:r>
              <w:rPr>
                <w:color w:val="221F1F"/>
                <w:sz w:val="20"/>
              </w:rPr>
              <w:t>Influence</w:t>
            </w:r>
            <w:r>
              <w:rPr>
                <w:color w:val="221F1F"/>
                <w:spacing w:val="-7"/>
                <w:sz w:val="20"/>
              </w:rPr>
              <w:t xml:space="preserve"> </w:t>
            </w:r>
            <w:r>
              <w:rPr>
                <w:color w:val="221F1F"/>
                <w:sz w:val="20"/>
              </w:rPr>
              <w:t>Certain</w:t>
            </w:r>
            <w:r>
              <w:rPr>
                <w:color w:val="221F1F"/>
                <w:spacing w:val="-7"/>
                <w:sz w:val="20"/>
              </w:rPr>
              <w:t xml:space="preserve"> </w:t>
            </w:r>
            <w:r>
              <w:rPr>
                <w:color w:val="221F1F"/>
                <w:sz w:val="20"/>
              </w:rPr>
              <w:t>Federal</w:t>
            </w:r>
            <w:r>
              <w:rPr>
                <w:color w:val="221F1F"/>
                <w:spacing w:val="-5"/>
                <w:sz w:val="20"/>
              </w:rPr>
              <w:t xml:space="preserve"> </w:t>
            </w:r>
            <w:r>
              <w:rPr>
                <w:color w:val="221F1F"/>
                <w:spacing w:val="-2"/>
                <w:sz w:val="20"/>
              </w:rPr>
              <w:t>Transactions</w:t>
            </w:r>
          </w:p>
        </w:tc>
        <w:tc>
          <w:tcPr>
            <w:tcW w:w="1285" w:type="dxa"/>
          </w:tcPr>
          <w:p w14:paraId="7D89A865" w14:textId="77777777" w:rsidR="00016C31" w:rsidRDefault="00632607">
            <w:pPr>
              <w:pStyle w:val="TableParagraph"/>
              <w:jc w:val="right"/>
              <w:rPr>
                <w:sz w:val="20"/>
              </w:rPr>
            </w:pPr>
            <w:r>
              <w:rPr>
                <w:color w:val="221F1F"/>
                <w:sz w:val="20"/>
              </w:rPr>
              <w:t>OCT</w:t>
            </w:r>
            <w:r>
              <w:rPr>
                <w:color w:val="221F1F"/>
                <w:spacing w:val="-4"/>
                <w:sz w:val="20"/>
              </w:rPr>
              <w:t xml:space="preserve"> 2010</w:t>
            </w:r>
          </w:p>
        </w:tc>
      </w:tr>
      <w:tr w:rsidR="00016C31" w14:paraId="6C4640FF" w14:textId="77777777">
        <w:trPr>
          <w:trHeight w:val="230"/>
        </w:trPr>
        <w:tc>
          <w:tcPr>
            <w:tcW w:w="1502" w:type="dxa"/>
          </w:tcPr>
          <w:p w14:paraId="2C3CDD2E" w14:textId="77777777" w:rsidR="00016C31" w:rsidRDefault="00632607">
            <w:pPr>
              <w:pStyle w:val="TableParagraph"/>
              <w:spacing w:line="210" w:lineRule="exact"/>
              <w:rPr>
                <w:sz w:val="20"/>
              </w:rPr>
            </w:pPr>
            <w:r>
              <w:rPr>
                <w:color w:val="221F1F"/>
                <w:spacing w:val="-4"/>
                <w:sz w:val="20"/>
              </w:rPr>
              <w:t>52.203-</w:t>
            </w:r>
            <w:r>
              <w:rPr>
                <w:color w:val="221F1F"/>
                <w:spacing w:val="-5"/>
                <w:sz w:val="20"/>
              </w:rPr>
              <w:t>13</w:t>
            </w:r>
          </w:p>
        </w:tc>
        <w:tc>
          <w:tcPr>
            <w:tcW w:w="6589" w:type="dxa"/>
          </w:tcPr>
          <w:p w14:paraId="35FDFCFC" w14:textId="77777777" w:rsidR="00016C31" w:rsidRDefault="00632607">
            <w:pPr>
              <w:pStyle w:val="TableParagraph"/>
              <w:spacing w:line="210" w:lineRule="exact"/>
              <w:ind w:left="165"/>
              <w:rPr>
                <w:sz w:val="20"/>
              </w:rPr>
            </w:pPr>
            <w:r>
              <w:rPr>
                <w:color w:val="221F1F"/>
                <w:sz w:val="20"/>
              </w:rPr>
              <w:t>Contractor</w:t>
            </w:r>
            <w:r>
              <w:rPr>
                <w:color w:val="221F1F"/>
                <w:spacing w:val="-5"/>
                <w:sz w:val="20"/>
              </w:rPr>
              <w:t xml:space="preserve"> </w:t>
            </w:r>
            <w:r>
              <w:rPr>
                <w:color w:val="221F1F"/>
                <w:sz w:val="20"/>
              </w:rPr>
              <w:t>Code</w:t>
            </w:r>
            <w:r>
              <w:rPr>
                <w:color w:val="221F1F"/>
                <w:spacing w:val="-6"/>
                <w:sz w:val="20"/>
              </w:rPr>
              <w:t xml:space="preserve"> </w:t>
            </w:r>
            <w:r>
              <w:rPr>
                <w:color w:val="221F1F"/>
                <w:sz w:val="20"/>
              </w:rPr>
              <w:t>of</w:t>
            </w:r>
            <w:r>
              <w:rPr>
                <w:color w:val="221F1F"/>
                <w:spacing w:val="-7"/>
                <w:sz w:val="20"/>
              </w:rPr>
              <w:t xml:space="preserve"> </w:t>
            </w:r>
            <w:r>
              <w:rPr>
                <w:color w:val="221F1F"/>
                <w:sz w:val="20"/>
              </w:rPr>
              <w:t>Business</w:t>
            </w:r>
            <w:r>
              <w:rPr>
                <w:color w:val="221F1F"/>
                <w:spacing w:val="-7"/>
                <w:sz w:val="20"/>
              </w:rPr>
              <w:t xml:space="preserve"> </w:t>
            </w:r>
            <w:r>
              <w:rPr>
                <w:color w:val="221F1F"/>
                <w:sz w:val="20"/>
              </w:rPr>
              <w:t>Ethics</w:t>
            </w:r>
            <w:r>
              <w:rPr>
                <w:color w:val="221F1F"/>
                <w:spacing w:val="-4"/>
                <w:sz w:val="20"/>
              </w:rPr>
              <w:t xml:space="preserve"> </w:t>
            </w:r>
            <w:r>
              <w:rPr>
                <w:color w:val="221F1F"/>
                <w:sz w:val="20"/>
              </w:rPr>
              <w:t>and</w:t>
            </w:r>
            <w:r>
              <w:rPr>
                <w:color w:val="221F1F"/>
                <w:spacing w:val="-4"/>
                <w:sz w:val="20"/>
              </w:rPr>
              <w:t xml:space="preserve"> </w:t>
            </w:r>
            <w:r>
              <w:rPr>
                <w:color w:val="221F1F"/>
                <w:spacing w:val="-2"/>
                <w:sz w:val="20"/>
              </w:rPr>
              <w:t>Conduct</w:t>
            </w:r>
          </w:p>
        </w:tc>
        <w:tc>
          <w:tcPr>
            <w:tcW w:w="1285" w:type="dxa"/>
          </w:tcPr>
          <w:p w14:paraId="6BDF3021" w14:textId="77777777" w:rsidR="00016C31" w:rsidRDefault="00632607">
            <w:pPr>
              <w:pStyle w:val="TableParagraph"/>
              <w:spacing w:line="210" w:lineRule="exact"/>
              <w:ind w:right="2"/>
              <w:jc w:val="right"/>
              <w:rPr>
                <w:sz w:val="20"/>
              </w:rPr>
            </w:pPr>
            <w:r>
              <w:rPr>
                <w:color w:val="221F1F"/>
                <w:sz w:val="20"/>
              </w:rPr>
              <w:t>OCT</w:t>
            </w:r>
            <w:r>
              <w:rPr>
                <w:color w:val="221F1F"/>
                <w:spacing w:val="-7"/>
                <w:sz w:val="20"/>
              </w:rPr>
              <w:t xml:space="preserve"> </w:t>
            </w:r>
            <w:r>
              <w:rPr>
                <w:color w:val="221F1F"/>
                <w:spacing w:val="-4"/>
                <w:sz w:val="20"/>
              </w:rPr>
              <w:t>2015</w:t>
            </w:r>
          </w:p>
        </w:tc>
      </w:tr>
      <w:tr w:rsidR="00016C31" w14:paraId="43DDE921" w14:textId="77777777">
        <w:trPr>
          <w:trHeight w:val="229"/>
        </w:trPr>
        <w:tc>
          <w:tcPr>
            <w:tcW w:w="1502" w:type="dxa"/>
          </w:tcPr>
          <w:p w14:paraId="5E385CC3" w14:textId="6B28882B" w:rsidR="00016C31" w:rsidRPr="00F60ED1" w:rsidRDefault="00632607">
            <w:pPr>
              <w:pStyle w:val="TableParagraph"/>
              <w:rPr>
                <w:sz w:val="20"/>
              </w:rPr>
            </w:pPr>
            <w:del w:id="374" w:author="Chandler Wilson" w:date="2023-05-25T09:50:00Z">
              <w:r w:rsidRPr="00F60ED1" w:rsidDel="00F60ED1">
                <w:rPr>
                  <w:color w:val="221F1F"/>
                  <w:spacing w:val="-4"/>
                  <w:sz w:val="20"/>
                </w:rPr>
                <w:delText>52.203-</w:delText>
              </w:r>
              <w:r w:rsidRPr="00F60ED1" w:rsidDel="00F60ED1">
                <w:rPr>
                  <w:color w:val="221F1F"/>
                  <w:spacing w:val="-5"/>
                  <w:sz w:val="20"/>
                </w:rPr>
                <w:delText>16</w:delText>
              </w:r>
            </w:del>
          </w:p>
        </w:tc>
        <w:tc>
          <w:tcPr>
            <w:tcW w:w="6589" w:type="dxa"/>
          </w:tcPr>
          <w:p w14:paraId="334B94DC" w14:textId="0D778D72" w:rsidR="00016C31" w:rsidRPr="00F60ED1" w:rsidRDefault="00632607">
            <w:pPr>
              <w:pStyle w:val="TableParagraph"/>
              <w:ind w:left="165"/>
              <w:rPr>
                <w:sz w:val="20"/>
              </w:rPr>
            </w:pPr>
            <w:del w:id="375" w:author="Chandler Wilson" w:date="2023-05-25T09:50:00Z">
              <w:r w:rsidRPr="00F60ED1" w:rsidDel="00F60ED1">
                <w:rPr>
                  <w:color w:val="221F1F"/>
                  <w:sz w:val="20"/>
                </w:rPr>
                <w:delText>Preventing</w:delText>
              </w:r>
              <w:r w:rsidRPr="00F60ED1" w:rsidDel="00F60ED1">
                <w:rPr>
                  <w:color w:val="221F1F"/>
                  <w:spacing w:val="-11"/>
                  <w:sz w:val="20"/>
                </w:rPr>
                <w:delText xml:space="preserve"> </w:delText>
              </w:r>
              <w:r w:rsidRPr="00F60ED1" w:rsidDel="00F60ED1">
                <w:rPr>
                  <w:color w:val="221F1F"/>
                  <w:sz w:val="20"/>
                </w:rPr>
                <w:delText>Personal</w:delText>
              </w:r>
              <w:r w:rsidRPr="00F60ED1" w:rsidDel="00F60ED1">
                <w:rPr>
                  <w:color w:val="221F1F"/>
                  <w:spacing w:val="-11"/>
                  <w:sz w:val="20"/>
                </w:rPr>
                <w:delText xml:space="preserve"> </w:delText>
              </w:r>
              <w:r w:rsidRPr="00F60ED1" w:rsidDel="00F60ED1">
                <w:rPr>
                  <w:color w:val="221F1F"/>
                  <w:sz w:val="20"/>
                </w:rPr>
                <w:delText>Conflicts</w:delText>
              </w:r>
              <w:r w:rsidRPr="00F60ED1" w:rsidDel="00F60ED1">
                <w:rPr>
                  <w:color w:val="221F1F"/>
                  <w:spacing w:val="-12"/>
                  <w:sz w:val="20"/>
                </w:rPr>
                <w:delText xml:space="preserve"> </w:delText>
              </w:r>
              <w:r w:rsidRPr="00F60ED1" w:rsidDel="00F60ED1">
                <w:rPr>
                  <w:color w:val="221F1F"/>
                  <w:sz w:val="20"/>
                </w:rPr>
                <w:delText>Of</w:delText>
              </w:r>
              <w:r w:rsidRPr="00F60ED1" w:rsidDel="00F60ED1">
                <w:rPr>
                  <w:color w:val="221F1F"/>
                  <w:spacing w:val="-11"/>
                  <w:sz w:val="20"/>
                </w:rPr>
                <w:delText xml:space="preserve"> </w:delText>
              </w:r>
              <w:r w:rsidRPr="00F60ED1" w:rsidDel="00F60ED1">
                <w:rPr>
                  <w:color w:val="221F1F"/>
                  <w:spacing w:val="-2"/>
                  <w:sz w:val="20"/>
                </w:rPr>
                <w:delText>Interest</w:delText>
              </w:r>
            </w:del>
          </w:p>
        </w:tc>
        <w:tc>
          <w:tcPr>
            <w:tcW w:w="1285" w:type="dxa"/>
          </w:tcPr>
          <w:p w14:paraId="759A8499" w14:textId="5DCEBB46" w:rsidR="00016C31" w:rsidRPr="00F60ED1" w:rsidRDefault="00632607">
            <w:pPr>
              <w:pStyle w:val="TableParagraph"/>
              <w:ind w:right="2"/>
              <w:jc w:val="right"/>
              <w:rPr>
                <w:sz w:val="20"/>
              </w:rPr>
            </w:pPr>
            <w:del w:id="376" w:author="Chandler Wilson" w:date="2023-05-25T09:50:00Z">
              <w:r w:rsidRPr="00F60ED1" w:rsidDel="00F60ED1">
                <w:rPr>
                  <w:color w:val="221F1F"/>
                  <w:sz w:val="20"/>
                </w:rPr>
                <w:delText>DEC</w:delText>
              </w:r>
              <w:r w:rsidRPr="00F60ED1" w:rsidDel="00F60ED1">
                <w:rPr>
                  <w:color w:val="221F1F"/>
                  <w:spacing w:val="-7"/>
                  <w:sz w:val="20"/>
                </w:rPr>
                <w:delText xml:space="preserve"> </w:delText>
              </w:r>
              <w:commentRangeStart w:id="377"/>
              <w:r w:rsidRPr="00F60ED1" w:rsidDel="00F60ED1">
                <w:rPr>
                  <w:color w:val="221F1F"/>
                  <w:spacing w:val="-4"/>
                  <w:sz w:val="20"/>
                </w:rPr>
                <w:delText>2011</w:delText>
              </w:r>
            </w:del>
            <w:commentRangeEnd w:id="377"/>
            <w:r w:rsidR="001C7CD0">
              <w:rPr>
                <w:rStyle w:val="CommentReference"/>
              </w:rPr>
              <w:commentReference w:id="377"/>
            </w:r>
          </w:p>
        </w:tc>
      </w:tr>
      <w:tr w:rsidR="00016C31" w14:paraId="50D04529" w14:textId="77777777">
        <w:trPr>
          <w:trHeight w:val="229"/>
        </w:trPr>
        <w:tc>
          <w:tcPr>
            <w:tcW w:w="1502" w:type="dxa"/>
          </w:tcPr>
          <w:p w14:paraId="33456118" w14:textId="77777777" w:rsidR="00016C31" w:rsidRDefault="00632607">
            <w:pPr>
              <w:pStyle w:val="TableParagraph"/>
              <w:rPr>
                <w:sz w:val="20"/>
              </w:rPr>
            </w:pPr>
            <w:r>
              <w:rPr>
                <w:color w:val="221F1F"/>
                <w:spacing w:val="-4"/>
                <w:sz w:val="20"/>
              </w:rPr>
              <w:t>52.203-</w:t>
            </w:r>
            <w:r>
              <w:rPr>
                <w:color w:val="221F1F"/>
                <w:spacing w:val="-5"/>
                <w:sz w:val="20"/>
              </w:rPr>
              <w:t>17</w:t>
            </w:r>
          </w:p>
        </w:tc>
        <w:tc>
          <w:tcPr>
            <w:tcW w:w="6589" w:type="dxa"/>
          </w:tcPr>
          <w:p w14:paraId="07AAA1DA" w14:textId="77777777" w:rsidR="00016C31" w:rsidRDefault="00632607">
            <w:pPr>
              <w:pStyle w:val="TableParagraph"/>
              <w:ind w:left="165"/>
              <w:rPr>
                <w:sz w:val="20"/>
              </w:rPr>
            </w:pPr>
            <w:r>
              <w:rPr>
                <w:color w:val="221F1F"/>
                <w:sz w:val="20"/>
              </w:rPr>
              <w:t>Contractor</w:t>
            </w:r>
            <w:r>
              <w:rPr>
                <w:color w:val="221F1F"/>
                <w:spacing w:val="-13"/>
                <w:sz w:val="20"/>
              </w:rPr>
              <w:t xml:space="preserve"> </w:t>
            </w:r>
            <w:r>
              <w:rPr>
                <w:color w:val="221F1F"/>
                <w:sz w:val="20"/>
              </w:rPr>
              <w:t>Employee</w:t>
            </w:r>
            <w:r>
              <w:rPr>
                <w:color w:val="221F1F"/>
                <w:spacing w:val="-10"/>
                <w:sz w:val="20"/>
              </w:rPr>
              <w:t xml:space="preserve"> </w:t>
            </w:r>
            <w:r>
              <w:rPr>
                <w:color w:val="221F1F"/>
                <w:sz w:val="20"/>
              </w:rPr>
              <w:t>Whistleblower</w:t>
            </w:r>
            <w:r>
              <w:rPr>
                <w:color w:val="221F1F"/>
                <w:spacing w:val="-10"/>
                <w:sz w:val="20"/>
              </w:rPr>
              <w:t xml:space="preserve"> </w:t>
            </w:r>
            <w:r>
              <w:rPr>
                <w:color w:val="221F1F"/>
                <w:sz w:val="20"/>
              </w:rPr>
              <w:t>Rights</w:t>
            </w:r>
            <w:r>
              <w:rPr>
                <w:color w:val="221F1F"/>
                <w:spacing w:val="-12"/>
                <w:sz w:val="20"/>
              </w:rPr>
              <w:t xml:space="preserve"> </w:t>
            </w:r>
            <w:r>
              <w:rPr>
                <w:color w:val="221F1F"/>
                <w:sz w:val="20"/>
              </w:rPr>
              <w:t>and</w:t>
            </w:r>
            <w:r>
              <w:rPr>
                <w:color w:val="221F1F"/>
                <w:spacing w:val="-11"/>
                <w:sz w:val="20"/>
              </w:rPr>
              <w:t xml:space="preserve"> </w:t>
            </w:r>
            <w:r>
              <w:rPr>
                <w:color w:val="221F1F"/>
                <w:sz w:val="20"/>
              </w:rPr>
              <w:t>Requirement</w:t>
            </w:r>
            <w:r>
              <w:rPr>
                <w:color w:val="221F1F"/>
                <w:spacing w:val="-13"/>
                <w:sz w:val="20"/>
              </w:rPr>
              <w:t xml:space="preserve"> </w:t>
            </w:r>
            <w:r>
              <w:rPr>
                <w:color w:val="221F1F"/>
                <w:sz w:val="20"/>
              </w:rPr>
              <w:t>to</w:t>
            </w:r>
            <w:r>
              <w:rPr>
                <w:color w:val="221F1F"/>
                <w:spacing w:val="-11"/>
                <w:sz w:val="20"/>
              </w:rPr>
              <w:t xml:space="preserve"> </w:t>
            </w:r>
            <w:r>
              <w:rPr>
                <w:color w:val="221F1F"/>
                <w:spacing w:val="-2"/>
                <w:sz w:val="20"/>
              </w:rPr>
              <w:t>Inform</w:t>
            </w:r>
          </w:p>
        </w:tc>
        <w:tc>
          <w:tcPr>
            <w:tcW w:w="1285" w:type="dxa"/>
          </w:tcPr>
          <w:p w14:paraId="380FCA4A" w14:textId="77777777" w:rsidR="00016C31" w:rsidRDefault="00632607">
            <w:pPr>
              <w:pStyle w:val="TableParagraph"/>
              <w:ind w:right="2"/>
              <w:jc w:val="right"/>
              <w:rPr>
                <w:sz w:val="20"/>
              </w:rPr>
            </w:pPr>
            <w:r>
              <w:rPr>
                <w:color w:val="221F1F"/>
                <w:sz w:val="20"/>
              </w:rPr>
              <w:t>APR</w:t>
            </w:r>
            <w:r>
              <w:rPr>
                <w:color w:val="221F1F"/>
                <w:spacing w:val="-8"/>
                <w:sz w:val="20"/>
              </w:rPr>
              <w:t xml:space="preserve"> </w:t>
            </w:r>
            <w:r>
              <w:rPr>
                <w:color w:val="221F1F"/>
                <w:spacing w:val="-4"/>
                <w:sz w:val="20"/>
              </w:rPr>
              <w:t>2014</w:t>
            </w:r>
          </w:p>
        </w:tc>
      </w:tr>
      <w:tr w:rsidR="00016C31" w14:paraId="47980105" w14:textId="77777777">
        <w:trPr>
          <w:trHeight w:val="229"/>
        </w:trPr>
        <w:tc>
          <w:tcPr>
            <w:tcW w:w="1502" w:type="dxa"/>
          </w:tcPr>
          <w:p w14:paraId="60FA0C49" w14:textId="77777777" w:rsidR="00016C31" w:rsidRDefault="00016C31">
            <w:pPr>
              <w:pStyle w:val="TableParagraph"/>
              <w:spacing w:line="240" w:lineRule="auto"/>
              <w:rPr>
                <w:sz w:val="16"/>
              </w:rPr>
            </w:pPr>
          </w:p>
        </w:tc>
        <w:tc>
          <w:tcPr>
            <w:tcW w:w="6589" w:type="dxa"/>
          </w:tcPr>
          <w:p w14:paraId="73B636EA" w14:textId="77777777" w:rsidR="00016C31" w:rsidRDefault="00632607">
            <w:pPr>
              <w:pStyle w:val="TableParagraph"/>
              <w:ind w:left="165"/>
              <w:rPr>
                <w:sz w:val="20"/>
              </w:rPr>
            </w:pPr>
            <w:r>
              <w:rPr>
                <w:color w:val="221F1F"/>
                <w:sz w:val="20"/>
              </w:rPr>
              <w:t>Employees</w:t>
            </w:r>
            <w:r>
              <w:rPr>
                <w:color w:val="221F1F"/>
                <w:spacing w:val="-13"/>
                <w:sz w:val="20"/>
              </w:rPr>
              <w:t xml:space="preserve"> </w:t>
            </w:r>
            <w:r>
              <w:rPr>
                <w:color w:val="221F1F"/>
                <w:sz w:val="20"/>
              </w:rPr>
              <w:t>of</w:t>
            </w:r>
            <w:r>
              <w:rPr>
                <w:color w:val="221F1F"/>
                <w:spacing w:val="-12"/>
                <w:sz w:val="20"/>
              </w:rPr>
              <w:t xml:space="preserve"> </w:t>
            </w:r>
            <w:r>
              <w:rPr>
                <w:color w:val="221F1F"/>
                <w:sz w:val="20"/>
              </w:rPr>
              <w:t>Whistleblower</w:t>
            </w:r>
            <w:r>
              <w:rPr>
                <w:color w:val="221F1F"/>
                <w:spacing w:val="-12"/>
                <w:sz w:val="20"/>
              </w:rPr>
              <w:t xml:space="preserve"> </w:t>
            </w:r>
            <w:r>
              <w:rPr>
                <w:color w:val="221F1F"/>
                <w:spacing w:val="-2"/>
                <w:sz w:val="20"/>
              </w:rPr>
              <w:t>Rights</w:t>
            </w:r>
          </w:p>
        </w:tc>
        <w:tc>
          <w:tcPr>
            <w:tcW w:w="1285" w:type="dxa"/>
          </w:tcPr>
          <w:p w14:paraId="3065AC84" w14:textId="77777777" w:rsidR="00016C31" w:rsidRDefault="00016C31">
            <w:pPr>
              <w:pStyle w:val="TableParagraph"/>
              <w:spacing w:line="240" w:lineRule="auto"/>
              <w:rPr>
                <w:sz w:val="16"/>
              </w:rPr>
            </w:pPr>
          </w:p>
        </w:tc>
      </w:tr>
      <w:tr w:rsidR="00016C31" w14:paraId="7D1E40BB" w14:textId="77777777">
        <w:trPr>
          <w:trHeight w:val="229"/>
        </w:trPr>
        <w:tc>
          <w:tcPr>
            <w:tcW w:w="1502" w:type="dxa"/>
          </w:tcPr>
          <w:p w14:paraId="2D6BF815" w14:textId="77777777" w:rsidR="00016C31" w:rsidRDefault="00632607">
            <w:pPr>
              <w:pStyle w:val="TableParagraph"/>
              <w:rPr>
                <w:sz w:val="20"/>
              </w:rPr>
            </w:pPr>
            <w:r>
              <w:rPr>
                <w:color w:val="221F1F"/>
                <w:spacing w:val="-4"/>
                <w:sz w:val="20"/>
              </w:rPr>
              <w:t>52.204-</w:t>
            </w:r>
            <w:r>
              <w:rPr>
                <w:color w:val="221F1F"/>
                <w:spacing w:val="-10"/>
                <w:sz w:val="20"/>
              </w:rPr>
              <w:t>2</w:t>
            </w:r>
          </w:p>
        </w:tc>
        <w:tc>
          <w:tcPr>
            <w:tcW w:w="6589" w:type="dxa"/>
          </w:tcPr>
          <w:p w14:paraId="2218FA40" w14:textId="77777777" w:rsidR="00016C31" w:rsidRDefault="00632607">
            <w:pPr>
              <w:pStyle w:val="TableParagraph"/>
              <w:ind w:left="165"/>
              <w:rPr>
                <w:sz w:val="20"/>
              </w:rPr>
            </w:pPr>
            <w:r>
              <w:rPr>
                <w:color w:val="221F1F"/>
                <w:sz w:val="20"/>
              </w:rPr>
              <w:t>Security</w:t>
            </w:r>
            <w:r>
              <w:rPr>
                <w:color w:val="221F1F"/>
                <w:spacing w:val="-10"/>
                <w:sz w:val="20"/>
              </w:rPr>
              <w:t xml:space="preserve"> </w:t>
            </w:r>
            <w:r>
              <w:rPr>
                <w:color w:val="221F1F"/>
                <w:spacing w:val="-2"/>
                <w:sz w:val="20"/>
              </w:rPr>
              <w:t>Requirements</w:t>
            </w:r>
          </w:p>
        </w:tc>
        <w:tc>
          <w:tcPr>
            <w:tcW w:w="1285" w:type="dxa"/>
          </w:tcPr>
          <w:p w14:paraId="33451AB4" w14:textId="77777777" w:rsidR="00016C31" w:rsidRDefault="00632607">
            <w:pPr>
              <w:pStyle w:val="TableParagraph"/>
              <w:ind w:right="14"/>
              <w:jc w:val="right"/>
              <w:rPr>
                <w:sz w:val="20"/>
              </w:rPr>
            </w:pPr>
            <w:r>
              <w:rPr>
                <w:color w:val="221F1F"/>
                <w:sz w:val="20"/>
              </w:rPr>
              <w:t>AUG</w:t>
            </w:r>
            <w:r>
              <w:rPr>
                <w:color w:val="221F1F"/>
                <w:spacing w:val="-7"/>
                <w:sz w:val="20"/>
              </w:rPr>
              <w:t xml:space="preserve"> </w:t>
            </w:r>
            <w:r>
              <w:rPr>
                <w:color w:val="221F1F"/>
                <w:spacing w:val="-4"/>
                <w:sz w:val="20"/>
              </w:rPr>
              <w:t>1996</w:t>
            </w:r>
          </w:p>
        </w:tc>
      </w:tr>
      <w:tr w:rsidR="00016C31" w14:paraId="0F9FEA83" w14:textId="77777777">
        <w:trPr>
          <w:trHeight w:val="229"/>
        </w:trPr>
        <w:tc>
          <w:tcPr>
            <w:tcW w:w="1502" w:type="dxa"/>
          </w:tcPr>
          <w:p w14:paraId="0CA641DE" w14:textId="77777777" w:rsidR="00016C31" w:rsidRDefault="00632607">
            <w:pPr>
              <w:pStyle w:val="TableParagraph"/>
              <w:rPr>
                <w:sz w:val="20"/>
              </w:rPr>
            </w:pPr>
            <w:r>
              <w:rPr>
                <w:color w:val="221F1F"/>
                <w:spacing w:val="-4"/>
                <w:sz w:val="20"/>
              </w:rPr>
              <w:t>52.204-</w:t>
            </w:r>
            <w:r>
              <w:rPr>
                <w:color w:val="221F1F"/>
                <w:spacing w:val="-10"/>
                <w:sz w:val="20"/>
              </w:rPr>
              <w:t>4</w:t>
            </w:r>
          </w:p>
        </w:tc>
        <w:tc>
          <w:tcPr>
            <w:tcW w:w="6589" w:type="dxa"/>
          </w:tcPr>
          <w:p w14:paraId="6139A5E8" w14:textId="77777777" w:rsidR="00016C31" w:rsidRDefault="00632607">
            <w:pPr>
              <w:pStyle w:val="TableParagraph"/>
              <w:ind w:left="165"/>
              <w:rPr>
                <w:sz w:val="20"/>
              </w:rPr>
            </w:pPr>
            <w:r>
              <w:rPr>
                <w:color w:val="221F1F"/>
                <w:sz w:val="20"/>
              </w:rPr>
              <w:t>Printed</w:t>
            </w:r>
            <w:r>
              <w:rPr>
                <w:color w:val="221F1F"/>
                <w:spacing w:val="-11"/>
                <w:sz w:val="20"/>
              </w:rPr>
              <w:t xml:space="preserve"> </w:t>
            </w:r>
            <w:r>
              <w:rPr>
                <w:color w:val="221F1F"/>
                <w:sz w:val="20"/>
              </w:rPr>
              <w:t>or</w:t>
            </w:r>
            <w:r>
              <w:rPr>
                <w:color w:val="221F1F"/>
                <w:spacing w:val="-6"/>
                <w:sz w:val="20"/>
              </w:rPr>
              <w:t xml:space="preserve"> </w:t>
            </w:r>
            <w:r>
              <w:rPr>
                <w:color w:val="221F1F"/>
                <w:sz w:val="20"/>
              </w:rPr>
              <w:t>Copied</w:t>
            </w:r>
            <w:r>
              <w:rPr>
                <w:color w:val="221F1F"/>
                <w:spacing w:val="-8"/>
                <w:sz w:val="20"/>
              </w:rPr>
              <w:t xml:space="preserve"> </w:t>
            </w:r>
            <w:r>
              <w:rPr>
                <w:color w:val="221F1F"/>
                <w:sz w:val="20"/>
              </w:rPr>
              <w:t>Double-Sided</w:t>
            </w:r>
            <w:r>
              <w:rPr>
                <w:color w:val="221F1F"/>
                <w:spacing w:val="-8"/>
                <w:sz w:val="20"/>
              </w:rPr>
              <w:t xml:space="preserve"> </w:t>
            </w:r>
            <w:r>
              <w:rPr>
                <w:color w:val="221F1F"/>
                <w:sz w:val="20"/>
              </w:rPr>
              <w:t>on</w:t>
            </w:r>
            <w:r>
              <w:rPr>
                <w:color w:val="221F1F"/>
                <w:spacing w:val="-8"/>
                <w:sz w:val="20"/>
              </w:rPr>
              <w:t xml:space="preserve"> </w:t>
            </w:r>
            <w:r>
              <w:rPr>
                <w:color w:val="221F1F"/>
                <w:sz w:val="20"/>
              </w:rPr>
              <w:t>Recycled</w:t>
            </w:r>
            <w:r>
              <w:rPr>
                <w:color w:val="221F1F"/>
                <w:spacing w:val="-5"/>
                <w:sz w:val="20"/>
              </w:rPr>
              <w:t xml:space="preserve"> </w:t>
            </w:r>
            <w:r>
              <w:rPr>
                <w:color w:val="221F1F"/>
                <w:spacing w:val="-4"/>
                <w:sz w:val="20"/>
              </w:rPr>
              <w:t>Paper</w:t>
            </w:r>
          </w:p>
        </w:tc>
        <w:tc>
          <w:tcPr>
            <w:tcW w:w="1285" w:type="dxa"/>
          </w:tcPr>
          <w:p w14:paraId="7B9EA153" w14:textId="77777777" w:rsidR="00016C31" w:rsidRDefault="00632607">
            <w:pPr>
              <w:pStyle w:val="TableParagraph"/>
              <w:jc w:val="right"/>
              <w:rPr>
                <w:sz w:val="20"/>
              </w:rPr>
            </w:pPr>
            <w:r>
              <w:rPr>
                <w:color w:val="221F1F"/>
                <w:sz w:val="20"/>
              </w:rPr>
              <w:t>MAY</w:t>
            </w:r>
            <w:r>
              <w:rPr>
                <w:color w:val="221F1F"/>
                <w:spacing w:val="-7"/>
                <w:sz w:val="20"/>
              </w:rPr>
              <w:t xml:space="preserve"> </w:t>
            </w:r>
            <w:r>
              <w:rPr>
                <w:color w:val="221F1F"/>
                <w:spacing w:val="-4"/>
                <w:sz w:val="20"/>
              </w:rPr>
              <w:t>2011</w:t>
            </w:r>
          </w:p>
        </w:tc>
      </w:tr>
      <w:tr w:rsidR="00016C31" w14:paraId="22B10B2D" w14:textId="77777777">
        <w:trPr>
          <w:trHeight w:val="229"/>
        </w:trPr>
        <w:tc>
          <w:tcPr>
            <w:tcW w:w="1502" w:type="dxa"/>
          </w:tcPr>
          <w:p w14:paraId="04F452B9" w14:textId="77777777" w:rsidR="00016C31" w:rsidRDefault="00632607">
            <w:pPr>
              <w:pStyle w:val="TableParagraph"/>
              <w:rPr>
                <w:sz w:val="20"/>
              </w:rPr>
            </w:pPr>
            <w:r>
              <w:rPr>
                <w:color w:val="221F1F"/>
                <w:spacing w:val="-4"/>
                <w:sz w:val="20"/>
              </w:rPr>
              <w:t>52.204-</w:t>
            </w:r>
            <w:r>
              <w:rPr>
                <w:color w:val="221F1F"/>
                <w:spacing w:val="-10"/>
                <w:sz w:val="20"/>
              </w:rPr>
              <w:t>7</w:t>
            </w:r>
          </w:p>
        </w:tc>
        <w:tc>
          <w:tcPr>
            <w:tcW w:w="6589" w:type="dxa"/>
          </w:tcPr>
          <w:p w14:paraId="2C16405A" w14:textId="77777777" w:rsidR="00016C31" w:rsidRDefault="00632607">
            <w:pPr>
              <w:pStyle w:val="TableParagraph"/>
              <w:ind w:left="165"/>
              <w:rPr>
                <w:sz w:val="20"/>
              </w:rPr>
            </w:pPr>
            <w:r>
              <w:rPr>
                <w:color w:val="221F1F"/>
                <w:sz w:val="20"/>
              </w:rPr>
              <w:t>System</w:t>
            </w:r>
            <w:r>
              <w:rPr>
                <w:color w:val="221F1F"/>
                <w:spacing w:val="-8"/>
                <w:sz w:val="20"/>
              </w:rPr>
              <w:t xml:space="preserve"> </w:t>
            </w:r>
            <w:r>
              <w:rPr>
                <w:color w:val="221F1F"/>
                <w:sz w:val="20"/>
              </w:rPr>
              <w:t>for</w:t>
            </w:r>
            <w:r>
              <w:rPr>
                <w:color w:val="221F1F"/>
                <w:spacing w:val="-7"/>
                <w:sz w:val="20"/>
              </w:rPr>
              <w:t xml:space="preserve"> </w:t>
            </w:r>
            <w:r>
              <w:rPr>
                <w:color w:val="221F1F"/>
                <w:sz w:val="20"/>
              </w:rPr>
              <w:t>Award</w:t>
            </w:r>
            <w:r>
              <w:rPr>
                <w:color w:val="221F1F"/>
                <w:spacing w:val="-6"/>
                <w:sz w:val="20"/>
              </w:rPr>
              <w:t xml:space="preserve"> </w:t>
            </w:r>
            <w:r>
              <w:rPr>
                <w:color w:val="221F1F"/>
                <w:spacing w:val="-2"/>
                <w:sz w:val="20"/>
              </w:rPr>
              <w:t>Management</w:t>
            </w:r>
          </w:p>
        </w:tc>
        <w:tc>
          <w:tcPr>
            <w:tcW w:w="1285" w:type="dxa"/>
          </w:tcPr>
          <w:p w14:paraId="6CAF7890" w14:textId="77777777" w:rsidR="00016C31" w:rsidRDefault="00632607">
            <w:pPr>
              <w:pStyle w:val="TableParagraph"/>
              <w:jc w:val="right"/>
              <w:rPr>
                <w:sz w:val="20"/>
              </w:rPr>
            </w:pPr>
            <w:r>
              <w:rPr>
                <w:color w:val="221F1F"/>
                <w:sz w:val="20"/>
              </w:rPr>
              <w:t>JUL</w:t>
            </w:r>
            <w:r>
              <w:rPr>
                <w:color w:val="221F1F"/>
                <w:spacing w:val="-7"/>
                <w:sz w:val="20"/>
              </w:rPr>
              <w:t xml:space="preserve"> </w:t>
            </w:r>
            <w:r>
              <w:rPr>
                <w:color w:val="221F1F"/>
                <w:spacing w:val="-4"/>
                <w:sz w:val="20"/>
              </w:rPr>
              <w:t>2013</w:t>
            </w:r>
          </w:p>
        </w:tc>
      </w:tr>
      <w:tr w:rsidR="00016C31" w14:paraId="6F6AC37B" w14:textId="77777777">
        <w:trPr>
          <w:trHeight w:val="229"/>
        </w:trPr>
        <w:tc>
          <w:tcPr>
            <w:tcW w:w="1502" w:type="dxa"/>
          </w:tcPr>
          <w:p w14:paraId="7D066F52" w14:textId="77777777" w:rsidR="00016C31" w:rsidRDefault="00632607">
            <w:pPr>
              <w:pStyle w:val="TableParagraph"/>
              <w:rPr>
                <w:sz w:val="20"/>
              </w:rPr>
            </w:pPr>
            <w:r>
              <w:rPr>
                <w:color w:val="221F1F"/>
                <w:spacing w:val="-4"/>
                <w:sz w:val="20"/>
              </w:rPr>
              <w:t>52.204-</w:t>
            </w:r>
            <w:r>
              <w:rPr>
                <w:color w:val="221F1F"/>
                <w:spacing w:val="-10"/>
                <w:sz w:val="20"/>
              </w:rPr>
              <w:t>9</w:t>
            </w:r>
          </w:p>
        </w:tc>
        <w:tc>
          <w:tcPr>
            <w:tcW w:w="6589" w:type="dxa"/>
          </w:tcPr>
          <w:p w14:paraId="7AE9A2E8" w14:textId="77777777" w:rsidR="00016C31" w:rsidRDefault="00632607">
            <w:pPr>
              <w:pStyle w:val="TableParagraph"/>
              <w:ind w:left="165"/>
              <w:rPr>
                <w:sz w:val="20"/>
              </w:rPr>
            </w:pPr>
            <w:r>
              <w:rPr>
                <w:color w:val="221F1F"/>
                <w:sz w:val="20"/>
              </w:rPr>
              <w:t>Personal</w:t>
            </w:r>
            <w:r>
              <w:rPr>
                <w:color w:val="221F1F"/>
                <w:spacing w:val="-13"/>
                <w:sz w:val="20"/>
              </w:rPr>
              <w:t xml:space="preserve"> </w:t>
            </w:r>
            <w:r>
              <w:rPr>
                <w:color w:val="221F1F"/>
                <w:sz w:val="20"/>
              </w:rPr>
              <w:t>Identity</w:t>
            </w:r>
            <w:r>
              <w:rPr>
                <w:color w:val="221F1F"/>
                <w:spacing w:val="-9"/>
                <w:sz w:val="20"/>
              </w:rPr>
              <w:t xml:space="preserve"> </w:t>
            </w:r>
            <w:r>
              <w:rPr>
                <w:color w:val="221F1F"/>
                <w:sz w:val="20"/>
              </w:rPr>
              <w:t>Verification</w:t>
            </w:r>
            <w:r>
              <w:rPr>
                <w:color w:val="221F1F"/>
                <w:spacing w:val="-13"/>
                <w:sz w:val="20"/>
              </w:rPr>
              <w:t xml:space="preserve"> </w:t>
            </w:r>
            <w:r>
              <w:rPr>
                <w:color w:val="221F1F"/>
                <w:sz w:val="20"/>
              </w:rPr>
              <w:t>of</w:t>
            </w:r>
            <w:r>
              <w:rPr>
                <w:color w:val="221F1F"/>
                <w:spacing w:val="-11"/>
                <w:sz w:val="20"/>
              </w:rPr>
              <w:t xml:space="preserve"> </w:t>
            </w:r>
            <w:r>
              <w:rPr>
                <w:color w:val="221F1F"/>
                <w:sz w:val="20"/>
              </w:rPr>
              <w:t>Contractor</w:t>
            </w:r>
            <w:r>
              <w:rPr>
                <w:color w:val="221F1F"/>
                <w:spacing w:val="-8"/>
                <w:sz w:val="20"/>
              </w:rPr>
              <w:t xml:space="preserve"> </w:t>
            </w:r>
            <w:r>
              <w:rPr>
                <w:color w:val="221F1F"/>
                <w:spacing w:val="-2"/>
                <w:sz w:val="20"/>
              </w:rPr>
              <w:t>Personnel</w:t>
            </w:r>
          </w:p>
        </w:tc>
        <w:tc>
          <w:tcPr>
            <w:tcW w:w="1285" w:type="dxa"/>
          </w:tcPr>
          <w:p w14:paraId="701BA3E0" w14:textId="77777777" w:rsidR="00016C31" w:rsidRDefault="00632607">
            <w:pPr>
              <w:pStyle w:val="TableParagraph"/>
              <w:jc w:val="right"/>
              <w:rPr>
                <w:sz w:val="20"/>
              </w:rPr>
            </w:pPr>
            <w:r>
              <w:rPr>
                <w:color w:val="221F1F"/>
                <w:sz w:val="20"/>
              </w:rPr>
              <w:t>JAN</w:t>
            </w:r>
            <w:r>
              <w:rPr>
                <w:color w:val="221F1F"/>
                <w:spacing w:val="-7"/>
                <w:sz w:val="20"/>
              </w:rPr>
              <w:t xml:space="preserve"> </w:t>
            </w:r>
            <w:r>
              <w:rPr>
                <w:color w:val="221F1F"/>
                <w:spacing w:val="-4"/>
                <w:sz w:val="20"/>
              </w:rPr>
              <w:t>2011</w:t>
            </w:r>
          </w:p>
        </w:tc>
      </w:tr>
      <w:tr w:rsidR="00016C31" w14:paraId="78920065" w14:textId="77777777">
        <w:trPr>
          <w:trHeight w:val="229"/>
        </w:trPr>
        <w:tc>
          <w:tcPr>
            <w:tcW w:w="1502" w:type="dxa"/>
          </w:tcPr>
          <w:p w14:paraId="6DDA304E" w14:textId="77777777" w:rsidR="00016C31" w:rsidRDefault="00632607">
            <w:pPr>
              <w:pStyle w:val="TableParagraph"/>
              <w:rPr>
                <w:sz w:val="20"/>
              </w:rPr>
            </w:pPr>
            <w:r>
              <w:rPr>
                <w:color w:val="221F1F"/>
                <w:spacing w:val="-4"/>
                <w:sz w:val="20"/>
              </w:rPr>
              <w:t>52.204-</w:t>
            </w:r>
            <w:r>
              <w:rPr>
                <w:color w:val="221F1F"/>
                <w:spacing w:val="-5"/>
                <w:sz w:val="20"/>
              </w:rPr>
              <w:t>10</w:t>
            </w:r>
          </w:p>
        </w:tc>
        <w:tc>
          <w:tcPr>
            <w:tcW w:w="6589" w:type="dxa"/>
          </w:tcPr>
          <w:p w14:paraId="667C0C75" w14:textId="77777777" w:rsidR="00016C31" w:rsidRDefault="00632607">
            <w:pPr>
              <w:pStyle w:val="TableParagraph"/>
              <w:ind w:left="165"/>
              <w:rPr>
                <w:sz w:val="20"/>
              </w:rPr>
            </w:pPr>
            <w:r>
              <w:rPr>
                <w:color w:val="221F1F"/>
                <w:spacing w:val="-2"/>
                <w:sz w:val="20"/>
              </w:rPr>
              <w:t>Reporting</w:t>
            </w:r>
            <w:r>
              <w:rPr>
                <w:color w:val="221F1F"/>
                <w:spacing w:val="3"/>
                <w:sz w:val="20"/>
              </w:rPr>
              <w:t xml:space="preserve"> </w:t>
            </w:r>
            <w:r>
              <w:rPr>
                <w:color w:val="221F1F"/>
                <w:spacing w:val="-2"/>
                <w:sz w:val="20"/>
              </w:rPr>
              <w:t>Executive</w:t>
            </w:r>
            <w:r>
              <w:rPr>
                <w:color w:val="221F1F"/>
                <w:spacing w:val="2"/>
                <w:sz w:val="20"/>
              </w:rPr>
              <w:t xml:space="preserve"> </w:t>
            </w:r>
            <w:r>
              <w:rPr>
                <w:color w:val="221F1F"/>
                <w:spacing w:val="-2"/>
                <w:sz w:val="20"/>
              </w:rPr>
              <w:t>Compensation</w:t>
            </w:r>
            <w:r>
              <w:rPr>
                <w:color w:val="221F1F"/>
                <w:spacing w:val="3"/>
                <w:sz w:val="20"/>
              </w:rPr>
              <w:t xml:space="preserve"> </w:t>
            </w:r>
            <w:r>
              <w:rPr>
                <w:color w:val="221F1F"/>
                <w:spacing w:val="-2"/>
                <w:sz w:val="20"/>
              </w:rPr>
              <w:t>and</w:t>
            </w:r>
            <w:r>
              <w:rPr>
                <w:color w:val="221F1F"/>
                <w:spacing w:val="4"/>
                <w:sz w:val="20"/>
              </w:rPr>
              <w:t xml:space="preserve"> </w:t>
            </w:r>
            <w:r>
              <w:rPr>
                <w:color w:val="221F1F"/>
                <w:spacing w:val="-2"/>
                <w:sz w:val="20"/>
              </w:rPr>
              <w:t>First-Tier</w:t>
            </w:r>
            <w:r>
              <w:rPr>
                <w:color w:val="221F1F"/>
                <w:spacing w:val="2"/>
                <w:sz w:val="20"/>
              </w:rPr>
              <w:t xml:space="preserve"> </w:t>
            </w:r>
            <w:r>
              <w:rPr>
                <w:color w:val="221F1F"/>
                <w:spacing w:val="-2"/>
                <w:sz w:val="20"/>
              </w:rPr>
              <w:t>Subcontract</w:t>
            </w:r>
            <w:r>
              <w:rPr>
                <w:color w:val="221F1F"/>
                <w:spacing w:val="5"/>
                <w:sz w:val="20"/>
              </w:rPr>
              <w:t xml:space="preserve"> </w:t>
            </w:r>
            <w:r>
              <w:rPr>
                <w:color w:val="221F1F"/>
                <w:spacing w:val="-2"/>
                <w:sz w:val="20"/>
              </w:rPr>
              <w:t>Awards</w:t>
            </w:r>
          </w:p>
        </w:tc>
        <w:tc>
          <w:tcPr>
            <w:tcW w:w="1285" w:type="dxa"/>
          </w:tcPr>
          <w:p w14:paraId="3FF6C28A" w14:textId="77777777" w:rsidR="00016C31" w:rsidRDefault="00632607">
            <w:pPr>
              <w:pStyle w:val="TableParagraph"/>
              <w:jc w:val="right"/>
              <w:rPr>
                <w:sz w:val="20"/>
              </w:rPr>
            </w:pPr>
            <w:r>
              <w:rPr>
                <w:color w:val="221F1F"/>
                <w:sz w:val="20"/>
              </w:rPr>
              <w:t>OCT</w:t>
            </w:r>
            <w:r>
              <w:rPr>
                <w:color w:val="221F1F"/>
                <w:spacing w:val="-7"/>
                <w:sz w:val="20"/>
              </w:rPr>
              <w:t xml:space="preserve"> </w:t>
            </w:r>
            <w:r>
              <w:rPr>
                <w:color w:val="221F1F"/>
                <w:spacing w:val="-4"/>
                <w:sz w:val="20"/>
              </w:rPr>
              <w:t>2015</w:t>
            </w:r>
          </w:p>
        </w:tc>
      </w:tr>
      <w:tr w:rsidR="00016C31" w14:paraId="4507D920" w14:textId="77777777">
        <w:trPr>
          <w:trHeight w:val="230"/>
        </w:trPr>
        <w:tc>
          <w:tcPr>
            <w:tcW w:w="1502" w:type="dxa"/>
          </w:tcPr>
          <w:p w14:paraId="142621D9" w14:textId="77777777" w:rsidR="00016C31" w:rsidRDefault="00632607">
            <w:pPr>
              <w:pStyle w:val="TableParagraph"/>
              <w:spacing w:line="210" w:lineRule="exact"/>
              <w:rPr>
                <w:sz w:val="20"/>
              </w:rPr>
            </w:pPr>
            <w:r>
              <w:rPr>
                <w:color w:val="221F1F"/>
                <w:spacing w:val="-4"/>
                <w:sz w:val="20"/>
              </w:rPr>
              <w:t>52.204-</w:t>
            </w:r>
            <w:r>
              <w:rPr>
                <w:color w:val="221F1F"/>
                <w:spacing w:val="-5"/>
                <w:sz w:val="20"/>
              </w:rPr>
              <w:t>19</w:t>
            </w:r>
          </w:p>
        </w:tc>
        <w:tc>
          <w:tcPr>
            <w:tcW w:w="6589" w:type="dxa"/>
          </w:tcPr>
          <w:p w14:paraId="15ED3EC0" w14:textId="77777777" w:rsidR="00016C31" w:rsidRDefault="00632607">
            <w:pPr>
              <w:pStyle w:val="TableParagraph"/>
              <w:spacing w:line="210" w:lineRule="exact"/>
              <w:ind w:left="165"/>
              <w:rPr>
                <w:sz w:val="20"/>
              </w:rPr>
            </w:pPr>
            <w:r>
              <w:rPr>
                <w:color w:val="221F1F"/>
                <w:sz w:val="20"/>
              </w:rPr>
              <w:t>Incorporation</w:t>
            </w:r>
            <w:r>
              <w:rPr>
                <w:color w:val="221F1F"/>
                <w:spacing w:val="-13"/>
                <w:sz w:val="20"/>
              </w:rPr>
              <w:t xml:space="preserve"> </w:t>
            </w:r>
            <w:r>
              <w:rPr>
                <w:color w:val="221F1F"/>
                <w:sz w:val="20"/>
              </w:rPr>
              <w:t>by</w:t>
            </w:r>
            <w:r>
              <w:rPr>
                <w:color w:val="221F1F"/>
                <w:spacing w:val="-12"/>
                <w:sz w:val="20"/>
              </w:rPr>
              <w:t xml:space="preserve"> </w:t>
            </w:r>
            <w:r>
              <w:rPr>
                <w:color w:val="221F1F"/>
                <w:sz w:val="20"/>
              </w:rPr>
              <w:t>Reference</w:t>
            </w:r>
            <w:r>
              <w:rPr>
                <w:color w:val="221F1F"/>
                <w:spacing w:val="-12"/>
                <w:sz w:val="20"/>
              </w:rPr>
              <w:t xml:space="preserve"> </w:t>
            </w:r>
            <w:r>
              <w:rPr>
                <w:color w:val="221F1F"/>
                <w:sz w:val="20"/>
              </w:rPr>
              <w:t>Representations</w:t>
            </w:r>
            <w:r>
              <w:rPr>
                <w:color w:val="221F1F"/>
                <w:spacing w:val="-13"/>
                <w:sz w:val="20"/>
              </w:rPr>
              <w:t xml:space="preserve"> </w:t>
            </w:r>
            <w:r>
              <w:rPr>
                <w:color w:val="221F1F"/>
                <w:sz w:val="20"/>
              </w:rPr>
              <w:t>and</w:t>
            </w:r>
            <w:r>
              <w:rPr>
                <w:color w:val="221F1F"/>
                <w:spacing w:val="-12"/>
                <w:sz w:val="20"/>
              </w:rPr>
              <w:t xml:space="preserve"> </w:t>
            </w:r>
            <w:r>
              <w:rPr>
                <w:color w:val="221F1F"/>
                <w:spacing w:val="-2"/>
                <w:sz w:val="20"/>
              </w:rPr>
              <w:t>Certifications</w:t>
            </w:r>
          </w:p>
        </w:tc>
        <w:tc>
          <w:tcPr>
            <w:tcW w:w="1285" w:type="dxa"/>
          </w:tcPr>
          <w:p w14:paraId="498D1913" w14:textId="77777777" w:rsidR="00016C31" w:rsidRDefault="00632607">
            <w:pPr>
              <w:pStyle w:val="TableParagraph"/>
              <w:spacing w:line="210" w:lineRule="exact"/>
              <w:jc w:val="right"/>
              <w:rPr>
                <w:sz w:val="20"/>
              </w:rPr>
            </w:pPr>
            <w:r>
              <w:rPr>
                <w:color w:val="221F1F"/>
                <w:sz w:val="20"/>
              </w:rPr>
              <w:t>DEC</w:t>
            </w:r>
            <w:r>
              <w:rPr>
                <w:color w:val="221F1F"/>
                <w:spacing w:val="-7"/>
                <w:sz w:val="20"/>
              </w:rPr>
              <w:t xml:space="preserve"> </w:t>
            </w:r>
            <w:r>
              <w:rPr>
                <w:color w:val="221F1F"/>
                <w:spacing w:val="-4"/>
                <w:sz w:val="20"/>
              </w:rPr>
              <w:t>2014</w:t>
            </w:r>
          </w:p>
        </w:tc>
      </w:tr>
      <w:tr w:rsidR="00016C31" w14:paraId="458F006C" w14:textId="77777777">
        <w:trPr>
          <w:trHeight w:val="229"/>
        </w:trPr>
        <w:tc>
          <w:tcPr>
            <w:tcW w:w="1502" w:type="dxa"/>
          </w:tcPr>
          <w:p w14:paraId="592177B1" w14:textId="77777777" w:rsidR="00016C31" w:rsidRDefault="00632607">
            <w:pPr>
              <w:pStyle w:val="TableParagraph"/>
              <w:rPr>
                <w:sz w:val="20"/>
              </w:rPr>
            </w:pPr>
            <w:r>
              <w:rPr>
                <w:color w:val="221F1F"/>
                <w:spacing w:val="-4"/>
                <w:sz w:val="20"/>
              </w:rPr>
              <w:t>52.209-</w:t>
            </w:r>
            <w:r>
              <w:rPr>
                <w:color w:val="221F1F"/>
                <w:spacing w:val="-10"/>
                <w:sz w:val="20"/>
              </w:rPr>
              <w:t>6</w:t>
            </w:r>
          </w:p>
        </w:tc>
        <w:tc>
          <w:tcPr>
            <w:tcW w:w="6589" w:type="dxa"/>
          </w:tcPr>
          <w:p w14:paraId="73F99DAF" w14:textId="77777777" w:rsidR="00016C31" w:rsidRDefault="00632607">
            <w:pPr>
              <w:pStyle w:val="TableParagraph"/>
              <w:ind w:left="165"/>
              <w:rPr>
                <w:sz w:val="20"/>
              </w:rPr>
            </w:pPr>
            <w:r>
              <w:rPr>
                <w:color w:val="221F1F"/>
                <w:sz w:val="20"/>
              </w:rPr>
              <w:t>Protecting</w:t>
            </w:r>
            <w:r>
              <w:rPr>
                <w:color w:val="221F1F"/>
                <w:spacing w:val="-12"/>
                <w:sz w:val="20"/>
              </w:rPr>
              <w:t xml:space="preserve"> </w:t>
            </w:r>
            <w:r>
              <w:rPr>
                <w:color w:val="221F1F"/>
                <w:sz w:val="20"/>
              </w:rPr>
              <w:t>the</w:t>
            </w:r>
            <w:r>
              <w:rPr>
                <w:color w:val="221F1F"/>
                <w:spacing w:val="-10"/>
                <w:sz w:val="20"/>
              </w:rPr>
              <w:t xml:space="preserve"> </w:t>
            </w:r>
            <w:r>
              <w:rPr>
                <w:color w:val="221F1F"/>
                <w:sz w:val="20"/>
              </w:rPr>
              <w:t>Government's</w:t>
            </w:r>
            <w:r>
              <w:rPr>
                <w:color w:val="221F1F"/>
                <w:spacing w:val="-10"/>
                <w:sz w:val="20"/>
              </w:rPr>
              <w:t xml:space="preserve"> </w:t>
            </w:r>
            <w:r>
              <w:rPr>
                <w:color w:val="221F1F"/>
                <w:sz w:val="20"/>
              </w:rPr>
              <w:t>Interest</w:t>
            </w:r>
            <w:r>
              <w:rPr>
                <w:color w:val="221F1F"/>
                <w:spacing w:val="-12"/>
                <w:sz w:val="20"/>
              </w:rPr>
              <w:t xml:space="preserve"> </w:t>
            </w:r>
            <w:r>
              <w:rPr>
                <w:color w:val="221F1F"/>
                <w:sz w:val="20"/>
              </w:rPr>
              <w:t>When</w:t>
            </w:r>
            <w:r>
              <w:rPr>
                <w:color w:val="221F1F"/>
                <w:spacing w:val="-9"/>
                <w:sz w:val="20"/>
              </w:rPr>
              <w:t xml:space="preserve"> </w:t>
            </w:r>
            <w:r>
              <w:rPr>
                <w:color w:val="221F1F"/>
                <w:sz w:val="20"/>
              </w:rPr>
              <w:t>Subcontracting</w:t>
            </w:r>
            <w:r>
              <w:rPr>
                <w:color w:val="221F1F"/>
                <w:spacing w:val="-12"/>
                <w:sz w:val="20"/>
              </w:rPr>
              <w:t xml:space="preserve"> </w:t>
            </w:r>
            <w:r>
              <w:rPr>
                <w:color w:val="221F1F"/>
                <w:sz w:val="20"/>
              </w:rPr>
              <w:t>with</w:t>
            </w:r>
            <w:r>
              <w:rPr>
                <w:color w:val="221F1F"/>
                <w:spacing w:val="-11"/>
                <w:sz w:val="20"/>
              </w:rPr>
              <w:t xml:space="preserve"> </w:t>
            </w:r>
            <w:r>
              <w:rPr>
                <w:color w:val="221F1F"/>
                <w:spacing w:val="-2"/>
                <w:sz w:val="20"/>
              </w:rPr>
              <w:t>Contractors</w:t>
            </w:r>
          </w:p>
        </w:tc>
        <w:tc>
          <w:tcPr>
            <w:tcW w:w="1285" w:type="dxa"/>
          </w:tcPr>
          <w:p w14:paraId="4A23415A" w14:textId="77777777" w:rsidR="00016C31" w:rsidRDefault="00632607">
            <w:pPr>
              <w:pStyle w:val="TableParagraph"/>
              <w:jc w:val="right"/>
              <w:rPr>
                <w:sz w:val="20"/>
              </w:rPr>
            </w:pPr>
            <w:r>
              <w:rPr>
                <w:color w:val="221F1F"/>
                <w:sz w:val="20"/>
              </w:rPr>
              <w:t>OCT</w:t>
            </w:r>
            <w:r>
              <w:rPr>
                <w:color w:val="221F1F"/>
                <w:spacing w:val="-7"/>
                <w:sz w:val="20"/>
              </w:rPr>
              <w:t xml:space="preserve"> </w:t>
            </w:r>
            <w:r>
              <w:rPr>
                <w:color w:val="221F1F"/>
                <w:spacing w:val="-4"/>
                <w:sz w:val="20"/>
              </w:rPr>
              <w:t>2015</w:t>
            </w:r>
          </w:p>
        </w:tc>
      </w:tr>
      <w:tr w:rsidR="00016C31" w14:paraId="6FB5F403" w14:textId="77777777">
        <w:trPr>
          <w:trHeight w:val="229"/>
        </w:trPr>
        <w:tc>
          <w:tcPr>
            <w:tcW w:w="1502" w:type="dxa"/>
          </w:tcPr>
          <w:p w14:paraId="1A100A33" w14:textId="77777777" w:rsidR="00016C31" w:rsidRDefault="00016C31">
            <w:pPr>
              <w:pStyle w:val="TableParagraph"/>
              <w:spacing w:line="240" w:lineRule="auto"/>
              <w:rPr>
                <w:sz w:val="16"/>
              </w:rPr>
            </w:pPr>
          </w:p>
        </w:tc>
        <w:tc>
          <w:tcPr>
            <w:tcW w:w="6589" w:type="dxa"/>
          </w:tcPr>
          <w:p w14:paraId="74640DA2" w14:textId="77777777" w:rsidR="00016C31" w:rsidRDefault="00632607">
            <w:pPr>
              <w:pStyle w:val="TableParagraph"/>
              <w:spacing w:line="210" w:lineRule="exact"/>
              <w:ind w:left="165"/>
              <w:rPr>
                <w:sz w:val="20"/>
              </w:rPr>
            </w:pPr>
            <w:r>
              <w:rPr>
                <w:color w:val="221F1F"/>
                <w:sz w:val="20"/>
              </w:rPr>
              <w:t>Debarred,</w:t>
            </w:r>
            <w:r>
              <w:rPr>
                <w:color w:val="221F1F"/>
                <w:spacing w:val="-8"/>
                <w:sz w:val="20"/>
              </w:rPr>
              <w:t xml:space="preserve"> </w:t>
            </w:r>
            <w:r>
              <w:rPr>
                <w:color w:val="221F1F"/>
                <w:sz w:val="20"/>
              </w:rPr>
              <w:t>Suspended,</w:t>
            </w:r>
            <w:r>
              <w:rPr>
                <w:color w:val="221F1F"/>
                <w:spacing w:val="-9"/>
                <w:sz w:val="20"/>
              </w:rPr>
              <w:t xml:space="preserve"> </w:t>
            </w:r>
            <w:r>
              <w:rPr>
                <w:color w:val="221F1F"/>
                <w:sz w:val="20"/>
              </w:rPr>
              <w:t>or</w:t>
            </w:r>
            <w:r>
              <w:rPr>
                <w:color w:val="221F1F"/>
                <w:spacing w:val="-8"/>
                <w:sz w:val="20"/>
              </w:rPr>
              <w:t xml:space="preserve"> </w:t>
            </w:r>
            <w:r>
              <w:rPr>
                <w:color w:val="221F1F"/>
                <w:sz w:val="20"/>
              </w:rPr>
              <w:t>Proposed</w:t>
            </w:r>
            <w:r>
              <w:rPr>
                <w:color w:val="221F1F"/>
                <w:spacing w:val="-8"/>
                <w:sz w:val="20"/>
              </w:rPr>
              <w:t xml:space="preserve"> </w:t>
            </w:r>
            <w:r>
              <w:rPr>
                <w:color w:val="221F1F"/>
                <w:sz w:val="20"/>
              </w:rPr>
              <w:t>for</w:t>
            </w:r>
            <w:r>
              <w:rPr>
                <w:color w:val="221F1F"/>
                <w:spacing w:val="-6"/>
                <w:sz w:val="20"/>
              </w:rPr>
              <w:t xml:space="preserve"> </w:t>
            </w:r>
            <w:r>
              <w:rPr>
                <w:color w:val="221F1F"/>
                <w:spacing w:val="-2"/>
                <w:sz w:val="20"/>
              </w:rPr>
              <w:t>Debarment</w:t>
            </w:r>
          </w:p>
        </w:tc>
        <w:tc>
          <w:tcPr>
            <w:tcW w:w="1285" w:type="dxa"/>
          </w:tcPr>
          <w:p w14:paraId="3D6BE827" w14:textId="77777777" w:rsidR="00016C31" w:rsidRDefault="00016C31">
            <w:pPr>
              <w:pStyle w:val="TableParagraph"/>
              <w:spacing w:line="240" w:lineRule="auto"/>
              <w:rPr>
                <w:sz w:val="16"/>
              </w:rPr>
            </w:pPr>
          </w:p>
        </w:tc>
      </w:tr>
      <w:tr w:rsidR="00016C31" w14:paraId="4705BE98" w14:textId="77777777">
        <w:trPr>
          <w:trHeight w:val="229"/>
        </w:trPr>
        <w:tc>
          <w:tcPr>
            <w:tcW w:w="1502" w:type="dxa"/>
          </w:tcPr>
          <w:p w14:paraId="325EFABF" w14:textId="77777777" w:rsidR="00016C31" w:rsidRDefault="00632607">
            <w:pPr>
              <w:pStyle w:val="TableParagraph"/>
              <w:rPr>
                <w:sz w:val="20"/>
              </w:rPr>
            </w:pPr>
            <w:r>
              <w:rPr>
                <w:color w:val="221F1F"/>
                <w:spacing w:val="-4"/>
                <w:sz w:val="20"/>
              </w:rPr>
              <w:t>52.209-</w:t>
            </w:r>
            <w:r>
              <w:rPr>
                <w:color w:val="221F1F"/>
                <w:spacing w:val="-10"/>
                <w:sz w:val="20"/>
              </w:rPr>
              <w:t>9</w:t>
            </w:r>
          </w:p>
        </w:tc>
        <w:tc>
          <w:tcPr>
            <w:tcW w:w="6589" w:type="dxa"/>
          </w:tcPr>
          <w:p w14:paraId="00C63B58" w14:textId="77777777" w:rsidR="00016C31" w:rsidRDefault="00632607">
            <w:pPr>
              <w:pStyle w:val="TableParagraph"/>
              <w:ind w:left="165"/>
              <w:rPr>
                <w:sz w:val="20"/>
              </w:rPr>
            </w:pPr>
            <w:r>
              <w:rPr>
                <w:color w:val="221F1F"/>
                <w:sz w:val="20"/>
              </w:rPr>
              <w:t>Updates</w:t>
            </w:r>
            <w:r>
              <w:rPr>
                <w:color w:val="221F1F"/>
                <w:spacing w:val="-13"/>
                <w:sz w:val="20"/>
              </w:rPr>
              <w:t xml:space="preserve"> </w:t>
            </w:r>
            <w:r>
              <w:rPr>
                <w:color w:val="221F1F"/>
                <w:sz w:val="20"/>
              </w:rPr>
              <w:t>of</w:t>
            </w:r>
            <w:r>
              <w:rPr>
                <w:color w:val="221F1F"/>
                <w:spacing w:val="-12"/>
                <w:sz w:val="20"/>
              </w:rPr>
              <w:t xml:space="preserve"> </w:t>
            </w:r>
            <w:r>
              <w:rPr>
                <w:color w:val="221F1F"/>
                <w:sz w:val="20"/>
              </w:rPr>
              <w:t>Publicly</w:t>
            </w:r>
            <w:r>
              <w:rPr>
                <w:color w:val="221F1F"/>
                <w:spacing w:val="-13"/>
                <w:sz w:val="20"/>
              </w:rPr>
              <w:t xml:space="preserve"> </w:t>
            </w:r>
            <w:r>
              <w:rPr>
                <w:color w:val="221F1F"/>
                <w:sz w:val="20"/>
              </w:rPr>
              <w:t>Available</w:t>
            </w:r>
            <w:r>
              <w:rPr>
                <w:color w:val="221F1F"/>
                <w:spacing w:val="-12"/>
                <w:sz w:val="20"/>
              </w:rPr>
              <w:t xml:space="preserve"> </w:t>
            </w:r>
            <w:r>
              <w:rPr>
                <w:color w:val="221F1F"/>
                <w:sz w:val="20"/>
              </w:rPr>
              <w:t>Information</w:t>
            </w:r>
            <w:r>
              <w:rPr>
                <w:color w:val="221F1F"/>
                <w:spacing w:val="-13"/>
                <w:sz w:val="20"/>
              </w:rPr>
              <w:t xml:space="preserve"> </w:t>
            </w:r>
            <w:r>
              <w:rPr>
                <w:color w:val="221F1F"/>
                <w:sz w:val="20"/>
              </w:rPr>
              <w:t>Regarding</w:t>
            </w:r>
            <w:r>
              <w:rPr>
                <w:color w:val="221F1F"/>
                <w:spacing w:val="-12"/>
                <w:sz w:val="20"/>
              </w:rPr>
              <w:t xml:space="preserve"> </w:t>
            </w:r>
            <w:r>
              <w:rPr>
                <w:color w:val="221F1F"/>
                <w:spacing w:val="-2"/>
                <w:sz w:val="20"/>
              </w:rPr>
              <w:t>Responsibility</w:t>
            </w:r>
          </w:p>
        </w:tc>
        <w:tc>
          <w:tcPr>
            <w:tcW w:w="1285" w:type="dxa"/>
          </w:tcPr>
          <w:p w14:paraId="4FDF5D29" w14:textId="77777777" w:rsidR="00016C31" w:rsidRDefault="00632607">
            <w:pPr>
              <w:pStyle w:val="TableParagraph"/>
              <w:jc w:val="right"/>
              <w:rPr>
                <w:sz w:val="20"/>
              </w:rPr>
            </w:pPr>
            <w:r>
              <w:rPr>
                <w:color w:val="221F1F"/>
                <w:sz w:val="20"/>
              </w:rPr>
              <w:t>JUL</w:t>
            </w:r>
            <w:r>
              <w:rPr>
                <w:color w:val="221F1F"/>
                <w:spacing w:val="-7"/>
                <w:sz w:val="20"/>
              </w:rPr>
              <w:t xml:space="preserve"> </w:t>
            </w:r>
            <w:r>
              <w:rPr>
                <w:color w:val="221F1F"/>
                <w:spacing w:val="-4"/>
                <w:sz w:val="20"/>
              </w:rPr>
              <w:t>2013</w:t>
            </w:r>
          </w:p>
        </w:tc>
      </w:tr>
      <w:tr w:rsidR="00016C31" w14:paraId="34DE4F31" w14:textId="77777777">
        <w:trPr>
          <w:trHeight w:val="229"/>
        </w:trPr>
        <w:tc>
          <w:tcPr>
            <w:tcW w:w="1502" w:type="dxa"/>
          </w:tcPr>
          <w:p w14:paraId="426DA436" w14:textId="77777777" w:rsidR="00016C31" w:rsidRDefault="00016C31">
            <w:pPr>
              <w:pStyle w:val="TableParagraph"/>
              <w:spacing w:line="240" w:lineRule="auto"/>
              <w:rPr>
                <w:sz w:val="16"/>
              </w:rPr>
            </w:pPr>
          </w:p>
        </w:tc>
        <w:tc>
          <w:tcPr>
            <w:tcW w:w="6589" w:type="dxa"/>
          </w:tcPr>
          <w:p w14:paraId="0341810A" w14:textId="77777777" w:rsidR="00016C31" w:rsidRDefault="00632607">
            <w:pPr>
              <w:pStyle w:val="TableParagraph"/>
              <w:ind w:left="165"/>
              <w:rPr>
                <w:sz w:val="20"/>
              </w:rPr>
            </w:pPr>
            <w:r>
              <w:rPr>
                <w:color w:val="221F1F"/>
                <w:spacing w:val="-2"/>
                <w:sz w:val="20"/>
              </w:rPr>
              <w:t>Matters</w:t>
            </w:r>
          </w:p>
        </w:tc>
        <w:tc>
          <w:tcPr>
            <w:tcW w:w="1285" w:type="dxa"/>
          </w:tcPr>
          <w:p w14:paraId="030012CF" w14:textId="77777777" w:rsidR="00016C31" w:rsidRDefault="00016C31">
            <w:pPr>
              <w:pStyle w:val="TableParagraph"/>
              <w:spacing w:line="240" w:lineRule="auto"/>
              <w:rPr>
                <w:sz w:val="16"/>
              </w:rPr>
            </w:pPr>
          </w:p>
        </w:tc>
      </w:tr>
      <w:tr w:rsidR="00016C31" w14:paraId="654B0CF1" w14:textId="77777777">
        <w:trPr>
          <w:trHeight w:val="229"/>
        </w:trPr>
        <w:tc>
          <w:tcPr>
            <w:tcW w:w="1502" w:type="dxa"/>
          </w:tcPr>
          <w:p w14:paraId="4F90D9EB" w14:textId="77777777" w:rsidR="00016C31" w:rsidRDefault="00632607">
            <w:pPr>
              <w:pStyle w:val="TableParagraph"/>
              <w:rPr>
                <w:sz w:val="20"/>
              </w:rPr>
            </w:pPr>
            <w:r>
              <w:rPr>
                <w:color w:val="221F1F"/>
                <w:spacing w:val="-4"/>
                <w:sz w:val="20"/>
              </w:rPr>
              <w:t>52.209-</w:t>
            </w:r>
            <w:r>
              <w:rPr>
                <w:color w:val="221F1F"/>
                <w:spacing w:val="-5"/>
                <w:sz w:val="20"/>
              </w:rPr>
              <w:t>10</w:t>
            </w:r>
          </w:p>
        </w:tc>
        <w:tc>
          <w:tcPr>
            <w:tcW w:w="6589" w:type="dxa"/>
          </w:tcPr>
          <w:p w14:paraId="0304FDBE" w14:textId="77777777" w:rsidR="00016C31" w:rsidRDefault="00632607">
            <w:pPr>
              <w:pStyle w:val="TableParagraph"/>
              <w:ind w:left="165"/>
              <w:rPr>
                <w:sz w:val="20"/>
              </w:rPr>
            </w:pPr>
            <w:r>
              <w:rPr>
                <w:color w:val="221F1F"/>
                <w:sz w:val="20"/>
              </w:rPr>
              <w:t>Prohibition</w:t>
            </w:r>
            <w:r>
              <w:rPr>
                <w:color w:val="221F1F"/>
                <w:spacing w:val="-11"/>
                <w:sz w:val="20"/>
              </w:rPr>
              <w:t xml:space="preserve"> </w:t>
            </w:r>
            <w:r>
              <w:rPr>
                <w:color w:val="221F1F"/>
                <w:sz w:val="20"/>
              </w:rPr>
              <w:t>on</w:t>
            </w:r>
            <w:r>
              <w:rPr>
                <w:color w:val="221F1F"/>
                <w:spacing w:val="-11"/>
                <w:sz w:val="20"/>
              </w:rPr>
              <w:t xml:space="preserve"> </w:t>
            </w:r>
            <w:r>
              <w:rPr>
                <w:color w:val="221F1F"/>
                <w:sz w:val="20"/>
              </w:rPr>
              <w:t>Contracting</w:t>
            </w:r>
            <w:r>
              <w:rPr>
                <w:color w:val="221F1F"/>
                <w:spacing w:val="-9"/>
                <w:sz w:val="20"/>
              </w:rPr>
              <w:t xml:space="preserve"> </w:t>
            </w:r>
            <w:r>
              <w:rPr>
                <w:color w:val="221F1F"/>
                <w:sz w:val="20"/>
              </w:rPr>
              <w:t>with</w:t>
            </w:r>
            <w:r>
              <w:rPr>
                <w:color w:val="221F1F"/>
                <w:spacing w:val="-10"/>
                <w:sz w:val="20"/>
              </w:rPr>
              <w:t xml:space="preserve"> </w:t>
            </w:r>
            <w:r>
              <w:rPr>
                <w:color w:val="221F1F"/>
                <w:sz w:val="20"/>
              </w:rPr>
              <w:t>Inverted</w:t>
            </w:r>
            <w:r>
              <w:rPr>
                <w:color w:val="221F1F"/>
                <w:spacing w:val="-9"/>
                <w:sz w:val="20"/>
              </w:rPr>
              <w:t xml:space="preserve"> </w:t>
            </w:r>
            <w:r>
              <w:rPr>
                <w:color w:val="221F1F"/>
                <w:sz w:val="20"/>
              </w:rPr>
              <w:t>Domestic</w:t>
            </w:r>
            <w:r>
              <w:rPr>
                <w:color w:val="221F1F"/>
                <w:spacing w:val="-8"/>
                <w:sz w:val="20"/>
              </w:rPr>
              <w:t xml:space="preserve"> </w:t>
            </w:r>
            <w:r>
              <w:rPr>
                <w:color w:val="221F1F"/>
                <w:spacing w:val="-2"/>
                <w:sz w:val="20"/>
              </w:rPr>
              <w:t>Corporations</w:t>
            </w:r>
          </w:p>
        </w:tc>
        <w:tc>
          <w:tcPr>
            <w:tcW w:w="1285" w:type="dxa"/>
          </w:tcPr>
          <w:p w14:paraId="71870EAE" w14:textId="77777777" w:rsidR="00016C31" w:rsidRDefault="00632607">
            <w:pPr>
              <w:pStyle w:val="TableParagraph"/>
              <w:jc w:val="right"/>
              <w:rPr>
                <w:sz w:val="20"/>
              </w:rPr>
            </w:pPr>
            <w:r>
              <w:rPr>
                <w:color w:val="221F1F"/>
                <w:sz w:val="20"/>
              </w:rPr>
              <w:t>DEC</w:t>
            </w:r>
            <w:r>
              <w:rPr>
                <w:color w:val="221F1F"/>
                <w:spacing w:val="-5"/>
                <w:sz w:val="20"/>
              </w:rPr>
              <w:t xml:space="preserve"> </w:t>
            </w:r>
            <w:r>
              <w:rPr>
                <w:color w:val="221F1F"/>
                <w:spacing w:val="-4"/>
                <w:sz w:val="20"/>
              </w:rPr>
              <w:t>2014</w:t>
            </w:r>
          </w:p>
        </w:tc>
      </w:tr>
      <w:tr w:rsidR="00016C31" w14:paraId="005F4246" w14:textId="77777777">
        <w:trPr>
          <w:trHeight w:val="229"/>
        </w:trPr>
        <w:tc>
          <w:tcPr>
            <w:tcW w:w="1502" w:type="dxa"/>
          </w:tcPr>
          <w:p w14:paraId="0B3C6154" w14:textId="5C7B6E50" w:rsidR="00016C31" w:rsidRPr="00F60ED1" w:rsidRDefault="00632607">
            <w:pPr>
              <w:pStyle w:val="TableParagraph"/>
              <w:rPr>
                <w:sz w:val="20"/>
              </w:rPr>
            </w:pPr>
            <w:r w:rsidRPr="00F60ED1">
              <w:rPr>
                <w:color w:val="221F1F"/>
                <w:spacing w:val="-4"/>
                <w:sz w:val="20"/>
              </w:rPr>
              <w:t>52.210-</w:t>
            </w:r>
            <w:r w:rsidRPr="00F60ED1">
              <w:rPr>
                <w:color w:val="221F1F"/>
                <w:spacing w:val="-10"/>
                <w:sz w:val="20"/>
              </w:rPr>
              <w:t>1</w:t>
            </w:r>
          </w:p>
        </w:tc>
        <w:tc>
          <w:tcPr>
            <w:tcW w:w="6589" w:type="dxa"/>
          </w:tcPr>
          <w:p w14:paraId="266E9CF2" w14:textId="7CCC3684" w:rsidR="00016C31" w:rsidRPr="00F60ED1" w:rsidRDefault="00632607">
            <w:pPr>
              <w:pStyle w:val="TableParagraph"/>
              <w:ind w:left="165"/>
              <w:rPr>
                <w:sz w:val="20"/>
              </w:rPr>
            </w:pPr>
            <w:r w:rsidRPr="00F60ED1">
              <w:rPr>
                <w:color w:val="221F1F"/>
                <w:sz w:val="20"/>
              </w:rPr>
              <w:t>Market</w:t>
            </w:r>
            <w:r w:rsidRPr="00F60ED1">
              <w:rPr>
                <w:color w:val="221F1F"/>
                <w:spacing w:val="-11"/>
                <w:sz w:val="20"/>
              </w:rPr>
              <w:t xml:space="preserve"> </w:t>
            </w:r>
            <w:r w:rsidRPr="00F60ED1">
              <w:rPr>
                <w:color w:val="221F1F"/>
                <w:spacing w:val="-2"/>
                <w:sz w:val="20"/>
              </w:rPr>
              <w:t>Research</w:t>
            </w:r>
          </w:p>
        </w:tc>
        <w:tc>
          <w:tcPr>
            <w:tcW w:w="1285" w:type="dxa"/>
          </w:tcPr>
          <w:p w14:paraId="7C87CA0D" w14:textId="4CAFF1E6" w:rsidR="00016C31" w:rsidRPr="00F60ED1" w:rsidRDefault="00632607">
            <w:pPr>
              <w:pStyle w:val="TableParagraph"/>
              <w:ind w:right="2"/>
              <w:jc w:val="right"/>
              <w:rPr>
                <w:sz w:val="20"/>
              </w:rPr>
            </w:pPr>
            <w:r w:rsidRPr="00F60ED1">
              <w:rPr>
                <w:color w:val="221F1F"/>
                <w:sz w:val="20"/>
              </w:rPr>
              <w:t>APR</w:t>
            </w:r>
            <w:r w:rsidRPr="00F60ED1">
              <w:rPr>
                <w:color w:val="221F1F"/>
                <w:spacing w:val="-8"/>
                <w:sz w:val="20"/>
              </w:rPr>
              <w:t xml:space="preserve"> </w:t>
            </w:r>
            <w:r w:rsidRPr="00F60ED1">
              <w:rPr>
                <w:color w:val="221F1F"/>
                <w:spacing w:val="-4"/>
                <w:sz w:val="20"/>
              </w:rPr>
              <w:t>2011</w:t>
            </w:r>
          </w:p>
        </w:tc>
      </w:tr>
      <w:tr w:rsidR="00016C31" w14:paraId="2BC30BE2" w14:textId="77777777">
        <w:trPr>
          <w:trHeight w:val="229"/>
        </w:trPr>
        <w:tc>
          <w:tcPr>
            <w:tcW w:w="1502" w:type="dxa"/>
          </w:tcPr>
          <w:p w14:paraId="617E1A1F" w14:textId="77777777" w:rsidR="00016C31" w:rsidRPr="00F60ED1" w:rsidRDefault="00632607">
            <w:pPr>
              <w:pStyle w:val="TableParagraph"/>
              <w:rPr>
                <w:sz w:val="20"/>
              </w:rPr>
            </w:pPr>
            <w:r w:rsidRPr="00F60ED1">
              <w:rPr>
                <w:color w:val="221F1F"/>
                <w:spacing w:val="-4"/>
                <w:sz w:val="20"/>
              </w:rPr>
              <w:t>52.211-</w:t>
            </w:r>
            <w:r w:rsidRPr="00F60ED1">
              <w:rPr>
                <w:color w:val="221F1F"/>
                <w:spacing w:val="-10"/>
                <w:sz w:val="20"/>
              </w:rPr>
              <w:t>5</w:t>
            </w:r>
          </w:p>
        </w:tc>
        <w:tc>
          <w:tcPr>
            <w:tcW w:w="6589" w:type="dxa"/>
          </w:tcPr>
          <w:p w14:paraId="3DBCF4ED" w14:textId="77777777" w:rsidR="00016C31" w:rsidRPr="00F60ED1" w:rsidRDefault="00632607">
            <w:pPr>
              <w:pStyle w:val="TableParagraph"/>
              <w:ind w:left="165"/>
              <w:rPr>
                <w:sz w:val="20"/>
              </w:rPr>
            </w:pPr>
            <w:r w:rsidRPr="00F60ED1">
              <w:rPr>
                <w:color w:val="221F1F"/>
                <w:spacing w:val="-2"/>
                <w:sz w:val="20"/>
              </w:rPr>
              <w:t>Material</w:t>
            </w:r>
            <w:r w:rsidRPr="00F60ED1">
              <w:rPr>
                <w:color w:val="221F1F"/>
                <w:sz w:val="20"/>
              </w:rPr>
              <w:t xml:space="preserve"> </w:t>
            </w:r>
            <w:r w:rsidRPr="00F60ED1">
              <w:rPr>
                <w:color w:val="221F1F"/>
                <w:spacing w:val="-2"/>
                <w:sz w:val="20"/>
              </w:rPr>
              <w:t>Requirements</w:t>
            </w:r>
          </w:p>
        </w:tc>
        <w:tc>
          <w:tcPr>
            <w:tcW w:w="1285" w:type="dxa"/>
          </w:tcPr>
          <w:p w14:paraId="150CEBE9" w14:textId="77777777" w:rsidR="00016C31" w:rsidRPr="00F60ED1" w:rsidRDefault="00632607">
            <w:pPr>
              <w:pStyle w:val="TableParagraph"/>
              <w:ind w:right="2"/>
              <w:jc w:val="right"/>
              <w:rPr>
                <w:sz w:val="20"/>
              </w:rPr>
            </w:pPr>
            <w:r w:rsidRPr="00F60ED1">
              <w:rPr>
                <w:color w:val="221F1F"/>
                <w:sz w:val="20"/>
              </w:rPr>
              <w:t>AUG</w:t>
            </w:r>
            <w:r w:rsidRPr="00F60ED1">
              <w:rPr>
                <w:color w:val="221F1F"/>
                <w:spacing w:val="-7"/>
                <w:sz w:val="20"/>
              </w:rPr>
              <w:t xml:space="preserve"> </w:t>
            </w:r>
            <w:r w:rsidRPr="00F60ED1">
              <w:rPr>
                <w:color w:val="221F1F"/>
                <w:spacing w:val="-4"/>
                <w:sz w:val="20"/>
              </w:rPr>
              <w:t>2000</w:t>
            </w:r>
          </w:p>
        </w:tc>
      </w:tr>
      <w:tr w:rsidR="00016C31" w14:paraId="0387E985" w14:textId="77777777">
        <w:trPr>
          <w:trHeight w:val="229"/>
        </w:trPr>
        <w:tc>
          <w:tcPr>
            <w:tcW w:w="1502" w:type="dxa"/>
          </w:tcPr>
          <w:p w14:paraId="74ABA674" w14:textId="77777777" w:rsidR="00016C31" w:rsidRDefault="00632607">
            <w:pPr>
              <w:pStyle w:val="TableParagraph"/>
              <w:rPr>
                <w:sz w:val="20"/>
              </w:rPr>
            </w:pPr>
            <w:r>
              <w:rPr>
                <w:color w:val="221F1F"/>
                <w:spacing w:val="-4"/>
                <w:sz w:val="20"/>
              </w:rPr>
              <w:lastRenderedPageBreak/>
              <w:t>52.211-</w:t>
            </w:r>
            <w:r>
              <w:rPr>
                <w:color w:val="221F1F"/>
                <w:spacing w:val="-5"/>
                <w:sz w:val="20"/>
              </w:rPr>
              <w:t>15</w:t>
            </w:r>
          </w:p>
        </w:tc>
        <w:tc>
          <w:tcPr>
            <w:tcW w:w="6589" w:type="dxa"/>
          </w:tcPr>
          <w:p w14:paraId="781DA9AC" w14:textId="77777777" w:rsidR="00016C31" w:rsidRDefault="00632607">
            <w:pPr>
              <w:pStyle w:val="TableParagraph"/>
              <w:ind w:left="165"/>
              <w:rPr>
                <w:sz w:val="20"/>
              </w:rPr>
            </w:pPr>
            <w:r>
              <w:rPr>
                <w:color w:val="221F1F"/>
                <w:sz w:val="20"/>
              </w:rPr>
              <w:t>Defense</w:t>
            </w:r>
            <w:r>
              <w:rPr>
                <w:color w:val="221F1F"/>
                <w:spacing w:val="-13"/>
                <w:sz w:val="20"/>
              </w:rPr>
              <w:t xml:space="preserve"> </w:t>
            </w:r>
            <w:r>
              <w:rPr>
                <w:color w:val="221F1F"/>
                <w:sz w:val="20"/>
              </w:rPr>
              <w:t>Priority</w:t>
            </w:r>
            <w:r>
              <w:rPr>
                <w:color w:val="221F1F"/>
                <w:spacing w:val="-9"/>
                <w:sz w:val="20"/>
              </w:rPr>
              <w:t xml:space="preserve"> </w:t>
            </w:r>
            <w:proofErr w:type="gramStart"/>
            <w:r>
              <w:rPr>
                <w:color w:val="221F1F"/>
                <w:sz w:val="20"/>
              </w:rPr>
              <w:t>And</w:t>
            </w:r>
            <w:proofErr w:type="gramEnd"/>
            <w:r>
              <w:rPr>
                <w:color w:val="221F1F"/>
                <w:spacing w:val="-10"/>
                <w:sz w:val="20"/>
              </w:rPr>
              <w:t xml:space="preserve"> </w:t>
            </w:r>
            <w:r>
              <w:rPr>
                <w:color w:val="221F1F"/>
                <w:sz w:val="20"/>
              </w:rPr>
              <w:t>Allocation</w:t>
            </w:r>
            <w:r>
              <w:rPr>
                <w:color w:val="221F1F"/>
                <w:spacing w:val="-9"/>
                <w:sz w:val="20"/>
              </w:rPr>
              <w:t xml:space="preserve"> </w:t>
            </w:r>
            <w:r>
              <w:rPr>
                <w:color w:val="221F1F"/>
                <w:spacing w:val="-2"/>
                <w:sz w:val="20"/>
              </w:rPr>
              <w:t>Requirements</w:t>
            </w:r>
          </w:p>
        </w:tc>
        <w:tc>
          <w:tcPr>
            <w:tcW w:w="1285" w:type="dxa"/>
          </w:tcPr>
          <w:p w14:paraId="25031D4D" w14:textId="77777777" w:rsidR="00016C31" w:rsidRDefault="00632607">
            <w:pPr>
              <w:pStyle w:val="TableParagraph"/>
              <w:ind w:right="2"/>
              <w:jc w:val="right"/>
              <w:rPr>
                <w:sz w:val="20"/>
              </w:rPr>
            </w:pPr>
            <w:r>
              <w:rPr>
                <w:color w:val="221F1F"/>
                <w:sz w:val="20"/>
              </w:rPr>
              <w:t>APR</w:t>
            </w:r>
            <w:r>
              <w:rPr>
                <w:color w:val="221F1F"/>
                <w:spacing w:val="-8"/>
                <w:sz w:val="20"/>
              </w:rPr>
              <w:t xml:space="preserve"> </w:t>
            </w:r>
            <w:r>
              <w:rPr>
                <w:color w:val="221F1F"/>
                <w:spacing w:val="-4"/>
                <w:sz w:val="20"/>
              </w:rPr>
              <w:t>2008</w:t>
            </w:r>
          </w:p>
        </w:tc>
      </w:tr>
      <w:tr w:rsidR="00016C31" w14:paraId="10EF5047" w14:textId="77777777">
        <w:trPr>
          <w:trHeight w:val="227"/>
        </w:trPr>
        <w:tc>
          <w:tcPr>
            <w:tcW w:w="1502" w:type="dxa"/>
          </w:tcPr>
          <w:p w14:paraId="10163EEE" w14:textId="393E851F" w:rsidR="00016C31" w:rsidRDefault="00632607">
            <w:pPr>
              <w:pStyle w:val="TableParagraph"/>
              <w:spacing w:line="208" w:lineRule="exact"/>
              <w:rPr>
                <w:sz w:val="20"/>
              </w:rPr>
            </w:pPr>
            <w:r>
              <w:rPr>
                <w:color w:val="221F1F"/>
                <w:spacing w:val="-4"/>
                <w:sz w:val="20"/>
              </w:rPr>
              <w:t>52.215-</w:t>
            </w:r>
            <w:r>
              <w:rPr>
                <w:color w:val="221F1F"/>
                <w:spacing w:val="-10"/>
                <w:sz w:val="20"/>
              </w:rPr>
              <w:t>2</w:t>
            </w:r>
            <w:ins w:id="378" w:author="Chandler Wilson" w:date="2023-05-25T09:51:00Z">
              <w:r w:rsidR="00F60ED1">
                <w:rPr>
                  <w:color w:val="221F1F"/>
                  <w:spacing w:val="-10"/>
                  <w:sz w:val="20"/>
                </w:rPr>
                <w:t xml:space="preserve"> Alt II</w:t>
              </w:r>
            </w:ins>
          </w:p>
        </w:tc>
        <w:tc>
          <w:tcPr>
            <w:tcW w:w="6589" w:type="dxa"/>
          </w:tcPr>
          <w:p w14:paraId="4078D8FF" w14:textId="77777777" w:rsidR="00016C31" w:rsidRDefault="00632607">
            <w:pPr>
              <w:pStyle w:val="TableParagraph"/>
              <w:spacing w:line="208" w:lineRule="exact"/>
              <w:ind w:left="165"/>
              <w:rPr>
                <w:sz w:val="20"/>
              </w:rPr>
            </w:pPr>
            <w:r>
              <w:rPr>
                <w:color w:val="221F1F"/>
                <w:sz w:val="20"/>
              </w:rPr>
              <w:t>Audit</w:t>
            </w:r>
            <w:r>
              <w:rPr>
                <w:color w:val="221F1F"/>
                <w:spacing w:val="-13"/>
                <w:sz w:val="20"/>
              </w:rPr>
              <w:t xml:space="preserve"> </w:t>
            </w:r>
            <w:r>
              <w:rPr>
                <w:color w:val="221F1F"/>
                <w:sz w:val="20"/>
              </w:rPr>
              <w:t>and</w:t>
            </w:r>
            <w:r>
              <w:rPr>
                <w:color w:val="221F1F"/>
                <w:spacing w:val="-11"/>
                <w:sz w:val="20"/>
              </w:rPr>
              <w:t xml:space="preserve"> </w:t>
            </w:r>
            <w:r>
              <w:rPr>
                <w:color w:val="221F1F"/>
                <w:sz w:val="20"/>
              </w:rPr>
              <w:t>Records--</w:t>
            </w:r>
            <w:r>
              <w:rPr>
                <w:color w:val="221F1F"/>
                <w:spacing w:val="-2"/>
                <w:sz w:val="20"/>
              </w:rPr>
              <w:t>Negotiation</w:t>
            </w:r>
          </w:p>
        </w:tc>
        <w:tc>
          <w:tcPr>
            <w:tcW w:w="1285" w:type="dxa"/>
          </w:tcPr>
          <w:p w14:paraId="772992BD" w14:textId="77777777" w:rsidR="00016C31" w:rsidRDefault="00632607">
            <w:pPr>
              <w:pStyle w:val="TableParagraph"/>
              <w:spacing w:line="208" w:lineRule="exact"/>
              <w:jc w:val="right"/>
              <w:rPr>
                <w:sz w:val="20"/>
              </w:rPr>
            </w:pPr>
            <w:r>
              <w:rPr>
                <w:color w:val="221F1F"/>
                <w:sz w:val="20"/>
              </w:rPr>
              <w:t>OCT</w:t>
            </w:r>
            <w:r>
              <w:rPr>
                <w:color w:val="221F1F"/>
                <w:spacing w:val="-7"/>
                <w:sz w:val="20"/>
              </w:rPr>
              <w:t xml:space="preserve"> </w:t>
            </w:r>
            <w:commentRangeStart w:id="379"/>
            <w:r>
              <w:rPr>
                <w:color w:val="221F1F"/>
                <w:spacing w:val="-4"/>
                <w:sz w:val="20"/>
              </w:rPr>
              <w:t>2010</w:t>
            </w:r>
            <w:commentRangeEnd w:id="379"/>
            <w:r w:rsidR="001C7CD0">
              <w:rPr>
                <w:rStyle w:val="CommentReference"/>
              </w:rPr>
              <w:commentReference w:id="379"/>
            </w:r>
          </w:p>
        </w:tc>
      </w:tr>
      <w:tr w:rsidR="00016C31" w14:paraId="2DFB0456" w14:textId="77777777">
        <w:trPr>
          <w:trHeight w:val="223"/>
        </w:trPr>
        <w:tc>
          <w:tcPr>
            <w:tcW w:w="1502" w:type="dxa"/>
          </w:tcPr>
          <w:p w14:paraId="47E771C2" w14:textId="77777777" w:rsidR="00016C31" w:rsidRDefault="00632607">
            <w:pPr>
              <w:pStyle w:val="TableParagraph"/>
              <w:spacing w:line="203" w:lineRule="exact"/>
              <w:rPr>
                <w:sz w:val="20"/>
              </w:rPr>
            </w:pPr>
            <w:r>
              <w:rPr>
                <w:color w:val="221F1F"/>
                <w:spacing w:val="-4"/>
                <w:sz w:val="20"/>
              </w:rPr>
              <w:t>52.215-</w:t>
            </w:r>
            <w:r>
              <w:rPr>
                <w:color w:val="221F1F"/>
                <w:spacing w:val="-10"/>
                <w:sz w:val="20"/>
              </w:rPr>
              <w:t>8</w:t>
            </w:r>
          </w:p>
        </w:tc>
        <w:tc>
          <w:tcPr>
            <w:tcW w:w="6589" w:type="dxa"/>
          </w:tcPr>
          <w:p w14:paraId="150401A3" w14:textId="77777777" w:rsidR="00016C31" w:rsidRDefault="00632607">
            <w:pPr>
              <w:pStyle w:val="TableParagraph"/>
              <w:spacing w:line="203" w:lineRule="exact"/>
              <w:ind w:left="165"/>
              <w:rPr>
                <w:sz w:val="20"/>
              </w:rPr>
            </w:pPr>
            <w:r>
              <w:rPr>
                <w:color w:val="221F1F"/>
                <w:sz w:val="20"/>
              </w:rPr>
              <w:t>Order</w:t>
            </w:r>
            <w:r>
              <w:rPr>
                <w:color w:val="221F1F"/>
                <w:spacing w:val="-10"/>
                <w:sz w:val="20"/>
              </w:rPr>
              <w:t xml:space="preserve"> </w:t>
            </w:r>
            <w:r>
              <w:rPr>
                <w:color w:val="221F1F"/>
                <w:sz w:val="20"/>
              </w:rPr>
              <w:t>of</w:t>
            </w:r>
            <w:r>
              <w:rPr>
                <w:color w:val="221F1F"/>
                <w:spacing w:val="-10"/>
                <w:sz w:val="20"/>
              </w:rPr>
              <w:t xml:space="preserve"> </w:t>
            </w:r>
            <w:r>
              <w:rPr>
                <w:color w:val="221F1F"/>
                <w:sz w:val="20"/>
              </w:rPr>
              <w:t>Precedence--Uniform</w:t>
            </w:r>
            <w:r>
              <w:rPr>
                <w:color w:val="221F1F"/>
                <w:spacing w:val="-8"/>
                <w:sz w:val="20"/>
              </w:rPr>
              <w:t xml:space="preserve"> </w:t>
            </w:r>
            <w:r>
              <w:rPr>
                <w:color w:val="221F1F"/>
                <w:sz w:val="20"/>
              </w:rPr>
              <w:t>Contract</w:t>
            </w:r>
            <w:r>
              <w:rPr>
                <w:color w:val="221F1F"/>
                <w:spacing w:val="-9"/>
                <w:sz w:val="20"/>
              </w:rPr>
              <w:t xml:space="preserve"> </w:t>
            </w:r>
            <w:r>
              <w:rPr>
                <w:color w:val="221F1F"/>
                <w:spacing w:val="-2"/>
                <w:sz w:val="20"/>
              </w:rPr>
              <w:t>Format</w:t>
            </w:r>
          </w:p>
        </w:tc>
        <w:tc>
          <w:tcPr>
            <w:tcW w:w="1285" w:type="dxa"/>
          </w:tcPr>
          <w:p w14:paraId="55BF7BBE" w14:textId="77777777" w:rsidR="00016C31" w:rsidRDefault="00632607">
            <w:pPr>
              <w:pStyle w:val="TableParagraph"/>
              <w:spacing w:line="203" w:lineRule="exact"/>
              <w:jc w:val="right"/>
              <w:rPr>
                <w:sz w:val="20"/>
              </w:rPr>
            </w:pPr>
            <w:r>
              <w:rPr>
                <w:color w:val="221F1F"/>
                <w:sz w:val="20"/>
              </w:rPr>
              <w:t>OCT</w:t>
            </w:r>
            <w:r>
              <w:rPr>
                <w:color w:val="221F1F"/>
                <w:spacing w:val="-7"/>
                <w:sz w:val="20"/>
              </w:rPr>
              <w:t xml:space="preserve"> </w:t>
            </w:r>
            <w:r>
              <w:rPr>
                <w:color w:val="221F1F"/>
                <w:spacing w:val="-4"/>
                <w:sz w:val="20"/>
              </w:rPr>
              <w:t>1997</w:t>
            </w:r>
          </w:p>
        </w:tc>
      </w:tr>
    </w:tbl>
    <w:p w14:paraId="11E228B1" w14:textId="77777777" w:rsidR="00016C31" w:rsidRDefault="00016C31">
      <w:pPr>
        <w:spacing w:line="203" w:lineRule="exact"/>
        <w:jc w:val="right"/>
        <w:rPr>
          <w:sz w:val="20"/>
        </w:rPr>
        <w:sectPr w:rsidR="00016C31">
          <w:pgSz w:w="12240" w:h="15840"/>
          <w:pgMar w:top="1380" w:right="640" w:bottom="1601" w:left="1000" w:header="0" w:footer="801" w:gutter="0"/>
          <w:cols w:space="720"/>
        </w:sectPr>
      </w:pPr>
    </w:p>
    <w:tbl>
      <w:tblPr>
        <w:tblW w:w="0" w:type="auto"/>
        <w:tblInd w:w="455" w:type="dxa"/>
        <w:tblLayout w:type="fixed"/>
        <w:tblCellMar>
          <w:left w:w="0" w:type="dxa"/>
          <w:right w:w="0" w:type="dxa"/>
        </w:tblCellMar>
        <w:tblLook w:val="01E0" w:firstRow="1" w:lastRow="1" w:firstColumn="1" w:lastColumn="1" w:noHBand="0" w:noVBand="0"/>
      </w:tblPr>
      <w:tblGrid>
        <w:gridCol w:w="1502"/>
        <w:gridCol w:w="6468"/>
        <w:gridCol w:w="1405"/>
      </w:tblGrid>
      <w:tr w:rsidR="00016C31" w14:paraId="7A7F9A83" w14:textId="77777777">
        <w:trPr>
          <w:trHeight w:val="218"/>
        </w:trPr>
        <w:tc>
          <w:tcPr>
            <w:tcW w:w="1502" w:type="dxa"/>
            <w:tcBorders>
              <w:bottom w:val="single" w:sz="12" w:space="0" w:color="0D233C"/>
            </w:tcBorders>
          </w:tcPr>
          <w:p w14:paraId="2C3FD2C9" w14:textId="77777777" w:rsidR="00016C31" w:rsidRDefault="00632607">
            <w:pPr>
              <w:pStyle w:val="TableParagraph"/>
              <w:spacing w:line="210" w:lineRule="exact"/>
              <w:rPr>
                <w:b/>
                <w:sz w:val="20"/>
              </w:rPr>
            </w:pPr>
            <w:r>
              <w:rPr>
                <w:b/>
                <w:color w:val="221F1F"/>
                <w:spacing w:val="-2"/>
                <w:sz w:val="20"/>
              </w:rPr>
              <w:t>Regulatory</w:t>
            </w:r>
            <w:r>
              <w:rPr>
                <w:b/>
                <w:color w:val="221F1F"/>
                <w:spacing w:val="2"/>
                <w:sz w:val="20"/>
              </w:rPr>
              <w:t xml:space="preserve"> </w:t>
            </w:r>
            <w:r>
              <w:rPr>
                <w:b/>
                <w:color w:val="221F1F"/>
                <w:spacing w:val="-4"/>
                <w:sz w:val="20"/>
              </w:rPr>
              <w:t>Cite</w:t>
            </w:r>
          </w:p>
        </w:tc>
        <w:tc>
          <w:tcPr>
            <w:tcW w:w="6468" w:type="dxa"/>
            <w:tcBorders>
              <w:bottom w:val="single" w:sz="12" w:space="0" w:color="0D233C"/>
            </w:tcBorders>
          </w:tcPr>
          <w:p w14:paraId="2786439C" w14:textId="77777777" w:rsidR="00016C31" w:rsidRDefault="00632607">
            <w:pPr>
              <w:pStyle w:val="TableParagraph"/>
              <w:spacing w:line="210" w:lineRule="exact"/>
              <w:ind w:left="1764"/>
              <w:rPr>
                <w:b/>
                <w:sz w:val="20"/>
              </w:rPr>
            </w:pPr>
            <w:r>
              <w:rPr>
                <w:b/>
                <w:color w:val="221F1F"/>
                <w:spacing w:val="-2"/>
                <w:sz w:val="20"/>
              </w:rPr>
              <w:t>Title</w:t>
            </w:r>
          </w:p>
        </w:tc>
        <w:tc>
          <w:tcPr>
            <w:tcW w:w="1405" w:type="dxa"/>
            <w:tcBorders>
              <w:bottom w:val="single" w:sz="12" w:space="0" w:color="0D233C"/>
            </w:tcBorders>
          </w:tcPr>
          <w:p w14:paraId="64DC824C" w14:textId="77777777" w:rsidR="00016C31" w:rsidRDefault="00632607">
            <w:pPr>
              <w:pStyle w:val="TableParagraph"/>
              <w:spacing w:line="210" w:lineRule="exact"/>
              <w:ind w:right="-15"/>
              <w:jc w:val="right"/>
              <w:rPr>
                <w:b/>
                <w:sz w:val="20"/>
              </w:rPr>
            </w:pPr>
            <w:r>
              <w:rPr>
                <w:b/>
                <w:color w:val="221F1F"/>
                <w:spacing w:val="-4"/>
                <w:sz w:val="20"/>
              </w:rPr>
              <w:t>Date</w:t>
            </w:r>
          </w:p>
        </w:tc>
      </w:tr>
      <w:tr w:rsidR="00016C31" w14:paraId="55EAA50E" w14:textId="77777777">
        <w:trPr>
          <w:trHeight w:val="210"/>
        </w:trPr>
        <w:tc>
          <w:tcPr>
            <w:tcW w:w="1502" w:type="dxa"/>
            <w:tcBorders>
              <w:top w:val="single" w:sz="12" w:space="0" w:color="0D233C"/>
            </w:tcBorders>
          </w:tcPr>
          <w:p w14:paraId="0C578BEE" w14:textId="77777777" w:rsidR="00016C31" w:rsidRDefault="00632607">
            <w:pPr>
              <w:pStyle w:val="TableParagraph"/>
              <w:spacing w:line="179" w:lineRule="exact"/>
              <w:rPr>
                <w:sz w:val="20"/>
              </w:rPr>
            </w:pPr>
            <w:r>
              <w:rPr>
                <w:color w:val="221F1F"/>
                <w:spacing w:val="-4"/>
                <w:sz w:val="20"/>
              </w:rPr>
              <w:t>52.215-</w:t>
            </w:r>
            <w:r>
              <w:rPr>
                <w:color w:val="221F1F"/>
                <w:spacing w:val="-5"/>
                <w:sz w:val="20"/>
              </w:rPr>
              <w:t>14</w:t>
            </w:r>
          </w:p>
        </w:tc>
        <w:tc>
          <w:tcPr>
            <w:tcW w:w="6468" w:type="dxa"/>
            <w:tcBorders>
              <w:top w:val="single" w:sz="12" w:space="0" w:color="0D233C"/>
            </w:tcBorders>
          </w:tcPr>
          <w:p w14:paraId="159FD226" w14:textId="77777777" w:rsidR="00016C31" w:rsidRDefault="00632607">
            <w:pPr>
              <w:pStyle w:val="TableParagraph"/>
              <w:spacing w:line="179" w:lineRule="exact"/>
              <w:ind w:left="165"/>
              <w:rPr>
                <w:sz w:val="20"/>
              </w:rPr>
            </w:pPr>
            <w:r>
              <w:rPr>
                <w:color w:val="221F1F"/>
                <w:sz w:val="20"/>
              </w:rPr>
              <w:t>Integrity</w:t>
            </w:r>
            <w:r>
              <w:rPr>
                <w:color w:val="221F1F"/>
                <w:spacing w:val="-6"/>
                <w:sz w:val="20"/>
              </w:rPr>
              <w:t xml:space="preserve"> </w:t>
            </w:r>
            <w:r>
              <w:rPr>
                <w:color w:val="221F1F"/>
                <w:sz w:val="20"/>
              </w:rPr>
              <w:t>of</w:t>
            </w:r>
            <w:r>
              <w:rPr>
                <w:color w:val="221F1F"/>
                <w:spacing w:val="-6"/>
                <w:sz w:val="20"/>
              </w:rPr>
              <w:t xml:space="preserve"> </w:t>
            </w:r>
            <w:r>
              <w:rPr>
                <w:color w:val="221F1F"/>
                <w:sz w:val="20"/>
              </w:rPr>
              <w:t>Unit</w:t>
            </w:r>
            <w:r>
              <w:rPr>
                <w:color w:val="221F1F"/>
                <w:spacing w:val="-8"/>
                <w:sz w:val="20"/>
              </w:rPr>
              <w:t xml:space="preserve"> </w:t>
            </w:r>
            <w:r>
              <w:rPr>
                <w:color w:val="221F1F"/>
                <w:spacing w:val="-2"/>
                <w:sz w:val="20"/>
              </w:rPr>
              <w:t>Prices</w:t>
            </w:r>
          </w:p>
        </w:tc>
        <w:tc>
          <w:tcPr>
            <w:tcW w:w="1405" w:type="dxa"/>
            <w:tcBorders>
              <w:top w:val="single" w:sz="12" w:space="0" w:color="0D233C"/>
            </w:tcBorders>
          </w:tcPr>
          <w:p w14:paraId="2F4DC77C" w14:textId="77777777" w:rsidR="00016C31" w:rsidRDefault="00632607">
            <w:pPr>
              <w:pStyle w:val="TableParagraph"/>
              <w:spacing w:line="179" w:lineRule="exact"/>
              <w:ind w:right="1"/>
              <w:jc w:val="right"/>
              <w:rPr>
                <w:sz w:val="20"/>
              </w:rPr>
            </w:pPr>
            <w:r>
              <w:rPr>
                <w:color w:val="221F1F"/>
                <w:sz w:val="20"/>
              </w:rPr>
              <w:t>OCT</w:t>
            </w:r>
            <w:r>
              <w:rPr>
                <w:color w:val="221F1F"/>
                <w:spacing w:val="-7"/>
                <w:sz w:val="20"/>
              </w:rPr>
              <w:t xml:space="preserve"> </w:t>
            </w:r>
            <w:r>
              <w:rPr>
                <w:color w:val="221F1F"/>
                <w:spacing w:val="-4"/>
                <w:sz w:val="20"/>
              </w:rPr>
              <w:t>2009</w:t>
            </w:r>
          </w:p>
        </w:tc>
      </w:tr>
      <w:tr w:rsidR="00016C31" w14:paraId="78F68597" w14:textId="77777777">
        <w:trPr>
          <w:trHeight w:val="230"/>
        </w:trPr>
        <w:tc>
          <w:tcPr>
            <w:tcW w:w="1502" w:type="dxa"/>
          </w:tcPr>
          <w:p w14:paraId="25CAEF17" w14:textId="37EE72CF" w:rsidR="00016C31" w:rsidRPr="00A81E9E" w:rsidRDefault="00632607">
            <w:pPr>
              <w:pStyle w:val="TableParagraph"/>
              <w:spacing w:line="210" w:lineRule="exact"/>
              <w:rPr>
                <w:sz w:val="20"/>
              </w:rPr>
            </w:pPr>
            <w:del w:id="380" w:author="Chandler Wilson" w:date="2023-05-25T09:53:00Z">
              <w:r w:rsidRPr="00A81E9E" w:rsidDel="00F60ED1">
                <w:rPr>
                  <w:color w:val="221F1F"/>
                  <w:spacing w:val="-4"/>
                  <w:sz w:val="20"/>
                </w:rPr>
                <w:delText>52.215-</w:delText>
              </w:r>
              <w:r w:rsidRPr="00A81E9E" w:rsidDel="00F60ED1">
                <w:rPr>
                  <w:color w:val="221F1F"/>
                  <w:spacing w:val="-5"/>
                  <w:sz w:val="20"/>
                </w:rPr>
                <w:delText>16</w:delText>
              </w:r>
            </w:del>
          </w:p>
        </w:tc>
        <w:tc>
          <w:tcPr>
            <w:tcW w:w="6468" w:type="dxa"/>
          </w:tcPr>
          <w:p w14:paraId="7543197F" w14:textId="4B6CEA4A" w:rsidR="00016C31" w:rsidRPr="00A81E9E" w:rsidRDefault="00632607">
            <w:pPr>
              <w:pStyle w:val="TableParagraph"/>
              <w:spacing w:line="210" w:lineRule="exact"/>
              <w:ind w:left="165"/>
              <w:rPr>
                <w:sz w:val="20"/>
              </w:rPr>
            </w:pPr>
            <w:del w:id="381" w:author="Chandler Wilson" w:date="2023-05-25T09:53:00Z">
              <w:r w:rsidRPr="00A81E9E" w:rsidDel="00F60ED1">
                <w:rPr>
                  <w:color w:val="221F1F"/>
                  <w:sz w:val="20"/>
                </w:rPr>
                <w:delText>Facilities</w:delText>
              </w:r>
              <w:r w:rsidRPr="00A81E9E" w:rsidDel="00F60ED1">
                <w:rPr>
                  <w:color w:val="221F1F"/>
                  <w:spacing w:val="-11"/>
                  <w:sz w:val="20"/>
                </w:rPr>
                <w:delText xml:space="preserve"> </w:delText>
              </w:r>
              <w:r w:rsidRPr="00A81E9E" w:rsidDel="00F60ED1">
                <w:rPr>
                  <w:color w:val="221F1F"/>
                  <w:sz w:val="20"/>
                </w:rPr>
                <w:delText>Capital</w:delText>
              </w:r>
              <w:r w:rsidRPr="00A81E9E" w:rsidDel="00F60ED1">
                <w:rPr>
                  <w:color w:val="221F1F"/>
                  <w:spacing w:val="-8"/>
                  <w:sz w:val="20"/>
                </w:rPr>
                <w:delText xml:space="preserve"> </w:delText>
              </w:r>
              <w:r w:rsidRPr="00A81E9E" w:rsidDel="00F60ED1">
                <w:rPr>
                  <w:color w:val="221F1F"/>
                  <w:sz w:val="20"/>
                </w:rPr>
                <w:delText>Cost</w:delText>
              </w:r>
              <w:r w:rsidRPr="00A81E9E" w:rsidDel="00F60ED1">
                <w:rPr>
                  <w:color w:val="221F1F"/>
                  <w:spacing w:val="-10"/>
                  <w:sz w:val="20"/>
                </w:rPr>
                <w:delText xml:space="preserve"> </w:delText>
              </w:r>
              <w:r w:rsidRPr="00A81E9E" w:rsidDel="00F60ED1">
                <w:rPr>
                  <w:color w:val="221F1F"/>
                  <w:sz w:val="20"/>
                </w:rPr>
                <w:delText>of</w:delText>
              </w:r>
              <w:r w:rsidRPr="00A81E9E" w:rsidDel="00F60ED1">
                <w:rPr>
                  <w:color w:val="221F1F"/>
                  <w:spacing w:val="-8"/>
                  <w:sz w:val="20"/>
                </w:rPr>
                <w:delText xml:space="preserve"> </w:delText>
              </w:r>
              <w:r w:rsidRPr="00A81E9E" w:rsidDel="00F60ED1">
                <w:rPr>
                  <w:color w:val="221F1F"/>
                  <w:spacing w:val="-4"/>
                  <w:sz w:val="20"/>
                </w:rPr>
                <w:delText>Money</w:delText>
              </w:r>
            </w:del>
          </w:p>
        </w:tc>
        <w:tc>
          <w:tcPr>
            <w:tcW w:w="1405" w:type="dxa"/>
          </w:tcPr>
          <w:p w14:paraId="2A361CAB" w14:textId="17FFA2C3" w:rsidR="00016C31" w:rsidRPr="00A81E9E" w:rsidRDefault="00632607">
            <w:pPr>
              <w:pStyle w:val="TableParagraph"/>
              <w:spacing w:line="210" w:lineRule="exact"/>
              <w:ind w:right="1"/>
              <w:jc w:val="right"/>
              <w:rPr>
                <w:sz w:val="20"/>
              </w:rPr>
            </w:pPr>
            <w:del w:id="382" w:author="Chandler Wilson" w:date="2023-05-25T09:53:00Z">
              <w:r w:rsidRPr="00A81E9E" w:rsidDel="00F60ED1">
                <w:rPr>
                  <w:color w:val="221F1F"/>
                  <w:sz w:val="20"/>
                </w:rPr>
                <w:delText>JUN</w:delText>
              </w:r>
              <w:r w:rsidRPr="00A81E9E" w:rsidDel="00F60ED1">
                <w:rPr>
                  <w:color w:val="221F1F"/>
                  <w:spacing w:val="-7"/>
                  <w:sz w:val="20"/>
                </w:rPr>
                <w:delText xml:space="preserve"> </w:delText>
              </w:r>
              <w:r w:rsidRPr="00A81E9E" w:rsidDel="00F60ED1">
                <w:rPr>
                  <w:color w:val="221F1F"/>
                  <w:spacing w:val="-4"/>
                  <w:sz w:val="20"/>
                </w:rPr>
                <w:delText>2003</w:delText>
              </w:r>
            </w:del>
          </w:p>
        </w:tc>
      </w:tr>
      <w:tr w:rsidR="00016C31" w14:paraId="15592B10" w14:textId="77777777">
        <w:trPr>
          <w:trHeight w:val="230"/>
        </w:trPr>
        <w:tc>
          <w:tcPr>
            <w:tcW w:w="1502" w:type="dxa"/>
          </w:tcPr>
          <w:p w14:paraId="246FD7E9" w14:textId="77777777" w:rsidR="00016C31" w:rsidRDefault="00632607">
            <w:pPr>
              <w:pStyle w:val="TableParagraph"/>
              <w:spacing w:line="210" w:lineRule="exact"/>
              <w:rPr>
                <w:sz w:val="20"/>
              </w:rPr>
            </w:pPr>
            <w:r>
              <w:rPr>
                <w:color w:val="221F1F"/>
                <w:spacing w:val="-4"/>
                <w:sz w:val="20"/>
              </w:rPr>
              <w:t>52.215-</w:t>
            </w:r>
            <w:r>
              <w:rPr>
                <w:color w:val="221F1F"/>
                <w:spacing w:val="-5"/>
                <w:sz w:val="20"/>
              </w:rPr>
              <w:t>17</w:t>
            </w:r>
          </w:p>
        </w:tc>
        <w:tc>
          <w:tcPr>
            <w:tcW w:w="6468" w:type="dxa"/>
          </w:tcPr>
          <w:p w14:paraId="71BAC867" w14:textId="77777777" w:rsidR="00016C31" w:rsidRDefault="00632607">
            <w:pPr>
              <w:pStyle w:val="TableParagraph"/>
              <w:spacing w:line="210" w:lineRule="exact"/>
              <w:ind w:left="165"/>
              <w:rPr>
                <w:sz w:val="20"/>
              </w:rPr>
            </w:pPr>
            <w:r>
              <w:rPr>
                <w:color w:val="221F1F"/>
                <w:sz w:val="20"/>
              </w:rPr>
              <w:t>Waiver</w:t>
            </w:r>
            <w:r>
              <w:rPr>
                <w:color w:val="221F1F"/>
                <w:spacing w:val="-10"/>
                <w:sz w:val="20"/>
              </w:rPr>
              <w:t xml:space="preserve"> </w:t>
            </w:r>
            <w:r>
              <w:rPr>
                <w:color w:val="221F1F"/>
                <w:sz w:val="20"/>
              </w:rPr>
              <w:t>of</w:t>
            </w:r>
            <w:r>
              <w:rPr>
                <w:color w:val="221F1F"/>
                <w:spacing w:val="-7"/>
                <w:sz w:val="20"/>
              </w:rPr>
              <w:t xml:space="preserve"> </w:t>
            </w:r>
            <w:r>
              <w:rPr>
                <w:color w:val="221F1F"/>
                <w:sz w:val="20"/>
              </w:rPr>
              <w:t>Facilities</w:t>
            </w:r>
            <w:r>
              <w:rPr>
                <w:color w:val="221F1F"/>
                <w:spacing w:val="-9"/>
                <w:sz w:val="20"/>
              </w:rPr>
              <w:t xml:space="preserve"> </w:t>
            </w:r>
            <w:r>
              <w:rPr>
                <w:color w:val="221F1F"/>
                <w:sz w:val="20"/>
              </w:rPr>
              <w:t>Capital</w:t>
            </w:r>
            <w:r>
              <w:rPr>
                <w:color w:val="221F1F"/>
                <w:spacing w:val="-6"/>
                <w:sz w:val="20"/>
              </w:rPr>
              <w:t xml:space="preserve"> </w:t>
            </w:r>
            <w:r>
              <w:rPr>
                <w:color w:val="221F1F"/>
                <w:sz w:val="20"/>
              </w:rPr>
              <w:t>Cost</w:t>
            </w:r>
            <w:r>
              <w:rPr>
                <w:color w:val="221F1F"/>
                <w:spacing w:val="-9"/>
                <w:sz w:val="20"/>
              </w:rPr>
              <w:t xml:space="preserve"> </w:t>
            </w:r>
            <w:r>
              <w:rPr>
                <w:color w:val="221F1F"/>
                <w:sz w:val="20"/>
              </w:rPr>
              <w:t>of</w:t>
            </w:r>
            <w:r>
              <w:rPr>
                <w:color w:val="221F1F"/>
                <w:spacing w:val="-7"/>
                <w:sz w:val="20"/>
              </w:rPr>
              <w:t xml:space="preserve"> </w:t>
            </w:r>
            <w:r>
              <w:rPr>
                <w:color w:val="221F1F"/>
                <w:spacing w:val="-2"/>
                <w:sz w:val="20"/>
              </w:rPr>
              <w:t>Money</w:t>
            </w:r>
          </w:p>
        </w:tc>
        <w:tc>
          <w:tcPr>
            <w:tcW w:w="1405" w:type="dxa"/>
          </w:tcPr>
          <w:p w14:paraId="25A7118E" w14:textId="77777777" w:rsidR="00016C31" w:rsidRDefault="00632607">
            <w:pPr>
              <w:pStyle w:val="TableParagraph"/>
              <w:spacing w:line="210" w:lineRule="exact"/>
              <w:ind w:right="1"/>
              <w:jc w:val="right"/>
              <w:rPr>
                <w:sz w:val="20"/>
              </w:rPr>
            </w:pPr>
            <w:r>
              <w:rPr>
                <w:color w:val="221F1F"/>
                <w:sz w:val="20"/>
              </w:rPr>
              <w:t>OCT</w:t>
            </w:r>
            <w:r>
              <w:rPr>
                <w:color w:val="221F1F"/>
                <w:spacing w:val="-7"/>
                <w:sz w:val="20"/>
              </w:rPr>
              <w:t xml:space="preserve"> </w:t>
            </w:r>
            <w:r>
              <w:rPr>
                <w:color w:val="221F1F"/>
                <w:spacing w:val="-4"/>
                <w:sz w:val="20"/>
              </w:rPr>
              <w:t>1997</w:t>
            </w:r>
          </w:p>
        </w:tc>
      </w:tr>
      <w:tr w:rsidR="00016C31" w14:paraId="005E1A86" w14:textId="77777777">
        <w:trPr>
          <w:trHeight w:val="235"/>
        </w:trPr>
        <w:tc>
          <w:tcPr>
            <w:tcW w:w="1502" w:type="dxa"/>
          </w:tcPr>
          <w:p w14:paraId="18D5BA50" w14:textId="77777777" w:rsidR="00016C31" w:rsidRDefault="00632607">
            <w:pPr>
              <w:pStyle w:val="TableParagraph"/>
              <w:spacing w:line="215" w:lineRule="exact"/>
              <w:rPr>
                <w:sz w:val="20"/>
              </w:rPr>
            </w:pPr>
            <w:r>
              <w:rPr>
                <w:color w:val="221F1F"/>
                <w:spacing w:val="-4"/>
                <w:sz w:val="20"/>
              </w:rPr>
              <w:t>52.215-</w:t>
            </w:r>
            <w:r>
              <w:rPr>
                <w:color w:val="221F1F"/>
                <w:spacing w:val="-5"/>
                <w:sz w:val="20"/>
              </w:rPr>
              <w:t>21</w:t>
            </w:r>
          </w:p>
        </w:tc>
        <w:tc>
          <w:tcPr>
            <w:tcW w:w="6468" w:type="dxa"/>
          </w:tcPr>
          <w:p w14:paraId="5A595D10" w14:textId="77777777" w:rsidR="00016C31" w:rsidRDefault="00632607">
            <w:pPr>
              <w:pStyle w:val="TableParagraph"/>
              <w:spacing w:line="215" w:lineRule="exact"/>
              <w:ind w:left="165"/>
              <w:rPr>
                <w:sz w:val="20"/>
              </w:rPr>
            </w:pPr>
            <w:r>
              <w:rPr>
                <w:color w:val="221F1F"/>
                <w:sz w:val="20"/>
              </w:rPr>
              <w:t>Requirement</w:t>
            </w:r>
            <w:r>
              <w:rPr>
                <w:color w:val="221F1F"/>
                <w:spacing w:val="-8"/>
                <w:sz w:val="20"/>
              </w:rPr>
              <w:t xml:space="preserve"> </w:t>
            </w:r>
            <w:r>
              <w:rPr>
                <w:color w:val="221F1F"/>
                <w:sz w:val="20"/>
              </w:rPr>
              <w:t>for</w:t>
            </w:r>
            <w:r>
              <w:rPr>
                <w:color w:val="221F1F"/>
                <w:spacing w:val="-8"/>
                <w:sz w:val="20"/>
              </w:rPr>
              <w:t xml:space="preserve"> </w:t>
            </w:r>
            <w:r>
              <w:rPr>
                <w:color w:val="221F1F"/>
                <w:sz w:val="20"/>
              </w:rPr>
              <w:t>Certified</w:t>
            </w:r>
            <w:r>
              <w:rPr>
                <w:color w:val="221F1F"/>
                <w:spacing w:val="-6"/>
                <w:sz w:val="20"/>
              </w:rPr>
              <w:t xml:space="preserve"> </w:t>
            </w:r>
            <w:r>
              <w:rPr>
                <w:color w:val="221F1F"/>
                <w:sz w:val="20"/>
              </w:rPr>
              <w:t>Cost</w:t>
            </w:r>
            <w:r>
              <w:rPr>
                <w:color w:val="221F1F"/>
                <w:spacing w:val="-7"/>
                <w:sz w:val="20"/>
              </w:rPr>
              <w:t xml:space="preserve"> </w:t>
            </w:r>
            <w:r>
              <w:rPr>
                <w:color w:val="221F1F"/>
                <w:sz w:val="20"/>
              </w:rPr>
              <w:t>and</w:t>
            </w:r>
            <w:r>
              <w:rPr>
                <w:color w:val="221F1F"/>
                <w:spacing w:val="-6"/>
                <w:sz w:val="20"/>
              </w:rPr>
              <w:t xml:space="preserve"> </w:t>
            </w:r>
            <w:r>
              <w:rPr>
                <w:color w:val="221F1F"/>
                <w:sz w:val="20"/>
              </w:rPr>
              <w:t>Pricing</w:t>
            </w:r>
            <w:r>
              <w:rPr>
                <w:color w:val="221F1F"/>
                <w:spacing w:val="-7"/>
                <w:sz w:val="20"/>
              </w:rPr>
              <w:t xml:space="preserve"> </w:t>
            </w:r>
            <w:r>
              <w:rPr>
                <w:color w:val="221F1F"/>
                <w:sz w:val="20"/>
              </w:rPr>
              <w:t>Data</w:t>
            </w:r>
            <w:r>
              <w:rPr>
                <w:color w:val="221F1F"/>
                <w:spacing w:val="-6"/>
                <w:sz w:val="20"/>
              </w:rPr>
              <w:t xml:space="preserve"> </w:t>
            </w:r>
            <w:r>
              <w:rPr>
                <w:color w:val="221F1F"/>
                <w:sz w:val="20"/>
              </w:rPr>
              <w:t>and</w:t>
            </w:r>
            <w:r>
              <w:rPr>
                <w:color w:val="221F1F"/>
                <w:spacing w:val="-9"/>
                <w:sz w:val="20"/>
              </w:rPr>
              <w:t xml:space="preserve"> </w:t>
            </w:r>
            <w:r>
              <w:rPr>
                <w:color w:val="221F1F"/>
                <w:sz w:val="20"/>
              </w:rPr>
              <w:t>Data</w:t>
            </w:r>
            <w:r>
              <w:rPr>
                <w:color w:val="221F1F"/>
                <w:spacing w:val="-8"/>
                <w:sz w:val="20"/>
              </w:rPr>
              <w:t xml:space="preserve"> </w:t>
            </w:r>
            <w:r>
              <w:rPr>
                <w:color w:val="221F1F"/>
                <w:sz w:val="20"/>
              </w:rPr>
              <w:t>Other</w:t>
            </w:r>
            <w:r>
              <w:rPr>
                <w:color w:val="221F1F"/>
                <w:spacing w:val="-6"/>
                <w:sz w:val="20"/>
              </w:rPr>
              <w:t xml:space="preserve"> </w:t>
            </w:r>
            <w:r>
              <w:rPr>
                <w:color w:val="221F1F"/>
                <w:spacing w:val="-4"/>
                <w:sz w:val="20"/>
              </w:rPr>
              <w:t>than</w:t>
            </w:r>
          </w:p>
        </w:tc>
        <w:tc>
          <w:tcPr>
            <w:tcW w:w="1405" w:type="dxa"/>
          </w:tcPr>
          <w:p w14:paraId="31540C06" w14:textId="77777777" w:rsidR="00016C31" w:rsidRDefault="00632607">
            <w:pPr>
              <w:pStyle w:val="TableParagraph"/>
              <w:spacing w:line="215" w:lineRule="exact"/>
              <w:ind w:right="1"/>
              <w:jc w:val="right"/>
              <w:rPr>
                <w:sz w:val="20"/>
              </w:rPr>
            </w:pPr>
            <w:r>
              <w:rPr>
                <w:color w:val="221F1F"/>
                <w:sz w:val="20"/>
              </w:rPr>
              <w:t>OCT</w:t>
            </w:r>
            <w:r>
              <w:rPr>
                <w:color w:val="221F1F"/>
                <w:spacing w:val="-7"/>
                <w:sz w:val="20"/>
              </w:rPr>
              <w:t xml:space="preserve"> </w:t>
            </w:r>
            <w:r>
              <w:rPr>
                <w:color w:val="221F1F"/>
                <w:spacing w:val="-4"/>
                <w:sz w:val="20"/>
              </w:rPr>
              <w:t>2010</w:t>
            </w:r>
          </w:p>
        </w:tc>
      </w:tr>
      <w:tr w:rsidR="00016C31" w14:paraId="1200D873" w14:textId="77777777">
        <w:trPr>
          <w:trHeight w:val="452"/>
        </w:trPr>
        <w:tc>
          <w:tcPr>
            <w:tcW w:w="1502" w:type="dxa"/>
          </w:tcPr>
          <w:p w14:paraId="352C4013" w14:textId="77777777" w:rsidR="00016C31" w:rsidRDefault="00016C31">
            <w:pPr>
              <w:pStyle w:val="TableParagraph"/>
              <w:spacing w:before="9" w:line="240" w:lineRule="auto"/>
              <w:rPr>
                <w:sz w:val="18"/>
              </w:rPr>
            </w:pPr>
          </w:p>
          <w:p w14:paraId="7DA2F7FC" w14:textId="77777777" w:rsidR="00016C31" w:rsidRDefault="00632607">
            <w:pPr>
              <w:pStyle w:val="TableParagraph"/>
              <w:spacing w:line="216" w:lineRule="exact"/>
              <w:rPr>
                <w:sz w:val="20"/>
              </w:rPr>
            </w:pPr>
            <w:r>
              <w:rPr>
                <w:color w:val="221F1F"/>
                <w:spacing w:val="-4"/>
                <w:sz w:val="20"/>
              </w:rPr>
              <w:t>52.215-</w:t>
            </w:r>
            <w:r>
              <w:rPr>
                <w:color w:val="221F1F"/>
                <w:spacing w:val="-5"/>
                <w:sz w:val="20"/>
              </w:rPr>
              <w:t>23</w:t>
            </w:r>
          </w:p>
        </w:tc>
        <w:tc>
          <w:tcPr>
            <w:tcW w:w="6468" w:type="dxa"/>
          </w:tcPr>
          <w:p w14:paraId="70107A07" w14:textId="77777777" w:rsidR="00016C31" w:rsidRDefault="00632607">
            <w:pPr>
              <w:pStyle w:val="TableParagraph"/>
              <w:spacing w:line="216" w:lineRule="exact"/>
              <w:ind w:left="165" w:right="1792"/>
              <w:rPr>
                <w:sz w:val="20"/>
              </w:rPr>
            </w:pPr>
            <w:r>
              <w:rPr>
                <w:color w:val="221F1F"/>
                <w:spacing w:val="-2"/>
                <w:sz w:val="20"/>
              </w:rPr>
              <w:t>Certified Cost</w:t>
            </w:r>
            <w:r>
              <w:rPr>
                <w:color w:val="221F1F"/>
                <w:spacing w:val="-3"/>
                <w:sz w:val="20"/>
              </w:rPr>
              <w:t xml:space="preserve"> </w:t>
            </w:r>
            <w:proofErr w:type="gramStart"/>
            <w:r>
              <w:rPr>
                <w:color w:val="221F1F"/>
                <w:spacing w:val="-2"/>
                <w:sz w:val="20"/>
              </w:rPr>
              <w:t>Or</w:t>
            </w:r>
            <w:proofErr w:type="gramEnd"/>
            <w:r>
              <w:rPr>
                <w:color w:val="221F1F"/>
                <w:spacing w:val="-2"/>
                <w:sz w:val="20"/>
              </w:rPr>
              <w:t xml:space="preserve"> Pricing Data--Modifications </w:t>
            </w:r>
            <w:r w:rsidRPr="00A81E9E">
              <w:rPr>
                <w:color w:val="221F1F"/>
                <w:sz w:val="20"/>
              </w:rPr>
              <w:t>Limitations on Pass-Through Charges</w:t>
            </w:r>
          </w:p>
        </w:tc>
        <w:tc>
          <w:tcPr>
            <w:tcW w:w="1405" w:type="dxa"/>
          </w:tcPr>
          <w:p w14:paraId="43264592" w14:textId="77777777" w:rsidR="00016C31" w:rsidRDefault="00016C31">
            <w:pPr>
              <w:pStyle w:val="TableParagraph"/>
              <w:spacing w:before="9" w:line="240" w:lineRule="auto"/>
              <w:rPr>
                <w:sz w:val="18"/>
              </w:rPr>
            </w:pPr>
          </w:p>
          <w:p w14:paraId="2E47C297" w14:textId="77777777" w:rsidR="00016C31" w:rsidRDefault="00632607">
            <w:pPr>
              <w:pStyle w:val="TableParagraph"/>
              <w:spacing w:line="216" w:lineRule="exact"/>
              <w:ind w:right="1"/>
              <w:jc w:val="right"/>
              <w:rPr>
                <w:sz w:val="20"/>
              </w:rPr>
            </w:pPr>
            <w:r>
              <w:rPr>
                <w:color w:val="221F1F"/>
                <w:sz w:val="20"/>
              </w:rPr>
              <w:t>OCT</w:t>
            </w:r>
            <w:r>
              <w:rPr>
                <w:color w:val="221F1F"/>
                <w:spacing w:val="-7"/>
                <w:sz w:val="20"/>
              </w:rPr>
              <w:t xml:space="preserve"> </w:t>
            </w:r>
            <w:r>
              <w:rPr>
                <w:color w:val="221F1F"/>
                <w:spacing w:val="-4"/>
                <w:sz w:val="20"/>
              </w:rPr>
              <w:t>2009</w:t>
            </w:r>
          </w:p>
        </w:tc>
      </w:tr>
      <w:tr w:rsidR="00016C31" w14:paraId="11F287E9" w14:textId="77777777">
        <w:trPr>
          <w:trHeight w:val="230"/>
        </w:trPr>
        <w:tc>
          <w:tcPr>
            <w:tcW w:w="1502" w:type="dxa"/>
          </w:tcPr>
          <w:p w14:paraId="457C7317" w14:textId="0A4E6CAA" w:rsidR="00016C31" w:rsidRPr="00A81E9E" w:rsidRDefault="00632607">
            <w:pPr>
              <w:pStyle w:val="TableParagraph"/>
              <w:spacing w:line="210" w:lineRule="exact"/>
              <w:rPr>
                <w:sz w:val="20"/>
              </w:rPr>
            </w:pPr>
            <w:del w:id="383" w:author="Chandler Wilson" w:date="2023-05-25T09:53:00Z">
              <w:r w:rsidRPr="00A81E9E" w:rsidDel="00F60ED1">
                <w:rPr>
                  <w:color w:val="221F1F"/>
                  <w:spacing w:val="-4"/>
                  <w:sz w:val="20"/>
                </w:rPr>
                <w:delText>52.216-</w:delText>
              </w:r>
              <w:r w:rsidRPr="00A81E9E" w:rsidDel="00F60ED1">
                <w:rPr>
                  <w:color w:val="221F1F"/>
                  <w:spacing w:val="-10"/>
                  <w:sz w:val="20"/>
                </w:rPr>
                <w:delText>8</w:delText>
              </w:r>
            </w:del>
          </w:p>
        </w:tc>
        <w:tc>
          <w:tcPr>
            <w:tcW w:w="6468" w:type="dxa"/>
          </w:tcPr>
          <w:p w14:paraId="525825DA" w14:textId="52192CED" w:rsidR="00016C31" w:rsidRPr="00A81E9E" w:rsidRDefault="00632607">
            <w:pPr>
              <w:pStyle w:val="TableParagraph"/>
              <w:spacing w:line="210" w:lineRule="exact"/>
              <w:ind w:left="165"/>
              <w:rPr>
                <w:sz w:val="20"/>
              </w:rPr>
            </w:pPr>
            <w:del w:id="384" w:author="Chandler Wilson" w:date="2023-05-25T09:53:00Z">
              <w:r w:rsidRPr="00A81E9E" w:rsidDel="00F60ED1">
                <w:rPr>
                  <w:color w:val="221F1F"/>
                  <w:sz w:val="20"/>
                </w:rPr>
                <w:delText>Fixed</w:delText>
              </w:r>
              <w:r w:rsidRPr="00A81E9E" w:rsidDel="00F60ED1">
                <w:rPr>
                  <w:color w:val="221F1F"/>
                  <w:spacing w:val="-8"/>
                  <w:sz w:val="20"/>
                </w:rPr>
                <w:delText xml:space="preserve"> </w:delText>
              </w:r>
              <w:commentRangeStart w:id="385"/>
              <w:r w:rsidRPr="00A81E9E" w:rsidDel="00F60ED1">
                <w:rPr>
                  <w:color w:val="221F1F"/>
                  <w:spacing w:val="-5"/>
                  <w:sz w:val="20"/>
                </w:rPr>
                <w:delText>Fee</w:delText>
              </w:r>
            </w:del>
            <w:commentRangeEnd w:id="385"/>
            <w:r w:rsidR="00813E4B">
              <w:rPr>
                <w:rStyle w:val="CommentReference"/>
              </w:rPr>
              <w:commentReference w:id="385"/>
            </w:r>
          </w:p>
        </w:tc>
        <w:tc>
          <w:tcPr>
            <w:tcW w:w="1405" w:type="dxa"/>
          </w:tcPr>
          <w:p w14:paraId="1AB0F6A3" w14:textId="625E0759" w:rsidR="00016C31" w:rsidRPr="00A81E9E" w:rsidRDefault="00632607">
            <w:pPr>
              <w:pStyle w:val="TableParagraph"/>
              <w:spacing w:line="210" w:lineRule="exact"/>
              <w:ind w:right="1"/>
              <w:jc w:val="right"/>
              <w:rPr>
                <w:sz w:val="20"/>
              </w:rPr>
            </w:pPr>
            <w:del w:id="386" w:author="Chandler Wilson" w:date="2023-05-25T09:53:00Z">
              <w:r w:rsidRPr="00A81E9E" w:rsidDel="00F60ED1">
                <w:rPr>
                  <w:color w:val="221F1F"/>
                  <w:sz w:val="20"/>
                </w:rPr>
                <w:delText>JUN</w:delText>
              </w:r>
              <w:r w:rsidRPr="00A81E9E" w:rsidDel="00F60ED1">
                <w:rPr>
                  <w:color w:val="221F1F"/>
                  <w:spacing w:val="-7"/>
                  <w:sz w:val="20"/>
                </w:rPr>
                <w:delText xml:space="preserve"> </w:delText>
              </w:r>
              <w:r w:rsidRPr="00A81E9E" w:rsidDel="00F60ED1">
                <w:rPr>
                  <w:color w:val="221F1F"/>
                  <w:spacing w:val="-4"/>
                  <w:sz w:val="20"/>
                </w:rPr>
                <w:delText>2011</w:delText>
              </w:r>
            </w:del>
          </w:p>
        </w:tc>
      </w:tr>
      <w:tr w:rsidR="00016C31" w14:paraId="4E2E6EAA" w14:textId="77777777">
        <w:trPr>
          <w:trHeight w:val="229"/>
        </w:trPr>
        <w:tc>
          <w:tcPr>
            <w:tcW w:w="1502" w:type="dxa"/>
          </w:tcPr>
          <w:p w14:paraId="2054AE11" w14:textId="77777777" w:rsidR="00016C31" w:rsidRDefault="00632607">
            <w:pPr>
              <w:pStyle w:val="TableParagraph"/>
              <w:rPr>
                <w:sz w:val="20"/>
              </w:rPr>
            </w:pPr>
            <w:r>
              <w:rPr>
                <w:color w:val="221F1F"/>
                <w:spacing w:val="-4"/>
                <w:sz w:val="20"/>
              </w:rPr>
              <w:t>52.217-</w:t>
            </w:r>
            <w:r>
              <w:rPr>
                <w:color w:val="221F1F"/>
                <w:spacing w:val="-10"/>
                <w:sz w:val="20"/>
              </w:rPr>
              <w:t>5</w:t>
            </w:r>
          </w:p>
        </w:tc>
        <w:tc>
          <w:tcPr>
            <w:tcW w:w="6468" w:type="dxa"/>
          </w:tcPr>
          <w:p w14:paraId="6BA69365" w14:textId="77777777" w:rsidR="00016C31" w:rsidRDefault="00632607">
            <w:pPr>
              <w:pStyle w:val="TableParagraph"/>
              <w:ind w:left="165"/>
              <w:rPr>
                <w:sz w:val="20"/>
              </w:rPr>
            </w:pPr>
            <w:r>
              <w:rPr>
                <w:color w:val="221F1F"/>
                <w:sz w:val="20"/>
              </w:rPr>
              <w:t>Evaluations</w:t>
            </w:r>
            <w:r>
              <w:rPr>
                <w:color w:val="221F1F"/>
                <w:spacing w:val="-9"/>
                <w:sz w:val="20"/>
              </w:rPr>
              <w:t xml:space="preserve"> </w:t>
            </w:r>
            <w:r>
              <w:rPr>
                <w:color w:val="221F1F"/>
                <w:sz w:val="20"/>
              </w:rPr>
              <w:t>of</w:t>
            </w:r>
            <w:r>
              <w:rPr>
                <w:color w:val="221F1F"/>
                <w:spacing w:val="-8"/>
                <w:sz w:val="20"/>
              </w:rPr>
              <w:t xml:space="preserve"> </w:t>
            </w:r>
            <w:r>
              <w:rPr>
                <w:color w:val="221F1F"/>
                <w:spacing w:val="-2"/>
                <w:sz w:val="20"/>
              </w:rPr>
              <w:t>Operations</w:t>
            </w:r>
          </w:p>
        </w:tc>
        <w:tc>
          <w:tcPr>
            <w:tcW w:w="1405" w:type="dxa"/>
          </w:tcPr>
          <w:p w14:paraId="707185FF" w14:textId="77777777" w:rsidR="00016C31" w:rsidRDefault="00632607">
            <w:pPr>
              <w:pStyle w:val="TableParagraph"/>
              <w:ind w:right="1"/>
              <w:jc w:val="right"/>
              <w:rPr>
                <w:sz w:val="20"/>
              </w:rPr>
            </w:pPr>
            <w:r>
              <w:rPr>
                <w:color w:val="221F1F"/>
                <w:sz w:val="20"/>
              </w:rPr>
              <w:t>JUL</w:t>
            </w:r>
            <w:r>
              <w:rPr>
                <w:color w:val="221F1F"/>
                <w:spacing w:val="-7"/>
                <w:sz w:val="20"/>
              </w:rPr>
              <w:t xml:space="preserve"> </w:t>
            </w:r>
            <w:r>
              <w:rPr>
                <w:color w:val="221F1F"/>
                <w:spacing w:val="-4"/>
                <w:sz w:val="20"/>
              </w:rPr>
              <w:t>1990</w:t>
            </w:r>
          </w:p>
        </w:tc>
      </w:tr>
      <w:tr w:rsidR="00016C31" w:rsidRPr="00A81E9E" w14:paraId="0B8A5A73" w14:textId="77777777">
        <w:trPr>
          <w:trHeight w:val="229"/>
        </w:trPr>
        <w:tc>
          <w:tcPr>
            <w:tcW w:w="1502" w:type="dxa"/>
          </w:tcPr>
          <w:p w14:paraId="6658404E" w14:textId="60FD735B" w:rsidR="00016C31" w:rsidRPr="00A81E9E" w:rsidRDefault="00632607">
            <w:pPr>
              <w:pStyle w:val="TableParagraph"/>
              <w:rPr>
                <w:sz w:val="20"/>
              </w:rPr>
            </w:pPr>
            <w:del w:id="387" w:author="Chandler Wilson" w:date="2023-05-25T09:54:00Z">
              <w:r w:rsidRPr="00A81E9E" w:rsidDel="00F60ED1">
                <w:rPr>
                  <w:color w:val="221F1F"/>
                  <w:spacing w:val="-4"/>
                  <w:sz w:val="20"/>
                </w:rPr>
                <w:delText>52.219-</w:delText>
              </w:r>
              <w:r w:rsidRPr="00A81E9E" w:rsidDel="00F60ED1">
                <w:rPr>
                  <w:color w:val="221F1F"/>
                  <w:spacing w:val="-10"/>
                  <w:sz w:val="20"/>
                </w:rPr>
                <w:delText>6</w:delText>
              </w:r>
            </w:del>
          </w:p>
        </w:tc>
        <w:tc>
          <w:tcPr>
            <w:tcW w:w="6468" w:type="dxa"/>
          </w:tcPr>
          <w:p w14:paraId="62A7D44A" w14:textId="0076EED7" w:rsidR="00016C31" w:rsidRPr="00A81E9E" w:rsidRDefault="00632607">
            <w:pPr>
              <w:pStyle w:val="TableParagraph"/>
              <w:ind w:left="165"/>
              <w:rPr>
                <w:sz w:val="20"/>
              </w:rPr>
            </w:pPr>
            <w:del w:id="388" w:author="Chandler Wilson" w:date="2023-05-25T09:54:00Z">
              <w:r w:rsidRPr="00A81E9E" w:rsidDel="00F60ED1">
                <w:rPr>
                  <w:color w:val="221F1F"/>
                  <w:sz w:val="20"/>
                </w:rPr>
                <w:delText>Notice</w:delText>
              </w:r>
              <w:r w:rsidRPr="00A81E9E" w:rsidDel="00F60ED1">
                <w:rPr>
                  <w:color w:val="221F1F"/>
                  <w:spacing w:val="-9"/>
                  <w:sz w:val="20"/>
                </w:rPr>
                <w:delText xml:space="preserve"> </w:delText>
              </w:r>
              <w:r w:rsidRPr="00A81E9E" w:rsidDel="00F60ED1">
                <w:rPr>
                  <w:color w:val="221F1F"/>
                  <w:sz w:val="20"/>
                </w:rPr>
                <w:delText>of</w:delText>
              </w:r>
              <w:r w:rsidRPr="00A81E9E" w:rsidDel="00F60ED1">
                <w:rPr>
                  <w:color w:val="221F1F"/>
                  <w:spacing w:val="-8"/>
                  <w:sz w:val="20"/>
                </w:rPr>
                <w:delText xml:space="preserve"> </w:delText>
              </w:r>
              <w:r w:rsidRPr="00A81E9E" w:rsidDel="00F60ED1">
                <w:rPr>
                  <w:color w:val="221F1F"/>
                  <w:sz w:val="20"/>
                </w:rPr>
                <w:delText>Total</w:delText>
              </w:r>
              <w:r w:rsidRPr="00A81E9E" w:rsidDel="00F60ED1">
                <w:rPr>
                  <w:color w:val="221F1F"/>
                  <w:spacing w:val="-12"/>
                  <w:sz w:val="20"/>
                </w:rPr>
                <w:delText xml:space="preserve"> </w:delText>
              </w:r>
              <w:r w:rsidRPr="00A81E9E" w:rsidDel="00F60ED1">
                <w:rPr>
                  <w:color w:val="221F1F"/>
                  <w:sz w:val="20"/>
                </w:rPr>
                <w:delText>Small</w:delText>
              </w:r>
              <w:r w:rsidRPr="00A81E9E" w:rsidDel="00F60ED1">
                <w:rPr>
                  <w:color w:val="221F1F"/>
                  <w:spacing w:val="-10"/>
                  <w:sz w:val="20"/>
                </w:rPr>
                <w:delText xml:space="preserve"> </w:delText>
              </w:r>
              <w:r w:rsidRPr="00A81E9E" w:rsidDel="00F60ED1">
                <w:rPr>
                  <w:color w:val="221F1F"/>
                  <w:sz w:val="20"/>
                </w:rPr>
                <w:delText>Business</w:delText>
              </w:r>
              <w:r w:rsidRPr="00A81E9E" w:rsidDel="00F60ED1">
                <w:rPr>
                  <w:color w:val="221F1F"/>
                  <w:spacing w:val="-10"/>
                  <w:sz w:val="20"/>
                </w:rPr>
                <w:delText xml:space="preserve"> </w:delText>
              </w:r>
              <w:r w:rsidRPr="00A81E9E" w:rsidDel="00F60ED1">
                <w:rPr>
                  <w:color w:val="221F1F"/>
                  <w:sz w:val="20"/>
                </w:rPr>
                <w:delText>Set-</w:delText>
              </w:r>
              <w:r w:rsidRPr="00A81E9E" w:rsidDel="00F60ED1">
                <w:rPr>
                  <w:color w:val="221F1F"/>
                  <w:spacing w:val="-4"/>
                  <w:sz w:val="20"/>
                </w:rPr>
                <w:delText>Aside</w:delText>
              </w:r>
            </w:del>
          </w:p>
        </w:tc>
        <w:tc>
          <w:tcPr>
            <w:tcW w:w="1405" w:type="dxa"/>
          </w:tcPr>
          <w:p w14:paraId="5B88008F" w14:textId="57DE6641" w:rsidR="00016C31" w:rsidRPr="00A81E9E" w:rsidRDefault="00632607">
            <w:pPr>
              <w:pStyle w:val="TableParagraph"/>
              <w:ind w:right="1"/>
              <w:jc w:val="right"/>
              <w:rPr>
                <w:sz w:val="20"/>
              </w:rPr>
            </w:pPr>
            <w:del w:id="389" w:author="Chandler Wilson" w:date="2023-05-25T09:54:00Z">
              <w:r w:rsidRPr="00A81E9E" w:rsidDel="00F60ED1">
                <w:rPr>
                  <w:color w:val="221F1F"/>
                  <w:sz w:val="20"/>
                </w:rPr>
                <w:delText>NOV</w:delText>
              </w:r>
              <w:r w:rsidRPr="00A81E9E" w:rsidDel="00F60ED1">
                <w:rPr>
                  <w:color w:val="221F1F"/>
                  <w:spacing w:val="-7"/>
                  <w:sz w:val="20"/>
                </w:rPr>
                <w:delText xml:space="preserve"> </w:delText>
              </w:r>
              <w:r w:rsidRPr="00A81E9E" w:rsidDel="00F60ED1">
                <w:rPr>
                  <w:color w:val="221F1F"/>
                  <w:spacing w:val="-4"/>
                  <w:sz w:val="20"/>
                </w:rPr>
                <w:delText>2011</w:delText>
              </w:r>
            </w:del>
          </w:p>
        </w:tc>
      </w:tr>
      <w:tr w:rsidR="00016C31" w14:paraId="6FCCAB7D" w14:textId="77777777">
        <w:trPr>
          <w:trHeight w:val="229"/>
        </w:trPr>
        <w:tc>
          <w:tcPr>
            <w:tcW w:w="1502" w:type="dxa"/>
          </w:tcPr>
          <w:p w14:paraId="55BCA1DA" w14:textId="77777777" w:rsidR="00016C31" w:rsidRDefault="00632607">
            <w:pPr>
              <w:pStyle w:val="TableParagraph"/>
              <w:rPr>
                <w:sz w:val="20"/>
              </w:rPr>
            </w:pPr>
            <w:r>
              <w:rPr>
                <w:color w:val="221F1F"/>
                <w:spacing w:val="-4"/>
                <w:sz w:val="20"/>
              </w:rPr>
              <w:t>52.219-</w:t>
            </w:r>
            <w:r>
              <w:rPr>
                <w:color w:val="221F1F"/>
                <w:spacing w:val="-10"/>
                <w:sz w:val="20"/>
              </w:rPr>
              <w:t>8</w:t>
            </w:r>
          </w:p>
        </w:tc>
        <w:tc>
          <w:tcPr>
            <w:tcW w:w="6468" w:type="dxa"/>
          </w:tcPr>
          <w:p w14:paraId="409A0B40" w14:textId="77777777" w:rsidR="00016C31" w:rsidRDefault="00632607">
            <w:pPr>
              <w:pStyle w:val="TableParagraph"/>
              <w:ind w:left="165"/>
              <w:rPr>
                <w:sz w:val="20"/>
              </w:rPr>
            </w:pPr>
            <w:r>
              <w:rPr>
                <w:color w:val="221F1F"/>
                <w:sz w:val="20"/>
              </w:rPr>
              <w:t>Utilization</w:t>
            </w:r>
            <w:r>
              <w:rPr>
                <w:color w:val="221F1F"/>
                <w:spacing w:val="-11"/>
                <w:sz w:val="20"/>
              </w:rPr>
              <w:t xml:space="preserve"> </w:t>
            </w:r>
            <w:r>
              <w:rPr>
                <w:color w:val="221F1F"/>
                <w:sz w:val="20"/>
              </w:rPr>
              <w:t>of</w:t>
            </w:r>
            <w:r>
              <w:rPr>
                <w:color w:val="221F1F"/>
                <w:spacing w:val="-11"/>
                <w:sz w:val="20"/>
              </w:rPr>
              <w:t xml:space="preserve"> </w:t>
            </w:r>
            <w:r>
              <w:rPr>
                <w:color w:val="221F1F"/>
                <w:sz w:val="20"/>
              </w:rPr>
              <w:t>Small</w:t>
            </w:r>
            <w:r>
              <w:rPr>
                <w:color w:val="221F1F"/>
                <w:spacing w:val="-10"/>
                <w:sz w:val="20"/>
              </w:rPr>
              <w:t xml:space="preserve"> </w:t>
            </w:r>
            <w:r>
              <w:rPr>
                <w:color w:val="221F1F"/>
                <w:sz w:val="20"/>
              </w:rPr>
              <w:t>Business</w:t>
            </w:r>
            <w:r>
              <w:rPr>
                <w:color w:val="221F1F"/>
                <w:spacing w:val="-10"/>
                <w:sz w:val="20"/>
              </w:rPr>
              <w:t xml:space="preserve"> </w:t>
            </w:r>
            <w:r>
              <w:rPr>
                <w:color w:val="221F1F"/>
                <w:spacing w:val="-2"/>
                <w:sz w:val="20"/>
              </w:rPr>
              <w:t>Concerns</w:t>
            </w:r>
          </w:p>
        </w:tc>
        <w:tc>
          <w:tcPr>
            <w:tcW w:w="1405" w:type="dxa"/>
          </w:tcPr>
          <w:p w14:paraId="70AE7508" w14:textId="77777777" w:rsidR="00016C31" w:rsidRDefault="00632607">
            <w:pPr>
              <w:pStyle w:val="TableParagraph"/>
              <w:ind w:right="1"/>
              <w:jc w:val="right"/>
              <w:rPr>
                <w:sz w:val="20"/>
              </w:rPr>
            </w:pPr>
            <w:r>
              <w:rPr>
                <w:color w:val="221F1F"/>
                <w:sz w:val="20"/>
              </w:rPr>
              <w:t>OCT</w:t>
            </w:r>
            <w:r>
              <w:rPr>
                <w:color w:val="221F1F"/>
                <w:spacing w:val="44"/>
                <w:sz w:val="20"/>
              </w:rPr>
              <w:t xml:space="preserve"> </w:t>
            </w:r>
            <w:r>
              <w:rPr>
                <w:color w:val="221F1F"/>
                <w:spacing w:val="-4"/>
                <w:sz w:val="20"/>
              </w:rPr>
              <w:t>2014</w:t>
            </w:r>
          </w:p>
        </w:tc>
      </w:tr>
      <w:tr w:rsidR="00016C31" w14:paraId="68704803" w14:textId="77777777">
        <w:trPr>
          <w:trHeight w:val="229"/>
        </w:trPr>
        <w:tc>
          <w:tcPr>
            <w:tcW w:w="1502" w:type="dxa"/>
          </w:tcPr>
          <w:p w14:paraId="19DBD6B8" w14:textId="2A314CC7" w:rsidR="00016C31" w:rsidRPr="00A81E9E" w:rsidRDefault="00632607">
            <w:pPr>
              <w:pStyle w:val="TableParagraph"/>
              <w:rPr>
                <w:sz w:val="20"/>
              </w:rPr>
            </w:pPr>
            <w:del w:id="390" w:author="Chandler Wilson" w:date="2023-05-25T09:54:00Z">
              <w:r w:rsidRPr="00A81E9E" w:rsidDel="00F60ED1">
                <w:rPr>
                  <w:color w:val="221F1F"/>
                  <w:spacing w:val="-4"/>
                  <w:sz w:val="20"/>
                </w:rPr>
                <w:delText>52.219-</w:delText>
              </w:r>
              <w:r w:rsidRPr="00A81E9E" w:rsidDel="00F60ED1">
                <w:rPr>
                  <w:color w:val="221F1F"/>
                  <w:spacing w:val="-5"/>
                  <w:sz w:val="20"/>
                </w:rPr>
                <w:delText>14</w:delText>
              </w:r>
            </w:del>
          </w:p>
        </w:tc>
        <w:tc>
          <w:tcPr>
            <w:tcW w:w="6468" w:type="dxa"/>
          </w:tcPr>
          <w:p w14:paraId="21C91182" w14:textId="79FD4BF8" w:rsidR="00016C31" w:rsidRPr="00A81E9E" w:rsidRDefault="00632607">
            <w:pPr>
              <w:pStyle w:val="TableParagraph"/>
              <w:ind w:left="165"/>
              <w:rPr>
                <w:sz w:val="20"/>
              </w:rPr>
            </w:pPr>
            <w:del w:id="391" w:author="Chandler Wilson" w:date="2023-05-25T09:54:00Z">
              <w:r w:rsidRPr="00A81E9E" w:rsidDel="00F60ED1">
                <w:rPr>
                  <w:color w:val="221F1F"/>
                  <w:sz w:val="20"/>
                </w:rPr>
                <w:delText>Limitation</w:delText>
              </w:r>
              <w:r w:rsidRPr="00A81E9E" w:rsidDel="00F60ED1">
                <w:rPr>
                  <w:color w:val="221F1F"/>
                  <w:spacing w:val="-7"/>
                  <w:sz w:val="20"/>
                </w:rPr>
                <w:delText xml:space="preserve"> </w:delText>
              </w:r>
              <w:r w:rsidRPr="00A81E9E" w:rsidDel="00F60ED1">
                <w:rPr>
                  <w:color w:val="221F1F"/>
                  <w:sz w:val="20"/>
                </w:rPr>
                <w:delText>on</w:delText>
              </w:r>
              <w:r w:rsidRPr="00A81E9E" w:rsidDel="00F60ED1">
                <w:rPr>
                  <w:color w:val="221F1F"/>
                  <w:spacing w:val="-9"/>
                  <w:sz w:val="20"/>
                </w:rPr>
                <w:delText xml:space="preserve"> </w:delText>
              </w:r>
              <w:r w:rsidRPr="00A81E9E" w:rsidDel="00F60ED1">
                <w:rPr>
                  <w:color w:val="221F1F"/>
                  <w:spacing w:val="-2"/>
                  <w:sz w:val="20"/>
                </w:rPr>
                <w:delText>Subcontracting</w:delText>
              </w:r>
            </w:del>
          </w:p>
        </w:tc>
        <w:tc>
          <w:tcPr>
            <w:tcW w:w="1405" w:type="dxa"/>
          </w:tcPr>
          <w:p w14:paraId="39B178B3" w14:textId="24C172EE" w:rsidR="00016C31" w:rsidRPr="00A81E9E" w:rsidRDefault="00632607">
            <w:pPr>
              <w:pStyle w:val="TableParagraph"/>
              <w:ind w:right="1"/>
              <w:jc w:val="right"/>
              <w:rPr>
                <w:sz w:val="20"/>
              </w:rPr>
            </w:pPr>
            <w:del w:id="392" w:author="Chandler Wilson" w:date="2023-05-25T09:54:00Z">
              <w:r w:rsidRPr="00A81E9E" w:rsidDel="00F60ED1">
                <w:rPr>
                  <w:color w:val="221F1F"/>
                  <w:sz w:val="20"/>
                </w:rPr>
                <w:delText>NOV</w:delText>
              </w:r>
              <w:r w:rsidRPr="00A81E9E" w:rsidDel="00F60ED1">
                <w:rPr>
                  <w:color w:val="221F1F"/>
                  <w:spacing w:val="-7"/>
                  <w:sz w:val="20"/>
                </w:rPr>
                <w:delText xml:space="preserve"> </w:delText>
              </w:r>
              <w:r w:rsidRPr="00A81E9E" w:rsidDel="00F60ED1">
                <w:rPr>
                  <w:color w:val="221F1F"/>
                  <w:spacing w:val="-4"/>
                  <w:sz w:val="20"/>
                </w:rPr>
                <w:delText>2011</w:delText>
              </w:r>
            </w:del>
          </w:p>
        </w:tc>
      </w:tr>
      <w:tr w:rsidR="00016C31" w14:paraId="00D52F71" w14:textId="77777777">
        <w:trPr>
          <w:trHeight w:val="229"/>
        </w:trPr>
        <w:tc>
          <w:tcPr>
            <w:tcW w:w="1502" w:type="dxa"/>
          </w:tcPr>
          <w:p w14:paraId="368784E4" w14:textId="5832E0AB" w:rsidR="00016C31" w:rsidRPr="00A81E9E" w:rsidRDefault="00632607">
            <w:pPr>
              <w:pStyle w:val="TableParagraph"/>
              <w:rPr>
                <w:sz w:val="20"/>
              </w:rPr>
            </w:pPr>
            <w:del w:id="393" w:author="Chandler Wilson" w:date="2023-05-25T09:54:00Z">
              <w:r w:rsidRPr="00A81E9E" w:rsidDel="00F60ED1">
                <w:rPr>
                  <w:color w:val="221F1F"/>
                  <w:spacing w:val="-4"/>
                  <w:sz w:val="20"/>
                </w:rPr>
                <w:delText>52.219-</w:delText>
              </w:r>
              <w:r w:rsidRPr="00A81E9E" w:rsidDel="00F60ED1">
                <w:rPr>
                  <w:color w:val="221F1F"/>
                  <w:spacing w:val="-5"/>
                  <w:sz w:val="20"/>
                </w:rPr>
                <w:delText>27</w:delText>
              </w:r>
            </w:del>
          </w:p>
        </w:tc>
        <w:tc>
          <w:tcPr>
            <w:tcW w:w="6468" w:type="dxa"/>
          </w:tcPr>
          <w:p w14:paraId="0801E497" w14:textId="6AAB3688" w:rsidR="00016C31" w:rsidRPr="00A81E9E" w:rsidRDefault="00632607">
            <w:pPr>
              <w:pStyle w:val="TableParagraph"/>
              <w:ind w:left="165"/>
              <w:rPr>
                <w:sz w:val="20"/>
              </w:rPr>
            </w:pPr>
            <w:del w:id="394" w:author="Chandler Wilson" w:date="2023-05-25T09:54:00Z">
              <w:r w:rsidRPr="00A81E9E" w:rsidDel="00F60ED1">
                <w:rPr>
                  <w:color w:val="221F1F"/>
                  <w:sz w:val="20"/>
                </w:rPr>
                <w:delText>Notice</w:delText>
              </w:r>
              <w:r w:rsidRPr="00A81E9E" w:rsidDel="00F60ED1">
                <w:rPr>
                  <w:color w:val="221F1F"/>
                  <w:spacing w:val="-11"/>
                  <w:sz w:val="20"/>
                </w:rPr>
                <w:delText xml:space="preserve"> </w:delText>
              </w:r>
              <w:r w:rsidRPr="00A81E9E" w:rsidDel="00F60ED1">
                <w:rPr>
                  <w:color w:val="221F1F"/>
                  <w:sz w:val="20"/>
                </w:rPr>
                <w:delText>of</w:delText>
              </w:r>
              <w:r w:rsidRPr="00A81E9E" w:rsidDel="00F60ED1">
                <w:rPr>
                  <w:color w:val="221F1F"/>
                  <w:spacing w:val="-9"/>
                  <w:sz w:val="20"/>
                </w:rPr>
                <w:delText xml:space="preserve"> </w:delText>
              </w:r>
              <w:r w:rsidRPr="00A81E9E" w:rsidDel="00F60ED1">
                <w:rPr>
                  <w:color w:val="221F1F"/>
                  <w:sz w:val="20"/>
                </w:rPr>
                <w:delText>Service</w:delText>
              </w:r>
              <w:r w:rsidRPr="00A81E9E" w:rsidDel="00F60ED1">
                <w:rPr>
                  <w:color w:val="221F1F"/>
                  <w:spacing w:val="-7"/>
                  <w:sz w:val="20"/>
                </w:rPr>
                <w:delText xml:space="preserve"> </w:delText>
              </w:r>
              <w:r w:rsidRPr="00A81E9E" w:rsidDel="00F60ED1">
                <w:rPr>
                  <w:color w:val="221F1F"/>
                  <w:sz w:val="20"/>
                </w:rPr>
                <w:delText>Disabled</w:delText>
              </w:r>
              <w:r w:rsidRPr="00A81E9E" w:rsidDel="00F60ED1">
                <w:rPr>
                  <w:color w:val="221F1F"/>
                  <w:spacing w:val="-10"/>
                  <w:sz w:val="20"/>
                </w:rPr>
                <w:delText xml:space="preserve"> </w:delText>
              </w:r>
              <w:r w:rsidRPr="00A81E9E" w:rsidDel="00F60ED1">
                <w:rPr>
                  <w:color w:val="221F1F"/>
                  <w:sz w:val="20"/>
                </w:rPr>
                <w:delText>Veteran-Owned</w:delText>
              </w:r>
              <w:r w:rsidRPr="00A81E9E" w:rsidDel="00F60ED1">
                <w:rPr>
                  <w:color w:val="221F1F"/>
                  <w:spacing w:val="-6"/>
                  <w:sz w:val="20"/>
                </w:rPr>
                <w:delText xml:space="preserve"> </w:delText>
              </w:r>
              <w:r w:rsidRPr="00A81E9E" w:rsidDel="00F60ED1">
                <w:rPr>
                  <w:color w:val="221F1F"/>
                  <w:sz w:val="20"/>
                </w:rPr>
                <w:delText>Small</w:delText>
              </w:r>
              <w:r w:rsidRPr="00A81E9E" w:rsidDel="00F60ED1">
                <w:rPr>
                  <w:color w:val="221F1F"/>
                  <w:spacing w:val="-9"/>
                  <w:sz w:val="20"/>
                </w:rPr>
                <w:delText xml:space="preserve"> </w:delText>
              </w:r>
              <w:r w:rsidRPr="00A81E9E" w:rsidDel="00F60ED1">
                <w:rPr>
                  <w:color w:val="221F1F"/>
                  <w:sz w:val="20"/>
                </w:rPr>
                <w:delText>Business</w:delText>
              </w:r>
              <w:r w:rsidRPr="00A81E9E" w:rsidDel="00F60ED1">
                <w:rPr>
                  <w:color w:val="221F1F"/>
                  <w:spacing w:val="-11"/>
                  <w:sz w:val="20"/>
                </w:rPr>
                <w:delText xml:space="preserve"> </w:delText>
              </w:r>
              <w:r w:rsidRPr="00A81E9E" w:rsidDel="00F60ED1">
                <w:rPr>
                  <w:color w:val="221F1F"/>
                  <w:sz w:val="20"/>
                </w:rPr>
                <w:delText>Set-</w:delText>
              </w:r>
              <w:r w:rsidRPr="00A81E9E" w:rsidDel="00F60ED1">
                <w:rPr>
                  <w:color w:val="221F1F"/>
                  <w:spacing w:val="-2"/>
                  <w:sz w:val="20"/>
                </w:rPr>
                <w:delText>Aside</w:delText>
              </w:r>
            </w:del>
          </w:p>
        </w:tc>
        <w:tc>
          <w:tcPr>
            <w:tcW w:w="1405" w:type="dxa"/>
          </w:tcPr>
          <w:p w14:paraId="4BAB2C74" w14:textId="031A477E" w:rsidR="00016C31" w:rsidRPr="00A81E9E" w:rsidRDefault="00632607">
            <w:pPr>
              <w:pStyle w:val="TableParagraph"/>
              <w:ind w:right="1"/>
              <w:jc w:val="right"/>
              <w:rPr>
                <w:sz w:val="20"/>
              </w:rPr>
            </w:pPr>
            <w:del w:id="395" w:author="Chandler Wilson" w:date="2023-05-25T09:54:00Z">
              <w:r w:rsidRPr="00A81E9E" w:rsidDel="00F60ED1">
                <w:rPr>
                  <w:color w:val="221F1F"/>
                  <w:sz w:val="20"/>
                </w:rPr>
                <w:delText>NOV</w:delText>
              </w:r>
              <w:r w:rsidRPr="00A81E9E" w:rsidDel="00F60ED1">
                <w:rPr>
                  <w:color w:val="221F1F"/>
                  <w:spacing w:val="-7"/>
                  <w:sz w:val="20"/>
                </w:rPr>
                <w:delText xml:space="preserve"> </w:delText>
              </w:r>
              <w:r w:rsidRPr="00A81E9E" w:rsidDel="00F60ED1">
                <w:rPr>
                  <w:color w:val="221F1F"/>
                  <w:spacing w:val="-4"/>
                  <w:sz w:val="20"/>
                </w:rPr>
                <w:delText>2011</w:delText>
              </w:r>
            </w:del>
          </w:p>
        </w:tc>
      </w:tr>
      <w:tr w:rsidR="00016C31" w14:paraId="2AE653BD" w14:textId="77777777">
        <w:trPr>
          <w:trHeight w:val="229"/>
        </w:trPr>
        <w:tc>
          <w:tcPr>
            <w:tcW w:w="1502" w:type="dxa"/>
          </w:tcPr>
          <w:p w14:paraId="0D89B89A" w14:textId="77777777" w:rsidR="00016C31" w:rsidRDefault="00632607">
            <w:pPr>
              <w:pStyle w:val="TableParagraph"/>
              <w:rPr>
                <w:sz w:val="20"/>
              </w:rPr>
            </w:pPr>
            <w:r>
              <w:rPr>
                <w:color w:val="221F1F"/>
                <w:spacing w:val="-4"/>
                <w:sz w:val="20"/>
              </w:rPr>
              <w:t>52.222-</w:t>
            </w:r>
            <w:r>
              <w:rPr>
                <w:color w:val="221F1F"/>
                <w:spacing w:val="-10"/>
                <w:sz w:val="20"/>
              </w:rPr>
              <w:t>3</w:t>
            </w:r>
          </w:p>
        </w:tc>
        <w:tc>
          <w:tcPr>
            <w:tcW w:w="6468" w:type="dxa"/>
          </w:tcPr>
          <w:p w14:paraId="777BA869" w14:textId="77777777" w:rsidR="00016C31" w:rsidRDefault="00632607">
            <w:pPr>
              <w:pStyle w:val="TableParagraph"/>
              <w:ind w:left="165"/>
              <w:rPr>
                <w:sz w:val="20"/>
              </w:rPr>
            </w:pPr>
            <w:r>
              <w:rPr>
                <w:color w:val="221F1F"/>
                <w:sz w:val="20"/>
              </w:rPr>
              <w:t>Convict</w:t>
            </w:r>
            <w:r>
              <w:rPr>
                <w:color w:val="221F1F"/>
                <w:spacing w:val="-12"/>
                <w:sz w:val="20"/>
              </w:rPr>
              <w:t xml:space="preserve"> </w:t>
            </w:r>
            <w:r>
              <w:rPr>
                <w:color w:val="221F1F"/>
                <w:spacing w:val="-2"/>
                <w:sz w:val="20"/>
              </w:rPr>
              <w:t>Labor</w:t>
            </w:r>
          </w:p>
        </w:tc>
        <w:tc>
          <w:tcPr>
            <w:tcW w:w="1405" w:type="dxa"/>
          </w:tcPr>
          <w:p w14:paraId="5DF8BFE3" w14:textId="77777777" w:rsidR="00016C31" w:rsidRDefault="00632607">
            <w:pPr>
              <w:pStyle w:val="TableParagraph"/>
              <w:ind w:right="1"/>
              <w:jc w:val="right"/>
              <w:rPr>
                <w:sz w:val="20"/>
              </w:rPr>
            </w:pPr>
            <w:r>
              <w:rPr>
                <w:color w:val="221F1F"/>
                <w:sz w:val="20"/>
              </w:rPr>
              <w:t>JUN</w:t>
            </w:r>
            <w:r>
              <w:rPr>
                <w:color w:val="221F1F"/>
                <w:spacing w:val="-7"/>
                <w:sz w:val="20"/>
              </w:rPr>
              <w:t xml:space="preserve"> </w:t>
            </w:r>
            <w:r>
              <w:rPr>
                <w:color w:val="221F1F"/>
                <w:spacing w:val="-4"/>
                <w:sz w:val="20"/>
              </w:rPr>
              <w:t>2003</w:t>
            </w:r>
          </w:p>
        </w:tc>
      </w:tr>
      <w:tr w:rsidR="00016C31" w14:paraId="49E4F626" w14:textId="77777777">
        <w:trPr>
          <w:trHeight w:val="229"/>
        </w:trPr>
        <w:tc>
          <w:tcPr>
            <w:tcW w:w="1502" w:type="dxa"/>
          </w:tcPr>
          <w:p w14:paraId="61273F31" w14:textId="77777777" w:rsidR="00016C31" w:rsidRDefault="00632607">
            <w:pPr>
              <w:pStyle w:val="TableParagraph"/>
              <w:rPr>
                <w:sz w:val="20"/>
              </w:rPr>
            </w:pPr>
            <w:r>
              <w:rPr>
                <w:color w:val="221F1F"/>
                <w:spacing w:val="-4"/>
                <w:sz w:val="20"/>
              </w:rPr>
              <w:t>52.222-</w:t>
            </w:r>
            <w:r>
              <w:rPr>
                <w:color w:val="221F1F"/>
                <w:spacing w:val="-10"/>
                <w:sz w:val="20"/>
              </w:rPr>
              <w:t>4</w:t>
            </w:r>
          </w:p>
        </w:tc>
        <w:tc>
          <w:tcPr>
            <w:tcW w:w="6468" w:type="dxa"/>
          </w:tcPr>
          <w:p w14:paraId="39B02A38" w14:textId="77777777" w:rsidR="00016C31" w:rsidRDefault="00632607">
            <w:pPr>
              <w:pStyle w:val="TableParagraph"/>
              <w:ind w:left="165"/>
              <w:rPr>
                <w:sz w:val="20"/>
              </w:rPr>
            </w:pPr>
            <w:r>
              <w:rPr>
                <w:color w:val="221F1F"/>
                <w:sz w:val="20"/>
              </w:rPr>
              <w:t>Contract</w:t>
            </w:r>
            <w:r>
              <w:rPr>
                <w:color w:val="221F1F"/>
                <w:spacing w:val="-13"/>
                <w:sz w:val="20"/>
              </w:rPr>
              <w:t xml:space="preserve"> </w:t>
            </w:r>
            <w:r>
              <w:rPr>
                <w:color w:val="221F1F"/>
                <w:sz w:val="20"/>
              </w:rPr>
              <w:t>Work</w:t>
            </w:r>
            <w:r>
              <w:rPr>
                <w:color w:val="221F1F"/>
                <w:spacing w:val="-11"/>
                <w:sz w:val="20"/>
              </w:rPr>
              <w:t xml:space="preserve"> </w:t>
            </w:r>
            <w:r>
              <w:rPr>
                <w:color w:val="221F1F"/>
                <w:sz w:val="20"/>
              </w:rPr>
              <w:t>Hours</w:t>
            </w:r>
            <w:r>
              <w:rPr>
                <w:color w:val="221F1F"/>
                <w:spacing w:val="-12"/>
                <w:sz w:val="20"/>
              </w:rPr>
              <w:t xml:space="preserve"> </w:t>
            </w:r>
            <w:r>
              <w:rPr>
                <w:color w:val="221F1F"/>
                <w:sz w:val="20"/>
              </w:rPr>
              <w:t>and</w:t>
            </w:r>
            <w:r>
              <w:rPr>
                <w:color w:val="221F1F"/>
                <w:spacing w:val="-12"/>
                <w:sz w:val="20"/>
              </w:rPr>
              <w:t xml:space="preserve"> </w:t>
            </w:r>
            <w:r>
              <w:rPr>
                <w:color w:val="221F1F"/>
                <w:sz w:val="20"/>
              </w:rPr>
              <w:t>Safety</w:t>
            </w:r>
            <w:r>
              <w:rPr>
                <w:color w:val="221F1F"/>
                <w:spacing w:val="-11"/>
                <w:sz w:val="20"/>
              </w:rPr>
              <w:t xml:space="preserve"> </w:t>
            </w:r>
            <w:r>
              <w:rPr>
                <w:color w:val="221F1F"/>
                <w:sz w:val="20"/>
              </w:rPr>
              <w:t>Standards-Overtime</w:t>
            </w:r>
            <w:r>
              <w:rPr>
                <w:color w:val="221F1F"/>
                <w:spacing w:val="-12"/>
                <w:sz w:val="20"/>
              </w:rPr>
              <w:t xml:space="preserve"> </w:t>
            </w:r>
            <w:r>
              <w:rPr>
                <w:color w:val="221F1F"/>
                <w:spacing w:val="-2"/>
                <w:sz w:val="20"/>
              </w:rPr>
              <w:t>Compensation</w:t>
            </w:r>
          </w:p>
        </w:tc>
        <w:tc>
          <w:tcPr>
            <w:tcW w:w="1405" w:type="dxa"/>
          </w:tcPr>
          <w:p w14:paraId="36508401" w14:textId="77777777" w:rsidR="00016C31" w:rsidRDefault="00632607">
            <w:pPr>
              <w:pStyle w:val="TableParagraph"/>
              <w:ind w:right="1"/>
              <w:jc w:val="right"/>
              <w:rPr>
                <w:sz w:val="20"/>
              </w:rPr>
            </w:pPr>
            <w:r>
              <w:rPr>
                <w:color w:val="221F1F"/>
                <w:sz w:val="20"/>
              </w:rPr>
              <w:t>MAY</w:t>
            </w:r>
            <w:r>
              <w:rPr>
                <w:color w:val="221F1F"/>
                <w:spacing w:val="-7"/>
                <w:sz w:val="20"/>
              </w:rPr>
              <w:t xml:space="preserve"> </w:t>
            </w:r>
            <w:r>
              <w:rPr>
                <w:color w:val="221F1F"/>
                <w:spacing w:val="-4"/>
                <w:sz w:val="20"/>
              </w:rPr>
              <w:t>2014</w:t>
            </w:r>
          </w:p>
        </w:tc>
      </w:tr>
      <w:tr w:rsidR="00016C31" w14:paraId="3F59589E" w14:textId="77777777">
        <w:trPr>
          <w:trHeight w:val="229"/>
        </w:trPr>
        <w:tc>
          <w:tcPr>
            <w:tcW w:w="1502" w:type="dxa"/>
          </w:tcPr>
          <w:p w14:paraId="6FC3FD33" w14:textId="2C6668F8" w:rsidR="00016C31" w:rsidRPr="00A81E9E" w:rsidRDefault="00632607">
            <w:pPr>
              <w:pStyle w:val="TableParagraph"/>
              <w:rPr>
                <w:sz w:val="20"/>
              </w:rPr>
            </w:pPr>
            <w:del w:id="396" w:author="Chandler Wilson" w:date="2023-05-25T09:55:00Z">
              <w:r w:rsidRPr="00A81E9E" w:rsidDel="00F60ED1">
                <w:rPr>
                  <w:color w:val="221F1F"/>
                  <w:spacing w:val="-4"/>
                  <w:sz w:val="20"/>
                </w:rPr>
                <w:delText>52.222-</w:delText>
              </w:r>
              <w:r w:rsidRPr="00A81E9E" w:rsidDel="00F60ED1">
                <w:rPr>
                  <w:color w:val="221F1F"/>
                  <w:spacing w:val="-5"/>
                  <w:sz w:val="20"/>
                </w:rPr>
                <w:delText>19</w:delText>
              </w:r>
            </w:del>
          </w:p>
        </w:tc>
        <w:tc>
          <w:tcPr>
            <w:tcW w:w="6468" w:type="dxa"/>
          </w:tcPr>
          <w:p w14:paraId="4CD56EDC" w14:textId="5FB85AF1" w:rsidR="00016C31" w:rsidRPr="00A81E9E" w:rsidRDefault="00632607">
            <w:pPr>
              <w:pStyle w:val="TableParagraph"/>
              <w:ind w:left="165"/>
              <w:rPr>
                <w:sz w:val="20"/>
              </w:rPr>
            </w:pPr>
            <w:del w:id="397" w:author="Chandler Wilson" w:date="2023-05-25T09:55:00Z">
              <w:r w:rsidRPr="00A81E9E" w:rsidDel="00F60ED1">
                <w:rPr>
                  <w:color w:val="221F1F"/>
                  <w:sz w:val="20"/>
                </w:rPr>
                <w:delText>Child</w:delText>
              </w:r>
              <w:r w:rsidRPr="00A81E9E" w:rsidDel="00F60ED1">
                <w:rPr>
                  <w:color w:val="221F1F"/>
                  <w:spacing w:val="-9"/>
                  <w:sz w:val="20"/>
                </w:rPr>
                <w:delText xml:space="preserve"> </w:delText>
              </w:r>
              <w:r w:rsidRPr="00A81E9E" w:rsidDel="00F60ED1">
                <w:rPr>
                  <w:color w:val="221F1F"/>
                  <w:sz w:val="20"/>
                </w:rPr>
                <w:delText>Labor</w:delText>
              </w:r>
              <w:r w:rsidRPr="00A81E9E" w:rsidDel="00F60ED1">
                <w:rPr>
                  <w:color w:val="221F1F"/>
                  <w:spacing w:val="-9"/>
                  <w:sz w:val="20"/>
                </w:rPr>
                <w:delText xml:space="preserve"> </w:delText>
              </w:r>
              <w:r w:rsidRPr="00A81E9E" w:rsidDel="00F60ED1">
                <w:rPr>
                  <w:color w:val="221F1F"/>
                  <w:sz w:val="20"/>
                </w:rPr>
                <w:delText>–</w:delText>
              </w:r>
              <w:r w:rsidRPr="00A81E9E" w:rsidDel="00F60ED1">
                <w:rPr>
                  <w:color w:val="221F1F"/>
                  <w:spacing w:val="-9"/>
                  <w:sz w:val="20"/>
                </w:rPr>
                <w:delText xml:space="preserve"> </w:delText>
              </w:r>
              <w:r w:rsidRPr="00A81E9E" w:rsidDel="00F60ED1">
                <w:rPr>
                  <w:color w:val="221F1F"/>
                  <w:sz w:val="20"/>
                </w:rPr>
                <w:delText>Cooperation</w:delText>
              </w:r>
              <w:r w:rsidRPr="00A81E9E" w:rsidDel="00F60ED1">
                <w:rPr>
                  <w:color w:val="221F1F"/>
                  <w:spacing w:val="-9"/>
                  <w:sz w:val="20"/>
                </w:rPr>
                <w:delText xml:space="preserve"> </w:delText>
              </w:r>
              <w:r w:rsidRPr="00A81E9E" w:rsidDel="00F60ED1">
                <w:rPr>
                  <w:color w:val="221F1F"/>
                  <w:sz w:val="20"/>
                </w:rPr>
                <w:delText>with</w:delText>
              </w:r>
              <w:r w:rsidRPr="00A81E9E" w:rsidDel="00F60ED1">
                <w:rPr>
                  <w:color w:val="221F1F"/>
                  <w:spacing w:val="-9"/>
                  <w:sz w:val="20"/>
                </w:rPr>
                <w:delText xml:space="preserve"> </w:delText>
              </w:r>
              <w:r w:rsidRPr="00A81E9E" w:rsidDel="00F60ED1">
                <w:rPr>
                  <w:color w:val="221F1F"/>
                  <w:sz w:val="20"/>
                </w:rPr>
                <w:delText>Authorities</w:delText>
              </w:r>
              <w:r w:rsidRPr="00A81E9E" w:rsidDel="00F60ED1">
                <w:rPr>
                  <w:color w:val="221F1F"/>
                  <w:spacing w:val="-9"/>
                  <w:sz w:val="20"/>
                </w:rPr>
                <w:delText xml:space="preserve"> </w:delText>
              </w:r>
              <w:r w:rsidRPr="00A81E9E" w:rsidDel="00F60ED1">
                <w:rPr>
                  <w:color w:val="221F1F"/>
                  <w:sz w:val="20"/>
                </w:rPr>
                <w:delText>and</w:delText>
              </w:r>
              <w:r w:rsidRPr="00A81E9E" w:rsidDel="00F60ED1">
                <w:rPr>
                  <w:color w:val="221F1F"/>
                  <w:spacing w:val="-8"/>
                  <w:sz w:val="20"/>
                </w:rPr>
                <w:delText xml:space="preserve"> </w:delText>
              </w:r>
              <w:r w:rsidRPr="00A81E9E" w:rsidDel="00F60ED1">
                <w:rPr>
                  <w:color w:val="221F1F"/>
                  <w:spacing w:val="-2"/>
                  <w:sz w:val="20"/>
                </w:rPr>
                <w:delText>Remedies</w:delText>
              </w:r>
            </w:del>
          </w:p>
        </w:tc>
        <w:tc>
          <w:tcPr>
            <w:tcW w:w="1405" w:type="dxa"/>
          </w:tcPr>
          <w:p w14:paraId="330AC5F7" w14:textId="3780C645" w:rsidR="00016C31" w:rsidRPr="00A81E9E" w:rsidRDefault="00632607">
            <w:pPr>
              <w:pStyle w:val="TableParagraph"/>
              <w:jc w:val="right"/>
              <w:rPr>
                <w:sz w:val="20"/>
              </w:rPr>
            </w:pPr>
            <w:del w:id="398" w:author="Chandler Wilson" w:date="2023-05-25T09:55:00Z">
              <w:r w:rsidRPr="00A81E9E" w:rsidDel="00F60ED1">
                <w:rPr>
                  <w:color w:val="221F1F"/>
                  <w:spacing w:val="-2"/>
                  <w:sz w:val="20"/>
                </w:rPr>
                <w:delText>JAN2016</w:delText>
              </w:r>
            </w:del>
          </w:p>
        </w:tc>
      </w:tr>
      <w:tr w:rsidR="00016C31" w14:paraId="08FDD2C8" w14:textId="77777777">
        <w:trPr>
          <w:trHeight w:val="229"/>
        </w:trPr>
        <w:tc>
          <w:tcPr>
            <w:tcW w:w="1502" w:type="dxa"/>
          </w:tcPr>
          <w:p w14:paraId="61A96E9A" w14:textId="77777777" w:rsidR="00016C31" w:rsidRDefault="00632607">
            <w:pPr>
              <w:pStyle w:val="TableParagraph"/>
              <w:spacing w:line="210" w:lineRule="exact"/>
              <w:rPr>
                <w:sz w:val="20"/>
              </w:rPr>
            </w:pPr>
            <w:r>
              <w:rPr>
                <w:color w:val="221F1F"/>
                <w:spacing w:val="-4"/>
                <w:sz w:val="20"/>
              </w:rPr>
              <w:t>52.222-</w:t>
            </w:r>
            <w:r>
              <w:rPr>
                <w:color w:val="221F1F"/>
                <w:spacing w:val="-5"/>
                <w:sz w:val="20"/>
              </w:rPr>
              <w:t>20</w:t>
            </w:r>
          </w:p>
        </w:tc>
        <w:tc>
          <w:tcPr>
            <w:tcW w:w="6468" w:type="dxa"/>
          </w:tcPr>
          <w:p w14:paraId="3C04F58B" w14:textId="77777777" w:rsidR="00016C31" w:rsidRDefault="00632607">
            <w:pPr>
              <w:pStyle w:val="TableParagraph"/>
              <w:spacing w:line="210" w:lineRule="exact"/>
              <w:ind w:left="165"/>
              <w:rPr>
                <w:sz w:val="20"/>
              </w:rPr>
            </w:pPr>
            <w:r>
              <w:rPr>
                <w:color w:val="221F1F"/>
                <w:spacing w:val="-2"/>
                <w:sz w:val="20"/>
              </w:rPr>
              <w:t>Walsh-Healey</w:t>
            </w:r>
            <w:r>
              <w:rPr>
                <w:color w:val="221F1F"/>
                <w:spacing w:val="4"/>
                <w:sz w:val="20"/>
              </w:rPr>
              <w:t xml:space="preserve"> </w:t>
            </w:r>
            <w:r>
              <w:rPr>
                <w:color w:val="221F1F"/>
                <w:spacing w:val="-2"/>
                <w:sz w:val="20"/>
              </w:rPr>
              <w:t>Public</w:t>
            </w:r>
            <w:r>
              <w:rPr>
                <w:color w:val="221F1F"/>
                <w:spacing w:val="1"/>
                <w:sz w:val="20"/>
              </w:rPr>
              <w:t xml:space="preserve"> </w:t>
            </w:r>
            <w:r>
              <w:rPr>
                <w:color w:val="221F1F"/>
                <w:spacing w:val="-2"/>
                <w:sz w:val="20"/>
              </w:rPr>
              <w:t>Contracts</w:t>
            </w:r>
            <w:r>
              <w:rPr>
                <w:color w:val="221F1F"/>
                <w:spacing w:val="4"/>
                <w:sz w:val="20"/>
              </w:rPr>
              <w:t xml:space="preserve"> </w:t>
            </w:r>
            <w:r>
              <w:rPr>
                <w:color w:val="221F1F"/>
                <w:spacing w:val="-5"/>
                <w:sz w:val="20"/>
              </w:rPr>
              <w:t>Act</w:t>
            </w:r>
          </w:p>
        </w:tc>
        <w:tc>
          <w:tcPr>
            <w:tcW w:w="1405" w:type="dxa"/>
          </w:tcPr>
          <w:p w14:paraId="254CA90B" w14:textId="77777777" w:rsidR="00016C31" w:rsidRDefault="00632607">
            <w:pPr>
              <w:pStyle w:val="TableParagraph"/>
              <w:spacing w:line="210" w:lineRule="exact"/>
              <w:ind w:right="13"/>
              <w:jc w:val="right"/>
              <w:rPr>
                <w:sz w:val="20"/>
              </w:rPr>
            </w:pPr>
            <w:r>
              <w:rPr>
                <w:color w:val="221F1F"/>
                <w:sz w:val="20"/>
              </w:rPr>
              <w:t>OCT</w:t>
            </w:r>
            <w:r>
              <w:rPr>
                <w:color w:val="221F1F"/>
                <w:spacing w:val="-7"/>
                <w:sz w:val="20"/>
              </w:rPr>
              <w:t xml:space="preserve"> </w:t>
            </w:r>
            <w:r>
              <w:rPr>
                <w:color w:val="221F1F"/>
                <w:spacing w:val="-4"/>
                <w:sz w:val="20"/>
              </w:rPr>
              <w:t>2014</w:t>
            </w:r>
          </w:p>
        </w:tc>
      </w:tr>
      <w:tr w:rsidR="00016C31" w14:paraId="77037B8D" w14:textId="77777777">
        <w:trPr>
          <w:trHeight w:val="230"/>
        </w:trPr>
        <w:tc>
          <w:tcPr>
            <w:tcW w:w="1502" w:type="dxa"/>
          </w:tcPr>
          <w:p w14:paraId="0C8BF696" w14:textId="77777777" w:rsidR="00016C31" w:rsidRDefault="00632607">
            <w:pPr>
              <w:pStyle w:val="TableParagraph"/>
              <w:spacing w:line="210" w:lineRule="exact"/>
              <w:rPr>
                <w:sz w:val="20"/>
              </w:rPr>
            </w:pPr>
            <w:r>
              <w:rPr>
                <w:color w:val="221F1F"/>
                <w:spacing w:val="-4"/>
                <w:sz w:val="20"/>
              </w:rPr>
              <w:t>52.222-</w:t>
            </w:r>
            <w:r>
              <w:rPr>
                <w:color w:val="221F1F"/>
                <w:spacing w:val="-5"/>
                <w:sz w:val="20"/>
              </w:rPr>
              <w:t>21</w:t>
            </w:r>
          </w:p>
        </w:tc>
        <w:tc>
          <w:tcPr>
            <w:tcW w:w="6468" w:type="dxa"/>
          </w:tcPr>
          <w:p w14:paraId="707F873F" w14:textId="77777777" w:rsidR="00016C31" w:rsidRDefault="00632607">
            <w:pPr>
              <w:pStyle w:val="TableParagraph"/>
              <w:spacing w:line="210" w:lineRule="exact"/>
              <w:ind w:left="165"/>
              <w:rPr>
                <w:sz w:val="20"/>
              </w:rPr>
            </w:pPr>
            <w:r>
              <w:rPr>
                <w:color w:val="221F1F"/>
                <w:sz w:val="20"/>
              </w:rPr>
              <w:t>Prohibition</w:t>
            </w:r>
            <w:r>
              <w:rPr>
                <w:color w:val="221F1F"/>
                <w:spacing w:val="-9"/>
                <w:sz w:val="20"/>
              </w:rPr>
              <w:t xml:space="preserve"> </w:t>
            </w:r>
            <w:r>
              <w:rPr>
                <w:color w:val="221F1F"/>
                <w:sz w:val="20"/>
              </w:rPr>
              <w:t>Of</w:t>
            </w:r>
            <w:r>
              <w:rPr>
                <w:color w:val="221F1F"/>
                <w:spacing w:val="-10"/>
                <w:sz w:val="20"/>
              </w:rPr>
              <w:t xml:space="preserve"> </w:t>
            </w:r>
            <w:r>
              <w:rPr>
                <w:color w:val="221F1F"/>
                <w:sz w:val="20"/>
              </w:rPr>
              <w:t>Segregated</w:t>
            </w:r>
            <w:r>
              <w:rPr>
                <w:color w:val="221F1F"/>
                <w:spacing w:val="-9"/>
                <w:sz w:val="20"/>
              </w:rPr>
              <w:t xml:space="preserve"> </w:t>
            </w:r>
            <w:r>
              <w:rPr>
                <w:color w:val="221F1F"/>
                <w:spacing w:val="-2"/>
                <w:sz w:val="20"/>
              </w:rPr>
              <w:t>Facilities</w:t>
            </w:r>
          </w:p>
        </w:tc>
        <w:tc>
          <w:tcPr>
            <w:tcW w:w="1405" w:type="dxa"/>
          </w:tcPr>
          <w:p w14:paraId="677462E9" w14:textId="77777777" w:rsidR="00016C31" w:rsidRDefault="00632607">
            <w:pPr>
              <w:pStyle w:val="TableParagraph"/>
              <w:spacing w:line="210" w:lineRule="exact"/>
              <w:ind w:right="1"/>
              <w:jc w:val="right"/>
              <w:rPr>
                <w:sz w:val="20"/>
              </w:rPr>
            </w:pPr>
            <w:r>
              <w:rPr>
                <w:color w:val="221F1F"/>
                <w:sz w:val="20"/>
              </w:rPr>
              <w:t>APR</w:t>
            </w:r>
            <w:r>
              <w:rPr>
                <w:color w:val="221F1F"/>
                <w:spacing w:val="-8"/>
                <w:sz w:val="20"/>
              </w:rPr>
              <w:t xml:space="preserve"> </w:t>
            </w:r>
            <w:r>
              <w:rPr>
                <w:color w:val="221F1F"/>
                <w:spacing w:val="-4"/>
                <w:sz w:val="20"/>
              </w:rPr>
              <w:t>2015</w:t>
            </w:r>
          </w:p>
        </w:tc>
      </w:tr>
      <w:tr w:rsidR="00016C31" w14:paraId="3AEB94E2" w14:textId="77777777">
        <w:trPr>
          <w:trHeight w:val="229"/>
        </w:trPr>
        <w:tc>
          <w:tcPr>
            <w:tcW w:w="1502" w:type="dxa"/>
          </w:tcPr>
          <w:p w14:paraId="5BA7DA8A" w14:textId="77777777" w:rsidR="00016C31" w:rsidRDefault="00632607">
            <w:pPr>
              <w:pStyle w:val="TableParagraph"/>
              <w:rPr>
                <w:sz w:val="20"/>
              </w:rPr>
            </w:pPr>
            <w:r>
              <w:rPr>
                <w:color w:val="221F1F"/>
                <w:spacing w:val="-4"/>
                <w:sz w:val="20"/>
              </w:rPr>
              <w:t>52.222-</w:t>
            </w:r>
            <w:r>
              <w:rPr>
                <w:color w:val="221F1F"/>
                <w:spacing w:val="-5"/>
                <w:sz w:val="20"/>
              </w:rPr>
              <w:t>22</w:t>
            </w:r>
          </w:p>
        </w:tc>
        <w:tc>
          <w:tcPr>
            <w:tcW w:w="6468" w:type="dxa"/>
          </w:tcPr>
          <w:p w14:paraId="5177C5F6" w14:textId="77777777" w:rsidR="00016C31" w:rsidRDefault="00632607">
            <w:pPr>
              <w:pStyle w:val="TableParagraph"/>
              <w:ind w:left="165"/>
              <w:rPr>
                <w:sz w:val="20"/>
              </w:rPr>
            </w:pPr>
            <w:r>
              <w:rPr>
                <w:color w:val="221F1F"/>
                <w:sz w:val="20"/>
              </w:rPr>
              <w:t>Previous</w:t>
            </w:r>
            <w:r>
              <w:rPr>
                <w:color w:val="221F1F"/>
                <w:spacing w:val="-13"/>
                <w:sz w:val="20"/>
              </w:rPr>
              <w:t xml:space="preserve"> </w:t>
            </w:r>
            <w:r>
              <w:rPr>
                <w:color w:val="221F1F"/>
                <w:sz w:val="20"/>
              </w:rPr>
              <w:t>Contracts</w:t>
            </w:r>
            <w:r>
              <w:rPr>
                <w:color w:val="221F1F"/>
                <w:spacing w:val="-12"/>
                <w:sz w:val="20"/>
              </w:rPr>
              <w:t xml:space="preserve"> </w:t>
            </w:r>
            <w:r>
              <w:rPr>
                <w:color w:val="221F1F"/>
                <w:sz w:val="20"/>
              </w:rPr>
              <w:t>and</w:t>
            </w:r>
            <w:r>
              <w:rPr>
                <w:color w:val="221F1F"/>
                <w:spacing w:val="-13"/>
                <w:sz w:val="20"/>
              </w:rPr>
              <w:t xml:space="preserve"> </w:t>
            </w:r>
            <w:r>
              <w:rPr>
                <w:color w:val="221F1F"/>
                <w:sz w:val="20"/>
              </w:rPr>
              <w:t>Compliance</w:t>
            </w:r>
            <w:r>
              <w:rPr>
                <w:color w:val="221F1F"/>
                <w:spacing w:val="-12"/>
                <w:sz w:val="20"/>
              </w:rPr>
              <w:t xml:space="preserve"> </w:t>
            </w:r>
            <w:r>
              <w:rPr>
                <w:color w:val="221F1F"/>
                <w:spacing w:val="-2"/>
                <w:sz w:val="20"/>
              </w:rPr>
              <w:t>Reports</w:t>
            </w:r>
          </w:p>
        </w:tc>
        <w:tc>
          <w:tcPr>
            <w:tcW w:w="1405" w:type="dxa"/>
          </w:tcPr>
          <w:p w14:paraId="7AF2426F" w14:textId="77777777" w:rsidR="00016C31" w:rsidRDefault="00632607">
            <w:pPr>
              <w:pStyle w:val="TableParagraph"/>
              <w:ind w:right="1"/>
              <w:jc w:val="right"/>
              <w:rPr>
                <w:sz w:val="20"/>
              </w:rPr>
            </w:pPr>
            <w:r>
              <w:rPr>
                <w:color w:val="221F1F"/>
                <w:sz w:val="20"/>
              </w:rPr>
              <w:t>FEB</w:t>
            </w:r>
            <w:r>
              <w:rPr>
                <w:color w:val="221F1F"/>
                <w:spacing w:val="-7"/>
                <w:sz w:val="20"/>
              </w:rPr>
              <w:t xml:space="preserve"> </w:t>
            </w:r>
            <w:r>
              <w:rPr>
                <w:color w:val="221F1F"/>
                <w:spacing w:val="-4"/>
                <w:sz w:val="20"/>
              </w:rPr>
              <w:t>1999</w:t>
            </w:r>
          </w:p>
        </w:tc>
      </w:tr>
      <w:tr w:rsidR="00016C31" w14:paraId="623FEA7A" w14:textId="77777777">
        <w:trPr>
          <w:trHeight w:val="229"/>
        </w:trPr>
        <w:tc>
          <w:tcPr>
            <w:tcW w:w="1502" w:type="dxa"/>
          </w:tcPr>
          <w:p w14:paraId="7ABB85FA" w14:textId="77777777" w:rsidR="00016C31" w:rsidRDefault="00632607">
            <w:pPr>
              <w:pStyle w:val="TableParagraph"/>
              <w:rPr>
                <w:sz w:val="20"/>
              </w:rPr>
            </w:pPr>
            <w:r>
              <w:rPr>
                <w:color w:val="221F1F"/>
                <w:spacing w:val="-4"/>
                <w:sz w:val="20"/>
              </w:rPr>
              <w:t>52.222-</w:t>
            </w:r>
            <w:r>
              <w:rPr>
                <w:color w:val="221F1F"/>
                <w:spacing w:val="-5"/>
                <w:sz w:val="20"/>
              </w:rPr>
              <w:t>26</w:t>
            </w:r>
          </w:p>
        </w:tc>
        <w:tc>
          <w:tcPr>
            <w:tcW w:w="6468" w:type="dxa"/>
          </w:tcPr>
          <w:p w14:paraId="070FCCE6" w14:textId="77777777" w:rsidR="00016C31" w:rsidRDefault="00632607">
            <w:pPr>
              <w:pStyle w:val="TableParagraph"/>
              <w:ind w:left="165"/>
              <w:rPr>
                <w:sz w:val="20"/>
              </w:rPr>
            </w:pPr>
            <w:r>
              <w:rPr>
                <w:color w:val="221F1F"/>
                <w:sz w:val="20"/>
              </w:rPr>
              <w:t>Equal</w:t>
            </w:r>
            <w:r>
              <w:rPr>
                <w:color w:val="221F1F"/>
                <w:spacing w:val="-5"/>
                <w:sz w:val="20"/>
              </w:rPr>
              <w:t xml:space="preserve"> </w:t>
            </w:r>
            <w:r>
              <w:rPr>
                <w:color w:val="221F1F"/>
                <w:spacing w:val="-2"/>
                <w:sz w:val="20"/>
              </w:rPr>
              <w:t>Opportunity</w:t>
            </w:r>
          </w:p>
        </w:tc>
        <w:tc>
          <w:tcPr>
            <w:tcW w:w="1405" w:type="dxa"/>
          </w:tcPr>
          <w:p w14:paraId="04343773" w14:textId="77777777" w:rsidR="00016C31" w:rsidRDefault="00632607">
            <w:pPr>
              <w:pStyle w:val="TableParagraph"/>
              <w:ind w:right="1"/>
              <w:jc w:val="right"/>
              <w:rPr>
                <w:sz w:val="20"/>
              </w:rPr>
            </w:pPr>
            <w:r>
              <w:rPr>
                <w:color w:val="221F1F"/>
                <w:sz w:val="20"/>
              </w:rPr>
              <w:t>APR</w:t>
            </w:r>
            <w:r>
              <w:rPr>
                <w:color w:val="221F1F"/>
                <w:spacing w:val="-8"/>
                <w:sz w:val="20"/>
              </w:rPr>
              <w:t xml:space="preserve"> </w:t>
            </w:r>
            <w:r>
              <w:rPr>
                <w:color w:val="221F1F"/>
                <w:spacing w:val="-4"/>
                <w:sz w:val="20"/>
              </w:rPr>
              <w:t>2015</w:t>
            </w:r>
          </w:p>
        </w:tc>
      </w:tr>
      <w:tr w:rsidR="00016C31" w14:paraId="22453AE0" w14:textId="77777777">
        <w:trPr>
          <w:trHeight w:val="229"/>
        </w:trPr>
        <w:tc>
          <w:tcPr>
            <w:tcW w:w="1502" w:type="dxa"/>
          </w:tcPr>
          <w:p w14:paraId="491330E6" w14:textId="77777777" w:rsidR="00016C31" w:rsidRDefault="00632607">
            <w:pPr>
              <w:pStyle w:val="TableParagraph"/>
              <w:rPr>
                <w:sz w:val="20"/>
              </w:rPr>
            </w:pPr>
            <w:r>
              <w:rPr>
                <w:color w:val="221F1F"/>
                <w:spacing w:val="-4"/>
                <w:sz w:val="20"/>
              </w:rPr>
              <w:t>52.222-</w:t>
            </w:r>
            <w:r>
              <w:rPr>
                <w:color w:val="221F1F"/>
                <w:spacing w:val="-5"/>
                <w:sz w:val="20"/>
              </w:rPr>
              <w:t>29</w:t>
            </w:r>
          </w:p>
        </w:tc>
        <w:tc>
          <w:tcPr>
            <w:tcW w:w="6468" w:type="dxa"/>
          </w:tcPr>
          <w:p w14:paraId="0047B496" w14:textId="77777777" w:rsidR="00016C31" w:rsidRDefault="00632607">
            <w:pPr>
              <w:pStyle w:val="TableParagraph"/>
              <w:ind w:left="165"/>
              <w:rPr>
                <w:sz w:val="20"/>
              </w:rPr>
            </w:pPr>
            <w:r>
              <w:rPr>
                <w:color w:val="221F1F"/>
                <w:sz w:val="20"/>
              </w:rPr>
              <w:t>Notification</w:t>
            </w:r>
            <w:r>
              <w:rPr>
                <w:color w:val="221F1F"/>
                <w:spacing w:val="-10"/>
                <w:sz w:val="20"/>
              </w:rPr>
              <w:t xml:space="preserve"> </w:t>
            </w:r>
            <w:r>
              <w:rPr>
                <w:color w:val="221F1F"/>
                <w:sz w:val="20"/>
              </w:rPr>
              <w:t>Of</w:t>
            </w:r>
            <w:r>
              <w:rPr>
                <w:color w:val="221F1F"/>
                <w:spacing w:val="-11"/>
                <w:sz w:val="20"/>
              </w:rPr>
              <w:t xml:space="preserve"> </w:t>
            </w:r>
            <w:r>
              <w:rPr>
                <w:color w:val="221F1F"/>
                <w:sz w:val="20"/>
              </w:rPr>
              <w:t>Visa</w:t>
            </w:r>
            <w:r>
              <w:rPr>
                <w:color w:val="221F1F"/>
                <w:spacing w:val="-10"/>
                <w:sz w:val="20"/>
              </w:rPr>
              <w:t xml:space="preserve"> </w:t>
            </w:r>
            <w:r>
              <w:rPr>
                <w:color w:val="221F1F"/>
                <w:spacing w:val="-2"/>
                <w:sz w:val="20"/>
              </w:rPr>
              <w:t>Denial</w:t>
            </w:r>
          </w:p>
        </w:tc>
        <w:tc>
          <w:tcPr>
            <w:tcW w:w="1405" w:type="dxa"/>
          </w:tcPr>
          <w:p w14:paraId="59E7877A" w14:textId="77777777" w:rsidR="00016C31" w:rsidRDefault="00632607">
            <w:pPr>
              <w:pStyle w:val="TableParagraph"/>
              <w:ind w:right="1"/>
              <w:jc w:val="right"/>
              <w:rPr>
                <w:sz w:val="20"/>
              </w:rPr>
            </w:pPr>
            <w:r>
              <w:rPr>
                <w:color w:val="221F1F"/>
                <w:sz w:val="20"/>
              </w:rPr>
              <w:t>APR</w:t>
            </w:r>
            <w:r>
              <w:rPr>
                <w:color w:val="221F1F"/>
                <w:spacing w:val="-8"/>
                <w:sz w:val="20"/>
              </w:rPr>
              <w:t xml:space="preserve"> </w:t>
            </w:r>
            <w:r>
              <w:rPr>
                <w:color w:val="221F1F"/>
                <w:spacing w:val="-4"/>
                <w:sz w:val="20"/>
              </w:rPr>
              <w:t>2015</w:t>
            </w:r>
          </w:p>
        </w:tc>
      </w:tr>
      <w:tr w:rsidR="00016C31" w14:paraId="37CFC7A1" w14:textId="77777777">
        <w:trPr>
          <w:trHeight w:val="229"/>
        </w:trPr>
        <w:tc>
          <w:tcPr>
            <w:tcW w:w="1502" w:type="dxa"/>
          </w:tcPr>
          <w:p w14:paraId="54F06649" w14:textId="77777777" w:rsidR="00016C31" w:rsidRDefault="00632607">
            <w:pPr>
              <w:pStyle w:val="TableParagraph"/>
              <w:rPr>
                <w:sz w:val="20"/>
              </w:rPr>
            </w:pPr>
            <w:r>
              <w:rPr>
                <w:color w:val="221F1F"/>
                <w:spacing w:val="-4"/>
                <w:sz w:val="20"/>
              </w:rPr>
              <w:t>52.222-</w:t>
            </w:r>
            <w:r>
              <w:rPr>
                <w:color w:val="221F1F"/>
                <w:spacing w:val="-5"/>
                <w:sz w:val="20"/>
              </w:rPr>
              <w:t>35</w:t>
            </w:r>
          </w:p>
        </w:tc>
        <w:tc>
          <w:tcPr>
            <w:tcW w:w="6468" w:type="dxa"/>
          </w:tcPr>
          <w:p w14:paraId="2590E03A" w14:textId="77777777" w:rsidR="00016C31" w:rsidRDefault="00632607">
            <w:pPr>
              <w:pStyle w:val="TableParagraph"/>
              <w:ind w:left="165"/>
              <w:rPr>
                <w:sz w:val="20"/>
              </w:rPr>
            </w:pPr>
            <w:r>
              <w:rPr>
                <w:color w:val="221F1F"/>
                <w:sz w:val="20"/>
              </w:rPr>
              <w:t>Equal</w:t>
            </w:r>
            <w:r>
              <w:rPr>
                <w:color w:val="221F1F"/>
                <w:spacing w:val="-11"/>
                <w:sz w:val="20"/>
              </w:rPr>
              <w:t xml:space="preserve"> </w:t>
            </w:r>
            <w:r>
              <w:rPr>
                <w:color w:val="221F1F"/>
                <w:sz w:val="20"/>
              </w:rPr>
              <w:t>Opportunity</w:t>
            </w:r>
            <w:r>
              <w:rPr>
                <w:color w:val="221F1F"/>
                <w:spacing w:val="-6"/>
                <w:sz w:val="20"/>
              </w:rPr>
              <w:t xml:space="preserve"> </w:t>
            </w:r>
            <w:proofErr w:type="gramStart"/>
            <w:r>
              <w:rPr>
                <w:color w:val="221F1F"/>
                <w:sz w:val="20"/>
              </w:rPr>
              <w:t>For</w:t>
            </w:r>
            <w:proofErr w:type="gramEnd"/>
            <w:r>
              <w:rPr>
                <w:color w:val="221F1F"/>
                <w:spacing w:val="-9"/>
                <w:sz w:val="20"/>
              </w:rPr>
              <w:t xml:space="preserve"> </w:t>
            </w:r>
            <w:r>
              <w:rPr>
                <w:color w:val="221F1F"/>
                <w:spacing w:val="-2"/>
                <w:sz w:val="20"/>
              </w:rPr>
              <w:t>Veterans</w:t>
            </w:r>
          </w:p>
        </w:tc>
        <w:tc>
          <w:tcPr>
            <w:tcW w:w="1405" w:type="dxa"/>
          </w:tcPr>
          <w:p w14:paraId="41F6E584" w14:textId="77777777" w:rsidR="00016C31" w:rsidRDefault="00632607">
            <w:pPr>
              <w:pStyle w:val="TableParagraph"/>
              <w:ind w:right="1"/>
              <w:jc w:val="right"/>
              <w:rPr>
                <w:sz w:val="20"/>
              </w:rPr>
            </w:pPr>
            <w:r>
              <w:rPr>
                <w:color w:val="221F1F"/>
                <w:sz w:val="20"/>
              </w:rPr>
              <w:t>OCT</w:t>
            </w:r>
            <w:r>
              <w:rPr>
                <w:color w:val="221F1F"/>
                <w:spacing w:val="-4"/>
                <w:sz w:val="20"/>
              </w:rPr>
              <w:t xml:space="preserve"> 2015</w:t>
            </w:r>
          </w:p>
        </w:tc>
      </w:tr>
      <w:tr w:rsidR="00016C31" w14:paraId="3A11B973" w14:textId="77777777">
        <w:trPr>
          <w:trHeight w:val="229"/>
        </w:trPr>
        <w:tc>
          <w:tcPr>
            <w:tcW w:w="1502" w:type="dxa"/>
          </w:tcPr>
          <w:p w14:paraId="392A3AB0" w14:textId="77777777" w:rsidR="00016C31" w:rsidRDefault="00632607">
            <w:pPr>
              <w:pStyle w:val="TableParagraph"/>
              <w:rPr>
                <w:sz w:val="20"/>
              </w:rPr>
            </w:pPr>
            <w:r>
              <w:rPr>
                <w:color w:val="221F1F"/>
                <w:spacing w:val="-4"/>
                <w:sz w:val="20"/>
              </w:rPr>
              <w:t>52.222-</w:t>
            </w:r>
            <w:r>
              <w:rPr>
                <w:color w:val="221F1F"/>
                <w:spacing w:val="-5"/>
                <w:sz w:val="20"/>
              </w:rPr>
              <w:t>36</w:t>
            </w:r>
          </w:p>
        </w:tc>
        <w:tc>
          <w:tcPr>
            <w:tcW w:w="6468" w:type="dxa"/>
          </w:tcPr>
          <w:p w14:paraId="241A4B8E" w14:textId="77777777" w:rsidR="00016C31" w:rsidRDefault="00632607">
            <w:pPr>
              <w:pStyle w:val="TableParagraph"/>
              <w:ind w:left="165"/>
              <w:rPr>
                <w:sz w:val="20"/>
              </w:rPr>
            </w:pPr>
            <w:r>
              <w:rPr>
                <w:color w:val="221F1F"/>
                <w:sz w:val="20"/>
              </w:rPr>
              <w:t>Affirmative</w:t>
            </w:r>
            <w:r>
              <w:rPr>
                <w:color w:val="221F1F"/>
                <w:spacing w:val="-11"/>
                <w:sz w:val="20"/>
              </w:rPr>
              <w:t xml:space="preserve"> </w:t>
            </w:r>
            <w:r>
              <w:rPr>
                <w:color w:val="221F1F"/>
                <w:sz w:val="20"/>
              </w:rPr>
              <w:t>Action</w:t>
            </w:r>
            <w:r>
              <w:rPr>
                <w:color w:val="221F1F"/>
                <w:spacing w:val="-12"/>
                <w:sz w:val="20"/>
              </w:rPr>
              <w:t xml:space="preserve"> </w:t>
            </w:r>
            <w:proofErr w:type="gramStart"/>
            <w:r>
              <w:rPr>
                <w:color w:val="221F1F"/>
                <w:sz w:val="20"/>
              </w:rPr>
              <w:t>For</w:t>
            </w:r>
            <w:proofErr w:type="gramEnd"/>
            <w:r>
              <w:rPr>
                <w:color w:val="221F1F"/>
                <w:spacing w:val="-12"/>
                <w:sz w:val="20"/>
              </w:rPr>
              <w:t xml:space="preserve"> </w:t>
            </w:r>
            <w:r>
              <w:rPr>
                <w:color w:val="221F1F"/>
                <w:sz w:val="20"/>
              </w:rPr>
              <w:t>Workers</w:t>
            </w:r>
            <w:r>
              <w:rPr>
                <w:color w:val="221F1F"/>
                <w:spacing w:val="-12"/>
                <w:sz w:val="20"/>
              </w:rPr>
              <w:t xml:space="preserve"> </w:t>
            </w:r>
            <w:r>
              <w:rPr>
                <w:color w:val="221F1F"/>
                <w:sz w:val="20"/>
              </w:rPr>
              <w:t>With</w:t>
            </w:r>
            <w:r>
              <w:rPr>
                <w:color w:val="221F1F"/>
                <w:spacing w:val="-10"/>
                <w:sz w:val="20"/>
              </w:rPr>
              <w:t xml:space="preserve"> </w:t>
            </w:r>
            <w:r>
              <w:rPr>
                <w:color w:val="221F1F"/>
                <w:spacing w:val="-2"/>
                <w:sz w:val="20"/>
              </w:rPr>
              <w:t>Disabilities</w:t>
            </w:r>
          </w:p>
        </w:tc>
        <w:tc>
          <w:tcPr>
            <w:tcW w:w="1405" w:type="dxa"/>
          </w:tcPr>
          <w:p w14:paraId="1FD1435B" w14:textId="77777777" w:rsidR="00016C31" w:rsidRDefault="00632607">
            <w:pPr>
              <w:pStyle w:val="TableParagraph"/>
              <w:ind w:right="1"/>
              <w:jc w:val="right"/>
              <w:rPr>
                <w:sz w:val="20"/>
              </w:rPr>
            </w:pPr>
            <w:r>
              <w:rPr>
                <w:color w:val="221F1F"/>
                <w:sz w:val="20"/>
              </w:rPr>
              <w:t>OCT</w:t>
            </w:r>
            <w:r>
              <w:rPr>
                <w:color w:val="221F1F"/>
                <w:spacing w:val="-7"/>
                <w:sz w:val="20"/>
              </w:rPr>
              <w:t xml:space="preserve"> </w:t>
            </w:r>
            <w:r>
              <w:rPr>
                <w:color w:val="221F1F"/>
                <w:spacing w:val="-4"/>
                <w:sz w:val="20"/>
              </w:rPr>
              <w:t>2010</w:t>
            </w:r>
          </w:p>
        </w:tc>
      </w:tr>
      <w:tr w:rsidR="00016C31" w14:paraId="111ADE38" w14:textId="77777777">
        <w:trPr>
          <w:trHeight w:val="229"/>
        </w:trPr>
        <w:tc>
          <w:tcPr>
            <w:tcW w:w="1502" w:type="dxa"/>
          </w:tcPr>
          <w:p w14:paraId="55043DE1" w14:textId="77777777" w:rsidR="00016C31" w:rsidRDefault="00632607">
            <w:pPr>
              <w:pStyle w:val="TableParagraph"/>
              <w:rPr>
                <w:sz w:val="20"/>
              </w:rPr>
            </w:pPr>
            <w:r>
              <w:rPr>
                <w:color w:val="221F1F"/>
                <w:spacing w:val="-4"/>
                <w:sz w:val="20"/>
              </w:rPr>
              <w:t>52.222-</w:t>
            </w:r>
            <w:r>
              <w:rPr>
                <w:color w:val="221F1F"/>
                <w:spacing w:val="-5"/>
                <w:sz w:val="20"/>
              </w:rPr>
              <w:t>37</w:t>
            </w:r>
          </w:p>
        </w:tc>
        <w:tc>
          <w:tcPr>
            <w:tcW w:w="6468" w:type="dxa"/>
          </w:tcPr>
          <w:p w14:paraId="1EC6B70F" w14:textId="77777777" w:rsidR="00016C31" w:rsidRDefault="00632607">
            <w:pPr>
              <w:pStyle w:val="TableParagraph"/>
              <w:ind w:left="165"/>
              <w:rPr>
                <w:sz w:val="20"/>
              </w:rPr>
            </w:pPr>
            <w:r>
              <w:rPr>
                <w:color w:val="221F1F"/>
                <w:sz w:val="20"/>
              </w:rPr>
              <w:t>Employment</w:t>
            </w:r>
            <w:r>
              <w:rPr>
                <w:color w:val="221F1F"/>
                <w:spacing w:val="-6"/>
                <w:sz w:val="20"/>
              </w:rPr>
              <w:t xml:space="preserve"> </w:t>
            </w:r>
            <w:r>
              <w:rPr>
                <w:color w:val="221F1F"/>
                <w:sz w:val="20"/>
              </w:rPr>
              <w:t>Reports</w:t>
            </w:r>
            <w:r>
              <w:rPr>
                <w:color w:val="221F1F"/>
                <w:spacing w:val="-9"/>
                <w:sz w:val="20"/>
              </w:rPr>
              <w:t xml:space="preserve"> </w:t>
            </w:r>
            <w:proofErr w:type="gramStart"/>
            <w:r>
              <w:rPr>
                <w:color w:val="221F1F"/>
                <w:sz w:val="20"/>
              </w:rPr>
              <w:t>On</w:t>
            </w:r>
            <w:proofErr w:type="gramEnd"/>
            <w:r>
              <w:rPr>
                <w:color w:val="221F1F"/>
                <w:spacing w:val="-6"/>
                <w:sz w:val="20"/>
              </w:rPr>
              <w:t xml:space="preserve"> </w:t>
            </w:r>
            <w:r>
              <w:rPr>
                <w:color w:val="221F1F"/>
                <w:spacing w:val="-2"/>
                <w:sz w:val="20"/>
              </w:rPr>
              <w:t>Veterans</w:t>
            </w:r>
          </w:p>
        </w:tc>
        <w:tc>
          <w:tcPr>
            <w:tcW w:w="1405" w:type="dxa"/>
          </w:tcPr>
          <w:p w14:paraId="48697784" w14:textId="77777777" w:rsidR="00016C31" w:rsidRDefault="00632607">
            <w:pPr>
              <w:pStyle w:val="TableParagraph"/>
              <w:ind w:right="1"/>
              <w:jc w:val="right"/>
              <w:rPr>
                <w:sz w:val="20"/>
              </w:rPr>
            </w:pPr>
            <w:r>
              <w:rPr>
                <w:color w:val="221F1F"/>
                <w:sz w:val="20"/>
              </w:rPr>
              <w:t>OCT</w:t>
            </w:r>
            <w:r>
              <w:rPr>
                <w:color w:val="221F1F"/>
                <w:spacing w:val="-4"/>
                <w:sz w:val="20"/>
              </w:rPr>
              <w:t xml:space="preserve"> 2015</w:t>
            </w:r>
          </w:p>
        </w:tc>
      </w:tr>
      <w:tr w:rsidR="00016C31" w14:paraId="6AE83983" w14:textId="77777777">
        <w:trPr>
          <w:trHeight w:val="229"/>
        </w:trPr>
        <w:tc>
          <w:tcPr>
            <w:tcW w:w="1502" w:type="dxa"/>
          </w:tcPr>
          <w:p w14:paraId="4ECBC6F6" w14:textId="77777777" w:rsidR="00016C31" w:rsidRDefault="00632607">
            <w:pPr>
              <w:pStyle w:val="TableParagraph"/>
              <w:rPr>
                <w:sz w:val="20"/>
              </w:rPr>
            </w:pPr>
            <w:r>
              <w:rPr>
                <w:color w:val="221F1F"/>
                <w:spacing w:val="-4"/>
                <w:sz w:val="20"/>
              </w:rPr>
              <w:t>52.222-</w:t>
            </w:r>
            <w:r>
              <w:rPr>
                <w:color w:val="221F1F"/>
                <w:spacing w:val="-5"/>
                <w:sz w:val="20"/>
              </w:rPr>
              <w:t>40</w:t>
            </w:r>
          </w:p>
        </w:tc>
        <w:tc>
          <w:tcPr>
            <w:tcW w:w="6468" w:type="dxa"/>
          </w:tcPr>
          <w:p w14:paraId="7A9CA32E" w14:textId="77777777" w:rsidR="00016C31" w:rsidRDefault="00632607">
            <w:pPr>
              <w:pStyle w:val="TableParagraph"/>
              <w:ind w:left="165"/>
              <w:rPr>
                <w:sz w:val="20"/>
              </w:rPr>
            </w:pPr>
            <w:r>
              <w:rPr>
                <w:color w:val="221F1F"/>
                <w:sz w:val="20"/>
              </w:rPr>
              <w:t>Notification</w:t>
            </w:r>
            <w:r>
              <w:rPr>
                <w:color w:val="221F1F"/>
                <w:spacing w:val="-10"/>
                <w:sz w:val="20"/>
              </w:rPr>
              <w:t xml:space="preserve"> </w:t>
            </w:r>
            <w:r>
              <w:rPr>
                <w:color w:val="221F1F"/>
                <w:sz w:val="20"/>
              </w:rPr>
              <w:t>of</w:t>
            </w:r>
            <w:r>
              <w:rPr>
                <w:color w:val="221F1F"/>
                <w:spacing w:val="-11"/>
                <w:sz w:val="20"/>
              </w:rPr>
              <w:t xml:space="preserve"> </w:t>
            </w:r>
            <w:r>
              <w:rPr>
                <w:color w:val="221F1F"/>
                <w:sz w:val="20"/>
              </w:rPr>
              <w:t>Employee</w:t>
            </w:r>
            <w:r>
              <w:rPr>
                <w:color w:val="221F1F"/>
                <w:spacing w:val="-11"/>
                <w:sz w:val="20"/>
              </w:rPr>
              <w:t xml:space="preserve"> </w:t>
            </w:r>
            <w:r>
              <w:rPr>
                <w:color w:val="221F1F"/>
                <w:sz w:val="20"/>
              </w:rPr>
              <w:t>Rights</w:t>
            </w:r>
            <w:r>
              <w:rPr>
                <w:color w:val="221F1F"/>
                <w:spacing w:val="-12"/>
                <w:sz w:val="20"/>
              </w:rPr>
              <w:t xml:space="preserve"> </w:t>
            </w:r>
            <w:r>
              <w:rPr>
                <w:color w:val="221F1F"/>
                <w:sz w:val="20"/>
              </w:rPr>
              <w:t>Under</w:t>
            </w:r>
            <w:r>
              <w:rPr>
                <w:color w:val="221F1F"/>
                <w:spacing w:val="-11"/>
                <w:sz w:val="20"/>
              </w:rPr>
              <w:t xml:space="preserve"> </w:t>
            </w:r>
            <w:r>
              <w:rPr>
                <w:color w:val="221F1F"/>
                <w:sz w:val="20"/>
              </w:rPr>
              <w:t>the</w:t>
            </w:r>
            <w:r>
              <w:rPr>
                <w:color w:val="221F1F"/>
                <w:spacing w:val="-10"/>
                <w:sz w:val="20"/>
              </w:rPr>
              <w:t xml:space="preserve"> </w:t>
            </w:r>
            <w:r>
              <w:rPr>
                <w:color w:val="221F1F"/>
                <w:sz w:val="20"/>
              </w:rPr>
              <w:t>National</w:t>
            </w:r>
            <w:r>
              <w:rPr>
                <w:color w:val="221F1F"/>
                <w:spacing w:val="-12"/>
                <w:sz w:val="20"/>
              </w:rPr>
              <w:t xml:space="preserve"> </w:t>
            </w:r>
            <w:r>
              <w:rPr>
                <w:color w:val="221F1F"/>
                <w:sz w:val="20"/>
              </w:rPr>
              <w:t>Labor</w:t>
            </w:r>
            <w:r>
              <w:rPr>
                <w:color w:val="221F1F"/>
                <w:spacing w:val="-12"/>
                <w:sz w:val="20"/>
              </w:rPr>
              <w:t xml:space="preserve"> </w:t>
            </w:r>
            <w:r>
              <w:rPr>
                <w:color w:val="221F1F"/>
                <w:sz w:val="20"/>
              </w:rPr>
              <w:t>Relations</w:t>
            </w:r>
            <w:r>
              <w:rPr>
                <w:color w:val="221F1F"/>
                <w:spacing w:val="-13"/>
                <w:sz w:val="20"/>
              </w:rPr>
              <w:t xml:space="preserve"> </w:t>
            </w:r>
            <w:r>
              <w:rPr>
                <w:color w:val="221F1F"/>
                <w:spacing w:val="-5"/>
                <w:sz w:val="20"/>
              </w:rPr>
              <w:t>Act</w:t>
            </w:r>
          </w:p>
        </w:tc>
        <w:tc>
          <w:tcPr>
            <w:tcW w:w="1405" w:type="dxa"/>
          </w:tcPr>
          <w:p w14:paraId="662D176A" w14:textId="77777777" w:rsidR="00016C31" w:rsidRDefault="00632607">
            <w:pPr>
              <w:pStyle w:val="TableParagraph"/>
              <w:ind w:right="1"/>
              <w:jc w:val="right"/>
              <w:rPr>
                <w:sz w:val="20"/>
              </w:rPr>
            </w:pPr>
            <w:r>
              <w:rPr>
                <w:color w:val="221F1F"/>
                <w:sz w:val="20"/>
              </w:rPr>
              <w:t>DEC</w:t>
            </w:r>
            <w:r>
              <w:rPr>
                <w:color w:val="221F1F"/>
                <w:spacing w:val="-7"/>
                <w:sz w:val="20"/>
              </w:rPr>
              <w:t xml:space="preserve"> </w:t>
            </w:r>
            <w:r>
              <w:rPr>
                <w:color w:val="221F1F"/>
                <w:spacing w:val="-4"/>
                <w:sz w:val="20"/>
              </w:rPr>
              <w:t>2010</w:t>
            </w:r>
          </w:p>
        </w:tc>
      </w:tr>
      <w:tr w:rsidR="00016C31" w14:paraId="63E0A166" w14:textId="77777777">
        <w:trPr>
          <w:trHeight w:val="229"/>
        </w:trPr>
        <w:tc>
          <w:tcPr>
            <w:tcW w:w="1502" w:type="dxa"/>
          </w:tcPr>
          <w:p w14:paraId="69F34807" w14:textId="77777777" w:rsidR="00016C31" w:rsidRPr="00F60ED1" w:rsidRDefault="00632607">
            <w:pPr>
              <w:pStyle w:val="TableParagraph"/>
              <w:rPr>
                <w:sz w:val="20"/>
              </w:rPr>
            </w:pPr>
            <w:r w:rsidRPr="00F60ED1">
              <w:rPr>
                <w:color w:val="221F1F"/>
                <w:spacing w:val="-4"/>
                <w:sz w:val="20"/>
              </w:rPr>
              <w:t>52.222-</w:t>
            </w:r>
            <w:r w:rsidRPr="00F60ED1">
              <w:rPr>
                <w:color w:val="221F1F"/>
                <w:spacing w:val="-5"/>
                <w:sz w:val="20"/>
              </w:rPr>
              <w:t>41</w:t>
            </w:r>
          </w:p>
        </w:tc>
        <w:tc>
          <w:tcPr>
            <w:tcW w:w="6468" w:type="dxa"/>
          </w:tcPr>
          <w:p w14:paraId="351F350C" w14:textId="77777777" w:rsidR="00016C31" w:rsidRPr="00F60ED1" w:rsidRDefault="00632607">
            <w:pPr>
              <w:pStyle w:val="TableParagraph"/>
              <w:ind w:left="165"/>
              <w:rPr>
                <w:sz w:val="20"/>
              </w:rPr>
            </w:pPr>
            <w:r w:rsidRPr="00F60ED1">
              <w:rPr>
                <w:color w:val="221F1F"/>
                <w:sz w:val="20"/>
              </w:rPr>
              <w:t>Service</w:t>
            </w:r>
            <w:r w:rsidRPr="00F60ED1">
              <w:rPr>
                <w:color w:val="221F1F"/>
                <w:spacing w:val="-9"/>
                <w:sz w:val="20"/>
              </w:rPr>
              <w:t xml:space="preserve"> </w:t>
            </w:r>
            <w:r w:rsidRPr="00F60ED1">
              <w:rPr>
                <w:color w:val="221F1F"/>
                <w:sz w:val="20"/>
              </w:rPr>
              <w:t>Contract</w:t>
            </w:r>
            <w:r w:rsidRPr="00F60ED1">
              <w:rPr>
                <w:color w:val="221F1F"/>
                <w:spacing w:val="-5"/>
                <w:sz w:val="20"/>
              </w:rPr>
              <w:t xml:space="preserve"> </w:t>
            </w:r>
            <w:r w:rsidRPr="00F60ED1">
              <w:rPr>
                <w:color w:val="221F1F"/>
                <w:sz w:val="20"/>
              </w:rPr>
              <w:t>labor</w:t>
            </w:r>
            <w:r w:rsidRPr="00F60ED1">
              <w:rPr>
                <w:color w:val="221F1F"/>
                <w:spacing w:val="-3"/>
                <w:sz w:val="20"/>
              </w:rPr>
              <w:t xml:space="preserve"> </w:t>
            </w:r>
            <w:r w:rsidRPr="00F60ED1">
              <w:rPr>
                <w:color w:val="221F1F"/>
                <w:spacing w:val="-2"/>
                <w:sz w:val="20"/>
              </w:rPr>
              <w:t>Standards</w:t>
            </w:r>
          </w:p>
        </w:tc>
        <w:tc>
          <w:tcPr>
            <w:tcW w:w="1405" w:type="dxa"/>
          </w:tcPr>
          <w:p w14:paraId="0942D48B" w14:textId="77777777" w:rsidR="00016C31" w:rsidRPr="00F60ED1" w:rsidRDefault="00632607">
            <w:pPr>
              <w:pStyle w:val="TableParagraph"/>
              <w:ind w:right="1"/>
              <w:jc w:val="right"/>
              <w:rPr>
                <w:sz w:val="20"/>
              </w:rPr>
            </w:pPr>
            <w:r w:rsidRPr="00F60ED1">
              <w:rPr>
                <w:color w:val="221F1F"/>
                <w:sz w:val="20"/>
              </w:rPr>
              <w:t>MAY</w:t>
            </w:r>
            <w:r w:rsidRPr="00F60ED1">
              <w:rPr>
                <w:color w:val="221F1F"/>
                <w:spacing w:val="-7"/>
                <w:sz w:val="20"/>
              </w:rPr>
              <w:t xml:space="preserve"> </w:t>
            </w:r>
            <w:r w:rsidRPr="00F60ED1">
              <w:rPr>
                <w:color w:val="221F1F"/>
                <w:spacing w:val="-4"/>
                <w:sz w:val="20"/>
              </w:rPr>
              <w:t>2014</w:t>
            </w:r>
          </w:p>
        </w:tc>
      </w:tr>
      <w:tr w:rsidR="00016C31" w14:paraId="3E485F84" w14:textId="77777777">
        <w:trPr>
          <w:trHeight w:val="230"/>
        </w:trPr>
        <w:tc>
          <w:tcPr>
            <w:tcW w:w="1502" w:type="dxa"/>
          </w:tcPr>
          <w:p w14:paraId="3B9CBC24" w14:textId="77777777" w:rsidR="00016C31" w:rsidRDefault="00632607">
            <w:pPr>
              <w:pStyle w:val="TableParagraph"/>
              <w:spacing w:line="210" w:lineRule="exact"/>
              <w:rPr>
                <w:sz w:val="20"/>
              </w:rPr>
            </w:pPr>
            <w:r>
              <w:rPr>
                <w:color w:val="221F1F"/>
                <w:spacing w:val="-4"/>
                <w:sz w:val="20"/>
              </w:rPr>
              <w:t>52.222-</w:t>
            </w:r>
            <w:r>
              <w:rPr>
                <w:color w:val="221F1F"/>
                <w:spacing w:val="-5"/>
                <w:sz w:val="20"/>
              </w:rPr>
              <w:t>50</w:t>
            </w:r>
          </w:p>
        </w:tc>
        <w:tc>
          <w:tcPr>
            <w:tcW w:w="6468" w:type="dxa"/>
          </w:tcPr>
          <w:p w14:paraId="06EA951C" w14:textId="77777777" w:rsidR="00016C31" w:rsidRDefault="00632607">
            <w:pPr>
              <w:pStyle w:val="TableParagraph"/>
              <w:spacing w:line="210" w:lineRule="exact"/>
              <w:ind w:left="165"/>
              <w:rPr>
                <w:sz w:val="20"/>
              </w:rPr>
            </w:pPr>
            <w:r>
              <w:rPr>
                <w:color w:val="221F1F"/>
                <w:sz w:val="20"/>
              </w:rPr>
              <w:t>Combatting</w:t>
            </w:r>
            <w:r>
              <w:rPr>
                <w:color w:val="221F1F"/>
                <w:spacing w:val="-10"/>
                <w:sz w:val="20"/>
              </w:rPr>
              <w:t xml:space="preserve"> </w:t>
            </w:r>
            <w:r>
              <w:rPr>
                <w:color w:val="221F1F"/>
                <w:sz w:val="20"/>
              </w:rPr>
              <w:t>Trafficking</w:t>
            </w:r>
            <w:r>
              <w:rPr>
                <w:color w:val="221F1F"/>
                <w:spacing w:val="-9"/>
                <w:sz w:val="20"/>
              </w:rPr>
              <w:t xml:space="preserve"> </w:t>
            </w:r>
            <w:r>
              <w:rPr>
                <w:color w:val="221F1F"/>
                <w:sz w:val="20"/>
              </w:rPr>
              <w:t>in</w:t>
            </w:r>
            <w:r>
              <w:rPr>
                <w:color w:val="221F1F"/>
                <w:spacing w:val="-11"/>
                <w:sz w:val="20"/>
              </w:rPr>
              <w:t xml:space="preserve"> </w:t>
            </w:r>
            <w:r>
              <w:rPr>
                <w:color w:val="221F1F"/>
                <w:spacing w:val="-2"/>
                <w:sz w:val="20"/>
              </w:rPr>
              <w:t>Persons</w:t>
            </w:r>
          </w:p>
        </w:tc>
        <w:tc>
          <w:tcPr>
            <w:tcW w:w="1405" w:type="dxa"/>
          </w:tcPr>
          <w:p w14:paraId="70671974" w14:textId="77777777" w:rsidR="00016C31" w:rsidRDefault="00632607">
            <w:pPr>
              <w:pStyle w:val="TableParagraph"/>
              <w:spacing w:line="210" w:lineRule="exact"/>
              <w:ind w:right="1"/>
              <w:jc w:val="right"/>
              <w:rPr>
                <w:sz w:val="20"/>
              </w:rPr>
            </w:pPr>
            <w:r>
              <w:rPr>
                <w:color w:val="221F1F"/>
                <w:sz w:val="20"/>
              </w:rPr>
              <w:t>MAR</w:t>
            </w:r>
            <w:r>
              <w:rPr>
                <w:color w:val="221F1F"/>
                <w:spacing w:val="-8"/>
                <w:sz w:val="20"/>
              </w:rPr>
              <w:t xml:space="preserve"> </w:t>
            </w:r>
            <w:r>
              <w:rPr>
                <w:color w:val="221F1F"/>
                <w:spacing w:val="-4"/>
                <w:sz w:val="20"/>
              </w:rPr>
              <w:t>2014</w:t>
            </w:r>
          </w:p>
        </w:tc>
      </w:tr>
      <w:tr w:rsidR="00016C31" w14:paraId="4002EE67" w14:textId="77777777">
        <w:trPr>
          <w:trHeight w:val="229"/>
        </w:trPr>
        <w:tc>
          <w:tcPr>
            <w:tcW w:w="1502" w:type="dxa"/>
          </w:tcPr>
          <w:p w14:paraId="798525D7" w14:textId="77777777" w:rsidR="00016C31" w:rsidRDefault="00632607">
            <w:pPr>
              <w:pStyle w:val="TableParagraph"/>
              <w:rPr>
                <w:sz w:val="20"/>
              </w:rPr>
            </w:pPr>
            <w:r>
              <w:rPr>
                <w:color w:val="221F1F"/>
                <w:spacing w:val="-4"/>
                <w:sz w:val="20"/>
              </w:rPr>
              <w:t>52.222-</w:t>
            </w:r>
            <w:r>
              <w:rPr>
                <w:color w:val="221F1F"/>
                <w:spacing w:val="-5"/>
                <w:sz w:val="20"/>
              </w:rPr>
              <w:t>54</w:t>
            </w:r>
          </w:p>
        </w:tc>
        <w:tc>
          <w:tcPr>
            <w:tcW w:w="6468" w:type="dxa"/>
          </w:tcPr>
          <w:p w14:paraId="04098F9D" w14:textId="77777777" w:rsidR="00016C31" w:rsidRDefault="00632607">
            <w:pPr>
              <w:pStyle w:val="TableParagraph"/>
              <w:ind w:left="165"/>
              <w:rPr>
                <w:sz w:val="20"/>
              </w:rPr>
            </w:pPr>
            <w:r>
              <w:rPr>
                <w:color w:val="221F1F"/>
                <w:spacing w:val="-2"/>
                <w:sz w:val="20"/>
              </w:rPr>
              <w:t>Employment</w:t>
            </w:r>
            <w:r>
              <w:rPr>
                <w:color w:val="221F1F"/>
                <w:spacing w:val="3"/>
                <w:sz w:val="20"/>
              </w:rPr>
              <w:t xml:space="preserve"> </w:t>
            </w:r>
            <w:r>
              <w:rPr>
                <w:color w:val="221F1F"/>
                <w:spacing w:val="-2"/>
                <w:sz w:val="20"/>
              </w:rPr>
              <w:t>Eligibility</w:t>
            </w:r>
            <w:r>
              <w:rPr>
                <w:color w:val="221F1F"/>
                <w:spacing w:val="7"/>
                <w:sz w:val="20"/>
              </w:rPr>
              <w:t xml:space="preserve"> </w:t>
            </w:r>
            <w:r>
              <w:rPr>
                <w:color w:val="221F1F"/>
                <w:spacing w:val="-2"/>
                <w:sz w:val="20"/>
              </w:rPr>
              <w:t>Verification</w:t>
            </w:r>
          </w:p>
        </w:tc>
        <w:tc>
          <w:tcPr>
            <w:tcW w:w="1405" w:type="dxa"/>
          </w:tcPr>
          <w:p w14:paraId="7DD719BA" w14:textId="77777777" w:rsidR="00016C31" w:rsidRDefault="00632607">
            <w:pPr>
              <w:pStyle w:val="TableParagraph"/>
              <w:ind w:right="1"/>
              <w:jc w:val="right"/>
              <w:rPr>
                <w:sz w:val="20"/>
              </w:rPr>
            </w:pPr>
            <w:r>
              <w:rPr>
                <w:color w:val="221F1F"/>
                <w:sz w:val="20"/>
              </w:rPr>
              <w:t>OCT</w:t>
            </w:r>
            <w:r>
              <w:rPr>
                <w:color w:val="221F1F"/>
                <w:spacing w:val="-7"/>
                <w:sz w:val="20"/>
              </w:rPr>
              <w:t xml:space="preserve"> </w:t>
            </w:r>
            <w:r>
              <w:rPr>
                <w:color w:val="221F1F"/>
                <w:spacing w:val="-4"/>
                <w:sz w:val="20"/>
              </w:rPr>
              <w:t>2015</w:t>
            </w:r>
          </w:p>
        </w:tc>
      </w:tr>
      <w:tr w:rsidR="00016C31" w14:paraId="722AEC62" w14:textId="77777777">
        <w:trPr>
          <w:trHeight w:val="233"/>
        </w:trPr>
        <w:tc>
          <w:tcPr>
            <w:tcW w:w="1502" w:type="dxa"/>
          </w:tcPr>
          <w:p w14:paraId="4B80CCBE" w14:textId="77777777" w:rsidR="00016C31" w:rsidRDefault="00632607">
            <w:pPr>
              <w:pStyle w:val="TableParagraph"/>
              <w:spacing w:line="214" w:lineRule="exact"/>
              <w:rPr>
                <w:sz w:val="20"/>
              </w:rPr>
            </w:pPr>
            <w:r>
              <w:rPr>
                <w:color w:val="221F1F"/>
                <w:spacing w:val="-4"/>
                <w:sz w:val="20"/>
              </w:rPr>
              <w:t>52.223-</w:t>
            </w:r>
            <w:r>
              <w:rPr>
                <w:color w:val="221F1F"/>
                <w:spacing w:val="-10"/>
                <w:sz w:val="20"/>
              </w:rPr>
              <w:t>5</w:t>
            </w:r>
          </w:p>
        </w:tc>
        <w:tc>
          <w:tcPr>
            <w:tcW w:w="6468" w:type="dxa"/>
          </w:tcPr>
          <w:p w14:paraId="273B815F" w14:textId="77777777" w:rsidR="00016C31" w:rsidRDefault="00632607">
            <w:pPr>
              <w:pStyle w:val="TableParagraph"/>
              <w:spacing w:line="214" w:lineRule="exact"/>
              <w:ind w:left="165"/>
              <w:rPr>
                <w:sz w:val="20"/>
              </w:rPr>
            </w:pPr>
            <w:r>
              <w:rPr>
                <w:color w:val="221F1F"/>
                <w:spacing w:val="-2"/>
                <w:sz w:val="20"/>
              </w:rPr>
              <w:t>Pollution</w:t>
            </w:r>
            <w:r>
              <w:rPr>
                <w:color w:val="221F1F"/>
                <w:spacing w:val="4"/>
                <w:sz w:val="20"/>
              </w:rPr>
              <w:t xml:space="preserve"> </w:t>
            </w:r>
            <w:r>
              <w:rPr>
                <w:color w:val="221F1F"/>
                <w:spacing w:val="-2"/>
                <w:sz w:val="20"/>
              </w:rPr>
              <w:t>Prevention</w:t>
            </w:r>
            <w:r>
              <w:rPr>
                <w:color w:val="221F1F"/>
                <w:spacing w:val="5"/>
                <w:sz w:val="20"/>
              </w:rPr>
              <w:t xml:space="preserve"> </w:t>
            </w:r>
            <w:r>
              <w:rPr>
                <w:color w:val="221F1F"/>
                <w:spacing w:val="-2"/>
                <w:sz w:val="20"/>
              </w:rPr>
              <w:t>and</w:t>
            </w:r>
            <w:r>
              <w:rPr>
                <w:color w:val="221F1F"/>
                <w:spacing w:val="6"/>
                <w:sz w:val="20"/>
              </w:rPr>
              <w:t xml:space="preserve"> </w:t>
            </w:r>
            <w:r>
              <w:rPr>
                <w:color w:val="221F1F"/>
                <w:spacing w:val="-2"/>
                <w:sz w:val="20"/>
              </w:rPr>
              <w:t>Right-to-Know</w:t>
            </w:r>
            <w:r>
              <w:rPr>
                <w:color w:val="221F1F"/>
                <w:spacing w:val="2"/>
                <w:sz w:val="20"/>
              </w:rPr>
              <w:t xml:space="preserve"> </w:t>
            </w:r>
            <w:r>
              <w:rPr>
                <w:color w:val="221F1F"/>
                <w:spacing w:val="-2"/>
                <w:sz w:val="20"/>
              </w:rPr>
              <w:t>Information</w:t>
            </w:r>
          </w:p>
        </w:tc>
        <w:tc>
          <w:tcPr>
            <w:tcW w:w="1405" w:type="dxa"/>
          </w:tcPr>
          <w:p w14:paraId="30DEE604" w14:textId="77777777" w:rsidR="00016C31" w:rsidRDefault="00632607">
            <w:pPr>
              <w:pStyle w:val="TableParagraph"/>
              <w:spacing w:line="214" w:lineRule="exact"/>
              <w:ind w:right="1"/>
              <w:jc w:val="right"/>
              <w:rPr>
                <w:sz w:val="20"/>
              </w:rPr>
            </w:pPr>
            <w:r>
              <w:rPr>
                <w:color w:val="221F1F"/>
                <w:sz w:val="20"/>
              </w:rPr>
              <w:t>MAY</w:t>
            </w:r>
            <w:r>
              <w:rPr>
                <w:color w:val="221F1F"/>
                <w:spacing w:val="-7"/>
                <w:sz w:val="20"/>
              </w:rPr>
              <w:t xml:space="preserve"> </w:t>
            </w:r>
            <w:r>
              <w:rPr>
                <w:color w:val="221F1F"/>
                <w:spacing w:val="-4"/>
                <w:sz w:val="20"/>
              </w:rPr>
              <w:t>2011</w:t>
            </w:r>
          </w:p>
        </w:tc>
      </w:tr>
      <w:tr w:rsidR="00016C31" w14:paraId="2ED41BD1" w14:textId="77777777">
        <w:trPr>
          <w:trHeight w:val="343"/>
        </w:trPr>
        <w:tc>
          <w:tcPr>
            <w:tcW w:w="1502" w:type="dxa"/>
          </w:tcPr>
          <w:p w14:paraId="73BB6FFF" w14:textId="77777777" w:rsidR="00016C31" w:rsidRDefault="00632607">
            <w:pPr>
              <w:pStyle w:val="TableParagraph"/>
              <w:spacing w:line="240" w:lineRule="auto"/>
              <w:rPr>
                <w:sz w:val="20"/>
              </w:rPr>
            </w:pPr>
            <w:r>
              <w:rPr>
                <w:color w:val="221F1F"/>
                <w:spacing w:val="-4"/>
                <w:sz w:val="20"/>
              </w:rPr>
              <w:t>52.223-</w:t>
            </w:r>
            <w:r>
              <w:rPr>
                <w:color w:val="221F1F"/>
                <w:spacing w:val="-10"/>
                <w:sz w:val="20"/>
              </w:rPr>
              <w:t>6</w:t>
            </w:r>
          </w:p>
        </w:tc>
        <w:tc>
          <w:tcPr>
            <w:tcW w:w="6468" w:type="dxa"/>
          </w:tcPr>
          <w:p w14:paraId="78C48856" w14:textId="77777777" w:rsidR="00016C31" w:rsidRDefault="00632607">
            <w:pPr>
              <w:pStyle w:val="TableParagraph"/>
              <w:spacing w:line="240" w:lineRule="auto"/>
              <w:ind w:left="165"/>
              <w:rPr>
                <w:sz w:val="20"/>
              </w:rPr>
            </w:pPr>
            <w:r>
              <w:rPr>
                <w:color w:val="221F1F"/>
                <w:spacing w:val="-2"/>
                <w:sz w:val="20"/>
              </w:rPr>
              <w:t>Drug-Free</w:t>
            </w:r>
            <w:r>
              <w:rPr>
                <w:color w:val="221F1F"/>
                <w:spacing w:val="3"/>
                <w:sz w:val="20"/>
              </w:rPr>
              <w:t xml:space="preserve"> </w:t>
            </w:r>
            <w:r>
              <w:rPr>
                <w:color w:val="221F1F"/>
                <w:spacing w:val="-2"/>
                <w:sz w:val="20"/>
              </w:rPr>
              <w:t>Workplace</w:t>
            </w:r>
          </w:p>
        </w:tc>
        <w:tc>
          <w:tcPr>
            <w:tcW w:w="1405" w:type="dxa"/>
          </w:tcPr>
          <w:p w14:paraId="26AF5171" w14:textId="77777777" w:rsidR="00016C31" w:rsidRDefault="00632607">
            <w:pPr>
              <w:pStyle w:val="TableParagraph"/>
              <w:spacing w:line="240" w:lineRule="auto"/>
              <w:ind w:right="1"/>
              <w:jc w:val="right"/>
              <w:rPr>
                <w:sz w:val="20"/>
              </w:rPr>
            </w:pPr>
            <w:r>
              <w:rPr>
                <w:color w:val="221F1F"/>
                <w:sz w:val="20"/>
              </w:rPr>
              <w:t>MAY</w:t>
            </w:r>
            <w:r>
              <w:rPr>
                <w:color w:val="221F1F"/>
                <w:spacing w:val="-7"/>
                <w:sz w:val="20"/>
              </w:rPr>
              <w:t xml:space="preserve"> </w:t>
            </w:r>
            <w:r>
              <w:rPr>
                <w:color w:val="221F1F"/>
                <w:spacing w:val="-4"/>
                <w:sz w:val="20"/>
              </w:rPr>
              <w:t>2001</w:t>
            </w:r>
          </w:p>
        </w:tc>
      </w:tr>
      <w:tr w:rsidR="00016C31" w14:paraId="491E456D" w14:textId="77777777">
        <w:trPr>
          <w:trHeight w:val="338"/>
        </w:trPr>
        <w:tc>
          <w:tcPr>
            <w:tcW w:w="1502" w:type="dxa"/>
          </w:tcPr>
          <w:p w14:paraId="1A3BEA82" w14:textId="77777777" w:rsidR="00016C31" w:rsidRDefault="00632607">
            <w:pPr>
              <w:pStyle w:val="TableParagraph"/>
              <w:spacing w:before="103" w:line="215" w:lineRule="exact"/>
              <w:rPr>
                <w:sz w:val="20"/>
              </w:rPr>
            </w:pPr>
            <w:r>
              <w:rPr>
                <w:color w:val="221F1F"/>
                <w:spacing w:val="-4"/>
                <w:sz w:val="20"/>
              </w:rPr>
              <w:t>52.223-</w:t>
            </w:r>
            <w:r>
              <w:rPr>
                <w:color w:val="221F1F"/>
                <w:spacing w:val="-5"/>
                <w:sz w:val="20"/>
              </w:rPr>
              <w:t>10</w:t>
            </w:r>
          </w:p>
        </w:tc>
        <w:tc>
          <w:tcPr>
            <w:tcW w:w="6468" w:type="dxa"/>
          </w:tcPr>
          <w:p w14:paraId="07A03EF1" w14:textId="77777777" w:rsidR="00016C31" w:rsidRDefault="00632607">
            <w:pPr>
              <w:pStyle w:val="TableParagraph"/>
              <w:spacing w:before="103" w:line="215" w:lineRule="exact"/>
              <w:ind w:left="165"/>
              <w:rPr>
                <w:sz w:val="20"/>
              </w:rPr>
            </w:pPr>
            <w:r>
              <w:rPr>
                <w:color w:val="221F1F"/>
                <w:sz w:val="20"/>
              </w:rPr>
              <w:t>Waste</w:t>
            </w:r>
            <w:r>
              <w:rPr>
                <w:color w:val="221F1F"/>
                <w:spacing w:val="-13"/>
                <w:sz w:val="20"/>
              </w:rPr>
              <w:t xml:space="preserve"> </w:t>
            </w:r>
            <w:r>
              <w:rPr>
                <w:color w:val="221F1F"/>
                <w:sz w:val="20"/>
              </w:rPr>
              <w:t>Reduction</w:t>
            </w:r>
            <w:r>
              <w:rPr>
                <w:color w:val="221F1F"/>
                <w:spacing w:val="-12"/>
                <w:sz w:val="20"/>
              </w:rPr>
              <w:t xml:space="preserve"> </w:t>
            </w:r>
            <w:r>
              <w:rPr>
                <w:color w:val="221F1F"/>
                <w:spacing w:val="-2"/>
                <w:sz w:val="20"/>
              </w:rPr>
              <w:t>Program</w:t>
            </w:r>
          </w:p>
        </w:tc>
        <w:tc>
          <w:tcPr>
            <w:tcW w:w="1405" w:type="dxa"/>
          </w:tcPr>
          <w:p w14:paraId="299B627E" w14:textId="77777777" w:rsidR="00016C31" w:rsidRDefault="00632607">
            <w:pPr>
              <w:pStyle w:val="TableParagraph"/>
              <w:spacing w:before="103" w:line="215" w:lineRule="exact"/>
              <w:ind w:right="1"/>
              <w:jc w:val="right"/>
              <w:rPr>
                <w:sz w:val="20"/>
              </w:rPr>
            </w:pPr>
            <w:r>
              <w:rPr>
                <w:color w:val="221F1F"/>
                <w:sz w:val="20"/>
              </w:rPr>
              <w:t>MAY</w:t>
            </w:r>
            <w:r>
              <w:rPr>
                <w:color w:val="221F1F"/>
                <w:spacing w:val="-7"/>
                <w:sz w:val="20"/>
              </w:rPr>
              <w:t xml:space="preserve"> </w:t>
            </w:r>
            <w:r>
              <w:rPr>
                <w:color w:val="221F1F"/>
                <w:spacing w:val="-4"/>
                <w:sz w:val="20"/>
              </w:rPr>
              <w:t>2011</w:t>
            </w:r>
          </w:p>
        </w:tc>
      </w:tr>
      <w:tr w:rsidR="00016C31" w14:paraId="28F4A72C" w14:textId="77777777">
        <w:trPr>
          <w:trHeight w:val="230"/>
        </w:trPr>
        <w:tc>
          <w:tcPr>
            <w:tcW w:w="1502" w:type="dxa"/>
          </w:tcPr>
          <w:p w14:paraId="295A55A5" w14:textId="77777777" w:rsidR="00016C31" w:rsidRDefault="00632607">
            <w:pPr>
              <w:pStyle w:val="TableParagraph"/>
              <w:spacing w:line="211" w:lineRule="exact"/>
              <w:rPr>
                <w:sz w:val="20"/>
              </w:rPr>
            </w:pPr>
            <w:r>
              <w:rPr>
                <w:color w:val="221F1F"/>
                <w:spacing w:val="-4"/>
                <w:sz w:val="20"/>
              </w:rPr>
              <w:t>52.223-</w:t>
            </w:r>
            <w:r>
              <w:rPr>
                <w:color w:val="221F1F"/>
                <w:spacing w:val="-5"/>
                <w:sz w:val="20"/>
              </w:rPr>
              <w:t>12</w:t>
            </w:r>
          </w:p>
        </w:tc>
        <w:tc>
          <w:tcPr>
            <w:tcW w:w="6468" w:type="dxa"/>
          </w:tcPr>
          <w:p w14:paraId="099455C4" w14:textId="77777777" w:rsidR="00016C31" w:rsidRDefault="00632607">
            <w:pPr>
              <w:pStyle w:val="TableParagraph"/>
              <w:spacing w:line="211" w:lineRule="exact"/>
              <w:ind w:left="165"/>
              <w:rPr>
                <w:sz w:val="20"/>
              </w:rPr>
            </w:pPr>
            <w:r>
              <w:rPr>
                <w:color w:val="221F1F"/>
                <w:sz w:val="20"/>
              </w:rPr>
              <w:t>Refrigeration</w:t>
            </w:r>
            <w:r>
              <w:rPr>
                <w:color w:val="221F1F"/>
                <w:spacing w:val="-10"/>
                <w:sz w:val="20"/>
              </w:rPr>
              <w:t xml:space="preserve"> </w:t>
            </w:r>
            <w:r>
              <w:rPr>
                <w:color w:val="221F1F"/>
                <w:sz w:val="20"/>
              </w:rPr>
              <w:t>Equipment</w:t>
            </w:r>
            <w:r>
              <w:rPr>
                <w:color w:val="221F1F"/>
                <w:spacing w:val="-10"/>
                <w:sz w:val="20"/>
              </w:rPr>
              <w:t xml:space="preserve"> </w:t>
            </w:r>
            <w:r>
              <w:rPr>
                <w:color w:val="221F1F"/>
                <w:sz w:val="20"/>
              </w:rPr>
              <w:t>and</w:t>
            </w:r>
            <w:r>
              <w:rPr>
                <w:color w:val="221F1F"/>
                <w:spacing w:val="-12"/>
                <w:sz w:val="20"/>
              </w:rPr>
              <w:t xml:space="preserve"> </w:t>
            </w:r>
            <w:r>
              <w:rPr>
                <w:color w:val="221F1F"/>
                <w:sz w:val="20"/>
              </w:rPr>
              <w:t>Air</w:t>
            </w:r>
            <w:r>
              <w:rPr>
                <w:color w:val="221F1F"/>
                <w:spacing w:val="-9"/>
                <w:sz w:val="20"/>
              </w:rPr>
              <w:t xml:space="preserve"> </w:t>
            </w:r>
            <w:r>
              <w:rPr>
                <w:color w:val="221F1F"/>
                <w:spacing w:val="-2"/>
                <w:sz w:val="20"/>
              </w:rPr>
              <w:t>Conditioners</w:t>
            </w:r>
          </w:p>
        </w:tc>
        <w:tc>
          <w:tcPr>
            <w:tcW w:w="1405" w:type="dxa"/>
          </w:tcPr>
          <w:p w14:paraId="1AAAE3DF" w14:textId="77777777" w:rsidR="00016C31" w:rsidRDefault="00632607">
            <w:pPr>
              <w:pStyle w:val="TableParagraph"/>
              <w:spacing w:line="211" w:lineRule="exact"/>
              <w:ind w:right="1"/>
              <w:jc w:val="right"/>
              <w:rPr>
                <w:sz w:val="20"/>
              </w:rPr>
            </w:pPr>
            <w:r>
              <w:rPr>
                <w:color w:val="221F1F"/>
                <w:sz w:val="20"/>
              </w:rPr>
              <w:t>MAY</w:t>
            </w:r>
            <w:r>
              <w:rPr>
                <w:color w:val="221F1F"/>
                <w:spacing w:val="-7"/>
                <w:sz w:val="20"/>
              </w:rPr>
              <w:t xml:space="preserve"> </w:t>
            </w:r>
            <w:r>
              <w:rPr>
                <w:color w:val="221F1F"/>
                <w:spacing w:val="-4"/>
                <w:sz w:val="20"/>
              </w:rPr>
              <w:t>1995</w:t>
            </w:r>
          </w:p>
        </w:tc>
      </w:tr>
      <w:tr w:rsidR="00016C31" w14:paraId="3A8E2FD5" w14:textId="77777777">
        <w:trPr>
          <w:trHeight w:val="230"/>
        </w:trPr>
        <w:tc>
          <w:tcPr>
            <w:tcW w:w="1502" w:type="dxa"/>
          </w:tcPr>
          <w:p w14:paraId="4CBE0F90" w14:textId="77777777" w:rsidR="00016C31" w:rsidRDefault="00632607">
            <w:pPr>
              <w:pStyle w:val="TableParagraph"/>
              <w:spacing w:line="210" w:lineRule="exact"/>
              <w:rPr>
                <w:sz w:val="20"/>
              </w:rPr>
            </w:pPr>
            <w:r>
              <w:rPr>
                <w:color w:val="221F1F"/>
                <w:spacing w:val="-4"/>
                <w:sz w:val="20"/>
              </w:rPr>
              <w:t>52.223-</w:t>
            </w:r>
            <w:r>
              <w:rPr>
                <w:color w:val="221F1F"/>
                <w:spacing w:val="-5"/>
                <w:sz w:val="20"/>
              </w:rPr>
              <w:t>15</w:t>
            </w:r>
          </w:p>
        </w:tc>
        <w:tc>
          <w:tcPr>
            <w:tcW w:w="6468" w:type="dxa"/>
          </w:tcPr>
          <w:p w14:paraId="3267D337" w14:textId="77777777" w:rsidR="00016C31" w:rsidRDefault="00632607">
            <w:pPr>
              <w:pStyle w:val="TableParagraph"/>
              <w:spacing w:line="210" w:lineRule="exact"/>
              <w:ind w:left="165"/>
              <w:rPr>
                <w:sz w:val="20"/>
              </w:rPr>
            </w:pPr>
            <w:r>
              <w:rPr>
                <w:color w:val="221F1F"/>
                <w:sz w:val="20"/>
              </w:rPr>
              <w:t>Energy</w:t>
            </w:r>
            <w:r>
              <w:rPr>
                <w:color w:val="221F1F"/>
                <w:spacing w:val="-11"/>
                <w:sz w:val="20"/>
              </w:rPr>
              <w:t xml:space="preserve"> </w:t>
            </w:r>
            <w:r>
              <w:rPr>
                <w:color w:val="221F1F"/>
                <w:sz w:val="20"/>
              </w:rPr>
              <w:t>Efficient</w:t>
            </w:r>
            <w:r>
              <w:rPr>
                <w:color w:val="221F1F"/>
                <w:spacing w:val="-9"/>
                <w:sz w:val="20"/>
              </w:rPr>
              <w:t xml:space="preserve"> </w:t>
            </w:r>
            <w:r>
              <w:rPr>
                <w:color w:val="221F1F"/>
                <w:sz w:val="20"/>
              </w:rPr>
              <w:t>in</w:t>
            </w:r>
            <w:r>
              <w:rPr>
                <w:color w:val="221F1F"/>
                <w:spacing w:val="-11"/>
                <w:sz w:val="20"/>
              </w:rPr>
              <w:t xml:space="preserve"> </w:t>
            </w:r>
            <w:r>
              <w:rPr>
                <w:color w:val="221F1F"/>
                <w:sz w:val="20"/>
              </w:rPr>
              <w:t>Energy</w:t>
            </w:r>
            <w:r>
              <w:rPr>
                <w:color w:val="221F1F"/>
                <w:spacing w:val="-9"/>
                <w:sz w:val="20"/>
              </w:rPr>
              <w:t xml:space="preserve"> </w:t>
            </w:r>
            <w:r>
              <w:rPr>
                <w:color w:val="221F1F"/>
                <w:sz w:val="20"/>
              </w:rPr>
              <w:t>Consuming</w:t>
            </w:r>
            <w:r>
              <w:rPr>
                <w:color w:val="221F1F"/>
                <w:spacing w:val="-9"/>
                <w:sz w:val="20"/>
              </w:rPr>
              <w:t xml:space="preserve"> </w:t>
            </w:r>
            <w:r>
              <w:rPr>
                <w:color w:val="221F1F"/>
                <w:spacing w:val="-2"/>
                <w:sz w:val="20"/>
              </w:rPr>
              <w:t>Products</w:t>
            </w:r>
          </w:p>
        </w:tc>
        <w:tc>
          <w:tcPr>
            <w:tcW w:w="1405" w:type="dxa"/>
          </w:tcPr>
          <w:p w14:paraId="541EBEE5" w14:textId="77777777" w:rsidR="00016C31" w:rsidRDefault="00632607">
            <w:pPr>
              <w:pStyle w:val="TableParagraph"/>
              <w:spacing w:line="210" w:lineRule="exact"/>
              <w:ind w:right="1"/>
              <w:jc w:val="right"/>
              <w:rPr>
                <w:sz w:val="20"/>
              </w:rPr>
            </w:pPr>
            <w:r>
              <w:rPr>
                <w:color w:val="221F1F"/>
                <w:sz w:val="20"/>
              </w:rPr>
              <w:t>DEC</w:t>
            </w:r>
            <w:r>
              <w:rPr>
                <w:color w:val="221F1F"/>
                <w:spacing w:val="-7"/>
                <w:sz w:val="20"/>
              </w:rPr>
              <w:t xml:space="preserve"> </w:t>
            </w:r>
            <w:r>
              <w:rPr>
                <w:color w:val="221F1F"/>
                <w:spacing w:val="-4"/>
                <w:sz w:val="20"/>
              </w:rPr>
              <w:t>2007</w:t>
            </w:r>
          </w:p>
        </w:tc>
      </w:tr>
      <w:tr w:rsidR="00016C31" w14:paraId="1F19F833" w14:textId="77777777">
        <w:trPr>
          <w:trHeight w:val="229"/>
        </w:trPr>
        <w:tc>
          <w:tcPr>
            <w:tcW w:w="1502" w:type="dxa"/>
          </w:tcPr>
          <w:p w14:paraId="7BCDD3A5" w14:textId="77777777" w:rsidR="00016C31" w:rsidRDefault="00632607">
            <w:pPr>
              <w:pStyle w:val="TableParagraph"/>
              <w:rPr>
                <w:sz w:val="20"/>
              </w:rPr>
            </w:pPr>
            <w:r>
              <w:rPr>
                <w:color w:val="221F1F"/>
                <w:spacing w:val="-4"/>
                <w:sz w:val="20"/>
              </w:rPr>
              <w:t>52.223-</w:t>
            </w:r>
            <w:r>
              <w:rPr>
                <w:color w:val="221F1F"/>
                <w:spacing w:val="-5"/>
                <w:sz w:val="20"/>
              </w:rPr>
              <w:t>18</w:t>
            </w:r>
          </w:p>
        </w:tc>
        <w:tc>
          <w:tcPr>
            <w:tcW w:w="6468" w:type="dxa"/>
          </w:tcPr>
          <w:p w14:paraId="223D55E8" w14:textId="77777777" w:rsidR="00016C31" w:rsidRDefault="00632607">
            <w:pPr>
              <w:pStyle w:val="TableParagraph"/>
              <w:ind w:left="165"/>
              <w:rPr>
                <w:sz w:val="20"/>
              </w:rPr>
            </w:pPr>
            <w:r>
              <w:rPr>
                <w:color w:val="221F1F"/>
                <w:sz w:val="20"/>
              </w:rPr>
              <w:t>Encouraging</w:t>
            </w:r>
            <w:r>
              <w:rPr>
                <w:color w:val="221F1F"/>
                <w:spacing w:val="-9"/>
                <w:sz w:val="20"/>
              </w:rPr>
              <w:t xml:space="preserve"> </w:t>
            </w:r>
            <w:r>
              <w:rPr>
                <w:color w:val="221F1F"/>
                <w:sz w:val="20"/>
              </w:rPr>
              <w:t>Contractor</w:t>
            </w:r>
            <w:r>
              <w:rPr>
                <w:color w:val="221F1F"/>
                <w:spacing w:val="-8"/>
                <w:sz w:val="20"/>
              </w:rPr>
              <w:t xml:space="preserve"> </w:t>
            </w:r>
            <w:r>
              <w:rPr>
                <w:color w:val="221F1F"/>
                <w:sz w:val="20"/>
              </w:rPr>
              <w:t>Policies</w:t>
            </w:r>
            <w:r>
              <w:rPr>
                <w:color w:val="221F1F"/>
                <w:spacing w:val="-8"/>
                <w:sz w:val="20"/>
              </w:rPr>
              <w:t xml:space="preserve"> </w:t>
            </w:r>
            <w:r>
              <w:rPr>
                <w:color w:val="221F1F"/>
                <w:sz w:val="20"/>
              </w:rPr>
              <w:t>to</w:t>
            </w:r>
            <w:r>
              <w:rPr>
                <w:color w:val="221F1F"/>
                <w:spacing w:val="-8"/>
                <w:sz w:val="20"/>
              </w:rPr>
              <w:t xml:space="preserve"> </w:t>
            </w:r>
            <w:r>
              <w:rPr>
                <w:color w:val="221F1F"/>
                <w:sz w:val="20"/>
              </w:rPr>
              <w:t>Ban</w:t>
            </w:r>
            <w:r>
              <w:rPr>
                <w:color w:val="221F1F"/>
                <w:spacing w:val="-9"/>
                <w:sz w:val="20"/>
              </w:rPr>
              <w:t xml:space="preserve"> </w:t>
            </w:r>
            <w:r>
              <w:rPr>
                <w:color w:val="221F1F"/>
                <w:sz w:val="20"/>
              </w:rPr>
              <w:t>Text</w:t>
            </w:r>
            <w:r>
              <w:rPr>
                <w:color w:val="221F1F"/>
                <w:spacing w:val="-9"/>
                <w:sz w:val="20"/>
              </w:rPr>
              <w:t xml:space="preserve"> </w:t>
            </w:r>
            <w:r>
              <w:rPr>
                <w:color w:val="221F1F"/>
                <w:sz w:val="20"/>
              </w:rPr>
              <w:t>Messaging</w:t>
            </w:r>
            <w:r>
              <w:rPr>
                <w:color w:val="221F1F"/>
                <w:spacing w:val="-9"/>
                <w:sz w:val="20"/>
              </w:rPr>
              <w:t xml:space="preserve"> </w:t>
            </w:r>
            <w:r>
              <w:rPr>
                <w:color w:val="221F1F"/>
                <w:sz w:val="20"/>
              </w:rPr>
              <w:t>While</w:t>
            </w:r>
            <w:r>
              <w:rPr>
                <w:color w:val="221F1F"/>
                <w:spacing w:val="-9"/>
                <w:sz w:val="20"/>
              </w:rPr>
              <w:t xml:space="preserve"> </w:t>
            </w:r>
            <w:r>
              <w:rPr>
                <w:color w:val="221F1F"/>
                <w:spacing w:val="-2"/>
                <w:sz w:val="20"/>
              </w:rPr>
              <w:t>Driving</w:t>
            </w:r>
          </w:p>
        </w:tc>
        <w:tc>
          <w:tcPr>
            <w:tcW w:w="1405" w:type="dxa"/>
          </w:tcPr>
          <w:p w14:paraId="26156D97" w14:textId="77777777" w:rsidR="00016C31" w:rsidRDefault="00632607">
            <w:pPr>
              <w:pStyle w:val="TableParagraph"/>
              <w:ind w:right="1"/>
              <w:jc w:val="right"/>
              <w:rPr>
                <w:sz w:val="20"/>
              </w:rPr>
            </w:pPr>
            <w:r>
              <w:rPr>
                <w:color w:val="221F1F"/>
                <w:sz w:val="20"/>
              </w:rPr>
              <w:t>AUG</w:t>
            </w:r>
            <w:r>
              <w:rPr>
                <w:color w:val="221F1F"/>
                <w:spacing w:val="-7"/>
                <w:sz w:val="20"/>
              </w:rPr>
              <w:t xml:space="preserve"> </w:t>
            </w:r>
            <w:r>
              <w:rPr>
                <w:color w:val="221F1F"/>
                <w:spacing w:val="-4"/>
                <w:sz w:val="20"/>
              </w:rPr>
              <w:t>2011</w:t>
            </w:r>
          </w:p>
        </w:tc>
      </w:tr>
      <w:tr w:rsidR="00016C31" w14:paraId="0136409A" w14:textId="77777777">
        <w:trPr>
          <w:trHeight w:val="229"/>
        </w:trPr>
        <w:tc>
          <w:tcPr>
            <w:tcW w:w="1502" w:type="dxa"/>
          </w:tcPr>
          <w:p w14:paraId="425374CC" w14:textId="77777777" w:rsidR="00016C31" w:rsidRDefault="00632607">
            <w:pPr>
              <w:pStyle w:val="TableParagraph"/>
              <w:rPr>
                <w:sz w:val="20"/>
              </w:rPr>
            </w:pPr>
            <w:r>
              <w:rPr>
                <w:color w:val="221F1F"/>
                <w:spacing w:val="-4"/>
                <w:sz w:val="20"/>
              </w:rPr>
              <w:t>52.224-</w:t>
            </w:r>
            <w:r>
              <w:rPr>
                <w:color w:val="221F1F"/>
                <w:spacing w:val="-10"/>
                <w:sz w:val="20"/>
              </w:rPr>
              <w:t>1</w:t>
            </w:r>
          </w:p>
        </w:tc>
        <w:tc>
          <w:tcPr>
            <w:tcW w:w="6468" w:type="dxa"/>
          </w:tcPr>
          <w:p w14:paraId="16B49FC3" w14:textId="77777777" w:rsidR="00016C31" w:rsidRDefault="00632607">
            <w:pPr>
              <w:pStyle w:val="TableParagraph"/>
              <w:ind w:left="165"/>
              <w:rPr>
                <w:sz w:val="20"/>
              </w:rPr>
            </w:pPr>
            <w:r>
              <w:rPr>
                <w:color w:val="221F1F"/>
                <w:sz w:val="20"/>
              </w:rPr>
              <w:t>Privacy</w:t>
            </w:r>
            <w:r>
              <w:rPr>
                <w:color w:val="221F1F"/>
                <w:spacing w:val="-8"/>
                <w:sz w:val="20"/>
              </w:rPr>
              <w:t xml:space="preserve"> </w:t>
            </w:r>
            <w:r>
              <w:rPr>
                <w:color w:val="221F1F"/>
                <w:sz w:val="20"/>
              </w:rPr>
              <w:t>Act</w:t>
            </w:r>
            <w:r>
              <w:rPr>
                <w:color w:val="221F1F"/>
                <w:spacing w:val="-7"/>
                <w:sz w:val="20"/>
              </w:rPr>
              <w:t xml:space="preserve"> </w:t>
            </w:r>
            <w:r>
              <w:rPr>
                <w:color w:val="221F1F"/>
                <w:spacing w:val="-2"/>
                <w:sz w:val="20"/>
              </w:rPr>
              <w:t>Notification</w:t>
            </w:r>
          </w:p>
        </w:tc>
        <w:tc>
          <w:tcPr>
            <w:tcW w:w="1405" w:type="dxa"/>
          </w:tcPr>
          <w:p w14:paraId="2A61B3AA" w14:textId="77777777" w:rsidR="00016C31" w:rsidRDefault="00632607">
            <w:pPr>
              <w:pStyle w:val="TableParagraph"/>
              <w:ind w:right="16"/>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797D23B6" w14:textId="77777777">
        <w:trPr>
          <w:trHeight w:val="229"/>
        </w:trPr>
        <w:tc>
          <w:tcPr>
            <w:tcW w:w="1502" w:type="dxa"/>
          </w:tcPr>
          <w:p w14:paraId="1958FE22" w14:textId="77777777" w:rsidR="00016C31" w:rsidRDefault="00632607">
            <w:pPr>
              <w:pStyle w:val="TableParagraph"/>
              <w:rPr>
                <w:sz w:val="20"/>
              </w:rPr>
            </w:pPr>
            <w:r>
              <w:rPr>
                <w:color w:val="221F1F"/>
                <w:spacing w:val="-4"/>
                <w:sz w:val="20"/>
              </w:rPr>
              <w:t>52.224-</w:t>
            </w:r>
            <w:r>
              <w:rPr>
                <w:color w:val="221F1F"/>
                <w:spacing w:val="-10"/>
                <w:sz w:val="20"/>
              </w:rPr>
              <w:t>2</w:t>
            </w:r>
          </w:p>
        </w:tc>
        <w:tc>
          <w:tcPr>
            <w:tcW w:w="6468" w:type="dxa"/>
          </w:tcPr>
          <w:p w14:paraId="061A1BF3" w14:textId="77777777" w:rsidR="00016C31" w:rsidRDefault="00632607">
            <w:pPr>
              <w:pStyle w:val="TableParagraph"/>
              <w:ind w:left="165"/>
              <w:rPr>
                <w:sz w:val="20"/>
              </w:rPr>
            </w:pPr>
            <w:r>
              <w:rPr>
                <w:color w:val="221F1F"/>
                <w:sz w:val="20"/>
              </w:rPr>
              <w:t>Privacy</w:t>
            </w:r>
            <w:r>
              <w:rPr>
                <w:color w:val="221F1F"/>
                <w:spacing w:val="-9"/>
                <w:sz w:val="20"/>
              </w:rPr>
              <w:t xml:space="preserve"> </w:t>
            </w:r>
            <w:r>
              <w:rPr>
                <w:color w:val="221F1F"/>
                <w:spacing w:val="-5"/>
                <w:sz w:val="20"/>
              </w:rPr>
              <w:t>Act</w:t>
            </w:r>
          </w:p>
        </w:tc>
        <w:tc>
          <w:tcPr>
            <w:tcW w:w="1405" w:type="dxa"/>
          </w:tcPr>
          <w:p w14:paraId="32AEDDBB" w14:textId="77777777" w:rsidR="00016C31" w:rsidRDefault="00632607">
            <w:pPr>
              <w:pStyle w:val="TableParagraph"/>
              <w:ind w:right="16"/>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1CAB17C7" w14:textId="77777777">
        <w:trPr>
          <w:trHeight w:val="229"/>
        </w:trPr>
        <w:tc>
          <w:tcPr>
            <w:tcW w:w="1502" w:type="dxa"/>
          </w:tcPr>
          <w:p w14:paraId="50CFFE55" w14:textId="77777777" w:rsidR="00016C31" w:rsidRDefault="00632607">
            <w:pPr>
              <w:pStyle w:val="TableParagraph"/>
              <w:rPr>
                <w:sz w:val="20"/>
              </w:rPr>
            </w:pPr>
            <w:r>
              <w:rPr>
                <w:color w:val="221F1F"/>
                <w:spacing w:val="-4"/>
                <w:sz w:val="20"/>
              </w:rPr>
              <w:t>52.225-</w:t>
            </w:r>
            <w:r>
              <w:rPr>
                <w:color w:val="221F1F"/>
                <w:spacing w:val="-5"/>
                <w:sz w:val="20"/>
              </w:rPr>
              <w:t>13</w:t>
            </w:r>
          </w:p>
        </w:tc>
        <w:tc>
          <w:tcPr>
            <w:tcW w:w="6468" w:type="dxa"/>
          </w:tcPr>
          <w:p w14:paraId="565CD2D4" w14:textId="77777777" w:rsidR="00016C31" w:rsidRDefault="00632607">
            <w:pPr>
              <w:pStyle w:val="TableParagraph"/>
              <w:ind w:left="165"/>
              <w:rPr>
                <w:sz w:val="20"/>
              </w:rPr>
            </w:pPr>
            <w:r>
              <w:rPr>
                <w:color w:val="221F1F"/>
                <w:sz w:val="20"/>
              </w:rPr>
              <w:t>Restrictions</w:t>
            </w:r>
            <w:r>
              <w:rPr>
                <w:color w:val="221F1F"/>
                <w:spacing w:val="-8"/>
                <w:sz w:val="20"/>
              </w:rPr>
              <w:t xml:space="preserve"> </w:t>
            </w:r>
            <w:r>
              <w:rPr>
                <w:color w:val="221F1F"/>
                <w:sz w:val="20"/>
              </w:rPr>
              <w:t>on</w:t>
            </w:r>
            <w:r>
              <w:rPr>
                <w:color w:val="221F1F"/>
                <w:spacing w:val="-6"/>
                <w:sz w:val="20"/>
              </w:rPr>
              <w:t xml:space="preserve"> </w:t>
            </w:r>
            <w:r>
              <w:rPr>
                <w:color w:val="221F1F"/>
                <w:sz w:val="20"/>
              </w:rPr>
              <w:t>Certain</w:t>
            </w:r>
            <w:r>
              <w:rPr>
                <w:color w:val="221F1F"/>
                <w:spacing w:val="-6"/>
                <w:sz w:val="20"/>
              </w:rPr>
              <w:t xml:space="preserve"> </w:t>
            </w:r>
            <w:r>
              <w:rPr>
                <w:color w:val="221F1F"/>
                <w:sz w:val="20"/>
              </w:rPr>
              <w:t>Foreign</w:t>
            </w:r>
            <w:r>
              <w:rPr>
                <w:color w:val="221F1F"/>
                <w:spacing w:val="-6"/>
                <w:sz w:val="20"/>
              </w:rPr>
              <w:t xml:space="preserve"> </w:t>
            </w:r>
            <w:r>
              <w:rPr>
                <w:color w:val="221F1F"/>
                <w:spacing w:val="-2"/>
                <w:sz w:val="20"/>
              </w:rPr>
              <w:t>Purchases</w:t>
            </w:r>
          </w:p>
        </w:tc>
        <w:tc>
          <w:tcPr>
            <w:tcW w:w="1405" w:type="dxa"/>
          </w:tcPr>
          <w:p w14:paraId="4210E196" w14:textId="77777777" w:rsidR="00016C31" w:rsidRDefault="00632607">
            <w:pPr>
              <w:pStyle w:val="TableParagraph"/>
              <w:ind w:right="1"/>
              <w:jc w:val="right"/>
              <w:rPr>
                <w:sz w:val="20"/>
              </w:rPr>
            </w:pPr>
            <w:r>
              <w:rPr>
                <w:color w:val="221F1F"/>
                <w:sz w:val="20"/>
              </w:rPr>
              <w:t>JUN</w:t>
            </w:r>
            <w:r>
              <w:rPr>
                <w:color w:val="221F1F"/>
                <w:spacing w:val="-7"/>
                <w:sz w:val="20"/>
              </w:rPr>
              <w:t xml:space="preserve"> </w:t>
            </w:r>
            <w:r>
              <w:rPr>
                <w:color w:val="221F1F"/>
                <w:spacing w:val="-4"/>
                <w:sz w:val="20"/>
              </w:rPr>
              <w:t>2008</w:t>
            </w:r>
          </w:p>
        </w:tc>
      </w:tr>
      <w:tr w:rsidR="00016C31" w14:paraId="631F01D3" w14:textId="77777777">
        <w:trPr>
          <w:trHeight w:val="229"/>
        </w:trPr>
        <w:tc>
          <w:tcPr>
            <w:tcW w:w="1502" w:type="dxa"/>
          </w:tcPr>
          <w:p w14:paraId="6ABBF06D" w14:textId="77777777" w:rsidR="00016C31" w:rsidRDefault="00632607">
            <w:pPr>
              <w:pStyle w:val="TableParagraph"/>
              <w:rPr>
                <w:sz w:val="20"/>
              </w:rPr>
            </w:pPr>
            <w:r>
              <w:rPr>
                <w:color w:val="221F1F"/>
                <w:sz w:val="20"/>
              </w:rPr>
              <w:t>52.227-1</w:t>
            </w:r>
            <w:r>
              <w:rPr>
                <w:color w:val="221F1F"/>
                <w:spacing w:val="-8"/>
                <w:sz w:val="20"/>
              </w:rPr>
              <w:t xml:space="preserve"> </w:t>
            </w:r>
            <w:r>
              <w:rPr>
                <w:color w:val="221F1F"/>
                <w:sz w:val="20"/>
              </w:rPr>
              <w:t>Alt</w:t>
            </w:r>
            <w:r>
              <w:rPr>
                <w:color w:val="221F1F"/>
                <w:spacing w:val="-8"/>
                <w:sz w:val="20"/>
              </w:rPr>
              <w:t xml:space="preserve"> </w:t>
            </w:r>
            <w:r>
              <w:rPr>
                <w:color w:val="221F1F"/>
                <w:spacing w:val="-10"/>
                <w:sz w:val="20"/>
              </w:rPr>
              <w:t>1</w:t>
            </w:r>
          </w:p>
        </w:tc>
        <w:tc>
          <w:tcPr>
            <w:tcW w:w="6468" w:type="dxa"/>
          </w:tcPr>
          <w:p w14:paraId="47037C36" w14:textId="77777777" w:rsidR="00016C31" w:rsidRDefault="00632607">
            <w:pPr>
              <w:pStyle w:val="TableParagraph"/>
              <w:ind w:left="165"/>
              <w:rPr>
                <w:sz w:val="20"/>
              </w:rPr>
            </w:pPr>
            <w:r>
              <w:rPr>
                <w:color w:val="221F1F"/>
                <w:sz w:val="20"/>
              </w:rPr>
              <w:t>Authorization</w:t>
            </w:r>
            <w:r>
              <w:rPr>
                <w:color w:val="221F1F"/>
                <w:spacing w:val="-10"/>
                <w:sz w:val="20"/>
              </w:rPr>
              <w:t xml:space="preserve"> </w:t>
            </w:r>
            <w:r>
              <w:rPr>
                <w:color w:val="221F1F"/>
                <w:sz w:val="20"/>
              </w:rPr>
              <w:t>and</w:t>
            </w:r>
            <w:r>
              <w:rPr>
                <w:color w:val="221F1F"/>
                <w:spacing w:val="-9"/>
                <w:sz w:val="20"/>
              </w:rPr>
              <w:t xml:space="preserve"> </w:t>
            </w:r>
            <w:r>
              <w:rPr>
                <w:color w:val="221F1F"/>
                <w:sz w:val="20"/>
              </w:rPr>
              <w:t>Consent</w:t>
            </w:r>
            <w:r>
              <w:rPr>
                <w:color w:val="221F1F"/>
                <w:spacing w:val="-10"/>
                <w:sz w:val="20"/>
              </w:rPr>
              <w:t xml:space="preserve"> </w:t>
            </w:r>
            <w:r>
              <w:rPr>
                <w:color w:val="221F1F"/>
                <w:sz w:val="20"/>
              </w:rPr>
              <w:t>(Dec</w:t>
            </w:r>
            <w:r>
              <w:rPr>
                <w:color w:val="221F1F"/>
                <w:spacing w:val="-9"/>
                <w:sz w:val="20"/>
              </w:rPr>
              <w:t xml:space="preserve"> </w:t>
            </w:r>
            <w:r>
              <w:rPr>
                <w:color w:val="221F1F"/>
                <w:sz w:val="20"/>
              </w:rPr>
              <w:t>2007)</w:t>
            </w:r>
            <w:r>
              <w:rPr>
                <w:color w:val="221F1F"/>
                <w:spacing w:val="-8"/>
                <w:sz w:val="20"/>
              </w:rPr>
              <w:t xml:space="preserve"> </w:t>
            </w:r>
            <w:r>
              <w:rPr>
                <w:color w:val="221F1F"/>
                <w:sz w:val="20"/>
              </w:rPr>
              <w:t>–</w:t>
            </w:r>
            <w:r>
              <w:rPr>
                <w:color w:val="221F1F"/>
                <w:spacing w:val="-9"/>
                <w:sz w:val="20"/>
              </w:rPr>
              <w:t xml:space="preserve"> </w:t>
            </w:r>
            <w:r>
              <w:rPr>
                <w:color w:val="221F1F"/>
                <w:sz w:val="20"/>
              </w:rPr>
              <w:t>Alternate</w:t>
            </w:r>
            <w:r>
              <w:rPr>
                <w:color w:val="221F1F"/>
                <w:spacing w:val="-8"/>
                <w:sz w:val="20"/>
              </w:rPr>
              <w:t xml:space="preserve"> </w:t>
            </w:r>
            <w:r>
              <w:rPr>
                <w:color w:val="221F1F"/>
                <w:spacing w:val="-10"/>
                <w:sz w:val="20"/>
              </w:rPr>
              <w:t>I</w:t>
            </w:r>
          </w:p>
        </w:tc>
        <w:tc>
          <w:tcPr>
            <w:tcW w:w="1405" w:type="dxa"/>
          </w:tcPr>
          <w:p w14:paraId="6BC0EBB2" w14:textId="77777777" w:rsidR="00016C31" w:rsidRDefault="00632607">
            <w:pPr>
              <w:pStyle w:val="TableParagraph"/>
              <w:ind w:right="16"/>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504EE5B2" w14:textId="77777777">
        <w:trPr>
          <w:trHeight w:val="229"/>
        </w:trPr>
        <w:tc>
          <w:tcPr>
            <w:tcW w:w="1502" w:type="dxa"/>
          </w:tcPr>
          <w:p w14:paraId="3795E6BA" w14:textId="77777777" w:rsidR="00016C31" w:rsidRDefault="00632607">
            <w:pPr>
              <w:pStyle w:val="TableParagraph"/>
              <w:rPr>
                <w:sz w:val="20"/>
              </w:rPr>
            </w:pPr>
            <w:r>
              <w:rPr>
                <w:color w:val="221F1F"/>
                <w:spacing w:val="-4"/>
                <w:sz w:val="20"/>
              </w:rPr>
              <w:t>52.227-</w:t>
            </w:r>
            <w:r>
              <w:rPr>
                <w:color w:val="221F1F"/>
                <w:spacing w:val="-10"/>
                <w:sz w:val="20"/>
              </w:rPr>
              <w:t>2</w:t>
            </w:r>
          </w:p>
        </w:tc>
        <w:tc>
          <w:tcPr>
            <w:tcW w:w="6468" w:type="dxa"/>
          </w:tcPr>
          <w:p w14:paraId="0CC136B4" w14:textId="77777777" w:rsidR="00016C31" w:rsidRDefault="00632607">
            <w:pPr>
              <w:pStyle w:val="TableParagraph"/>
              <w:ind w:left="165"/>
              <w:rPr>
                <w:sz w:val="20"/>
              </w:rPr>
            </w:pPr>
            <w:r>
              <w:rPr>
                <w:color w:val="221F1F"/>
                <w:sz w:val="20"/>
              </w:rPr>
              <w:t>Notice</w:t>
            </w:r>
            <w:r>
              <w:rPr>
                <w:color w:val="221F1F"/>
                <w:spacing w:val="-12"/>
                <w:sz w:val="20"/>
              </w:rPr>
              <w:t xml:space="preserve"> </w:t>
            </w:r>
            <w:r>
              <w:rPr>
                <w:color w:val="221F1F"/>
                <w:sz w:val="20"/>
              </w:rPr>
              <w:t>and</w:t>
            </w:r>
            <w:r>
              <w:rPr>
                <w:color w:val="221F1F"/>
                <w:spacing w:val="-8"/>
                <w:sz w:val="20"/>
              </w:rPr>
              <w:t xml:space="preserve"> </w:t>
            </w:r>
            <w:r>
              <w:rPr>
                <w:color w:val="221F1F"/>
                <w:sz w:val="20"/>
              </w:rPr>
              <w:t>Assistance</w:t>
            </w:r>
            <w:r>
              <w:rPr>
                <w:color w:val="221F1F"/>
                <w:spacing w:val="-9"/>
                <w:sz w:val="20"/>
              </w:rPr>
              <w:t xml:space="preserve"> </w:t>
            </w:r>
            <w:r>
              <w:rPr>
                <w:color w:val="221F1F"/>
                <w:sz w:val="20"/>
              </w:rPr>
              <w:t>Regarding</w:t>
            </w:r>
            <w:r>
              <w:rPr>
                <w:color w:val="221F1F"/>
                <w:spacing w:val="-9"/>
                <w:sz w:val="20"/>
              </w:rPr>
              <w:t xml:space="preserve"> </w:t>
            </w:r>
            <w:r>
              <w:rPr>
                <w:color w:val="221F1F"/>
                <w:sz w:val="20"/>
              </w:rPr>
              <w:t>Patent</w:t>
            </w:r>
            <w:r>
              <w:rPr>
                <w:color w:val="221F1F"/>
                <w:spacing w:val="-10"/>
                <w:sz w:val="20"/>
              </w:rPr>
              <w:t xml:space="preserve"> </w:t>
            </w:r>
            <w:r>
              <w:rPr>
                <w:color w:val="221F1F"/>
                <w:sz w:val="20"/>
              </w:rPr>
              <w:t>and</w:t>
            </w:r>
            <w:r>
              <w:rPr>
                <w:color w:val="221F1F"/>
                <w:spacing w:val="-8"/>
                <w:sz w:val="20"/>
              </w:rPr>
              <w:t xml:space="preserve"> </w:t>
            </w:r>
            <w:r>
              <w:rPr>
                <w:color w:val="221F1F"/>
                <w:sz w:val="20"/>
              </w:rPr>
              <w:t>Copyright</w:t>
            </w:r>
            <w:r>
              <w:rPr>
                <w:color w:val="221F1F"/>
                <w:spacing w:val="-11"/>
                <w:sz w:val="20"/>
              </w:rPr>
              <w:t xml:space="preserve"> </w:t>
            </w:r>
            <w:r>
              <w:rPr>
                <w:color w:val="221F1F"/>
                <w:spacing w:val="-2"/>
                <w:sz w:val="20"/>
              </w:rPr>
              <w:t>Infringement</w:t>
            </w:r>
          </w:p>
        </w:tc>
        <w:tc>
          <w:tcPr>
            <w:tcW w:w="1405" w:type="dxa"/>
          </w:tcPr>
          <w:p w14:paraId="6B5C55A7" w14:textId="77777777" w:rsidR="00016C31" w:rsidRDefault="00632607">
            <w:pPr>
              <w:pStyle w:val="TableParagraph"/>
              <w:ind w:right="1"/>
              <w:jc w:val="right"/>
              <w:rPr>
                <w:sz w:val="20"/>
              </w:rPr>
            </w:pPr>
            <w:r>
              <w:rPr>
                <w:color w:val="221F1F"/>
                <w:sz w:val="20"/>
              </w:rPr>
              <w:t>DEC</w:t>
            </w:r>
            <w:r>
              <w:rPr>
                <w:color w:val="221F1F"/>
                <w:spacing w:val="-7"/>
                <w:sz w:val="20"/>
              </w:rPr>
              <w:t xml:space="preserve"> </w:t>
            </w:r>
            <w:r>
              <w:rPr>
                <w:color w:val="221F1F"/>
                <w:spacing w:val="-4"/>
                <w:sz w:val="20"/>
              </w:rPr>
              <w:t>2007</w:t>
            </w:r>
          </w:p>
        </w:tc>
      </w:tr>
      <w:tr w:rsidR="00016C31" w:rsidRPr="00A81E9E" w14:paraId="09D04F35" w14:textId="77777777">
        <w:trPr>
          <w:trHeight w:val="229"/>
        </w:trPr>
        <w:tc>
          <w:tcPr>
            <w:tcW w:w="1502" w:type="dxa"/>
          </w:tcPr>
          <w:p w14:paraId="7DCECB95" w14:textId="1523849E" w:rsidR="00016C31" w:rsidRPr="00A81E9E" w:rsidRDefault="00632607">
            <w:pPr>
              <w:pStyle w:val="TableParagraph"/>
              <w:rPr>
                <w:sz w:val="20"/>
              </w:rPr>
            </w:pPr>
            <w:del w:id="399" w:author="Chandler Wilson" w:date="2023-05-25T09:55:00Z">
              <w:r w:rsidRPr="00A81E9E" w:rsidDel="00F60ED1">
                <w:rPr>
                  <w:color w:val="221F1F"/>
                  <w:spacing w:val="-4"/>
                  <w:sz w:val="20"/>
                </w:rPr>
                <w:delText>52.227-</w:delText>
              </w:r>
              <w:r w:rsidRPr="00A81E9E" w:rsidDel="00F60ED1">
                <w:rPr>
                  <w:color w:val="221F1F"/>
                  <w:spacing w:val="-10"/>
                  <w:sz w:val="20"/>
                </w:rPr>
                <w:delText>3</w:delText>
              </w:r>
            </w:del>
          </w:p>
        </w:tc>
        <w:tc>
          <w:tcPr>
            <w:tcW w:w="6468" w:type="dxa"/>
          </w:tcPr>
          <w:p w14:paraId="0164FEE1" w14:textId="0BCA2907" w:rsidR="00016C31" w:rsidRPr="00A81E9E" w:rsidRDefault="00632607">
            <w:pPr>
              <w:pStyle w:val="TableParagraph"/>
              <w:ind w:left="165"/>
              <w:rPr>
                <w:sz w:val="20"/>
              </w:rPr>
            </w:pPr>
            <w:del w:id="400" w:author="Chandler Wilson" w:date="2023-05-25T09:55:00Z">
              <w:r w:rsidRPr="00A81E9E" w:rsidDel="00F60ED1">
                <w:rPr>
                  <w:color w:val="221F1F"/>
                  <w:sz w:val="20"/>
                </w:rPr>
                <w:delText>Patent</w:delText>
              </w:r>
              <w:r w:rsidRPr="00A81E9E" w:rsidDel="00F60ED1">
                <w:rPr>
                  <w:color w:val="221F1F"/>
                  <w:spacing w:val="-4"/>
                  <w:sz w:val="20"/>
                </w:rPr>
                <w:delText xml:space="preserve"> </w:delText>
              </w:r>
              <w:r w:rsidRPr="00A81E9E" w:rsidDel="00F60ED1">
                <w:rPr>
                  <w:color w:val="221F1F"/>
                  <w:spacing w:val="-2"/>
                  <w:sz w:val="20"/>
                </w:rPr>
                <w:delText>Indemnity</w:delText>
              </w:r>
            </w:del>
          </w:p>
        </w:tc>
        <w:tc>
          <w:tcPr>
            <w:tcW w:w="1405" w:type="dxa"/>
          </w:tcPr>
          <w:p w14:paraId="1A92B902" w14:textId="499CA209" w:rsidR="00016C31" w:rsidRPr="00A81E9E" w:rsidRDefault="00632607">
            <w:pPr>
              <w:pStyle w:val="TableParagraph"/>
              <w:ind w:right="1"/>
              <w:jc w:val="right"/>
              <w:rPr>
                <w:sz w:val="20"/>
              </w:rPr>
            </w:pPr>
            <w:del w:id="401" w:author="Chandler Wilson" w:date="2023-05-25T09:55:00Z">
              <w:r w:rsidRPr="00A81E9E" w:rsidDel="00F60ED1">
                <w:rPr>
                  <w:color w:val="221F1F"/>
                  <w:sz w:val="20"/>
                </w:rPr>
                <w:delText>APR</w:delText>
              </w:r>
              <w:r w:rsidRPr="00A81E9E" w:rsidDel="00F60ED1">
                <w:rPr>
                  <w:color w:val="221F1F"/>
                  <w:spacing w:val="-8"/>
                  <w:sz w:val="20"/>
                </w:rPr>
                <w:delText xml:space="preserve"> </w:delText>
              </w:r>
              <w:commentRangeStart w:id="402"/>
              <w:r w:rsidRPr="00A81E9E" w:rsidDel="00F60ED1">
                <w:rPr>
                  <w:color w:val="221F1F"/>
                  <w:spacing w:val="-4"/>
                  <w:sz w:val="20"/>
                </w:rPr>
                <w:delText>1984</w:delText>
              </w:r>
            </w:del>
            <w:commentRangeEnd w:id="402"/>
            <w:r w:rsidR="001C7CD0">
              <w:rPr>
                <w:rStyle w:val="CommentReference"/>
              </w:rPr>
              <w:commentReference w:id="402"/>
            </w:r>
          </w:p>
        </w:tc>
      </w:tr>
      <w:tr w:rsidR="00016C31" w14:paraId="3F7DAE6E" w14:textId="77777777">
        <w:trPr>
          <w:trHeight w:val="229"/>
        </w:trPr>
        <w:tc>
          <w:tcPr>
            <w:tcW w:w="1502" w:type="dxa"/>
          </w:tcPr>
          <w:p w14:paraId="177B5C31" w14:textId="77777777" w:rsidR="00016C31" w:rsidRDefault="00632607">
            <w:pPr>
              <w:pStyle w:val="TableParagraph"/>
              <w:rPr>
                <w:sz w:val="20"/>
              </w:rPr>
            </w:pPr>
            <w:r>
              <w:rPr>
                <w:color w:val="221F1F"/>
                <w:spacing w:val="-4"/>
                <w:sz w:val="20"/>
              </w:rPr>
              <w:t>52.227-</w:t>
            </w:r>
            <w:r>
              <w:rPr>
                <w:color w:val="221F1F"/>
                <w:spacing w:val="-10"/>
                <w:sz w:val="20"/>
              </w:rPr>
              <w:t>6</w:t>
            </w:r>
          </w:p>
        </w:tc>
        <w:tc>
          <w:tcPr>
            <w:tcW w:w="6468" w:type="dxa"/>
          </w:tcPr>
          <w:p w14:paraId="728C7AE8" w14:textId="77777777" w:rsidR="00016C31" w:rsidRDefault="00632607">
            <w:pPr>
              <w:pStyle w:val="TableParagraph"/>
              <w:ind w:left="165"/>
              <w:rPr>
                <w:sz w:val="20"/>
              </w:rPr>
            </w:pPr>
            <w:r>
              <w:rPr>
                <w:color w:val="221F1F"/>
                <w:sz w:val="20"/>
              </w:rPr>
              <w:t>Royalty</w:t>
            </w:r>
            <w:r>
              <w:rPr>
                <w:color w:val="221F1F"/>
                <w:spacing w:val="-12"/>
                <w:sz w:val="20"/>
              </w:rPr>
              <w:t xml:space="preserve"> </w:t>
            </w:r>
            <w:r>
              <w:rPr>
                <w:color w:val="221F1F"/>
                <w:spacing w:val="-2"/>
                <w:sz w:val="20"/>
              </w:rPr>
              <w:t>Information</w:t>
            </w:r>
          </w:p>
        </w:tc>
        <w:tc>
          <w:tcPr>
            <w:tcW w:w="1405" w:type="dxa"/>
          </w:tcPr>
          <w:p w14:paraId="12541A32" w14:textId="77777777" w:rsidR="00016C31" w:rsidRDefault="00632607">
            <w:pPr>
              <w:pStyle w:val="TableParagraph"/>
              <w:jc w:val="right"/>
              <w:rPr>
                <w:sz w:val="20"/>
              </w:rPr>
            </w:pPr>
            <w:r>
              <w:rPr>
                <w:color w:val="221F1F"/>
                <w:spacing w:val="-2"/>
                <w:sz w:val="20"/>
              </w:rPr>
              <w:t>APR1984</w:t>
            </w:r>
          </w:p>
        </w:tc>
      </w:tr>
      <w:tr w:rsidR="00016C31" w14:paraId="63B708B9" w14:textId="77777777">
        <w:trPr>
          <w:trHeight w:val="230"/>
        </w:trPr>
        <w:tc>
          <w:tcPr>
            <w:tcW w:w="1502" w:type="dxa"/>
          </w:tcPr>
          <w:p w14:paraId="539989A0" w14:textId="77777777" w:rsidR="00016C31" w:rsidRDefault="00632607">
            <w:pPr>
              <w:pStyle w:val="TableParagraph"/>
              <w:spacing w:line="210" w:lineRule="exact"/>
              <w:rPr>
                <w:sz w:val="20"/>
              </w:rPr>
            </w:pPr>
            <w:r>
              <w:rPr>
                <w:color w:val="221F1F"/>
                <w:spacing w:val="-4"/>
                <w:sz w:val="20"/>
              </w:rPr>
              <w:t>52.227-</w:t>
            </w:r>
            <w:r>
              <w:rPr>
                <w:color w:val="221F1F"/>
                <w:spacing w:val="-5"/>
                <w:sz w:val="20"/>
              </w:rPr>
              <w:t>10</w:t>
            </w:r>
          </w:p>
        </w:tc>
        <w:tc>
          <w:tcPr>
            <w:tcW w:w="6468" w:type="dxa"/>
          </w:tcPr>
          <w:p w14:paraId="4441ACE5" w14:textId="77777777" w:rsidR="00016C31" w:rsidRDefault="00632607">
            <w:pPr>
              <w:pStyle w:val="TableParagraph"/>
              <w:spacing w:line="210" w:lineRule="exact"/>
              <w:ind w:left="165"/>
              <w:rPr>
                <w:sz w:val="20"/>
              </w:rPr>
            </w:pPr>
            <w:r>
              <w:rPr>
                <w:color w:val="221F1F"/>
                <w:spacing w:val="-2"/>
                <w:sz w:val="20"/>
              </w:rPr>
              <w:t>Filing</w:t>
            </w:r>
            <w:r>
              <w:rPr>
                <w:color w:val="221F1F"/>
                <w:spacing w:val="4"/>
                <w:sz w:val="20"/>
              </w:rPr>
              <w:t xml:space="preserve"> </w:t>
            </w:r>
            <w:r>
              <w:rPr>
                <w:color w:val="221F1F"/>
                <w:spacing w:val="-2"/>
                <w:sz w:val="20"/>
              </w:rPr>
              <w:t>of</w:t>
            </w:r>
            <w:r>
              <w:rPr>
                <w:color w:val="221F1F"/>
                <w:spacing w:val="5"/>
                <w:sz w:val="20"/>
              </w:rPr>
              <w:t xml:space="preserve"> </w:t>
            </w:r>
            <w:r>
              <w:rPr>
                <w:color w:val="221F1F"/>
                <w:spacing w:val="-2"/>
                <w:sz w:val="20"/>
              </w:rPr>
              <w:t>Patent</w:t>
            </w:r>
            <w:r>
              <w:rPr>
                <w:color w:val="221F1F"/>
                <w:spacing w:val="1"/>
                <w:sz w:val="20"/>
              </w:rPr>
              <w:t xml:space="preserve"> </w:t>
            </w:r>
            <w:r>
              <w:rPr>
                <w:color w:val="221F1F"/>
                <w:spacing w:val="-2"/>
                <w:sz w:val="20"/>
              </w:rPr>
              <w:t>Applications--Classified</w:t>
            </w:r>
            <w:r>
              <w:rPr>
                <w:color w:val="221F1F"/>
                <w:spacing w:val="6"/>
                <w:sz w:val="20"/>
              </w:rPr>
              <w:t xml:space="preserve"> </w:t>
            </w:r>
            <w:r>
              <w:rPr>
                <w:color w:val="221F1F"/>
                <w:spacing w:val="-2"/>
                <w:sz w:val="20"/>
              </w:rPr>
              <w:t>Subject</w:t>
            </w:r>
            <w:r>
              <w:rPr>
                <w:color w:val="221F1F"/>
                <w:spacing w:val="5"/>
                <w:sz w:val="20"/>
              </w:rPr>
              <w:t xml:space="preserve"> </w:t>
            </w:r>
            <w:r>
              <w:rPr>
                <w:color w:val="221F1F"/>
                <w:spacing w:val="-2"/>
                <w:sz w:val="20"/>
              </w:rPr>
              <w:t>Matter</w:t>
            </w:r>
          </w:p>
        </w:tc>
        <w:tc>
          <w:tcPr>
            <w:tcW w:w="1405" w:type="dxa"/>
          </w:tcPr>
          <w:p w14:paraId="2692AB01" w14:textId="77777777" w:rsidR="00016C31" w:rsidRDefault="00632607">
            <w:pPr>
              <w:pStyle w:val="TableParagraph"/>
              <w:spacing w:line="210" w:lineRule="exact"/>
              <w:ind w:right="1"/>
              <w:jc w:val="right"/>
              <w:rPr>
                <w:sz w:val="20"/>
              </w:rPr>
            </w:pPr>
            <w:r>
              <w:rPr>
                <w:color w:val="221F1F"/>
                <w:sz w:val="20"/>
              </w:rPr>
              <w:t>DEC</w:t>
            </w:r>
            <w:r>
              <w:rPr>
                <w:color w:val="221F1F"/>
                <w:spacing w:val="-7"/>
                <w:sz w:val="20"/>
              </w:rPr>
              <w:t xml:space="preserve"> </w:t>
            </w:r>
            <w:r>
              <w:rPr>
                <w:color w:val="221F1F"/>
                <w:spacing w:val="-4"/>
                <w:sz w:val="20"/>
              </w:rPr>
              <w:t>2007</w:t>
            </w:r>
          </w:p>
        </w:tc>
      </w:tr>
      <w:tr w:rsidR="00016C31" w14:paraId="52693152" w14:textId="77777777">
        <w:trPr>
          <w:trHeight w:val="229"/>
        </w:trPr>
        <w:tc>
          <w:tcPr>
            <w:tcW w:w="1502" w:type="dxa"/>
          </w:tcPr>
          <w:p w14:paraId="7FD6865B" w14:textId="13C95518" w:rsidR="00016C31" w:rsidRPr="00A81E9E" w:rsidRDefault="00632607">
            <w:pPr>
              <w:pStyle w:val="TableParagraph"/>
              <w:rPr>
                <w:sz w:val="20"/>
              </w:rPr>
            </w:pPr>
            <w:r w:rsidRPr="00A81E9E">
              <w:rPr>
                <w:color w:val="221F1F"/>
                <w:spacing w:val="-4"/>
                <w:sz w:val="20"/>
              </w:rPr>
              <w:t>52.228-</w:t>
            </w:r>
            <w:r w:rsidRPr="00A81E9E">
              <w:rPr>
                <w:color w:val="221F1F"/>
                <w:spacing w:val="-10"/>
                <w:sz w:val="20"/>
              </w:rPr>
              <w:t>3</w:t>
            </w:r>
          </w:p>
        </w:tc>
        <w:tc>
          <w:tcPr>
            <w:tcW w:w="6468" w:type="dxa"/>
          </w:tcPr>
          <w:p w14:paraId="63ED5980" w14:textId="41DA28E4" w:rsidR="00016C31" w:rsidRPr="00A81E9E" w:rsidRDefault="00632607">
            <w:pPr>
              <w:pStyle w:val="TableParagraph"/>
              <w:ind w:left="165"/>
              <w:rPr>
                <w:sz w:val="20"/>
              </w:rPr>
            </w:pPr>
            <w:r w:rsidRPr="00A81E9E">
              <w:rPr>
                <w:color w:val="221F1F"/>
                <w:spacing w:val="-2"/>
                <w:sz w:val="20"/>
              </w:rPr>
              <w:t>Worker's</w:t>
            </w:r>
            <w:r w:rsidRPr="00A81E9E">
              <w:rPr>
                <w:color w:val="221F1F"/>
                <w:spacing w:val="1"/>
                <w:sz w:val="20"/>
              </w:rPr>
              <w:t xml:space="preserve"> </w:t>
            </w:r>
            <w:r w:rsidRPr="00A81E9E">
              <w:rPr>
                <w:color w:val="221F1F"/>
                <w:spacing w:val="-2"/>
                <w:sz w:val="20"/>
              </w:rPr>
              <w:t>Compensation</w:t>
            </w:r>
            <w:r w:rsidRPr="00A81E9E">
              <w:rPr>
                <w:color w:val="221F1F"/>
                <w:spacing w:val="5"/>
                <w:sz w:val="20"/>
              </w:rPr>
              <w:t xml:space="preserve"> </w:t>
            </w:r>
            <w:r w:rsidRPr="00A81E9E">
              <w:rPr>
                <w:color w:val="221F1F"/>
                <w:spacing w:val="-2"/>
                <w:sz w:val="20"/>
              </w:rPr>
              <w:t>Insurance</w:t>
            </w:r>
            <w:r w:rsidRPr="00A81E9E">
              <w:rPr>
                <w:color w:val="221F1F"/>
                <w:spacing w:val="3"/>
                <w:sz w:val="20"/>
              </w:rPr>
              <w:t xml:space="preserve"> </w:t>
            </w:r>
            <w:r w:rsidRPr="00A81E9E">
              <w:rPr>
                <w:color w:val="221F1F"/>
                <w:spacing w:val="-2"/>
                <w:sz w:val="20"/>
              </w:rPr>
              <w:t>(Defense</w:t>
            </w:r>
            <w:r w:rsidRPr="00A81E9E">
              <w:rPr>
                <w:color w:val="221F1F"/>
                <w:spacing w:val="3"/>
                <w:sz w:val="20"/>
              </w:rPr>
              <w:t xml:space="preserve"> </w:t>
            </w:r>
            <w:r w:rsidRPr="00A81E9E">
              <w:rPr>
                <w:color w:val="221F1F"/>
                <w:spacing w:val="-2"/>
                <w:sz w:val="20"/>
              </w:rPr>
              <w:t>Base</w:t>
            </w:r>
            <w:r w:rsidRPr="00A81E9E">
              <w:rPr>
                <w:color w:val="221F1F"/>
                <w:spacing w:val="4"/>
                <w:sz w:val="20"/>
              </w:rPr>
              <w:t xml:space="preserve"> </w:t>
            </w:r>
            <w:r w:rsidRPr="00A81E9E">
              <w:rPr>
                <w:color w:val="221F1F"/>
                <w:spacing w:val="-4"/>
                <w:sz w:val="20"/>
              </w:rPr>
              <w:t>Act)</w:t>
            </w:r>
          </w:p>
        </w:tc>
        <w:tc>
          <w:tcPr>
            <w:tcW w:w="1405" w:type="dxa"/>
          </w:tcPr>
          <w:p w14:paraId="238F7ADD" w14:textId="548D88AD" w:rsidR="00016C31" w:rsidRPr="00A81E9E" w:rsidRDefault="00632607">
            <w:pPr>
              <w:pStyle w:val="TableParagraph"/>
              <w:ind w:right="1"/>
              <w:jc w:val="right"/>
              <w:rPr>
                <w:sz w:val="20"/>
              </w:rPr>
            </w:pPr>
            <w:r w:rsidRPr="00A81E9E">
              <w:rPr>
                <w:color w:val="221F1F"/>
                <w:sz w:val="20"/>
              </w:rPr>
              <w:t>JUL</w:t>
            </w:r>
            <w:r w:rsidRPr="00A81E9E">
              <w:rPr>
                <w:color w:val="221F1F"/>
                <w:spacing w:val="-4"/>
                <w:sz w:val="20"/>
              </w:rPr>
              <w:t xml:space="preserve"> 2014</w:t>
            </w:r>
          </w:p>
        </w:tc>
      </w:tr>
      <w:tr w:rsidR="00016C31" w14:paraId="07263BB0" w14:textId="77777777">
        <w:trPr>
          <w:trHeight w:val="229"/>
        </w:trPr>
        <w:tc>
          <w:tcPr>
            <w:tcW w:w="1502" w:type="dxa"/>
          </w:tcPr>
          <w:p w14:paraId="28960A1B" w14:textId="679165A5" w:rsidR="00016C31" w:rsidRPr="00A81E9E" w:rsidRDefault="00632607">
            <w:pPr>
              <w:pStyle w:val="TableParagraph"/>
              <w:rPr>
                <w:sz w:val="20"/>
              </w:rPr>
            </w:pPr>
            <w:r w:rsidRPr="00A81E9E">
              <w:rPr>
                <w:color w:val="221F1F"/>
                <w:spacing w:val="-4"/>
                <w:sz w:val="20"/>
              </w:rPr>
              <w:t>52.228-</w:t>
            </w:r>
            <w:r w:rsidRPr="00A81E9E">
              <w:rPr>
                <w:color w:val="221F1F"/>
                <w:spacing w:val="-10"/>
                <w:sz w:val="20"/>
              </w:rPr>
              <w:t>5</w:t>
            </w:r>
          </w:p>
        </w:tc>
        <w:tc>
          <w:tcPr>
            <w:tcW w:w="6468" w:type="dxa"/>
          </w:tcPr>
          <w:p w14:paraId="1F0E7631" w14:textId="416080F4" w:rsidR="00016C31" w:rsidRPr="00A81E9E" w:rsidRDefault="00632607">
            <w:pPr>
              <w:pStyle w:val="TableParagraph"/>
              <w:ind w:left="165"/>
              <w:rPr>
                <w:sz w:val="20"/>
              </w:rPr>
            </w:pPr>
            <w:r w:rsidRPr="00A81E9E">
              <w:rPr>
                <w:color w:val="221F1F"/>
                <w:sz w:val="20"/>
              </w:rPr>
              <w:t>Insurance</w:t>
            </w:r>
            <w:r w:rsidRPr="00A81E9E">
              <w:rPr>
                <w:color w:val="221F1F"/>
                <w:spacing w:val="-8"/>
                <w:sz w:val="20"/>
              </w:rPr>
              <w:t xml:space="preserve"> </w:t>
            </w:r>
            <w:r w:rsidRPr="00A81E9E">
              <w:rPr>
                <w:color w:val="221F1F"/>
                <w:sz w:val="20"/>
              </w:rPr>
              <w:t>-</w:t>
            </w:r>
            <w:r w:rsidRPr="00A81E9E">
              <w:rPr>
                <w:color w:val="221F1F"/>
                <w:spacing w:val="-8"/>
                <w:sz w:val="20"/>
              </w:rPr>
              <w:t xml:space="preserve"> </w:t>
            </w:r>
            <w:r w:rsidRPr="00A81E9E">
              <w:rPr>
                <w:color w:val="221F1F"/>
                <w:sz w:val="20"/>
              </w:rPr>
              <w:t>Work</w:t>
            </w:r>
            <w:r w:rsidRPr="00A81E9E">
              <w:rPr>
                <w:color w:val="221F1F"/>
                <w:spacing w:val="-6"/>
                <w:sz w:val="20"/>
              </w:rPr>
              <w:t xml:space="preserve"> </w:t>
            </w:r>
            <w:r w:rsidRPr="00A81E9E">
              <w:rPr>
                <w:color w:val="221F1F"/>
                <w:sz w:val="20"/>
              </w:rPr>
              <w:t>on</w:t>
            </w:r>
            <w:r w:rsidRPr="00A81E9E">
              <w:rPr>
                <w:color w:val="221F1F"/>
                <w:spacing w:val="-5"/>
                <w:sz w:val="20"/>
              </w:rPr>
              <w:t xml:space="preserve"> </w:t>
            </w:r>
            <w:r w:rsidRPr="00A81E9E">
              <w:rPr>
                <w:color w:val="221F1F"/>
                <w:sz w:val="20"/>
              </w:rPr>
              <w:t>a</w:t>
            </w:r>
            <w:r w:rsidRPr="00A81E9E">
              <w:rPr>
                <w:color w:val="221F1F"/>
                <w:spacing w:val="-7"/>
                <w:sz w:val="20"/>
              </w:rPr>
              <w:t xml:space="preserve"> </w:t>
            </w:r>
            <w:r w:rsidRPr="00A81E9E">
              <w:rPr>
                <w:color w:val="221F1F"/>
                <w:sz w:val="20"/>
              </w:rPr>
              <w:t>Government</w:t>
            </w:r>
            <w:r w:rsidRPr="00A81E9E">
              <w:rPr>
                <w:color w:val="221F1F"/>
                <w:spacing w:val="-6"/>
                <w:sz w:val="20"/>
              </w:rPr>
              <w:t xml:space="preserve"> </w:t>
            </w:r>
            <w:r w:rsidRPr="00A81E9E">
              <w:rPr>
                <w:color w:val="221F1F"/>
                <w:spacing w:val="-2"/>
                <w:sz w:val="20"/>
              </w:rPr>
              <w:t>Installation</w:t>
            </w:r>
          </w:p>
        </w:tc>
        <w:tc>
          <w:tcPr>
            <w:tcW w:w="1405" w:type="dxa"/>
          </w:tcPr>
          <w:p w14:paraId="08D8FB1D" w14:textId="7DCFA2C7" w:rsidR="00016C31" w:rsidRPr="00A81E9E" w:rsidRDefault="00632607">
            <w:pPr>
              <w:pStyle w:val="TableParagraph"/>
              <w:ind w:right="1"/>
              <w:jc w:val="right"/>
              <w:rPr>
                <w:sz w:val="20"/>
              </w:rPr>
            </w:pPr>
            <w:r w:rsidRPr="00A81E9E">
              <w:rPr>
                <w:color w:val="221F1F"/>
                <w:sz w:val="20"/>
              </w:rPr>
              <w:t>JAN</w:t>
            </w:r>
            <w:r w:rsidRPr="00A81E9E">
              <w:rPr>
                <w:color w:val="221F1F"/>
                <w:spacing w:val="-7"/>
                <w:sz w:val="20"/>
              </w:rPr>
              <w:t xml:space="preserve"> </w:t>
            </w:r>
            <w:r w:rsidRPr="00A81E9E">
              <w:rPr>
                <w:color w:val="221F1F"/>
                <w:spacing w:val="-4"/>
                <w:sz w:val="20"/>
              </w:rPr>
              <w:t>1997</w:t>
            </w:r>
          </w:p>
        </w:tc>
      </w:tr>
      <w:tr w:rsidR="00016C31" w14:paraId="3DD04378" w14:textId="77777777">
        <w:trPr>
          <w:trHeight w:val="229"/>
        </w:trPr>
        <w:tc>
          <w:tcPr>
            <w:tcW w:w="1502" w:type="dxa"/>
          </w:tcPr>
          <w:p w14:paraId="60CC9299" w14:textId="77777777" w:rsidR="00016C31" w:rsidRDefault="00632607">
            <w:pPr>
              <w:pStyle w:val="TableParagraph"/>
              <w:rPr>
                <w:sz w:val="20"/>
              </w:rPr>
            </w:pPr>
            <w:r>
              <w:rPr>
                <w:color w:val="221F1F"/>
                <w:spacing w:val="-4"/>
                <w:sz w:val="20"/>
              </w:rPr>
              <w:t>52.228-</w:t>
            </w:r>
            <w:r>
              <w:rPr>
                <w:color w:val="221F1F"/>
                <w:spacing w:val="-10"/>
                <w:sz w:val="20"/>
              </w:rPr>
              <w:t>7</w:t>
            </w:r>
          </w:p>
        </w:tc>
        <w:tc>
          <w:tcPr>
            <w:tcW w:w="6468" w:type="dxa"/>
          </w:tcPr>
          <w:p w14:paraId="2320D23F" w14:textId="77777777" w:rsidR="00016C31" w:rsidRDefault="00632607">
            <w:pPr>
              <w:pStyle w:val="TableParagraph"/>
              <w:ind w:left="165"/>
              <w:rPr>
                <w:sz w:val="20"/>
              </w:rPr>
            </w:pPr>
            <w:r w:rsidRPr="006978CE">
              <w:rPr>
                <w:color w:val="221F1F"/>
                <w:sz w:val="20"/>
              </w:rPr>
              <w:t>Insurance</w:t>
            </w:r>
            <w:r w:rsidRPr="006978CE">
              <w:rPr>
                <w:color w:val="221F1F"/>
                <w:spacing w:val="-8"/>
                <w:sz w:val="20"/>
              </w:rPr>
              <w:t xml:space="preserve"> </w:t>
            </w:r>
            <w:r w:rsidRPr="006978CE">
              <w:rPr>
                <w:color w:val="221F1F"/>
                <w:sz w:val="20"/>
              </w:rPr>
              <w:t>–</w:t>
            </w:r>
            <w:r w:rsidRPr="006978CE">
              <w:rPr>
                <w:color w:val="221F1F"/>
                <w:spacing w:val="-8"/>
                <w:sz w:val="20"/>
              </w:rPr>
              <w:t xml:space="preserve"> </w:t>
            </w:r>
            <w:r w:rsidRPr="006978CE">
              <w:rPr>
                <w:color w:val="221F1F"/>
                <w:sz w:val="20"/>
              </w:rPr>
              <w:t>Liability</w:t>
            </w:r>
            <w:r w:rsidRPr="006978CE">
              <w:rPr>
                <w:color w:val="221F1F"/>
                <w:spacing w:val="-8"/>
                <w:sz w:val="20"/>
              </w:rPr>
              <w:t xml:space="preserve"> </w:t>
            </w:r>
            <w:r w:rsidRPr="006978CE">
              <w:rPr>
                <w:color w:val="221F1F"/>
                <w:sz w:val="20"/>
              </w:rPr>
              <w:t>to</w:t>
            </w:r>
            <w:r w:rsidRPr="006978CE">
              <w:rPr>
                <w:color w:val="221F1F"/>
                <w:spacing w:val="-6"/>
                <w:sz w:val="20"/>
              </w:rPr>
              <w:t xml:space="preserve"> </w:t>
            </w:r>
            <w:r w:rsidRPr="006978CE">
              <w:rPr>
                <w:color w:val="221F1F"/>
                <w:sz w:val="20"/>
              </w:rPr>
              <w:t>Third</w:t>
            </w:r>
            <w:r w:rsidRPr="006978CE">
              <w:rPr>
                <w:color w:val="221F1F"/>
                <w:spacing w:val="-9"/>
                <w:sz w:val="20"/>
              </w:rPr>
              <w:t xml:space="preserve"> </w:t>
            </w:r>
            <w:r w:rsidRPr="006978CE">
              <w:rPr>
                <w:color w:val="221F1F"/>
                <w:spacing w:val="-2"/>
                <w:sz w:val="20"/>
              </w:rPr>
              <w:t>Persons</w:t>
            </w:r>
          </w:p>
        </w:tc>
        <w:tc>
          <w:tcPr>
            <w:tcW w:w="1405" w:type="dxa"/>
          </w:tcPr>
          <w:p w14:paraId="3D2E8C7C" w14:textId="77777777" w:rsidR="00016C31" w:rsidRDefault="00632607">
            <w:pPr>
              <w:pStyle w:val="TableParagraph"/>
              <w:ind w:right="1"/>
              <w:jc w:val="right"/>
              <w:rPr>
                <w:sz w:val="20"/>
              </w:rPr>
            </w:pPr>
            <w:r>
              <w:rPr>
                <w:color w:val="221F1F"/>
                <w:sz w:val="20"/>
              </w:rPr>
              <w:t>MAR</w:t>
            </w:r>
            <w:r>
              <w:rPr>
                <w:color w:val="221F1F"/>
                <w:spacing w:val="-8"/>
                <w:sz w:val="20"/>
              </w:rPr>
              <w:t xml:space="preserve"> </w:t>
            </w:r>
            <w:r>
              <w:rPr>
                <w:color w:val="221F1F"/>
                <w:spacing w:val="-4"/>
                <w:sz w:val="20"/>
              </w:rPr>
              <w:t>1996</w:t>
            </w:r>
          </w:p>
        </w:tc>
      </w:tr>
      <w:tr w:rsidR="00016C31" w14:paraId="6B353D3B" w14:textId="77777777">
        <w:trPr>
          <w:trHeight w:val="229"/>
        </w:trPr>
        <w:tc>
          <w:tcPr>
            <w:tcW w:w="1502" w:type="dxa"/>
          </w:tcPr>
          <w:p w14:paraId="79B924F0" w14:textId="112AB0B0" w:rsidR="00016C31" w:rsidRPr="00A81E9E" w:rsidRDefault="00632607">
            <w:pPr>
              <w:pStyle w:val="TableParagraph"/>
              <w:rPr>
                <w:sz w:val="20"/>
              </w:rPr>
            </w:pPr>
            <w:del w:id="403" w:author="Chandler Wilson" w:date="2023-05-25T09:56:00Z">
              <w:r w:rsidRPr="00A81E9E" w:rsidDel="00F60ED1">
                <w:rPr>
                  <w:color w:val="221F1F"/>
                  <w:spacing w:val="-4"/>
                  <w:sz w:val="20"/>
                </w:rPr>
                <w:delText>52.229-</w:delText>
              </w:r>
              <w:r w:rsidRPr="00A81E9E" w:rsidDel="00F60ED1">
                <w:rPr>
                  <w:color w:val="221F1F"/>
                  <w:spacing w:val="-10"/>
                  <w:sz w:val="20"/>
                </w:rPr>
                <w:delText>1</w:delText>
              </w:r>
            </w:del>
          </w:p>
        </w:tc>
        <w:tc>
          <w:tcPr>
            <w:tcW w:w="6468" w:type="dxa"/>
          </w:tcPr>
          <w:p w14:paraId="4ECAFCEE" w14:textId="09CCDE1E" w:rsidR="00016C31" w:rsidRPr="00A81E9E" w:rsidRDefault="00632607">
            <w:pPr>
              <w:pStyle w:val="TableParagraph"/>
              <w:ind w:left="165"/>
              <w:rPr>
                <w:sz w:val="20"/>
              </w:rPr>
            </w:pPr>
            <w:del w:id="404" w:author="Chandler Wilson" w:date="2023-05-25T09:56:00Z">
              <w:r w:rsidRPr="00A81E9E" w:rsidDel="00F60ED1">
                <w:rPr>
                  <w:color w:val="221F1F"/>
                  <w:sz w:val="20"/>
                </w:rPr>
                <w:delText>State</w:delText>
              </w:r>
              <w:r w:rsidRPr="00A81E9E" w:rsidDel="00F60ED1">
                <w:rPr>
                  <w:color w:val="221F1F"/>
                  <w:spacing w:val="-9"/>
                  <w:sz w:val="20"/>
                </w:rPr>
                <w:delText xml:space="preserve"> </w:delText>
              </w:r>
              <w:r w:rsidRPr="00A81E9E" w:rsidDel="00F60ED1">
                <w:rPr>
                  <w:color w:val="221F1F"/>
                  <w:sz w:val="20"/>
                </w:rPr>
                <w:delText>and</w:delText>
              </w:r>
              <w:r w:rsidRPr="00A81E9E" w:rsidDel="00F60ED1">
                <w:rPr>
                  <w:color w:val="221F1F"/>
                  <w:spacing w:val="-7"/>
                  <w:sz w:val="20"/>
                </w:rPr>
                <w:delText xml:space="preserve"> </w:delText>
              </w:r>
              <w:r w:rsidRPr="00A81E9E" w:rsidDel="00F60ED1">
                <w:rPr>
                  <w:color w:val="221F1F"/>
                  <w:sz w:val="20"/>
                </w:rPr>
                <w:delText>Local</w:delText>
              </w:r>
              <w:r w:rsidRPr="00A81E9E" w:rsidDel="00F60ED1">
                <w:rPr>
                  <w:color w:val="221F1F"/>
                  <w:spacing w:val="-7"/>
                  <w:sz w:val="20"/>
                </w:rPr>
                <w:delText xml:space="preserve"> </w:delText>
              </w:r>
              <w:r w:rsidRPr="00A81E9E" w:rsidDel="00F60ED1">
                <w:rPr>
                  <w:color w:val="221F1F"/>
                  <w:spacing w:val="-2"/>
                  <w:sz w:val="20"/>
                </w:rPr>
                <w:delText>Taxes</w:delText>
              </w:r>
            </w:del>
          </w:p>
        </w:tc>
        <w:tc>
          <w:tcPr>
            <w:tcW w:w="1405" w:type="dxa"/>
          </w:tcPr>
          <w:p w14:paraId="5C56061C" w14:textId="242B1FBF" w:rsidR="00016C31" w:rsidRPr="00A81E9E" w:rsidRDefault="00632607">
            <w:pPr>
              <w:pStyle w:val="TableParagraph"/>
              <w:ind w:right="1"/>
              <w:jc w:val="right"/>
              <w:rPr>
                <w:sz w:val="20"/>
              </w:rPr>
            </w:pPr>
            <w:del w:id="405" w:author="Chandler Wilson" w:date="2023-05-25T09:56:00Z">
              <w:r w:rsidRPr="00A81E9E" w:rsidDel="00F60ED1">
                <w:rPr>
                  <w:color w:val="221F1F"/>
                  <w:sz w:val="20"/>
                </w:rPr>
                <w:delText>APR</w:delText>
              </w:r>
              <w:r w:rsidRPr="00A81E9E" w:rsidDel="00F60ED1">
                <w:rPr>
                  <w:color w:val="221F1F"/>
                  <w:spacing w:val="-8"/>
                  <w:sz w:val="20"/>
                </w:rPr>
                <w:delText xml:space="preserve"> </w:delText>
              </w:r>
              <w:r w:rsidRPr="00A81E9E" w:rsidDel="00F60ED1">
                <w:rPr>
                  <w:color w:val="221F1F"/>
                  <w:spacing w:val="-4"/>
                  <w:sz w:val="20"/>
                </w:rPr>
                <w:delText>1984</w:delText>
              </w:r>
            </w:del>
          </w:p>
        </w:tc>
      </w:tr>
      <w:tr w:rsidR="00016C31" w14:paraId="264D56C7" w14:textId="77777777">
        <w:trPr>
          <w:trHeight w:val="229"/>
        </w:trPr>
        <w:tc>
          <w:tcPr>
            <w:tcW w:w="1502" w:type="dxa"/>
          </w:tcPr>
          <w:p w14:paraId="747AF133" w14:textId="77777777" w:rsidR="00016C31" w:rsidRDefault="00632607">
            <w:pPr>
              <w:pStyle w:val="TableParagraph"/>
              <w:spacing w:line="210" w:lineRule="exact"/>
              <w:rPr>
                <w:sz w:val="20"/>
              </w:rPr>
            </w:pPr>
            <w:r>
              <w:rPr>
                <w:color w:val="221F1F"/>
                <w:spacing w:val="-4"/>
                <w:sz w:val="20"/>
              </w:rPr>
              <w:t>52.229-</w:t>
            </w:r>
            <w:r>
              <w:rPr>
                <w:color w:val="221F1F"/>
                <w:spacing w:val="-10"/>
                <w:sz w:val="20"/>
              </w:rPr>
              <w:t>3</w:t>
            </w:r>
          </w:p>
        </w:tc>
        <w:tc>
          <w:tcPr>
            <w:tcW w:w="6468" w:type="dxa"/>
          </w:tcPr>
          <w:p w14:paraId="2B84199B" w14:textId="77777777" w:rsidR="00016C31" w:rsidRDefault="00632607">
            <w:pPr>
              <w:pStyle w:val="TableParagraph"/>
              <w:spacing w:line="210" w:lineRule="exact"/>
              <w:ind w:left="165"/>
              <w:rPr>
                <w:sz w:val="20"/>
              </w:rPr>
            </w:pPr>
            <w:r>
              <w:rPr>
                <w:color w:val="221F1F"/>
                <w:sz w:val="20"/>
              </w:rPr>
              <w:t>Federal,</w:t>
            </w:r>
            <w:r>
              <w:rPr>
                <w:color w:val="221F1F"/>
                <w:spacing w:val="-10"/>
                <w:sz w:val="20"/>
              </w:rPr>
              <w:t xml:space="preserve"> </w:t>
            </w:r>
            <w:r>
              <w:rPr>
                <w:color w:val="221F1F"/>
                <w:sz w:val="20"/>
              </w:rPr>
              <w:t>State</w:t>
            </w:r>
            <w:r>
              <w:rPr>
                <w:color w:val="221F1F"/>
                <w:spacing w:val="-8"/>
                <w:sz w:val="20"/>
              </w:rPr>
              <w:t xml:space="preserve"> </w:t>
            </w:r>
            <w:proofErr w:type="gramStart"/>
            <w:r>
              <w:rPr>
                <w:color w:val="221F1F"/>
                <w:sz w:val="20"/>
              </w:rPr>
              <w:t>And</w:t>
            </w:r>
            <w:proofErr w:type="gramEnd"/>
            <w:r>
              <w:rPr>
                <w:color w:val="221F1F"/>
                <w:spacing w:val="-9"/>
                <w:sz w:val="20"/>
              </w:rPr>
              <w:t xml:space="preserve"> </w:t>
            </w:r>
            <w:r>
              <w:rPr>
                <w:color w:val="221F1F"/>
                <w:sz w:val="20"/>
              </w:rPr>
              <w:t>Local</w:t>
            </w:r>
            <w:r>
              <w:rPr>
                <w:color w:val="221F1F"/>
                <w:spacing w:val="-8"/>
                <w:sz w:val="20"/>
              </w:rPr>
              <w:t xml:space="preserve"> </w:t>
            </w:r>
            <w:r>
              <w:rPr>
                <w:color w:val="221F1F"/>
                <w:spacing w:val="-2"/>
                <w:sz w:val="20"/>
              </w:rPr>
              <w:t>Taxes</w:t>
            </w:r>
          </w:p>
        </w:tc>
        <w:tc>
          <w:tcPr>
            <w:tcW w:w="1405" w:type="dxa"/>
          </w:tcPr>
          <w:p w14:paraId="05D70E54" w14:textId="77777777" w:rsidR="00016C31" w:rsidRDefault="00632607">
            <w:pPr>
              <w:pStyle w:val="TableParagraph"/>
              <w:spacing w:line="210" w:lineRule="exact"/>
              <w:ind w:right="1"/>
              <w:jc w:val="right"/>
              <w:rPr>
                <w:sz w:val="20"/>
              </w:rPr>
            </w:pPr>
            <w:r>
              <w:rPr>
                <w:color w:val="221F1F"/>
                <w:sz w:val="20"/>
              </w:rPr>
              <w:t>FEB</w:t>
            </w:r>
            <w:r>
              <w:rPr>
                <w:color w:val="221F1F"/>
                <w:spacing w:val="-7"/>
                <w:sz w:val="20"/>
              </w:rPr>
              <w:t xml:space="preserve"> </w:t>
            </w:r>
            <w:r>
              <w:rPr>
                <w:color w:val="221F1F"/>
                <w:spacing w:val="-4"/>
                <w:sz w:val="20"/>
              </w:rPr>
              <w:t>2013</w:t>
            </w:r>
          </w:p>
        </w:tc>
      </w:tr>
      <w:tr w:rsidR="00016C31" w14:paraId="26977251" w14:textId="77777777">
        <w:trPr>
          <w:trHeight w:val="229"/>
        </w:trPr>
        <w:tc>
          <w:tcPr>
            <w:tcW w:w="1502" w:type="dxa"/>
          </w:tcPr>
          <w:p w14:paraId="0006D4DB" w14:textId="77777777" w:rsidR="00016C31" w:rsidRDefault="00632607">
            <w:pPr>
              <w:pStyle w:val="TableParagraph"/>
              <w:rPr>
                <w:sz w:val="20"/>
              </w:rPr>
            </w:pPr>
            <w:r>
              <w:rPr>
                <w:color w:val="221F1F"/>
                <w:spacing w:val="-4"/>
                <w:sz w:val="20"/>
              </w:rPr>
              <w:t>52.230-</w:t>
            </w:r>
            <w:r>
              <w:rPr>
                <w:color w:val="221F1F"/>
                <w:spacing w:val="-10"/>
                <w:sz w:val="20"/>
              </w:rPr>
              <w:t>6</w:t>
            </w:r>
          </w:p>
        </w:tc>
        <w:tc>
          <w:tcPr>
            <w:tcW w:w="6468" w:type="dxa"/>
          </w:tcPr>
          <w:p w14:paraId="212090C1" w14:textId="77777777" w:rsidR="00016C31" w:rsidRDefault="00632607">
            <w:pPr>
              <w:pStyle w:val="TableParagraph"/>
              <w:ind w:left="165"/>
              <w:rPr>
                <w:sz w:val="20"/>
              </w:rPr>
            </w:pPr>
            <w:r>
              <w:rPr>
                <w:color w:val="221F1F"/>
                <w:sz w:val="20"/>
              </w:rPr>
              <w:t>Administration</w:t>
            </w:r>
            <w:r>
              <w:rPr>
                <w:color w:val="221F1F"/>
                <w:spacing w:val="-12"/>
                <w:sz w:val="20"/>
              </w:rPr>
              <w:t xml:space="preserve"> </w:t>
            </w:r>
            <w:r>
              <w:rPr>
                <w:color w:val="221F1F"/>
                <w:sz w:val="20"/>
              </w:rPr>
              <w:t>of</w:t>
            </w:r>
            <w:r>
              <w:rPr>
                <w:color w:val="221F1F"/>
                <w:spacing w:val="-12"/>
                <w:sz w:val="20"/>
              </w:rPr>
              <w:t xml:space="preserve"> </w:t>
            </w:r>
            <w:r>
              <w:rPr>
                <w:color w:val="221F1F"/>
                <w:sz w:val="20"/>
              </w:rPr>
              <w:t>Cost</w:t>
            </w:r>
            <w:r>
              <w:rPr>
                <w:color w:val="221F1F"/>
                <w:spacing w:val="-13"/>
                <w:sz w:val="20"/>
              </w:rPr>
              <w:t xml:space="preserve"> </w:t>
            </w:r>
            <w:r>
              <w:rPr>
                <w:color w:val="221F1F"/>
                <w:sz w:val="20"/>
              </w:rPr>
              <w:t>Accounting</w:t>
            </w:r>
            <w:r>
              <w:rPr>
                <w:color w:val="221F1F"/>
                <w:spacing w:val="-11"/>
                <w:sz w:val="20"/>
              </w:rPr>
              <w:t xml:space="preserve"> </w:t>
            </w:r>
            <w:r>
              <w:rPr>
                <w:color w:val="221F1F"/>
                <w:spacing w:val="-2"/>
                <w:sz w:val="20"/>
              </w:rPr>
              <w:t>Standards</w:t>
            </w:r>
          </w:p>
        </w:tc>
        <w:tc>
          <w:tcPr>
            <w:tcW w:w="1405" w:type="dxa"/>
          </w:tcPr>
          <w:p w14:paraId="795E029E" w14:textId="77777777" w:rsidR="00016C31" w:rsidRDefault="00632607">
            <w:pPr>
              <w:pStyle w:val="TableParagraph"/>
              <w:ind w:right="1"/>
              <w:jc w:val="right"/>
              <w:rPr>
                <w:sz w:val="20"/>
              </w:rPr>
            </w:pPr>
            <w:r>
              <w:rPr>
                <w:color w:val="221F1F"/>
                <w:sz w:val="20"/>
              </w:rPr>
              <w:t>JUN</w:t>
            </w:r>
            <w:r>
              <w:rPr>
                <w:color w:val="221F1F"/>
                <w:spacing w:val="-7"/>
                <w:sz w:val="20"/>
              </w:rPr>
              <w:t xml:space="preserve"> </w:t>
            </w:r>
            <w:r>
              <w:rPr>
                <w:color w:val="221F1F"/>
                <w:spacing w:val="-4"/>
                <w:sz w:val="20"/>
              </w:rPr>
              <w:t>2010</w:t>
            </w:r>
          </w:p>
        </w:tc>
      </w:tr>
      <w:tr w:rsidR="00016C31" w14:paraId="774FC798" w14:textId="77777777">
        <w:trPr>
          <w:trHeight w:val="229"/>
        </w:trPr>
        <w:tc>
          <w:tcPr>
            <w:tcW w:w="1502" w:type="dxa"/>
          </w:tcPr>
          <w:p w14:paraId="1B095E47" w14:textId="77777777" w:rsidR="00016C31" w:rsidRDefault="00632607">
            <w:pPr>
              <w:pStyle w:val="TableParagraph"/>
              <w:rPr>
                <w:sz w:val="20"/>
              </w:rPr>
            </w:pPr>
            <w:r>
              <w:rPr>
                <w:color w:val="221F1F"/>
                <w:spacing w:val="-4"/>
                <w:sz w:val="20"/>
              </w:rPr>
              <w:t>52.232-</w:t>
            </w:r>
            <w:r>
              <w:rPr>
                <w:color w:val="221F1F"/>
                <w:spacing w:val="-10"/>
                <w:sz w:val="20"/>
              </w:rPr>
              <w:t>1</w:t>
            </w:r>
          </w:p>
        </w:tc>
        <w:tc>
          <w:tcPr>
            <w:tcW w:w="6468" w:type="dxa"/>
          </w:tcPr>
          <w:p w14:paraId="51727CE5" w14:textId="77777777" w:rsidR="00016C31" w:rsidRDefault="00632607">
            <w:pPr>
              <w:pStyle w:val="TableParagraph"/>
              <w:ind w:left="165"/>
              <w:rPr>
                <w:sz w:val="20"/>
              </w:rPr>
            </w:pPr>
            <w:r>
              <w:rPr>
                <w:color w:val="221F1F"/>
                <w:spacing w:val="-2"/>
                <w:sz w:val="20"/>
              </w:rPr>
              <w:t>Payments</w:t>
            </w:r>
          </w:p>
        </w:tc>
        <w:tc>
          <w:tcPr>
            <w:tcW w:w="1405" w:type="dxa"/>
          </w:tcPr>
          <w:p w14:paraId="302E3263" w14:textId="77777777" w:rsidR="00016C31" w:rsidRDefault="00632607">
            <w:pPr>
              <w:pStyle w:val="TableParagraph"/>
              <w:ind w:right="1"/>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3D80FD1A" w14:textId="77777777">
        <w:trPr>
          <w:trHeight w:val="229"/>
        </w:trPr>
        <w:tc>
          <w:tcPr>
            <w:tcW w:w="1502" w:type="dxa"/>
          </w:tcPr>
          <w:p w14:paraId="4AA904EF" w14:textId="77777777" w:rsidR="00016C31" w:rsidRDefault="00632607">
            <w:pPr>
              <w:pStyle w:val="TableParagraph"/>
              <w:rPr>
                <w:sz w:val="20"/>
              </w:rPr>
            </w:pPr>
            <w:r>
              <w:rPr>
                <w:color w:val="221F1F"/>
                <w:spacing w:val="-4"/>
                <w:sz w:val="20"/>
              </w:rPr>
              <w:t>52.232-</w:t>
            </w:r>
            <w:r>
              <w:rPr>
                <w:color w:val="221F1F"/>
                <w:spacing w:val="-10"/>
                <w:sz w:val="20"/>
              </w:rPr>
              <w:t>2</w:t>
            </w:r>
          </w:p>
        </w:tc>
        <w:tc>
          <w:tcPr>
            <w:tcW w:w="6468" w:type="dxa"/>
          </w:tcPr>
          <w:p w14:paraId="512F2242" w14:textId="77777777" w:rsidR="00016C31" w:rsidRDefault="00632607">
            <w:pPr>
              <w:pStyle w:val="TableParagraph"/>
              <w:ind w:left="165"/>
              <w:rPr>
                <w:sz w:val="20"/>
              </w:rPr>
            </w:pPr>
            <w:r>
              <w:rPr>
                <w:color w:val="221F1F"/>
                <w:sz w:val="20"/>
              </w:rPr>
              <w:t>Payments</w:t>
            </w:r>
            <w:r>
              <w:rPr>
                <w:color w:val="221F1F"/>
                <w:spacing w:val="-12"/>
                <w:sz w:val="20"/>
              </w:rPr>
              <w:t xml:space="preserve"> </w:t>
            </w:r>
            <w:r>
              <w:rPr>
                <w:color w:val="221F1F"/>
                <w:sz w:val="20"/>
              </w:rPr>
              <w:t>Under</w:t>
            </w:r>
            <w:r>
              <w:rPr>
                <w:color w:val="221F1F"/>
                <w:spacing w:val="-9"/>
                <w:sz w:val="20"/>
              </w:rPr>
              <w:t xml:space="preserve"> </w:t>
            </w:r>
            <w:r>
              <w:rPr>
                <w:color w:val="221F1F"/>
                <w:sz w:val="20"/>
              </w:rPr>
              <w:t>Fixed-Price</w:t>
            </w:r>
            <w:r>
              <w:rPr>
                <w:color w:val="221F1F"/>
                <w:spacing w:val="-11"/>
                <w:sz w:val="20"/>
              </w:rPr>
              <w:t xml:space="preserve"> </w:t>
            </w:r>
            <w:r>
              <w:rPr>
                <w:color w:val="221F1F"/>
                <w:sz w:val="20"/>
              </w:rPr>
              <w:t>Research</w:t>
            </w:r>
            <w:r>
              <w:rPr>
                <w:color w:val="221F1F"/>
                <w:spacing w:val="31"/>
                <w:sz w:val="20"/>
              </w:rPr>
              <w:t xml:space="preserve"> </w:t>
            </w:r>
            <w:r>
              <w:rPr>
                <w:color w:val="221F1F"/>
                <w:sz w:val="20"/>
              </w:rPr>
              <w:t>and</w:t>
            </w:r>
            <w:r>
              <w:rPr>
                <w:color w:val="221F1F"/>
                <w:spacing w:val="-11"/>
                <w:sz w:val="20"/>
              </w:rPr>
              <w:t xml:space="preserve"> </w:t>
            </w:r>
            <w:r>
              <w:rPr>
                <w:color w:val="221F1F"/>
                <w:sz w:val="20"/>
              </w:rPr>
              <w:t>Development</w:t>
            </w:r>
            <w:r>
              <w:rPr>
                <w:color w:val="221F1F"/>
                <w:spacing w:val="-11"/>
                <w:sz w:val="20"/>
              </w:rPr>
              <w:t xml:space="preserve"> </w:t>
            </w:r>
            <w:r>
              <w:rPr>
                <w:color w:val="221F1F"/>
                <w:spacing w:val="-2"/>
                <w:sz w:val="20"/>
              </w:rPr>
              <w:t>Contracts</w:t>
            </w:r>
          </w:p>
        </w:tc>
        <w:tc>
          <w:tcPr>
            <w:tcW w:w="1405" w:type="dxa"/>
          </w:tcPr>
          <w:p w14:paraId="18422B3A" w14:textId="77777777" w:rsidR="00016C31" w:rsidRDefault="00632607">
            <w:pPr>
              <w:pStyle w:val="TableParagraph"/>
              <w:ind w:right="1"/>
              <w:jc w:val="right"/>
              <w:rPr>
                <w:sz w:val="20"/>
              </w:rPr>
            </w:pPr>
            <w:r>
              <w:rPr>
                <w:color w:val="221F1F"/>
                <w:sz w:val="20"/>
              </w:rPr>
              <w:t>APR</w:t>
            </w:r>
            <w:r>
              <w:rPr>
                <w:color w:val="221F1F"/>
                <w:spacing w:val="-8"/>
                <w:sz w:val="20"/>
              </w:rPr>
              <w:t xml:space="preserve"> </w:t>
            </w:r>
            <w:r>
              <w:rPr>
                <w:color w:val="221F1F"/>
                <w:spacing w:val="-4"/>
                <w:sz w:val="20"/>
              </w:rPr>
              <w:t>1984</w:t>
            </w:r>
          </w:p>
        </w:tc>
      </w:tr>
      <w:tr w:rsidR="00016C31" w:rsidRPr="00A81E9E" w14:paraId="5C8D2E42" w14:textId="77777777">
        <w:trPr>
          <w:trHeight w:val="229"/>
        </w:trPr>
        <w:tc>
          <w:tcPr>
            <w:tcW w:w="1502" w:type="dxa"/>
          </w:tcPr>
          <w:p w14:paraId="187AAEA8" w14:textId="4871821A" w:rsidR="00016C31" w:rsidRPr="00A81E9E" w:rsidRDefault="00632607">
            <w:pPr>
              <w:pStyle w:val="TableParagraph"/>
              <w:rPr>
                <w:sz w:val="20"/>
              </w:rPr>
            </w:pPr>
            <w:del w:id="406" w:author="Chandler Wilson" w:date="2023-05-25T09:57:00Z">
              <w:r w:rsidRPr="00A81E9E" w:rsidDel="00F60ED1">
                <w:rPr>
                  <w:color w:val="221F1F"/>
                  <w:spacing w:val="-4"/>
                  <w:sz w:val="20"/>
                </w:rPr>
                <w:delText>52.232-</w:delText>
              </w:r>
              <w:r w:rsidRPr="00A81E9E" w:rsidDel="00F60ED1">
                <w:rPr>
                  <w:color w:val="221F1F"/>
                  <w:spacing w:val="-10"/>
                  <w:sz w:val="20"/>
                </w:rPr>
                <w:delText>8</w:delText>
              </w:r>
            </w:del>
          </w:p>
        </w:tc>
        <w:tc>
          <w:tcPr>
            <w:tcW w:w="6468" w:type="dxa"/>
          </w:tcPr>
          <w:p w14:paraId="358B1F33" w14:textId="1FC19C35" w:rsidR="00016C31" w:rsidRPr="00A81E9E" w:rsidRDefault="00632607">
            <w:pPr>
              <w:pStyle w:val="TableParagraph"/>
              <w:ind w:left="165"/>
              <w:rPr>
                <w:sz w:val="20"/>
              </w:rPr>
            </w:pPr>
            <w:del w:id="407" w:author="Chandler Wilson" w:date="2023-05-25T09:57:00Z">
              <w:r w:rsidRPr="00A81E9E" w:rsidDel="00F60ED1">
                <w:rPr>
                  <w:color w:val="221F1F"/>
                  <w:sz w:val="20"/>
                </w:rPr>
                <w:delText>Discount</w:delText>
              </w:r>
              <w:r w:rsidRPr="00A81E9E" w:rsidDel="00F60ED1">
                <w:rPr>
                  <w:color w:val="221F1F"/>
                  <w:spacing w:val="-10"/>
                  <w:sz w:val="20"/>
                </w:rPr>
                <w:delText xml:space="preserve"> </w:delText>
              </w:r>
              <w:r w:rsidRPr="00A81E9E" w:rsidDel="00F60ED1">
                <w:rPr>
                  <w:color w:val="221F1F"/>
                  <w:sz w:val="20"/>
                </w:rPr>
                <w:delText>For</w:delText>
              </w:r>
              <w:r w:rsidRPr="00A81E9E" w:rsidDel="00F60ED1">
                <w:rPr>
                  <w:color w:val="221F1F"/>
                  <w:spacing w:val="-8"/>
                  <w:sz w:val="20"/>
                </w:rPr>
                <w:delText xml:space="preserve"> </w:delText>
              </w:r>
              <w:r w:rsidRPr="00A81E9E" w:rsidDel="00F60ED1">
                <w:rPr>
                  <w:color w:val="221F1F"/>
                  <w:sz w:val="20"/>
                </w:rPr>
                <w:delText>Prompt</w:delText>
              </w:r>
              <w:r w:rsidRPr="00A81E9E" w:rsidDel="00F60ED1">
                <w:rPr>
                  <w:color w:val="221F1F"/>
                  <w:spacing w:val="-9"/>
                  <w:sz w:val="20"/>
                </w:rPr>
                <w:delText xml:space="preserve"> </w:delText>
              </w:r>
              <w:r w:rsidRPr="00A81E9E" w:rsidDel="00F60ED1">
                <w:rPr>
                  <w:color w:val="221F1F"/>
                  <w:spacing w:val="-2"/>
                  <w:sz w:val="20"/>
                </w:rPr>
                <w:delText>Payment</w:delText>
              </w:r>
            </w:del>
          </w:p>
        </w:tc>
        <w:tc>
          <w:tcPr>
            <w:tcW w:w="1405" w:type="dxa"/>
          </w:tcPr>
          <w:p w14:paraId="3538BBE6" w14:textId="785FBCAC" w:rsidR="00016C31" w:rsidRPr="00A81E9E" w:rsidRDefault="00632607">
            <w:pPr>
              <w:pStyle w:val="TableParagraph"/>
              <w:ind w:right="1"/>
              <w:jc w:val="right"/>
              <w:rPr>
                <w:sz w:val="20"/>
              </w:rPr>
            </w:pPr>
            <w:del w:id="408" w:author="Chandler Wilson" w:date="2023-05-25T09:57:00Z">
              <w:r w:rsidRPr="00A81E9E" w:rsidDel="00F60ED1">
                <w:rPr>
                  <w:color w:val="221F1F"/>
                  <w:sz w:val="20"/>
                </w:rPr>
                <w:delText>FEB</w:delText>
              </w:r>
              <w:r w:rsidRPr="00A81E9E" w:rsidDel="00F60ED1">
                <w:rPr>
                  <w:color w:val="221F1F"/>
                  <w:spacing w:val="-7"/>
                  <w:sz w:val="20"/>
                </w:rPr>
                <w:delText xml:space="preserve"> </w:delText>
              </w:r>
              <w:r w:rsidRPr="00A81E9E" w:rsidDel="00F60ED1">
                <w:rPr>
                  <w:color w:val="221F1F"/>
                  <w:spacing w:val="-4"/>
                  <w:sz w:val="20"/>
                </w:rPr>
                <w:delText>2002</w:delText>
              </w:r>
            </w:del>
          </w:p>
        </w:tc>
      </w:tr>
      <w:tr w:rsidR="00016C31" w14:paraId="77A2ECDB" w14:textId="77777777">
        <w:trPr>
          <w:trHeight w:val="229"/>
        </w:trPr>
        <w:tc>
          <w:tcPr>
            <w:tcW w:w="1502" w:type="dxa"/>
          </w:tcPr>
          <w:p w14:paraId="2F3493A9" w14:textId="77777777" w:rsidR="00016C31" w:rsidRDefault="00632607">
            <w:pPr>
              <w:pStyle w:val="TableParagraph"/>
              <w:rPr>
                <w:sz w:val="20"/>
              </w:rPr>
            </w:pPr>
            <w:r>
              <w:rPr>
                <w:color w:val="221F1F"/>
                <w:spacing w:val="-4"/>
                <w:sz w:val="20"/>
              </w:rPr>
              <w:t>52.232-</w:t>
            </w:r>
            <w:r>
              <w:rPr>
                <w:color w:val="221F1F"/>
                <w:spacing w:val="-10"/>
                <w:sz w:val="20"/>
              </w:rPr>
              <w:t>9</w:t>
            </w:r>
          </w:p>
        </w:tc>
        <w:tc>
          <w:tcPr>
            <w:tcW w:w="6468" w:type="dxa"/>
          </w:tcPr>
          <w:p w14:paraId="0F1193A3" w14:textId="77777777" w:rsidR="00016C31" w:rsidRDefault="00632607">
            <w:pPr>
              <w:pStyle w:val="TableParagraph"/>
              <w:ind w:left="165"/>
              <w:rPr>
                <w:sz w:val="20"/>
              </w:rPr>
            </w:pPr>
            <w:r>
              <w:rPr>
                <w:color w:val="221F1F"/>
                <w:sz w:val="20"/>
              </w:rPr>
              <w:t>Limitation</w:t>
            </w:r>
            <w:r>
              <w:rPr>
                <w:color w:val="221F1F"/>
                <w:spacing w:val="-9"/>
                <w:sz w:val="20"/>
              </w:rPr>
              <w:t xml:space="preserve"> </w:t>
            </w:r>
            <w:r>
              <w:rPr>
                <w:color w:val="221F1F"/>
                <w:sz w:val="20"/>
              </w:rPr>
              <w:t>On</w:t>
            </w:r>
            <w:r>
              <w:rPr>
                <w:color w:val="221F1F"/>
                <w:spacing w:val="-10"/>
                <w:sz w:val="20"/>
              </w:rPr>
              <w:t xml:space="preserve"> </w:t>
            </w:r>
            <w:r>
              <w:rPr>
                <w:color w:val="221F1F"/>
                <w:sz w:val="20"/>
              </w:rPr>
              <w:t>Withholding</w:t>
            </w:r>
            <w:r>
              <w:rPr>
                <w:color w:val="221F1F"/>
                <w:spacing w:val="-10"/>
                <w:sz w:val="20"/>
              </w:rPr>
              <w:t xml:space="preserve"> </w:t>
            </w:r>
            <w:r>
              <w:rPr>
                <w:color w:val="221F1F"/>
                <w:sz w:val="20"/>
              </w:rPr>
              <w:t>OF</w:t>
            </w:r>
            <w:r>
              <w:rPr>
                <w:color w:val="221F1F"/>
                <w:spacing w:val="-11"/>
                <w:sz w:val="20"/>
              </w:rPr>
              <w:t xml:space="preserve"> </w:t>
            </w:r>
            <w:r>
              <w:rPr>
                <w:color w:val="221F1F"/>
                <w:spacing w:val="-2"/>
                <w:sz w:val="20"/>
              </w:rPr>
              <w:t>Payments</w:t>
            </w:r>
          </w:p>
        </w:tc>
        <w:tc>
          <w:tcPr>
            <w:tcW w:w="1405" w:type="dxa"/>
          </w:tcPr>
          <w:p w14:paraId="30599481" w14:textId="77777777" w:rsidR="00016C31" w:rsidRDefault="00632607">
            <w:pPr>
              <w:pStyle w:val="TableParagraph"/>
              <w:jc w:val="right"/>
              <w:rPr>
                <w:sz w:val="20"/>
              </w:rPr>
            </w:pPr>
            <w:r>
              <w:rPr>
                <w:color w:val="221F1F"/>
                <w:spacing w:val="-2"/>
                <w:sz w:val="20"/>
              </w:rPr>
              <w:t>APR1984</w:t>
            </w:r>
          </w:p>
        </w:tc>
      </w:tr>
      <w:tr w:rsidR="00016C31" w14:paraId="678140DE" w14:textId="77777777">
        <w:trPr>
          <w:trHeight w:val="230"/>
        </w:trPr>
        <w:tc>
          <w:tcPr>
            <w:tcW w:w="1502" w:type="dxa"/>
          </w:tcPr>
          <w:p w14:paraId="40657F26" w14:textId="77777777" w:rsidR="00016C31" w:rsidRDefault="00632607">
            <w:pPr>
              <w:pStyle w:val="TableParagraph"/>
              <w:spacing w:line="210" w:lineRule="exact"/>
              <w:rPr>
                <w:sz w:val="20"/>
              </w:rPr>
            </w:pPr>
            <w:r>
              <w:rPr>
                <w:color w:val="221F1F"/>
                <w:spacing w:val="-4"/>
                <w:sz w:val="20"/>
              </w:rPr>
              <w:lastRenderedPageBreak/>
              <w:t>52.232-</w:t>
            </w:r>
            <w:r>
              <w:rPr>
                <w:color w:val="221F1F"/>
                <w:spacing w:val="-5"/>
                <w:sz w:val="20"/>
              </w:rPr>
              <w:t>11</w:t>
            </w:r>
          </w:p>
        </w:tc>
        <w:tc>
          <w:tcPr>
            <w:tcW w:w="6468" w:type="dxa"/>
          </w:tcPr>
          <w:p w14:paraId="10CBBCBC" w14:textId="77777777" w:rsidR="00016C31" w:rsidRDefault="00632607">
            <w:pPr>
              <w:pStyle w:val="TableParagraph"/>
              <w:spacing w:line="210" w:lineRule="exact"/>
              <w:ind w:left="165"/>
              <w:rPr>
                <w:sz w:val="20"/>
              </w:rPr>
            </w:pPr>
            <w:r>
              <w:rPr>
                <w:color w:val="221F1F"/>
                <w:spacing w:val="-2"/>
                <w:sz w:val="20"/>
              </w:rPr>
              <w:t>Extras</w:t>
            </w:r>
          </w:p>
        </w:tc>
        <w:tc>
          <w:tcPr>
            <w:tcW w:w="1405" w:type="dxa"/>
          </w:tcPr>
          <w:p w14:paraId="7314294C" w14:textId="77777777" w:rsidR="00016C31" w:rsidRDefault="00632607">
            <w:pPr>
              <w:pStyle w:val="TableParagraph"/>
              <w:spacing w:line="210" w:lineRule="exact"/>
              <w:ind w:right="1"/>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6BDF9399" w14:textId="77777777">
        <w:trPr>
          <w:trHeight w:val="229"/>
        </w:trPr>
        <w:tc>
          <w:tcPr>
            <w:tcW w:w="1502" w:type="dxa"/>
          </w:tcPr>
          <w:p w14:paraId="64A27304" w14:textId="0E5FE155" w:rsidR="00016C31" w:rsidRPr="00A81E9E" w:rsidRDefault="00632607">
            <w:pPr>
              <w:pStyle w:val="TableParagraph"/>
              <w:rPr>
                <w:sz w:val="20"/>
              </w:rPr>
            </w:pPr>
            <w:del w:id="409" w:author="Chandler Wilson" w:date="2023-05-25T09:58:00Z">
              <w:r w:rsidRPr="00A81E9E" w:rsidDel="006978CE">
                <w:rPr>
                  <w:color w:val="221F1F"/>
                  <w:sz w:val="20"/>
                </w:rPr>
                <w:delText>52.232-16</w:delText>
              </w:r>
              <w:r w:rsidRPr="00A81E9E" w:rsidDel="006978CE">
                <w:rPr>
                  <w:color w:val="221F1F"/>
                  <w:spacing w:val="-9"/>
                  <w:sz w:val="20"/>
                </w:rPr>
                <w:delText xml:space="preserve"> </w:delText>
              </w:r>
              <w:r w:rsidRPr="00A81E9E" w:rsidDel="006978CE">
                <w:rPr>
                  <w:color w:val="221F1F"/>
                  <w:sz w:val="20"/>
                </w:rPr>
                <w:delText>Alt</w:delText>
              </w:r>
              <w:r w:rsidRPr="00A81E9E" w:rsidDel="006978CE">
                <w:rPr>
                  <w:color w:val="221F1F"/>
                  <w:spacing w:val="-8"/>
                  <w:sz w:val="20"/>
                </w:rPr>
                <w:delText xml:space="preserve"> </w:delText>
              </w:r>
              <w:r w:rsidRPr="00A81E9E" w:rsidDel="006978CE">
                <w:rPr>
                  <w:color w:val="221F1F"/>
                  <w:spacing w:val="-10"/>
                  <w:sz w:val="20"/>
                </w:rPr>
                <w:delText>I</w:delText>
              </w:r>
            </w:del>
          </w:p>
        </w:tc>
        <w:tc>
          <w:tcPr>
            <w:tcW w:w="6468" w:type="dxa"/>
          </w:tcPr>
          <w:p w14:paraId="47234FA6" w14:textId="396E489C" w:rsidR="00016C31" w:rsidRPr="00A81E9E" w:rsidRDefault="00632607">
            <w:pPr>
              <w:pStyle w:val="TableParagraph"/>
              <w:ind w:left="165"/>
              <w:rPr>
                <w:sz w:val="20"/>
              </w:rPr>
            </w:pPr>
            <w:del w:id="410" w:author="Chandler Wilson" w:date="2023-05-25T09:58:00Z">
              <w:r w:rsidRPr="00A81E9E" w:rsidDel="006978CE">
                <w:rPr>
                  <w:color w:val="221F1F"/>
                  <w:sz w:val="20"/>
                </w:rPr>
                <w:delText>Progress</w:delText>
              </w:r>
              <w:r w:rsidRPr="00A81E9E" w:rsidDel="006978CE">
                <w:rPr>
                  <w:color w:val="221F1F"/>
                  <w:spacing w:val="-12"/>
                  <w:sz w:val="20"/>
                </w:rPr>
                <w:delText xml:space="preserve"> </w:delText>
              </w:r>
              <w:r w:rsidRPr="00A81E9E" w:rsidDel="006978CE">
                <w:rPr>
                  <w:color w:val="221F1F"/>
                  <w:sz w:val="20"/>
                </w:rPr>
                <w:delText>Payments</w:delText>
              </w:r>
              <w:r w:rsidRPr="00A81E9E" w:rsidDel="006978CE">
                <w:rPr>
                  <w:color w:val="221F1F"/>
                  <w:spacing w:val="-9"/>
                  <w:sz w:val="20"/>
                </w:rPr>
                <w:delText xml:space="preserve"> </w:delText>
              </w:r>
              <w:r w:rsidRPr="00A81E9E" w:rsidDel="006978CE">
                <w:rPr>
                  <w:color w:val="221F1F"/>
                  <w:sz w:val="20"/>
                </w:rPr>
                <w:delText>(Apr</w:delText>
              </w:r>
              <w:r w:rsidRPr="00A81E9E" w:rsidDel="006978CE">
                <w:rPr>
                  <w:color w:val="221F1F"/>
                  <w:spacing w:val="-9"/>
                  <w:sz w:val="20"/>
                </w:rPr>
                <w:delText xml:space="preserve"> </w:delText>
              </w:r>
              <w:r w:rsidRPr="00A81E9E" w:rsidDel="006978CE">
                <w:rPr>
                  <w:color w:val="221F1F"/>
                  <w:sz w:val="20"/>
                </w:rPr>
                <w:delText>2012)</w:delText>
              </w:r>
              <w:r w:rsidRPr="00A81E9E" w:rsidDel="006978CE">
                <w:rPr>
                  <w:color w:val="221F1F"/>
                  <w:spacing w:val="-12"/>
                  <w:sz w:val="20"/>
                </w:rPr>
                <w:delText xml:space="preserve"> </w:delText>
              </w:r>
              <w:r w:rsidRPr="00A81E9E" w:rsidDel="006978CE">
                <w:rPr>
                  <w:color w:val="221F1F"/>
                  <w:sz w:val="20"/>
                </w:rPr>
                <w:delText>–</w:delText>
              </w:r>
              <w:r w:rsidRPr="00A81E9E" w:rsidDel="006978CE">
                <w:rPr>
                  <w:color w:val="221F1F"/>
                  <w:spacing w:val="-8"/>
                  <w:sz w:val="20"/>
                </w:rPr>
                <w:delText xml:space="preserve"> </w:delText>
              </w:r>
              <w:r w:rsidRPr="00A81E9E" w:rsidDel="006978CE">
                <w:rPr>
                  <w:color w:val="221F1F"/>
                  <w:sz w:val="20"/>
                </w:rPr>
                <w:delText>Alternate</w:delText>
              </w:r>
              <w:r w:rsidRPr="00A81E9E" w:rsidDel="006978CE">
                <w:rPr>
                  <w:color w:val="221F1F"/>
                  <w:spacing w:val="-8"/>
                  <w:sz w:val="20"/>
                </w:rPr>
                <w:delText xml:space="preserve"> </w:delText>
              </w:r>
              <w:r w:rsidRPr="00A81E9E" w:rsidDel="006978CE">
                <w:rPr>
                  <w:color w:val="221F1F"/>
                  <w:spacing w:val="-10"/>
                  <w:sz w:val="20"/>
                </w:rPr>
                <w:delText>I</w:delText>
              </w:r>
            </w:del>
          </w:p>
        </w:tc>
        <w:tc>
          <w:tcPr>
            <w:tcW w:w="1405" w:type="dxa"/>
          </w:tcPr>
          <w:p w14:paraId="30B35C10" w14:textId="34691280" w:rsidR="00016C31" w:rsidRPr="00A81E9E" w:rsidRDefault="00632607">
            <w:pPr>
              <w:pStyle w:val="TableParagraph"/>
              <w:ind w:right="1"/>
              <w:jc w:val="right"/>
              <w:rPr>
                <w:sz w:val="20"/>
              </w:rPr>
            </w:pPr>
            <w:del w:id="411" w:author="Chandler Wilson" w:date="2023-05-25T09:58:00Z">
              <w:r w:rsidRPr="00A81E9E" w:rsidDel="006978CE">
                <w:rPr>
                  <w:color w:val="221F1F"/>
                  <w:sz w:val="20"/>
                </w:rPr>
                <w:delText>MAR</w:delText>
              </w:r>
              <w:r w:rsidRPr="00A81E9E" w:rsidDel="006978CE">
                <w:rPr>
                  <w:color w:val="221F1F"/>
                  <w:spacing w:val="-10"/>
                  <w:sz w:val="20"/>
                </w:rPr>
                <w:delText xml:space="preserve"> </w:delText>
              </w:r>
              <w:r w:rsidRPr="00A81E9E" w:rsidDel="006978CE">
                <w:rPr>
                  <w:color w:val="221F1F"/>
                  <w:spacing w:val="-4"/>
                  <w:sz w:val="20"/>
                </w:rPr>
                <w:delText>2000</w:delText>
              </w:r>
            </w:del>
          </w:p>
        </w:tc>
      </w:tr>
      <w:tr w:rsidR="00016C31" w14:paraId="3EFADF5A" w14:textId="77777777">
        <w:trPr>
          <w:trHeight w:val="226"/>
        </w:trPr>
        <w:tc>
          <w:tcPr>
            <w:tcW w:w="1502" w:type="dxa"/>
          </w:tcPr>
          <w:p w14:paraId="7B2E40DA" w14:textId="0C70B1DA" w:rsidR="00016C31" w:rsidRPr="00A81E9E" w:rsidRDefault="00632607">
            <w:pPr>
              <w:pStyle w:val="TableParagraph"/>
              <w:spacing w:line="207" w:lineRule="exact"/>
              <w:rPr>
                <w:sz w:val="20"/>
              </w:rPr>
            </w:pPr>
            <w:del w:id="412" w:author="Chandler Wilson" w:date="2023-05-25T09:58:00Z">
              <w:r w:rsidRPr="00A81E9E" w:rsidDel="006978CE">
                <w:rPr>
                  <w:color w:val="221F1F"/>
                  <w:spacing w:val="-4"/>
                  <w:sz w:val="20"/>
                </w:rPr>
                <w:delText>52.232-</w:delText>
              </w:r>
              <w:r w:rsidRPr="00A81E9E" w:rsidDel="006978CE">
                <w:rPr>
                  <w:color w:val="221F1F"/>
                  <w:spacing w:val="-5"/>
                  <w:sz w:val="20"/>
                </w:rPr>
                <w:delText>17</w:delText>
              </w:r>
            </w:del>
          </w:p>
        </w:tc>
        <w:tc>
          <w:tcPr>
            <w:tcW w:w="6468" w:type="dxa"/>
          </w:tcPr>
          <w:p w14:paraId="387AD72B" w14:textId="3DBAE96B" w:rsidR="00016C31" w:rsidRPr="00A81E9E" w:rsidRDefault="00632607">
            <w:pPr>
              <w:pStyle w:val="TableParagraph"/>
              <w:spacing w:line="207" w:lineRule="exact"/>
              <w:ind w:left="165"/>
              <w:rPr>
                <w:sz w:val="20"/>
              </w:rPr>
            </w:pPr>
            <w:del w:id="413" w:author="Chandler Wilson" w:date="2023-05-25T09:58:00Z">
              <w:r w:rsidRPr="00A81E9E" w:rsidDel="006978CE">
                <w:rPr>
                  <w:color w:val="221F1F"/>
                  <w:spacing w:val="-2"/>
                  <w:sz w:val="20"/>
                </w:rPr>
                <w:delText>Interest</w:delText>
              </w:r>
            </w:del>
          </w:p>
        </w:tc>
        <w:tc>
          <w:tcPr>
            <w:tcW w:w="1405" w:type="dxa"/>
          </w:tcPr>
          <w:p w14:paraId="5B9D5CB8" w14:textId="186D8CB0" w:rsidR="00016C31" w:rsidRPr="00A81E9E" w:rsidRDefault="00632607">
            <w:pPr>
              <w:pStyle w:val="TableParagraph"/>
              <w:spacing w:line="207" w:lineRule="exact"/>
              <w:ind w:right="1"/>
              <w:jc w:val="right"/>
              <w:rPr>
                <w:sz w:val="20"/>
              </w:rPr>
            </w:pPr>
            <w:del w:id="414" w:author="Chandler Wilson" w:date="2023-05-25T09:58:00Z">
              <w:r w:rsidRPr="00A81E9E" w:rsidDel="006978CE">
                <w:rPr>
                  <w:color w:val="221F1F"/>
                  <w:sz w:val="20"/>
                </w:rPr>
                <w:delText>MAY</w:delText>
              </w:r>
              <w:r w:rsidRPr="00A81E9E" w:rsidDel="006978CE">
                <w:rPr>
                  <w:color w:val="221F1F"/>
                  <w:spacing w:val="-7"/>
                  <w:sz w:val="20"/>
                </w:rPr>
                <w:delText xml:space="preserve"> </w:delText>
              </w:r>
              <w:r w:rsidRPr="00A81E9E" w:rsidDel="006978CE">
                <w:rPr>
                  <w:color w:val="221F1F"/>
                  <w:spacing w:val="-4"/>
                  <w:sz w:val="20"/>
                </w:rPr>
                <w:delText>2014</w:delText>
              </w:r>
            </w:del>
          </w:p>
        </w:tc>
      </w:tr>
      <w:tr w:rsidR="00016C31" w14:paraId="1B987E69" w14:textId="77777777">
        <w:trPr>
          <w:trHeight w:val="223"/>
        </w:trPr>
        <w:tc>
          <w:tcPr>
            <w:tcW w:w="1502" w:type="dxa"/>
          </w:tcPr>
          <w:p w14:paraId="395757BD" w14:textId="77777777" w:rsidR="00016C31" w:rsidRDefault="00632607">
            <w:pPr>
              <w:pStyle w:val="TableParagraph"/>
              <w:spacing w:line="203" w:lineRule="exact"/>
              <w:rPr>
                <w:sz w:val="20"/>
              </w:rPr>
            </w:pPr>
            <w:r>
              <w:rPr>
                <w:color w:val="221F1F"/>
                <w:spacing w:val="-4"/>
                <w:sz w:val="20"/>
              </w:rPr>
              <w:t>52.232-</w:t>
            </w:r>
            <w:r>
              <w:rPr>
                <w:color w:val="221F1F"/>
                <w:spacing w:val="-5"/>
                <w:sz w:val="20"/>
              </w:rPr>
              <w:t>18</w:t>
            </w:r>
          </w:p>
        </w:tc>
        <w:tc>
          <w:tcPr>
            <w:tcW w:w="6468" w:type="dxa"/>
          </w:tcPr>
          <w:p w14:paraId="66CDB18B" w14:textId="77777777" w:rsidR="00016C31" w:rsidRDefault="00632607">
            <w:pPr>
              <w:pStyle w:val="TableParagraph"/>
              <w:spacing w:line="203" w:lineRule="exact"/>
              <w:ind w:left="165"/>
              <w:rPr>
                <w:sz w:val="20"/>
              </w:rPr>
            </w:pPr>
            <w:r>
              <w:rPr>
                <w:color w:val="221F1F"/>
                <w:sz w:val="20"/>
              </w:rPr>
              <w:t>Availability</w:t>
            </w:r>
            <w:r>
              <w:rPr>
                <w:color w:val="221F1F"/>
                <w:spacing w:val="-10"/>
                <w:sz w:val="20"/>
              </w:rPr>
              <w:t xml:space="preserve"> </w:t>
            </w:r>
            <w:r>
              <w:rPr>
                <w:color w:val="221F1F"/>
                <w:sz w:val="20"/>
              </w:rPr>
              <w:t>of</w:t>
            </w:r>
            <w:r>
              <w:rPr>
                <w:color w:val="221F1F"/>
                <w:spacing w:val="-11"/>
                <w:sz w:val="20"/>
              </w:rPr>
              <w:t xml:space="preserve"> </w:t>
            </w:r>
            <w:r>
              <w:rPr>
                <w:color w:val="221F1F"/>
                <w:spacing w:val="-4"/>
                <w:sz w:val="20"/>
              </w:rPr>
              <w:t>Funds</w:t>
            </w:r>
          </w:p>
        </w:tc>
        <w:tc>
          <w:tcPr>
            <w:tcW w:w="1405" w:type="dxa"/>
          </w:tcPr>
          <w:p w14:paraId="7C211110" w14:textId="77777777" w:rsidR="00016C31" w:rsidRDefault="00632607">
            <w:pPr>
              <w:pStyle w:val="TableParagraph"/>
              <w:spacing w:line="203" w:lineRule="exact"/>
              <w:ind w:right="1"/>
              <w:jc w:val="right"/>
              <w:rPr>
                <w:sz w:val="20"/>
              </w:rPr>
            </w:pPr>
            <w:r>
              <w:rPr>
                <w:color w:val="221F1F"/>
                <w:sz w:val="20"/>
              </w:rPr>
              <w:t>APR</w:t>
            </w:r>
            <w:r>
              <w:rPr>
                <w:color w:val="221F1F"/>
                <w:spacing w:val="-8"/>
                <w:sz w:val="20"/>
              </w:rPr>
              <w:t xml:space="preserve"> </w:t>
            </w:r>
            <w:r>
              <w:rPr>
                <w:color w:val="221F1F"/>
                <w:spacing w:val="-4"/>
                <w:sz w:val="20"/>
              </w:rPr>
              <w:t>1984</w:t>
            </w:r>
          </w:p>
        </w:tc>
      </w:tr>
    </w:tbl>
    <w:p w14:paraId="443655B1" w14:textId="77777777" w:rsidR="00016C31" w:rsidRDefault="00900DE8">
      <w:pPr>
        <w:rPr>
          <w:sz w:val="2"/>
          <w:szCs w:val="2"/>
        </w:rPr>
      </w:pPr>
      <w:r>
        <w:pict w14:anchorId="5118A70C">
          <v:rect id="docshape43" o:spid="_x0000_s1089" style="position:absolute;margin-left:59.5pt;margin-top:738.2pt;width:515pt;height:1.45pt;z-index:-18499584;mso-position-horizontal-relative:page;mso-position-vertical-relative:page" fillcolor="#0e233d" stroked="f">
            <w10:wrap anchorx="page" anchory="page"/>
          </v:rect>
        </w:pict>
      </w:r>
    </w:p>
    <w:p w14:paraId="73822F14" w14:textId="77777777" w:rsidR="00016C31" w:rsidRDefault="00016C31">
      <w:pPr>
        <w:rPr>
          <w:sz w:val="2"/>
          <w:szCs w:val="2"/>
        </w:rPr>
        <w:sectPr w:rsidR="00016C31">
          <w:type w:val="continuous"/>
          <w:pgSz w:w="12240" w:h="15840"/>
          <w:pgMar w:top="1420" w:right="640" w:bottom="1259" w:left="1000" w:header="0" w:footer="801" w:gutter="0"/>
          <w:cols w:space="720"/>
        </w:sectPr>
      </w:pPr>
    </w:p>
    <w:tbl>
      <w:tblPr>
        <w:tblW w:w="0" w:type="auto"/>
        <w:tblInd w:w="455" w:type="dxa"/>
        <w:tblLayout w:type="fixed"/>
        <w:tblCellMar>
          <w:left w:w="0" w:type="dxa"/>
          <w:right w:w="0" w:type="dxa"/>
        </w:tblCellMar>
        <w:tblLook w:val="01E0" w:firstRow="1" w:lastRow="1" w:firstColumn="1" w:lastColumn="1" w:noHBand="0" w:noVBand="0"/>
      </w:tblPr>
      <w:tblGrid>
        <w:gridCol w:w="1502"/>
        <w:gridCol w:w="6504"/>
        <w:gridCol w:w="1372"/>
      </w:tblGrid>
      <w:tr w:rsidR="00016C31" w14:paraId="1D3CA30E" w14:textId="77777777">
        <w:trPr>
          <w:trHeight w:val="218"/>
        </w:trPr>
        <w:tc>
          <w:tcPr>
            <w:tcW w:w="1502" w:type="dxa"/>
            <w:tcBorders>
              <w:bottom w:val="single" w:sz="12" w:space="0" w:color="0D233C"/>
            </w:tcBorders>
          </w:tcPr>
          <w:p w14:paraId="645512EA" w14:textId="77777777" w:rsidR="00016C31" w:rsidRDefault="00632607">
            <w:pPr>
              <w:pStyle w:val="TableParagraph"/>
              <w:spacing w:line="210" w:lineRule="exact"/>
              <w:rPr>
                <w:b/>
                <w:sz w:val="20"/>
              </w:rPr>
            </w:pPr>
            <w:r>
              <w:rPr>
                <w:b/>
                <w:color w:val="221F1F"/>
                <w:spacing w:val="-2"/>
                <w:sz w:val="20"/>
              </w:rPr>
              <w:t>Regulatory</w:t>
            </w:r>
            <w:r>
              <w:rPr>
                <w:b/>
                <w:color w:val="221F1F"/>
                <w:spacing w:val="2"/>
                <w:sz w:val="20"/>
              </w:rPr>
              <w:t xml:space="preserve"> </w:t>
            </w:r>
            <w:r>
              <w:rPr>
                <w:b/>
                <w:color w:val="221F1F"/>
                <w:spacing w:val="-4"/>
                <w:sz w:val="20"/>
              </w:rPr>
              <w:t>Cite</w:t>
            </w:r>
          </w:p>
        </w:tc>
        <w:tc>
          <w:tcPr>
            <w:tcW w:w="6504" w:type="dxa"/>
            <w:tcBorders>
              <w:bottom w:val="single" w:sz="12" w:space="0" w:color="0D233C"/>
            </w:tcBorders>
          </w:tcPr>
          <w:p w14:paraId="2EC39691" w14:textId="77777777" w:rsidR="00016C31" w:rsidRDefault="00632607">
            <w:pPr>
              <w:pStyle w:val="TableParagraph"/>
              <w:spacing w:line="210" w:lineRule="exact"/>
              <w:ind w:left="1764"/>
              <w:rPr>
                <w:b/>
                <w:sz w:val="20"/>
              </w:rPr>
            </w:pPr>
            <w:r>
              <w:rPr>
                <w:b/>
                <w:color w:val="221F1F"/>
                <w:spacing w:val="-2"/>
                <w:sz w:val="20"/>
              </w:rPr>
              <w:t>Title</w:t>
            </w:r>
          </w:p>
        </w:tc>
        <w:tc>
          <w:tcPr>
            <w:tcW w:w="1372" w:type="dxa"/>
            <w:tcBorders>
              <w:bottom w:val="single" w:sz="12" w:space="0" w:color="0D233C"/>
            </w:tcBorders>
          </w:tcPr>
          <w:p w14:paraId="2074004F" w14:textId="77777777" w:rsidR="00016C31" w:rsidRDefault="00632607">
            <w:pPr>
              <w:pStyle w:val="TableParagraph"/>
              <w:spacing w:line="210" w:lineRule="exact"/>
              <w:jc w:val="right"/>
              <w:rPr>
                <w:b/>
                <w:sz w:val="20"/>
              </w:rPr>
            </w:pPr>
            <w:r>
              <w:rPr>
                <w:b/>
                <w:color w:val="221F1F"/>
                <w:spacing w:val="-4"/>
                <w:sz w:val="20"/>
              </w:rPr>
              <w:t>Date</w:t>
            </w:r>
          </w:p>
        </w:tc>
      </w:tr>
      <w:tr w:rsidR="00016C31" w14:paraId="071086F2" w14:textId="77777777">
        <w:trPr>
          <w:trHeight w:val="210"/>
        </w:trPr>
        <w:tc>
          <w:tcPr>
            <w:tcW w:w="1502" w:type="dxa"/>
            <w:tcBorders>
              <w:top w:val="single" w:sz="12" w:space="0" w:color="0D233C"/>
            </w:tcBorders>
          </w:tcPr>
          <w:p w14:paraId="3A480715" w14:textId="77777777" w:rsidR="00016C31" w:rsidRDefault="00632607">
            <w:pPr>
              <w:pStyle w:val="TableParagraph"/>
              <w:spacing w:line="179" w:lineRule="exact"/>
              <w:rPr>
                <w:sz w:val="20"/>
              </w:rPr>
            </w:pPr>
            <w:r>
              <w:rPr>
                <w:color w:val="221F1F"/>
                <w:spacing w:val="-4"/>
                <w:sz w:val="20"/>
              </w:rPr>
              <w:t>52.232-</w:t>
            </w:r>
            <w:r>
              <w:rPr>
                <w:color w:val="221F1F"/>
                <w:spacing w:val="-5"/>
                <w:sz w:val="20"/>
              </w:rPr>
              <w:t>20</w:t>
            </w:r>
          </w:p>
        </w:tc>
        <w:tc>
          <w:tcPr>
            <w:tcW w:w="6504" w:type="dxa"/>
            <w:tcBorders>
              <w:top w:val="single" w:sz="12" w:space="0" w:color="0D233C"/>
            </w:tcBorders>
          </w:tcPr>
          <w:p w14:paraId="784496E7" w14:textId="77777777" w:rsidR="00016C31" w:rsidRDefault="00632607">
            <w:pPr>
              <w:pStyle w:val="TableParagraph"/>
              <w:spacing w:line="179" w:lineRule="exact"/>
              <w:ind w:left="165"/>
              <w:rPr>
                <w:sz w:val="20"/>
              </w:rPr>
            </w:pPr>
            <w:r>
              <w:rPr>
                <w:color w:val="221F1F"/>
                <w:sz w:val="20"/>
              </w:rPr>
              <w:t>Limitation</w:t>
            </w:r>
            <w:r>
              <w:rPr>
                <w:color w:val="221F1F"/>
                <w:spacing w:val="-10"/>
                <w:sz w:val="20"/>
              </w:rPr>
              <w:t xml:space="preserve"> </w:t>
            </w:r>
            <w:r>
              <w:rPr>
                <w:color w:val="221F1F"/>
                <w:sz w:val="20"/>
              </w:rPr>
              <w:t>of</w:t>
            </w:r>
            <w:r>
              <w:rPr>
                <w:color w:val="221F1F"/>
                <w:spacing w:val="-9"/>
                <w:sz w:val="20"/>
              </w:rPr>
              <w:t xml:space="preserve"> </w:t>
            </w:r>
            <w:r>
              <w:rPr>
                <w:color w:val="221F1F"/>
                <w:spacing w:val="-4"/>
                <w:sz w:val="20"/>
              </w:rPr>
              <w:t>Cost</w:t>
            </w:r>
          </w:p>
        </w:tc>
        <w:tc>
          <w:tcPr>
            <w:tcW w:w="1372" w:type="dxa"/>
            <w:tcBorders>
              <w:top w:val="single" w:sz="12" w:space="0" w:color="0D233C"/>
            </w:tcBorders>
          </w:tcPr>
          <w:p w14:paraId="7A5E19CB" w14:textId="77777777" w:rsidR="00016C31" w:rsidRDefault="00632607">
            <w:pPr>
              <w:pStyle w:val="TableParagraph"/>
              <w:spacing w:line="179" w:lineRule="exact"/>
              <w:ind w:right="16"/>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7E1EF7E1" w14:textId="77777777">
        <w:trPr>
          <w:trHeight w:val="230"/>
        </w:trPr>
        <w:tc>
          <w:tcPr>
            <w:tcW w:w="1502" w:type="dxa"/>
          </w:tcPr>
          <w:p w14:paraId="2015B1AE" w14:textId="77777777" w:rsidR="00016C31" w:rsidRDefault="00632607">
            <w:pPr>
              <w:pStyle w:val="TableParagraph"/>
              <w:spacing w:line="210" w:lineRule="exact"/>
              <w:rPr>
                <w:sz w:val="20"/>
              </w:rPr>
            </w:pPr>
            <w:r>
              <w:rPr>
                <w:color w:val="221F1F"/>
                <w:spacing w:val="-4"/>
                <w:sz w:val="20"/>
              </w:rPr>
              <w:t>52.232-</w:t>
            </w:r>
            <w:r>
              <w:rPr>
                <w:color w:val="221F1F"/>
                <w:spacing w:val="-5"/>
                <w:sz w:val="20"/>
              </w:rPr>
              <w:t>22</w:t>
            </w:r>
          </w:p>
        </w:tc>
        <w:tc>
          <w:tcPr>
            <w:tcW w:w="6504" w:type="dxa"/>
          </w:tcPr>
          <w:p w14:paraId="7B4E29CA" w14:textId="77777777" w:rsidR="00016C31" w:rsidRDefault="00632607">
            <w:pPr>
              <w:pStyle w:val="TableParagraph"/>
              <w:spacing w:line="210" w:lineRule="exact"/>
              <w:ind w:left="165"/>
              <w:rPr>
                <w:sz w:val="20"/>
              </w:rPr>
            </w:pPr>
            <w:r>
              <w:rPr>
                <w:color w:val="221F1F"/>
                <w:sz w:val="20"/>
              </w:rPr>
              <w:t>Limitation</w:t>
            </w:r>
            <w:r>
              <w:rPr>
                <w:color w:val="221F1F"/>
                <w:spacing w:val="-7"/>
                <w:sz w:val="20"/>
              </w:rPr>
              <w:t xml:space="preserve"> </w:t>
            </w:r>
            <w:r>
              <w:rPr>
                <w:color w:val="221F1F"/>
                <w:sz w:val="20"/>
              </w:rPr>
              <w:t>of</w:t>
            </w:r>
            <w:r>
              <w:rPr>
                <w:color w:val="221F1F"/>
                <w:spacing w:val="-9"/>
                <w:sz w:val="20"/>
              </w:rPr>
              <w:t xml:space="preserve"> </w:t>
            </w:r>
            <w:r>
              <w:rPr>
                <w:color w:val="221F1F"/>
                <w:spacing w:val="-2"/>
                <w:sz w:val="20"/>
              </w:rPr>
              <w:t>Funds</w:t>
            </w:r>
          </w:p>
        </w:tc>
        <w:tc>
          <w:tcPr>
            <w:tcW w:w="1372" w:type="dxa"/>
          </w:tcPr>
          <w:p w14:paraId="00A61276" w14:textId="77777777" w:rsidR="00016C31" w:rsidRDefault="00632607">
            <w:pPr>
              <w:pStyle w:val="TableParagraph"/>
              <w:spacing w:line="210" w:lineRule="exact"/>
              <w:ind w:right="19"/>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52C7EC87" w14:textId="77777777">
        <w:trPr>
          <w:trHeight w:val="230"/>
        </w:trPr>
        <w:tc>
          <w:tcPr>
            <w:tcW w:w="1502" w:type="dxa"/>
          </w:tcPr>
          <w:p w14:paraId="051869BB" w14:textId="77777777" w:rsidR="00016C31" w:rsidRDefault="00632607">
            <w:pPr>
              <w:pStyle w:val="TableParagraph"/>
              <w:spacing w:line="210" w:lineRule="exact"/>
              <w:rPr>
                <w:sz w:val="20"/>
              </w:rPr>
            </w:pPr>
            <w:r>
              <w:rPr>
                <w:color w:val="221F1F"/>
                <w:spacing w:val="-4"/>
                <w:sz w:val="20"/>
              </w:rPr>
              <w:t>52.232-</w:t>
            </w:r>
            <w:r>
              <w:rPr>
                <w:color w:val="221F1F"/>
                <w:spacing w:val="-5"/>
                <w:sz w:val="20"/>
              </w:rPr>
              <w:t>23</w:t>
            </w:r>
          </w:p>
        </w:tc>
        <w:tc>
          <w:tcPr>
            <w:tcW w:w="6504" w:type="dxa"/>
          </w:tcPr>
          <w:p w14:paraId="149CD4AC" w14:textId="77777777" w:rsidR="00016C31" w:rsidRDefault="00632607">
            <w:pPr>
              <w:pStyle w:val="TableParagraph"/>
              <w:spacing w:line="210" w:lineRule="exact"/>
              <w:ind w:left="165"/>
              <w:rPr>
                <w:sz w:val="20"/>
              </w:rPr>
            </w:pPr>
            <w:r>
              <w:rPr>
                <w:color w:val="221F1F"/>
                <w:sz w:val="20"/>
              </w:rPr>
              <w:t>Assignment</w:t>
            </w:r>
            <w:r>
              <w:rPr>
                <w:color w:val="221F1F"/>
                <w:spacing w:val="-10"/>
                <w:sz w:val="20"/>
              </w:rPr>
              <w:t xml:space="preserve"> </w:t>
            </w:r>
            <w:r>
              <w:rPr>
                <w:color w:val="221F1F"/>
                <w:sz w:val="20"/>
              </w:rPr>
              <w:t>of</w:t>
            </w:r>
            <w:r>
              <w:rPr>
                <w:color w:val="221F1F"/>
                <w:spacing w:val="-9"/>
                <w:sz w:val="20"/>
              </w:rPr>
              <w:t xml:space="preserve"> </w:t>
            </w:r>
            <w:r>
              <w:rPr>
                <w:color w:val="221F1F"/>
                <w:spacing w:val="-2"/>
                <w:sz w:val="20"/>
              </w:rPr>
              <w:t>Claims</w:t>
            </w:r>
          </w:p>
        </w:tc>
        <w:tc>
          <w:tcPr>
            <w:tcW w:w="1372" w:type="dxa"/>
          </w:tcPr>
          <w:p w14:paraId="5F9784A1" w14:textId="77777777" w:rsidR="00016C31" w:rsidRDefault="00632607">
            <w:pPr>
              <w:pStyle w:val="TableParagraph"/>
              <w:spacing w:line="210" w:lineRule="exact"/>
              <w:ind w:right="16"/>
              <w:jc w:val="right"/>
              <w:rPr>
                <w:sz w:val="20"/>
              </w:rPr>
            </w:pPr>
            <w:r>
              <w:rPr>
                <w:color w:val="221F1F"/>
                <w:sz w:val="20"/>
              </w:rPr>
              <w:t>MAY</w:t>
            </w:r>
            <w:r>
              <w:rPr>
                <w:color w:val="221F1F"/>
                <w:spacing w:val="-7"/>
                <w:sz w:val="20"/>
              </w:rPr>
              <w:t xml:space="preserve"> </w:t>
            </w:r>
            <w:r>
              <w:rPr>
                <w:color w:val="221F1F"/>
                <w:spacing w:val="-4"/>
                <w:sz w:val="20"/>
              </w:rPr>
              <w:t>2014</w:t>
            </w:r>
          </w:p>
        </w:tc>
      </w:tr>
      <w:tr w:rsidR="00016C31" w14:paraId="5BDD7C6B" w14:textId="77777777">
        <w:trPr>
          <w:trHeight w:val="229"/>
        </w:trPr>
        <w:tc>
          <w:tcPr>
            <w:tcW w:w="1502" w:type="dxa"/>
          </w:tcPr>
          <w:p w14:paraId="5AC9E14A" w14:textId="77777777" w:rsidR="00016C31" w:rsidRDefault="00632607">
            <w:pPr>
              <w:pStyle w:val="TableParagraph"/>
              <w:rPr>
                <w:sz w:val="20"/>
              </w:rPr>
            </w:pPr>
            <w:r>
              <w:rPr>
                <w:color w:val="221F1F"/>
                <w:spacing w:val="-4"/>
                <w:sz w:val="20"/>
              </w:rPr>
              <w:t>52.232-</w:t>
            </w:r>
            <w:r>
              <w:rPr>
                <w:color w:val="221F1F"/>
                <w:spacing w:val="-5"/>
                <w:sz w:val="20"/>
              </w:rPr>
              <w:t>25</w:t>
            </w:r>
          </w:p>
        </w:tc>
        <w:tc>
          <w:tcPr>
            <w:tcW w:w="6504" w:type="dxa"/>
          </w:tcPr>
          <w:p w14:paraId="0DD4C374" w14:textId="77777777" w:rsidR="00016C31" w:rsidRDefault="00632607">
            <w:pPr>
              <w:pStyle w:val="TableParagraph"/>
              <w:ind w:left="165"/>
              <w:rPr>
                <w:sz w:val="20"/>
              </w:rPr>
            </w:pPr>
            <w:r>
              <w:rPr>
                <w:color w:val="221F1F"/>
                <w:sz w:val="20"/>
              </w:rPr>
              <w:t>Prompt</w:t>
            </w:r>
            <w:r>
              <w:rPr>
                <w:color w:val="221F1F"/>
                <w:spacing w:val="-11"/>
                <w:sz w:val="20"/>
              </w:rPr>
              <w:t xml:space="preserve"> </w:t>
            </w:r>
            <w:r>
              <w:rPr>
                <w:color w:val="221F1F"/>
                <w:spacing w:val="-2"/>
                <w:sz w:val="20"/>
              </w:rPr>
              <w:t>Payment</w:t>
            </w:r>
          </w:p>
        </w:tc>
        <w:tc>
          <w:tcPr>
            <w:tcW w:w="1372" w:type="dxa"/>
          </w:tcPr>
          <w:p w14:paraId="365AFE60" w14:textId="77777777" w:rsidR="00016C31" w:rsidRDefault="00632607">
            <w:pPr>
              <w:pStyle w:val="TableParagraph"/>
              <w:jc w:val="right"/>
              <w:rPr>
                <w:sz w:val="20"/>
              </w:rPr>
            </w:pPr>
            <w:r>
              <w:rPr>
                <w:color w:val="221F1F"/>
                <w:sz w:val="20"/>
              </w:rPr>
              <w:t>JUL</w:t>
            </w:r>
            <w:r>
              <w:rPr>
                <w:color w:val="221F1F"/>
                <w:spacing w:val="-7"/>
                <w:sz w:val="20"/>
              </w:rPr>
              <w:t xml:space="preserve"> </w:t>
            </w:r>
            <w:r>
              <w:rPr>
                <w:color w:val="221F1F"/>
                <w:spacing w:val="-4"/>
                <w:sz w:val="20"/>
              </w:rPr>
              <w:t>2013</w:t>
            </w:r>
          </w:p>
        </w:tc>
      </w:tr>
      <w:tr w:rsidR="00016C31" w14:paraId="6D5CFC1A" w14:textId="77777777">
        <w:trPr>
          <w:trHeight w:val="229"/>
        </w:trPr>
        <w:tc>
          <w:tcPr>
            <w:tcW w:w="1502" w:type="dxa"/>
          </w:tcPr>
          <w:p w14:paraId="5AFB0304" w14:textId="77777777" w:rsidR="00016C31" w:rsidRDefault="00632607">
            <w:pPr>
              <w:pStyle w:val="TableParagraph"/>
              <w:rPr>
                <w:sz w:val="20"/>
              </w:rPr>
            </w:pPr>
            <w:r>
              <w:rPr>
                <w:color w:val="221F1F"/>
                <w:spacing w:val="-4"/>
                <w:sz w:val="20"/>
              </w:rPr>
              <w:t>52.232-</w:t>
            </w:r>
            <w:r>
              <w:rPr>
                <w:color w:val="221F1F"/>
                <w:spacing w:val="-5"/>
                <w:sz w:val="20"/>
              </w:rPr>
              <w:t>33</w:t>
            </w:r>
          </w:p>
        </w:tc>
        <w:tc>
          <w:tcPr>
            <w:tcW w:w="6504" w:type="dxa"/>
          </w:tcPr>
          <w:p w14:paraId="6AAF8ABD" w14:textId="77777777" w:rsidR="00016C31" w:rsidRDefault="00632607">
            <w:pPr>
              <w:pStyle w:val="TableParagraph"/>
              <w:ind w:left="165"/>
              <w:rPr>
                <w:sz w:val="20"/>
              </w:rPr>
            </w:pPr>
            <w:r>
              <w:rPr>
                <w:color w:val="221F1F"/>
                <w:sz w:val="20"/>
              </w:rPr>
              <w:t>Payment</w:t>
            </w:r>
            <w:r>
              <w:rPr>
                <w:color w:val="221F1F"/>
                <w:spacing w:val="-9"/>
                <w:sz w:val="20"/>
              </w:rPr>
              <w:t xml:space="preserve"> </w:t>
            </w:r>
            <w:r>
              <w:rPr>
                <w:color w:val="221F1F"/>
                <w:sz w:val="20"/>
              </w:rPr>
              <w:t>by</w:t>
            </w:r>
            <w:r>
              <w:rPr>
                <w:color w:val="221F1F"/>
                <w:spacing w:val="-5"/>
                <w:sz w:val="20"/>
              </w:rPr>
              <w:t xml:space="preserve"> </w:t>
            </w:r>
            <w:r>
              <w:rPr>
                <w:color w:val="221F1F"/>
                <w:sz w:val="20"/>
              </w:rPr>
              <w:t>Electronic</w:t>
            </w:r>
            <w:r>
              <w:rPr>
                <w:color w:val="221F1F"/>
                <w:spacing w:val="-6"/>
                <w:sz w:val="20"/>
              </w:rPr>
              <w:t xml:space="preserve"> </w:t>
            </w:r>
            <w:r>
              <w:rPr>
                <w:color w:val="221F1F"/>
                <w:sz w:val="20"/>
              </w:rPr>
              <w:t>Funds</w:t>
            </w:r>
            <w:r>
              <w:rPr>
                <w:color w:val="221F1F"/>
                <w:spacing w:val="-9"/>
                <w:sz w:val="20"/>
              </w:rPr>
              <w:t xml:space="preserve"> </w:t>
            </w:r>
            <w:r>
              <w:rPr>
                <w:color w:val="221F1F"/>
                <w:sz w:val="20"/>
              </w:rPr>
              <w:t>Transfer</w:t>
            </w:r>
            <w:r>
              <w:rPr>
                <w:color w:val="221F1F"/>
                <w:spacing w:val="-5"/>
                <w:sz w:val="20"/>
              </w:rPr>
              <w:t xml:space="preserve"> </w:t>
            </w:r>
            <w:r>
              <w:rPr>
                <w:color w:val="221F1F"/>
                <w:sz w:val="20"/>
              </w:rPr>
              <w:t>–</w:t>
            </w:r>
            <w:r>
              <w:rPr>
                <w:color w:val="221F1F"/>
                <w:spacing w:val="-5"/>
                <w:sz w:val="20"/>
              </w:rPr>
              <w:t xml:space="preserve"> </w:t>
            </w:r>
            <w:r>
              <w:rPr>
                <w:color w:val="221F1F"/>
                <w:sz w:val="20"/>
              </w:rPr>
              <w:t>System</w:t>
            </w:r>
            <w:r>
              <w:rPr>
                <w:color w:val="221F1F"/>
                <w:spacing w:val="-6"/>
                <w:sz w:val="20"/>
              </w:rPr>
              <w:t xml:space="preserve"> </w:t>
            </w:r>
            <w:r>
              <w:rPr>
                <w:color w:val="221F1F"/>
                <w:sz w:val="20"/>
              </w:rPr>
              <w:t>for</w:t>
            </w:r>
            <w:r>
              <w:rPr>
                <w:color w:val="221F1F"/>
                <w:spacing w:val="-6"/>
                <w:sz w:val="20"/>
              </w:rPr>
              <w:t xml:space="preserve"> </w:t>
            </w:r>
            <w:r>
              <w:rPr>
                <w:color w:val="221F1F"/>
                <w:sz w:val="20"/>
              </w:rPr>
              <w:t>Award</w:t>
            </w:r>
            <w:r>
              <w:rPr>
                <w:color w:val="221F1F"/>
                <w:spacing w:val="-7"/>
                <w:sz w:val="20"/>
              </w:rPr>
              <w:t xml:space="preserve"> </w:t>
            </w:r>
            <w:r>
              <w:rPr>
                <w:color w:val="221F1F"/>
                <w:spacing w:val="-2"/>
                <w:sz w:val="20"/>
              </w:rPr>
              <w:t>Management</w:t>
            </w:r>
          </w:p>
        </w:tc>
        <w:tc>
          <w:tcPr>
            <w:tcW w:w="1372" w:type="dxa"/>
          </w:tcPr>
          <w:p w14:paraId="6B6A7024" w14:textId="77777777" w:rsidR="00016C31" w:rsidRDefault="00632607">
            <w:pPr>
              <w:pStyle w:val="TableParagraph"/>
              <w:jc w:val="right"/>
              <w:rPr>
                <w:sz w:val="20"/>
              </w:rPr>
            </w:pPr>
            <w:r>
              <w:rPr>
                <w:color w:val="221F1F"/>
                <w:sz w:val="20"/>
              </w:rPr>
              <w:t>JUL</w:t>
            </w:r>
            <w:r>
              <w:rPr>
                <w:color w:val="221F1F"/>
                <w:spacing w:val="-7"/>
                <w:sz w:val="20"/>
              </w:rPr>
              <w:t xml:space="preserve"> </w:t>
            </w:r>
            <w:r>
              <w:rPr>
                <w:color w:val="221F1F"/>
                <w:spacing w:val="-4"/>
                <w:sz w:val="20"/>
              </w:rPr>
              <w:t>2013</w:t>
            </w:r>
          </w:p>
        </w:tc>
      </w:tr>
      <w:tr w:rsidR="00016C31" w14:paraId="285AB4BE" w14:textId="77777777">
        <w:trPr>
          <w:trHeight w:val="229"/>
        </w:trPr>
        <w:tc>
          <w:tcPr>
            <w:tcW w:w="1502" w:type="dxa"/>
          </w:tcPr>
          <w:p w14:paraId="2340685C" w14:textId="77777777" w:rsidR="00016C31" w:rsidRDefault="00632607">
            <w:pPr>
              <w:pStyle w:val="TableParagraph"/>
              <w:rPr>
                <w:sz w:val="20"/>
              </w:rPr>
            </w:pPr>
            <w:r>
              <w:rPr>
                <w:color w:val="221F1F"/>
                <w:spacing w:val="-4"/>
                <w:sz w:val="20"/>
              </w:rPr>
              <w:t>52.232-</w:t>
            </w:r>
            <w:r>
              <w:rPr>
                <w:color w:val="221F1F"/>
                <w:spacing w:val="-5"/>
                <w:sz w:val="20"/>
              </w:rPr>
              <w:t>39</w:t>
            </w:r>
          </w:p>
        </w:tc>
        <w:tc>
          <w:tcPr>
            <w:tcW w:w="6504" w:type="dxa"/>
          </w:tcPr>
          <w:p w14:paraId="78F04F16" w14:textId="77777777" w:rsidR="00016C31" w:rsidRDefault="00632607">
            <w:pPr>
              <w:pStyle w:val="TableParagraph"/>
              <w:ind w:left="165"/>
              <w:rPr>
                <w:sz w:val="20"/>
              </w:rPr>
            </w:pPr>
            <w:r>
              <w:rPr>
                <w:color w:val="221F1F"/>
                <w:spacing w:val="-2"/>
                <w:sz w:val="20"/>
              </w:rPr>
              <w:t>Unenforceability</w:t>
            </w:r>
            <w:r>
              <w:rPr>
                <w:color w:val="221F1F"/>
                <w:spacing w:val="5"/>
                <w:sz w:val="20"/>
              </w:rPr>
              <w:t xml:space="preserve"> </w:t>
            </w:r>
            <w:r>
              <w:rPr>
                <w:color w:val="221F1F"/>
                <w:spacing w:val="-2"/>
                <w:sz w:val="20"/>
              </w:rPr>
              <w:t>of</w:t>
            </w:r>
            <w:r>
              <w:rPr>
                <w:color w:val="221F1F"/>
                <w:sz w:val="20"/>
              </w:rPr>
              <w:t xml:space="preserve"> </w:t>
            </w:r>
            <w:r>
              <w:rPr>
                <w:color w:val="221F1F"/>
                <w:spacing w:val="-2"/>
                <w:sz w:val="20"/>
              </w:rPr>
              <w:t>Unauthorized</w:t>
            </w:r>
            <w:r>
              <w:rPr>
                <w:color w:val="221F1F"/>
                <w:spacing w:val="4"/>
                <w:sz w:val="20"/>
              </w:rPr>
              <w:t xml:space="preserve"> </w:t>
            </w:r>
            <w:r>
              <w:rPr>
                <w:color w:val="221F1F"/>
                <w:spacing w:val="-2"/>
                <w:sz w:val="20"/>
              </w:rPr>
              <w:t>Obligations</w:t>
            </w:r>
          </w:p>
        </w:tc>
        <w:tc>
          <w:tcPr>
            <w:tcW w:w="1372" w:type="dxa"/>
          </w:tcPr>
          <w:p w14:paraId="3616EBA4" w14:textId="77777777" w:rsidR="00016C31" w:rsidRDefault="00632607">
            <w:pPr>
              <w:pStyle w:val="TableParagraph"/>
              <w:ind w:right="12"/>
              <w:jc w:val="right"/>
              <w:rPr>
                <w:sz w:val="20"/>
              </w:rPr>
            </w:pPr>
            <w:r>
              <w:rPr>
                <w:color w:val="221F1F"/>
                <w:sz w:val="20"/>
              </w:rPr>
              <w:t>JUN2</w:t>
            </w:r>
            <w:r>
              <w:rPr>
                <w:color w:val="221F1F"/>
                <w:spacing w:val="-7"/>
                <w:sz w:val="20"/>
              </w:rPr>
              <w:t xml:space="preserve"> </w:t>
            </w:r>
            <w:r>
              <w:rPr>
                <w:color w:val="221F1F"/>
                <w:spacing w:val="-5"/>
                <w:sz w:val="20"/>
              </w:rPr>
              <w:t>013</w:t>
            </w:r>
          </w:p>
        </w:tc>
      </w:tr>
      <w:tr w:rsidR="00016C31" w14:paraId="370A6674" w14:textId="77777777">
        <w:trPr>
          <w:trHeight w:val="229"/>
        </w:trPr>
        <w:tc>
          <w:tcPr>
            <w:tcW w:w="1502" w:type="dxa"/>
          </w:tcPr>
          <w:p w14:paraId="3AD49F69" w14:textId="77777777" w:rsidR="00016C31" w:rsidRDefault="00632607">
            <w:pPr>
              <w:pStyle w:val="TableParagraph"/>
              <w:rPr>
                <w:sz w:val="20"/>
              </w:rPr>
            </w:pPr>
            <w:r>
              <w:rPr>
                <w:color w:val="221F1F"/>
                <w:spacing w:val="-4"/>
                <w:sz w:val="20"/>
              </w:rPr>
              <w:t>52.232-</w:t>
            </w:r>
            <w:r>
              <w:rPr>
                <w:color w:val="221F1F"/>
                <w:spacing w:val="-5"/>
                <w:sz w:val="20"/>
              </w:rPr>
              <w:t>40</w:t>
            </w:r>
          </w:p>
        </w:tc>
        <w:tc>
          <w:tcPr>
            <w:tcW w:w="6504" w:type="dxa"/>
          </w:tcPr>
          <w:p w14:paraId="09F45671" w14:textId="77777777" w:rsidR="00016C31" w:rsidRDefault="00632607">
            <w:pPr>
              <w:pStyle w:val="TableParagraph"/>
              <w:ind w:left="165"/>
              <w:rPr>
                <w:sz w:val="20"/>
              </w:rPr>
            </w:pPr>
            <w:r>
              <w:rPr>
                <w:color w:val="221F1F"/>
                <w:sz w:val="20"/>
              </w:rPr>
              <w:t>Providing</w:t>
            </w:r>
            <w:r>
              <w:rPr>
                <w:color w:val="221F1F"/>
                <w:spacing w:val="-13"/>
                <w:sz w:val="20"/>
              </w:rPr>
              <w:t xml:space="preserve"> </w:t>
            </w:r>
            <w:r>
              <w:rPr>
                <w:color w:val="221F1F"/>
                <w:sz w:val="20"/>
              </w:rPr>
              <w:t>Accelerated</w:t>
            </w:r>
            <w:r>
              <w:rPr>
                <w:color w:val="221F1F"/>
                <w:spacing w:val="-12"/>
                <w:sz w:val="20"/>
              </w:rPr>
              <w:t xml:space="preserve"> </w:t>
            </w:r>
            <w:r>
              <w:rPr>
                <w:color w:val="221F1F"/>
                <w:sz w:val="20"/>
              </w:rPr>
              <w:t>Payments</w:t>
            </w:r>
            <w:r>
              <w:rPr>
                <w:color w:val="221F1F"/>
                <w:spacing w:val="-13"/>
                <w:sz w:val="20"/>
              </w:rPr>
              <w:t xml:space="preserve"> </w:t>
            </w:r>
            <w:r>
              <w:rPr>
                <w:color w:val="221F1F"/>
                <w:sz w:val="20"/>
              </w:rPr>
              <w:t>to</w:t>
            </w:r>
            <w:r>
              <w:rPr>
                <w:color w:val="221F1F"/>
                <w:spacing w:val="-12"/>
                <w:sz w:val="20"/>
              </w:rPr>
              <w:t xml:space="preserve"> </w:t>
            </w:r>
            <w:r>
              <w:rPr>
                <w:color w:val="221F1F"/>
                <w:sz w:val="20"/>
              </w:rPr>
              <w:t>Small</w:t>
            </w:r>
            <w:r>
              <w:rPr>
                <w:color w:val="221F1F"/>
                <w:spacing w:val="-13"/>
                <w:sz w:val="20"/>
              </w:rPr>
              <w:t xml:space="preserve"> </w:t>
            </w:r>
            <w:r>
              <w:rPr>
                <w:color w:val="221F1F"/>
                <w:sz w:val="20"/>
              </w:rPr>
              <w:t>Business</w:t>
            </w:r>
            <w:r>
              <w:rPr>
                <w:color w:val="221F1F"/>
                <w:spacing w:val="-11"/>
                <w:sz w:val="20"/>
              </w:rPr>
              <w:t xml:space="preserve"> </w:t>
            </w:r>
            <w:r>
              <w:rPr>
                <w:color w:val="221F1F"/>
                <w:spacing w:val="-2"/>
                <w:sz w:val="20"/>
              </w:rPr>
              <w:t>Subcontractors</w:t>
            </w:r>
          </w:p>
        </w:tc>
        <w:tc>
          <w:tcPr>
            <w:tcW w:w="1372" w:type="dxa"/>
          </w:tcPr>
          <w:p w14:paraId="7DA4D19D" w14:textId="77777777" w:rsidR="00016C31" w:rsidRDefault="00632607">
            <w:pPr>
              <w:pStyle w:val="TableParagraph"/>
              <w:ind w:right="2"/>
              <w:jc w:val="right"/>
              <w:rPr>
                <w:sz w:val="20"/>
              </w:rPr>
            </w:pPr>
            <w:r>
              <w:rPr>
                <w:color w:val="221F1F"/>
                <w:sz w:val="20"/>
              </w:rPr>
              <w:t>DEC</w:t>
            </w:r>
            <w:r>
              <w:rPr>
                <w:color w:val="221F1F"/>
                <w:spacing w:val="-7"/>
                <w:sz w:val="20"/>
              </w:rPr>
              <w:t xml:space="preserve"> </w:t>
            </w:r>
            <w:r>
              <w:rPr>
                <w:color w:val="221F1F"/>
                <w:spacing w:val="-4"/>
                <w:sz w:val="20"/>
              </w:rPr>
              <w:t>2013</w:t>
            </w:r>
          </w:p>
        </w:tc>
      </w:tr>
      <w:tr w:rsidR="00016C31" w14:paraId="627343E1" w14:textId="77777777">
        <w:trPr>
          <w:trHeight w:val="230"/>
        </w:trPr>
        <w:tc>
          <w:tcPr>
            <w:tcW w:w="1502" w:type="dxa"/>
          </w:tcPr>
          <w:p w14:paraId="250931B4" w14:textId="77777777" w:rsidR="00016C31" w:rsidRDefault="00632607">
            <w:pPr>
              <w:pStyle w:val="TableParagraph"/>
              <w:spacing w:line="210" w:lineRule="exact"/>
              <w:rPr>
                <w:sz w:val="20"/>
              </w:rPr>
            </w:pPr>
            <w:r>
              <w:rPr>
                <w:color w:val="221F1F"/>
                <w:spacing w:val="-4"/>
                <w:sz w:val="20"/>
              </w:rPr>
              <w:t>52.233-</w:t>
            </w:r>
            <w:r>
              <w:rPr>
                <w:color w:val="221F1F"/>
                <w:spacing w:val="-10"/>
                <w:sz w:val="20"/>
              </w:rPr>
              <w:t>1</w:t>
            </w:r>
          </w:p>
        </w:tc>
        <w:tc>
          <w:tcPr>
            <w:tcW w:w="6504" w:type="dxa"/>
          </w:tcPr>
          <w:p w14:paraId="6CC49DC1" w14:textId="77777777" w:rsidR="00016C31" w:rsidRDefault="00632607">
            <w:pPr>
              <w:pStyle w:val="TableParagraph"/>
              <w:spacing w:line="210" w:lineRule="exact"/>
              <w:ind w:left="165"/>
              <w:rPr>
                <w:sz w:val="18"/>
              </w:rPr>
            </w:pPr>
            <w:r>
              <w:rPr>
                <w:color w:val="221F1F"/>
                <w:sz w:val="20"/>
              </w:rPr>
              <w:t>Disputes</w:t>
            </w:r>
            <w:r>
              <w:rPr>
                <w:color w:val="221F1F"/>
                <w:spacing w:val="-10"/>
                <w:sz w:val="20"/>
              </w:rPr>
              <w:t xml:space="preserve"> </w:t>
            </w:r>
            <w:r>
              <w:rPr>
                <w:color w:val="221F1F"/>
                <w:sz w:val="18"/>
              </w:rPr>
              <w:t>(See</w:t>
            </w:r>
            <w:r>
              <w:rPr>
                <w:color w:val="221F1F"/>
                <w:spacing w:val="-8"/>
                <w:sz w:val="18"/>
              </w:rPr>
              <w:t xml:space="preserve"> </w:t>
            </w:r>
            <w:r>
              <w:rPr>
                <w:color w:val="221F1F"/>
                <w:sz w:val="18"/>
              </w:rPr>
              <w:t>also</w:t>
            </w:r>
            <w:r>
              <w:rPr>
                <w:color w:val="221F1F"/>
                <w:spacing w:val="-8"/>
                <w:sz w:val="18"/>
              </w:rPr>
              <w:t xml:space="preserve"> </w:t>
            </w:r>
            <w:r>
              <w:rPr>
                <w:color w:val="221F1F"/>
                <w:spacing w:val="-4"/>
                <w:sz w:val="18"/>
              </w:rPr>
              <w:t>H18)</w:t>
            </w:r>
          </w:p>
        </w:tc>
        <w:tc>
          <w:tcPr>
            <w:tcW w:w="1372" w:type="dxa"/>
          </w:tcPr>
          <w:p w14:paraId="4DE4ED5F" w14:textId="77777777" w:rsidR="00016C31" w:rsidRDefault="00632607">
            <w:pPr>
              <w:pStyle w:val="TableParagraph"/>
              <w:spacing w:line="210" w:lineRule="exact"/>
              <w:ind w:right="2"/>
              <w:jc w:val="right"/>
              <w:rPr>
                <w:sz w:val="20"/>
              </w:rPr>
            </w:pPr>
            <w:r>
              <w:rPr>
                <w:color w:val="221F1F"/>
                <w:sz w:val="20"/>
              </w:rPr>
              <w:t>JUL</w:t>
            </w:r>
            <w:r>
              <w:rPr>
                <w:color w:val="221F1F"/>
                <w:spacing w:val="-7"/>
                <w:sz w:val="20"/>
              </w:rPr>
              <w:t xml:space="preserve"> </w:t>
            </w:r>
            <w:r>
              <w:rPr>
                <w:color w:val="221F1F"/>
                <w:spacing w:val="-4"/>
                <w:sz w:val="20"/>
              </w:rPr>
              <w:t>2002</w:t>
            </w:r>
          </w:p>
        </w:tc>
      </w:tr>
      <w:tr w:rsidR="00016C31" w14:paraId="78D49026" w14:textId="77777777">
        <w:trPr>
          <w:trHeight w:val="229"/>
        </w:trPr>
        <w:tc>
          <w:tcPr>
            <w:tcW w:w="1502" w:type="dxa"/>
          </w:tcPr>
          <w:p w14:paraId="7AFFFDEE" w14:textId="309928F7" w:rsidR="00016C31" w:rsidRPr="00A81E9E" w:rsidRDefault="00632607">
            <w:pPr>
              <w:pStyle w:val="TableParagraph"/>
              <w:rPr>
                <w:sz w:val="20"/>
              </w:rPr>
            </w:pPr>
            <w:r w:rsidRPr="00A81E9E">
              <w:rPr>
                <w:color w:val="221F1F"/>
                <w:spacing w:val="-4"/>
                <w:sz w:val="20"/>
              </w:rPr>
              <w:t>52.233-</w:t>
            </w:r>
            <w:r w:rsidRPr="00A81E9E">
              <w:rPr>
                <w:color w:val="221F1F"/>
                <w:spacing w:val="-10"/>
                <w:sz w:val="20"/>
              </w:rPr>
              <w:t>3</w:t>
            </w:r>
          </w:p>
        </w:tc>
        <w:tc>
          <w:tcPr>
            <w:tcW w:w="6504" w:type="dxa"/>
          </w:tcPr>
          <w:p w14:paraId="49BD8294" w14:textId="3B7F18F1" w:rsidR="00016C31" w:rsidRPr="00A81E9E" w:rsidRDefault="00632607">
            <w:pPr>
              <w:pStyle w:val="TableParagraph"/>
              <w:ind w:left="165"/>
              <w:rPr>
                <w:sz w:val="20"/>
              </w:rPr>
            </w:pPr>
            <w:r w:rsidRPr="00A81E9E">
              <w:rPr>
                <w:color w:val="221F1F"/>
                <w:sz w:val="20"/>
              </w:rPr>
              <w:t>Protest</w:t>
            </w:r>
            <w:r w:rsidRPr="00A81E9E">
              <w:rPr>
                <w:color w:val="221F1F"/>
                <w:spacing w:val="-8"/>
                <w:sz w:val="20"/>
              </w:rPr>
              <w:t xml:space="preserve"> </w:t>
            </w:r>
            <w:r w:rsidRPr="00A81E9E">
              <w:rPr>
                <w:color w:val="221F1F"/>
                <w:sz w:val="20"/>
              </w:rPr>
              <w:t>After</w:t>
            </w:r>
            <w:r w:rsidRPr="00A81E9E">
              <w:rPr>
                <w:color w:val="221F1F"/>
                <w:spacing w:val="-2"/>
                <w:sz w:val="20"/>
              </w:rPr>
              <w:t xml:space="preserve"> </w:t>
            </w:r>
            <w:r w:rsidRPr="00A81E9E">
              <w:rPr>
                <w:color w:val="221F1F"/>
                <w:spacing w:val="-4"/>
                <w:sz w:val="20"/>
              </w:rPr>
              <w:t>Award</w:t>
            </w:r>
          </w:p>
        </w:tc>
        <w:tc>
          <w:tcPr>
            <w:tcW w:w="1372" w:type="dxa"/>
          </w:tcPr>
          <w:p w14:paraId="06474FFF" w14:textId="2482C04D" w:rsidR="00016C31" w:rsidRPr="00A81E9E" w:rsidRDefault="00632607">
            <w:pPr>
              <w:pStyle w:val="TableParagraph"/>
              <w:ind w:right="2"/>
              <w:jc w:val="right"/>
              <w:rPr>
                <w:sz w:val="20"/>
              </w:rPr>
            </w:pPr>
            <w:r w:rsidRPr="00A81E9E">
              <w:rPr>
                <w:color w:val="221F1F"/>
                <w:sz w:val="20"/>
              </w:rPr>
              <w:t>AUG</w:t>
            </w:r>
            <w:r w:rsidRPr="00A81E9E">
              <w:rPr>
                <w:color w:val="221F1F"/>
                <w:spacing w:val="-7"/>
                <w:sz w:val="20"/>
              </w:rPr>
              <w:t xml:space="preserve"> </w:t>
            </w:r>
            <w:r w:rsidRPr="00A81E9E">
              <w:rPr>
                <w:color w:val="221F1F"/>
                <w:spacing w:val="-4"/>
                <w:sz w:val="20"/>
              </w:rPr>
              <w:t>1996</w:t>
            </w:r>
          </w:p>
        </w:tc>
      </w:tr>
      <w:tr w:rsidR="00016C31" w:rsidRPr="00A9060D" w14:paraId="2ED41D6E" w14:textId="77777777">
        <w:trPr>
          <w:trHeight w:val="227"/>
        </w:trPr>
        <w:tc>
          <w:tcPr>
            <w:tcW w:w="1502" w:type="dxa"/>
          </w:tcPr>
          <w:p w14:paraId="0DAAE995" w14:textId="77777777" w:rsidR="00016C31" w:rsidRPr="00A9060D" w:rsidRDefault="00632607">
            <w:pPr>
              <w:pStyle w:val="TableParagraph"/>
              <w:spacing w:line="208" w:lineRule="exact"/>
              <w:rPr>
                <w:sz w:val="20"/>
              </w:rPr>
            </w:pPr>
            <w:r w:rsidRPr="00A9060D">
              <w:rPr>
                <w:color w:val="221F1F"/>
                <w:spacing w:val="-4"/>
                <w:sz w:val="20"/>
              </w:rPr>
              <w:t>52.233-</w:t>
            </w:r>
            <w:r w:rsidRPr="00A9060D">
              <w:rPr>
                <w:color w:val="221F1F"/>
                <w:spacing w:val="-10"/>
                <w:sz w:val="20"/>
              </w:rPr>
              <w:t>4</w:t>
            </w:r>
          </w:p>
        </w:tc>
        <w:tc>
          <w:tcPr>
            <w:tcW w:w="6504" w:type="dxa"/>
          </w:tcPr>
          <w:p w14:paraId="70CFC2A2" w14:textId="77777777" w:rsidR="00016C31" w:rsidRPr="00A9060D" w:rsidRDefault="00632607">
            <w:pPr>
              <w:pStyle w:val="TableParagraph"/>
              <w:spacing w:line="208" w:lineRule="exact"/>
              <w:ind w:left="165"/>
              <w:rPr>
                <w:sz w:val="20"/>
              </w:rPr>
            </w:pPr>
            <w:r w:rsidRPr="00A9060D">
              <w:rPr>
                <w:color w:val="221F1F"/>
                <w:sz w:val="20"/>
              </w:rPr>
              <w:t>Applicable</w:t>
            </w:r>
            <w:r w:rsidRPr="00A9060D">
              <w:rPr>
                <w:color w:val="221F1F"/>
                <w:spacing w:val="-11"/>
                <w:sz w:val="20"/>
              </w:rPr>
              <w:t xml:space="preserve"> </w:t>
            </w:r>
            <w:r w:rsidRPr="00A9060D">
              <w:rPr>
                <w:color w:val="221F1F"/>
                <w:sz w:val="20"/>
              </w:rPr>
              <w:t>Law</w:t>
            </w:r>
            <w:r w:rsidRPr="00A9060D">
              <w:rPr>
                <w:color w:val="221F1F"/>
                <w:spacing w:val="-10"/>
                <w:sz w:val="20"/>
              </w:rPr>
              <w:t xml:space="preserve"> </w:t>
            </w:r>
            <w:r w:rsidRPr="00A9060D">
              <w:rPr>
                <w:color w:val="221F1F"/>
                <w:sz w:val="20"/>
              </w:rPr>
              <w:t>for</w:t>
            </w:r>
            <w:r w:rsidRPr="00A9060D">
              <w:rPr>
                <w:color w:val="221F1F"/>
                <w:spacing w:val="-8"/>
                <w:sz w:val="20"/>
              </w:rPr>
              <w:t xml:space="preserve"> </w:t>
            </w:r>
            <w:r w:rsidRPr="00A9060D">
              <w:rPr>
                <w:color w:val="221F1F"/>
                <w:sz w:val="20"/>
              </w:rPr>
              <w:t>Breach</w:t>
            </w:r>
            <w:r w:rsidRPr="00A9060D">
              <w:rPr>
                <w:color w:val="221F1F"/>
                <w:spacing w:val="-9"/>
                <w:sz w:val="20"/>
              </w:rPr>
              <w:t xml:space="preserve"> </w:t>
            </w:r>
            <w:r w:rsidRPr="00A9060D">
              <w:rPr>
                <w:color w:val="221F1F"/>
                <w:sz w:val="20"/>
              </w:rPr>
              <w:t>of</w:t>
            </w:r>
            <w:r w:rsidRPr="00A9060D">
              <w:rPr>
                <w:color w:val="221F1F"/>
                <w:spacing w:val="-12"/>
                <w:sz w:val="20"/>
              </w:rPr>
              <w:t xml:space="preserve"> </w:t>
            </w:r>
            <w:r w:rsidRPr="00A9060D">
              <w:rPr>
                <w:color w:val="221F1F"/>
                <w:sz w:val="20"/>
              </w:rPr>
              <w:t>Contract</w:t>
            </w:r>
            <w:r w:rsidRPr="00A9060D">
              <w:rPr>
                <w:color w:val="221F1F"/>
                <w:spacing w:val="-8"/>
                <w:sz w:val="20"/>
              </w:rPr>
              <w:t xml:space="preserve"> </w:t>
            </w:r>
            <w:r w:rsidRPr="00A9060D">
              <w:rPr>
                <w:color w:val="221F1F"/>
                <w:spacing w:val="-4"/>
                <w:sz w:val="20"/>
              </w:rPr>
              <w:t>Claim</w:t>
            </w:r>
          </w:p>
        </w:tc>
        <w:tc>
          <w:tcPr>
            <w:tcW w:w="1372" w:type="dxa"/>
          </w:tcPr>
          <w:p w14:paraId="6D6AA1F5" w14:textId="77777777" w:rsidR="00016C31" w:rsidRPr="00A9060D" w:rsidRDefault="00632607">
            <w:pPr>
              <w:pStyle w:val="TableParagraph"/>
              <w:spacing w:line="208" w:lineRule="exact"/>
              <w:jc w:val="right"/>
              <w:rPr>
                <w:sz w:val="20"/>
              </w:rPr>
            </w:pPr>
            <w:r w:rsidRPr="00A9060D">
              <w:rPr>
                <w:color w:val="221F1F"/>
                <w:sz w:val="20"/>
              </w:rPr>
              <w:t>OCT</w:t>
            </w:r>
            <w:r w:rsidRPr="00A9060D">
              <w:rPr>
                <w:color w:val="221F1F"/>
                <w:spacing w:val="-7"/>
                <w:sz w:val="20"/>
              </w:rPr>
              <w:t xml:space="preserve"> </w:t>
            </w:r>
            <w:r w:rsidRPr="00A9060D">
              <w:rPr>
                <w:color w:val="221F1F"/>
                <w:spacing w:val="-4"/>
                <w:sz w:val="20"/>
              </w:rPr>
              <w:t>2004</w:t>
            </w:r>
          </w:p>
        </w:tc>
      </w:tr>
      <w:tr w:rsidR="00016C31" w:rsidRPr="00A81E9E" w14:paraId="7A00D0FE" w14:textId="77777777">
        <w:trPr>
          <w:trHeight w:val="229"/>
        </w:trPr>
        <w:tc>
          <w:tcPr>
            <w:tcW w:w="1502" w:type="dxa"/>
          </w:tcPr>
          <w:p w14:paraId="1A79CE51" w14:textId="77777777" w:rsidR="00016C31" w:rsidRPr="00A81E9E" w:rsidRDefault="00632607">
            <w:pPr>
              <w:pStyle w:val="TableParagraph"/>
              <w:rPr>
                <w:sz w:val="20"/>
              </w:rPr>
            </w:pPr>
            <w:r w:rsidRPr="00A81E9E">
              <w:rPr>
                <w:color w:val="221F1F"/>
                <w:spacing w:val="-4"/>
                <w:sz w:val="20"/>
              </w:rPr>
              <w:t>52.237-</w:t>
            </w:r>
            <w:r w:rsidRPr="00A81E9E">
              <w:rPr>
                <w:color w:val="221F1F"/>
                <w:spacing w:val="-10"/>
                <w:sz w:val="20"/>
              </w:rPr>
              <w:t>2</w:t>
            </w:r>
          </w:p>
        </w:tc>
        <w:tc>
          <w:tcPr>
            <w:tcW w:w="6504" w:type="dxa"/>
          </w:tcPr>
          <w:p w14:paraId="4DECCC98" w14:textId="77777777" w:rsidR="00016C31" w:rsidRPr="00A81E9E" w:rsidRDefault="00632607">
            <w:pPr>
              <w:pStyle w:val="TableParagraph"/>
              <w:ind w:left="165"/>
              <w:rPr>
                <w:sz w:val="20"/>
              </w:rPr>
            </w:pPr>
            <w:r w:rsidRPr="00A81E9E">
              <w:rPr>
                <w:color w:val="221F1F"/>
                <w:sz w:val="20"/>
              </w:rPr>
              <w:t>Protection</w:t>
            </w:r>
            <w:r w:rsidRPr="00A81E9E">
              <w:rPr>
                <w:color w:val="221F1F"/>
                <w:spacing w:val="-11"/>
                <w:sz w:val="20"/>
              </w:rPr>
              <w:t xml:space="preserve"> </w:t>
            </w:r>
            <w:r w:rsidRPr="00A81E9E">
              <w:rPr>
                <w:color w:val="221F1F"/>
                <w:sz w:val="20"/>
              </w:rPr>
              <w:t>of</w:t>
            </w:r>
            <w:r w:rsidRPr="00A81E9E">
              <w:rPr>
                <w:color w:val="221F1F"/>
                <w:spacing w:val="-10"/>
                <w:sz w:val="20"/>
              </w:rPr>
              <w:t xml:space="preserve"> </w:t>
            </w:r>
            <w:r w:rsidRPr="00A81E9E">
              <w:rPr>
                <w:color w:val="221F1F"/>
                <w:sz w:val="20"/>
              </w:rPr>
              <w:t>Government</w:t>
            </w:r>
            <w:r w:rsidRPr="00A81E9E">
              <w:rPr>
                <w:color w:val="221F1F"/>
                <w:spacing w:val="-10"/>
                <w:sz w:val="20"/>
              </w:rPr>
              <w:t xml:space="preserve"> </w:t>
            </w:r>
            <w:r w:rsidRPr="00A81E9E">
              <w:rPr>
                <w:color w:val="221F1F"/>
                <w:sz w:val="20"/>
              </w:rPr>
              <w:t>Buildings,</w:t>
            </w:r>
            <w:r w:rsidRPr="00A81E9E">
              <w:rPr>
                <w:color w:val="221F1F"/>
                <w:spacing w:val="-10"/>
                <w:sz w:val="20"/>
              </w:rPr>
              <w:t xml:space="preserve"> </w:t>
            </w:r>
            <w:r w:rsidRPr="00A81E9E">
              <w:rPr>
                <w:color w:val="221F1F"/>
                <w:sz w:val="20"/>
              </w:rPr>
              <w:t>Equipment,</w:t>
            </w:r>
            <w:r w:rsidRPr="00A81E9E">
              <w:rPr>
                <w:color w:val="221F1F"/>
                <w:spacing w:val="-9"/>
                <w:sz w:val="20"/>
              </w:rPr>
              <w:t xml:space="preserve"> </w:t>
            </w:r>
            <w:r w:rsidRPr="00A81E9E">
              <w:rPr>
                <w:color w:val="221F1F"/>
                <w:sz w:val="20"/>
              </w:rPr>
              <w:t>And</w:t>
            </w:r>
            <w:r w:rsidRPr="00A81E9E">
              <w:rPr>
                <w:color w:val="221F1F"/>
                <w:spacing w:val="-10"/>
                <w:sz w:val="20"/>
              </w:rPr>
              <w:t xml:space="preserve"> </w:t>
            </w:r>
            <w:r w:rsidRPr="00A81E9E">
              <w:rPr>
                <w:color w:val="221F1F"/>
                <w:spacing w:val="-2"/>
                <w:sz w:val="20"/>
              </w:rPr>
              <w:t>Vegetation</w:t>
            </w:r>
          </w:p>
        </w:tc>
        <w:tc>
          <w:tcPr>
            <w:tcW w:w="1372" w:type="dxa"/>
          </w:tcPr>
          <w:p w14:paraId="1071D4E3" w14:textId="77777777" w:rsidR="00016C31" w:rsidRPr="00A81E9E" w:rsidRDefault="00632607">
            <w:pPr>
              <w:pStyle w:val="TableParagraph"/>
              <w:ind w:right="2"/>
              <w:jc w:val="right"/>
              <w:rPr>
                <w:sz w:val="20"/>
              </w:rPr>
            </w:pPr>
            <w:r w:rsidRPr="00A81E9E">
              <w:rPr>
                <w:color w:val="221F1F"/>
                <w:sz w:val="20"/>
              </w:rPr>
              <w:t>APR</w:t>
            </w:r>
            <w:r w:rsidRPr="00A81E9E">
              <w:rPr>
                <w:color w:val="221F1F"/>
                <w:spacing w:val="-8"/>
                <w:sz w:val="20"/>
              </w:rPr>
              <w:t xml:space="preserve"> </w:t>
            </w:r>
            <w:r w:rsidRPr="00A81E9E">
              <w:rPr>
                <w:color w:val="221F1F"/>
                <w:spacing w:val="-4"/>
                <w:sz w:val="20"/>
              </w:rPr>
              <w:t>1984</w:t>
            </w:r>
          </w:p>
        </w:tc>
      </w:tr>
      <w:tr w:rsidR="00016C31" w14:paraId="49FE8608" w14:textId="77777777">
        <w:trPr>
          <w:trHeight w:val="229"/>
        </w:trPr>
        <w:tc>
          <w:tcPr>
            <w:tcW w:w="1502" w:type="dxa"/>
          </w:tcPr>
          <w:p w14:paraId="0C5E99E3" w14:textId="77777777" w:rsidR="00016C31" w:rsidRPr="00A81E9E" w:rsidRDefault="00632607">
            <w:pPr>
              <w:pStyle w:val="TableParagraph"/>
              <w:rPr>
                <w:sz w:val="20"/>
              </w:rPr>
            </w:pPr>
            <w:r w:rsidRPr="00A81E9E">
              <w:rPr>
                <w:color w:val="221F1F"/>
                <w:spacing w:val="-4"/>
                <w:sz w:val="20"/>
              </w:rPr>
              <w:t>52.237-</w:t>
            </w:r>
            <w:r w:rsidRPr="00A81E9E">
              <w:rPr>
                <w:color w:val="221F1F"/>
                <w:spacing w:val="-10"/>
                <w:sz w:val="20"/>
              </w:rPr>
              <w:t>3</w:t>
            </w:r>
          </w:p>
        </w:tc>
        <w:tc>
          <w:tcPr>
            <w:tcW w:w="6504" w:type="dxa"/>
          </w:tcPr>
          <w:p w14:paraId="24424573" w14:textId="77777777" w:rsidR="00016C31" w:rsidRPr="00A81E9E" w:rsidRDefault="00632607">
            <w:pPr>
              <w:pStyle w:val="TableParagraph"/>
              <w:ind w:left="165"/>
              <w:rPr>
                <w:sz w:val="20"/>
              </w:rPr>
            </w:pPr>
            <w:r w:rsidRPr="00A81E9E">
              <w:rPr>
                <w:color w:val="221F1F"/>
                <w:sz w:val="20"/>
              </w:rPr>
              <w:t>Continuity</w:t>
            </w:r>
            <w:r w:rsidRPr="00A81E9E">
              <w:rPr>
                <w:color w:val="221F1F"/>
                <w:spacing w:val="-4"/>
                <w:sz w:val="20"/>
              </w:rPr>
              <w:t xml:space="preserve"> </w:t>
            </w:r>
            <w:r w:rsidRPr="00A81E9E">
              <w:rPr>
                <w:color w:val="221F1F"/>
                <w:sz w:val="20"/>
              </w:rPr>
              <w:t>of</w:t>
            </w:r>
            <w:r w:rsidRPr="00A81E9E">
              <w:rPr>
                <w:color w:val="221F1F"/>
                <w:spacing w:val="-6"/>
                <w:sz w:val="20"/>
              </w:rPr>
              <w:t xml:space="preserve"> </w:t>
            </w:r>
            <w:r w:rsidRPr="00A81E9E">
              <w:rPr>
                <w:color w:val="221F1F"/>
                <w:spacing w:val="-2"/>
                <w:sz w:val="20"/>
              </w:rPr>
              <w:t>Services</w:t>
            </w:r>
          </w:p>
        </w:tc>
        <w:tc>
          <w:tcPr>
            <w:tcW w:w="1372" w:type="dxa"/>
          </w:tcPr>
          <w:p w14:paraId="1D6F1828" w14:textId="77777777" w:rsidR="00016C31" w:rsidRPr="00A81E9E" w:rsidRDefault="00632607">
            <w:pPr>
              <w:pStyle w:val="TableParagraph"/>
              <w:ind w:right="16"/>
              <w:jc w:val="right"/>
              <w:rPr>
                <w:sz w:val="20"/>
              </w:rPr>
            </w:pPr>
            <w:r w:rsidRPr="00A81E9E">
              <w:rPr>
                <w:color w:val="221F1F"/>
                <w:sz w:val="20"/>
              </w:rPr>
              <w:t>JAN</w:t>
            </w:r>
            <w:r w:rsidRPr="00A81E9E">
              <w:rPr>
                <w:color w:val="221F1F"/>
                <w:spacing w:val="-7"/>
                <w:sz w:val="20"/>
              </w:rPr>
              <w:t xml:space="preserve"> </w:t>
            </w:r>
            <w:r w:rsidRPr="00A81E9E">
              <w:rPr>
                <w:color w:val="221F1F"/>
                <w:spacing w:val="-4"/>
                <w:sz w:val="20"/>
              </w:rPr>
              <w:t>1991</w:t>
            </w:r>
          </w:p>
        </w:tc>
      </w:tr>
      <w:tr w:rsidR="00016C31" w:rsidRPr="00A81E9E" w14:paraId="05EA4C7D" w14:textId="77777777">
        <w:trPr>
          <w:trHeight w:val="229"/>
        </w:trPr>
        <w:tc>
          <w:tcPr>
            <w:tcW w:w="1502" w:type="dxa"/>
          </w:tcPr>
          <w:p w14:paraId="4468B008" w14:textId="042EBF75" w:rsidR="00016C31" w:rsidRPr="00A81E9E" w:rsidRDefault="00632607">
            <w:pPr>
              <w:pStyle w:val="TableParagraph"/>
              <w:rPr>
                <w:sz w:val="20"/>
              </w:rPr>
            </w:pPr>
            <w:del w:id="415" w:author="Chandler Wilson" w:date="2023-05-25T10:14:00Z">
              <w:r w:rsidRPr="00A81E9E" w:rsidDel="00A81E9E">
                <w:rPr>
                  <w:color w:val="221F1F"/>
                  <w:spacing w:val="-4"/>
                  <w:sz w:val="20"/>
                </w:rPr>
                <w:delText>52.239-</w:delText>
              </w:r>
              <w:r w:rsidRPr="00A81E9E" w:rsidDel="00A81E9E">
                <w:rPr>
                  <w:color w:val="221F1F"/>
                  <w:spacing w:val="-10"/>
                  <w:sz w:val="20"/>
                </w:rPr>
                <w:delText>1</w:delText>
              </w:r>
            </w:del>
          </w:p>
        </w:tc>
        <w:tc>
          <w:tcPr>
            <w:tcW w:w="6504" w:type="dxa"/>
          </w:tcPr>
          <w:p w14:paraId="7F35F58C" w14:textId="1AF48C01" w:rsidR="00016C31" w:rsidRPr="00A81E9E" w:rsidRDefault="00632607">
            <w:pPr>
              <w:pStyle w:val="TableParagraph"/>
              <w:ind w:left="165"/>
              <w:rPr>
                <w:sz w:val="20"/>
              </w:rPr>
            </w:pPr>
            <w:del w:id="416" w:author="Chandler Wilson" w:date="2023-05-25T10:14:00Z">
              <w:r w:rsidRPr="00A81E9E" w:rsidDel="00A81E9E">
                <w:rPr>
                  <w:color w:val="221F1F"/>
                  <w:sz w:val="20"/>
                </w:rPr>
                <w:delText>Privacy</w:delText>
              </w:r>
              <w:r w:rsidRPr="00A81E9E" w:rsidDel="00A81E9E">
                <w:rPr>
                  <w:color w:val="221F1F"/>
                  <w:spacing w:val="-7"/>
                  <w:sz w:val="20"/>
                </w:rPr>
                <w:delText xml:space="preserve"> </w:delText>
              </w:r>
              <w:r w:rsidRPr="00A81E9E" w:rsidDel="00A81E9E">
                <w:rPr>
                  <w:color w:val="221F1F"/>
                  <w:sz w:val="20"/>
                </w:rPr>
                <w:delText>or</w:delText>
              </w:r>
              <w:r w:rsidRPr="00A81E9E" w:rsidDel="00A81E9E">
                <w:rPr>
                  <w:color w:val="221F1F"/>
                  <w:spacing w:val="-7"/>
                  <w:sz w:val="20"/>
                </w:rPr>
                <w:delText xml:space="preserve"> </w:delText>
              </w:r>
              <w:r w:rsidRPr="00A81E9E" w:rsidDel="00A81E9E">
                <w:rPr>
                  <w:color w:val="221F1F"/>
                  <w:sz w:val="20"/>
                </w:rPr>
                <w:delText>Security</w:delText>
              </w:r>
              <w:r w:rsidRPr="00A81E9E" w:rsidDel="00A81E9E">
                <w:rPr>
                  <w:color w:val="221F1F"/>
                  <w:spacing w:val="-5"/>
                  <w:sz w:val="20"/>
                </w:rPr>
                <w:delText xml:space="preserve"> </w:delText>
              </w:r>
              <w:r w:rsidRPr="00A81E9E" w:rsidDel="00A81E9E">
                <w:rPr>
                  <w:color w:val="221F1F"/>
                  <w:spacing w:val="-2"/>
                  <w:sz w:val="20"/>
                </w:rPr>
                <w:delText>Safeguards</w:delText>
              </w:r>
            </w:del>
          </w:p>
        </w:tc>
        <w:tc>
          <w:tcPr>
            <w:tcW w:w="1372" w:type="dxa"/>
          </w:tcPr>
          <w:p w14:paraId="541A0979" w14:textId="740626AA" w:rsidR="00016C31" w:rsidRPr="00A81E9E" w:rsidRDefault="00632607">
            <w:pPr>
              <w:pStyle w:val="TableParagraph"/>
              <w:ind w:right="16"/>
              <w:jc w:val="right"/>
              <w:rPr>
                <w:sz w:val="20"/>
              </w:rPr>
            </w:pPr>
            <w:del w:id="417" w:author="Chandler Wilson" w:date="2023-05-25T10:14:00Z">
              <w:r w:rsidRPr="00A81E9E" w:rsidDel="00A81E9E">
                <w:rPr>
                  <w:color w:val="221F1F"/>
                  <w:sz w:val="20"/>
                </w:rPr>
                <w:delText>AUG</w:delText>
              </w:r>
              <w:r w:rsidRPr="00A81E9E" w:rsidDel="00A81E9E">
                <w:rPr>
                  <w:color w:val="221F1F"/>
                  <w:spacing w:val="-7"/>
                  <w:sz w:val="20"/>
                </w:rPr>
                <w:delText xml:space="preserve"> </w:delText>
              </w:r>
              <w:r w:rsidRPr="00A81E9E" w:rsidDel="00A81E9E">
                <w:rPr>
                  <w:color w:val="221F1F"/>
                  <w:spacing w:val="-4"/>
                  <w:sz w:val="20"/>
                </w:rPr>
                <w:delText>1996</w:delText>
              </w:r>
            </w:del>
          </w:p>
        </w:tc>
      </w:tr>
      <w:tr w:rsidR="00016C31" w14:paraId="5E2886CE" w14:textId="77777777">
        <w:trPr>
          <w:trHeight w:val="229"/>
        </w:trPr>
        <w:tc>
          <w:tcPr>
            <w:tcW w:w="1502" w:type="dxa"/>
          </w:tcPr>
          <w:p w14:paraId="08850F9C" w14:textId="77777777" w:rsidR="00016C31" w:rsidRDefault="00632607">
            <w:pPr>
              <w:pStyle w:val="TableParagraph"/>
              <w:rPr>
                <w:sz w:val="20"/>
              </w:rPr>
            </w:pPr>
            <w:r>
              <w:rPr>
                <w:color w:val="221F1F"/>
                <w:spacing w:val="-4"/>
                <w:sz w:val="20"/>
              </w:rPr>
              <w:t>52.242-</w:t>
            </w:r>
            <w:r>
              <w:rPr>
                <w:color w:val="221F1F"/>
                <w:spacing w:val="-10"/>
                <w:sz w:val="20"/>
              </w:rPr>
              <w:t>1</w:t>
            </w:r>
          </w:p>
        </w:tc>
        <w:tc>
          <w:tcPr>
            <w:tcW w:w="6504" w:type="dxa"/>
          </w:tcPr>
          <w:p w14:paraId="73B48FFC" w14:textId="77777777" w:rsidR="00016C31" w:rsidRDefault="00632607">
            <w:pPr>
              <w:pStyle w:val="TableParagraph"/>
              <w:ind w:left="165"/>
              <w:rPr>
                <w:sz w:val="20"/>
              </w:rPr>
            </w:pPr>
            <w:r>
              <w:rPr>
                <w:color w:val="221F1F"/>
                <w:sz w:val="20"/>
              </w:rPr>
              <w:t>Notice</w:t>
            </w:r>
            <w:r>
              <w:rPr>
                <w:color w:val="221F1F"/>
                <w:spacing w:val="-8"/>
                <w:sz w:val="20"/>
              </w:rPr>
              <w:t xml:space="preserve"> </w:t>
            </w:r>
            <w:r>
              <w:rPr>
                <w:color w:val="221F1F"/>
                <w:sz w:val="20"/>
              </w:rPr>
              <w:t>of</w:t>
            </w:r>
            <w:r>
              <w:rPr>
                <w:color w:val="221F1F"/>
                <w:spacing w:val="-5"/>
                <w:sz w:val="20"/>
              </w:rPr>
              <w:t xml:space="preserve"> </w:t>
            </w:r>
            <w:r>
              <w:rPr>
                <w:color w:val="221F1F"/>
                <w:sz w:val="20"/>
              </w:rPr>
              <w:t>Intent</w:t>
            </w:r>
            <w:r>
              <w:rPr>
                <w:color w:val="221F1F"/>
                <w:spacing w:val="-7"/>
                <w:sz w:val="20"/>
              </w:rPr>
              <w:t xml:space="preserve"> </w:t>
            </w:r>
            <w:r>
              <w:rPr>
                <w:color w:val="221F1F"/>
                <w:sz w:val="20"/>
              </w:rPr>
              <w:t>to</w:t>
            </w:r>
            <w:r>
              <w:rPr>
                <w:color w:val="221F1F"/>
                <w:spacing w:val="-8"/>
                <w:sz w:val="20"/>
              </w:rPr>
              <w:t xml:space="preserve"> </w:t>
            </w:r>
            <w:r>
              <w:rPr>
                <w:color w:val="221F1F"/>
                <w:sz w:val="20"/>
              </w:rPr>
              <w:t>Disallow</w:t>
            </w:r>
            <w:r>
              <w:rPr>
                <w:color w:val="221F1F"/>
                <w:spacing w:val="-8"/>
                <w:sz w:val="20"/>
              </w:rPr>
              <w:t xml:space="preserve"> </w:t>
            </w:r>
            <w:r>
              <w:rPr>
                <w:color w:val="221F1F"/>
                <w:spacing w:val="-4"/>
                <w:sz w:val="20"/>
              </w:rPr>
              <w:t>Costs</w:t>
            </w:r>
          </w:p>
        </w:tc>
        <w:tc>
          <w:tcPr>
            <w:tcW w:w="1372" w:type="dxa"/>
          </w:tcPr>
          <w:p w14:paraId="7104BF37" w14:textId="77777777" w:rsidR="00016C31" w:rsidRDefault="00632607">
            <w:pPr>
              <w:pStyle w:val="TableParagraph"/>
              <w:ind w:right="2"/>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63DDFD62" w14:textId="77777777">
        <w:trPr>
          <w:trHeight w:val="229"/>
        </w:trPr>
        <w:tc>
          <w:tcPr>
            <w:tcW w:w="1502" w:type="dxa"/>
          </w:tcPr>
          <w:p w14:paraId="53C88758" w14:textId="77777777" w:rsidR="00016C31" w:rsidRDefault="00632607">
            <w:pPr>
              <w:pStyle w:val="TableParagraph"/>
              <w:spacing w:line="210" w:lineRule="exact"/>
              <w:rPr>
                <w:sz w:val="20"/>
              </w:rPr>
            </w:pPr>
            <w:r>
              <w:rPr>
                <w:color w:val="221F1F"/>
                <w:spacing w:val="-4"/>
                <w:sz w:val="20"/>
              </w:rPr>
              <w:t>52.242-</w:t>
            </w:r>
            <w:r>
              <w:rPr>
                <w:color w:val="221F1F"/>
                <w:spacing w:val="-10"/>
                <w:sz w:val="20"/>
              </w:rPr>
              <w:t>3</w:t>
            </w:r>
          </w:p>
        </w:tc>
        <w:tc>
          <w:tcPr>
            <w:tcW w:w="6504" w:type="dxa"/>
          </w:tcPr>
          <w:p w14:paraId="4EFD1422" w14:textId="77777777" w:rsidR="00016C31" w:rsidRDefault="00632607">
            <w:pPr>
              <w:pStyle w:val="TableParagraph"/>
              <w:spacing w:line="210" w:lineRule="exact"/>
              <w:ind w:left="165"/>
              <w:rPr>
                <w:sz w:val="20"/>
              </w:rPr>
            </w:pPr>
            <w:r>
              <w:rPr>
                <w:color w:val="221F1F"/>
                <w:sz w:val="20"/>
              </w:rPr>
              <w:t>Penalties</w:t>
            </w:r>
            <w:r>
              <w:rPr>
                <w:color w:val="221F1F"/>
                <w:spacing w:val="-12"/>
                <w:sz w:val="20"/>
              </w:rPr>
              <w:t xml:space="preserve"> </w:t>
            </w:r>
            <w:r>
              <w:rPr>
                <w:color w:val="221F1F"/>
                <w:sz w:val="20"/>
              </w:rPr>
              <w:t>for</w:t>
            </w:r>
            <w:r>
              <w:rPr>
                <w:color w:val="221F1F"/>
                <w:spacing w:val="-10"/>
                <w:sz w:val="20"/>
              </w:rPr>
              <w:t xml:space="preserve"> </w:t>
            </w:r>
            <w:r>
              <w:rPr>
                <w:color w:val="221F1F"/>
                <w:sz w:val="20"/>
              </w:rPr>
              <w:t>Unallowable</w:t>
            </w:r>
            <w:r>
              <w:rPr>
                <w:color w:val="221F1F"/>
                <w:spacing w:val="-11"/>
                <w:sz w:val="20"/>
              </w:rPr>
              <w:t xml:space="preserve"> </w:t>
            </w:r>
            <w:r>
              <w:rPr>
                <w:color w:val="221F1F"/>
                <w:spacing w:val="-4"/>
                <w:sz w:val="20"/>
              </w:rPr>
              <w:t>Costs</w:t>
            </w:r>
          </w:p>
        </w:tc>
        <w:tc>
          <w:tcPr>
            <w:tcW w:w="1372" w:type="dxa"/>
          </w:tcPr>
          <w:p w14:paraId="5DFA3C09" w14:textId="77777777" w:rsidR="00016C31" w:rsidRDefault="00632607">
            <w:pPr>
              <w:pStyle w:val="TableParagraph"/>
              <w:spacing w:line="210" w:lineRule="exact"/>
              <w:ind w:right="16"/>
              <w:jc w:val="right"/>
              <w:rPr>
                <w:sz w:val="20"/>
              </w:rPr>
            </w:pPr>
            <w:r>
              <w:rPr>
                <w:color w:val="221F1F"/>
                <w:sz w:val="20"/>
              </w:rPr>
              <w:t>MAY</w:t>
            </w:r>
            <w:r>
              <w:rPr>
                <w:color w:val="221F1F"/>
                <w:spacing w:val="-7"/>
                <w:sz w:val="20"/>
              </w:rPr>
              <w:t xml:space="preserve"> </w:t>
            </w:r>
            <w:r>
              <w:rPr>
                <w:color w:val="221F1F"/>
                <w:spacing w:val="-4"/>
                <w:sz w:val="20"/>
              </w:rPr>
              <w:t>2014</w:t>
            </w:r>
          </w:p>
        </w:tc>
      </w:tr>
      <w:tr w:rsidR="00016C31" w14:paraId="73427F11" w14:textId="77777777">
        <w:trPr>
          <w:trHeight w:val="230"/>
        </w:trPr>
        <w:tc>
          <w:tcPr>
            <w:tcW w:w="1502" w:type="dxa"/>
          </w:tcPr>
          <w:p w14:paraId="564E89D1" w14:textId="77777777" w:rsidR="00016C31" w:rsidRDefault="00632607">
            <w:pPr>
              <w:pStyle w:val="TableParagraph"/>
              <w:spacing w:line="211" w:lineRule="exact"/>
              <w:rPr>
                <w:sz w:val="20"/>
              </w:rPr>
            </w:pPr>
            <w:r>
              <w:rPr>
                <w:color w:val="221F1F"/>
                <w:spacing w:val="-4"/>
                <w:sz w:val="20"/>
              </w:rPr>
              <w:t>52.242-</w:t>
            </w:r>
            <w:r>
              <w:rPr>
                <w:color w:val="221F1F"/>
                <w:spacing w:val="-10"/>
                <w:sz w:val="20"/>
              </w:rPr>
              <w:t>4</w:t>
            </w:r>
          </w:p>
        </w:tc>
        <w:tc>
          <w:tcPr>
            <w:tcW w:w="6504" w:type="dxa"/>
          </w:tcPr>
          <w:p w14:paraId="1E0A0260" w14:textId="77777777" w:rsidR="00016C31" w:rsidRDefault="00632607">
            <w:pPr>
              <w:pStyle w:val="TableParagraph"/>
              <w:spacing w:line="211" w:lineRule="exact"/>
              <w:ind w:left="165"/>
              <w:rPr>
                <w:sz w:val="20"/>
              </w:rPr>
            </w:pPr>
            <w:r w:rsidRPr="00A81E9E">
              <w:rPr>
                <w:color w:val="221F1F"/>
                <w:sz w:val="20"/>
              </w:rPr>
              <w:t>Certification</w:t>
            </w:r>
            <w:r w:rsidRPr="00A81E9E">
              <w:rPr>
                <w:color w:val="221F1F"/>
                <w:spacing w:val="-7"/>
                <w:sz w:val="20"/>
              </w:rPr>
              <w:t xml:space="preserve"> </w:t>
            </w:r>
            <w:r w:rsidRPr="00A81E9E">
              <w:rPr>
                <w:color w:val="221F1F"/>
                <w:sz w:val="20"/>
              </w:rPr>
              <w:t>of</w:t>
            </w:r>
            <w:r w:rsidRPr="00A81E9E">
              <w:rPr>
                <w:color w:val="221F1F"/>
                <w:spacing w:val="-9"/>
                <w:sz w:val="20"/>
              </w:rPr>
              <w:t xml:space="preserve"> </w:t>
            </w:r>
            <w:r w:rsidRPr="00A81E9E">
              <w:rPr>
                <w:color w:val="221F1F"/>
                <w:sz w:val="20"/>
              </w:rPr>
              <w:t>Final</w:t>
            </w:r>
            <w:r w:rsidRPr="00A81E9E">
              <w:rPr>
                <w:color w:val="221F1F"/>
                <w:spacing w:val="-8"/>
                <w:sz w:val="20"/>
              </w:rPr>
              <w:t xml:space="preserve"> </w:t>
            </w:r>
            <w:r w:rsidRPr="00A81E9E">
              <w:rPr>
                <w:color w:val="221F1F"/>
                <w:sz w:val="20"/>
              </w:rPr>
              <w:t>Indirect</w:t>
            </w:r>
            <w:r w:rsidRPr="00A81E9E">
              <w:rPr>
                <w:color w:val="221F1F"/>
                <w:spacing w:val="-9"/>
                <w:sz w:val="20"/>
              </w:rPr>
              <w:t xml:space="preserve"> </w:t>
            </w:r>
            <w:r w:rsidRPr="00A81E9E">
              <w:rPr>
                <w:color w:val="221F1F"/>
                <w:spacing w:val="-2"/>
                <w:sz w:val="20"/>
              </w:rPr>
              <w:t>Costs</w:t>
            </w:r>
          </w:p>
        </w:tc>
        <w:tc>
          <w:tcPr>
            <w:tcW w:w="1372" w:type="dxa"/>
          </w:tcPr>
          <w:p w14:paraId="0109E27D" w14:textId="77777777" w:rsidR="00016C31" w:rsidRDefault="00632607">
            <w:pPr>
              <w:pStyle w:val="TableParagraph"/>
              <w:spacing w:line="211" w:lineRule="exact"/>
              <w:jc w:val="right"/>
              <w:rPr>
                <w:sz w:val="20"/>
              </w:rPr>
            </w:pPr>
            <w:r>
              <w:rPr>
                <w:color w:val="221F1F"/>
                <w:sz w:val="20"/>
              </w:rPr>
              <w:t>JAN</w:t>
            </w:r>
            <w:r>
              <w:rPr>
                <w:color w:val="221F1F"/>
                <w:spacing w:val="-7"/>
                <w:sz w:val="20"/>
              </w:rPr>
              <w:t xml:space="preserve"> </w:t>
            </w:r>
            <w:r>
              <w:rPr>
                <w:color w:val="221F1F"/>
                <w:spacing w:val="-4"/>
                <w:sz w:val="20"/>
              </w:rPr>
              <w:t>1997</w:t>
            </w:r>
          </w:p>
        </w:tc>
      </w:tr>
      <w:tr w:rsidR="00016C31" w14:paraId="34ED4CBD" w14:textId="77777777">
        <w:trPr>
          <w:trHeight w:val="229"/>
        </w:trPr>
        <w:tc>
          <w:tcPr>
            <w:tcW w:w="1502" w:type="dxa"/>
          </w:tcPr>
          <w:p w14:paraId="5911AF14" w14:textId="77777777" w:rsidR="00016C31" w:rsidRDefault="00632607">
            <w:pPr>
              <w:pStyle w:val="TableParagraph"/>
              <w:rPr>
                <w:sz w:val="20"/>
              </w:rPr>
            </w:pPr>
            <w:r>
              <w:rPr>
                <w:color w:val="221F1F"/>
                <w:spacing w:val="-4"/>
                <w:sz w:val="20"/>
              </w:rPr>
              <w:t>52.242-</w:t>
            </w:r>
            <w:r>
              <w:rPr>
                <w:color w:val="221F1F"/>
                <w:spacing w:val="-5"/>
                <w:sz w:val="20"/>
              </w:rPr>
              <w:t>13</w:t>
            </w:r>
          </w:p>
        </w:tc>
        <w:tc>
          <w:tcPr>
            <w:tcW w:w="6504" w:type="dxa"/>
          </w:tcPr>
          <w:p w14:paraId="16767A0B" w14:textId="77777777" w:rsidR="00016C31" w:rsidRDefault="00632607">
            <w:pPr>
              <w:pStyle w:val="TableParagraph"/>
              <w:ind w:left="165"/>
              <w:rPr>
                <w:sz w:val="20"/>
              </w:rPr>
            </w:pPr>
            <w:r>
              <w:rPr>
                <w:color w:val="221F1F"/>
                <w:spacing w:val="-2"/>
                <w:sz w:val="20"/>
              </w:rPr>
              <w:t>Bankruptcy</w:t>
            </w:r>
          </w:p>
        </w:tc>
        <w:tc>
          <w:tcPr>
            <w:tcW w:w="1372" w:type="dxa"/>
          </w:tcPr>
          <w:p w14:paraId="5A34C16D" w14:textId="77777777" w:rsidR="00016C31" w:rsidRDefault="00632607">
            <w:pPr>
              <w:pStyle w:val="TableParagraph"/>
              <w:ind w:right="16"/>
              <w:jc w:val="right"/>
              <w:rPr>
                <w:sz w:val="20"/>
              </w:rPr>
            </w:pPr>
            <w:r>
              <w:rPr>
                <w:color w:val="221F1F"/>
                <w:sz w:val="20"/>
              </w:rPr>
              <w:t>JUL</w:t>
            </w:r>
            <w:r>
              <w:rPr>
                <w:color w:val="221F1F"/>
                <w:spacing w:val="-7"/>
                <w:sz w:val="20"/>
              </w:rPr>
              <w:t xml:space="preserve"> </w:t>
            </w:r>
            <w:r>
              <w:rPr>
                <w:color w:val="221F1F"/>
                <w:spacing w:val="-4"/>
                <w:sz w:val="20"/>
              </w:rPr>
              <w:t>1995</w:t>
            </w:r>
          </w:p>
        </w:tc>
      </w:tr>
      <w:tr w:rsidR="00016C31" w14:paraId="3054239D" w14:textId="77777777">
        <w:trPr>
          <w:trHeight w:val="229"/>
        </w:trPr>
        <w:tc>
          <w:tcPr>
            <w:tcW w:w="1502" w:type="dxa"/>
          </w:tcPr>
          <w:p w14:paraId="0EA5B5D8" w14:textId="77777777" w:rsidR="00016C31" w:rsidRDefault="00632607">
            <w:pPr>
              <w:pStyle w:val="TableParagraph"/>
              <w:rPr>
                <w:sz w:val="20"/>
              </w:rPr>
            </w:pPr>
            <w:r>
              <w:rPr>
                <w:color w:val="221F1F"/>
                <w:spacing w:val="-4"/>
                <w:sz w:val="20"/>
              </w:rPr>
              <w:t>52.242-</w:t>
            </w:r>
            <w:r>
              <w:rPr>
                <w:color w:val="221F1F"/>
                <w:spacing w:val="-5"/>
                <w:sz w:val="20"/>
              </w:rPr>
              <w:t>15</w:t>
            </w:r>
          </w:p>
        </w:tc>
        <w:tc>
          <w:tcPr>
            <w:tcW w:w="6504" w:type="dxa"/>
          </w:tcPr>
          <w:p w14:paraId="063DE861" w14:textId="77777777" w:rsidR="00016C31" w:rsidRDefault="00632607">
            <w:pPr>
              <w:pStyle w:val="TableParagraph"/>
              <w:ind w:left="165"/>
              <w:rPr>
                <w:sz w:val="20"/>
              </w:rPr>
            </w:pPr>
            <w:r>
              <w:rPr>
                <w:color w:val="221F1F"/>
                <w:spacing w:val="-2"/>
                <w:sz w:val="20"/>
              </w:rPr>
              <w:t>Stop-Work</w:t>
            </w:r>
            <w:r>
              <w:rPr>
                <w:color w:val="221F1F"/>
                <w:spacing w:val="5"/>
                <w:sz w:val="20"/>
              </w:rPr>
              <w:t xml:space="preserve"> </w:t>
            </w:r>
            <w:r>
              <w:rPr>
                <w:color w:val="221F1F"/>
                <w:spacing w:val="-4"/>
                <w:sz w:val="20"/>
              </w:rPr>
              <w:t>Order</w:t>
            </w:r>
          </w:p>
        </w:tc>
        <w:tc>
          <w:tcPr>
            <w:tcW w:w="1372" w:type="dxa"/>
          </w:tcPr>
          <w:p w14:paraId="10087A9A" w14:textId="77777777" w:rsidR="00016C31" w:rsidRDefault="00632607">
            <w:pPr>
              <w:pStyle w:val="TableParagraph"/>
              <w:ind w:right="2"/>
              <w:jc w:val="right"/>
              <w:rPr>
                <w:sz w:val="20"/>
              </w:rPr>
            </w:pPr>
            <w:r>
              <w:rPr>
                <w:color w:val="221F1F"/>
                <w:sz w:val="20"/>
              </w:rPr>
              <w:t>AUG</w:t>
            </w:r>
            <w:r>
              <w:rPr>
                <w:color w:val="221F1F"/>
                <w:spacing w:val="-7"/>
                <w:sz w:val="20"/>
              </w:rPr>
              <w:t xml:space="preserve"> </w:t>
            </w:r>
            <w:r>
              <w:rPr>
                <w:color w:val="221F1F"/>
                <w:spacing w:val="-4"/>
                <w:sz w:val="20"/>
              </w:rPr>
              <w:t>1989</w:t>
            </w:r>
          </w:p>
        </w:tc>
      </w:tr>
      <w:tr w:rsidR="00016C31" w14:paraId="7429EE0D" w14:textId="77777777">
        <w:trPr>
          <w:trHeight w:val="229"/>
        </w:trPr>
        <w:tc>
          <w:tcPr>
            <w:tcW w:w="1502" w:type="dxa"/>
          </w:tcPr>
          <w:p w14:paraId="26E70452" w14:textId="77777777" w:rsidR="00016C31" w:rsidRDefault="00632607">
            <w:pPr>
              <w:pStyle w:val="TableParagraph"/>
              <w:rPr>
                <w:sz w:val="20"/>
              </w:rPr>
            </w:pPr>
            <w:r>
              <w:rPr>
                <w:color w:val="221F1F"/>
                <w:sz w:val="20"/>
              </w:rPr>
              <w:t>52.242-15</w:t>
            </w:r>
            <w:r>
              <w:rPr>
                <w:color w:val="221F1F"/>
                <w:spacing w:val="-9"/>
                <w:sz w:val="20"/>
              </w:rPr>
              <w:t xml:space="preserve"> </w:t>
            </w:r>
            <w:r>
              <w:rPr>
                <w:color w:val="221F1F"/>
                <w:sz w:val="20"/>
              </w:rPr>
              <w:t>Alt</w:t>
            </w:r>
            <w:r>
              <w:rPr>
                <w:color w:val="221F1F"/>
                <w:spacing w:val="-10"/>
                <w:sz w:val="20"/>
              </w:rPr>
              <w:t xml:space="preserve"> </w:t>
            </w:r>
            <w:r>
              <w:rPr>
                <w:color w:val="221F1F"/>
                <w:spacing w:val="-12"/>
                <w:sz w:val="20"/>
              </w:rPr>
              <w:t>I</w:t>
            </w:r>
          </w:p>
        </w:tc>
        <w:tc>
          <w:tcPr>
            <w:tcW w:w="6504" w:type="dxa"/>
          </w:tcPr>
          <w:p w14:paraId="079D7FCE" w14:textId="77777777" w:rsidR="00016C31" w:rsidRDefault="00632607">
            <w:pPr>
              <w:pStyle w:val="TableParagraph"/>
              <w:ind w:left="165"/>
              <w:rPr>
                <w:sz w:val="20"/>
              </w:rPr>
            </w:pPr>
            <w:r>
              <w:rPr>
                <w:color w:val="221F1F"/>
                <w:sz w:val="20"/>
              </w:rPr>
              <w:t>Stop-Work</w:t>
            </w:r>
            <w:r>
              <w:rPr>
                <w:color w:val="221F1F"/>
                <w:spacing w:val="-10"/>
                <w:sz w:val="20"/>
              </w:rPr>
              <w:t xml:space="preserve"> </w:t>
            </w:r>
            <w:r>
              <w:rPr>
                <w:color w:val="221F1F"/>
                <w:sz w:val="20"/>
              </w:rPr>
              <w:t>Order</w:t>
            </w:r>
            <w:r>
              <w:rPr>
                <w:color w:val="221F1F"/>
                <w:spacing w:val="-8"/>
                <w:sz w:val="20"/>
              </w:rPr>
              <w:t xml:space="preserve"> </w:t>
            </w:r>
            <w:r>
              <w:rPr>
                <w:color w:val="221F1F"/>
                <w:sz w:val="20"/>
              </w:rPr>
              <w:t>(Aug</w:t>
            </w:r>
            <w:r>
              <w:rPr>
                <w:color w:val="221F1F"/>
                <w:spacing w:val="-8"/>
                <w:sz w:val="20"/>
              </w:rPr>
              <w:t xml:space="preserve"> </w:t>
            </w:r>
            <w:r>
              <w:rPr>
                <w:color w:val="221F1F"/>
                <w:sz w:val="20"/>
              </w:rPr>
              <w:t>1989)</w:t>
            </w:r>
            <w:r>
              <w:rPr>
                <w:color w:val="221F1F"/>
                <w:spacing w:val="-10"/>
                <w:sz w:val="20"/>
              </w:rPr>
              <w:t xml:space="preserve"> </w:t>
            </w:r>
            <w:r>
              <w:rPr>
                <w:color w:val="221F1F"/>
                <w:sz w:val="20"/>
              </w:rPr>
              <w:t>–</w:t>
            </w:r>
            <w:r>
              <w:rPr>
                <w:color w:val="221F1F"/>
                <w:spacing w:val="-6"/>
                <w:sz w:val="20"/>
              </w:rPr>
              <w:t xml:space="preserve"> </w:t>
            </w:r>
            <w:r>
              <w:rPr>
                <w:color w:val="221F1F"/>
                <w:sz w:val="20"/>
              </w:rPr>
              <w:t>Alternate</w:t>
            </w:r>
            <w:r>
              <w:rPr>
                <w:color w:val="221F1F"/>
                <w:spacing w:val="-9"/>
                <w:sz w:val="20"/>
              </w:rPr>
              <w:t xml:space="preserve"> </w:t>
            </w:r>
            <w:r>
              <w:rPr>
                <w:color w:val="221F1F"/>
                <w:spacing w:val="-10"/>
                <w:sz w:val="20"/>
              </w:rPr>
              <w:t>I</w:t>
            </w:r>
          </w:p>
        </w:tc>
        <w:tc>
          <w:tcPr>
            <w:tcW w:w="1372" w:type="dxa"/>
          </w:tcPr>
          <w:p w14:paraId="403CB649" w14:textId="77777777" w:rsidR="00016C31" w:rsidRDefault="00632607">
            <w:pPr>
              <w:pStyle w:val="TableParagraph"/>
              <w:ind w:right="16"/>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00D4C9A3" w14:textId="77777777">
        <w:trPr>
          <w:trHeight w:val="229"/>
        </w:trPr>
        <w:tc>
          <w:tcPr>
            <w:tcW w:w="1502" w:type="dxa"/>
          </w:tcPr>
          <w:p w14:paraId="079E5945" w14:textId="77777777" w:rsidR="00016C31" w:rsidRDefault="00632607">
            <w:pPr>
              <w:pStyle w:val="TableParagraph"/>
              <w:rPr>
                <w:sz w:val="20"/>
              </w:rPr>
            </w:pPr>
            <w:r>
              <w:rPr>
                <w:color w:val="221F1F"/>
                <w:spacing w:val="-4"/>
                <w:sz w:val="20"/>
              </w:rPr>
              <w:t>52.243-</w:t>
            </w:r>
            <w:r>
              <w:rPr>
                <w:color w:val="221F1F"/>
                <w:spacing w:val="-10"/>
                <w:sz w:val="20"/>
              </w:rPr>
              <w:t>1</w:t>
            </w:r>
          </w:p>
        </w:tc>
        <w:tc>
          <w:tcPr>
            <w:tcW w:w="6504" w:type="dxa"/>
          </w:tcPr>
          <w:p w14:paraId="60D358F2" w14:textId="77777777" w:rsidR="00016C31" w:rsidRDefault="00632607">
            <w:pPr>
              <w:pStyle w:val="TableParagraph"/>
              <w:ind w:left="165"/>
              <w:rPr>
                <w:sz w:val="20"/>
              </w:rPr>
            </w:pPr>
            <w:r>
              <w:rPr>
                <w:color w:val="221F1F"/>
                <w:spacing w:val="-2"/>
                <w:sz w:val="20"/>
              </w:rPr>
              <w:t>Changes—Fixed</w:t>
            </w:r>
            <w:r>
              <w:rPr>
                <w:color w:val="221F1F"/>
                <w:spacing w:val="4"/>
                <w:sz w:val="20"/>
              </w:rPr>
              <w:t xml:space="preserve"> </w:t>
            </w:r>
            <w:r>
              <w:rPr>
                <w:color w:val="221F1F"/>
                <w:spacing w:val="-4"/>
                <w:sz w:val="20"/>
              </w:rPr>
              <w:t>Price</w:t>
            </w:r>
          </w:p>
        </w:tc>
        <w:tc>
          <w:tcPr>
            <w:tcW w:w="1372" w:type="dxa"/>
          </w:tcPr>
          <w:p w14:paraId="2708348D" w14:textId="77777777" w:rsidR="00016C31" w:rsidRDefault="00632607">
            <w:pPr>
              <w:pStyle w:val="TableParagraph"/>
              <w:ind w:right="19"/>
              <w:jc w:val="right"/>
              <w:rPr>
                <w:sz w:val="20"/>
              </w:rPr>
            </w:pPr>
            <w:r>
              <w:rPr>
                <w:color w:val="221F1F"/>
                <w:sz w:val="20"/>
              </w:rPr>
              <w:t>AUG</w:t>
            </w:r>
            <w:r>
              <w:rPr>
                <w:color w:val="221F1F"/>
                <w:spacing w:val="-7"/>
                <w:sz w:val="20"/>
              </w:rPr>
              <w:t xml:space="preserve"> </w:t>
            </w:r>
            <w:r>
              <w:rPr>
                <w:color w:val="221F1F"/>
                <w:spacing w:val="-4"/>
                <w:sz w:val="20"/>
              </w:rPr>
              <w:t>1987</w:t>
            </w:r>
          </w:p>
        </w:tc>
      </w:tr>
      <w:tr w:rsidR="00016C31" w14:paraId="77EACB2E" w14:textId="77777777">
        <w:trPr>
          <w:trHeight w:val="229"/>
        </w:trPr>
        <w:tc>
          <w:tcPr>
            <w:tcW w:w="1502" w:type="dxa"/>
          </w:tcPr>
          <w:p w14:paraId="7E481F78" w14:textId="77777777" w:rsidR="00016C31" w:rsidRDefault="00632607">
            <w:pPr>
              <w:pStyle w:val="TableParagraph"/>
              <w:rPr>
                <w:sz w:val="20"/>
              </w:rPr>
            </w:pPr>
            <w:r>
              <w:rPr>
                <w:color w:val="221F1F"/>
                <w:sz w:val="20"/>
              </w:rPr>
              <w:t>52.243-1</w:t>
            </w:r>
            <w:r>
              <w:rPr>
                <w:color w:val="221F1F"/>
                <w:spacing w:val="-8"/>
                <w:sz w:val="20"/>
              </w:rPr>
              <w:t xml:space="preserve"> </w:t>
            </w:r>
            <w:r>
              <w:rPr>
                <w:color w:val="221F1F"/>
                <w:sz w:val="20"/>
              </w:rPr>
              <w:t>Alt</w:t>
            </w:r>
            <w:r>
              <w:rPr>
                <w:color w:val="221F1F"/>
                <w:spacing w:val="-8"/>
                <w:sz w:val="20"/>
              </w:rPr>
              <w:t xml:space="preserve"> </w:t>
            </w:r>
            <w:r>
              <w:rPr>
                <w:color w:val="221F1F"/>
                <w:spacing w:val="-12"/>
                <w:sz w:val="20"/>
              </w:rPr>
              <w:t>V</w:t>
            </w:r>
          </w:p>
        </w:tc>
        <w:tc>
          <w:tcPr>
            <w:tcW w:w="6504" w:type="dxa"/>
          </w:tcPr>
          <w:p w14:paraId="2FEC33B6" w14:textId="77777777" w:rsidR="00016C31" w:rsidRDefault="00632607">
            <w:pPr>
              <w:pStyle w:val="TableParagraph"/>
              <w:ind w:left="165"/>
              <w:rPr>
                <w:sz w:val="20"/>
              </w:rPr>
            </w:pPr>
            <w:r>
              <w:rPr>
                <w:color w:val="221F1F"/>
                <w:sz w:val="20"/>
              </w:rPr>
              <w:t>Changes--Fixed-Price</w:t>
            </w:r>
            <w:r>
              <w:rPr>
                <w:color w:val="221F1F"/>
                <w:spacing w:val="-12"/>
                <w:sz w:val="20"/>
              </w:rPr>
              <w:t xml:space="preserve"> </w:t>
            </w:r>
            <w:r>
              <w:rPr>
                <w:color w:val="221F1F"/>
                <w:sz w:val="20"/>
              </w:rPr>
              <w:t>(AUG</w:t>
            </w:r>
            <w:r>
              <w:rPr>
                <w:color w:val="221F1F"/>
                <w:spacing w:val="-10"/>
                <w:sz w:val="20"/>
              </w:rPr>
              <w:t xml:space="preserve"> </w:t>
            </w:r>
            <w:r>
              <w:rPr>
                <w:color w:val="221F1F"/>
                <w:sz w:val="20"/>
              </w:rPr>
              <w:t>1987)</w:t>
            </w:r>
            <w:r>
              <w:rPr>
                <w:color w:val="221F1F"/>
                <w:spacing w:val="30"/>
                <w:sz w:val="20"/>
              </w:rPr>
              <w:t xml:space="preserve"> </w:t>
            </w:r>
            <w:r>
              <w:rPr>
                <w:color w:val="221F1F"/>
                <w:sz w:val="20"/>
              </w:rPr>
              <w:t>-</w:t>
            </w:r>
            <w:r>
              <w:rPr>
                <w:color w:val="221F1F"/>
                <w:spacing w:val="-8"/>
                <w:sz w:val="20"/>
              </w:rPr>
              <w:t xml:space="preserve"> </w:t>
            </w:r>
            <w:r>
              <w:rPr>
                <w:color w:val="221F1F"/>
                <w:sz w:val="20"/>
              </w:rPr>
              <w:t>Alternate</w:t>
            </w:r>
            <w:r>
              <w:rPr>
                <w:color w:val="221F1F"/>
                <w:spacing w:val="-11"/>
                <w:sz w:val="20"/>
              </w:rPr>
              <w:t xml:space="preserve"> </w:t>
            </w:r>
            <w:r>
              <w:rPr>
                <w:color w:val="221F1F"/>
                <w:spacing w:val="-10"/>
                <w:sz w:val="20"/>
              </w:rPr>
              <w:t>V</w:t>
            </w:r>
          </w:p>
        </w:tc>
        <w:tc>
          <w:tcPr>
            <w:tcW w:w="1372" w:type="dxa"/>
          </w:tcPr>
          <w:p w14:paraId="1388888A" w14:textId="77777777" w:rsidR="00016C31" w:rsidRDefault="00632607">
            <w:pPr>
              <w:pStyle w:val="TableParagraph"/>
              <w:ind w:right="16"/>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1918BFB3" w14:textId="77777777">
        <w:trPr>
          <w:trHeight w:val="229"/>
        </w:trPr>
        <w:tc>
          <w:tcPr>
            <w:tcW w:w="1502" w:type="dxa"/>
          </w:tcPr>
          <w:p w14:paraId="058194A2" w14:textId="77777777" w:rsidR="00016C31" w:rsidRDefault="00632607">
            <w:pPr>
              <w:pStyle w:val="TableParagraph"/>
              <w:rPr>
                <w:sz w:val="20"/>
              </w:rPr>
            </w:pPr>
            <w:r>
              <w:rPr>
                <w:color w:val="221F1F"/>
                <w:spacing w:val="-4"/>
                <w:sz w:val="20"/>
              </w:rPr>
              <w:t>52.243-</w:t>
            </w:r>
            <w:r>
              <w:rPr>
                <w:color w:val="221F1F"/>
                <w:spacing w:val="-10"/>
                <w:sz w:val="20"/>
              </w:rPr>
              <w:t>2</w:t>
            </w:r>
          </w:p>
        </w:tc>
        <w:tc>
          <w:tcPr>
            <w:tcW w:w="6504" w:type="dxa"/>
          </w:tcPr>
          <w:p w14:paraId="572FB423" w14:textId="77777777" w:rsidR="00016C31" w:rsidRDefault="00632607">
            <w:pPr>
              <w:pStyle w:val="TableParagraph"/>
              <w:ind w:left="165"/>
              <w:rPr>
                <w:sz w:val="20"/>
              </w:rPr>
            </w:pPr>
            <w:r w:rsidRPr="00A81E9E">
              <w:rPr>
                <w:color w:val="221F1F"/>
                <w:spacing w:val="-2"/>
                <w:sz w:val="20"/>
              </w:rPr>
              <w:t>Changes—Cost</w:t>
            </w:r>
            <w:r w:rsidRPr="00A81E9E">
              <w:rPr>
                <w:color w:val="221F1F"/>
                <w:spacing w:val="2"/>
                <w:sz w:val="20"/>
              </w:rPr>
              <w:t xml:space="preserve"> </w:t>
            </w:r>
            <w:r w:rsidRPr="00A81E9E">
              <w:rPr>
                <w:color w:val="221F1F"/>
                <w:spacing w:val="-2"/>
                <w:sz w:val="20"/>
              </w:rPr>
              <w:t>Reimbursement</w:t>
            </w:r>
          </w:p>
        </w:tc>
        <w:tc>
          <w:tcPr>
            <w:tcW w:w="1372" w:type="dxa"/>
          </w:tcPr>
          <w:p w14:paraId="5C1E7FC6" w14:textId="77777777" w:rsidR="00016C31" w:rsidRDefault="00632607">
            <w:pPr>
              <w:pStyle w:val="TableParagraph"/>
              <w:ind w:right="2"/>
              <w:jc w:val="right"/>
              <w:rPr>
                <w:sz w:val="20"/>
              </w:rPr>
            </w:pPr>
            <w:r>
              <w:rPr>
                <w:color w:val="221F1F"/>
                <w:sz w:val="20"/>
              </w:rPr>
              <w:t>AUG</w:t>
            </w:r>
            <w:r>
              <w:rPr>
                <w:color w:val="221F1F"/>
                <w:spacing w:val="-7"/>
                <w:sz w:val="20"/>
              </w:rPr>
              <w:t xml:space="preserve"> </w:t>
            </w:r>
            <w:r>
              <w:rPr>
                <w:color w:val="221F1F"/>
                <w:spacing w:val="-4"/>
                <w:sz w:val="20"/>
              </w:rPr>
              <w:t>1987</w:t>
            </w:r>
          </w:p>
        </w:tc>
      </w:tr>
      <w:tr w:rsidR="00016C31" w14:paraId="68BEC971" w14:textId="77777777">
        <w:trPr>
          <w:trHeight w:val="229"/>
        </w:trPr>
        <w:tc>
          <w:tcPr>
            <w:tcW w:w="1502" w:type="dxa"/>
          </w:tcPr>
          <w:p w14:paraId="657EF7AA" w14:textId="77777777" w:rsidR="00016C31" w:rsidRDefault="00632607">
            <w:pPr>
              <w:pStyle w:val="TableParagraph"/>
              <w:rPr>
                <w:sz w:val="20"/>
              </w:rPr>
            </w:pPr>
            <w:r>
              <w:rPr>
                <w:color w:val="221F1F"/>
                <w:sz w:val="20"/>
              </w:rPr>
              <w:t>52.243-2</w:t>
            </w:r>
            <w:r>
              <w:rPr>
                <w:color w:val="221F1F"/>
                <w:spacing w:val="-8"/>
                <w:sz w:val="20"/>
              </w:rPr>
              <w:t xml:space="preserve"> </w:t>
            </w:r>
            <w:r>
              <w:rPr>
                <w:color w:val="221F1F"/>
                <w:sz w:val="20"/>
              </w:rPr>
              <w:t>Alt</w:t>
            </w:r>
            <w:r>
              <w:rPr>
                <w:color w:val="221F1F"/>
                <w:spacing w:val="-8"/>
                <w:sz w:val="20"/>
              </w:rPr>
              <w:t xml:space="preserve"> </w:t>
            </w:r>
            <w:r>
              <w:rPr>
                <w:color w:val="221F1F"/>
                <w:spacing w:val="-12"/>
                <w:sz w:val="20"/>
              </w:rPr>
              <w:t>V</w:t>
            </w:r>
          </w:p>
        </w:tc>
        <w:tc>
          <w:tcPr>
            <w:tcW w:w="6504" w:type="dxa"/>
          </w:tcPr>
          <w:p w14:paraId="52F01317" w14:textId="77777777" w:rsidR="00016C31" w:rsidRDefault="00632607">
            <w:pPr>
              <w:pStyle w:val="TableParagraph"/>
              <w:ind w:left="165"/>
              <w:rPr>
                <w:sz w:val="20"/>
              </w:rPr>
            </w:pPr>
            <w:r>
              <w:rPr>
                <w:color w:val="221F1F"/>
                <w:spacing w:val="-2"/>
                <w:sz w:val="20"/>
              </w:rPr>
              <w:t>Changes—Cost-Reimbursement (Aug</w:t>
            </w:r>
            <w:r>
              <w:rPr>
                <w:color w:val="221F1F"/>
                <w:spacing w:val="5"/>
                <w:sz w:val="20"/>
              </w:rPr>
              <w:t xml:space="preserve"> </w:t>
            </w:r>
            <w:r>
              <w:rPr>
                <w:color w:val="221F1F"/>
                <w:spacing w:val="-2"/>
                <w:sz w:val="20"/>
              </w:rPr>
              <w:t>1987)</w:t>
            </w:r>
            <w:r>
              <w:rPr>
                <w:color w:val="221F1F"/>
                <w:spacing w:val="3"/>
                <w:sz w:val="20"/>
              </w:rPr>
              <w:t xml:space="preserve"> </w:t>
            </w:r>
            <w:r>
              <w:rPr>
                <w:color w:val="221F1F"/>
                <w:spacing w:val="-2"/>
                <w:sz w:val="20"/>
              </w:rPr>
              <w:t>–</w:t>
            </w:r>
            <w:r>
              <w:rPr>
                <w:color w:val="221F1F"/>
                <w:spacing w:val="4"/>
                <w:sz w:val="20"/>
              </w:rPr>
              <w:t xml:space="preserve"> </w:t>
            </w:r>
            <w:r>
              <w:rPr>
                <w:color w:val="221F1F"/>
                <w:spacing w:val="-2"/>
                <w:sz w:val="20"/>
              </w:rPr>
              <w:t>Alternate</w:t>
            </w:r>
            <w:r>
              <w:rPr>
                <w:color w:val="221F1F"/>
                <w:spacing w:val="5"/>
                <w:sz w:val="20"/>
              </w:rPr>
              <w:t xml:space="preserve"> </w:t>
            </w:r>
            <w:r>
              <w:rPr>
                <w:color w:val="221F1F"/>
                <w:spacing w:val="-10"/>
                <w:sz w:val="20"/>
              </w:rPr>
              <w:t>V</w:t>
            </w:r>
          </w:p>
        </w:tc>
        <w:tc>
          <w:tcPr>
            <w:tcW w:w="1372" w:type="dxa"/>
          </w:tcPr>
          <w:p w14:paraId="5F194D7E" w14:textId="77777777" w:rsidR="00016C31" w:rsidRDefault="00632607">
            <w:pPr>
              <w:pStyle w:val="TableParagraph"/>
              <w:ind w:right="16"/>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2B7DAE67" w14:textId="77777777">
        <w:trPr>
          <w:trHeight w:val="229"/>
        </w:trPr>
        <w:tc>
          <w:tcPr>
            <w:tcW w:w="1502" w:type="dxa"/>
          </w:tcPr>
          <w:p w14:paraId="7A42D8C0" w14:textId="1C65FFC6" w:rsidR="00016C31" w:rsidRPr="00A81E9E" w:rsidRDefault="00632607">
            <w:pPr>
              <w:pStyle w:val="TableParagraph"/>
              <w:rPr>
                <w:sz w:val="20"/>
              </w:rPr>
            </w:pPr>
            <w:del w:id="418" w:author="Chandler Wilson" w:date="2023-05-25T10:15:00Z">
              <w:r w:rsidRPr="00A81E9E" w:rsidDel="00A81E9E">
                <w:rPr>
                  <w:color w:val="221F1F"/>
                  <w:spacing w:val="-4"/>
                  <w:sz w:val="20"/>
                </w:rPr>
                <w:delText>52.243-</w:delText>
              </w:r>
              <w:r w:rsidRPr="00A81E9E" w:rsidDel="00A81E9E">
                <w:rPr>
                  <w:color w:val="221F1F"/>
                  <w:spacing w:val="-10"/>
                  <w:sz w:val="20"/>
                </w:rPr>
                <w:delText>6</w:delText>
              </w:r>
            </w:del>
          </w:p>
        </w:tc>
        <w:tc>
          <w:tcPr>
            <w:tcW w:w="6504" w:type="dxa"/>
          </w:tcPr>
          <w:p w14:paraId="718242BF" w14:textId="1FEC0A6F" w:rsidR="00016C31" w:rsidRPr="00A81E9E" w:rsidRDefault="00632607">
            <w:pPr>
              <w:pStyle w:val="TableParagraph"/>
              <w:ind w:left="165"/>
              <w:rPr>
                <w:sz w:val="20"/>
              </w:rPr>
            </w:pPr>
            <w:del w:id="419" w:author="Chandler Wilson" w:date="2023-05-25T10:15:00Z">
              <w:r w:rsidRPr="00A81E9E" w:rsidDel="00A81E9E">
                <w:rPr>
                  <w:color w:val="221F1F"/>
                  <w:sz w:val="20"/>
                </w:rPr>
                <w:delText>Change</w:delText>
              </w:r>
              <w:r w:rsidRPr="00A81E9E" w:rsidDel="00A81E9E">
                <w:rPr>
                  <w:color w:val="221F1F"/>
                  <w:spacing w:val="-8"/>
                  <w:sz w:val="20"/>
                </w:rPr>
                <w:delText xml:space="preserve"> </w:delText>
              </w:r>
              <w:r w:rsidRPr="00A81E9E" w:rsidDel="00A81E9E">
                <w:rPr>
                  <w:color w:val="221F1F"/>
                  <w:sz w:val="20"/>
                </w:rPr>
                <w:delText>Order</w:delText>
              </w:r>
              <w:r w:rsidRPr="00A81E9E" w:rsidDel="00A81E9E">
                <w:rPr>
                  <w:color w:val="221F1F"/>
                  <w:spacing w:val="-9"/>
                  <w:sz w:val="20"/>
                </w:rPr>
                <w:delText xml:space="preserve"> </w:delText>
              </w:r>
              <w:r w:rsidRPr="00A81E9E" w:rsidDel="00A81E9E">
                <w:rPr>
                  <w:color w:val="221F1F"/>
                  <w:spacing w:val="-2"/>
                  <w:sz w:val="20"/>
                </w:rPr>
                <w:delText>Accounting</w:delText>
              </w:r>
            </w:del>
          </w:p>
        </w:tc>
        <w:tc>
          <w:tcPr>
            <w:tcW w:w="1372" w:type="dxa"/>
          </w:tcPr>
          <w:p w14:paraId="2D47831D" w14:textId="70D208AF" w:rsidR="00016C31" w:rsidRPr="00A81E9E" w:rsidRDefault="00632607">
            <w:pPr>
              <w:pStyle w:val="TableParagraph"/>
              <w:ind w:right="19"/>
              <w:jc w:val="right"/>
              <w:rPr>
                <w:sz w:val="20"/>
              </w:rPr>
            </w:pPr>
            <w:del w:id="420" w:author="Chandler Wilson" w:date="2023-05-25T10:15:00Z">
              <w:r w:rsidRPr="00A81E9E" w:rsidDel="00A81E9E">
                <w:rPr>
                  <w:color w:val="221F1F"/>
                  <w:sz w:val="20"/>
                </w:rPr>
                <w:delText>APR</w:delText>
              </w:r>
              <w:r w:rsidRPr="00A81E9E" w:rsidDel="00A81E9E">
                <w:rPr>
                  <w:color w:val="221F1F"/>
                  <w:spacing w:val="-8"/>
                  <w:sz w:val="20"/>
                </w:rPr>
                <w:delText xml:space="preserve"> </w:delText>
              </w:r>
              <w:r w:rsidRPr="00A81E9E" w:rsidDel="00A81E9E">
                <w:rPr>
                  <w:color w:val="221F1F"/>
                  <w:spacing w:val="-4"/>
                  <w:sz w:val="20"/>
                </w:rPr>
                <w:delText>1984</w:delText>
              </w:r>
            </w:del>
          </w:p>
        </w:tc>
      </w:tr>
      <w:tr w:rsidR="00016C31" w14:paraId="47DC793C" w14:textId="77777777">
        <w:trPr>
          <w:trHeight w:val="230"/>
        </w:trPr>
        <w:tc>
          <w:tcPr>
            <w:tcW w:w="1502" w:type="dxa"/>
          </w:tcPr>
          <w:p w14:paraId="0F98681C" w14:textId="77777777" w:rsidR="00016C31" w:rsidRDefault="00632607">
            <w:pPr>
              <w:pStyle w:val="TableParagraph"/>
              <w:spacing w:line="210" w:lineRule="exact"/>
              <w:rPr>
                <w:sz w:val="20"/>
              </w:rPr>
            </w:pPr>
            <w:r>
              <w:rPr>
                <w:color w:val="221F1F"/>
                <w:spacing w:val="-4"/>
                <w:sz w:val="20"/>
              </w:rPr>
              <w:t>52.244-</w:t>
            </w:r>
            <w:r>
              <w:rPr>
                <w:color w:val="221F1F"/>
                <w:spacing w:val="-10"/>
                <w:sz w:val="20"/>
              </w:rPr>
              <w:t>5</w:t>
            </w:r>
          </w:p>
        </w:tc>
        <w:tc>
          <w:tcPr>
            <w:tcW w:w="6504" w:type="dxa"/>
          </w:tcPr>
          <w:p w14:paraId="64DEA09C" w14:textId="77777777" w:rsidR="00016C31" w:rsidRDefault="00632607">
            <w:pPr>
              <w:pStyle w:val="TableParagraph"/>
              <w:spacing w:line="210" w:lineRule="exact"/>
              <w:ind w:left="165"/>
              <w:rPr>
                <w:sz w:val="20"/>
              </w:rPr>
            </w:pPr>
            <w:r>
              <w:rPr>
                <w:color w:val="221F1F"/>
                <w:sz w:val="20"/>
              </w:rPr>
              <w:t>Competition</w:t>
            </w:r>
            <w:r>
              <w:rPr>
                <w:color w:val="221F1F"/>
                <w:spacing w:val="-11"/>
                <w:sz w:val="20"/>
              </w:rPr>
              <w:t xml:space="preserve"> </w:t>
            </w:r>
            <w:r>
              <w:rPr>
                <w:color w:val="221F1F"/>
                <w:sz w:val="20"/>
              </w:rPr>
              <w:t>in</w:t>
            </w:r>
            <w:r>
              <w:rPr>
                <w:color w:val="221F1F"/>
                <w:spacing w:val="-12"/>
                <w:sz w:val="20"/>
              </w:rPr>
              <w:t xml:space="preserve"> </w:t>
            </w:r>
            <w:r>
              <w:rPr>
                <w:color w:val="221F1F"/>
                <w:spacing w:val="-2"/>
                <w:sz w:val="20"/>
              </w:rPr>
              <w:t>Subcontracting</w:t>
            </w:r>
          </w:p>
        </w:tc>
        <w:tc>
          <w:tcPr>
            <w:tcW w:w="1372" w:type="dxa"/>
          </w:tcPr>
          <w:p w14:paraId="4BC4617B" w14:textId="77777777" w:rsidR="00016C31" w:rsidRDefault="00632607">
            <w:pPr>
              <w:pStyle w:val="TableParagraph"/>
              <w:spacing w:line="210" w:lineRule="exact"/>
              <w:ind w:right="1"/>
              <w:jc w:val="right"/>
              <w:rPr>
                <w:sz w:val="20"/>
              </w:rPr>
            </w:pPr>
            <w:r>
              <w:rPr>
                <w:color w:val="221F1F"/>
                <w:spacing w:val="-2"/>
                <w:sz w:val="20"/>
              </w:rPr>
              <w:t>DEC1996</w:t>
            </w:r>
          </w:p>
        </w:tc>
      </w:tr>
      <w:tr w:rsidR="00016C31" w14:paraId="49CF2274" w14:textId="77777777">
        <w:trPr>
          <w:trHeight w:val="229"/>
        </w:trPr>
        <w:tc>
          <w:tcPr>
            <w:tcW w:w="1502" w:type="dxa"/>
          </w:tcPr>
          <w:p w14:paraId="7023CC8F" w14:textId="77777777" w:rsidR="00016C31" w:rsidRDefault="00632607">
            <w:pPr>
              <w:pStyle w:val="TableParagraph"/>
              <w:rPr>
                <w:sz w:val="20"/>
              </w:rPr>
            </w:pPr>
            <w:r>
              <w:rPr>
                <w:color w:val="221F1F"/>
                <w:spacing w:val="-4"/>
                <w:sz w:val="20"/>
              </w:rPr>
              <w:t>52.244-</w:t>
            </w:r>
            <w:r>
              <w:rPr>
                <w:color w:val="221F1F"/>
                <w:spacing w:val="-10"/>
                <w:sz w:val="20"/>
              </w:rPr>
              <w:t>6</w:t>
            </w:r>
          </w:p>
        </w:tc>
        <w:tc>
          <w:tcPr>
            <w:tcW w:w="6504" w:type="dxa"/>
          </w:tcPr>
          <w:p w14:paraId="286B7B05" w14:textId="77777777" w:rsidR="00016C31" w:rsidRDefault="00632607">
            <w:pPr>
              <w:pStyle w:val="TableParagraph"/>
              <w:ind w:left="165"/>
              <w:rPr>
                <w:sz w:val="20"/>
              </w:rPr>
            </w:pPr>
            <w:r>
              <w:rPr>
                <w:color w:val="221F1F"/>
                <w:spacing w:val="-2"/>
                <w:sz w:val="20"/>
              </w:rPr>
              <w:t>Subcontracts</w:t>
            </w:r>
            <w:r>
              <w:rPr>
                <w:color w:val="221F1F"/>
                <w:spacing w:val="1"/>
                <w:sz w:val="20"/>
              </w:rPr>
              <w:t xml:space="preserve"> </w:t>
            </w:r>
            <w:r>
              <w:rPr>
                <w:color w:val="221F1F"/>
                <w:spacing w:val="-2"/>
                <w:sz w:val="20"/>
              </w:rPr>
              <w:t>for</w:t>
            </w:r>
            <w:r>
              <w:rPr>
                <w:color w:val="221F1F"/>
                <w:spacing w:val="3"/>
                <w:sz w:val="20"/>
              </w:rPr>
              <w:t xml:space="preserve"> </w:t>
            </w:r>
            <w:r>
              <w:rPr>
                <w:color w:val="221F1F"/>
                <w:spacing w:val="-2"/>
                <w:sz w:val="20"/>
              </w:rPr>
              <w:t>Commercial</w:t>
            </w:r>
            <w:r>
              <w:rPr>
                <w:color w:val="221F1F"/>
                <w:spacing w:val="3"/>
                <w:sz w:val="20"/>
              </w:rPr>
              <w:t xml:space="preserve"> </w:t>
            </w:r>
            <w:r>
              <w:rPr>
                <w:color w:val="221F1F"/>
                <w:spacing w:val="-2"/>
                <w:sz w:val="20"/>
              </w:rPr>
              <w:t>Items</w:t>
            </w:r>
          </w:p>
        </w:tc>
        <w:tc>
          <w:tcPr>
            <w:tcW w:w="1372" w:type="dxa"/>
          </w:tcPr>
          <w:p w14:paraId="3E5B260A" w14:textId="77777777" w:rsidR="00016C31" w:rsidRDefault="00632607">
            <w:pPr>
              <w:pStyle w:val="TableParagraph"/>
              <w:ind w:right="14"/>
              <w:jc w:val="right"/>
              <w:rPr>
                <w:sz w:val="20"/>
              </w:rPr>
            </w:pPr>
            <w:r>
              <w:rPr>
                <w:color w:val="221F1F"/>
                <w:sz w:val="20"/>
              </w:rPr>
              <w:t>DEC</w:t>
            </w:r>
            <w:r>
              <w:rPr>
                <w:color w:val="221F1F"/>
                <w:spacing w:val="-7"/>
                <w:sz w:val="20"/>
              </w:rPr>
              <w:t xml:space="preserve"> </w:t>
            </w:r>
            <w:r>
              <w:rPr>
                <w:color w:val="221F1F"/>
                <w:spacing w:val="-4"/>
                <w:sz w:val="20"/>
              </w:rPr>
              <w:t>2015</w:t>
            </w:r>
          </w:p>
        </w:tc>
      </w:tr>
      <w:tr w:rsidR="00016C31" w14:paraId="02DCD9C4" w14:textId="77777777">
        <w:trPr>
          <w:trHeight w:val="229"/>
        </w:trPr>
        <w:tc>
          <w:tcPr>
            <w:tcW w:w="1502" w:type="dxa"/>
          </w:tcPr>
          <w:p w14:paraId="2A69874C" w14:textId="2D0764D6" w:rsidR="00016C31" w:rsidRDefault="00632607">
            <w:pPr>
              <w:pStyle w:val="TableParagraph"/>
              <w:rPr>
                <w:sz w:val="20"/>
              </w:rPr>
            </w:pPr>
            <w:r>
              <w:rPr>
                <w:color w:val="221F1F"/>
                <w:spacing w:val="-4"/>
                <w:sz w:val="20"/>
              </w:rPr>
              <w:t>52.245-</w:t>
            </w:r>
            <w:r>
              <w:rPr>
                <w:color w:val="221F1F"/>
                <w:spacing w:val="-10"/>
                <w:sz w:val="20"/>
              </w:rPr>
              <w:t>1</w:t>
            </w:r>
            <w:ins w:id="421" w:author="Chandler Wilson" w:date="2023-05-25T10:15:00Z">
              <w:r w:rsidR="00A81E9E">
                <w:rPr>
                  <w:color w:val="221F1F"/>
                  <w:spacing w:val="-10"/>
                  <w:sz w:val="20"/>
                </w:rPr>
                <w:t xml:space="preserve"> Alt II</w:t>
              </w:r>
            </w:ins>
          </w:p>
        </w:tc>
        <w:tc>
          <w:tcPr>
            <w:tcW w:w="6504" w:type="dxa"/>
          </w:tcPr>
          <w:p w14:paraId="2D782934" w14:textId="77777777" w:rsidR="00016C31" w:rsidRDefault="00632607">
            <w:pPr>
              <w:pStyle w:val="TableParagraph"/>
              <w:ind w:left="165"/>
              <w:rPr>
                <w:sz w:val="20"/>
              </w:rPr>
            </w:pPr>
            <w:r>
              <w:rPr>
                <w:color w:val="221F1F"/>
                <w:sz w:val="20"/>
              </w:rPr>
              <w:t>Government</w:t>
            </w:r>
            <w:r>
              <w:rPr>
                <w:color w:val="221F1F"/>
                <w:spacing w:val="-10"/>
                <w:sz w:val="20"/>
              </w:rPr>
              <w:t xml:space="preserve"> </w:t>
            </w:r>
            <w:r>
              <w:rPr>
                <w:color w:val="221F1F"/>
                <w:spacing w:val="-2"/>
                <w:sz w:val="20"/>
              </w:rPr>
              <w:t>Property</w:t>
            </w:r>
          </w:p>
        </w:tc>
        <w:tc>
          <w:tcPr>
            <w:tcW w:w="1372" w:type="dxa"/>
          </w:tcPr>
          <w:p w14:paraId="75D18B60" w14:textId="77777777" w:rsidR="00016C31" w:rsidRDefault="00632607">
            <w:pPr>
              <w:pStyle w:val="TableParagraph"/>
              <w:ind w:right="19"/>
              <w:jc w:val="right"/>
              <w:rPr>
                <w:sz w:val="20"/>
              </w:rPr>
            </w:pPr>
            <w:r>
              <w:rPr>
                <w:color w:val="221F1F"/>
                <w:sz w:val="20"/>
              </w:rPr>
              <w:t>APR</w:t>
            </w:r>
            <w:r>
              <w:rPr>
                <w:color w:val="221F1F"/>
                <w:spacing w:val="-8"/>
                <w:sz w:val="20"/>
              </w:rPr>
              <w:t xml:space="preserve"> </w:t>
            </w:r>
            <w:r>
              <w:rPr>
                <w:color w:val="221F1F"/>
                <w:spacing w:val="-4"/>
                <w:sz w:val="20"/>
              </w:rPr>
              <w:t>2012</w:t>
            </w:r>
          </w:p>
        </w:tc>
      </w:tr>
      <w:tr w:rsidR="00016C31" w14:paraId="25D6E33D" w14:textId="77777777">
        <w:trPr>
          <w:trHeight w:val="229"/>
        </w:trPr>
        <w:tc>
          <w:tcPr>
            <w:tcW w:w="1502" w:type="dxa"/>
          </w:tcPr>
          <w:p w14:paraId="6D9AD94A" w14:textId="77777777" w:rsidR="00016C31" w:rsidRDefault="00632607">
            <w:pPr>
              <w:pStyle w:val="TableParagraph"/>
              <w:rPr>
                <w:sz w:val="20"/>
              </w:rPr>
            </w:pPr>
            <w:r>
              <w:rPr>
                <w:color w:val="221F1F"/>
                <w:spacing w:val="-4"/>
                <w:sz w:val="20"/>
              </w:rPr>
              <w:t>52.245-</w:t>
            </w:r>
            <w:r>
              <w:rPr>
                <w:color w:val="221F1F"/>
                <w:spacing w:val="-10"/>
                <w:sz w:val="20"/>
              </w:rPr>
              <w:t>9</w:t>
            </w:r>
          </w:p>
        </w:tc>
        <w:tc>
          <w:tcPr>
            <w:tcW w:w="6504" w:type="dxa"/>
          </w:tcPr>
          <w:p w14:paraId="688EE8B7" w14:textId="77777777" w:rsidR="00016C31" w:rsidRDefault="00632607">
            <w:pPr>
              <w:pStyle w:val="TableParagraph"/>
              <w:ind w:left="165"/>
              <w:rPr>
                <w:sz w:val="20"/>
              </w:rPr>
            </w:pPr>
            <w:r>
              <w:rPr>
                <w:color w:val="221F1F"/>
                <w:sz w:val="20"/>
              </w:rPr>
              <w:t>Use</w:t>
            </w:r>
            <w:r>
              <w:rPr>
                <w:color w:val="221F1F"/>
                <w:spacing w:val="-6"/>
                <w:sz w:val="20"/>
              </w:rPr>
              <w:t xml:space="preserve"> </w:t>
            </w:r>
            <w:r>
              <w:rPr>
                <w:color w:val="221F1F"/>
                <w:sz w:val="20"/>
              </w:rPr>
              <w:t>and</w:t>
            </w:r>
            <w:r>
              <w:rPr>
                <w:color w:val="221F1F"/>
                <w:spacing w:val="-3"/>
                <w:sz w:val="20"/>
              </w:rPr>
              <w:t xml:space="preserve"> </w:t>
            </w:r>
            <w:r>
              <w:rPr>
                <w:color w:val="221F1F"/>
                <w:spacing w:val="-2"/>
                <w:sz w:val="20"/>
              </w:rPr>
              <w:t>Charges</w:t>
            </w:r>
          </w:p>
        </w:tc>
        <w:tc>
          <w:tcPr>
            <w:tcW w:w="1372" w:type="dxa"/>
          </w:tcPr>
          <w:p w14:paraId="4D829690" w14:textId="77777777" w:rsidR="00016C31" w:rsidRDefault="00632607">
            <w:pPr>
              <w:pStyle w:val="TableParagraph"/>
              <w:ind w:right="16"/>
              <w:jc w:val="right"/>
              <w:rPr>
                <w:sz w:val="20"/>
              </w:rPr>
            </w:pPr>
            <w:r>
              <w:rPr>
                <w:color w:val="221F1F"/>
                <w:sz w:val="20"/>
              </w:rPr>
              <w:t>APR</w:t>
            </w:r>
            <w:r>
              <w:rPr>
                <w:color w:val="221F1F"/>
                <w:spacing w:val="-8"/>
                <w:sz w:val="20"/>
              </w:rPr>
              <w:t xml:space="preserve"> </w:t>
            </w:r>
            <w:r>
              <w:rPr>
                <w:color w:val="221F1F"/>
                <w:spacing w:val="-4"/>
                <w:sz w:val="20"/>
              </w:rPr>
              <w:t>2012</w:t>
            </w:r>
          </w:p>
        </w:tc>
      </w:tr>
      <w:tr w:rsidR="00016C31" w14:paraId="296AAEA1" w14:textId="77777777">
        <w:trPr>
          <w:trHeight w:val="229"/>
        </w:trPr>
        <w:tc>
          <w:tcPr>
            <w:tcW w:w="1502" w:type="dxa"/>
          </w:tcPr>
          <w:p w14:paraId="3FD8553B" w14:textId="77777777" w:rsidR="00016C31" w:rsidRDefault="00632607">
            <w:pPr>
              <w:pStyle w:val="TableParagraph"/>
              <w:rPr>
                <w:sz w:val="20"/>
              </w:rPr>
            </w:pPr>
            <w:r>
              <w:rPr>
                <w:color w:val="221F1F"/>
                <w:spacing w:val="-4"/>
                <w:sz w:val="20"/>
              </w:rPr>
              <w:t>52.246-</w:t>
            </w:r>
            <w:r>
              <w:rPr>
                <w:color w:val="221F1F"/>
                <w:spacing w:val="-5"/>
                <w:sz w:val="20"/>
              </w:rPr>
              <w:t>23</w:t>
            </w:r>
          </w:p>
        </w:tc>
        <w:tc>
          <w:tcPr>
            <w:tcW w:w="6504" w:type="dxa"/>
          </w:tcPr>
          <w:p w14:paraId="694A8981" w14:textId="77777777" w:rsidR="00016C31" w:rsidRDefault="00632607">
            <w:pPr>
              <w:pStyle w:val="TableParagraph"/>
              <w:ind w:left="165"/>
              <w:rPr>
                <w:sz w:val="20"/>
              </w:rPr>
            </w:pPr>
            <w:r>
              <w:rPr>
                <w:color w:val="221F1F"/>
                <w:sz w:val="20"/>
              </w:rPr>
              <w:t>Limitation</w:t>
            </w:r>
            <w:r>
              <w:rPr>
                <w:color w:val="221F1F"/>
                <w:spacing w:val="-10"/>
                <w:sz w:val="20"/>
              </w:rPr>
              <w:t xml:space="preserve"> </w:t>
            </w:r>
            <w:r>
              <w:rPr>
                <w:color w:val="221F1F"/>
                <w:sz w:val="20"/>
              </w:rPr>
              <w:t>of</w:t>
            </w:r>
            <w:r>
              <w:rPr>
                <w:color w:val="221F1F"/>
                <w:spacing w:val="-11"/>
                <w:sz w:val="20"/>
              </w:rPr>
              <w:t xml:space="preserve"> </w:t>
            </w:r>
            <w:r>
              <w:rPr>
                <w:color w:val="221F1F"/>
                <w:spacing w:val="-2"/>
                <w:sz w:val="20"/>
              </w:rPr>
              <w:t>Liability</w:t>
            </w:r>
          </w:p>
        </w:tc>
        <w:tc>
          <w:tcPr>
            <w:tcW w:w="1372" w:type="dxa"/>
          </w:tcPr>
          <w:p w14:paraId="6B8A083B" w14:textId="77777777" w:rsidR="00016C31" w:rsidRDefault="00632607">
            <w:pPr>
              <w:pStyle w:val="TableParagraph"/>
              <w:ind w:right="14"/>
              <w:jc w:val="right"/>
              <w:rPr>
                <w:sz w:val="20"/>
              </w:rPr>
            </w:pPr>
            <w:r>
              <w:rPr>
                <w:color w:val="221F1F"/>
                <w:sz w:val="20"/>
              </w:rPr>
              <w:t>FEB</w:t>
            </w:r>
            <w:r>
              <w:rPr>
                <w:color w:val="221F1F"/>
                <w:spacing w:val="-7"/>
                <w:sz w:val="20"/>
              </w:rPr>
              <w:t xml:space="preserve"> </w:t>
            </w:r>
            <w:r>
              <w:rPr>
                <w:color w:val="221F1F"/>
                <w:spacing w:val="-4"/>
                <w:sz w:val="20"/>
              </w:rPr>
              <w:t>1997</w:t>
            </w:r>
          </w:p>
        </w:tc>
      </w:tr>
      <w:tr w:rsidR="00016C31" w14:paraId="10DC1EC1" w14:textId="77777777">
        <w:trPr>
          <w:trHeight w:val="229"/>
        </w:trPr>
        <w:tc>
          <w:tcPr>
            <w:tcW w:w="1502" w:type="dxa"/>
          </w:tcPr>
          <w:p w14:paraId="7CBA1F3E" w14:textId="77777777" w:rsidR="00016C31" w:rsidRDefault="00632607">
            <w:pPr>
              <w:pStyle w:val="TableParagraph"/>
              <w:rPr>
                <w:sz w:val="20"/>
              </w:rPr>
            </w:pPr>
            <w:r>
              <w:rPr>
                <w:color w:val="221F1F"/>
                <w:spacing w:val="-4"/>
                <w:sz w:val="20"/>
              </w:rPr>
              <w:t>52.246-</w:t>
            </w:r>
            <w:r>
              <w:rPr>
                <w:color w:val="221F1F"/>
                <w:spacing w:val="-5"/>
                <w:sz w:val="20"/>
              </w:rPr>
              <w:t>25</w:t>
            </w:r>
          </w:p>
        </w:tc>
        <w:tc>
          <w:tcPr>
            <w:tcW w:w="6504" w:type="dxa"/>
          </w:tcPr>
          <w:p w14:paraId="0B4D75AD" w14:textId="77777777" w:rsidR="00016C31" w:rsidRDefault="00632607">
            <w:pPr>
              <w:pStyle w:val="TableParagraph"/>
              <w:ind w:left="165"/>
              <w:rPr>
                <w:sz w:val="20"/>
              </w:rPr>
            </w:pPr>
            <w:r>
              <w:rPr>
                <w:color w:val="221F1F"/>
                <w:spacing w:val="-2"/>
                <w:sz w:val="20"/>
              </w:rPr>
              <w:t>Limitation</w:t>
            </w:r>
            <w:r>
              <w:rPr>
                <w:color w:val="221F1F"/>
                <w:spacing w:val="6"/>
                <w:sz w:val="20"/>
              </w:rPr>
              <w:t xml:space="preserve"> </w:t>
            </w:r>
            <w:r>
              <w:rPr>
                <w:color w:val="221F1F"/>
                <w:spacing w:val="-2"/>
                <w:sz w:val="20"/>
              </w:rPr>
              <w:t>of</w:t>
            </w:r>
            <w:r>
              <w:rPr>
                <w:color w:val="221F1F"/>
                <w:spacing w:val="3"/>
                <w:sz w:val="20"/>
              </w:rPr>
              <w:t xml:space="preserve"> </w:t>
            </w:r>
            <w:r>
              <w:rPr>
                <w:color w:val="221F1F"/>
                <w:spacing w:val="-2"/>
                <w:sz w:val="20"/>
              </w:rPr>
              <w:t>Liability--Services</w:t>
            </w:r>
          </w:p>
        </w:tc>
        <w:tc>
          <w:tcPr>
            <w:tcW w:w="1372" w:type="dxa"/>
          </w:tcPr>
          <w:p w14:paraId="35A833E8" w14:textId="77777777" w:rsidR="00016C31" w:rsidRDefault="00632607">
            <w:pPr>
              <w:pStyle w:val="TableParagraph"/>
              <w:jc w:val="right"/>
              <w:rPr>
                <w:sz w:val="20"/>
              </w:rPr>
            </w:pPr>
            <w:r>
              <w:rPr>
                <w:color w:val="221F1F"/>
                <w:sz w:val="20"/>
              </w:rPr>
              <w:t>FEB</w:t>
            </w:r>
            <w:r>
              <w:rPr>
                <w:color w:val="221F1F"/>
                <w:spacing w:val="-7"/>
                <w:sz w:val="20"/>
              </w:rPr>
              <w:t xml:space="preserve"> </w:t>
            </w:r>
            <w:r>
              <w:rPr>
                <w:color w:val="221F1F"/>
                <w:spacing w:val="-4"/>
                <w:sz w:val="20"/>
              </w:rPr>
              <w:t>1997</w:t>
            </w:r>
          </w:p>
        </w:tc>
      </w:tr>
      <w:tr w:rsidR="00016C31" w14:paraId="5EF693A4" w14:textId="77777777">
        <w:trPr>
          <w:trHeight w:val="229"/>
        </w:trPr>
        <w:tc>
          <w:tcPr>
            <w:tcW w:w="1502" w:type="dxa"/>
          </w:tcPr>
          <w:p w14:paraId="679492ED" w14:textId="77777777" w:rsidR="00016C31" w:rsidRDefault="00632607">
            <w:pPr>
              <w:pStyle w:val="TableParagraph"/>
              <w:rPr>
                <w:sz w:val="20"/>
              </w:rPr>
            </w:pPr>
            <w:r>
              <w:rPr>
                <w:color w:val="221F1F"/>
                <w:spacing w:val="-2"/>
                <w:sz w:val="20"/>
              </w:rPr>
              <w:t>52.247-</w:t>
            </w:r>
            <w:r>
              <w:rPr>
                <w:color w:val="221F1F"/>
                <w:spacing w:val="-5"/>
                <w:sz w:val="20"/>
              </w:rPr>
              <w:t>63</w:t>
            </w:r>
          </w:p>
        </w:tc>
        <w:tc>
          <w:tcPr>
            <w:tcW w:w="6504" w:type="dxa"/>
          </w:tcPr>
          <w:p w14:paraId="49D56C82" w14:textId="77777777" w:rsidR="00016C31" w:rsidRDefault="00632607">
            <w:pPr>
              <w:pStyle w:val="TableParagraph"/>
              <w:ind w:left="165"/>
              <w:rPr>
                <w:sz w:val="20"/>
              </w:rPr>
            </w:pPr>
            <w:r>
              <w:rPr>
                <w:color w:val="221F1F"/>
                <w:sz w:val="20"/>
              </w:rPr>
              <w:t>Preference</w:t>
            </w:r>
            <w:r>
              <w:rPr>
                <w:color w:val="221F1F"/>
                <w:spacing w:val="-5"/>
                <w:sz w:val="20"/>
              </w:rPr>
              <w:t xml:space="preserve"> </w:t>
            </w:r>
            <w:r>
              <w:rPr>
                <w:color w:val="221F1F"/>
                <w:sz w:val="20"/>
              </w:rPr>
              <w:t>for</w:t>
            </w:r>
            <w:r>
              <w:rPr>
                <w:color w:val="221F1F"/>
                <w:spacing w:val="-5"/>
                <w:sz w:val="20"/>
              </w:rPr>
              <w:t xml:space="preserve"> </w:t>
            </w:r>
            <w:r>
              <w:rPr>
                <w:color w:val="221F1F"/>
                <w:sz w:val="20"/>
              </w:rPr>
              <w:t>U.S.</w:t>
            </w:r>
            <w:r>
              <w:rPr>
                <w:color w:val="221F1F"/>
                <w:spacing w:val="-5"/>
                <w:sz w:val="20"/>
              </w:rPr>
              <w:t xml:space="preserve"> </w:t>
            </w:r>
            <w:r>
              <w:rPr>
                <w:color w:val="221F1F"/>
                <w:sz w:val="20"/>
              </w:rPr>
              <w:t>Flag</w:t>
            </w:r>
            <w:r>
              <w:rPr>
                <w:color w:val="221F1F"/>
                <w:spacing w:val="-8"/>
                <w:sz w:val="20"/>
              </w:rPr>
              <w:t xml:space="preserve"> </w:t>
            </w:r>
            <w:r>
              <w:rPr>
                <w:color w:val="221F1F"/>
                <w:sz w:val="20"/>
              </w:rPr>
              <w:t>Air</w:t>
            </w:r>
            <w:r>
              <w:rPr>
                <w:color w:val="221F1F"/>
                <w:spacing w:val="-6"/>
                <w:sz w:val="20"/>
              </w:rPr>
              <w:t xml:space="preserve"> </w:t>
            </w:r>
            <w:r>
              <w:rPr>
                <w:color w:val="221F1F"/>
                <w:spacing w:val="-2"/>
                <w:sz w:val="20"/>
              </w:rPr>
              <w:t>Carriers</w:t>
            </w:r>
          </w:p>
        </w:tc>
        <w:tc>
          <w:tcPr>
            <w:tcW w:w="1372" w:type="dxa"/>
          </w:tcPr>
          <w:p w14:paraId="1BB08BF9" w14:textId="77777777" w:rsidR="00016C31" w:rsidRDefault="00632607">
            <w:pPr>
              <w:pStyle w:val="TableParagraph"/>
              <w:ind w:right="14"/>
              <w:jc w:val="right"/>
              <w:rPr>
                <w:sz w:val="20"/>
              </w:rPr>
            </w:pPr>
            <w:r>
              <w:rPr>
                <w:color w:val="221F1F"/>
                <w:sz w:val="20"/>
              </w:rPr>
              <w:t>JUN</w:t>
            </w:r>
            <w:r>
              <w:rPr>
                <w:color w:val="221F1F"/>
                <w:spacing w:val="-7"/>
                <w:sz w:val="20"/>
              </w:rPr>
              <w:t xml:space="preserve"> </w:t>
            </w:r>
            <w:r>
              <w:rPr>
                <w:color w:val="221F1F"/>
                <w:spacing w:val="-4"/>
                <w:sz w:val="20"/>
              </w:rPr>
              <w:t>2003</w:t>
            </w:r>
          </w:p>
        </w:tc>
      </w:tr>
      <w:tr w:rsidR="00016C31" w14:paraId="59BEF81B" w14:textId="77777777">
        <w:trPr>
          <w:trHeight w:val="229"/>
        </w:trPr>
        <w:tc>
          <w:tcPr>
            <w:tcW w:w="1502" w:type="dxa"/>
          </w:tcPr>
          <w:p w14:paraId="348ADFA8" w14:textId="06719E8A" w:rsidR="00016C31" w:rsidRPr="00A81E9E" w:rsidRDefault="00632607">
            <w:pPr>
              <w:pStyle w:val="TableParagraph"/>
              <w:rPr>
                <w:sz w:val="20"/>
              </w:rPr>
            </w:pPr>
            <w:del w:id="422" w:author="Chandler Wilson" w:date="2023-05-25T10:16:00Z">
              <w:r w:rsidRPr="00A81E9E" w:rsidDel="00A81E9E">
                <w:rPr>
                  <w:color w:val="221F1F"/>
                  <w:spacing w:val="-4"/>
                  <w:sz w:val="20"/>
                </w:rPr>
                <w:delText>52.249-</w:delText>
              </w:r>
              <w:r w:rsidRPr="00A81E9E" w:rsidDel="00A81E9E">
                <w:rPr>
                  <w:color w:val="221F1F"/>
                  <w:spacing w:val="-10"/>
                  <w:sz w:val="20"/>
                </w:rPr>
                <w:delText>1</w:delText>
              </w:r>
            </w:del>
          </w:p>
        </w:tc>
        <w:tc>
          <w:tcPr>
            <w:tcW w:w="6504" w:type="dxa"/>
          </w:tcPr>
          <w:p w14:paraId="4EB30B25" w14:textId="114ACA1F" w:rsidR="00016C31" w:rsidRPr="00A81E9E" w:rsidRDefault="00632607">
            <w:pPr>
              <w:pStyle w:val="TableParagraph"/>
              <w:ind w:left="165"/>
              <w:rPr>
                <w:sz w:val="20"/>
              </w:rPr>
            </w:pPr>
            <w:del w:id="423" w:author="Chandler Wilson" w:date="2023-05-25T10:16:00Z">
              <w:r w:rsidRPr="00A81E9E" w:rsidDel="00A81E9E">
                <w:rPr>
                  <w:color w:val="221F1F"/>
                  <w:sz w:val="20"/>
                </w:rPr>
                <w:delText>Termination</w:delText>
              </w:r>
              <w:r w:rsidRPr="00A81E9E" w:rsidDel="00A81E9E">
                <w:rPr>
                  <w:color w:val="221F1F"/>
                  <w:spacing w:val="-10"/>
                  <w:sz w:val="20"/>
                </w:rPr>
                <w:delText xml:space="preserve"> </w:delText>
              </w:r>
              <w:r w:rsidRPr="00A81E9E" w:rsidDel="00A81E9E">
                <w:rPr>
                  <w:color w:val="221F1F"/>
                  <w:sz w:val="20"/>
                </w:rPr>
                <w:delText>for</w:delText>
              </w:r>
              <w:r w:rsidRPr="00A81E9E" w:rsidDel="00A81E9E">
                <w:rPr>
                  <w:color w:val="221F1F"/>
                  <w:spacing w:val="-10"/>
                  <w:sz w:val="20"/>
                </w:rPr>
                <w:delText xml:space="preserve"> </w:delText>
              </w:r>
              <w:r w:rsidRPr="00A81E9E" w:rsidDel="00A81E9E">
                <w:rPr>
                  <w:color w:val="221F1F"/>
                  <w:sz w:val="20"/>
                </w:rPr>
                <w:delText>Convenience</w:delText>
              </w:r>
              <w:r w:rsidRPr="00A81E9E" w:rsidDel="00A81E9E">
                <w:rPr>
                  <w:color w:val="221F1F"/>
                  <w:spacing w:val="-11"/>
                  <w:sz w:val="20"/>
                </w:rPr>
                <w:delText xml:space="preserve"> </w:delText>
              </w:r>
              <w:r w:rsidRPr="00A81E9E" w:rsidDel="00A81E9E">
                <w:rPr>
                  <w:color w:val="221F1F"/>
                  <w:sz w:val="20"/>
                </w:rPr>
                <w:delText>of</w:delText>
              </w:r>
              <w:r w:rsidRPr="00A81E9E" w:rsidDel="00A81E9E">
                <w:rPr>
                  <w:color w:val="221F1F"/>
                  <w:spacing w:val="-10"/>
                  <w:sz w:val="20"/>
                </w:rPr>
                <w:delText xml:space="preserve"> </w:delText>
              </w:r>
              <w:r w:rsidRPr="00A81E9E" w:rsidDel="00A81E9E">
                <w:rPr>
                  <w:color w:val="221F1F"/>
                  <w:sz w:val="20"/>
                </w:rPr>
                <w:delText>the</w:delText>
              </w:r>
              <w:r w:rsidRPr="00A81E9E" w:rsidDel="00A81E9E">
                <w:rPr>
                  <w:color w:val="221F1F"/>
                  <w:spacing w:val="-9"/>
                  <w:sz w:val="20"/>
                </w:rPr>
                <w:delText xml:space="preserve"> </w:delText>
              </w:r>
              <w:r w:rsidRPr="00A81E9E" w:rsidDel="00A81E9E">
                <w:rPr>
                  <w:color w:val="221F1F"/>
                  <w:sz w:val="20"/>
                </w:rPr>
                <w:delText>Government</w:delText>
              </w:r>
              <w:r w:rsidRPr="00A81E9E" w:rsidDel="00A81E9E">
                <w:rPr>
                  <w:color w:val="221F1F"/>
                  <w:spacing w:val="-10"/>
                  <w:sz w:val="20"/>
                </w:rPr>
                <w:delText xml:space="preserve"> </w:delText>
              </w:r>
              <w:r w:rsidRPr="00A81E9E" w:rsidDel="00A81E9E">
                <w:rPr>
                  <w:color w:val="221F1F"/>
                  <w:sz w:val="20"/>
                </w:rPr>
                <w:delText>(Fixed</w:delText>
              </w:r>
              <w:r w:rsidRPr="00A81E9E" w:rsidDel="00A81E9E">
                <w:rPr>
                  <w:color w:val="221F1F"/>
                  <w:spacing w:val="-9"/>
                  <w:sz w:val="20"/>
                </w:rPr>
                <w:delText xml:space="preserve"> </w:delText>
              </w:r>
              <w:r w:rsidRPr="00A81E9E" w:rsidDel="00A81E9E">
                <w:rPr>
                  <w:color w:val="221F1F"/>
                  <w:sz w:val="20"/>
                </w:rPr>
                <w:delText>Price)</w:delText>
              </w:r>
              <w:r w:rsidRPr="00A81E9E" w:rsidDel="00A81E9E">
                <w:rPr>
                  <w:color w:val="221F1F"/>
                  <w:spacing w:val="-9"/>
                  <w:sz w:val="20"/>
                </w:rPr>
                <w:delText xml:space="preserve"> </w:delText>
              </w:r>
              <w:r w:rsidRPr="00A81E9E" w:rsidDel="00A81E9E">
                <w:rPr>
                  <w:color w:val="221F1F"/>
                  <w:spacing w:val="-2"/>
                  <w:sz w:val="20"/>
                </w:rPr>
                <w:delText>(Short</w:delText>
              </w:r>
            </w:del>
          </w:p>
        </w:tc>
        <w:tc>
          <w:tcPr>
            <w:tcW w:w="1372" w:type="dxa"/>
          </w:tcPr>
          <w:p w14:paraId="45BF5F7C" w14:textId="3CC4F5E3" w:rsidR="00016C31" w:rsidRPr="00A81E9E" w:rsidRDefault="00632607">
            <w:pPr>
              <w:pStyle w:val="TableParagraph"/>
              <w:ind w:right="19"/>
              <w:jc w:val="right"/>
              <w:rPr>
                <w:sz w:val="20"/>
              </w:rPr>
            </w:pPr>
            <w:del w:id="424" w:author="Chandler Wilson" w:date="2023-05-25T10:16:00Z">
              <w:r w:rsidRPr="00A81E9E" w:rsidDel="00A81E9E">
                <w:rPr>
                  <w:color w:val="221F1F"/>
                  <w:sz w:val="20"/>
                </w:rPr>
                <w:delText>APR</w:delText>
              </w:r>
              <w:r w:rsidRPr="00A81E9E" w:rsidDel="00A81E9E">
                <w:rPr>
                  <w:color w:val="221F1F"/>
                  <w:spacing w:val="-8"/>
                  <w:sz w:val="20"/>
                </w:rPr>
                <w:delText xml:space="preserve"> </w:delText>
              </w:r>
              <w:r w:rsidRPr="00A81E9E" w:rsidDel="00A81E9E">
                <w:rPr>
                  <w:color w:val="221F1F"/>
                  <w:spacing w:val="-4"/>
                  <w:sz w:val="20"/>
                </w:rPr>
                <w:delText>1984</w:delText>
              </w:r>
            </w:del>
          </w:p>
        </w:tc>
      </w:tr>
      <w:tr w:rsidR="00016C31" w14:paraId="548FF1B9" w14:textId="77777777">
        <w:trPr>
          <w:trHeight w:val="229"/>
        </w:trPr>
        <w:tc>
          <w:tcPr>
            <w:tcW w:w="1502" w:type="dxa"/>
          </w:tcPr>
          <w:p w14:paraId="0E40F868" w14:textId="77777777" w:rsidR="00016C31" w:rsidRPr="00A81E9E" w:rsidRDefault="00016C31">
            <w:pPr>
              <w:pStyle w:val="TableParagraph"/>
              <w:spacing w:line="240" w:lineRule="auto"/>
              <w:rPr>
                <w:sz w:val="16"/>
              </w:rPr>
            </w:pPr>
          </w:p>
        </w:tc>
        <w:tc>
          <w:tcPr>
            <w:tcW w:w="6504" w:type="dxa"/>
          </w:tcPr>
          <w:p w14:paraId="6D866407" w14:textId="4FDBD04D" w:rsidR="00016C31" w:rsidRPr="00A81E9E" w:rsidRDefault="00632607">
            <w:pPr>
              <w:pStyle w:val="TableParagraph"/>
              <w:ind w:left="165"/>
              <w:rPr>
                <w:sz w:val="20"/>
              </w:rPr>
            </w:pPr>
            <w:del w:id="425" w:author="Chandler Wilson" w:date="2023-05-25T10:16:00Z">
              <w:r w:rsidRPr="00A81E9E" w:rsidDel="00A81E9E">
                <w:rPr>
                  <w:color w:val="221F1F"/>
                  <w:spacing w:val="-2"/>
                  <w:sz w:val="20"/>
                </w:rPr>
                <w:delText>Form)</w:delText>
              </w:r>
            </w:del>
          </w:p>
        </w:tc>
        <w:tc>
          <w:tcPr>
            <w:tcW w:w="1372" w:type="dxa"/>
          </w:tcPr>
          <w:p w14:paraId="57B84DDD" w14:textId="77777777" w:rsidR="00016C31" w:rsidRPr="00A81E9E" w:rsidRDefault="00016C31">
            <w:pPr>
              <w:pStyle w:val="TableParagraph"/>
              <w:spacing w:line="240" w:lineRule="auto"/>
              <w:rPr>
                <w:sz w:val="16"/>
              </w:rPr>
            </w:pPr>
          </w:p>
        </w:tc>
      </w:tr>
      <w:tr w:rsidR="00016C31" w:rsidRPr="00A81E9E" w14:paraId="7CE2C4C5" w14:textId="77777777">
        <w:trPr>
          <w:trHeight w:val="229"/>
        </w:trPr>
        <w:tc>
          <w:tcPr>
            <w:tcW w:w="1502" w:type="dxa"/>
          </w:tcPr>
          <w:p w14:paraId="31392943" w14:textId="0D66EA23" w:rsidR="00016C31" w:rsidRPr="00A81E9E" w:rsidRDefault="00632607">
            <w:pPr>
              <w:pStyle w:val="TableParagraph"/>
              <w:rPr>
                <w:sz w:val="20"/>
              </w:rPr>
            </w:pPr>
            <w:del w:id="426" w:author="Chandler Wilson" w:date="2023-05-25T10:16:00Z">
              <w:r w:rsidRPr="00A81E9E" w:rsidDel="00A81E9E">
                <w:rPr>
                  <w:color w:val="221F1F"/>
                  <w:spacing w:val="-4"/>
                  <w:sz w:val="20"/>
                </w:rPr>
                <w:delText>52.249-</w:delText>
              </w:r>
              <w:r w:rsidRPr="00A81E9E" w:rsidDel="00A81E9E">
                <w:rPr>
                  <w:color w:val="221F1F"/>
                  <w:spacing w:val="-10"/>
                  <w:sz w:val="20"/>
                </w:rPr>
                <w:delText>2</w:delText>
              </w:r>
            </w:del>
          </w:p>
        </w:tc>
        <w:tc>
          <w:tcPr>
            <w:tcW w:w="6504" w:type="dxa"/>
          </w:tcPr>
          <w:p w14:paraId="78F0CE1F" w14:textId="38682BB0" w:rsidR="00016C31" w:rsidRPr="00A81E9E" w:rsidRDefault="00632607">
            <w:pPr>
              <w:pStyle w:val="TableParagraph"/>
              <w:ind w:left="165"/>
              <w:rPr>
                <w:sz w:val="20"/>
              </w:rPr>
            </w:pPr>
            <w:del w:id="427" w:author="Chandler Wilson" w:date="2023-05-25T10:16:00Z">
              <w:r w:rsidRPr="00A81E9E" w:rsidDel="00A81E9E">
                <w:rPr>
                  <w:color w:val="221F1F"/>
                  <w:sz w:val="20"/>
                </w:rPr>
                <w:delText>Termination</w:delText>
              </w:r>
              <w:r w:rsidRPr="00A81E9E" w:rsidDel="00A81E9E">
                <w:rPr>
                  <w:color w:val="221F1F"/>
                  <w:spacing w:val="-13"/>
                  <w:sz w:val="20"/>
                </w:rPr>
                <w:delText xml:space="preserve"> </w:delText>
              </w:r>
              <w:r w:rsidRPr="00A81E9E" w:rsidDel="00A81E9E">
                <w:rPr>
                  <w:color w:val="221F1F"/>
                  <w:sz w:val="20"/>
                </w:rPr>
                <w:delText>for</w:delText>
              </w:r>
              <w:r w:rsidRPr="00A81E9E" w:rsidDel="00A81E9E">
                <w:rPr>
                  <w:color w:val="221F1F"/>
                  <w:spacing w:val="-12"/>
                  <w:sz w:val="20"/>
                </w:rPr>
                <w:delText xml:space="preserve"> </w:delText>
              </w:r>
              <w:r w:rsidRPr="00A81E9E" w:rsidDel="00A81E9E">
                <w:rPr>
                  <w:color w:val="221F1F"/>
                  <w:sz w:val="20"/>
                </w:rPr>
                <w:delText>Convenience</w:delText>
              </w:r>
              <w:r w:rsidRPr="00A81E9E" w:rsidDel="00A81E9E">
                <w:rPr>
                  <w:color w:val="221F1F"/>
                  <w:spacing w:val="-12"/>
                  <w:sz w:val="20"/>
                </w:rPr>
                <w:delText xml:space="preserve"> </w:delText>
              </w:r>
              <w:r w:rsidRPr="00A81E9E" w:rsidDel="00A81E9E">
                <w:rPr>
                  <w:color w:val="221F1F"/>
                  <w:sz w:val="20"/>
                </w:rPr>
                <w:delText>of</w:delText>
              </w:r>
              <w:r w:rsidRPr="00A81E9E" w:rsidDel="00A81E9E">
                <w:rPr>
                  <w:color w:val="221F1F"/>
                  <w:spacing w:val="-12"/>
                  <w:sz w:val="20"/>
                </w:rPr>
                <w:delText xml:space="preserve"> </w:delText>
              </w:r>
              <w:r w:rsidRPr="00A81E9E" w:rsidDel="00A81E9E">
                <w:rPr>
                  <w:color w:val="221F1F"/>
                  <w:sz w:val="20"/>
                </w:rPr>
                <w:delText>the</w:delText>
              </w:r>
              <w:r w:rsidRPr="00A81E9E" w:rsidDel="00A81E9E">
                <w:rPr>
                  <w:color w:val="221F1F"/>
                  <w:spacing w:val="-12"/>
                  <w:sz w:val="20"/>
                </w:rPr>
                <w:delText xml:space="preserve"> </w:delText>
              </w:r>
              <w:r w:rsidRPr="00A81E9E" w:rsidDel="00A81E9E">
                <w:rPr>
                  <w:color w:val="221F1F"/>
                  <w:sz w:val="20"/>
                </w:rPr>
                <w:delText>Government</w:delText>
              </w:r>
              <w:r w:rsidRPr="00A81E9E" w:rsidDel="00A81E9E">
                <w:rPr>
                  <w:color w:val="221F1F"/>
                  <w:spacing w:val="-11"/>
                  <w:sz w:val="20"/>
                </w:rPr>
                <w:delText xml:space="preserve"> </w:delText>
              </w:r>
              <w:r w:rsidRPr="00A81E9E" w:rsidDel="00A81E9E">
                <w:rPr>
                  <w:color w:val="221F1F"/>
                  <w:sz w:val="20"/>
                </w:rPr>
                <w:delText>(Fixed-</w:delText>
              </w:r>
              <w:r w:rsidRPr="00A81E9E" w:rsidDel="00A81E9E">
                <w:rPr>
                  <w:color w:val="221F1F"/>
                  <w:spacing w:val="-2"/>
                  <w:sz w:val="20"/>
                </w:rPr>
                <w:delText>Price)</w:delText>
              </w:r>
            </w:del>
          </w:p>
        </w:tc>
        <w:tc>
          <w:tcPr>
            <w:tcW w:w="1372" w:type="dxa"/>
          </w:tcPr>
          <w:p w14:paraId="492072D9" w14:textId="6D92592A" w:rsidR="00016C31" w:rsidRPr="00A81E9E" w:rsidRDefault="00632607">
            <w:pPr>
              <w:pStyle w:val="TableParagraph"/>
              <w:ind w:right="19"/>
              <w:jc w:val="right"/>
              <w:rPr>
                <w:sz w:val="20"/>
              </w:rPr>
            </w:pPr>
            <w:del w:id="428" w:author="Chandler Wilson" w:date="2023-05-25T10:16:00Z">
              <w:r w:rsidRPr="00A81E9E" w:rsidDel="00A81E9E">
                <w:rPr>
                  <w:color w:val="221F1F"/>
                  <w:sz w:val="20"/>
                </w:rPr>
                <w:delText>APR</w:delText>
              </w:r>
              <w:r w:rsidRPr="00A81E9E" w:rsidDel="00A81E9E">
                <w:rPr>
                  <w:color w:val="221F1F"/>
                  <w:spacing w:val="-5"/>
                  <w:sz w:val="20"/>
                </w:rPr>
                <w:delText xml:space="preserve"> </w:delText>
              </w:r>
              <w:r w:rsidRPr="00A81E9E" w:rsidDel="00A81E9E">
                <w:rPr>
                  <w:color w:val="221F1F"/>
                  <w:spacing w:val="-4"/>
                  <w:sz w:val="20"/>
                </w:rPr>
                <w:delText>2012</w:delText>
              </w:r>
            </w:del>
          </w:p>
        </w:tc>
      </w:tr>
      <w:tr w:rsidR="00016C31" w:rsidRPr="00A81E9E" w14:paraId="63986BB6" w14:textId="77777777">
        <w:trPr>
          <w:trHeight w:val="229"/>
        </w:trPr>
        <w:tc>
          <w:tcPr>
            <w:tcW w:w="1502" w:type="dxa"/>
          </w:tcPr>
          <w:p w14:paraId="22A3C6E2" w14:textId="0D6E8166" w:rsidR="00016C31" w:rsidRPr="00A81E9E" w:rsidRDefault="00632607">
            <w:pPr>
              <w:pStyle w:val="TableParagraph"/>
              <w:rPr>
                <w:sz w:val="20"/>
              </w:rPr>
            </w:pPr>
            <w:del w:id="429" w:author="Chandler Wilson" w:date="2023-05-25T10:16:00Z">
              <w:r w:rsidRPr="00A81E9E" w:rsidDel="00A81E9E">
                <w:rPr>
                  <w:color w:val="221F1F"/>
                  <w:spacing w:val="-4"/>
                  <w:sz w:val="20"/>
                </w:rPr>
                <w:delText>52.249-</w:delText>
              </w:r>
              <w:r w:rsidRPr="00A81E9E" w:rsidDel="00A81E9E">
                <w:rPr>
                  <w:color w:val="221F1F"/>
                  <w:spacing w:val="-10"/>
                  <w:sz w:val="20"/>
                </w:rPr>
                <w:delText>4</w:delText>
              </w:r>
            </w:del>
          </w:p>
        </w:tc>
        <w:tc>
          <w:tcPr>
            <w:tcW w:w="6504" w:type="dxa"/>
          </w:tcPr>
          <w:p w14:paraId="001195C3" w14:textId="6468FB5D" w:rsidR="00016C31" w:rsidRPr="00A81E9E" w:rsidRDefault="00632607">
            <w:pPr>
              <w:pStyle w:val="TableParagraph"/>
              <w:ind w:left="165"/>
              <w:rPr>
                <w:sz w:val="20"/>
              </w:rPr>
            </w:pPr>
            <w:del w:id="430" w:author="Chandler Wilson" w:date="2023-05-25T10:16:00Z">
              <w:r w:rsidRPr="00A81E9E" w:rsidDel="00A81E9E">
                <w:rPr>
                  <w:color w:val="221F1F"/>
                  <w:sz w:val="20"/>
                </w:rPr>
                <w:delText>Termination</w:delText>
              </w:r>
              <w:r w:rsidRPr="00A81E9E" w:rsidDel="00A81E9E">
                <w:rPr>
                  <w:color w:val="221F1F"/>
                  <w:spacing w:val="-13"/>
                  <w:sz w:val="20"/>
                </w:rPr>
                <w:delText xml:space="preserve"> </w:delText>
              </w:r>
              <w:r w:rsidRPr="00A81E9E" w:rsidDel="00A81E9E">
                <w:rPr>
                  <w:color w:val="221F1F"/>
                  <w:sz w:val="20"/>
                </w:rPr>
                <w:delText>for</w:delText>
              </w:r>
              <w:r w:rsidRPr="00A81E9E" w:rsidDel="00A81E9E">
                <w:rPr>
                  <w:color w:val="221F1F"/>
                  <w:spacing w:val="-12"/>
                  <w:sz w:val="20"/>
                </w:rPr>
                <w:delText xml:space="preserve"> </w:delText>
              </w:r>
              <w:r w:rsidRPr="00A81E9E" w:rsidDel="00A81E9E">
                <w:rPr>
                  <w:color w:val="221F1F"/>
                  <w:sz w:val="20"/>
                </w:rPr>
                <w:delText>Convenience</w:delText>
              </w:r>
              <w:r w:rsidRPr="00A81E9E" w:rsidDel="00A81E9E">
                <w:rPr>
                  <w:color w:val="221F1F"/>
                  <w:spacing w:val="-12"/>
                  <w:sz w:val="20"/>
                </w:rPr>
                <w:delText xml:space="preserve"> </w:delText>
              </w:r>
              <w:r w:rsidRPr="00A81E9E" w:rsidDel="00A81E9E">
                <w:rPr>
                  <w:color w:val="221F1F"/>
                  <w:sz w:val="20"/>
                </w:rPr>
                <w:delText>of</w:delText>
              </w:r>
              <w:r w:rsidRPr="00A81E9E" w:rsidDel="00A81E9E">
                <w:rPr>
                  <w:color w:val="221F1F"/>
                  <w:spacing w:val="-11"/>
                  <w:sz w:val="20"/>
                </w:rPr>
                <w:delText xml:space="preserve"> </w:delText>
              </w:r>
              <w:r w:rsidRPr="00A81E9E" w:rsidDel="00A81E9E">
                <w:rPr>
                  <w:color w:val="221F1F"/>
                  <w:sz w:val="20"/>
                </w:rPr>
                <w:delText>the</w:delText>
              </w:r>
              <w:r w:rsidRPr="00A81E9E" w:rsidDel="00A81E9E">
                <w:rPr>
                  <w:color w:val="221F1F"/>
                  <w:spacing w:val="-12"/>
                  <w:sz w:val="20"/>
                </w:rPr>
                <w:delText xml:space="preserve"> </w:delText>
              </w:r>
              <w:r w:rsidRPr="00A81E9E" w:rsidDel="00A81E9E">
                <w:rPr>
                  <w:color w:val="221F1F"/>
                  <w:sz w:val="20"/>
                </w:rPr>
                <w:delText>Government</w:delText>
              </w:r>
              <w:r w:rsidRPr="00A81E9E" w:rsidDel="00A81E9E">
                <w:rPr>
                  <w:color w:val="221F1F"/>
                  <w:spacing w:val="-12"/>
                  <w:sz w:val="20"/>
                </w:rPr>
                <w:delText xml:space="preserve"> </w:delText>
              </w:r>
              <w:r w:rsidRPr="00A81E9E" w:rsidDel="00A81E9E">
                <w:rPr>
                  <w:color w:val="221F1F"/>
                  <w:sz w:val="20"/>
                </w:rPr>
                <w:delText>(Services)</w:delText>
              </w:r>
              <w:r w:rsidRPr="00A81E9E" w:rsidDel="00A81E9E">
                <w:rPr>
                  <w:color w:val="221F1F"/>
                  <w:spacing w:val="-11"/>
                  <w:sz w:val="20"/>
                </w:rPr>
                <w:delText xml:space="preserve"> </w:delText>
              </w:r>
              <w:r w:rsidRPr="00A81E9E" w:rsidDel="00A81E9E">
                <w:rPr>
                  <w:color w:val="221F1F"/>
                  <w:sz w:val="20"/>
                </w:rPr>
                <w:delText>(Short</w:delText>
              </w:r>
              <w:r w:rsidRPr="00A81E9E" w:rsidDel="00A81E9E">
                <w:rPr>
                  <w:color w:val="221F1F"/>
                  <w:spacing w:val="-11"/>
                  <w:sz w:val="20"/>
                </w:rPr>
                <w:delText xml:space="preserve"> </w:delText>
              </w:r>
              <w:r w:rsidRPr="00A81E9E" w:rsidDel="00A81E9E">
                <w:rPr>
                  <w:color w:val="221F1F"/>
                  <w:spacing w:val="-2"/>
                  <w:sz w:val="20"/>
                </w:rPr>
                <w:delText>Form)</w:delText>
              </w:r>
            </w:del>
          </w:p>
        </w:tc>
        <w:tc>
          <w:tcPr>
            <w:tcW w:w="1372" w:type="dxa"/>
          </w:tcPr>
          <w:p w14:paraId="3DAAFC28" w14:textId="0BB1036F" w:rsidR="00016C31" w:rsidRPr="00A81E9E" w:rsidRDefault="00632607">
            <w:pPr>
              <w:pStyle w:val="TableParagraph"/>
              <w:ind w:right="16"/>
              <w:jc w:val="right"/>
              <w:rPr>
                <w:sz w:val="20"/>
              </w:rPr>
            </w:pPr>
            <w:del w:id="431" w:author="Chandler Wilson" w:date="2023-05-25T10:16:00Z">
              <w:r w:rsidRPr="00A81E9E" w:rsidDel="00A81E9E">
                <w:rPr>
                  <w:color w:val="221F1F"/>
                  <w:sz w:val="20"/>
                </w:rPr>
                <w:delText>APR</w:delText>
              </w:r>
              <w:r w:rsidRPr="00A81E9E" w:rsidDel="00A81E9E">
                <w:rPr>
                  <w:color w:val="221F1F"/>
                  <w:spacing w:val="-8"/>
                  <w:sz w:val="20"/>
                </w:rPr>
                <w:delText xml:space="preserve"> </w:delText>
              </w:r>
              <w:r w:rsidRPr="00A81E9E" w:rsidDel="00A81E9E">
                <w:rPr>
                  <w:color w:val="221F1F"/>
                  <w:spacing w:val="-4"/>
                  <w:sz w:val="20"/>
                </w:rPr>
                <w:delText>1984</w:delText>
              </w:r>
            </w:del>
          </w:p>
        </w:tc>
      </w:tr>
      <w:tr w:rsidR="00016C31" w14:paraId="4553F053" w14:textId="77777777">
        <w:trPr>
          <w:trHeight w:val="230"/>
        </w:trPr>
        <w:tc>
          <w:tcPr>
            <w:tcW w:w="1502" w:type="dxa"/>
          </w:tcPr>
          <w:p w14:paraId="69692325" w14:textId="7A1D08A0" w:rsidR="00016C31" w:rsidRPr="00A81E9E" w:rsidRDefault="00632607">
            <w:pPr>
              <w:pStyle w:val="TableParagraph"/>
              <w:spacing w:line="210" w:lineRule="exact"/>
              <w:rPr>
                <w:sz w:val="20"/>
              </w:rPr>
            </w:pPr>
            <w:del w:id="432" w:author="Chandler Wilson" w:date="2023-05-25T10:16:00Z">
              <w:r w:rsidRPr="00A81E9E" w:rsidDel="00A81E9E">
                <w:rPr>
                  <w:color w:val="221F1F"/>
                  <w:spacing w:val="-4"/>
                  <w:sz w:val="20"/>
                </w:rPr>
                <w:delText>52.249-</w:delText>
              </w:r>
              <w:r w:rsidRPr="00A81E9E" w:rsidDel="00A81E9E">
                <w:rPr>
                  <w:color w:val="221F1F"/>
                  <w:spacing w:val="-10"/>
                  <w:sz w:val="20"/>
                </w:rPr>
                <w:delText>6</w:delText>
              </w:r>
            </w:del>
          </w:p>
        </w:tc>
        <w:tc>
          <w:tcPr>
            <w:tcW w:w="6504" w:type="dxa"/>
          </w:tcPr>
          <w:p w14:paraId="01763037" w14:textId="30B909F8" w:rsidR="00016C31" w:rsidRPr="00A81E9E" w:rsidRDefault="00632607">
            <w:pPr>
              <w:pStyle w:val="TableParagraph"/>
              <w:spacing w:line="210" w:lineRule="exact"/>
              <w:ind w:left="165"/>
              <w:rPr>
                <w:sz w:val="20"/>
              </w:rPr>
            </w:pPr>
            <w:del w:id="433" w:author="Chandler Wilson" w:date="2023-05-25T10:16:00Z">
              <w:r w:rsidRPr="00A81E9E" w:rsidDel="00A81E9E">
                <w:rPr>
                  <w:color w:val="221F1F"/>
                  <w:spacing w:val="-2"/>
                  <w:sz w:val="20"/>
                </w:rPr>
                <w:delText>Termination</w:delText>
              </w:r>
              <w:r w:rsidRPr="00A81E9E" w:rsidDel="00A81E9E">
                <w:rPr>
                  <w:color w:val="221F1F"/>
                  <w:spacing w:val="3"/>
                  <w:sz w:val="20"/>
                </w:rPr>
                <w:delText xml:space="preserve"> </w:delText>
              </w:r>
              <w:r w:rsidRPr="00A81E9E" w:rsidDel="00A81E9E">
                <w:rPr>
                  <w:color w:val="221F1F"/>
                  <w:spacing w:val="-2"/>
                  <w:sz w:val="20"/>
                </w:rPr>
                <w:delText>(Cost-Reimbursement)</w:delText>
              </w:r>
            </w:del>
          </w:p>
        </w:tc>
        <w:tc>
          <w:tcPr>
            <w:tcW w:w="1372" w:type="dxa"/>
          </w:tcPr>
          <w:p w14:paraId="2E24656E" w14:textId="16F6717A" w:rsidR="00016C31" w:rsidRPr="00A81E9E" w:rsidRDefault="00632607">
            <w:pPr>
              <w:pStyle w:val="TableParagraph"/>
              <w:spacing w:line="210" w:lineRule="exact"/>
              <w:ind w:right="16"/>
              <w:jc w:val="right"/>
              <w:rPr>
                <w:sz w:val="20"/>
              </w:rPr>
            </w:pPr>
            <w:del w:id="434" w:author="Chandler Wilson" w:date="2023-05-25T10:16:00Z">
              <w:r w:rsidRPr="00A81E9E" w:rsidDel="00A81E9E">
                <w:rPr>
                  <w:color w:val="221F1F"/>
                  <w:sz w:val="20"/>
                </w:rPr>
                <w:delText>MAY</w:delText>
              </w:r>
              <w:r w:rsidRPr="00A81E9E" w:rsidDel="00A81E9E">
                <w:rPr>
                  <w:color w:val="221F1F"/>
                  <w:spacing w:val="-7"/>
                  <w:sz w:val="20"/>
                </w:rPr>
                <w:delText xml:space="preserve"> </w:delText>
              </w:r>
              <w:r w:rsidRPr="00A81E9E" w:rsidDel="00A81E9E">
                <w:rPr>
                  <w:color w:val="221F1F"/>
                  <w:spacing w:val="-4"/>
                  <w:sz w:val="20"/>
                </w:rPr>
                <w:delText>2004</w:delText>
              </w:r>
            </w:del>
          </w:p>
        </w:tc>
      </w:tr>
      <w:tr w:rsidR="00016C31" w14:paraId="3F6CD68B" w14:textId="77777777">
        <w:trPr>
          <w:trHeight w:val="229"/>
        </w:trPr>
        <w:tc>
          <w:tcPr>
            <w:tcW w:w="1502" w:type="dxa"/>
          </w:tcPr>
          <w:p w14:paraId="40376A72" w14:textId="7C675448" w:rsidR="00016C31" w:rsidRPr="00A81E9E" w:rsidRDefault="00632607">
            <w:pPr>
              <w:pStyle w:val="TableParagraph"/>
              <w:rPr>
                <w:sz w:val="20"/>
              </w:rPr>
            </w:pPr>
            <w:del w:id="435" w:author="Chandler Wilson" w:date="2023-05-25T10:16:00Z">
              <w:r w:rsidRPr="00A81E9E" w:rsidDel="00A81E9E">
                <w:rPr>
                  <w:color w:val="221F1F"/>
                  <w:spacing w:val="-4"/>
                  <w:sz w:val="20"/>
                </w:rPr>
                <w:delText>52.249-</w:delText>
              </w:r>
              <w:r w:rsidRPr="00A81E9E" w:rsidDel="00A81E9E">
                <w:rPr>
                  <w:color w:val="221F1F"/>
                  <w:spacing w:val="-10"/>
                  <w:sz w:val="20"/>
                </w:rPr>
                <w:delText>8</w:delText>
              </w:r>
            </w:del>
          </w:p>
        </w:tc>
        <w:tc>
          <w:tcPr>
            <w:tcW w:w="6504" w:type="dxa"/>
          </w:tcPr>
          <w:p w14:paraId="28FB61BF" w14:textId="01EDC480" w:rsidR="00016C31" w:rsidRPr="00A81E9E" w:rsidRDefault="00632607">
            <w:pPr>
              <w:pStyle w:val="TableParagraph"/>
              <w:ind w:left="165"/>
              <w:rPr>
                <w:sz w:val="20"/>
              </w:rPr>
            </w:pPr>
            <w:del w:id="436" w:author="Chandler Wilson" w:date="2023-05-25T10:16:00Z">
              <w:r w:rsidRPr="00A81E9E" w:rsidDel="00A81E9E">
                <w:rPr>
                  <w:color w:val="221F1F"/>
                  <w:sz w:val="20"/>
                </w:rPr>
                <w:delText>Default</w:delText>
              </w:r>
              <w:r w:rsidRPr="00A81E9E" w:rsidDel="00A81E9E">
                <w:rPr>
                  <w:color w:val="221F1F"/>
                  <w:spacing w:val="-11"/>
                  <w:sz w:val="20"/>
                </w:rPr>
                <w:delText xml:space="preserve"> </w:delText>
              </w:r>
              <w:r w:rsidRPr="00A81E9E" w:rsidDel="00A81E9E">
                <w:rPr>
                  <w:color w:val="221F1F"/>
                  <w:sz w:val="20"/>
                </w:rPr>
                <w:delText>(Fixed-Price</w:delText>
              </w:r>
              <w:r w:rsidRPr="00A81E9E" w:rsidDel="00A81E9E">
                <w:rPr>
                  <w:color w:val="221F1F"/>
                  <w:spacing w:val="-9"/>
                  <w:sz w:val="20"/>
                </w:rPr>
                <w:delText xml:space="preserve"> </w:delText>
              </w:r>
              <w:r w:rsidRPr="00A81E9E" w:rsidDel="00A81E9E">
                <w:rPr>
                  <w:color w:val="221F1F"/>
                  <w:sz w:val="20"/>
                </w:rPr>
                <w:delText>Supply</w:delText>
              </w:r>
              <w:r w:rsidRPr="00A81E9E" w:rsidDel="00A81E9E">
                <w:rPr>
                  <w:color w:val="221F1F"/>
                  <w:spacing w:val="-11"/>
                  <w:sz w:val="20"/>
                </w:rPr>
                <w:delText xml:space="preserve"> </w:delText>
              </w:r>
              <w:r w:rsidRPr="00A81E9E" w:rsidDel="00A81E9E">
                <w:rPr>
                  <w:color w:val="221F1F"/>
                  <w:sz w:val="20"/>
                </w:rPr>
                <w:delText>&amp;</w:delText>
              </w:r>
              <w:r w:rsidRPr="00A81E9E" w:rsidDel="00A81E9E">
                <w:rPr>
                  <w:color w:val="221F1F"/>
                  <w:spacing w:val="-9"/>
                  <w:sz w:val="20"/>
                </w:rPr>
                <w:delText xml:space="preserve"> </w:delText>
              </w:r>
              <w:r w:rsidRPr="00A81E9E" w:rsidDel="00A81E9E">
                <w:rPr>
                  <w:color w:val="221F1F"/>
                  <w:spacing w:val="-2"/>
                  <w:sz w:val="20"/>
                </w:rPr>
                <w:delText>Service)</w:delText>
              </w:r>
            </w:del>
          </w:p>
        </w:tc>
        <w:tc>
          <w:tcPr>
            <w:tcW w:w="1372" w:type="dxa"/>
          </w:tcPr>
          <w:p w14:paraId="4EE1970E" w14:textId="64A3FDD7" w:rsidR="00016C31" w:rsidRPr="00A81E9E" w:rsidRDefault="00632607">
            <w:pPr>
              <w:pStyle w:val="TableParagraph"/>
              <w:ind w:right="16"/>
              <w:jc w:val="right"/>
              <w:rPr>
                <w:sz w:val="20"/>
              </w:rPr>
            </w:pPr>
            <w:del w:id="437" w:author="Chandler Wilson" w:date="2023-05-25T10:16:00Z">
              <w:r w:rsidRPr="00A81E9E" w:rsidDel="00A81E9E">
                <w:rPr>
                  <w:color w:val="221F1F"/>
                  <w:sz w:val="20"/>
                </w:rPr>
                <w:delText>APR</w:delText>
              </w:r>
              <w:r w:rsidRPr="00A81E9E" w:rsidDel="00A81E9E">
                <w:rPr>
                  <w:color w:val="221F1F"/>
                  <w:spacing w:val="-8"/>
                  <w:sz w:val="20"/>
                </w:rPr>
                <w:delText xml:space="preserve"> </w:delText>
              </w:r>
              <w:r w:rsidRPr="00A81E9E" w:rsidDel="00A81E9E">
                <w:rPr>
                  <w:color w:val="221F1F"/>
                  <w:spacing w:val="-4"/>
                  <w:sz w:val="20"/>
                </w:rPr>
                <w:delText>1984</w:delText>
              </w:r>
            </w:del>
          </w:p>
        </w:tc>
      </w:tr>
      <w:tr w:rsidR="00016C31" w14:paraId="156387A0" w14:textId="77777777">
        <w:trPr>
          <w:trHeight w:val="228"/>
        </w:trPr>
        <w:tc>
          <w:tcPr>
            <w:tcW w:w="1502" w:type="dxa"/>
          </w:tcPr>
          <w:p w14:paraId="4D6F5FE6" w14:textId="4EE99243" w:rsidR="00016C31" w:rsidRPr="00A81E9E" w:rsidRDefault="00632607">
            <w:pPr>
              <w:pStyle w:val="TableParagraph"/>
              <w:spacing w:line="208" w:lineRule="exact"/>
              <w:rPr>
                <w:sz w:val="20"/>
              </w:rPr>
            </w:pPr>
            <w:commentRangeStart w:id="438"/>
            <w:del w:id="439" w:author="Chandler Wilson" w:date="2023-05-25T10:16:00Z">
              <w:r w:rsidRPr="00A81E9E" w:rsidDel="00A81E9E">
                <w:rPr>
                  <w:color w:val="221F1F"/>
                  <w:spacing w:val="-2"/>
                  <w:sz w:val="20"/>
                </w:rPr>
                <w:delText>52.249-</w:delText>
              </w:r>
              <w:r w:rsidRPr="00A81E9E" w:rsidDel="00A81E9E">
                <w:rPr>
                  <w:color w:val="221F1F"/>
                  <w:spacing w:val="-10"/>
                  <w:sz w:val="20"/>
                </w:rPr>
                <w:delText>9</w:delText>
              </w:r>
            </w:del>
          </w:p>
        </w:tc>
        <w:tc>
          <w:tcPr>
            <w:tcW w:w="6504" w:type="dxa"/>
          </w:tcPr>
          <w:p w14:paraId="44BEC662" w14:textId="14570718" w:rsidR="00016C31" w:rsidRPr="00A81E9E" w:rsidRDefault="00632607">
            <w:pPr>
              <w:pStyle w:val="TableParagraph"/>
              <w:spacing w:line="208" w:lineRule="exact"/>
              <w:ind w:left="165"/>
              <w:rPr>
                <w:sz w:val="20"/>
              </w:rPr>
            </w:pPr>
            <w:del w:id="440" w:author="Chandler Wilson" w:date="2023-05-25T10:16:00Z">
              <w:r w:rsidRPr="00A81E9E" w:rsidDel="00A81E9E">
                <w:rPr>
                  <w:color w:val="221F1F"/>
                  <w:sz w:val="20"/>
                </w:rPr>
                <w:delText>Default</w:delText>
              </w:r>
              <w:r w:rsidRPr="00A81E9E" w:rsidDel="00A81E9E">
                <w:rPr>
                  <w:color w:val="221F1F"/>
                  <w:spacing w:val="-11"/>
                  <w:sz w:val="20"/>
                </w:rPr>
                <w:delText xml:space="preserve"> </w:delText>
              </w:r>
              <w:r w:rsidRPr="00A81E9E" w:rsidDel="00A81E9E">
                <w:rPr>
                  <w:color w:val="221F1F"/>
                  <w:sz w:val="20"/>
                </w:rPr>
                <w:delText>(Fixed-Priced</w:delText>
              </w:r>
              <w:r w:rsidRPr="00A81E9E" w:rsidDel="00A81E9E">
                <w:rPr>
                  <w:color w:val="221F1F"/>
                  <w:spacing w:val="-7"/>
                  <w:sz w:val="20"/>
                </w:rPr>
                <w:delText xml:space="preserve"> </w:delText>
              </w:r>
              <w:r w:rsidRPr="00A81E9E" w:rsidDel="00A81E9E">
                <w:rPr>
                  <w:color w:val="221F1F"/>
                  <w:sz w:val="20"/>
                </w:rPr>
                <w:delText>Research</w:delText>
              </w:r>
              <w:r w:rsidRPr="00A81E9E" w:rsidDel="00A81E9E">
                <w:rPr>
                  <w:color w:val="221F1F"/>
                  <w:spacing w:val="-6"/>
                  <w:sz w:val="20"/>
                </w:rPr>
                <w:delText xml:space="preserve"> </w:delText>
              </w:r>
              <w:r w:rsidRPr="00A81E9E" w:rsidDel="00A81E9E">
                <w:rPr>
                  <w:color w:val="221F1F"/>
                  <w:sz w:val="20"/>
                </w:rPr>
                <w:delText>and</w:delText>
              </w:r>
              <w:r w:rsidRPr="00A81E9E" w:rsidDel="00A81E9E">
                <w:rPr>
                  <w:color w:val="221F1F"/>
                  <w:spacing w:val="-10"/>
                  <w:sz w:val="20"/>
                </w:rPr>
                <w:delText xml:space="preserve"> </w:delText>
              </w:r>
              <w:r w:rsidRPr="00A81E9E" w:rsidDel="00A81E9E">
                <w:rPr>
                  <w:color w:val="221F1F"/>
                  <w:spacing w:val="-2"/>
                  <w:sz w:val="20"/>
                </w:rPr>
                <w:delText>Development)</w:delText>
              </w:r>
            </w:del>
          </w:p>
        </w:tc>
        <w:tc>
          <w:tcPr>
            <w:tcW w:w="1372" w:type="dxa"/>
          </w:tcPr>
          <w:p w14:paraId="65CD708C" w14:textId="6010CABF" w:rsidR="00016C31" w:rsidRPr="00A81E9E" w:rsidRDefault="00632607">
            <w:pPr>
              <w:pStyle w:val="TableParagraph"/>
              <w:spacing w:line="208" w:lineRule="exact"/>
              <w:ind w:right="2"/>
              <w:jc w:val="right"/>
              <w:rPr>
                <w:sz w:val="20"/>
              </w:rPr>
            </w:pPr>
            <w:del w:id="441" w:author="Chandler Wilson" w:date="2023-05-25T10:16:00Z">
              <w:r w:rsidRPr="00A81E9E" w:rsidDel="00A81E9E">
                <w:rPr>
                  <w:color w:val="221F1F"/>
                  <w:sz w:val="20"/>
                </w:rPr>
                <w:delText>APR</w:delText>
              </w:r>
              <w:r w:rsidRPr="00A81E9E" w:rsidDel="00A81E9E">
                <w:rPr>
                  <w:color w:val="221F1F"/>
                  <w:spacing w:val="-5"/>
                  <w:sz w:val="20"/>
                </w:rPr>
                <w:delText xml:space="preserve"> </w:delText>
              </w:r>
              <w:r w:rsidRPr="00A81E9E" w:rsidDel="00A81E9E">
                <w:rPr>
                  <w:color w:val="221F1F"/>
                  <w:spacing w:val="-4"/>
                  <w:sz w:val="20"/>
                </w:rPr>
                <w:delText>1984</w:delText>
              </w:r>
            </w:del>
            <w:commentRangeEnd w:id="438"/>
            <w:r w:rsidR="00A44EDA">
              <w:rPr>
                <w:rStyle w:val="CommentReference"/>
              </w:rPr>
              <w:commentReference w:id="438"/>
            </w:r>
          </w:p>
        </w:tc>
      </w:tr>
      <w:tr w:rsidR="00016C31" w14:paraId="5B587939" w14:textId="77777777">
        <w:trPr>
          <w:trHeight w:val="229"/>
        </w:trPr>
        <w:tc>
          <w:tcPr>
            <w:tcW w:w="1502" w:type="dxa"/>
          </w:tcPr>
          <w:p w14:paraId="2656B3A8" w14:textId="77777777" w:rsidR="00016C31" w:rsidRDefault="00632607">
            <w:pPr>
              <w:pStyle w:val="TableParagraph"/>
              <w:rPr>
                <w:sz w:val="20"/>
              </w:rPr>
            </w:pPr>
            <w:r>
              <w:rPr>
                <w:color w:val="221F1F"/>
                <w:spacing w:val="-4"/>
                <w:sz w:val="20"/>
              </w:rPr>
              <w:t>52.249-</w:t>
            </w:r>
            <w:r>
              <w:rPr>
                <w:color w:val="221F1F"/>
                <w:spacing w:val="-5"/>
                <w:sz w:val="20"/>
              </w:rPr>
              <w:t>14</w:t>
            </w:r>
          </w:p>
        </w:tc>
        <w:tc>
          <w:tcPr>
            <w:tcW w:w="6504" w:type="dxa"/>
          </w:tcPr>
          <w:p w14:paraId="67370627" w14:textId="77777777" w:rsidR="00016C31" w:rsidRDefault="00632607">
            <w:pPr>
              <w:pStyle w:val="TableParagraph"/>
              <w:ind w:left="165"/>
              <w:rPr>
                <w:sz w:val="20"/>
              </w:rPr>
            </w:pPr>
            <w:r>
              <w:rPr>
                <w:color w:val="221F1F"/>
                <w:sz w:val="20"/>
              </w:rPr>
              <w:t>Excusable</w:t>
            </w:r>
            <w:r>
              <w:rPr>
                <w:color w:val="221F1F"/>
                <w:spacing w:val="-8"/>
                <w:sz w:val="20"/>
              </w:rPr>
              <w:t xml:space="preserve"> </w:t>
            </w:r>
            <w:r>
              <w:rPr>
                <w:color w:val="221F1F"/>
                <w:spacing w:val="-2"/>
                <w:sz w:val="20"/>
              </w:rPr>
              <w:t>Delays</w:t>
            </w:r>
          </w:p>
        </w:tc>
        <w:tc>
          <w:tcPr>
            <w:tcW w:w="1372" w:type="dxa"/>
          </w:tcPr>
          <w:p w14:paraId="44F3E301" w14:textId="77777777" w:rsidR="00016C31" w:rsidRDefault="00632607">
            <w:pPr>
              <w:pStyle w:val="TableParagraph"/>
              <w:ind w:right="16"/>
              <w:jc w:val="right"/>
              <w:rPr>
                <w:sz w:val="20"/>
              </w:rPr>
            </w:pPr>
            <w:r>
              <w:rPr>
                <w:color w:val="221F1F"/>
                <w:sz w:val="20"/>
              </w:rPr>
              <w:t>APR</w:t>
            </w:r>
            <w:r>
              <w:rPr>
                <w:color w:val="221F1F"/>
                <w:spacing w:val="-8"/>
                <w:sz w:val="20"/>
              </w:rPr>
              <w:t xml:space="preserve"> </w:t>
            </w:r>
            <w:r>
              <w:rPr>
                <w:color w:val="221F1F"/>
                <w:spacing w:val="-4"/>
                <w:sz w:val="20"/>
              </w:rPr>
              <w:t>1984</w:t>
            </w:r>
          </w:p>
        </w:tc>
      </w:tr>
      <w:tr w:rsidR="00016C31" w14:paraId="5EFA4330" w14:textId="77777777">
        <w:trPr>
          <w:trHeight w:val="230"/>
        </w:trPr>
        <w:tc>
          <w:tcPr>
            <w:tcW w:w="1502" w:type="dxa"/>
          </w:tcPr>
          <w:p w14:paraId="6C2F7411" w14:textId="77777777" w:rsidR="00016C31" w:rsidRDefault="00632607">
            <w:pPr>
              <w:pStyle w:val="TableParagraph"/>
              <w:spacing w:line="210" w:lineRule="exact"/>
              <w:rPr>
                <w:sz w:val="20"/>
              </w:rPr>
            </w:pPr>
            <w:r>
              <w:rPr>
                <w:color w:val="221F1F"/>
                <w:spacing w:val="-4"/>
                <w:sz w:val="20"/>
              </w:rPr>
              <w:t>52.251-</w:t>
            </w:r>
            <w:r>
              <w:rPr>
                <w:color w:val="221F1F"/>
                <w:spacing w:val="-10"/>
                <w:sz w:val="20"/>
              </w:rPr>
              <w:t>1</w:t>
            </w:r>
          </w:p>
        </w:tc>
        <w:tc>
          <w:tcPr>
            <w:tcW w:w="6504" w:type="dxa"/>
          </w:tcPr>
          <w:p w14:paraId="7384B3BF" w14:textId="77777777" w:rsidR="00016C31" w:rsidRDefault="00632607">
            <w:pPr>
              <w:pStyle w:val="TableParagraph"/>
              <w:spacing w:line="210" w:lineRule="exact"/>
              <w:ind w:left="165"/>
              <w:rPr>
                <w:sz w:val="20"/>
              </w:rPr>
            </w:pPr>
            <w:r>
              <w:rPr>
                <w:color w:val="221F1F"/>
                <w:sz w:val="20"/>
              </w:rPr>
              <w:t>Government</w:t>
            </w:r>
            <w:r>
              <w:rPr>
                <w:color w:val="221F1F"/>
                <w:spacing w:val="-9"/>
                <w:sz w:val="20"/>
              </w:rPr>
              <w:t xml:space="preserve"> </w:t>
            </w:r>
            <w:r>
              <w:rPr>
                <w:color w:val="221F1F"/>
                <w:sz w:val="20"/>
              </w:rPr>
              <w:t>Supply</w:t>
            </w:r>
            <w:r>
              <w:rPr>
                <w:color w:val="221F1F"/>
                <w:spacing w:val="-11"/>
                <w:sz w:val="20"/>
              </w:rPr>
              <w:t xml:space="preserve"> </w:t>
            </w:r>
            <w:r>
              <w:rPr>
                <w:color w:val="221F1F"/>
                <w:spacing w:val="-2"/>
                <w:sz w:val="20"/>
              </w:rPr>
              <w:t>Sources</w:t>
            </w:r>
          </w:p>
        </w:tc>
        <w:tc>
          <w:tcPr>
            <w:tcW w:w="1372" w:type="dxa"/>
          </w:tcPr>
          <w:p w14:paraId="44F0A517" w14:textId="77777777" w:rsidR="00016C31" w:rsidRDefault="00632607">
            <w:pPr>
              <w:pStyle w:val="TableParagraph"/>
              <w:spacing w:line="210" w:lineRule="exact"/>
              <w:ind w:right="16"/>
              <w:jc w:val="right"/>
              <w:rPr>
                <w:sz w:val="20"/>
              </w:rPr>
            </w:pPr>
            <w:r>
              <w:rPr>
                <w:color w:val="221F1F"/>
                <w:sz w:val="20"/>
              </w:rPr>
              <w:t>APR</w:t>
            </w:r>
            <w:r>
              <w:rPr>
                <w:color w:val="221F1F"/>
                <w:spacing w:val="-8"/>
                <w:sz w:val="20"/>
              </w:rPr>
              <w:t xml:space="preserve"> </w:t>
            </w:r>
            <w:r>
              <w:rPr>
                <w:color w:val="221F1F"/>
                <w:spacing w:val="-4"/>
                <w:sz w:val="20"/>
              </w:rPr>
              <w:t>2012</w:t>
            </w:r>
          </w:p>
        </w:tc>
      </w:tr>
      <w:tr w:rsidR="00016C31" w14:paraId="5AC2B009" w14:textId="77777777">
        <w:trPr>
          <w:trHeight w:val="229"/>
        </w:trPr>
        <w:tc>
          <w:tcPr>
            <w:tcW w:w="1502" w:type="dxa"/>
          </w:tcPr>
          <w:p w14:paraId="41F06E7D" w14:textId="77777777" w:rsidR="00016C31" w:rsidRDefault="00632607">
            <w:pPr>
              <w:pStyle w:val="TableParagraph"/>
              <w:rPr>
                <w:sz w:val="20"/>
              </w:rPr>
            </w:pPr>
            <w:r>
              <w:rPr>
                <w:color w:val="221F1F"/>
                <w:spacing w:val="-4"/>
                <w:sz w:val="20"/>
              </w:rPr>
              <w:t>52.253-</w:t>
            </w:r>
            <w:r>
              <w:rPr>
                <w:color w:val="221F1F"/>
                <w:spacing w:val="-10"/>
                <w:sz w:val="20"/>
              </w:rPr>
              <w:t>1</w:t>
            </w:r>
          </w:p>
        </w:tc>
        <w:tc>
          <w:tcPr>
            <w:tcW w:w="6504" w:type="dxa"/>
          </w:tcPr>
          <w:p w14:paraId="3FCB9A63" w14:textId="77777777" w:rsidR="00016C31" w:rsidRDefault="00632607">
            <w:pPr>
              <w:pStyle w:val="TableParagraph"/>
              <w:ind w:left="165"/>
              <w:rPr>
                <w:sz w:val="20"/>
              </w:rPr>
            </w:pPr>
            <w:r>
              <w:rPr>
                <w:color w:val="221F1F"/>
                <w:sz w:val="20"/>
              </w:rPr>
              <w:t>Computer</w:t>
            </w:r>
            <w:r>
              <w:rPr>
                <w:color w:val="221F1F"/>
                <w:spacing w:val="-12"/>
                <w:sz w:val="20"/>
              </w:rPr>
              <w:t xml:space="preserve"> </w:t>
            </w:r>
            <w:r>
              <w:rPr>
                <w:color w:val="221F1F"/>
                <w:sz w:val="20"/>
              </w:rPr>
              <w:t>Generated</w:t>
            </w:r>
            <w:r>
              <w:rPr>
                <w:color w:val="221F1F"/>
                <w:spacing w:val="-11"/>
                <w:sz w:val="20"/>
              </w:rPr>
              <w:t xml:space="preserve"> </w:t>
            </w:r>
            <w:r>
              <w:rPr>
                <w:color w:val="221F1F"/>
                <w:spacing w:val="-4"/>
                <w:sz w:val="20"/>
              </w:rPr>
              <w:t>Forms</w:t>
            </w:r>
          </w:p>
        </w:tc>
        <w:tc>
          <w:tcPr>
            <w:tcW w:w="1372" w:type="dxa"/>
          </w:tcPr>
          <w:p w14:paraId="00EE8DCD" w14:textId="77777777" w:rsidR="00016C31" w:rsidRDefault="00632607">
            <w:pPr>
              <w:pStyle w:val="TableParagraph"/>
              <w:ind w:right="16"/>
              <w:jc w:val="right"/>
              <w:rPr>
                <w:sz w:val="20"/>
              </w:rPr>
            </w:pPr>
            <w:r>
              <w:rPr>
                <w:color w:val="221F1F"/>
                <w:sz w:val="20"/>
              </w:rPr>
              <w:t>JAN</w:t>
            </w:r>
            <w:r>
              <w:rPr>
                <w:color w:val="221F1F"/>
                <w:spacing w:val="-7"/>
                <w:sz w:val="20"/>
              </w:rPr>
              <w:t xml:space="preserve"> </w:t>
            </w:r>
            <w:r>
              <w:rPr>
                <w:color w:val="221F1F"/>
                <w:spacing w:val="-4"/>
                <w:sz w:val="20"/>
              </w:rPr>
              <w:t>1991</w:t>
            </w:r>
          </w:p>
        </w:tc>
      </w:tr>
      <w:tr w:rsidR="00016C31" w14:paraId="269249B6" w14:textId="77777777">
        <w:trPr>
          <w:trHeight w:val="229"/>
        </w:trPr>
        <w:tc>
          <w:tcPr>
            <w:tcW w:w="1502" w:type="dxa"/>
          </w:tcPr>
          <w:p w14:paraId="79E83CCF" w14:textId="77777777" w:rsidR="00016C31" w:rsidRDefault="00632607">
            <w:pPr>
              <w:pStyle w:val="TableParagraph"/>
              <w:rPr>
                <w:sz w:val="20"/>
              </w:rPr>
            </w:pPr>
            <w:r>
              <w:rPr>
                <w:color w:val="221F1F"/>
                <w:spacing w:val="-4"/>
                <w:sz w:val="20"/>
              </w:rPr>
              <w:t>252.201-7000</w:t>
            </w:r>
          </w:p>
        </w:tc>
        <w:tc>
          <w:tcPr>
            <w:tcW w:w="6504" w:type="dxa"/>
          </w:tcPr>
          <w:p w14:paraId="5D71B9F3" w14:textId="77777777" w:rsidR="00016C31" w:rsidRDefault="00632607">
            <w:pPr>
              <w:pStyle w:val="TableParagraph"/>
              <w:ind w:left="165"/>
              <w:rPr>
                <w:sz w:val="20"/>
              </w:rPr>
            </w:pPr>
            <w:r>
              <w:rPr>
                <w:color w:val="221F1F"/>
                <w:spacing w:val="-2"/>
                <w:sz w:val="20"/>
              </w:rPr>
              <w:t>Contracting</w:t>
            </w:r>
            <w:r>
              <w:rPr>
                <w:color w:val="221F1F"/>
                <w:spacing w:val="7"/>
                <w:sz w:val="20"/>
              </w:rPr>
              <w:t xml:space="preserve"> </w:t>
            </w:r>
            <w:r>
              <w:rPr>
                <w:color w:val="221F1F"/>
                <w:spacing w:val="-2"/>
                <w:sz w:val="20"/>
              </w:rPr>
              <w:t>Officer's</w:t>
            </w:r>
            <w:r>
              <w:rPr>
                <w:color w:val="221F1F"/>
                <w:spacing w:val="6"/>
                <w:sz w:val="20"/>
              </w:rPr>
              <w:t xml:space="preserve"> </w:t>
            </w:r>
            <w:r>
              <w:rPr>
                <w:color w:val="221F1F"/>
                <w:spacing w:val="-2"/>
                <w:sz w:val="20"/>
              </w:rPr>
              <w:t>Representative</w:t>
            </w:r>
          </w:p>
        </w:tc>
        <w:tc>
          <w:tcPr>
            <w:tcW w:w="1372" w:type="dxa"/>
          </w:tcPr>
          <w:p w14:paraId="6EF776B7" w14:textId="77777777" w:rsidR="00016C31" w:rsidRDefault="00632607">
            <w:pPr>
              <w:pStyle w:val="TableParagraph"/>
              <w:ind w:right="16"/>
              <w:jc w:val="right"/>
              <w:rPr>
                <w:sz w:val="20"/>
              </w:rPr>
            </w:pPr>
            <w:r>
              <w:rPr>
                <w:color w:val="221F1F"/>
                <w:sz w:val="20"/>
              </w:rPr>
              <w:t>DEC</w:t>
            </w:r>
            <w:r>
              <w:rPr>
                <w:color w:val="221F1F"/>
                <w:spacing w:val="-7"/>
                <w:sz w:val="20"/>
              </w:rPr>
              <w:t xml:space="preserve"> </w:t>
            </w:r>
            <w:r>
              <w:rPr>
                <w:color w:val="221F1F"/>
                <w:spacing w:val="-4"/>
                <w:sz w:val="20"/>
              </w:rPr>
              <w:t>1991</w:t>
            </w:r>
          </w:p>
        </w:tc>
      </w:tr>
      <w:tr w:rsidR="00016C31" w14:paraId="3F9D612E" w14:textId="77777777">
        <w:trPr>
          <w:trHeight w:val="229"/>
        </w:trPr>
        <w:tc>
          <w:tcPr>
            <w:tcW w:w="1502" w:type="dxa"/>
          </w:tcPr>
          <w:p w14:paraId="55228F14" w14:textId="77777777" w:rsidR="00016C31" w:rsidRDefault="00632607">
            <w:pPr>
              <w:pStyle w:val="TableParagraph"/>
              <w:rPr>
                <w:sz w:val="20"/>
              </w:rPr>
            </w:pPr>
            <w:r>
              <w:rPr>
                <w:color w:val="221F1F"/>
                <w:spacing w:val="-4"/>
                <w:sz w:val="20"/>
              </w:rPr>
              <w:t>252.203-7000</w:t>
            </w:r>
          </w:p>
        </w:tc>
        <w:tc>
          <w:tcPr>
            <w:tcW w:w="6504" w:type="dxa"/>
          </w:tcPr>
          <w:p w14:paraId="29D7C271" w14:textId="77777777" w:rsidR="00016C31" w:rsidRDefault="00632607">
            <w:pPr>
              <w:pStyle w:val="TableParagraph"/>
              <w:ind w:left="165"/>
              <w:rPr>
                <w:sz w:val="20"/>
              </w:rPr>
            </w:pPr>
            <w:r>
              <w:rPr>
                <w:color w:val="221F1F"/>
                <w:sz w:val="20"/>
              </w:rPr>
              <w:t>Requirements</w:t>
            </w:r>
            <w:r>
              <w:rPr>
                <w:color w:val="221F1F"/>
                <w:spacing w:val="-13"/>
                <w:sz w:val="20"/>
              </w:rPr>
              <w:t xml:space="preserve"> </w:t>
            </w:r>
            <w:r>
              <w:rPr>
                <w:color w:val="221F1F"/>
                <w:sz w:val="20"/>
              </w:rPr>
              <w:t>Relating</w:t>
            </w:r>
            <w:r>
              <w:rPr>
                <w:color w:val="221F1F"/>
                <w:spacing w:val="-11"/>
                <w:sz w:val="20"/>
              </w:rPr>
              <w:t xml:space="preserve"> </w:t>
            </w:r>
            <w:r>
              <w:rPr>
                <w:color w:val="221F1F"/>
                <w:sz w:val="20"/>
              </w:rPr>
              <w:t>to</w:t>
            </w:r>
            <w:r>
              <w:rPr>
                <w:color w:val="221F1F"/>
                <w:spacing w:val="-9"/>
                <w:sz w:val="20"/>
              </w:rPr>
              <w:t xml:space="preserve"> </w:t>
            </w:r>
            <w:r>
              <w:rPr>
                <w:color w:val="221F1F"/>
                <w:sz w:val="20"/>
              </w:rPr>
              <w:t>Compensation</w:t>
            </w:r>
            <w:r>
              <w:rPr>
                <w:color w:val="221F1F"/>
                <w:spacing w:val="-10"/>
                <w:sz w:val="20"/>
              </w:rPr>
              <w:t xml:space="preserve"> </w:t>
            </w:r>
            <w:r>
              <w:rPr>
                <w:color w:val="221F1F"/>
                <w:sz w:val="20"/>
              </w:rPr>
              <w:t>of</w:t>
            </w:r>
            <w:r>
              <w:rPr>
                <w:color w:val="221F1F"/>
                <w:spacing w:val="-11"/>
                <w:sz w:val="20"/>
              </w:rPr>
              <w:t xml:space="preserve"> </w:t>
            </w:r>
            <w:r>
              <w:rPr>
                <w:color w:val="221F1F"/>
                <w:sz w:val="20"/>
              </w:rPr>
              <w:t>Former</w:t>
            </w:r>
            <w:r>
              <w:rPr>
                <w:color w:val="221F1F"/>
                <w:spacing w:val="-11"/>
                <w:sz w:val="20"/>
              </w:rPr>
              <w:t xml:space="preserve"> </w:t>
            </w:r>
            <w:r>
              <w:rPr>
                <w:color w:val="221F1F"/>
                <w:sz w:val="20"/>
              </w:rPr>
              <w:t>DoD</w:t>
            </w:r>
            <w:r>
              <w:rPr>
                <w:color w:val="221F1F"/>
                <w:spacing w:val="-10"/>
                <w:sz w:val="20"/>
              </w:rPr>
              <w:t xml:space="preserve"> </w:t>
            </w:r>
            <w:r>
              <w:rPr>
                <w:color w:val="221F1F"/>
                <w:spacing w:val="-2"/>
                <w:sz w:val="20"/>
              </w:rPr>
              <w:t>Officials</w:t>
            </w:r>
          </w:p>
        </w:tc>
        <w:tc>
          <w:tcPr>
            <w:tcW w:w="1372" w:type="dxa"/>
          </w:tcPr>
          <w:p w14:paraId="554B2A2A" w14:textId="77777777" w:rsidR="00016C31" w:rsidRDefault="00632607">
            <w:pPr>
              <w:pStyle w:val="TableParagraph"/>
              <w:jc w:val="right"/>
              <w:rPr>
                <w:sz w:val="20"/>
              </w:rPr>
            </w:pPr>
            <w:r>
              <w:rPr>
                <w:color w:val="221F1F"/>
                <w:sz w:val="20"/>
              </w:rPr>
              <w:t>SEP</w:t>
            </w:r>
            <w:r>
              <w:rPr>
                <w:color w:val="221F1F"/>
                <w:spacing w:val="-6"/>
                <w:sz w:val="20"/>
              </w:rPr>
              <w:t xml:space="preserve"> </w:t>
            </w:r>
            <w:r>
              <w:rPr>
                <w:color w:val="221F1F"/>
                <w:spacing w:val="-4"/>
                <w:sz w:val="20"/>
              </w:rPr>
              <w:t>2011</w:t>
            </w:r>
          </w:p>
        </w:tc>
      </w:tr>
      <w:tr w:rsidR="00016C31" w14:paraId="204E12F6" w14:textId="77777777">
        <w:trPr>
          <w:trHeight w:val="229"/>
        </w:trPr>
        <w:tc>
          <w:tcPr>
            <w:tcW w:w="1502" w:type="dxa"/>
          </w:tcPr>
          <w:p w14:paraId="13A5E5F9" w14:textId="77777777" w:rsidR="00016C31" w:rsidRDefault="00632607">
            <w:pPr>
              <w:pStyle w:val="TableParagraph"/>
              <w:rPr>
                <w:sz w:val="20"/>
              </w:rPr>
            </w:pPr>
            <w:r>
              <w:rPr>
                <w:color w:val="221F1F"/>
                <w:spacing w:val="-4"/>
                <w:sz w:val="20"/>
              </w:rPr>
              <w:t>252.203-7001</w:t>
            </w:r>
          </w:p>
        </w:tc>
        <w:tc>
          <w:tcPr>
            <w:tcW w:w="6504" w:type="dxa"/>
          </w:tcPr>
          <w:p w14:paraId="5E744724" w14:textId="77777777" w:rsidR="00016C31" w:rsidRDefault="00632607">
            <w:pPr>
              <w:pStyle w:val="TableParagraph"/>
              <w:ind w:left="165"/>
              <w:rPr>
                <w:sz w:val="20"/>
              </w:rPr>
            </w:pPr>
            <w:r>
              <w:rPr>
                <w:color w:val="221F1F"/>
                <w:sz w:val="20"/>
              </w:rPr>
              <w:t>Prohibition</w:t>
            </w:r>
            <w:r>
              <w:rPr>
                <w:color w:val="221F1F"/>
                <w:spacing w:val="-11"/>
                <w:sz w:val="20"/>
              </w:rPr>
              <w:t xml:space="preserve"> </w:t>
            </w:r>
            <w:r>
              <w:rPr>
                <w:color w:val="221F1F"/>
                <w:sz w:val="20"/>
              </w:rPr>
              <w:t>On</w:t>
            </w:r>
            <w:r>
              <w:rPr>
                <w:color w:val="221F1F"/>
                <w:spacing w:val="-9"/>
                <w:sz w:val="20"/>
              </w:rPr>
              <w:t xml:space="preserve"> </w:t>
            </w:r>
            <w:r>
              <w:rPr>
                <w:color w:val="221F1F"/>
                <w:sz w:val="20"/>
              </w:rPr>
              <w:t>Persons</w:t>
            </w:r>
            <w:r>
              <w:rPr>
                <w:color w:val="221F1F"/>
                <w:spacing w:val="-11"/>
                <w:sz w:val="20"/>
              </w:rPr>
              <w:t xml:space="preserve"> </w:t>
            </w:r>
            <w:r>
              <w:rPr>
                <w:color w:val="221F1F"/>
                <w:sz w:val="20"/>
              </w:rPr>
              <w:t>Convicted</w:t>
            </w:r>
            <w:r>
              <w:rPr>
                <w:color w:val="221F1F"/>
                <w:spacing w:val="-8"/>
                <w:sz w:val="20"/>
              </w:rPr>
              <w:t xml:space="preserve"> </w:t>
            </w:r>
            <w:r>
              <w:rPr>
                <w:color w:val="221F1F"/>
                <w:sz w:val="20"/>
              </w:rPr>
              <w:t>of</w:t>
            </w:r>
            <w:r>
              <w:rPr>
                <w:color w:val="221F1F"/>
                <w:spacing w:val="-10"/>
                <w:sz w:val="20"/>
              </w:rPr>
              <w:t xml:space="preserve"> </w:t>
            </w:r>
            <w:r>
              <w:rPr>
                <w:color w:val="221F1F"/>
                <w:sz w:val="20"/>
              </w:rPr>
              <w:t>Fraud</w:t>
            </w:r>
            <w:r>
              <w:rPr>
                <w:color w:val="221F1F"/>
                <w:spacing w:val="-10"/>
                <w:sz w:val="20"/>
              </w:rPr>
              <w:t xml:space="preserve"> </w:t>
            </w:r>
            <w:r>
              <w:rPr>
                <w:color w:val="221F1F"/>
                <w:sz w:val="20"/>
              </w:rPr>
              <w:t>or</w:t>
            </w:r>
            <w:r>
              <w:rPr>
                <w:color w:val="221F1F"/>
                <w:spacing w:val="-10"/>
                <w:sz w:val="20"/>
              </w:rPr>
              <w:t xml:space="preserve"> </w:t>
            </w:r>
            <w:r>
              <w:rPr>
                <w:color w:val="221F1F"/>
                <w:sz w:val="20"/>
              </w:rPr>
              <w:t>Other</w:t>
            </w:r>
            <w:r>
              <w:rPr>
                <w:color w:val="221F1F"/>
                <w:spacing w:val="-8"/>
                <w:sz w:val="20"/>
              </w:rPr>
              <w:t xml:space="preserve"> </w:t>
            </w:r>
            <w:r>
              <w:rPr>
                <w:color w:val="221F1F"/>
                <w:sz w:val="20"/>
              </w:rPr>
              <w:t>Defense-</w:t>
            </w:r>
            <w:r>
              <w:rPr>
                <w:color w:val="221F1F"/>
                <w:spacing w:val="-2"/>
                <w:sz w:val="20"/>
              </w:rPr>
              <w:t>Contract-</w:t>
            </w:r>
          </w:p>
        </w:tc>
        <w:tc>
          <w:tcPr>
            <w:tcW w:w="1372" w:type="dxa"/>
          </w:tcPr>
          <w:p w14:paraId="2DDA0712" w14:textId="77777777" w:rsidR="00016C31" w:rsidRDefault="00632607">
            <w:pPr>
              <w:pStyle w:val="TableParagraph"/>
              <w:ind w:right="16"/>
              <w:jc w:val="right"/>
              <w:rPr>
                <w:sz w:val="20"/>
              </w:rPr>
            </w:pPr>
            <w:r>
              <w:rPr>
                <w:color w:val="221F1F"/>
                <w:sz w:val="20"/>
              </w:rPr>
              <w:t>DEC</w:t>
            </w:r>
            <w:r>
              <w:rPr>
                <w:color w:val="221F1F"/>
                <w:spacing w:val="-7"/>
                <w:sz w:val="20"/>
              </w:rPr>
              <w:t xml:space="preserve"> </w:t>
            </w:r>
            <w:r>
              <w:rPr>
                <w:color w:val="221F1F"/>
                <w:spacing w:val="-4"/>
                <w:sz w:val="20"/>
              </w:rPr>
              <w:t>2008</w:t>
            </w:r>
          </w:p>
        </w:tc>
      </w:tr>
      <w:tr w:rsidR="00016C31" w14:paraId="191188DD" w14:textId="77777777">
        <w:trPr>
          <w:trHeight w:val="230"/>
        </w:trPr>
        <w:tc>
          <w:tcPr>
            <w:tcW w:w="1502" w:type="dxa"/>
          </w:tcPr>
          <w:p w14:paraId="6E3A1D8A" w14:textId="77777777" w:rsidR="00016C31" w:rsidRDefault="00016C31">
            <w:pPr>
              <w:pStyle w:val="TableParagraph"/>
              <w:spacing w:line="240" w:lineRule="auto"/>
              <w:rPr>
                <w:sz w:val="16"/>
              </w:rPr>
            </w:pPr>
          </w:p>
        </w:tc>
        <w:tc>
          <w:tcPr>
            <w:tcW w:w="6504" w:type="dxa"/>
          </w:tcPr>
          <w:p w14:paraId="468C1D7C" w14:textId="77777777" w:rsidR="00016C31" w:rsidRDefault="00632607">
            <w:pPr>
              <w:pStyle w:val="TableParagraph"/>
              <w:spacing w:line="210" w:lineRule="exact"/>
              <w:ind w:left="165"/>
              <w:rPr>
                <w:sz w:val="20"/>
              </w:rPr>
            </w:pPr>
            <w:r>
              <w:rPr>
                <w:color w:val="221F1F"/>
                <w:spacing w:val="-2"/>
                <w:sz w:val="20"/>
              </w:rPr>
              <w:t>Related</w:t>
            </w:r>
            <w:r>
              <w:rPr>
                <w:color w:val="221F1F"/>
                <w:sz w:val="20"/>
              </w:rPr>
              <w:t xml:space="preserve"> </w:t>
            </w:r>
            <w:r>
              <w:rPr>
                <w:color w:val="221F1F"/>
                <w:spacing w:val="-2"/>
                <w:sz w:val="20"/>
              </w:rPr>
              <w:t>Felonies</w:t>
            </w:r>
          </w:p>
        </w:tc>
        <w:tc>
          <w:tcPr>
            <w:tcW w:w="1372" w:type="dxa"/>
          </w:tcPr>
          <w:p w14:paraId="0853FCAF" w14:textId="77777777" w:rsidR="00016C31" w:rsidRDefault="00016C31">
            <w:pPr>
              <w:pStyle w:val="TableParagraph"/>
              <w:spacing w:line="240" w:lineRule="auto"/>
              <w:rPr>
                <w:sz w:val="16"/>
              </w:rPr>
            </w:pPr>
          </w:p>
        </w:tc>
      </w:tr>
      <w:tr w:rsidR="00016C31" w14:paraId="75FDE02B" w14:textId="77777777">
        <w:trPr>
          <w:trHeight w:val="229"/>
        </w:trPr>
        <w:tc>
          <w:tcPr>
            <w:tcW w:w="1502" w:type="dxa"/>
          </w:tcPr>
          <w:p w14:paraId="50BC3E1B" w14:textId="77777777" w:rsidR="00016C31" w:rsidRPr="001342EF" w:rsidRDefault="00632607">
            <w:pPr>
              <w:pStyle w:val="TableParagraph"/>
              <w:rPr>
                <w:sz w:val="20"/>
              </w:rPr>
            </w:pPr>
            <w:r w:rsidRPr="001342EF">
              <w:rPr>
                <w:color w:val="221F1F"/>
                <w:spacing w:val="-4"/>
                <w:sz w:val="20"/>
              </w:rPr>
              <w:t>252.203-7002</w:t>
            </w:r>
          </w:p>
        </w:tc>
        <w:tc>
          <w:tcPr>
            <w:tcW w:w="6504" w:type="dxa"/>
          </w:tcPr>
          <w:p w14:paraId="60A77802" w14:textId="77777777" w:rsidR="00016C31" w:rsidRPr="001342EF" w:rsidRDefault="00632607">
            <w:pPr>
              <w:pStyle w:val="TableParagraph"/>
              <w:ind w:left="165"/>
              <w:rPr>
                <w:sz w:val="20"/>
              </w:rPr>
            </w:pPr>
            <w:r w:rsidRPr="001342EF">
              <w:rPr>
                <w:color w:val="221F1F"/>
                <w:sz w:val="20"/>
              </w:rPr>
              <w:t>Requirement</w:t>
            </w:r>
            <w:r w:rsidRPr="001342EF">
              <w:rPr>
                <w:color w:val="221F1F"/>
                <w:spacing w:val="-10"/>
                <w:sz w:val="20"/>
              </w:rPr>
              <w:t xml:space="preserve"> </w:t>
            </w:r>
            <w:r w:rsidRPr="001342EF">
              <w:rPr>
                <w:color w:val="221F1F"/>
                <w:sz w:val="20"/>
              </w:rPr>
              <w:t>to</w:t>
            </w:r>
            <w:r w:rsidRPr="001342EF">
              <w:rPr>
                <w:color w:val="221F1F"/>
                <w:spacing w:val="-8"/>
                <w:sz w:val="20"/>
              </w:rPr>
              <w:t xml:space="preserve"> </w:t>
            </w:r>
            <w:r w:rsidRPr="001342EF">
              <w:rPr>
                <w:color w:val="221F1F"/>
                <w:sz w:val="20"/>
              </w:rPr>
              <w:t>Inform</w:t>
            </w:r>
            <w:r w:rsidRPr="001342EF">
              <w:rPr>
                <w:color w:val="221F1F"/>
                <w:spacing w:val="-8"/>
                <w:sz w:val="20"/>
              </w:rPr>
              <w:t xml:space="preserve"> </w:t>
            </w:r>
            <w:r w:rsidRPr="001342EF">
              <w:rPr>
                <w:color w:val="221F1F"/>
                <w:sz w:val="20"/>
              </w:rPr>
              <w:t>Employees</w:t>
            </w:r>
            <w:r w:rsidRPr="001342EF">
              <w:rPr>
                <w:color w:val="221F1F"/>
                <w:spacing w:val="-8"/>
                <w:sz w:val="20"/>
              </w:rPr>
              <w:t xml:space="preserve"> </w:t>
            </w:r>
            <w:r w:rsidRPr="001342EF">
              <w:rPr>
                <w:color w:val="221F1F"/>
                <w:sz w:val="20"/>
              </w:rPr>
              <w:t>of</w:t>
            </w:r>
            <w:r w:rsidRPr="001342EF">
              <w:rPr>
                <w:color w:val="221F1F"/>
                <w:spacing w:val="-9"/>
                <w:sz w:val="20"/>
              </w:rPr>
              <w:t xml:space="preserve"> </w:t>
            </w:r>
            <w:r w:rsidRPr="001342EF">
              <w:rPr>
                <w:color w:val="221F1F"/>
                <w:sz w:val="20"/>
              </w:rPr>
              <w:t>Whistleblower</w:t>
            </w:r>
            <w:r w:rsidRPr="001342EF">
              <w:rPr>
                <w:color w:val="221F1F"/>
                <w:spacing w:val="-5"/>
                <w:sz w:val="20"/>
              </w:rPr>
              <w:t xml:space="preserve"> </w:t>
            </w:r>
            <w:r w:rsidRPr="001342EF">
              <w:rPr>
                <w:color w:val="221F1F"/>
                <w:spacing w:val="-2"/>
                <w:sz w:val="20"/>
              </w:rPr>
              <w:t>Rights</w:t>
            </w:r>
          </w:p>
        </w:tc>
        <w:tc>
          <w:tcPr>
            <w:tcW w:w="1372" w:type="dxa"/>
          </w:tcPr>
          <w:p w14:paraId="13B3DBA4" w14:textId="77777777" w:rsidR="00016C31" w:rsidRPr="001342EF" w:rsidRDefault="00632607">
            <w:pPr>
              <w:pStyle w:val="TableParagraph"/>
              <w:jc w:val="right"/>
              <w:rPr>
                <w:sz w:val="20"/>
              </w:rPr>
            </w:pPr>
            <w:r w:rsidRPr="001342EF">
              <w:rPr>
                <w:color w:val="221F1F"/>
                <w:sz w:val="20"/>
              </w:rPr>
              <w:t>SEP</w:t>
            </w:r>
            <w:r w:rsidRPr="001342EF">
              <w:rPr>
                <w:color w:val="221F1F"/>
                <w:spacing w:val="-6"/>
                <w:sz w:val="20"/>
              </w:rPr>
              <w:t xml:space="preserve"> </w:t>
            </w:r>
            <w:r w:rsidRPr="001342EF">
              <w:rPr>
                <w:color w:val="221F1F"/>
                <w:spacing w:val="-4"/>
                <w:sz w:val="20"/>
              </w:rPr>
              <w:t>2013</w:t>
            </w:r>
          </w:p>
        </w:tc>
      </w:tr>
      <w:tr w:rsidR="00016C31" w14:paraId="1B87AED6" w14:textId="77777777">
        <w:trPr>
          <w:trHeight w:val="228"/>
        </w:trPr>
        <w:tc>
          <w:tcPr>
            <w:tcW w:w="1502" w:type="dxa"/>
          </w:tcPr>
          <w:p w14:paraId="278DB74D" w14:textId="77777777" w:rsidR="00016C31" w:rsidRDefault="00632607">
            <w:pPr>
              <w:pStyle w:val="TableParagraph"/>
              <w:spacing w:line="208" w:lineRule="exact"/>
              <w:rPr>
                <w:sz w:val="20"/>
              </w:rPr>
            </w:pPr>
            <w:r>
              <w:rPr>
                <w:color w:val="221F1F"/>
                <w:spacing w:val="-4"/>
                <w:sz w:val="20"/>
              </w:rPr>
              <w:t>252.203-7003</w:t>
            </w:r>
          </w:p>
        </w:tc>
        <w:tc>
          <w:tcPr>
            <w:tcW w:w="6504" w:type="dxa"/>
          </w:tcPr>
          <w:p w14:paraId="02BDCB2F" w14:textId="77777777" w:rsidR="00016C31" w:rsidRDefault="00632607">
            <w:pPr>
              <w:pStyle w:val="TableParagraph"/>
              <w:spacing w:line="208" w:lineRule="exact"/>
              <w:ind w:left="165"/>
              <w:rPr>
                <w:sz w:val="20"/>
              </w:rPr>
            </w:pPr>
            <w:r>
              <w:rPr>
                <w:color w:val="221F1F"/>
                <w:sz w:val="20"/>
              </w:rPr>
              <w:t>Agency</w:t>
            </w:r>
            <w:r>
              <w:rPr>
                <w:color w:val="221F1F"/>
                <w:spacing w:val="-8"/>
                <w:sz w:val="20"/>
              </w:rPr>
              <w:t xml:space="preserve"> </w:t>
            </w:r>
            <w:r>
              <w:rPr>
                <w:color w:val="221F1F"/>
                <w:sz w:val="20"/>
              </w:rPr>
              <w:t>Office</w:t>
            </w:r>
            <w:r>
              <w:rPr>
                <w:color w:val="221F1F"/>
                <w:spacing w:val="-11"/>
                <w:sz w:val="20"/>
              </w:rPr>
              <w:t xml:space="preserve"> </w:t>
            </w:r>
            <w:r>
              <w:rPr>
                <w:color w:val="221F1F"/>
                <w:sz w:val="20"/>
              </w:rPr>
              <w:t>of</w:t>
            </w:r>
            <w:r>
              <w:rPr>
                <w:color w:val="221F1F"/>
                <w:spacing w:val="-8"/>
                <w:sz w:val="20"/>
              </w:rPr>
              <w:t xml:space="preserve"> </w:t>
            </w:r>
            <w:r>
              <w:rPr>
                <w:color w:val="221F1F"/>
                <w:sz w:val="20"/>
              </w:rPr>
              <w:t>the</w:t>
            </w:r>
            <w:r>
              <w:rPr>
                <w:color w:val="221F1F"/>
                <w:spacing w:val="-9"/>
                <w:sz w:val="20"/>
              </w:rPr>
              <w:t xml:space="preserve"> </w:t>
            </w:r>
            <w:r>
              <w:rPr>
                <w:color w:val="221F1F"/>
                <w:sz w:val="20"/>
              </w:rPr>
              <w:t>Inspector</w:t>
            </w:r>
            <w:r>
              <w:rPr>
                <w:color w:val="221F1F"/>
                <w:spacing w:val="-7"/>
                <w:sz w:val="20"/>
              </w:rPr>
              <w:t xml:space="preserve"> </w:t>
            </w:r>
            <w:r>
              <w:rPr>
                <w:color w:val="221F1F"/>
                <w:spacing w:val="-2"/>
                <w:sz w:val="20"/>
              </w:rPr>
              <w:t>General</w:t>
            </w:r>
          </w:p>
        </w:tc>
        <w:tc>
          <w:tcPr>
            <w:tcW w:w="1372" w:type="dxa"/>
          </w:tcPr>
          <w:p w14:paraId="4628851E" w14:textId="77777777" w:rsidR="00016C31" w:rsidRDefault="00632607">
            <w:pPr>
              <w:pStyle w:val="TableParagraph"/>
              <w:spacing w:line="208" w:lineRule="exact"/>
              <w:ind w:right="14"/>
              <w:jc w:val="right"/>
              <w:rPr>
                <w:sz w:val="20"/>
              </w:rPr>
            </w:pPr>
            <w:r>
              <w:rPr>
                <w:color w:val="221F1F"/>
                <w:sz w:val="20"/>
              </w:rPr>
              <w:t>DEC</w:t>
            </w:r>
            <w:r>
              <w:rPr>
                <w:color w:val="221F1F"/>
                <w:spacing w:val="-7"/>
                <w:sz w:val="20"/>
              </w:rPr>
              <w:t xml:space="preserve"> </w:t>
            </w:r>
            <w:r>
              <w:rPr>
                <w:color w:val="221F1F"/>
                <w:spacing w:val="-4"/>
                <w:sz w:val="20"/>
              </w:rPr>
              <w:t>2012</w:t>
            </w:r>
          </w:p>
        </w:tc>
      </w:tr>
      <w:tr w:rsidR="00016C31" w14:paraId="34BE5057" w14:textId="77777777">
        <w:trPr>
          <w:trHeight w:val="229"/>
        </w:trPr>
        <w:tc>
          <w:tcPr>
            <w:tcW w:w="1502" w:type="dxa"/>
          </w:tcPr>
          <w:p w14:paraId="3F4B178B" w14:textId="77777777" w:rsidR="00016C31" w:rsidRDefault="00632607">
            <w:pPr>
              <w:pStyle w:val="TableParagraph"/>
              <w:rPr>
                <w:sz w:val="20"/>
              </w:rPr>
            </w:pPr>
            <w:r>
              <w:rPr>
                <w:color w:val="221F1F"/>
                <w:spacing w:val="-4"/>
                <w:sz w:val="20"/>
              </w:rPr>
              <w:t>252.204-7000</w:t>
            </w:r>
          </w:p>
        </w:tc>
        <w:tc>
          <w:tcPr>
            <w:tcW w:w="6504" w:type="dxa"/>
          </w:tcPr>
          <w:p w14:paraId="3ED2F421" w14:textId="77777777" w:rsidR="00016C31" w:rsidRDefault="00632607">
            <w:pPr>
              <w:pStyle w:val="TableParagraph"/>
              <w:ind w:left="165"/>
              <w:rPr>
                <w:sz w:val="20"/>
              </w:rPr>
            </w:pPr>
            <w:r>
              <w:rPr>
                <w:color w:val="221F1F"/>
                <w:sz w:val="20"/>
              </w:rPr>
              <w:t>Disclosure</w:t>
            </w:r>
            <w:r>
              <w:rPr>
                <w:color w:val="221F1F"/>
                <w:spacing w:val="-9"/>
                <w:sz w:val="20"/>
              </w:rPr>
              <w:t xml:space="preserve"> </w:t>
            </w:r>
            <w:r>
              <w:rPr>
                <w:color w:val="221F1F"/>
                <w:sz w:val="20"/>
              </w:rPr>
              <w:t>Of</w:t>
            </w:r>
            <w:r>
              <w:rPr>
                <w:color w:val="221F1F"/>
                <w:spacing w:val="-9"/>
                <w:sz w:val="20"/>
              </w:rPr>
              <w:t xml:space="preserve"> </w:t>
            </w:r>
            <w:r>
              <w:rPr>
                <w:color w:val="221F1F"/>
                <w:spacing w:val="-2"/>
                <w:sz w:val="20"/>
              </w:rPr>
              <w:t>Information</w:t>
            </w:r>
          </w:p>
        </w:tc>
        <w:tc>
          <w:tcPr>
            <w:tcW w:w="1372" w:type="dxa"/>
          </w:tcPr>
          <w:p w14:paraId="3DEC7E84" w14:textId="77777777" w:rsidR="00016C31" w:rsidRDefault="00632607">
            <w:pPr>
              <w:pStyle w:val="TableParagraph"/>
              <w:ind w:right="19"/>
              <w:jc w:val="right"/>
              <w:rPr>
                <w:sz w:val="20"/>
              </w:rPr>
            </w:pPr>
            <w:r>
              <w:rPr>
                <w:color w:val="221F1F"/>
                <w:sz w:val="20"/>
              </w:rPr>
              <w:t>AUG</w:t>
            </w:r>
            <w:r>
              <w:rPr>
                <w:color w:val="221F1F"/>
                <w:spacing w:val="-7"/>
                <w:sz w:val="20"/>
              </w:rPr>
              <w:t xml:space="preserve"> </w:t>
            </w:r>
            <w:r>
              <w:rPr>
                <w:color w:val="221F1F"/>
                <w:spacing w:val="-4"/>
                <w:sz w:val="20"/>
              </w:rPr>
              <w:t>2013</w:t>
            </w:r>
          </w:p>
        </w:tc>
      </w:tr>
      <w:tr w:rsidR="00016C31" w14:paraId="17C265EF" w14:textId="77777777">
        <w:trPr>
          <w:trHeight w:val="230"/>
        </w:trPr>
        <w:tc>
          <w:tcPr>
            <w:tcW w:w="1502" w:type="dxa"/>
          </w:tcPr>
          <w:p w14:paraId="041CF0E7" w14:textId="77777777" w:rsidR="00016C31" w:rsidRDefault="00632607">
            <w:pPr>
              <w:pStyle w:val="TableParagraph"/>
              <w:spacing w:line="210" w:lineRule="exact"/>
              <w:rPr>
                <w:sz w:val="20"/>
              </w:rPr>
            </w:pPr>
            <w:r>
              <w:rPr>
                <w:color w:val="221F1F"/>
                <w:spacing w:val="-4"/>
                <w:sz w:val="20"/>
              </w:rPr>
              <w:t>252.204-7002</w:t>
            </w:r>
          </w:p>
        </w:tc>
        <w:tc>
          <w:tcPr>
            <w:tcW w:w="6504" w:type="dxa"/>
          </w:tcPr>
          <w:p w14:paraId="6552727B" w14:textId="77777777" w:rsidR="00016C31" w:rsidRDefault="00632607">
            <w:pPr>
              <w:pStyle w:val="TableParagraph"/>
              <w:spacing w:line="210" w:lineRule="exact"/>
              <w:ind w:left="165"/>
              <w:rPr>
                <w:sz w:val="20"/>
              </w:rPr>
            </w:pPr>
            <w:r>
              <w:rPr>
                <w:color w:val="221F1F"/>
                <w:sz w:val="20"/>
              </w:rPr>
              <w:t>Payment</w:t>
            </w:r>
            <w:r>
              <w:rPr>
                <w:color w:val="221F1F"/>
                <w:spacing w:val="-7"/>
                <w:sz w:val="20"/>
              </w:rPr>
              <w:t xml:space="preserve"> </w:t>
            </w:r>
            <w:r>
              <w:rPr>
                <w:color w:val="221F1F"/>
                <w:sz w:val="20"/>
              </w:rPr>
              <w:t>for</w:t>
            </w:r>
            <w:r>
              <w:rPr>
                <w:color w:val="221F1F"/>
                <w:spacing w:val="-5"/>
                <w:sz w:val="20"/>
              </w:rPr>
              <w:t xml:space="preserve"> </w:t>
            </w:r>
            <w:r>
              <w:rPr>
                <w:color w:val="221F1F"/>
                <w:sz w:val="20"/>
              </w:rPr>
              <w:t>Subline</w:t>
            </w:r>
            <w:r>
              <w:rPr>
                <w:color w:val="221F1F"/>
                <w:spacing w:val="-9"/>
                <w:sz w:val="20"/>
              </w:rPr>
              <w:t xml:space="preserve"> </w:t>
            </w:r>
            <w:r>
              <w:rPr>
                <w:color w:val="221F1F"/>
                <w:sz w:val="20"/>
              </w:rPr>
              <w:t>Items</w:t>
            </w:r>
            <w:r>
              <w:rPr>
                <w:color w:val="221F1F"/>
                <w:spacing w:val="-7"/>
                <w:sz w:val="20"/>
              </w:rPr>
              <w:t xml:space="preserve"> </w:t>
            </w:r>
            <w:r>
              <w:rPr>
                <w:color w:val="221F1F"/>
                <w:sz w:val="20"/>
              </w:rPr>
              <w:t>Not</w:t>
            </w:r>
            <w:r>
              <w:rPr>
                <w:color w:val="221F1F"/>
                <w:spacing w:val="-6"/>
                <w:sz w:val="20"/>
              </w:rPr>
              <w:t xml:space="preserve"> </w:t>
            </w:r>
            <w:r>
              <w:rPr>
                <w:color w:val="221F1F"/>
                <w:sz w:val="20"/>
              </w:rPr>
              <w:t>Separately</w:t>
            </w:r>
            <w:r>
              <w:rPr>
                <w:color w:val="221F1F"/>
                <w:spacing w:val="-5"/>
                <w:sz w:val="20"/>
              </w:rPr>
              <w:t xml:space="preserve"> </w:t>
            </w:r>
            <w:r>
              <w:rPr>
                <w:color w:val="221F1F"/>
                <w:spacing w:val="-2"/>
                <w:sz w:val="20"/>
              </w:rPr>
              <w:t>Priced</w:t>
            </w:r>
          </w:p>
        </w:tc>
        <w:tc>
          <w:tcPr>
            <w:tcW w:w="1372" w:type="dxa"/>
          </w:tcPr>
          <w:p w14:paraId="26FECB1A" w14:textId="77777777" w:rsidR="00016C31" w:rsidRDefault="00632607">
            <w:pPr>
              <w:pStyle w:val="TableParagraph"/>
              <w:spacing w:line="210" w:lineRule="exact"/>
              <w:ind w:right="16"/>
              <w:jc w:val="right"/>
              <w:rPr>
                <w:sz w:val="20"/>
              </w:rPr>
            </w:pPr>
            <w:r>
              <w:rPr>
                <w:color w:val="221F1F"/>
                <w:sz w:val="20"/>
              </w:rPr>
              <w:t>DEC</w:t>
            </w:r>
            <w:r>
              <w:rPr>
                <w:color w:val="221F1F"/>
                <w:spacing w:val="-7"/>
                <w:sz w:val="20"/>
              </w:rPr>
              <w:t xml:space="preserve"> </w:t>
            </w:r>
            <w:r>
              <w:rPr>
                <w:color w:val="221F1F"/>
                <w:spacing w:val="-4"/>
                <w:sz w:val="20"/>
              </w:rPr>
              <w:t>1991</w:t>
            </w:r>
          </w:p>
        </w:tc>
      </w:tr>
      <w:tr w:rsidR="00016C31" w14:paraId="225B5C60" w14:textId="77777777">
        <w:trPr>
          <w:trHeight w:val="229"/>
        </w:trPr>
        <w:tc>
          <w:tcPr>
            <w:tcW w:w="1502" w:type="dxa"/>
          </w:tcPr>
          <w:p w14:paraId="17CD523A" w14:textId="77777777" w:rsidR="00016C31" w:rsidRDefault="00632607">
            <w:pPr>
              <w:pStyle w:val="TableParagraph"/>
              <w:rPr>
                <w:sz w:val="20"/>
              </w:rPr>
            </w:pPr>
            <w:r>
              <w:rPr>
                <w:color w:val="221F1F"/>
                <w:spacing w:val="-4"/>
                <w:sz w:val="20"/>
              </w:rPr>
              <w:t>252.204-7003</w:t>
            </w:r>
          </w:p>
        </w:tc>
        <w:tc>
          <w:tcPr>
            <w:tcW w:w="6504" w:type="dxa"/>
          </w:tcPr>
          <w:p w14:paraId="3AD82ABA" w14:textId="77777777" w:rsidR="00016C31" w:rsidRDefault="00632607">
            <w:pPr>
              <w:pStyle w:val="TableParagraph"/>
              <w:ind w:left="165"/>
              <w:rPr>
                <w:sz w:val="20"/>
              </w:rPr>
            </w:pPr>
            <w:r>
              <w:rPr>
                <w:color w:val="221F1F"/>
                <w:sz w:val="20"/>
              </w:rPr>
              <w:t>Control</w:t>
            </w:r>
            <w:r>
              <w:rPr>
                <w:color w:val="221F1F"/>
                <w:spacing w:val="-9"/>
                <w:sz w:val="20"/>
              </w:rPr>
              <w:t xml:space="preserve"> </w:t>
            </w:r>
            <w:r>
              <w:rPr>
                <w:color w:val="221F1F"/>
                <w:sz w:val="20"/>
              </w:rPr>
              <w:t>Of</w:t>
            </w:r>
            <w:r>
              <w:rPr>
                <w:color w:val="221F1F"/>
                <w:spacing w:val="-8"/>
                <w:sz w:val="20"/>
              </w:rPr>
              <w:t xml:space="preserve"> </w:t>
            </w:r>
            <w:r>
              <w:rPr>
                <w:color w:val="221F1F"/>
                <w:sz w:val="20"/>
              </w:rPr>
              <w:t>Government</w:t>
            </w:r>
            <w:r>
              <w:rPr>
                <w:color w:val="221F1F"/>
                <w:spacing w:val="-6"/>
                <w:sz w:val="20"/>
              </w:rPr>
              <w:t xml:space="preserve"> </w:t>
            </w:r>
            <w:r>
              <w:rPr>
                <w:color w:val="221F1F"/>
                <w:sz w:val="20"/>
              </w:rPr>
              <w:t>Personnel</w:t>
            </w:r>
            <w:r>
              <w:rPr>
                <w:color w:val="221F1F"/>
                <w:spacing w:val="-8"/>
                <w:sz w:val="20"/>
              </w:rPr>
              <w:t xml:space="preserve"> </w:t>
            </w:r>
            <w:r>
              <w:rPr>
                <w:color w:val="221F1F"/>
                <w:sz w:val="20"/>
              </w:rPr>
              <w:t>Work</w:t>
            </w:r>
            <w:r>
              <w:rPr>
                <w:color w:val="221F1F"/>
                <w:spacing w:val="-6"/>
                <w:sz w:val="20"/>
              </w:rPr>
              <w:t xml:space="preserve"> </w:t>
            </w:r>
            <w:r>
              <w:rPr>
                <w:color w:val="221F1F"/>
                <w:spacing w:val="-2"/>
                <w:sz w:val="20"/>
              </w:rPr>
              <w:t>Product</w:t>
            </w:r>
          </w:p>
        </w:tc>
        <w:tc>
          <w:tcPr>
            <w:tcW w:w="1372" w:type="dxa"/>
          </w:tcPr>
          <w:p w14:paraId="11EBE921" w14:textId="77777777" w:rsidR="00016C31" w:rsidRDefault="00632607">
            <w:pPr>
              <w:pStyle w:val="TableParagraph"/>
              <w:ind w:right="19"/>
              <w:jc w:val="right"/>
              <w:rPr>
                <w:sz w:val="20"/>
              </w:rPr>
            </w:pPr>
            <w:r>
              <w:rPr>
                <w:color w:val="221F1F"/>
                <w:sz w:val="20"/>
              </w:rPr>
              <w:t>APR</w:t>
            </w:r>
            <w:r>
              <w:rPr>
                <w:color w:val="221F1F"/>
                <w:spacing w:val="-8"/>
                <w:sz w:val="20"/>
              </w:rPr>
              <w:t xml:space="preserve"> </w:t>
            </w:r>
            <w:r>
              <w:rPr>
                <w:color w:val="221F1F"/>
                <w:spacing w:val="-4"/>
                <w:sz w:val="20"/>
              </w:rPr>
              <w:t>1992</w:t>
            </w:r>
          </w:p>
        </w:tc>
      </w:tr>
      <w:tr w:rsidR="00016C31" w14:paraId="4A5B0C0A" w14:textId="77777777">
        <w:trPr>
          <w:trHeight w:val="227"/>
        </w:trPr>
        <w:tc>
          <w:tcPr>
            <w:tcW w:w="1502" w:type="dxa"/>
          </w:tcPr>
          <w:p w14:paraId="25F389FF" w14:textId="77777777" w:rsidR="00016C31" w:rsidRDefault="00632607">
            <w:pPr>
              <w:pStyle w:val="TableParagraph"/>
              <w:spacing w:line="208" w:lineRule="exact"/>
              <w:rPr>
                <w:sz w:val="20"/>
              </w:rPr>
            </w:pPr>
            <w:r>
              <w:rPr>
                <w:color w:val="221F1F"/>
                <w:spacing w:val="-4"/>
                <w:sz w:val="20"/>
              </w:rPr>
              <w:t>252.204-7005</w:t>
            </w:r>
          </w:p>
        </w:tc>
        <w:tc>
          <w:tcPr>
            <w:tcW w:w="6504" w:type="dxa"/>
          </w:tcPr>
          <w:p w14:paraId="0B01BB2E" w14:textId="77777777" w:rsidR="00016C31" w:rsidRDefault="00632607">
            <w:pPr>
              <w:pStyle w:val="TableParagraph"/>
              <w:spacing w:line="208" w:lineRule="exact"/>
              <w:ind w:left="165"/>
              <w:rPr>
                <w:sz w:val="20"/>
              </w:rPr>
            </w:pPr>
            <w:r>
              <w:rPr>
                <w:color w:val="221F1F"/>
                <w:sz w:val="20"/>
              </w:rPr>
              <w:t>Oral</w:t>
            </w:r>
            <w:r>
              <w:rPr>
                <w:color w:val="221F1F"/>
                <w:spacing w:val="-7"/>
                <w:sz w:val="20"/>
              </w:rPr>
              <w:t xml:space="preserve"> </w:t>
            </w:r>
            <w:r>
              <w:rPr>
                <w:color w:val="221F1F"/>
                <w:sz w:val="20"/>
              </w:rPr>
              <w:t>Attestation</w:t>
            </w:r>
            <w:r>
              <w:rPr>
                <w:color w:val="221F1F"/>
                <w:spacing w:val="-5"/>
                <w:sz w:val="20"/>
              </w:rPr>
              <w:t xml:space="preserve"> </w:t>
            </w:r>
            <w:r>
              <w:rPr>
                <w:color w:val="221F1F"/>
                <w:sz w:val="20"/>
              </w:rPr>
              <w:t>of</w:t>
            </w:r>
            <w:r>
              <w:rPr>
                <w:color w:val="221F1F"/>
                <w:spacing w:val="-6"/>
                <w:sz w:val="20"/>
              </w:rPr>
              <w:t xml:space="preserve"> </w:t>
            </w:r>
            <w:r>
              <w:rPr>
                <w:color w:val="221F1F"/>
                <w:sz w:val="20"/>
              </w:rPr>
              <w:t>Security</w:t>
            </w:r>
            <w:r>
              <w:rPr>
                <w:color w:val="221F1F"/>
                <w:spacing w:val="-6"/>
                <w:sz w:val="20"/>
              </w:rPr>
              <w:t xml:space="preserve"> </w:t>
            </w:r>
            <w:r>
              <w:rPr>
                <w:color w:val="221F1F"/>
                <w:spacing w:val="-2"/>
                <w:sz w:val="20"/>
              </w:rPr>
              <w:t>Responsibilities</w:t>
            </w:r>
          </w:p>
        </w:tc>
        <w:tc>
          <w:tcPr>
            <w:tcW w:w="1372" w:type="dxa"/>
          </w:tcPr>
          <w:p w14:paraId="5C768862" w14:textId="77777777" w:rsidR="00016C31" w:rsidRDefault="00632607">
            <w:pPr>
              <w:pStyle w:val="TableParagraph"/>
              <w:spacing w:line="208" w:lineRule="exact"/>
              <w:ind w:right="16"/>
              <w:jc w:val="right"/>
              <w:rPr>
                <w:sz w:val="20"/>
              </w:rPr>
            </w:pPr>
            <w:r>
              <w:rPr>
                <w:color w:val="221F1F"/>
                <w:sz w:val="20"/>
              </w:rPr>
              <w:t>NOV</w:t>
            </w:r>
            <w:r>
              <w:rPr>
                <w:color w:val="221F1F"/>
                <w:spacing w:val="-7"/>
                <w:sz w:val="20"/>
              </w:rPr>
              <w:t xml:space="preserve"> </w:t>
            </w:r>
            <w:r>
              <w:rPr>
                <w:color w:val="221F1F"/>
                <w:spacing w:val="-4"/>
                <w:sz w:val="20"/>
              </w:rPr>
              <w:t>2001</w:t>
            </w:r>
          </w:p>
        </w:tc>
      </w:tr>
      <w:tr w:rsidR="00016C31" w14:paraId="1B628AF3" w14:textId="77777777">
        <w:trPr>
          <w:trHeight w:val="229"/>
        </w:trPr>
        <w:tc>
          <w:tcPr>
            <w:tcW w:w="1502" w:type="dxa"/>
          </w:tcPr>
          <w:p w14:paraId="21E9BFD0" w14:textId="77777777" w:rsidR="00016C31" w:rsidRDefault="00632607">
            <w:pPr>
              <w:pStyle w:val="TableParagraph"/>
              <w:rPr>
                <w:sz w:val="20"/>
              </w:rPr>
            </w:pPr>
            <w:r>
              <w:rPr>
                <w:color w:val="221F1F"/>
                <w:spacing w:val="-4"/>
                <w:sz w:val="20"/>
              </w:rPr>
              <w:t>252.204-7012</w:t>
            </w:r>
          </w:p>
        </w:tc>
        <w:tc>
          <w:tcPr>
            <w:tcW w:w="6504" w:type="dxa"/>
          </w:tcPr>
          <w:p w14:paraId="1F7062C9" w14:textId="77777777" w:rsidR="00016C31" w:rsidRDefault="00632607">
            <w:pPr>
              <w:pStyle w:val="TableParagraph"/>
              <w:ind w:left="165"/>
              <w:rPr>
                <w:sz w:val="20"/>
              </w:rPr>
            </w:pPr>
            <w:r>
              <w:rPr>
                <w:color w:val="221F1F"/>
                <w:sz w:val="20"/>
              </w:rPr>
              <w:t>Safeguarding</w:t>
            </w:r>
            <w:r>
              <w:rPr>
                <w:color w:val="221F1F"/>
                <w:spacing w:val="-11"/>
                <w:sz w:val="20"/>
              </w:rPr>
              <w:t xml:space="preserve"> </w:t>
            </w:r>
            <w:r>
              <w:rPr>
                <w:color w:val="221F1F"/>
                <w:sz w:val="20"/>
              </w:rPr>
              <w:t>Covered</w:t>
            </w:r>
            <w:r>
              <w:rPr>
                <w:color w:val="221F1F"/>
                <w:spacing w:val="-10"/>
                <w:sz w:val="20"/>
              </w:rPr>
              <w:t xml:space="preserve"> </w:t>
            </w:r>
            <w:r>
              <w:rPr>
                <w:color w:val="221F1F"/>
                <w:sz w:val="20"/>
              </w:rPr>
              <w:t>Defense</w:t>
            </w:r>
            <w:r>
              <w:rPr>
                <w:color w:val="221F1F"/>
                <w:spacing w:val="-13"/>
                <w:sz w:val="20"/>
              </w:rPr>
              <w:t xml:space="preserve"> </w:t>
            </w:r>
            <w:r>
              <w:rPr>
                <w:color w:val="221F1F"/>
                <w:sz w:val="20"/>
              </w:rPr>
              <w:t>Information</w:t>
            </w:r>
            <w:r>
              <w:rPr>
                <w:color w:val="221F1F"/>
                <w:spacing w:val="-9"/>
                <w:sz w:val="20"/>
              </w:rPr>
              <w:t xml:space="preserve"> </w:t>
            </w:r>
            <w:r>
              <w:rPr>
                <w:color w:val="221F1F"/>
                <w:sz w:val="20"/>
              </w:rPr>
              <w:t>and</w:t>
            </w:r>
            <w:r>
              <w:rPr>
                <w:color w:val="221F1F"/>
                <w:spacing w:val="-13"/>
                <w:sz w:val="20"/>
              </w:rPr>
              <w:t xml:space="preserve"> </w:t>
            </w:r>
            <w:r>
              <w:rPr>
                <w:color w:val="221F1F"/>
                <w:sz w:val="20"/>
              </w:rPr>
              <w:t>Cyber</w:t>
            </w:r>
            <w:r>
              <w:rPr>
                <w:color w:val="221F1F"/>
                <w:spacing w:val="-10"/>
                <w:sz w:val="20"/>
              </w:rPr>
              <w:t xml:space="preserve"> </w:t>
            </w:r>
            <w:r>
              <w:rPr>
                <w:color w:val="221F1F"/>
                <w:sz w:val="20"/>
              </w:rPr>
              <w:t>Incident</w:t>
            </w:r>
            <w:r>
              <w:rPr>
                <w:color w:val="221F1F"/>
                <w:spacing w:val="-10"/>
                <w:sz w:val="20"/>
              </w:rPr>
              <w:t xml:space="preserve"> </w:t>
            </w:r>
            <w:r>
              <w:rPr>
                <w:color w:val="221F1F"/>
                <w:spacing w:val="-2"/>
                <w:sz w:val="20"/>
              </w:rPr>
              <w:t>Reporting</w:t>
            </w:r>
          </w:p>
        </w:tc>
        <w:tc>
          <w:tcPr>
            <w:tcW w:w="1372" w:type="dxa"/>
          </w:tcPr>
          <w:p w14:paraId="358A72CA" w14:textId="77777777" w:rsidR="00016C31" w:rsidRDefault="00632607">
            <w:pPr>
              <w:pStyle w:val="TableParagraph"/>
              <w:ind w:right="16"/>
              <w:jc w:val="right"/>
              <w:rPr>
                <w:sz w:val="20"/>
              </w:rPr>
            </w:pPr>
            <w:r>
              <w:rPr>
                <w:color w:val="221F1F"/>
                <w:sz w:val="20"/>
              </w:rPr>
              <w:t>DEC</w:t>
            </w:r>
            <w:r>
              <w:rPr>
                <w:color w:val="221F1F"/>
                <w:spacing w:val="-7"/>
                <w:sz w:val="20"/>
              </w:rPr>
              <w:t xml:space="preserve"> </w:t>
            </w:r>
            <w:r>
              <w:rPr>
                <w:color w:val="221F1F"/>
                <w:spacing w:val="-4"/>
                <w:sz w:val="20"/>
              </w:rPr>
              <w:t>2015</w:t>
            </w:r>
          </w:p>
        </w:tc>
      </w:tr>
      <w:tr w:rsidR="00016C31" w14:paraId="550F9ECB" w14:textId="77777777">
        <w:trPr>
          <w:trHeight w:val="230"/>
        </w:trPr>
        <w:tc>
          <w:tcPr>
            <w:tcW w:w="1502" w:type="dxa"/>
          </w:tcPr>
          <w:p w14:paraId="2E793E68" w14:textId="254F4057" w:rsidR="00016C31" w:rsidRPr="001342EF" w:rsidRDefault="00632607">
            <w:pPr>
              <w:pStyle w:val="TableParagraph"/>
              <w:spacing w:line="210" w:lineRule="exact"/>
              <w:rPr>
                <w:sz w:val="20"/>
              </w:rPr>
            </w:pPr>
            <w:del w:id="442" w:author="Chandler Wilson" w:date="2023-05-25T10:18:00Z">
              <w:r w:rsidRPr="001342EF" w:rsidDel="001342EF">
                <w:rPr>
                  <w:color w:val="221F1F"/>
                  <w:spacing w:val="-4"/>
                  <w:sz w:val="20"/>
                </w:rPr>
                <w:lastRenderedPageBreak/>
                <w:delText>252.205-7000</w:delText>
              </w:r>
            </w:del>
          </w:p>
        </w:tc>
        <w:tc>
          <w:tcPr>
            <w:tcW w:w="6504" w:type="dxa"/>
          </w:tcPr>
          <w:p w14:paraId="7C5BE31C" w14:textId="624FAA90" w:rsidR="00016C31" w:rsidRPr="001342EF" w:rsidRDefault="00632607">
            <w:pPr>
              <w:pStyle w:val="TableParagraph"/>
              <w:spacing w:line="210" w:lineRule="exact"/>
              <w:ind w:left="165"/>
              <w:rPr>
                <w:sz w:val="20"/>
              </w:rPr>
            </w:pPr>
            <w:del w:id="443" w:author="Chandler Wilson" w:date="2023-05-25T10:18:00Z">
              <w:r w:rsidRPr="001342EF" w:rsidDel="001342EF">
                <w:rPr>
                  <w:color w:val="221F1F"/>
                  <w:sz w:val="20"/>
                </w:rPr>
                <w:delText>Provision</w:delText>
              </w:r>
              <w:r w:rsidRPr="001342EF" w:rsidDel="001342EF">
                <w:rPr>
                  <w:color w:val="221F1F"/>
                  <w:spacing w:val="-12"/>
                  <w:sz w:val="20"/>
                </w:rPr>
                <w:delText xml:space="preserve"> </w:delText>
              </w:r>
              <w:r w:rsidRPr="001342EF" w:rsidDel="001342EF">
                <w:rPr>
                  <w:color w:val="221F1F"/>
                  <w:sz w:val="20"/>
                </w:rPr>
                <w:delText>Of</w:delText>
              </w:r>
              <w:r w:rsidRPr="001342EF" w:rsidDel="001342EF">
                <w:rPr>
                  <w:color w:val="221F1F"/>
                  <w:spacing w:val="-12"/>
                  <w:sz w:val="20"/>
                </w:rPr>
                <w:delText xml:space="preserve"> </w:delText>
              </w:r>
              <w:r w:rsidRPr="001342EF" w:rsidDel="001342EF">
                <w:rPr>
                  <w:color w:val="221F1F"/>
                  <w:sz w:val="20"/>
                </w:rPr>
                <w:delText>Information</w:delText>
              </w:r>
              <w:r w:rsidRPr="001342EF" w:rsidDel="001342EF">
                <w:rPr>
                  <w:color w:val="221F1F"/>
                  <w:spacing w:val="-11"/>
                  <w:sz w:val="20"/>
                </w:rPr>
                <w:delText xml:space="preserve"> </w:delText>
              </w:r>
              <w:r w:rsidRPr="001342EF" w:rsidDel="001342EF">
                <w:rPr>
                  <w:color w:val="221F1F"/>
                  <w:sz w:val="20"/>
                </w:rPr>
                <w:delText>To</w:delText>
              </w:r>
              <w:r w:rsidRPr="001342EF" w:rsidDel="001342EF">
                <w:rPr>
                  <w:color w:val="221F1F"/>
                  <w:spacing w:val="-12"/>
                  <w:sz w:val="20"/>
                </w:rPr>
                <w:delText xml:space="preserve"> </w:delText>
              </w:r>
              <w:r w:rsidRPr="001342EF" w:rsidDel="001342EF">
                <w:rPr>
                  <w:color w:val="221F1F"/>
                  <w:sz w:val="20"/>
                </w:rPr>
                <w:delText>Cooperative</w:delText>
              </w:r>
              <w:r w:rsidRPr="001342EF" w:rsidDel="001342EF">
                <w:rPr>
                  <w:color w:val="221F1F"/>
                  <w:spacing w:val="-11"/>
                  <w:sz w:val="20"/>
                </w:rPr>
                <w:delText xml:space="preserve"> </w:delText>
              </w:r>
              <w:r w:rsidRPr="001342EF" w:rsidDel="001342EF">
                <w:rPr>
                  <w:color w:val="221F1F"/>
                  <w:sz w:val="20"/>
                </w:rPr>
                <w:delText>Agreement</w:delText>
              </w:r>
              <w:r w:rsidRPr="001342EF" w:rsidDel="001342EF">
                <w:rPr>
                  <w:color w:val="221F1F"/>
                  <w:spacing w:val="-11"/>
                  <w:sz w:val="20"/>
                </w:rPr>
                <w:delText xml:space="preserve"> </w:delText>
              </w:r>
              <w:r w:rsidRPr="001342EF" w:rsidDel="001342EF">
                <w:rPr>
                  <w:color w:val="221F1F"/>
                  <w:spacing w:val="-2"/>
                  <w:sz w:val="20"/>
                </w:rPr>
                <w:delText>Holders</w:delText>
              </w:r>
            </w:del>
          </w:p>
        </w:tc>
        <w:tc>
          <w:tcPr>
            <w:tcW w:w="1372" w:type="dxa"/>
          </w:tcPr>
          <w:p w14:paraId="6C24A660" w14:textId="4A41FD4A" w:rsidR="00016C31" w:rsidRPr="001342EF" w:rsidRDefault="00632607">
            <w:pPr>
              <w:pStyle w:val="TableParagraph"/>
              <w:spacing w:line="210" w:lineRule="exact"/>
              <w:ind w:right="14"/>
              <w:jc w:val="right"/>
              <w:rPr>
                <w:sz w:val="20"/>
              </w:rPr>
            </w:pPr>
            <w:del w:id="444" w:author="Chandler Wilson" w:date="2023-05-25T10:18:00Z">
              <w:r w:rsidRPr="001342EF" w:rsidDel="001342EF">
                <w:rPr>
                  <w:color w:val="221F1F"/>
                  <w:sz w:val="20"/>
                </w:rPr>
                <w:delText>DEC</w:delText>
              </w:r>
              <w:r w:rsidRPr="001342EF" w:rsidDel="001342EF">
                <w:rPr>
                  <w:color w:val="221F1F"/>
                  <w:spacing w:val="-7"/>
                  <w:sz w:val="20"/>
                </w:rPr>
                <w:delText xml:space="preserve"> </w:delText>
              </w:r>
              <w:r w:rsidRPr="001342EF" w:rsidDel="001342EF">
                <w:rPr>
                  <w:color w:val="221F1F"/>
                  <w:spacing w:val="-4"/>
                  <w:sz w:val="20"/>
                </w:rPr>
                <w:delText>1991</w:delText>
              </w:r>
            </w:del>
          </w:p>
        </w:tc>
      </w:tr>
      <w:tr w:rsidR="00016C31" w14:paraId="20E1F632" w14:textId="77777777">
        <w:trPr>
          <w:trHeight w:val="229"/>
        </w:trPr>
        <w:tc>
          <w:tcPr>
            <w:tcW w:w="1502" w:type="dxa"/>
          </w:tcPr>
          <w:p w14:paraId="534BBD91" w14:textId="77777777" w:rsidR="00016C31" w:rsidRDefault="00632607">
            <w:pPr>
              <w:pStyle w:val="TableParagraph"/>
              <w:rPr>
                <w:sz w:val="20"/>
              </w:rPr>
            </w:pPr>
            <w:r>
              <w:rPr>
                <w:color w:val="221F1F"/>
                <w:spacing w:val="-4"/>
                <w:sz w:val="20"/>
              </w:rPr>
              <w:t>252.209-7004</w:t>
            </w:r>
          </w:p>
        </w:tc>
        <w:tc>
          <w:tcPr>
            <w:tcW w:w="6504" w:type="dxa"/>
          </w:tcPr>
          <w:p w14:paraId="1BB44C21" w14:textId="77777777" w:rsidR="00016C31" w:rsidRDefault="00632607">
            <w:pPr>
              <w:pStyle w:val="TableParagraph"/>
              <w:ind w:left="165"/>
              <w:rPr>
                <w:sz w:val="20"/>
              </w:rPr>
            </w:pPr>
            <w:r>
              <w:rPr>
                <w:color w:val="221F1F"/>
                <w:sz w:val="20"/>
              </w:rPr>
              <w:t>Subcontracting</w:t>
            </w:r>
            <w:r>
              <w:rPr>
                <w:color w:val="221F1F"/>
                <w:spacing w:val="-9"/>
                <w:sz w:val="20"/>
              </w:rPr>
              <w:t xml:space="preserve"> </w:t>
            </w:r>
            <w:r>
              <w:rPr>
                <w:color w:val="221F1F"/>
                <w:sz w:val="20"/>
              </w:rPr>
              <w:t>With</w:t>
            </w:r>
            <w:r>
              <w:rPr>
                <w:color w:val="221F1F"/>
                <w:spacing w:val="-9"/>
                <w:sz w:val="20"/>
              </w:rPr>
              <w:t xml:space="preserve"> </w:t>
            </w:r>
            <w:r>
              <w:rPr>
                <w:color w:val="221F1F"/>
                <w:sz w:val="20"/>
              </w:rPr>
              <w:t>Firms</w:t>
            </w:r>
            <w:r>
              <w:rPr>
                <w:color w:val="221F1F"/>
                <w:spacing w:val="-10"/>
                <w:sz w:val="20"/>
              </w:rPr>
              <w:t xml:space="preserve"> </w:t>
            </w:r>
            <w:r>
              <w:rPr>
                <w:color w:val="221F1F"/>
                <w:sz w:val="20"/>
              </w:rPr>
              <w:t>That</w:t>
            </w:r>
            <w:r>
              <w:rPr>
                <w:color w:val="221F1F"/>
                <w:spacing w:val="-9"/>
                <w:sz w:val="20"/>
              </w:rPr>
              <w:t xml:space="preserve"> </w:t>
            </w:r>
            <w:r>
              <w:rPr>
                <w:color w:val="221F1F"/>
                <w:sz w:val="20"/>
              </w:rPr>
              <w:t>Are</w:t>
            </w:r>
            <w:r>
              <w:rPr>
                <w:color w:val="221F1F"/>
                <w:spacing w:val="-9"/>
                <w:sz w:val="20"/>
              </w:rPr>
              <w:t xml:space="preserve"> </w:t>
            </w:r>
            <w:r>
              <w:rPr>
                <w:color w:val="221F1F"/>
                <w:sz w:val="20"/>
              </w:rPr>
              <w:t>Owned</w:t>
            </w:r>
            <w:r>
              <w:rPr>
                <w:color w:val="221F1F"/>
                <w:spacing w:val="-8"/>
                <w:sz w:val="20"/>
              </w:rPr>
              <w:t xml:space="preserve"> </w:t>
            </w:r>
            <w:r>
              <w:rPr>
                <w:color w:val="221F1F"/>
                <w:sz w:val="20"/>
              </w:rPr>
              <w:t>or</w:t>
            </w:r>
            <w:r>
              <w:rPr>
                <w:color w:val="221F1F"/>
                <w:spacing w:val="-9"/>
                <w:sz w:val="20"/>
              </w:rPr>
              <w:t xml:space="preserve"> </w:t>
            </w:r>
            <w:r>
              <w:rPr>
                <w:color w:val="221F1F"/>
                <w:sz w:val="20"/>
              </w:rPr>
              <w:t>Controlled</w:t>
            </w:r>
            <w:r>
              <w:rPr>
                <w:color w:val="221F1F"/>
                <w:spacing w:val="-8"/>
                <w:sz w:val="20"/>
              </w:rPr>
              <w:t xml:space="preserve"> </w:t>
            </w:r>
            <w:proofErr w:type="gramStart"/>
            <w:r>
              <w:rPr>
                <w:color w:val="221F1F"/>
                <w:sz w:val="20"/>
              </w:rPr>
              <w:t>By</w:t>
            </w:r>
            <w:proofErr w:type="gramEnd"/>
            <w:r>
              <w:rPr>
                <w:color w:val="221F1F"/>
                <w:spacing w:val="-6"/>
                <w:sz w:val="20"/>
              </w:rPr>
              <w:t xml:space="preserve"> </w:t>
            </w:r>
            <w:r>
              <w:rPr>
                <w:color w:val="221F1F"/>
                <w:spacing w:val="-5"/>
                <w:sz w:val="20"/>
              </w:rPr>
              <w:t>The</w:t>
            </w:r>
          </w:p>
        </w:tc>
        <w:tc>
          <w:tcPr>
            <w:tcW w:w="1372" w:type="dxa"/>
          </w:tcPr>
          <w:p w14:paraId="6ED94967" w14:textId="77777777" w:rsidR="00016C31" w:rsidRDefault="00632607">
            <w:pPr>
              <w:pStyle w:val="TableParagraph"/>
              <w:ind w:right="16"/>
              <w:jc w:val="right"/>
              <w:rPr>
                <w:sz w:val="20"/>
              </w:rPr>
            </w:pPr>
            <w:r>
              <w:rPr>
                <w:color w:val="221F1F"/>
                <w:sz w:val="20"/>
              </w:rPr>
              <w:t>OCT</w:t>
            </w:r>
            <w:r>
              <w:rPr>
                <w:color w:val="221F1F"/>
                <w:spacing w:val="-7"/>
                <w:sz w:val="20"/>
              </w:rPr>
              <w:t xml:space="preserve"> </w:t>
            </w:r>
            <w:r>
              <w:rPr>
                <w:color w:val="221F1F"/>
                <w:spacing w:val="-4"/>
                <w:sz w:val="20"/>
              </w:rPr>
              <w:t>2015</w:t>
            </w:r>
          </w:p>
        </w:tc>
      </w:tr>
      <w:tr w:rsidR="00016C31" w14:paraId="38CAA842" w14:textId="77777777">
        <w:trPr>
          <w:trHeight w:val="226"/>
        </w:trPr>
        <w:tc>
          <w:tcPr>
            <w:tcW w:w="1502" w:type="dxa"/>
          </w:tcPr>
          <w:p w14:paraId="17AEA6B8" w14:textId="77777777" w:rsidR="00016C31" w:rsidRDefault="00016C31">
            <w:pPr>
              <w:pStyle w:val="TableParagraph"/>
              <w:spacing w:line="240" w:lineRule="auto"/>
              <w:rPr>
                <w:sz w:val="16"/>
              </w:rPr>
            </w:pPr>
          </w:p>
        </w:tc>
        <w:tc>
          <w:tcPr>
            <w:tcW w:w="6504" w:type="dxa"/>
          </w:tcPr>
          <w:p w14:paraId="223EB06B" w14:textId="77777777" w:rsidR="00016C31" w:rsidRDefault="00632607">
            <w:pPr>
              <w:pStyle w:val="TableParagraph"/>
              <w:spacing w:line="207" w:lineRule="exact"/>
              <w:ind w:left="165"/>
              <w:rPr>
                <w:sz w:val="20"/>
              </w:rPr>
            </w:pPr>
            <w:r>
              <w:rPr>
                <w:color w:val="221F1F"/>
                <w:sz w:val="20"/>
              </w:rPr>
              <w:t>Government</w:t>
            </w:r>
            <w:r>
              <w:rPr>
                <w:color w:val="221F1F"/>
                <w:spacing w:val="-6"/>
                <w:sz w:val="20"/>
              </w:rPr>
              <w:t xml:space="preserve"> </w:t>
            </w:r>
            <w:r>
              <w:rPr>
                <w:color w:val="221F1F"/>
                <w:sz w:val="20"/>
              </w:rPr>
              <w:t>of</w:t>
            </w:r>
            <w:r>
              <w:rPr>
                <w:color w:val="221F1F"/>
                <w:spacing w:val="-6"/>
                <w:sz w:val="20"/>
              </w:rPr>
              <w:t xml:space="preserve"> </w:t>
            </w:r>
            <w:r>
              <w:rPr>
                <w:color w:val="221F1F"/>
                <w:sz w:val="20"/>
              </w:rPr>
              <w:t>a</w:t>
            </w:r>
            <w:r>
              <w:rPr>
                <w:color w:val="221F1F"/>
                <w:spacing w:val="-6"/>
                <w:sz w:val="20"/>
              </w:rPr>
              <w:t xml:space="preserve"> </w:t>
            </w:r>
            <w:r>
              <w:rPr>
                <w:color w:val="221F1F"/>
                <w:sz w:val="20"/>
              </w:rPr>
              <w:t>Terrorist</w:t>
            </w:r>
            <w:r>
              <w:rPr>
                <w:color w:val="221F1F"/>
                <w:spacing w:val="-3"/>
                <w:sz w:val="20"/>
              </w:rPr>
              <w:t xml:space="preserve"> </w:t>
            </w:r>
            <w:r>
              <w:rPr>
                <w:color w:val="221F1F"/>
                <w:spacing w:val="-2"/>
                <w:sz w:val="20"/>
              </w:rPr>
              <w:t>Country</w:t>
            </w:r>
          </w:p>
        </w:tc>
        <w:tc>
          <w:tcPr>
            <w:tcW w:w="1372" w:type="dxa"/>
          </w:tcPr>
          <w:p w14:paraId="5A02CEF6" w14:textId="77777777" w:rsidR="00016C31" w:rsidRDefault="00016C31">
            <w:pPr>
              <w:pStyle w:val="TableParagraph"/>
              <w:spacing w:line="240" w:lineRule="auto"/>
              <w:rPr>
                <w:sz w:val="16"/>
              </w:rPr>
            </w:pPr>
          </w:p>
        </w:tc>
      </w:tr>
      <w:tr w:rsidR="00016C31" w14:paraId="0E719E2E" w14:textId="77777777">
        <w:trPr>
          <w:trHeight w:val="223"/>
        </w:trPr>
        <w:tc>
          <w:tcPr>
            <w:tcW w:w="1502" w:type="dxa"/>
          </w:tcPr>
          <w:p w14:paraId="51A5AD3D" w14:textId="77777777" w:rsidR="00016C31" w:rsidRDefault="00632607">
            <w:pPr>
              <w:pStyle w:val="TableParagraph"/>
              <w:spacing w:line="203" w:lineRule="exact"/>
              <w:rPr>
                <w:sz w:val="20"/>
              </w:rPr>
            </w:pPr>
            <w:r>
              <w:rPr>
                <w:color w:val="221F1F"/>
                <w:spacing w:val="-4"/>
                <w:sz w:val="20"/>
              </w:rPr>
              <w:t>252.211-7005</w:t>
            </w:r>
          </w:p>
        </w:tc>
        <w:tc>
          <w:tcPr>
            <w:tcW w:w="6504" w:type="dxa"/>
          </w:tcPr>
          <w:p w14:paraId="5BF3DF04" w14:textId="77777777" w:rsidR="00016C31" w:rsidRDefault="00632607">
            <w:pPr>
              <w:pStyle w:val="TableParagraph"/>
              <w:spacing w:line="203" w:lineRule="exact"/>
              <w:ind w:left="165"/>
              <w:rPr>
                <w:sz w:val="20"/>
              </w:rPr>
            </w:pPr>
            <w:r>
              <w:rPr>
                <w:color w:val="221F1F"/>
                <w:sz w:val="20"/>
              </w:rPr>
              <w:t>Substitutions</w:t>
            </w:r>
            <w:r>
              <w:rPr>
                <w:color w:val="221F1F"/>
                <w:spacing w:val="-11"/>
                <w:sz w:val="20"/>
              </w:rPr>
              <w:t xml:space="preserve"> </w:t>
            </w:r>
            <w:r>
              <w:rPr>
                <w:color w:val="221F1F"/>
                <w:sz w:val="20"/>
              </w:rPr>
              <w:t>for</w:t>
            </w:r>
            <w:r>
              <w:rPr>
                <w:color w:val="221F1F"/>
                <w:spacing w:val="-9"/>
                <w:sz w:val="20"/>
              </w:rPr>
              <w:t xml:space="preserve"> </w:t>
            </w:r>
            <w:r>
              <w:rPr>
                <w:color w:val="221F1F"/>
                <w:sz w:val="20"/>
              </w:rPr>
              <w:t>Military</w:t>
            </w:r>
            <w:r>
              <w:rPr>
                <w:color w:val="221F1F"/>
                <w:spacing w:val="-8"/>
                <w:sz w:val="20"/>
              </w:rPr>
              <w:t xml:space="preserve"> </w:t>
            </w:r>
            <w:r>
              <w:rPr>
                <w:color w:val="221F1F"/>
                <w:sz w:val="20"/>
              </w:rPr>
              <w:t>or</w:t>
            </w:r>
            <w:r>
              <w:rPr>
                <w:color w:val="221F1F"/>
                <w:spacing w:val="-9"/>
                <w:sz w:val="20"/>
              </w:rPr>
              <w:t xml:space="preserve"> </w:t>
            </w:r>
            <w:r>
              <w:rPr>
                <w:color w:val="221F1F"/>
                <w:sz w:val="20"/>
              </w:rPr>
              <w:t>Federal</w:t>
            </w:r>
            <w:r>
              <w:rPr>
                <w:color w:val="221F1F"/>
                <w:spacing w:val="-7"/>
                <w:sz w:val="20"/>
              </w:rPr>
              <w:t xml:space="preserve"> </w:t>
            </w:r>
            <w:r>
              <w:rPr>
                <w:color w:val="221F1F"/>
                <w:sz w:val="20"/>
              </w:rPr>
              <w:t>Specifications</w:t>
            </w:r>
            <w:r>
              <w:rPr>
                <w:color w:val="221F1F"/>
                <w:spacing w:val="-7"/>
                <w:sz w:val="20"/>
              </w:rPr>
              <w:t xml:space="preserve"> </w:t>
            </w:r>
            <w:r>
              <w:rPr>
                <w:color w:val="221F1F"/>
                <w:sz w:val="20"/>
              </w:rPr>
              <w:t>and</w:t>
            </w:r>
            <w:r>
              <w:rPr>
                <w:color w:val="221F1F"/>
                <w:spacing w:val="-7"/>
                <w:sz w:val="20"/>
              </w:rPr>
              <w:t xml:space="preserve"> </w:t>
            </w:r>
            <w:r>
              <w:rPr>
                <w:color w:val="221F1F"/>
                <w:spacing w:val="-2"/>
                <w:sz w:val="20"/>
              </w:rPr>
              <w:t>Standards</w:t>
            </w:r>
          </w:p>
        </w:tc>
        <w:tc>
          <w:tcPr>
            <w:tcW w:w="1372" w:type="dxa"/>
          </w:tcPr>
          <w:p w14:paraId="35BF7ED6" w14:textId="77777777" w:rsidR="00016C31" w:rsidRDefault="00632607">
            <w:pPr>
              <w:pStyle w:val="TableParagraph"/>
              <w:spacing w:line="203" w:lineRule="exact"/>
              <w:ind w:right="2"/>
              <w:jc w:val="right"/>
              <w:rPr>
                <w:sz w:val="20"/>
              </w:rPr>
            </w:pPr>
            <w:r>
              <w:rPr>
                <w:color w:val="221F1F"/>
                <w:sz w:val="20"/>
              </w:rPr>
              <w:t>NOV</w:t>
            </w:r>
            <w:r>
              <w:rPr>
                <w:color w:val="221F1F"/>
                <w:spacing w:val="-7"/>
                <w:sz w:val="20"/>
              </w:rPr>
              <w:t xml:space="preserve"> </w:t>
            </w:r>
            <w:r>
              <w:rPr>
                <w:color w:val="221F1F"/>
                <w:spacing w:val="-4"/>
                <w:sz w:val="20"/>
              </w:rPr>
              <w:t>2005</w:t>
            </w:r>
          </w:p>
        </w:tc>
      </w:tr>
    </w:tbl>
    <w:p w14:paraId="37CDF44C" w14:textId="77777777" w:rsidR="00016C31" w:rsidRDefault="00900DE8">
      <w:pPr>
        <w:rPr>
          <w:sz w:val="2"/>
          <w:szCs w:val="2"/>
        </w:rPr>
      </w:pPr>
      <w:r>
        <w:pict w14:anchorId="39CD4E77">
          <v:rect id="docshape44" o:spid="_x0000_s1088" style="position:absolute;margin-left:59.5pt;margin-top:738.2pt;width:515pt;height:1.45pt;z-index:-18499072;mso-position-horizontal-relative:page;mso-position-vertical-relative:page" fillcolor="#0e233d" stroked="f">
            <w10:wrap anchorx="page" anchory="page"/>
          </v:rect>
        </w:pict>
      </w:r>
    </w:p>
    <w:p w14:paraId="7321DA2D" w14:textId="77777777" w:rsidR="00016C31" w:rsidRDefault="00016C31">
      <w:pPr>
        <w:rPr>
          <w:sz w:val="2"/>
          <w:szCs w:val="2"/>
        </w:rPr>
        <w:sectPr w:rsidR="00016C31">
          <w:type w:val="continuous"/>
          <w:pgSz w:w="12240" w:h="15840"/>
          <w:pgMar w:top="1420" w:right="640" w:bottom="1262" w:left="1000" w:header="0" w:footer="801" w:gutter="0"/>
          <w:cols w:space="720"/>
        </w:sectPr>
      </w:pPr>
    </w:p>
    <w:tbl>
      <w:tblPr>
        <w:tblW w:w="0" w:type="auto"/>
        <w:tblInd w:w="455" w:type="dxa"/>
        <w:tblLayout w:type="fixed"/>
        <w:tblCellMar>
          <w:left w:w="0" w:type="dxa"/>
          <w:right w:w="0" w:type="dxa"/>
        </w:tblCellMar>
        <w:tblLook w:val="01E0" w:firstRow="1" w:lastRow="1" w:firstColumn="1" w:lastColumn="1" w:noHBand="0" w:noVBand="0"/>
      </w:tblPr>
      <w:tblGrid>
        <w:gridCol w:w="1503"/>
        <w:gridCol w:w="6581"/>
        <w:gridCol w:w="1295"/>
      </w:tblGrid>
      <w:tr w:rsidR="00016C31" w14:paraId="5BEA518D" w14:textId="77777777">
        <w:trPr>
          <w:trHeight w:val="218"/>
        </w:trPr>
        <w:tc>
          <w:tcPr>
            <w:tcW w:w="1503" w:type="dxa"/>
            <w:tcBorders>
              <w:bottom w:val="single" w:sz="12" w:space="0" w:color="0D233C"/>
            </w:tcBorders>
          </w:tcPr>
          <w:p w14:paraId="74BBF6FE" w14:textId="77777777" w:rsidR="00016C31" w:rsidRDefault="00632607">
            <w:pPr>
              <w:pStyle w:val="TableParagraph"/>
              <w:spacing w:line="210" w:lineRule="exact"/>
              <w:rPr>
                <w:b/>
                <w:sz w:val="20"/>
              </w:rPr>
            </w:pPr>
            <w:r>
              <w:rPr>
                <w:b/>
                <w:color w:val="221F1F"/>
                <w:spacing w:val="-2"/>
                <w:sz w:val="20"/>
              </w:rPr>
              <w:t>Regulatory</w:t>
            </w:r>
            <w:r>
              <w:rPr>
                <w:b/>
                <w:color w:val="221F1F"/>
                <w:spacing w:val="2"/>
                <w:sz w:val="20"/>
              </w:rPr>
              <w:t xml:space="preserve"> </w:t>
            </w:r>
            <w:r>
              <w:rPr>
                <w:b/>
                <w:color w:val="221F1F"/>
                <w:spacing w:val="-4"/>
                <w:sz w:val="20"/>
              </w:rPr>
              <w:t>Cite</w:t>
            </w:r>
          </w:p>
        </w:tc>
        <w:tc>
          <w:tcPr>
            <w:tcW w:w="6581" w:type="dxa"/>
            <w:tcBorders>
              <w:bottom w:val="single" w:sz="12" w:space="0" w:color="0D233C"/>
            </w:tcBorders>
          </w:tcPr>
          <w:p w14:paraId="69FF57D8" w14:textId="77777777" w:rsidR="00016C31" w:rsidRDefault="00632607">
            <w:pPr>
              <w:pStyle w:val="TableParagraph"/>
              <w:spacing w:line="210" w:lineRule="exact"/>
              <w:ind w:left="1763"/>
              <w:rPr>
                <w:b/>
                <w:sz w:val="20"/>
              </w:rPr>
            </w:pPr>
            <w:r>
              <w:rPr>
                <w:b/>
                <w:color w:val="221F1F"/>
                <w:spacing w:val="-2"/>
                <w:sz w:val="20"/>
              </w:rPr>
              <w:t>Title</w:t>
            </w:r>
          </w:p>
        </w:tc>
        <w:tc>
          <w:tcPr>
            <w:tcW w:w="1295" w:type="dxa"/>
            <w:tcBorders>
              <w:bottom w:val="single" w:sz="12" w:space="0" w:color="0D233C"/>
            </w:tcBorders>
          </w:tcPr>
          <w:p w14:paraId="03D9F721" w14:textId="77777777" w:rsidR="00016C31" w:rsidRDefault="00632607">
            <w:pPr>
              <w:pStyle w:val="TableParagraph"/>
              <w:spacing w:line="210" w:lineRule="exact"/>
              <w:ind w:right="11"/>
              <w:jc w:val="right"/>
              <w:rPr>
                <w:b/>
                <w:sz w:val="20"/>
              </w:rPr>
            </w:pPr>
            <w:r>
              <w:rPr>
                <w:b/>
                <w:color w:val="221F1F"/>
                <w:spacing w:val="-4"/>
                <w:sz w:val="20"/>
              </w:rPr>
              <w:t>Date</w:t>
            </w:r>
          </w:p>
        </w:tc>
      </w:tr>
      <w:tr w:rsidR="00016C31" w14:paraId="42D5866C" w14:textId="77777777">
        <w:trPr>
          <w:trHeight w:val="210"/>
        </w:trPr>
        <w:tc>
          <w:tcPr>
            <w:tcW w:w="1503" w:type="dxa"/>
            <w:tcBorders>
              <w:top w:val="single" w:sz="12" w:space="0" w:color="0D233C"/>
            </w:tcBorders>
          </w:tcPr>
          <w:p w14:paraId="474780A3" w14:textId="77777777" w:rsidR="00016C31" w:rsidRDefault="00632607">
            <w:pPr>
              <w:pStyle w:val="TableParagraph"/>
              <w:spacing w:line="179" w:lineRule="exact"/>
              <w:rPr>
                <w:sz w:val="20"/>
              </w:rPr>
            </w:pPr>
            <w:r>
              <w:rPr>
                <w:color w:val="221F1F"/>
                <w:spacing w:val="-4"/>
                <w:sz w:val="20"/>
              </w:rPr>
              <w:t>252.211-7007</w:t>
            </w:r>
          </w:p>
        </w:tc>
        <w:tc>
          <w:tcPr>
            <w:tcW w:w="6581" w:type="dxa"/>
            <w:tcBorders>
              <w:top w:val="single" w:sz="12" w:space="0" w:color="0D233C"/>
            </w:tcBorders>
          </w:tcPr>
          <w:p w14:paraId="1D1ED511" w14:textId="77777777" w:rsidR="00016C31" w:rsidRDefault="00632607">
            <w:pPr>
              <w:pStyle w:val="TableParagraph"/>
              <w:spacing w:line="179" w:lineRule="exact"/>
              <w:ind w:left="167"/>
              <w:rPr>
                <w:sz w:val="20"/>
              </w:rPr>
            </w:pPr>
            <w:r>
              <w:rPr>
                <w:color w:val="221F1F"/>
                <w:spacing w:val="-2"/>
                <w:sz w:val="20"/>
              </w:rPr>
              <w:t>Reporting</w:t>
            </w:r>
            <w:r>
              <w:rPr>
                <w:color w:val="221F1F"/>
                <w:spacing w:val="6"/>
                <w:sz w:val="20"/>
              </w:rPr>
              <w:t xml:space="preserve"> </w:t>
            </w:r>
            <w:r>
              <w:rPr>
                <w:color w:val="221F1F"/>
                <w:spacing w:val="-2"/>
                <w:sz w:val="20"/>
              </w:rPr>
              <w:t>of</w:t>
            </w:r>
            <w:r>
              <w:rPr>
                <w:color w:val="221F1F"/>
                <w:spacing w:val="5"/>
                <w:sz w:val="20"/>
              </w:rPr>
              <w:t xml:space="preserve"> </w:t>
            </w:r>
            <w:r>
              <w:rPr>
                <w:color w:val="221F1F"/>
                <w:spacing w:val="-2"/>
                <w:sz w:val="20"/>
              </w:rPr>
              <w:t>Government-Furnished</w:t>
            </w:r>
            <w:r>
              <w:rPr>
                <w:color w:val="221F1F"/>
                <w:spacing w:val="6"/>
                <w:sz w:val="20"/>
              </w:rPr>
              <w:t xml:space="preserve"> </w:t>
            </w:r>
            <w:r>
              <w:rPr>
                <w:color w:val="221F1F"/>
                <w:spacing w:val="-2"/>
                <w:sz w:val="20"/>
              </w:rPr>
              <w:t>Property</w:t>
            </w:r>
          </w:p>
        </w:tc>
        <w:tc>
          <w:tcPr>
            <w:tcW w:w="1295" w:type="dxa"/>
            <w:tcBorders>
              <w:top w:val="single" w:sz="12" w:space="0" w:color="0D233C"/>
            </w:tcBorders>
          </w:tcPr>
          <w:p w14:paraId="42E0BD93" w14:textId="77777777" w:rsidR="00016C31" w:rsidRDefault="00632607">
            <w:pPr>
              <w:pStyle w:val="TableParagraph"/>
              <w:spacing w:line="179" w:lineRule="exact"/>
              <w:ind w:right="15"/>
              <w:jc w:val="right"/>
              <w:rPr>
                <w:sz w:val="20"/>
              </w:rPr>
            </w:pPr>
            <w:r>
              <w:rPr>
                <w:color w:val="221F1F"/>
                <w:sz w:val="20"/>
              </w:rPr>
              <w:t>AUG</w:t>
            </w:r>
            <w:r>
              <w:rPr>
                <w:color w:val="221F1F"/>
                <w:spacing w:val="-7"/>
                <w:sz w:val="20"/>
              </w:rPr>
              <w:t xml:space="preserve"> </w:t>
            </w:r>
            <w:r>
              <w:rPr>
                <w:color w:val="221F1F"/>
                <w:spacing w:val="-4"/>
                <w:sz w:val="20"/>
              </w:rPr>
              <w:t>2012</w:t>
            </w:r>
          </w:p>
        </w:tc>
      </w:tr>
      <w:tr w:rsidR="00016C31" w14:paraId="7FFE357E" w14:textId="77777777">
        <w:trPr>
          <w:trHeight w:val="230"/>
        </w:trPr>
        <w:tc>
          <w:tcPr>
            <w:tcW w:w="1503" w:type="dxa"/>
          </w:tcPr>
          <w:p w14:paraId="1492A4CB" w14:textId="77777777" w:rsidR="00016C31" w:rsidRDefault="00632607">
            <w:pPr>
              <w:pStyle w:val="TableParagraph"/>
              <w:spacing w:line="210" w:lineRule="exact"/>
              <w:rPr>
                <w:sz w:val="20"/>
              </w:rPr>
            </w:pPr>
            <w:r>
              <w:rPr>
                <w:color w:val="221F1F"/>
                <w:spacing w:val="-4"/>
                <w:sz w:val="20"/>
              </w:rPr>
              <w:t>252.211-7008</w:t>
            </w:r>
          </w:p>
        </w:tc>
        <w:tc>
          <w:tcPr>
            <w:tcW w:w="6581" w:type="dxa"/>
          </w:tcPr>
          <w:p w14:paraId="58C8C521" w14:textId="77777777" w:rsidR="00016C31" w:rsidRDefault="00632607">
            <w:pPr>
              <w:pStyle w:val="TableParagraph"/>
              <w:spacing w:line="210" w:lineRule="exact"/>
              <w:ind w:left="167"/>
              <w:rPr>
                <w:sz w:val="20"/>
              </w:rPr>
            </w:pPr>
            <w:r>
              <w:rPr>
                <w:color w:val="221F1F"/>
                <w:spacing w:val="-2"/>
                <w:sz w:val="20"/>
              </w:rPr>
              <w:t>Use</w:t>
            </w:r>
            <w:r>
              <w:rPr>
                <w:color w:val="221F1F"/>
                <w:spacing w:val="2"/>
                <w:sz w:val="20"/>
              </w:rPr>
              <w:t xml:space="preserve"> </w:t>
            </w:r>
            <w:r>
              <w:rPr>
                <w:color w:val="221F1F"/>
                <w:spacing w:val="-2"/>
                <w:sz w:val="20"/>
              </w:rPr>
              <w:t>of</w:t>
            </w:r>
            <w:r>
              <w:rPr>
                <w:color w:val="221F1F"/>
                <w:spacing w:val="3"/>
                <w:sz w:val="20"/>
              </w:rPr>
              <w:t xml:space="preserve"> </w:t>
            </w:r>
            <w:r>
              <w:rPr>
                <w:color w:val="221F1F"/>
                <w:spacing w:val="-2"/>
                <w:sz w:val="20"/>
              </w:rPr>
              <w:t>Government-Assigned</w:t>
            </w:r>
            <w:r>
              <w:rPr>
                <w:color w:val="221F1F"/>
                <w:spacing w:val="1"/>
                <w:sz w:val="20"/>
              </w:rPr>
              <w:t xml:space="preserve"> </w:t>
            </w:r>
            <w:r>
              <w:rPr>
                <w:color w:val="221F1F"/>
                <w:spacing w:val="-2"/>
                <w:sz w:val="20"/>
              </w:rPr>
              <w:t>Serial</w:t>
            </w:r>
            <w:r>
              <w:rPr>
                <w:color w:val="221F1F"/>
                <w:spacing w:val="2"/>
                <w:sz w:val="20"/>
              </w:rPr>
              <w:t xml:space="preserve"> </w:t>
            </w:r>
            <w:r>
              <w:rPr>
                <w:color w:val="221F1F"/>
                <w:spacing w:val="-2"/>
                <w:sz w:val="20"/>
              </w:rPr>
              <w:t>Numbers</w:t>
            </w:r>
          </w:p>
        </w:tc>
        <w:tc>
          <w:tcPr>
            <w:tcW w:w="1295" w:type="dxa"/>
          </w:tcPr>
          <w:p w14:paraId="293F6479" w14:textId="77777777" w:rsidR="00016C31" w:rsidRDefault="00632607">
            <w:pPr>
              <w:pStyle w:val="TableParagraph"/>
              <w:spacing w:line="210" w:lineRule="exact"/>
              <w:ind w:right="13"/>
              <w:jc w:val="right"/>
              <w:rPr>
                <w:sz w:val="20"/>
              </w:rPr>
            </w:pPr>
            <w:r>
              <w:rPr>
                <w:color w:val="221F1F"/>
                <w:sz w:val="20"/>
              </w:rPr>
              <w:t>SEP</w:t>
            </w:r>
            <w:r>
              <w:rPr>
                <w:color w:val="221F1F"/>
                <w:spacing w:val="-6"/>
                <w:sz w:val="20"/>
              </w:rPr>
              <w:t xml:space="preserve"> </w:t>
            </w:r>
            <w:r>
              <w:rPr>
                <w:color w:val="221F1F"/>
                <w:spacing w:val="-4"/>
                <w:sz w:val="20"/>
              </w:rPr>
              <w:t>2010</w:t>
            </w:r>
          </w:p>
        </w:tc>
      </w:tr>
      <w:tr w:rsidR="00016C31" w14:paraId="484DA79E" w14:textId="77777777">
        <w:trPr>
          <w:trHeight w:val="230"/>
        </w:trPr>
        <w:tc>
          <w:tcPr>
            <w:tcW w:w="1503" w:type="dxa"/>
          </w:tcPr>
          <w:p w14:paraId="5657242C" w14:textId="77777777" w:rsidR="00016C31" w:rsidRDefault="00632607">
            <w:pPr>
              <w:pStyle w:val="TableParagraph"/>
              <w:spacing w:line="210" w:lineRule="exact"/>
              <w:rPr>
                <w:sz w:val="20"/>
              </w:rPr>
            </w:pPr>
            <w:r>
              <w:rPr>
                <w:color w:val="221F1F"/>
                <w:spacing w:val="-4"/>
                <w:sz w:val="20"/>
              </w:rPr>
              <w:t>252.219-7003</w:t>
            </w:r>
          </w:p>
        </w:tc>
        <w:tc>
          <w:tcPr>
            <w:tcW w:w="6581" w:type="dxa"/>
          </w:tcPr>
          <w:p w14:paraId="6813A07F" w14:textId="77777777" w:rsidR="00016C31" w:rsidRDefault="00632607">
            <w:pPr>
              <w:pStyle w:val="TableParagraph"/>
              <w:spacing w:line="210" w:lineRule="exact"/>
              <w:ind w:left="167"/>
              <w:rPr>
                <w:sz w:val="20"/>
              </w:rPr>
            </w:pPr>
            <w:r>
              <w:rPr>
                <w:color w:val="221F1F"/>
                <w:sz w:val="20"/>
              </w:rPr>
              <w:t>Small</w:t>
            </w:r>
            <w:r>
              <w:rPr>
                <w:color w:val="221F1F"/>
                <w:spacing w:val="-13"/>
                <w:sz w:val="20"/>
              </w:rPr>
              <w:t xml:space="preserve"> </w:t>
            </w:r>
            <w:r>
              <w:rPr>
                <w:color w:val="221F1F"/>
                <w:sz w:val="20"/>
              </w:rPr>
              <w:t>Business</w:t>
            </w:r>
            <w:r>
              <w:rPr>
                <w:color w:val="221F1F"/>
                <w:spacing w:val="-12"/>
                <w:sz w:val="20"/>
              </w:rPr>
              <w:t xml:space="preserve"> </w:t>
            </w:r>
            <w:r>
              <w:rPr>
                <w:color w:val="221F1F"/>
                <w:sz w:val="20"/>
              </w:rPr>
              <w:t>Subcontracting</w:t>
            </w:r>
            <w:r>
              <w:rPr>
                <w:color w:val="221F1F"/>
                <w:spacing w:val="-12"/>
                <w:sz w:val="20"/>
              </w:rPr>
              <w:t xml:space="preserve"> </w:t>
            </w:r>
            <w:r>
              <w:rPr>
                <w:color w:val="221F1F"/>
                <w:sz w:val="20"/>
              </w:rPr>
              <w:t>Plan</w:t>
            </w:r>
            <w:r>
              <w:rPr>
                <w:color w:val="221F1F"/>
                <w:spacing w:val="-12"/>
                <w:sz w:val="20"/>
              </w:rPr>
              <w:t xml:space="preserve"> </w:t>
            </w:r>
            <w:r>
              <w:rPr>
                <w:color w:val="221F1F"/>
                <w:sz w:val="20"/>
              </w:rPr>
              <w:t>(DOD</w:t>
            </w:r>
            <w:r>
              <w:rPr>
                <w:color w:val="221F1F"/>
                <w:spacing w:val="-12"/>
                <w:sz w:val="20"/>
              </w:rPr>
              <w:t xml:space="preserve"> </w:t>
            </w:r>
            <w:r>
              <w:rPr>
                <w:color w:val="221F1F"/>
                <w:spacing w:val="-2"/>
                <w:sz w:val="20"/>
              </w:rPr>
              <w:t>Contracts)</w:t>
            </w:r>
          </w:p>
        </w:tc>
        <w:tc>
          <w:tcPr>
            <w:tcW w:w="1295" w:type="dxa"/>
          </w:tcPr>
          <w:p w14:paraId="54011349" w14:textId="77777777" w:rsidR="00016C31" w:rsidRDefault="00632607">
            <w:pPr>
              <w:pStyle w:val="TableParagraph"/>
              <w:spacing w:line="210" w:lineRule="exact"/>
              <w:ind w:right="13"/>
              <w:jc w:val="right"/>
              <w:rPr>
                <w:sz w:val="20"/>
              </w:rPr>
            </w:pPr>
            <w:r>
              <w:rPr>
                <w:color w:val="221F1F"/>
                <w:sz w:val="20"/>
              </w:rPr>
              <w:t>OCT</w:t>
            </w:r>
            <w:r>
              <w:rPr>
                <w:color w:val="221F1F"/>
                <w:spacing w:val="-7"/>
                <w:sz w:val="20"/>
              </w:rPr>
              <w:t xml:space="preserve"> </w:t>
            </w:r>
            <w:r>
              <w:rPr>
                <w:color w:val="221F1F"/>
                <w:spacing w:val="-4"/>
                <w:sz w:val="20"/>
              </w:rPr>
              <w:t>2014</w:t>
            </w:r>
          </w:p>
        </w:tc>
      </w:tr>
      <w:tr w:rsidR="00016C31" w:rsidRPr="001342EF" w14:paraId="05F0C0D7" w14:textId="77777777">
        <w:trPr>
          <w:trHeight w:val="229"/>
        </w:trPr>
        <w:tc>
          <w:tcPr>
            <w:tcW w:w="1503" w:type="dxa"/>
          </w:tcPr>
          <w:p w14:paraId="662438E7" w14:textId="3D25AA26" w:rsidR="00016C31" w:rsidRPr="001342EF" w:rsidRDefault="00632607">
            <w:pPr>
              <w:pStyle w:val="TableParagraph"/>
              <w:rPr>
                <w:sz w:val="20"/>
              </w:rPr>
            </w:pPr>
            <w:r w:rsidRPr="001342EF">
              <w:rPr>
                <w:color w:val="221F1F"/>
                <w:spacing w:val="-4"/>
                <w:sz w:val="20"/>
              </w:rPr>
              <w:t>252.222-7002</w:t>
            </w:r>
          </w:p>
        </w:tc>
        <w:tc>
          <w:tcPr>
            <w:tcW w:w="6581" w:type="dxa"/>
          </w:tcPr>
          <w:p w14:paraId="16A7F453" w14:textId="4881F876" w:rsidR="00016C31" w:rsidRPr="001342EF" w:rsidRDefault="00632607">
            <w:pPr>
              <w:pStyle w:val="TableParagraph"/>
              <w:ind w:left="167"/>
              <w:rPr>
                <w:sz w:val="20"/>
              </w:rPr>
            </w:pPr>
            <w:r w:rsidRPr="001342EF">
              <w:rPr>
                <w:color w:val="221F1F"/>
                <w:sz w:val="20"/>
              </w:rPr>
              <w:t>Compliance</w:t>
            </w:r>
            <w:r w:rsidRPr="001342EF">
              <w:rPr>
                <w:color w:val="221F1F"/>
                <w:spacing w:val="-8"/>
                <w:sz w:val="20"/>
              </w:rPr>
              <w:t xml:space="preserve"> </w:t>
            </w:r>
            <w:r w:rsidRPr="001342EF">
              <w:rPr>
                <w:color w:val="221F1F"/>
                <w:sz w:val="20"/>
              </w:rPr>
              <w:t>with</w:t>
            </w:r>
            <w:r w:rsidRPr="001342EF">
              <w:rPr>
                <w:color w:val="221F1F"/>
                <w:spacing w:val="-8"/>
                <w:sz w:val="20"/>
              </w:rPr>
              <w:t xml:space="preserve"> </w:t>
            </w:r>
            <w:r w:rsidRPr="001342EF">
              <w:rPr>
                <w:color w:val="221F1F"/>
                <w:sz w:val="20"/>
              </w:rPr>
              <w:t>Local</w:t>
            </w:r>
            <w:r w:rsidRPr="001342EF">
              <w:rPr>
                <w:color w:val="221F1F"/>
                <w:spacing w:val="-9"/>
                <w:sz w:val="20"/>
              </w:rPr>
              <w:t xml:space="preserve"> </w:t>
            </w:r>
            <w:r w:rsidRPr="001342EF">
              <w:rPr>
                <w:color w:val="221F1F"/>
                <w:sz w:val="20"/>
              </w:rPr>
              <w:t>Labor</w:t>
            </w:r>
            <w:r w:rsidRPr="001342EF">
              <w:rPr>
                <w:color w:val="221F1F"/>
                <w:spacing w:val="-12"/>
                <w:sz w:val="20"/>
              </w:rPr>
              <w:t xml:space="preserve"> </w:t>
            </w:r>
            <w:r w:rsidRPr="001342EF">
              <w:rPr>
                <w:color w:val="221F1F"/>
                <w:sz w:val="20"/>
              </w:rPr>
              <w:t>Laws</w:t>
            </w:r>
            <w:r w:rsidRPr="001342EF">
              <w:rPr>
                <w:color w:val="221F1F"/>
                <w:spacing w:val="-9"/>
                <w:sz w:val="20"/>
              </w:rPr>
              <w:t xml:space="preserve"> </w:t>
            </w:r>
            <w:r w:rsidRPr="001342EF">
              <w:rPr>
                <w:color w:val="221F1F"/>
                <w:spacing w:val="-2"/>
                <w:sz w:val="20"/>
              </w:rPr>
              <w:t>(Overseas)</w:t>
            </w:r>
          </w:p>
        </w:tc>
        <w:tc>
          <w:tcPr>
            <w:tcW w:w="1295" w:type="dxa"/>
          </w:tcPr>
          <w:p w14:paraId="4454D80A" w14:textId="0600B1CD" w:rsidR="00016C31" w:rsidRPr="001342EF" w:rsidRDefault="00632607">
            <w:pPr>
              <w:pStyle w:val="TableParagraph"/>
              <w:ind w:right="-15"/>
              <w:jc w:val="right"/>
              <w:rPr>
                <w:sz w:val="20"/>
              </w:rPr>
            </w:pPr>
            <w:r w:rsidRPr="001342EF">
              <w:rPr>
                <w:color w:val="221F1F"/>
                <w:sz w:val="20"/>
              </w:rPr>
              <w:t>JUN</w:t>
            </w:r>
            <w:r w:rsidRPr="001342EF">
              <w:rPr>
                <w:color w:val="221F1F"/>
                <w:spacing w:val="-7"/>
                <w:sz w:val="20"/>
              </w:rPr>
              <w:t xml:space="preserve"> </w:t>
            </w:r>
            <w:r w:rsidRPr="001342EF">
              <w:rPr>
                <w:color w:val="221F1F"/>
                <w:spacing w:val="-4"/>
                <w:sz w:val="20"/>
              </w:rPr>
              <w:t>1997</w:t>
            </w:r>
          </w:p>
        </w:tc>
      </w:tr>
      <w:tr w:rsidR="00016C31" w14:paraId="625C4BF3" w14:textId="77777777">
        <w:trPr>
          <w:trHeight w:val="229"/>
        </w:trPr>
        <w:tc>
          <w:tcPr>
            <w:tcW w:w="1503" w:type="dxa"/>
          </w:tcPr>
          <w:p w14:paraId="0022BD58" w14:textId="77777777" w:rsidR="00016C31" w:rsidRDefault="00632607">
            <w:pPr>
              <w:pStyle w:val="TableParagraph"/>
              <w:rPr>
                <w:sz w:val="20"/>
              </w:rPr>
            </w:pPr>
            <w:r>
              <w:rPr>
                <w:color w:val="221F1F"/>
                <w:spacing w:val="-4"/>
                <w:sz w:val="20"/>
              </w:rPr>
              <w:t>252.222-7006</w:t>
            </w:r>
          </w:p>
        </w:tc>
        <w:tc>
          <w:tcPr>
            <w:tcW w:w="6581" w:type="dxa"/>
          </w:tcPr>
          <w:p w14:paraId="4FC68626" w14:textId="77777777" w:rsidR="00016C31" w:rsidRDefault="00632607">
            <w:pPr>
              <w:pStyle w:val="TableParagraph"/>
              <w:ind w:left="167"/>
              <w:rPr>
                <w:sz w:val="20"/>
              </w:rPr>
            </w:pPr>
            <w:r>
              <w:rPr>
                <w:color w:val="221F1F"/>
                <w:sz w:val="20"/>
              </w:rPr>
              <w:t>Restrictions</w:t>
            </w:r>
            <w:r>
              <w:rPr>
                <w:color w:val="221F1F"/>
                <w:spacing w:val="-11"/>
                <w:sz w:val="20"/>
              </w:rPr>
              <w:t xml:space="preserve"> </w:t>
            </w:r>
            <w:r>
              <w:rPr>
                <w:color w:val="221F1F"/>
                <w:sz w:val="20"/>
              </w:rPr>
              <w:t>on</w:t>
            </w:r>
            <w:r>
              <w:rPr>
                <w:color w:val="221F1F"/>
                <w:spacing w:val="-10"/>
                <w:sz w:val="20"/>
              </w:rPr>
              <w:t xml:space="preserve"> </w:t>
            </w:r>
            <w:r>
              <w:rPr>
                <w:color w:val="221F1F"/>
                <w:sz w:val="20"/>
              </w:rPr>
              <w:t>the</w:t>
            </w:r>
            <w:r>
              <w:rPr>
                <w:color w:val="221F1F"/>
                <w:spacing w:val="-11"/>
                <w:sz w:val="20"/>
              </w:rPr>
              <w:t xml:space="preserve"> </w:t>
            </w:r>
            <w:r>
              <w:rPr>
                <w:color w:val="221F1F"/>
                <w:sz w:val="20"/>
              </w:rPr>
              <w:t>Use</w:t>
            </w:r>
            <w:r>
              <w:rPr>
                <w:color w:val="221F1F"/>
                <w:spacing w:val="-7"/>
                <w:sz w:val="20"/>
              </w:rPr>
              <w:t xml:space="preserve"> </w:t>
            </w:r>
            <w:r>
              <w:rPr>
                <w:color w:val="221F1F"/>
                <w:sz w:val="20"/>
              </w:rPr>
              <w:t>of</w:t>
            </w:r>
            <w:r>
              <w:rPr>
                <w:color w:val="221F1F"/>
                <w:spacing w:val="-10"/>
                <w:sz w:val="20"/>
              </w:rPr>
              <w:t xml:space="preserve"> </w:t>
            </w:r>
            <w:r>
              <w:rPr>
                <w:color w:val="221F1F"/>
                <w:sz w:val="20"/>
              </w:rPr>
              <w:t>Mandatory</w:t>
            </w:r>
            <w:r>
              <w:rPr>
                <w:color w:val="221F1F"/>
                <w:spacing w:val="-9"/>
                <w:sz w:val="20"/>
              </w:rPr>
              <w:t xml:space="preserve"> </w:t>
            </w:r>
            <w:r>
              <w:rPr>
                <w:color w:val="221F1F"/>
                <w:sz w:val="20"/>
              </w:rPr>
              <w:t>Arbitration</w:t>
            </w:r>
            <w:r>
              <w:rPr>
                <w:color w:val="221F1F"/>
                <w:spacing w:val="-9"/>
                <w:sz w:val="20"/>
              </w:rPr>
              <w:t xml:space="preserve"> </w:t>
            </w:r>
            <w:r>
              <w:rPr>
                <w:color w:val="221F1F"/>
                <w:spacing w:val="-2"/>
                <w:sz w:val="20"/>
              </w:rPr>
              <w:t>Agreements</w:t>
            </w:r>
          </w:p>
        </w:tc>
        <w:tc>
          <w:tcPr>
            <w:tcW w:w="1295" w:type="dxa"/>
          </w:tcPr>
          <w:p w14:paraId="0E154DF4" w14:textId="77777777" w:rsidR="00016C31" w:rsidRDefault="00632607">
            <w:pPr>
              <w:pStyle w:val="TableParagraph"/>
              <w:ind w:right="13"/>
              <w:jc w:val="right"/>
              <w:rPr>
                <w:sz w:val="20"/>
              </w:rPr>
            </w:pPr>
            <w:r>
              <w:rPr>
                <w:color w:val="221F1F"/>
                <w:sz w:val="20"/>
              </w:rPr>
              <w:t>DEC</w:t>
            </w:r>
            <w:r>
              <w:rPr>
                <w:color w:val="221F1F"/>
                <w:spacing w:val="-7"/>
                <w:sz w:val="20"/>
              </w:rPr>
              <w:t xml:space="preserve"> </w:t>
            </w:r>
            <w:r>
              <w:rPr>
                <w:color w:val="221F1F"/>
                <w:spacing w:val="-4"/>
                <w:sz w:val="20"/>
              </w:rPr>
              <w:t>2010</w:t>
            </w:r>
          </w:p>
        </w:tc>
      </w:tr>
      <w:tr w:rsidR="00016C31" w14:paraId="2D5FD941" w14:textId="77777777">
        <w:trPr>
          <w:trHeight w:val="229"/>
        </w:trPr>
        <w:tc>
          <w:tcPr>
            <w:tcW w:w="1503" w:type="dxa"/>
          </w:tcPr>
          <w:p w14:paraId="09DA9FF8" w14:textId="77777777" w:rsidR="00016C31" w:rsidRDefault="00632607">
            <w:pPr>
              <w:pStyle w:val="TableParagraph"/>
              <w:rPr>
                <w:sz w:val="20"/>
              </w:rPr>
            </w:pPr>
            <w:r>
              <w:rPr>
                <w:color w:val="221F1F"/>
                <w:spacing w:val="-4"/>
                <w:sz w:val="20"/>
              </w:rPr>
              <w:t>252.222-7007</w:t>
            </w:r>
          </w:p>
        </w:tc>
        <w:tc>
          <w:tcPr>
            <w:tcW w:w="6581" w:type="dxa"/>
          </w:tcPr>
          <w:p w14:paraId="233795C8" w14:textId="77777777" w:rsidR="00016C31" w:rsidRDefault="00632607">
            <w:pPr>
              <w:pStyle w:val="TableParagraph"/>
              <w:ind w:left="167"/>
              <w:rPr>
                <w:sz w:val="20"/>
              </w:rPr>
            </w:pPr>
            <w:r>
              <w:rPr>
                <w:color w:val="221F1F"/>
                <w:sz w:val="20"/>
              </w:rPr>
              <w:t>Representation</w:t>
            </w:r>
            <w:r>
              <w:rPr>
                <w:color w:val="221F1F"/>
                <w:spacing w:val="-13"/>
                <w:sz w:val="20"/>
              </w:rPr>
              <w:t xml:space="preserve"> </w:t>
            </w:r>
            <w:r>
              <w:rPr>
                <w:color w:val="221F1F"/>
                <w:sz w:val="20"/>
              </w:rPr>
              <w:t>Regarding</w:t>
            </w:r>
            <w:r>
              <w:rPr>
                <w:color w:val="221F1F"/>
                <w:spacing w:val="-12"/>
                <w:sz w:val="20"/>
              </w:rPr>
              <w:t xml:space="preserve"> </w:t>
            </w:r>
            <w:r>
              <w:rPr>
                <w:color w:val="221F1F"/>
                <w:sz w:val="20"/>
              </w:rPr>
              <w:t>Combating</w:t>
            </w:r>
            <w:r>
              <w:rPr>
                <w:color w:val="221F1F"/>
                <w:spacing w:val="-13"/>
                <w:sz w:val="20"/>
              </w:rPr>
              <w:t xml:space="preserve"> </w:t>
            </w:r>
            <w:r>
              <w:rPr>
                <w:color w:val="221F1F"/>
                <w:sz w:val="20"/>
              </w:rPr>
              <w:t>Trafficking</w:t>
            </w:r>
            <w:r>
              <w:rPr>
                <w:color w:val="221F1F"/>
                <w:spacing w:val="-11"/>
                <w:sz w:val="20"/>
              </w:rPr>
              <w:t xml:space="preserve"> </w:t>
            </w:r>
            <w:r>
              <w:rPr>
                <w:color w:val="221F1F"/>
                <w:sz w:val="20"/>
              </w:rPr>
              <w:t>in</w:t>
            </w:r>
            <w:r>
              <w:rPr>
                <w:color w:val="221F1F"/>
                <w:spacing w:val="-12"/>
                <w:sz w:val="20"/>
              </w:rPr>
              <w:t xml:space="preserve"> </w:t>
            </w:r>
            <w:r>
              <w:rPr>
                <w:color w:val="221F1F"/>
                <w:spacing w:val="-2"/>
                <w:sz w:val="20"/>
              </w:rPr>
              <w:t>Persons</w:t>
            </w:r>
          </w:p>
        </w:tc>
        <w:tc>
          <w:tcPr>
            <w:tcW w:w="1295" w:type="dxa"/>
          </w:tcPr>
          <w:p w14:paraId="2679E556" w14:textId="77777777" w:rsidR="00016C31" w:rsidRDefault="00632607">
            <w:pPr>
              <w:pStyle w:val="TableParagraph"/>
              <w:ind w:right="13"/>
              <w:jc w:val="right"/>
              <w:rPr>
                <w:sz w:val="20"/>
              </w:rPr>
            </w:pPr>
            <w:r>
              <w:rPr>
                <w:color w:val="221F1F"/>
                <w:sz w:val="20"/>
              </w:rPr>
              <w:t>JAN</w:t>
            </w:r>
            <w:r>
              <w:rPr>
                <w:color w:val="221F1F"/>
                <w:spacing w:val="-7"/>
                <w:sz w:val="20"/>
              </w:rPr>
              <w:t xml:space="preserve"> </w:t>
            </w:r>
            <w:r>
              <w:rPr>
                <w:color w:val="221F1F"/>
                <w:spacing w:val="-4"/>
                <w:sz w:val="20"/>
              </w:rPr>
              <w:t>2015</w:t>
            </w:r>
          </w:p>
        </w:tc>
      </w:tr>
      <w:tr w:rsidR="00016C31" w:rsidRPr="001342EF" w14:paraId="56E64043" w14:textId="77777777">
        <w:trPr>
          <w:trHeight w:val="229"/>
        </w:trPr>
        <w:tc>
          <w:tcPr>
            <w:tcW w:w="1503" w:type="dxa"/>
          </w:tcPr>
          <w:p w14:paraId="511E5141" w14:textId="25F82888" w:rsidR="00016C31" w:rsidRPr="001342EF" w:rsidRDefault="00632607">
            <w:pPr>
              <w:pStyle w:val="TableParagraph"/>
              <w:rPr>
                <w:sz w:val="20"/>
              </w:rPr>
            </w:pPr>
            <w:r w:rsidRPr="001342EF">
              <w:rPr>
                <w:color w:val="221F1F"/>
                <w:spacing w:val="-4"/>
                <w:sz w:val="20"/>
              </w:rPr>
              <w:t>252.223-7002</w:t>
            </w:r>
          </w:p>
        </w:tc>
        <w:tc>
          <w:tcPr>
            <w:tcW w:w="6581" w:type="dxa"/>
          </w:tcPr>
          <w:p w14:paraId="131FFEC3" w14:textId="026CE0C9" w:rsidR="00016C31" w:rsidRPr="001342EF" w:rsidRDefault="00632607">
            <w:pPr>
              <w:pStyle w:val="TableParagraph"/>
              <w:ind w:left="167"/>
              <w:rPr>
                <w:sz w:val="20"/>
              </w:rPr>
            </w:pPr>
            <w:r w:rsidRPr="001342EF">
              <w:rPr>
                <w:color w:val="221F1F"/>
                <w:sz w:val="20"/>
              </w:rPr>
              <w:t>Safety</w:t>
            </w:r>
            <w:r w:rsidRPr="001342EF">
              <w:rPr>
                <w:color w:val="221F1F"/>
                <w:spacing w:val="-9"/>
                <w:sz w:val="20"/>
              </w:rPr>
              <w:t xml:space="preserve"> </w:t>
            </w:r>
            <w:r w:rsidRPr="001342EF">
              <w:rPr>
                <w:color w:val="221F1F"/>
                <w:sz w:val="20"/>
              </w:rPr>
              <w:t>Precautions</w:t>
            </w:r>
            <w:r w:rsidRPr="001342EF">
              <w:rPr>
                <w:color w:val="221F1F"/>
                <w:spacing w:val="-9"/>
                <w:sz w:val="20"/>
              </w:rPr>
              <w:t xml:space="preserve"> </w:t>
            </w:r>
            <w:r w:rsidRPr="001342EF">
              <w:rPr>
                <w:color w:val="221F1F"/>
                <w:sz w:val="20"/>
              </w:rPr>
              <w:t>for</w:t>
            </w:r>
            <w:r w:rsidRPr="001342EF">
              <w:rPr>
                <w:color w:val="221F1F"/>
                <w:spacing w:val="-10"/>
                <w:sz w:val="20"/>
              </w:rPr>
              <w:t xml:space="preserve"> </w:t>
            </w:r>
            <w:r w:rsidRPr="001342EF">
              <w:rPr>
                <w:color w:val="221F1F"/>
                <w:sz w:val="20"/>
              </w:rPr>
              <w:t>Ammunition</w:t>
            </w:r>
            <w:r w:rsidRPr="001342EF">
              <w:rPr>
                <w:color w:val="221F1F"/>
                <w:spacing w:val="-6"/>
                <w:sz w:val="20"/>
              </w:rPr>
              <w:t xml:space="preserve"> </w:t>
            </w:r>
            <w:r w:rsidRPr="001342EF">
              <w:rPr>
                <w:color w:val="221F1F"/>
                <w:sz w:val="20"/>
              </w:rPr>
              <w:t>and</w:t>
            </w:r>
            <w:r w:rsidRPr="001342EF">
              <w:rPr>
                <w:color w:val="221F1F"/>
                <w:spacing w:val="-6"/>
                <w:sz w:val="20"/>
              </w:rPr>
              <w:t xml:space="preserve"> </w:t>
            </w:r>
            <w:r w:rsidRPr="001342EF">
              <w:rPr>
                <w:color w:val="221F1F"/>
                <w:spacing w:val="-2"/>
                <w:sz w:val="20"/>
              </w:rPr>
              <w:t>Explosives</w:t>
            </w:r>
          </w:p>
        </w:tc>
        <w:tc>
          <w:tcPr>
            <w:tcW w:w="1295" w:type="dxa"/>
          </w:tcPr>
          <w:p w14:paraId="4D7D31A4" w14:textId="6D28F5EA" w:rsidR="00016C31" w:rsidRPr="001342EF" w:rsidRDefault="00632607">
            <w:pPr>
              <w:pStyle w:val="TableParagraph"/>
              <w:ind w:right="-15"/>
              <w:jc w:val="right"/>
              <w:rPr>
                <w:sz w:val="20"/>
              </w:rPr>
            </w:pPr>
            <w:r w:rsidRPr="001342EF">
              <w:rPr>
                <w:color w:val="221F1F"/>
                <w:sz w:val="20"/>
              </w:rPr>
              <w:t>MAY</w:t>
            </w:r>
            <w:r w:rsidRPr="001342EF">
              <w:rPr>
                <w:color w:val="221F1F"/>
                <w:spacing w:val="-7"/>
                <w:sz w:val="20"/>
              </w:rPr>
              <w:t xml:space="preserve"> </w:t>
            </w:r>
            <w:r w:rsidRPr="001342EF">
              <w:rPr>
                <w:color w:val="221F1F"/>
                <w:spacing w:val="-4"/>
                <w:sz w:val="20"/>
              </w:rPr>
              <w:t>1994</w:t>
            </w:r>
          </w:p>
        </w:tc>
      </w:tr>
      <w:tr w:rsidR="00016C31" w:rsidRPr="001342EF" w14:paraId="43ACABD6" w14:textId="77777777">
        <w:trPr>
          <w:trHeight w:val="230"/>
        </w:trPr>
        <w:tc>
          <w:tcPr>
            <w:tcW w:w="1503" w:type="dxa"/>
          </w:tcPr>
          <w:p w14:paraId="5A3C2274" w14:textId="4FC71C67" w:rsidR="00016C31" w:rsidRPr="001342EF" w:rsidRDefault="00632607">
            <w:pPr>
              <w:pStyle w:val="TableParagraph"/>
              <w:spacing w:line="210" w:lineRule="exact"/>
              <w:rPr>
                <w:sz w:val="20"/>
              </w:rPr>
            </w:pPr>
            <w:r w:rsidRPr="001342EF">
              <w:rPr>
                <w:color w:val="221F1F"/>
                <w:spacing w:val="-4"/>
                <w:sz w:val="20"/>
              </w:rPr>
              <w:t>252.223-7003</w:t>
            </w:r>
          </w:p>
        </w:tc>
        <w:tc>
          <w:tcPr>
            <w:tcW w:w="6581" w:type="dxa"/>
          </w:tcPr>
          <w:p w14:paraId="5002AD5B" w14:textId="2642125C" w:rsidR="00016C31" w:rsidRPr="001342EF" w:rsidRDefault="00632607">
            <w:pPr>
              <w:pStyle w:val="TableParagraph"/>
              <w:spacing w:line="210" w:lineRule="exact"/>
              <w:ind w:left="167"/>
              <w:rPr>
                <w:sz w:val="20"/>
              </w:rPr>
            </w:pPr>
            <w:r w:rsidRPr="001342EF">
              <w:rPr>
                <w:color w:val="221F1F"/>
                <w:sz w:val="20"/>
              </w:rPr>
              <w:t>Changes</w:t>
            </w:r>
            <w:r w:rsidRPr="001342EF">
              <w:rPr>
                <w:color w:val="221F1F"/>
                <w:spacing w:val="-11"/>
                <w:sz w:val="20"/>
              </w:rPr>
              <w:t xml:space="preserve"> </w:t>
            </w:r>
            <w:r w:rsidRPr="001342EF">
              <w:rPr>
                <w:color w:val="221F1F"/>
                <w:sz w:val="20"/>
              </w:rPr>
              <w:t>in</w:t>
            </w:r>
            <w:r w:rsidRPr="001342EF">
              <w:rPr>
                <w:color w:val="221F1F"/>
                <w:spacing w:val="-8"/>
                <w:sz w:val="20"/>
              </w:rPr>
              <w:t xml:space="preserve"> </w:t>
            </w:r>
            <w:r w:rsidRPr="001342EF">
              <w:rPr>
                <w:color w:val="221F1F"/>
                <w:sz w:val="20"/>
              </w:rPr>
              <w:t>Place</w:t>
            </w:r>
            <w:r w:rsidRPr="001342EF">
              <w:rPr>
                <w:color w:val="221F1F"/>
                <w:spacing w:val="-8"/>
                <w:sz w:val="20"/>
              </w:rPr>
              <w:t xml:space="preserve"> </w:t>
            </w:r>
            <w:r w:rsidRPr="001342EF">
              <w:rPr>
                <w:color w:val="221F1F"/>
                <w:sz w:val="20"/>
              </w:rPr>
              <w:t>of</w:t>
            </w:r>
            <w:r w:rsidRPr="001342EF">
              <w:rPr>
                <w:color w:val="221F1F"/>
                <w:spacing w:val="-10"/>
                <w:sz w:val="20"/>
              </w:rPr>
              <w:t xml:space="preserve"> </w:t>
            </w:r>
            <w:r w:rsidRPr="001342EF">
              <w:rPr>
                <w:color w:val="221F1F"/>
                <w:sz w:val="20"/>
              </w:rPr>
              <w:t>Performance—Ammunition</w:t>
            </w:r>
            <w:r w:rsidRPr="001342EF">
              <w:rPr>
                <w:color w:val="221F1F"/>
                <w:spacing w:val="-7"/>
                <w:sz w:val="20"/>
              </w:rPr>
              <w:t xml:space="preserve"> </w:t>
            </w:r>
            <w:r w:rsidRPr="001342EF">
              <w:rPr>
                <w:color w:val="221F1F"/>
                <w:sz w:val="20"/>
              </w:rPr>
              <w:t>and</w:t>
            </w:r>
            <w:r w:rsidRPr="001342EF">
              <w:rPr>
                <w:color w:val="221F1F"/>
                <w:spacing w:val="-7"/>
                <w:sz w:val="20"/>
              </w:rPr>
              <w:t xml:space="preserve"> </w:t>
            </w:r>
            <w:r w:rsidRPr="001342EF">
              <w:rPr>
                <w:color w:val="221F1F"/>
                <w:spacing w:val="-2"/>
                <w:sz w:val="20"/>
              </w:rPr>
              <w:t>Explosives</w:t>
            </w:r>
          </w:p>
        </w:tc>
        <w:tc>
          <w:tcPr>
            <w:tcW w:w="1295" w:type="dxa"/>
          </w:tcPr>
          <w:p w14:paraId="11C16782" w14:textId="5AF33D69" w:rsidR="00016C31" w:rsidRPr="001342EF" w:rsidRDefault="00632607">
            <w:pPr>
              <w:pStyle w:val="TableParagraph"/>
              <w:spacing w:line="210" w:lineRule="exact"/>
              <w:ind w:right="13"/>
              <w:jc w:val="right"/>
              <w:rPr>
                <w:sz w:val="20"/>
              </w:rPr>
            </w:pPr>
            <w:r w:rsidRPr="001342EF">
              <w:rPr>
                <w:color w:val="221F1F"/>
                <w:sz w:val="20"/>
              </w:rPr>
              <w:t>DEC</w:t>
            </w:r>
            <w:r w:rsidRPr="001342EF">
              <w:rPr>
                <w:color w:val="221F1F"/>
                <w:spacing w:val="-5"/>
                <w:sz w:val="20"/>
              </w:rPr>
              <w:t xml:space="preserve"> </w:t>
            </w:r>
            <w:r w:rsidRPr="001342EF">
              <w:rPr>
                <w:color w:val="221F1F"/>
                <w:spacing w:val="-4"/>
                <w:sz w:val="20"/>
              </w:rPr>
              <w:t>1991</w:t>
            </w:r>
          </w:p>
        </w:tc>
      </w:tr>
      <w:tr w:rsidR="00016C31" w:rsidRPr="001342EF" w14:paraId="06A0CDF4" w14:textId="77777777">
        <w:trPr>
          <w:trHeight w:val="229"/>
        </w:trPr>
        <w:tc>
          <w:tcPr>
            <w:tcW w:w="1503" w:type="dxa"/>
          </w:tcPr>
          <w:p w14:paraId="524900C4" w14:textId="77777777" w:rsidR="00016C31" w:rsidRPr="001342EF" w:rsidRDefault="00632607">
            <w:pPr>
              <w:pStyle w:val="TableParagraph"/>
              <w:rPr>
                <w:sz w:val="20"/>
              </w:rPr>
            </w:pPr>
            <w:r w:rsidRPr="001342EF">
              <w:rPr>
                <w:color w:val="221F1F"/>
                <w:spacing w:val="-4"/>
                <w:sz w:val="20"/>
              </w:rPr>
              <w:t>252.223-7004</w:t>
            </w:r>
          </w:p>
        </w:tc>
        <w:tc>
          <w:tcPr>
            <w:tcW w:w="6581" w:type="dxa"/>
          </w:tcPr>
          <w:p w14:paraId="55AF38BE" w14:textId="77777777" w:rsidR="00016C31" w:rsidRPr="001342EF" w:rsidRDefault="00632607">
            <w:pPr>
              <w:pStyle w:val="TableParagraph"/>
              <w:ind w:left="167"/>
              <w:rPr>
                <w:sz w:val="20"/>
              </w:rPr>
            </w:pPr>
            <w:r w:rsidRPr="001342EF">
              <w:rPr>
                <w:color w:val="221F1F"/>
                <w:sz w:val="20"/>
              </w:rPr>
              <w:t>Drug</w:t>
            </w:r>
            <w:r w:rsidRPr="001342EF">
              <w:rPr>
                <w:color w:val="221F1F"/>
                <w:spacing w:val="-7"/>
                <w:sz w:val="20"/>
              </w:rPr>
              <w:t xml:space="preserve"> </w:t>
            </w:r>
            <w:r w:rsidRPr="001342EF">
              <w:rPr>
                <w:color w:val="221F1F"/>
                <w:sz w:val="20"/>
              </w:rPr>
              <w:t>Free</w:t>
            </w:r>
            <w:r w:rsidRPr="001342EF">
              <w:rPr>
                <w:color w:val="221F1F"/>
                <w:spacing w:val="-5"/>
                <w:sz w:val="20"/>
              </w:rPr>
              <w:t xml:space="preserve"> </w:t>
            </w:r>
            <w:r w:rsidRPr="001342EF">
              <w:rPr>
                <w:color w:val="221F1F"/>
                <w:sz w:val="20"/>
              </w:rPr>
              <w:t>Work</w:t>
            </w:r>
            <w:r w:rsidRPr="001342EF">
              <w:rPr>
                <w:color w:val="221F1F"/>
                <w:spacing w:val="-7"/>
                <w:sz w:val="20"/>
              </w:rPr>
              <w:t xml:space="preserve"> </w:t>
            </w:r>
            <w:r w:rsidRPr="001342EF">
              <w:rPr>
                <w:color w:val="221F1F"/>
                <w:spacing w:val="-4"/>
                <w:sz w:val="20"/>
              </w:rPr>
              <w:t>Force</w:t>
            </w:r>
          </w:p>
        </w:tc>
        <w:tc>
          <w:tcPr>
            <w:tcW w:w="1295" w:type="dxa"/>
          </w:tcPr>
          <w:p w14:paraId="3E20AD30" w14:textId="77777777" w:rsidR="00016C31" w:rsidRPr="001342EF" w:rsidRDefault="00632607">
            <w:pPr>
              <w:pStyle w:val="TableParagraph"/>
              <w:ind w:right="13"/>
              <w:jc w:val="right"/>
              <w:rPr>
                <w:sz w:val="20"/>
              </w:rPr>
            </w:pPr>
            <w:r w:rsidRPr="001342EF">
              <w:rPr>
                <w:color w:val="221F1F"/>
                <w:sz w:val="20"/>
              </w:rPr>
              <w:t>SEP</w:t>
            </w:r>
            <w:r w:rsidRPr="001342EF">
              <w:rPr>
                <w:color w:val="221F1F"/>
                <w:spacing w:val="-6"/>
                <w:sz w:val="20"/>
              </w:rPr>
              <w:t xml:space="preserve"> </w:t>
            </w:r>
            <w:r w:rsidRPr="001342EF">
              <w:rPr>
                <w:color w:val="221F1F"/>
                <w:spacing w:val="-4"/>
                <w:sz w:val="20"/>
              </w:rPr>
              <w:t>1988</w:t>
            </w:r>
          </w:p>
        </w:tc>
      </w:tr>
      <w:tr w:rsidR="00016C31" w14:paraId="62AC89B3" w14:textId="77777777">
        <w:trPr>
          <w:trHeight w:val="227"/>
        </w:trPr>
        <w:tc>
          <w:tcPr>
            <w:tcW w:w="1503" w:type="dxa"/>
          </w:tcPr>
          <w:p w14:paraId="6209B001" w14:textId="77777777" w:rsidR="00016C31" w:rsidRDefault="00632607">
            <w:pPr>
              <w:pStyle w:val="TableParagraph"/>
              <w:spacing w:line="208" w:lineRule="exact"/>
              <w:rPr>
                <w:sz w:val="20"/>
              </w:rPr>
            </w:pPr>
            <w:r>
              <w:rPr>
                <w:color w:val="221F1F"/>
                <w:spacing w:val="-4"/>
                <w:sz w:val="20"/>
              </w:rPr>
              <w:t>252.223-7006</w:t>
            </w:r>
          </w:p>
        </w:tc>
        <w:tc>
          <w:tcPr>
            <w:tcW w:w="6581" w:type="dxa"/>
          </w:tcPr>
          <w:p w14:paraId="28B1F034" w14:textId="77777777" w:rsidR="00016C31" w:rsidRDefault="00632607">
            <w:pPr>
              <w:pStyle w:val="TableParagraph"/>
              <w:spacing w:line="208" w:lineRule="exact"/>
              <w:ind w:left="167"/>
              <w:rPr>
                <w:sz w:val="20"/>
              </w:rPr>
            </w:pPr>
            <w:r>
              <w:rPr>
                <w:color w:val="221F1F"/>
                <w:sz w:val="20"/>
              </w:rPr>
              <w:t>Prohibition</w:t>
            </w:r>
            <w:r>
              <w:rPr>
                <w:color w:val="221F1F"/>
                <w:spacing w:val="-10"/>
                <w:sz w:val="20"/>
              </w:rPr>
              <w:t xml:space="preserve"> </w:t>
            </w:r>
            <w:r>
              <w:rPr>
                <w:color w:val="221F1F"/>
                <w:sz w:val="20"/>
              </w:rPr>
              <w:t>On</w:t>
            </w:r>
            <w:r>
              <w:rPr>
                <w:color w:val="221F1F"/>
                <w:spacing w:val="-9"/>
                <w:sz w:val="20"/>
              </w:rPr>
              <w:t xml:space="preserve"> </w:t>
            </w:r>
            <w:r>
              <w:rPr>
                <w:color w:val="221F1F"/>
                <w:sz w:val="20"/>
              </w:rPr>
              <w:t>Storage</w:t>
            </w:r>
            <w:r>
              <w:rPr>
                <w:color w:val="221F1F"/>
                <w:spacing w:val="-11"/>
                <w:sz w:val="20"/>
              </w:rPr>
              <w:t xml:space="preserve"> </w:t>
            </w:r>
            <w:proofErr w:type="gramStart"/>
            <w:r>
              <w:rPr>
                <w:color w:val="221F1F"/>
                <w:sz w:val="20"/>
              </w:rPr>
              <w:t>And</w:t>
            </w:r>
            <w:proofErr w:type="gramEnd"/>
            <w:r>
              <w:rPr>
                <w:color w:val="221F1F"/>
                <w:spacing w:val="-9"/>
                <w:sz w:val="20"/>
              </w:rPr>
              <w:t xml:space="preserve"> </w:t>
            </w:r>
            <w:r>
              <w:rPr>
                <w:color w:val="221F1F"/>
                <w:sz w:val="20"/>
              </w:rPr>
              <w:t>Disposal</w:t>
            </w:r>
            <w:r>
              <w:rPr>
                <w:color w:val="221F1F"/>
                <w:spacing w:val="-12"/>
                <w:sz w:val="20"/>
              </w:rPr>
              <w:t xml:space="preserve"> </w:t>
            </w:r>
            <w:r>
              <w:rPr>
                <w:color w:val="221F1F"/>
                <w:sz w:val="20"/>
              </w:rPr>
              <w:t>Of</w:t>
            </w:r>
            <w:r>
              <w:rPr>
                <w:color w:val="221F1F"/>
                <w:spacing w:val="-9"/>
                <w:sz w:val="20"/>
              </w:rPr>
              <w:t xml:space="preserve"> </w:t>
            </w:r>
            <w:r>
              <w:rPr>
                <w:color w:val="221F1F"/>
                <w:sz w:val="20"/>
              </w:rPr>
              <w:t>Toxic</w:t>
            </w:r>
            <w:r>
              <w:rPr>
                <w:color w:val="221F1F"/>
                <w:spacing w:val="-10"/>
                <w:sz w:val="20"/>
              </w:rPr>
              <w:t xml:space="preserve"> </w:t>
            </w:r>
            <w:r>
              <w:rPr>
                <w:color w:val="221F1F"/>
                <w:sz w:val="20"/>
              </w:rPr>
              <w:t>And</w:t>
            </w:r>
            <w:r>
              <w:rPr>
                <w:color w:val="221F1F"/>
                <w:spacing w:val="-9"/>
                <w:sz w:val="20"/>
              </w:rPr>
              <w:t xml:space="preserve"> </w:t>
            </w:r>
            <w:r>
              <w:rPr>
                <w:color w:val="221F1F"/>
                <w:sz w:val="20"/>
              </w:rPr>
              <w:t>Hazardous</w:t>
            </w:r>
            <w:r>
              <w:rPr>
                <w:color w:val="221F1F"/>
                <w:spacing w:val="-10"/>
                <w:sz w:val="20"/>
              </w:rPr>
              <w:t xml:space="preserve"> </w:t>
            </w:r>
            <w:r>
              <w:rPr>
                <w:color w:val="221F1F"/>
                <w:spacing w:val="-2"/>
                <w:sz w:val="20"/>
              </w:rPr>
              <w:t>Materials</w:t>
            </w:r>
          </w:p>
        </w:tc>
        <w:tc>
          <w:tcPr>
            <w:tcW w:w="1295" w:type="dxa"/>
          </w:tcPr>
          <w:p w14:paraId="4D58CC90" w14:textId="77777777" w:rsidR="00016C31" w:rsidRDefault="00632607">
            <w:pPr>
              <w:pStyle w:val="TableParagraph"/>
              <w:spacing w:line="208" w:lineRule="exact"/>
              <w:ind w:right="17"/>
              <w:jc w:val="right"/>
              <w:rPr>
                <w:sz w:val="20"/>
              </w:rPr>
            </w:pPr>
            <w:r>
              <w:rPr>
                <w:color w:val="221F1F"/>
                <w:sz w:val="20"/>
              </w:rPr>
              <w:t>SEPT</w:t>
            </w:r>
            <w:r>
              <w:rPr>
                <w:color w:val="221F1F"/>
                <w:spacing w:val="-9"/>
                <w:sz w:val="20"/>
              </w:rPr>
              <w:t xml:space="preserve"> </w:t>
            </w:r>
            <w:r>
              <w:rPr>
                <w:color w:val="221F1F"/>
                <w:spacing w:val="-4"/>
                <w:sz w:val="20"/>
              </w:rPr>
              <w:t>2014</w:t>
            </w:r>
          </w:p>
        </w:tc>
      </w:tr>
      <w:tr w:rsidR="00016C31" w14:paraId="7361BD79" w14:textId="77777777">
        <w:trPr>
          <w:trHeight w:val="229"/>
        </w:trPr>
        <w:tc>
          <w:tcPr>
            <w:tcW w:w="1503" w:type="dxa"/>
          </w:tcPr>
          <w:p w14:paraId="102B8C9E" w14:textId="77777777" w:rsidR="00016C31" w:rsidRDefault="00632607">
            <w:pPr>
              <w:pStyle w:val="TableParagraph"/>
              <w:rPr>
                <w:sz w:val="20"/>
              </w:rPr>
            </w:pPr>
            <w:r>
              <w:rPr>
                <w:color w:val="221F1F"/>
                <w:spacing w:val="-4"/>
                <w:sz w:val="20"/>
              </w:rPr>
              <w:t>252.225-7001</w:t>
            </w:r>
          </w:p>
        </w:tc>
        <w:tc>
          <w:tcPr>
            <w:tcW w:w="6581" w:type="dxa"/>
          </w:tcPr>
          <w:p w14:paraId="71BE5526" w14:textId="77777777" w:rsidR="00016C31" w:rsidRDefault="00632607">
            <w:pPr>
              <w:pStyle w:val="TableParagraph"/>
              <w:ind w:left="167"/>
              <w:rPr>
                <w:sz w:val="20"/>
              </w:rPr>
            </w:pPr>
            <w:r>
              <w:rPr>
                <w:color w:val="221F1F"/>
                <w:sz w:val="20"/>
              </w:rPr>
              <w:t>Buy</w:t>
            </w:r>
            <w:r>
              <w:rPr>
                <w:color w:val="221F1F"/>
                <w:spacing w:val="-8"/>
                <w:sz w:val="20"/>
              </w:rPr>
              <w:t xml:space="preserve"> </w:t>
            </w:r>
            <w:r>
              <w:rPr>
                <w:color w:val="221F1F"/>
                <w:sz w:val="20"/>
              </w:rPr>
              <w:t>American</w:t>
            </w:r>
            <w:r>
              <w:rPr>
                <w:color w:val="221F1F"/>
                <w:spacing w:val="-6"/>
                <w:sz w:val="20"/>
              </w:rPr>
              <w:t xml:space="preserve"> </w:t>
            </w:r>
            <w:r>
              <w:rPr>
                <w:color w:val="221F1F"/>
                <w:sz w:val="20"/>
              </w:rPr>
              <w:t>and</w:t>
            </w:r>
            <w:r>
              <w:rPr>
                <w:color w:val="221F1F"/>
                <w:spacing w:val="-8"/>
                <w:sz w:val="20"/>
              </w:rPr>
              <w:t xml:space="preserve"> </w:t>
            </w:r>
            <w:r>
              <w:rPr>
                <w:color w:val="221F1F"/>
                <w:sz w:val="20"/>
              </w:rPr>
              <w:t>Balance</w:t>
            </w:r>
            <w:r>
              <w:rPr>
                <w:color w:val="221F1F"/>
                <w:spacing w:val="-8"/>
                <w:sz w:val="20"/>
              </w:rPr>
              <w:t xml:space="preserve"> </w:t>
            </w:r>
            <w:r>
              <w:rPr>
                <w:color w:val="221F1F"/>
                <w:sz w:val="20"/>
              </w:rPr>
              <w:t>of</w:t>
            </w:r>
            <w:r>
              <w:rPr>
                <w:color w:val="221F1F"/>
                <w:spacing w:val="-10"/>
                <w:sz w:val="20"/>
              </w:rPr>
              <w:t xml:space="preserve"> </w:t>
            </w:r>
            <w:r>
              <w:rPr>
                <w:color w:val="221F1F"/>
                <w:sz w:val="20"/>
              </w:rPr>
              <w:t>Payments</w:t>
            </w:r>
            <w:r>
              <w:rPr>
                <w:color w:val="221F1F"/>
                <w:spacing w:val="-11"/>
                <w:sz w:val="20"/>
              </w:rPr>
              <w:t xml:space="preserve"> </w:t>
            </w:r>
            <w:r>
              <w:rPr>
                <w:color w:val="221F1F"/>
                <w:sz w:val="20"/>
              </w:rPr>
              <w:t>Program</w:t>
            </w:r>
            <w:r>
              <w:rPr>
                <w:color w:val="221F1F"/>
                <w:spacing w:val="-6"/>
                <w:sz w:val="20"/>
              </w:rPr>
              <w:t xml:space="preserve"> </w:t>
            </w:r>
            <w:r>
              <w:rPr>
                <w:color w:val="221F1F"/>
                <w:sz w:val="20"/>
              </w:rPr>
              <w:t>–</w:t>
            </w:r>
            <w:r>
              <w:rPr>
                <w:color w:val="221F1F"/>
                <w:spacing w:val="-5"/>
                <w:sz w:val="20"/>
              </w:rPr>
              <w:t xml:space="preserve"> </w:t>
            </w:r>
            <w:r>
              <w:rPr>
                <w:color w:val="221F1F"/>
                <w:sz w:val="20"/>
              </w:rPr>
              <w:t>Basic</w:t>
            </w:r>
            <w:r>
              <w:rPr>
                <w:color w:val="221F1F"/>
                <w:spacing w:val="-9"/>
                <w:sz w:val="20"/>
              </w:rPr>
              <w:t xml:space="preserve"> </w:t>
            </w:r>
            <w:r>
              <w:rPr>
                <w:color w:val="221F1F"/>
                <w:sz w:val="20"/>
              </w:rPr>
              <w:t>(Nov</w:t>
            </w:r>
            <w:r>
              <w:rPr>
                <w:color w:val="221F1F"/>
                <w:spacing w:val="-5"/>
                <w:sz w:val="20"/>
              </w:rPr>
              <w:t xml:space="preserve"> </w:t>
            </w:r>
            <w:r>
              <w:rPr>
                <w:color w:val="221F1F"/>
                <w:spacing w:val="-2"/>
                <w:sz w:val="20"/>
              </w:rPr>
              <w:t>2014)</w:t>
            </w:r>
          </w:p>
        </w:tc>
        <w:tc>
          <w:tcPr>
            <w:tcW w:w="1295" w:type="dxa"/>
          </w:tcPr>
          <w:p w14:paraId="2DD58526" w14:textId="77777777" w:rsidR="00016C31" w:rsidRDefault="00632607">
            <w:pPr>
              <w:pStyle w:val="TableParagraph"/>
              <w:ind w:right="15"/>
              <w:jc w:val="right"/>
              <w:rPr>
                <w:sz w:val="20"/>
              </w:rPr>
            </w:pPr>
            <w:r>
              <w:rPr>
                <w:color w:val="221F1F"/>
                <w:sz w:val="20"/>
              </w:rPr>
              <w:t>NOV</w:t>
            </w:r>
            <w:r>
              <w:rPr>
                <w:color w:val="221F1F"/>
                <w:spacing w:val="-7"/>
                <w:sz w:val="20"/>
              </w:rPr>
              <w:t xml:space="preserve"> </w:t>
            </w:r>
            <w:r>
              <w:rPr>
                <w:color w:val="221F1F"/>
                <w:spacing w:val="-4"/>
                <w:sz w:val="20"/>
              </w:rPr>
              <w:t>2014</w:t>
            </w:r>
          </w:p>
        </w:tc>
      </w:tr>
      <w:tr w:rsidR="00016C31" w14:paraId="294EAEB0" w14:textId="77777777">
        <w:trPr>
          <w:trHeight w:val="235"/>
        </w:trPr>
        <w:tc>
          <w:tcPr>
            <w:tcW w:w="1503" w:type="dxa"/>
          </w:tcPr>
          <w:p w14:paraId="07AEAD6B" w14:textId="77777777" w:rsidR="00016C31" w:rsidRDefault="00632607">
            <w:pPr>
              <w:pStyle w:val="TableParagraph"/>
              <w:spacing w:line="215" w:lineRule="exact"/>
              <w:rPr>
                <w:sz w:val="20"/>
              </w:rPr>
            </w:pPr>
            <w:r>
              <w:rPr>
                <w:color w:val="221F1F"/>
                <w:spacing w:val="-4"/>
                <w:sz w:val="20"/>
              </w:rPr>
              <w:t>252.225-7002</w:t>
            </w:r>
          </w:p>
        </w:tc>
        <w:tc>
          <w:tcPr>
            <w:tcW w:w="6581" w:type="dxa"/>
          </w:tcPr>
          <w:p w14:paraId="533F890F" w14:textId="77777777" w:rsidR="00016C31" w:rsidRDefault="00632607">
            <w:pPr>
              <w:pStyle w:val="TableParagraph"/>
              <w:spacing w:line="215" w:lineRule="exact"/>
              <w:ind w:left="167"/>
              <w:rPr>
                <w:sz w:val="20"/>
              </w:rPr>
            </w:pPr>
            <w:r>
              <w:rPr>
                <w:color w:val="221F1F"/>
                <w:sz w:val="20"/>
              </w:rPr>
              <w:t>Qualifying</w:t>
            </w:r>
            <w:r>
              <w:rPr>
                <w:color w:val="221F1F"/>
                <w:spacing w:val="-8"/>
                <w:sz w:val="20"/>
              </w:rPr>
              <w:t xml:space="preserve"> </w:t>
            </w:r>
            <w:r>
              <w:rPr>
                <w:color w:val="221F1F"/>
                <w:sz w:val="20"/>
              </w:rPr>
              <w:t>Country</w:t>
            </w:r>
            <w:r>
              <w:rPr>
                <w:color w:val="221F1F"/>
                <w:spacing w:val="-10"/>
                <w:sz w:val="20"/>
              </w:rPr>
              <w:t xml:space="preserve"> </w:t>
            </w:r>
            <w:r>
              <w:rPr>
                <w:color w:val="221F1F"/>
                <w:sz w:val="20"/>
              </w:rPr>
              <w:t>Sources</w:t>
            </w:r>
            <w:r>
              <w:rPr>
                <w:color w:val="221F1F"/>
                <w:spacing w:val="-10"/>
                <w:sz w:val="20"/>
              </w:rPr>
              <w:t xml:space="preserve"> </w:t>
            </w:r>
            <w:proofErr w:type="gramStart"/>
            <w:r>
              <w:rPr>
                <w:color w:val="221F1F"/>
                <w:sz w:val="20"/>
              </w:rPr>
              <w:t>As</w:t>
            </w:r>
            <w:proofErr w:type="gramEnd"/>
            <w:r>
              <w:rPr>
                <w:color w:val="221F1F"/>
                <w:spacing w:val="-11"/>
                <w:sz w:val="20"/>
              </w:rPr>
              <w:t xml:space="preserve"> </w:t>
            </w:r>
            <w:r>
              <w:rPr>
                <w:color w:val="221F1F"/>
                <w:spacing w:val="-2"/>
                <w:sz w:val="20"/>
              </w:rPr>
              <w:t>Subcontractors</w:t>
            </w:r>
          </w:p>
        </w:tc>
        <w:tc>
          <w:tcPr>
            <w:tcW w:w="1295" w:type="dxa"/>
          </w:tcPr>
          <w:p w14:paraId="4779DE37" w14:textId="77777777" w:rsidR="00016C31" w:rsidRDefault="00632607">
            <w:pPr>
              <w:pStyle w:val="TableParagraph"/>
              <w:spacing w:line="215" w:lineRule="exact"/>
              <w:ind w:right="15"/>
              <w:jc w:val="right"/>
              <w:rPr>
                <w:sz w:val="20"/>
              </w:rPr>
            </w:pPr>
            <w:r>
              <w:rPr>
                <w:color w:val="221F1F"/>
                <w:sz w:val="20"/>
              </w:rPr>
              <w:t>DEC</w:t>
            </w:r>
            <w:r>
              <w:rPr>
                <w:color w:val="221F1F"/>
                <w:spacing w:val="-7"/>
                <w:sz w:val="20"/>
              </w:rPr>
              <w:t xml:space="preserve"> </w:t>
            </w:r>
            <w:r>
              <w:rPr>
                <w:color w:val="221F1F"/>
                <w:spacing w:val="-4"/>
                <w:sz w:val="20"/>
              </w:rPr>
              <w:t>2012</w:t>
            </w:r>
          </w:p>
        </w:tc>
      </w:tr>
      <w:tr w:rsidR="00016C31" w14:paraId="2052D49C" w14:textId="77777777">
        <w:trPr>
          <w:trHeight w:val="575"/>
        </w:trPr>
        <w:tc>
          <w:tcPr>
            <w:tcW w:w="1503" w:type="dxa"/>
          </w:tcPr>
          <w:p w14:paraId="4A904D16" w14:textId="77777777" w:rsidR="00016C31" w:rsidRDefault="00632607">
            <w:pPr>
              <w:pStyle w:val="TableParagraph"/>
              <w:spacing w:line="240" w:lineRule="auto"/>
              <w:rPr>
                <w:sz w:val="20"/>
              </w:rPr>
            </w:pPr>
            <w:r>
              <w:rPr>
                <w:color w:val="221F1F"/>
                <w:spacing w:val="-4"/>
                <w:sz w:val="20"/>
              </w:rPr>
              <w:t>252.225-7004</w:t>
            </w:r>
          </w:p>
        </w:tc>
        <w:tc>
          <w:tcPr>
            <w:tcW w:w="6581" w:type="dxa"/>
          </w:tcPr>
          <w:p w14:paraId="1CEA12D8" w14:textId="77777777" w:rsidR="00016C31" w:rsidRDefault="00632607">
            <w:pPr>
              <w:pStyle w:val="TableParagraph"/>
              <w:spacing w:before="7" w:line="240" w:lineRule="auto"/>
              <w:ind w:left="167"/>
              <w:rPr>
                <w:sz w:val="20"/>
              </w:rPr>
            </w:pPr>
            <w:r>
              <w:rPr>
                <w:color w:val="221F1F"/>
                <w:sz w:val="20"/>
              </w:rPr>
              <w:t>Reporting</w:t>
            </w:r>
            <w:r>
              <w:rPr>
                <w:color w:val="221F1F"/>
                <w:spacing w:val="-7"/>
                <w:sz w:val="20"/>
              </w:rPr>
              <w:t xml:space="preserve"> </w:t>
            </w:r>
            <w:r>
              <w:rPr>
                <w:color w:val="221F1F"/>
                <w:sz w:val="20"/>
              </w:rPr>
              <w:t>of</w:t>
            </w:r>
            <w:r>
              <w:rPr>
                <w:color w:val="221F1F"/>
                <w:spacing w:val="-9"/>
                <w:sz w:val="20"/>
              </w:rPr>
              <w:t xml:space="preserve"> </w:t>
            </w:r>
            <w:r>
              <w:rPr>
                <w:color w:val="221F1F"/>
                <w:sz w:val="20"/>
              </w:rPr>
              <w:t>Contract</w:t>
            </w:r>
            <w:r>
              <w:rPr>
                <w:color w:val="221F1F"/>
                <w:spacing w:val="-9"/>
                <w:sz w:val="20"/>
              </w:rPr>
              <w:t xml:space="preserve"> </w:t>
            </w:r>
            <w:r>
              <w:rPr>
                <w:color w:val="221F1F"/>
                <w:sz w:val="20"/>
              </w:rPr>
              <w:t>Performance</w:t>
            </w:r>
            <w:r>
              <w:rPr>
                <w:color w:val="221F1F"/>
                <w:spacing w:val="-8"/>
                <w:sz w:val="20"/>
              </w:rPr>
              <w:t xml:space="preserve"> </w:t>
            </w:r>
            <w:r>
              <w:rPr>
                <w:color w:val="221F1F"/>
                <w:sz w:val="20"/>
              </w:rPr>
              <w:t>Outside</w:t>
            </w:r>
            <w:r>
              <w:rPr>
                <w:color w:val="221F1F"/>
                <w:spacing w:val="-11"/>
                <w:sz w:val="20"/>
              </w:rPr>
              <w:t xml:space="preserve"> </w:t>
            </w:r>
            <w:r>
              <w:rPr>
                <w:color w:val="221F1F"/>
                <w:sz w:val="20"/>
              </w:rPr>
              <w:t>the</w:t>
            </w:r>
            <w:r>
              <w:rPr>
                <w:color w:val="221F1F"/>
                <w:spacing w:val="-9"/>
                <w:sz w:val="20"/>
              </w:rPr>
              <w:t xml:space="preserve"> </w:t>
            </w:r>
            <w:r>
              <w:rPr>
                <w:color w:val="221F1F"/>
                <w:sz w:val="20"/>
              </w:rPr>
              <w:t>United</w:t>
            </w:r>
            <w:r>
              <w:rPr>
                <w:color w:val="221F1F"/>
                <w:spacing w:val="-8"/>
                <w:sz w:val="20"/>
              </w:rPr>
              <w:t xml:space="preserve"> </w:t>
            </w:r>
            <w:r>
              <w:rPr>
                <w:color w:val="221F1F"/>
                <w:sz w:val="20"/>
              </w:rPr>
              <w:t>States</w:t>
            </w:r>
            <w:r>
              <w:rPr>
                <w:color w:val="221F1F"/>
                <w:spacing w:val="-10"/>
                <w:sz w:val="20"/>
              </w:rPr>
              <w:t xml:space="preserve"> </w:t>
            </w:r>
            <w:r>
              <w:rPr>
                <w:color w:val="221F1F"/>
                <w:sz w:val="20"/>
              </w:rPr>
              <w:t>and</w:t>
            </w:r>
            <w:r>
              <w:rPr>
                <w:color w:val="221F1F"/>
                <w:spacing w:val="-9"/>
                <w:sz w:val="20"/>
              </w:rPr>
              <w:t xml:space="preserve"> </w:t>
            </w:r>
            <w:r>
              <w:rPr>
                <w:color w:val="221F1F"/>
                <w:sz w:val="20"/>
              </w:rPr>
              <w:t>Canada-- Submission after Award</w:t>
            </w:r>
          </w:p>
        </w:tc>
        <w:tc>
          <w:tcPr>
            <w:tcW w:w="1295" w:type="dxa"/>
          </w:tcPr>
          <w:p w14:paraId="5AE1B7BE" w14:textId="77777777" w:rsidR="00016C31" w:rsidRDefault="00632607">
            <w:pPr>
              <w:pStyle w:val="TableParagraph"/>
              <w:spacing w:line="240" w:lineRule="auto"/>
              <w:ind w:right="13"/>
              <w:jc w:val="right"/>
              <w:rPr>
                <w:sz w:val="20"/>
              </w:rPr>
            </w:pPr>
            <w:r>
              <w:rPr>
                <w:color w:val="221F1F"/>
                <w:sz w:val="20"/>
              </w:rPr>
              <w:t>OCT</w:t>
            </w:r>
            <w:r>
              <w:rPr>
                <w:color w:val="221F1F"/>
                <w:spacing w:val="-7"/>
                <w:sz w:val="20"/>
              </w:rPr>
              <w:t xml:space="preserve"> </w:t>
            </w:r>
            <w:r>
              <w:rPr>
                <w:color w:val="221F1F"/>
                <w:spacing w:val="-4"/>
                <w:sz w:val="20"/>
              </w:rPr>
              <w:t>2015</w:t>
            </w:r>
          </w:p>
        </w:tc>
      </w:tr>
      <w:tr w:rsidR="00016C31" w14:paraId="0B6E0256" w14:textId="77777777">
        <w:trPr>
          <w:trHeight w:val="337"/>
        </w:trPr>
        <w:tc>
          <w:tcPr>
            <w:tcW w:w="1503" w:type="dxa"/>
          </w:tcPr>
          <w:p w14:paraId="24B31D52" w14:textId="77777777" w:rsidR="00016C31" w:rsidRDefault="00632607">
            <w:pPr>
              <w:pStyle w:val="TableParagraph"/>
              <w:spacing w:before="100" w:line="217" w:lineRule="exact"/>
              <w:rPr>
                <w:sz w:val="20"/>
              </w:rPr>
            </w:pPr>
            <w:r>
              <w:rPr>
                <w:color w:val="221F1F"/>
                <w:spacing w:val="-4"/>
                <w:sz w:val="20"/>
              </w:rPr>
              <w:t>252.225-7006</w:t>
            </w:r>
          </w:p>
        </w:tc>
        <w:tc>
          <w:tcPr>
            <w:tcW w:w="6581" w:type="dxa"/>
          </w:tcPr>
          <w:p w14:paraId="0678928F" w14:textId="77777777" w:rsidR="00016C31" w:rsidRDefault="00632607">
            <w:pPr>
              <w:pStyle w:val="TableParagraph"/>
              <w:spacing w:before="100" w:line="217" w:lineRule="exact"/>
              <w:ind w:left="167"/>
              <w:rPr>
                <w:sz w:val="20"/>
              </w:rPr>
            </w:pPr>
            <w:r>
              <w:rPr>
                <w:color w:val="221F1F"/>
                <w:sz w:val="20"/>
              </w:rPr>
              <w:t>Acquisition</w:t>
            </w:r>
            <w:r>
              <w:rPr>
                <w:color w:val="221F1F"/>
                <w:spacing w:val="-10"/>
                <w:sz w:val="20"/>
              </w:rPr>
              <w:t xml:space="preserve"> </w:t>
            </w:r>
            <w:r>
              <w:rPr>
                <w:color w:val="221F1F"/>
                <w:sz w:val="20"/>
              </w:rPr>
              <w:t>of</w:t>
            </w:r>
            <w:r>
              <w:rPr>
                <w:color w:val="221F1F"/>
                <w:spacing w:val="-8"/>
                <w:sz w:val="20"/>
              </w:rPr>
              <w:t xml:space="preserve"> </w:t>
            </w:r>
            <w:r>
              <w:rPr>
                <w:color w:val="221F1F"/>
                <w:sz w:val="20"/>
              </w:rPr>
              <w:t>the</w:t>
            </w:r>
            <w:r>
              <w:rPr>
                <w:color w:val="221F1F"/>
                <w:spacing w:val="-8"/>
                <w:sz w:val="20"/>
              </w:rPr>
              <w:t xml:space="preserve"> </w:t>
            </w:r>
            <w:r>
              <w:rPr>
                <w:color w:val="221F1F"/>
                <w:sz w:val="20"/>
              </w:rPr>
              <w:t>American</w:t>
            </w:r>
            <w:r>
              <w:rPr>
                <w:color w:val="221F1F"/>
                <w:spacing w:val="-8"/>
                <w:sz w:val="20"/>
              </w:rPr>
              <w:t xml:space="preserve"> </w:t>
            </w:r>
            <w:r>
              <w:rPr>
                <w:color w:val="221F1F"/>
                <w:spacing w:val="-4"/>
                <w:sz w:val="20"/>
              </w:rPr>
              <w:t>Flag</w:t>
            </w:r>
          </w:p>
        </w:tc>
        <w:tc>
          <w:tcPr>
            <w:tcW w:w="1295" w:type="dxa"/>
          </w:tcPr>
          <w:p w14:paraId="5A9B1B2A" w14:textId="77777777" w:rsidR="00016C31" w:rsidRDefault="00632607">
            <w:pPr>
              <w:pStyle w:val="TableParagraph"/>
              <w:spacing w:before="100" w:line="217" w:lineRule="exact"/>
              <w:ind w:right="15"/>
              <w:jc w:val="right"/>
              <w:rPr>
                <w:sz w:val="20"/>
              </w:rPr>
            </w:pPr>
            <w:r>
              <w:rPr>
                <w:color w:val="221F1F"/>
                <w:sz w:val="20"/>
              </w:rPr>
              <w:t>AUG</w:t>
            </w:r>
            <w:r>
              <w:rPr>
                <w:color w:val="221F1F"/>
                <w:spacing w:val="-7"/>
                <w:sz w:val="20"/>
              </w:rPr>
              <w:t xml:space="preserve"> </w:t>
            </w:r>
            <w:r>
              <w:rPr>
                <w:color w:val="221F1F"/>
                <w:spacing w:val="-4"/>
                <w:sz w:val="20"/>
              </w:rPr>
              <w:t>2015</w:t>
            </w:r>
          </w:p>
        </w:tc>
      </w:tr>
      <w:tr w:rsidR="00016C31" w14:paraId="054E7E5F" w14:textId="77777777">
        <w:trPr>
          <w:trHeight w:val="231"/>
        </w:trPr>
        <w:tc>
          <w:tcPr>
            <w:tcW w:w="1503" w:type="dxa"/>
          </w:tcPr>
          <w:p w14:paraId="165C5C2F" w14:textId="77777777" w:rsidR="00016C31" w:rsidRDefault="00632607">
            <w:pPr>
              <w:pStyle w:val="TableParagraph"/>
              <w:spacing w:line="212" w:lineRule="exact"/>
              <w:rPr>
                <w:sz w:val="20"/>
              </w:rPr>
            </w:pPr>
            <w:r>
              <w:rPr>
                <w:color w:val="221F1F"/>
                <w:spacing w:val="-4"/>
                <w:sz w:val="20"/>
              </w:rPr>
              <w:t>252.225-7008</w:t>
            </w:r>
          </w:p>
        </w:tc>
        <w:tc>
          <w:tcPr>
            <w:tcW w:w="6581" w:type="dxa"/>
          </w:tcPr>
          <w:p w14:paraId="704940BA" w14:textId="77777777" w:rsidR="00016C31" w:rsidRDefault="00632607">
            <w:pPr>
              <w:pStyle w:val="TableParagraph"/>
              <w:spacing w:line="212" w:lineRule="exact"/>
              <w:ind w:left="167"/>
              <w:rPr>
                <w:sz w:val="20"/>
              </w:rPr>
            </w:pPr>
            <w:r>
              <w:rPr>
                <w:color w:val="221F1F"/>
                <w:sz w:val="20"/>
              </w:rPr>
              <w:t>Restriction</w:t>
            </w:r>
            <w:r>
              <w:rPr>
                <w:color w:val="221F1F"/>
                <w:spacing w:val="-12"/>
                <w:sz w:val="20"/>
              </w:rPr>
              <w:t xml:space="preserve"> </w:t>
            </w:r>
            <w:r>
              <w:rPr>
                <w:color w:val="221F1F"/>
                <w:sz w:val="20"/>
              </w:rPr>
              <w:t>on</w:t>
            </w:r>
            <w:r>
              <w:rPr>
                <w:color w:val="221F1F"/>
                <w:spacing w:val="-11"/>
                <w:sz w:val="20"/>
              </w:rPr>
              <w:t xml:space="preserve"> </w:t>
            </w:r>
            <w:r>
              <w:rPr>
                <w:color w:val="221F1F"/>
                <w:sz w:val="20"/>
              </w:rPr>
              <w:t>Acquisition</w:t>
            </w:r>
            <w:r>
              <w:rPr>
                <w:color w:val="221F1F"/>
                <w:spacing w:val="-11"/>
                <w:sz w:val="20"/>
              </w:rPr>
              <w:t xml:space="preserve"> </w:t>
            </w:r>
            <w:r>
              <w:rPr>
                <w:color w:val="221F1F"/>
                <w:sz w:val="20"/>
              </w:rPr>
              <w:t>of</w:t>
            </w:r>
            <w:r>
              <w:rPr>
                <w:color w:val="221F1F"/>
                <w:spacing w:val="-12"/>
                <w:sz w:val="20"/>
              </w:rPr>
              <w:t xml:space="preserve"> </w:t>
            </w:r>
            <w:r>
              <w:rPr>
                <w:color w:val="221F1F"/>
                <w:sz w:val="20"/>
              </w:rPr>
              <w:t>Specialty</w:t>
            </w:r>
            <w:r>
              <w:rPr>
                <w:color w:val="221F1F"/>
                <w:spacing w:val="-9"/>
                <w:sz w:val="20"/>
              </w:rPr>
              <w:t xml:space="preserve"> </w:t>
            </w:r>
            <w:r>
              <w:rPr>
                <w:color w:val="221F1F"/>
                <w:spacing w:val="-2"/>
                <w:sz w:val="20"/>
              </w:rPr>
              <w:t>Metals</w:t>
            </w:r>
          </w:p>
        </w:tc>
        <w:tc>
          <w:tcPr>
            <w:tcW w:w="1295" w:type="dxa"/>
          </w:tcPr>
          <w:p w14:paraId="45450E9D" w14:textId="77777777" w:rsidR="00016C31" w:rsidRDefault="00632607">
            <w:pPr>
              <w:pStyle w:val="TableParagraph"/>
              <w:spacing w:line="212" w:lineRule="exact"/>
              <w:ind w:right="13"/>
              <w:jc w:val="right"/>
              <w:rPr>
                <w:sz w:val="20"/>
              </w:rPr>
            </w:pPr>
            <w:r>
              <w:rPr>
                <w:color w:val="221F1F"/>
                <w:sz w:val="20"/>
              </w:rPr>
              <w:t>MAR</w:t>
            </w:r>
            <w:r>
              <w:rPr>
                <w:color w:val="221F1F"/>
                <w:spacing w:val="-8"/>
                <w:sz w:val="20"/>
              </w:rPr>
              <w:t xml:space="preserve"> </w:t>
            </w:r>
            <w:r>
              <w:rPr>
                <w:color w:val="221F1F"/>
                <w:spacing w:val="-4"/>
                <w:sz w:val="20"/>
              </w:rPr>
              <w:t>2013</w:t>
            </w:r>
          </w:p>
        </w:tc>
      </w:tr>
      <w:tr w:rsidR="00016C31" w14:paraId="6A0B9C78" w14:textId="77777777">
        <w:trPr>
          <w:trHeight w:val="227"/>
        </w:trPr>
        <w:tc>
          <w:tcPr>
            <w:tcW w:w="1503" w:type="dxa"/>
          </w:tcPr>
          <w:p w14:paraId="2F52B41E" w14:textId="77777777" w:rsidR="00016C31" w:rsidRDefault="00632607">
            <w:pPr>
              <w:pStyle w:val="TableParagraph"/>
              <w:spacing w:line="208" w:lineRule="exact"/>
              <w:rPr>
                <w:sz w:val="20"/>
              </w:rPr>
            </w:pPr>
            <w:r>
              <w:rPr>
                <w:color w:val="221F1F"/>
                <w:spacing w:val="-4"/>
                <w:sz w:val="20"/>
              </w:rPr>
              <w:t>252.225-7012</w:t>
            </w:r>
          </w:p>
        </w:tc>
        <w:tc>
          <w:tcPr>
            <w:tcW w:w="6581" w:type="dxa"/>
          </w:tcPr>
          <w:p w14:paraId="12D49FD1" w14:textId="77777777" w:rsidR="00016C31" w:rsidRDefault="00632607">
            <w:pPr>
              <w:pStyle w:val="TableParagraph"/>
              <w:spacing w:line="208" w:lineRule="exact"/>
              <w:ind w:left="167"/>
              <w:rPr>
                <w:sz w:val="20"/>
              </w:rPr>
            </w:pPr>
            <w:r>
              <w:rPr>
                <w:color w:val="221F1F"/>
                <w:sz w:val="20"/>
              </w:rPr>
              <w:t>Preference</w:t>
            </w:r>
            <w:r>
              <w:rPr>
                <w:color w:val="221F1F"/>
                <w:spacing w:val="-7"/>
                <w:sz w:val="20"/>
              </w:rPr>
              <w:t xml:space="preserve"> </w:t>
            </w:r>
            <w:r>
              <w:rPr>
                <w:color w:val="221F1F"/>
                <w:sz w:val="20"/>
              </w:rPr>
              <w:t>For</w:t>
            </w:r>
            <w:r>
              <w:rPr>
                <w:color w:val="221F1F"/>
                <w:spacing w:val="-10"/>
                <w:sz w:val="20"/>
              </w:rPr>
              <w:t xml:space="preserve"> </w:t>
            </w:r>
            <w:r>
              <w:rPr>
                <w:color w:val="221F1F"/>
                <w:sz w:val="20"/>
              </w:rPr>
              <w:t>Certain</w:t>
            </w:r>
            <w:r>
              <w:rPr>
                <w:color w:val="221F1F"/>
                <w:spacing w:val="-9"/>
                <w:sz w:val="20"/>
              </w:rPr>
              <w:t xml:space="preserve"> </w:t>
            </w:r>
            <w:r>
              <w:rPr>
                <w:color w:val="221F1F"/>
                <w:sz w:val="20"/>
              </w:rPr>
              <w:t>Domestic</w:t>
            </w:r>
            <w:r>
              <w:rPr>
                <w:color w:val="221F1F"/>
                <w:spacing w:val="-8"/>
                <w:sz w:val="20"/>
              </w:rPr>
              <w:t xml:space="preserve"> </w:t>
            </w:r>
            <w:r>
              <w:rPr>
                <w:color w:val="221F1F"/>
                <w:spacing w:val="-2"/>
                <w:sz w:val="20"/>
              </w:rPr>
              <w:t>Commodities</w:t>
            </w:r>
          </w:p>
        </w:tc>
        <w:tc>
          <w:tcPr>
            <w:tcW w:w="1295" w:type="dxa"/>
          </w:tcPr>
          <w:p w14:paraId="0203E242" w14:textId="77777777" w:rsidR="00016C31" w:rsidRDefault="00632607">
            <w:pPr>
              <w:pStyle w:val="TableParagraph"/>
              <w:spacing w:line="208" w:lineRule="exact"/>
              <w:ind w:right="15"/>
              <w:jc w:val="right"/>
              <w:rPr>
                <w:sz w:val="20"/>
              </w:rPr>
            </w:pPr>
            <w:r>
              <w:rPr>
                <w:color w:val="221F1F"/>
                <w:sz w:val="20"/>
              </w:rPr>
              <w:t>FEB</w:t>
            </w:r>
            <w:r>
              <w:rPr>
                <w:color w:val="221F1F"/>
                <w:spacing w:val="-7"/>
                <w:sz w:val="20"/>
              </w:rPr>
              <w:t xml:space="preserve"> </w:t>
            </w:r>
            <w:r>
              <w:rPr>
                <w:color w:val="221F1F"/>
                <w:spacing w:val="-4"/>
                <w:sz w:val="20"/>
              </w:rPr>
              <w:t>2013</w:t>
            </w:r>
          </w:p>
        </w:tc>
      </w:tr>
      <w:tr w:rsidR="00016C31" w14:paraId="2F4B4784" w14:textId="77777777">
        <w:trPr>
          <w:trHeight w:val="229"/>
        </w:trPr>
        <w:tc>
          <w:tcPr>
            <w:tcW w:w="1503" w:type="dxa"/>
          </w:tcPr>
          <w:p w14:paraId="5A7EA506" w14:textId="77777777" w:rsidR="00016C31" w:rsidRDefault="00632607">
            <w:pPr>
              <w:pStyle w:val="TableParagraph"/>
              <w:rPr>
                <w:sz w:val="20"/>
              </w:rPr>
            </w:pPr>
            <w:r>
              <w:rPr>
                <w:color w:val="221F1F"/>
                <w:spacing w:val="-4"/>
                <w:sz w:val="20"/>
              </w:rPr>
              <w:t>252.225-7016</w:t>
            </w:r>
          </w:p>
        </w:tc>
        <w:tc>
          <w:tcPr>
            <w:tcW w:w="6581" w:type="dxa"/>
          </w:tcPr>
          <w:p w14:paraId="478DCA92" w14:textId="77777777" w:rsidR="00016C31" w:rsidRDefault="00632607">
            <w:pPr>
              <w:pStyle w:val="TableParagraph"/>
              <w:ind w:left="167"/>
              <w:rPr>
                <w:sz w:val="20"/>
              </w:rPr>
            </w:pPr>
            <w:r>
              <w:rPr>
                <w:color w:val="221F1F"/>
                <w:sz w:val="20"/>
              </w:rPr>
              <w:t>Restriction</w:t>
            </w:r>
            <w:r>
              <w:rPr>
                <w:color w:val="221F1F"/>
                <w:spacing w:val="-10"/>
                <w:sz w:val="20"/>
              </w:rPr>
              <w:t xml:space="preserve"> </w:t>
            </w:r>
            <w:r>
              <w:rPr>
                <w:color w:val="221F1F"/>
                <w:sz w:val="20"/>
              </w:rPr>
              <w:t>on</w:t>
            </w:r>
            <w:r>
              <w:rPr>
                <w:color w:val="221F1F"/>
                <w:spacing w:val="-10"/>
                <w:sz w:val="20"/>
              </w:rPr>
              <w:t xml:space="preserve"> </w:t>
            </w:r>
            <w:r>
              <w:rPr>
                <w:color w:val="221F1F"/>
                <w:sz w:val="20"/>
              </w:rPr>
              <w:t>Acquisition</w:t>
            </w:r>
            <w:r>
              <w:rPr>
                <w:color w:val="221F1F"/>
                <w:spacing w:val="-7"/>
                <w:sz w:val="20"/>
              </w:rPr>
              <w:t xml:space="preserve"> </w:t>
            </w:r>
            <w:r>
              <w:rPr>
                <w:color w:val="221F1F"/>
                <w:sz w:val="20"/>
              </w:rPr>
              <w:t>of</w:t>
            </w:r>
            <w:r>
              <w:rPr>
                <w:color w:val="221F1F"/>
                <w:spacing w:val="-11"/>
                <w:sz w:val="20"/>
              </w:rPr>
              <w:t xml:space="preserve"> </w:t>
            </w:r>
            <w:r>
              <w:rPr>
                <w:color w:val="221F1F"/>
                <w:sz w:val="20"/>
              </w:rPr>
              <w:t>Ball</w:t>
            </w:r>
            <w:r>
              <w:rPr>
                <w:color w:val="221F1F"/>
                <w:spacing w:val="-9"/>
                <w:sz w:val="20"/>
              </w:rPr>
              <w:t xml:space="preserve"> </w:t>
            </w:r>
            <w:r>
              <w:rPr>
                <w:color w:val="221F1F"/>
                <w:sz w:val="20"/>
              </w:rPr>
              <w:t>and</w:t>
            </w:r>
            <w:r>
              <w:rPr>
                <w:color w:val="221F1F"/>
                <w:spacing w:val="-10"/>
                <w:sz w:val="20"/>
              </w:rPr>
              <w:t xml:space="preserve"> </w:t>
            </w:r>
            <w:r>
              <w:rPr>
                <w:color w:val="221F1F"/>
                <w:sz w:val="20"/>
              </w:rPr>
              <w:t>Roller</w:t>
            </w:r>
            <w:r>
              <w:rPr>
                <w:color w:val="221F1F"/>
                <w:spacing w:val="-7"/>
                <w:sz w:val="20"/>
              </w:rPr>
              <w:t xml:space="preserve"> </w:t>
            </w:r>
            <w:r>
              <w:rPr>
                <w:color w:val="221F1F"/>
                <w:spacing w:val="-2"/>
                <w:sz w:val="20"/>
              </w:rPr>
              <w:t>Bearings</w:t>
            </w:r>
          </w:p>
        </w:tc>
        <w:tc>
          <w:tcPr>
            <w:tcW w:w="1295" w:type="dxa"/>
          </w:tcPr>
          <w:p w14:paraId="25A11264" w14:textId="77777777" w:rsidR="00016C31" w:rsidRDefault="00632607">
            <w:pPr>
              <w:pStyle w:val="TableParagraph"/>
              <w:ind w:right="13"/>
              <w:jc w:val="right"/>
              <w:rPr>
                <w:sz w:val="20"/>
              </w:rPr>
            </w:pPr>
            <w:r>
              <w:rPr>
                <w:color w:val="221F1F"/>
                <w:sz w:val="20"/>
              </w:rPr>
              <w:t>JUN</w:t>
            </w:r>
            <w:r>
              <w:rPr>
                <w:color w:val="221F1F"/>
                <w:spacing w:val="-7"/>
                <w:sz w:val="20"/>
              </w:rPr>
              <w:t xml:space="preserve"> </w:t>
            </w:r>
            <w:r>
              <w:rPr>
                <w:color w:val="221F1F"/>
                <w:spacing w:val="-4"/>
                <w:sz w:val="20"/>
              </w:rPr>
              <w:t>2011</w:t>
            </w:r>
          </w:p>
        </w:tc>
      </w:tr>
      <w:tr w:rsidR="00016C31" w14:paraId="2EBA567B" w14:textId="77777777">
        <w:trPr>
          <w:trHeight w:val="230"/>
        </w:trPr>
        <w:tc>
          <w:tcPr>
            <w:tcW w:w="1503" w:type="dxa"/>
          </w:tcPr>
          <w:p w14:paraId="76036DD7" w14:textId="77777777" w:rsidR="00016C31" w:rsidRDefault="00632607">
            <w:pPr>
              <w:pStyle w:val="TableParagraph"/>
              <w:spacing w:line="210" w:lineRule="exact"/>
              <w:rPr>
                <w:sz w:val="20"/>
              </w:rPr>
            </w:pPr>
            <w:r>
              <w:rPr>
                <w:color w:val="221F1F"/>
                <w:spacing w:val="-4"/>
                <w:sz w:val="20"/>
              </w:rPr>
              <w:t>252.225-7028</w:t>
            </w:r>
          </w:p>
        </w:tc>
        <w:tc>
          <w:tcPr>
            <w:tcW w:w="6581" w:type="dxa"/>
          </w:tcPr>
          <w:p w14:paraId="7C99B79B" w14:textId="77777777" w:rsidR="00016C31" w:rsidRDefault="00632607">
            <w:pPr>
              <w:pStyle w:val="TableParagraph"/>
              <w:spacing w:line="210" w:lineRule="exact"/>
              <w:ind w:left="167"/>
              <w:rPr>
                <w:sz w:val="20"/>
              </w:rPr>
            </w:pPr>
            <w:r>
              <w:rPr>
                <w:color w:val="221F1F"/>
                <w:sz w:val="20"/>
              </w:rPr>
              <w:t>Exclusionary</w:t>
            </w:r>
            <w:r>
              <w:rPr>
                <w:color w:val="221F1F"/>
                <w:spacing w:val="-10"/>
                <w:sz w:val="20"/>
              </w:rPr>
              <w:t xml:space="preserve"> </w:t>
            </w:r>
            <w:r>
              <w:rPr>
                <w:color w:val="221F1F"/>
                <w:sz w:val="20"/>
              </w:rPr>
              <w:t>Policies</w:t>
            </w:r>
            <w:r>
              <w:rPr>
                <w:color w:val="221F1F"/>
                <w:spacing w:val="-12"/>
                <w:sz w:val="20"/>
              </w:rPr>
              <w:t xml:space="preserve"> </w:t>
            </w:r>
            <w:r>
              <w:rPr>
                <w:color w:val="221F1F"/>
                <w:sz w:val="20"/>
              </w:rPr>
              <w:t>and</w:t>
            </w:r>
            <w:r>
              <w:rPr>
                <w:color w:val="221F1F"/>
                <w:spacing w:val="-11"/>
                <w:sz w:val="20"/>
              </w:rPr>
              <w:t xml:space="preserve"> </w:t>
            </w:r>
            <w:r>
              <w:rPr>
                <w:color w:val="221F1F"/>
                <w:sz w:val="20"/>
              </w:rPr>
              <w:t>Practices</w:t>
            </w:r>
            <w:r>
              <w:rPr>
                <w:color w:val="221F1F"/>
                <w:spacing w:val="-13"/>
                <w:sz w:val="20"/>
              </w:rPr>
              <w:t xml:space="preserve"> </w:t>
            </w:r>
            <w:r>
              <w:rPr>
                <w:color w:val="221F1F"/>
                <w:sz w:val="20"/>
              </w:rPr>
              <w:t>of</w:t>
            </w:r>
            <w:r>
              <w:rPr>
                <w:color w:val="221F1F"/>
                <w:spacing w:val="-11"/>
                <w:sz w:val="20"/>
              </w:rPr>
              <w:t xml:space="preserve"> </w:t>
            </w:r>
            <w:r>
              <w:rPr>
                <w:color w:val="221F1F"/>
                <w:sz w:val="20"/>
              </w:rPr>
              <w:t>Foreign</w:t>
            </w:r>
            <w:r>
              <w:rPr>
                <w:color w:val="221F1F"/>
                <w:spacing w:val="-10"/>
                <w:sz w:val="20"/>
              </w:rPr>
              <w:t xml:space="preserve"> </w:t>
            </w:r>
            <w:r>
              <w:rPr>
                <w:color w:val="221F1F"/>
                <w:spacing w:val="-2"/>
                <w:sz w:val="20"/>
              </w:rPr>
              <w:t>Government</w:t>
            </w:r>
          </w:p>
        </w:tc>
        <w:tc>
          <w:tcPr>
            <w:tcW w:w="1295" w:type="dxa"/>
          </w:tcPr>
          <w:p w14:paraId="3025A1BB" w14:textId="77777777" w:rsidR="00016C31" w:rsidRDefault="00632607">
            <w:pPr>
              <w:pStyle w:val="TableParagraph"/>
              <w:spacing w:line="210" w:lineRule="exact"/>
              <w:ind w:right="15"/>
              <w:jc w:val="right"/>
              <w:rPr>
                <w:sz w:val="20"/>
              </w:rPr>
            </w:pPr>
            <w:r>
              <w:rPr>
                <w:color w:val="221F1F"/>
                <w:sz w:val="20"/>
              </w:rPr>
              <w:t>APR</w:t>
            </w:r>
            <w:r>
              <w:rPr>
                <w:color w:val="221F1F"/>
                <w:spacing w:val="-8"/>
                <w:sz w:val="20"/>
              </w:rPr>
              <w:t xml:space="preserve"> </w:t>
            </w:r>
            <w:r>
              <w:rPr>
                <w:color w:val="221F1F"/>
                <w:spacing w:val="-4"/>
                <w:sz w:val="20"/>
              </w:rPr>
              <w:t>2003</w:t>
            </w:r>
          </w:p>
        </w:tc>
      </w:tr>
      <w:tr w:rsidR="00016C31" w14:paraId="20C70B5B" w14:textId="77777777">
        <w:trPr>
          <w:trHeight w:val="229"/>
        </w:trPr>
        <w:tc>
          <w:tcPr>
            <w:tcW w:w="1503" w:type="dxa"/>
          </w:tcPr>
          <w:p w14:paraId="3D947477" w14:textId="77777777" w:rsidR="00016C31" w:rsidRDefault="00632607">
            <w:pPr>
              <w:pStyle w:val="TableParagraph"/>
              <w:rPr>
                <w:sz w:val="20"/>
              </w:rPr>
            </w:pPr>
            <w:r>
              <w:rPr>
                <w:color w:val="221F1F"/>
                <w:spacing w:val="-4"/>
                <w:sz w:val="20"/>
              </w:rPr>
              <w:t>252.225-7041</w:t>
            </w:r>
          </w:p>
        </w:tc>
        <w:tc>
          <w:tcPr>
            <w:tcW w:w="6581" w:type="dxa"/>
          </w:tcPr>
          <w:p w14:paraId="0344D386" w14:textId="77777777" w:rsidR="00016C31" w:rsidRDefault="00632607">
            <w:pPr>
              <w:pStyle w:val="TableParagraph"/>
              <w:ind w:left="167"/>
              <w:rPr>
                <w:sz w:val="20"/>
              </w:rPr>
            </w:pPr>
            <w:r>
              <w:rPr>
                <w:color w:val="221F1F"/>
                <w:sz w:val="20"/>
              </w:rPr>
              <w:t>Correspondence</w:t>
            </w:r>
            <w:r>
              <w:rPr>
                <w:color w:val="221F1F"/>
                <w:spacing w:val="-8"/>
                <w:sz w:val="20"/>
              </w:rPr>
              <w:t xml:space="preserve"> </w:t>
            </w:r>
            <w:r>
              <w:rPr>
                <w:color w:val="221F1F"/>
                <w:sz w:val="20"/>
              </w:rPr>
              <w:t>in</w:t>
            </w:r>
            <w:r>
              <w:rPr>
                <w:color w:val="221F1F"/>
                <w:spacing w:val="-7"/>
                <w:sz w:val="20"/>
              </w:rPr>
              <w:t xml:space="preserve"> </w:t>
            </w:r>
            <w:r>
              <w:rPr>
                <w:color w:val="221F1F"/>
                <w:spacing w:val="-2"/>
                <w:sz w:val="20"/>
              </w:rPr>
              <w:t>English</w:t>
            </w:r>
          </w:p>
        </w:tc>
        <w:tc>
          <w:tcPr>
            <w:tcW w:w="1295" w:type="dxa"/>
          </w:tcPr>
          <w:p w14:paraId="02736A70" w14:textId="77777777" w:rsidR="00016C31" w:rsidRDefault="00632607">
            <w:pPr>
              <w:pStyle w:val="TableParagraph"/>
              <w:ind w:right="13"/>
              <w:jc w:val="right"/>
              <w:rPr>
                <w:sz w:val="20"/>
              </w:rPr>
            </w:pPr>
            <w:r>
              <w:rPr>
                <w:color w:val="221F1F"/>
                <w:sz w:val="20"/>
              </w:rPr>
              <w:t>JUN</w:t>
            </w:r>
            <w:r>
              <w:rPr>
                <w:color w:val="221F1F"/>
                <w:spacing w:val="-7"/>
                <w:sz w:val="20"/>
              </w:rPr>
              <w:t xml:space="preserve"> </w:t>
            </w:r>
            <w:r>
              <w:rPr>
                <w:color w:val="221F1F"/>
                <w:spacing w:val="-4"/>
                <w:sz w:val="20"/>
              </w:rPr>
              <w:t>1997</w:t>
            </w:r>
          </w:p>
        </w:tc>
      </w:tr>
      <w:tr w:rsidR="00016C31" w14:paraId="4382FB50" w14:textId="77777777">
        <w:trPr>
          <w:trHeight w:val="229"/>
        </w:trPr>
        <w:tc>
          <w:tcPr>
            <w:tcW w:w="1503" w:type="dxa"/>
          </w:tcPr>
          <w:p w14:paraId="0F0B632B" w14:textId="3174023D" w:rsidR="00016C31" w:rsidRPr="001342EF" w:rsidRDefault="00632607">
            <w:pPr>
              <w:pStyle w:val="TableParagraph"/>
              <w:rPr>
                <w:sz w:val="20"/>
              </w:rPr>
            </w:pPr>
            <w:r w:rsidRPr="001342EF">
              <w:rPr>
                <w:color w:val="221F1F"/>
                <w:spacing w:val="-4"/>
                <w:sz w:val="20"/>
              </w:rPr>
              <w:t>252.225-7042</w:t>
            </w:r>
          </w:p>
        </w:tc>
        <w:tc>
          <w:tcPr>
            <w:tcW w:w="6581" w:type="dxa"/>
          </w:tcPr>
          <w:p w14:paraId="42E834E6" w14:textId="2FB798F7" w:rsidR="00016C31" w:rsidRPr="001342EF" w:rsidRDefault="00632607">
            <w:pPr>
              <w:pStyle w:val="TableParagraph"/>
              <w:ind w:left="167"/>
              <w:rPr>
                <w:sz w:val="20"/>
              </w:rPr>
            </w:pPr>
            <w:r w:rsidRPr="001342EF">
              <w:rPr>
                <w:color w:val="221F1F"/>
                <w:sz w:val="20"/>
              </w:rPr>
              <w:t>Authorization</w:t>
            </w:r>
            <w:r w:rsidRPr="001342EF">
              <w:rPr>
                <w:color w:val="221F1F"/>
                <w:spacing w:val="-10"/>
                <w:sz w:val="20"/>
              </w:rPr>
              <w:t xml:space="preserve"> </w:t>
            </w:r>
            <w:r w:rsidRPr="001342EF">
              <w:rPr>
                <w:color w:val="221F1F"/>
                <w:sz w:val="20"/>
              </w:rPr>
              <w:t>to</w:t>
            </w:r>
            <w:r w:rsidRPr="001342EF">
              <w:rPr>
                <w:color w:val="221F1F"/>
                <w:spacing w:val="-11"/>
                <w:sz w:val="20"/>
              </w:rPr>
              <w:t xml:space="preserve"> </w:t>
            </w:r>
            <w:r w:rsidRPr="001342EF">
              <w:rPr>
                <w:color w:val="221F1F"/>
                <w:spacing w:val="-2"/>
                <w:sz w:val="20"/>
              </w:rPr>
              <w:t>Perform</w:t>
            </w:r>
          </w:p>
        </w:tc>
        <w:tc>
          <w:tcPr>
            <w:tcW w:w="1295" w:type="dxa"/>
          </w:tcPr>
          <w:p w14:paraId="614231F2" w14:textId="16AD3A71" w:rsidR="00016C31" w:rsidRPr="001342EF" w:rsidRDefault="00632607">
            <w:pPr>
              <w:pStyle w:val="TableParagraph"/>
              <w:ind w:right="15"/>
              <w:jc w:val="right"/>
              <w:rPr>
                <w:sz w:val="20"/>
              </w:rPr>
            </w:pPr>
            <w:r w:rsidRPr="001342EF">
              <w:rPr>
                <w:color w:val="221F1F"/>
                <w:sz w:val="20"/>
              </w:rPr>
              <w:t>APR</w:t>
            </w:r>
            <w:r w:rsidRPr="001342EF">
              <w:rPr>
                <w:color w:val="221F1F"/>
                <w:spacing w:val="-8"/>
                <w:sz w:val="20"/>
              </w:rPr>
              <w:t xml:space="preserve"> </w:t>
            </w:r>
            <w:r w:rsidRPr="001342EF">
              <w:rPr>
                <w:color w:val="221F1F"/>
                <w:spacing w:val="-4"/>
                <w:sz w:val="20"/>
              </w:rPr>
              <w:t>2003</w:t>
            </w:r>
          </w:p>
        </w:tc>
      </w:tr>
      <w:tr w:rsidR="00016C31" w14:paraId="742389CF" w14:textId="77777777">
        <w:trPr>
          <w:trHeight w:val="229"/>
        </w:trPr>
        <w:tc>
          <w:tcPr>
            <w:tcW w:w="1503" w:type="dxa"/>
          </w:tcPr>
          <w:p w14:paraId="12F00335" w14:textId="77777777" w:rsidR="00016C31" w:rsidRDefault="00632607">
            <w:pPr>
              <w:pStyle w:val="TableParagraph"/>
              <w:rPr>
                <w:sz w:val="20"/>
              </w:rPr>
            </w:pPr>
            <w:r>
              <w:rPr>
                <w:color w:val="221F1F"/>
                <w:spacing w:val="-4"/>
                <w:sz w:val="20"/>
              </w:rPr>
              <w:t>252.225-7048</w:t>
            </w:r>
          </w:p>
        </w:tc>
        <w:tc>
          <w:tcPr>
            <w:tcW w:w="6581" w:type="dxa"/>
          </w:tcPr>
          <w:p w14:paraId="1CB7C53F" w14:textId="77777777" w:rsidR="00016C31" w:rsidRDefault="00632607">
            <w:pPr>
              <w:pStyle w:val="TableParagraph"/>
              <w:ind w:left="167"/>
              <w:rPr>
                <w:sz w:val="20"/>
              </w:rPr>
            </w:pPr>
            <w:r>
              <w:rPr>
                <w:color w:val="221F1F"/>
                <w:spacing w:val="-2"/>
                <w:sz w:val="20"/>
              </w:rPr>
              <w:t>Export-Controlled</w:t>
            </w:r>
            <w:r>
              <w:rPr>
                <w:color w:val="221F1F"/>
                <w:sz w:val="20"/>
              </w:rPr>
              <w:t xml:space="preserve"> </w:t>
            </w:r>
            <w:r>
              <w:rPr>
                <w:color w:val="221F1F"/>
                <w:spacing w:val="-4"/>
                <w:sz w:val="20"/>
              </w:rPr>
              <w:t>Items</w:t>
            </w:r>
          </w:p>
        </w:tc>
        <w:tc>
          <w:tcPr>
            <w:tcW w:w="1295" w:type="dxa"/>
          </w:tcPr>
          <w:p w14:paraId="5116D62E" w14:textId="77777777" w:rsidR="00016C31" w:rsidRDefault="00632607">
            <w:pPr>
              <w:pStyle w:val="TableParagraph"/>
              <w:ind w:right="13"/>
              <w:jc w:val="right"/>
              <w:rPr>
                <w:sz w:val="20"/>
              </w:rPr>
            </w:pPr>
            <w:r>
              <w:rPr>
                <w:color w:val="221F1F"/>
                <w:sz w:val="20"/>
              </w:rPr>
              <w:t>JUN</w:t>
            </w:r>
            <w:r>
              <w:rPr>
                <w:color w:val="221F1F"/>
                <w:spacing w:val="-7"/>
                <w:sz w:val="20"/>
              </w:rPr>
              <w:t xml:space="preserve"> </w:t>
            </w:r>
            <w:r>
              <w:rPr>
                <w:color w:val="221F1F"/>
                <w:spacing w:val="-4"/>
                <w:sz w:val="20"/>
              </w:rPr>
              <w:t>2013</w:t>
            </w:r>
          </w:p>
        </w:tc>
      </w:tr>
      <w:tr w:rsidR="00016C31" w14:paraId="4C050B03" w14:textId="77777777">
        <w:trPr>
          <w:trHeight w:val="233"/>
        </w:trPr>
        <w:tc>
          <w:tcPr>
            <w:tcW w:w="1503" w:type="dxa"/>
          </w:tcPr>
          <w:p w14:paraId="126AC802" w14:textId="77777777" w:rsidR="00016C31" w:rsidRDefault="00632607">
            <w:pPr>
              <w:pStyle w:val="TableParagraph"/>
              <w:spacing w:line="214" w:lineRule="exact"/>
              <w:rPr>
                <w:sz w:val="20"/>
              </w:rPr>
            </w:pPr>
            <w:r>
              <w:rPr>
                <w:color w:val="221F1F"/>
                <w:spacing w:val="-4"/>
                <w:sz w:val="20"/>
              </w:rPr>
              <w:t>252.226-7001</w:t>
            </w:r>
          </w:p>
        </w:tc>
        <w:tc>
          <w:tcPr>
            <w:tcW w:w="6581" w:type="dxa"/>
          </w:tcPr>
          <w:p w14:paraId="2587A74E" w14:textId="77777777" w:rsidR="00016C31" w:rsidRDefault="00632607">
            <w:pPr>
              <w:pStyle w:val="TableParagraph"/>
              <w:spacing w:line="214" w:lineRule="exact"/>
              <w:ind w:left="167"/>
              <w:rPr>
                <w:sz w:val="20"/>
              </w:rPr>
            </w:pPr>
            <w:r>
              <w:rPr>
                <w:color w:val="221F1F"/>
                <w:sz w:val="20"/>
              </w:rPr>
              <w:t>Utilization</w:t>
            </w:r>
            <w:r>
              <w:rPr>
                <w:color w:val="221F1F"/>
                <w:spacing w:val="-12"/>
                <w:sz w:val="20"/>
              </w:rPr>
              <w:t xml:space="preserve"> </w:t>
            </w:r>
            <w:r>
              <w:rPr>
                <w:color w:val="221F1F"/>
                <w:sz w:val="20"/>
              </w:rPr>
              <w:t>of</w:t>
            </w:r>
            <w:r>
              <w:rPr>
                <w:color w:val="221F1F"/>
                <w:spacing w:val="-10"/>
                <w:sz w:val="20"/>
              </w:rPr>
              <w:t xml:space="preserve"> </w:t>
            </w:r>
            <w:r>
              <w:rPr>
                <w:color w:val="221F1F"/>
                <w:sz w:val="20"/>
              </w:rPr>
              <w:t>Indian</w:t>
            </w:r>
            <w:r>
              <w:rPr>
                <w:color w:val="221F1F"/>
                <w:spacing w:val="-9"/>
                <w:sz w:val="20"/>
              </w:rPr>
              <w:t xml:space="preserve"> </w:t>
            </w:r>
            <w:r>
              <w:rPr>
                <w:color w:val="221F1F"/>
                <w:sz w:val="20"/>
              </w:rPr>
              <w:t>Organizations</w:t>
            </w:r>
            <w:r>
              <w:rPr>
                <w:color w:val="221F1F"/>
                <w:spacing w:val="-13"/>
                <w:sz w:val="20"/>
              </w:rPr>
              <w:t xml:space="preserve"> </w:t>
            </w:r>
            <w:r>
              <w:rPr>
                <w:color w:val="221F1F"/>
                <w:sz w:val="20"/>
              </w:rPr>
              <w:t>and</w:t>
            </w:r>
            <w:r>
              <w:rPr>
                <w:color w:val="221F1F"/>
                <w:spacing w:val="-10"/>
                <w:sz w:val="20"/>
              </w:rPr>
              <w:t xml:space="preserve"> </w:t>
            </w:r>
            <w:r>
              <w:rPr>
                <w:color w:val="221F1F"/>
                <w:sz w:val="20"/>
              </w:rPr>
              <w:t>Indian-Owned</w:t>
            </w:r>
            <w:r>
              <w:rPr>
                <w:color w:val="221F1F"/>
                <w:spacing w:val="-11"/>
                <w:sz w:val="20"/>
              </w:rPr>
              <w:t xml:space="preserve"> </w:t>
            </w:r>
            <w:r>
              <w:rPr>
                <w:color w:val="221F1F"/>
                <w:spacing w:val="-2"/>
                <w:sz w:val="20"/>
              </w:rPr>
              <w:t>Economic</w:t>
            </w:r>
          </w:p>
        </w:tc>
        <w:tc>
          <w:tcPr>
            <w:tcW w:w="1295" w:type="dxa"/>
          </w:tcPr>
          <w:p w14:paraId="602A261D" w14:textId="77777777" w:rsidR="00016C31" w:rsidRDefault="00632607">
            <w:pPr>
              <w:pStyle w:val="TableParagraph"/>
              <w:spacing w:line="214" w:lineRule="exact"/>
              <w:ind w:right="13"/>
              <w:jc w:val="right"/>
              <w:rPr>
                <w:sz w:val="20"/>
              </w:rPr>
            </w:pPr>
            <w:r>
              <w:rPr>
                <w:color w:val="221F1F"/>
                <w:sz w:val="20"/>
              </w:rPr>
              <w:t>SEP</w:t>
            </w:r>
            <w:r>
              <w:rPr>
                <w:color w:val="221F1F"/>
                <w:spacing w:val="-6"/>
                <w:sz w:val="20"/>
              </w:rPr>
              <w:t xml:space="preserve"> </w:t>
            </w:r>
            <w:r>
              <w:rPr>
                <w:color w:val="221F1F"/>
                <w:spacing w:val="-4"/>
                <w:sz w:val="20"/>
              </w:rPr>
              <w:t>2004</w:t>
            </w:r>
          </w:p>
        </w:tc>
      </w:tr>
      <w:tr w:rsidR="00016C31" w14:paraId="5AC997BB" w14:textId="77777777">
        <w:trPr>
          <w:trHeight w:val="459"/>
        </w:trPr>
        <w:tc>
          <w:tcPr>
            <w:tcW w:w="1503" w:type="dxa"/>
          </w:tcPr>
          <w:p w14:paraId="7884622E" w14:textId="77777777" w:rsidR="00016C31" w:rsidRDefault="00016C31">
            <w:pPr>
              <w:pStyle w:val="TableParagraph"/>
              <w:spacing w:line="240" w:lineRule="auto"/>
              <w:rPr>
                <w:sz w:val="19"/>
              </w:rPr>
            </w:pPr>
          </w:p>
          <w:p w14:paraId="09B774BA" w14:textId="77777777" w:rsidR="00016C31" w:rsidRDefault="00632607">
            <w:pPr>
              <w:pStyle w:val="TableParagraph"/>
              <w:spacing w:line="221" w:lineRule="exact"/>
              <w:rPr>
                <w:sz w:val="20"/>
              </w:rPr>
            </w:pPr>
            <w:r>
              <w:rPr>
                <w:color w:val="221F1F"/>
                <w:spacing w:val="-4"/>
                <w:sz w:val="20"/>
              </w:rPr>
              <w:t>252.227-7013</w:t>
            </w:r>
          </w:p>
        </w:tc>
        <w:tc>
          <w:tcPr>
            <w:tcW w:w="6581" w:type="dxa"/>
          </w:tcPr>
          <w:p w14:paraId="5E05BA57" w14:textId="77777777" w:rsidR="00016C31" w:rsidRDefault="00632607">
            <w:pPr>
              <w:pStyle w:val="TableParagraph"/>
              <w:spacing w:line="223" w:lineRule="exact"/>
              <w:ind w:left="167"/>
              <w:rPr>
                <w:sz w:val="20"/>
              </w:rPr>
            </w:pPr>
            <w:r>
              <w:rPr>
                <w:color w:val="221F1F"/>
                <w:sz w:val="20"/>
              </w:rPr>
              <w:t>Enterprises,</w:t>
            </w:r>
            <w:r>
              <w:rPr>
                <w:color w:val="221F1F"/>
                <w:spacing w:val="-12"/>
                <w:sz w:val="20"/>
              </w:rPr>
              <w:t xml:space="preserve"> </w:t>
            </w:r>
            <w:r>
              <w:rPr>
                <w:color w:val="221F1F"/>
                <w:sz w:val="20"/>
              </w:rPr>
              <w:t>and</w:t>
            </w:r>
            <w:r>
              <w:rPr>
                <w:color w:val="221F1F"/>
                <w:spacing w:val="-11"/>
                <w:sz w:val="20"/>
              </w:rPr>
              <w:t xml:space="preserve"> </w:t>
            </w:r>
            <w:r>
              <w:rPr>
                <w:color w:val="221F1F"/>
                <w:sz w:val="20"/>
              </w:rPr>
              <w:t>Native</w:t>
            </w:r>
            <w:r>
              <w:rPr>
                <w:color w:val="221F1F"/>
                <w:spacing w:val="-13"/>
                <w:sz w:val="20"/>
              </w:rPr>
              <w:t xml:space="preserve"> </w:t>
            </w:r>
            <w:r>
              <w:rPr>
                <w:color w:val="221F1F"/>
                <w:sz w:val="20"/>
              </w:rPr>
              <w:t>Hawaiian</w:t>
            </w:r>
            <w:r>
              <w:rPr>
                <w:color w:val="221F1F"/>
                <w:spacing w:val="-12"/>
                <w:sz w:val="20"/>
              </w:rPr>
              <w:t xml:space="preserve"> </w:t>
            </w:r>
            <w:r>
              <w:rPr>
                <w:color w:val="221F1F"/>
                <w:sz w:val="20"/>
              </w:rPr>
              <w:t>Small</w:t>
            </w:r>
            <w:r>
              <w:rPr>
                <w:color w:val="221F1F"/>
                <w:spacing w:val="-11"/>
                <w:sz w:val="20"/>
              </w:rPr>
              <w:t xml:space="preserve"> </w:t>
            </w:r>
            <w:r>
              <w:rPr>
                <w:color w:val="221F1F"/>
                <w:sz w:val="20"/>
              </w:rPr>
              <w:t>Business</w:t>
            </w:r>
            <w:r>
              <w:rPr>
                <w:color w:val="221F1F"/>
                <w:spacing w:val="-11"/>
                <w:sz w:val="20"/>
              </w:rPr>
              <w:t xml:space="preserve"> </w:t>
            </w:r>
            <w:r>
              <w:rPr>
                <w:color w:val="221F1F"/>
                <w:spacing w:val="-2"/>
                <w:sz w:val="20"/>
              </w:rPr>
              <w:t>Concerns</w:t>
            </w:r>
          </w:p>
          <w:p w14:paraId="1CCA9358" w14:textId="77777777" w:rsidR="00016C31" w:rsidRDefault="00632607">
            <w:pPr>
              <w:pStyle w:val="TableParagraph"/>
              <w:spacing w:line="216" w:lineRule="exact"/>
              <w:ind w:left="167"/>
              <w:rPr>
                <w:sz w:val="20"/>
              </w:rPr>
            </w:pPr>
            <w:r>
              <w:rPr>
                <w:color w:val="221F1F"/>
                <w:sz w:val="20"/>
              </w:rPr>
              <w:t>Rights</w:t>
            </w:r>
            <w:r>
              <w:rPr>
                <w:color w:val="221F1F"/>
                <w:spacing w:val="-13"/>
                <w:sz w:val="20"/>
              </w:rPr>
              <w:t xml:space="preserve"> </w:t>
            </w:r>
            <w:r>
              <w:rPr>
                <w:color w:val="221F1F"/>
                <w:sz w:val="20"/>
              </w:rPr>
              <w:t>in</w:t>
            </w:r>
            <w:r>
              <w:rPr>
                <w:color w:val="221F1F"/>
                <w:spacing w:val="-7"/>
                <w:sz w:val="20"/>
              </w:rPr>
              <w:t xml:space="preserve"> </w:t>
            </w:r>
            <w:r>
              <w:rPr>
                <w:color w:val="221F1F"/>
                <w:sz w:val="20"/>
              </w:rPr>
              <w:t>Technical</w:t>
            </w:r>
            <w:r>
              <w:rPr>
                <w:color w:val="221F1F"/>
                <w:spacing w:val="-7"/>
                <w:sz w:val="20"/>
              </w:rPr>
              <w:t xml:space="preserve"> </w:t>
            </w:r>
            <w:r>
              <w:rPr>
                <w:color w:val="221F1F"/>
                <w:sz w:val="20"/>
              </w:rPr>
              <w:t>Data--Noncommercial</w:t>
            </w:r>
            <w:r>
              <w:rPr>
                <w:color w:val="221F1F"/>
                <w:spacing w:val="-7"/>
                <w:sz w:val="20"/>
              </w:rPr>
              <w:t xml:space="preserve"> </w:t>
            </w:r>
            <w:r>
              <w:rPr>
                <w:color w:val="221F1F"/>
                <w:sz w:val="20"/>
              </w:rPr>
              <w:t>Items</w:t>
            </w:r>
            <w:r>
              <w:rPr>
                <w:color w:val="221F1F"/>
                <w:spacing w:val="32"/>
                <w:sz w:val="20"/>
              </w:rPr>
              <w:t xml:space="preserve"> </w:t>
            </w:r>
            <w:r>
              <w:rPr>
                <w:color w:val="221F1F"/>
                <w:sz w:val="20"/>
              </w:rPr>
              <w:t>-</w:t>
            </w:r>
            <w:r>
              <w:rPr>
                <w:color w:val="221F1F"/>
                <w:spacing w:val="-10"/>
                <w:sz w:val="20"/>
              </w:rPr>
              <w:t xml:space="preserve"> </w:t>
            </w:r>
            <w:r>
              <w:rPr>
                <w:color w:val="221F1F"/>
                <w:sz w:val="20"/>
              </w:rPr>
              <w:t>Government</w:t>
            </w:r>
            <w:r>
              <w:rPr>
                <w:color w:val="221F1F"/>
                <w:spacing w:val="-7"/>
                <w:sz w:val="20"/>
              </w:rPr>
              <w:t xml:space="preserve"> </w:t>
            </w:r>
            <w:r>
              <w:rPr>
                <w:color w:val="221F1F"/>
                <w:spacing w:val="-2"/>
                <w:sz w:val="20"/>
              </w:rPr>
              <w:t>means</w:t>
            </w:r>
          </w:p>
        </w:tc>
        <w:tc>
          <w:tcPr>
            <w:tcW w:w="1295" w:type="dxa"/>
          </w:tcPr>
          <w:p w14:paraId="2283547D" w14:textId="77777777" w:rsidR="00016C31" w:rsidRDefault="00016C31">
            <w:pPr>
              <w:pStyle w:val="TableParagraph"/>
              <w:spacing w:line="240" w:lineRule="auto"/>
              <w:rPr>
                <w:sz w:val="19"/>
              </w:rPr>
            </w:pPr>
          </w:p>
          <w:p w14:paraId="234CF7C2" w14:textId="77777777" w:rsidR="00016C31" w:rsidRDefault="00632607">
            <w:pPr>
              <w:pStyle w:val="TableParagraph"/>
              <w:spacing w:line="221" w:lineRule="exact"/>
              <w:ind w:right="13"/>
              <w:jc w:val="right"/>
              <w:rPr>
                <w:sz w:val="20"/>
              </w:rPr>
            </w:pPr>
            <w:r>
              <w:rPr>
                <w:color w:val="221F1F"/>
                <w:sz w:val="20"/>
              </w:rPr>
              <w:t>FEB</w:t>
            </w:r>
            <w:r>
              <w:rPr>
                <w:color w:val="221F1F"/>
                <w:spacing w:val="-7"/>
                <w:sz w:val="20"/>
              </w:rPr>
              <w:t xml:space="preserve"> </w:t>
            </w:r>
            <w:r>
              <w:rPr>
                <w:color w:val="221F1F"/>
                <w:spacing w:val="-4"/>
                <w:sz w:val="20"/>
              </w:rPr>
              <w:t>2014</w:t>
            </w:r>
          </w:p>
        </w:tc>
      </w:tr>
      <w:tr w:rsidR="00016C31" w14:paraId="2064944C" w14:textId="77777777">
        <w:trPr>
          <w:trHeight w:val="459"/>
        </w:trPr>
        <w:tc>
          <w:tcPr>
            <w:tcW w:w="1503" w:type="dxa"/>
          </w:tcPr>
          <w:p w14:paraId="02CEBB00" w14:textId="77777777" w:rsidR="00016C31" w:rsidRDefault="00016C31">
            <w:pPr>
              <w:pStyle w:val="TableParagraph"/>
              <w:spacing w:before="10" w:line="240" w:lineRule="auto"/>
              <w:rPr>
                <w:sz w:val="18"/>
              </w:rPr>
            </w:pPr>
          </w:p>
          <w:p w14:paraId="4FE8AF37" w14:textId="77777777" w:rsidR="00016C31" w:rsidRDefault="00632607">
            <w:pPr>
              <w:pStyle w:val="TableParagraph"/>
              <w:spacing w:line="222" w:lineRule="exact"/>
              <w:rPr>
                <w:sz w:val="20"/>
              </w:rPr>
            </w:pPr>
            <w:r>
              <w:rPr>
                <w:color w:val="221F1F"/>
                <w:spacing w:val="-4"/>
                <w:sz w:val="20"/>
              </w:rPr>
              <w:t>252.227-7014</w:t>
            </w:r>
          </w:p>
        </w:tc>
        <w:tc>
          <w:tcPr>
            <w:tcW w:w="6581" w:type="dxa"/>
          </w:tcPr>
          <w:p w14:paraId="2C969E03" w14:textId="77777777" w:rsidR="00016C31" w:rsidRDefault="00632607">
            <w:pPr>
              <w:pStyle w:val="TableParagraph"/>
              <w:spacing w:before="1" w:line="223" w:lineRule="exact"/>
              <w:ind w:left="167"/>
              <w:rPr>
                <w:sz w:val="20"/>
              </w:rPr>
            </w:pPr>
            <w:r>
              <w:rPr>
                <w:color w:val="221F1F"/>
                <w:spacing w:val="-2"/>
                <w:sz w:val="20"/>
              </w:rPr>
              <w:t>Government</w:t>
            </w:r>
          </w:p>
          <w:p w14:paraId="29389915" w14:textId="77777777" w:rsidR="00016C31" w:rsidRDefault="00632607">
            <w:pPr>
              <w:pStyle w:val="TableParagraph"/>
              <w:spacing w:line="215" w:lineRule="exact"/>
              <w:ind w:left="167"/>
              <w:rPr>
                <w:sz w:val="20"/>
              </w:rPr>
            </w:pPr>
            <w:r>
              <w:rPr>
                <w:color w:val="221F1F"/>
                <w:sz w:val="20"/>
              </w:rPr>
              <w:t>Rights</w:t>
            </w:r>
            <w:r>
              <w:rPr>
                <w:color w:val="221F1F"/>
                <w:spacing w:val="-13"/>
                <w:sz w:val="20"/>
              </w:rPr>
              <w:t xml:space="preserve"> </w:t>
            </w:r>
            <w:r>
              <w:rPr>
                <w:color w:val="221F1F"/>
                <w:sz w:val="20"/>
              </w:rPr>
              <w:t>in</w:t>
            </w:r>
            <w:r>
              <w:rPr>
                <w:color w:val="221F1F"/>
                <w:spacing w:val="-8"/>
                <w:sz w:val="20"/>
              </w:rPr>
              <w:t xml:space="preserve"> </w:t>
            </w:r>
            <w:r>
              <w:rPr>
                <w:color w:val="221F1F"/>
                <w:sz w:val="20"/>
              </w:rPr>
              <w:t>Noncommercial</w:t>
            </w:r>
            <w:r>
              <w:rPr>
                <w:color w:val="221F1F"/>
                <w:spacing w:val="-9"/>
                <w:sz w:val="20"/>
              </w:rPr>
              <w:t xml:space="preserve"> </w:t>
            </w:r>
            <w:r>
              <w:rPr>
                <w:color w:val="221F1F"/>
                <w:sz w:val="20"/>
              </w:rPr>
              <w:t>Computer</w:t>
            </w:r>
            <w:r>
              <w:rPr>
                <w:color w:val="221F1F"/>
                <w:spacing w:val="-9"/>
                <w:sz w:val="20"/>
              </w:rPr>
              <w:t xml:space="preserve"> </w:t>
            </w:r>
            <w:r>
              <w:rPr>
                <w:color w:val="221F1F"/>
                <w:sz w:val="20"/>
              </w:rPr>
              <w:t>Software</w:t>
            </w:r>
            <w:r>
              <w:rPr>
                <w:color w:val="221F1F"/>
                <w:spacing w:val="-7"/>
                <w:sz w:val="20"/>
              </w:rPr>
              <w:t xml:space="preserve"> </w:t>
            </w:r>
            <w:r>
              <w:rPr>
                <w:color w:val="221F1F"/>
                <w:sz w:val="20"/>
              </w:rPr>
              <w:t>and</w:t>
            </w:r>
            <w:r>
              <w:rPr>
                <w:color w:val="221F1F"/>
                <w:spacing w:val="-10"/>
                <w:sz w:val="20"/>
              </w:rPr>
              <w:t xml:space="preserve"> </w:t>
            </w:r>
            <w:r>
              <w:rPr>
                <w:color w:val="221F1F"/>
                <w:spacing w:val="-2"/>
                <w:sz w:val="20"/>
              </w:rPr>
              <w:t>Noncommercial</w:t>
            </w:r>
          </w:p>
        </w:tc>
        <w:tc>
          <w:tcPr>
            <w:tcW w:w="1295" w:type="dxa"/>
          </w:tcPr>
          <w:p w14:paraId="7B5572BF" w14:textId="77777777" w:rsidR="00016C31" w:rsidRDefault="00016C31">
            <w:pPr>
              <w:pStyle w:val="TableParagraph"/>
              <w:spacing w:before="10" w:line="240" w:lineRule="auto"/>
              <w:rPr>
                <w:sz w:val="18"/>
              </w:rPr>
            </w:pPr>
          </w:p>
          <w:p w14:paraId="18200B77" w14:textId="77777777" w:rsidR="00016C31" w:rsidRDefault="00632607">
            <w:pPr>
              <w:pStyle w:val="TableParagraph"/>
              <w:spacing w:line="222" w:lineRule="exact"/>
              <w:ind w:right="13"/>
              <w:jc w:val="right"/>
              <w:rPr>
                <w:sz w:val="20"/>
              </w:rPr>
            </w:pPr>
            <w:r>
              <w:rPr>
                <w:color w:val="221F1F"/>
                <w:sz w:val="20"/>
              </w:rPr>
              <w:t>FEB</w:t>
            </w:r>
            <w:r>
              <w:rPr>
                <w:color w:val="221F1F"/>
                <w:spacing w:val="-7"/>
                <w:sz w:val="20"/>
              </w:rPr>
              <w:t xml:space="preserve"> </w:t>
            </w:r>
            <w:r>
              <w:rPr>
                <w:color w:val="221F1F"/>
                <w:spacing w:val="-4"/>
                <w:sz w:val="20"/>
              </w:rPr>
              <w:t>2014</w:t>
            </w:r>
          </w:p>
        </w:tc>
      </w:tr>
      <w:tr w:rsidR="00016C31" w:rsidRPr="001342EF" w14:paraId="068E89E0" w14:textId="77777777">
        <w:trPr>
          <w:trHeight w:val="453"/>
        </w:trPr>
        <w:tc>
          <w:tcPr>
            <w:tcW w:w="1503" w:type="dxa"/>
          </w:tcPr>
          <w:p w14:paraId="4D99E6B3" w14:textId="77777777" w:rsidR="00016C31" w:rsidRPr="001342EF" w:rsidRDefault="00016C31">
            <w:pPr>
              <w:pStyle w:val="TableParagraph"/>
              <w:spacing w:line="240" w:lineRule="auto"/>
              <w:rPr>
                <w:sz w:val="19"/>
              </w:rPr>
            </w:pPr>
          </w:p>
          <w:p w14:paraId="2434389F" w14:textId="77777777" w:rsidR="00016C31" w:rsidRPr="001342EF" w:rsidRDefault="00632607">
            <w:pPr>
              <w:pStyle w:val="TableParagraph"/>
              <w:spacing w:line="215" w:lineRule="exact"/>
              <w:rPr>
                <w:sz w:val="20"/>
              </w:rPr>
            </w:pPr>
            <w:r w:rsidRPr="001342EF">
              <w:rPr>
                <w:color w:val="221F1F"/>
                <w:spacing w:val="-4"/>
                <w:sz w:val="20"/>
              </w:rPr>
              <w:t>252.227-7015</w:t>
            </w:r>
          </w:p>
        </w:tc>
        <w:tc>
          <w:tcPr>
            <w:tcW w:w="6581" w:type="dxa"/>
          </w:tcPr>
          <w:p w14:paraId="026CEC34" w14:textId="77777777" w:rsidR="00016C31" w:rsidRPr="001342EF" w:rsidRDefault="00632607">
            <w:pPr>
              <w:pStyle w:val="TableParagraph"/>
              <w:spacing w:before="1" w:line="216" w:lineRule="exact"/>
              <w:ind w:left="167" w:right="88"/>
              <w:rPr>
                <w:sz w:val="20"/>
              </w:rPr>
            </w:pPr>
            <w:r w:rsidRPr="001342EF">
              <w:rPr>
                <w:color w:val="221F1F"/>
                <w:sz w:val="20"/>
              </w:rPr>
              <w:t>Computer</w:t>
            </w:r>
            <w:r w:rsidRPr="001342EF">
              <w:rPr>
                <w:color w:val="221F1F"/>
                <w:spacing w:val="-13"/>
                <w:sz w:val="20"/>
              </w:rPr>
              <w:t xml:space="preserve"> </w:t>
            </w:r>
            <w:r w:rsidRPr="001342EF">
              <w:rPr>
                <w:color w:val="221F1F"/>
                <w:sz w:val="20"/>
              </w:rPr>
              <w:t>Software</w:t>
            </w:r>
            <w:r w:rsidRPr="001342EF">
              <w:rPr>
                <w:color w:val="221F1F"/>
                <w:spacing w:val="-12"/>
                <w:sz w:val="20"/>
              </w:rPr>
              <w:t xml:space="preserve"> </w:t>
            </w:r>
            <w:r w:rsidRPr="001342EF">
              <w:rPr>
                <w:color w:val="221F1F"/>
                <w:sz w:val="20"/>
              </w:rPr>
              <w:t>Documentation</w:t>
            </w:r>
            <w:r w:rsidRPr="001342EF">
              <w:rPr>
                <w:color w:val="221F1F"/>
                <w:spacing w:val="-12"/>
                <w:sz w:val="20"/>
              </w:rPr>
              <w:t xml:space="preserve"> </w:t>
            </w:r>
            <w:r w:rsidRPr="001342EF">
              <w:rPr>
                <w:color w:val="221F1F"/>
                <w:sz w:val="20"/>
              </w:rPr>
              <w:t>-</w:t>
            </w:r>
            <w:r w:rsidRPr="001342EF">
              <w:rPr>
                <w:color w:val="221F1F"/>
                <w:spacing w:val="-13"/>
                <w:sz w:val="20"/>
              </w:rPr>
              <w:t xml:space="preserve"> </w:t>
            </w:r>
            <w:r w:rsidRPr="001342EF">
              <w:rPr>
                <w:color w:val="221F1F"/>
                <w:sz w:val="20"/>
              </w:rPr>
              <w:t>Government</w:t>
            </w:r>
            <w:r w:rsidRPr="001342EF">
              <w:rPr>
                <w:color w:val="221F1F"/>
                <w:spacing w:val="-12"/>
                <w:sz w:val="20"/>
              </w:rPr>
              <w:t xml:space="preserve"> </w:t>
            </w:r>
            <w:r w:rsidRPr="001342EF">
              <w:rPr>
                <w:color w:val="221F1F"/>
                <w:sz w:val="20"/>
              </w:rPr>
              <w:t>means</w:t>
            </w:r>
            <w:r w:rsidRPr="001342EF">
              <w:rPr>
                <w:color w:val="221F1F"/>
                <w:spacing w:val="-13"/>
                <w:sz w:val="20"/>
              </w:rPr>
              <w:t xml:space="preserve"> </w:t>
            </w:r>
            <w:r w:rsidRPr="001342EF">
              <w:rPr>
                <w:color w:val="221F1F"/>
                <w:sz w:val="20"/>
              </w:rPr>
              <w:t>Government Technical</w:t>
            </w:r>
            <w:r w:rsidRPr="001342EF">
              <w:rPr>
                <w:color w:val="221F1F"/>
                <w:spacing w:val="-10"/>
                <w:sz w:val="20"/>
              </w:rPr>
              <w:t xml:space="preserve"> </w:t>
            </w:r>
            <w:r w:rsidRPr="001342EF">
              <w:rPr>
                <w:color w:val="221F1F"/>
                <w:sz w:val="20"/>
              </w:rPr>
              <w:t>Data--Commercial</w:t>
            </w:r>
            <w:r w:rsidRPr="001342EF">
              <w:rPr>
                <w:color w:val="221F1F"/>
                <w:spacing w:val="-7"/>
                <w:sz w:val="20"/>
              </w:rPr>
              <w:t xml:space="preserve"> </w:t>
            </w:r>
            <w:r w:rsidRPr="001342EF">
              <w:rPr>
                <w:color w:val="221F1F"/>
                <w:sz w:val="20"/>
              </w:rPr>
              <w:t>Items</w:t>
            </w:r>
            <w:r w:rsidRPr="001342EF">
              <w:rPr>
                <w:color w:val="221F1F"/>
                <w:spacing w:val="-9"/>
                <w:sz w:val="20"/>
              </w:rPr>
              <w:t xml:space="preserve"> </w:t>
            </w:r>
            <w:r w:rsidRPr="001342EF">
              <w:rPr>
                <w:color w:val="221F1F"/>
                <w:sz w:val="20"/>
              </w:rPr>
              <w:t>-</w:t>
            </w:r>
            <w:r w:rsidRPr="001342EF">
              <w:rPr>
                <w:color w:val="221F1F"/>
                <w:spacing w:val="-8"/>
                <w:sz w:val="20"/>
              </w:rPr>
              <w:t xml:space="preserve"> </w:t>
            </w:r>
            <w:r w:rsidRPr="001342EF">
              <w:rPr>
                <w:color w:val="221F1F"/>
                <w:sz w:val="20"/>
              </w:rPr>
              <w:t>Government</w:t>
            </w:r>
            <w:r w:rsidRPr="001342EF">
              <w:rPr>
                <w:color w:val="221F1F"/>
                <w:spacing w:val="-8"/>
                <w:sz w:val="20"/>
              </w:rPr>
              <w:t xml:space="preserve"> </w:t>
            </w:r>
            <w:r w:rsidRPr="001342EF">
              <w:rPr>
                <w:color w:val="221F1F"/>
                <w:sz w:val="20"/>
              </w:rPr>
              <w:t>means</w:t>
            </w:r>
            <w:r w:rsidRPr="001342EF">
              <w:rPr>
                <w:color w:val="221F1F"/>
                <w:spacing w:val="-9"/>
                <w:sz w:val="20"/>
              </w:rPr>
              <w:t xml:space="preserve"> </w:t>
            </w:r>
            <w:r w:rsidRPr="001342EF">
              <w:rPr>
                <w:color w:val="221F1F"/>
                <w:spacing w:val="-2"/>
                <w:sz w:val="20"/>
              </w:rPr>
              <w:t>Government</w:t>
            </w:r>
          </w:p>
        </w:tc>
        <w:tc>
          <w:tcPr>
            <w:tcW w:w="1295" w:type="dxa"/>
          </w:tcPr>
          <w:p w14:paraId="27AE4276" w14:textId="77777777" w:rsidR="00016C31" w:rsidRPr="001342EF" w:rsidRDefault="00016C31">
            <w:pPr>
              <w:pStyle w:val="TableParagraph"/>
              <w:spacing w:line="240" w:lineRule="auto"/>
              <w:rPr>
                <w:sz w:val="19"/>
              </w:rPr>
            </w:pPr>
          </w:p>
          <w:p w14:paraId="63386BDB" w14:textId="77777777" w:rsidR="00016C31" w:rsidRPr="001342EF" w:rsidRDefault="00632607">
            <w:pPr>
              <w:pStyle w:val="TableParagraph"/>
              <w:spacing w:line="215" w:lineRule="exact"/>
              <w:jc w:val="right"/>
              <w:rPr>
                <w:sz w:val="20"/>
              </w:rPr>
            </w:pPr>
            <w:r w:rsidRPr="001342EF">
              <w:rPr>
                <w:color w:val="221F1F"/>
                <w:sz w:val="20"/>
              </w:rPr>
              <w:t>FEB</w:t>
            </w:r>
            <w:r w:rsidRPr="001342EF">
              <w:rPr>
                <w:color w:val="221F1F"/>
                <w:spacing w:val="-5"/>
                <w:sz w:val="20"/>
              </w:rPr>
              <w:t xml:space="preserve"> </w:t>
            </w:r>
            <w:r w:rsidRPr="001342EF">
              <w:rPr>
                <w:color w:val="221F1F"/>
                <w:spacing w:val="-4"/>
                <w:sz w:val="20"/>
              </w:rPr>
              <w:t>2014</w:t>
            </w:r>
          </w:p>
        </w:tc>
      </w:tr>
      <w:tr w:rsidR="00016C31" w14:paraId="35BC7277" w14:textId="77777777">
        <w:trPr>
          <w:trHeight w:val="230"/>
        </w:trPr>
        <w:tc>
          <w:tcPr>
            <w:tcW w:w="1503" w:type="dxa"/>
          </w:tcPr>
          <w:p w14:paraId="254C1DA2" w14:textId="77777777" w:rsidR="00016C31" w:rsidRDefault="00632607">
            <w:pPr>
              <w:pStyle w:val="TableParagraph"/>
              <w:spacing w:line="211" w:lineRule="exact"/>
              <w:rPr>
                <w:sz w:val="20"/>
              </w:rPr>
            </w:pPr>
            <w:r>
              <w:rPr>
                <w:color w:val="221F1F"/>
                <w:spacing w:val="-4"/>
                <w:sz w:val="20"/>
              </w:rPr>
              <w:t>252.227-7016</w:t>
            </w:r>
          </w:p>
        </w:tc>
        <w:tc>
          <w:tcPr>
            <w:tcW w:w="6581" w:type="dxa"/>
          </w:tcPr>
          <w:p w14:paraId="74199FB9" w14:textId="77777777" w:rsidR="00016C31" w:rsidRDefault="00632607">
            <w:pPr>
              <w:pStyle w:val="TableParagraph"/>
              <w:spacing w:line="211" w:lineRule="exact"/>
              <w:ind w:left="167"/>
              <w:rPr>
                <w:sz w:val="20"/>
              </w:rPr>
            </w:pPr>
            <w:r>
              <w:rPr>
                <w:color w:val="221F1F"/>
                <w:sz w:val="20"/>
              </w:rPr>
              <w:t>Rights</w:t>
            </w:r>
            <w:r>
              <w:rPr>
                <w:color w:val="221F1F"/>
                <w:spacing w:val="-8"/>
                <w:sz w:val="20"/>
              </w:rPr>
              <w:t xml:space="preserve"> </w:t>
            </w:r>
            <w:r>
              <w:rPr>
                <w:color w:val="221F1F"/>
                <w:sz w:val="20"/>
              </w:rPr>
              <w:t>in</w:t>
            </w:r>
            <w:r>
              <w:rPr>
                <w:color w:val="221F1F"/>
                <w:spacing w:val="-8"/>
                <w:sz w:val="20"/>
              </w:rPr>
              <w:t xml:space="preserve"> </w:t>
            </w:r>
            <w:r>
              <w:rPr>
                <w:color w:val="221F1F"/>
                <w:sz w:val="20"/>
              </w:rPr>
              <w:t>Bid</w:t>
            </w:r>
            <w:r>
              <w:rPr>
                <w:color w:val="221F1F"/>
                <w:spacing w:val="-6"/>
                <w:sz w:val="20"/>
              </w:rPr>
              <w:t xml:space="preserve"> </w:t>
            </w:r>
            <w:r>
              <w:rPr>
                <w:color w:val="221F1F"/>
                <w:sz w:val="20"/>
              </w:rPr>
              <w:t>or</w:t>
            </w:r>
            <w:r>
              <w:rPr>
                <w:color w:val="221F1F"/>
                <w:spacing w:val="-7"/>
                <w:sz w:val="20"/>
              </w:rPr>
              <w:t xml:space="preserve"> </w:t>
            </w:r>
            <w:r>
              <w:rPr>
                <w:color w:val="221F1F"/>
                <w:sz w:val="20"/>
              </w:rPr>
              <w:t>Proposal</w:t>
            </w:r>
            <w:r>
              <w:rPr>
                <w:color w:val="221F1F"/>
                <w:spacing w:val="-5"/>
                <w:sz w:val="20"/>
              </w:rPr>
              <w:t xml:space="preserve"> </w:t>
            </w:r>
            <w:r>
              <w:rPr>
                <w:color w:val="221F1F"/>
                <w:spacing w:val="-2"/>
                <w:sz w:val="20"/>
              </w:rPr>
              <w:t>Information</w:t>
            </w:r>
          </w:p>
        </w:tc>
        <w:tc>
          <w:tcPr>
            <w:tcW w:w="1295" w:type="dxa"/>
          </w:tcPr>
          <w:p w14:paraId="16116E2D" w14:textId="77777777" w:rsidR="00016C31" w:rsidRDefault="00632607">
            <w:pPr>
              <w:pStyle w:val="TableParagraph"/>
              <w:spacing w:line="211" w:lineRule="exact"/>
              <w:ind w:right="13"/>
              <w:jc w:val="right"/>
              <w:rPr>
                <w:sz w:val="20"/>
              </w:rPr>
            </w:pPr>
            <w:r>
              <w:rPr>
                <w:color w:val="221F1F"/>
                <w:sz w:val="20"/>
              </w:rPr>
              <w:t>JAN</w:t>
            </w:r>
            <w:r>
              <w:rPr>
                <w:color w:val="221F1F"/>
                <w:spacing w:val="-7"/>
                <w:sz w:val="20"/>
              </w:rPr>
              <w:t xml:space="preserve"> </w:t>
            </w:r>
            <w:r>
              <w:rPr>
                <w:color w:val="221F1F"/>
                <w:spacing w:val="-4"/>
                <w:sz w:val="20"/>
              </w:rPr>
              <w:t>2011</w:t>
            </w:r>
          </w:p>
        </w:tc>
      </w:tr>
      <w:tr w:rsidR="00016C31" w14:paraId="26026D5C" w14:textId="77777777">
        <w:trPr>
          <w:trHeight w:val="229"/>
        </w:trPr>
        <w:tc>
          <w:tcPr>
            <w:tcW w:w="1503" w:type="dxa"/>
          </w:tcPr>
          <w:p w14:paraId="198008F6" w14:textId="77777777" w:rsidR="00016C31" w:rsidRDefault="00632607">
            <w:pPr>
              <w:pStyle w:val="TableParagraph"/>
              <w:rPr>
                <w:sz w:val="20"/>
              </w:rPr>
            </w:pPr>
            <w:r>
              <w:rPr>
                <w:color w:val="221F1F"/>
                <w:spacing w:val="-4"/>
                <w:sz w:val="20"/>
              </w:rPr>
              <w:t>252.227-7017</w:t>
            </w:r>
          </w:p>
        </w:tc>
        <w:tc>
          <w:tcPr>
            <w:tcW w:w="6581" w:type="dxa"/>
          </w:tcPr>
          <w:p w14:paraId="5FE49504" w14:textId="77777777" w:rsidR="00016C31" w:rsidRDefault="00632607">
            <w:pPr>
              <w:pStyle w:val="TableParagraph"/>
              <w:ind w:left="167"/>
              <w:rPr>
                <w:sz w:val="20"/>
              </w:rPr>
            </w:pPr>
            <w:r>
              <w:rPr>
                <w:color w:val="221F1F"/>
                <w:sz w:val="20"/>
              </w:rPr>
              <w:t>Identification</w:t>
            </w:r>
            <w:r>
              <w:rPr>
                <w:color w:val="221F1F"/>
                <w:spacing w:val="-9"/>
                <w:sz w:val="20"/>
              </w:rPr>
              <w:t xml:space="preserve"> </w:t>
            </w:r>
            <w:r>
              <w:rPr>
                <w:color w:val="221F1F"/>
                <w:sz w:val="20"/>
              </w:rPr>
              <w:t>and</w:t>
            </w:r>
            <w:r>
              <w:rPr>
                <w:color w:val="221F1F"/>
                <w:spacing w:val="-11"/>
                <w:sz w:val="20"/>
              </w:rPr>
              <w:t xml:space="preserve"> </w:t>
            </w:r>
            <w:r>
              <w:rPr>
                <w:color w:val="221F1F"/>
                <w:sz w:val="20"/>
              </w:rPr>
              <w:t>Assertion</w:t>
            </w:r>
            <w:r>
              <w:rPr>
                <w:color w:val="221F1F"/>
                <w:spacing w:val="-11"/>
                <w:sz w:val="20"/>
              </w:rPr>
              <w:t xml:space="preserve"> </w:t>
            </w:r>
            <w:r>
              <w:rPr>
                <w:color w:val="221F1F"/>
                <w:sz w:val="20"/>
              </w:rPr>
              <w:t>of</w:t>
            </w:r>
            <w:r>
              <w:rPr>
                <w:color w:val="221F1F"/>
                <w:spacing w:val="-8"/>
                <w:sz w:val="20"/>
              </w:rPr>
              <w:t xml:space="preserve"> </w:t>
            </w:r>
            <w:r>
              <w:rPr>
                <w:color w:val="221F1F"/>
                <w:sz w:val="20"/>
              </w:rPr>
              <w:t>Use,</w:t>
            </w:r>
            <w:r>
              <w:rPr>
                <w:color w:val="221F1F"/>
                <w:spacing w:val="-12"/>
                <w:sz w:val="20"/>
              </w:rPr>
              <w:t xml:space="preserve"> </w:t>
            </w:r>
            <w:r>
              <w:rPr>
                <w:color w:val="221F1F"/>
                <w:sz w:val="20"/>
              </w:rPr>
              <w:t>Release,</w:t>
            </w:r>
            <w:r>
              <w:rPr>
                <w:color w:val="221F1F"/>
                <w:spacing w:val="-9"/>
                <w:sz w:val="20"/>
              </w:rPr>
              <w:t xml:space="preserve"> </w:t>
            </w:r>
            <w:r>
              <w:rPr>
                <w:color w:val="221F1F"/>
                <w:sz w:val="20"/>
              </w:rPr>
              <w:t>or</w:t>
            </w:r>
            <w:r>
              <w:rPr>
                <w:color w:val="221F1F"/>
                <w:spacing w:val="-10"/>
                <w:sz w:val="20"/>
              </w:rPr>
              <w:t xml:space="preserve"> </w:t>
            </w:r>
            <w:r>
              <w:rPr>
                <w:color w:val="221F1F"/>
                <w:sz w:val="20"/>
              </w:rPr>
              <w:t>Disclosure</w:t>
            </w:r>
            <w:r>
              <w:rPr>
                <w:color w:val="221F1F"/>
                <w:spacing w:val="-9"/>
                <w:sz w:val="20"/>
              </w:rPr>
              <w:t xml:space="preserve"> </w:t>
            </w:r>
            <w:r>
              <w:rPr>
                <w:color w:val="221F1F"/>
                <w:spacing w:val="-2"/>
                <w:sz w:val="20"/>
              </w:rPr>
              <w:t>Restrictions</w:t>
            </w:r>
          </w:p>
        </w:tc>
        <w:tc>
          <w:tcPr>
            <w:tcW w:w="1295" w:type="dxa"/>
          </w:tcPr>
          <w:p w14:paraId="5F359783" w14:textId="77777777" w:rsidR="00016C31" w:rsidRDefault="00632607">
            <w:pPr>
              <w:pStyle w:val="TableParagraph"/>
              <w:ind w:right="15"/>
              <w:jc w:val="right"/>
              <w:rPr>
                <w:sz w:val="20"/>
              </w:rPr>
            </w:pPr>
            <w:r>
              <w:rPr>
                <w:color w:val="221F1F"/>
                <w:sz w:val="20"/>
              </w:rPr>
              <w:t>JAN</w:t>
            </w:r>
            <w:r>
              <w:rPr>
                <w:color w:val="221F1F"/>
                <w:spacing w:val="-7"/>
                <w:sz w:val="20"/>
              </w:rPr>
              <w:t xml:space="preserve"> </w:t>
            </w:r>
            <w:r>
              <w:rPr>
                <w:color w:val="221F1F"/>
                <w:spacing w:val="-4"/>
                <w:sz w:val="20"/>
              </w:rPr>
              <w:t>2011</w:t>
            </w:r>
          </w:p>
        </w:tc>
      </w:tr>
      <w:tr w:rsidR="00016C31" w14:paraId="5A048F6A" w14:textId="77777777">
        <w:trPr>
          <w:trHeight w:val="229"/>
        </w:trPr>
        <w:tc>
          <w:tcPr>
            <w:tcW w:w="1503" w:type="dxa"/>
          </w:tcPr>
          <w:p w14:paraId="462A240F" w14:textId="77777777" w:rsidR="00016C31" w:rsidRDefault="00632607">
            <w:pPr>
              <w:pStyle w:val="TableParagraph"/>
              <w:rPr>
                <w:sz w:val="20"/>
              </w:rPr>
            </w:pPr>
            <w:r>
              <w:rPr>
                <w:color w:val="221F1F"/>
                <w:spacing w:val="-4"/>
                <w:sz w:val="20"/>
              </w:rPr>
              <w:t>252.227-7019</w:t>
            </w:r>
          </w:p>
        </w:tc>
        <w:tc>
          <w:tcPr>
            <w:tcW w:w="6581" w:type="dxa"/>
          </w:tcPr>
          <w:p w14:paraId="59B631C8" w14:textId="77777777" w:rsidR="00016C31" w:rsidRDefault="00632607">
            <w:pPr>
              <w:pStyle w:val="TableParagraph"/>
              <w:ind w:left="167"/>
              <w:rPr>
                <w:sz w:val="20"/>
              </w:rPr>
            </w:pPr>
            <w:r>
              <w:rPr>
                <w:color w:val="221F1F"/>
                <w:spacing w:val="-2"/>
                <w:sz w:val="20"/>
              </w:rPr>
              <w:t>Validation</w:t>
            </w:r>
            <w:r>
              <w:rPr>
                <w:color w:val="221F1F"/>
                <w:spacing w:val="6"/>
                <w:sz w:val="20"/>
              </w:rPr>
              <w:t xml:space="preserve"> </w:t>
            </w:r>
            <w:r>
              <w:rPr>
                <w:color w:val="221F1F"/>
                <w:spacing w:val="-2"/>
                <w:sz w:val="20"/>
              </w:rPr>
              <w:t>of</w:t>
            </w:r>
            <w:r>
              <w:rPr>
                <w:color w:val="221F1F"/>
                <w:spacing w:val="4"/>
                <w:sz w:val="20"/>
              </w:rPr>
              <w:t xml:space="preserve"> </w:t>
            </w:r>
            <w:r>
              <w:rPr>
                <w:color w:val="221F1F"/>
                <w:spacing w:val="-2"/>
                <w:sz w:val="20"/>
              </w:rPr>
              <w:t>Asserted</w:t>
            </w:r>
            <w:r>
              <w:rPr>
                <w:color w:val="221F1F"/>
                <w:spacing w:val="5"/>
                <w:sz w:val="20"/>
              </w:rPr>
              <w:t xml:space="preserve"> </w:t>
            </w:r>
            <w:r>
              <w:rPr>
                <w:color w:val="221F1F"/>
                <w:spacing w:val="-2"/>
                <w:sz w:val="20"/>
              </w:rPr>
              <w:t>Restrictions--Computer</w:t>
            </w:r>
            <w:r>
              <w:rPr>
                <w:color w:val="221F1F"/>
                <w:spacing w:val="7"/>
                <w:sz w:val="20"/>
              </w:rPr>
              <w:t xml:space="preserve"> </w:t>
            </w:r>
            <w:r>
              <w:rPr>
                <w:color w:val="221F1F"/>
                <w:spacing w:val="-2"/>
                <w:sz w:val="20"/>
              </w:rPr>
              <w:t>Software</w:t>
            </w:r>
          </w:p>
        </w:tc>
        <w:tc>
          <w:tcPr>
            <w:tcW w:w="1295" w:type="dxa"/>
          </w:tcPr>
          <w:p w14:paraId="3DA0B9CC" w14:textId="77777777" w:rsidR="00016C31" w:rsidRDefault="00632607">
            <w:pPr>
              <w:pStyle w:val="TableParagraph"/>
              <w:ind w:right="15"/>
              <w:jc w:val="right"/>
              <w:rPr>
                <w:sz w:val="20"/>
              </w:rPr>
            </w:pPr>
            <w:r>
              <w:rPr>
                <w:color w:val="221F1F"/>
                <w:sz w:val="20"/>
              </w:rPr>
              <w:t>SEP</w:t>
            </w:r>
            <w:r>
              <w:rPr>
                <w:color w:val="221F1F"/>
                <w:spacing w:val="-6"/>
                <w:sz w:val="20"/>
              </w:rPr>
              <w:t xml:space="preserve"> </w:t>
            </w:r>
            <w:r>
              <w:rPr>
                <w:color w:val="221F1F"/>
                <w:spacing w:val="-4"/>
                <w:sz w:val="20"/>
              </w:rPr>
              <w:t>2011</w:t>
            </w:r>
          </w:p>
        </w:tc>
      </w:tr>
      <w:tr w:rsidR="00016C31" w:rsidRPr="001342EF" w14:paraId="4BBB7DAF" w14:textId="77777777">
        <w:trPr>
          <w:trHeight w:val="229"/>
        </w:trPr>
        <w:tc>
          <w:tcPr>
            <w:tcW w:w="1503" w:type="dxa"/>
          </w:tcPr>
          <w:p w14:paraId="7BFEBA35" w14:textId="0AB3ED9B" w:rsidR="00016C31" w:rsidRPr="001342EF" w:rsidRDefault="00632607">
            <w:pPr>
              <w:pStyle w:val="TableParagraph"/>
              <w:rPr>
                <w:sz w:val="20"/>
              </w:rPr>
            </w:pPr>
            <w:del w:id="445" w:author="Chandler Wilson" w:date="2023-05-25T10:20:00Z">
              <w:r w:rsidRPr="001342EF" w:rsidDel="001342EF">
                <w:rPr>
                  <w:color w:val="221F1F"/>
                  <w:spacing w:val="-4"/>
                  <w:sz w:val="20"/>
                </w:rPr>
                <w:delText>252.227-7020</w:delText>
              </w:r>
            </w:del>
          </w:p>
        </w:tc>
        <w:tc>
          <w:tcPr>
            <w:tcW w:w="6581" w:type="dxa"/>
          </w:tcPr>
          <w:p w14:paraId="763A8840" w14:textId="39F51859" w:rsidR="00016C31" w:rsidRPr="001342EF" w:rsidRDefault="00632607">
            <w:pPr>
              <w:pStyle w:val="TableParagraph"/>
              <w:ind w:left="167"/>
              <w:rPr>
                <w:sz w:val="20"/>
              </w:rPr>
            </w:pPr>
            <w:del w:id="446" w:author="Chandler Wilson" w:date="2023-05-25T10:20:00Z">
              <w:r w:rsidRPr="001342EF" w:rsidDel="001342EF">
                <w:rPr>
                  <w:color w:val="221F1F"/>
                  <w:sz w:val="20"/>
                </w:rPr>
                <w:delText>Rights</w:delText>
              </w:r>
              <w:r w:rsidRPr="001342EF" w:rsidDel="001342EF">
                <w:rPr>
                  <w:color w:val="221F1F"/>
                  <w:spacing w:val="-10"/>
                  <w:sz w:val="20"/>
                </w:rPr>
                <w:delText xml:space="preserve"> </w:delText>
              </w:r>
              <w:r w:rsidRPr="001342EF" w:rsidDel="001342EF">
                <w:rPr>
                  <w:color w:val="221F1F"/>
                  <w:sz w:val="20"/>
                </w:rPr>
                <w:delText>In</w:delText>
              </w:r>
              <w:r w:rsidRPr="001342EF" w:rsidDel="001342EF">
                <w:rPr>
                  <w:color w:val="221F1F"/>
                  <w:spacing w:val="-5"/>
                  <w:sz w:val="20"/>
                </w:rPr>
                <w:delText xml:space="preserve"> </w:delText>
              </w:r>
              <w:r w:rsidRPr="001342EF" w:rsidDel="001342EF">
                <w:rPr>
                  <w:color w:val="221F1F"/>
                  <w:sz w:val="20"/>
                </w:rPr>
                <w:delText>Special</w:delText>
              </w:r>
              <w:r w:rsidRPr="001342EF" w:rsidDel="001342EF">
                <w:rPr>
                  <w:color w:val="221F1F"/>
                  <w:spacing w:val="-6"/>
                  <w:sz w:val="20"/>
                </w:rPr>
                <w:delText xml:space="preserve"> </w:delText>
              </w:r>
              <w:commentRangeStart w:id="447"/>
              <w:r w:rsidRPr="001342EF" w:rsidDel="001342EF">
                <w:rPr>
                  <w:color w:val="221F1F"/>
                  <w:spacing w:val="-4"/>
                  <w:sz w:val="20"/>
                </w:rPr>
                <w:delText>Works</w:delText>
              </w:r>
            </w:del>
            <w:commentRangeEnd w:id="447"/>
            <w:r w:rsidR="007D48D6">
              <w:rPr>
                <w:rStyle w:val="CommentReference"/>
              </w:rPr>
              <w:commentReference w:id="447"/>
            </w:r>
          </w:p>
        </w:tc>
        <w:tc>
          <w:tcPr>
            <w:tcW w:w="1295" w:type="dxa"/>
          </w:tcPr>
          <w:p w14:paraId="3E89E8F9" w14:textId="5855CD1C" w:rsidR="00016C31" w:rsidRPr="001342EF" w:rsidRDefault="00632607">
            <w:pPr>
              <w:pStyle w:val="TableParagraph"/>
              <w:ind w:right="15"/>
              <w:jc w:val="right"/>
              <w:rPr>
                <w:sz w:val="20"/>
              </w:rPr>
            </w:pPr>
            <w:del w:id="448" w:author="Chandler Wilson" w:date="2023-05-25T10:20:00Z">
              <w:r w:rsidRPr="001342EF" w:rsidDel="001342EF">
                <w:rPr>
                  <w:color w:val="221F1F"/>
                  <w:sz w:val="20"/>
                </w:rPr>
                <w:delText>JUN</w:delText>
              </w:r>
              <w:r w:rsidRPr="001342EF" w:rsidDel="001342EF">
                <w:rPr>
                  <w:color w:val="221F1F"/>
                  <w:spacing w:val="-7"/>
                  <w:sz w:val="20"/>
                </w:rPr>
                <w:delText xml:space="preserve"> </w:delText>
              </w:r>
              <w:r w:rsidRPr="001342EF" w:rsidDel="001342EF">
                <w:rPr>
                  <w:color w:val="221F1F"/>
                  <w:spacing w:val="-4"/>
                  <w:sz w:val="20"/>
                </w:rPr>
                <w:delText>1995</w:delText>
              </w:r>
            </w:del>
          </w:p>
        </w:tc>
      </w:tr>
      <w:tr w:rsidR="00016C31" w14:paraId="5E5BF2C7" w14:textId="77777777">
        <w:trPr>
          <w:trHeight w:val="233"/>
        </w:trPr>
        <w:tc>
          <w:tcPr>
            <w:tcW w:w="1503" w:type="dxa"/>
          </w:tcPr>
          <w:p w14:paraId="72D18B9F" w14:textId="77777777" w:rsidR="00016C31" w:rsidRPr="001342EF" w:rsidRDefault="00632607">
            <w:pPr>
              <w:pStyle w:val="TableParagraph"/>
              <w:spacing w:line="214" w:lineRule="exact"/>
              <w:rPr>
                <w:sz w:val="20"/>
              </w:rPr>
            </w:pPr>
            <w:r w:rsidRPr="001342EF">
              <w:rPr>
                <w:color w:val="221F1F"/>
                <w:spacing w:val="-4"/>
                <w:sz w:val="20"/>
              </w:rPr>
              <w:t>252.227-7025</w:t>
            </w:r>
          </w:p>
        </w:tc>
        <w:tc>
          <w:tcPr>
            <w:tcW w:w="6581" w:type="dxa"/>
          </w:tcPr>
          <w:p w14:paraId="6BE645ED" w14:textId="77777777" w:rsidR="00016C31" w:rsidRPr="001342EF" w:rsidRDefault="00632607">
            <w:pPr>
              <w:pStyle w:val="TableParagraph"/>
              <w:spacing w:line="214" w:lineRule="exact"/>
              <w:ind w:left="167"/>
              <w:rPr>
                <w:sz w:val="20"/>
              </w:rPr>
            </w:pPr>
            <w:r w:rsidRPr="001342EF">
              <w:rPr>
                <w:color w:val="221F1F"/>
                <w:sz w:val="20"/>
              </w:rPr>
              <w:t>Limitations</w:t>
            </w:r>
            <w:r w:rsidRPr="001342EF">
              <w:rPr>
                <w:color w:val="221F1F"/>
                <w:spacing w:val="-10"/>
                <w:sz w:val="20"/>
              </w:rPr>
              <w:t xml:space="preserve"> </w:t>
            </w:r>
            <w:r w:rsidRPr="001342EF">
              <w:rPr>
                <w:color w:val="221F1F"/>
                <w:sz w:val="20"/>
              </w:rPr>
              <w:t>on</w:t>
            </w:r>
            <w:r w:rsidRPr="001342EF">
              <w:rPr>
                <w:color w:val="221F1F"/>
                <w:spacing w:val="-9"/>
                <w:sz w:val="20"/>
              </w:rPr>
              <w:t xml:space="preserve"> </w:t>
            </w:r>
            <w:r w:rsidRPr="001342EF">
              <w:rPr>
                <w:color w:val="221F1F"/>
                <w:sz w:val="20"/>
              </w:rPr>
              <w:t>the</w:t>
            </w:r>
            <w:r w:rsidRPr="001342EF">
              <w:rPr>
                <w:color w:val="221F1F"/>
                <w:spacing w:val="-10"/>
                <w:sz w:val="20"/>
              </w:rPr>
              <w:t xml:space="preserve"> </w:t>
            </w:r>
            <w:r w:rsidRPr="001342EF">
              <w:rPr>
                <w:color w:val="221F1F"/>
                <w:sz w:val="20"/>
              </w:rPr>
              <w:t>Use</w:t>
            </w:r>
            <w:r w:rsidRPr="001342EF">
              <w:rPr>
                <w:color w:val="221F1F"/>
                <w:spacing w:val="-10"/>
                <w:sz w:val="20"/>
              </w:rPr>
              <w:t xml:space="preserve"> </w:t>
            </w:r>
            <w:r w:rsidRPr="001342EF">
              <w:rPr>
                <w:color w:val="221F1F"/>
                <w:sz w:val="20"/>
              </w:rPr>
              <w:t>or</w:t>
            </w:r>
            <w:r w:rsidRPr="001342EF">
              <w:rPr>
                <w:color w:val="221F1F"/>
                <w:spacing w:val="-10"/>
                <w:sz w:val="20"/>
              </w:rPr>
              <w:t xml:space="preserve"> </w:t>
            </w:r>
            <w:r w:rsidRPr="001342EF">
              <w:rPr>
                <w:color w:val="221F1F"/>
                <w:sz w:val="20"/>
              </w:rPr>
              <w:t>Disclosure</w:t>
            </w:r>
            <w:r w:rsidRPr="001342EF">
              <w:rPr>
                <w:color w:val="221F1F"/>
                <w:spacing w:val="-9"/>
                <w:sz w:val="20"/>
              </w:rPr>
              <w:t xml:space="preserve"> </w:t>
            </w:r>
            <w:r w:rsidRPr="001342EF">
              <w:rPr>
                <w:color w:val="221F1F"/>
                <w:sz w:val="20"/>
              </w:rPr>
              <w:t>of</w:t>
            </w:r>
            <w:r w:rsidRPr="001342EF">
              <w:rPr>
                <w:color w:val="221F1F"/>
                <w:spacing w:val="-10"/>
                <w:sz w:val="20"/>
              </w:rPr>
              <w:t xml:space="preserve"> </w:t>
            </w:r>
            <w:r w:rsidRPr="001342EF">
              <w:rPr>
                <w:color w:val="221F1F"/>
                <w:sz w:val="20"/>
              </w:rPr>
              <w:t>Government-Furnished</w:t>
            </w:r>
            <w:r w:rsidRPr="001342EF">
              <w:rPr>
                <w:color w:val="221F1F"/>
                <w:spacing w:val="-6"/>
                <w:sz w:val="20"/>
              </w:rPr>
              <w:t xml:space="preserve"> </w:t>
            </w:r>
            <w:r w:rsidRPr="001342EF">
              <w:rPr>
                <w:color w:val="221F1F"/>
                <w:spacing w:val="-2"/>
                <w:sz w:val="20"/>
              </w:rPr>
              <w:t>Information</w:t>
            </w:r>
          </w:p>
        </w:tc>
        <w:tc>
          <w:tcPr>
            <w:tcW w:w="1295" w:type="dxa"/>
          </w:tcPr>
          <w:p w14:paraId="7C1575FA" w14:textId="77777777" w:rsidR="00016C31" w:rsidRDefault="00632607">
            <w:pPr>
              <w:pStyle w:val="TableParagraph"/>
              <w:spacing w:line="214" w:lineRule="exact"/>
              <w:ind w:right="13"/>
              <w:jc w:val="right"/>
              <w:rPr>
                <w:sz w:val="20"/>
              </w:rPr>
            </w:pPr>
            <w:r>
              <w:rPr>
                <w:color w:val="221F1F"/>
                <w:sz w:val="20"/>
              </w:rPr>
              <w:t>MAY</w:t>
            </w:r>
            <w:r>
              <w:rPr>
                <w:color w:val="221F1F"/>
                <w:spacing w:val="-7"/>
                <w:sz w:val="20"/>
              </w:rPr>
              <w:t xml:space="preserve"> </w:t>
            </w:r>
            <w:r>
              <w:rPr>
                <w:color w:val="221F1F"/>
                <w:spacing w:val="-4"/>
                <w:sz w:val="20"/>
              </w:rPr>
              <w:t>2013</w:t>
            </w:r>
          </w:p>
        </w:tc>
      </w:tr>
      <w:tr w:rsidR="00016C31" w14:paraId="66D3B74E" w14:textId="77777777">
        <w:trPr>
          <w:trHeight w:val="453"/>
        </w:trPr>
        <w:tc>
          <w:tcPr>
            <w:tcW w:w="1503" w:type="dxa"/>
          </w:tcPr>
          <w:p w14:paraId="087D98FC" w14:textId="77777777" w:rsidR="00016C31" w:rsidRPr="001342EF" w:rsidRDefault="00016C31">
            <w:pPr>
              <w:pStyle w:val="TableParagraph"/>
              <w:spacing w:line="240" w:lineRule="auto"/>
              <w:rPr>
                <w:sz w:val="19"/>
              </w:rPr>
            </w:pPr>
          </w:p>
          <w:p w14:paraId="5562A31C" w14:textId="77777777" w:rsidR="00016C31" w:rsidRPr="001342EF" w:rsidRDefault="00632607">
            <w:pPr>
              <w:pStyle w:val="TableParagraph"/>
              <w:spacing w:line="215" w:lineRule="exact"/>
              <w:rPr>
                <w:sz w:val="20"/>
              </w:rPr>
            </w:pPr>
            <w:r w:rsidRPr="001342EF">
              <w:rPr>
                <w:color w:val="221F1F"/>
                <w:spacing w:val="-4"/>
                <w:sz w:val="20"/>
              </w:rPr>
              <w:t>252.227-7026</w:t>
            </w:r>
          </w:p>
        </w:tc>
        <w:tc>
          <w:tcPr>
            <w:tcW w:w="6581" w:type="dxa"/>
          </w:tcPr>
          <w:p w14:paraId="44183F6A" w14:textId="77777777" w:rsidR="00016C31" w:rsidRPr="001342EF" w:rsidRDefault="00632607">
            <w:pPr>
              <w:pStyle w:val="TableParagraph"/>
              <w:spacing w:line="223" w:lineRule="exact"/>
              <w:ind w:left="167"/>
              <w:rPr>
                <w:sz w:val="20"/>
              </w:rPr>
            </w:pPr>
            <w:r w:rsidRPr="001342EF">
              <w:rPr>
                <w:color w:val="221F1F"/>
                <w:sz w:val="20"/>
              </w:rPr>
              <w:t>Marked</w:t>
            </w:r>
            <w:r w:rsidRPr="001342EF">
              <w:rPr>
                <w:color w:val="221F1F"/>
                <w:spacing w:val="-12"/>
                <w:sz w:val="20"/>
              </w:rPr>
              <w:t xml:space="preserve"> </w:t>
            </w:r>
            <w:r w:rsidRPr="001342EF">
              <w:rPr>
                <w:color w:val="221F1F"/>
                <w:sz w:val="20"/>
              </w:rPr>
              <w:t>with</w:t>
            </w:r>
            <w:r w:rsidRPr="001342EF">
              <w:rPr>
                <w:color w:val="221F1F"/>
                <w:spacing w:val="-11"/>
                <w:sz w:val="20"/>
              </w:rPr>
              <w:t xml:space="preserve"> </w:t>
            </w:r>
            <w:r w:rsidRPr="001342EF">
              <w:rPr>
                <w:color w:val="221F1F"/>
                <w:sz w:val="20"/>
              </w:rPr>
              <w:t>Restrictive</w:t>
            </w:r>
            <w:r w:rsidRPr="001342EF">
              <w:rPr>
                <w:color w:val="221F1F"/>
                <w:spacing w:val="-13"/>
                <w:sz w:val="20"/>
              </w:rPr>
              <w:t xml:space="preserve"> </w:t>
            </w:r>
            <w:r w:rsidRPr="001342EF">
              <w:rPr>
                <w:color w:val="221F1F"/>
                <w:spacing w:val="-2"/>
                <w:sz w:val="20"/>
              </w:rPr>
              <w:t>Legends</w:t>
            </w:r>
          </w:p>
          <w:p w14:paraId="7145A1F7" w14:textId="77777777" w:rsidR="00016C31" w:rsidRPr="001342EF" w:rsidRDefault="00632607">
            <w:pPr>
              <w:pStyle w:val="TableParagraph"/>
              <w:spacing w:line="210" w:lineRule="exact"/>
              <w:ind w:left="167"/>
              <w:rPr>
                <w:sz w:val="20"/>
              </w:rPr>
            </w:pPr>
            <w:r w:rsidRPr="001342EF">
              <w:rPr>
                <w:color w:val="221F1F"/>
                <w:sz w:val="20"/>
              </w:rPr>
              <w:t>Deferred</w:t>
            </w:r>
            <w:r w:rsidRPr="001342EF">
              <w:rPr>
                <w:color w:val="221F1F"/>
                <w:spacing w:val="-8"/>
                <w:sz w:val="20"/>
              </w:rPr>
              <w:t xml:space="preserve"> </w:t>
            </w:r>
            <w:r w:rsidRPr="001342EF">
              <w:rPr>
                <w:color w:val="221F1F"/>
                <w:sz w:val="20"/>
              </w:rPr>
              <w:t>Delivery</w:t>
            </w:r>
            <w:r w:rsidRPr="001342EF">
              <w:rPr>
                <w:color w:val="221F1F"/>
                <w:spacing w:val="-8"/>
                <w:sz w:val="20"/>
              </w:rPr>
              <w:t xml:space="preserve"> </w:t>
            </w:r>
            <w:r w:rsidRPr="001342EF">
              <w:rPr>
                <w:color w:val="221F1F"/>
                <w:sz w:val="20"/>
              </w:rPr>
              <w:t>of</w:t>
            </w:r>
            <w:r w:rsidRPr="001342EF">
              <w:rPr>
                <w:color w:val="221F1F"/>
                <w:spacing w:val="-8"/>
                <w:sz w:val="20"/>
              </w:rPr>
              <w:t xml:space="preserve"> </w:t>
            </w:r>
            <w:r w:rsidRPr="001342EF">
              <w:rPr>
                <w:color w:val="221F1F"/>
                <w:sz w:val="20"/>
              </w:rPr>
              <w:t>Technical</w:t>
            </w:r>
            <w:r w:rsidRPr="001342EF">
              <w:rPr>
                <w:color w:val="221F1F"/>
                <w:spacing w:val="-9"/>
                <w:sz w:val="20"/>
              </w:rPr>
              <w:t xml:space="preserve"> </w:t>
            </w:r>
            <w:r w:rsidRPr="001342EF">
              <w:rPr>
                <w:color w:val="221F1F"/>
                <w:sz w:val="20"/>
              </w:rPr>
              <w:t>Data</w:t>
            </w:r>
            <w:r w:rsidRPr="001342EF">
              <w:rPr>
                <w:color w:val="221F1F"/>
                <w:spacing w:val="-6"/>
                <w:sz w:val="20"/>
              </w:rPr>
              <w:t xml:space="preserve"> </w:t>
            </w:r>
            <w:r w:rsidRPr="001342EF">
              <w:rPr>
                <w:color w:val="221F1F"/>
                <w:sz w:val="20"/>
              </w:rPr>
              <w:t>or</w:t>
            </w:r>
            <w:r w:rsidRPr="001342EF">
              <w:rPr>
                <w:color w:val="221F1F"/>
                <w:spacing w:val="-7"/>
                <w:sz w:val="20"/>
              </w:rPr>
              <w:t xml:space="preserve"> </w:t>
            </w:r>
            <w:r w:rsidRPr="001342EF">
              <w:rPr>
                <w:color w:val="221F1F"/>
                <w:sz w:val="20"/>
              </w:rPr>
              <w:t>Computer</w:t>
            </w:r>
            <w:r w:rsidRPr="001342EF">
              <w:rPr>
                <w:color w:val="221F1F"/>
                <w:spacing w:val="-8"/>
                <w:sz w:val="20"/>
              </w:rPr>
              <w:t xml:space="preserve"> </w:t>
            </w:r>
            <w:r w:rsidRPr="001342EF">
              <w:rPr>
                <w:color w:val="221F1F"/>
                <w:spacing w:val="-2"/>
                <w:sz w:val="20"/>
              </w:rPr>
              <w:t>Software</w:t>
            </w:r>
          </w:p>
        </w:tc>
        <w:tc>
          <w:tcPr>
            <w:tcW w:w="1295" w:type="dxa"/>
          </w:tcPr>
          <w:p w14:paraId="1763867B" w14:textId="77777777" w:rsidR="00016C31" w:rsidRDefault="00016C31">
            <w:pPr>
              <w:pStyle w:val="TableParagraph"/>
              <w:spacing w:line="240" w:lineRule="auto"/>
              <w:rPr>
                <w:sz w:val="19"/>
              </w:rPr>
            </w:pPr>
          </w:p>
          <w:p w14:paraId="602AD900" w14:textId="77777777" w:rsidR="00016C31" w:rsidRDefault="00632607">
            <w:pPr>
              <w:pStyle w:val="TableParagraph"/>
              <w:spacing w:line="215" w:lineRule="exact"/>
              <w:ind w:right="15"/>
              <w:jc w:val="right"/>
              <w:rPr>
                <w:sz w:val="20"/>
              </w:rPr>
            </w:pPr>
            <w:r>
              <w:rPr>
                <w:color w:val="221F1F"/>
                <w:sz w:val="20"/>
              </w:rPr>
              <w:t>APR</w:t>
            </w:r>
            <w:r>
              <w:rPr>
                <w:color w:val="221F1F"/>
                <w:spacing w:val="-8"/>
                <w:sz w:val="20"/>
              </w:rPr>
              <w:t xml:space="preserve"> </w:t>
            </w:r>
            <w:r>
              <w:rPr>
                <w:color w:val="221F1F"/>
                <w:spacing w:val="-4"/>
                <w:sz w:val="20"/>
              </w:rPr>
              <w:t>1988</w:t>
            </w:r>
          </w:p>
        </w:tc>
      </w:tr>
      <w:tr w:rsidR="00016C31" w14:paraId="19DD9DED" w14:textId="77777777">
        <w:trPr>
          <w:trHeight w:val="230"/>
        </w:trPr>
        <w:tc>
          <w:tcPr>
            <w:tcW w:w="1503" w:type="dxa"/>
          </w:tcPr>
          <w:p w14:paraId="632C1129" w14:textId="77777777" w:rsidR="00016C31" w:rsidRDefault="00632607">
            <w:pPr>
              <w:pStyle w:val="TableParagraph"/>
              <w:spacing w:line="210" w:lineRule="exact"/>
              <w:rPr>
                <w:sz w:val="20"/>
              </w:rPr>
            </w:pPr>
            <w:r>
              <w:rPr>
                <w:color w:val="221F1F"/>
                <w:spacing w:val="-4"/>
                <w:sz w:val="20"/>
              </w:rPr>
              <w:t>252.227-7027</w:t>
            </w:r>
          </w:p>
        </w:tc>
        <w:tc>
          <w:tcPr>
            <w:tcW w:w="6581" w:type="dxa"/>
          </w:tcPr>
          <w:p w14:paraId="2C9B4C54" w14:textId="77777777" w:rsidR="00016C31" w:rsidRDefault="00632607">
            <w:pPr>
              <w:pStyle w:val="TableParagraph"/>
              <w:spacing w:line="210" w:lineRule="exact"/>
              <w:ind w:left="167"/>
              <w:rPr>
                <w:sz w:val="20"/>
              </w:rPr>
            </w:pPr>
            <w:r>
              <w:rPr>
                <w:color w:val="221F1F"/>
                <w:sz w:val="20"/>
              </w:rPr>
              <w:t>Deferred</w:t>
            </w:r>
            <w:r>
              <w:rPr>
                <w:color w:val="221F1F"/>
                <w:spacing w:val="-9"/>
                <w:sz w:val="20"/>
              </w:rPr>
              <w:t xml:space="preserve"> </w:t>
            </w:r>
            <w:r>
              <w:rPr>
                <w:color w:val="221F1F"/>
                <w:sz w:val="20"/>
              </w:rPr>
              <w:t>Ordering</w:t>
            </w:r>
            <w:r>
              <w:rPr>
                <w:color w:val="221F1F"/>
                <w:spacing w:val="-7"/>
                <w:sz w:val="20"/>
              </w:rPr>
              <w:t xml:space="preserve"> </w:t>
            </w:r>
            <w:proofErr w:type="gramStart"/>
            <w:r>
              <w:rPr>
                <w:color w:val="221F1F"/>
                <w:sz w:val="20"/>
              </w:rPr>
              <w:t>Of</w:t>
            </w:r>
            <w:proofErr w:type="gramEnd"/>
            <w:r>
              <w:rPr>
                <w:color w:val="221F1F"/>
                <w:spacing w:val="-7"/>
                <w:sz w:val="20"/>
              </w:rPr>
              <w:t xml:space="preserve"> </w:t>
            </w:r>
            <w:r>
              <w:rPr>
                <w:color w:val="221F1F"/>
                <w:sz w:val="20"/>
              </w:rPr>
              <w:t>Technical</w:t>
            </w:r>
            <w:r>
              <w:rPr>
                <w:color w:val="221F1F"/>
                <w:spacing w:val="-8"/>
                <w:sz w:val="20"/>
              </w:rPr>
              <w:t xml:space="preserve"> </w:t>
            </w:r>
            <w:r>
              <w:rPr>
                <w:color w:val="221F1F"/>
                <w:sz w:val="20"/>
              </w:rPr>
              <w:t>Data</w:t>
            </w:r>
            <w:r>
              <w:rPr>
                <w:color w:val="221F1F"/>
                <w:spacing w:val="-7"/>
                <w:sz w:val="20"/>
              </w:rPr>
              <w:t xml:space="preserve"> </w:t>
            </w:r>
            <w:r>
              <w:rPr>
                <w:color w:val="221F1F"/>
                <w:sz w:val="20"/>
              </w:rPr>
              <w:t>Or</w:t>
            </w:r>
            <w:r>
              <w:rPr>
                <w:color w:val="221F1F"/>
                <w:spacing w:val="-9"/>
                <w:sz w:val="20"/>
              </w:rPr>
              <w:t xml:space="preserve"> </w:t>
            </w:r>
            <w:r>
              <w:rPr>
                <w:color w:val="221F1F"/>
                <w:sz w:val="20"/>
              </w:rPr>
              <w:t>Computer</w:t>
            </w:r>
            <w:r>
              <w:rPr>
                <w:color w:val="221F1F"/>
                <w:spacing w:val="-6"/>
                <w:sz w:val="20"/>
              </w:rPr>
              <w:t xml:space="preserve"> </w:t>
            </w:r>
            <w:r>
              <w:rPr>
                <w:color w:val="221F1F"/>
                <w:spacing w:val="-2"/>
                <w:sz w:val="20"/>
              </w:rPr>
              <w:t>Software</w:t>
            </w:r>
          </w:p>
        </w:tc>
        <w:tc>
          <w:tcPr>
            <w:tcW w:w="1295" w:type="dxa"/>
          </w:tcPr>
          <w:p w14:paraId="5CCC04B6" w14:textId="77777777" w:rsidR="00016C31" w:rsidRDefault="00632607">
            <w:pPr>
              <w:pStyle w:val="TableParagraph"/>
              <w:spacing w:line="210" w:lineRule="exact"/>
              <w:ind w:right="15"/>
              <w:jc w:val="right"/>
              <w:rPr>
                <w:sz w:val="20"/>
              </w:rPr>
            </w:pPr>
            <w:r>
              <w:rPr>
                <w:color w:val="221F1F"/>
                <w:sz w:val="20"/>
              </w:rPr>
              <w:t>APR</w:t>
            </w:r>
            <w:r>
              <w:rPr>
                <w:color w:val="221F1F"/>
                <w:spacing w:val="-8"/>
                <w:sz w:val="20"/>
              </w:rPr>
              <w:t xml:space="preserve"> </w:t>
            </w:r>
            <w:r>
              <w:rPr>
                <w:color w:val="221F1F"/>
                <w:spacing w:val="-4"/>
                <w:sz w:val="20"/>
              </w:rPr>
              <w:t>1988</w:t>
            </w:r>
          </w:p>
        </w:tc>
      </w:tr>
      <w:tr w:rsidR="00016C31" w:rsidRPr="001342EF" w14:paraId="477190CB" w14:textId="77777777">
        <w:trPr>
          <w:trHeight w:val="230"/>
        </w:trPr>
        <w:tc>
          <w:tcPr>
            <w:tcW w:w="1503" w:type="dxa"/>
          </w:tcPr>
          <w:p w14:paraId="66003E79" w14:textId="55CA65CC" w:rsidR="00016C31" w:rsidRPr="001342EF" w:rsidRDefault="00632607">
            <w:pPr>
              <w:pStyle w:val="TableParagraph"/>
              <w:spacing w:line="210" w:lineRule="exact"/>
              <w:rPr>
                <w:sz w:val="20"/>
              </w:rPr>
            </w:pPr>
            <w:del w:id="449" w:author="Chandler Wilson" w:date="2023-05-25T10:20:00Z">
              <w:r w:rsidRPr="001342EF" w:rsidDel="001342EF">
                <w:rPr>
                  <w:color w:val="221F1F"/>
                  <w:spacing w:val="-4"/>
                  <w:sz w:val="20"/>
                </w:rPr>
                <w:delText>252.227-7030</w:delText>
              </w:r>
            </w:del>
          </w:p>
        </w:tc>
        <w:tc>
          <w:tcPr>
            <w:tcW w:w="6581" w:type="dxa"/>
          </w:tcPr>
          <w:p w14:paraId="32699CB2" w14:textId="3C5CF907" w:rsidR="00016C31" w:rsidRPr="001342EF" w:rsidRDefault="00632607">
            <w:pPr>
              <w:pStyle w:val="TableParagraph"/>
              <w:spacing w:line="210" w:lineRule="exact"/>
              <w:ind w:left="167"/>
              <w:rPr>
                <w:sz w:val="20"/>
              </w:rPr>
            </w:pPr>
            <w:del w:id="450" w:author="Chandler Wilson" w:date="2023-05-25T10:20:00Z">
              <w:r w:rsidRPr="001342EF" w:rsidDel="001342EF">
                <w:rPr>
                  <w:color w:val="221F1F"/>
                  <w:spacing w:val="-2"/>
                  <w:sz w:val="20"/>
                </w:rPr>
                <w:delText>Technical</w:delText>
              </w:r>
              <w:r w:rsidRPr="001342EF" w:rsidDel="001342EF">
                <w:rPr>
                  <w:color w:val="221F1F"/>
                  <w:spacing w:val="6"/>
                  <w:sz w:val="20"/>
                </w:rPr>
                <w:delText xml:space="preserve"> </w:delText>
              </w:r>
              <w:r w:rsidRPr="001342EF" w:rsidDel="001342EF">
                <w:rPr>
                  <w:color w:val="221F1F"/>
                  <w:spacing w:val="-2"/>
                  <w:sz w:val="20"/>
                </w:rPr>
                <w:delText>Data—Withholding</w:delText>
              </w:r>
              <w:r w:rsidRPr="001342EF" w:rsidDel="001342EF">
                <w:rPr>
                  <w:color w:val="221F1F"/>
                  <w:spacing w:val="3"/>
                  <w:sz w:val="20"/>
                </w:rPr>
                <w:delText xml:space="preserve"> </w:delText>
              </w:r>
              <w:r w:rsidRPr="001342EF" w:rsidDel="001342EF">
                <w:rPr>
                  <w:color w:val="221F1F"/>
                  <w:spacing w:val="-2"/>
                  <w:sz w:val="20"/>
                </w:rPr>
                <w:delText>of</w:delText>
              </w:r>
              <w:r w:rsidRPr="001342EF" w:rsidDel="001342EF">
                <w:rPr>
                  <w:color w:val="221F1F"/>
                  <w:spacing w:val="5"/>
                  <w:sz w:val="20"/>
                </w:rPr>
                <w:delText xml:space="preserve"> </w:delText>
              </w:r>
              <w:r w:rsidRPr="001342EF" w:rsidDel="001342EF">
                <w:rPr>
                  <w:color w:val="221F1F"/>
                  <w:spacing w:val="-2"/>
                  <w:sz w:val="20"/>
                </w:rPr>
                <w:delText>Payment</w:delText>
              </w:r>
            </w:del>
          </w:p>
        </w:tc>
        <w:tc>
          <w:tcPr>
            <w:tcW w:w="1295" w:type="dxa"/>
          </w:tcPr>
          <w:p w14:paraId="18AD325B" w14:textId="574DBADA" w:rsidR="00016C31" w:rsidRPr="001342EF" w:rsidRDefault="00632607">
            <w:pPr>
              <w:pStyle w:val="TableParagraph"/>
              <w:spacing w:line="210" w:lineRule="exact"/>
              <w:ind w:right="15"/>
              <w:jc w:val="right"/>
              <w:rPr>
                <w:sz w:val="20"/>
              </w:rPr>
            </w:pPr>
            <w:del w:id="451" w:author="Chandler Wilson" w:date="2023-05-25T10:20:00Z">
              <w:r w:rsidRPr="001342EF" w:rsidDel="001342EF">
                <w:rPr>
                  <w:color w:val="221F1F"/>
                  <w:sz w:val="20"/>
                </w:rPr>
                <w:delText>MAR</w:delText>
              </w:r>
              <w:r w:rsidRPr="001342EF" w:rsidDel="001342EF">
                <w:rPr>
                  <w:color w:val="221F1F"/>
                  <w:spacing w:val="-8"/>
                  <w:sz w:val="20"/>
                </w:rPr>
                <w:delText xml:space="preserve"> </w:delText>
              </w:r>
              <w:r w:rsidRPr="001342EF" w:rsidDel="001342EF">
                <w:rPr>
                  <w:color w:val="221F1F"/>
                  <w:spacing w:val="-4"/>
                  <w:sz w:val="20"/>
                </w:rPr>
                <w:delText>2000</w:delText>
              </w:r>
            </w:del>
          </w:p>
        </w:tc>
      </w:tr>
      <w:tr w:rsidR="00016C31" w14:paraId="6AB1AC5B" w14:textId="77777777">
        <w:trPr>
          <w:trHeight w:val="229"/>
        </w:trPr>
        <w:tc>
          <w:tcPr>
            <w:tcW w:w="1503" w:type="dxa"/>
          </w:tcPr>
          <w:p w14:paraId="6ACC9D60" w14:textId="77777777" w:rsidR="00016C31" w:rsidRDefault="00632607">
            <w:pPr>
              <w:pStyle w:val="TableParagraph"/>
              <w:rPr>
                <w:sz w:val="20"/>
              </w:rPr>
            </w:pPr>
            <w:r>
              <w:rPr>
                <w:color w:val="221F1F"/>
                <w:spacing w:val="-4"/>
                <w:sz w:val="20"/>
              </w:rPr>
              <w:t>252.227-7037</w:t>
            </w:r>
          </w:p>
        </w:tc>
        <w:tc>
          <w:tcPr>
            <w:tcW w:w="6581" w:type="dxa"/>
          </w:tcPr>
          <w:p w14:paraId="46BE5FB7" w14:textId="77777777" w:rsidR="00016C31" w:rsidRDefault="00632607">
            <w:pPr>
              <w:pStyle w:val="TableParagraph"/>
              <w:ind w:left="167"/>
              <w:rPr>
                <w:sz w:val="20"/>
              </w:rPr>
            </w:pPr>
            <w:r>
              <w:rPr>
                <w:color w:val="221F1F"/>
                <w:sz w:val="20"/>
              </w:rPr>
              <w:t>Validation</w:t>
            </w:r>
            <w:r>
              <w:rPr>
                <w:color w:val="221F1F"/>
                <w:spacing w:val="-10"/>
                <w:sz w:val="20"/>
              </w:rPr>
              <w:t xml:space="preserve"> </w:t>
            </w:r>
            <w:r>
              <w:rPr>
                <w:color w:val="221F1F"/>
                <w:sz w:val="20"/>
              </w:rPr>
              <w:t>of</w:t>
            </w:r>
            <w:r>
              <w:rPr>
                <w:color w:val="221F1F"/>
                <w:spacing w:val="-9"/>
                <w:sz w:val="20"/>
              </w:rPr>
              <w:t xml:space="preserve"> </w:t>
            </w:r>
            <w:r>
              <w:rPr>
                <w:color w:val="221F1F"/>
                <w:sz w:val="20"/>
              </w:rPr>
              <w:t>Restrictive</w:t>
            </w:r>
            <w:r>
              <w:rPr>
                <w:color w:val="221F1F"/>
                <w:spacing w:val="-12"/>
                <w:sz w:val="20"/>
              </w:rPr>
              <w:t xml:space="preserve"> </w:t>
            </w:r>
            <w:r>
              <w:rPr>
                <w:color w:val="221F1F"/>
                <w:sz w:val="20"/>
              </w:rPr>
              <w:t>Markings</w:t>
            </w:r>
            <w:r>
              <w:rPr>
                <w:color w:val="221F1F"/>
                <w:spacing w:val="-11"/>
                <w:sz w:val="20"/>
              </w:rPr>
              <w:t xml:space="preserve"> </w:t>
            </w:r>
            <w:r>
              <w:rPr>
                <w:color w:val="221F1F"/>
                <w:sz w:val="20"/>
              </w:rPr>
              <w:t>on</w:t>
            </w:r>
            <w:r>
              <w:rPr>
                <w:color w:val="221F1F"/>
                <w:spacing w:val="-11"/>
                <w:sz w:val="20"/>
              </w:rPr>
              <w:t xml:space="preserve"> </w:t>
            </w:r>
            <w:r>
              <w:rPr>
                <w:color w:val="221F1F"/>
                <w:sz w:val="20"/>
              </w:rPr>
              <w:t>Technical</w:t>
            </w:r>
            <w:r>
              <w:rPr>
                <w:color w:val="221F1F"/>
                <w:spacing w:val="-8"/>
                <w:sz w:val="20"/>
              </w:rPr>
              <w:t xml:space="preserve"> </w:t>
            </w:r>
            <w:r>
              <w:rPr>
                <w:color w:val="221F1F"/>
                <w:spacing w:val="-4"/>
                <w:sz w:val="20"/>
              </w:rPr>
              <w:t>Data</w:t>
            </w:r>
          </w:p>
        </w:tc>
        <w:tc>
          <w:tcPr>
            <w:tcW w:w="1295" w:type="dxa"/>
          </w:tcPr>
          <w:p w14:paraId="106AC26E" w14:textId="77777777" w:rsidR="00016C31" w:rsidRDefault="00632607">
            <w:pPr>
              <w:pStyle w:val="TableParagraph"/>
              <w:ind w:right="13"/>
              <w:jc w:val="right"/>
              <w:rPr>
                <w:sz w:val="20"/>
              </w:rPr>
            </w:pPr>
            <w:r>
              <w:rPr>
                <w:color w:val="221F1F"/>
                <w:sz w:val="20"/>
              </w:rPr>
              <w:t>JUN</w:t>
            </w:r>
            <w:r>
              <w:rPr>
                <w:color w:val="221F1F"/>
                <w:spacing w:val="-7"/>
                <w:sz w:val="20"/>
              </w:rPr>
              <w:t xml:space="preserve"> </w:t>
            </w:r>
            <w:r>
              <w:rPr>
                <w:color w:val="221F1F"/>
                <w:spacing w:val="-4"/>
                <w:sz w:val="20"/>
              </w:rPr>
              <w:t>2013</w:t>
            </w:r>
          </w:p>
        </w:tc>
      </w:tr>
      <w:tr w:rsidR="00016C31" w14:paraId="1F0C8287" w14:textId="77777777">
        <w:trPr>
          <w:trHeight w:val="229"/>
        </w:trPr>
        <w:tc>
          <w:tcPr>
            <w:tcW w:w="1503" w:type="dxa"/>
          </w:tcPr>
          <w:p w14:paraId="3D2E1A51" w14:textId="77777777" w:rsidR="00016C31" w:rsidRDefault="00632607">
            <w:pPr>
              <w:pStyle w:val="TableParagraph"/>
              <w:rPr>
                <w:sz w:val="20"/>
              </w:rPr>
            </w:pPr>
            <w:r>
              <w:rPr>
                <w:color w:val="221F1F"/>
                <w:spacing w:val="-4"/>
                <w:sz w:val="20"/>
              </w:rPr>
              <w:t>252.227-7039</w:t>
            </w:r>
          </w:p>
        </w:tc>
        <w:tc>
          <w:tcPr>
            <w:tcW w:w="6581" w:type="dxa"/>
          </w:tcPr>
          <w:p w14:paraId="2CB4678C" w14:textId="77777777" w:rsidR="00016C31" w:rsidRDefault="00632607">
            <w:pPr>
              <w:pStyle w:val="TableParagraph"/>
              <w:ind w:left="167"/>
              <w:rPr>
                <w:sz w:val="20"/>
              </w:rPr>
            </w:pPr>
            <w:r>
              <w:rPr>
                <w:color w:val="221F1F"/>
                <w:spacing w:val="-2"/>
                <w:sz w:val="20"/>
              </w:rPr>
              <w:t>Patents—Reporting</w:t>
            </w:r>
            <w:r>
              <w:rPr>
                <w:color w:val="221F1F"/>
                <w:spacing w:val="5"/>
                <w:sz w:val="20"/>
              </w:rPr>
              <w:t xml:space="preserve"> </w:t>
            </w:r>
            <w:proofErr w:type="gramStart"/>
            <w:r>
              <w:rPr>
                <w:color w:val="221F1F"/>
                <w:spacing w:val="-2"/>
                <w:sz w:val="20"/>
              </w:rPr>
              <w:t>Of</w:t>
            </w:r>
            <w:proofErr w:type="gramEnd"/>
            <w:r>
              <w:rPr>
                <w:color w:val="221F1F"/>
                <w:spacing w:val="6"/>
                <w:sz w:val="20"/>
              </w:rPr>
              <w:t xml:space="preserve"> </w:t>
            </w:r>
            <w:r>
              <w:rPr>
                <w:color w:val="221F1F"/>
                <w:spacing w:val="-2"/>
                <w:sz w:val="20"/>
              </w:rPr>
              <w:t>Subject</w:t>
            </w:r>
            <w:r>
              <w:rPr>
                <w:color w:val="221F1F"/>
                <w:spacing w:val="3"/>
                <w:sz w:val="20"/>
              </w:rPr>
              <w:t xml:space="preserve"> </w:t>
            </w:r>
            <w:r>
              <w:rPr>
                <w:color w:val="221F1F"/>
                <w:spacing w:val="-2"/>
                <w:sz w:val="20"/>
              </w:rPr>
              <w:t>Inventions</w:t>
            </w:r>
          </w:p>
        </w:tc>
        <w:tc>
          <w:tcPr>
            <w:tcW w:w="1295" w:type="dxa"/>
          </w:tcPr>
          <w:p w14:paraId="1FF542B3" w14:textId="77777777" w:rsidR="00016C31" w:rsidRDefault="00632607">
            <w:pPr>
              <w:pStyle w:val="TableParagraph"/>
              <w:ind w:right="15"/>
              <w:jc w:val="right"/>
              <w:rPr>
                <w:sz w:val="20"/>
              </w:rPr>
            </w:pPr>
            <w:r>
              <w:rPr>
                <w:color w:val="221F1F"/>
                <w:sz w:val="20"/>
              </w:rPr>
              <w:t>APR</w:t>
            </w:r>
            <w:r>
              <w:rPr>
                <w:color w:val="221F1F"/>
                <w:spacing w:val="-8"/>
                <w:sz w:val="20"/>
              </w:rPr>
              <w:t xml:space="preserve"> </w:t>
            </w:r>
            <w:r>
              <w:rPr>
                <w:color w:val="221F1F"/>
                <w:spacing w:val="-4"/>
                <w:sz w:val="20"/>
              </w:rPr>
              <w:t>1990</w:t>
            </w:r>
          </w:p>
        </w:tc>
      </w:tr>
      <w:tr w:rsidR="00016C31" w:rsidRPr="001342EF" w14:paraId="1CD3D60E" w14:textId="77777777">
        <w:trPr>
          <w:trHeight w:val="229"/>
        </w:trPr>
        <w:tc>
          <w:tcPr>
            <w:tcW w:w="1503" w:type="dxa"/>
          </w:tcPr>
          <w:p w14:paraId="3DF8430B" w14:textId="01F009D9" w:rsidR="00016C31" w:rsidRPr="001342EF" w:rsidRDefault="00632607">
            <w:pPr>
              <w:pStyle w:val="TableParagraph"/>
              <w:rPr>
                <w:sz w:val="20"/>
              </w:rPr>
            </w:pPr>
            <w:del w:id="452" w:author="Chandler Wilson" w:date="2023-05-25T10:20:00Z">
              <w:r w:rsidRPr="001342EF" w:rsidDel="001342EF">
                <w:rPr>
                  <w:color w:val="221F1F"/>
                  <w:spacing w:val="-4"/>
                  <w:sz w:val="20"/>
                </w:rPr>
                <w:delText>252.228-7001</w:delText>
              </w:r>
            </w:del>
          </w:p>
        </w:tc>
        <w:tc>
          <w:tcPr>
            <w:tcW w:w="6581" w:type="dxa"/>
          </w:tcPr>
          <w:p w14:paraId="7830DA34" w14:textId="64B153FD" w:rsidR="00016C31" w:rsidRPr="001342EF" w:rsidRDefault="00632607">
            <w:pPr>
              <w:pStyle w:val="TableParagraph"/>
              <w:ind w:left="167"/>
              <w:rPr>
                <w:sz w:val="20"/>
              </w:rPr>
            </w:pPr>
            <w:del w:id="453" w:author="Chandler Wilson" w:date="2023-05-25T10:20:00Z">
              <w:r w:rsidRPr="001342EF" w:rsidDel="001342EF">
                <w:rPr>
                  <w:color w:val="221F1F"/>
                  <w:sz w:val="20"/>
                </w:rPr>
                <w:delText>Ground</w:delText>
              </w:r>
              <w:r w:rsidRPr="001342EF" w:rsidDel="001342EF">
                <w:rPr>
                  <w:color w:val="221F1F"/>
                  <w:spacing w:val="-7"/>
                  <w:sz w:val="20"/>
                </w:rPr>
                <w:delText xml:space="preserve"> </w:delText>
              </w:r>
              <w:r w:rsidRPr="001342EF" w:rsidDel="001342EF">
                <w:rPr>
                  <w:color w:val="221F1F"/>
                  <w:sz w:val="20"/>
                </w:rPr>
                <w:delText>and</w:delText>
              </w:r>
              <w:r w:rsidRPr="001342EF" w:rsidDel="001342EF">
                <w:rPr>
                  <w:color w:val="221F1F"/>
                  <w:spacing w:val="-7"/>
                  <w:sz w:val="20"/>
                </w:rPr>
                <w:delText xml:space="preserve"> </w:delText>
              </w:r>
              <w:r w:rsidRPr="001342EF" w:rsidDel="001342EF">
                <w:rPr>
                  <w:color w:val="221F1F"/>
                  <w:sz w:val="20"/>
                </w:rPr>
                <w:delText>Flight</w:delText>
              </w:r>
              <w:r w:rsidRPr="001342EF" w:rsidDel="001342EF">
                <w:rPr>
                  <w:color w:val="221F1F"/>
                  <w:spacing w:val="-7"/>
                  <w:sz w:val="20"/>
                </w:rPr>
                <w:delText xml:space="preserve"> </w:delText>
              </w:r>
              <w:r w:rsidRPr="001342EF" w:rsidDel="001342EF">
                <w:rPr>
                  <w:color w:val="221F1F"/>
                  <w:spacing w:val="-4"/>
                  <w:sz w:val="20"/>
                </w:rPr>
                <w:delText>Risk</w:delText>
              </w:r>
            </w:del>
          </w:p>
        </w:tc>
        <w:tc>
          <w:tcPr>
            <w:tcW w:w="1295" w:type="dxa"/>
          </w:tcPr>
          <w:p w14:paraId="052FFB99" w14:textId="25C32AFF" w:rsidR="00016C31" w:rsidRPr="001342EF" w:rsidRDefault="00632607">
            <w:pPr>
              <w:pStyle w:val="TableParagraph"/>
              <w:ind w:right="13"/>
              <w:jc w:val="right"/>
              <w:rPr>
                <w:sz w:val="20"/>
              </w:rPr>
            </w:pPr>
            <w:del w:id="454" w:author="Chandler Wilson" w:date="2023-05-25T10:20:00Z">
              <w:r w:rsidRPr="001342EF" w:rsidDel="001342EF">
                <w:rPr>
                  <w:color w:val="221F1F"/>
                  <w:sz w:val="20"/>
                </w:rPr>
                <w:delText>JUN</w:delText>
              </w:r>
              <w:r w:rsidRPr="001342EF" w:rsidDel="001342EF">
                <w:rPr>
                  <w:color w:val="221F1F"/>
                  <w:spacing w:val="-7"/>
                  <w:sz w:val="20"/>
                </w:rPr>
                <w:delText xml:space="preserve"> </w:delText>
              </w:r>
              <w:r w:rsidRPr="001342EF" w:rsidDel="001342EF">
                <w:rPr>
                  <w:color w:val="221F1F"/>
                  <w:spacing w:val="-4"/>
                  <w:sz w:val="20"/>
                </w:rPr>
                <w:delText>2010</w:delText>
              </w:r>
            </w:del>
          </w:p>
        </w:tc>
      </w:tr>
      <w:tr w:rsidR="00016C31" w14:paraId="659A8176" w14:textId="77777777">
        <w:trPr>
          <w:trHeight w:val="229"/>
        </w:trPr>
        <w:tc>
          <w:tcPr>
            <w:tcW w:w="1503" w:type="dxa"/>
          </w:tcPr>
          <w:p w14:paraId="05C796C7" w14:textId="77777777" w:rsidR="00016C31" w:rsidRDefault="00632607">
            <w:pPr>
              <w:pStyle w:val="TableParagraph"/>
              <w:rPr>
                <w:sz w:val="20"/>
              </w:rPr>
            </w:pPr>
            <w:r>
              <w:rPr>
                <w:color w:val="221F1F"/>
                <w:spacing w:val="-4"/>
                <w:sz w:val="20"/>
              </w:rPr>
              <w:t>252.228-7003</w:t>
            </w:r>
          </w:p>
        </w:tc>
        <w:tc>
          <w:tcPr>
            <w:tcW w:w="6581" w:type="dxa"/>
          </w:tcPr>
          <w:p w14:paraId="54F012E7" w14:textId="77777777" w:rsidR="00016C31" w:rsidRDefault="00632607">
            <w:pPr>
              <w:pStyle w:val="TableParagraph"/>
              <w:ind w:left="167"/>
              <w:rPr>
                <w:sz w:val="20"/>
              </w:rPr>
            </w:pPr>
            <w:r>
              <w:rPr>
                <w:color w:val="221F1F"/>
                <w:sz w:val="20"/>
              </w:rPr>
              <w:t>Capture</w:t>
            </w:r>
            <w:r>
              <w:rPr>
                <w:color w:val="221F1F"/>
                <w:spacing w:val="-8"/>
                <w:sz w:val="20"/>
              </w:rPr>
              <w:t xml:space="preserve"> </w:t>
            </w:r>
            <w:r>
              <w:rPr>
                <w:color w:val="221F1F"/>
                <w:sz w:val="20"/>
              </w:rPr>
              <w:t>and</w:t>
            </w:r>
            <w:r>
              <w:rPr>
                <w:color w:val="221F1F"/>
                <w:spacing w:val="-6"/>
                <w:sz w:val="20"/>
              </w:rPr>
              <w:t xml:space="preserve"> </w:t>
            </w:r>
            <w:r>
              <w:rPr>
                <w:color w:val="221F1F"/>
                <w:spacing w:val="-2"/>
                <w:sz w:val="20"/>
              </w:rPr>
              <w:t>Detention</w:t>
            </w:r>
          </w:p>
        </w:tc>
        <w:tc>
          <w:tcPr>
            <w:tcW w:w="1295" w:type="dxa"/>
          </w:tcPr>
          <w:p w14:paraId="1912141E" w14:textId="77777777" w:rsidR="00016C31" w:rsidRDefault="00632607">
            <w:pPr>
              <w:pStyle w:val="TableParagraph"/>
              <w:ind w:right="13"/>
              <w:jc w:val="right"/>
              <w:rPr>
                <w:sz w:val="20"/>
              </w:rPr>
            </w:pPr>
            <w:r>
              <w:rPr>
                <w:color w:val="221F1F"/>
                <w:sz w:val="20"/>
              </w:rPr>
              <w:t>DEC</w:t>
            </w:r>
            <w:r>
              <w:rPr>
                <w:color w:val="221F1F"/>
                <w:spacing w:val="-7"/>
                <w:sz w:val="20"/>
              </w:rPr>
              <w:t xml:space="preserve"> </w:t>
            </w:r>
            <w:r>
              <w:rPr>
                <w:color w:val="221F1F"/>
                <w:spacing w:val="-4"/>
                <w:sz w:val="20"/>
              </w:rPr>
              <w:t>1991</w:t>
            </w:r>
          </w:p>
        </w:tc>
      </w:tr>
      <w:tr w:rsidR="00016C31" w14:paraId="0A0EF58F" w14:textId="77777777">
        <w:trPr>
          <w:trHeight w:val="235"/>
        </w:trPr>
        <w:tc>
          <w:tcPr>
            <w:tcW w:w="1503" w:type="dxa"/>
          </w:tcPr>
          <w:p w14:paraId="73657F67" w14:textId="77777777" w:rsidR="00016C31" w:rsidRDefault="00632607">
            <w:pPr>
              <w:pStyle w:val="TableParagraph"/>
              <w:spacing w:line="215" w:lineRule="exact"/>
              <w:rPr>
                <w:sz w:val="20"/>
              </w:rPr>
            </w:pPr>
            <w:r>
              <w:rPr>
                <w:color w:val="221F1F"/>
                <w:spacing w:val="-4"/>
                <w:sz w:val="20"/>
              </w:rPr>
              <w:t>252.228-7005</w:t>
            </w:r>
          </w:p>
        </w:tc>
        <w:tc>
          <w:tcPr>
            <w:tcW w:w="6581" w:type="dxa"/>
          </w:tcPr>
          <w:p w14:paraId="17D59612" w14:textId="77777777" w:rsidR="00016C31" w:rsidRDefault="00632607">
            <w:pPr>
              <w:pStyle w:val="TableParagraph"/>
              <w:spacing w:line="215" w:lineRule="exact"/>
              <w:ind w:left="167"/>
              <w:rPr>
                <w:sz w:val="20"/>
              </w:rPr>
            </w:pPr>
            <w:r>
              <w:rPr>
                <w:color w:val="221F1F"/>
                <w:spacing w:val="-2"/>
                <w:sz w:val="20"/>
              </w:rPr>
              <w:t>Accident</w:t>
            </w:r>
            <w:r>
              <w:rPr>
                <w:color w:val="221F1F"/>
                <w:sz w:val="20"/>
              </w:rPr>
              <w:t xml:space="preserve"> </w:t>
            </w:r>
            <w:r>
              <w:rPr>
                <w:color w:val="221F1F"/>
                <w:spacing w:val="-2"/>
                <w:sz w:val="20"/>
              </w:rPr>
              <w:t>Reporting</w:t>
            </w:r>
            <w:r>
              <w:rPr>
                <w:color w:val="221F1F"/>
                <w:spacing w:val="5"/>
                <w:sz w:val="20"/>
              </w:rPr>
              <w:t xml:space="preserve"> </w:t>
            </w:r>
            <w:r>
              <w:rPr>
                <w:color w:val="221F1F"/>
                <w:spacing w:val="-2"/>
                <w:sz w:val="20"/>
              </w:rPr>
              <w:t>and</w:t>
            </w:r>
            <w:r>
              <w:rPr>
                <w:color w:val="221F1F"/>
                <w:spacing w:val="4"/>
                <w:sz w:val="20"/>
              </w:rPr>
              <w:t xml:space="preserve"> </w:t>
            </w:r>
            <w:r>
              <w:rPr>
                <w:color w:val="221F1F"/>
                <w:spacing w:val="-2"/>
                <w:sz w:val="20"/>
              </w:rPr>
              <w:t>Investigation</w:t>
            </w:r>
            <w:r>
              <w:rPr>
                <w:color w:val="221F1F"/>
                <w:spacing w:val="5"/>
                <w:sz w:val="20"/>
              </w:rPr>
              <w:t xml:space="preserve"> </w:t>
            </w:r>
            <w:r>
              <w:rPr>
                <w:color w:val="221F1F"/>
                <w:spacing w:val="-2"/>
                <w:sz w:val="20"/>
              </w:rPr>
              <w:t>Involving</w:t>
            </w:r>
            <w:r>
              <w:rPr>
                <w:color w:val="221F1F"/>
                <w:spacing w:val="5"/>
                <w:sz w:val="20"/>
              </w:rPr>
              <w:t xml:space="preserve"> </w:t>
            </w:r>
            <w:r>
              <w:rPr>
                <w:color w:val="221F1F"/>
                <w:spacing w:val="-2"/>
                <w:sz w:val="20"/>
              </w:rPr>
              <w:t>Aircraft,</w:t>
            </w:r>
            <w:r>
              <w:rPr>
                <w:color w:val="221F1F"/>
                <w:spacing w:val="4"/>
                <w:sz w:val="20"/>
              </w:rPr>
              <w:t xml:space="preserve"> </w:t>
            </w:r>
            <w:r>
              <w:rPr>
                <w:color w:val="221F1F"/>
                <w:spacing w:val="-2"/>
                <w:sz w:val="20"/>
              </w:rPr>
              <w:t>Missiles,</w:t>
            </w:r>
            <w:r>
              <w:rPr>
                <w:color w:val="221F1F"/>
                <w:spacing w:val="2"/>
                <w:sz w:val="20"/>
              </w:rPr>
              <w:t xml:space="preserve"> </w:t>
            </w:r>
            <w:r>
              <w:rPr>
                <w:color w:val="221F1F"/>
                <w:spacing w:val="-5"/>
                <w:sz w:val="20"/>
              </w:rPr>
              <w:t>and</w:t>
            </w:r>
          </w:p>
        </w:tc>
        <w:tc>
          <w:tcPr>
            <w:tcW w:w="1295" w:type="dxa"/>
          </w:tcPr>
          <w:p w14:paraId="77EAE98E" w14:textId="77777777" w:rsidR="00016C31" w:rsidRDefault="00632607">
            <w:pPr>
              <w:pStyle w:val="TableParagraph"/>
              <w:spacing w:line="215" w:lineRule="exact"/>
              <w:ind w:right="13"/>
              <w:jc w:val="right"/>
              <w:rPr>
                <w:sz w:val="20"/>
              </w:rPr>
            </w:pPr>
            <w:r>
              <w:rPr>
                <w:color w:val="221F1F"/>
                <w:sz w:val="20"/>
              </w:rPr>
              <w:t>DEC</w:t>
            </w:r>
            <w:r>
              <w:rPr>
                <w:color w:val="221F1F"/>
                <w:spacing w:val="-7"/>
                <w:sz w:val="20"/>
              </w:rPr>
              <w:t xml:space="preserve"> </w:t>
            </w:r>
            <w:r>
              <w:rPr>
                <w:color w:val="221F1F"/>
                <w:spacing w:val="-4"/>
                <w:sz w:val="20"/>
              </w:rPr>
              <w:t>1991</w:t>
            </w:r>
          </w:p>
        </w:tc>
      </w:tr>
      <w:tr w:rsidR="00016C31" w14:paraId="0BB2BA74" w14:textId="77777777">
        <w:trPr>
          <w:trHeight w:val="452"/>
        </w:trPr>
        <w:tc>
          <w:tcPr>
            <w:tcW w:w="1503" w:type="dxa"/>
          </w:tcPr>
          <w:p w14:paraId="7AEF23EC" w14:textId="77777777" w:rsidR="00016C31" w:rsidRDefault="00016C31">
            <w:pPr>
              <w:pStyle w:val="TableParagraph"/>
              <w:spacing w:before="9" w:line="240" w:lineRule="auto"/>
              <w:rPr>
                <w:sz w:val="18"/>
              </w:rPr>
            </w:pPr>
          </w:p>
          <w:p w14:paraId="4341FEAF" w14:textId="77777777" w:rsidR="00016C31" w:rsidRDefault="00632607">
            <w:pPr>
              <w:pStyle w:val="TableParagraph"/>
              <w:spacing w:line="216" w:lineRule="exact"/>
              <w:rPr>
                <w:sz w:val="20"/>
              </w:rPr>
            </w:pPr>
            <w:r>
              <w:rPr>
                <w:color w:val="221F1F"/>
                <w:spacing w:val="-4"/>
                <w:sz w:val="20"/>
              </w:rPr>
              <w:t>252.231-7000</w:t>
            </w:r>
          </w:p>
        </w:tc>
        <w:tc>
          <w:tcPr>
            <w:tcW w:w="6581" w:type="dxa"/>
          </w:tcPr>
          <w:p w14:paraId="55D4536B" w14:textId="77777777" w:rsidR="00016C31" w:rsidRDefault="00632607">
            <w:pPr>
              <w:pStyle w:val="TableParagraph"/>
              <w:spacing w:line="216" w:lineRule="exact"/>
              <w:ind w:left="167" w:right="3481"/>
              <w:rPr>
                <w:sz w:val="20"/>
              </w:rPr>
            </w:pPr>
            <w:r>
              <w:rPr>
                <w:color w:val="221F1F"/>
                <w:sz w:val="20"/>
              </w:rPr>
              <w:t xml:space="preserve">Space Launch Vehicles </w:t>
            </w:r>
            <w:r>
              <w:rPr>
                <w:color w:val="221F1F"/>
                <w:spacing w:val="-2"/>
                <w:sz w:val="20"/>
              </w:rPr>
              <w:t>Supplemental</w:t>
            </w:r>
            <w:r>
              <w:rPr>
                <w:color w:val="221F1F"/>
                <w:spacing w:val="-8"/>
                <w:sz w:val="20"/>
              </w:rPr>
              <w:t xml:space="preserve"> </w:t>
            </w:r>
            <w:r>
              <w:rPr>
                <w:color w:val="221F1F"/>
                <w:spacing w:val="-2"/>
                <w:sz w:val="20"/>
              </w:rPr>
              <w:t>Cost</w:t>
            </w:r>
            <w:r>
              <w:rPr>
                <w:color w:val="221F1F"/>
                <w:spacing w:val="-9"/>
                <w:sz w:val="20"/>
              </w:rPr>
              <w:t xml:space="preserve"> </w:t>
            </w:r>
            <w:r>
              <w:rPr>
                <w:color w:val="221F1F"/>
                <w:spacing w:val="-2"/>
                <w:sz w:val="20"/>
              </w:rPr>
              <w:t>Principles</w:t>
            </w:r>
          </w:p>
        </w:tc>
        <w:tc>
          <w:tcPr>
            <w:tcW w:w="1295" w:type="dxa"/>
          </w:tcPr>
          <w:p w14:paraId="4D911386" w14:textId="77777777" w:rsidR="00016C31" w:rsidRDefault="00016C31">
            <w:pPr>
              <w:pStyle w:val="TableParagraph"/>
              <w:spacing w:before="9" w:line="240" w:lineRule="auto"/>
              <w:rPr>
                <w:sz w:val="18"/>
              </w:rPr>
            </w:pPr>
          </w:p>
          <w:p w14:paraId="51A6EBD9" w14:textId="77777777" w:rsidR="00016C31" w:rsidRDefault="00632607">
            <w:pPr>
              <w:pStyle w:val="TableParagraph"/>
              <w:spacing w:line="216" w:lineRule="exact"/>
              <w:ind w:right="13"/>
              <w:jc w:val="right"/>
              <w:rPr>
                <w:sz w:val="20"/>
              </w:rPr>
            </w:pPr>
            <w:r>
              <w:rPr>
                <w:color w:val="221F1F"/>
                <w:sz w:val="20"/>
              </w:rPr>
              <w:t>DEC</w:t>
            </w:r>
            <w:r>
              <w:rPr>
                <w:color w:val="221F1F"/>
                <w:spacing w:val="-7"/>
                <w:sz w:val="20"/>
              </w:rPr>
              <w:t xml:space="preserve"> </w:t>
            </w:r>
            <w:r>
              <w:rPr>
                <w:color w:val="221F1F"/>
                <w:spacing w:val="-4"/>
                <w:sz w:val="20"/>
              </w:rPr>
              <w:t>1991</w:t>
            </w:r>
          </w:p>
        </w:tc>
      </w:tr>
      <w:tr w:rsidR="00016C31" w:rsidRPr="001342EF" w14:paraId="260D2F41" w14:textId="77777777">
        <w:trPr>
          <w:trHeight w:val="230"/>
        </w:trPr>
        <w:tc>
          <w:tcPr>
            <w:tcW w:w="1503" w:type="dxa"/>
          </w:tcPr>
          <w:p w14:paraId="62A7A6B7" w14:textId="11A70182" w:rsidR="00016C31" w:rsidRPr="001342EF" w:rsidRDefault="00632607">
            <w:pPr>
              <w:pStyle w:val="TableParagraph"/>
              <w:spacing w:line="211" w:lineRule="exact"/>
              <w:rPr>
                <w:sz w:val="20"/>
              </w:rPr>
            </w:pPr>
            <w:del w:id="455" w:author="Chandler Wilson" w:date="2023-05-25T10:20:00Z">
              <w:r w:rsidRPr="001342EF" w:rsidDel="001342EF">
                <w:rPr>
                  <w:color w:val="221F1F"/>
                  <w:spacing w:val="-4"/>
                  <w:sz w:val="20"/>
                </w:rPr>
                <w:delText>252.232-7002</w:delText>
              </w:r>
            </w:del>
          </w:p>
        </w:tc>
        <w:tc>
          <w:tcPr>
            <w:tcW w:w="6581" w:type="dxa"/>
          </w:tcPr>
          <w:p w14:paraId="54B3AB9F" w14:textId="61B902A3" w:rsidR="00016C31" w:rsidRPr="001342EF" w:rsidRDefault="00632607">
            <w:pPr>
              <w:pStyle w:val="TableParagraph"/>
              <w:spacing w:line="211" w:lineRule="exact"/>
              <w:ind w:left="167"/>
              <w:rPr>
                <w:sz w:val="20"/>
              </w:rPr>
            </w:pPr>
            <w:del w:id="456" w:author="Chandler Wilson" w:date="2023-05-25T10:20:00Z">
              <w:r w:rsidRPr="001342EF" w:rsidDel="001342EF">
                <w:rPr>
                  <w:color w:val="221F1F"/>
                  <w:sz w:val="20"/>
                </w:rPr>
                <w:delText>Progress</w:delText>
              </w:r>
              <w:r w:rsidRPr="001342EF" w:rsidDel="001342EF">
                <w:rPr>
                  <w:color w:val="221F1F"/>
                  <w:spacing w:val="-13"/>
                  <w:sz w:val="20"/>
                </w:rPr>
                <w:delText xml:space="preserve"> </w:delText>
              </w:r>
              <w:r w:rsidRPr="001342EF" w:rsidDel="001342EF">
                <w:rPr>
                  <w:color w:val="221F1F"/>
                  <w:sz w:val="20"/>
                </w:rPr>
                <w:delText>Payments</w:delText>
              </w:r>
              <w:r w:rsidRPr="001342EF" w:rsidDel="001342EF">
                <w:rPr>
                  <w:color w:val="221F1F"/>
                  <w:spacing w:val="-10"/>
                  <w:sz w:val="20"/>
                </w:rPr>
                <w:delText xml:space="preserve"> </w:delText>
              </w:r>
              <w:r w:rsidRPr="001342EF" w:rsidDel="001342EF">
                <w:rPr>
                  <w:color w:val="221F1F"/>
                  <w:sz w:val="20"/>
                </w:rPr>
                <w:delText>for</w:delText>
              </w:r>
              <w:r w:rsidRPr="001342EF" w:rsidDel="001342EF">
                <w:rPr>
                  <w:color w:val="221F1F"/>
                  <w:spacing w:val="-9"/>
                  <w:sz w:val="20"/>
                </w:rPr>
                <w:delText xml:space="preserve"> </w:delText>
              </w:r>
              <w:r w:rsidRPr="001342EF" w:rsidDel="001342EF">
                <w:rPr>
                  <w:color w:val="221F1F"/>
                  <w:sz w:val="20"/>
                </w:rPr>
                <w:delText>Foreign</w:delText>
              </w:r>
              <w:r w:rsidRPr="001342EF" w:rsidDel="001342EF">
                <w:rPr>
                  <w:color w:val="221F1F"/>
                  <w:spacing w:val="-8"/>
                  <w:sz w:val="20"/>
                </w:rPr>
                <w:delText xml:space="preserve"> </w:delText>
              </w:r>
              <w:r w:rsidRPr="001342EF" w:rsidDel="001342EF">
                <w:rPr>
                  <w:color w:val="221F1F"/>
                  <w:sz w:val="20"/>
                </w:rPr>
                <w:delText>Military</w:delText>
              </w:r>
              <w:r w:rsidRPr="001342EF" w:rsidDel="001342EF">
                <w:rPr>
                  <w:color w:val="221F1F"/>
                  <w:spacing w:val="-9"/>
                  <w:sz w:val="20"/>
                </w:rPr>
                <w:delText xml:space="preserve"> </w:delText>
              </w:r>
              <w:r w:rsidRPr="001342EF" w:rsidDel="001342EF">
                <w:rPr>
                  <w:color w:val="221F1F"/>
                  <w:sz w:val="20"/>
                </w:rPr>
                <w:delText>Sales</w:delText>
              </w:r>
              <w:r w:rsidRPr="001342EF" w:rsidDel="001342EF">
                <w:rPr>
                  <w:color w:val="221F1F"/>
                  <w:spacing w:val="-9"/>
                  <w:sz w:val="20"/>
                </w:rPr>
                <w:delText xml:space="preserve"> </w:delText>
              </w:r>
              <w:r w:rsidRPr="001342EF" w:rsidDel="001342EF">
                <w:rPr>
                  <w:color w:val="221F1F"/>
                  <w:spacing w:val="-2"/>
                  <w:sz w:val="20"/>
                </w:rPr>
                <w:delText>Acquisitions</w:delText>
              </w:r>
            </w:del>
          </w:p>
        </w:tc>
        <w:tc>
          <w:tcPr>
            <w:tcW w:w="1295" w:type="dxa"/>
          </w:tcPr>
          <w:p w14:paraId="0BCBD73E" w14:textId="22EFB0E4" w:rsidR="00016C31" w:rsidRPr="001342EF" w:rsidRDefault="00632607">
            <w:pPr>
              <w:pStyle w:val="TableParagraph"/>
              <w:spacing w:line="211" w:lineRule="exact"/>
              <w:ind w:right="13"/>
              <w:jc w:val="right"/>
              <w:rPr>
                <w:sz w:val="20"/>
              </w:rPr>
            </w:pPr>
            <w:del w:id="457" w:author="Chandler Wilson" w:date="2023-05-25T10:20:00Z">
              <w:r w:rsidRPr="001342EF" w:rsidDel="001342EF">
                <w:rPr>
                  <w:color w:val="221F1F"/>
                  <w:sz w:val="20"/>
                </w:rPr>
                <w:delText>DEC</w:delText>
              </w:r>
              <w:r w:rsidRPr="001342EF" w:rsidDel="001342EF">
                <w:rPr>
                  <w:color w:val="221F1F"/>
                  <w:spacing w:val="-7"/>
                  <w:sz w:val="20"/>
                </w:rPr>
                <w:delText xml:space="preserve"> </w:delText>
              </w:r>
              <w:r w:rsidRPr="001342EF" w:rsidDel="001342EF">
                <w:rPr>
                  <w:color w:val="221F1F"/>
                  <w:spacing w:val="-4"/>
                  <w:sz w:val="20"/>
                </w:rPr>
                <w:delText>1991</w:delText>
              </w:r>
            </w:del>
          </w:p>
        </w:tc>
      </w:tr>
      <w:tr w:rsidR="00016C31" w14:paraId="46AE945D" w14:textId="77777777">
        <w:trPr>
          <w:trHeight w:val="229"/>
        </w:trPr>
        <w:tc>
          <w:tcPr>
            <w:tcW w:w="1503" w:type="dxa"/>
          </w:tcPr>
          <w:p w14:paraId="62DAA043" w14:textId="7E8E8C46" w:rsidR="00016C31" w:rsidRPr="001342EF" w:rsidRDefault="00632607">
            <w:pPr>
              <w:pStyle w:val="TableParagraph"/>
              <w:rPr>
                <w:sz w:val="20"/>
              </w:rPr>
            </w:pPr>
            <w:del w:id="458" w:author="Chandler Wilson" w:date="2023-05-25T10:20:00Z">
              <w:r w:rsidRPr="001342EF" w:rsidDel="001342EF">
                <w:rPr>
                  <w:color w:val="221F1F"/>
                  <w:spacing w:val="-4"/>
                  <w:sz w:val="20"/>
                </w:rPr>
                <w:delText>252.232-7004</w:delText>
              </w:r>
            </w:del>
          </w:p>
        </w:tc>
        <w:tc>
          <w:tcPr>
            <w:tcW w:w="6581" w:type="dxa"/>
          </w:tcPr>
          <w:p w14:paraId="78430766" w14:textId="2DA7199E" w:rsidR="00016C31" w:rsidRPr="001342EF" w:rsidRDefault="00632607">
            <w:pPr>
              <w:pStyle w:val="TableParagraph"/>
              <w:ind w:left="167"/>
              <w:rPr>
                <w:sz w:val="20"/>
              </w:rPr>
            </w:pPr>
            <w:del w:id="459" w:author="Chandler Wilson" w:date="2023-05-25T10:20:00Z">
              <w:r w:rsidRPr="001342EF" w:rsidDel="001342EF">
                <w:rPr>
                  <w:color w:val="221F1F"/>
                  <w:sz w:val="20"/>
                </w:rPr>
                <w:delText>DOD</w:delText>
              </w:r>
              <w:r w:rsidRPr="001342EF" w:rsidDel="001342EF">
                <w:rPr>
                  <w:color w:val="221F1F"/>
                  <w:spacing w:val="-12"/>
                  <w:sz w:val="20"/>
                </w:rPr>
                <w:delText xml:space="preserve"> </w:delText>
              </w:r>
              <w:r w:rsidRPr="001342EF" w:rsidDel="001342EF">
                <w:rPr>
                  <w:color w:val="221F1F"/>
                  <w:sz w:val="20"/>
                </w:rPr>
                <w:delText>Progress</w:delText>
              </w:r>
              <w:r w:rsidRPr="001342EF" w:rsidDel="001342EF">
                <w:rPr>
                  <w:color w:val="221F1F"/>
                  <w:spacing w:val="-12"/>
                  <w:sz w:val="20"/>
                </w:rPr>
                <w:delText xml:space="preserve"> </w:delText>
              </w:r>
              <w:r w:rsidRPr="001342EF" w:rsidDel="001342EF">
                <w:rPr>
                  <w:color w:val="221F1F"/>
                  <w:sz w:val="20"/>
                </w:rPr>
                <w:delText>Payments</w:delText>
              </w:r>
              <w:r w:rsidRPr="001342EF" w:rsidDel="001342EF">
                <w:rPr>
                  <w:color w:val="221F1F"/>
                  <w:spacing w:val="-10"/>
                  <w:sz w:val="20"/>
                </w:rPr>
                <w:delText xml:space="preserve"> </w:delText>
              </w:r>
              <w:r w:rsidRPr="001342EF" w:rsidDel="001342EF">
                <w:rPr>
                  <w:color w:val="221F1F"/>
                  <w:spacing w:val="-4"/>
                  <w:sz w:val="20"/>
                </w:rPr>
                <w:delText>Rates</w:delText>
              </w:r>
            </w:del>
          </w:p>
        </w:tc>
        <w:tc>
          <w:tcPr>
            <w:tcW w:w="1295" w:type="dxa"/>
          </w:tcPr>
          <w:p w14:paraId="3E7FC4D2" w14:textId="41971217" w:rsidR="00016C31" w:rsidRPr="001342EF" w:rsidRDefault="00632607">
            <w:pPr>
              <w:pStyle w:val="TableParagraph"/>
              <w:ind w:right="13"/>
              <w:jc w:val="right"/>
              <w:rPr>
                <w:sz w:val="20"/>
              </w:rPr>
            </w:pPr>
            <w:del w:id="460" w:author="Chandler Wilson" w:date="2023-05-25T10:20:00Z">
              <w:r w:rsidRPr="001342EF" w:rsidDel="001342EF">
                <w:rPr>
                  <w:color w:val="221F1F"/>
                  <w:sz w:val="20"/>
                </w:rPr>
                <w:delText>OCT</w:delText>
              </w:r>
              <w:r w:rsidRPr="001342EF" w:rsidDel="001342EF">
                <w:rPr>
                  <w:color w:val="221F1F"/>
                  <w:spacing w:val="-7"/>
                  <w:sz w:val="20"/>
                </w:rPr>
                <w:delText xml:space="preserve"> </w:delText>
              </w:r>
              <w:r w:rsidRPr="001342EF" w:rsidDel="001342EF">
                <w:rPr>
                  <w:color w:val="221F1F"/>
                  <w:spacing w:val="-4"/>
                  <w:sz w:val="20"/>
                </w:rPr>
                <w:delText>2014</w:delText>
              </w:r>
            </w:del>
          </w:p>
        </w:tc>
      </w:tr>
      <w:tr w:rsidR="00016C31" w14:paraId="64C6EEBF" w14:textId="77777777">
        <w:trPr>
          <w:trHeight w:val="230"/>
        </w:trPr>
        <w:tc>
          <w:tcPr>
            <w:tcW w:w="1503" w:type="dxa"/>
          </w:tcPr>
          <w:p w14:paraId="327E9917" w14:textId="341E6CF5" w:rsidR="00016C31" w:rsidRPr="001342EF" w:rsidRDefault="00632607">
            <w:pPr>
              <w:pStyle w:val="TableParagraph"/>
              <w:spacing w:line="210" w:lineRule="exact"/>
              <w:rPr>
                <w:sz w:val="20"/>
              </w:rPr>
            </w:pPr>
            <w:r w:rsidRPr="001342EF">
              <w:rPr>
                <w:color w:val="221F1F"/>
                <w:spacing w:val="-4"/>
                <w:sz w:val="20"/>
              </w:rPr>
              <w:t>252.232-7008</w:t>
            </w:r>
          </w:p>
        </w:tc>
        <w:tc>
          <w:tcPr>
            <w:tcW w:w="6581" w:type="dxa"/>
          </w:tcPr>
          <w:p w14:paraId="3DC3D103" w14:textId="7D4DFE37" w:rsidR="00016C31" w:rsidRPr="001342EF" w:rsidRDefault="00632607">
            <w:pPr>
              <w:pStyle w:val="TableParagraph"/>
              <w:spacing w:line="210" w:lineRule="exact"/>
              <w:ind w:left="167"/>
              <w:rPr>
                <w:sz w:val="20"/>
              </w:rPr>
            </w:pPr>
            <w:r w:rsidRPr="001342EF">
              <w:rPr>
                <w:color w:val="221F1F"/>
                <w:sz w:val="20"/>
              </w:rPr>
              <w:t>Assignment</w:t>
            </w:r>
            <w:r w:rsidRPr="001342EF">
              <w:rPr>
                <w:color w:val="221F1F"/>
                <w:spacing w:val="-12"/>
                <w:sz w:val="20"/>
              </w:rPr>
              <w:t xml:space="preserve"> </w:t>
            </w:r>
            <w:r w:rsidRPr="001342EF">
              <w:rPr>
                <w:color w:val="221F1F"/>
                <w:sz w:val="20"/>
              </w:rPr>
              <w:t>of</w:t>
            </w:r>
            <w:r w:rsidRPr="001342EF">
              <w:rPr>
                <w:color w:val="221F1F"/>
                <w:spacing w:val="-12"/>
                <w:sz w:val="20"/>
              </w:rPr>
              <w:t xml:space="preserve"> </w:t>
            </w:r>
            <w:r w:rsidRPr="001342EF">
              <w:rPr>
                <w:color w:val="221F1F"/>
                <w:sz w:val="20"/>
              </w:rPr>
              <w:t>Claims</w:t>
            </w:r>
            <w:r w:rsidRPr="001342EF">
              <w:rPr>
                <w:color w:val="221F1F"/>
                <w:spacing w:val="-10"/>
                <w:sz w:val="20"/>
              </w:rPr>
              <w:t xml:space="preserve"> </w:t>
            </w:r>
            <w:r w:rsidRPr="001342EF">
              <w:rPr>
                <w:color w:val="221F1F"/>
                <w:spacing w:val="-2"/>
                <w:sz w:val="20"/>
              </w:rPr>
              <w:t>(Overseas)</w:t>
            </w:r>
          </w:p>
        </w:tc>
        <w:tc>
          <w:tcPr>
            <w:tcW w:w="1295" w:type="dxa"/>
          </w:tcPr>
          <w:p w14:paraId="1C3628C6" w14:textId="1CD1157A" w:rsidR="00016C31" w:rsidRPr="001342EF" w:rsidRDefault="00632607">
            <w:pPr>
              <w:pStyle w:val="TableParagraph"/>
              <w:spacing w:line="210" w:lineRule="exact"/>
              <w:ind w:right="13"/>
              <w:jc w:val="right"/>
              <w:rPr>
                <w:sz w:val="20"/>
              </w:rPr>
            </w:pPr>
            <w:r w:rsidRPr="001342EF">
              <w:rPr>
                <w:color w:val="221F1F"/>
                <w:sz w:val="20"/>
              </w:rPr>
              <w:t>JUN</w:t>
            </w:r>
            <w:r w:rsidRPr="001342EF">
              <w:rPr>
                <w:color w:val="221F1F"/>
                <w:spacing w:val="-7"/>
                <w:sz w:val="20"/>
              </w:rPr>
              <w:t xml:space="preserve"> </w:t>
            </w:r>
            <w:r w:rsidRPr="001342EF">
              <w:rPr>
                <w:color w:val="221F1F"/>
                <w:spacing w:val="-4"/>
                <w:sz w:val="20"/>
              </w:rPr>
              <w:t>1997</w:t>
            </w:r>
          </w:p>
        </w:tc>
      </w:tr>
      <w:tr w:rsidR="00016C31" w14:paraId="586484C4" w14:textId="77777777">
        <w:trPr>
          <w:trHeight w:val="229"/>
        </w:trPr>
        <w:tc>
          <w:tcPr>
            <w:tcW w:w="1503" w:type="dxa"/>
          </w:tcPr>
          <w:p w14:paraId="3EC205C8" w14:textId="77777777" w:rsidR="00016C31" w:rsidRDefault="00632607">
            <w:pPr>
              <w:pStyle w:val="TableParagraph"/>
              <w:rPr>
                <w:sz w:val="20"/>
              </w:rPr>
            </w:pPr>
            <w:r>
              <w:rPr>
                <w:color w:val="221F1F"/>
                <w:spacing w:val="-4"/>
                <w:sz w:val="20"/>
              </w:rPr>
              <w:t>252.232-7010</w:t>
            </w:r>
          </w:p>
        </w:tc>
        <w:tc>
          <w:tcPr>
            <w:tcW w:w="6581" w:type="dxa"/>
          </w:tcPr>
          <w:p w14:paraId="34648ED1" w14:textId="77777777" w:rsidR="00016C31" w:rsidRDefault="00632607">
            <w:pPr>
              <w:pStyle w:val="TableParagraph"/>
              <w:ind w:left="167"/>
              <w:rPr>
                <w:sz w:val="20"/>
              </w:rPr>
            </w:pPr>
            <w:r>
              <w:rPr>
                <w:color w:val="221F1F"/>
                <w:sz w:val="20"/>
              </w:rPr>
              <w:t>Levies</w:t>
            </w:r>
            <w:r>
              <w:rPr>
                <w:color w:val="221F1F"/>
                <w:spacing w:val="-11"/>
                <w:sz w:val="20"/>
              </w:rPr>
              <w:t xml:space="preserve"> </w:t>
            </w:r>
            <w:r>
              <w:rPr>
                <w:color w:val="221F1F"/>
                <w:sz w:val="20"/>
              </w:rPr>
              <w:t>on</w:t>
            </w:r>
            <w:r>
              <w:rPr>
                <w:color w:val="221F1F"/>
                <w:spacing w:val="-7"/>
                <w:sz w:val="20"/>
              </w:rPr>
              <w:t xml:space="preserve"> </w:t>
            </w:r>
            <w:r>
              <w:rPr>
                <w:color w:val="221F1F"/>
                <w:sz w:val="20"/>
              </w:rPr>
              <w:t>Contract</w:t>
            </w:r>
            <w:r>
              <w:rPr>
                <w:color w:val="221F1F"/>
                <w:spacing w:val="-8"/>
                <w:sz w:val="20"/>
              </w:rPr>
              <w:t xml:space="preserve"> </w:t>
            </w:r>
            <w:r>
              <w:rPr>
                <w:color w:val="221F1F"/>
                <w:spacing w:val="-2"/>
                <w:sz w:val="20"/>
              </w:rPr>
              <w:t>Payments</w:t>
            </w:r>
          </w:p>
        </w:tc>
        <w:tc>
          <w:tcPr>
            <w:tcW w:w="1295" w:type="dxa"/>
          </w:tcPr>
          <w:p w14:paraId="10C7B481" w14:textId="77777777" w:rsidR="00016C31" w:rsidRDefault="00632607">
            <w:pPr>
              <w:pStyle w:val="TableParagraph"/>
              <w:ind w:right="13"/>
              <w:jc w:val="right"/>
              <w:rPr>
                <w:sz w:val="20"/>
              </w:rPr>
            </w:pPr>
            <w:r>
              <w:rPr>
                <w:color w:val="221F1F"/>
                <w:sz w:val="20"/>
              </w:rPr>
              <w:t>DEC</w:t>
            </w:r>
            <w:r>
              <w:rPr>
                <w:color w:val="221F1F"/>
                <w:spacing w:val="-7"/>
                <w:sz w:val="20"/>
              </w:rPr>
              <w:t xml:space="preserve"> </w:t>
            </w:r>
            <w:r>
              <w:rPr>
                <w:color w:val="221F1F"/>
                <w:spacing w:val="-4"/>
                <w:sz w:val="20"/>
              </w:rPr>
              <w:t>2006</w:t>
            </w:r>
          </w:p>
        </w:tc>
      </w:tr>
      <w:tr w:rsidR="00016C31" w14:paraId="011A0506" w14:textId="77777777">
        <w:trPr>
          <w:trHeight w:val="227"/>
        </w:trPr>
        <w:tc>
          <w:tcPr>
            <w:tcW w:w="1503" w:type="dxa"/>
          </w:tcPr>
          <w:p w14:paraId="23462D1F" w14:textId="77777777" w:rsidR="00016C31" w:rsidRDefault="00632607">
            <w:pPr>
              <w:pStyle w:val="TableParagraph"/>
              <w:spacing w:line="208" w:lineRule="exact"/>
              <w:rPr>
                <w:sz w:val="20"/>
              </w:rPr>
            </w:pPr>
            <w:r>
              <w:rPr>
                <w:color w:val="221F1F"/>
                <w:spacing w:val="-4"/>
                <w:sz w:val="20"/>
              </w:rPr>
              <w:t>252.233-7001</w:t>
            </w:r>
          </w:p>
        </w:tc>
        <w:tc>
          <w:tcPr>
            <w:tcW w:w="6581" w:type="dxa"/>
          </w:tcPr>
          <w:p w14:paraId="563DB08A" w14:textId="77777777" w:rsidR="00016C31" w:rsidRDefault="00632607">
            <w:pPr>
              <w:pStyle w:val="TableParagraph"/>
              <w:spacing w:line="208" w:lineRule="exact"/>
              <w:ind w:left="167"/>
              <w:rPr>
                <w:sz w:val="20"/>
              </w:rPr>
            </w:pPr>
            <w:r>
              <w:rPr>
                <w:color w:val="221F1F"/>
                <w:sz w:val="20"/>
              </w:rPr>
              <w:t>Choice</w:t>
            </w:r>
            <w:r>
              <w:rPr>
                <w:color w:val="221F1F"/>
                <w:spacing w:val="-5"/>
                <w:sz w:val="20"/>
              </w:rPr>
              <w:t xml:space="preserve"> </w:t>
            </w:r>
            <w:r>
              <w:rPr>
                <w:color w:val="221F1F"/>
                <w:sz w:val="20"/>
              </w:rPr>
              <w:t>of</w:t>
            </w:r>
            <w:r>
              <w:rPr>
                <w:color w:val="221F1F"/>
                <w:spacing w:val="-6"/>
                <w:sz w:val="20"/>
              </w:rPr>
              <w:t xml:space="preserve"> </w:t>
            </w:r>
            <w:r>
              <w:rPr>
                <w:color w:val="221F1F"/>
                <w:sz w:val="20"/>
              </w:rPr>
              <w:t>Law</w:t>
            </w:r>
            <w:r>
              <w:rPr>
                <w:color w:val="221F1F"/>
                <w:spacing w:val="-5"/>
                <w:sz w:val="20"/>
              </w:rPr>
              <w:t xml:space="preserve"> </w:t>
            </w:r>
            <w:r>
              <w:rPr>
                <w:color w:val="221F1F"/>
                <w:spacing w:val="-2"/>
                <w:sz w:val="20"/>
              </w:rPr>
              <w:t>(Overseas)</w:t>
            </w:r>
          </w:p>
        </w:tc>
        <w:tc>
          <w:tcPr>
            <w:tcW w:w="1295" w:type="dxa"/>
          </w:tcPr>
          <w:p w14:paraId="17AA7367" w14:textId="77777777" w:rsidR="00016C31" w:rsidRDefault="00632607">
            <w:pPr>
              <w:pStyle w:val="TableParagraph"/>
              <w:spacing w:line="208" w:lineRule="exact"/>
              <w:ind w:right="13"/>
              <w:jc w:val="right"/>
              <w:rPr>
                <w:sz w:val="20"/>
              </w:rPr>
            </w:pPr>
            <w:r>
              <w:rPr>
                <w:color w:val="221F1F"/>
                <w:sz w:val="20"/>
              </w:rPr>
              <w:t>JUN</w:t>
            </w:r>
            <w:r>
              <w:rPr>
                <w:color w:val="221F1F"/>
                <w:spacing w:val="-7"/>
                <w:sz w:val="20"/>
              </w:rPr>
              <w:t xml:space="preserve"> </w:t>
            </w:r>
            <w:r>
              <w:rPr>
                <w:color w:val="221F1F"/>
                <w:spacing w:val="-4"/>
                <w:sz w:val="20"/>
              </w:rPr>
              <w:t>1997</w:t>
            </w:r>
          </w:p>
        </w:tc>
      </w:tr>
      <w:tr w:rsidR="00016C31" w14:paraId="7BDFBD71" w14:textId="77777777">
        <w:trPr>
          <w:trHeight w:val="229"/>
        </w:trPr>
        <w:tc>
          <w:tcPr>
            <w:tcW w:w="1503" w:type="dxa"/>
          </w:tcPr>
          <w:p w14:paraId="5E3F590C" w14:textId="77777777" w:rsidR="00016C31" w:rsidRDefault="00632607">
            <w:pPr>
              <w:pStyle w:val="TableParagraph"/>
              <w:rPr>
                <w:sz w:val="20"/>
              </w:rPr>
            </w:pPr>
            <w:r>
              <w:rPr>
                <w:color w:val="221F1F"/>
                <w:spacing w:val="-4"/>
                <w:sz w:val="20"/>
              </w:rPr>
              <w:t>252.235-7003</w:t>
            </w:r>
          </w:p>
        </w:tc>
        <w:tc>
          <w:tcPr>
            <w:tcW w:w="6581" w:type="dxa"/>
          </w:tcPr>
          <w:p w14:paraId="3F47FF19" w14:textId="77777777" w:rsidR="00016C31" w:rsidRDefault="00632607">
            <w:pPr>
              <w:pStyle w:val="TableParagraph"/>
              <w:ind w:left="167"/>
              <w:rPr>
                <w:sz w:val="20"/>
              </w:rPr>
            </w:pPr>
            <w:r>
              <w:rPr>
                <w:color w:val="221F1F"/>
                <w:sz w:val="20"/>
              </w:rPr>
              <w:t>Frequency</w:t>
            </w:r>
            <w:r>
              <w:rPr>
                <w:color w:val="221F1F"/>
                <w:spacing w:val="-10"/>
                <w:sz w:val="20"/>
              </w:rPr>
              <w:t xml:space="preserve"> </w:t>
            </w:r>
            <w:r>
              <w:rPr>
                <w:color w:val="221F1F"/>
                <w:spacing w:val="-2"/>
                <w:sz w:val="20"/>
              </w:rPr>
              <w:t>Authorization</w:t>
            </w:r>
          </w:p>
        </w:tc>
        <w:tc>
          <w:tcPr>
            <w:tcW w:w="1295" w:type="dxa"/>
          </w:tcPr>
          <w:p w14:paraId="481229F0" w14:textId="77777777" w:rsidR="00016C31" w:rsidRDefault="00632607">
            <w:pPr>
              <w:pStyle w:val="TableParagraph"/>
              <w:ind w:right="15"/>
              <w:jc w:val="right"/>
              <w:rPr>
                <w:sz w:val="20"/>
              </w:rPr>
            </w:pPr>
            <w:r>
              <w:rPr>
                <w:color w:val="221F1F"/>
                <w:sz w:val="20"/>
              </w:rPr>
              <w:t>MAR</w:t>
            </w:r>
            <w:r>
              <w:rPr>
                <w:color w:val="221F1F"/>
                <w:spacing w:val="-8"/>
                <w:sz w:val="20"/>
              </w:rPr>
              <w:t xml:space="preserve"> </w:t>
            </w:r>
            <w:r>
              <w:rPr>
                <w:color w:val="221F1F"/>
                <w:spacing w:val="-4"/>
                <w:sz w:val="20"/>
              </w:rPr>
              <w:t>2014</w:t>
            </w:r>
          </w:p>
        </w:tc>
      </w:tr>
      <w:tr w:rsidR="00016C31" w14:paraId="2F0E6ED6" w14:textId="77777777">
        <w:trPr>
          <w:trHeight w:val="230"/>
        </w:trPr>
        <w:tc>
          <w:tcPr>
            <w:tcW w:w="1503" w:type="dxa"/>
          </w:tcPr>
          <w:p w14:paraId="51738F69" w14:textId="77777777" w:rsidR="00016C31" w:rsidRDefault="00632607">
            <w:pPr>
              <w:pStyle w:val="TableParagraph"/>
              <w:spacing w:line="210" w:lineRule="exact"/>
              <w:rPr>
                <w:sz w:val="20"/>
              </w:rPr>
            </w:pPr>
            <w:r>
              <w:rPr>
                <w:color w:val="221F1F"/>
                <w:spacing w:val="-4"/>
                <w:sz w:val="20"/>
              </w:rPr>
              <w:lastRenderedPageBreak/>
              <w:t>252.235-7011</w:t>
            </w:r>
          </w:p>
        </w:tc>
        <w:tc>
          <w:tcPr>
            <w:tcW w:w="6581" w:type="dxa"/>
          </w:tcPr>
          <w:p w14:paraId="5951969F" w14:textId="77777777" w:rsidR="00016C31" w:rsidRDefault="00632607">
            <w:pPr>
              <w:pStyle w:val="TableParagraph"/>
              <w:spacing w:line="210" w:lineRule="exact"/>
              <w:ind w:left="167"/>
              <w:rPr>
                <w:sz w:val="20"/>
              </w:rPr>
            </w:pPr>
            <w:r>
              <w:rPr>
                <w:color w:val="221F1F"/>
                <w:sz w:val="20"/>
              </w:rPr>
              <w:t>Final</w:t>
            </w:r>
            <w:r>
              <w:rPr>
                <w:color w:val="221F1F"/>
                <w:spacing w:val="-9"/>
                <w:sz w:val="20"/>
              </w:rPr>
              <w:t xml:space="preserve"> </w:t>
            </w:r>
            <w:r>
              <w:rPr>
                <w:color w:val="221F1F"/>
                <w:sz w:val="20"/>
              </w:rPr>
              <w:t>Scientific</w:t>
            </w:r>
            <w:r>
              <w:rPr>
                <w:color w:val="221F1F"/>
                <w:spacing w:val="-5"/>
                <w:sz w:val="20"/>
              </w:rPr>
              <w:t xml:space="preserve"> </w:t>
            </w:r>
            <w:r>
              <w:rPr>
                <w:color w:val="221F1F"/>
                <w:sz w:val="20"/>
              </w:rPr>
              <w:t>or</w:t>
            </w:r>
            <w:r>
              <w:rPr>
                <w:color w:val="221F1F"/>
                <w:spacing w:val="-9"/>
                <w:sz w:val="20"/>
              </w:rPr>
              <w:t xml:space="preserve"> </w:t>
            </w:r>
            <w:r>
              <w:rPr>
                <w:color w:val="221F1F"/>
                <w:sz w:val="20"/>
              </w:rPr>
              <w:t>Technical</w:t>
            </w:r>
            <w:r>
              <w:rPr>
                <w:color w:val="221F1F"/>
                <w:spacing w:val="-8"/>
                <w:sz w:val="20"/>
              </w:rPr>
              <w:t xml:space="preserve"> </w:t>
            </w:r>
            <w:r>
              <w:rPr>
                <w:color w:val="221F1F"/>
                <w:spacing w:val="-2"/>
                <w:sz w:val="20"/>
              </w:rPr>
              <w:t>Report</w:t>
            </w:r>
          </w:p>
        </w:tc>
        <w:tc>
          <w:tcPr>
            <w:tcW w:w="1295" w:type="dxa"/>
          </w:tcPr>
          <w:p w14:paraId="2A0C25AF" w14:textId="77777777" w:rsidR="00016C31" w:rsidRDefault="00632607">
            <w:pPr>
              <w:pStyle w:val="TableParagraph"/>
              <w:spacing w:line="210" w:lineRule="exact"/>
              <w:ind w:right="-15"/>
              <w:jc w:val="right"/>
              <w:rPr>
                <w:sz w:val="20"/>
              </w:rPr>
            </w:pPr>
            <w:r>
              <w:rPr>
                <w:color w:val="221F1F"/>
                <w:sz w:val="20"/>
              </w:rPr>
              <w:t>JAN</w:t>
            </w:r>
            <w:r>
              <w:rPr>
                <w:color w:val="221F1F"/>
                <w:spacing w:val="-5"/>
                <w:sz w:val="20"/>
              </w:rPr>
              <w:t xml:space="preserve"> </w:t>
            </w:r>
            <w:r>
              <w:rPr>
                <w:color w:val="221F1F"/>
                <w:spacing w:val="-4"/>
                <w:sz w:val="20"/>
              </w:rPr>
              <w:t>2015</w:t>
            </w:r>
          </w:p>
        </w:tc>
      </w:tr>
      <w:tr w:rsidR="00016C31" w14:paraId="1FC2C4F8" w14:textId="77777777">
        <w:trPr>
          <w:trHeight w:val="229"/>
        </w:trPr>
        <w:tc>
          <w:tcPr>
            <w:tcW w:w="1503" w:type="dxa"/>
          </w:tcPr>
          <w:p w14:paraId="57BECD6D" w14:textId="1B08EF9E" w:rsidR="00016C31" w:rsidRPr="001342EF" w:rsidRDefault="00632607">
            <w:pPr>
              <w:pStyle w:val="TableParagraph"/>
              <w:rPr>
                <w:sz w:val="20"/>
              </w:rPr>
            </w:pPr>
            <w:r w:rsidRPr="001342EF">
              <w:rPr>
                <w:color w:val="221F1F"/>
                <w:spacing w:val="-4"/>
                <w:sz w:val="20"/>
              </w:rPr>
              <w:t>252.239-7000</w:t>
            </w:r>
          </w:p>
        </w:tc>
        <w:tc>
          <w:tcPr>
            <w:tcW w:w="6581" w:type="dxa"/>
          </w:tcPr>
          <w:p w14:paraId="4DDBA597" w14:textId="091C3AD0" w:rsidR="00016C31" w:rsidRPr="001342EF" w:rsidRDefault="00632607">
            <w:pPr>
              <w:pStyle w:val="TableParagraph"/>
              <w:ind w:left="167"/>
              <w:rPr>
                <w:sz w:val="20"/>
              </w:rPr>
            </w:pPr>
            <w:r w:rsidRPr="001342EF">
              <w:rPr>
                <w:color w:val="221F1F"/>
                <w:spacing w:val="-2"/>
                <w:sz w:val="20"/>
              </w:rPr>
              <w:t>Protection</w:t>
            </w:r>
            <w:r w:rsidRPr="001342EF">
              <w:rPr>
                <w:color w:val="221F1F"/>
                <w:spacing w:val="5"/>
                <w:sz w:val="20"/>
              </w:rPr>
              <w:t xml:space="preserve"> </w:t>
            </w:r>
            <w:r w:rsidRPr="001342EF">
              <w:rPr>
                <w:color w:val="221F1F"/>
                <w:spacing w:val="-2"/>
                <w:sz w:val="20"/>
              </w:rPr>
              <w:t>Against</w:t>
            </w:r>
            <w:r w:rsidRPr="001342EF">
              <w:rPr>
                <w:color w:val="221F1F"/>
                <w:spacing w:val="2"/>
                <w:sz w:val="20"/>
              </w:rPr>
              <w:t xml:space="preserve"> </w:t>
            </w:r>
            <w:r w:rsidRPr="001342EF">
              <w:rPr>
                <w:color w:val="221F1F"/>
                <w:spacing w:val="-2"/>
                <w:sz w:val="20"/>
              </w:rPr>
              <w:t>Compromising</w:t>
            </w:r>
            <w:r w:rsidRPr="001342EF">
              <w:rPr>
                <w:color w:val="221F1F"/>
                <w:spacing w:val="5"/>
                <w:sz w:val="20"/>
              </w:rPr>
              <w:t xml:space="preserve"> </w:t>
            </w:r>
            <w:r w:rsidRPr="001342EF">
              <w:rPr>
                <w:color w:val="221F1F"/>
                <w:spacing w:val="-2"/>
                <w:sz w:val="20"/>
              </w:rPr>
              <w:t>Information</w:t>
            </w:r>
          </w:p>
        </w:tc>
        <w:tc>
          <w:tcPr>
            <w:tcW w:w="1295" w:type="dxa"/>
          </w:tcPr>
          <w:p w14:paraId="7E6C6745" w14:textId="0090ACBA" w:rsidR="00016C31" w:rsidRPr="001342EF" w:rsidRDefault="00632607">
            <w:pPr>
              <w:pStyle w:val="TableParagraph"/>
              <w:ind w:right="13"/>
              <w:jc w:val="right"/>
              <w:rPr>
                <w:sz w:val="20"/>
              </w:rPr>
            </w:pPr>
            <w:r w:rsidRPr="001342EF">
              <w:rPr>
                <w:color w:val="221F1F"/>
                <w:sz w:val="20"/>
              </w:rPr>
              <w:t>JUN</w:t>
            </w:r>
            <w:r w:rsidRPr="001342EF">
              <w:rPr>
                <w:color w:val="221F1F"/>
                <w:spacing w:val="-7"/>
                <w:sz w:val="20"/>
              </w:rPr>
              <w:t xml:space="preserve"> </w:t>
            </w:r>
            <w:r w:rsidRPr="001342EF">
              <w:rPr>
                <w:color w:val="221F1F"/>
                <w:spacing w:val="-4"/>
                <w:sz w:val="20"/>
              </w:rPr>
              <w:t>2004</w:t>
            </w:r>
          </w:p>
        </w:tc>
      </w:tr>
      <w:tr w:rsidR="00016C31" w14:paraId="3F894584" w14:textId="77777777">
        <w:trPr>
          <w:trHeight w:val="226"/>
        </w:trPr>
        <w:tc>
          <w:tcPr>
            <w:tcW w:w="1503" w:type="dxa"/>
          </w:tcPr>
          <w:p w14:paraId="0E0B1E29" w14:textId="2659DD98" w:rsidR="00016C31" w:rsidRPr="001342EF" w:rsidRDefault="00632607">
            <w:pPr>
              <w:pStyle w:val="TableParagraph"/>
              <w:spacing w:line="207" w:lineRule="exact"/>
              <w:rPr>
                <w:sz w:val="20"/>
              </w:rPr>
            </w:pPr>
            <w:r w:rsidRPr="001342EF">
              <w:rPr>
                <w:color w:val="221F1F"/>
                <w:spacing w:val="-4"/>
                <w:sz w:val="20"/>
              </w:rPr>
              <w:t>252.239-7001</w:t>
            </w:r>
          </w:p>
        </w:tc>
        <w:tc>
          <w:tcPr>
            <w:tcW w:w="6581" w:type="dxa"/>
          </w:tcPr>
          <w:p w14:paraId="5B90C9FC" w14:textId="479B27FD" w:rsidR="00016C31" w:rsidRPr="001342EF" w:rsidRDefault="00632607">
            <w:pPr>
              <w:pStyle w:val="TableParagraph"/>
              <w:spacing w:line="207" w:lineRule="exact"/>
              <w:ind w:left="167"/>
              <w:rPr>
                <w:sz w:val="20"/>
              </w:rPr>
            </w:pPr>
            <w:r w:rsidRPr="001342EF">
              <w:rPr>
                <w:color w:val="221F1F"/>
                <w:sz w:val="20"/>
              </w:rPr>
              <w:t>Information</w:t>
            </w:r>
            <w:r w:rsidRPr="001342EF">
              <w:rPr>
                <w:color w:val="221F1F"/>
                <w:spacing w:val="-11"/>
                <w:sz w:val="20"/>
              </w:rPr>
              <w:t xml:space="preserve"> </w:t>
            </w:r>
            <w:r w:rsidRPr="001342EF">
              <w:rPr>
                <w:color w:val="221F1F"/>
                <w:sz w:val="20"/>
              </w:rPr>
              <w:t>Assurance</w:t>
            </w:r>
            <w:r w:rsidRPr="001342EF">
              <w:rPr>
                <w:color w:val="221F1F"/>
                <w:spacing w:val="-11"/>
                <w:sz w:val="20"/>
              </w:rPr>
              <w:t xml:space="preserve"> </w:t>
            </w:r>
            <w:r w:rsidRPr="001342EF">
              <w:rPr>
                <w:color w:val="221F1F"/>
                <w:sz w:val="20"/>
              </w:rPr>
              <w:t>Contractor</w:t>
            </w:r>
            <w:r w:rsidRPr="001342EF">
              <w:rPr>
                <w:color w:val="221F1F"/>
                <w:spacing w:val="-13"/>
                <w:sz w:val="20"/>
              </w:rPr>
              <w:t xml:space="preserve"> </w:t>
            </w:r>
            <w:r w:rsidRPr="001342EF">
              <w:rPr>
                <w:color w:val="221F1F"/>
                <w:sz w:val="20"/>
              </w:rPr>
              <w:t>Training</w:t>
            </w:r>
            <w:r w:rsidRPr="001342EF">
              <w:rPr>
                <w:color w:val="221F1F"/>
                <w:spacing w:val="-11"/>
                <w:sz w:val="20"/>
              </w:rPr>
              <w:t xml:space="preserve"> </w:t>
            </w:r>
            <w:r w:rsidRPr="001342EF">
              <w:rPr>
                <w:color w:val="221F1F"/>
                <w:sz w:val="20"/>
              </w:rPr>
              <w:t>and</w:t>
            </w:r>
            <w:r w:rsidRPr="001342EF">
              <w:rPr>
                <w:color w:val="221F1F"/>
                <w:spacing w:val="-13"/>
                <w:sz w:val="20"/>
              </w:rPr>
              <w:t xml:space="preserve"> </w:t>
            </w:r>
            <w:r w:rsidRPr="001342EF">
              <w:rPr>
                <w:color w:val="221F1F"/>
                <w:spacing w:val="-2"/>
                <w:sz w:val="20"/>
              </w:rPr>
              <w:t>Certification</w:t>
            </w:r>
          </w:p>
        </w:tc>
        <w:tc>
          <w:tcPr>
            <w:tcW w:w="1295" w:type="dxa"/>
          </w:tcPr>
          <w:p w14:paraId="5CA1A023" w14:textId="3E3DCCF1" w:rsidR="00016C31" w:rsidRPr="001342EF" w:rsidRDefault="00632607">
            <w:pPr>
              <w:pStyle w:val="TableParagraph"/>
              <w:spacing w:line="207" w:lineRule="exact"/>
              <w:ind w:right="13"/>
              <w:jc w:val="right"/>
              <w:rPr>
                <w:sz w:val="20"/>
              </w:rPr>
            </w:pPr>
            <w:r w:rsidRPr="001342EF">
              <w:rPr>
                <w:color w:val="221F1F"/>
                <w:sz w:val="20"/>
              </w:rPr>
              <w:t>JAN</w:t>
            </w:r>
            <w:r w:rsidRPr="001342EF">
              <w:rPr>
                <w:color w:val="221F1F"/>
                <w:spacing w:val="-7"/>
                <w:sz w:val="20"/>
              </w:rPr>
              <w:t xml:space="preserve"> </w:t>
            </w:r>
            <w:r w:rsidRPr="001342EF">
              <w:rPr>
                <w:color w:val="221F1F"/>
                <w:spacing w:val="-4"/>
                <w:sz w:val="20"/>
              </w:rPr>
              <w:t>2008</w:t>
            </w:r>
          </w:p>
        </w:tc>
      </w:tr>
      <w:tr w:rsidR="00016C31" w:rsidRPr="001342EF" w14:paraId="588E2776" w14:textId="77777777">
        <w:trPr>
          <w:trHeight w:val="223"/>
        </w:trPr>
        <w:tc>
          <w:tcPr>
            <w:tcW w:w="1503" w:type="dxa"/>
          </w:tcPr>
          <w:p w14:paraId="103CBAE3" w14:textId="428944CD" w:rsidR="00016C31" w:rsidRPr="001342EF" w:rsidRDefault="00632607">
            <w:pPr>
              <w:pStyle w:val="TableParagraph"/>
              <w:spacing w:line="203" w:lineRule="exact"/>
              <w:rPr>
                <w:sz w:val="20"/>
              </w:rPr>
            </w:pPr>
            <w:r w:rsidRPr="001342EF">
              <w:rPr>
                <w:color w:val="221F1F"/>
                <w:spacing w:val="-4"/>
                <w:sz w:val="20"/>
              </w:rPr>
              <w:t>252.242-7004</w:t>
            </w:r>
          </w:p>
        </w:tc>
        <w:tc>
          <w:tcPr>
            <w:tcW w:w="6581" w:type="dxa"/>
          </w:tcPr>
          <w:p w14:paraId="04DA5974" w14:textId="4AC6AA8A" w:rsidR="00016C31" w:rsidRPr="001342EF" w:rsidRDefault="00632607">
            <w:pPr>
              <w:pStyle w:val="TableParagraph"/>
              <w:spacing w:line="203" w:lineRule="exact"/>
              <w:ind w:left="167"/>
              <w:rPr>
                <w:sz w:val="20"/>
              </w:rPr>
            </w:pPr>
            <w:r w:rsidRPr="001342EF">
              <w:rPr>
                <w:color w:val="221F1F"/>
                <w:sz w:val="20"/>
              </w:rPr>
              <w:t>Material</w:t>
            </w:r>
            <w:r w:rsidRPr="001342EF">
              <w:rPr>
                <w:color w:val="221F1F"/>
                <w:spacing w:val="-12"/>
                <w:sz w:val="20"/>
              </w:rPr>
              <w:t xml:space="preserve"> </w:t>
            </w:r>
            <w:r w:rsidRPr="001342EF">
              <w:rPr>
                <w:color w:val="221F1F"/>
                <w:sz w:val="20"/>
              </w:rPr>
              <w:t>Management</w:t>
            </w:r>
            <w:r w:rsidRPr="001342EF">
              <w:rPr>
                <w:color w:val="221F1F"/>
                <w:spacing w:val="-9"/>
                <w:sz w:val="20"/>
              </w:rPr>
              <w:t xml:space="preserve"> </w:t>
            </w:r>
            <w:r w:rsidRPr="001342EF">
              <w:rPr>
                <w:color w:val="221F1F"/>
                <w:sz w:val="20"/>
              </w:rPr>
              <w:t>and</w:t>
            </w:r>
            <w:r w:rsidRPr="001342EF">
              <w:rPr>
                <w:color w:val="221F1F"/>
                <w:spacing w:val="-9"/>
                <w:sz w:val="20"/>
              </w:rPr>
              <w:t xml:space="preserve"> </w:t>
            </w:r>
            <w:r w:rsidRPr="001342EF">
              <w:rPr>
                <w:color w:val="221F1F"/>
                <w:sz w:val="20"/>
              </w:rPr>
              <w:t>Accounting</w:t>
            </w:r>
            <w:r w:rsidRPr="001342EF">
              <w:rPr>
                <w:color w:val="221F1F"/>
                <w:spacing w:val="-8"/>
                <w:sz w:val="20"/>
              </w:rPr>
              <w:t xml:space="preserve"> </w:t>
            </w:r>
            <w:r w:rsidRPr="001342EF">
              <w:rPr>
                <w:color w:val="221F1F"/>
                <w:spacing w:val="-2"/>
                <w:sz w:val="20"/>
              </w:rPr>
              <w:t>System</w:t>
            </w:r>
          </w:p>
        </w:tc>
        <w:tc>
          <w:tcPr>
            <w:tcW w:w="1295" w:type="dxa"/>
          </w:tcPr>
          <w:p w14:paraId="47A67974" w14:textId="2D7126EB" w:rsidR="00016C31" w:rsidRPr="001342EF" w:rsidRDefault="00632607">
            <w:pPr>
              <w:pStyle w:val="TableParagraph"/>
              <w:spacing w:line="203" w:lineRule="exact"/>
              <w:ind w:right="13"/>
              <w:jc w:val="right"/>
              <w:rPr>
                <w:sz w:val="20"/>
              </w:rPr>
            </w:pPr>
            <w:r w:rsidRPr="001342EF">
              <w:rPr>
                <w:color w:val="221F1F"/>
                <w:sz w:val="20"/>
              </w:rPr>
              <w:t>MAY</w:t>
            </w:r>
            <w:r w:rsidRPr="001342EF">
              <w:rPr>
                <w:color w:val="221F1F"/>
                <w:spacing w:val="-7"/>
                <w:sz w:val="20"/>
              </w:rPr>
              <w:t xml:space="preserve"> </w:t>
            </w:r>
            <w:r w:rsidRPr="001342EF">
              <w:rPr>
                <w:color w:val="221F1F"/>
                <w:spacing w:val="-4"/>
                <w:sz w:val="20"/>
              </w:rPr>
              <w:t>2011</w:t>
            </w:r>
          </w:p>
        </w:tc>
      </w:tr>
    </w:tbl>
    <w:p w14:paraId="608CCF47" w14:textId="77777777" w:rsidR="00016C31" w:rsidRDefault="00900DE8">
      <w:pPr>
        <w:rPr>
          <w:sz w:val="2"/>
          <w:szCs w:val="2"/>
        </w:rPr>
      </w:pPr>
      <w:r>
        <w:pict w14:anchorId="1447F7F6">
          <v:rect id="docshape45" o:spid="_x0000_s1087" style="position:absolute;margin-left:59.5pt;margin-top:738.2pt;width:515pt;height:1.45pt;z-index:-18498560;mso-position-horizontal-relative:page;mso-position-vertical-relative:page" fillcolor="#0e233d" stroked="f">
            <w10:wrap anchorx="page" anchory="page"/>
          </v:rect>
        </w:pict>
      </w:r>
    </w:p>
    <w:p w14:paraId="14F8C8D6" w14:textId="77777777" w:rsidR="00016C31" w:rsidRDefault="00016C31">
      <w:pPr>
        <w:rPr>
          <w:sz w:val="2"/>
          <w:szCs w:val="2"/>
        </w:rPr>
        <w:sectPr w:rsidR="00016C31">
          <w:type w:val="continuous"/>
          <w:pgSz w:w="12240" w:h="15840"/>
          <w:pgMar w:top="1420" w:right="640" w:bottom="1261" w:left="1000" w:header="0" w:footer="801" w:gutter="0"/>
          <w:cols w:space="720"/>
        </w:sectPr>
      </w:pPr>
    </w:p>
    <w:tbl>
      <w:tblPr>
        <w:tblW w:w="0" w:type="auto"/>
        <w:tblInd w:w="404" w:type="dxa"/>
        <w:tblLayout w:type="fixed"/>
        <w:tblCellMar>
          <w:left w:w="0" w:type="dxa"/>
          <w:right w:w="0" w:type="dxa"/>
        </w:tblCellMar>
        <w:tblLook w:val="01E0" w:firstRow="1" w:lastRow="1" w:firstColumn="1" w:lastColumn="1" w:noHBand="0" w:noVBand="0"/>
      </w:tblPr>
      <w:tblGrid>
        <w:gridCol w:w="1174"/>
        <w:gridCol w:w="582"/>
        <w:gridCol w:w="6221"/>
        <w:gridCol w:w="1488"/>
      </w:tblGrid>
      <w:tr w:rsidR="00016C31" w14:paraId="409D6D37" w14:textId="77777777">
        <w:trPr>
          <w:trHeight w:val="213"/>
        </w:trPr>
        <w:tc>
          <w:tcPr>
            <w:tcW w:w="1756" w:type="dxa"/>
            <w:gridSpan w:val="2"/>
            <w:tcBorders>
              <w:bottom w:val="single" w:sz="12" w:space="0" w:color="0D233C"/>
            </w:tcBorders>
          </w:tcPr>
          <w:p w14:paraId="273D7EC1" w14:textId="77777777" w:rsidR="00016C31" w:rsidRDefault="00632607">
            <w:pPr>
              <w:pStyle w:val="TableParagraph"/>
              <w:spacing w:line="210" w:lineRule="exact"/>
              <w:rPr>
                <w:b/>
                <w:sz w:val="20"/>
              </w:rPr>
            </w:pPr>
            <w:r>
              <w:rPr>
                <w:b/>
                <w:color w:val="221F1F"/>
                <w:spacing w:val="-2"/>
                <w:sz w:val="20"/>
              </w:rPr>
              <w:t>Regulatory</w:t>
            </w:r>
            <w:r>
              <w:rPr>
                <w:b/>
                <w:color w:val="221F1F"/>
                <w:spacing w:val="2"/>
                <w:sz w:val="20"/>
              </w:rPr>
              <w:t xml:space="preserve"> </w:t>
            </w:r>
            <w:r>
              <w:rPr>
                <w:b/>
                <w:color w:val="221F1F"/>
                <w:spacing w:val="-4"/>
                <w:sz w:val="20"/>
              </w:rPr>
              <w:t>Cite</w:t>
            </w:r>
          </w:p>
        </w:tc>
        <w:tc>
          <w:tcPr>
            <w:tcW w:w="6221" w:type="dxa"/>
            <w:tcBorders>
              <w:bottom w:val="single" w:sz="12" w:space="0" w:color="0D233C"/>
            </w:tcBorders>
          </w:tcPr>
          <w:p w14:paraId="7D3470C0" w14:textId="77777777" w:rsidR="00016C31" w:rsidRDefault="00632607">
            <w:pPr>
              <w:pStyle w:val="TableParagraph"/>
              <w:spacing w:line="210" w:lineRule="exact"/>
              <w:ind w:left="2852" w:right="2939"/>
              <w:jc w:val="center"/>
              <w:rPr>
                <w:b/>
                <w:sz w:val="20"/>
              </w:rPr>
            </w:pPr>
            <w:r>
              <w:rPr>
                <w:b/>
                <w:color w:val="221F1F"/>
                <w:spacing w:val="-2"/>
                <w:sz w:val="20"/>
              </w:rPr>
              <w:t>Title</w:t>
            </w:r>
          </w:p>
        </w:tc>
        <w:tc>
          <w:tcPr>
            <w:tcW w:w="1488" w:type="dxa"/>
            <w:tcBorders>
              <w:bottom w:val="single" w:sz="12" w:space="0" w:color="0D233C"/>
            </w:tcBorders>
          </w:tcPr>
          <w:p w14:paraId="5FD67042" w14:textId="77777777" w:rsidR="00016C31" w:rsidRDefault="00632607">
            <w:pPr>
              <w:pStyle w:val="TableParagraph"/>
              <w:spacing w:line="210" w:lineRule="exact"/>
              <w:ind w:right="46"/>
              <w:jc w:val="right"/>
              <w:rPr>
                <w:b/>
                <w:sz w:val="20"/>
              </w:rPr>
            </w:pPr>
            <w:r>
              <w:rPr>
                <w:b/>
                <w:color w:val="221F1F"/>
                <w:spacing w:val="-4"/>
                <w:sz w:val="20"/>
              </w:rPr>
              <w:t>Date</w:t>
            </w:r>
          </w:p>
        </w:tc>
      </w:tr>
      <w:tr w:rsidR="00016C31" w14:paraId="2BE26E22" w14:textId="77777777">
        <w:trPr>
          <w:trHeight w:val="209"/>
        </w:trPr>
        <w:tc>
          <w:tcPr>
            <w:tcW w:w="1174" w:type="dxa"/>
            <w:tcBorders>
              <w:top w:val="single" w:sz="12" w:space="0" w:color="0D233C"/>
            </w:tcBorders>
          </w:tcPr>
          <w:p w14:paraId="7273BDA1" w14:textId="7F2E75DD" w:rsidR="00016C31" w:rsidRPr="001342EF" w:rsidRDefault="00632607">
            <w:pPr>
              <w:pStyle w:val="TableParagraph"/>
              <w:spacing w:line="173" w:lineRule="exact"/>
              <w:ind w:right="84"/>
              <w:jc w:val="right"/>
              <w:rPr>
                <w:sz w:val="20"/>
              </w:rPr>
            </w:pPr>
            <w:r w:rsidRPr="001342EF">
              <w:rPr>
                <w:color w:val="221F1F"/>
                <w:spacing w:val="-4"/>
                <w:sz w:val="20"/>
              </w:rPr>
              <w:t>252.242-</w:t>
            </w:r>
            <w:r w:rsidRPr="001342EF">
              <w:rPr>
                <w:color w:val="221F1F"/>
                <w:spacing w:val="-5"/>
                <w:sz w:val="20"/>
              </w:rPr>
              <w:t>7005</w:t>
            </w:r>
          </w:p>
        </w:tc>
        <w:tc>
          <w:tcPr>
            <w:tcW w:w="582" w:type="dxa"/>
            <w:tcBorders>
              <w:top w:val="single" w:sz="12" w:space="0" w:color="0D233C"/>
            </w:tcBorders>
          </w:tcPr>
          <w:p w14:paraId="5D3EC3D8" w14:textId="77777777" w:rsidR="00016C31" w:rsidRPr="001342EF" w:rsidRDefault="00016C31">
            <w:pPr>
              <w:pStyle w:val="TableParagraph"/>
              <w:spacing w:line="240" w:lineRule="auto"/>
              <w:rPr>
                <w:sz w:val="12"/>
              </w:rPr>
            </w:pPr>
          </w:p>
        </w:tc>
        <w:tc>
          <w:tcPr>
            <w:tcW w:w="6221" w:type="dxa"/>
            <w:tcBorders>
              <w:top w:val="single" w:sz="12" w:space="0" w:color="0D233C"/>
            </w:tcBorders>
          </w:tcPr>
          <w:p w14:paraId="4BEC2722" w14:textId="553F30D4" w:rsidR="00016C31" w:rsidRPr="001342EF" w:rsidRDefault="00632607">
            <w:pPr>
              <w:pStyle w:val="TableParagraph"/>
              <w:spacing w:line="173" w:lineRule="exact"/>
              <w:ind w:left="111"/>
              <w:rPr>
                <w:sz w:val="20"/>
              </w:rPr>
            </w:pPr>
            <w:r w:rsidRPr="001342EF">
              <w:rPr>
                <w:color w:val="221F1F"/>
                <w:spacing w:val="-2"/>
                <w:sz w:val="20"/>
              </w:rPr>
              <w:t>Contractor</w:t>
            </w:r>
            <w:r w:rsidRPr="001342EF">
              <w:rPr>
                <w:color w:val="221F1F"/>
                <w:spacing w:val="3"/>
                <w:sz w:val="20"/>
              </w:rPr>
              <w:t xml:space="preserve"> </w:t>
            </w:r>
            <w:r w:rsidRPr="001342EF">
              <w:rPr>
                <w:color w:val="221F1F"/>
                <w:spacing w:val="-2"/>
                <w:sz w:val="20"/>
              </w:rPr>
              <w:t>Business</w:t>
            </w:r>
            <w:r w:rsidRPr="001342EF">
              <w:rPr>
                <w:color w:val="221F1F"/>
                <w:sz w:val="20"/>
              </w:rPr>
              <w:t xml:space="preserve"> </w:t>
            </w:r>
            <w:r w:rsidRPr="001342EF">
              <w:rPr>
                <w:color w:val="221F1F"/>
                <w:spacing w:val="-2"/>
                <w:sz w:val="20"/>
              </w:rPr>
              <w:t>Systems</w:t>
            </w:r>
          </w:p>
        </w:tc>
        <w:tc>
          <w:tcPr>
            <w:tcW w:w="1488" w:type="dxa"/>
            <w:tcBorders>
              <w:top w:val="single" w:sz="12" w:space="0" w:color="0D233C"/>
            </w:tcBorders>
          </w:tcPr>
          <w:p w14:paraId="3DA6323F" w14:textId="12A039A1" w:rsidR="00016C31" w:rsidRPr="001342EF" w:rsidRDefault="00632607">
            <w:pPr>
              <w:pStyle w:val="TableParagraph"/>
              <w:spacing w:line="173" w:lineRule="exact"/>
              <w:ind w:right="51"/>
              <w:jc w:val="right"/>
              <w:rPr>
                <w:sz w:val="20"/>
              </w:rPr>
            </w:pPr>
            <w:r w:rsidRPr="001342EF">
              <w:rPr>
                <w:color w:val="221F1F"/>
                <w:sz w:val="20"/>
              </w:rPr>
              <w:t>FEB</w:t>
            </w:r>
            <w:r w:rsidRPr="001342EF">
              <w:rPr>
                <w:color w:val="221F1F"/>
                <w:spacing w:val="-7"/>
                <w:sz w:val="20"/>
              </w:rPr>
              <w:t xml:space="preserve"> </w:t>
            </w:r>
            <w:r w:rsidRPr="001342EF">
              <w:rPr>
                <w:color w:val="221F1F"/>
                <w:spacing w:val="-4"/>
                <w:sz w:val="20"/>
              </w:rPr>
              <w:t>2012</w:t>
            </w:r>
          </w:p>
        </w:tc>
      </w:tr>
      <w:tr w:rsidR="00016C31" w14:paraId="78FF9D6E" w14:textId="77777777">
        <w:trPr>
          <w:trHeight w:val="232"/>
        </w:trPr>
        <w:tc>
          <w:tcPr>
            <w:tcW w:w="1174" w:type="dxa"/>
          </w:tcPr>
          <w:p w14:paraId="28A7E0A0" w14:textId="77777777" w:rsidR="00016C31" w:rsidRDefault="00632607">
            <w:pPr>
              <w:pStyle w:val="TableParagraph"/>
              <w:spacing w:line="213" w:lineRule="exact"/>
              <w:ind w:right="41"/>
              <w:jc w:val="right"/>
              <w:rPr>
                <w:sz w:val="20"/>
              </w:rPr>
            </w:pPr>
            <w:r>
              <w:rPr>
                <w:color w:val="221F1F"/>
                <w:spacing w:val="-4"/>
                <w:sz w:val="20"/>
              </w:rPr>
              <w:t>252.242-7006</w:t>
            </w:r>
          </w:p>
        </w:tc>
        <w:tc>
          <w:tcPr>
            <w:tcW w:w="582" w:type="dxa"/>
          </w:tcPr>
          <w:p w14:paraId="4B611E89" w14:textId="77777777" w:rsidR="00016C31" w:rsidRDefault="00016C31">
            <w:pPr>
              <w:pStyle w:val="TableParagraph"/>
              <w:spacing w:line="240" w:lineRule="auto"/>
              <w:rPr>
                <w:sz w:val="16"/>
              </w:rPr>
            </w:pPr>
          </w:p>
        </w:tc>
        <w:tc>
          <w:tcPr>
            <w:tcW w:w="6221" w:type="dxa"/>
          </w:tcPr>
          <w:p w14:paraId="67DD4163" w14:textId="77777777" w:rsidR="00016C31" w:rsidRDefault="00632607">
            <w:pPr>
              <w:pStyle w:val="TableParagraph"/>
              <w:spacing w:line="213" w:lineRule="exact"/>
              <w:ind w:left="111"/>
              <w:rPr>
                <w:sz w:val="20"/>
              </w:rPr>
            </w:pPr>
            <w:r>
              <w:rPr>
                <w:color w:val="221F1F"/>
                <w:spacing w:val="-2"/>
                <w:sz w:val="20"/>
              </w:rPr>
              <w:t>Accounting</w:t>
            </w:r>
            <w:r>
              <w:rPr>
                <w:color w:val="221F1F"/>
                <w:spacing w:val="2"/>
                <w:sz w:val="20"/>
              </w:rPr>
              <w:t xml:space="preserve"> </w:t>
            </w:r>
            <w:r>
              <w:rPr>
                <w:color w:val="221F1F"/>
                <w:spacing w:val="-2"/>
                <w:sz w:val="20"/>
              </w:rPr>
              <w:t>System</w:t>
            </w:r>
            <w:r>
              <w:rPr>
                <w:color w:val="221F1F"/>
                <w:spacing w:val="3"/>
                <w:sz w:val="20"/>
              </w:rPr>
              <w:t xml:space="preserve"> </w:t>
            </w:r>
            <w:r>
              <w:rPr>
                <w:color w:val="221F1F"/>
                <w:spacing w:val="-2"/>
                <w:sz w:val="20"/>
              </w:rPr>
              <w:t>Administration</w:t>
            </w:r>
          </w:p>
        </w:tc>
        <w:tc>
          <w:tcPr>
            <w:tcW w:w="1488" w:type="dxa"/>
          </w:tcPr>
          <w:p w14:paraId="2E226814" w14:textId="77777777" w:rsidR="00016C31" w:rsidRDefault="00632607">
            <w:pPr>
              <w:pStyle w:val="TableParagraph"/>
              <w:spacing w:line="213" w:lineRule="exact"/>
              <w:ind w:right="48"/>
              <w:jc w:val="right"/>
              <w:rPr>
                <w:sz w:val="20"/>
              </w:rPr>
            </w:pPr>
            <w:r>
              <w:rPr>
                <w:color w:val="221F1F"/>
                <w:sz w:val="20"/>
              </w:rPr>
              <w:t>FEB</w:t>
            </w:r>
            <w:r>
              <w:rPr>
                <w:color w:val="221F1F"/>
                <w:spacing w:val="-7"/>
                <w:sz w:val="20"/>
              </w:rPr>
              <w:t xml:space="preserve"> </w:t>
            </w:r>
            <w:r>
              <w:rPr>
                <w:color w:val="221F1F"/>
                <w:spacing w:val="-4"/>
                <w:sz w:val="20"/>
              </w:rPr>
              <w:t>2012</w:t>
            </w:r>
          </w:p>
        </w:tc>
      </w:tr>
      <w:tr w:rsidR="00016C31" w14:paraId="2120ACFA" w14:textId="77777777">
        <w:trPr>
          <w:trHeight w:val="232"/>
        </w:trPr>
        <w:tc>
          <w:tcPr>
            <w:tcW w:w="1174" w:type="dxa"/>
          </w:tcPr>
          <w:p w14:paraId="014780D2" w14:textId="77777777" w:rsidR="00016C31" w:rsidRDefault="00632607">
            <w:pPr>
              <w:pStyle w:val="TableParagraph"/>
              <w:spacing w:line="213" w:lineRule="exact"/>
              <w:ind w:right="41"/>
              <w:jc w:val="right"/>
              <w:rPr>
                <w:sz w:val="20"/>
              </w:rPr>
            </w:pPr>
            <w:r>
              <w:rPr>
                <w:color w:val="221F1F"/>
                <w:spacing w:val="-4"/>
                <w:sz w:val="20"/>
              </w:rPr>
              <w:t>252.243-7001</w:t>
            </w:r>
          </w:p>
        </w:tc>
        <w:tc>
          <w:tcPr>
            <w:tcW w:w="582" w:type="dxa"/>
          </w:tcPr>
          <w:p w14:paraId="2F25B582" w14:textId="77777777" w:rsidR="00016C31" w:rsidRDefault="00016C31">
            <w:pPr>
              <w:pStyle w:val="TableParagraph"/>
              <w:spacing w:line="240" w:lineRule="auto"/>
              <w:rPr>
                <w:sz w:val="16"/>
              </w:rPr>
            </w:pPr>
          </w:p>
        </w:tc>
        <w:tc>
          <w:tcPr>
            <w:tcW w:w="6221" w:type="dxa"/>
          </w:tcPr>
          <w:p w14:paraId="54B0FF10" w14:textId="77777777" w:rsidR="00016C31" w:rsidRDefault="00632607">
            <w:pPr>
              <w:pStyle w:val="TableParagraph"/>
              <w:spacing w:line="213" w:lineRule="exact"/>
              <w:ind w:left="111"/>
              <w:rPr>
                <w:sz w:val="20"/>
              </w:rPr>
            </w:pPr>
            <w:r>
              <w:rPr>
                <w:color w:val="221F1F"/>
                <w:sz w:val="20"/>
              </w:rPr>
              <w:t>Pricing</w:t>
            </w:r>
            <w:r>
              <w:rPr>
                <w:color w:val="221F1F"/>
                <w:spacing w:val="-8"/>
                <w:sz w:val="20"/>
              </w:rPr>
              <w:t xml:space="preserve"> </w:t>
            </w:r>
            <w:r>
              <w:rPr>
                <w:color w:val="221F1F"/>
                <w:sz w:val="20"/>
              </w:rPr>
              <w:t>Of</w:t>
            </w:r>
            <w:r>
              <w:rPr>
                <w:color w:val="221F1F"/>
                <w:spacing w:val="-6"/>
                <w:sz w:val="20"/>
              </w:rPr>
              <w:t xml:space="preserve"> </w:t>
            </w:r>
            <w:r>
              <w:rPr>
                <w:color w:val="221F1F"/>
                <w:sz w:val="20"/>
              </w:rPr>
              <w:t>Contract</w:t>
            </w:r>
            <w:r>
              <w:rPr>
                <w:color w:val="221F1F"/>
                <w:spacing w:val="-6"/>
                <w:sz w:val="20"/>
              </w:rPr>
              <w:t xml:space="preserve"> </w:t>
            </w:r>
            <w:r>
              <w:rPr>
                <w:color w:val="221F1F"/>
                <w:spacing w:val="-2"/>
                <w:sz w:val="20"/>
              </w:rPr>
              <w:t>Modifications</w:t>
            </w:r>
          </w:p>
        </w:tc>
        <w:tc>
          <w:tcPr>
            <w:tcW w:w="1488" w:type="dxa"/>
          </w:tcPr>
          <w:p w14:paraId="2535EF0E" w14:textId="77777777" w:rsidR="00016C31" w:rsidRDefault="00632607">
            <w:pPr>
              <w:pStyle w:val="TableParagraph"/>
              <w:spacing w:line="213" w:lineRule="exact"/>
              <w:ind w:right="48"/>
              <w:jc w:val="right"/>
              <w:rPr>
                <w:sz w:val="20"/>
              </w:rPr>
            </w:pPr>
            <w:r>
              <w:rPr>
                <w:color w:val="221F1F"/>
                <w:sz w:val="20"/>
              </w:rPr>
              <w:t>DEC</w:t>
            </w:r>
            <w:r>
              <w:rPr>
                <w:color w:val="221F1F"/>
                <w:spacing w:val="-7"/>
                <w:sz w:val="20"/>
              </w:rPr>
              <w:t xml:space="preserve"> </w:t>
            </w:r>
            <w:r>
              <w:rPr>
                <w:color w:val="221F1F"/>
                <w:spacing w:val="-4"/>
                <w:sz w:val="20"/>
              </w:rPr>
              <w:t>1991</w:t>
            </w:r>
          </w:p>
        </w:tc>
      </w:tr>
      <w:tr w:rsidR="00016C31" w14:paraId="211E3592" w14:textId="77777777">
        <w:trPr>
          <w:trHeight w:val="234"/>
        </w:trPr>
        <w:tc>
          <w:tcPr>
            <w:tcW w:w="1174" w:type="dxa"/>
          </w:tcPr>
          <w:p w14:paraId="7D98B1D5" w14:textId="77777777" w:rsidR="00016C31" w:rsidRDefault="00632607">
            <w:pPr>
              <w:pStyle w:val="TableParagraph"/>
              <w:spacing w:line="214" w:lineRule="exact"/>
              <w:ind w:right="41"/>
              <w:jc w:val="right"/>
              <w:rPr>
                <w:sz w:val="20"/>
              </w:rPr>
            </w:pPr>
            <w:r>
              <w:rPr>
                <w:color w:val="221F1F"/>
                <w:spacing w:val="-4"/>
                <w:sz w:val="20"/>
              </w:rPr>
              <w:t>252.243-7002</w:t>
            </w:r>
          </w:p>
        </w:tc>
        <w:tc>
          <w:tcPr>
            <w:tcW w:w="582" w:type="dxa"/>
          </w:tcPr>
          <w:p w14:paraId="65EB2F5D" w14:textId="77777777" w:rsidR="00016C31" w:rsidRDefault="00016C31">
            <w:pPr>
              <w:pStyle w:val="TableParagraph"/>
              <w:spacing w:line="240" w:lineRule="auto"/>
              <w:rPr>
                <w:sz w:val="16"/>
              </w:rPr>
            </w:pPr>
          </w:p>
        </w:tc>
        <w:tc>
          <w:tcPr>
            <w:tcW w:w="6221" w:type="dxa"/>
          </w:tcPr>
          <w:p w14:paraId="0A84EDB6" w14:textId="77777777" w:rsidR="00016C31" w:rsidRDefault="00632607">
            <w:pPr>
              <w:pStyle w:val="TableParagraph"/>
              <w:spacing w:line="214" w:lineRule="exact"/>
              <w:ind w:left="111"/>
              <w:rPr>
                <w:sz w:val="20"/>
              </w:rPr>
            </w:pPr>
            <w:r>
              <w:rPr>
                <w:color w:val="221F1F"/>
                <w:sz w:val="20"/>
              </w:rPr>
              <w:t>Requests</w:t>
            </w:r>
            <w:r>
              <w:rPr>
                <w:color w:val="221F1F"/>
                <w:spacing w:val="-7"/>
                <w:sz w:val="20"/>
              </w:rPr>
              <w:t xml:space="preserve"> </w:t>
            </w:r>
            <w:r>
              <w:rPr>
                <w:color w:val="221F1F"/>
                <w:sz w:val="20"/>
              </w:rPr>
              <w:t>for</w:t>
            </w:r>
            <w:r>
              <w:rPr>
                <w:color w:val="221F1F"/>
                <w:spacing w:val="-6"/>
                <w:sz w:val="20"/>
              </w:rPr>
              <w:t xml:space="preserve"> </w:t>
            </w:r>
            <w:r>
              <w:rPr>
                <w:color w:val="221F1F"/>
                <w:sz w:val="20"/>
              </w:rPr>
              <w:t>Equitable</w:t>
            </w:r>
            <w:r>
              <w:rPr>
                <w:color w:val="221F1F"/>
                <w:spacing w:val="-5"/>
                <w:sz w:val="20"/>
              </w:rPr>
              <w:t xml:space="preserve"> </w:t>
            </w:r>
            <w:r>
              <w:rPr>
                <w:color w:val="221F1F"/>
                <w:spacing w:val="-2"/>
                <w:sz w:val="20"/>
              </w:rPr>
              <w:t>Adjustment</w:t>
            </w:r>
          </w:p>
        </w:tc>
        <w:tc>
          <w:tcPr>
            <w:tcW w:w="1488" w:type="dxa"/>
          </w:tcPr>
          <w:p w14:paraId="28A01A50" w14:textId="77777777" w:rsidR="00016C31" w:rsidRDefault="00632607">
            <w:pPr>
              <w:pStyle w:val="TableParagraph"/>
              <w:spacing w:line="214" w:lineRule="exact"/>
              <w:ind w:right="53"/>
              <w:jc w:val="right"/>
              <w:rPr>
                <w:sz w:val="20"/>
              </w:rPr>
            </w:pPr>
            <w:r>
              <w:rPr>
                <w:color w:val="221F1F"/>
                <w:sz w:val="20"/>
              </w:rPr>
              <w:t>DEC</w:t>
            </w:r>
            <w:r>
              <w:rPr>
                <w:color w:val="221F1F"/>
                <w:spacing w:val="-7"/>
                <w:sz w:val="20"/>
              </w:rPr>
              <w:t xml:space="preserve"> </w:t>
            </w:r>
            <w:r>
              <w:rPr>
                <w:color w:val="221F1F"/>
                <w:spacing w:val="-4"/>
                <w:sz w:val="20"/>
              </w:rPr>
              <w:t>2012</w:t>
            </w:r>
          </w:p>
        </w:tc>
      </w:tr>
      <w:tr w:rsidR="00016C31" w:rsidRPr="001342EF" w14:paraId="77E98C93" w14:textId="77777777">
        <w:trPr>
          <w:trHeight w:val="685"/>
        </w:trPr>
        <w:tc>
          <w:tcPr>
            <w:tcW w:w="1174" w:type="dxa"/>
          </w:tcPr>
          <w:p w14:paraId="1EF9F8F5" w14:textId="1F7BA619" w:rsidR="00016C31" w:rsidRPr="001342EF" w:rsidRDefault="00632607">
            <w:pPr>
              <w:pStyle w:val="TableParagraph"/>
              <w:spacing w:line="240" w:lineRule="auto"/>
              <w:rPr>
                <w:sz w:val="20"/>
              </w:rPr>
            </w:pPr>
            <w:r w:rsidRPr="001342EF">
              <w:rPr>
                <w:color w:val="221F1F"/>
                <w:spacing w:val="-4"/>
                <w:sz w:val="20"/>
              </w:rPr>
              <w:t>252.244-7000</w:t>
            </w:r>
          </w:p>
          <w:p w14:paraId="76D09D73" w14:textId="229E7F61" w:rsidR="00016C31" w:rsidRPr="001342EF" w:rsidRDefault="00016C31">
            <w:pPr>
              <w:pStyle w:val="TableParagraph"/>
              <w:spacing w:before="9" w:line="240" w:lineRule="auto"/>
              <w:rPr>
                <w:sz w:val="18"/>
              </w:rPr>
            </w:pPr>
          </w:p>
          <w:p w14:paraId="3C354BCC" w14:textId="35897884" w:rsidR="00016C31" w:rsidRPr="001342EF" w:rsidRDefault="00632607">
            <w:pPr>
              <w:pStyle w:val="TableParagraph"/>
              <w:spacing w:before="1" w:line="218" w:lineRule="exact"/>
              <w:rPr>
                <w:sz w:val="20"/>
              </w:rPr>
            </w:pPr>
            <w:r w:rsidRPr="001342EF">
              <w:rPr>
                <w:color w:val="221F1F"/>
                <w:spacing w:val="-4"/>
                <w:sz w:val="20"/>
              </w:rPr>
              <w:t>252.244-7001</w:t>
            </w:r>
          </w:p>
        </w:tc>
        <w:tc>
          <w:tcPr>
            <w:tcW w:w="582" w:type="dxa"/>
          </w:tcPr>
          <w:p w14:paraId="63A9B73C" w14:textId="77777777" w:rsidR="00016C31" w:rsidRPr="001342EF" w:rsidRDefault="00016C31">
            <w:pPr>
              <w:pStyle w:val="TableParagraph"/>
              <w:spacing w:line="240" w:lineRule="auto"/>
              <w:rPr>
                <w:sz w:val="18"/>
              </w:rPr>
            </w:pPr>
          </w:p>
        </w:tc>
        <w:tc>
          <w:tcPr>
            <w:tcW w:w="6221" w:type="dxa"/>
          </w:tcPr>
          <w:p w14:paraId="00E768BE" w14:textId="63B16C9D" w:rsidR="00016C31" w:rsidRPr="001342EF" w:rsidRDefault="00632607">
            <w:pPr>
              <w:pStyle w:val="TableParagraph"/>
              <w:spacing w:before="7" w:line="240" w:lineRule="auto"/>
              <w:ind w:left="111"/>
              <w:rPr>
                <w:sz w:val="20"/>
              </w:rPr>
            </w:pPr>
            <w:r w:rsidRPr="001342EF">
              <w:rPr>
                <w:color w:val="221F1F"/>
                <w:sz w:val="20"/>
              </w:rPr>
              <w:t>Subcontracts</w:t>
            </w:r>
            <w:r w:rsidRPr="001342EF">
              <w:rPr>
                <w:color w:val="221F1F"/>
                <w:spacing w:val="-12"/>
                <w:sz w:val="20"/>
              </w:rPr>
              <w:t xml:space="preserve"> </w:t>
            </w:r>
            <w:r w:rsidRPr="001342EF">
              <w:rPr>
                <w:color w:val="221F1F"/>
                <w:sz w:val="20"/>
              </w:rPr>
              <w:t>for</w:t>
            </w:r>
            <w:r w:rsidRPr="001342EF">
              <w:rPr>
                <w:color w:val="221F1F"/>
                <w:spacing w:val="-10"/>
                <w:sz w:val="20"/>
              </w:rPr>
              <w:t xml:space="preserve"> </w:t>
            </w:r>
            <w:r w:rsidRPr="001342EF">
              <w:rPr>
                <w:color w:val="221F1F"/>
                <w:sz w:val="20"/>
              </w:rPr>
              <w:t>Commercial</w:t>
            </w:r>
            <w:r w:rsidRPr="001342EF">
              <w:rPr>
                <w:color w:val="221F1F"/>
                <w:spacing w:val="-12"/>
                <w:sz w:val="20"/>
              </w:rPr>
              <w:t xml:space="preserve"> </w:t>
            </w:r>
            <w:r w:rsidRPr="001342EF">
              <w:rPr>
                <w:color w:val="221F1F"/>
                <w:sz w:val="20"/>
              </w:rPr>
              <w:t>Items</w:t>
            </w:r>
            <w:r w:rsidRPr="001342EF">
              <w:rPr>
                <w:color w:val="221F1F"/>
                <w:spacing w:val="-13"/>
                <w:sz w:val="20"/>
              </w:rPr>
              <w:t xml:space="preserve"> </w:t>
            </w:r>
            <w:r w:rsidRPr="001342EF">
              <w:rPr>
                <w:color w:val="221F1F"/>
                <w:sz w:val="20"/>
              </w:rPr>
              <w:t>and</w:t>
            </w:r>
            <w:r w:rsidRPr="001342EF">
              <w:rPr>
                <w:color w:val="221F1F"/>
                <w:spacing w:val="-11"/>
                <w:sz w:val="20"/>
              </w:rPr>
              <w:t xml:space="preserve"> </w:t>
            </w:r>
            <w:r w:rsidRPr="001342EF">
              <w:rPr>
                <w:color w:val="221F1F"/>
                <w:sz w:val="20"/>
              </w:rPr>
              <w:t>Commercial</w:t>
            </w:r>
            <w:r w:rsidRPr="001342EF">
              <w:rPr>
                <w:color w:val="221F1F"/>
                <w:spacing w:val="-12"/>
                <w:sz w:val="20"/>
              </w:rPr>
              <w:t xml:space="preserve"> </w:t>
            </w:r>
            <w:r w:rsidRPr="001342EF">
              <w:rPr>
                <w:color w:val="221F1F"/>
                <w:sz w:val="20"/>
              </w:rPr>
              <w:t>Components</w:t>
            </w:r>
            <w:r w:rsidRPr="001342EF">
              <w:rPr>
                <w:color w:val="221F1F"/>
                <w:spacing w:val="-13"/>
                <w:sz w:val="20"/>
              </w:rPr>
              <w:t xml:space="preserve"> </w:t>
            </w:r>
            <w:r w:rsidRPr="001342EF">
              <w:rPr>
                <w:color w:val="221F1F"/>
                <w:sz w:val="20"/>
              </w:rPr>
              <w:t xml:space="preserve">(DoD </w:t>
            </w:r>
            <w:r w:rsidRPr="001342EF">
              <w:rPr>
                <w:color w:val="221F1F"/>
                <w:spacing w:val="-2"/>
                <w:sz w:val="20"/>
              </w:rPr>
              <w:t>Contracts)</w:t>
            </w:r>
          </w:p>
          <w:p w14:paraId="48AA02BC" w14:textId="19A1888C" w:rsidR="00016C31" w:rsidRPr="001342EF" w:rsidRDefault="00632607">
            <w:pPr>
              <w:pStyle w:val="TableParagraph"/>
              <w:spacing w:line="198" w:lineRule="exact"/>
              <w:ind w:left="111"/>
              <w:rPr>
                <w:sz w:val="20"/>
              </w:rPr>
            </w:pPr>
            <w:r w:rsidRPr="001342EF">
              <w:rPr>
                <w:color w:val="221F1F"/>
                <w:spacing w:val="-2"/>
                <w:sz w:val="20"/>
              </w:rPr>
              <w:t>Contractor</w:t>
            </w:r>
            <w:r w:rsidRPr="001342EF">
              <w:rPr>
                <w:color w:val="221F1F"/>
                <w:spacing w:val="4"/>
                <w:sz w:val="20"/>
              </w:rPr>
              <w:t xml:space="preserve"> </w:t>
            </w:r>
            <w:r w:rsidRPr="001342EF">
              <w:rPr>
                <w:color w:val="221F1F"/>
                <w:spacing w:val="-2"/>
                <w:sz w:val="20"/>
              </w:rPr>
              <w:t>Purchasing</w:t>
            </w:r>
            <w:r w:rsidRPr="001342EF">
              <w:rPr>
                <w:color w:val="221F1F"/>
                <w:spacing w:val="4"/>
                <w:sz w:val="20"/>
              </w:rPr>
              <w:t xml:space="preserve"> </w:t>
            </w:r>
            <w:r w:rsidRPr="001342EF">
              <w:rPr>
                <w:color w:val="221F1F"/>
                <w:spacing w:val="-2"/>
                <w:sz w:val="20"/>
              </w:rPr>
              <w:t>System</w:t>
            </w:r>
            <w:r w:rsidRPr="001342EF">
              <w:rPr>
                <w:color w:val="221F1F"/>
                <w:spacing w:val="3"/>
                <w:sz w:val="20"/>
              </w:rPr>
              <w:t xml:space="preserve"> </w:t>
            </w:r>
            <w:r w:rsidRPr="001342EF">
              <w:rPr>
                <w:color w:val="221F1F"/>
                <w:spacing w:val="-2"/>
                <w:sz w:val="20"/>
              </w:rPr>
              <w:t>Administration</w:t>
            </w:r>
          </w:p>
        </w:tc>
        <w:tc>
          <w:tcPr>
            <w:tcW w:w="1488" w:type="dxa"/>
          </w:tcPr>
          <w:p w14:paraId="3D37CB9A" w14:textId="14A09A7F" w:rsidR="00016C31" w:rsidRPr="001342EF" w:rsidRDefault="00632607">
            <w:pPr>
              <w:pStyle w:val="TableParagraph"/>
              <w:spacing w:line="240" w:lineRule="auto"/>
              <w:ind w:left="251"/>
              <w:rPr>
                <w:sz w:val="20"/>
              </w:rPr>
            </w:pPr>
            <w:r w:rsidRPr="001342EF">
              <w:rPr>
                <w:color w:val="221F1F"/>
                <w:sz w:val="20"/>
              </w:rPr>
              <w:t>DEC</w:t>
            </w:r>
            <w:r w:rsidRPr="001342EF">
              <w:rPr>
                <w:color w:val="221F1F"/>
                <w:spacing w:val="-7"/>
                <w:sz w:val="20"/>
              </w:rPr>
              <w:t xml:space="preserve"> </w:t>
            </w:r>
            <w:r w:rsidRPr="001342EF">
              <w:rPr>
                <w:color w:val="221F1F"/>
                <w:spacing w:val="-4"/>
                <w:sz w:val="20"/>
              </w:rPr>
              <w:t>2012</w:t>
            </w:r>
          </w:p>
          <w:p w14:paraId="208AA811" w14:textId="7DE90B45" w:rsidR="00016C31" w:rsidRPr="001342EF" w:rsidRDefault="00016C31">
            <w:pPr>
              <w:pStyle w:val="TableParagraph"/>
              <w:spacing w:before="9" w:line="240" w:lineRule="auto"/>
              <w:rPr>
                <w:sz w:val="18"/>
              </w:rPr>
            </w:pPr>
          </w:p>
          <w:p w14:paraId="025E54D8" w14:textId="02A043E0" w:rsidR="00016C31" w:rsidRPr="001342EF" w:rsidRDefault="00632607">
            <w:pPr>
              <w:pStyle w:val="TableParagraph"/>
              <w:spacing w:before="1" w:line="218" w:lineRule="exact"/>
              <w:ind w:left="251"/>
              <w:rPr>
                <w:sz w:val="20"/>
              </w:rPr>
            </w:pPr>
            <w:r w:rsidRPr="001342EF">
              <w:rPr>
                <w:color w:val="221F1F"/>
                <w:sz w:val="20"/>
              </w:rPr>
              <w:t>MAY</w:t>
            </w:r>
            <w:r w:rsidRPr="001342EF">
              <w:rPr>
                <w:color w:val="221F1F"/>
                <w:spacing w:val="-7"/>
                <w:sz w:val="20"/>
              </w:rPr>
              <w:t xml:space="preserve"> </w:t>
            </w:r>
            <w:r w:rsidRPr="001342EF">
              <w:rPr>
                <w:color w:val="221F1F"/>
                <w:spacing w:val="-4"/>
                <w:sz w:val="20"/>
              </w:rPr>
              <w:t>2014</w:t>
            </w:r>
          </w:p>
        </w:tc>
      </w:tr>
      <w:tr w:rsidR="00016C31" w14:paraId="61CB00FD" w14:textId="77777777">
        <w:trPr>
          <w:trHeight w:val="229"/>
        </w:trPr>
        <w:tc>
          <w:tcPr>
            <w:tcW w:w="1174" w:type="dxa"/>
          </w:tcPr>
          <w:p w14:paraId="55C2E6C1" w14:textId="77777777" w:rsidR="00016C31" w:rsidRDefault="00632607">
            <w:pPr>
              <w:pStyle w:val="TableParagraph"/>
              <w:ind w:right="41"/>
              <w:jc w:val="right"/>
              <w:rPr>
                <w:sz w:val="20"/>
              </w:rPr>
            </w:pPr>
            <w:r>
              <w:rPr>
                <w:color w:val="221F1F"/>
                <w:spacing w:val="-4"/>
                <w:sz w:val="20"/>
              </w:rPr>
              <w:t>252.245-7001</w:t>
            </w:r>
          </w:p>
        </w:tc>
        <w:tc>
          <w:tcPr>
            <w:tcW w:w="582" w:type="dxa"/>
          </w:tcPr>
          <w:p w14:paraId="311B548E" w14:textId="77777777" w:rsidR="00016C31" w:rsidRDefault="00016C31">
            <w:pPr>
              <w:pStyle w:val="TableParagraph"/>
              <w:spacing w:line="240" w:lineRule="auto"/>
              <w:rPr>
                <w:sz w:val="16"/>
              </w:rPr>
            </w:pPr>
          </w:p>
        </w:tc>
        <w:tc>
          <w:tcPr>
            <w:tcW w:w="6221" w:type="dxa"/>
          </w:tcPr>
          <w:p w14:paraId="00878848" w14:textId="77777777" w:rsidR="00016C31" w:rsidRDefault="00632607">
            <w:pPr>
              <w:pStyle w:val="TableParagraph"/>
              <w:ind w:left="111"/>
              <w:rPr>
                <w:sz w:val="20"/>
              </w:rPr>
            </w:pPr>
            <w:r>
              <w:rPr>
                <w:color w:val="221F1F"/>
                <w:sz w:val="20"/>
              </w:rPr>
              <w:t>Tagging,</w:t>
            </w:r>
            <w:r>
              <w:rPr>
                <w:color w:val="221F1F"/>
                <w:spacing w:val="-13"/>
                <w:sz w:val="20"/>
              </w:rPr>
              <w:t xml:space="preserve"> </w:t>
            </w:r>
            <w:r>
              <w:rPr>
                <w:color w:val="221F1F"/>
                <w:sz w:val="20"/>
              </w:rPr>
              <w:t>Labeling,</w:t>
            </w:r>
            <w:r>
              <w:rPr>
                <w:color w:val="221F1F"/>
                <w:spacing w:val="-12"/>
                <w:sz w:val="20"/>
              </w:rPr>
              <w:t xml:space="preserve"> </w:t>
            </w:r>
            <w:r>
              <w:rPr>
                <w:color w:val="221F1F"/>
                <w:sz w:val="20"/>
              </w:rPr>
              <w:t>and</w:t>
            </w:r>
            <w:r>
              <w:rPr>
                <w:color w:val="221F1F"/>
                <w:spacing w:val="-12"/>
                <w:sz w:val="20"/>
              </w:rPr>
              <w:t xml:space="preserve"> </w:t>
            </w:r>
            <w:r>
              <w:rPr>
                <w:color w:val="221F1F"/>
                <w:sz w:val="20"/>
              </w:rPr>
              <w:t>Marking</w:t>
            </w:r>
            <w:r>
              <w:rPr>
                <w:color w:val="221F1F"/>
                <w:spacing w:val="-9"/>
                <w:sz w:val="20"/>
              </w:rPr>
              <w:t xml:space="preserve"> </w:t>
            </w:r>
            <w:r>
              <w:rPr>
                <w:color w:val="221F1F"/>
                <w:sz w:val="20"/>
              </w:rPr>
              <w:t>of</w:t>
            </w:r>
            <w:r>
              <w:rPr>
                <w:color w:val="221F1F"/>
                <w:spacing w:val="-12"/>
                <w:sz w:val="20"/>
              </w:rPr>
              <w:t xml:space="preserve"> </w:t>
            </w:r>
            <w:r>
              <w:rPr>
                <w:color w:val="221F1F"/>
                <w:sz w:val="20"/>
              </w:rPr>
              <w:t>Government-Furnished</w:t>
            </w:r>
            <w:r>
              <w:rPr>
                <w:color w:val="221F1F"/>
                <w:spacing w:val="-11"/>
                <w:sz w:val="20"/>
              </w:rPr>
              <w:t xml:space="preserve"> </w:t>
            </w:r>
            <w:r>
              <w:rPr>
                <w:color w:val="221F1F"/>
                <w:spacing w:val="-2"/>
                <w:sz w:val="20"/>
              </w:rPr>
              <w:t>Property</w:t>
            </w:r>
          </w:p>
        </w:tc>
        <w:tc>
          <w:tcPr>
            <w:tcW w:w="1488" w:type="dxa"/>
          </w:tcPr>
          <w:p w14:paraId="6A83EA93" w14:textId="77777777" w:rsidR="00016C31" w:rsidRDefault="00632607">
            <w:pPr>
              <w:pStyle w:val="TableParagraph"/>
              <w:ind w:right="53"/>
              <w:jc w:val="right"/>
              <w:rPr>
                <w:sz w:val="20"/>
              </w:rPr>
            </w:pPr>
            <w:r>
              <w:rPr>
                <w:color w:val="221F1F"/>
                <w:sz w:val="20"/>
              </w:rPr>
              <w:t>APR</w:t>
            </w:r>
            <w:r>
              <w:rPr>
                <w:color w:val="221F1F"/>
                <w:spacing w:val="-8"/>
                <w:sz w:val="20"/>
              </w:rPr>
              <w:t xml:space="preserve"> </w:t>
            </w:r>
            <w:r>
              <w:rPr>
                <w:color w:val="221F1F"/>
                <w:spacing w:val="-4"/>
                <w:sz w:val="20"/>
              </w:rPr>
              <w:t>2012</w:t>
            </w:r>
          </w:p>
        </w:tc>
      </w:tr>
      <w:tr w:rsidR="00016C31" w14:paraId="53EC56CA" w14:textId="77777777">
        <w:trPr>
          <w:trHeight w:val="229"/>
        </w:trPr>
        <w:tc>
          <w:tcPr>
            <w:tcW w:w="1174" w:type="dxa"/>
          </w:tcPr>
          <w:p w14:paraId="43F1CB51" w14:textId="77777777" w:rsidR="00016C31" w:rsidRDefault="00632607">
            <w:pPr>
              <w:pStyle w:val="TableParagraph"/>
              <w:ind w:right="41"/>
              <w:jc w:val="right"/>
              <w:rPr>
                <w:sz w:val="20"/>
              </w:rPr>
            </w:pPr>
            <w:r>
              <w:rPr>
                <w:color w:val="221F1F"/>
                <w:spacing w:val="-4"/>
                <w:sz w:val="20"/>
              </w:rPr>
              <w:t>252.245-7002</w:t>
            </w:r>
          </w:p>
        </w:tc>
        <w:tc>
          <w:tcPr>
            <w:tcW w:w="582" w:type="dxa"/>
          </w:tcPr>
          <w:p w14:paraId="2E11C15D" w14:textId="77777777" w:rsidR="00016C31" w:rsidRDefault="00016C31">
            <w:pPr>
              <w:pStyle w:val="TableParagraph"/>
              <w:spacing w:line="240" w:lineRule="auto"/>
              <w:rPr>
                <w:sz w:val="16"/>
              </w:rPr>
            </w:pPr>
          </w:p>
        </w:tc>
        <w:tc>
          <w:tcPr>
            <w:tcW w:w="6221" w:type="dxa"/>
          </w:tcPr>
          <w:p w14:paraId="7A33C594" w14:textId="77777777" w:rsidR="00016C31" w:rsidRDefault="00632607">
            <w:pPr>
              <w:pStyle w:val="TableParagraph"/>
              <w:ind w:left="111"/>
              <w:rPr>
                <w:sz w:val="20"/>
              </w:rPr>
            </w:pPr>
            <w:r>
              <w:rPr>
                <w:color w:val="221F1F"/>
                <w:sz w:val="20"/>
              </w:rPr>
              <w:t>Reporting</w:t>
            </w:r>
            <w:r>
              <w:rPr>
                <w:color w:val="221F1F"/>
                <w:spacing w:val="-8"/>
                <w:sz w:val="20"/>
              </w:rPr>
              <w:t xml:space="preserve"> </w:t>
            </w:r>
            <w:r>
              <w:rPr>
                <w:color w:val="221F1F"/>
                <w:sz w:val="20"/>
              </w:rPr>
              <w:t>Loss</w:t>
            </w:r>
            <w:r>
              <w:rPr>
                <w:color w:val="221F1F"/>
                <w:spacing w:val="-11"/>
                <w:sz w:val="20"/>
              </w:rPr>
              <w:t xml:space="preserve"> </w:t>
            </w:r>
            <w:r>
              <w:rPr>
                <w:color w:val="221F1F"/>
                <w:sz w:val="20"/>
              </w:rPr>
              <w:t>of</w:t>
            </w:r>
            <w:r>
              <w:rPr>
                <w:color w:val="221F1F"/>
                <w:spacing w:val="-8"/>
                <w:sz w:val="20"/>
              </w:rPr>
              <w:t xml:space="preserve"> </w:t>
            </w:r>
            <w:r>
              <w:rPr>
                <w:color w:val="221F1F"/>
                <w:sz w:val="20"/>
              </w:rPr>
              <w:t>Government</w:t>
            </w:r>
            <w:r>
              <w:rPr>
                <w:color w:val="221F1F"/>
                <w:spacing w:val="-8"/>
                <w:sz w:val="20"/>
              </w:rPr>
              <w:t xml:space="preserve"> </w:t>
            </w:r>
            <w:r>
              <w:rPr>
                <w:color w:val="221F1F"/>
                <w:spacing w:val="-2"/>
                <w:sz w:val="20"/>
              </w:rPr>
              <w:t>Property</w:t>
            </w:r>
          </w:p>
        </w:tc>
        <w:tc>
          <w:tcPr>
            <w:tcW w:w="1488" w:type="dxa"/>
          </w:tcPr>
          <w:p w14:paraId="2F2FB2D5" w14:textId="77777777" w:rsidR="00016C31" w:rsidRDefault="00632607">
            <w:pPr>
              <w:pStyle w:val="TableParagraph"/>
              <w:ind w:right="53"/>
              <w:jc w:val="right"/>
              <w:rPr>
                <w:sz w:val="20"/>
              </w:rPr>
            </w:pPr>
            <w:r>
              <w:rPr>
                <w:color w:val="221F1F"/>
                <w:sz w:val="20"/>
              </w:rPr>
              <w:t>APR</w:t>
            </w:r>
            <w:r>
              <w:rPr>
                <w:color w:val="221F1F"/>
                <w:spacing w:val="-8"/>
                <w:sz w:val="20"/>
              </w:rPr>
              <w:t xml:space="preserve"> </w:t>
            </w:r>
            <w:r>
              <w:rPr>
                <w:color w:val="221F1F"/>
                <w:spacing w:val="-4"/>
                <w:sz w:val="20"/>
              </w:rPr>
              <w:t>2012</w:t>
            </w:r>
          </w:p>
        </w:tc>
      </w:tr>
      <w:tr w:rsidR="00016C31" w14:paraId="4EC89817" w14:textId="77777777">
        <w:trPr>
          <w:trHeight w:val="229"/>
        </w:trPr>
        <w:tc>
          <w:tcPr>
            <w:tcW w:w="1174" w:type="dxa"/>
          </w:tcPr>
          <w:p w14:paraId="2CCA732D" w14:textId="77777777" w:rsidR="00016C31" w:rsidRDefault="00632607">
            <w:pPr>
              <w:pStyle w:val="TableParagraph"/>
              <w:ind w:right="41"/>
              <w:jc w:val="right"/>
              <w:rPr>
                <w:sz w:val="20"/>
              </w:rPr>
            </w:pPr>
            <w:r>
              <w:rPr>
                <w:color w:val="221F1F"/>
                <w:spacing w:val="-4"/>
                <w:sz w:val="20"/>
              </w:rPr>
              <w:t>252.245-7003</w:t>
            </w:r>
          </w:p>
        </w:tc>
        <w:tc>
          <w:tcPr>
            <w:tcW w:w="582" w:type="dxa"/>
          </w:tcPr>
          <w:p w14:paraId="6DB15F7C" w14:textId="77777777" w:rsidR="00016C31" w:rsidRDefault="00016C31">
            <w:pPr>
              <w:pStyle w:val="TableParagraph"/>
              <w:spacing w:line="240" w:lineRule="auto"/>
              <w:rPr>
                <w:sz w:val="16"/>
              </w:rPr>
            </w:pPr>
          </w:p>
        </w:tc>
        <w:tc>
          <w:tcPr>
            <w:tcW w:w="6221" w:type="dxa"/>
          </w:tcPr>
          <w:p w14:paraId="48A90598" w14:textId="77777777" w:rsidR="00016C31" w:rsidRDefault="00632607">
            <w:pPr>
              <w:pStyle w:val="TableParagraph"/>
              <w:ind w:left="111"/>
              <w:rPr>
                <w:sz w:val="20"/>
              </w:rPr>
            </w:pPr>
            <w:r>
              <w:rPr>
                <w:color w:val="221F1F"/>
                <w:spacing w:val="-2"/>
                <w:sz w:val="20"/>
              </w:rPr>
              <w:t>Contractor</w:t>
            </w:r>
            <w:r>
              <w:rPr>
                <w:color w:val="221F1F"/>
                <w:spacing w:val="5"/>
                <w:sz w:val="20"/>
              </w:rPr>
              <w:t xml:space="preserve"> </w:t>
            </w:r>
            <w:r>
              <w:rPr>
                <w:color w:val="221F1F"/>
                <w:spacing w:val="-2"/>
                <w:sz w:val="20"/>
              </w:rPr>
              <w:t>Property</w:t>
            </w:r>
            <w:r>
              <w:rPr>
                <w:color w:val="221F1F"/>
                <w:spacing w:val="1"/>
                <w:sz w:val="20"/>
              </w:rPr>
              <w:t xml:space="preserve"> </w:t>
            </w:r>
            <w:r>
              <w:rPr>
                <w:color w:val="221F1F"/>
                <w:spacing w:val="-2"/>
                <w:sz w:val="20"/>
              </w:rPr>
              <w:t>Management</w:t>
            </w:r>
            <w:r>
              <w:rPr>
                <w:color w:val="221F1F"/>
                <w:spacing w:val="3"/>
                <w:sz w:val="20"/>
              </w:rPr>
              <w:t xml:space="preserve"> </w:t>
            </w:r>
            <w:r>
              <w:rPr>
                <w:color w:val="221F1F"/>
                <w:spacing w:val="-2"/>
                <w:sz w:val="20"/>
              </w:rPr>
              <w:t>System</w:t>
            </w:r>
            <w:r>
              <w:rPr>
                <w:color w:val="221F1F"/>
                <w:spacing w:val="5"/>
                <w:sz w:val="20"/>
              </w:rPr>
              <w:t xml:space="preserve"> </w:t>
            </w:r>
            <w:r>
              <w:rPr>
                <w:color w:val="221F1F"/>
                <w:spacing w:val="-2"/>
                <w:sz w:val="20"/>
              </w:rPr>
              <w:t>Administration</w:t>
            </w:r>
          </w:p>
        </w:tc>
        <w:tc>
          <w:tcPr>
            <w:tcW w:w="1488" w:type="dxa"/>
          </w:tcPr>
          <w:p w14:paraId="17486147" w14:textId="77777777" w:rsidR="00016C31" w:rsidRDefault="00632607">
            <w:pPr>
              <w:pStyle w:val="TableParagraph"/>
              <w:ind w:right="53"/>
              <w:jc w:val="right"/>
              <w:rPr>
                <w:sz w:val="20"/>
              </w:rPr>
            </w:pPr>
            <w:r>
              <w:rPr>
                <w:color w:val="221F1F"/>
                <w:sz w:val="20"/>
              </w:rPr>
              <w:t>APR</w:t>
            </w:r>
            <w:r>
              <w:rPr>
                <w:color w:val="221F1F"/>
                <w:spacing w:val="-8"/>
                <w:sz w:val="20"/>
              </w:rPr>
              <w:t xml:space="preserve"> </w:t>
            </w:r>
            <w:r>
              <w:rPr>
                <w:color w:val="221F1F"/>
                <w:spacing w:val="-4"/>
                <w:sz w:val="20"/>
              </w:rPr>
              <w:t>2012</w:t>
            </w:r>
          </w:p>
        </w:tc>
      </w:tr>
      <w:tr w:rsidR="00016C31" w14:paraId="53ED0553" w14:textId="77777777">
        <w:trPr>
          <w:trHeight w:val="234"/>
        </w:trPr>
        <w:tc>
          <w:tcPr>
            <w:tcW w:w="1174" w:type="dxa"/>
          </w:tcPr>
          <w:p w14:paraId="007F8626" w14:textId="77777777" w:rsidR="00016C31" w:rsidRDefault="00632607">
            <w:pPr>
              <w:pStyle w:val="TableParagraph"/>
              <w:spacing w:line="214" w:lineRule="exact"/>
              <w:ind w:right="41"/>
              <w:jc w:val="right"/>
              <w:rPr>
                <w:sz w:val="20"/>
              </w:rPr>
            </w:pPr>
            <w:r>
              <w:rPr>
                <w:color w:val="221F1F"/>
                <w:spacing w:val="-4"/>
                <w:sz w:val="20"/>
              </w:rPr>
              <w:t>252.245-7004</w:t>
            </w:r>
          </w:p>
        </w:tc>
        <w:tc>
          <w:tcPr>
            <w:tcW w:w="582" w:type="dxa"/>
          </w:tcPr>
          <w:p w14:paraId="374A0079" w14:textId="77777777" w:rsidR="00016C31" w:rsidRDefault="00016C31">
            <w:pPr>
              <w:pStyle w:val="TableParagraph"/>
              <w:spacing w:line="240" w:lineRule="auto"/>
              <w:rPr>
                <w:sz w:val="16"/>
              </w:rPr>
            </w:pPr>
          </w:p>
        </w:tc>
        <w:tc>
          <w:tcPr>
            <w:tcW w:w="6221" w:type="dxa"/>
          </w:tcPr>
          <w:p w14:paraId="2D01034B" w14:textId="77777777" w:rsidR="00016C31" w:rsidRDefault="00632607">
            <w:pPr>
              <w:pStyle w:val="TableParagraph"/>
              <w:spacing w:line="214" w:lineRule="exact"/>
              <w:ind w:left="111"/>
              <w:rPr>
                <w:sz w:val="20"/>
              </w:rPr>
            </w:pPr>
            <w:r>
              <w:rPr>
                <w:color w:val="221F1F"/>
                <w:spacing w:val="-2"/>
                <w:sz w:val="20"/>
              </w:rPr>
              <w:t>Reporting,</w:t>
            </w:r>
            <w:r>
              <w:rPr>
                <w:color w:val="221F1F"/>
                <w:spacing w:val="7"/>
                <w:sz w:val="20"/>
              </w:rPr>
              <w:t xml:space="preserve"> </w:t>
            </w:r>
            <w:r>
              <w:rPr>
                <w:color w:val="221F1F"/>
                <w:spacing w:val="-2"/>
                <w:sz w:val="20"/>
              </w:rPr>
              <w:t>Reutilization,</w:t>
            </w:r>
            <w:r>
              <w:rPr>
                <w:color w:val="221F1F"/>
                <w:spacing w:val="4"/>
                <w:sz w:val="20"/>
              </w:rPr>
              <w:t xml:space="preserve"> </w:t>
            </w:r>
            <w:r>
              <w:rPr>
                <w:color w:val="221F1F"/>
                <w:spacing w:val="-2"/>
                <w:sz w:val="20"/>
              </w:rPr>
              <w:t>and</w:t>
            </w:r>
            <w:r>
              <w:rPr>
                <w:color w:val="221F1F"/>
                <w:spacing w:val="-1"/>
                <w:sz w:val="20"/>
              </w:rPr>
              <w:t xml:space="preserve"> </w:t>
            </w:r>
            <w:r>
              <w:rPr>
                <w:color w:val="221F1F"/>
                <w:spacing w:val="-2"/>
                <w:sz w:val="20"/>
              </w:rPr>
              <w:t>Disposal</w:t>
            </w:r>
          </w:p>
        </w:tc>
        <w:tc>
          <w:tcPr>
            <w:tcW w:w="1488" w:type="dxa"/>
          </w:tcPr>
          <w:p w14:paraId="1AE81151" w14:textId="77777777" w:rsidR="00016C31" w:rsidRDefault="00632607">
            <w:pPr>
              <w:pStyle w:val="TableParagraph"/>
              <w:spacing w:line="214" w:lineRule="exact"/>
              <w:ind w:right="48"/>
              <w:jc w:val="right"/>
              <w:rPr>
                <w:sz w:val="20"/>
              </w:rPr>
            </w:pPr>
            <w:r>
              <w:rPr>
                <w:color w:val="221F1F"/>
                <w:sz w:val="20"/>
              </w:rPr>
              <w:t>MAR</w:t>
            </w:r>
            <w:r>
              <w:rPr>
                <w:color w:val="221F1F"/>
                <w:spacing w:val="-10"/>
                <w:sz w:val="20"/>
              </w:rPr>
              <w:t xml:space="preserve"> </w:t>
            </w:r>
            <w:r>
              <w:rPr>
                <w:color w:val="221F1F"/>
                <w:spacing w:val="-4"/>
                <w:sz w:val="20"/>
              </w:rPr>
              <w:t>2015</w:t>
            </w:r>
          </w:p>
        </w:tc>
      </w:tr>
      <w:tr w:rsidR="00016C31" w14:paraId="4C3F2D3B" w14:textId="77777777">
        <w:trPr>
          <w:trHeight w:val="342"/>
        </w:trPr>
        <w:tc>
          <w:tcPr>
            <w:tcW w:w="1174" w:type="dxa"/>
          </w:tcPr>
          <w:p w14:paraId="46F22422" w14:textId="784D51CE" w:rsidR="00016C31" w:rsidRPr="001342EF" w:rsidRDefault="00632607">
            <w:pPr>
              <w:pStyle w:val="TableParagraph"/>
              <w:spacing w:line="229" w:lineRule="exact"/>
              <w:ind w:right="41"/>
              <w:jc w:val="right"/>
              <w:rPr>
                <w:sz w:val="20"/>
              </w:rPr>
            </w:pPr>
            <w:del w:id="461" w:author="Chandler Wilson" w:date="2023-05-25T10:21:00Z">
              <w:r w:rsidRPr="001342EF" w:rsidDel="001342EF">
                <w:rPr>
                  <w:color w:val="221F1F"/>
                  <w:spacing w:val="-4"/>
                  <w:sz w:val="20"/>
                </w:rPr>
                <w:delText>252.246-7001</w:delText>
              </w:r>
            </w:del>
          </w:p>
        </w:tc>
        <w:tc>
          <w:tcPr>
            <w:tcW w:w="582" w:type="dxa"/>
          </w:tcPr>
          <w:p w14:paraId="5261042B" w14:textId="77777777" w:rsidR="00016C31" w:rsidRPr="001342EF" w:rsidRDefault="00016C31">
            <w:pPr>
              <w:pStyle w:val="TableParagraph"/>
              <w:spacing w:line="240" w:lineRule="auto"/>
              <w:rPr>
                <w:sz w:val="18"/>
              </w:rPr>
            </w:pPr>
          </w:p>
        </w:tc>
        <w:tc>
          <w:tcPr>
            <w:tcW w:w="6221" w:type="dxa"/>
          </w:tcPr>
          <w:p w14:paraId="6EE9BAF6" w14:textId="3F0D323E" w:rsidR="00016C31" w:rsidRPr="001342EF" w:rsidRDefault="00632607">
            <w:pPr>
              <w:pStyle w:val="TableParagraph"/>
              <w:spacing w:line="229" w:lineRule="exact"/>
              <w:ind w:left="111"/>
              <w:rPr>
                <w:sz w:val="20"/>
              </w:rPr>
            </w:pPr>
            <w:del w:id="462" w:author="Chandler Wilson" w:date="2023-05-25T10:21:00Z">
              <w:r w:rsidRPr="001342EF" w:rsidDel="001342EF">
                <w:rPr>
                  <w:color w:val="221F1F"/>
                  <w:sz w:val="20"/>
                </w:rPr>
                <w:delText>Warranty</w:delText>
              </w:r>
              <w:r w:rsidRPr="001342EF" w:rsidDel="001342EF">
                <w:rPr>
                  <w:color w:val="221F1F"/>
                  <w:spacing w:val="-7"/>
                  <w:sz w:val="20"/>
                </w:rPr>
                <w:delText xml:space="preserve"> </w:delText>
              </w:r>
              <w:r w:rsidRPr="001342EF" w:rsidDel="001342EF">
                <w:rPr>
                  <w:color w:val="221F1F"/>
                  <w:sz w:val="20"/>
                </w:rPr>
                <w:delText>of</w:delText>
              </w:r>
              <w:r w:rsidRPr="001342EF" w:rsidDel="001342EF">
                <w:rPr>
                  <w:color w:val="221F1F"/>
                  <w:spacing w:val="-8"/>
                  <w:sz w:val="20"/>
                </w:rPr>
                <w:delText xml:space="preserve"> </w:delText>
              </w:r>
              <w:r w:rsidRPr="001342EF" w:rsidDel="001342EF">
                <w:rPr>
                  <w:color w:val="221F1F"/>
                  <w:spacing w:val="-4"/>
                  <w:sz w:val="20"/>
                </w:rPr>
                <w:delText>Data</w:delText>
              </w:r>
            </w:del>
          </w:p>
        </w:tc>
        <w:tc>
          <w:tcPr>
            <w:tcW w:w="1488" w:type="dxa"/>
          </w:tcPr>
          <w:p w14:paraId="17B66B4D" w14:textId="4A5AA4FB" w:rsidR="00016C31" w:rsidRPr="001342EF" w:rsidRDefault="00632607">
            <w:pPr>
              <w:pStyle w:val="TableParagraph"/>
              <w:spacing w:line="229" w:lineRule="exact"/>
              <w:ind w:right="51"/>
              <w:jc w:val="right"/>
              <w:rPr>
                <w:sz w:val="20"/>
              </w:rPr>
            </w:pPr>
            <w:del w:id="463" w:author="Chandler Wilson" w:date="2023-05-25T10:21:00Z">
              <w:r w:rsidRPr="001342EF" w:rsidDel="001342EF">
                <w:rPr>
                  <w:color w:val="221F1F"/>
                  <w:sz w:val="20"/>
                </w:rPr>
                <w:delText>MAR</w:delText>
              </w:r>
              <w:r w:rsidRPr="001342EF" w:rsidDel="001342EF">
                <w:rPr>
                  <w:color w:val="221F1F"/>
                  <w:spacing w:val="-10"/>
                  <w:sz w:val="20"/>
                </w:rPr>
                <w:delText xml:space="preserve"> </w:delText>
              </w:r>
              <w:commentRangeStart w:id="464"/>
              <w:r w:rsidRPr="001342EF" w:rsidDel="001342EF">
                <w:rPr>
                  <w:color w:val="221F1F"/>
                  <w:spacing w:val="-4"/>
                  <w:sz w:val="20"/>
                </w:rPr>
                <w:delText>2014</w:delText>
              </w:r>
            </w:del>
            <w:commentRangeEnd w:id="464"/>
            <w:r w:rsidR="007D48D6">
              <w:rPr>
                <w:rStyle w:val="CommentReference"/>
              </w:rPr>
              <w:commentReference w:id="464"/>
            </w:r>
          </w:p>
        </w:tc>
      </w:tr>
      <w:tr w:rsidR="00016C31" w14:paraId="2F524A83" w14:textId="77777777">
        <w:trPr>
          <w:trHeight w:val="340"/>
        </w:trPr>
        <w:tc>
          <w:tcPr>
            <w:tcW w:w="1174" w:type="dxa"/>
          </w:tcPr>
          <w:p w14:paraId="2EB71C7B" w14:textId="503878CB" w:rsidR="00016C31" w:rsidRPr="001342EF" w:rsidRDefault="00632607">
            <w:pPr>
              <w:pStyle w:val="TableParagraph"/>
              <w:spacing w:before="103" w:line="217" w:lineRule="exact"/>
              <w:ind w:right="41"/>
              <w:jc w:val="right"/>
              <w:rPr>
                <w:sz w:val="20"/>
              </w:rPr>
            </w:pPr>
            <w:del w:id="465" w:author="Chandler Wilson" w:date="2023-05-25T10:21:00Z">
              <w:r w:rsidRPr="001342EF" w:rsidDel="001342EF">
                <w:rPr>
                  <w:color w:val="221F1F"/>
                  <w:spacing w:val="-4"/>
                  <w:sz w:val="20"/>
                </w:rPr>
                <w:delText>252.246-7004</w:delText>
              </w:r>
            </w:del>
          </w:p>
        </w:tc>
        <w:tc>
          <w:tcPr>
            <w:tcW w:w="582" w:type="dxa"/>
          </w:tcPr>
          <w:p w14:paraId="41CC71AD" w14:textId="77777777" w:rsidR="00016C31" w:rsidRPr="001342EF" w:rsidRDefault="00016C31">
            <w:pPr>
              <w:pStyle w:val="TableParagraph"/>
              <w:spacing w:line="240" w:lineRule="auto"/>
              <w:rPr>
                <w:sz w:val="18"/>
              </w:rPr>
            </w:pPr>
          </w:p>
        </w:tc>
        <w:tc>
          <w:tcPr>
            <w:tcW w:w="6221" w:type="dxa"/>
          </w:tcPr>
          <w:p w14:paraId="5B31CF44" w14:textId="5007A457" w:rsidR="00016C31" w:rsidRPr="001342EF" w:rsidRDefault="00632607">
            <w:pPr>
              <w:pStyle w:val="TableParagraph"/>
              <w:spacing w:before="103" w:line="217" w:lineRule="exact"/>
              <w:ind w:left="111"/>
              <w:rPr>
                <w:sz w:val="20"/>
              </w:rPr>
            </w:pPr>
            <w:del w:id="466" w:author="Chandler Wilson" w:date="2023-05-25T10:21:00Z">
              <w:r w:rsidRPr="001342EF" w:rsidDel="001342EF">
                <w:rPr>
                  <w:color w:val="221F1F"/>
                  <w:sz w:val="20"/>
                </w:rPr>
                <w:delText>Safety</w:delText>
              </w:r>
              <w:r w:rsidRPr="001342EF" w:rsidDel="001342EF">
                <w:rPr>
                  <w:color w:val="221F1F"/>
                  <w:spacing w:val="-13"/>
                  <w:sz w:val="20"/>
                </w:rPr>
                <w:delText xml:space="preserve"> </w:delText>
              </w:r>
              <w:r w:rsidRPr="001342EF" w:rsidDel="001342EF">
                <w:rPr>
                  <w:color w:val="221F1F"/>
                  <w:sz w:val="20"/>
                </w:rPr>
                <w:delText>of</w:delText>
              </w:r>
              <w:r w:rsidRPr="001342EF" w:rsidDel="001342EF">
                <w:rPr>
                  <w:color w:val="221F1F"/>
                  <w:spacing w:val="-12"/>
                  <w:sz w:val="20"/>
                </w:rPr>
                <w:delText xml:space="preserve"> </w:delText>
              </w:r>
              <w:r w:rsidRPr="001342EF" w:rsidDel="001342EF">
                <w:rPr>
                  <w:color w:val="221F1F"/>
                  <w:sz w:val="20"/>
                </w:rPr>
                <w:delText>Facilities,</w:delText>
              </w:r>
              <w:r w:rsidRPr="001342EF" w:rsidDel="001342EF">
                <w:rPr>
                  <w:color w:val="221F1F"/>
                  <w:spacing w:val="-13"/>
                  <w:sz w:val="20"/>
                </w:rPr>
                <w:delText xml:space="preserve"> </w:delText>
              </w:r>
              <w:r w:rsidRPr="001342EF" w:rsidDel="001342EF">
                <w:rPr>
                  <w:color w:val="221F1F"/>
                  <w:sz w:val="20"/>
                </w:rPr>
                <w:delText>Infrastructure,</w:delText>
              </w:r>
              <w:r w:rsidRPr="001342EF" w:rsidDel="001342EF">
                <w:rPr>
                  <w:color w:val="221F1F"/>
                  <w:spacing w:val="-11"/>
                  <w:sz w:val="20"/>
                </w:rPr>
                <w:delText xml:space="preserve"> </w:delText>
              </w:r>
              <w:r w:rsidRPr="001342EF" w:rsidDel="001342EF">
                <w:rPr>
                  <w:color w:val="221F1F"/>
                  <w:sz w:val="20"/>
                </w:rPr>
                <w:delText>and</w:delText>
              </w:r>
              <w:r w:rsidRPr="001342EF" w:rsidDel="001342EF">
                <w:rPr>
                  <w:color w:val="221F1F"/>
                  <w:spacing w:val="-11"/>
                  <w:sz w:val="20"/>
                </w:rPr>
                <w:delText xml:space="preserve"> </w:delText>
              </w:r>
              <w:r w:rsidRPr="001342EF" w:rsidDel="001342EF">
                <w:rPr>
                  <w:color w:val="221F1F"/>
                  <w:sz w:val="20"/>
                </w:rPr>
                <w:delText>Equipment</w:delText>
              </w:r>
              <w:r w:rsidRPr="001342EF" w:rsidDel="001342EF">
                <w:rPr>
                  <w:color w:val="221F1F"/>
                  <w:spacing w:val="-12"/>
                  <w:sz w:val="20"/>
                </w:rPr>
                <w:delText xml:space="preserve"> </w:delText>
              </w:r>
              <w:r w:rsidRPr="001342EF" w:rsidDel="001342EF">
                <w:rPr>
                  <w:color w:val="221F1F"/>
                  <w:sz w:val="20"/>
                </w:rPr>
                <w:delText>for</w:delText>
              </w:r>
              <w:r w:rsidRPr="001342EF" w:rsidDel="001342EF">
                <w:rPr>
                  <w:color w:val="221F1F"/>
                  <w:spacing w:val="-11"/>
                  <w:sz w:val="20"/>
                </w:rPr>
                <w:delText xml:space="preserve"> </w:delText>
              </w:r>
              <w:r w:rsidRPr="001342EF" w:rsidDel="001342EF">
                <w:rPr>
                  <w:color w:val="221F1F"/>
                  <w:sz w:val="20"/>
                </w:rPr>
                <w:delText>Military</w:delText>
              </w:r>
              <w:r w:rsidRPr="001342EF" w:rsidDel="001342EF">
                <w:rPr>
                  <w:color w:val="221F1F"/>
                  <w:spacing w:val="-12"/>
                  <w:sz w:val="20"/>
                </w:rPr>
                <w:delText xml:space="preserve"> </w:delText>
              </w:r>
              <w:r w:rsidRPr="001342EF" w:rsidDel="001342EF">
                <w:rPr>
                  <w:color w:val="221F1F"/>
                  <w:spacing w:val="-2"/>
                  <w:sz w:val="20"/>
                </w:rPr>
                <w:delText>Operations</w:delText>
              </w:r>
            </w:del>
          </w:p>
        </w:tc>
        <w:tc>
          <w:tcPr>
            <w:tcW w:w="1488" w:type="dxa"/>
          </w:tcPr>
          <w:p w14:paraId="20E9403E" w14:textId="1F45D4BF" w:rsidR="00016C31" w:rsidRPr="001342EF" w:rsidRDefault="00632607">
            <w:pPr>
              <w:pStyle w:val="TableParagraph"/>
              <w:spacing w:before="103" w:line="217" w:lineRule="exact"/>
              <w:ind w:right="48"/>
              <w:jc w:val="right"/>
              <w:rPr>
                <w:sz w:val="20"/>
              </w:rPr>
            </w:pPr>
            <w:del w:id="467" w:author="Chandler Wilson" w:date="2023-05-25T10:21:00Z">
              <w:r w:rsidRPr="001342EF" w:rsidDel="001342EF">
                <w:rPr>
                  <w:color w:val="221F1F"/>
                  <w:sz w:val="20"/>
                </w:rPr>
                <w:delText>OCT</w:delText>
              </w:r>
              <w:r w:rsidRPr="001342EF" w:rsidDel="001342EF">
                <w:rPr>
                  <w:color w:val="221F1F"/>
                  <w:spacing w:val="-7"/>
                  <w:sz w:val="20"/>
                </w:rPr>
                <w:delText xml:space="preserve"> </w:delText>
              </w:r>
              <w:r w:rsidRPr="001342EF" w:rsidDel="001342EF">
                <w:rPr>
                  <w:color w:val="221F1F"/>
                  <w:spacing w:val="-4"/>
                  <w:sz w:val="20"/>
                </w:rPr>
                <w:delText>2010</w:delText>
              </w:r>
            </w:del>
          </w:p>
        </w:tc>
      </w:tr>
      <w:tr w:rsidR="00016C31" w14:paraId="742F78AD" w14:textId="77777777">
        <w:trPr>
          <w:trHeight w:val="231"/>
        </w:trPr>
        <w:tc>
          <w:tcPr>
            <w:tcW w:w="1174" w:type="dxa"/>
          </w:tcPr>
          <w:p w14:paraId="03016214" w14:textId="384DC652" w:rsidR="00016C31" w:rsidRPr="001342EF" w:rsidRDefault="00632607">
            <w:pPr>
              <w:pStyle w:val="TableParagraph"/>
              <w:spacing w:line="212" w:lineRule="exact"/>
              <w:ind w:right="41"/>
              <w:jc w:val="right"/>
              <w:rPr>
                <w:sz w:val="20"/>
              </w:rPr>
            </w:pPr>
            <w:del w:id="468" w:author="Chandler Wilson" w:date="2023-05-25T10:21:00Z">
              <w:r w:rsidRPr="001342EF" w:rsidDel="001342EF">
                <w:rPr>
                  <w:color w:val="221F1F"/>
                  <w:spacing w:val="-4"/>
                  <w:sz w:val="20"/>
                </w:rPr>
                <w:delText>252.246-7005</w:delText>
              </w:r>
            </w:del>
          </w:p>
        </w:tc>
        <w:tc>
          <w:tcPr>
            <w:tcW w:w="582" w:type="dxa"/>
          </w:tcPr>
          <w:p w14:paraId="671C4E9D" w14:textId="77777777" w:rsidR="00016C31" w:rsidRPr="001342EF" w:rsidRDefault="00016C31">
            <w:pPr>
              <w:pStyle w:val="TableParagraph"/>
              <w:spacing w:line="240" w:lineRule="auto"/>
              <w:rPr>
                <w:sz w:val="16"/>
              </w:rPr>
            </w:pPr>
          </w:p>
        </w:tc>
        <w:tc>
          <w:tcPr>
            <w:tcW w:w="6221" w:type="dxa"/>
          </w:tcPr>
          <w:p w14:paraId="4400C377" w14:textId="3393631B" w:rsidR="00016C31" w:rsidRPr="001342EF" w:rsidRDefault="00632607">
            <w:pPr>
              <w:pStyle w:val="TableParagraph"/>
              <w:spacing w:line="212" w:lineRule="exact"/>
              <w:ind w:left="111"/>
              <w:rPr>
                <w:sz w:val="20"/>
              </w:rPr>
            </w:pPr>
            <w:del w:id="469" w:author="Chandler Wilson" w:date="2023-05-25T10:21:00Z">
              <w:r w:rsidRPr="001342EF" w:rsidDel="001342EF">
                <w:rPr>
                  <w:color w:val="221F1F"/>
                  <w:sz w:val="20"/>
                </w:rPr>
                <w:delText>Notice</w:delText>
              </w:r>
              <w:r w:rsidRPr="001342EF" w:rsidDel="001342EF">
                <w:rPr>
                  <w:color w:val="221F1F"/>
                  <w:spacing w:val="-9"/>
                  <w:sz w:val="20"/>
                </w:rPr>
                <w:delText xml:space="preserve"> </w:delText>
              </w:r>
              <w:r w:rsidRPr="001342EF" w:rsidDel="001342EF">
                <w:rPr>
                  <w:color w:val="221F1F"/>
                  <w:sz w:val="20"/>
                </w:rPr>
                <w:delText>of</w:delText>
              </w:r>
              <w:r w:rsidRPr="001342EF" w:rsidDel="001342EF">
                <w:rPr>
                  <w:color w:val="221F1F"/>
                  <w:spacing w:val="-8"/>
                  <w:sz w:val="20"/>
                </w:rPr>
                <w:delText xml:space="preserve"> </w:delText>
              </w:r>
              <w:r w:rsidRPr="001342EF" w:rsidDel="001342EF">
                <w:rPr>
                  <w:color w:val="221F1F"/>
                  <w:sz w:val="20"/>
                </w:rPr>
                <w:delText>Warranty</w:delText>
              </w:r>
              <w:r w:rsidRPr="001342EF" w:rsidDel="001342EF">
                <w:rPr>
                  <w:color w:val="221F1F"/>
                  <w:spacing w:val="-6"/>
                  <w:sz w:val="20"/>
                </w:rPr>
                <w:delText xml:space="preserve"> </w:delText>
              </w:r>
              <w:r w:rsidRPr="001342EF" w:rsidDel="001342EF">
                <w:rPr>
                  <w:color w:val="221F1F"/>
                  <w:sz w:val="20"/>
                </w:rPr>
                <w:delText>Tracking</w:delText>
              </w:r>
              <w:r w:rsidRPr="001342EF" w:rsidDel="001342EF">
                <w:rPr>
                  <w:color w:val="221F1F"/>
                  <w:spacing w:val="-9"/>
                  <w:sz w:val="20"/>
                </w:rPr>
                <w:delText xml:space="preserve"> </w:delText>
              </w:r>
              <w:r w:rsidRPr="001342EF" w:rsidDel="001342EF">
                <w:rPr>
                  <w:color w:val="221F1F"/>
                  <w:sz w:val="20"/>
                </w:rPr>
                <w:delText>of</w:delText>
              </w:r>
              <w:r w:rsidRPr="001342EF" w:rsidDel="001342EF">
                <w:rPr>
                  <w:color w:val="221F1F"/>
                  <w:spacing w:val="-9"/>
                  <w:sz w:val="20"/>
                </w:rPr>
                <w:delText xml:space="preserve"> </w:delText>
              </w:r>
              <w:r w:rsidRPr="001342EF" w:rsidDel="001342EF">
                <w:rPr>
                  <w:color w:val="221F1F"/>
                  <w:sz w:val="20"/>
                </w:rPr>
                <w:delText>Serialized</w:delText>
              </w:r>
              <w:r w:rsidRPr="001342EF" w:rsidDel="001342EF">
                <w:rPr>
                  <w:color w:val="221F1F"/>
                  <w:spacing w:val="-7"/>
                  <w:sz w:val="20"/>
                </w:rPr>
                <w:delText xml:space="preserve"> </w:delText>
              </w:r>
              <w:r w:rsidRPr="001342EF" w:rsidDel="001342EF">
                <w:rPr>
                  <w:color w:val="221F1F"/>
                  <w:spacing w:val="-4"/>
                  <w:sz w:val="20"/>
                </w:rPr>
                <w:delText>Items</w:delText>
              </w:r>
            </w:del>
          </w:p>
        </w:tc>
        <w:tc>
          <w:tcPr>
            <w:tcW w:w="1488" w:type="dxa"/>
          </w:tcPr>
          <w:p w14:paraId="6C578252" w14:textId="217EDFC3" w:rsidR="00016C31" w:rsidRPr="001342EF" w:rsidRDefault="00632607">
            <w:pPr>
              <w:pStyle w:val="TableParagraph"/>
              <w:spacing w:line="212" w:lineRule="exact"/>
              <w:ind w:right="49"/>
              <w:jc w:val="right"/>
              <w:rPr>
                <w:sz w:val="20"/>
              </w:rPr>
            </w:pPr>
            <w:del w:id="470" w:author="Chandler Wilson" w:date="2023-05-25T10:21:00Z">
              <w:r w:rsidRPr="001342EF" w:rsidDel="001342EF">
                <w:rPr>
                  <w:color w:val="221F1F"/>
                  <w:spacing w:val="-2"/>
                  <w:sz w:val="20"/>
                </w:rPr>
                <w:delText>JUN2011</w:delText>
              </w:r>
            </w:del>
          </w:p>
        </w:tc>
      </w:tr>
      <w:tr w:rsidR="00016C31" w14:paraId="55E6888F" w14:textId="77777777">
        <w:trPr>
          <w:trHeight w:val="229"/>
        </w:trPr>
        <w:tc>
          <w:tcPr>
            <w:tcW w:w="1174" w:type="dxa"/>
          </w:tcPr>
          <w:p w14:paraId="5C356C79" w14:textId="77777777" w:rsidR="00016C31" w:rsidRDefault="00632607">
            <w:pPr>
              <w:pStyle w:val="TableParagraph"/>
              <w:spacing w:line="210" w:lineRule="exact"/>
              <w:ind w:right="41"/>
              <w:jc w:val="right"/>
              <w:rPr>
                <w:sz w:val="20"/>
              </w:rPr>
            </w:pPr>
            <w:r>
              <w:rPr>
                <w:color w:val="221F1F"/>
                <w:spacing w:val="-4"/>
                <w:sz w:val="20"/>
              </w:rPr>
              <w:t>252.247-7023</w:t>
            </w:r>
          </w:p>
        </w:tc>
        <w:tc>
          <w:tcPr>
            <w:tcW w:w="582" w:type="dxa"/>
          </w:tcPr>
          <w:p w14:paraId="088F3FE4" w14:textId="77777777" w:rsidR="00016C31" w:rsidRDefault="00016C31">
            <w:pPr>
              <w:pStyle w:val="TableParagraph"/>
              <w:spacing w:line="240" w:lineRule="auto"/>
              <w:rPr>
                <w:sz w:val="16"/>
              </w:rPr>
            </w:pPr>
          </w:p>
        </w:tc>
        <w:tc>
          <w:tcPr>
            <w:tcW w:w="6221" w:type="dxa"/>
          </w:tcPr>
          <w:p w14:paraId="7A92D0D0" w14:textId="77777777" w:rsidR="00016C31" w:rsidRDefault="00632607">
            <w:pPr>
              <w:pStyle w:val="TableParagraph"/>
              <w:spacing w:line="210" w:lineRule="exact"/>
              <w:ind w:left="111"/>
              <w:rPr>
                <w:sz w:val="20"/>
              </w:rPr>
            </w:pPr>
            <w:r>
              <w:rPr>
                <w:color w:val="221F1F"/>
                <w:sz w:val="20"/>
              </w:rPr>
              <w:t>Transportation</w:t>
            </w:r>
            <w:r>
              <w:rPr>
                <w:color w:val="221F1F"/>
                <w:spacing w:val="-9"/>
                <w:sz w:val="20"/>
              </w:rPr>
              <w:t xml:space="preserve"> </w:t>
            </w:r>
            <w:r>
              <w:rPr>
                <w:color w:val="221F1F"/>
                <w:sz w:val="20"/>
              </w:rPr>
              <w:t>of</w:t>
            </w:r>
            <w:r>
              <w:rPr>
                <w:color w:val="221F1F"/>
                <w:spacing w:val="-7"/>
                <w:sz w:val="20"/>
              </w:rPr>
              <w:t xml:space="preserve"> </w:t>
            </w:r>
            <w:r>
              <w:rPr>
                <w:color w:val="221F1F"/>
                <w:sz w:val="20"/>
              </w:rPr>
              <w:t>Supplies</w:t>
            </w:r>
            <w:r>
              <w:rPr>
                <w:color w:val="221F1F"/>
                <w:spacing w:val="-10"/>
                <w:sz w:val="20"/>
              </w:rPr>
              <w:t xml:space="preserve"> </w:t>
            </w:r>
            <w:r>
              <w:rPr>
                <w:color w:val="221F1F"/>
                <w:sz w:val="20"/>
              </w:rPr>
              <w:t>by</w:t>
            </w:r>
            <w:r>
              <w:rPr>
                <w:color w:val="221F1F"/>
                <w:spacing w:val="-9"/>
                <w:sz w:val="20"/>
              </w:rPr>
              <w:t xml:space="preserve"> </w:t>
            </w:r>
            <w:r>
              <w:rPr>
                <w:color w:val="221F1F"/>
                <w:spacing w:val="-5"/>
                <w:sz w:val="20"/>
              </w:rPr>
              <w:t>Sea</w:t>
            </w:r>
          </w:p>
        </w:tc>
        <w:tc>
          <w:tcPr>
            <w:tcW w:w="1488" w:type="dxa"/>
          </w:tcPr>
          <w:p w14:paraId="6D61A43C" w14:textId="77777777" w:rsidR="00016C31" w:rsidRDefault="00632607">
            <w:pPr>
              <w:pStyle w:val="TableParagraph"/>
              <w:spacing w:line="210" w:lineRule="exact"/>
              <w:ind w:right="53"/>
              <w:jc w:val="right"/>
              <w:rPr>
                <w:sz w:val="20"/>
              </w:rPr>
            </w:pPr>
            <w:r>
              <w:rPr>
                <w:color w:val="221F1F"/>
                <w:sz w:val="20"/>
              </w:rPr>
              <w:t>APR</w:t>
            </w:r>
            <w:r>
              <w:rPr>
                <w:color w:val="221F1F"/>
                <w:spacing w:val="-8"/>
                <w:sz w:val="20"/>
              </w:rPr>
              <w:t xml:space="preserve"> </w:t>
            </w:r>
            <w:r>
              <w:rPr>
                <w:color w:val="221F1F"/>
                <w:spacing w:val="-4"/>
                <w:sz w:val="20"/>
              </w:rPr>
              <w:t>2014</w:t>
            </w:r>
          </w:p>
        </w:tc>
      </w:tr>
      <w:tr w:rsidR="00016C31" w14:paraId="57550829" w14:textId="77777777">
        <w:trPr>
          <w:trHeight w:val="229"/>
        </w:trPr>
        <w:tc>
          <w:tcPr>
            <w:tcW w:w="1174" w:type="dxa"/>
          </w:tcPr>
          <w:p w14:paraId="0811AC0C" w14:textId="77777777" w:rsidR="00016C31" w:rsidRDefault="00632607">
            <w:pPr>
              <w:pStyle w:val="TableParagraph"/>
              <w:ind w:right="41"/>
              <w:jc w:val="right"/>
              <w:rPr>
                <w:sz w:val="20"/>
              </w:rPr>
            </w:pPr>
            <w:r>
              <w:rPr>
                <w:color w:val="221F1F"/>
                <w:spacing w:val="-4"/>
                <w:sz w:val="20"/>
              </w:rPr>
              <w:t>252.247-7023</w:t>
            </w:r>
          </w:p>
        </w:tc>
        <w:tc>
          <w:tcPr>
            <w:tcW w:w="582" w:type="dxa"/>
          </w:tcPr>
          <w:p w14:paraId="2901F086" w14:textId="77777777" w:rsidR="00016C31" w:rsidRDefault="00632607">
            <w:pPr>
              <w:pStyle w:val="TableParagraph"/>
              <w:ind w:left="26" w:right="151"/>
              <w:jc w:val="center"/>
              <w:rPr>
                <w:sz w:val="20"/>
              </w:rPr>
            </w:pPr>
            <w:r>
              <w:rPr>
                <w:color w:val="221F1F"/>
                <w:sz w:val="20"/>
              </w:rPr>
              <w:t>Alt</w:t>
            </w:r>
            <w:r>
              <w:rPr>
                <w:color w:val="221F1F"/>
                <w:spacing w:val="-6"/>
                <w:sz w:val="20"/>
              </w:rPr>
              <w:t xml:space="preserve"> </w:t>
            </w:r>
            <w:r>
              <w:rPr>
                <w:color w:val="221F1F"/>
                <w:spacing w:val="-10"/>
                <w:sz w:val="20"/>
              </w:rPr>
              <w:t>I</w:t>
            </w:r>
          </w:p>
        </w:tc>
        <w:tc>
          <w:tcPr>
            <w:tcW w:w="6221" w:type="dxa"/>
          </w:tcPr>
          <w:p w14:paraId="4A7505F1" w14:textId="77777777" w:rsidR="00016C31" w:rsidRDefault="00632607">
            <w:pPr>
              <w:pStyle w:val="TableParagraph"/>
              <w:ind w:left="111"/>
              <w:rPr>
                <w:sz w:val="20"/>
              </w:rPr>
            </w:pPr>
            <w:r>
              <w:rPr>
                <w:color w:val="221F1F"/>
                <w:sz w:val="20"/>
              </w:rPr>
              <w:t>Transportation</w:t>
            </w:r>
            <w:r>
              <w:rPr>
                <w:color w:val="221F1F"/>
                <w:spacing w:val="-9"/>
                <w:sz w:val="20"/>
              </w:rPr>
              <w:t xml:space="preserve"> </w:t>
            </w:r>
            <w:r>
              <w:rPr>
                <w:color w:val="221F1F"/>
                <w:sz w:val="20"/>
              </w:rPr>
              <w:t>of</w:t>
            </w:r>
            <w:r>
              <w:rPr>
                <w:color w:val="221F1F"/>
                <w:spacing w:val="-8"/>
                <w:sz w:val="20"/>
              </w:rPr>
              <w:t xml:space="preserve"> </w:t>
            </w:r>
            <w:r>
              <w:rPr>
                <w:color w:val="221F1F"/>
                <w:sz w:val="20"/>
              </w:rPr>
              <w:t>Supplies</w:t>
            </w:r>
            <w:r>
              <w:rPr>
                <w:color w:val="221F1F"/>
                <w:spacing w:val="-9"/>
                <w:sz w:val="20"/>
              </w:rPr>
              <w:t xml:space="preserve"> </w:t>
            </w:r>
            <w:r>
              <w:rPr>
                <w:color w:val="221F1F"/>
                <w:sz w:val="20"/>
              </w:rPr>
              <w:t>by</w:t>
            </w:r>
            <w:r>
              <w:rPr>
                <w:color w:val="221F1F"/>
                <w:spacing w:val="-8"/>
                <w:sz w:val="20"/>
              </w:rPr>
              <w:t xml:space="preserve"> </w:t>
            </w:r>
            <w:r>
              <w:rPr>
                <w:color w:val="221F1F"/>
                <w:sz w:val="20"/>
              </w:rPr>
              <w:t>Sea</w:t>
            </w:r>
            <w:r>
              <w:rPr>
                <w:color w:val="221F1F"/>
                <w:spacing w:val="-9"/>
                <w:sz w:val="20"/>
              </w:rPr>
              <w:t xml:space="preserve"> </w:t>
            </w:r>
            <w:r>
              <w:rPr>
                <w:color w:val="221F1F"/>
                <w:sz w:val="20"/>
              </w:rPr>
              <w:t>(APR</w:t>
            </w:r>
            <w:r>
              <w:rPr>
                <w:color w:val="221F1F"/>
                <w:spacing w:val="-7"/>
                <w:sz w:val="20"/>
              </w:rPr>
              <w:t xml:space="preserve"> </w:t>
            </w:r>
            <w:r>
              <w:rPr>
                <w:color w:val="221F1F"/>
                <w:sz w:val="20"/>
              </w:rPr>
              <w:t>2014)</w:t>
            </w:r>
            <w:r>
              <w:rPr>
                <w:color w:val="221F1F"/>
                <w:spacing w:val="-8"/>
                <w:sz w:val="20"/>
              </w:rPr>
              <w:t xml:space="preserve"> </w:t>
            </w:r>
            <w:r>
              <w:rPr>
                <w:color w:val="221F1F"/>
                <w:sz w:val="20"/>
              </w:rPr>
              <w:t>Alternate</w:t>
            </w:r>
            <w:r>
              <w:rPr>
                <w:color w:val="221F1F"/>
                <w:spacing w:val="-8"/>
                <w:sz w:val="20"/>
              </w:rPr>
              <w:t xml:space="preserve"> </w:t>
            </w:r>
            <w:r>
              <w:rPr>
                <w:color w:val="221F1F"/>
                <w:spacing w:val="-10"/>
                <w:sz w:val="20"/>
              </w:rPr>
              <w:t>I</w:t>
            </w:r>
          </w:p>
        </w:tc>
        <w:tc>
          <w:tcPr>
            <w:tcW w:w="1488" w:type="dxa"/>
          </w:tcPr>
          <w:p w14:paraId="0671D069" w14:textId="77777777" w:rsidR="00016C31" w:rsidRDefault="00632607">
            <w:pPr>
              <w:pStyle w:val="TableParagraph"/>
              <w:ind w:right="55"/>
              <w:jc w:val="right"/>
              <w:rPr>
                <w:sz w:val="20"/>
              </w:rPr>
            </w:pPr>
            <w:r>
              <w:rPr>
                <w:color w:val="221F1F"/>
                <w:sz w:val="20"/>
              </w:rPr>
              <w:t>APR</w:t>
            </w:r>
            <w:r>
              <w:rPr>
                <w:color w:val="221F1F"/>
                <w:spacing w:val="-8"/>
                <w:sz w:val="20"/>
              </w:rPr>
              <w:t xml:space="preserve"> </w:t>
            </w:r>
            <w:r>
              <w:rPr>
                <w:color w:val="221F1F"/>
                <w:spacing w:val="-4"/>
                <w:sz w:val="20"/>
              </w:rPr>
              <w:t>2014</w:t>
            </w:r>
          </w:p>
        </w:tc>
      </w:tr>
      <w:tr w:rsidR="00016C31" w14:paraId="6BA7946D" w14:textId="77777777">
        <w:trPr>
          <w:trHeight w:val="226"/>
        </w:trPr>
        <w:tc>
          <w:tcPr>
            <w:tcW w:w="1174" w:type="dxa"/>
          </w:tcPr>
          <w:p w14:paraId="7426F9B0" w14:textId="77777777" w:rsidR="00016C31" w:rsidRDefault="00632607">
            <w:pPr>
              <w:pStyle w:val="TableParagraph"/>
              <w:spacing w:line="207" w:lineRule="exact"/>
              <w:ind w:right="41"/>
              <w:jc w:val="right"/>
              <w:rPr>
                <w:sz w:val="20"/>
              </w:rPr>
            </w:pPr>
            <w:r>
              <w:rPr>
                <w:color w:val="221F1F"/>
                <w:spacing w:val="-4"/>
                <w:sz w:val="20"/>
              </w:rPr>
              <w:t>252.247-7023</w:t>
            </w:r>
          </w:p>
        </w:tc>
        <w:tc>
          <w:tcPr>
            <w:tcW w:w="582" w:type="dxa"/>
          </w:tcPr>
          <w:p w14:paraId="1645CB41" w14:textId="77777777" w:rsidR="00016C31" w:rsidRDefault="00632607">
            <w:pPr>
              <w:pStyle w:val="TableParagraph"/>
              <w:spacing w:line="207" w:lineRule="exact"/>
              <w:ind w:left="26" w:right="93"/>
              <w:jc w:val="center"/>
              <w:rPr>
                <w:sz w:val="20"/>
              </w:rPr>
            </w:pPr>
            <w:r>
              <w:rPr>
                <w:color w:val="221F1F"/>
                <w:sz w:val="20"/>
              </w:rPr>
              <w:t>Alt</w:t>
            </w:r>
            <w:r>
              <w:rPr>
                <w:color w:val="221F1F"/>
                <w:spacing w:val="-6"/>
                <w:sz w:val="20"/>
              </w:rPr>
              <w:t xml:space="preserve"> </w:t>
            </w:r>
            <w:r>
              <w:rPr>
                <w:color w:val="221F1F"/>
                <w:spacing w:val="-5"/>
                <w:sz w:val="20"/>
              </w:rPr>
              <w:t>II</w:t>
            </w:r>
          </w:p>
        </w:tc>
        <w:tc>
          <w:tcPr>
            <w:tcW w:w="6221" w:type="dxa"/>
          </w:tcPr>
          <w:p w14:paraId="0E9328E6" w14:textId="77777777" w:rsidR="00016C31" w:rsidRDefault="00632607">
            <w:pPr>
              <w:pStyle w:val="TableParagraph"/>
              <w:spacing w:line="207" w:lineRule="exact"/>
              <w:ind w:left="111"/>
              <w:rPr>
                <w:sz w:val="20"/>
              </w:rPr>
            </w:pPr>
            <w:r>
              <w:rPr>
                <w:color w:val="221F1F"/>
                <w:sz w:val="20"/>
              </w:rPr>
              <w:t>Transportation</w:t>
            </w:r>
            <w:r>
              <w:rPr>
                <w:color w:val="221F1F"/>
                <w:spacing w:val="-10"/>
                <w:sz w:val="20"/>
              </w:rPr>
              <w:t xml:space="preserve"> </w:t>
            </w:r>
            <w:r>
              <w:rPr>
                <w:color w:val="221F1F"/>
                <w:sz w:val="20"/>
              </w:rPr>
              <w:t>of</w:t>
            </w:r>
            <w:r>
              <w:rPr>
                <w:color w:val="221F1F"/>
                <w:spacing w:val="-8"/>
                <w:sz w:val="20"/>
              </w:rPr>
              <w:t xml:space="preserve"> </w:t>
            </w:r>
            <w:r>
              <w:rPr>
                <w:color w:val="221F1F"/>
                <w:sz w:val="20"/>
              </w:rPr>
              <w:t>Supplies</w:t>
            </w:r>
            <w:r>
              <w:rPr>
                <w:color w:val="221F1F"/>
                <w:spacing w:val="-8"/>
                <w:sz w:val="20"/>
              </w:rPr>
              <w:t xml:space="preserve"> </w:t>
            </w:r>
            <w:r>
              <w:rPr>
                <w:color w:val="221F1F"/>
                <w:sz w:val="20"/>
              </w:rPr>
              <w:t>by</w:t>
            </w:r>
            <w:r>
              <w:rPr>
                <w:color w:val="221F1F"/>
                <w:spacing w:val="-10"/>
                <w:sz w:val="20"/>
              </w:rPr>
              <w:t xml:space="preserve"> </w:t>
            </w:r>
            <w:r>
              <w:rPr>
                <w:color w:val="221F1F"/>
                <w:sz w:val="20"/>
              </w:rPr>
              <w:t>Sea</w:t>
            </w:r>
            <w:r>
              <w:rPr>
                <w:color w:val="221F1F"/>
                <w:spacing w:val="34"/>
                <w:sz w:val="20"/>
              </w:rPr>
              <w:t xml:space="preserve"> </w:t>
            </w:r>
            <w:r>
              <w:rPr>
                <w:color w:val="221F1F"/>
                <w:sz w:val="20"/>
              </w:rPr>
              <w:t>(APR</w:t>
            </w:r>
            <w:r>
              <w:rPr>
                <w:color w:val="221F1F"/>
                <w:spacing w:val="-12"/>
                <w:sz w:val="20"/>
              </w:rPr>
              <w:t xml:space="preserve"> </w:t>
            </w:r>
            <w:r>
              <w:rPr>
                <w:color w:val="221F1F"/>
                <w:sz w:val="20"/>
              </w:rPr>
              <w:t>2014)</w:t>
            </w:r>
            <w:r>
              <w:rPr>
                <w:color w:val="221F1F"/>
                <w:spacing w:val="-8"/>
                <w:sz w:val="20"/>
              </w:rPr>
              <w:t xml:space="preserve"> </w:t>
            </w:r>
            <w:r>
              <w:rPr>
                <w:color w:val="221F1F"/>
                <w:sz w:val="20"/>
              </w:rPr>
              <w:t>Alternate</w:t>
            </w:r>
            <w:r>
              <w:rPr>
                <w:color w:val="221F1F"/>
                <w:spacing w:val="-7"/>
                <w:sz w:val="20"/>
              </w:rPr>
              <w:t xml:space="preserve"> </w:t>
            </w:r>
            <w:r>
              <w:rPr>
                <w:color w:val="221F1F"/>
                <w:spacing w:val="-5"/>
                <w:sz w:val="20"/>
              </w:rPr>
              <w:t>II</w:t>
            </w:r>
          </w:p>
        </w:tc>
        <w:tc>
          <w:tcPr>
            <w:tcW w:w="1488" w:type="dxa"/>
          </w:tcPr>
          <w:p w14:paraId="3E94C071" w14:textId="77777777" w:rsidR="00016C31" w:rsidRDefault="00632607">
            <w:pPr>
              <w:pStyle w:val="TableParagraph"/>
              <w:spacing w:line="207" w:lineRule="exact"/>
              <w:ind w:right="53"/>
              <w:jc w:val="right"/>
              <w:rPr>
                <w:sz w:val="20"/>
              </w:rPr>
            </w:pPr>
            <w:r>
              <w:rPr>
                <w:color w:val="221F1F"/>
                <w:sz w:val="20"/>
              </w:rPr>
              <w:t>APR</w:t>
            </w:r>
            <w:r>
              <w:rPr>
                <w:color w:val="221F1F"/>
                <w:spacing w:val="-8"/>
                <w:sz w:val="20"/>
              </w:rPr>
              <w:t xml:space="preserve"> </w:t>
            </w:r>
            <w:r>
              <w:rPr>
                <w:color w:val="221F1F"/>
                <w:spacing w:val="-4"/>
                <w:sz w:val="20"/>
              </w:rPr>
              <w:t>2014</w:t>
            </w:r>
          </w:p>
        </w:tc>
      </w:tr>
      <w:tr w:rsidR="00016C31" w14:paraId="0C7F1F6B" w14:textId="77777777">
        <w:trPr>
          <w:trHeight w:val="223"/>
        </w:trPr>
        <w:tc>
          <w:tcPr>
            <w:tcW w:w="1174" w:type="dxa"/>
          </w:tcPr>
          <w:p w14:paraId="16F61096" w14:textId="77777777" w:rsidR="00016C31" w:rsidRDefault="00632607">
            <w:pPr>
              <w:pStyle w:val="TableParagraph"/>
              <w:spacing w:line="203" w:lineRule="exact"/>
              <w:ind w:right="41"/>
              <w:jc w:val="right"/>
              <w:rPr>
                <w:sz w:val="20"/>
              </w:rPr>
            </w:pPr>
            <w:r>
              <w:rPr>
                <w:color w:val="221F1F"/>
                <w:spacing w:val="-4"/>
                <w:sz w:val="20"/>
              </w:rPr>
              <w:t>252.247-7024</w:t>
            </w:r>
          </w:p>
        </w:tc>
        <w:tc>
          <w:tcPr>
            <w:tcW w:w="582" w:type="dxa"/>
          </w:tcPr>
          <w:p w14:paraId="78E70F0C" w14:textId="77777777" w:rsidR="00016C31" w:rsidRDefault="00016C31">
            <w:pPr>
              <w:pStyle w:val="TableParagraph"/>
              <w:spacing w:line="240" w:lineRule="auto"/>
              <w:rPr>
                <w:sz w:val="14"/>
              </w:rPr>
            </w:pPr>
          </w:p>
        </w:tc>
        <w:tc>
          <w:tcPr>
            <w:tcW w:w="6221" w:type="dxa"/>
          </w:tcPr>
          <w:p w14:paraId="53394747" w14:textId="77777777" w:rsidR="00016C31" w:rsidRDefault="00632607">
            <w:pPr>
              <w:pStyle w:val="TableParagraph"/>
              <w:spacing w:line="203" w:lineRule="exact"/>
              <w:ind w:left="111"/>
              <w:rPr>
                <w:sz w:val="20"/>
              </w:rPr>
            </w:pPr>
            <w:r>
              <w:rPr>
                <w:color w:val="221F1F"/>
                <w:sz w:val="20"/>
              </w:rPr>
              <w:t>Notification</w:t>
            </w:r>
            <w:r>
              <w:rPr>
                <w:color w:val="221F1F"/>
                <w:spacing w:val="-11"/>
                <w:sz w:val="20"/>
              </w:rPr>
              <w:t xml:space="preserve"> </w:t>
            </w:r>
            <w:r>
              <w:rPr>
                <w:color w:val="221F1F"/>
                <w:sz w:val="20"/>
              </w:rPr>
              <w:t>of</w:t>
            </w:r>
            <w:r>
              <w:rPr>
                <w:color w:val="221F1F"/>
                <w:spacing w:val="-9"/>
                <w:sz w:val="20"/>
              </w:rPr>
              <w:t xml:space="preserve"> </w:t>
            </w:r>
            <w:r>
              <w:rPr>
                <w:color w:val="221F1F"/>
                <w:sz w:val="20"/>
              </w:rPr>
              <w:t>Transportation</w:t>
            </w:r>
            <w:r>
              <w:rPr>
                <w:color w:val="221F1F"/>
                <w:spacing w:val="-10"/>
                <w:sz w:val="20"/>
              </w:rPr>
              <w:t xml:space="preserve"> </w:t>
            </w:r>
            <w:r>
              <w:rPr>
                <w:color w:val="221F1F"/>
                <w:sz w:val="20"/>
              </w:rPr>
              <w:t>of</w:t>
            </w:r>
            <w:r>
              <w:rPr>
                <w:color w:val="221F1F"/>
                <w:spacing w:val="-10"/>
                <w:sz w:val="20"/>
              </w:rPr>
              <w:t xml:space="preserve"> </w:t>
            </w:r>
            <w:r>
              <w:rPr>
                <w:color w:val="221F1F"/>
                <w:sz w:val="20"/>
              </w:rPr>
              <w:t>Supplies</w:t>
            </w:r>
            <w:r>
              <w:rPr>
                <w:color w:val="221F1F"/>
                <w:spacing w:val="-9"/>
                <w:sz w:val="20"/>
              </w:rPr>
              <w:t xml:space="preserve"> </w:t>
            </w:r>
            <w:r>
              <w:rPr>
                <w:color w:val="221F1F"/>
                <w:sz w:val="20"/>
              </w:rPr>
              <w:t>by</w:t>
            </w:r>
            <w:r>
              <w:rPr>
                <w:color w:val="221F1F"/>
                <w:spacing w:val="-9"/>
                <w:sz w:val="20"/>
              </w:rPr>
              <w:t xml:space="preserve"> </w:t>
            </w:r>
            <w:r>
              <w:rPr>
                <w:color w:val="221F1F"/>
                <w:spacing w:val="-5"/>
                <w:sz w:val="20"/>
              </w:rPr>
              <w:t>Sea</w:t>
            </w:r>
          </w:p>
        </w:tc>
        <w:tc>
          <w:tcPr>
            <w:tcW w:w="1488" w:type="dxa"/>
          </w:tcPr>
          <w:p w14:paraId="57705BD0" w14:textId="77777777" w:rsidR="00016C31" w:rsidRDefault="00632607">
            <w:pPr>
              <w:pStyle w:val="TableParagraph"/>
              <w:spacing w:line="203" w:lineRule="exact"/>
              <w:ind w:right="51"/>
              <w:jc w:val="right"/>
              <w:rPr>
                <w:sz w:val="20"/>
              </w:rPr>
            </w:pPr>
            <w:r>
              <w:rPr>
                <w:color w:val="221F1F"/>
                <w:sz w:val="20"/>
              </w:rPr>
              <w:t>MAR</w:t>
            </w:r>
            <w:r>
              <w:rPr>
                <w:color w:val="221F1F"/>
                <w:spacing w:val="-8"/>
                <w:sz w:val="20"/>
              </w:rPr>
              <w:t xml:space="preserve"> </w:t>
            </w:r>
            <w:r>
              <w:rPr>
                <w:color w:val="221F1F"/>
                <w:spacing w:val="-4"/>
                <w:sz w:val="20"/>
              </w:rPr>
              <w:t>2000</w:t>
            </w:r>
          </w:p>
        </w:tc>
      </w:tr>
    </w:tbl>
    <w:p w14:paraId="03E51215" w14:textId="77777777" w:rsidR="00016C31" w:rsidRDefault="00016C31">
      <w:pPr>
        <w:pStyle w:val="BodyText"/>
      </w:pPr>
    </w:p>
    <w:p w14:paraId="05F36AAD" w14:textId="77777777" w:rsidR="00016C31" w:rsidRDefault="00016C31">
      <w:pPr>
        <w:pStyle w:val="BodyText"/>
      </w:pPr>
    </w:p>
    <w:p w14:paraId="6650276B" w14:textId="77777777" w:rsidR="00016C31" w:rsidRDefault="00016C31">
      <w:pPr>
        <w:pStyle w:val="BodyText"/>
        <w:rPr>
          <w:sz w:val="16"/>
        </w:rPr>
      </w:pPr>
    </w:p>
    <w:p w14:paraId="2C051308" w14:textId="77777777" w:rsidR="00016C31" w:rsidRDefault="00632607">
      <w:pPr>
        <w:pStyle w:val="BodyText"/>
        <w:spacing w:before="91"/>
        <w:ind w:left="219"/>
      </w:pPr>
      <w:r>
        <w:rPr>
          <w:color w:val="221F1F"/>
          <w:spacing w:val="-2"/>
        </w:rPr>
        <w:t>CLAUSES</w:t>
      </w:r>
      <w:r>
        <w:rPr>
          <w:color w:val="221F1F"/>
          <w:spacing w:val="-3"/>
        </w:rPr>
        <w:t xml:space="preserve"> </w:t>
      </w:r>
      <w:r>
        <w:rPr>
          <w:color w:val="221F1F"/>
          <w:spacing w:val="-2"/>
        </w:rPr>
        <w:t>INCORPORATED</w:t>
      </w:r>
      <w:r>
        <w:rPr>
          <w:color w:val="221F1F"/>
          <w:spacing w:val="-1"/>
        </w:rPr>
        <w:t xml:space="preserve"> </w:t>
      </w:r>
      <w:r>
        <w:rPr>
          <w:color w:val="221F1F"/>
          <w:spacing w:val="-2"/>
        </w:rPr>
        <w:t>BY</w:t>
      </w:r>
      <w:r>
        <w:rPr>
          <w:color w:val="221F1F"/>
          <w:spacing w:val="1"/>
        </w:rPr>
        <w:t xml:space="preserve"> </w:t>
      </w:r>
      <w:r>
        <w:rPr>
          <w:color w:val="221F1F"/>
          <w:spacing w:val="-2"/>
        </w:rPr>
        <w:t>FULL</w:t>
      </w:r>
      <w:r>
        <w:rPr>
          <w:color w:val="221F1F"/>
          <w:spacing w:val="-1"/>
        </w:rPr>
        <w:t xml:space="preserve"> </w:t>
      </w:r>
      <w:r>
        <w:rPr>
          <w:color w:val="221F1F"/>
          <w:spacing w:val="-4"/>
        </w:rPr>
        <w:t>TEXT</w:t>
      </w:r>
    </w:p>
    <w:p w14:paraId="59B7E79B" w14:textId="77777777" w:rsidR="00016C31" w:rsidRDefault="00016C31">
      <w:pPr>
        <w:pStyle w:val="BodyText"/>
        <w:spacing w:before="10"/>
        <w:rPr>
          <w:sz w:val="19"/>
        </w:rPr>
      </w:pPr>
    </w:p>
    <w:p w14:paraId="7F3D0D01" w14:textId="71D8736E" w:rsidR="00016C31" w:rsidRDefault="00632607">
      <w:pPr>
        <w:pStyle w:val="BodyText"/>
        <w:ind w:left="219"/>
      </w:pPr>
      <w:r>
        <w:rPr>
          <w:color w:val="221F1F"/>
        </w:rPr>
        <w:t>52.216-7</w:t>
      </w:r>
      <w:ins w:id="471" w:author="Chandler Wilson" w:date="2023-05-25T10:22:00Z">
        <w:r w:rsidR="001342EF">
          <w:rPr>
            <w:color w:val="221F1F"/>
          </w:rPr>
          <w:t xml:space="preserve"> ALT II</w:t>
        </w:r>
      </w:ins>
      <w:r>
        <w:rPr>
          <w:color w:val="221F1F"/>
          <w:spacing w:val="-11"/>
        </w:rPr>
        <w:t xml:space="preserve"> </w:t>
      </w:r>
      <w:r>
        <w:rPr>
          <w:color w:val="221F1F"/>
        </w:rPr>
        <w:t>ALLOWABLE</w:t>
      </w:r>
      <w:r>
        <w:rPr>
          <w:color w:val="221F1F"/>
          <w:spacing w:val="-10"/>
        </w:rPr>
        <w:t xml:space="preserve"> </w:t>
      </w:r>
      <w:r>
        <w:rPr>
          <w:color w:val="221F1F"/>
        </w:rPr>
        <w:t>COST</w:t>
      </w:r>
      <w:r>
        <w:rPr>
          <w:color w:val="221F1F"/>
          <w:spacing w:val="-11"/>
        </w:rPr>
        <w:t xml:space="preserve"> </w:t>
      </w:r>
      <w:r>
        <w:rPr>
          <w:color w:val="221F1F"/>
        </w:rPr>
        <w:t>AND</w:t>
      </w:r>
      <w:r>
        <w:rPr>
          <w:color w:val="221F1F"/>
          <w:spacing w:val="-9"/>
        </w:rPr>
        <w:t xml:space="preserve"> </w:t>
      </w:r>
      <w:r>
        <w:rPr>
          <w:color w:val="221F1F"/>
        </w:rPr>
        <w:t>PAYMENT</w:t>
      </w:r>
      <w:r>
        <w:rPr>
          <w:color w:val="221F1F"/>
          <w:spacing w:val="-11"/>
        </w:rPr>
        <w:t xml:space="preserve"> </w:t>
      </w:r>
      <w:r>
        <w:rPr>
          <w:color w:val="221F1F"/>
        </w:rPr>
        <w:t>(JUN</w:t>
      </w:r>
      <w:r>
        <w:rPr>
          <w:color w:val="221F1F"/>
          <w:spacing w:val="-11"/>
        </w:rPr>
        <w:t xml:space="preserve"> </w:t>
      </w:r>
      <w:commentRangeStart w:id="472"/>
      <w:r>
        <w:rPr>
          <w:color w:val="221F1F"/>
          <w:spacing w:val="-4"/>
        </w:rPr>
        <w:t>2013</w:t>
      </w:r>
      <w:commentRangeEnd w:id="472"/>
      <w:r w:rsidR="007D48D6">
        <w:rPr>
          <w:rStyle w:val="CommentReference"/>
        </w:rPr>
        <w:commentReference w:id="472"/>
      </w:r>
      <w:r>
        <w:rPr>
          <w:color w:val="221F1F"/>
          <w:spacing w:val="-4"/>
        </w:rPr>
        <w:t>)</w:t>
      </w:r>
    </w:p>
    <w:p w14:paraId="6428EE8D" w14:textId="77777777" w:rsidR="00016C31" w:rsidRDefault="00016C31">
      <w:pPr>
        <w:pStyle w:val="BodyText"/>
      </w:pPr>
    </w:p>
    <w:p w14:paraId="11547590" w14:textId="77777777" w:rsidR="00016C31" w:rsidRDefault="00632607">
      <w:pPr>
        <w:pStyle w:val="ListParagraph"/>
        <w:numPr>
          <w:ilvl w:val="0"/>
          <w:numId w:val="102"/>
        </w:numPr>
        <w:tabs>
          <w:tab w:val="left" w:pos="712"/>
        </w:tabs>
        <w:spacing w:before="1"/>
        <w:jc w:val="left"/>
        <w:rPr>
          <w:sz w:val="20"/>
        </w:rPr>
      </w:pPr>
      <w:r>
        <w:rPr>
          <w:color w:val="221F1F"/>
          <w:spacing w:val="-2"/>
          <w:sz w:val="20"/>
        </w:rPr>
        <w:t>Invoicing.</w:t>
      </w:r>
    </w:p>
    <w:p w14:paraId="702EBCB9" w14:textId="77777777" w:rsidR="00016C31" w:rsidRDefault="00016C31">
      <w:pPr>
        <w:pStyle w:val="BodyText"/>
      </w:pPr>
    </w:p>
    <w:p w14:paraId="4C0AF3E0" w14:textId="766A63CE" w:rsidR="00016C31" w:rsidRDefault="00632607">
      <w:pPr>
        <w:pStyle w:val="ListParagraph"/>
        <w:numPr>
          <w:ilvl w:val="0"/>
          <w:numId w:val="101"/>
        </w:numPr>
        <w:tabs>
          <w:tab w:val="left" w:pos="441"/>
        </w:tabs>
        <w:ind w:right="1008"/>
        <w:jc w:val="left"/>
        <w:rPr>
          <w:sz w:val="20"/>
        </w:rPr>
      </w:pPr>
      <w:r>
        <w:rPr>
          <w:color w:val="221F1F"/>
          <w:sz w:val="20"/>
        </w:rPr>
        <w:t>The Government will make payments to the Contractor when requested as work progresses, but (except for small business concerns) not more often than once every 2 weeks, in amounts determined to be allowable by the Contracting</w:t>
      </w:r>
      <w:r>
        <w:rPr>
          <w:color w:val="221F1F"/>
          <w:spacing w:val="-2"/>
          <w:sz w:val="20"/>
        </w:rPr>
        <w:t xml:space="preserve"> </w:t>
      </w:r>
      <w:r>
        <w:rPr>
          <w:color w:val="221F1F"/>
          <w:sz w:val="20"/>
        </w:rPr>
        <w:t>Officer</w:t>
      </w:r>
      <w:r>
        <w:rPr>
          <w:color w:val="221F1F"/>
          <w:spacing w:val="-2"/>
          <w:sz w:val="20"/>
        </w:rPr>
        <w:t xml:space="preserve"> </w:t>
      </w:r>
      <w:r>
        <w:rPr>
          <w:color w:val="221F1F"/>
          <w:sz w:val="20"/>
        </w:rPr>
        <w:t>in</w:t>
      </w:r>
      <w:r>
        <w:rPr>
          <w:color w:val="221F1F"/>
          <w:spacing w:val="-5"/>
          <w:sz w:val="20"/>
        </w:rPr>
        <w:t xml:space="preserve"> </w:t>
      </w:r>
      <w:r>
        <w:rPr>
          <w:color w:val="221F1F"/>
          <w:sz w:val="20"/>
        </w:rPr>
        <w:t>accordance</w:t>
      </w:r>
      <w:r>
        <w:rPr>
          <w:color w:val="221F1F"/>
          <w:spacing w:val="-3"/>
          <w:sz w:val="20"/>
        </w:rPr>
        <w:t xml:space="preserve"> </w:t>
      </w:r>
      <w:r>
        <w:rPr>
          <w:color w:val="221F1F"/>
          <w:sz w:val="20"/>
        </w:rPr>
        <w:t>with</w:t>
      </w:r>
      <w:r>
        <w:rPr>
          <w:color w:val="221F1F"/>
          <w:spacing w:val="-2"/>
          <w:sz w:val="20"/>
        </w:rPr>
        <w:t xml:space="preserve"> </w:t>
      </w:r>
      <w:r>
        <w:rPr>
          <w:color w:val="221F1F"/>
          <w:sz w:val="20"/>
        </w:rPr>
        <w:t>Federal</w:t>
      </w:r>
      <w:r>
        <w:rPr>
          <w:color w:val="221F1F"/>
          <w:spacing w:val="-3"/>
          <w:sz w:val="20"/>
        </w:rPr>
        <w:t xml:space="preserve"> </w:t>
      </w:r>
      <w:r>
        <w:rPr>
          <w:color w:val="221F1F"/>
          <w:sz w:val="20"/>
        </w:rPr>
        <w:t>Acquisition</w:t>
      </w:r>
      <w:r>
        <w:rPr>
          <w:color w:val="221F1F"/>
          <w:spacing w:val="-4"/>
          <w:sz w:val="20"/>
        </w:rPr>
        <w:t xml:space="preserve"> </w:t>
      </w:r>
      <w:r>
        <w:rPr>
          <w:color w:val="221F1F"/>
          <w:sz w:val="20"/>
        </w:rPr>
        <w:t>Regulation</w:t>
      </w:r>
      <w:r>
        <w:rPr>
          <w:color w:val="221F1F"/>
          <w:spacing w:val="-2"/>
          <w:sz w:val="20"/>
        </w:rPr>
        <w:t xml:space="preserve"> </w:t>
      </w:r>
      <w:r>
        <w:rPr>
          <w:color w:val="221F1F"/>
          <w:sz w:val="20"/>
        </w:rPr>
        <w:t>(FAR)</w:t>
      </w:r>
      <w:r>
        <w:rPr>
          <w:color w:val="221F1F"/>
          <w:spacing w:val="-3"/>
          <w:sz w:val="20"/>
        </w:rPr>
        <w:t xml:space="preserve"> </w:t>
      </w:r>
      <w:r w:rsidRPr="001342EF">
        <w:rPr>
          <w:color w:val="221F1F"/>
          <w:sz w:val="20"/>
        </w:rPr>
        <w:t>subpart</w:t>
      </w:r>
      <w:r w:rsidRPr="001342EF">
        <w:rPr>
          <w:color w:val="221F1F"/>
          <w:spacing w:val="-4"/>
          <w:sz w:val="20"/>
        </w:rPr>
        <w:t xml:space="preserve"> </w:t>
      </w:r>
      <w:r w:rsidRPr="001342EF">
        <w:rPr>
          <w:color w:val="221F1F"/>
          <w:sz w:val="20"/>
        </w:rPr>
        <w:t>31.</w:t>
      </w:r>
      <w:ins w:id="473" w:author="Chandler Wilson" w:date="2023-05-25T10:22:00Z">
        <w:r w:rsidR="001342EF">
          <w:rPr>
            <w:color w:val="221F1F"/>
            <w:sz w:val="20"/>
          </w:rPr>
          <w:t>3</w:t>
        </w:r>
      </w:ins>
      <w:r>
        <w:rPr>
          <w:color w:val="221F1F"/>
          <w:spacing w:val="-2"/>
          <w:sz w:val="20"/>
        </w:rPr>
        <w:t xml:space="preserve"> </w:t>
      </w:r>
      <w:r>
        <w:rPr>
          <w:color w:val="221F1F"/>
          <w:sz w:val="20"/>
        </w:rPr>
        <w:t>in</w:t>
      </w:r>
      <w:r>
        <w:rPr>
          <w:color w:val="221F1F"/>
          <w:spacing w:val="-2"/>
          <w:sz w:val="20"/>
        </w:rPr>
        <w:t xml:space="preserve"> </w:t>
      </w:r>
      <w:r>
        <w:rPr>
          <w:color w:val="221F1F"/>
          <w:sz w:val="20"/>
        </w:rPr>
        <w:t>effect</w:t>
      </w:r>
      <w:r>
        <w:rPr>
          <w:color w:val="221F1F"/>
          <w:spacing w:val="-6"/>
          <w:sz w:val="20"/>
        </w:rPr>
        <w:t xml:space="preserve"> </w:t>
      </w:r>
      <w:r>
        <w:rPr>
          <w:color w:val="221F1F"/>
          <w:sz w:val="20"/>
        </w:rPr>
        <w:t>on</w:t>
      </w:r>
      <w:r>
        <w:rPr>
          <w:color w:val="221F1F"/>
          <w:spacing w:val="-2"/>
          <w:sz w:val="20"/>
        </w:rPr>
        <w:t xml:space="preserve"> </w:t>
      </w:r>
      <w:r>
        <w:rPr>
          <w:color w:val="221F1F"/>
          <w:sz w:val="20"/>
        </w:rPr>
        <w:t>the</w:t>
      </w:r>
      <w:r>
        <w:rPr>
          <w:color w:val="221F1F"/>
          <w:spacing w:val="-5"/>
          <w:sz w:val="20"/>
        </w:rPr>
        <w:t xml:space="preserve"> </w:t>
      </w:r>
      <w:r>
        <w:rPr>
          <w:color w:val="221F1F"/>
          <w:sz w:val="20"/>
        </w:rPr>
        <w:t>date</w:t>
      </w:r>
      <w:r>
        <w:rPr>
          <w:color w:val="221F1F"/>
          <w:spacing w:val="-3"/>
          <w:sz w:val="20"/>
        </w:rPr>
        <w:t xml:space="preserve"> </w:t>
      </w:r>
      <w:r>
        <w:rPr>
          <w:color w:val="221F1F"/>
          <w:sz w:val="20"/>
        </w:rPr>
        <w:t>of this contract and the terms of this contract. The Contractor may submit to an authorized representative of the Contracting Officer, in such form and reasonable detail as the representative may require, an invoice or voucher supported by a statement of the claimed allowable cost for performing this contract.</w:t>
      </w:r>
    </w:p>
    <w:p w14:paraId="5B3ABD27" w14:textId="77777777" w:rsidR="00016C31" w:rsidRDefault="00016C31">
      <w:pPr>
        <w:pStyle w:val="BodyText"/>
        <w:spacing w:before="10"/>
        <w:rPr>
          <w:sz w:val="19"/>
        </w:rPr>
      </w:pPr>
    </w:p>
    <w:p w14:paraId="777766C5" w14:textId="77777777" w:rsidR="00016C31" w:rsidRDefault="00632607">
      <w:pPr>
        <w:pStyle w:val="ListParagraph"/>
        <w:numPr>
          <w:ilvl w:val="0"/>
          <w:numId w:val="101"/>
        </w:numPr>
        <w:tabs>
          <w:tab w:val="left" w:pos="441"/>
        </w:tabs>
        <w:ind w:right="1049"/>
        <w:jc w:val="left"/>
        <w:rPr>
          <w:sz w:val="20"/>
        </w:rPr>
      </w:pPr>
      <w:r>
        <w:rPr>
          <w:color w:val="221F1F"/>
          <w:sz w:val="20"/>
        </w:rPr>
        <w:t>Contract</w:t>
      </w:r>
      <w:r>
        <w:rPr>
          <w:color w:val="221F1F"/>
          <w:spacing w:val="-3"/>
          <w:sz w:val="20"/>
        </w:rPr>
        <w:t xml:space="preserve"> </w:t>
      </w:r>
      <w:r>
        <w:rPr>
          <w:color w:val="221F1F"/>
          <w:sz w:val="20"/>
        </w:rPr>
        <w:t>financing</w:t>
      </w:r>
      <w:r>
        <w:rPr>
          <w:color w:val="221F1F"/>
          <w:spacing w:val="-3"/>
          <w:sz w:val="20"/>
        </w:rPr>
        <w:t xml:space="preserve"> </w:t>
      </w:r>
      <w:r>
        <w:rPr>
          <w:color w:val="221F1F"/>
          <w:sz w:val="20"/>
        </w:rPr>
        <w:t>payments</w:t>
      </w:r>
      <w:r>
        <w:rPr>
          <w:color w:val="221F1F"/>
          <w:spacing w:val="-3"/>
          <w:sz w:val="20"/>
        </w:rPr>
        <w:t xml:space="preserve"> </w:t>
      </w:r>
      <w:r>
        <w:rPr>
          <w:color w:val="221F1F"/>
          <w:sz w:val="20"/>
        </w:rPr>
        <w:t>are</w:t>
      </w:r>
      <w:r>
        <w:rPr>
          <w:color w:val="221F1F"/>
          <w:spacing w:val="-2"/>
          <w:sz w:val="20"/>
        </w:rPr>
        <w:t xml:space="preserve"> </w:t>
      </w:r>
      <w:r>
        <w:rPr>
          <w:color w:val="221F1F"/>
          <w:sz w:val="20"/>
        </w:rPr>
        <w:t>not</w:t>
      </w:r>
      <w:r>
        <w:rPr>
          <w:color w:val="221F1F"/>
          <w:spacing w:val="-3"/>
          <w:sz w:val="20"/>
        </w:rPr>
        <w:t xml:space="preserve"> </w:t>
      </w:r>
      <w:r>
        <w:rPr>
          <w:color w:val="221F1F"/>
          <w:sz w:val="20"/>
        </w:rPr>
        <w:t>subject</w:t>
      </w:r>
      <w:r>
        <w:rPr>
          <w:color w:val="221F1F"/>
          <w:spacing w:val="-2"/>
          <w:sz w:val="20"/>
        </w:rPr>
        <w:t xml:space="preserve"> </w:t>
      </w:r>
      <w:r>
        <w:rPr>
          <w:color w:val="221F1F"/>
          <w:sz w:val="20"/>
        </w:rPr>
        <w:t>to</w:t>
      </w:r>
      <w:r>
        <w:rPr>
          <w:color w:val="221F1F"/>
          <w:spacing w:val="-4"/>
          <w:sz w:val="20"/>
        </w:rPr>
        <w:t xml:space="preserve"> </w:t>
      </w:r>
      <w:r>
        <w:rPr>
          <w:color w:val="221F1F"/>
          <w:sz w:val="20"/>
        </w:rPr>
        <w:t>the</w:t>
      </w:r>
      <w:r>
        <w:rPr>
          <w:color w:val="221F1F"/>
          <w:spacing w:val="-2"/>
          <w:sz w:val="20"/>
        </w:rPr>
        <w:t xml:space="preserve"> </w:t>
      </w:r>
      <w:r>
        <w:rPr>
          <w:color w:val="221F1F"/>
          <w:sz w:val="20"/>
        </w:rPr>
        <w:t>interest</w:t>
      </w:r>
      <w:r>
        <w:rPr>
          <w:color w:val="221F1F"/>
          <w:spacing w:val="-3"/>
          <w:sz w:val="20"/>
        </w:rPr>
        <w:t xml:space="preserve"> </w:t>
      </w:r>
      <w:r>
        <w:rPr>
          <w:color w:val="221F1F"/>
          <w:sz w:val="20"/>
        </w:rPr>
        <w:t>penalty</w:t>
      </w:r>
      <w:r>
        <w:rPr>
          <w:color w:val="221F1F"/>
          <w:spacing w:val="-1"/>
          <w:sz w:val="20"/>
        </w:rPr>
        <w:t xml:space="preserve"> </w:t>
      </w:r>
      <w:r>
        <w:rPr>
          <w:color w:val="221F1F"/>
          <w:sz w:val="20"/>
        </w:rPr>
        <w:t>provisions</w:t>
      </w:r>
      <w:r>
        <w:rPr>
          <w:color w:val="221F1F"/>
          <w:spacing w:val="-3"/>
          <w:sz w:val="20"/>
        </w:rPr>
        <w:t xml:space="preserve"> </w:t>
      </w:r>
      <w:r>
        <w:rPr>
          <w:color w:val="221F1F"/>
          <w:sz w:val="20"/>
        </w:rPr>
        <w:t>of</w:t>
      </w:r>
      <w:r>
        <w:rPr>
          <w:color w:val="221F1F"/>
          <w:spacing w:val="-2"/>
          <w:sz w:val="20"/>
        </w:rPr>
        <w:t xml:space="preserve"> </w:t>
      </w:r>
      <w:r>
        <w:rPr>
          <w:color w:val="221F1F"/>
          <w:sz w:val="20"/>
        </w:rPr>
        <w:t>the</w:t>
      </w:r>
      <w:r>
        <w:rPr>
          <w:color w:val="221F1F"/>
          <w:spacing w:val="-4"/>
          <w:sz w:val="20"/>
        </w:rPr>
        <w:t xml:space="preserve"> </w:t>
      </w:r>
      <w:r>
        <w:rPr>
          <w:color w:val="221F1F"/>
          <w:sz w:val="20"/>
        </w:rPr>
        <w:t>Prompt</w:t>
      </w:r>
      <w:r>
        <w:rPr>
          <w:color w:val="221F1F"/>
          <w:spacing w:val="-5"/>
          <w:sz w:val="20"/>
        </w:rPr>
        <w:t xml:space="preserve"> </w:t>
      </w:r>
      <w:r>
        <w:rPr>
          <w:color w:val="221F1F"/>
          <w:sz w:val="20"/>
        </w:rPr>
        <w:t>Payment</w:t>
      </w:r>
      <w:r>
        <w:rPr>
          <w:color w:val="221F1F"/>
          <w:spacing w:val="-3"/>
          <w:sz w:val="20"/>
        </w:rPr>
        <w:t xml:space="preserve"> </w:t>
      </w:r>
      <w:r>
        <w:rPr>
          <w:color w:val="221F1F"/>
          <w:sz w:val="20"/>
        </w:rPr>
        <w:t>Act.</w:t>
      </w:r>
      <w:r>
        <w:rPr>
          <w:color w:val="221F1F"/>
          <w:spacing w:val="-2"/>
          <w:sz w:val="20"/>
        </w:rPr>
        <w:t xml:space="preserve"> </w:t>
      </w:r>
      <w:r>
        <w:rPr>
          <w:color w:val="221F1F"/>
          <w:sz w:val="20"/>
        </w:rPr>
        <w:t>Interim payments made prior to the final payment under the contract are contract financing payments, except interim payments if this contract contains Alternate I to the clause at 52.232-25.</w:t>
      </w:r>
    </w:p>
    <w:p w14:paraId="3AAE7918" w14:textId="77777777" w:rsidR="00016C31" w:rsidRDefault="00016C31">
      <w:pPr>
        <w:pStyle w:val="BodyText"/>
        <w:spacing w:before="2"/>
      </w:pPr>
    </w:p>
    <w:p w14:paraId="52686C5A" w14:textId="77777777" w:rsidR="00016C31" w:rsidRDefault="00632607">
      <w:pPr>
        <w:pStyle w:val="ListParagraph"/>
        <w:numPr>
          <w:ilvl w:val="0"/>
          <w:numId w:val="101"/>
        </w:numPr>
        <w:tabs>
          <w:tab w:val="left" w:pos="724"/>
        </w:tabs>
        <w:ind w:right="1260" w:hanging="3"/>
        <w:jc w:val="left"/>
        <w:rPr>
          <w:sz w:val="20"/>
        </w:rPr>
      </w:pPr>
      <w:r>
        <w:rPr>
          <w:color w:val="221F1F"/>
          <w:sz w:val="20"/>
        </w:rPr>
        <w:t>The designated payment office will make interim payments</w:t>
      </w:r>
      <w:r>
        <w:rPr>
          <w:color w:val="221F1F"/>
          <w:spacing w:val="-1"/>
          <w:sz w:val="20"/>
        </w:rPr>
        <w:t xml:space="preserve"> </w:t>
      </w:r>
      <w:r>
        <w:rPr>
          <w:color w:val="221F1F"/>
          <w:sz w:val="20"/>
        </w:rPr>
        <w:t>for contract financing on the 30th (Contracting Officer</w:t>
      </w:r>
      <w:r>
        <w:rPr>
          <w:color w:val="221F1F"/>
          <w:spacing w:val="-4"/>
          <w:sz w:val="20"/>
        </w:rPr>
        <w:t xml:space="preserve"> </w:t>
      </w:r>
      <w:r>
        <w:rPr>
          <w:color w:val="221F1F"/>
          <w:sz w:val="20"/>
        </w:rPr>
        <w:t>insert</w:t>
      </w:r>
      <w:r>
        <w:rPr>
          <w:color w:val="221F1F"/>
          <w:spacing w:val="-5"/>
          <w:sz w:val="20"/>
        </w:rPr>
        <w:t xml:space="preserve"> </w:t>
      </w:r>
      <w:r>
        <w:rPr>
          <w:color w:val="221F1F"/>
          <w:sz w:val="20"/>
        </w:rPr>
        <w:t>day</w:t>
      </w:r>
      <w:r>
        <w:rPr>
          <w:color w:val="221F1F"/>
          <w:spacing w:val="-4"/>
          <w:sz w:val="20"/>
        </w:rPr>
        <w:t xml:space="preserve"> </w:t>
      </w:r>
      <w:r>
        <w:rPr>
          <w:color w:val="221F1F"/>
          <w:sz w:val="20"/>
        </w:rPr>
        <w:t>as</w:t>
      </w:r>
      <w:r>
        <w:rPr>
          <w:color w:val="221F1F"/>
          <w:spacing w:val="-6"/>
          <w:sz w:val="20"/>
        </w:rPr>
        <w:t xml:space="preserve"> </w:t>
      </w:r>
      <w:r>
        <w:rPr>
          <w:color w:val="221F1F"/>
          <w:sz w:val="20"/>
        </w:rPr>
        <w:t>prescribed</w:t>
      </w:r>
      <w:r>
        <w:rPr>
          <w:color w:val="221F1F"/>
          <w:spacing w:val="-5"/>
          <w:sz w:val="20"/>
        </w:rPr>
        <w:t xml:space="preserve"> </w:t>
      </w:r>
      <w:r>
        <w:rPr>
          <w:color w:val="221F1F"/>
          <w:sz w:val="20"/>
        </w:rPr>
        <w:t>by</w:t>
      </w:r>
      <w:r>
        <w:rPr>
          <w:color w:val="221F1F"/>
          <w:spacing w:val="-4"/>
          <w:sz w:val="20"/>
        </w:rPr>
        <w:t xml:space="preserve"> </w:t>
      </w:r>
      <w:r>
        <w:rPr>
          <w:color w:val="221F1F"/>
          <w:sz w:val="20"/>
        </w:rPr>
        <w:t>agency</w:t>
      </w:r>
      <w:r>
        <w:rPr>
          <w:color w:val="221F1F"/>
          <w:spacing w:val="-6"/>
          <w:sz w:val="20"/>
        </w:rPr>
        <w:t xml:space="preserve"> </w:t>
      </w:r>
      <w:r>
        <w:rPr>
          <w:color w:val="221F1F"/>
          <w:sz w:val="20"/>
        </w:rPr>
        <w:t>head;</w:t>
      </w:r>
      <w:r>
        <w:rPr>
          <w:color w:val="221F1F"/>
          <w:spacing w:val="-7"/>
          <w:sz w:val="20"/>
        </w:rPr>
        <w:t xml:space="preserve"> </w:t>
      </w:r>
      <w:r>
        <w:rPr>
          <w:color w:val="221F1F"/>
          <w:sz w:val="20"/>
        </w:rPr>
        <w:t>if</w:t>
      </w:r>
      <w:r>
        <w:rPr>
          <w:color w:val="221F1F"/>
          <w:spacing w:val="-5"/>
          <w:sz w:val="20"/>
        </w:rPr>
        <w:t xml:space="preserve"> </w:t>
      </w:r>
      <w:r>
        <w:rPr>
          <w:color w:val="221F1F"/>
          <w:sz w:val="20"/>
        </w:rPr>
        <w:t>not</w:t>
      </w:r>
      <w:r>
        <w:rPr>
          <w:color w:val="221F1F"/>
          <w:spacing w:val="-5"/>
          <w:sz w:val="20"/>
        </w:rPr>
        <w:t xml:space="preserve"> </w:t>
      </w:r>
      <w:r>
        <w:rPr>
          <w:color w:val="221F1F"/>
          <w:sz w:val="20"/>
        </w:rPr>
        <w:t>prescribed,</w:t>
      </w:r>
      <w:r>
        <w:rPr>
          <w:color w:val="221F1F"/>
          <w:spacing w:val="-4"/>
          <w:sz w:val="20"/>
        </w:rPr>
        <w:t xml:space="preserve"> </w:t>
      </w:r>
      <w:r>
        <w:rPr>
          <w:color w:val="221F1F"/>
          <w:sz w:val="20"/>
        </w:rPr>
        <w:t>insert</w:t>
      </w:r>
      <w:r>
        <w:rPr>
          <w:color w:val="221F1F"/>
          <w:spacing w:val="-5"/>
          <w:sz w:val="20"/>
        </w:rPr>
        <w:t xml:space="preserve"> </w:t>
      </w:r>
      <w:r>
        <w:rPr>
          <w:color w:val="221F1F"/>
          <w:sz w:val="20"/>
        </w:rPr>
        <w:t>“30th”)</w:t>
      </w:r>
      <w:r>
        <w:rPr>
          <w:color w:val="221F1F"/>
          <w:spacing w:val="-4"/>
          <w:sz w:val="20"/>
        </w:rPr>
        <w:t xml:space="preserve"> </w:t>
      </w:r>
      <w:r>
        <w:rPr>
          <w:color w:val="221F1F"/>
          <w:sz w:val="20"/>
        </w:rPr>
        <w:t>day</w:t>
      </w:r>
      <w:r>
        <w:rPr>
          <w:color w:val="221F1F"/>
          <w:spacing w:val="-4"/>
          <w:sz w:val="20"/>
        </w:rPr>
        <w:t xml:space="preserve"> </w:t>
      </w:r>
      <w:r>
        <w:rPr>
          <w:color w:val="221F1F"/>
          <w:sz w:val="20"/>
        </w:rPr>
        <w:t>after</w:t>
      </w:r>
      <w:r>
        <w:rPr>
          <w:color w:val="221F1F"/>
          <w:spacing w:val="-7"/>
          <w:sz w:val="20"/>
        </w:rPr>
        <w:t xml:space="preserve"> </w:t>
      </w:r>
      <w:r>
        <w:rPr>
          <w:color w:val="221F1F"/>
          <w:sz w:val="20"/>
        </w:rPr>
        <w:t>the</w:t>
      </w:r>
      <w:r>
        <w:rPr>
          <w:color w:val="221F1F"/>
          <w:spacing w:val="-5"/>
          <w:sz w:val="20"/>
        </w:rPr>
        <w:t xml:space="preserve"> </w:t>
      </w:r>
      <w:r>
        <w:rPr>
          <w:color w:val="221F1F"/>
          <w:sz w:val="20"/>
        </w:rPr>
        <w:t>designated</w:t>
      </w:r>
      <w:r>
        <w:rPr>
          <w:color w:val="221F1F"/>
          <w:spacing w:val="-5"/>
          <w:sz w:val="20"/>
        </w:rPr>
        <w:t xml:space="preserve"> </w:t>
      </w:r>
      <w:r>
        <w:rPr>
          <w:color w:val="221F1F"/>
          <w:sz w:val="20"/>
        </w:rPr>
        <w:t>billing office receives a proper payment request.</w:t>
      </w:r>
    </w:p>
    <w:p w14:paraId="0B11A259" w14:textId="77777777" w:rsidR="00016C31" w:rsidRDefault="00016C31">
      <w:pPr>
        <w:pStyle w:val="BodyText"/>
        <w:spacing w:before="11"/>
        <w:rPr>
          <w:sz w:val="19"/>
        </w:rPr>
      </w:pPr>
    </w:p>
    <w:p w14:paraId="3E8DE827" w14:textId="77777777" w:rsidR="00016C31" w:rsidRDefault="00632607">
      <w:pPr>
        <w:pStyle w:val="BodyText"/>
        <w:ind w:left="219" w:right="953"/>
        <w:jc w:val="both"/>
      </w:pPr>
      <w:proofErr w:type="gramStart"/>
      <w:r>
        <w:rPr>
          <w:color w:val="221F1F"/>
        </w:rPr>
        <w:t>In</w:t>
      </w:r>
      <w:r>
        <w:rPr>
          <w:color w:val="221F1F"/>
          <w:spacing w:val="-2"/>
        </w:rPr>
        <w:t xml:space="preserve"> </w:t>
      </w:r>
      <w:r>
        <w:rPr>
          <w:color w:val="221F1F"/>
        </w:rPr>
        <w:t>the</w:t>
      </w:r>
      <w:r>
        <w:rPr>
          <w:color w:val="221F1F"/>
          <w:spacing w:val="-3"/>
        </w:rPr>
        <w:t xml:space="preserve"> </w:t>
      </w:r>
      <w:r>
        <w:rPr>
          <w:color w:val="221F1F"/>
        </w:rPr>
        <w:t>event</w:t>
      </w:r>
      <w:r>
        <w:rPr>
          <w:color w:val="221F1F"/>
          <w:spacing w:val="-4"/>
        </w:rPr>
        <w:t xml:space="preserve"> </w:t>
      </w:r>
      <w:r>
        <w:rPr>
          <w:color w:val="221F1F"/>
        </w:rPr>
        <w:t>that</w:t>
      </w:r>
      <w:proofErr w:type="gramEnd"/>
      <w:r>
        <w:rPr>
          <w:color w:val="221F1F"/>
          <w:spacing w:val="-3"/>
        </w:rPr>
        <w:t xml:space="preserve"> </w:t>
      </w:r>
      <w:r>
        <w:rPr>
          <w:color w:val="221F1F"/>
        </w:rPr>
        <w:t>the</w:t>
      </w:r>
      <w:r>
        <w:rPr>
          <w:color w:val="221F1F"/>
          <w:spacing w:val="-3"/>
        </w:rPr>
        <w:t xml:space="preserve"> </w:t>
      </w:r>
      <w:r>
        <w:rPr>
          <w:color w:val="221F1F"/>
        </w:rPr>
        <w:t>Government</w:t>
      </w:r>
      <w:r>
        <w:rPr>
          <w:color w:val="221F1F"/>
          <w:spacing w:val="-4"/>
        </w:rPr>
        <w:t xml:space="preserve"> </w:t>
      </w:r>
      <w:r>
        <w:rPr>
          <w:color w:val="221F1F"/>
        </w:rPr>
        <w:t>requires</w:t>
      </w:r>
      <w:r>
        <w:rPr>
          <w:color w:val="221F1F"/>
          <w:spacing w:val="-4"/>
        </w:rPr>
        <w:t xml:space="preserve"> </w:t>
      </w:r>
      <w:r>
        <w:rPr>
          <w:color w:val="221F1F"/>
        </w:rPr>
        <w:t>an</w:t>
      </w:r>
      <w:r>
        <w:rPr>
          <w:color w:val="221F1F"/>
          <w:spacing w:val="-4"/>
        </w:rPr>
        <w:t xml:space="preserve"> </w:t>
      </w:r>
      <w:r>
        <w:rPr>
          <w:color w:val="221F1F"/>
        </w:rPr>
        <w:t>audit</w:t>
      </w:r>
      <w:r>
        <w:rPr>
          <w:color w:val="221F1F"/>
          <w:spacing w:val="-4"/>
        </w:rPr>
        <w:t xml:space="preserve"> </w:t>
      </w:r>
      <w:r>
        <w:rPr>
          <w:color w:val="221F1F"/>
        </w:rPr>
        <w:t>or</w:t>
      </w:r>
      <w:r>
        <w:rPr>
          <w:color w:val="221F1F"/>
          <w:spacing w:val="-3"/>
        </w:rPr>
        <w:t xml:space="preserve"> </w:t>
      </w:r>
      <w:r>
        <w:rPr>
          <w:color w:val="221F1F"/>
        </w:rPr>
        <w:t>other</w:t>
      </w:r>
      <w:r>
        <w:rPr>
          <w:color w:val="221F1F"/>
          <w:spacing w:val="-3"/>
        </w:rPr>
        <w:t xml:space="preserve"> </w:t>
      </w:r>
      <w:r>
        <w:rPr>
          <w:color w:val="221F1F"/>
        </w:rPr>
        <w:t>review</w:t>
      </w:r>
      <w:r>
        <w:rPr>
          <w:color w:val="221F1F"/>
          <w:spacing w:val="-3"/>
        </w:rPr>
        <w:t xml:space="preserve"> </w:t>
      </w:r>
      <w:r>
        <w:rPr>
          <w:color w:val="221F1F"/>
        </w:rPr>
        <w:t>of</w:t>
      </w:r>
      <w:r>
        <w:rPr>
          <w:color w:val="221F1F"/>
          <w:spacing w:val="-3"/>
        </w:rPr>
        <w:t xml:space="preserve"> </w:t>
      </w:r>
      <w:r>
        <w:rPr>
          <w:color w:val="221F1F"/>
        </w:rPr>
        <w:t>a</w:t>
      </w:r>
      <w:r>
        <w:rPr>
          <w:color w:val="221F1F"/>
          <w:spacing w:val="-3"/>
        </w:rPr>
        <w:t xml:space="preserve"> </w:t>
      </w:r>
      <w:r>
        <w:rPr>
          <w:color w:val="221F1F"/>
        </w:rPr>
        <w:t>specific</w:t>
      </w:r>
      <w:r>
        <w:rPr>
          <w:color w:val="221F1F"/>
          <w:spacing w:val="-3"/>
        </w:rPr>
        <w:t xml:space="preserve"> </w:t>
      </w:r>
      <w:r>
        <w:rPr>
          <w:color w:val="221F1F"/>
        </w:rPr>
        <w:t>payment</w:t>
      </w:r>
      <w:r>
        <w:rPr>
          <w:color w:val="221F1F"/>
          <w:spacing w:val="-6"/>
        </w:rPr>
        <w:t xml:space="preserve"> </w:t>
      </w:r>
      <w:r>
        <w:rPr>
          <w:color w:val="221F1F"/>
        </w:rPr>
        <w:t>request</w:t>
      </w:r>
      <w:r>
        <w:rPr>
          <w:color w:val="221F1F"/>
          <w:spacing w:val="-4"/>
        </w:rPr>
        <w:t xml:space="preserve"> </w:t>
      </w:r>
      <w:r>
        <w:rPr>
          <w:color w:val="221F1F"/>
        </w:rPr>
        <w:t>to</w:t>
      </w:r>
      <w:r>
        <w:rPr>
          <w:color w:val="221F1F"/>
          <w:spacing w:val="-2"/>
        </w:rPr>
        <w:t xml:space="preserve"> </w:t>
      </w:r>
      <w:r>
        <w:rPr>
          <w:color w:val="221F1F"/>
        </w:rPr>
        <w:t>ensure</w:t>
      </w:r>
      <w:r>
        <w:rPr>
          <w:color w:val="221F1F"/>
          <w:spacing w:val="-3"/>
        </w:rPr>
        <w:t xml:space="preserve"> </w:t>
      </w:r>
      <w:r>
        <w:rPr>
          <w:color w:val="221F1F"/>
        </w:rPr>
        <w:t>compliance with</w:t>
      </w:r>
      <w:r>
        <w:rPr>
          <w:color w:val="221F1F"/>
          <w:spacing w:val="-1"/>
        </w:rPr>
        <w:t xml:space="preserve"> </w:t>
      </w:r>
      <w:r>
        <w:rPr>
          <w:color w:val="221F1F"/>
        </w:rPr>
        <w:t>the</w:t>
      </w:r>
      <w:r>
        <w:rPr>
          <w:color w:val="221F1F"/>
          <w:spacing w:val="-2"/>
        </w:rPr>
        <w:t xml:space="preserve"> </w:t>
      </w:r>
      <w:r>
        <w:rPr>
          <w:color w:val="221F1F"/>
        </w:rPr>
        <w:t>terms</w:t>
      </w:r>
      <w:r>
        <w:rPr>
          <w:color w:val="221F1F"/>
          <w:spacing w:val="-3"/>
        </w:rPr>
        <w:t xml:space="preserve"> </w:t>
      </w:r>
      <w:r>
        <w:rPr>
          <w:color w:val="221F1F"/>
        </w:rPr>
        <w:t>and</w:t>
      </w:r>
      <w:r>
        <w:rPr>
          <w:color w:val="221F1F"/>
          <w:spacing w:val="-1"/>
        </w:rPr>
        <w:t xml:space="preserve"> </w:t>
      </w:r>
      <w:r>
        <w:rPr>
          <w:color w:val="221F1F"/>
        </w:rPr>
        <w:t>conditions</w:t>
      </w:r>
      <w:r>
        <w:rPr>
          <w:color w:val="221F1F"/>
          <w:spacing w:val="-4"/>
        </w:rPr>
        <w:t xml:space="preserve"> </w:t>
      </w:r>
      <w:r>
        <w:rPr>
          <w:color w:val="221F1F"/>
        </w:rPr>
        <w:t>of</w:t>
      </w:r>
      <w:r>
        <w:rPr>
          <w:color w:val="221F1F"/>
          <w:spacing w:val="-2"/>
        </w:rPr>
        <w:t xml:space="preserve"> </w:t>
      </w:r>
      <w:r>
        <w:rPr>
          <w:color w:val="221F1F"/>
        </w:rPr>
        <w:t>the</w:t>
      </w:r>
      <w:r>
        <w:rPr>
          <w:color w:val="221F1F"/>
          <w:spacing w:val="-1"/>
        </w:rPr>
        <w:t xml:space="preserve"> </w:t>
      </w:r>
      <w:r>
        <w:rPr>
          <w:color w:val="221F1F"/>
        </w:rPr>
        <w:t>contract,</w:t>
      </w:r>
      <w:r>
        <w:rPr>
          <w:color w:val="221F1F"/>
          <w:spacing w:val="-1"/>
        </w:rPr>
        <w:t xml:space="preserve"> </w:t>
      </w:r>
      <w:r>
        <w:rPr>
          <w:color w:val="221F1F"/>
        </w:rPr>
        <w:t>the</w:t>
      </w:r>
      <w:r>
        <w:rPr>
          <w:color w:val="221F1F"/>
          <w:spacing w:val="-2"/>
        </w:rPr>
        <w:t xml:space="preserve"> </w:t>
      </w:r>
      <w:r>
        <w:rPr>
          <w:color w:val="221F1F"/>
        </w:rPr>
        <w:t>designated</w:t>
      </w:r>
      <w:r>
        <w:rPr>
          <w:color w:val="221F1F"/>
          <w:spacing w:val="-2"/>
        </w:rPr>
        <w:t xml:space="preserve"> </w:t>
      </w:r>
      <w:r>
        <w:rPr>
          <w:color w:val="221F1F"/>
        </w:rPr>
        <w:t>payment</w:t>
      </w:r>
      <w:r>
        <w:rPr>
          <w:color w:val="221F1F"/>
          <w:spacing w:val="-4"/>
        </w:rPr>
        <w:t xml:space="preserve"> </w:t>
      </w:r>
      <w:r>
        <w:rPr>
          <w:color w:val="221F1F"/>
        </w:rPr>
        <w:t>office</w:t>
      </w:r>
      <w:r>
        <w:rPr>
          <w:color w:val="221F1F"/>
          <w:spacing w:val="-4"/>
        </w:rPr>
        <w:t xml:space="preserve"> </w:t>
      </w:r>
      <w:r>
        <w:rPr>
          <w:color w:val="221F1F"/>
        </w:rPr>
        <w:t>is</w:t>
      </w:r>
      <w:r>
        <w:rPr>
          <w:color w:val="221F1F"/>
          <w:spacing w:val="-3"/>
        </w:rPr>
        <w:t xml:space="preserve"> </w:t>
      </w:r>
      <w:r>
        <w:rPr>
          <w:color w:val="221F1F"/>
        </w:rPr>
        <w:t>not</w:t>
      </w:r>
      <w:r>
        <w:rPr>
          <w:color w:val="221F1F"/>
          <w:spacing w:val="-3"/>
        </w:rPr>
        <w:t xml:space="preserve"> </w:t>
      </w:r>
      <w:r>
        <w:rPr>
          <w:color w:val="221F1F"/>
        </w:rPr>
        <w:t>compelled to</w:t>
      </w:r>
      <w:r>
        <w:rPr>
          <w:color w:val="221F1F"/>
          <w:spacing w:val="-1"/>
        </w:rPr>
        <w:t xml:space="preserve"> </w:t>
      </w:r>
      <w:r>
        <w:rPr>
          <w:color w:val="221F1F"/>
        </w:rPr>
        <w:t>make</w:t>
      </w:r>
      <w:r>
        <w:rPr>
          <w:color w:val="221F1F"/>
          <w:spacing w:val="-2"/>
        </w:rPr>
        <w:t xml:space="preserve"> </w:t>
      </w:r>
      <w:r>
        <w:rPr>
          <w:color w:val="221F1F"/>
        </w:rPr>
        <w:t>payment</w:t>
      </w:r>
      <w:r>
        <w:rPr>
          <w:color w:val="221F1F"/>
          <w:spacing w:val="-3"/>
        </w:rPr>
        <w:t xml:space="preserve"> </w:t>
      </w:r>
      <w:r>
        <w:rPr>
          <w:color w:val="221F1F"/>
        </w:rPr>
        <w:t>by the specified due date.</w:t>
      </w:r>
    </w:p>
    <w:p w14:paraId="6510065E" w14:textId="77777777" w:rsidR="00016C31" w:rsidRDefault="00016C31">
      <w:pPr>
        <w:pStyle w:val="BodyText"/>
      </w:pPr>
    </w:p>
    <w:p w14:paraId="32D13B10" w14:textId="77777777" w:rsidR="00016C31" w:rsidRDefault="00632607">
      <w:pPr>
        <w:pStyle w:val="ListParagraph"/>
        <w:numPr>
          <w:ilvl w:val="0"/>
          <w:numId w:val="102"/>
        </w:numPr>
        <w:tabs>
          <w:tab w:val="left" w:pos="441"/>
        </w:tabs>
        <w:ind w:left="440" w:right="1610" w:hanging="275"/>
        <w:jc w:val="left"/>
        <w:rPr>
          <w:sz w:val="20"/>
        </w:rPr>
      </w:pPr>
      <w:r>
        <w:rPr>
          <w:color w:val="221F1F"/>
          <w:sz w:val="20"/>
        </w:rPr>
        <w:t>Reimbursing</w:t>
      </w:r>
      <w:r>
        <w:rPr>
          <w:color w:val="221F1F"/>
          <w:spacing w:val="-4"/>
          <w:sz w:val="20"/>
        </w:rPr>
        <w:t xml:space="preserve"> </w:t>
      </w:r>
      <w:r>
        <w:rPr>
          <w:color w:val="221F1F"/>
          <w:sz w:val="20"/>
        </w:rPr>
        <w:t>costs.</w:t>
      </w:r>
      <w:r>
        <w:rPr>
          <w:color w:val="221F1F"/>
          <w:spacing w:val="-6"/>
          <w:sz w:val="20"/>
        </w:rPr>
        <w:t xml:space="preserve"> </w:t>
      </w:r>
      <w:r>
        <w:rPr>
          <w:color w:val="221F1F"/>
          <w:sz w:val="20"/>
        </w:rPr>
        <w:t>(1)</w:t>
      </w:r>
      <w:r>
        <w:rPr>
          <w:color w:val="221F1F"/>
          <w:spacing w:val="-8"/>
          <w:sz w:val="20"/>
        </w:rPr>
        <w:t xml:space="preserve"> </w:t>
      </w:r>
      <w:r>
        <w:rPr>
          <w:color w:val="221F1F"/>
          <w:sz w:val="20"/>
        </w:rPr>
        <w:t>For</w:t>
      </w:r>
      <w:r>
        <w:rPr>
          <w:color w:val="221F1F"/>
          <w:spacing w:val="-5"/>
          <w:sz w:val="20"/>
        </w:rPr>
        <w:t xml:space="preserve"> </w:t>
      </w:r>
      <w:r>
        <w:rPr>
          <w:color w:val="221F1F"/>
          <w:sz w:val="20"/>
        </w:rPr>
        <w:t>the</w:t>
      </w:r>
      <w:r>
        <w:rPr>
          <w:color w:val="221F1F"/>
          <w:spacing w:val="-8"/>
          <w:sz w:val="20"/>
        </w:rPr>
        <w:t xml:space="preserve"> </w:t>
      </w:r>
      <w:r>
        <w:rPr>
          <w:color w:val="221F1F"/>
          <w:sz w:val="20"/>
        </w:rPr>
        <w:t>purpose</w:t>
      </w:r>
      <w:r>
        <w:rPr>
          <w:color w:val="221F1F"/>
          <w:spacing w:val="-5"/>
          <w:sz w:val="20"/>
        </w:rPr>
        <w:t xml:space="preserve"> </w:t>
      </w:r>
      <w:r>
        <w:rPr>
          <w:color w:val="221F1F"/>
          <w:sz w:val="20"/>
        </w:rPr>
        <w:t>of</w:t>
      </w:r>
      <w:r>
        <w:rPr>
          <w:color w:val="221F1F"/>
          <w:spacing w:val="-6"/>
          <w:sz w:val="20"/>
        </w:rPr>
        <w:t xml:space="preserve"> </w:t>
      </w:r>
      <w:r>
        <w:rPr>
          <w:color w:val="221F1F"/>
          <w:sz w:val="20"/>
        </w:rPr>
        <w:t>reimbursing</w:t>
      </w:r>
      <w:r>
        <w:rPr>
          <w:color w:val="221F1F"/>
          <w:spacing w:val="-4"/>
          <w:sz w:val="20"/>
        </w:rPr>
        <w:t xml:space="preserve"> </w:t>
      </w:r>
      <w:r>
        <w:rPr>
          <w:color w:val="221F1F"/>
          <w:sz w:val="20"/>
        </w:rPr>
        <w:t>allowable</w:t>
      </w:r>
      <w:r>
        <w:rPr>
          <w:color w:val="221F1F"/>
          <w:spacing w:val="-5"/>
          <w:sz w:val="20"/>
        </w:rPr>
        <w:t xml:space="preserve"> </w:t>
      </w:r>
      <w:r>
        <w:rPr>
          <w:color w:val="221F1F"/>
          <w:sz w:val="20"/>
        </w:rPr>
        <w:t>costs</w:t>
      </w:r>
      <w:r>
        <w:rPr>
          <w:color w:val="221F1F"/>
          <w:spacing w:val="-7"/>
          <w:sz w:val="20"/>
        </w:rPr>
        <w:t xml:space="preserve"> </w:t>
      </w:r>
      <w:r>
        <w:rPr>
          <w:color w:val="221F1F"/>
          <w:sz w:val="20"/>
        </w:rPr>
        <w:t>(except</w:t>
      </w:r>
      <w:r>
        <w:rPr>
          <w:color w:val="221F1F"/>
          <w:spacing w:val="-6"/>
          <w:sz w:val="20"/>
        </w:rPr>
        <w:t xml:space="preserve"> </w:t>
      </w:r>
      <w:r>
        <w:rPr>
          <w:color w:val="221F1F"/>
          <w:sz w:val="20"/>
        </w:rPr>
        <w:t>as</w:t>
      </w:r>
      <w:r>
        <w:rPr>
          <w:color w:val="221F1F"/>
          <w:spacing w:val="-7"/>
          <w:sz w:val="20"/>
        </w:rPr>
        <w:t xml:space="preserve"> </w:t>
      </w:r>
      <w:r>
        <w:rPr>
          <w:color w:val="221F1F"/>
          <w:sz w:val="20"/>
        </w:rPr>
        <w:t>provided</w:t>
      </w:r>
      <w:r>
        <w:rPr>
          <w:color w:val="221F1F"/>
          <w:spacing w:val="-6"/>
          <w:sz w:val="20"/>
        </w:rPr>
        <w:t xml:space="preserve"> </w:t>
      </w:r>
      <w:r>
        <w:rPr>
          <w:color w:val="221F1F"/>
          <w:sz w:val="20"/>
        </w:rPr>
        <w:t>in</w:t>
      </w:r>
      <w:r>
        <w:rPr>
          <w:color w:val="221F1F"/>
          <w:spacing w:val="-5"/>
          <w:sz w:val="20"/>
        </w:rPr>
        <w:t xml:space="preserve"> </w:t>
      </w:r>
      <w:r>
        <w:rPr>
          <w:color w:val="221F1F"/>
          <w:sz w:val="20"/>
        </w:rPr>
        <w:t>subparagraph (b)(2) of the clause, with respect to pension, deferred profit sharing, and employee stock ownership plan contributions), the term "costs" includes only--</w:t>
      </w:r>
    </w:p>
    <w:p w14:paraId="1FD39268" w14:textId="77777777" w:rsidR="00016C31" w:rsidRDefault="00016C31">
      <w:pPr>
        <w:pStyle w:val="BodyText"/>
        <w:spacing w:before="10"/>
        <w:rPr>
          <w:sz w:val="19"/>
        </w:rPr>
      </w:pPr>
    </w:p>
    <w:p w14:paraId="12A45F19" w14:textId="77777777" w:rsidR="00016C31" w:rsidRDefault="00632607">
      <w:pPr>
        <w:pStyle w:val="ListParagraph"/>
        <w:numPr>
          <w:ilvl w:val="1"/>
          <w:numId w:val="102"/>
        </w:numPr>
        <w:tabs>
          <w:tab w:val="left" w:pos="681"/>
        </w:tabs>
        <w:spacing w:before="1"/>
        <w:ind w:right="864" w:hanging="3"/>
        <w:jc w:val="left"/>
        <w:rPr>
          <w:sz w:val="20"/>
        </w:rPr>
      </w:pPr>
      <w:r>
        <w:rPr>
          <w:color w:val="221F1F"/>
          <w:sz w:val="20"/>
        </w:rPr>
        <w:t>Those</w:t>
      </w:r>
      <w:r>
        <w:rPr>
          <w:color w:val="221F1F"/>
          <w:spacing w:val="-5"/>
          <w:sz w:val="20"/>
        </w:rPr>
        <w:t xml:space="preserve"> </w:t>
      </w:r>
      <w:r>
        <w:rPr>
          <w:color w:val="221F1F"/>
          <w:sz w:val="20"/>
        </w:rPr>
        <w:t>recorded</w:t>
      </w:r>
      <w:r>
        <w:rPr>
          <w:color w:val="221F1F"/>
          <w:spacing w:val="-5"/>
          <w:sz w:val="20"/>
        </w:rPr>
        <w:t xml:space="preserve"> </w:t>
      </w:r>
      <w:r>
        <w:rPr>
          <w:color w:val="221F1F"/>
          <w:sz w:val="20"/>
        </w:rPr>
        <w:t>costs</w:t>
      </w:r>
      <w:r>
        <w:rPr>
          <w:color w:val="221F1F"/>
          <w:spacing w:val="-6"/>
          <w:sz w:val="20"/>
        </w:rPr>
        <w:t xml:space="preserve"> </w:t>
      </w:r>
      <w:r>
        <w:rPr>
          <w:color w:val="221F1F"/>
          <w:sz w:val="20"/>
        </w:rPr>
        <w:t>that,</w:t>
      </w:r>
      <w:r>
        <w:rPr>
          <w:color w:val="221F1F"/>
          <w:spacing w:val="-4"/>
          <w:sz w:val="20"/>
        </w:rPr>
        <w:t xml:space="preserve"> </w:t>
      </w:r>
      <w:r>
        <w:rPr>
          <w:color w:val="221F1F"/>
          <w:sz w:val="20"/>
        </w:rPr>
        <w:t>at</w:t>
      </w:r>
      <w:r>
        <w:rPr>
          <w:color w:val="221F1F"/>
          <w:spacing w:val="-5"/>
          <w:sz w:val="20"/>
        </w:rPr>
        <w:t xml:space="preserve"> </w:t>
      </w:r>
      <w:r>
        <w:rPr>
          <w:color w:val="221F1F"/>
          <w:sz w:val="20"/>
        </w:rPr>
        <w:t>the</w:t>
      </w:r>
      <w:r>
        <w:rPr>
          <w:color w:val="221F1F"/>
          <w:spacing w:val="-5"/>
          <w:sz w:val="20"/>
        </w:rPr>
        <w:t xml:space="preserve"> </w:t>
      </w:r>
      <w:r>
        <w:rPr>
          <w:color w:val="221F1F"/>
          <w:sz w:val="20"/>
        </w:rPr>
        <w:t>time</w:t>
      </w:r>
      <w:r>
        <w:rPr>
          <w:color w:val="221F1F"/>
          <w:spacing w:val="-7"/>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request</w:t>
      </w:r>
      <w:r>
        <w:rPr>
          <w:color w:val="221F1F"/>
          <w:spacing w:val="-6"/>
          <w:sz w:val="20"/>
        </w:rPr>
        <w:t xml:space="preserve"> </w:t>
      </w:r>
      <w:r>
        <w:rPr>
          <w:color w:val="221F1F"/>
          <w:sz w:val="20"/>
        </w:rPr>
        <w:t>for</w:t>
      </w:r>
      <w:r>
        <w:rPr>
          <w:color w:val="221F1F"/>
          <w:spacing w:val="-7"/>
          <w:sz w:val="20"/>
        </w:rPr>
        <w:t xml:space="preserve"> </w:t>
      </w:r>
      <w:r>
        <w:rPr>
          <w:color w:val="221F1F"/>
          <w:sz w:val="20"/>
        </w:rPr>
        <w:t>reimbursement,</w:t>
      </w:r>
      <w:r>
        <w:rPr>
          <w:color w:val="221F1F"/>
          <w:spacing w:val="-3"/>
          <w:sz w:val="20"/>
        </w:rPr>
        <w:t xml:space="preserve"> </w:t>
      </w: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has</w:t>
      </w:r>
      <w:r>
        <w:rPr>
          <w:color w:val="221F1F"/>
          <w:spacing w:val="-8"/>
          <w:sz w:val="20"/>
        </w:rPr>
        <w:t xml:space="preserve"> </w:t>
      </w:r>
      <w:r>
        <w:rPr>
          <w:color w:val="221F1F"/>
          <w:sz w:val="20"/>
        </w:rPr>
        <w:t>paid</w:t>
      </w:r>
      <w:r>
        <w:rPr>
          <w:color w:val="221F1F"/>
          <w:spacing w:val="-3"/>
          <w:sz w:val="20"/>
        </w:rPr>
        <w:t xml:space="preserve"> </w:t>
      </w:r>
      <w:r>
        <w:rPr>
          <w:color w:val="221F1F"/>
          <w:sz w:val="20"/>
        </w:rPr>
        <w:t>by</w:t>
      </w:r>
      <w:r>
        <w:rPr>
          <w:color w:val="221F1F"/>
          <w:spacing w:val="-4"/>
          <w:sz w:val="20"/>
        </w:rPr>
        <w:t xml:space="preserve"> </w:t>
      </w:r>
      <w:r>
        <w:rPr>
          <w:color w:val="221F1F"/>
          <w:sz w:val="20"/>
        </w:rPr>
        <w:t>cash,</w:t>
      </w:r>
      <w:r>
        <w:rPr>
          <w:color w:val="221F1F"/>
          <w:spacing w:val="-5"/>
          <w:sz w:val="20"/>
        </w:rPr>
        <w:t xml:space="preserve"> </w:t>
      </w:r>
      <w:r>
        <w:rPr>
          <w:color w:val="221F1F"/>
          <w:sz w:val="20"/>
        </w:rPr>
        <w:t>check,</w:t>
      </w:r>
      <w:r>
        <w:rPr>
          <w:color w:val="221F1F"/>
          <w:spacing w:val="-7"/>
          <w:sz w:val="20"/>
        </w:rPr>
        <w:t xml:space="preserve"> </w:t>
      </w:r>
      <w:r>
        <w:rPr>
          <w:color w:val="221F1F"/>
          <w:sz w:val="20"/>
        </w:rPr>
        <w:t xml:space="preserve">or </w:t>
      </w:r>
      <w:r>
        <w:rPr>
          <w:color w:val="221F1F"/>
          <w:sz w:val="20"/>
        </w:rPr>
        <w:lastRenderedPageBreak/>
        <w:t xml:space="preserve">other form of actual payment for items or services purchased directly for the </w:t>
      </w:r>
      <w:proofErr w:type="gramStart"/>
      <w:r>
        <w:rPr>
          <w:color w:val="221F1F"/>
          <w:sz w:val="20"/>
        </w:rPr>
        <w:t>contract;</w:t>
      </w:r>
      <w:proofErr w:type="gramEnd"/>
    </w:p>
    <w:p w14:paraId="46E10837" w14:textId="77777777" w:rsidR="00016C31" w:rsidRDefault="00016C31">
      <w:pPr>
        <w:pStyle w:val="BodyText"/>
        <w:spacing w:before="1"/>
      </w:pPr>
    </w:p>
    <w:p w14:paraId="4205006B" w14:textId="77777777" w:rsidR="00016C31" w:rsidRDefault="00900DE8">
      <w:pPr>
        <w:pStyle w:val="ListParagraph"/>
        <w:numPr>
          <w:ilvl w:val="1"/>
          <w:numId w:val="102"/>
        </w:numPr>
        <w:tabs>
          <w:tab w:val="left" w:pos="735"/>
          <w:tab w:val="left" w:pos="736"/>
        </w:tabs>
        <w:ind w:right="1600" w:hanging="241"/>
        <w:jc w:val="left"/>
        <w:rPr>
          <w:sz w:val="20"/>
        </w:rPr>
      </w:pPr>
      <w:r>
        <w:pict w14:anchorId="28004BD8">
          <v:rect id="docshape46" o:spid="_x0000_s1086" style="position:absolute;left:0;text-align:left;margin-left:59.5pt;margin-top:33.7pt;width:515pt;height:1.45pt;z-index:-18498048;mso-position-horizontal-relative:page" fillcolor="#0e233d" stroked="f">
            <w10:wrap anchorx="page"/>
          </v:rect>
        </w:pict>
      </w:r>
      <w:r w:rsidR="00632607">
        <w:rPr>
          <w:color w:val="221F1F"/>
          <w:sz w:val="20"/>
        </w:rPr>
        <w:t>When the Contractor is not delinquent in paying costs of contract performance in the ordinary course of business, costs incurred, but not necessarily paid, for--</w:t>
      </w:r>
    </w:p>
    <w:p w14:paraId="54EDEBED" w14:textId="77777777" w:rsidR="00016C31" w:rsidRDefault="00016C31">
      <w:pPr>
        <w:rPr>
          <w:sz w:val="20"/>
        </w:rPr>
        <w:sectPr w:rsidR="00016C31">
          <w:type w:val="continuous"/>
          <w:pgSz w:w="12240" w:h="15840"/>
          <w:pgMar w:top="1420" w:right="640" w:bottom="1060" w:left="1000" w:header="0" w:footer="801" w:gutter="0"/>
          <w:cols w:space="720"/>
        </w:sectPr>
      </w:pPr>
    </w:p>
    <w:p w14:paraId="4680C1E2" w14:textId="77777777" w:rsidR="00016C31" w:rsidRDefault="00632607">
      <w:pPr>
        <w:pStyle w:val="ListParagraph"/>
        <w:numPr>
          <w:ilvl w:val="0"/>
          <w:numId w:val="100"/>
        </w:numPr>
        <w:tabs>
          <w:tab w:val="left" w:pos="441"/>
        </w:tabs>
        <w:spacing w:before="80"/>
        <w:ind w:right="1381"/>
        <w:jc w:val="left"/>
        <w:rPr>
          <w:sz w:val="20"/>
        </w:rPr>
      </w:pPr>
      <w:r>
        <w:rPr>
          <w:color w:val="221F1F"/>
          <w:sz w:val="20"/>
        </w:rPr>
        <w:lastRenderedPageBreak/>
        <w:t>Supplies</w:t>
      </w:r>
      <w:r>
        <w:rPr>
          <w:color w:val="221F1F"/>
          <w:spacing w:val="-7"/>
          <w:sz w:val="20"/>
        </w:rPr>
        <w:t xml:space="preserve"> </w:t>
      </w:r>
      <w:r>
        <w:rPr>
          <w:color w:val="221F1F"/>
          <w:sz w:val="20"/>
        </w:rPr>
        <w:t>and</w:t>
      </w:r>
      <w:r>
        <w:rPr>
          <w:color w:val="221F1F"/>
          <w:spacing w:val="-5"/>
          <w:sz w:val="20"/>
        </w:rPr>
        <w:t xml:space="preserve"> </w:t>
      </w:r>
      <w:r>
        <w:rPr>
          <w:color w:val="221F1F"/>
          <w:sz w:val="20"/>
        </w:rPr>
        <w:t>services</w:t>
      </w:r>
      <w:r>
        <w:rPr>
          <w:color w:val="221F1F"/>
          <w:spacing w:val="-9"/>
          <w:sz w:val="20"/>
        </w:rPr>
        <w:t xml:space="preserve"> </w:t>
      </w:r>
      <w:r>
        <w:rPr>
          <w:color w:val="221F1F"/>
          <w:sz w:val="20"/>
        </w:rPr>
        <w:t>purchased</w:t>
      </w:r>
      <w:r>
        <w:rPr>
          <w:color w:val="221F1F"/>
          <w:spacing w:val="-6"/>
          <w:sz w:val="20"/>
        </w:rPr>
        <w:t xml:space="preserve"> </w:t>
      </w:r>
      <w:r>
        <w:rPr>
          <w:color w:val="221F1F"/>
          <w:sz w:val="20"/>
        </w:rPr>
        <w:t>directly</w:t>
      </w:r>
      <w:r>
        <w:rPr>
          <w:color w:val="221F1F"/>
          <w:spacing w:val="-5"/>
          <w:sz w:val="20"/>
        </w:rPr>
        <w:t xml:space="preserve"> </w:t>
      </w:r>
      <w:r>
        <w:rPr>
          <w:color w:val="221F1F"/>
          <w:sz w:val="20"/>
        </w:rPr>
        <w:t>for</w:t>
      </w:r>
      <w:r>
        <w:rPr>
          <w:color w:val="221F1F"/>
          <w:spacing w:val="-5"/>
          <w:sz w:val="20"/>
        </w:rPr>
        <w:t xml:space="preserve"> </w:t>
      </w:r>
      <w:r>
        <w:rPr>
          <w:color w:val="221F1F"/>
          <w:sz w:val="20"/>
        </w:rPr>
        <w:t>the</w:t>
      </w:r>
      <w:r>
        <w:rPr>
          <w:color w:val="221F1F"/>
          <w:spacing w:val="-8"/>
          <w:sz w:val="20"/>
        </w:rPr>
        <w:t xml:space="preserve"> </w:t>
      </w:r>
      <w:r>
        <w:rPr>
          <w:color w:val="221F1F"/>
          <w:sz w:val="20"/>
        </w:rPr>
        <w:t>contract</w:t>
      </w:r>
      <w:r>
        <w:rPr>
          <w:color w:val="221F1F"/>
          <w:spacing w:val="-8"/>
          <w:sz w:val="20"/>
        </w:rPr>
        <w:t xml:space="preserve"> </w:t>
      </w:r>
      <w:r>
        <w:rPr>
          <w:color w:val="221F1F"/>
          <w:sz w:val="20"/>
        </w:rPr>
        <w:t>and</w:t>
      </w:r>
      <w:r>
        <w:rPr>
          <w:color w:val="221F1F"/>
          <w:spacing w:val="-8"/>
          <w:sz w:val="20"/>
        </w:rPr>
        <w:t xml:space="preserve"> </w:t>
      </w:r>
      <w:r>
        <w:rPr>
          <w:color w:val="221F1F"/>
          <w:sz w:val="20"/>
        </w:rPr>
        <w:t>associated</w:t>
      </w:r>
      <w:r>
        <w:rPr>
          <w:color w:val="221F1F"/>
          <w:spacing w:val="-7"/>
          <w:sz w:val="20"/>
        </w:rPr>
        <w:t xml:space="preserve"> </w:t>
      </w:r>
      <w:r>
        <w:rPr>
          <w:color w:val="221F1F"/>
          <w:sz w:val="20"/>
        </w:rPr>
        <w:t>financing</w:t>
      </w:r>
      <w:r>
        <w:rPr>
          <w:color w:val="221F1F"/>
          <w:spacing w:val="-7"/>
          <w:sz w:val="20"/>
        </w:rPr>
        <w:t xml:space="preserve"> </w:t>
      </w:r>
      <w:r>
        <w:rPr>
          <w:color w:val="221F1F"/>
          <w:sz w:val="20"/>
        </w:rPr>
        <w:t>payments</w:t>
      </w:r>
      <w:r>
        <w:rPr>
          <w:color w:val="221F1F"/>
          <w:spacing w:val="-6"/>
          <w:sz w:val="20"/>
        </w:rPr>
        <w:t xml:space="preserve"> </w:t>
      </w:r>
      <w:r>
        <w:rPr>
          <w:color w:val="221F1F"/>
          <w:sz w:val="20"/>
        </w:rPr>
        <w:t>to</w:t>
      </w:r>
      <w:r>
        <w:rPr>
          <w:color w:val="221F1F"/>
          <w:spacing w:val="-5"/>
          <w:sz w:val="20"/>
        </w:rPr>
        <w:t xml:space="preserve"> </w:t>
      </w:r>
      <w:r>
        <w:rPr>
          <w:color w:val="221F1F"/>
          <w:sz w:val="20"/>
        </w:rPr>
        <w:t>subcontractors, provided payments determined due will be made--</w:t>
      </w:r>
    </w:p>
    <w:p w14:paraId="549ACC53" w14:textId="77777777" w:rsidR="00016C31" w:rsidRDefault="00016C31">
      <w:pPr>
        <w:pStyle w:val="BodyText"/>
        <w:spacing w:before="11"/>
        <w:rPr>
          <w:sz w:val="19"/>
        </w:rPr>
      </w:pPr>
    </w:p>
    <w:p w14:paraId="519D6218" w14:textId="77777777" w:rsidR="00016C31" w:rsidRDefault="00632607">
      <w:pPr>
        <w:pStyle w:val="ListParagraph"/>
        <w:numPr>
          <w:ilvl w:val="1"/>
          <w:numId w:val="100"/>
        </w:numPr>
        <w:tabs>
          <w:tab w:val="left" w:pos="724"/>
        </w:tabs>
        <w:rPr>
          <w:sz w:val="20"/>
        </w:rPr>
      </w:pPr>
      <w:r>
        <w:rPr>
          <w:color w:val="221F1F"/>
          <w:sz w:val="20"/>
        </w:rPr>
        <w:t>In</w:t>
      </w:r>
      <w:r>
        <w:rPr>
          <w:color w:val="221F1F"/>
          <w:spacing w:val="-8"/>
          <w:sz w:val="20"/>
        </w:rPr>
        <w:t xml:space="preserve"> </w:t>
      </w:r>
      <w:r>
        <w:rPr>
          <w:color w:val="221F1F"/>
          <w:sz w:val="20"/>
        </w:rPr>
        <w:t>accordance</w:t>
      </w:r>
      <w:r>
        <w:rPr>
          <w:color w:val="221F1F"/>
          <w:spacing w:val="-5"/>
          <w:sz w:val="20"/>
        </w:rPr>
        <w:t xml:space="preserve"> </w:t>
      </w:r>
      <w:r>
        <w:rPr>
          <w:color w:val="221F1F"/>
          <w:sz w:val="20"/>
        </w:rPr>
        <w:t>with</w:t>
      </w:r>
      <w:r>
        <w:rPr>
          <w:color w:val="221F1F"/>
          <w:spacing w:val="-5"/>
          <w:sz w:val="20"/>
        </w:rPr>
        <w:t xml:space="preserve"> </w:t>
      </w:r>
      <w:r>
        <w:rPr>
          <w:color w:val="221F1F"/>
          <w:sz w:val="20"/>
        </w:rPr>
        <w:t>the</w:t>
      </w:r>
      <w:r>
        <w:rPr>
          <w:color w:val="221F1F"/>
          <w:spacing w:val="-8"/>
          <w:sz w:val="20"/>
        </w:rPr>
        <w:t xml:space="preserve"> </w:t>
      </w:r>
      <w:r>
        <w:rPr>
          <w:color w:val="221F1F"/>
          <w:sz w:val="20"/>
        </w:rPr>
        <w:t>terms</w:t>
      </w:r>
      <w:r>
        <w:rPr>
          <w:color w:val="221F1F"/>
          <w:spacing w:val="-6"/>
          <w:sz w:val="20"/>
        </w:rPr>
        <w:t xml:space="preserve"> </w:t>
      </w:r>
      <w:r>
        <w:rPr>
          <w:color w:val="221F1F"/>
          <w:sz w:val="20"/>
        </w:rPr>
        <w:t>and</w:t>
      </w:r>
      <w:r>
        <w:rPr>
          <w:color w:val="221F1F"/>
          <w:spacing w:val="-5"/>
          <w:sz w:val="20"/>
        </w:rPr>
        <w:t xml:space="preserve"> </w:t>
      </w:r>
      <w:r>
        <w:rPr>
          <w:color w:val="221F1F"/>
          <w:sz w:val="20"/>
        </w:rPr>
        <w:t>conditions</w:t>
      </w:r>
      <w:r>
        <w:rPr>
          <w:color w:val="221F1F"/>
          <w:spacing w:val="-6"/>
          <w:sz w:val="20"/>
        </w:rPr>
        <w:t xml:space="preserve"> </w:t>
      </w:r>
      <w:r>
        <w:rPr>
          <w:color w:val="221F1F"/>
          <w:sz w:val="20"/>
        </w:rPr>
        <w:t>of</w:t>
      </w:r>
      <w:r>
        <w:rPr>
          <w:color w:val="221F1F"/>
          <w:spacing w:val="-6"/>
          <w:sz w:val="20"/>
        </w:rPr>
        <w:t xml:space="preserve"> </w:t>
      </w:r>
      <w:r>
        <w:rPr>
          <w:color w:val="221F1F"/>
          <w:sz w:val="20"/>
        </w:rPr>
        <w:t>a</w:t>
      </w:r>
      <w:r>
        <w:rPr>
          <w:color w:val="221F1F"/>
          <w:spacing w:val="-9"/>
          <w:sz w:val="20"/>
        </w:rPr>
        <w:t xml:space="preserve"> </w:t>
      </w:r>
      <w:r>
        <w:rPr>
          <w:color w:val="221F1F"/>
          <w:sz w:val="20"/>
        </w:rPr>
        <w:t>subcontract</w:t>
      </w:r>
      <w:r>
        <w:rPr>
          <w:color w:val="221F1F"/>
          <w:spacing w:val="-8"/>
          <w:sz w:val="20"/>
        </w:rPr>
        <w:t xml:space="preserve"> </w:t>
      </w:r>
      <w:r>
        <w:rPr>
          <w:color w:val="221F1F"/>
          <w:sz w:val="20"/>
        </w:rPr>
        <w:t>or</w:t>
      </w:r>
      <w:r>
        <w:rPr>
          <w:color w:val="221F1F"/>
          <w:spacing w:val="-6"/>
          <w:sz w:val="20"/>
        </w:rPr>
        <w:t xml:space="preserve"> </w:t>
      </w:r>
      <w:r>
        <w:rPr>
          <w:color w:val="221F1F"/>
          <w:sz w:val="20"/>
        </w:rPr>
        <w:t>invoice;</w:t>
      </w:r>
      <w:r>
        <w:rPr>
          <w:color w:val="221F1F"/>
          <w:spacing w:val="-6"/>
          <w:sz w:val="20"/>
        </w:rPr>
        <w:t xml:space="preserve"> </w:t>
      </w:r>
      <w:r>
        <w:rPr>
          <w:color w:val="221F1F"/>
          <w:spacing w:val="-5"/>
          <w:sz w:val="20"/>
        </w:rPr>
        <w:t>and</w:t>
      </w:r>
    </w:p>
    <w:p w14:paraId="1DC919AC" w14:textId="77777777" w:rsidR="00016C31" w:rsidRDefault="00016C31">
      <w:pPr>
        <w:pStyle w:val="BodyText"/>
        <w:spacing w:before="1"/>
      </w:pPr>
    </w:p>
    <w:p w14:paraId="46EAA4FD" w14:textId="77777777" w:rsidR="00016C31" w:rsidRDefault="00632607">
      <w:pPr>
        <w:pStyle w:val="ListParagraph"/>
        <w:numPr>
          <w:ilvl w:val="1"/>
          <w:numId w:val="100"/>
        </w:numPr>
        <w:tabs>
          <w:tab w:val="left" w:pos="724"/>
        </w:tabs>
        <w:rPr>
          <w:sz w:val="20"/>
        </w:rPr>
      </w:pPr>
      <w:r>
        <w:rPr>
          <w:color w:val="221F1F"/>
          <w:sz w:val="20"/>
        </w:rPr>
        <w:t>Ordinarily</w:t>
      </w:r>
      <w:r>
        <w:rPr>
          <w:color w:val="221F1F"/>
          <w:spacing w:val="-6"/>
          <w:sz w:val="20"/>
        </w:rPr>
        <w:t xml:space="preserve"> </w:t>
      </w:r>
      <w:r>
        <w:rPr>
          <w:color w:val="221F1F"/>
          <w:sz w:val="20"/>
        </w:rPr>
        <w:t>within</w:t>
      </w:r>
      <w:r>
        <w:rPr>
          <w:color w:val="221F1F"/>
          <w:spacing w:val="-8"/>
          <w:sz w:val="20"/>
        </w:rPr>
        <w:t xml:space="preserve"> </w:t>
      </w:r>
      <w:r>
        <w:rPr>
          <w:color w:val="221F1F"/>
          <w:sz w:val="20"/>
        </w:rPr>
        <w:t>30</w:t>
      </w:r>
      <w:r>
        <w:rPr>
          <w:color w:val="221F1F"/>
          <w:spacing w:val="-8"/>
          <w:sz w:val="20"/>
        </w:rPr>
        <w:t xml:space="preserve"> </w:t>
      </w:r>
      <w:r>
        <w:rPr>
          <w:color w:val="221F1F"/>
          <w:sz w:val="20"/>
        </w:rPr>
        <w:t>days</w:t>
      </w:r>
      <w:r>
        <w:rPr>
          <w:color w:val="221F1F"/>
          <w:spacing w:val="-7"/>
          <w:sz w:val="20"/>
        </w:rPr>
        <w:t xml:space="preserve"> </w:t>
      </w:r>
      <w:r>
        <w:rPr>
          <w:color w:val="221F1F"/>
          <w:sz w:val="20"/>
        </w:rPr>
        <w:t>of</w:t>
      </w:r>
      <w:r>
        <w:rPr>
          <w:color w:val="221F1F"/>
          <w:spacing w:val="-7"/>
          <w:sz w:val="20"/>
        </w:rPr>
        <w:t xml:space="preserve"> </w:t>
      </w:r>
      <w:r>
        <w:rPr>
          <w:color w:val="221F1F"/>
          <w:sz w:val="20"/>
        </w:rPr>
        <w:t>the</w:t>
      </w:r>
      <w:r>
        <w:rPr>
          <w:color w:val="221F1F"/>
          <w:spacing w:val="-6"/>
          <w:sz w:val="20"/>
        </w:rPr>
        <w:t xml:space="preserve"> </w:t>
      </w:r>
      <w:r>
        <w:rPr>
          <w:color w:val="221F1F"/>
          <w:sz w:val="20"/>
        </w:rPr>
        <w:t>submission</w:t>
      </w:r>
      <w:r>
        <w:rPr>
          <w:color w:val="221F1F"/>
          <w:spacing w:val="-3"/>
          <w:sz w:val="20"/>
        </w:rPr>
        <w:t xml:space="preserve"> </w:t>
      </w:r>
      <w:r>
        <w:rPr>
          <w:color w:val="221F1F"/>
          <w:sz w:val="20"/>
        </w:rPr>
        <w:t>of</w:t>
      </w:r>
      <w:r>
        <w:rPr>
          <w:color w:val="221F1F"/>
          <w:spacing w:val="-6"/>
          <w:sz w:val="20"/>
        </w:rPr>
        <w:t xml:space="preserve"> </w:t>
      </w:r>
      <w:r>
        <w:rPr>
          <w:color w:val="221F1F"/>
          <w:sz w:val="20"/>
        </w:rPr>
        <w:t>the</w:t>
      </w:r>
      <w:r>
        <w:rPr>
          <w:color w:val="221F1F"/>
          <w:spacing w:val="-6"/>
          <w:sz w:val="20"/>
        </w:rPr>
        <w:t xml:space="preserve"> </w:t>
      </w:r>
      <w:r>
        <w:rPr>
          <w:color w:val="221F1F"/>
          <w:sz w:val="20"/>
        </w:rPr>
        <w:t>Contractor's</w:t>
      </w:r>
      <w:r>
        <w:rPr>
          <w:color w:val="221F1F"/>
          <w:spacing w:val="-6"/>
          <w:sz w:val="20"/>
        </w:rPr>
        <w:t xml:space="preserve"> </w:t>
      </w:r>
      <w:r>
        <w:rPr>
          <w:color w:val="221F1F"/>
          <w:sz w:val="20"/>
        </w:rPr>
        <w:t>payment</w:t>
      </w:r>
      <w:r>
        <w:rPr>
          <w:color w:val="221F1F"/>
          <w:spacing w:val="-3"/>
          <w:sz w:val="20"/>
        </w:rPr>
        <w:t xml:space="preserve"> </w:t>
      </w:r>
      <w:r>
        <w:rPr>
          <w:color w:val="221F1F"/>
          <w:sz w:val="20"/>
        </w:rPr>
        <w:t>request</w:t>
      </w:r>
      <w:r>
        <w:rPr>
          <w:color w:val="221F1F"/>
          <w:spacing w:val="-8"/>
          <w:sz w:val="20"/>
        </w:rPr>
        <w:t xml:space="preserve"> </w:t>
      </w:r>
      <w:r>
        <w:rPr>
          <w:color w:val="221F1F"/>
          <w:sz w:val="20"/>
        </w:rPr>
        <w:t>to</w:t>
      </w:r>
      <w:r>
        <w:rPr>
          <w:color w:val="221F1F"/>
          <w:spacing w:val="-3"/>
          <w:sz w:val="20"/>
        </w:rPr>
        <w:t xml:space="preserve"> </w:t>
      </w:r>
      <w:r>
        <w:rPr>
          <w:color w:val="221F1F"/>
          <w:sz w:val="20"/>
        </w:rPr>
        <w:t>the</w:t>
      </w:r>
      <w:r>
        <w:rPr>
          <w:color w:val="221F1F"/>
          <w:spacing w:val="-6"/>
          <w:sz w:val="20"/>
        </w:rPr>
        <w:t xml:space="preserve"> </w:t>
      </w:r>
      <w:proofErr w:type="gramStart"/>
      <w:r>
        <w:rPr>
          <w:color w:val="221F1F"/>
          <w:spacing w:val="-2"/>
          <w:sz w:val="20"/>
        </w:rPr>
        <w:t>Government;</w:t>
      </w:r>
      <w:proofErr w:type="gramEnd"/>
    </w:p>
    <w:p w14:paraId="32C85F05" w14:textId="77777777" w:rsidR="00016C31" w:rsidRDefault="00016C31">
      <w:pPr>
        <w:pStyle w:val="BodyText"/>
        <w:spacing w:before="10"/>
        <w:rPr>
          <w:sz w:val="19"/>
        </w:rPr>
      </w:pPr>
    </w:p>
    <w:p w14:paraId="4BF205E0" w14:textId="77777777" w:rsidR="00016C31" w:rsidRDefault="00632607">
      <w:pPr>
        <w:pStyle w:val="ListParagraph"/>
        <w:numPr>
          <w:ilvl w:val="0"/>
          <w:numId w:val="100"/>
        </w:numPr>
        <w:tabs>
          <w:tab w:val="left" w:pos="758"/>
        </w:tabs>
        <w:ind w:left="757" w:hanging="320"/>
        <w:jc w:val="left"/>
        <w:rPr>
          <w:sz w:val="20"/>
        </w:rPr>
      </w:pPr>
      <w:r>
        <w:rPr>
          <w:color w:val="221F1F"/>
          <w:sz w:val="20"/>
        </w:rPr>
        <w:t>Materials</w:t>
      </w:r>
      <w:r>
        <w:rPr>
          <w:color w:val="221F1F"/>
          <w:spacing w:val="-8"/>
          <w:sz w:val="20"/>
        </w:rPr>
        <w:t xml:space="preserve"> </w:t>
      </w:r>
      <w:r>
        <w:rPr>
          <w:color w:val="221F1F"/>
          <w:sz w:val="20"/>
        </w:rPr>
        <w:t>issued</w:t>
      </w:r>
      <w:r>
        <w:rPr>
          <w:color w:val="221F1F"/>
          <w:spacing w:val="-6"/>
          <w:sz w:val="20"/>
        </w:rPr>
        <w:t xml:space="preserve"> </w:t>
      </w:r>
      <w:r>
        <w:rPr>
          <w:color w:val="221F1F"/>
          <w:sz w:val="20"/>
        </w:rPr>
        <w:t>from</w:t>
      </w:r>
      <w:r>
        <w:rPr>
          <w:color w:val="221F1F"/>
          <w:spacing w:val="-6"/>
          <w:sz w:val="20"/>
        </w:rPr>
        <w:t xml:space="preserve"> </w:t>
      </w:r>
      <w:r>
        <w:rPr>
          <w:color w:val="221F1F"/>
          <w:sz w:val="20"/>
        </w:rPr>
        <w:t>the</w:t>
      </w:r>
      <w:r>
        <w:rPr>
          <w:color w:val="221F1F"/>
          <w:spacing w:val="-7"/>
          <w:sz w:val="20"/>
        </w:rPr>
        <w:t xml:space="preserve"> </w:t>
      </w:r>
      <w:r>
        <w:rPr>
          <w:color w:val="221F1F"/>
          <w:sz w:val="20"/>
        </w:rPr>
        <w:t>Contractor's</w:t>
      </w:r>
      <w:r>
        <w:rPr>
          <w:color w:val="221F1F"/>
          <w:spacing w:val="-6"/>
          <w:sz w:val="20"/>
        </w:rPr>
        <w:t xml:space="preserve"> </w:t>
      </w:r>
      <w:r>
        <w:rPr>
          <w:color w:val="221F1F"/>
          <w:sz w:val="20"/>
        </w:rPr>
        <w:t>inventory</w:t>
      </w:r>
      <w:r>
        <w:rPr>
          <w:color w:val="221F1F"/>
          <w:spacing w:val="-5"/>
          <w:sz w:val="20"/>
        </w:rPr>
        <w:t xml:space="preserve"> </w:t>
      </w:r>
      <w:r>
        <w:rPr>
          <w:color w:val="221F1F"/>
          <w:sz w:val="20"/>
        </w:rPr>
        <w:t>and</w:t>
      </w:r>
      <w:r>
        <w:rPr>
          <w:color w:val="221F1F"/>
          <w:spacing w:val="-6"/>
          <w:sz w:val="20"/>
        </w:rPr>
        <w:t xml:space="preserve"> </w:t>
      </w:r>
      <w:r>
        <w:rPr>
          <w:color w:val="221F1F"/>
          <w:sz w:val="20"/>
        </w:rPr>
        <w:t>placed</w:t>
      </w:r>
      <w:r>
        <w:rPr>
          <w:color w:val="221F1F"/>
          <w:spacing w:val="-8"/>
          <w:sz w:val="20"/>
        </w:rPr>
        <w:t xml:space="preserve"> </w:t>
      </w:r>
      <w:r>
        <w:rPr>
          <w:color w:val="221F1F"/>
          <w:sz w:val="20"/>
        </w:rPr>
        <w:t>in</w:t>
      </w:r>
      <w:r>
        <w:rPr>
          <w:color w:val="221F1F"/>
          <w:spacing w:val="-5"/>
          <w:sz w:val="20"/>
        </w:rPr>
        <w:t xml:space="preserve"> </w:t>
      </w:r>
      <w:r>
        <w:rPr>
          <w:color w:val="221F1F"/>
          <w:sz w:val="20"/>
        </w:rPr>
        <w:t>the</w:t>
      </w:r>
      <w:r>
        <w:rPr>
          <w:color w:val="221F1F"/>
          <w:spacing w:val="-7"/>
          <w:sz w:val="20"/>
        </w:rPr>
        <w:t xml:space="preserve"> </w:t>
      </w:r>
      <w:r>
        <w:rPr>
          <w:color w:val="221F1F"/>
          <w:sz w:val="20"/>
        </w:rPr>
        <w:t>production</w:t>
      </w:r>
      <w:r>
        <w:rPr>
          <w:color w:val="221F1F"/>
          <w:spacing w:val="-5"/>
          <w:sz w:val="20"/>
        </w:rPr>
        <w:t xml:space="preserve"> </w:t>
      </w:r>
      <w:r>
        <w:rPr>
          <w:color w:val="221F1F"/>
          <w:sz w:val="20"/>
        </w:rPr>
        <w:t>process</w:t>
      </w:r>
      <w:r>
        <w:rPr>
          <w:color w:val="221F1F"/>
          <w:spacing w:val="-8"/>
          <w:sz w:val="20"/>
        </w:rPr>
        <w:t xml:space="preserve"> </w:t>
      </w:r>
      <w:r>
        <w:rPr>
          <w:color w:val="221F1F"/>
          <w:sz w:val="20"/>
        </w:rPr>
        <w:t>for</w:t>
      </w:r>
      <w:r>
        <w:rPr>
          <w:color w:val="221F1F"/>
          <w:spacing w:val="-6"/>
          <w:sz w:val="20"/>
        </w:rPr>
        <w:t xml:space="preserve"> </w:t>
      </w:r>
      <w:r>
        <w:rPr>
          <w:color w:val="221F1F"/>
          <w:sz w:val="20"/>
        </w:rPr>
        <w:t>use</w:t>
      </w:r>
      <w:r>
        <w:rPr>
          <w:color w:val="221F1F"/>
          <w:spacing w:val="-6"/>
          <w:sz w:val="20"/>
        </w:rPr>
        <w:t xml:space="preserve"> </w:t>
      </w:r>
      <w:r>
        <w:rPr>
          <w:color w:val="221F1F"/>
          <w:sz w:val="20"/>
        </w:rPr>
        <w:t>on</w:t>
      </w:r>
      <w:r>
        <w:rPr>
          <w:color w:val="221F1F"/>
          <w:spacing w:val="-6"/>
          <w:sz w:val="20"/>
        </w:rPr>
        <w:t xml:space="preserve"> </w:t>
      </w:r>
      <w:r>
        <w:rPr>
          <w:color w:val="221F1F"/>
          <w:sz w:val="20"/>
        </w:rPr>
        <w:t>the</w:t>
      </w:r>
      <w:r>
        <w:rPr>
          <w:color w:val="221F1F"/>
          <w:spacing w:val="-7"/>
          <w:sz w:val="20"/>
        </w:rPr>
        <w:t xml:space="preserve"> </w:t>
      </w:r>
      <w:proofErr w:type="gramStart"/>
      <w:r>
        <w:rPr>
          <w:color w:val="221F1F"/>
          <w:spacing w:val="-2"/>
          <w:sz w:val="20"/>
        </w:rPr>
        <w:t>contract;</w:t>
      </w:r>
      <w:proofErr w:type="gramEnd"/>
    </w:p>
    <w:p w14:paraId="1ED85205" w14:textId="77777777" w:rsidR="00016C31" w:rsidRDefault="00016C31">
      <w:pPr>
        <w:pStyle w:val="BodyText"/>
      </w:pPr>
    </w:p>
    <w:p w14:paraId="6BCF5604" w14:textId="77777777" w:rsidR="00016C31" w:rsidRDefault="00632607">
      <w:pPr>
        <w:pStyle w:val="ListParagraph"/>
        <w:numPr>
          <w:ilvl w:val="0"/>
          <w:numId w:val="100"/>
        </w:numPr>
        <w:tabs>
          <w:tab w:val="left" w:pos="755"/>
        </w:tabs>
        <w:spacing w:before="1"/>
        <w:ind w:left="754" w:hanging="317"/>
        <w:jc w:val="left"/>
        <w:rPr>
          <w:sz w:val="20"/>
        </w:rPr>
      </w:pPr>
      <w:r>
        <w:rPr>
          <w:color w:val="221F1F"/>
          <w:sz w:val="20"/>
        </w:rPr>
        <w:t>Direct</w:t>
      </w:r>
      <w:r>
        <w:rPr>
          <w:color w:val="221F1F"/>
          <w:spacing w:val="-12"/>
          <w:sz w:val="20"/>
        </w:rPr>
        <w:t xml:space="preserve"> </w:t>
      </w:r>
      <w:proofErr w:type="gramStart"/>
      <w:r>
        <w:rPr>
          <w:color w:val="221F1F"/>
          <w:spacing w:val="-2"/>
          <w:sz w:val="20"/>
        </w:rPr>
        <w:t>labor;</w:t>
      </w:r>
      <w:proofErr w:type="gramEnd"/>
    </w:p>
    <w:p w14:paraId="0C23CD3E" w14:textId="77777777" w:rsidR="00016C31" w:rsidRDefault="00016C31">
      <w:pPr>
        <w:pStyle w:val="BodyText"/>
      </w:pPr>
    </w:p>
    <w:p w14:paraId="54858BAE" w14:textId="77777777" w:rsidR="00016C31" w:rsidRDefault="00632607">
      <w:pPr>
        <w:pStyle w:val="ListParagraph"/>
        <w:numPr>
          <w:ilvl w:val="0"/>
          <w:numId w:val="100"/>
        </w:numPr>
        <w:tabs>
          <w:tab w:val="left" w:pos="767"/>
        </w:tabs>
        <w:ind w:left="766" w:hanging="329"/>
        <w:jc w:val="left"/>
        <w:rPr>
          <w:sz w:val="20"/>
        </w:rPr>
      </w:pPr>
      <w:r>
        <w:rPr>
          <w:color w:val="221F1F"/>
          <w:sz w:val="20"/>
        </w:rPr>
        <w:t>Direct</w:t>
      </w:r>
      <w:r>
        <w:rPr>
          <w:color w:val="221F1F"/>
          <w:spacing w:val="-12"/>
          <w:sz w:val="20"/>
        </w:rPr>
        <w:t xml:space="preserve"> </w:t>
      </w:r>
      <w:proofErr w:type="gramStart"/>
      <w:r>
        <w:rPr>
          <w:color w:val="221F1F"/>
          <w:spacing w:val="-2"/>
          <w:sz w:val="20"/>
        </w:rPr>
        <w:t>travel;</w:t>
      </w:r>
      <w:proofErr w:type="gramEnd"/>
    </w:p>
    <w:p w14:paraId="224C68FB" w14:textId="77777777" w:rsidR="00016C31" w:rsidRDefault="00016C31">
      <w:pPr>
        <w:pStyle w:val="BodyText"/>
        <w:spacing w:before="10"/>
        <w:rPr>
          <w:sz w:val="19"/>
        </w:rPr>
      </w:pPr>
    </w:p>
    <w:p w14:paraId="686425B2" w14:textId="77777777" w:rsidR="00016C31" w:rsidRDefault="00632607">
      <w:pPr>
        <w:pStyle w:val="ListParagraph"/>
        <w:numPr>
          <w:ilvl w:val="0"/>
          <w:numId w:val="100"/>
        </w:numPr>
        <w:tabs>
          <w:tab w:val="left" w:pos="746"/>
        </w:tabs>
        <w:ind w:left="745" w:hanging="308"/>
        <w:jc w:val="left"/>
        <w:rPr>
          <w:sz w:val="20"/>
        </w:rPr>
      </w:pPr>
      <w:r>
        <w:rPr>
          <w:color w:val="221F1F"/>
          <w:sz w:val="20"/>
        </w:rPr>
        <w:t>Other</w:t>
      </w:r>
      <w:r>
        <w:rPr>
          <w:color w:val="221F1F"/>
          <w:spacing w:val="-9"/>
          <w:sz w:val="20"/>
        </w:rPr>
        <w:t xml:space="preserve"> </w:t>
      </w:r>
      <w:r>
        <w:rPr>
          <w:color w:val="221F1F"/>
          <w:sz w:val="20"/>
        </w:rPr>
        <w:t>direct</w:t>
      </w:r>
      <w:r>
        <w:rPr>
          <w:color w:val="221F1F"/>
          <w:spacing w:val="-8"/>
          <w:sz w:val="20"/>
        </w:rPr>
        <w:t xml:space="preserve"> </w:t>
      </w:r>
      <w:r>
        <w:rPr>
          <w:color w:val="221F1F"/>
          <w:sz w:val="20"/>
        </w:rPr>
        <w:t>in-house</w:t>
      </w:r>
      <w:r>
        <w:rPr>
          <w:color w:val="221F1F"/>
          <w:spacing w:val="-8"/>
          <w:sz w:val="20"/>
        </w:rPr>
        <w:t xml:space="preserve"> </w:t>
      </w:r>
      <w:r>
        <w:rPr>
          <w:color w:val="221F1F"/>
          <w:sz w:val="20"/>
        </w:rPr>
        <w:t>costs;</w:t>
      </w:r>
      <w:r>
        <w:rPr>
          <w:color w:val="221F1F"/>
          <w:spacing w:val="-8"/>
          <w:sz w:val="20"/>
        </w:rPr>
        <w:t xml:space="preserve"> </w:t>
      </w:r>
      <w:r>
        <w:rPr>
          <w:color w:val="221F1F"/>
          <w:spacing w:val="-5"/>
          <w:sz w:val="20"/>
        </w:rPr>
        <w:t>and</w:t>
      </w:r>
    </w:p>
    <w:p w14:paraId="65070690" w14:textId="77777777" w:rsidR="00016C31" w:rsidRDefault="00016C31">
      <w:pPr>
        <w:pStyle w:val="BodyText"/>
        <w:spacing w:before="1"/>
      </w:pPr>
    </w:p>
    <w:p w14:paraId="5993A78A" w14:textId="77777777" w:rsidR="00016C31" w:rsidRDefault="00632607">
      <w:pPr>
        <w:pStyle w:val="ListParagraph"/>
        <w:numPr>
          <w:ilvl w:val="0"/>
          <w:numId w:val="100"/>
        </w:numPr>
        <w:tabs>
          <w:tab w:val="left" w:pos="441"/>
        </w:tabs>
        <w:ind w:right="1807"/>
        <w:jc w:val="left"/>
        <w:rPr>
          <w:sz w:val="20"/>
        </w:rPr>
      </w:pPr>
      <w:r>
        <w:rPr>
          <w:color w:val="221F1F"/>
          <w:sz w:val="20"/>
        </w:rPr>
        <w:t>Properly</w:t>
      </w:r>
      <w:r>
        <w:rPr>
          <w:color w:val="221F1F"/>
          <w:spacing w:val="-4"/>
          <w:sz w:val="20"/>
        </w:rPr>
        <w:t xml:space="preserve"> </w:t>
      </w:r>
      <w:r>
        <w:rPr>
          <w:color w:val="221F1F"/>
          <w:sz w:val="20"/>
        </w:rPr>
        <w:t>allocable</w:t>
      </w:r>
      <w:r>
        <w:rPr>
          <w:color w:val="221F1F"/>
          <w:spacing w:val="-5"/>
          <w:sz w:val="20"/>
        </w:rPr>
        <w:t xml:space="preserve"> </w:t>
      </w:r>
      <w:r>
        <w:rPr>
          <w:color w:val="221F1F"/>
          <w:sz w:val="20"/>
        </w:rPr>
        <w:t>and</w:t>
      </w:r>
      <w:r>
        <w:rPr>
          <w:color w:val="221F1F"/>
          <w:spacing w:val="-4"/>
          <w:sz w:val="20"/>
        </w:rPr>
        <w:t xml:space="preserve"> </w:t>
      </w:r>
      <w:r>
        <w:rPr>
          <w:color w:val="221F1F"/>
          <w:sz w:val="20"/>
        </w:rPr>
        <w:t>allowable</w:t>
      </w:r>
      <w:r>
        <w:rPr>
          <w:color w:val="221F1F"/>
          <w:spacing w:val="-4"/>
          <w:sz w:val="20"/>
        </w:rPr>
        <w:t xml:space="preserve"> </w:t>
      </w:r>
      <w:r>
        <w:rPr>
          <w:color w:val="221F1F"/>
          <w:sz w:val="20"/>
        </w:rPr>
        <w:t>indirect</w:t>
      </w:r>
      <w:r>
        <w:rPr>
          <w:color w:val="221F1F"/>
          <w:spacing w:val="-5"/>
          <w:sz w:val="20"/>
        </w:rPr>
        <w:t xml:space="preserve"> </w:t>
      </w:r>
      <w:r>
        <w:rPr>
          <w:color w:val="221F1F"/>
          <w:sz w:val="20"/>
        </w:rPr>
        <w:t>costs,</w:t>
      </w:r>
      <w:r>
        <w:rPr>
          <w:color w:val="221F1F"/>
          <w:spacing w:val="-5"/>
          <w:sz w:val="20"/>
        </w:rPr>
        <w:t xml:space="preserve"> </w:t>
      </w:r>
      <w:r>
        <w:rPr>
          <w:color w:val="221F1F"/>
          <w:sz w:val="20"/>
        </w:rPr>
        <w:t>as</w:t>
      </w:r>
      <w:r>
        <w:rPr>
          <w:color w:val="221F1F"/>
          <w:spacing w:val="-9"/>
          <w:sz w:val="20"/>
        </w:rPr>
        <w:t xml:space="preserve"> </w:t>
      </w:r>
      <w:r>
        <w:rPr>
          <w:color w:val="221F1F"/>
          <w:sz w:val="20"/>
        </w:rPr>
        <w:t>shown</w:t>
      </w:r>
      <w:r>
        <w:rPr>
          <w:color w:val="221F1F"/>
          <w:spacing w:val="-4"/>
          <w:sz w:val="20"/>
        </w:rPr>
        <w:t xml:space="preserve"> </w:t>
      </w:r>
      <w:r>
        <w:rPr>
          <w:color w:val="221F1F"/>
          <w:sz w:val="20"/>
        </w:rPr>
        <w:t>in</w:t>
      </w:r>
      <w:r>
        <w:rPr>
          <w:color w:val="221F1F"/>
          <w:spacing w:val="-7"/>
          <w:sz w:val="20"/>
        </w:rPr>
        <w:t xml:space="preserve"> </w:t>
      </w:r>
      <w:r>
        <w:rPr>
          <w:color w:val="221F1F"/>
          <w:sz w:val="20"/>
        </w:rPr>
        <w:t>the</w:t>
      </w:r>
      <w:r>
        <w:rPr>
          <w:color w:val="221F1F"/>
          <w:spacing w:val="-5"/>
          <w:sz w:val="20"/>
        </w:rPr>
        <w:t xml:space="preserve"> </w:t>
      </w:r>
      <w:r>
        <w:rPr>
          <w:color w:val="221F1F"/>
          <w:sz w:val="20"/>
        </w:rPr>
        <w:t>records</w:t>
      </w:r>
      <w:r>
        <w:rPr>
          <w:color w:val="221F1F"/>
          <w:spacing w:val="-5"/>
          <w:sz w:val="20"/>
        </w:rPr>
        <w:t xml:space="preserve"> </w:t>
      </w:r>
      <w:r>
        <w:rPr>
          <w:color w:val="221F1F"/>
          <w:sz w:val="20"/>
        </w:rPr>
        <w:t>maintained</w:t>
      </w:r>
      <w:r>
        <w:rPr>
          <w:color w:val="221F1F"/>
          <w:spacing w:val="-6"/>
          <w:sz w:val="20"/>
        </w:rPr>
        <w:t xml:space="preserve"> </w:t>
      </w:r>
      <w:r>
        <w:rPr>
          <w:color w:val="221F1F"/>
          <w:sz w:val="20"/>
        </w:rPr>
        <w:t>by</w:t>
      </w:r>
      <w:r>
        <w:rPr>
          <w:color w:val="221F1F"/>
          <w:spacing w:val="-7"/>
          <w:sz w:val="20"/>
        </w:rPr>
        <w:t xml:space="preserve"> </w:t>
      </w:r>
      <w:r>
        <w:rPr>
          <w:color w:val="221F1F"/>
          <w:sz w:val="20"/>
        </w:rPr>
        <w:t>the</w:t>
      </w:r>
      <w:r>
        <w:rPr>
          <w:color w:val="221F1F"/>
          <w:spacing w:val="-7"/>
          <w:sz w:val="20"/>
        </w:rPr>
        <w:t xml:space="preserve"> </w:t>
      </w:r>
      <w:r>
        <w:rPr>
          <w:color w:val="221F1F"/>
          <w:sz w:val="20"/>
        </w:rPr>
        <w:t>Contractor</w:t>
      </w:r>
      <w:r>
        <w:rPr>
          <w:color w:val="221F1F"/>
          <w:spacing w:val="-3"/>
          <w:sz w:val="20"/>
        </w:rPr>
        <w:t xml:space="preserve"> </w:t>
      </w:r>
      <w:r>
        <w:rPr>
          <w:color w:val="221F1F"/>
          <w:sz w:val="20"/>
        </w:rPr>
        <w:t>for purposes of obtaining reimbursement under Government contracts; and</w:t>
      </w:r>
    </w:p>
    <w:p w14:paraId="108F422F" w14:textId="77777777" w:rsidR="00016C31" w:rsidRDefault="00016C31">
      <w:pPr>
        <w:pStyle w:val="BodyText"/>
        <w:spacing w:before="11"/>
        <w:rPr>
          <w:sz w:val="19"/>
        </w:rPr>
      </w:pPr>
    </w:p>
    <w:p w14:paraId="62EAD1E0" w14:textId="77777777" w:rsidR="00016C31" w:rsidRDefault="00632607">
      <w:pPr>
        <w:pStyle w:val="ListParagraph"/>
        <w:numPr>
          <w:ilvl w:val="1"/>
          <w:numId w:val="102"/>
        </w:numPr>
        <w:tabs>
          <w:tab w:val="left" w:pos="790"/>
          <w:tab w:val="left" w:pos="791"/>
        </w:tabs>
        <w:ind w:right="1824" w:hanging="241"/>
        <w:jc w:val="left"/>
        <w:rPr>
          <w:sz w:val="20"/>
        </w:rPr>
      </w:pPr>
      <w:r>
        <w:rPr>
          <w:color w:val="221F1F"/>
          <w:sz w:val="20"/>
        </w:rPr>
        <w:t>The</w:t>
      </w:r>
      <w:r>
        <w:rPr>
          <w:color w:val="221F1F"/>
          <w:spacing w:val="-5"/>
          <w:sz w:val="20"/>
        </w:rPr>
        <w:t xml:space="preserve"> </w:t>
      </w:r>
      <w:r>
        <w:rPr>
          <w:color w:val="221F1F"/>
          <w:sz w:val="20"/>
        </w:rPr>
        <w:t>amount</w:t>
      </w:r>
      <w:r>
        <w:rPr>
          <w:color w:val="221F1F"/>
          <w:spacing w:val="-7"/>
          <w:sz w:val="20"/>
        </w:rPr>
        <w:t xml:space="preserve"> </w:t>
      </w:r>
      <w:r>
        <w:rPr>
          <w:color w:val="221F1F"/>
          <w:sz w:val="20"/>
        </w:rPr>
        <w:t>of</w:t>
      </w:r>
      <w:r>
        <w:rPr>
          <w:color w:val="221F1F"/>
          <w:spacing w:val="-7"/>
          <w:sz w:val="20"/>
        </w:rPr>
        <w:t xml:space="preserve"> </w:t>
      </w:r>
      <w:r>
        <w:rPr>
          <w:color w:val="221F1F"/>
          <w:sz w:val="20"/>
        </w:rPr>
        <w:t>financing</w:t>
      </w:r>
      <w:r>
        <w:rPr>
          <w:color w:val="221F1F"/>
          <w:spacing w:val="-4"/>
          <w:sz w:val="20"/>
        </w:rPr>
        <w:t xml:space="preserve"> </w:t>
      </w:r>
      <w:r>
        <w:rPr>
          <w:color w:val="221F1F"/>
          <w:sz w:val="20"/>
        </w:rPr>
        <w:t>payments</w:t>
      </w:r>
      <w:r>
        <w:rPr>
          <w:color w:val="221F1F"/>
          <w:spacing w:val="-5"/>
          <w:sz w:val="20"/>
        </w:rPr>
        <w:t xml:space="preserve"> </w:t>
      </w:r>
      <w:r>
        <w:rPr>
          <w:color w:val="221F1F"/>
          <w:sz w:val="20"/>
        </w:rPr>
        <w:t>that</w:t>
      </w:r>
      <w:r>
        <w:rPr>
          <w:color w:val="221F1F"/>
          <w:spacing w:val="-5"/>
          <w:sz w:val="20"/>
        </w:rPr>
        <w:t xml:space="preserve"> </w:t>
      </w:r>
      <w:r>
        <w:rPr>
          <w:color w:val="221F1F"/>
          <w:sz w:val="20"/>
        </w:rPr>
        <w:t>have</w:t>
      </w:r>
      <w:r>
        <w:rPr>
          <w:color w:val="221F1F"/>
          <w:spacing w:val="-5"/>
          <w:sz w:val="20"/>
        </w:rPr>
        <w:t xml:space="preserve"> </w:t>
      </w:r>
      <w:r>
        <w:rPr>
          <w:color w:val="221F1F"/>
          <w:sz w:val="20"/>
        </w:rPr>
        <w:t>been</w:t>
      </w:r>
      <w:r>
        <w:rPr>
          <w:color w:val="221F1F"/>
          <w:spacing w:val="-4"/>
          <w:sz w:val="20"/>
        </w:rPr>
        <w:t xml:space="preserve"> </w:t>
      </w:r>
      <w:r>
        <w:rPr>
          <w:color w:val="221F1F"/>
          <w:sz w:val="20"/>
        </w:rPr>
        <w:t>paid</w:t>
      </w:r>
      <w:r>
        <w:rPr>
          <w:color w:val="221F1F"/>
          <w:spacing w:val="-6"/>
          <w:sz w:val="20"/>
        </w:rPr>
        <w:t xml:space="preserve"> </w:t>
      </w:r>
      <w:r>
        <w:rPr>
          <w:color w:val="221F1F"/>
          <w:sz w:val="20"/>
        </w:rPr>
        <w:t>by</w:t>
      </w:r>
      <w:r>
        <w:rPr>
          <w:color w:val="221F1F"/>
          <w:spacing w:val="-4"/>
          <w:sz w:val="20"/>
        </w:rPr>
        <w:t xml:space="preserve"> </w:t>
      </w:r>
      <w:r>
        <w:rPr>
          <w:color w:val="221F1F"/>
          <w:sz w:val="20"/>
        </w:rPr>
        <w:t>cash,</w:t>
      </w:r>
      <w:r>
        <w:rPr>
          <w:color w:val="221F1F"/>
          <w:spacing w:val="-4"/>
          <w:sz w:val="20"/>
        </w:rPr>
        <w:t xml:space="preserve"> </w:t>
      </w:r>
      <w:r>
        <w:rPr>
          <w:color w:val="221F1F"/>
          <w:sz w:val="20"/>
        </w:rPr>
        <w:t>check,</w:t>
      </w:r>
      <w:r>
        <w:rPr>
          <w:color w:val="221F1F"/>
          <w:spacing w:val="-4"/>
          <w:sz w:val="20"/>
        </w:rPr>
        <w:t xml:space="preserve"> </w:t>
      </w:r>
      <w:r>
        <w:rPr>
          <w:color w:val="221F1F"/>
          <w:sz w:val="20"/>
        </w:rPr>
        <w:t>or</w:t>
      </w:r>
      <w:r>
        <w:rPr>
          <w:color w:val="221F1F"/>
          <w:spacing w:val="-5"/>
          <w:sz w:val="20"/>
        </w:rPr>
        <w:t xml:space="preserve"> </w:t>
      </w:r>
      <w:r>
        <w:rPr>
          <w:color w:val="221F1F"/>
          <w:sz w:val="20"/>
        </w:rPr>
        <w:t>other</w:t>
      </w:r>
      <w:r>
        <w:rPr>
          <w:color w:val="221F1F"/>
          <w:spacing w:val="-9"/>
          <w:sz w:val="20"/>
        </w:rPr>
        <w:t xml:space="preserve"> </w:t>
      </w:r>
      <w:r>
        <w:rPr>
          <w:color w:val="221F1F"/>
          <w:sz w:val="20"/>
        </w:rPr>
        <w:t>forms</w:t>
      </w:r>
      <w:r>
        <w:rPr>
          <w:color w:val="221F1F"/>
          <w:spacing w:val="-5"/>
          <w:sz w:val="20"/>
        </w:rPr>
        <w:t xml:space="preserve"> </w:t>
      </w:r>
      <w:r>
        <w:rPr>
          <w:color w:val="221F1F"/>
          <w:sz w:val="20"/>
        </w:rPr>
        <w:t>of</w:t>
      </w:r>
      <w:r>
        <w:rPr>
          <w:color w:val="221F1F"/>
          <w:spacing w:val="-7"/>
          <w:sz w:val="20"/>
        </w:rPr>
        <w:t xml:space="preserve"> </w:t>
      </w:r>
      <w:r>
        <w:rPr>
          <w:color w:val="221F1F"/>
          <w:sz w:val="20"/>
        </w:rPr>
        <w:t>payment</w:t>
      </w:r>
      <w:r>
        <w:rPr>
          <w:color w:val="221F1F"/>
          <w:spacing w:val="-4"/>
          <w:sz w:val="20"/>
        </w:rPr>
        <w:t xml:space="preserve"> </w:t>
      </w:r>
      <w:r>
        <w:rPr>
          <w:color w:val="221F1F"/>
          <w:sz w:val="20"/>
        </w:rPr>
        <w:t xml:space="preserve">to </w:t>
      </w:r>
      <w:r>
        <w:rPr>
          <w:color w:val="221F1F"/>
          <w:spacing w:val="-2"/>
          <w:sz w:val="20"/>
        </w:rPr>
        <w:t>subcontractors.</w:t>
      </w:r>
    </w:p>
    <w:p w14:paraId="65825F2E" w14:textId="77777777" w:rsidR="00016C31" w:rsidRDefault="00016C31">
      <w:pPr>
        <w:pStyle w:val="BodyText"/>
        <w:spacing w:before="1"/>
      </w:pPr>
    </w:p>
    <w:p w14:paraId="558A5BA0" w14:textId="77777777" w:rsidR="00016C31" w:rsidRDefault="00632607">
      <w:pPr>
        <w:pStyle w:val="ListParagraph"/>
        <w:numPr>
          <w:ilvl w:val="0"/>
          <w:numId w:val="99"/>
        </w:numPr>
        <w:tabs>
          <w:tab w:val="left" w:pos="441"/>
        </w:tabs>
        <w:ind w:right="1438"/>
        <w:rPr>
          <w:sz w:val="20"/>
        </w:rPr>
      </w:pPr>
      <w:r>
        <w:rPr>
          <w:color w:val="221F1F"/>
          <w:sz w:val="20"/>
        </w:rPr>
        <w:t>Accrued</w:t>
      </w:r>
      <w:r>
        <w:rPr>
          <w:color w:val="221F1F"/>
          <w:spacing w:val="-6"/>
          <w:sz w:val="20"/>
        </w:rPr>
        <w:t xml:space="preserve"> </w:t>
      </w:r>
      <w:r>
        <w:rPr>
          <w:color w:val="221F1F"/>
          <w:sz w:val="20"/>
        </w:rPr>
        <w:t>costs</w:t>
      </w:r>
      <w:r>
        <w:rPr>
          <w:color w:val="221F1F"/>
          <w:spacing w:val="-9"/>
          <w:sz w:val="20"/>
        </w:rPr>
        <w:t xml:space="preserve"> </w:t>
      </w:r>
      <w:r>
        <w:rPr>
          <w:color w:val="221F1F"/>
          <w:sz w:val="20"/>
        </w:rPr>
        <w:t>of</w:t>
      </w:r>
      <w:r>
        <w:rPr>
          <w:color w:val="221F1F"/>
          <w:spacing w:val="-7"/>
          <w:sz w:val="20"/>
        </w:rPr>
        <w:t xml:space="preserve"> </w:t>
      </w:r>
      <w:r>
        <w:rPr>
          <w:color w:val="221F1F"/>
          <w:sz w:val="20"/>
        </w:rPr>
        <w:t>Contractor</w:t>
      </w:r>
      <w:r>
        <w:rPr>
          <w:color w:val="221F1F"/>
          <w:spacing w:val="-4"/>
          <w:sz w:val="20"/>
        </w:rPr>
        <w:t xml:space="preserve"> </w:t>
      </w:r>
      <w:r>
        <w:rPr>
          <w:color w:val="221F1F"/>
          <w:sz w:val="20"/>
        </w:rPr>
        <w:t>contributions</w:t>
      </w:r>
      <w:r>
        <w:rPr>
          <w:color w:val="221F1F"/>
          <w:spacing w:val="-4"/>
          <w:sz w:val="20"/>
        </w:rPr>
        <w:t xml:space="preserve"> </w:t>
      </w:r>
      <w:r>
        <w:rPr>
          <w:color w:val="221F1F"/>
          <w:sz w:val="20"/>
        </w:rPr>
        <w:t>under</w:t>
      </w:r>
      <w:r>
        <w:rPr>
          <w:color w:val="221F1F"/>
          <w:spacing w:val="-4"/>
          <w:sz w:val="20"/>
        </w:rPr>
        <w:t xml:space="preserve"> </w:t>
      </w:r>
      <w:r>
        <w:rPr>
          <w:color w:val="221F1F"/>
          <w:sz w:val="20"/>
        </w:rPr>
        <w:t>employee</w:t>
      </w:r>
      <w:r>
        <w:rPr>
          <w:color w:val="221F1F"/>
          <w:spacing w:val="-6"/>
          <w:sz w:val="20"/>
        </w:rPr>
        <w:t xml:space="preserve"> </w:t>
      </w:r>
      <w:r>
        <w:rPr>
          <w:color w:val="221F1F"/>
          <w:sz w:val="20"/>
        </w:rPr>
        <w:t>pension</w:t>
      </w:r>
      <w:r>
        <w:rPr>
          <w:color w:val="221F1F"/>
          <w:spacing w:val="-6"/>
          <w:sz w:val="20"/>
        </w:rPr>
        <w:t xml:space="preserve"> </w:t>
      </w:r>
      <w:r>
        <w:rPr>
          <w:color w:val="221F1F"/>
          <w:sz w:val="20"/>
        </w:rPr>
        <w:t>plans</w:t>
      </w:r>
      <w:r>
        <w:rPr>
          <w:color w:val="221F1F"/>
          <w:spacing w:val="-8"/>
          <w:sz w:val="20"/>
        </w:rPr>
        <w:t xml:space="preserve"> </w:t>
      </w:r>
      <w:r>
        <w:rPr>
          <w:color w:val="221F1F"/>
          <w:sz w:val="20"/>
        </w:rPr>
        <w:t>shall</w:t>
      </w:r>
      <w:r>
        <w:rPr>
          <w:color w:val="221F1F"/>
          <w:spacing w:val="-8"/>
          <w:sz w:val="20"/>
        </w:rPr>
        <w:t xml:space="preserve"> </w:t>
      </w:r>
      <w:r>
        <w:rPr>
          <w:color w:val="221F1F"/>
          <w:sz w:val="20"/>
        </w:rPr>
        <w:t>be</w:t>
      </w:r>
      <w:r>
        <w:rPr>
          <w:color w:val="221F1F"/>
          <w:spacing w:val="-8"/>
          <w:sz w:val="20"/>
        </w:rPr>
        <w:t xml:space="preserve"> </w:t>
      </w:r>
      <w:r>
        <w:rPr>
          <w:color w:val="221F1F"/>
          <w:sz w:val="20"/>
        </w:rPr>
        <w:t>excluded</w:t>
      </w:r>
      <w:r>
        <w:rPr>
          <w:color w:val="221F1F"/>
          <w:spacing w:val="-6"/>
          <w:sz w:val="20"/>
        </w:rPr>
        <w:t xml:space="preserve"> </w:t>
      </w:r>
      <w:r>
        <w:rPr>
          <w:color w:val="221F1F"/>
          <w:sz w:val="20"/>
        </w:rPr>
        <w:t>until</w:t>
      </w:r>
      <w:r>
        <w:rPr>
          <w:color w:val="221F1F"/>
          <w:spacing w:val="-6"/>
          <w:sz w:val="20"/>
        </w:rPr>
        <w:t xml:space="preserve"> </w:t>
      </w:r>
      <w:r>
        <w:rPr>
          <w:color w:val="221F1F"/>
          <w:sz w:val="20"/>
        </w:rPr>
        <w:t>actually</w:t>
      </w:r>
      <w:r>
        <w:rPr>
          <w:color w:val="221F1F"/>
          <w:spacing w:val="-6"/>
          <w:sz w:val="20"/>
        </w:rPr>
        <w:t xml:space="preserve"> </w:t>
      </w:r>
      <w:r>
        <w:rPr>
          <w:color w:val="221F1F"/>
          <w:sz w:val="20"/>
        </w:rPr>
        <w:t xml:space="preserve">paid </w:t>
      </w:r>
      <w:r>
        <w:rPr>
          <w:color w:val="221F1F"/>
          <w:spacing w:val="-2"/>
          <w:sz w:val="20"/>
        </w:rPr>
        <w:t>unless--</w:t>
      </w:r>
    </w:p>
    <w:p w14:paraId="37E9E2E4" w14:textId="77777777" w:rsidR="00016C31" w:rsidRDefault="00016C31">
      <w:pPr>
        <w:pStyle w:val="BodyText"/>
        <w:spacing w:before="11"/>
        <w:rPr>
          <w:sz w:val="19"/>
        </w:rPr>
      </w:pPr>
    </w:p>
    <w:p w14:paraId="22B20F89" w14:textId="77777777" w:rsidR="00016C31" w:rsidRDefault="00632607">
      <w:pPr>
        <w:pStyle w:val="ListParagraph"/>
        <w:numPr>
          <w:ilvl w:val="1"/>
          <w:numId w:val="99"/>
        </w:numPr>
        <w:tabs>
          <w:tab w:val="left" w:pos="679"/>
        </w:tabs>
        <w:ind w:hanging="241"/>
        <w:jc w:val="left"/>
        <w:rPr>
          <w:sz w:val="20"/>
        </w:rPr>
      </w:pPr>
      <w:r>
        <w:rPr>
          <w:color w:val="221F1F"/>
          <w:sz w:val="20"/>
        </w:rPr>
        <w:t>The</w:t>
      </w:r>
      <w:r>
        <w:rPr>
          <w:color w:val="221F1F"/>
          <w:spacing w:val="-9"/>
          <w:sz w:val="20"/>
        </w:rPr>
        <w:t xml:space="preserve"> </w:t>
      </w:r>
      <w:r>
        <w:rPr>
          <w:color w:val="221F1F"/>
          <w:sz w:val="20"/>
        </w:rPr>
        <w:t>Contractor's</w:t>
      </w:r>
      <w:r>
        <w:rPr>
          <w:color w:val="221F1F"/>
          <w:spacing w:val="-8"/>
          <w:sz w:val="20"/>
        </w:rPr>
        <w:t xml:space="preserve"> </w:t>
      </w:r>
      <w:r>
        <w:rPr>
          <w:color w:val="221F1F"/>
          <w:sz w:val="20"/>
        </w:rPr>
        <w:t>practice</w:t>
      </w:r>
      <w:r>
        <w:rPr>
          <w:color w:val="221F1F"/>
          <w:spacing w:val="-6"/>
          <w:sz w:val="20"/>
        </w:rPr>
        <w:t xml:space="preserve"> </w:t>
      </w:r>
      <w:r>
        <w:rPr>
          <w:color w:val="221F1F"/>
          <w:sz w:val="20"/>
        </w:rPr>
        <w:t>is</w:t>
      </w:r>
      <w:r>
        <w:rPr>
          <w:color w:val="221F1F"/>
          <w:spacing w:val="-9"/>
          <w:sz w:val="20"/>
        </w:rPr>
        <w:t xml:space="preserve"> </w:t>
      </w:r>
      <w:r>
        <w:rPr>
          <w:color w:val="221F1F"/>
          <w:sz w:val="20"/>
        </w:rPr>
        <w:t>to</w:t>
      </w:r>
      <w:r>
        <w:rPr>
          <w:color w:val="221F1F"/>
          <w:spacing w:val="-5"/>
          <w:sz w:val="20"/>
        </w:rPr>
        <w:t xml:space="preserve"> </w:t>
      </w:r>
      <w:r>
        <w:rPr>
          <w:color w:val="221F1F"/>
          <w:sz w:val="20"/>
        </w:rPr>
        <w:t>make</w:t>
      </w:r>
      <w:r>
        <w:rPr>
          <w:color w:val="221F1F"/>
          <w:spacing w:val="-9"/>
          <w:sz w:val="20"/>
        </w:rPr>
        <w:t xml:space="preserve"> </w:t>
      </w:r>
      <w:r>
        <w:rPr>
          <w:color w:val="221F1F"/>
          <w:sz w:val="20"/>
        </w:rPr>
        <w:t>contributions</w:t>
      </w:r>
      <w:r>
        <w:rPr>
          <w:color w:val="221F1F"/>
          <w:spacing w:val="-6"/>
          <w:sz w:val="20"/>
        </w:rPr>
        <w:t xml:space="preserve"> </w:t>
      </w:r>
      <w:r>
        <w:rPr>
          <w:color w:val="221F1F"/>
          <w:sz w:val="20"/>
        </w:rPr>
        <w:t>to</w:t>
      </w:r>
      <w:r>
        <w:rPr>
          <w:color w:val="221F1F"/>
          <w:spacing w:val="-8"/>
          <w:sz w:val="20"/>
        </w:rPr>
        <w:t xml:space="preserve"> </w:t>
      </w:r>
      <w:r>
        <w:rPr>
          <w:color w:val="221F1F"/>
          <w:sz w:val="20"/>
        </w:rPr>
        <w:t>the</w:t>
      </w:r>
      <w:r>
        <w:rPr>
          <w:color w:val="221F1F"/>
          <w:spacing w:val="-9"/>
          <w:sz w:val="20"/>
        </w:rPr>
        <w:t xml:space="preserve"> </w:t>
      </w:r>
      <w:r>
        <w:rPr>
          <w:color w:val="221F1F"/>
          <w:sz w:val="20"/>
        </w:rPr>
        <w:t>retirement</w:t>
      </w:r>
      <w:r>
        <w:rPr>
          <w:color w:val="221F1F"/>
          <w:spacing w:val="-8"/>
          <w:sz w:val="20"/>
        </w:rPr>
        <w:t xml:space="preserve"> </w:t>
      </w:r>
      <w:r>
        <w:rPr>
          <w:color w:val="221F1F"/>
          <w:sz w:val="20"/>
        </w:rPr>
        <w:t>fund</w:t>
      </w:r>
      <w:r>
        <w:rPr>
          <w:color w:val="221F1F"/>
          <w:spacing w:val="-9"/>
          <w:sz w:val="20"/>
        </w:rPr>
        <w:t xml:space="preserve"> </w:t>
      </w:r>
      <w:r>
        <w:rPr>
          <w:color w:val="221F1F"/>
          <w:sz w:val="20"/>
        </w:rPr>
        <w:t>quarterly</w:t>
      </w:r>
      <w:r>
        <w:rPr>
          <w:color w:val="221F1F"/>
          <w:spacing w:val="-8"/>
          <w:sz w:val="20"/>
        </w:rPr>
        <w:t xml:space="preserve"> </w:t>
      </w:r>
      <w:r>
        <w:rPr>
          <w:color w:val="221F1F"/>
          <w:sz w:val="20"/>
        </w:rPr>
        <w:t>or</w:t>
      </w:r>
      <w:r>
        <w:rPr>
          <w:color w:val="221F1F"/>
          <w:spacing w:val="-10"/>
          <w:sz w:val="20"/>
        </w:rPr>
        <w:t xml:space="preserve"> </w:t>
      </w:r>
      <w:r>
        <w:rPr>
          <w:color w:val="221F1F"/>
          <w:sz w:val="20"/>
        </w:rPr>
        <w:t>more</w:t>
      </w:r>
      <w:r>
        <w:rPr>
          <w:color w:val="221F1F"/>
          <w:spacing w:val="-11"/>
          <w:sz w:val="20"/>
        </w:rPr>
        <w:t xml:space="preserve"> </w:t>
      </w:r>
      <w:r>
        <w:rPr>
          <w:color w:val="221F1F"/>
          <w:sz w:val="20"/>
        </w:rPr>
        <w:t>frequently;</w:t>
      </w:r>
      <w:r>
        <w:rPr>
          <w:color w:val="221F1F"/>
          <w:spacing w:val="-7"/>
          <w:sz w:val="20"/>
        </w:rPr>
        <w:t xml:space="preserve"> </w:t>
      </w:r>
      <w:r>
        <w:rPr>
          <w:color w:val="221F1F"/>
          <w:spacing w:val="-5"/>
          <w:sz w:val="20"/>
        </w:rPr>
        <w:t>and</w:t>
      </w:r>
    </w:p>
    <w:p w14:paraId="240AB1EB" w14:textId="77777777" w:rsidR="00016C31" w:rsidRDefault="00016C31">
      <w:pPr>
        <w:pStyle w:val="BodyText"/>
      </w:pPr>
    </w:p>
    <w:p w14:paraId="49585239" w14:textId="77777777" w:rsidR="00016C31" w:rsidRDefault="00632607">
      <w:pPr>
        <w:pStyle w:val="ListParagraph"/>
        <w:numPr>
          <w:ilvl w:val="1"/>
          <w:numId w:val="99"/>
        </w:numPr>
        <w:tabs>
          <w:tab w:val="left" w:pos="735"/>
          <w:tab w:val="left" w:pos="736"/>
        </w:tabs>
        <w:spacing w:before="1"/>
        <w:ind w:left="440" w:right="1363" w:hanging="241"/>
        <w:jc w:val="left"/>
        <w:rPr>
          <w:sz w:val="20"/>
        </w:rPr>
      </w:pPr>
      <w:r>
        <w:rPr>
          <w:color w:val="221F1F"/>
          <w:sz w:val="20"/>
        </w:rPr>
        <w:t>The</w:t>
      </w:r>
      <w:r>
        <w:rPr>
          <w:color w:val="221F1F"/>
          <w:spacing w:val="-5"/>
          <w:sz w:val="20"/>
        </w:rPr>
        <w:t xml:space="preserve"> </w:t>
      </w:r>
      <w:r>
        <w:rPr>
          <w:color w:val="221F1F"/>
          <w:sz w:val="20"/>
        </w:rPr>
        <w:t>contribution</w:t>
      </w:r>
      <w:r>
        <w:rPr>
          <w:color w:val="221F1F"/>
          <w:spacing w:val="-3"/>
          <w:sz w:val="20"/>
        </w:rPr>
        <w:t xml:space="preserve"> </w:t>
      </w:r>
      <w:r>
        <w:rPr>
          <w:color w:val="221F1F"/>
          <w:sz w:val="20"/>
        </w:rPr>
        <w:t>does</w:t>
      </w:r>
      <w:r>
        <w:rPr>
          <w:color w:val="221F1F"/>
          <w:spacing w:val="-6"/>
          <w:sz w:val="20"/>
        </w:rPr>
        <w:t xml:space="preserve"> </w:t>
      </w:r>
      <w:r>
        <w:rPr>
          <w:color w:val="221F1F"/>
          <w:sz w:val="20"/>
        </w:rPr>
        <w:t>not</w:t>
      </w:r>
      <w:r>
        <w:rPr>
          <w:color w:val="221F1F"/>
          <w:spacing w:val="-6"/>
          <w:sz w:val="20"/>
        </w:rPr>
        <w:t xml:space="preserve"> </w:t>
      </w:r>
      <w:r>
        <w:rPr>
          <w:color w:val="221F1F"/>
          <w:sz w:val="20"/>
        </w:rPr>
        <w:t>remain</w:t>
      </w:r>
      <w:r>
        <w:rPr>
          <w:color w:val="221F1F"/>
          <w:spacing w:val="-3"/>
          <w:sz w:val="20"/>
        </w:rPr>
        <w:t xml:space="preserve"> </w:t>
      </w:r>
      <w:r>
        <w:rPr>
          <w:color w:val="221F1F"/>
          <w:sz w:val="20"/>
        </w:rPr>
        <w:t>unpaid</w:t>
      </w:r>
      <w:r>
        <w:rPr>
          <w:color w:val="221F1F"/>
          <w:spacing w:val="-6"/>
          <w:sz w:val="20"/>
        </w:rPr>
        <w:t xml:space="preserve"> </w:t>
      </w:r>
      <w:r>
        <w:rPr>
          <w:color w:val="221F1F"/>
          <w:sz w:val="20"/>
        </w:rPr>
        <w:t>30</w:t>
      </w:r>
      <w:r>
        <w:rPr>
          <w:color w:val="221F1F"/>
          <w:spacing w:val="-4"/>
          <w:sz w:val="20"/>
        </w:rPr>
        <w:t xml:space="preserve"> </w:t>
      </w:r>
      <w:r>
        <w:rPr>
          <w:color w:val="221F1F"/>
          <w:sz w:val="20"/>
        </w:rPr>
        <w:t>days</w:t>
      </w:r>
      <w:r>
        <w:rPr>
          <w:color w:val="221F1F"/>
          <w:spacing w:val="-6"/>
          <w:sz w:val="20"/>
        </w:rPr>
        <w:t xml:space="preserve"> </w:t>
      </w:r>
      <w:r>
        <w:rPr>
          <w:color w:val="221F1F"/>
          <w:sz w:val="20"/>
        </w:rPr>
        <w:t>after</w:t>
      </w:r>
      <w:r>
        <w:rPr>
          <w:color w:val="221F1F"/>
          <w:spacing w:val="-4"/>
          <w:sz w:val="20"/>
        </w:rPr>
        <w:t xml:space="preserve"> </w:t>
      </w:r>
      <w:r>
        <w:rPr>
          <w:color w:val="221F1F"/>
          <w:sz w:val="20"/>
        </w:rPr>
        <w:t>the</w:t>
      </w:r>
      <w:r>
        <w:rPr>
          <w:color w:val="221F1F"/>
          <w:spacing w:val="-7"/>
          <w:sz w:val="20"/>
        </w:rPr>
        <w:t xml:space="preserve"> </w:t>
      </w:r>
      <w:r>
        <w:rPr>
          <w:color w:val="221F1F"/>
          <w:sz w:val="20"/>
        </w:rPr>
        <w:t>end</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applicable</w:t>
      </w:r>
      <w:r>
        <w:rPr>
          <w:color w:val="221F1F"/>
          <w:spacing w:val="-7"/>
          <w:sz w:val="20"/>
        </w:rPr>
        <w:t xml:space="preserve"> </w:t>
      </w:r>
      <w:r>
        <w:rPr>
          <w:color w:val="221F1F"/>
          <w:sz w:val="20"/>
        </w:rPr>
        <w:t>quarter</w:t>
      </w:r>
      <w:r>
        <w:rPr>
          <w:color w:val="221F1F"/>
          <w:spacing w:val="-4"/>
          <w:sz w:val="20"/>
        </w:rPr>
        <w:t xml:space="preserve"> </w:t>
      </w:r>
      <w:r>
        <w:rPr>
          <w:color w:val="221F1F"/>
          <w:sz w:val="20"/>
        </w:rPr>
        <w:t>or</w:t>
      </w:r>
      <w:r>
        <w:rPr>
          <w:color w:val="221F1F"/>
          <w:spacing w:val="-7"/>
          <w:sz w:val="20"/>
        </w:rPr>
        <w:t xml:space="preserve"> </w:t>
      </w:r>
      <w:r>
        <w:rPr>
          <w:color w:val="221F1F"/>
          <w:sz w:val="20"/>
        </w:rPr>
        <w:t>shorter</w:t>
      </w:r>
      <w:r>
        <w:rPr>
          <w:color w:val="221F1F"/>
          <w:spacing w:val="-6"/>
          <w:sz w:val="20"/>
        </w:rPr>
        <w:t xml:space="preserve"> </w:t>
      </w:r>
      <w:r>
        <w:rPr>
          <w:color w:val="221F1F"/>
          <w:sz w:val="20"/>
        </w:rPr>
        <w:t xml:space="preserve">payment period (any contribution remaining unpaid shall be excluded from the Contractor's indirect costs for payment </w:t>
      </w:r>
      <w:r>
        <w:rPr>
          <w:color w:val="221F1F"/>
          <w:spacing w:val="-2"/>
          <w:sz w:val="20"/>
        </w:rPr>
        <w:t>purposes).</w:t>
      </w:r>
    </w:p>
    <w:p w14:paraId="5C5723FB" w14:textId="77777777" w:rsidR="00016C31" w:rsidRDefault="00016C31">
      <w:pPr>
        <w:pStyle w:val="BodyText"/>
        <w:spacing w:before="10"/>
        <w:rPr>
          <w:sz w:val="19"/>
        </w:rPr>
      </w:pPr>
    </w:p>
    <w:p w14:paraId="160C34C5" w14:textId="77777777" w:rsidR="00016C31" w:rsidRDefault="00632607">
      <w:pPr>
        <w:pStyle w:val="ListParagraph"/>
        <w:numPr>
          <w:ilvl w:val="0"/>
          <w:numId w:val="99"/>
        </w:numPr>
        <w:tabs>
          <w:tab w:val="left" w:pos="441"/>
        </w:tabs>
        <w:ind w:right="1198"/>
        <w:rPr>
          <w:sz w:val="20"/>
        </w:rPr>
      </w:pPr>
      <w:r>
        <w:rPr>
          <w:color w:val="221F1F"/>
          <w:sz w:val="20"/>
        </w:rPr>
        <w:t>Notwithstanding the audit and adjustment of invoices or vouchers under paragraph (g) of this clause, allowable indirect</w:t>
      </w:r>
      <w:r>
        <w:rPr>
          <w:color w:val="221F1F"/>
          <w:spacing w:val="-4"/>
          <w:sz w:val="20"/>
        </w:rPr>
        <w:t xml:space="preserve"> </w:t>
      </w:r>
      <w:r>
        <w:rPr>
          <w:color w:val="221F1F"/>
          <w:sz w:val="20"/>
        </w:rPr>
        <w:t>costs</w:t>
      </w:r>
      <w:r>
        <w:rPr>
          <w:color w:val="221F1F"/>
          <w:spacing w:val="-4"/>
          <w:sz w:val="20"/>
        </w:rPr>
        <w:t xml:space="preserve"> </w:t>
      </w:r>
      <w:r>
        <w:rPr>
          <w:color w:val="221F1F"/>
          <w:sz w:val="20"/>
        </w:rPr>
        <w:t>under</w:t>
      </w:r>
      <w:r>
        <w:rPr>
          <w:color w:val="221F1F"/>
          <w:spacing w:val="-4"/>
          <w:sz w:val="20"/>
        </w:rPr>
        <w:t xml:space="preserve"> </w:t>
      </w:r>
      <w:r>
        <w:rPr>
          <w:color w:val="221F1F"/>
          <w:sz w:val="20"/>
        </w:rPr>
        <w:t>this</w:t>
      </w:r>
      <w:r>
        <w:rPr>
          <w:color w:val="221F1F"/>
          <w:spacing w:val="-4"/>
          <w:sz w:val="20"/>
        </w:rPr>
        <w:t xml:space="preserve"> </w:t>
      </w:r>
      <w:r>
        <w:rPr>
          <w:color w:val="221F1F"/>
          <w:sz w:val="20"/>
        </w:rPr>
        <w:t>contract</w:t>
      </w:r>
      <w:r>
        <w:rPr>
          <w:color w:val="221F1F"/>
          <w:spacing w:val="-3"/>
          <w:sz w:val="20"/>
        </w:rPr>
        <w:t xml:space="preserve"> </w:t>
      </w:r>
      <w:r>
        <w:rPr>
          <w:color w:val="221F1F"/>
          <w:sz w:val="20"/>
        </w:rPr>
        <w:t>shall</w:t>
      </w:r>
      <w:r>
        <w:rPr>
          <w:color w:val="221F1F"/>
          <w:spacing w:val="-3"/>
          <w:sz w:val="20"/>
        </w:rPr>
        <w:t xml:space="preserve"> </w:t>
      </w:r>
      <w:r>
        <w:rPr>
          <w:color w:val="221F1F"/>
          <w:sz w:val="20"/>
        </w:rPr>
        <w:t>be</w:t>
      </w:r>
      <w:r>
        <w:rPr>
          <w:color w:val="221F1F"/>
          <w:spacing w:val="-3"/>
          <w:sz w:val="20"/>
        </w:rPr>
        <w:t xml:space="preserve"> </w:t>
      </w:r>
      <w:r>
        <w:rPr>
          <w:color w:val="221F1F"/>
          <w:sz w:val="20"/>
        </w:rPr>
        <w:t>obtained</w:t>
      </w:r>
      <w:r>
        <w:rPr>
          <w:color w:val="221F1F"/>
          <w:spacing w:val="-4"/>
          <w:sz w:val="20"/>
        </w:rPr>
        <w:t xml:space="preserve"> </w:t>
      </w:r>
      <w:r>
        <w:rPr>
          <w:color w:val="221F1F"/>
          <w:sz w:val="20"/>
        </w:rPr>
        <w:t>by</w:t>
      </w:r>
      <w:r>
        <w:rPr>
          <w:color w:val="221F1F"/>
          <w:spacing w:val="-2"/>
          <w:sz w:val="20"/>
        </w:rPr>
        <w:t xml:space="preserve"> </w:t>
      </w:r>
      <w:r>
        <w:rPr>
          <w:color w:val="221F1F"/>
          <w:sz w:val="20"/>
        </w:rPr>
        <w:t>applying</w:t>
      </w:r>
      <w:r>
        <w:rPr>
          <w:color w:val="221F1F"/>
          <w:spacing w:val="-2"/>
          <w:sz w:val="20"/>
        </w:rPr>
        <w:t xml:space="preserve"> </w:t>
      </w:r>
      <w:r>
        <w:rPr>
          <w:color w:val="221F1F"/>
          <w:sz w:val="20"/>
        </w:rPr>
        <w:t>indirect</w:t>
      </w:r>
      <w:r>
        <w:rPr>
          <w:color w:val="221F1F"/>
          <w:spacing w:val="-4"/>
          <w:sz w:val="20"/>
        </w:rPr>
        <w:t xml:space="preserve"> </w:t>
      </w:r>
      <w:r>
        <w:rPr>
          <w:color w:val="221F1F"/>
          <w:sz w:val="20"/>
        </w:rPr>
        <w:t>cost</w:t>
      </w:r>
      <w:r>
        <w:rPr>
          <w:color w:val="221F1F"/>
          <w:spacing w:val="-4"/>
          <w:sz w:val="20"/>
        </w:rPr>
        <w:t xml:space="preserve"> </w:t>
      </w:r>
      <w:r>
        <w:rPr>
          <w:color w:val="221F1F"/>
          <w:sz w:val="20"/>
        </w:rPr>
        <w:t>rates</w:t>
      </w:r>
      <w:r>
        <w:rPr>
          <w:color w:val="221F1F"/>
          <w:spacing w:val="-4"/>
          <w:sz w:val="20"/>
        </w:rPr>
        <w:t xml:space="preserve"> </w:t>
      </w:r>
      <w:r>
        <w:rPr>
          <w:color w:val="221F1F"/>
          <w:sz w:val="20"/>
        </w:rPr>
        <w:t>established</w:t>
      </w:r>
      <w:r>
        <w:rPr>
          <w:color w:val="221F1F"/>
          <w:spacing w:val="-2"/>
          <w:sz w:val="20"/>
        </w:rPr>
        <w:t xml:space="preserve"> </w:t>
      </w:r>
      <w:r>
        <w:rPr>
          <w:color w:val="221F1F"/>
          <w:sz w:val="20"/>
        </w:rPr>
        <w:t>in</w:t>
      </w:r>
      <w:r>
        <w:rPr>
          <w:color w:val="221F1F"/>
          <w:spacing w:val="-2"/>
          <w:sz w:val="20"/>
        </w:rPr>
        <w:t xml:space="preserve"> </w:t>
      </w:r>
      <w:r>
        <w:rPr>
          <w:color w:val="221F1F"/>
          <w:sz w:val="20"/>
        </w:rPr>
        <w:t>accordance</w:t>
      </w:r>
      <w:r>
        <w:rPr>
          <w:color w:val="221F1F"/>
          <w:spacing w:val="-3"/>
          <w:sz w:val="20"/>
        </w:rPr>
        <w:t xml:space="preserve"> </w:t>
      </w:r>
      <w:r>
        <w:rPr>
          <w:color w:val="221F1F"/>
          <w:sz w:val="20"/>
        </w:rPr>
        <w:t>with paragraph (d) of this clause.</w:t>
      </w:r>
    </w:p>
    <w:p w14:paraId="6D512236" w14:textId="77777777" w:rsidR="00016C31" w:rsidRDefault="00016C31">
      <w:pPr>
        <w:pStyle w:val="BodyText"/>
        <w:spacing w:before="2"/>
      </w:pPr>
    </w:p>
    <w:p w14:paraId="5C9A57BE" w14:textId="77777777" w:rsidR="00016C31" w:rsidRDefault="00632607">
      <w:pPr>
        <w:pStyle w:val="ListParagraph"/>
        <w:numPr>
          <w:ilvl w:val="0"/>
          <w:numId w:val="99"/>
        </w:numPr>
        <w:tabs>
          <w:tab w:val="left" w:pos="441"/>
        </w:tabs>
        <w:ind w:right="976"/>
        <w:rPr>
          <w:sz w:val="20"/>
        </w:rPr>
      </w:pPr>
      <w:r>
        <w:rPr>
          <w:color w:val="221F1F"/>
          <w:sz w:val="20"/>
        </w:rPr>
        <w:t>Any statements in specifications or other documents incorporated in this contract by reference designating performance</w:t>
      </w:r>
      <w:r>
        <w:rPr>
          <w:color w:val="221F1F"/>
          <w:spacing w:val="-6"/>
          <w:sz w:val="20"/>
        </w:rPr>
        <w:t xml:space="preserve"> </w:t>
      </w:r>
      <w:r>
        <w:rPr>
          <w:color w:val="221F1F"/>
          <w:sz w:val="20"/>
        </w:rPr>
        <w:t>of</w:t>
      </w:r>
      <w:r>
        <w:rPr>
          <w:color w:val="221F1F"/>
          <w:spacing w:val="-5"/>
          <w:sz w:val="20"/>
        </w:rPr>
        <w:t xml:space="preserve"> </w:t>
      </w:r>
      <w:r>
        <w:rPr>
          <w:color w:val="221F1F"/>
          <w:sz w:val="20"/>
        </w:rPr>
        <w:t>services</w:t>
      </w:r>
      <w:r>
        <w:rPr>
          <w:color w:val="221F1F"/>
          <w:spacing w:val="-5"/>
          <w:sz w:val="20"/>
        </w:rPr>
        <w:t xml:space="preserve"> </w:t>
      </w:r>
      <w:r>
        <w:rPr>
          <w:color w:val="221F1F"/>
          <w:sz w:val="20"/>
        </w:rPr>
        <w:t>or</w:t>
      </w:r>
      <w:r>
        <w:rPr>
          <w:color w:val="221F1F"/>
          <w:spacing w:val="-5"/>
          <w:sz w:val="20"/>
        </w:rPr>
        <w:t xml:space="preserve"> </w:t>
      </w:r>
      <w:r>
        <w:rPr>
          <w:color w:val="221F1F"/>
          <w:sz w:val="20"/>
        </w:rPr>
        <w:t>furnishing</w:t>
      </w:r>
      <w:r>
        <w:rPr>
          <w:color w:val="221F1F"/>
          <w:spacing w:val="-3"/>
          <w:sz w:val="20"/>
        </w:rPr>
        <w:t xml:space="preserve"> </w:t>
      </w:r>
      <w:r>
        <w:rPr>
          <w:color w:val="221F1F"/>
          <w:sz w:val="20"/>
        </w:rPr>
        <w:t>of</w:t>
      </w:r>
      <w:r>
        <w:rPr>
          <w:color w:val="221F1F"/>
          <w:spacing w:val="-5"/>
          <w:sz w:val="20"/>
        </w:rPr>
        <w:t xml:space="preserve"> </w:t>
      </w:r>
      <w:r>
        <w:rPr>
          <w:color w:val="221F1F"/>
          <w:sz w:val="20"/>
        </w:rPr>
        <w:t>materials</w:t>
      </w:r>
      <w:r>
        <w:rPr>
          <w:color w:val="221F1F"/>
          <w:spacing w:val="-6"/>
          <w:sz w:val="20"/>
        </w:rPr>
        <w:t xml:space="preserve"> </w:t>
      </w:r>
      <w:r>
        <w:rPr>
          <w:color w:val="221F1F"/>
          <w:sz w:val="20"/>
        </w:rPr>
        <w:t>at</w:t>
      </w:r>
      <w:r>
        <w:rPr>
          <w:color w:val="221F1F"/>
          <w:spacing w:val="-6"/>
          <w:sz w:val="20"/>
        </w:rPr>
        <w:t xml:space="preserve"> </w:t>
      </w:r>
      <w:r>
        <w:rPr>
          <w:color w:val="221F1F"/>
          <w:sz w:val="20"/>
        </w:rPr>
        <w:t>the</w:t>
      </w:r>
      <w:r>
        <w:rPr>
          <w:color w:val="221F1F"/>
          <w:spacing w:val="-5"/>
          <w:sz w:val="20"/>
        </w:rPr>
        <w:t xml:space="preserve"> </w:t>
      </w:r>
      <w:r>
        <w:rPr>
          <w:color w:val="221F1F"/>
          <w:sz w:val="20"/>
        </w:rPr>
        <w:t>Contractor's</w:t>
      </w:r>
      <w:r>
        <w:rPr>
          <w:color w:val="221F1F"/>
          <w:spacing w:val="-5"/>
          <w:sz w:val="20"/>
        </w:rPr>
        <w:t xml:space="preserve"> </w:t>
      </w:r>
      <w:r>
        <w:rPr>
          <w:color w:val="221F1F"/>
          <w:sz w:val="20"/>
        </w:rPr>
        <w:t>expense</w:t>
      </w:r>
      <w:r>
        <w:rPr>
          <w:color w:val="221F1F"/>
          <w:spacing w:val="-5"/>
          <w:sz w:val="20"/>
        </w:rPr>
        <w:t xml:space="preserve"> </w:t>
      </w:r>
      <w:r>
        <w:rPr>
          <w:color w:val="221F1F"/>
          <w:sz w:val="20"/>
        </w:rPr>
        <w:t>or</w:t>
      </w:r>
      <w:r>
        <w:rPr>
          <w:color w:val="221F1F"/>
          <w:spacing w:val="-5"/>
          <w:sz w:val="20"/>
        </w:rPr>
        <w:t xml:space="preserve"> </w:t>
      </w:r>
      <w:r>
        <w:rPr>
          <w:color w:val="221F1F"/>
          <w:sz w:val="20"/>
        </w:rPr>
        <w:t>at</w:t>
      </w:r>
      <w:r>
        <w:rPr>
          <w:color w:val="221F1F"/>
          <w:spacing w:val="-6"/>
          <w:sz w:val="20"/>
        </w:rPr>
        <w:t xml:space="preserve"> </w:t>
      </w:r>
      <w:r>
        <w:rPr>
          <w:color w:val="221F1F"/>
          <w:sz w:val="20"/>
        </w:rPr>
        <w:t>no</w:t>
      </w:r>
      <w:r>
        <w:rPr>
          <w:color w:val="221F1F"/>
          <w:spacing w:val="-4"/>
          <w:sz w:val="20"/>
        </w:rPr>
        <w:t xml:space="preserve"> </w:t>
      </w:r>
      <w:r>
        <w:rPr>
          <w:color w:val="221F1F"/>
          <w:sz w:val="20"/>
        </w:rPr>
        <w:t>cost</w:t>
      </w:r>
      <w:r>
        <w:rPr>
          <w:color w:val="221F1F"/>
          <w:spacing w:val="-6"/>
          <w:sz w:val="20"/>
        </w:rPr>
        <w:t xml:space="preserve"> </w:t>
      </w:r>
      <w:r>
        <w:rPr>
          <w:color w:val="221F1F"/>
          <w:sz w:val="20"/>
        </w:rPr>
        <w:t>to</w:t>
      </w:r>
      <w:r>
        <w:rPr>
          <w:color w:val="221F1F"/>
          <w:spacing w:val="-4"/>
          <w:sz w:val="20"/>
        </w:rPr>
        <w:t xml:space="preserve"> </w:t>
      </w:r>
      <w:r>
        <w:rPr>
          <w:color w:val="221F1F"/>
          <w:sz w:val="20"/>
        </w:rPr>
        <w:t>the</w:t>
      </w:r>
      <w:r>
        <w:rPr>
          <w:color w:val="221F1F"/>
          <w:spacing w:val="-7"/>
          <w:sz w:val="20"/>
        </w:rPr>
        <w:t xml:space="preserve"> </w:t>
      </w:r>
      <w:r>
        <w:rPr>
          <w:color w:val="221F1F"/>
          <w:sz w:val="20"/>
        </w:rPr>
        <w:t>Government</w:t>
      </w:r>
      <w:r>
        <w:rPr>
          <w:color w:val="221F1F"/>
          <w:spacing w:val="-4"/>
          <w:sz w:val="20"/>
        </w:rPr>
        <w:t xml:space="preserve"> </w:t>
      </w:r>
      <w:r>
        <w:rPr>
          <w:color w:val="221F1F"/>
          <w:sz w:val="20"/>
        </w:rPr>
        <w:t>shall be disregarded for purposes of cost-reimbursement under this clause.</w:t>
      </w:r>
    </w:p>
    <w:p w14:paraId="2825040B" w14:textId="77777777" w:rsidR="00016C31" w:rsidRDefault="00016C31">
      <w:pPr>
        <w:pStyle w:val="BodyText"/>
      </w:pPr>
    </w:p>
    <w:p w14:paraId="2F18E2AE" w14:textId="77777777" w:rsidR="00016C31" w:rsidRDefault="00632607">
      <w:pPr>
        <w:pStyle w:val="ListParagraph"/>
        <w:numPr>
          <w:ilvl w:val="0"/>
          <w:numId w:val="102"/>
        </w:numPr>
        <w:tabs>
          <w:tab w:val="left" w:pos="712"/>
        </w:tabs>
        <w:jc w:val="left"/>
        <w:rPr>
          <w:sz w:val="20"/>
        </w:rPr>
      </w:pPr>
      <w:r>
        <w:rPr>
          <w:color w:val="221F1F"/>
          <w:sz w:val="20"/>
        </w:rPr>
        <w:t>Small</w:t>
      </w:r>
      <w:r>
        <w:rPr>
          <w:color w:val="221F1F"/>
          <w:spacing w:val="-12"/>
          <w:sz w:val="20"/>
        </w:rPr>
        <w:t xml:space="preserve"> </w:t>
      </w:r>
      <w:r>
        <w:rPr>
          <w:color w:val="221F1F"/>
          <w:sz w:val="20"/>
        </w:rPr>
        <w:t>business</w:t>
      </w:r>
      <w:r>
        <w:rPr>
          <w:color w:val="221F1F"/>
          <w:spacing w:val="-7"/>
          <w:sz w:val="20"/>
        </w:rPr>
        <w:t xml:space="preserve"> </w:t>
      </w:r>
      <w:r>
        <w:rPr>
          <w:color w:val="221F1F"/>
          <w:sz w:val="20"/>
        </w:rPr>
        <w:t>concerns.</w:t>
      </w:r>
      <w:r>
        <w:rPr>
          <w:color w:val="221F1F"/>
          <w:spacing w:val="-6"/>
          <w:sz w:val="20"/>
        </w:rPr>
        <w:t xml:space="preserve"> </w:t>
      </w:r>
      <w:r>
        <w:rPr>
          <w:color w:val="221F1F"/>
          <w:sz w:val="20"/>
        </w:rPr>
        <w:t>A</w:t>
      </w:r>
      <w:r>
        <w:rPr>
          <w:color w:val="221F1F"/>
          <w:spacing w:val="-8"/>
          <w:sz w:val="20"/>
        </w:rPr>
        <w:t xml:space="preserve"> </w:t>
      </w:r>
      <w:r>
        <w:rPr>
          <w:color w:val="221F1F"/>
          <w:sz w:val="20"/>
        </w:rPr>
        <w:t>small</w:t>
      </w:r>
      <w:r>
        <w:rPr>
          <w:color w:val="221F1F"/>
          <w:spacing w:val="-6"/>
          <w:sz w:val="20"/>
        </w:rPr>
        <w:t xml:space="preserve"> </w:t>
      </w:r>
      <w:r>
        <w:rPr>
          <w:color w:val="221F1F"/>
          <w:sz w:val="20"/>
        </w:rPr>
        <w:t>business</w:t>
      </w:r>
      <w:r>
        <w:rPr>
          <w:color w:val="221F1F"/>
          <w:spacing w:val="-8"/>
          <w:sz w:val="20"/>
        </w:rPr>
        <w:t xml:space="preserve"> </w:t>
      </w:r>
      <w:r>
        <w:rPr>
          <w:color w:val="221F1F"/>
          <w:sz w:val="20"/>
        </w:rPr>
        <w:t>concern</w:t>
      </w:r>
      <w:r>
        <w:rPr>
          <w:color w:val="221F1F"/>
          <w:spacing w:val="-7"/>
          <w:sz w:val="20"/>
        </w:rPr>
        <w:t xml:space="preserve"> </w:t>
      </w:r>
      <w:r>
        <w:rPr>
          <w:color w:val="221F1F"/>
          <w:sz w:val="20"/>
        </w:rPr>
        <w:t>may</w:t>
      </w:r>
      <w:r>
        <w:rPr>
          <w:color w:val="221F1F"/>
          <w:spacing w:val="-9"/>
          <w:sz w:val="20"/>
        </w:rPr>
        <w:t xml:space="preserve"> </w:t>
      </w:r>
      <w:r>
        <w:rPr>
          <w:color w:val="221F1F"/>
          <w:sz w:val="20"/>
        </w:rPr>
        <w:t>receive</w:t>
      </w:r>
      <w:r>
        <w:rPr>
          <w:color w:val="221F1F"/>
          <w:spacing w:val="-9"/>
          <w:sz w:val="20"/>
        </w:rPr>
        <w:t xml:space="preserve"> </w:t>
      </w:r>
      <w:r>
        <w:rPr>
          <w:color w:val="221F1F"/>
          <w:sz w:val="20"/>
        </w:rPr>
        <w:t>more</w:t>
      </w:r>
      <w:r>
        <w:rPr>
          <w:color w:val="221F1F"/>
          <w:spacing w:val="-8"/>
          <w:sz w:val="20"/>
        </w:rPr>
        <w:t xml:space="preserve"> </w:t>
      </w:r>
      <w:r>
        <w:rPr>
          <w:color w:val="221F1F"/>
          <w:sz w:val="20"/>
        </w:rPr>
        <w:t>frequent</w:t>
      </w:r>
      <w:r>
        <w:rPr>
          <w:color w:val="221F1F"/>
          <w:spacing w:val="-8"/>
          <w:sz w:val="20"/>
        </w:rPr>
        <w:t xml:space="preserve"> </w:t>
      </w:r>
      <w:r>
        <w:rPr>
          <w:color w:val="221F1F"/>
          <w:sz w:val="20"/>
        </w:rPr>
        <w:t>payments</w:t>
      </w:r>
      <w:r>
        <w:rPr>
          <w:color w:val="221F1F"/>
          <w:spacing w:val="-10"/>
          <w:sz w:val="20"/>
        </w:rPr>
        <w:t xml:space="preserve"> </w:t>
      </w:r>
      <w:r>
        <w:rPr>
          <w:color w:val="221F1F"/>
          <w:sz w:val="20"/>
        </w:rPr>
        <w:t>than</w:t>
      </w:r>
      <w:r>
        <w:rPr>
          <w:color w:val="221F1F"/>
          <w:spacing w:val="-6"/>
          <w:sz w:val="20"/>
        </w:rPr>
        <w:t xml:space="preserve"> </w:t>
      </w:r>
      <w:r>
        <w:rPr>
          <w:color w:val="221F1F"/>
          <w:sz w:val="20"/>
        </w:rPr>
        <w:t>every</w:t>
      </w:r>
      <w:r>
        <w:rPr>
          <w:color w:val="221F1F"/>
          <w:spacing w:val="-8"/>
          <w:sz w:val="20"/>
        </w:rPr>
        <w:t xml:space="preserve"> </w:t>
      </w:r>
      <w:r>
        <w:rPr>
          <w:color w:val="221F1F"/>
          <w:sz w:val="20"/>
        </w:rPr>
        <w:t>2</w:t>
      </w:r>
      <w:r>
        <w:rPr>
          <w:color w:val="221F1F"/>
          <w:spacing w:val="-8"/>
          <w:sz w:val="20"/>
        </w:rPr>
        <w:t xml:space="preserve"> </w:t>
      </w:r>
      <w:r>
        <w:rPr>
          <w:color w:val="221F1F"/>
          <w:spacing w:val="-2"/>
          <w:sz w:val="20"/>
        </w:rPr>
        <w:t>weeks.</w:t>
      </w:r>
    </w:p>
    <w:p w14:paraId="68BCE807" w14:textId="77777777" w:rsidR="00016C31" w:rsidRDefault="00016C31">
      <w:pPr>
        <w:pStyle w:val="BodyText"/>
      </w:pPr>
    </w:p>
    <w:p w14:paraId="321E44F0" w14:textId="77777777" w:rsidR="00016C31" w:rsidRDefault="00632607">
      <w:pPr>
        <w:pStyle w:val="ListParagraph"/>
        <w:numPr>
          <w:ilvl w:val="0"/>
          <w:numId w:val="102"/>
        </w:numPr>
        <w:tabs>
          <w:tab w:val="left" w:pos="441"/>
        </w:tabs>
        <w:spacing w:before="1"/>
        <w:ind w:left="440" w:right="1096" w:hanging="275"/>
        <w:jc w:val="left"/>
        <w:rPr>
          <w:sz w:val="20"/>
        </w:rPr>
      </w:pPr>
      <w:r>
        <w:rPr>
          <w:color w:val="221F1F"/>
          <w:sz w:val="20"/>
        </w:rPr>
        <w:t>Final indirect cost rates. (1) Final annual indirect cost rates and the appropriate bases shall be established in accordance</w:t>
      </w:r>
      <w:r>
        <w:rPr>
          <w:color w:val="221F1F"/>
          <w:spacing w:val="-6"/>
          <w:sz w:val="20"/>
        </w:rPr>
        <w:t xml:space="preserve"> </w:t>
      </w:r>
      <w:r>
        <w:rPr>
          <w:color w:val="221F1F"/>
          <w:sz w:val="20"/>
        </w:rPr>
        <w:t>with</w:t>
      </w:r>
      <w:r>
        <w:rPr>
          <w:color w:val="221F1F"/>
          <w:spacing w:val="-4"/>
          <w:sz w:val="20"/>
        </w:rPr>
        <w:t xml:space="preserve"> </w:t>
      </w:r>
      <w:r>
        <w:rPr>
          <w:color w:val="221F1F"/>
          <w:sz w:val="20"/>
        </w:rPr>
        <w:t>Subpart</w:t>
      </w:r>
      <w:r>
        <w:rPr>
          <w:color w:val="221F1F"/>
          <w:spacing w:val="-5"/>
          <w:sz w:val="20"/>
        </w:rPr>
        <w:t xml:space="preserve"> </w:t>
      </w:r>
      <w:r>
        <w:rPr>
          <w:color w:val="221F1F"/>
          <w:sz w:val="20"/>
        </w:rPr>
        <w:t>42.7</w:t>
      </w:r>
      <w:r>
        <w:rPr>
          <w:color w:val="221F1F"/>
          <w:spacing w:val="-9"/>
          <w:sz w:val="20"/>
        </w:rPr>
        <w:t xml:space="preserve"> </w:t>
      </w:r>
      <w:r>
        <w:rPr>
          <w:color w:val="221F1F"/>
          <w:sz w:val="20"/>
        </w:rPr>
        <w:t>of</w:t>
      </w:r>
      <w:r>
        <w:rPr>
          <w:color w:val="221F1F"/>
          <w:spacing w:val="-4"/>
          <w:sz w:val="20"/>
        </w:rPr>
        <w:t xml:space="preserve"> </w:t>
      </w:r>
      <w:r>
        <w:rPr>
          <w:color w:val="221F1F"/>
          <w:sz w:val="20"/>
        </w:rPr>
        <w:t>the</w:t>
      </w:r>
      <w:r>
        <w:rPr>
          <w:color w:val="221F1F"/>
          <w:spacing w:val="-7"/>
          <w:sz w:val="20"/>
        </w:rPr>
        <w:t xml:space="preserve"> </w:t>
      </w:r>
      <w:r>
        <w:rPr>
          <w:color w:val="221F1F"/>
          <w:sz w:val="20"/>
        </w:rPr>
        <w:t>Federal</w:t>
      </w:r>
      <w:r>
        <w:rPr>
          <w:color w:val="221F1F"/>
          <w:spacing w:val="-5"/>
          <w:sz w:val="20"/>
        </w:rPr>
        <w:t xml:space="preserve"> </w:t>
      </w:r>
      <w:r>
        <w:rPr>
          <w:color w:val="221F1F"/>
          <w:sz w:val="20"/>
        </w:rPr>
        <w:t>Acquisition</w:t>
      </w:r>
      <w:r>
        <w:rPr>
          <w:color w:val="221F1F"/>
          <w:spacing w:val="-4"/>
          <w:sz w:val="20"/>
        </w:rPr>
        <w:t xml:space="preserve"> </w:t>
      </w:r>
      <w:r>
        <w:rPr>
          <w:color w:val="221F1F"/>
          <w:sz w:val="20"/>
        </w:rPr>
        <w:t>Regulation</w:t>
      </w:r>
      <w:r>
        <w:rPr>
          <w:color w:val="221F1F"/>
          <w:spacing w:val="-3"/>
          <w:sz w:val="20"/>
        </w:rPr>
        <w:t xml:space="preserve"> </w:t>
      </w:r>
      <w:r>
        <w:rPr>
          <w:color w:val="221F1F"/>
          <w:sz w:val="20"/>
        </w:rPr>
        <w:t>(FAR)</w:t>
      </w:r>
      <w:r>
        <w:rPr>
          <w:color w:val="221F1F"/>
          <w:spacing w:val="-4"/>
          <w:sz w:val="20"/>
        </w:rPr>
        <w:t xml:space="preserve"> </w:t>
      </w:r>
      <w:r>
        <w:rPr>
          <w:color w:val="221F1F"/>
          <w:sz w:val="20"/>
        </w:rPr>
        <w:t>in</w:t>
      </w:r>
      <w:r>
        <w:rPr>
          <w:color w:val="221F1F"/>
          <w:spacing w:val="-4"/>
          <w:sz w:val="20"/>
        </w:rPr>
        <w:t xml:space="preserve"> </w:t>
      </w:r>
      <w:r>
        <w:rPr>
          <w:color w:val="221F1F"/>
          <w:sz w:val="20"/>
        </w:rPr>
        <w:t>effect</w:t>
      </w:r>
      <w:r>
        <w:rPr>
          <w:color w:val="221F1F"/>
          <w:spacing w:val="-5"/>
          <w:sz w:val="20"/>
        </w:rPr>
        <w:t xml:space="preserve"> </w:t>
      </w:r>
      <w:r>
        <w:rPr>
          <w:color w:val="221F1F"/>
          <w:sz w:val="20"/>
        </w:rPr>
        <w:t>for</w:t>
      </w:r>
      <w:r>
        <w:rPr>
          <w:color w:val="221F1F"/>
          <w:spacing w:val="-4"/>
          <w:sz w:val="20"/>
        </w:rPr>
        <w:t xml:space="preserve"> </w:t>
      </w:r>
      <w:r>
        <w:rPr>
          <w:color w:val="221F1F"/>
          <w:sz w:val="20"/>
        </w:rPr>
        <w:t>the</w:t>
      </w:r>
      <w:r>
        <w:rPr>
          <w:color w:val="221F1F"/>
          <w:spacing w:val="-7"/>
          <w:sz w:val="20"/>
        </w:rPr>
        <w:t xml:space="preserve"> </w:t>
      </w:r>
      <w:r>
        <w:rPr>
          <w:color w:val="221F1F"/>
          <w:sz w:val="20"/>
        </w:rPr>
        <w:t>period</w:t>
      </w:r>
      <w:r>
        <w:rPr>
          <w:color w:val="221F1F"/>
          <w:spacing w:val="-3"/>
          <w:sz w:val="20"/>
        </w:rPr>
        <w:t xml:space="preserve"> </w:t>
      </w:r>
      <w:r>
        <w:rPr>
          <w:color w:val="221F1F"/>
          <w:sz w:val="20"/>
        </w:rPr>
        <w:t>covered</w:t>
      </w:r>
      <w:r>
        <w:rPr>
          <w:color w:val="221F1F"/>
          <w:spacing w:val="-6"/>
          <w:sz w:val="20"/>
        </w:rPr>
        <w:t xml:space="preserve"> </w:t>
      </w:r>
      <w:r>
        <w:rPr>
          <w:color w:val="221F1F"/>
          <w:sz w:val="20"/>
        </w:rPr>
        <w:t>by</w:t>
      </w:r>
      <w:r>
        <w:rPr>
          <w:color w:val="221F1F"/>
          <w:spacing w:val="-4"/>
          <w:sz w:val="20"/>
        </w:rPr>
        <w:t xml:space="preserve"> </w:t>
      </w:r>
      <w:r>
        <w:rPr>
          <w:color w:val="221F1F"/>
          <w:sz w:val="20"/>
        </w:rPr>
        <w:t>the indirect cost rate proposal.</w:t>
      </w:r>
    </w:p>
    <w:p w14:paraId="4E477059" w14:textId="77777777" w:rsidR="00016C31" w:rsidRDefault="00016C31">
      <w:pPr>
        <w:pStyle w:val="BodyText"/>
        <w:spacing w:before="10"/>
        <w:rPr>
          <w:sz w:val="19"/>
        </w:rPr>
      </w:pPr>
    </w:p>
    <w:p w14:paraId="25ADD2E9" w14:textId="77777777" w:rsidR="00016C31" w:rsidRDefault="00632607">
      <w:pPr>
        <w:pStyle w:val="BodyText"/>
        <w:ind w:left="219" w:right="806"/>
      </w:pPr>
      <w:r>
        <w:rPr>
          <w:color w:val="221F1F"/>
        </w:rPr>
        <w:t>(2)(</w:t>
      </w:r>
      <w:proofErr w:type="spellStart"/>
      <w:r>
        <w:rPr>
          <w:color w:val="221F1F"/>
        </w:rPr>
        <w:t>i</w:t>
      </w:r>
      <w:proofErr w:type="spellEnd"/>
      <w:r>
        <w:rPr>
          <w:color w:val="221F1F"/>
        </w:rPr>
        <w:t>)</w:t>
      </w:r>
      <w:r>
        <w:rPr>
          <w:color w:val="221F1F"/>
          <w:spacing w:val="-3"/>
        </w:rPr>
        <w:t xml:space="preserve"> </w:t>
      </w:r>
      <w:r>
        <w:rPr>
          <w:color w:val="221F1F"/>
        </w:rPr>
        <w:t>The</w:t>
      </w:r>
      <w:r>
        <w:rPr>
          <w:color w:val="221F1F"/>
          <w:spacing w:val="-3"/>
        </w:rPr>
        <w:t xml:space="preserve"> </w:t>
      </w:r>
      <w:r>
        <w:rPr>
          <w:color w:val="221F1F"/>
        </w:rPr>
        <w:t>Contractor</w:t>
      </w:r>
      <w:r>
        <w:rPr>
          <w:color w:val="221F1F"/>
          <w:spacing w:val="-3"/>
        </w:rPr>
        <w:t xml:space="preserve"> </w:t>
      </w:r>
      <w:r>
        <w:rPr>
          <w:color w:val="221F1F"/>
        </w:rPr>
        <w:t>shall</w:t>
      </w:r>
      <w:r>
        <w:rPr>
          <w:color w:val="221F1F"/>
          <w:spacing w:val="-3"/>
        </w:rPr>
        <w:t xml:space="preserve"> </w:t>
      </w:r>
      <w:r>
        <w:rPr>
          <w:color w:val="221F1F"/>
        </w:rPr>
        <w:t>submit</w:t>
      </w:r>
      <w:r>
        <w:rPr>
          <w:color w:val="221F1F"/>
          <w:spacing w:val="-4"/>
        </w:rPr>
        <w:t xml:space="preserve"> </w:t>
      </w:r>
      <w:r>
        <w:rPr>
          <w:color w:val="221F1F"/>
        </w:rPr>
        <w:t>an</w:t>
      </w:r>
      <w:r>
        <w:rPr>
          <w:color w:val="221F1F"/>
          <w:spacing w:val="-2"/>
        </w:rPr>
        <w:t xml:space="preserve"> </w:t>
      </w:r>
      <w:r>
        <w:rPr>
          <w:color w:val="221F1F"/>
        </w:rPr>
        <w:t>adequate</w:t>
      </w:r>
      <w:r>
        <w:rPr>
          <w:color w:val="221F1F"/>
          <w:spacing w:val="-3"/>
        </w:rPr>
        <w:t xml:space="preserve"> </w:t>
      </w:r>
      <w:r>
        <w:rPr>
          <w:color w:val="221F1F"/>
        </w:rPr>
        <w:t>final</w:t>
      </w:r>
      <w:r>
        <w:rPr>
          <w:color w:val="221F1F"/>
          <w:spacing w:val="-3"/>
        </w:rPr>
        <w:t xml:space="preserve"> </w:t>
      </w:r>
      <w:r>
        <w:rPr>
          <w:color w:val="221F1F"/>
        </w:rPr>
        <w:t>indirect</w:t>
      </w:r>
      <w:r>
        <w:rPr>
          <w:color w:val="221F1F"/>
          <w:spacing w:val="-6"/>
        </w:rPr>
        <w:t xml:space="preserve"> </w:t>
      </w:r>
      <w:r>
        <w:rPr>
          <w:color w:val="221F1F"/>
        </w:rPr>
        <w:t>cost</w:t>
      </w:r>
      <w:r>
        <w:rPr>
          <w:color w:val="221F1F"/>
          <w:spacing w:val="-4"/>
        </w:rPr>
        <w:t xml:space="preserve"> </w:t>
      </w:r>
      <w:r>
        <w:rPr>
          <w:color w:val="221F1F"/>
        </w:rPr>
        <w:t>rate</w:t>
      </w:r>
      <w:r>
        <w:rPr>
          <w:color w:val="221F1F"/>
          <w:spacing w:val="-3"/>
        </w:rPr>
        <w:t xml:space="preserve"> </w:t>
      </w:r>
      <w:r>
        <w:rPr>
          <w:color w:val="221F1F"/>
        </w:rPr>
        <w:t>proposal</w:t>
      </w:r>
      <w:r>
        <w:rPr>
          <w:color w:val="221F1F"/>
          <w:spacing w:val="-3"/>
        </w:rPr>
        <w:t xml:space="preserve"> </w:t>
      </w:r>
      <w:r>
        <w:rPr>
          <w:color w:val="221F1F"/>
        </w:rPr>
        <w:t>to</w:t>
      </w:r>
      <w:r>
        <w:rPr>
          <w:color w:val="221F1F"/>
          <w:spacing w:val="-2"/>
        </w:rPr>
        <w:t xml:space="preserve"> </w:t>
      </w:r>
      <w:r>
        <w:rPr>
          <w:color w:val="221F1F"/>
        </w:rPr>
        <w:t>the</w:t>
      </w:r>
      <w:r>
        <w:rPr>
          <w:color w:val="221F1F"/>
          <w:spacing w:val="-3"/>
        </w:rPr>
        <w:t xml:space="preserve"> </w:t>
      </w:r>
      <w:r>
        <w:rPr>
          <w:color w:val="221F1F"/>
        </w:rPr>
        <w:t>Contracting</w:t>
      </w:r>
      <w:r>
        <w:rPr>
          <w:color w:val="221F1F"/>
          <w:spacing w:val="-2"/>
        </w:rPr>
        <w:t xml:space="preserve"> </w:t>
      </w:r>
      <w:r>
        <w:rPr>
          <w:color w:val="221F1F"/>
        </w:rPr>
        <w:t>Officer</w:t>
      </w:r>
      <w:r>
        <w:rPr>
          <w:color w:val="221F1F"/>
          <w:spacing w:val="-2"/>
        </w:rPr>
        <w:t xml:space="preserve"> </w:t>
      </w:r>
      <w:r>
        <w:rPr>
          <w:color w:val="221F1F"/>
        </w:rPr>
        <w:t>(or</w:t>
      </w:r>
      <w:r>
        <w:rPr>
          <w:color w:val="221F1F"/>
          <w:spacing w:val="-3"/>
        </w:rPr>
        <w:t xml:space="preserve"> </w:t>
      </w:r>
      <w:r>
        <w:rPr>
          <w:color w:val="221F1F"/>
        </w:rPr>
        <w:t>cognizant Federal agency official) and auditor within the 6-month period following the expiration of each of its fiscal years.</w:t>
      </w:r>
    </w:p>
    <w:p w14:paraId="1881008D" w14:textId="77777777" w:rsidR="00016C31" w:rsidRDefault="00632607">
      <w:pPr>
        <w:pStyle w:val="BodyText"/>
        <w:ind w:left="219" w:right="859"/>
      </w:pPr>
      <w:r>
        <w:rPr>
          <w:color w:val="221F1F"/>
        </w:rPr>
        <w:t>Reasonable</w:t>
      </w:r>
      <w:r>
        <w:rPr>
          <w:color w:val="221F1F"/>
          <w:spacing w:val="-3"/>
        </w:rPr>
        <w:t xml:space="preserve"> </w:t>
      </w:r>
      <w:r>
        <w:rPr>
          <w:color w:val="221F1F"/>
        </w:rPr>
        <w:t>extensions,</w:t>
      </w:r>
      <w:r>
        <w:rPr>
          <w:color w:val="221F1F"/>
          <w:spacing w:val="-3"/>
        </w:rPr>
        <w:t xml:space="preserve"> </w:t>
      </w:r>
      <w:r>
        <w:rPr>
          <w:color w:val="221F1F"/>
        </w:rPr>
        <w:t>for</w:t>
      </w:r>
      <w:r>
        <w:rPr>
          <w:color w:val="221F1F"/>
          <w:spacing w:val="-5"/>
        </w:rPr>
        <w:t xml:space="preserve"> </w:t>
      </w:r>
      <w:r>
        <w:rPr>
          <w:color w:val="221F1F"/>
        </w:rPr>
        <w:t>exceptional</w:t>
      </w:r>
      <w:r>
        <w:rPr>
          <w:color w:val="221F1F"/>
          <w:spacing w:val="-3"/>
        </w:rPr>
        <w:t xml:space="preserve"> </w:t>
      </w:r>
      <w:r>
        <w:rPr>
          <w:color w:val="221F1F"/>
        </w:rPr>
        <w:t>circumstances</w:t>
      </w:r>
      <w:r>
        <w:rPr>
          <w:color w:val="221F1F"/>
          <w:spacing w:val="-4"/>
        </w:rPr>
        <w:t xml:space="preserve"> </w:t>
      </w:r>
      <w:r>
        <w:rPr>
          <w:color w:val="221F1F"/>
        </w:rPr>
        <w:t>only,</w:t>
      </w:r>
      <w:r>
        <w:rPr>
          <w:color w:val="221F1F"/>
          <w:spacing w:val="-5"/>
        </w:rPr>
        <w:t xml:space="preserve"> </w:t>
      </w:r>
      <w:r>
        <w:rPr>
          <w:color w:val="221F1F"/>
        </w:rPr>
        <w:t>may</w:t>
      </w:r>
      <w:r>
        <w:rPr>
          <w:color w:val="221F1F"/>
          <w:spacing w:val="-3"/>
        </w:rPr>
        <w:t xml:space="preserve"> </w:t>
      </w:r>
      <w:r>
        <w:rPr>
          <w:color w:val="221F1F"/>
        </w:rPr>
        <w:t>be</w:t>
      </w:r>
      <w:r>
        <w:rPr>
          <w:color w:val="221F1F"/>
          <w:spacing w:val="-3"/>
        </w:rPr>
        <w:t xml:space="preserve"> </w:t>
      </w:r>
      <w:r>
        <w:rPr>
          <w:color w:val="221F1F"/>
        </w:rPr>
        <w:t>requested</w:t>
      </w:r>
      <w:r>
        <w:rPr>
          <w:color w:val="221F1F"/>
          <w:spacing w:val="-3"/>
        </w:rPr>
        <w:t xml:space="preserve"> </w:t>
      </w:r>
      <w:r>
        <w:rPr>
          <w:color w:val="221F1F"/>
        </w:rPr>
        <w:t>in</w:t>
      </w:r>
      <w:r>
        <w:rPr>
          <w:color w:val="221F1F"/>
          <w:spacing w:val="-3"/>
        </w:rPr>
        <w:t xml:space="preserve"> </w:t>
      </w:r>
      <w:r>
        <w:rPr>
          <w:color w:val="221F1F"/>
        </w:rPr>
        <w:t>writing</w:t>
      </w:r>
      <w:r>
        <w:rPr>
          <w:color w:val="221F1F"/>
          <w:spacing w:val="-3"/>
        </w:rPr>
        <w:t xml:space="preserve"> </w:t>
      </w:r>
      <w:r>
        <w:rPr>
          <w:color w:val="221F1F"/>
        </w:rPr>
        <w:t>by</w:t>
      </w:r>
      <w:r>
        <w:rPr>
          <w:color w:val="221F1F"/>
          <w:spacing w:val="-3"/>
        </w:rPr>
        <w:t xml:space="preserve"> </w:t>
      </w:r>
      <w:r>
        <w:rPr>
          <w:color w:val="221F1F"/>
        </w:rPr>
        <w:t>the</w:t>
      </w:r>
      <w:r>
        <w:rPr>
          <w:color w:val="221F1F"/>
          <w:spacing w:val="-3"/>
        </w:rPr>
        <w:t xml:space="preserve"> </w:t>
      </w:r>
      <w:r>
        <w:rPr>
          <w:color w:val="221F1F"/>
        </w:rPr>
        <w:t>Contractor</w:t>
      </w:r>
      <w:r>
        <w:rPr>
          <w:color w:val="221F1F"/>
          <w:spacing w:val="-5"/>
        </w:rPr>
        <w:t xml:space="preserve"> </w:t>
      </w:r>
      <w:r>
        <w:rPr>
          <w:color w:val="221F1F"/>
        </w:rPr>
        <w:t>and</w:t>
      </w:r>
      <w:r>
        <w:rPr>
          <w:color w:val="221F1F"/>
          <w:spacing w:val="-4"/>
        </w:rPr>
        <w:t xml:space="preserve"> </w:t>
      </w:r>
      <w:r>
        <w:rPr>
          <w:color w:val="221F1F"/>
        </w:rPr>
        <w:t>granted in writing by the Contracting Officer. The Contractor shall support its proposal with adequate supporting data.</w:t>
      </w:r>
    </w:p>
    <w:p w14:paraId="27FED4C6" w14:textId="77777777" w:rsidR="00016C31" w:rsidRDefault="00016C31">
      <w:pPr>
        <w:pStyle w:val="BodyText"/>
      </w:pPr>
    </w:p>
    <w:p w14:paraId="76358891" w14:textId="77777777" w:rsidR="00016C31" w:rsidRDefault="00632607">
      <w:pPr>
        <w:pStyle w:val="ListParagraph"/>
        <w:numPr>
          <w:ilvl w:val="0"/>
          <w:numId w:val="98"/>
        </w:numPr>
        <w:tabs>
          <w:tab w:val="left" w:pos="736"/>
        </w:tabs>
        <w:spacing w:before="1"/>
        <w:ind w:right="1183" w:hanging="3"/>
        <w:jc w:val="both"/>
        <w:rPr>
          <w:sz w:val="20"/>
        </w:rPr>
      </w:pPr>
      <w:r>
        <w:rPr>
          <w:color w:val="221F1F"/>
          <w:sz w:val="20"/>
        </w:rPr>
        <w:t>The proposed rates</w:t>
      </w:r>
      <w:r>
        <w:rPr>
          <w:color w:val="221F1F"/>
          <w:spacing w:val="-1"/>
          <w:sz w:val="20"/>
        </w:rPr>
        <w:t xml:space="preserve"> </w:t>
      </w:r>
      <w:r>
        <w:rPr>
          <w:color w:val="221F1F"/>
          <w:sz w:val="20"/>
        </w:rPr>
        <w:t>shall be</w:t>
      </w:r>
      <w:r>
        <w:rPr>
          <w:color w:val="221F1F"/>
          <w:spacing w:val="-2"/>
          <w:sz w:val="20"/>
        </w:rPr>
        <w:t xml:space="preserve"> </w:t>
      </w:r>
      <w:r>
        <w:rPr>
          <w:color w:val="221F1F"/>
          <w:sz w:val="20"/>
        </w:rPr>
        <w:t>based on the Contractor's</w:t>
      </w:r>
      <w:r>
        <w:rPr>
          <w:color w:val="221F1F"/>
          <w:spacing w:val="-1"/>
          <w:sz w:val="20"/>
        </w:rPr>
        <w:t xml:space="preserve"> </w:t>
      </w:r>
      <w:r>
        <w:rPr>
          <w:color w:val="221F1F"/>
          <w:sz w:val="20"/>
        </w:rPr>
        <w:t>actual cost</w:t>
      </w:r>
      <w:r>
        <w:rPr>
          <w:color w:val="221F1F"/>
          <w:spacing w:val="-1"/>
          <w:sz w:val="20"/>
        </w:rPr>
        <w:t xml:space="preserve"> </w:t>
      </w:r>
      <w:r>
        <w:rPr>
          <w:color w:val="221F1F"/>
          <w:sz w:val="20"/>
        </w:rPr>
        <w:t>experience for that</w:t>
      </w:r>
      <w:r>
        <w:rPr>
          <w:color w:val="221F1F"/>
          <w:spacing w:val="-2"/>
          <w:sz w:val="20"/>
        </w:rPr>
        <w:t xml:space="preserve"> </w:t>
      </w:r>
      <w:r>
        <w:rPr>
          <w:color w:val="221F1F"/>
          <w:sz w:val="20"/>
        </w:rPr>
        <w:t>period. The appropriate Government</w:t>
      </w:r>
      <w:r>
        <w:rPr>
          <w:color w:val="221F1F"/>
          <w:spacing w:val="-5"/>
          <w:sz w:val="20"/>
        </w:rPr>
        <w:t xml:space="preserve"> </w:t>
      </w:r>
      <w:r>
        <w:rPr>
          <w:color w:val="221F1F"/>
          <w:sz w:val="20"/>
        </w:rPr>
        <w:t>representative</w:t>
      </w:r>
      <w:r>
        <w:rPr>
          <w:color w:val="221F1F"/>
          <w:spacing w:val="-5"/>
          <w:sz w:val="20"/>
        </w:rPr>
        <w:t xml:space="preserve"> </w:t>
      </w:r>
      <w:r>
        <w:rPr>
          <w:color w:val="221F1F"/>
          <w:sz w:val="20"/>
        </w:rPr>
        <w:t>and</w:t>
      </w:r>
      <w:r>
        <w:rPr>
          <w:color w:val="221F1F"/>
          <w:spacing w:val="-5"/>
          <w:sz w:val="20"/>
        </w:rPr>
        <w:t xml:space="preserve"> </w:t>
      </w:r>
      <w:r>
        <w:rPr>
          <w:color w:val="221F1F"/>
          <w:sz w:val="20"/>
        </w:rPr>
        <w:t>the</w:t>
      </w:r>
      <w:r>
        <w:rPr>
          <w:color w:val="221F1F"/>
          <w:spacing w:val="-6"/>
          <w:sz w:val="20"/>
        </w:rPr>
        <w:t xml:space="preserve"> </w:t>
      </w:r>
      <w:r>
        <w:rPr>
          <w:color w:val="221F1F"/>
          <w:sz w:val="20"/>
        </w:rPr>
        <w:t>Contractor</w:t>
      </w:r>
      <w:r>
        <w:rPr>
          <w:color w:val="221F1F"/>
          <w:spacing w:val="-5"/>
          <w:sz w:val="20"/>
        </w:rPr>
        <w:t xml:space="preserve"> </w:t>
      </w:r>
      <w:r>
        <w:rPr>
          <w:color w:val="221F1F"/>
          <w:sz w:val="20"/>
        </w:rPr>
        <w:t>shall</w:t>
      </w:r>
      <w:r>
        <w:rPr>
          <w:color w:val="221F1F"/>
          <w:spacing w:val="-6"/>
          <w:sz w:val="20"/>
        </w:rPr>
        <w:t xml:space="preserve"> </w:t>
      </w:r>
      <w:r>
        <w:rPr>
          <w:color w:val="221F1F"/>
          <w:sz w:val="20"/>
        </w:rPr>
        <w:t>establish</w:t>
      </w:r>
      <w:r>
        <w:rPr>
          <w:color w:val="221F1F"/>
          <w:spacing w:val="-5"/>
          <w:sz w:val="20"/>
        </w:rPr>
        <w:t xml:space="preserve"> </w:t>
      </w:r>
      <w:r>
        <w:rPr>
          <w:color w:val="221F1F"/>
          <w:sz w:val="20"/>
        </w:rPr>
        <w:t>the</w:t>
      </w:r>
      <w:r>
        <w:rPr>
          <w:color w:val="221F1F"/>
          <w:spacing w:val="-7"/>
          <w:sz w:val="20"/>
        </w:rPr>
        <w:t xml:space="preserve"> </w:t>
      </w:r>
      <w:r>
        <w:rPr>
          <w:color w:val="221F1F"/>
          <w:sz w:val="20"/>
        </w:rPr>
        <w:t>final</w:t>
      </w:r>
      <w:r>
        <w:rPr>
          <w:color w:val="221F1F"/>
          <w:spacing w:val="-6"/>
          <w:sz w:val="20"/>
        </w:rPr>
        <w:t xml:space="preserve"> </w:t>
      </w:r>
      <w:r>
        <w:rPr>
          <w:color w:val="221F1F"/>
          <w:sz w:val="20"/>
        </w:rPr>
        <w:t>indirect</w:t>
      </w:r>
      <w:r>
        <w:rPr>
          <w:color w:val="221F1F"/>
          <w:spacing w:val="-6"/>
          <w:sz w:val="20"/>
        </w:rPr>
        <w:t xml:space="preserve"> </w:t>
      </w:r>
      <w:r>
        <w:rPr>
          <w:color w:val="221F1F"/>
          <w:sz w:val="20"/>
        </w:rPr>
        <w:t>cost</w:t>
      </w:r>
      <w:r>
        <w:rPr>
          <w:color w:val="221F1F"/>
          <w:spacing w:val="-7"/>
          <w:sz w:val="20"/>
        </w:rPr>
        <w:t xml:space="preserve"> </w:t>
      </w:r>
      <w:r>
        <w:rPr>
          <w:color w:val="221F1F"/>
          <w:sz w:val="20"/>
        </w:rPr>
        <w:t>rates</w:t>
      </w:r>
      <w:r>
        <w:rPr>
          <w:color w:val="221F1F"/>
          <w:spacing w:val="-6"/>
          <w:sz w:val="20"/>
        </w:rPr>
        <w:t xml:space="preserve"> </w:t>
      </w:r>
      <w:r>
        <w:rPr>
          <w:color w:val="221F1F"/>
          <w:sz w:val="20"/>
        </w:rPr>
        <w:t>as</w:t>
      </w:r>
      <w:r>
        <w:rPr>
          <w:color w:val="221F1F"/>
          <w:spacing w:val="-7"/>
          <w:sz w:val="20"/>
        </w:rPr>
        <w:t xml:space="preserve"> </w:t>
      </w:r>
      <w:r>
        <w:rPr>
          <w:color w:val="221F1F"/>
          <w:sz w:val="20"/>
        </w:rPr>
        <w:t>promptly</w:t>
      </w:r>
      <w:r>
        <w:rPr>
          <w:color w:val="221F1F"/>
          <w:spacing w:val="-6"/>
          <w:sz w:val="20"/>
        </w:rPr>
        <w:t xml:space="preserve"> </w:t>
      </w:r>
      <w:r>
        <w:rPr>
          <w:color w:val="221F1F"/>
          <w:sz w:val="20"/>
        </w:rPr>
        <w:t>as</w:t>
      </w:r>
      <w:r>
        <w:rPr>
          <w:color w:val="221F1F"/>
          <w:spacing w:val="-7"/>
          <w:sz w:val="20"/>
        </w:rPr>
        <w:t xml:space="preserve"> </w:t>
      </w:r>
      <w:r>
        <w:rPr>
          <w:color w:val="221F1F"/>
          <w:sz w:val="20"/>
        </w:rPr>
        <w:t>practical after receipt of the Contractor's proposal.</w:t>
      </w:r>
    </w:p>
    <w:p w14:paraId="7EC51E4E" w14:textId="77777777" w:rsidR="00016C31" w:rsidRDefault="00016C31">
      <w:pPr>
        <w:pStyle w:val="BodyText"/>
        <w:spacing w:before="3"/>
      </w:pPr>
    </w:p>
    <w:p w14:paraId="6B288B72" w14:textId="77777777" w:rsidR="00016C31" w:rsidRDefault="00900DE8">
      <w:pPr>
        <w:pStyle w:val="ListParagraph"/>
        <w:numPr>
          <w:ilvl w:val="0"/>
          <w:numId w:val="98"/>
        </w:numPr>
        <w:tabs>
          <w:tab w:val="left" w:pos="790"/>
          <w:tab w:val="left" w:pos="791"/>
        </w:tabs>
        <w:spacing w:line="237" w:lineRule="auto"/>
        <w:ind w:right="1451" w:hanging="299"/>
        <w:jc w:val="left"/>
        <w:rPr>
          <w:sz w:val="20"/>
        </w:rPr>
      </w:pPr>
      <w:r>
        <w:pict w14:anchorId="2E6A6F24">
          <v:rect id="docshape47" o:spid="_x0000_s1085" style="position:absolute;left:0;text-align:left;margin-left:59.5pt;margin-top:56.5pt;width:515pt;height:1.45pt;z-index:-18497536;mso-position-horizontal-relative:page" fillcolor="#0e233d" stroked="f">
            <w10:wrap anchorx="page"/>
          </v:rect>
        </w:pict>
      </w:r>
      <w:r w:rsidR="00632607">
        <w:rPr>
          <w:color w:val="221F1F"/>
          <w:sz w:val="20"/>
        </w:rPr>
        <w:t>An adequate indirect cost rate proposal shall include the following data unless otherwise specified by the cognizant Federal agency official:</w:t>
      </w:r>
    </w:p>
    <w:p w14:paraId="0D7A9106" w14:textId="77777777" w:rsidR="00016C31" w:rsidRDefault="00016C31">
      <w:pPr>
        <w:spacing w:line="237" w:lineRule="auto"/>
        <w:rPr>
          <w:sz w:val="20"/>
        </w:rPr>
        <w:sectPr w:rsidR="00016C31">
          <w:pgSz w:w="12240" w:h="15840"/>
          <w:pgMar w:top="1360" w:right="640" w:bottom="1060" w:left="1000" w:header="0" w:footer="801" w:gutter="0"/>
          <w:cols w:space="720"/>
        </w:sectPr>
      </w:pPr>
    </w:p>
    <w:p w14:paraId="321A495B" w14:textId="77777777" w:rsidR="00016C31" w:rsidRDefault="00632607">
      <w:pPr>
        <w:pStyle w:val="ListParagraph"/>
        <w:numPr>
          <w:ilvl w:val="1"/>
          <w:numId w:val="98"/>
        </w:numPr>
        <w:tabs>
          <w:tab w:val="left" w:pos="767"/>
        </w:tabs>
        <w:spacing w:before="80"/>
        <w:jc w:val="left"/>
        <w:rPr>
          <w:sz w:val="20"/>
        </w:rPr>
      </w:pPr>
      <w:r>
        <w:rPr>
          <w:color w:val="221F1F"/>
          <w:sz w:val="20"/>
        </w:rPr>
        <w:lastRenderedPageBreak/>
        <w:t>Summary</w:t>
      </w:r>
      <w:r>
        <w:rPr>
          <w:color w:val="221F1F"/>
          <w:spacing w:val="-10"/>
          <w:sz w:val="20"/>
        </w:rPr>
        <w:t xml:space="preserve"> </w:t>
      </w:r>
      <w:r>
        <w:rPr>
          <w:color w:val="221F1F"/>
          <w:sz w:val="20"/>
        </w:rPr>
        <w:t>of</w:t>
      </w:r>
      <w:r>
        <w:rPr>
          <w:color w:val="221F1F"/>
          <w:spacing w:val="-9"/>
          <w:sz w:val="20"/>
        </w:rPr>
        <w:t xml:space="preserve"> </w:t>
      </w:r>
      <w:r>
        <w:rPr>
          <w:color w:val="221F1F"/>
          <w:sz w:val="20"/>
        </w:rPr>
        <w:t>all</w:t>
      </w:r>
      <w:r>
        <w:rPr>
          <w:color w:val="221F1F"/>
          <w:spacing w:val="-7"/>
          <w:sz w:val="20"/>
        </w:rPr>
        <w:t xml:space="preserve"> </w:t>
      </w:r>
      <w:r>
        <w:rPr>
          <w:color w:val="221F1F"/>
          <w:sz w:val="20"/>
        </w:rPr>
        <w:t>claimed</w:t>
      </w:r>
      <w:r>
        <w:rPr>
          <w:color w:val="221F1F"/>
          <w:spacing w:val="-8"/>
          <w:sz w:val="20"/>
        </w:rPr>
        <w:t xml:space="preserve"> </w:t>
      </w:r>
      <w:r>
        <w:rPr>
          <w:color w:val="221F1F"/>
          <w:sz w:val="20"/>
        </w:rPr>
        <w:t>indirect</w:t>
      </w:r>
      <w:r>
        <w:rPr>
          <w:color w:val="221F1F"/>
          <w:spacing w:val="-10"/>
          <w:sz w:val="20"/>
        </w:rPr>
        <w:t xml:space="preserve"> </w:t>
      </w:r>
      <w:r>
        <w:rPr>
          <w:color w:val="221F1F"/>
          <w:sz w:val="20"/>
        </w:rPr>
        <w:t>expense</w:t>
      </w:r>
      <w:r>
        <w:rPr>
          <w:color w:val="221F1F"/>
          <w:spacing w:val="-9"/>
          <w:sz w:val="20"/>
        </w:rPr>
        <w:t xml:space="preserve"> </w:t>
      </w:r>
      <w:r>
        <w:rPr>
          <w:color w:val="221F1F"/>
          <w:sz w:val="20"/>
        </w:rPr>
        <w:t>rates,</w:t>
      </w:r>
      <w:r>
        <w:rPr>
          <w:color w:val="221F1F"/>
          <w:spacing w:val="-8"/>
          <w:sz w:val="20"/>
        </w:rPr>
        <w:t xml:space="preserve"> </w:t>
      </w:r>
      <w:r>
        <w:rPr>
          <w:color w:val="221F1F"/>
          <w:sz w:val="20"/>
        </w:rPr>
        <w:t>including</w:t>
      </w:r>
      <w:r>
        <w:rPr>
          <w:color w:val="221F1F"/>
          <w:spacing w:val="-8"/>
          <w:sz w:val="20"/>
        </w:rPr>
        <w:t xml:space="preserve"> </w:t>
      </w:r>
      <w:r>
        <w:rPr>
          <w:color w:val="221F1F"/>
          <w:sz w:val="20"/>
        </w:rPr>
        <w:t>pool,</w:t>
      </w:r>
      <w:r>
        <w:rPr>
          <w:color w:val="221F1F"/>
          <w:spacing w:val="-9"/>
          <w:sz w:val="20"/>
        </w:rPr>
        <w:t xml:space="preserve"> </w:t>
      </w:r>
      <w:r>
        <w:rPr>
          <w:color w:val="221F1F"/>
          <w:sz w:val="20"/>
        </w:rPr>
        <w:t>base,</w:t>
      </w:r>
      <w:r>
        <w:rPr>
          <w:color w:val="221F1F"/>
          <w:spacing w:val="-9"/>
          <w:sz w:val="20"/>
        </w:rPr>
        <w:t xml:space="preserve"> </w:t>
      </w:r>
      <w:r>
        <w:rPr>
          <w:color w:val="221F1F"/>
          <w:sz w:val="20"/>
        </w:rPr>
        <w:t>and</w:t>
      </w:r>
      <w:r>
        <w:rPr>
          <w:color w:val="221F1F"/>
          <w:spacing w:val="-8"/>
          <w:sz w:val="20"/>
        </w:rPr>
        <w:t xml:space="preserve"> </w:t>
      </w:r>
      <w:r>
        <w:rPr>
          <w:color w:val="221F1F"/>
          <w:sz w:val="20"/>
        </w:rPr>
        <w:t>calculated</w:t>
      </w:r>
      <w:r>
        <w:rPr>
          <w:color w:val="221F1F"/>
          <w:spacing w:val="-8"/>
          <w:sz w:val="20"/>
        </w:rPr>
        <w:t xml:space="preserve"> </w:t>
      </w:r>
      <w:r>
        <w:rPr>
          <w:color w:val="221F1F"/>
          <w:sz w:val="20"/>
        </w:rPr>
        <w:t>indirect</w:t>
      </w:r>
      <w:r>
        <w:rPr>
          <w:color w:val="221F1F"/>
          <w:spacing w:val="-9"/>
          <w:sz w:val="20"/>
        </w:rPr>
        <w:t xml:space="preserve"> </w:t>
      </w:r>
      <w:r>
        <w:rPr>
          <w:color w:val="221F1F"/>
          <w:spacing w:val="-2"/>
          <w:sz w:val="20"/>
        </w:rPr>
        <w:t>rate.</w:t>
      </w:r>
    </w:p>
    <w:p w14:paraId="357CE80C" w14:textId="77777777" w:rsidR="00016C31" w:rsidRDefault="00016C31">
      <w:pPr>
        <w:pStyle w:val="BodyText"/>
        <w:spacing w:before="10"/>
        <w:rPr>
          <w:sz w:val="19"/>
        </w:rPr>
      </w:pPr>
    </w:p>
    <w:p w14:paraId="13DEF2D9" w14:textId="77777777" w:rsidR="00016C31" w:rsidRDefault="00632607">
      <w:pPr>
        <w:pStyle w:val="ListParagraph"/>
        <w:numPr>
          <w:ilvl w:val="1"/>
          <w:numId w:val="98"/>
        </w:numPr>
        <w:tabs>
          <w:tab w:val="left" w:pos="441"/>
        </w:tabs>
        <w:spacing w:before="1"/>
        <w:ind w:left="440" w:right="968" w:hanging="330"/>
        <w:jc w:val="left"/>
        <w:rPr>
          <w:sz w:val="20"/>
        </w:rPr>
      </w:pPr>
      <w:r>
        <w:rPr>
          <w:color w:val="221F1F"/>
          <w:sz w:val="20"/>
        </w:rPr>
        <w:t>General</w:t>
      </w:r>
      <w:r>
        <w:rPr>
          <w:color w:val="221F1F"/>
          <w:spacing w:val="-5"/>
          <w:sz w:val="20"/>
        </w:rPr>
        <w:t xml:space="preserve"> </w:t>
      </w:r>
      <w:r>
        <w:rPr>
          <w:color w:val="221F1F"/>
          <w:sz w:val="20"/>
        </w:rPr>
        <w:t>and</w:t>
      </w:r>
      <w:r>
        <w:rPr>
          <w:color w:val="221F1F"/>
          <w:spacing w:val="-4"/>
          <w:sz w:val="20"/>
        </w:rPr>
        <w:t xml:space="preserve"> </w:t>
      </w:r>
      <w:r>
        <w:rPr>
          <w:color w:val="221F1F"/>
          <w:sz w:val="20"/>
        </w:rPr>
        <w:t>Administrative</w:t>
      </w:r>
      <w:r>
        <w:rPr>
          <w:color w:val="221F1F"/>
          <w:spacing w:val="-4"/>
          <w:sz w:val="20"/>
        </w:rPr>
        <w:t xml:space="preserve"> </w:t>
      </w:r>
      <w:r>
        <w:rPr>
          <w:color w:val="221F1F"/>
          <w:sz w:val="20"/>
        </w:rPr>
        <w:t>expenses</w:t>
      </w:r>
      <w:r>
        <w:rPr>
          <w:color w:val="221F1F"/>
          <w:spacing w:val="-5"/>
          <w:sz w:val="20"/>
        </w:rPr>
        <w:t xml:space="preserve"> </w:t>
      </w:r>
      <w:r>
        <w:rPr>
          <w:color w:val="221F1F"/>
          <w:sz w:val="20"/>
        </w:rPr>
        <w:t>(final</w:t>
      </w:r>
      <w:r>
        <w:rPr>
          <w:color w:val="221F1F"/>
          <w:spacing w:val="-5"/>
          <w:sz w:val="20"/>
        </w:rPr>
        <w:t xml:space="preserve"> </w:t>
      </w:r>
      <w:r>
        <w:rPr>
          <w:color w:val="221F1F"/>
          <w:sz w:val="20"/>
        </w:rPr>
        <w:t>indirect</w:t>
      </w:r>
      <w:r>
        <w:rPr>
          <w:color w:val="221F1F"/>
          <w:spacing w:val="-5"/>
          <w:sz w:val="20"/>
        </w:rPr>
        <w:t xml:space="preserve"> </w:t>
      </w:r>
      <w:r>
        <w:rPr>
          <w:color w:val="221F1F"/>
          <w:sz w:val="20"/>
        </w:rPr>
        <w:t>cost</w:t>
      </w:r>
      <w:r>
        <w:rPr>
          <w:color w:val="221F1F"/>
          <w:spacing w:val="-6"/>
          <w:sz w:val="20"/>
        </w:rPr>
        <w:t xml:space="preserve"> </w:t>
      </w:r>
      <w:r>
        <w:rPr>
          <w:color w:val="221F1F"/>
          <w:sz w:val="20"/>
        </w:rPr>
        <w:t>pool).</w:t>
      </w:r>
      <w:r>
        <w:rPr>
          <w:color w:val="221F1F"/>
          <w:spacing w:val="-4"/>
          <w:sz w:val="20"/>
        </w:rPr>
        <w:t xml:space="preserve"> </w:t>
      </w:r>
      <w:r>
        <w:rPr>
          <w:color w:val="221F1F"/>
          <w:sz w:val="20"/>
        </w:rPr>
        <w:t>Schedule</w:t>
      </w:r>
      <w:r>
        <w:rPr>
          <w:color w:val="221F1F"/>
          <w:spacing w:val="-4"/>
          <w:sz w:val="20"/>
        </w:rPr>
        <w:t xml:space="preserve"> </w:t>
      </w:r>
      <w:r>
        <w:rPr>
          <w:color w:val="221F1F"/>
          <w:sz w:val="20"/>
        </w:rPr>
        <w:t>of</w:t>
      </w:r>
      <w:r>
        <w:rPr>
          <w:color w:val="221F1F"/>
          <w:spacing w:val="-5"/>
          <w:sz w:val="20"/>
        </w:rPr>
        <w:t xml:space="preserve"> </w:t>
      </w:r>
      <w:r>
        <w:rPr>
          <w:color w:val="221F1F"/>
          <w:sz w:val="20"/>
        </w:rPr>
        <w:t>claimed</w:t>
      </w:r>
      <w:r>
        <w:rPr>
          <w:color w:val="221F1F"/>
          <w:spacing w:val="-4"/>
          <w:sz w:val="20"/>
        </w:rPr>
        <w:t xml:space="preserve"> </w:t>
      </w:r>
      <w:r>
        <w:rPr>
          <w:color w:val="221F1F"/>
          <w:sz w:val="20"/>
        </w:rPr>
        <w:t>expenses</w:t>
      </w:r>
      <w:r>
        <w:rPr>
          <w:color w:val="221F1F"/>
          <w:spacing w:val="-5"/>
          <w:sz w:val="20"/>
        </w:rPr>
        <w:t xml:space="preserve"> </w:t>
      </w:r>
      <w:r>
        <w:rPr>
          <w:color w:val="221F1F"/>
          <w:sz w:val="20"/>
        </w:rPr>
        <w:t>by</w:t>
      </w:r>
      <w:r>
        <w:rPr>
          <w:color w:val="221F1F"/>
          <w:spacing w:val="-4"/>
          <w:sz w:val="20"/>
        </w:rPr>
        <w:t xml:space="preserve"> </w:t>
      </w:r>
      <w:r>
        <w:rPr>
          <w:color w:val="221F1F"/>
          <w:sz w:val="20"/>
        </w:rPr>
        <w:t>element</w:t>
      </w:r>
      <w:r>
        <w:rPr>
          <w:color w:val="221F1F"/>
          <w:spacing w:val="-7"/>
          <w:sz w:val="20"/>
        </w:rPr>
        <w:t xml:space="preserve"> </w:t>
      </w:r>
      <w:r>
        <w:rPr>
          <w:color w:val="221F1F"/>
          <w:sz w:val="20"/>
        </w:rPr>
        <w:t>of</w:t>
      </w:r>
      <w:r>
        <w:rPr>
          <w:color w:val="221F1F"/>
          <w:spacing w:val="-5"/>
          <w:sz w:val="20"/>
        </w:rPr>
        <w:t xml:space="preserve"> </w:t>
      </w:r>
      <w:r>
        <w:rPr>
          <w:color w:val="221F1F"/>
          <w:sz w:val="20"/>
        </w:rPr>
        <w:t>cost</w:t>
      </w:r>
      <w:r>
        <w:rPr>
          <w:color w:val="221F1F"/>
          <w:spacing w:val="-4"/>
          <w:sz w:val="20"/>
        </w:rPr>
        <w:t xml:space="preserve"> </w:t>
      </w:r>
      <w:r>
        <w:rPr>
          <w:color w:val="221F1F"/>
          <w:sz w:val="20"/>
        </w:rPr>
        <w:t>as identified in accounting records (Chart of Accounts).</w:t>
      </w:r>
    </w:p>
    <w:p w14:paraId="6B17242E" w14:textId="77777777" w:rsidR="00016C31" w:rsidRDefault="00016C31">
      <w:pPr>
        <w:pStyle w:val="BodyText"/>
        <w:spacing w:before="1"/>
      </w:pPr>
    </w:p>
    <w:p w14:paraId="71D3DF23" w14:textId="77777777" w:rsidR="00016C31" w:rsidRDefault="00632607">
      <w:pPr>
        <w:pStyle w:val="ListParagraph"/>
        <w:numPr>
          <w:ilvl w:val="1"/>
          <w:numId w:val="98"/>
        </w:numPr>
        <w:tabs>
          <w:tab w:val="left" w:pos="758"/>
        </w:tabs>
        <w:ind w:left="440" w:right="1077" w:hanging="3"/>
        <w:jc w:val="left"/>
        <w:rPr>
          <w:sz w:val="20"/>
        </w:rPr>
      </w:pPr>
      <w:r>
        <w:rPr>
          <w:color w:val="221F1F"/>
          <w:sz w:val="20"/>
        </w:rPr>
        <w:t>Overhead</w:t>
      </w:r>
      <w:r>
        <w:rPr>
          <w:color w:val="221F1F"/>
          <w:spacing w:val="-4"/>
          <w:sz w:val="20"/>
        </w:rPr>
        <w:t xml:space="preserve"> </w:t>
      </w:r>
      <w:r>
        <w:rPr>
          <w:color w:val="221F1F"/>
          <w:sz w:val="20"/>
        </w:rPr>
        <w:t>expenses</w:t>
      </w:r>
      <w:r>
        <w:rPr>
          <w:color w:val="221F1F"/>
          <w:spacing w:val="-8"/>
          <w:sz w:val="20"/>
        </w:rPr>
        <w:t xml:space="preserve"> </w:t>
      </w:r>
      <w:r>
        <w:rPr>
          <w:color w:val="221F1F"/>
          <w:sz w:val="20"/>
        </w:rPr>
        <w:t>(final</w:t>
      </w:r>
      <w:r>
        <w:rPr>
          <w:color w:val="221F1F"/>
          <w:spacing w:val="-7"/>
          <w:sz w:val="20"/>
        </w:rPr>
        <w:t xml:space="preserve"> </w:t>
      </w:r>
      <w:r>
        <w:rPr>
          <w:color w:val="221F1F"/>
          <w:sz w:val="20"/>
        </w:rPr>
        <w:t>indirect</w:t>
      </w:r>
      <w:r>
        <w:rPr>
          <w:color w:val="221F1F"/>
          <w:spacing w:val="-4"/>
          <w:sz w:val="20"/>
        </w:rPr>
        <w:t xml:space="preserve"> </w:t>
      </w:r>
      <w:r>
        <w:rPr>
          <w:color w:val="221F1F"/>
          <w:sz w:val="20"/>
        </w:rPr>
        <w:t>cost</w:t>
      </w:r>
      <w:r>
        <w:rPr>
          <w:color w:val="221F1F"/>
          <w:spacing w:val="-8"/>
          <w:sz w:val="20"/>
        </w:rPr>
        <w:t xml:space="preserve"> </w:t>
      </w:r>
      <w:r>
        <w:rPr>
          <w:color w:val="221F1F"/>
          <w:sz w:val="20"/>
        </w:rPr>
        <w:t>pool).</w:t>
      </w:r>
      <w:r>
        <w:rPr>
          <w:color w:val="221F1F"/>
          <w:spacing w:val="-4"/>
          <w:sz w:val="20"/>
        </w:rPr>
        <w:t xml:space="preserve"> </w:t>
      </w:r>
      <w:r>
        <w:rPr>
          <w:color w:val="221F1F"/>
          <w:sz w:val="20"/>
        </w:rPr>
        <w:t>Schedule</w:t>
      </w:r>
      <w:r>
        <w:rPr>
          <w:color w:val="221F1F"/>
          <w:spacing w:val="-7"/>
          <w:sz w:val="20"/>
        </w:rPr>
        <w:t xml:space="preserve"> </w:t>
      </w:r>
      <w:r>
        <w:rPr>
          <w:color w:val="221F1F"/>
          <w:sz w:val="20"/>
        </w:rPr>
        <w:t>of</w:t>
      </w:r>
      <w:r>
        <w:rPr>
          <w:color w:val="221F1F"/>
          <w:spacing w:val="-5"/>
          <w:sz w:val="20"/>
        </w:rPr>
        <w:t xml:space="preserve"> </w:t>
      </w:r>
      <w:r>
        <w:rPr>
          <w:color w:val="221F1F"/>
          <w:sz w:val="20"/>
        </w:rPr>
        <w:t>claimed</w:t>
      </w:r>
      <w:r>
        <w:rPr>
          <w:color w:val="221F1F"/>
          <w:spacing w:val="-3"/>
          <w:sz w:val="20"/>
        </w:rPr>
        <w:t xml:space="preserve"> </w:t>
      </w:r>
      <w:r>
        <w:rPr>
          <w:color w:val="221F1F"/>
          <w:sz w:val="20"/>
        </w:rPr>
        <w:t>expenses</w:t>
      </w:r>
      <w:r>
        <w:rPr>
          <w:color w:val="221F1F"/>
          <w:spacing w:val="-6"/>
          <w:sz w:val="20"/>
        </w:rPr>
        <w:t xml:space="preserve"> </w:t>
      </w:r>
      <w:r>
        <w:rPr>
          <w:color w:val="221F1F"/>
          <w:sz w:val="20"/>
        </w:rPr>
        <w:t>by</w:t>
      </w:r>
      <w:r>
        <w:rPr>
          <w:color w:val="221F1F"/>
          <w:spacing w:val="-7"/>
          <w:sz w:val="20"/>
        </w:rPr>
        <w:t xml:space="preserve"> </w:t>
      </w:r>
      <w:r>
        <w:rPr>
          <w:color w:val="221F1F"/>
          <w:sz w:val="20"/>
        </w:rPr>
        <w:t>element</w:t>
      </w:r>
      <w:r>
        <w:rPr>
          <w:color w:val="221F1F"/>
          <w:spacing w:val="-8"/>
          <w:sz w:val="20"/>
        </w:rPr>
        <w:t xml:space="preserve"> </w:t>
      </w:r>
      <w:r>
        <w:rPr>
          <w:color w:val="221F1F"/>
          <w:sz w:val="20"/>
        </w:rPr>
        <w:t>of</w:t>
      </w:r>
      <w:r>
        <w:rPr>
          <w:color w:val="221F1F"/>
          <w:spacing w:val="-5"/>
          <w:sz w:val="20"/>
        </w:rPr>
        <w:t xml:space="preserve"> </w:t>
      </w:r>
      <w:r>
        <w:rPr>
          <w:color w:val="221F1F"/>
          <w:sz w:val="20"/>
        </w:rPr>
        <w:t>cost</w:t>
      </w:r>
      <w:r>
        <w:rPr>
          <w:color w:val="221F1F"/>
          <w:spacing w:val="-5"/>
          <w:sz w:val="20"/>
        </w:rPr>
        <w:t xml:space="preserve"> </w:t>
      </w:r>
      <w:r>
        <w:rPr>
          <w:color w:val="221F1F"/>
          <w:sz w:val="20"/>
        </w:rPr>
        <w:t>as</w:t>
      </w:r>
      <w:r>
        <w:rPr>
          <w:color w:val="221F1F"/>
          <w:spacing w:val="-6"/>
          <w:sz w:val="20"/>
        </w:rPr>
        <w:t xml:space="preserve"> </w:t>
      </w:r>
      <w:r>
        <w:rPr>
          <w:color w:val="221F1F"/>
          <w:sz w:val="20"/>
        </w:rPr>
        <w:t>identified</w:t>
      </w:r>
      <w:r>
        <w:rPr>
          <w:color w:val="221F1F"/>
          <w:spacing w:val="-4"/>
          <w:sz w:val="20"/>
        </w:rPr>
        <w:t xml:space="preserve"> </w:t>
      </w:r>
      <w:r>
        <w:rPr>
          <w:color w:val="221F1F"/>
          <w:sz w:val="20"/>
        </w:rPr>
        <w:t>in accounting records (Chart of Accounts) for each final indirect cost pool.</w:t>
      </w:r>
    </w:p>
    <w:p w14:paraId="6824273E" w14:textId="77777777" w:rsidR="00016C31" w:rsidRDefault="00016C31">
      <w:pPr>
        <w:pStyle w:val="BodyText"/>
        <w:spacing w:before="10"/>
        <w:rPr>
          <w:sz w:val="19"/>
        </w:rPr>
      </w:pPr>
    </w:p>
    <w:p w14:paraId="4E025428" w14:textId="77777777" w:rsidR="00016C31" w:rsidRDefault="00632607">
      <w:pPr>
        <w:pStyle w:val="ListParagraph"/>
        <w:numPr>
          <w:ilvl w:val="1"/>
          <w:numId w:val="98"/>
        </w:numPr>
        <w:tabs>
          <w:tab w:val="left" w:pos="441"/>
        </w:tabs>
        <w:ind w:left="440" w:right="1659" w:hanging="330"/>
        <w:jc w:val="left"/>
        <w:rPr>
          <w:sz w:val="20"/>
        </w:rPr>
      </w:pPr>
      <w:r>
        <w:rPr>
          <w:color w:val="221F1F"/>
          <w:sz w:val="20"/>
        </w:rPr>
        <w:t>Occupancy</w:t>
      </w:r>
      <w:r>
        <w:rPr>
          <w:color w:val="221F1F"/>
          <w:spacing w:val="-4"/>
          <w:sz w:val="20"/>
        </w:rPr>
        <w:t xml:space="preserve"> </w:t>
      </w:r>
      <w:r>
        <w:rPr>
          <w:color w:val="221F1F"/>
          <w:sz w:val="20"/>
        </w:rPr>
        <w:t>expenses</w:t>
      </w:r>
      <w:r>
        <w:rPr>
          <w:color w:val="221F1F"/>
          <w:spacing w:val="-6"/>
          <w:sz w:val="20"/>
        </w:rPr>
        <w:t xml:space="preserve"> </w:t>
      </w:r>
      <w:r>
        <w:rPr>
          <w:color w:val="221F1F"/>
          <w:sz w:val="20"/>
        </w:rPr>
        <w:t>(intermediate</w:t>
      </w:r>
      <w:r>
        <w:rPr>
          <w:color w:val="221F1F"/>
          <w:spacing w:val="-4"/>
          <w:sz w:val="20"/>
        </w:rPr>
        <w:t xml:space="preserve"> </w:t>
      </w:r>
      <w:r>
        <w:rPr>
          <w:color w:val="221F1F"/>
          <w:sz w:val="20"/>
        </w:rPr>
        <w:t>indirect</w:t>
      </w:r>
      <w:r>
        <w:rPr>
          <w:color w:val="221F1F"/>
          <w:spacing w:val="-6"/>
          <w:sz w:val="20"/>
        </w:rPr>
        <w:t xml:space="preserve"> </w:t>
      </w:r>
      <w:r>
        <w:rPr>
          <w:color w:val="221F1F"/>
          <w:sz w:val="20"/>
        </w:rPr>
        <w:t>cost</w:t>
      </w:r>
      <w:r>
        <w:rPr>
          <w:color w:val="221F1F"/>
          <w:spacing w:val="-7"/>
          <w:sz w:val="20"/>
        </w:rPr>
        <w:t xml:space="preserve"> </w:t>
      </w:r>
      <w:r>
        <w:rPr>
          <w:color w:val="221F1F"/>
          <w:sz w:val="20"/>
        </w:rPr>
        <w:t>pool).</w:t>
      </w:r>
      <w:r>
        <w:rPr>
          <w:color w:val="221F1F"/>
          <w:spacing w:val="-8"/>
          <w:sz w:val="20"/>
        </w:rPr>
        <w:t xml:space="preserve"> </w:t>
      </w:r>
      <w:r>
        <w:rPr>
          <w:color w:val="221F1F"/>
          <w:sz w:val="20"/>
        </w:rPr>
        <w:t>Schedule</w:t>
      </w:r>
      <w:r>
        <w:rPr>
          <w:color w:val="221F1F"/>
          <w:spacing w:val="-5"/>
          <w:sz w:val="20"/>
        </w:rPr>
        <w:t xml:space="preserve"> </w:t>
      </w:r>
      <w:r>
        <w:rPr>
          <w:color w:val="221F1F"/>
          <w:sz w:val="20"/>
        </w:rPr>
        <w:t>of</w:t>
      </w:r>
      <w:r>
        <w:rPr>
          <w:color w:val="221F1F"/>
          <w:spacing w:val="-6"/>
          <w:sz w:val="20"/>
        </w:rPr>
        <w:t xml:space="preserve"> </w:t>
      </w:r>
      <w:r>
        <w:rPr>
          <w:color w:val="221F1F"/>
          <w:sz w:val="20"/>
        </w:rPr>
        <w:t>claimed</w:t>
      </w:r>
      <w:r>
        <w:rPr>
          <w:color w:val="221F1F"/>
          <w:spacing w:val="-7"/>
          <w:sz w:val="20"/>
        </w:rPr>
        <w:t xml:space="preserve"> </w:t>
      </w:r>
      <w:r>
        <w:rPr>
          <w:color w:val="221F1F"/>
          <w:sz w:val="20"/>
        </w:rPr>
        <w:t>expenses</w:t>
      </w:r>
      <w:r>
        <w:rPr>
          <w:color w:val="221F1F"/>
          <w:spacing w:val="-6"/>
          <w:sz w:val="20"/>
        </w:rPr>
        <w:t xml:space="preserve"> </w:t>
      </w:r>
      <w:r>
        <w:rPr>
          <w:color w:val="221F1F"/>
          <w:sz w:val="20"/>
        </w:rPr>
        <w:t>by</w:t>
      </w:r>
      <w:r>
        <w:rPr>
          <w:color w:val="221F1F"/>
          <w:spacing w:val="-5"/>
          <w:sz w:val="20"/>
        </w:rPr>
        <w:t xml:space="preserve"> </w:t>
      </w:r>
      <w:r>
        <w:rPr>
          <w:color w:val="221F1F"/>
          <w:sz w:val="20"/>
        </w:rPr>
        <w:t>element</w:t>
      </w:r>
      <w:r>
        <w:rPr>
          <w:color w:val="221F1F"/>
          <w:spacing w:val="-9"/>
          <w:sz w:val="20"/>
        </w:rPr>
        <w:t xml:space="preserve"> </w:t>
      </w:r>
      <w:r>
        <w:rPr>
          <w:color w:val="221F1F"/>
          <w:sz w:val="20"/>
        </w:rPr>
        <w:t>of</w:t>
      </w:r>
      <w:r>
        <w:rPr>
          <w:color w:val="221F1F"/>
          <w:spacing w:val="-5"/>
          <w:sz w:val="20"/>
        </w:rPr>
        <w:t xml:space="preserve"> </w:t>
      </w:r>
      <w:r>
        <w:rPr>
          <w:color w:val="221F1F"/>
          <w:sz w:val="20"/>
        </w:rPr>
        <w:t>cost</w:t>
      </w:r>
      <w:r>
        <w:rPr>
          <w:color w:val="221F1F"/>
          <w:spacing w:val="-7"/>
          <w:sz w:val="20"/>
        </w:rPr>
        <w:t xml:space="preserve"> </w:t>
      </w:r>
      <w:r>
        <w:rPr>
          <w:color w:val="221F1F"/>
          <w:sz w:val="20"/>
        </w:rPr>
        <w:t>as identified in accounting records (Chart of Accounts) and expense reallocation to final indirect cost pools.</w:t>
      </w:r>
    </w:p>
    <w:p w14:paraId="4A636C2E" w14:textId="77777777" w:rsidR="00016C31" w:rsidRDefault="00016C31">
      <w:pPr>
        <w:pStyle w:val="BodyText"/>
        <w:spacing w:before="1"/>
      </w:pPr>
    </w:p>
    <w:p w14:paraId="6339FEE5" w14:textId="77777777" w:rsidR="00016C31" w:rsidRDefault="00632607">
      <w:pPr>
        <w:pStyle w:val="ListParagraph"/>
        <w:numPr>
          <w:ilvl w:val="1"/>
          <w:numId w:val="98"/>
        </w:numPr>
        <w:tabs>
          <w:tab w:val="left" w:pos="746"/>
        </w:tabs>
        <w:ind w:left="745" w:hanging="308"/>
        <w:jc w:val="left"/>
        <w:rPr>
          <w:sz w:val="20"/>
        </w:rPr>
      </w:pPr>
      <w:r>
        <w:rPr>
          <w:color w:val="221F1F"/>
          <w:sz w:val="20"/>
        </w:rPr>
        <w:t>Claimed</w:t>
      </w:r>
      <w:r>
        <w:rPr>
          <w:color w:val="221F1F"/>
          <w:spacing w:val="-8"/>
          <w:sz w:val="20"/>
        </w:rPr>
        <w:t xml:space="preserve"> </w:t>
      </w:r>
      <w:r>
        <w:rPr>
          <w:color w:val="221F1F"/>
          <w:sz w:val="20"/>
        </w:rPr>
        <w:t>allocation</w:t>
      </w:r>
      <w:r>
        <w:rPr>
          <w:color w:val="221F1F"/>
          <w:spacing w:val="-6"/>
          <w:sz w:val="20"/>
        </w:rPr>
        <w:t xml:space="preserve"> </w:t>
      </w:r>
      <w:r>
        <w:rPr>
          <w:color w:val="221F1F"/>
          <w:sz w:val="20"/>
        </w:rPr>
        <w:t>bases,</w:t>
      </w:r>
      <w:r>
        <w:rPr>
          <w:color w:val="221F1F"/>
          <w:spacing w:val="-7"/>
          <w:sz w:val="20"/>
        </w:rPr>
        <w:t xml:space="preserve"> </w:t>
      </w:r>
      <w:r>
        <w:rPr>
          <w:color w:val="221F1F"/>
          <w:sz w:val="20"/>
        </w:rPr>
        <w:t>by</w:t>
      </w:r>
      <w:r>
        <w:rPr>
          <w:color w:val="221F1F"/>
          <w:spacing w:val="-3"/>
          <w:sz w:val="20"/>
        </w:rPr>
        <w:t xml:space="preserve"> </w:t>
      </w:r>
      <w:r>
        <w:rPr>
          <w:color w:val="221F1F"/>
          <w:sz w:val="20"/>
        </w:rPr>
        <w:t>element</w:t>
      </w:r>
      <w:r>
        <w:rPr>
          <w:color w:val="221F1F"/>
          <w:spacing w:val="-9"/>
          <w:sz w:val="20"/>
        </w:rPr>
        <w:t xml:space="preserve"> </w:t>
      </w:r>
      <w:r>
        <w:rPr>
          <w:color w:val="221F1F"/>
          <w:sz w:val="20"/>
        </w:rPr>
        <w:t>of</w:t>
      </w:r>
      <w:r>
        <w:rPr>
          <w:color w:val="221F1F"/>
          <w:spacing w:val="-7"/>
          <w:sz w:val="20"/>
        </w:rPr>
        <w:t xml:space="preserve"> </w:t>
      </w:r>
      <w:r>
        <w:rPr>
          <w:color w:val="221F1F"/>
          <w:sz w:val="20"/>
        </w:rPr>
        <w:t>cost,</w:t>
      </w:r>
      <w:r>
        <w:rPr>
          <w:color w:val="221F1F"/>
          <w:spacing w:val="-6"/>
          <w:sz w:val="20"/>
        </w:rPr>
        <w:t xml:space="preserve"> </w:t>
      </w:r>
      <w:r>
        <w:rPr>
          <w:color w:val="221F1F"/>
          <w:sz w:val="20"/>
        </w:rPr>
        <w:t>used</w:t>
      </w:r>
      <w:r>
        <w:rPr>
          <w:color w:val="221F1F"/>
          <w:spacing w:val="-6"/>
          <w:sz w:val="20"/>
        </w:rPr>
        <w:t xml:space="preserve"> </w:t>
      </w:r>
      <w:r>
        <w:rPr>
          <w:color w:val="221F1F"/>
          <w:sz w:val="20"/>
        </w:rPr>
        <w:t>to</w:t>
      </w:r>
      <w:r>
        <w:rPr>
          <w:color w:val="221F1F"/>
          <w:spacing w:val="-6"/>
          <w:sz w:val="20"/>
        </w:rPr>
        <w:t xml:space="preserve"> </w:t>
      </w:r>
      <w:r>
        <w:rPr>
          <w:color w:val="221F1F"/>
          <w:sz w:val="20"/>
        </w:rPr>
        <w:t>distribute</w:t>
      </w:r>
      <w:r>
        <w:rPr>
          <w:color w:val="221F1F"/>
          <w:spacing w:val="-4"/>
          <w:sz w:val="20"/>
        </w:rPr>
        <w:t xml:space="preserve"> </w:t>
      </w:r>
      <w:r>
        <w:rPr>
          <w:color w:val="221F1F"/>
          <w:sz w:val="20"/>
        </w:rPr>
        <w:t>indirect</w:t>
      </w:r>
      <w:r>
        <w:rPr>
          <w:color w:val="221F1F"/>
          <w:spacing w:val="-7"/>
          <w:sz w:val="20"/>
        </w:rPr>
        <w:t xml:space="preserve"> </w:t>
      </w:r>
      <w:r>
        <w:rPr>
          <w:color w:val="221F1F"/>
          <w:spacing w:val="-2"/>
          <w:sz w:val="20"/>
        </w:rPr>
        <w:t>costs.</w:t>
      </w:r>
    </w:p>
    <w:p w14:paraId="42F47D65" w14:textId="77777777" w:rsidR="00016C31" w:rsidRDefault="00016C31">
      <w:pPr>
        <w:pStyle w:val="BodyText"/>
        <w:spacing w:before="10"/>
        <w:rPr>
          <w:sz w:val="19"/>
        </w:rPr>
      </w:pPr>
    </w:p>
    <w:p w14:paraId="387B5C3D" w14:textId="77777777" w:rsidR="00016C31" w:rsidRDefault="00632607">
      <w:pPr>
        <w:pStyle w:val="ListParagraph"/>
        <w:numPr>
          <w:ilvl w:val="1"/>
          <w:numId w:val="98"/>
        </w:numPr>
        <w:tabs>
          <w:tab w:val="left" w:pos="734"/>
        </w:tabs>
        <w:ind w:left="733" w:hanging="296"/>
        <w:jc w:val="left"/>
        <w:rPr>
          <w:sz w:val="20"/>
        </w:rPr>
      </w:pPr>
      <w:r>
        <w:rPr>
          <w:color w:val="221F1F"/>
          <w:sz w:val="20"/>
        </w:rPr>
        <w:t>Facilities</w:t>
      </w:r>
      <w:r>
        <w:rPr>
          <w:color w:val="221F1F"/>
          <w:spacing w:val="-12"/>
          <w:sz w:val="20"/>
        </w:rPr>
        <w:t xml:space="preserve"> </w:t>
      </w:r>
      <w:r>
        <w:rPr>
          <w:color w:val="221F1F"/>
          <w:sz w:val="20"/>
        </w:rPr>
        <w:t>capital</w:t>
      </w:r>
      <w:r>
        <w:rPr>
          <w:color w:val="221F1F"/>
          <w:spacing w:val="-10"/>
          <w:sz w:val="20"/>
        </w:rPr>
        <w:t xml:space="preserve"> </w:t>
      </w:r>
      <w:r>
        <w:rPr>
          <w:color w:val="221F1F"/>
          <w:sz w:val="20"/>
        </w:rPr>
        <w:t>cost</w:t>
      </w:r>
      <w:r>
        <w:rPr>
          <w:color w:val="221F1F"/>
          <w:spacing w:val="-11"/>
          <w:sz w:val="20"/>
        </w:rPr>
        <w:t xml:space="preserve"> </w:t>
      </w:r>
      <w:r>
        <w:rPr>
          <w:color w:val="221F1F"/>
          <w:sz w:val="20"/>
        </w:rPr>
        <w:t>of</w:t>
      </w:r>
      <w:r>
        <w:rPr>
          <w:color w:val="221F1F"/>
          <w:spacing w:val="-9"/>
          <w:sz w:val="20"/>
        </w:rPr>
        <w:t xml:space="preserve"> </w:t>
      </w:r>
      <w:r>
        <w:rPr>
          <w:color w:val="221F1F"/>
          <w:sz w:val="20"/>
        </w:rPr>
        <w:t>money</w:t>
      </w:r>
      <w:r>
        <w:rPr>
          <w:color w:val="221F1F"/>
          <w:spacing w:val="-8"/>
          <w:sz w:val="20"/>
        </w:rPr>
        <w:t xml:space="preserve"> </w:t>
      </w:r>
      <w:r>
        <w:rPr>
          <w:color w:val="221F1F"/>
          <w:sz w:val="20"/>
        </w:rPr>
        <w:t>factors</w:t>
      </w:r>
      <w:r>
        <w:rPr>
          <w:color w:val="221F1F"/>
          <w:spacing w:val="-10"/>
          <w:sz w:val="20"/>
        </w:rPr>
        <w:t xml:space="preserve"> </w:t>
      </w:r>
      <w:r>
        <w:rPr>
          <w:color w:val="221F1F"/>
          <w:spacing w:val="-2"/>
          <w:sz w:val="20"/>
        </w:rPr>
        <w:t>computation.</w:t>
      </w:r>
    </w:p>
    <w:p w14:paraId="6F8E741D" w14:textId="77777777" w:rsidR="00016C31" w:rsidRDefault="00016C31">
      <w:pPr>
        <w:pStyle w:val="BodyText"/>
        <w:spacing w:before="1"/>
      </w:pPr>
    </w:p>
    <w:p w14:paraId="47096236" w14:textId="77777777" w:rsidR="00016C31" w:rsidRDefault="00632607">
      <w:pPr>
        <w:pStyle w:val="ListParagraph"/>
        <w:numPr>
          <w:ilvl w:val="1"/>
          <w:numId w:val="98"/>
        </w:numPr>
        <w:tabs>
          <w:tab w:val="left" w:pos="767"/>
        </w:tabs>
        <w:jc w:val="left"/>
        <w:rPr>
          <w:sz w:val="20"/>
        </w:rPr>
      </w:pPr>
      <w:r>
        <w:rPr>
          <w:color w:val="221F1F"/>
          <w:sz w:val="20"/>
        </w:rPr>
        <w:t>Reconciliation</w:t>
      </w:r>
      <w:r>
        <w:rPr>
          <w:color w:val="221F1F"/>
          <w:spacing w:val="-10"/>
          <w:sz w:val="20"/>
        </w:rPr>
        <w:t xml:space="preserve"> </w:t>
      </w:r>
      <w:r>
        <w:rPr>
          <w:color w:val="221F1F"/>
          <w:sz w:val="20"/>
        </w:rPr>
        <w:t>of</w:t>
      </w:r>
      <w:r>
        <w:rPr>
          <w:color w:val="221F1F"/>
          <w:spacing w:val="-6"/>
          <w:sz w:val="20"/>
        </w:rPr>
        <w:t xml:space="preserve"> </w:t>
      </w:r>
      <w:r>
        <w:rPr>
          <w:color w:val="221F1F"/>
          <w:sz w:val="20"/>
        </w:rPr>
        <w:t>books</w:t>
      </w:r>
      <w:r>
        <w:rPr>
          <w:color w:val="221F1F"/>
          <w:spacing w:val="-11"/>
          <w:sz w:val="20"/>
        </w:rPr>
        <w:t xml:space="preserve"> </w:t>
      </w:r>
      <w:r>
        <w:rPr>
          <w:color w:val="221F1F"/>
          <w:sz w:val="20"/>
        </w:rPr>
        <w:t>of</w:t>
      </w:r>
      <w:r>
        <w:rPr>
          <w:color w:val="221F1F"/>
          <w:spacing w:val="-5"/>
          <w:sz w:val="20"/>
        </w:rPr>
        <w:t xml:space="preserve"> </w:t>
      </w:r>
      <w:r>
        <w:rPr>
          <w:color w:val="221F1F"/>
          <w:sz w:val="20"/>
        </w:rPr>
        <w:t>account</w:t>
      </w:r>
      <w:r>
        <w:rPr>
          <w:color w:val="221F1F"/>
          <w:spacing w:val="-8"/>
          <w:sz w:val="20"/>
        </w:rPr>
        <w:t xml:space="preserve"> </w:t>
      </w:r>
      <w:r>
        <w:rPr>
          <w:color w:val="221F1F"/>
          <w:sz w:val="20"/>
        </w:rPr>
        <w:t>(i.e.,</w:t>
      </w:r>
      <w:r>
        <w:rPr>
          <w:color w:val="221F1F"/>
          <w:spacing w:val="-8"/>
          <w:sz w:val="20"/>
        </w:rPr>
        <w:t xml:space="preserve"> </w:t>
      </w:r>
      <w:r>
        <w:rPr>
          <w:color w:val="221F1F"/>
          <w:sz w:val="20"/>
        </w:rPr>
        <w:t>General</w:t>
      </w:r>
      <w:r>
        <w:rPr>
          <w:color w:val="221F1F"/>
          <w:spacing w:val="-9"/>
          <w:sz w:val="20"/>
        </w:rPr>
        <w:t xml:space="preserve"> </w:t>
      </w:r>
      <w:r>
        <w:rPr>
          <w:color w:val="221F1F"/>
          <w:sz w:val="20"/>
        </w:rPr>
        <w:t>Ledger)</w:t>
      </w:r>
      <w:r>
        <w:rPr>
          <w:color w:val="221F1F"/>
          <w:spacing w:val="-7"/>
          <w:sz w:val="20"/>
        </w:rPr>
        <w:t xml:space="preserve"> </w:t>
      </w:r>
      <w:r>
        <w:rPr>
          <w:color w:val="221F1F"/>
          <w:sz w:val="20"/>
        </w:rPr>
        <w:t>and</w:t>
      </w:r>
      <w:r>
        <w:rPr>
          <w:color w:val="221F1F"/>
          <w:spacing w:val="-10"/>
          <w:sz w:val="20"/>
        </w:rPr>
        <w:t xml:space="preserve"> </w:t>
      </w:r>
      <w:r>
        <w:rPr>
          <w:color w:val="221F1F"/>
          <w:sz w:val="20"/>
        </w:rPr>
        <w:t>claimed</w:t>
      </w:r>
      <w:r>
        <w:rPr>
          <w:color w:val="221F1F"/>
          <w:spacing w:val="-7"/>
          <w:sz w:val="20"/>
        </w:rPr>
        <w:t xml:space="preserve"> </w:t>
      </w:r>
      <w:r>
        <w:rPr>
          <w:color w:val="221F1F"/>
          <w:sz w:val="20"/>
        </w:rPr>
        <w:t>direct</w:t>
      </w:r>
      <w:r>
        <w:rPr>
          <w:color w:val="221F1F"/>
          <w:spacing w:val="-8"/>
          <w:sz w:val="20"/>
        </w:rPr>
        <w:t xml:space="preserve"> </w:t>
      </w:r>
      <w:r>
        <w:rPr>
          <w:color w:val="221F1F"/>
          <w:sz w:val="20"/>
        </w:rPr>
        <w:t>costs</w:t>
      </w:r>
      <w:r>
        <w:rPr>
          <w:color w:val="221F1F"/>
          <w:spacing w:val="-10"/>
          <w:sz w:val="20"/>
        </w:rPr>
        <w:t xml:space="preserve"> </w:t>
      </w:r>
      <w:r>
        <w:rPr>
          <w:color w:val="221F1F"/>
          <w:sz w:val="20"/>
        </w:rPr>
        <w:t>by</w:t>
      </w:r>
      <w:r>
        <w:rPr>
          <w:color w:val="221F1F"/>
          <w:spacing w:val="-10"/>
          <w:sz w:val="20"/>
        </w:rPr>
        <w:t xml:space="preserve"> </w:t>
      </w:r>
      <w:r>
        <w:rPr>
          <w:color w:val="221F1F"/>
          <w:sz w:val="20"/>
        </w:rPr>
        <w:t>major</w:t>
      </w:r>
      <w:r>
        <w:rPr>
          <w:color w:val="221F1F"/>
          <w:spacing w:val="-8"/>
          <w:sz w:val="20"/>
        </w:rPr>
        <w:t xml:space="preserve"> </w:t>
      </w:r>
      <w:r>
        <w:rPr>
          <w:color w:val="221F1F"/>
          <w:sz w:val="20"/>
        </w:rPr>
        <w:t>cost</w:t>
      </w:r>
      <w:r>
        <w:rPr>
          <w:color w:val="221F1F"/>
          <w:spacing w:val="-8"/>
          <w:sz w:val="20"/>
        </w:rPr>
        <w:t xml:space="preserve"> </w:t>
      </w:r>
      <w:r>
        <w:rPr>
          <w:color w:val="221F1F"/>
          <w:spacing w:val="-2"/>
          <w:sz w:val="20"/>
        </w:rPr>
        <w:t>element.</w:t>
      </w:r>
    </w:p>
    <w:p w14:paraId="4E099E30" w14:textId="77777777" w:rsidR="00016C31" w:rsidRDefault="00016C31">
      <w:pPr>
        <w:pStyle w:val="BodyText"/>
        <w:spacing w:before="1"/>
      </w:pPr>
    </w:p>
    <w:p w14:paraId="620678D8" w14:textId="77777777" w:rsidR="00016C31" w:rsidRDefault="00632607">
      <w:pPr>
        <w:pStyle w:val="ListParagraph"/>
        <w:numPr>
          <w:ilvl w:val="1"/>
          <w:numId w:val="98"/>
        </w:numPr>
        <w:tabs>
          <w:tab w:val="left" w:pos="441"/>
        </w:tabs>
        <w:spacing w:before="1"/>
        <w:ind w:left="440" w:right="1384" w:hanging="330"/>
        <w:jc w:val="left"/>
        <w:rPr>
          <w:sz w:val="20"/>
        </w:rPr>
      </w:pPr>
      <w:r>
        <w:rPr>
          <w:color w:val="221F1F"/>
          <w:sz w:val="20"/>
        </w:rPr>
        <w:t>Schedule</w:t>
      </w:r>
      <w:r>
        <w:rPr>
          <w:color w:val="221F1F"/>
          <w:spacing w:val="-5"/>
          <w:sz w:val="20"/>
        </w:rPr>
        <w:t xml:space="preserve"> </w:t>
      </w:r>
      <w:r>
        <w:rPr>
          <w:color w:val="221F1F"/>
          <w:sz w:val="20"/>
        </w:rPr>
        <w:t>of</w:t>
      </w:r>
      <w:r>
        <w:rPr>
          <w:color w:val="221F1F"/>
          <w:spacing w:val="-5"/>
          <w:sz w:val="20"/>
        </w:rPr>
        <w:t xml:space="preserve"> </w:t>
      </w:r>
      <w:r>
        <w:rPr>
          <w:color w:val="221F1F"/>
          <w:sz w:val="20"/>
        </w:rPr>
        <w:t>direct</w:t>
      </w:r>
      <w:r>
        <w:rPr>
          <w:color w:val="221F1F"/>
          <w:spacing w:val="-5"/>
          <w:sz w:val="20"/>
        </w:rPr>
        <w:t xml:space="preserve"> </w:t>
      </w:r>
      <w:r>
        <w:rPr>
          <w:color w:val="221F1F"/>
          <w:sz w:val="20"/>
        </w:rPr>
        <w:t>costs</w:t>
      </w:r>
      <w:r>
        <w:rPr>
          <w:color w:val="221F1F"/>
          <w:spacing w:val="-6"/>
          <w:sz w:val="20"/>
        </w:rPr>
        <w:t xml:space="preserve"> </w:t>
      </w:r>
      <w:r>
        <w:rPr>
          <w:color w:val="221F1F"/>
          <w:sz w:val="20"/>
        </w:rPr>
        <w:t>by</w:t>
      </w:r>
      <w:r>
        <w:rPr>
          <w:color w:val="221F1F"/>
          <w:spacing w:val="-4"/>
          <w:sz w:val="20"/>
        </w:rPr>
        <w:t xml:space="preserve"> </w:t>
      </w:r>
      <w:r>
        <w:rPr>
          <w:color w:val="221F1F"/>
          <w:sz w:val="20"/>
        </w:rPr>
        <w:t>contract</w:t>
      </w:r>
      <w:r>
        <w:rPr>
          <w:color w:val="221F1F"/>
          <w:spacing w:val="-4"/>
          <w:sz w:val="20"/>
        </w:rPr>
        <w:t xml:space="preserve"> </w:t>
      </w:r>
      <w:r>
        <w:rPr>
          <w:color w:val="221F1F"/>
          <w:sz w:val="20"/>
        </w:rPr>
        <w:t>and</w:t>
      </w:r>
      <w:r>
        <w:rPr>
          <w:color w:val="221F1F"/>
          <w:spacing w:val="-4"/>
          <w:sz w:val="20"/>
        </w:rPr>
        <w:t xml:space="preserve"> </w:t>
      </w:r>
      <w:r>
        <w:rPr>
          <w:color w:val="221F1F"/>
          <w:sz w:val="20"/>
        </w:rPr>
        <w:t>subcontract</w:t>
      </w:r>
      <w:r>
        <w:rPr>
          <w:color w:val="221F1F"/>
          <w:spacing w:val="-5"/>
          <w:sz w:val="20"/>
        </w:rPr>
        <w:t xml:space="preserve"> </w:t>
      </w:r>
      <w:r>
        <w:rPr>
          <w:color w:val="221F1F"/>
          <w:sz w:val="20"/>
        </w:rPr>
        <w:t>and</w:t>
      </w:r>
      <w:r>
        <w:rPr>
          <w:color w:val="221F1F"/>
          <w:spacing w:val="-4"/>
          <w:sz w:val="20"/>
        </w:rPr>
        <w:t xml:space="preserve"> </w:t>
      </w:r>
      <w:r>
        <w:rPr>
          <w:color w:val="221F1F"/>
          <w:sz w:val="20"/>
        </w:rPr>
        <w:t>indirect</w:t>
      </w:r>
      <w:r>
        <w:rPr>
          <w:color w:val="221F1F"/>
          <w:spacing w:val="-5"/>
          <w:sz w:val="20"/>
        </w:rPr>
        <w:t xml:space="preserve"> </w:t>
      </w:r>
      <w:r>
        <w:rPr>
          <w:color w:val="221F1F"/>
          <w:sz w:val="20"/>
        </w:rPr>
        <w:t>expense</w:t>
      </w:r>
      <w:r>
        <w:rPr>
          <w:color w:val="221F1F"/>
          <w:spacing w:val="-5"/>
          <w:sz w:val="20"/>
        </w:rPr>
        <w:t xml:space="preserve"> </w:t>
      </w:r>
      <w:r>
        <w:rPr>
          <w:color w:val="221F1F"/>
          <w:sz w:val="20"/>
        </w:rPr>
        <w:t>applied</w:t>
      </w:r>
      <w:r>
        <w:rPr>
          <w:color w:val="221F1F"/>
          <w:spacing w:val="-4"/>
          <w:sz w:val="20"/>
        </w:rPr>
        <w:t xml:space="preserve"> </w:t>
      </w:r>
      <w:r>
        <w:rPr>
          <w:color w:val="221F1F"/>
          <w:sz w:val="20"/>
        </w:rPr>
        <w:t>at</w:t>
      </w:r>
      <w:r>
        <w:rPr>
          <w:color w:val="221F1F"/>
          <w:spacing w:val="-6"/>
          <w:sz w:val="20"/>
        </w:rPr>
        <w:t xml:space="preserve"> </w:t>
      </w:r>
      <w:r>
        <w:rPr>
          <w:color w:val="221F1F"/>
          <w:sz w:val="20"/>
        </w:rPr>
        <w:t>claimed</w:t>
      </w:r>
      <w:r>
        <w:rPr>
          <w:color w:val="221F1F"/>
          <w:spacing w:val="-4"/>
          <w:sz w:val="20"/>
        </w:rPr>
        <w:t xml:space="preserve"> </w:t>
      </w:r>
      <w:r>
        <w:rPr>
          <w:color w:val="221F1F"/>
          <w:sz w:val="20"/>
        </w:rPr>
        <w:t>rates,</w:t>
      </w:r>
      <w:r>
        <w:rPr>
          <w:color w:val="221F1F"/>
          <w:spacing w:val="-4"/>
          <w:sz w:val="20"/>
        </w:rPr>
        <w:t xml:space="preserve"> </w:t>
      </w:r>
      <w:r>
        <w:rPr>
          <w:color w:val="221F1F"/>
          <w:sz w:val="20"/>
        </w:rPr>
        <w:t>as</w:t>
      </w:r>
      <w:r>
        <w:rPr>
          <w:color w:val="221F1F"/>
          <w:spacing w:val="-6"/>
          <w:sz w:val="20"/>
        </w:rPr>
        <w:t xml:space="preserve"> </w:t>
      </w:r>
      <w:r>
        <w:rPr>
          <w:color w:val="221F1F"/>
          <w:sz w:val="20"/>
        </w:rPr>
        <w:t>well</w:t>
      </w:r>
      <w:r>
        <w:rPr>
          <w:color w:val="221F1F"/>
          <w:spacing w:val="-5"/>
          <w:sz w:val="20"/>
        </w:rPr>
        <w:t xml:space="preserve"> </w:t>
      </w:r>
      <w:r>
        <w:rPr>
          <w:color w:val="221F1F"/>
          <w:sz w:val="20"/>
        </w:rPr>
        <w:t>as</w:t>
      </w:r>
      <w:r>
        <w:rPr>
          <w:color w:val="221F1F"/>
          <w:spacing w:val="-6"/>
          <w:sz w:val="20"/>
        </w:rPr>
        <w:t xml:space="preserve"> </w:t>
      </w:r>
      <w:r>
        <w:rPr>
          <w:color w:val="221F1F"/>
          <w:sz w:val="20"/>
        </w:rPr>
        <w:t>a subsidiary schedule of Government participation percentages in each of the allocation base amounts.</w:t>
      </w:r>
    </w:p>
    <w:p w14:paraId="2D56D568" w14:textId="77777777" w:rsidR="00016C31" w:rsidRDefault="00016C31">
      <w:pPr>
        <w:pStyle w:val="BodyText"/>
        <w:spacing w:before="10"/>
        <w:rPr>
          <w:sz w:val="19"/>
        </w:rPr>
      </w:pPr>
    </w:p>
    <w:p w14:paraId="7745AF93" w14:textId="77777777" w:rsidR="00016C31" w:rsidRDefault="00632607">
      <w:pPr>
        <w:pStyle w:val="ListParagraph"/>
        <w:numPr>
          <w:ilvl w:val="1"/>
          <w:numId w:val="98"/>
        </w:numPr>
        <w:tabs>
          <w:tab w:val="left" w:pos="691"/>
        </w:tabs>
        <w:ind w:left="690" w:hanging="253"/>
        <w:jc w:val="left"/>
        <w:rPr>
          <w:sz w:val="20"/>
        </w:rPr>
      </w:pPr>
      <w:r>
        <w:rPr>
          <w:color w:val="221F1F"/>
          <w:sz w:val="20"/>
        </w:rPr>
        <w:t>Schedule</w:t>
      </w:r>
      <w:r>
        <w:rPr>
          <w:color w:val="221F1F"/>
          <w:spacing w:val="-12"/>
          <w:sz w:val="20"/>
        </w:rPr>
        <w:t xml:space="preserve"> </w:t>
      </w:r>
      <w:r>
        <w:rPr>
          <w:color w:val="221F1F"/>
          <w:sz w:val="20"/>
        </w:rPr>
        <w:t>of</w:t>
      </w:r>
      <w:r>
        <w:rPr>
          <w:color w:val="221F1F"/>
          <w:spacing w:val="-8"/>
          <w:sz w:val="20"/>
        </w:rPr>
        <w:t xml:space="preserve"> </w:t>
      </w:r>
      <w:r>
        <w:rPr>
          <w:color w:val="221F1F"/>
          <w:sz w:val="20"/>
        </w:rPr>
        <w:t>cumulative</w:t>
      </w:r>
      <w:r>
        <w:rPr>
          <w:color w:val="221F1F"/>
          <w:spacing w:val="-8"/>
          <w:sz w:val="20"/>
        </w:rPr>
        <w:t xml:space="preserve"> </w:t>
      </w:r>
      <w:r>
        <w:rPr>
          <w:color w:val="221F1F"/>
          <w:sz w:val="20"/>
        </w:rPr>
        <w:t>direct</w:t>
      </w:r>
      <w:r>
        <w:rPr>
          <w:color w:val="221F1F"/>
          <w:spacing w:val="-12"/>
          <w:sz w:val="20"/>
        </w:rPr>
        <w:t xml:space="preserve"> </w:t>
      </w:r>
      <w:r>
        <w:rPr>
          <w:color w:val="221F1F"/>
          <w:sz w:val="20"/>
        </w:rPr>
        <w:t>and</w:t>
      </w:r>
      <w:r>
        <w:rPr>
          <w:color w:val="221F1F"/>
          <w:spacing w:val="-9"/>
          <w:sz w:val="20"/>
        </w:rPr>
        <w:t xml:space="preserve"> </w:t>
      </w:r>
      <w:r>
        <w:rPr>
          <w:color w:val="221F1F"/>
          <w:sz w:val="20"/>
        </w:rPr>
        <w:t>indirect</w:t>
      </w:r>
      <w:r>
        <w:rPr>
          <w:color w:val="221F1F"/>
          <w:spacing w:val="-8"/>
          <w:sz w:val="20"/>
        </w:rPr>
        <w:t xml:space="preserve"> </w:t>
      </w:r>
      <w:r>
        <w:rPr>
          <w:color w:val="221F1F"/>
          <w:sz w:val="20"/>
        </w:rPr>
        <w:t>costs</w:t>
      </w:r>
      <w:r>
        <w:rPr>
          <w:color w:val="221F1F"/>
          <w:spacing w:val="-12"/>
          <w:sz w:val="20"/>
        </w:rPr>
        <w:t xml:space="preserve"> </w:t>
      </w:r>
      <w:r>
        <w:rPr>
          <w:color w:val="221F1F"/>
          <w:sz w:val="20"/>
        </w:rPr>
        <w:t>claimed</w:t>
      </w:r>
      <w:r>
        <w:rPr>
          <w:color w:val="221F1F"/>
          <w:spacing w:val="-7"/>
          <w:sz w:val="20"/>
        </w:rPr>
        <w:t xml:space="preserve"> </w:t>
      </w:r>
      <w:r>
        <w:rPr>
          <w:color w:val="221F1F"/>
          <w:sz w:val="20"/>
        </w:rPr>
        <w:t>and</w:t>
      </w:r>
      <w:r>
        <w:rPr>
          <w:color w:val="221F1F"/>
          <w:spacing w:val="-10"/>
          <w:sz w:val="20"/>
        </w:rPr>
        <w:t xml:space="preserve"> </w:t>
      </w:r>
      <w:r>
        <w:rPr>
          <w:color w:val="221F1F"/>
          <w:sz w:val="20"/>
        </w:rPr>
        <w:t>billed</w:t>
      </w:r>
      <w:r>
        <w:rPr>
          <w:color w:val="221F1F"/>
          <w:spacing w:val="-10"/>
          <w:sz w:val="20"/>
        </w:rPr>
        <w:t xml:space="preserve"> </w:t>
      </w:r>
      <w:r>
        <w:rPr>
          <w:color w:val="221F1F"/>
          <w:sz w:val="20"/>
        </w:rPr>
        <w:t>by</w:t>
      </w:r>
      <w:r>
        <w:rPr>
          <w:color w:val="221F1F"/>
          <w:spacing w:val="-8"/>
          <w:sz w:val="20"/>
        </w:rPr>
        <w:t xml:space="preserve"> </w:t>
      </w:r>
      <w:r>
        <w:rPr>
          <w:color w:val="221F1F"/>
          <w:sz w:val="20"/>
        </w:rPr>
        <w:t>contract</w:t>
      </w:r>
      <w:r>
        <w:rPr>
          <w:color w:val="221F1F"/>
          <w:spacing w:val="-8"/>
          <w:sz w:val="20"/>
        </w:rPr>
        <w:t xml:space="preserve"> </w:t>
      </w:r>
      <w:r>
        <w:rPr>
          <w:color w:val="221F1F"/>
          <w:sz w:val="20"/>
        </w:rPr>
        <w:t>and</w:t>
      </w:r>
      <w:r>
        <w:rPr>
          <w:color w:val="221F1F"/>
          <w:spacing w:val="-10"/>
          <w:sz w:val="20"/>
        </w:rPr>
        <w:t xml:space="preserve"> </w:t>
      </w:r>
      <w:r>
        <w:rPr>
          <w:color w:val="221F1F"/>
          <w:spacing w:val="-2"/>
          <w:sz w:val="20"/>
        </w:rPr>
        <w:t>subcontract.</w:t>
      </w:r>
    </w:p>
    <w:p w14:paraId="476D8E77" w14:textId="77777777" w:rsidR="00016C31" w:rsidRDefault="00016C31">
      <w:pPr>
        <w:pStyle w:val="BodyText"/>
        <w:spacing w:before="1"/>
      </w:pPr>
    </w:p>
    <w:p w14:paraId="50FF5301" w14:textId="77777777" w:rsidR="00016C31" w:rsidRDefault="00632607">
      <w:pPr>
        <w:pStyle w:val="ListParagraph"/>
        <w:numPr>
          <w:ilvl w:val="1"/>
          <w:numId w:val="98"/>
        </w:numPr>
        <w:tabs>
          <w:tab w:val="left" w:pos="441"/>
        </w:tabs>
        <w:ind w:left="440" w:right="1073" w:hanging="330"/>
        <w:jc w:val="left"/>
        <w:rPr>
          <w:sz w:val="20"/>
        </w:rPr>
      </w:pPr>
      <w:r>
        <w:rPr>
          <w:color w:val="221F1F"/>
          <w:sz w:val="20"/>
        </w:rPr>
        <w:t>Subcontract information. Listing of subcontracts awarded to companies for which the contractor is the prime or upper-tier</w:t>
      </w:r>
      <w:r>
        <w:rPr>
          <w:color w:val="221F1F"/>
          <w:spacing w:val="-5"/>
          <w:sz w:val="20"/>
        </w:rPr>
        <w:t xml:space="preserve"> </w:t>
      </w:r>
      <w:r>
        <w:rPr>
          <w:color w:val="221F1F"/>
          <w:sz w:val="20"/>
        </w:rPr>
        <w:t>contractor</w:t>
      </w:r>
      <w:r>
        <w:rPr>
          <w:color w:val="221F1F"/>
          <w:spacing w:val="-3"/>
          <w:sz w:val="20"/>
        </w:rPr>
        <w:t xml:space="preserve"> </w:t>
      </w:r>
      <w:r>
        <w:rPr>
          <w:color w:val="221F1F"/>
          <w:sz w:val="20"/>
        </w:rPr>
        <w:t>(include</w:t>
      </w:r>
      <w:r>
        <w:rPr>
          <w:color w:val="221F1F"/>
          <w:spacing w:val="-5"/>
          <w:sz w:val="20"/>
        </w:rPr>
        <w:t xml:space="preserve"> </w:t>
      </w:r>
      <w:r>
        <w:rPr>
          <w:color w:val="221F1F"/>
          <w:sz w:val="20"/>
        </w:rPr>
        <w:t>prime</w:t>
      </w:r>
      <w:r>
        <w:rPr>
          <w:color w:val="221F1F"/>
          <w:spacing w:val="-3"/>
          <w:sz w:val="20"/>
        </w:rPr>
        <w:t xml:space="preserve"> </w:t>
      </w:r>
      <w:r>
        <w:rPr>
          <w:color w:val="221F1F"/>
          <w:sz w:val="20"/>
        </w:rPr>
        <w:t>and</w:t>
      </w:r>
      <w:r>
        <w:rPr>
          <w:color w:val="221F1F"/>
          <w:spacing w:val="-4"/>
          <w:sz w:val="20"/>
        </w:rPr>
        <w:t xml:space="preserve"> </w:t>
      </w:r>
      <w:r>
        <w:rPr>
          <w:color w:val="221F1F"/>
          <w:sz w:val="20"/>
        </w:rPr>
        <w:t>subcontract</w:t>
      </w:r>
      <w:r>
        <w:rPr>
          <w:color w:val="221F1F"/>
          <w:spacing w:val="-4"/>
          <w:sz w:val="20"/>
        </w:rPr>
        <w:t xml:space="preserve"> </w:t>
      </w:r>
      <w:r>
        <w:rPr>
          <w:color w:val="221F1F"/>
          <w:sz w:val="20"/>
        </w:rPr>
        <w:t>numbers;</w:t>
      </w:r>
      <w:r>
        <w:rPr>
          <w:color w:val="221F1F"/>
          <w:spacing w:val="-4"/>
          <w:sz w:val="20"/>
        </w:rPr>
        <w:t xml:space="preserve"> </w:t>
      </w:r>
      <w:r>
        <w:rPr>
          <w:color w:val="221F1F"/>
          <w:sz w:val="20"/>
        </w:rPr>
        <w:t>subcontract</w:t>
      </w:r>
      <w:r>
        <w:rPr>
          <w:color w:val="221F1F"/>
          <w:spacing w:val="-4"/>
          <w:sz w:val="20"/>
        </w:rPr>
        <w:t xml:space="preserve"> </w:t>
      </w:r>
      <w:r>
        <w:rPr>
          <w:color w:val="221F1F"/>
          <w:sz w:val="20"/>
        </w:rPr>
        <w:t>value</w:t>
      </w:r>
      <w:r>
        <w:rPr>
          <w:color w:val="221F1F"/>
          <w:spacing w:val="-3"/>
          <w:sz w:val="20"/>
        </w:rPr>
        <w:t xml:space="preserve"> </w:t>
      </w:r>
      <w:r>
        <w:rPr>
          <w:color w:val="221F1F"/>
          <w:sz w:val="20"/>
        </w:rPr>
        <w:t>and</w:t>
      </w:r>
      <w:r>
        <w:rPr>
          <w:color w:val="221F1F"/>
          <w:spacing w:val="-2"/>
          <w:sz w:val="20"/>
        </w:rPr>
        <w:t xml:space="preserve"> </w:t>
      </w:r>
      <w:r>
        <w:rPr>
          <w:color w:val="221F1F"/>
          <w:sz w:val="20"/>
        </w:rPr>
        <w:t>award</w:t>
      </w:r>
      <w:r>
        <w:rPr>
          <w:color w:val="221F1F"/>
          <w:spacing w:val="-2"/>
          <w:sz w:val="20"/>
        </w:rPr>
        <w:t xml:space="preserve"> </w:t>
      </w:r>
      <w:r>
        <w:rPr>
          <w:color w:val="221F1F"/>
          <w:sz w:val="20"/>
        </w:rPr>
        <w:t>type;</w:t>
      </w:r>
      <w:r>
        <w:rPr>
          <w:color w:val="221F1F"/>
          <w:spacing w:val="-3"/>
          <w:sz w:val="20"/>
        </w:rPr>
        <w:t xml:space="preserve"> </w:t>
      </w:r>
      <w:r>
        <w:rPr>
          <w:color w:val="221F1F"/>
          <w:sz w:val="20"/>
        </w:rPr>
        <w:t>amount</w:t>
      </w:r>
      <w:r>
        <w:rPr>
          <w:color w:val="221F1F"/>
          <w:spacing w:val="-4"/>
          <w:sz w:val="20"/>
        </w:rPr>
        <w:t xml:space="preserve"> </w:t>
      </w:r>
      <w:r>
        <w:rPr>
          <w:color w:val="221F1F"/>
          <w:sz w:val="20"/>
        </w:rPr>
        <w:t xml:space="preserve">claimed during the fiscal year; and the </w:t>
      </w:r>
      <w:proofErr w:type="gramStart"/>
      <w:r>
        <w:rPr>
          <w:color w:val="221F1F"/>
          <w:sz w:val="20"/>
        </w:rPr>
        <w:t>subcontractor</w:t>
      </w:r>
      <w:proofErr w:type="gramEnd"/>
      <w:r>
        <w:rPr>
          <w:color w:val="221F1F"/>
          <w:sz w:val="20"/>
        </w:rPr>
        <w:t xml:space="preserve"> name, address, and point of contact information).</w:t>
      </w:r>
    </w:p>
    <w:p w14:paraId="6E203D27" w14:textId="77777777" w:rsidR="00016C31" w:rsidRDefault="00016C31">
      <w:pPr>
        <w:pStyle w:val="BodyText"/>
        <w:spacing w:before="10"/>
        <w:rPr>
          <w:sz w:val="19"/>
        </w:rPr>
      </w:pPr>
    </w:p>
    <w:p w14:paraId="65D701AB" w14:textId="77777777" w:rsidR="00016C31" w:rsidRDefault="00632607">
      <w:pPr>
        <w:pStyle w:val="ListParagraph"/>
        <w:numPr>
          <w:ilvl w:val="1"/>
          <w:numId w:val="98"/>
        </w:numPr>
        <w:tabs>
          <w:tab w:val="left" w:pos="770"/>
        </w:tabs>
        <w:spacing w:before="1"/>
        <w:ind w:left="440" w:right="1289" w:hanging="3"/>
        <w:jc w:val="left"/>
        <w:rPr>
          <w:sz w:val="20"/>
        </w:rPr>
      </w:pPr>
      <w:r>
        <w:rPr>
          <w:color w:val="221F1F"/>
          <w:sz w:val="20"/>
        </w:rPr>
        <w:t>Summary</w:t>
      </w:r>
      <w:r>
        <w:rPr>
          <w:color w:val="221F1F"/>
          <w:spacing w:val="-7"/>
          <w:sz w:val="20"/>
        </w:rPr>
        <w:t xml:space="preserve"> </w:t>
      </w:r>
      <w:r>
        <w:rPr>
          <w:color w:val="221F1F"/>
          <w:sz w:val="20"/>
        </w:rPr>
        <w:t>of</w:t>
      </w:r>
      <w:r>
        <w:rPr>
          <w:color w:val="221F1F"/>
          <w:spacing w:val="-8"/>
          <w:sz w:val="20"/>
        </w:rPr>
        <w:t xml:space="preserve"> </w:t>
      </w:r>
      <w:r>
        <w:rPr>
          <w:color w:val="221F1F"/>
          <w:sz w:val="20"/>
        </w:rPr>
        <w:t>each</w:t>
      </w:r>
      <w:r>
        <w:rPr>
          <w:color w:val="221F1F"/>
          <w:spacing w:val="-5"/>
          <w:sz w:val="20"/>
        </w:rPr>
        <w:t xml:space="preserve"> </w:t>
      </w:r>
      <w:r>
        <w:rPr>
          <w:color w:val="221F1F"/>
          <w:sz w:val="20"/>
        </w:rPr>
        <w:t>time-and-materials</w:t>
      </w:r>
      <w:r>
        <w:rPr>
          <w:color w:val="221F1F"/>
          <w:spacing w:val="-12"/>
          <w:sz w:val="20"/>
        </w:rPr>
        <w:t xml:space="preserve"> </w:t>
      </w:r>
      <w:r>
        <w:rPr>
          <w:color w:val="221F1F"/>
          <w:sz w:val="20"/>
        </w:rPr>
        <w:t>and</w:t>
      </w:r>
      <w:r>
        <w:rPr>
          <w:color w:val="221F1F"/>
          <w:spacing w:val="-8"/>
          <w:sz w:val="20"/>
        </w:rPr>
        <w:t xml:space="preserve"> </w:t>
      </w:r>
      <w:r>
        <w:rPr>
          <w:color w:val="221F1F"/>
          <w:sz w:val="20"/>
        </w:rPr>
        <w:t>labor-hour</w:t>
      </w:r>
      <w:r>
        <w:rPr>
          <w:color w:val="221F1F"/>
          <w:spacing w:val="-5"/>
          <w:sz w:val="20"/>
        </w:rPr>
        <w:t xml:space="preserve"> </w:t>
      </w:r>
      <w:r>
        <w:rPr>
          <w:color w:val="221F1F"/>
          <w:sz w:val="20"/>
        </w:rPr>
        <w:t>contract</w:t>
      </w:r>
      <w:r>
        <w:rPr>
          <w:color w:val="221F1F"/>
          <w:spacing w:val="-8"/>
          <w:sz w:val="20"/>
        </w:rPr>
        <w:t xml:space="preserve"> </w:t>
      </w:r>
      <w:r>
        <w:rPr>
          <w:color w:val="221F1F"/>
          <w:sz w:val="20"/>
        </w:rPr>
        <w:t>information,</w:t>
      </w:r>
      <w:r>
        <w:rPr>
          <w:color w:val="221F1F"/>
          <w:spacing w:val="-9"/>
          <w:sz w:val="20"/>
        </w:rPr>
        <w:t xml:space="preserve"> </w:t>
      </w:r>
      <w:r>
        <w:rPr>
          <w:color w:val="221F1F"/>
          <w:sz w:val="20"/>
        </w:rPr>
        <w:t>including</w:t>
      </w:r>
      <w:r>
        <w:rPr>
          <w:color w:val="221F1F"/>
          <w:spacing w:val="-7"/>
          <w:sz w:val="20"/>
        </w:rPr>
        <w:t xml:space="preserve"> </w:t>
      </w:r>
      <w:r>
        <w:rPr>
          <w:color w:val="221F1F"/>
          <w:sz w:val="20"/>
        </w:rPr>
        <w:t>labor</w:t>
      </w:r>
      <w:r>
        <w:rPr>
          <w:color w:val="221F1F"/>
          <w:spacing w:val="-8"/>
          <w:sz w:val="20"/>
        </w:rPr>
        <w:t xml:space="preserve"> </w:t>
      </w:r>
      <w:r>
        <w:rPr>
          <w:color w:val="221F1F"/>
          <w:sz w:val="20"/>
        </w:rPr>
        <w:t>categories,</w:t>
      </w:r>
      <w:r>
        <w:rPr>
          <w:color w:val="221F1F"/>
          <w:spacing w:val="-5"/>
          <w:sz w:val="20"/>
        </w:rPr>
        <w:t xml:space="preserve"> </w:t>
      </w:r>
      <w:r>
        <w:rPr>
          <w:color w:val="221F1F"/>
          <w:sz w:val="20"/>
        </w:rPr>
        <w:t xml:space="preserve">labor rates, hours, and amounts; direct materials; other direct costs; </w:t>
      </w:r>
      <w:proofErr w:type="gramStart"/>
      <w:r>
        <w:rPr>
          <w:color w:val="221F1F"/>
          <w:sz w:val="20"/>
        </w:rPr>
        <w:t>and,</w:t>
      </w:r>
      <w:proofErr w:type="gramEnd"/>
      <w:r>
        <w:rPr>
          <w:color w:val="221F1F"/>
          <w:sz w:val="20"/>
        </w:rPr>
        <w:t xml:space="preserve"> indirect expense applied at claimed rates.</w:t>
      </w:r>
    </w:p>
    <w:p w14:paraId="0467EABF" w14:textId="77777777" w:rsidR="00016C31" w:rsidRDefault="00016C31">
      <w:pPr>
        <w:pStyle w:val="BodyText"/>
        <w:spacing w:before="1"/>
      </w:pPr>
    </w:p>
    <w:p w14:paraId="21A54AE6" w14:textId="77777777" w:rsidR="00016C31" w:rsidRDefault="00632607">
      <w:pPr>
        <w:pStyle w:val="ListParagraph"/>
        <w:numPr>
          <w:ilvl w:val="1"/>
          <w:numId w:val="98"/>
        </w:numPr>
        <w:tabs>
          <w:tab w:val="left" w:pos="746"/>
        </w:tabs>
        <w:ind w:left="745" w:hanging="308"/>
        <w:jc w:val="left"/>
        <w:rPr>
          <w:sz w:val="20"/>
        </w:rPr>
      </w:pPr>
      <w:r>
        <w:rPr>
          <w:color w:val="221F1F"/>
          <w:sz w:val="20"/>
        </w:rPr>
        <w:t>Reconciliation</w:t>
      </w:r>
      <w:r>
        <w:rPr>
          <w:color w:val="221F1F"/>
          <w:spacing w:val="-9"/>
          <w:sz w:val="20"/>
        </w:rPr>
        <w:t xml:space="preserve"> </w:t>
      </w:r>
      <w:r>
        <w:rPr>
          <w:color w:val="221F1F"/>
          <w:sz w:val="20"/>
        </w:rPr>
        <w:t>of</w:t>
      </w:r>
      <w:r>
        <w:rPr>
          <w:color w:val="221F1F"/>
          <w:spacing w:val="-10"/>
          <w:sz w:val="20"/>
        </w:rPr>
        <w:t xml:space="preserve"> </w:t>
      </w:r>
      <w:r>
        <w:rPr>
          <w:color w:val="221F1F"/>
          <w:sz w:val="20"/>
        </w:rPr>
        <w:t>total</w:t>
      </w:r>
      <w:r>
        <w:rPr>
          <w:color w:val="221F1F"/>
          <w:spacing w:val="-9"/>
          <w:sz w:val="20"/>
        </w:rPr>
        <w:t xml:space="preserve"> </w:t>
      </w:r>
      <w:r>
        <w:rPr>
          <w:color w:val="221F1F"/>
          <w:sz w:val="20"/>
        </w:rPr>
        <w:t>payroll</w:t>
      </w:r>
      <w:r>
        <w:rPr>
          <w:color w:val="221F1F"/>
          <w:spacing w:val="-10"/>
          <w:sz w:val="20"/>
        </w:rPr>
        <w:t xml:space="preserve"> </w:t>
      </w:r>
      <w:r>
        <w:rPr>
          <w:color w:val="221F1F"/>
          <w:sz w:val="20"/>
        </w:rPr>
        <w:t>per</w:t>
      </w:r>
      <w:r>
        <w:rPr>
          <w:color w:val="221F1F"/>
          <w:spacing w:val="-7"/>
          <w:sz w:val="20"/>
        </w:rPr>
        <w:t xml:space="preserve"> </w:t>
      </w:r>
      <w:r>
        <w:rPr>
          <w:color w:val="221F1F"/>
          <w:sz w:val="20"/>
        </w:rPr>
        <w:t>IRS</w:t>
      </w:r>
      <w:r>
        <w:rPr>
          <w:color w:val="221F1F"/>
          <w:spacing w:val="-9"/>
          <w:sz w:val="20"/>
        </w:rPr>
        <w:t xml:space="preserve"> </w:t>
      </w:r>
      <w:r>
        <w:rPr>
          <w:color w:val="221F1F"/>
          <w:sz w:val="20"/>
        </w:rPr>
        <w:t>form</w:t>
      </w:r>
      <w:r>
        <w:rPr>
          <w:color w:val="221F1F"/>
          <w:spacing w:val="-9"/>
          <w:sz w:val="20"/>
        </w:rPr>
        <w:t xml:space="preserve"> </w:t>
      </w:r>
      <w:r>
        <w:rPr>
          <w:color w:val="221F1F"/>
          <w:sz w:val="20"/>
        </w:rPr>
        <w:t>941</w:t>
      </w:r>
      <w:r>
        <w:rPr>
          <w:color w:val="221F1F"/>
          <w:spacing w:val="-7"/>
          <w:sz w:val="20"/>
        </w:rPr>
        <w:t xml:space="preserve"> </w:t>
      </w:r>
      <w:r>
        <w:rPr>
          <w:color w:val="221F1F"/>
          <w:sz w:val="20"/>
        </w:rPr>
        <w:t>to</w:t>
      </w:r>
      <w:r>
        <w:rPr>
          <w:color w:val="221F1F"/>
          <w:spacing w:val="-8"/>
          <w:sz w:val="20"/>
        </w:rPr>
        <w:t xml:space="preserve"> </w:t>
      </w:r>
      <w:r>
        <w:rPr>
          <w:color w:val="221F1F"/>
          <w:sz w:val="20"/>
        </w:rPr>
        <w:t>total</w:t>
      </w:r>
      <w:r>
        <w:rPr>
          <w:color w:val="221F1F"/>
          <w:spacing w:val="-9"/>
          <w:sz w:val="20"/>
        </w:rPr>
        <w:t xml:space="preserve"> </w:t>
      </w:r>
      <w:r>
        <w:rPr>
          <w:color w:val="221F1F"/>
          <w:sz w:val="20"/>
        </w:rPr>
        <w:t>labor</w:t>
      </w:r>
      <w:r>
        <w:rPr>
          <w:color w:val="221F1F"/>
          <w:spacing w:val="-10"/>
          <w:sz w:val="20"/>
        </w:rPr>
        <w:t xml:space="preserve"> </w:t>
      </w:r>
      <w:r>
        <w:rPr>
          <w:color w:val="221F1F"/>
          <w:sz w:val="20"/>
        </w:rPr>
        <w:t>costs</w:t>
      </w:r>
      <w:r>
        <w:rPr>
          <w:color w:val="221F1F"/>
          <w:spacing w:val="-10"/>
          <w:sz w:val="20"/>
        </w:rPr>
        <w:t xml:space="preserve"> </w:t>
      </w:r>
      <w:r>
        <w:rPr>
          <w:color w:val="221F1F"/>
          <w:spacing w:val="-2"/>
          <w:sz w:val="20"/>
        </w:rPr>
        <w:t>distribution.</w:t>
      </w:r>
    </w:p>
    <w:p w14:paraId="5D372528" w14:textId="77777777" w:rsidR="00016C31" w:rsidRDefault="00016C31">
      <w:pPr>
        <w:pStyle w:val="BodyText"/>
        <w:spacing w:before="10"/>
        <w:rPr>
          <w:sz w:val="19"/>
        </w:rPr>
      </w:pPr>
    </w:p>
    <w:p w14:paraId="279953F0" w14:textId="77777777" w:rsidR="00016C31" w:rsidRDefault="00632607">
      <w:pPr>
        <w:pStyle w:val="ListParagraph"/>
        <w:numPr>
          <w:ilvl w:val="1"/>
          <w:numId w:val="98"/>
        </w:numPr>
        <w:tabs>
          <w:tab w:val="left" w:pos="801"/>
        </w:tabs>
        <w:ind w:left="800" w:hanging="363"/>
        <w:jc w:val="left"/>
        <w:rPr>
          <w:sz w:val="20"/>
        </w:rPr>
      </w:pPr>
      <w:r>
        <w:rPr>
          <w:color w:val="221F1F"/>
          <w:spacing w:val="-2"/>
          <w:sz w:val="20"/>
        </w:rPr>
        <w:t>Listing</w:t>
      </w:r>
      <w:r>
        <w:rPr>
          <w:color w:val="221F1F"/>
          <w:spacing w:val="11"/>
          <w:sz w:val="20"/>
        </w:rPr>
        <w:t xml:space="preserve"> </w:t>
      </w:r>
      <w:r>
        <w:rPr>
          <w:color w:val="221F1F"/>
          <w:spacing w:val="-2"/>
          <w:sz w:val="20"/>
        </w:rPr>
        <w:t>of</w:t>
      </w:r>
      <w:r>
        <w:rPr>
          <w:color w:val="221F1F"/>
          <w:spacing w:val="9"/>
          <w:sz w:val="20"/>
        </w:rPr>
        <w:t xml:space="preserve"> </w:t>
      </w:r>
      <w:r>
        <w:rPr>
          <w:color w:val="221F1F"/>
          <w:spacing w:val="-2"/>
          <w:sz w:val="20"/>
        </w:rPr>
        <w:t>decisions/agreements/approvals</w:t>
      </w:r>
      <w:r>
        <w:rPr>
          <w:color w:val="221F1F"/>
          <w:spacing w:val="13"/>
          <w:sz w:val="20"/>
        </w:rPr>
        <w:t xml:space="preserve"> </w:t>
      </w:r>
      <w:r>
        <w:rPr>
          <w:color w:val="221F1F"/>
          <w:spacing w:val="-2"/>
          <w:sz w:val="20"/>
        </w:rPr>
        <w:t>and</w:t>
      </w:r>
      <w:r>
        <w:rPr>
          <w:color w:val="221F1F"/>
          <w:spacing w:val="8"/>
          <w:sz w:val="20"/>
        </w:rPr>
        <w:t xml:space="preserve"> </w:t>
      </w:r>
      <w:r>
        <w:rPr>
          <w:color w:val="221F1F"/>
          <w:spacing w:val="-2"/>
          <w:sz w:val="20"/>
        </w:rPr>
        <w:t>description</w:t>
      </w:r>
      <w:r>
        <w:rPr>
          <w:color w:val="221F1F"/>
          <w:spacing w:val="9"/>
          <w:sz w:val="20"/>
        </w:rPr>
        <w:t xml:space="preserve"> </w:t>
      </w:r>
      <w:r>
        <w:rPr>
          <w:color w:val="221F1F"/>
          <w:spacing w:val="-2"/>
          <w:sz w:val="20"/>
        </w:rPr>
        <w:t>of</w:t>
      </w:r>
      <w:r>
        <w:rPr>
          <w:color w:val="221F1F"/>
          <w:spacing w:val="8"/>
          <w:sz w:val="20"/>
        </w:rPr>
        <w:t xml:space="preserve"> </w:t>
      </w:r>
      <w:r>
        <w:rPr>
          <w:color w:val="221F1F"/>
          <w:spacing w:val="-2"/>
          <w:sz w:val="20"/>
        </w:rPr>
        <w:t>accounting/organizational</w:t>
      </w:r>
      <w:r>
        <w:rPr>
          <w:color w:val="221F1F"/>
          <w:spacing w:val="14"/>
          <w:sz w:val="20"/>
        </w:rPr>
        <w:t xml:space="preserve"> </w:t>
      </w:r>
      <w:r>
        <w:rPr>
          <w:color w:val="221F1F"/>
          <w:spacing w:val="-2"/>
          <w:sz w:val="20"/>
        </w:rPr>
        <w:t>changes.</w:t>
      </w:r>
    </w:p>
    <w:p w14:paraId="4035E0F3" w14:textId="77777777" w:rsidR="00016C31" w:rsidRDefault="00016C31">
      <w:pPr>
        <w:pStyle w:val="BodyText"/>
        <w:spacing w:before="1"/>
      </w:pPr>
    </w:p>
    <w:p w14:paraId="6E039E0B" w14:textId="77777777" w:rsidR="00016C31" w:rsidRDefault="00632607">
      <w:pPr>
        <w:pStyle w:val="ListParagraph"/>
        <w:numPr>
          <w:ilvl w:val="1"/>
          <w:numId w:val="98"/>
        </w:numPr>
        <w:tabs>
          <w:tab w:val="left" w:pos="441"/>
        </w:tabs>
        <w:ind w:left="440" w:right="6418" w:hanging="330"/>
        <w:jc w:val="left"/>
        <w:rPr>
          <w:sz w:val="20"/>
        </w:rPr>
      </w:pPr>
      <w:r>
        <w:rPr>
          <w:color w:val="221F1F"/>
          <w:sz w:val="20"/>
        </w:rPr>
        <w:t>Certificate</w:t>
      </w:r>
      <w:r>
        <w:rPr>
          <w:color w:val="221F1F"/>
          <w:spacing w:val="-13"/>
          <w:sz w:val="20"/>
        </w:rPr>
        <w:t xml:space="preserve"> </w:t>
      </w:r>
      <w:r>
        <w:rPr>
          <w:color w:val="221F1F"/>
          <w:sz w:val="20"/>
        </w:rPr>
        <w:t>of</w:t>
      </w:r>
      <w:r>
        <w:rPr>
          <w:color w:val="221F1F"/>
          <w:spacing w:val="-12"/>
          <w:sz w:val="20"/>
        </w:rPr>
        <w:t xml:space="preserve"> </w:t>
      </w:r>
      <w:r>
        <w:rPr>
          <w:color w:val="221F1F"/>
          <w:sz w:val="20"/>
        </w:rPr>
        <w:t>final</w:t>
      </w:r>
      <w:r>
        <w:rPr>
          <w:color w:val="221F1F"/>
          <w:spacing w:val="-13"/>
          <w:sz w:val="20"/>
        </w:rPr>
        <w:t xml:space="preserve"> </w:t>
      </w:r>
      <w:r>
        <w:rPr>
          <w:color w:val="221F1F"/>
          <w:sz w:val="20"/>
        </w:rPr>
        <w:t>indirect</w:t>
      </w:r>
      <w:r>
        <w:rPr>
          <w:color w:val="221F1F"/>
          <w:spacing w:val="-12"/>
          <w:sz w:val="20"/>
        </w:rPr>
        <w:t xml:space="preserve"> </w:t>
      </w:r>
      <w:r>
        <w:rPr>
          <w:color w:val="221F1F"/>
          <w:sz w:val="20"/>
        </w:rPr>
        <w:t>costs</w:t>
      </w:r>
      <w:r>
        <w:rPr>
          <w:color w:val="221F1F"/>
          <w:spacing w:val="-13"/>
          <w:sz w:val="20"/>
        </w:rPr>
        <w:t xml:space="preserve"> </w:t>
      </w:r>
      <w:r>
        <w:rPr>
          <w:color w:val="221F1F"/>
          <w:sz w:val="20"/>
        </w:rPr>
        <w:t>(see</w:t>
      </w:r>
      <w:r>
        <w:rPr>
          <w:color w:val="221F1F"/>
          <w:spacing w:val="-12"/>
          <w:sz w:val="20"/>
        </w:rPr>
        <w:t xml:space="preserve"> </w:t>
      </w:r>
      <w:r>
        <w:rPr>
          <w:color w:val="221F1F"/>
          <w:sz w:val="20"/>
        </w:rPr>
        <w:t>52.242-4, Certification of Final Indirect Costs).</w:t>
      </w:r>
    </w:p>
    <w:p w14:paraId="1BD30F0C" w14:textId="77777777" w:rsidR="00016C31" w:rsidRDefault="00016C31">
      <w:pPr>
        <w:pStyle w:val="BodyText"/>
        <w:spacing w:before="10"/>
        <w:rPr>
          <w:sz w:val="19"/>
        </w:rPr>
      </w:pPr>
    </w:p>
    <w:p w14:paraId="0AF50D5D" w14:textId="77777777" w:rsidR="00016C31" w:rsidRDefault="00632607">
      <w:pPr>
        <w:pStyle w:val="ListParagraph"/>
        <w:numPr>
          <w:ilvl w:val="1"/>
          <w:numId w:val="98"/>
        </w:numPr>
        <w:tabs>
          <w:tab w:val="left" w:pos="441"/>
        </w:tabs>
        <w:ind w:left="440" w:right="1408" w:hanging="330"/>
        <w:jc w:val="left"/>
        <w:rPr>
          <w:sz w:val="20"/>
        </w:rPr>
      </w:pPr>
      <w:r>
        <w:rPr>
          <w:color w:val="221F1F"/>
          <w:sz w:val="20"/>
        </w:rPr>
        <w:t>Contract closing information for contracts physically completed in this fiscal year (include contract number, period</w:t>
      </w:r>
      <w:r>
        <w:rPr>
          <w:color w:val="221F1F"/>
          <w:spacing w:val="-4"/>
          <w:sz w:val="20"/>
        </w:rPr>
        <w:t xml:space="preserve"> </w:t>
      </w:r>
      <w:r>
        <w:rPr>
          <w:color w:val="221F1F"/>
          <w:sz w:val="20"/>
        </w:rPr>
        <w:t>of</w:t>
      </w:r>
      <w:r>
        <w:rPr>
          <w:color w:val="221F1F"/>
          <w:spacing w:val="-4"/>
          <w:sz w:val="20"/>
        </w:rPr>
        <w:t xml:space="preserve"> </w:t>
      </w:r>
      <w:r>
        <w:rPr>
          <w:color w:val="221F1F"/>
          <w:sz w:val="20"/>
        </w:rPr>
        <w:t>performance,</w:t>
      </w:r>
      <w:r>
        <w:rPr>
          <w:color w:val="221F1F"/>
          <w:spacing w:val="-4"/>
          <w:sz w:val="20"/>
        </w:rPr>
        <w:t xml:space="preserve"> </w:t>
      </w:r>
      <w:r>
        <w:rPr>
          <w:color w:val="221F1F"/>
          <w:sz w:val="20"/>
        </w:rPr>
        <w:t>contract</w:t>
      </w:r>
      <w:r>
        <w:rPr>
          <w:color w:val="221F1F"/>
          <w:spacing w:val="-4"/>
          <w:sz w:val="20"/>
        </w:rPr>
        <w:t xml:space="preserve"> </w:t>
      </w:r>
      <w:r>
        <w:rPr>
          <w:color w:val="221F1F"/>
          <w:sz w:val="20"/>
        </w:rPr>
        <w:t>ceiling</w:t>
      </w:r>
      <w:r>
        <w:rPr>
          <w:color w:val="221F1F"/>
          <w:spacing w:val="-3"/>
          <w:sz w:val="20"/>
        </w:rPr>
        <w:t xml:space="preserve"> </w:t>
      </w:r>
      <w:r>
        <w:rPr>
          <w:color w:val="221F1F"/>
          <w:sz w:val="20"/>
        </w:rPr>
        <w:t>amounts,</w:t>
      </w:r>
      <w:r>
        <w:rPr>
          <w:color w:val="221F1F"/>
          <w:spacing w:val="-4"/>
          <w:sz w:val="20"/>
        </w:rPr>
        <w:t xml:space="preserve"> </w:t>
      </w:r>
      <w:r>
        <w:rPr>
          <w:color w:val="221F1F"/>
          <w:sz w:val="20"/>
        </w:rPr>
        <w:t>contract</w:t>
      </w:r>
      <w:r>
        <w:rPr>
          <w:color w:val="221F1F"/>
          <w:spacing w:val="-4"/>
          <w:sz w:val="20"/>
        </w:rPr>
        <w:t xml:space="preserve"> </w:t>
      </w:r>
      <w:r>
        <w:rPr>
          <w:color w:val="221F1F"/>
          <w:sz w:val="20"/>
        </w:rPr>
        <w:t>fee</w:t>
      </w:r>
      <w:r>
        <w:rPr>
          <w:color w:val="221F1F"/>
          <w:spacing w:val="-4"/>
          <w:sz w:val="20"/>
        </w:rPr>
        <w:t xml:space="preserve"> </w:t>
      </w:r>
      <w:r>
        <w:rPr>
          <w:color w:val="221F1F"/>
          <w:sz w:val="20"/>
        </w:rPr>
        <w:t>computations,</w:t>
      </w:r>
      <w:r>
        <w:rPr>
          <w:color w:val="221F1F"/>
          <w:spacing w:val="-4"/>
          <w:sz w:val="20"/>
        </w:rPr>
        <w:t xml:space="preserve"> </w:t>
      </w:r>
      <w:r>
        <w:rPr>
          <w:color w:val="221F1F"/>
          <w:sz w:val="20"/>
        </w:rPr>
        <w:t>level</w:t>
      </w:r>
      <w:r>
        <w:rPr>
          <w:color w:val="221F1F"/>
          <w:spacing w:val="-4"/>
          <w:sz w:val="20"/>
        </w:rPr>
        <w:t xml:space="preserve"> </w:t>
      </w:r>
      <w:r>
        <w:rPr>
          <w:color w:val="221F1F"/>
          <w:sz w:val="20"/>
        </w:rPr>
        <w:t>of</w:t>
      </w:r>
      <w:r>
        <w:rPr>
          <w:color w:val="221F1F"/>
          <w:spacing w:val="-4"/>
          <w:sz w:val="20"/>
        </w:rPr>
        <w:t xml:space="preserve"> </w:t>
      </w:r>
      <w:r>
        <w:rPr>
          <w:color w:val="221F1F"/>
          <w:sz w:val="20"/>
        </w:rPr>
        <w:t>effort,</w:t>
      </w:r>
      <w:r>
        <w:rPr>
          <w:color w:val="221F1F"/>
          <w:spacing w:val="-4"/>
          <w:sz w:val="20"/>
        </w:rPr>
        <w:t xml:space="preserve"> </w:t>
      </w:r>
      <w:r>
        <w:rPr>
          <w:color w:val="221F1F"/>
          <w:sz w:val="20"/>
        </w:rPr>
        <w:t>and</w:t>
      </w:r>
      <w:r>
        <w:rPr>
          <w:color w:val="221F1F"/>
          <w:spacing w:val="-3"/>
          <w:sz w:val="20"/>
        </w:rPr>
        <w:t xml:space="preserve"> </w:t>
      </w:r>
      <w:r>
        <w:rPr>
          <w:color w:val="221F1F"/>
          <w:sz w:val="20"/>
        </w:rPr>
        <w:t>indicate</w:t>
      </w:r>
      <w:r>
        <w:rPr>
          <w:color w:val="221F1F"/>
          <w:spacing w:val="-4"/>
          <w:sz w:val="20"/>
        </w:rPr>
        <w:t xml:space="preserve"> </w:t>
      </w:r>
      <w:r>
        <w:rPr>
          <w:color w:val="221F1F"/>
          <w:sz w:val="20"/>
        </w:rPr>
        <w:t>if</w:t>
      </w:r>
      <w:r>
        <w:rPr>
          <w:color w:val="221F1F"/>
          <w:spacing w:val="-4"/>
          <w:sz w:val="20"/>
        </w:rPr>
        <w:t xml:space="preserve"> </w:t>
      </w:r>
      <w:r>
        <w:rPr>
          <w:color w:val="221F1F"/>
          <w:sz w:val="20"/>
        </w:rPr>
        <w:t>the contract is ready to close).</w:t>
      </w:r>
    </w:p>
    <w:p w14:paraId="760E5FA1" w14:textId="77777777" w:rsidR="00016C31" w:rsidRDefault="00016C31">
      <w:pPr>
        <w:pStyle w:val="BodyText"/>
        <w:spacing w:before="2"/>
      </w:pPr>
    </w:p>
    <w:p w14:paraId="2077A232" w14:textId="77777777" w:rsidR="00016C31" w:rsidRDefault="00632607">
      <w:pPr>
        <w:pStyle w:val="ListParagraph"/>
        <w:numPr>
          <w:ilvl w:val="0"/>
          <w:numId w:val="98"/>
        </w:numPr>
        <w:tabs>
          <w:tab w:val="left" w:pos="441"/>
        </w:tabs>
        <w:ind w:right="1708" w:hanging="299"/>
        <w:jc w:val="left"/>
        <w:rPr>
          <w:sz w:val="20"/>
        </w:rPr>
      </w:pPr>
      <w:r>
        <w:rPr>
          <w:color w:val="221F1F"/>
          <w:sz w:val="20"/>
        </w:rPr>
        <w:t>The</w:t>
      </w:r>
      <w:r>
        <w:rPr>
          <w:color w:val="221F1F"/>
          <w:spacing w:val="-5"/>
          <w:sz w:val="20"/>
        </w:rPr>
        <w:t xml:space="preserve"> </w:t>
      </w:r>
      <w:r>
        <w:rPr>
          <w:color w:val="221F1F"/>
          <w:sz w:val="20"/>
        </w:rPr>
        <w:t>following</w:t>
      </w:r>
      <w:r>
        <w:rPr>
          <w:color w:val="221F1F"/>
          <w:spacing w:val="-4"/>
          <w:sz w:val="20"/>
        </w:rPr>
        <w:t xml:space="preserve"> </w:t>
      </w:r>
      <w:r>
        <w:rPr>
          <w:color w:val="221F1F"/>
          <w:sz w:val="20"/>
        </w:rPr>
        <w:t>supplemental</w:t>
      </w:r>
      <w:r>
        <w:rPr>
          <w:color w:val="221F1F"/>
          <w:spacing w:val="-5"/>
          <w:sz w:val="20"/>
        </w:rPr>
        <w:t xml:space="preserve"> </w:t>
      </w:r>
      <w:r>
        <w:rPr>
          <w:color w:val="221F1F"/>
          <w:sz w:val="20"/>
        </w:rPr>
        <w:t>information</w:t>
      </w:r>
      <w:r>
        <w:rPr>
          <w:color w:val="221F1F"/>
          <w:spacing w:val="-5"/>
          <w:sz w:val="20"/>
        </w:rPr>
        <w:t xml:space="preserve"> </w:t>
      </w:r>
      <w:r>
        <w:rPr>
          <w:color w:val="221F1F"/>
          <w:sz w:val="20"/>
        </w:rPr>
        <w:t>is</w:t>
      </w:r>
      <w:r>
        <w:rPr>
          <w:color w:val="221F1F"/>
          <w:spacing w:val="-6"/>
          <w:sz w:val="20"/>
        </w:rPr>
        <w:t xml:space="preserve"> </w:t>
      </w:r>
      <w:r>
        <w:rPr>
          <w:color w:val="221F1F"/>
          <w:sz w:val="20"/>
        </w:rPr>
        <w:t>not</w:t>
      </w:r>
      <w:r>
        <w:rPr>
          <w:color w:val="221F1F"/>
          <w:spacing w:val="-8"/>
          <w:sz w:val="20"/>
        </w:rPr>
        <w:t xml:space="preserve"> </w:t>
      </w:r>
      <w:r>
        <w:rPr>
          <w:color w:val="221F1F"/>
          <w:sz w:val="20"/>
        </w:rPr>
        <w:t>required</w:t>
      </w:r>
      <w:r>
        <w:rPr>
          <w:color w:val="221F1F"/>
          <w:spacing w:val="-3"/>
          <w:sz w:val="20"/>
        </w:rPr>
        <w:t xml:space="preserve"> </w:t>
      </w:r>
      <w:r>
        <w:rPr>
          <w:color w:val="221F1F"/>
          <w:sz w:val="20"/>
        </w:rPr>
        <w:t>to</w:t>
      </w:r>
      <w:r>
        <w:rPr>
          <w:color w:val="221F1F"/>
          <w:spacing w:val="-7"/>
          <w:sz w:val="20"/>
        </w:rPr>
        <w:t xml:space="preserve"> </w:t>
      </w:r>
      <w:r>
        <w:rPr>
          <w:color w:val="221F1F"/>
          <w:sz w:val="20"/>
        </w:rPr>
        <w:t>determine</w:t>
      </w:r>
      <w:r>
        <w:rPr>
          <w:color w:val="221F1F"/>
          <w:spacing w:val="-4"/>
          <w:sz w:val="20"/>
        </w:rPr>
        <w:t xml:space="preserve"> </w:t>
      </w:r>
      <w:r>
        <w:rPr>
          <w:color w:val="221F1F"/>
          <w:sz w:val="20"/>
        </w:rPr>
        <w:t>if</w:t>
      </w:r>
      <w:r>
        <w:rPr>
          <w:color w:val="221F1F"/>
          <w:spacing w:val="-5"/>
          <w:sz w:val="20"/>
        </w:rPr>
        <w:t xml:space="preserve"> </w:t>
      </w:r>
      <w:r>
        <w:rPr>
          <w:color w:val="221F1F"/>
          <w:sz w:val="20"/>
        </w:rPr>
        <w:t>a</w:t>
      </w:r>
      <w:r>
        <w:rPr>
          <w:color w:val="221F1F"/>
          <w:spacing w:val="-8"/>
          <w:sz w:val="20"/>
        </w:rPr>
        <w:t xml:space="preserve"> </w:t>
      </w:r>
      <w:r>
        <w:rPr>
          <w:color w:val="221F1F"/>
          <w:sz w:val="20"/>
        </w:rPr>
        <w:t>proposal</w:t>
      </w:r>
      <w:r>
        <w:rPr>
          <w:color w:val="221F1F"/>
          <w:spacing w:val="-4"/>
          <w:sz w:val="20"/>
        </w:rPr>
        <w:t xml:space="preserve"> </w:t>
      </w:r>
      <w:r>
        <w:rPr>
          <w:color w:val="221F1F"/>
          <w:sz w:val="20"/>
        </w:rPr>
        <w:t>is</w:t>
      </w:r>
      <w:r>
        <w:rPr>
          <w:color w:val="221F1F"/>
          <w:spacing w:val="-6"/>
          <w:sz w:val="20"/>
        </w:rPr>
        <w:t xml:space="preserve"> </w:t>
      </w:r>
      <w:r>
        <w:rPr>
          <w:color w:val="221F1F"/>
          <w:sz w:val="20"/>
        </w:rPr>
        <w:t>adequate,</w:t>
      </w:r>
      <w:r>
        <w:rPr>
          <w:color w:val="221F1F"/>
          <w:spacing w:val="-4"/>
          <w:sz w:val="20"/>
        </w:rPr>
        <w:t xml:space="preserve"> </w:t>
      </w:r>
      <w:r>
        <w:rPr>
          <w:color w:val="221F1F"/>
          <w:sz w:val="20"/>
        </w:rPr>
        <w:t>but</w:t>
      </w:r>
      <w:r>
        <w:rPr>
          <w:color w:val="221F1F"/>
          <w:spacing w:val="-7"/>
          <w:sz w:val="20"/>
        </w:rPr>
        <w:t xml:space="preserve"> </w:t>
      </w:r>
      <w:r>
        <w:rPr>
          <w:color w:val="221F1F"/>
          <w:sz w:val="20"/>
        </w:rPr>
        <w:t>may</w:t>
      </w:r>
      <w:r>
        <w:rPr>
          <w:color w:val="221F1F"/>
          <w:spacing w:val="-6"/>
          <w:sz w:val="20"/>
        </w:rPr>
        <w:t xml:space="preserve"> </w:t>
      </w:r>
      <w:r>
        <w:rPr>
          <w:color w:val="221F1F"/>
          <w:sz w:val="20"/>
        </w:rPr>
        <w:t>be required during the audit process:</w:t>
      </w:r>
    </w:p>
    <w:p w14:paraId="289611A3" w14:textId="77777777" w:rsidR="00016C31" w:rsidRDefault="00016C31">
      <w:pPr>
        <w:pStyle w:val="BodyText"/>
        <w:spacing w:before="10"/>
        <w:rPr>
          <w:sz w:val="19"/>
        </w:rPr>
      </w:pPr>
    </w:p>
    <w:p w14:paraId="202F59E8" w14:textId="77777777" w:rsidR="00016C31" w:rsidRDefault="00632607">
      <w:pPr>
        <w:pStyle w:val="ListParagraph"/>
        <w:numPr>
          <w:ilvl w:val="1"/>
          <w:numId w:val="98"/>
        </w:numPr>
        <w:tabs>
          <w:tab w:val="left" w:pos="767"/>
        </w:tabs>
        <w:jc w:val="left"/>
        <w:rPr>
          <w:sz w:val="20"/>
        </w:rPr>
      </w:pPr>
      <w:r>
        <w:rPr>
          <w:color w:val="221F1F"/>
          <w:sz w:val="20"/>
        </w:rPr>
        <w:t>Comparative</w:t>
      </w:r>
      <w:r>
        <w:rPr>
          <w:color w:val="221F1F"/>
          <w:spacing w:val="-9"/>
          <w:sz w:val="20"/>
        </w:rPr>
        <w:t xml:space="preserve"> </w:t>
      </w:r>
      <w:r>
        <w:rPr>
          <w:color w:val="221F1F"/>
          <w:sz w:val="20"/>
        </w:rPr>
        <w:t>analysis</w:t>
      </w:r>
      <w:r>
        <w:rPr>
          <w:color w:val="221F1F"/>
          <w:spacing w:val="-7"/>
          <w:sz w:val="20"/>
        </w:rPr>
        <w:t xml:space="preserve"> </w:t>
      </w:r>
      <w:r>
        <w:rPr>
          <w:color w:val="221F1F"/>
          <w:sz w:val="20"/>
        </w:rPr>
        <w:t>of</w:t>
      </w:r>
      <w:r>
        <w:rPr>
          <w:color w:val="221F1F"/>
          <w:spacing w:val="-6"/>
          <w:sz w:val="20"/>
        </w:rPr>
        <w:t xml:space="preserve"> </w:t>
      </w:r>
      <w:r>
        <w:rPr>
          <w:color w:val="221F1F"/>
          <w:sz w:val="20"/>
        </w:rPr>
        <w:t>indirect</w:t>
      </w:r>
      <w:r>
        <w:rPr>
          <w:color w:val="221F1F"/>
          <w:spacing w:val="-6"/>
          <w:sz w:val="20"/>
        </w:rPr>
        <w:t xml:space="preserve"> </w:t>
      </w:r>
      <w:r>
        <w:rPr>
          <w:color w:val="221F1F"/>
          <w:sz w:val="20"/>
        </w:rPr>
        <w:t>expense</w:t>
      </w:r>
      <w:r>
        <w:rPr>
          <w:color w:val="221F1F"/>
          <w:spacing w:val="-6"/>
          <w:sz w:val="20"/>
        </w:rPr>
        <w:t xml:space="preserve"> </w:t>
      </w:r>
      <w:r>
        <w:rPr>
          <w:color w:val="221F1F"/>
          <w:sz w:val="20"/>
        </w:rPr>
        <w:t>pools</w:t>
      </w:r>
      <w:r>
        <w:rPr>
          <w:color w:val="221F1F"/>
          <w:spacing w:val="-8"/>
          <w:sz w:val="20"/>
        </w:rPr>
        <w:t xml:space="preserve"> </w:t>
      </w:r>
      <w:r>
        <w:rPr>
          <w:color w:val="221F1F"/>
          <w:sz w:val="20"/>
        </w:rPr>
        <w:t>detailed</w:t>
      </w:r>
      <w:r>
        <w:rPr>
          <w:color w:val="221F1F"/>
          <w:spacing w:val="-7"/>
          <w:sz w:val="20"/>
        </w:rPr>
        <w:t xml:space="preserve"> </w:t>
      </w:r>
      <w:r>
        <w:rPr>
          <w:color w:val="221F1F"/>
          <w:sz w:val="20"/>
        </w:rPr>
        <w:t>by</w:t>
      </w:r>
      <w:r>
        <w:rPr>
          <w:color w:val="221F1F"/>
          <w:spacing w:val="-8"/>
          <w:sz w:val="20"/>
        </w:rPr>
        <w:t xml:space="preserve"> </w:t>
      </w:r>
      <w:r>
        <w:rPr>
          <w:color w:val="221F1F"/>
          <w:sz w:val="20"/>
        </w:rPr>
        <w:t>account</w:t>
      </w:r>
      <w:r>
        <w:rPr>
          <w:color w:val="221F1F"/>
          <w:spacing w:val="-7"/>
          <w:sz w:val="20"/>
        </w:rPr>
        <w:t xml:space="preserve"> </w:t>
      </w:r>
      <w:r>
        <w:rPr>
          <w:color w:val="221F1F"/>
          <w:sz w:val="20"/>
        </w:rPr>
        <w:t>to</w:t>
      </w:r>
      <w:r>
        <w:rPr>
          <w:color w:val="221F1F"/>
          <w:spacing w:val="-8"/>
          <w:sz w:val="20"/>
        </w:rPr>
        <w:t xml:space="preserve"> </w:t>
      </w:r>
      <w:r>
        <w:rPr>
          <w:color w:val="221F1F"/>
          <w:sz w:val="20"/>
        </w:rPr>
        <w:t>prior</w:t>
      </w:r>
      <w:r>
        <w:rPr>
          <w:color w:val="221F1F"/>
          <w:spacing w:val="-7"/>
          <w:sz w:val="20"/>
        </w:rPr>
        <w:t xml:space="preserve"> </w:t>
      </w:r>
      <w:r>
        <w:rPr>
          <w:color w:val="221F1F"/>
          <w:sz w:val="20"/>
        </w:rPr>
        <w:t>fiscal</w:t>
      </w:r>
      <w:r>
        <w:rPr>
          <w:color w:val="221F1F"/>
          <w:spacing w:val="-9"/>
          <w:sz w:val="20"/>
        </w:rPr>
        <w:t xml:space="preserve"> </w:t>
      </w:r>
      <w:r>
        <w:rPr>
          <w:color w:val="221F1F"/>
          <w:sz w:val="20"/>
        </w:rPr>
        <w:t>year</w:t>
      </w:r>
      <w:r>
        <w:rPr>
          <w:color w:val="221F1F"/>
          <w:spacing w:val="-6"/>
          <w:sz w:val="20"/>
        </w:rPr>
        <w:t xml:space="preserve"> </w:t>
      </w:r>
      <w:r>
        <w:rPr>
          <w:color w:val="221F1F"/>
          <w:sz w:val="20"/>
        </w:rPr>
        <w:t>and</w:t>
      </w:r>
      <w:r>
        <w:rPr>
          <w:color w:val="221F1F"/>
          <w:spacing w:val="-8"/>
          <w:sz w:val="20"/>
        </w:rPr>
        <w:t xml:space="preserve"> </w:t>
      </w:r>
      <w:r>
        <w:rPr>
          <w:color w:val="221F1F"/>
          <w:sz w:val="20"/>
        </w:rPr>
        <w:t>budgetary</w:t>
      </w:r>
      <w:r>
        <w:rPr>
          <w:color w:val="221F1F"/>
          <w:spacing w:val="-4"/>
          <w:sz w:val="20"/>
        </w:rPr>
        <w:t xml:space="preserve"> </w:t>
      </w:r>
      <w:r>
        <w:rPr>
          <w:color w:val="221F1F"/>
          <w:spacing w:val="-2"/>
          <w:sz w:val="20"/>
        </w:rPr>
        <w:t>data.</w:t>
      </w:r>
    </w:p>
    <w:p w14:paraId="5398DBE4" w14:textId="77777777" w:rsidR="00016C31" w:rsidRDefault="00016C31">
      <w:pPr>
        <w:pStyle w:val="BodyText"/>
        <w:spacing w:before="1"/>
      </w:pPr>
    </w:p>
    <w:p w14:paraId="2A38A607" w14:textId="77777777" w:rsidR="00016C31" w:rsidRDefault="00632607">
      <w:pPr>
        <w:pStyle w:val="ListParagraph"/>
        <w:numPr>
          <w:ilvl w:val="1"/>
          <w:numId w:val="98"/>
        </w:numPr>
        <w:tabs>
          <w:tab w:val="left" w:pos="758"/>
        </w:tabs>
        <w:ind w:left="440" w:right="1520" w:hanging="3"/>
        <w:jc w:val="left"/>
        <w:rPr>
          <w:sz w:val="20"/>
        </w:rPr>
      </w:pPr>
      <w:r>
        <w:rPr>
          <w:color w:val="221F1F"/>
          <w:sz w:val="20"/>
        </w:rPr>
        <w:t>General</w:t>
      </w:r>
      <w:r>
        <w:rPr>
          <w:color w:val="221F1F"/>
          <w:spacing w:val="-8"/>
          <w:sz w:val="20"/>
        </w:rPr>
        <w:t xml:space="preserve"> </w:t>
      </w:r>
      <w:r>
        <w:rPr>
          <w:color w:val="221F1F"/>
          <w:sz w:val="20"/>
        </w:rPr>
        <w:t>organizational</w:t>
      </w:r>
      <w:r>
        <w:rPr>
          <w:color w:val="221F1F"/>
          <w:spacing w:val="-8"/>
          <w:sz w:val="20"/>
        </w:rPr>
        <w:t xml:space="preserve"> </w:t>
      </w:r>
      <w:r>
        <w:rPr>
          <w:color w:val="221F1F"/>
          <w:sz w:val="20"/>
        </w:rPr>
        <w:t>information</w:t>
      </w:r>
      <w:r>
        <w:rPr>
          <w:color w:val="221F1F"/>
          <w:spacing w:val="-6"/>
          <w:sz w:val="20"/>
        </w:rPr>
        <w:t xml:space="preserve"> </w:t>
      </w:r>
      <w:r>
        <w:rPr>
          <w:color w:val="221F1F"/>
          <w:sz w:val="20"/>
        </w:rPr>
        <w:t>and</w:t>
      </w:r>
      <w:r>
        <w:rPr>
          <w:color w:val="221F1F"/>
          <w:spacing w:val="-5"/>
          <w:sz w:val="20"/>
        </w:rPr>
        <w:t xml:space="preserve"> </w:t>
      </w:r>
      <w:r>
        <w:rPr>
          <w:color w:val="221F1F"/>
          <w:sz w:val="20"/>
        </w:rPr>
        <w:t>limitation</w:t>
      </w:r>
      <w:r>
        <w:rPr>
          <w:color w:val="221F1F"/>
          <w:spacing w:val="-7"/>
          <w:sz w:val="20"/>
        </w:rPr>
        <w:t xml:space="preserve"> </w:t>
      </w:r>
      <w:r>
        <w:rPr>
          <w:color w:val="221F1F"/>
          <w:sz w:val="20"/>
        </w:rPr>
        <w:t>on</w:t>
      </w:r>
      <w:r>
        <w:rPr>
          <w:color w:val="221F1F"/>
          <w:spacing w:val="-10"/>
          <w:sz w:val="20"/>
        </w:rPr>
        <w:t xml:space="preserve"> </w:t>
      </w:r>
      <w:r>
        <w:rPr>
          <w:color w:val="221F1F"/>
          <w:sz w:val="20"/>
        </w:rPr>
        <w:t>allowability</w:t>
      </w:r>
      <w:r>
        <w:rPr>
          <w:color w:val="221F1F"/>
          <w:spacing w:val="-7"/>
          <w:sz w:val="20"/>
        </w:rPr>
        <w:t xml:space="preserve"> </w:t>
      </w:r>
      <w:r>
        <w:rPr>
          <w:color w:val="221F1F"/>
          <w:sz w:val="20"/>
        </w:rPr>
        <w:t>of</w:t>
      </w:r>
      <w:r>
        <w:rPr>
          <w:color w:val="221F1F"/>
          <w:spacing w:val="-8"/>
          <w:sz w:val="20"/>
        </w:rPr>
        <w:t xml:space="preserve"> </w:t>
      </w:r>
      <w:r>
        <w:rPr>
          <w:color w:val="221F1F"/>
          <w:sz w:val="20"/>
        </w:rPr>
        <w:t>compensation</w:t>
      </w:r>
      <w:r>
        <w:rPr>
          <w:color w:val="221F1F"/>
          <w:spacing w:val="-7"/>
          <w:sz w:val="20"/>
        </w:rPr>
        <w:t xml:space="preserve"> </w:t>
      </w:r>
      <w:r>
        <w:rPr>
          <w:color w:val="221F1F"/>
          <w:sz w:val="20"/>
        </w:rPr>
        <w:t>for</w:t>
      </w:r>
      <w:r>
        <w:rPr>
          <w:color w:val="221F1F"/>
          <w:spacing w:val="-8"/>
          <w:sz w:val="20"/>
        </w:rPr>
        <w:t xml:space="preserve"> </w:t>
      </w:r>
      <w:r>
        <w:rPr>
          <w:color w:val="221F1F"/>
          <w:sz w:val="20"/>
        </w:rPr>
        <w:t>certain</w:t>
      </w:r>
      <w:r>
        <w:rPr>
          <w:color w:val="221F1F"/>
          <w:spacing w:val="-6"/>
          <w:sz w:val="20"/>
        </w:rPr>
        <w:t xml:space="preserve"> </w:t>
      </w:r>
      <w:r>
        <w:rPr>
          <w:color w:val="221F1F"/>
          <w:sz w:val="20"/>
        </w:rPr>
        <w:t xml:space="preserve">contractor personnel. See 31.205-6(p). Additional salary reference information is available at </w:t>
      </w:r>
      <w:hyperlink r:id="rId23">
        <w:r>
          <w:rPr>
            <w:color w:val="221F1F"/>
            <w:spacing w:val="-2"/>
            <w:sz w:val="20"/>
          </w:rPr>
          <w:t>http://www.whitehouse.gov/omb/procurement_index_exec_comp/.</w:t>
        </w:r>
      </w:hyperlink>
    </w:p>
    <w:p w14:paraId="5A46191B" w14:textId="77777777" w:rsidR="00016C31" w:rsidRDefault="00016C31">
      <w:pPr>
        <w:pStyle w:val="BodyText"/>
      </w:pPr>
    </w:p>
    <w:p w14:paraId="4E3E1459" w14:textId="77777777" w:rsidR="00016C31" w:rsidRDefault="00632607">
      <w:pPr>
        <w:pStyle w:val="ListParagraph"/>
        <w:numPr>
          <w:ilvl w:val="1"/>
          <w:numId w:val="98"/>
        </w:numPr>
        <w:tabs>
          <w:tab w:val="left" w:pos="755"/>
        </w:tabs>
        <w:ind w:left="754" w:hanging="317"/>
        <w:jc w:val="left"/>
        <w:rPr>
          <w:sz w:val="20"/>
        </w:rPr>
      </w:pPr>
      <w:r>
        <w:rPr>
          <w:color w:val="221F1F"/>
          <w:sz w:val="20"/>
        </w:rPr>
        <w:t>Identification</w:t>
      </w:r>
      <w:r>
        <w:rPr>
          <w:color w:val="221F1F"/>
          <w:spacing w:val="-8"/>
          <w:sz w:val="20"/>
        </w:rPr>
        <w:t xml:space="preserve"> </w:t>
      </w:r>
      <w:r>
        <w:rPr>
          <w:color w:val="221F1F"/>
          <w:sz w:val="20"/>
        </w:rPr>
        <w:t>of</w:t>
      </w:r>
      <w:r>
        <w:rPr>
          <w:color w:val="221F1F"/>
          <w:spacing w:val="-8"/>
          <w:sz w:val="20"/>
        </w:rPr>
        <w:t xml:space="preserve"> </w:t>
      </w:r>
      <w:r>
        <w:rPr>
          <w:color w:val="221F1F"/>
          <w:sz w:val="20"/>
        </w:rPr>
        <w:t>prime</w:t>
      </w:r>
      <w:r>
        <w:rPr>
          <w:color w:val="221F1F"/>
          <w:spacing w:val="-8"/>
          <w:sz w:val="20"/>
        </w:rPr>
        <w:t xml:space="preserve"> </w:t>
      </w:r>
      <w:r>
        <w:rPr>
          <w:color w:val="221F1F"/>
          <w:sz w:val="20"/>
        </w:rPr>
        <w:t>contracts</w:t>
      </w:r>
      <w:r>
        <w:rPr>
          <w:color w:val="221F1F"/>
          <w:spacing w:val="-6"/>
          <w:sz w:val="20"/>
        </w:rPr>
        <w:t xml:space="preserve"> </w:t>
      </w:r>
      <w:r>
        <w:rPr>
          <w:color w:val="221F1F"/>
          <w:sz w:val="20"/>
        </w:rPr>
        <w:t>under</w:t>
      </w:r>
      <w:r>
        <w:rPr>
          <w:color w:val="221F1F"/>
          <w:spacing w:val="-5"/>
          <w:sz w:val="20"/>
        </w:rPr>
        <w:t xml:space="preserve"> </w:t>
      </w:r>
      <w:r>
        <w:rPr>
          <w:color w:val="221F1F"/>
          <w:sz w:val="20"/>
        </w:rPr>
        <w:t>which</w:t>
      </w:r>
      <w:r>
        <w:rPr>
          <w:color w:val="221F1F"/>
          <w:spacing w:val="-6"/>
          <w:sz w:val="20"/>
        </w:rPr>
        <w:t xml:space="preserve"> </w:t>
      </w:r>
      <w:r>
        <w:rPr>
          <w:color w:val="221F1F"/>
          <w:sz w:val="20"/>
        </w:rPr>
        <w:t>the</w:t>
      </w:r>
      <w:r>
        <w:rPr>
          <w:color w:val="221F1F"/>
          <w:spacing w:val="-8"/>
          <w:sz w:val="20"/>
        </w:rPr>
        <w:t xml:space="preserve"> </w:t>
      </w:r>
      <w:r>
        <w:rPr>
          <w:color w:val="221F1F"/>
          <w:sz w:val="20"/>
        </w:rPr>
        <w:t>contractor</w:t>
      </w:r>
      <w:r>
        <w:rPr>
          <w:color w:val="221F1F"/>
          <w:spacing w:val="-7"/>
          <w:sz w:val="20"/>
        </w:rPr>
        <w:t xml:space="preserve"> </w:t>
      </w:r>
      <w:r>
        <w:rPr>
          <w:color w:val="221F1F"/>
          <w:sz w:val="20"/>
        </w:rPr>
        <w:t>performs</w:t>
      </w:r>
      <w:r>
        <w:rPr>
          <w:color w:val="221F1F"/>
          <w:spacing w:val="-6"/>
          <w:sz w:val="20"/>
        </w:rPr>
        <w:t xml:space="preserve"> </w:t>
      </w:r>
      <w:r>
        <w:rPr>
          <w:color w:val="221F1F"/>
          <w:sz w:val="20"/>
        </w:rPr>
        <w:t>as</w:t>
      </w:r>
      <w:r>
        <w:rPr>
          <w:color w:val="221F1F"/>
          <w:spacing w:val="-5"/>
          <w:sz w:val="20"/>
        </w:rPr>
        <w:t xml:space="preserve"> </w:t>
      </w:r>
      <w:r>
        <w:rPr>
          <w:color w:val="221F1F"/>
          <w:sz w:val="20"/>
        </w:rPr>
        <w:t>a</w:t>
      </w:r>
      <w:r>
        <w:rPr>
          <w:color w:val="221F1F"/>
          <w:spacing w:val="-5"/>
          <w:sz w:val="20"/>
        </w:rPr>
        <w:t xml:space="preserve"> </w:t>
      </w:r>
      <w:r>
        <w:rPr>
          <w:color w:val="221F1F"/>
          <w:spacing w:val="-2"/>
          <w:sz w:val="20"/>
        </w:rPr>
        <w:t>subcontractor.</w:t>
      </w:r>
    </w:p>
    <w:p w14:paraId="3E9F779E" w14:textId="77777777" w:rsidR="00016C31" w:rsidRDefault="00016C31">
      <w:pPr>
        <w:pStyle w:val="BodyText"/>
        <w:spacing w:before="1"/>
      </w:pPr>
    </w:p>
    <w:p w14:paraId="06BCC7B6" w14:textId="77777777" w:rsidR="00016C31" w:rsidRDefault="00632607">
      <w:pPr>
        <w:pStyle w:val="ListParagraph"/>
        <w:numPr>
          <w:ilvl w:val="1"/>
          <w:numId w:val="98"/>
        </w:numPr>
        <w:tabs>
          <w:tab w:val="left" w:pos="441"/>
        </w:tabs>
        <w:ind w:left="440" w:right="1104" w:hanging="330"/>
        <w:jc w:val="left"/>
        <w:rPr>
          <w:sz w:val="20"/>
        </w:rPr>
      </w:pPr>
      <w:r>
        <w:rPr>
          <w:color w:val="221F1F"/>
          <w:sz w:val="20"/>
        </w:rPr>
        <w:t>Description of accounting system (excludes contractors required to submit a CAS Disclosure Statement or contractors</w:t>
      </w:r>
      <w:r>
        <w:rPr>
          <w:color w:val="221F1F"/>
          <w:spacing w:val="-5"/>
          <w:sz w:val="20"/>
        </w:rPr>
        <w:t xml:space="preserve"> </w:t>
      </w:r>
      <w:r>
        <w:rPr>
          <w:color w:val="221F1F"/>
          <w:sz w:val="20"/>
        </w:rPr>
        <w:t>where</w:t>
      </w:r>
      <w:r>
        <w:rPr>
          <w:color w:val="221F1F"/>
          <w:spacing w:val="-5"/>
          <w:sz w:val="20"/>
        </w:rPr>
        <w:t xml:space="preserve"> </w:t>
      </w:r>
      <w:r>
        <w:rPr>
          <w:color w:val="221F1F"/>
          <w:sz w:val="20"/>
        </w:rPr>
        <w:t>the</w:t>
      </w:r>
      <w:r>
        <w:rPr>
          <w:color w:val="221F1F"/>
          <w:spacing w:val="-10"/>
          <w:sz w:val="20"/>
        </w:rPr>
        <w:t xml:space="preserve"> </w:t>
      </w:r>
      <w:r>
        <w:rPr>
          <w:color w:val="221F1F"/>
          <w:sz w:val="20"/>
        </w:rPr>
        <w:t>description</w:t>
      </w:r>
      <w:r>
        <w:rPr>
          <w:color w:val="221F1F"/>
          <w:spacing w:val="-3"/>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accounting</w:t>
      </w:r>
      <w:r>
        <w:rPr>
          <w:color w:val="221F1F"/>
          <w:spacing w:val="-4"/>
          <w:sz w:val="20"/>
        </w:rPr>
        <w:t xml:space="preserve"> </w:t>
      </w:r>
      <w:r>
        <w:rPr>
          <w:color w:val="221F1F"/>
          <w:sz w:val="20"/>
        </w:rPr>
        <w:t>system</w:t>
      </w:r>
      <w:r>
        <w:rPr>
          <w:color w:val="221F1F"/>
          <w:spacing w:val="-4"/>
          <w:sz w:val="20"/>
        </w:rPr>
        <w:t xml:space="preserve"> </w:t>
      </w:r>
      <w:r>
        <w:rPr>
          <w:color w:val="221F1F"/>
          <w:sz w:val="20"/>
        </w:rPr>
        <w:t>has</w:t>
      </w:r>
      <w:r>
        <w:rPr>
          <w:color w:val="221F1F"/>
          <w:spacing w:val="-8"/>
          <w:sz w:val="20"/>
        </w:rPr>
        <w:t xml:space="preserve"> </w:t>
      </w:r>
      <w:r>
        <w:rPr>
          <w:color w:val="221F1F"/>
          <w:sz w:val="20"/>
        </w:rPr>
        <w:t>not</w:t>
      </w:r>
      <w:r>
        <w:rPr>
          <w:color w:val="221F1F"/>
          <w:spacing w:val="-5"/>
          <w:sz w:val="20"/>
        </w:rPr>
        <w:t xml:space="preserve"> </w:t>
      </w:r>
      <w:r>
        <w:rPr>
          <w:color w:val="221F1F"/>
          <w:sz w:val="20"/>
        </w:rPr>
        <w:t>changed</w:t>
      </w:r>
      <w:r>
        <w:rPr>
          <w:color w:val="221F1F"/>
          <w:spacing w:val="-6"/>
          <w:sz w:val="20"/>
        </w:rPr>
        <w:t xml:space="preserve"> </w:t>
      </w:r>
      <w:r>
        <w:rPr>
          <w:color w:val="221F1F"/>
          <w:sz w:val="20"/>
        </w:rPr>
        <w:t>from</w:t>
      </w:r>
      <w:r>
        <w:rPr>
          <w:color w:val="221F1F"/>
          <w:spacing w:val="-6"/>
          <w:sz w:val="20"/>
        </w:rPr>
        <w:t xml:space="preserve"> </w:t>
      </w:r>
      <w:r>
        <w:rPr>
          <w:color w:val="221F1F"/>
          <w:sz w:val="20"/>
        </w:rPr>
        <w:t>the</w:t>
      </w:r>
      <w:r>
        <w:rPr>
          <w:color w:val="221F1F"/>
          <w:spacing w:val="-7"/>
          <w:sz w:val="20"/>
        </w:rPr>
        <w:t xml:space="preserve"> </w:t>
      </w:r>
      <w:r>
        <w:rPr>
          <w:color w:val="221F1F"/>
          <w:sz w:val="20"/>
        </w:rPr>
        <w:t>previous</w:t>
      </w:r>
      <w:r>
        <w:rPr>
          <w:color w:val="221F1F"/>
          <w:spacing w:val="-5"/>
          <w:sz w:val="20"/>
        </w:rPr>
        <w:t xml:space="preserve"> </w:t>
      </w:r>
      <w:r>
        <w:rPr>
          <w:color w:val="221F1F"/>
          <w:sz w:val="20"/>
        </w:rPr>
        <w:t>year's</w:t>
      </w:r>
      <w:r>
        <w:rPr>
          <w:color w:val="221F1F"/>
          <w:spacing w:val="-5"/>
          <w:sz w:val="20"/>
        </w:rPr>
        <w:t xml:space="preserve"> </w:t>
      </w:r>
      <w:r>
        <w:rPr>
          <w:color w:val="221F1F"/>
          <w:sz w:val="20"/>
        </w:rPr>
        <w:t>submission).</w:t>
      </w:r>
    </w:p>
    <w:p w14:paraId="13464665" w14:textId="77777777" w:rsidR="00016C31" w:rsidRDefault="00016C31">
      <w:pPr>
        <w:pStyle w:val="BodyText"/>
        <w:spacing w:before="10"/>
        <w:rPr>
          <w:sz w:val="19"/>
        </w:rPr>
      </w:pPr>
    </w:p>
    <w:p w14:paraId="0A0749CA" w14:textId="77777777" w:rsidR="00016C31" w:rsidRDefault="00632607">
      <w:pPr>
        <w:pStyle w:val="ListParagraph"/>
        <w:numPr>
          <w:ilvl w:val="1"/>
          <w:numId w:val="98"/>
        </w:numPr>
        <w:tabs>
          <w:tab w:val="left" w:pos="441"/>
        </w:tabs>
        <w:ind w:left="440" w:right="1910" w:hanging="330"/>
        <w:jc w:val="left"/>
        <w:rPr>
          <w:sz w:val="20"/>
        </w:rPr>
      </w:pPr>
      <w:r>
        <w:rPr>
          <w:color w:val="221F1F"/>
          <w:sz w:val="20"/>
        </w:rPr>
        <w:t>Procedures</w:t>
      </w:r>
      <w:r>
        <w:rPr>
          <w:color w:val="221F1F"/>
          <w:spacing w:val="-6"/>
          <w:sz w:val="20"/>
        </w:rPr>
        <w:t xml:space="preserve"> </w:t>
      </w:r>
      <w:r>
        <w:rPr>
          <w:color w:val="221F1F"/>
          <w:sz w:val="20"/>
        </w:rPr>
        <w:t>for</w:t>
      </w:r>
      <w:r>
        <w:rPr>
          <w:color w:val="221F1F"/>
          <w:spacing w:val="-5"/>
          <w:sz w:val="20"/>
        </w:rPr>
        <w:t xml:space="preserve"> </w:t>
      </w:r>
      <w:r>
        <w:rPr>
          <w:color w:val="221F1F"/>
          <w:sz w:val="20"/>
        </w:rPr>
        <w:t>identifying</w:t>
      </w:r>
      <w:r>
        <w:rPr>
          <w:color w:val="221F1F"/>
          <w:spacing w:val="-5"/>
          <w:sz w:val="20"/>
        </w:rPr>
        <w:t xml:space="preserve"> </w:t>
      </w:r>
      <w:r>
        <w:rPr>
          <w:color w:val="221F1F"/>
          <w:sz w:val="20"/>
        </w:rPr>
        <w:t>and</w:t>
      </w:r>
      <w:r>
        <w:rPr>
          <w:color w:val="221F1F"/>
          <w:spacing w:val="-5"/>
          <w:sz w:val="20"/>
        </w:rPr>
        <w:t xml:space="preserve"> </w:t>
      </w:r>
      <w:r>
        <w:rPr>
          <w:color w:val="221F1F"/>
          <w:sz w:val="20"/>
        </w:rPr>
        <w:t>excluding</w:t>
      </w:r>
      <w:r>
        <w:rPr>
          <w:color w:val="221F1F"/>
          <w:spacing w:val="-4"/>
          <w:sz w:val="20"/>
        </w:rPr>
        <w:t xml:space="preserve"> </w:t>
      </w:r>
      <w:r>
        <w:rPr>
          <w:color w:val="221F1F"/>
          <w:sz w:val="20"/>
        </w:rPr>
        <w:t>unallowable</w:t>
      </w:r>
      <w:r>
        <w:rPr>
          <w:color w:val="221F1F"/>
          <w:spacing w:val="-6"/>
          <w:sz w:val="20"/>
        </w:rPr>
        <w:t xml:space="preserve"> </w:t>
      </w:r>
      <w:r>
        <w:rPr>
          <w:color w:val="221F1F"/>
          <w:sz w:val="20"/>
        </w:rPr>
        <w:t>costs</w:t>
      </w:r>
      <w:r>
        <w:rPr>
          <w:color w:val="221F1F"/>
          <w:spacing w:val="-7"/>
          <w:sz w:val="20"/>
        </w:rPr>
        <w:t xml:space="preserve"> </w:t>
      </w:r>
      <w:r>
        <w:rPr>
          <w:color w:val="221F1F"/>
          <w:sz w:val="20"/>
        </w:rPr>
        <w:t>from</w:t>
      </w:r>
      <w:r>
        <w:rPr>
          <w:color w:val="221F1F"/>
          <w:spacing w:val="-5"/>
          <w:sz w:val="20"/>
        </w:rPr>
        <w:t xml:space="preserve"> </w:t>
      </w:r>
      <w:r>
        <w:rPr>
          <w:color w:val="221F1F"/>
          <w:sz w:val="20"/>
        </w:rPr>
        <w:t>the</w:t>
      </w:r>
      <w:r>
        <w:rPr>
          <w:color w:val="221F1F"/>
          <w:spacing w:val="-8"/>
          <w:sz w:val="20"/>
        </w:rPr>
        <w:t xml:space="preserve"> </w:t>
      </w:r>
      <w:r>
        <w:rPr>
          <w:color w:val="221F1F"/>
          <w:sz w:val="20"/>
        </w:rPr>
        <w:t>costs</w:t>
      </w:r>
      <w:r>
        <w:rPr>
          <w:color w:val="221F1F"/>
          <w:spacing w:val="-7"/>
          <w:sz w:val="20"/>
        </w:rPr>
        <w:t xml:space="preserve"> </w:t>
      </w:r>
      <w:r>
        <w:rPr>
          <w:color w:val="221F1F"/>
          <w:sz w:val="20"/>
        </w:rPr>
        <w:t>claimed</w:t>
      </w:r>
      <w:r>
        <w:rPr>
          <w:color w:val="221F1F"/>
          <w:spacing w:val="-7"/>
          <w:sz w:val="20"/>
        </w:rPr>
        <w:t xml:space="preserve"> </w:t>
      </w:r>
      <w:r>
        <w:rPr>
          <w:color w:val="221F1F"/>
          <w:sz w:val="20"/>
        </w:rPr>
        <w:t>and</w:t>
      </w:r>
      <w:r>
        <w:rPr>
          <w:color w:val="221F1F"/>
          <w:spacing w:val="-8"/>
          <w:sz w:val="20"/>
        </w:rPr>
        <w:t xml:space="preserve"> </w:t>
      </w:r>
      <w:r>
        <w:rPr>
          <w:color w:val="221F1F"/>
          <w:sz w:val="20"/>
        </w:rPr>
        <w:t>billed</w:t>
      </w:r>
      <w:r>
        <w:rPr>
          <w:color w:val="221F1F"/>
          <w:spacing w:val="-5"/>
          <w:sz w:val="20"/>
        </w:rPr>
        <w:t xml:space="preserve"> </w:t>
      </w:r>
      <w:r>
        <w:rPr>
          <w:color w:val="221F1F"/>
          <w:sz w:val="20"/>
        </w:rPr>
        <w:t>(excludes contractors where the procedures have not changed from the previous year's submission).</w:t>
      </w:r>
    </w:p>
    <w:p w14:paraId="54A68D98" w14:textId="77777777" w:rsidR="00016C31" w:rsidRDefault="00900DE8">
      <w:pPr>
        <w:pStyle w:val="ListParagraph"/>
        <w:numPr>
          <w:ilvl w:val="1"/>
          <w:numId w:val="98"/>
        </w:numPr>
        <w:tabs>
          <w:tab w:val="left" w:pos="734"/>
        </w:tabs>
        <w:spacing w:line="228" w:lineRule="exact"/>
        <w:ind w:left="733" w:hanging="296"/>
        <w:jc w:val="left"/>
        <w:rPr>
          <w:sz w:val="20"/>
        </w:rPr>
      </w:pPr>
      <w:r>
        <w:pict w14:anchorId="44369178">
          <v:rect id="docshape48" o:spid="_x0000_s1084" style="position:absolute;left:0;text-align:left;margin-left:59.5pt;margin-top:22.2pt;width:515pt;height:1.45pt;z-index:-18497024;mso-position-horizontal-relative:page" fillcolor="#0e233d" stroked="f">
            <w10:wrap anchorx="page"/>
          </v:rect>
        </w:pict>
      </w:r>
      <w:r w:rsidR="00632607">
        <w:rPr>
          <w:color w:val="221F1F"/>
          <w:sz w:val="20"/>
        </w:rPr>
        <w:t>Certified</w:t>
      </w:r>
      <w:r w:rsidR="00632607">
        <w:rPr>
          <w:color w:val="221F1F"/>
          <w:spacing w:val="-13"/>
          <w:sz w:val="20"/>
        </w:rPr>
        <w:t xml:space="preserve"> </w:t>
      </w:r>
      <w:r w:rsidR="00632607">
        <w:rPr>
          <w:color w:val="221F1F"/>
          <w:sz w:val="20"/>
        </w:rPr>
        <w:t>financial</w:t>
      </w:r>
      <w:r w:rsidR="00632607">
        <w:rPr>
          <w:color w:val="221F1F"/>
          <w:spacing w:val="-12"/>
          <w:sz w:val="20"/>
        </w:rPr>
        <w:t xml:space="preserve"> </w:t>
      </w:r>
      <w:r w:rsidR="00632607">
        <w:rPr>
          <w:color w:val="221F1F"/>
          <w:sz w:val="20"/>
        </w:rPr>
        <w:t>statements</w:t>
      </w:r>
      <w:r w:rsidR="00632607">
        <w:rPr>
          <w:color w:val="221F1F"/>
          <w:spacing w:val="-13"/>
          <w:sz w:val="20"/>
        </w:rPr>
        <w:t xml:space="preserve"> </w:t>
      </w:r>
      <w:r w:rsidR="00632607">
        <w:rPr>
          <w:color w:val="221F1F"/>
          <w:sz w:val="20"/>
        </w:rPr>
        <w:t>and</w:t>
      </w:r>
      <w:r w:rsidR="00632607">
        <w:rPr>
          <w:color w:val="221F1F"/>
          <w:spacing w:val="-12"/>
          <w:sz w:val="20"/>
        </w:rPr>
        <w:t xml:space="preserve"> </w:t>
      </w:r>
      <w:r w:rsidR="00632607">
        <w:rPr>
          <w:color w:val="221F1F"/>
          <w:sz w:val="20"/>
        </w:rPr>
        <w:t>other</w:t>
      </w:r>
      <w:r w:rsidR="00632607">
        <w:rPr>
          <w:color w:val="221F1F"/>
          <w:spacing w:val="-13"/>
          <w:sz w:val="20"/>
        </w:rPr>
        <w:t xml:space="preserve"> </w:t>
      </w:r>
      <w:r w:rsidR="00632607">
        <w:rPr>
          <w:color w:val="221F1F"/>
          <w:sz w:val="20"/>
        </w:rPr>
        <w:t>financial</w:t>
      </w:r>
      <w:r w:rsidR="00632607">
        <w:rPr>
          <w:color w:val="221F1F"/>
          <w:spacing w:val="-12"/>
          <w:sz w:val="20"/>
        </w:rPr>
        <w:t xml:space="preserve"> </w:t>
      </w:r>
      <w:r w:rsidR="00632607">
        <w:rPr>
          <w:color w:val="221F1F"/>
          <w:sz w:val="20"/>
        </w:rPr>
        <w:t>data</w:t>
      </w:r>
      <w:r w:rsidR="00632607">
        <w:rPr>
          <w:color w:val="221F1F"/>
          <w:spacing w:val="-12"/>
          <w:sz w:val="20"/>
        </w:rPr>
        <w:t xml:space="preserve"> </w:t>
      </w:r>
      <w:r w:rsidR="00632607">
        <w:rPr>
          <w:color w:val="221F1F"/>
          <w:sz w:val="20"/>
        </w:rPr>
        <w:t>(e.g.,</w:t>
      </w:r>
      <w:r w:rsidR="00632607">
        <w:rPr>
          <w:color w:val="221F1F"/>
          <w:spacing w:val="-12"/>
          <w:sz w:val="20"/>
        </w:rPr>
        <w:t xml:space="preserve"> </w:t>
      </w:r>
      <w:r w:rsidR="00632607">
        <w:rPr>
          <w:color w:val="221F1F"/>
          <w:sz w:val="20"/>
        </w:rPr>
        <w:t>trial</w:t>
      </w:r>
      <w:r w:rsidR="00632607">
        <w:rPr>
          <w:color w:val="221F1F"/>
          <w:spacing w:val="-12"/>
          <w:sz w:val="20"/>
        </w:rPr>
        <w:t xml:space="preserve"> </w:t>
      </w:r>
      <w:r w:rsidR="00632607">
        <w:rPr>
          <w:color w:val="221F1F"/>
          <w:sz w:val="20"/>
        </w:rPr>
        <w:t>balance,</w:t>
      </w:r>
      <w:r w:rsidR="00632607">
        <w:rPr>
          <w:color w:val="221F1F"/>
          <w:spacing w:val="-12"/>
          <w:sz w:val="20"/>
        </w:rPr>
        <w:t xml:space="preserve"> </w:t>
      </w:r>
      <w:r w:rsidR="00632607">
        <w:rPr>
          <w:color w:val="221F1F"/>
          <w:sz w:val="20"/>
        </w:rPr>
        <w:t>compilation,</w:t>
      </w:r>
      <w:r w:rsidR="00632607">
        <w:rPr>
          <w:color w:val="221F1F"/>
          <w:spacing w:val="-13"/>
          <w:sz w:val="20"/>
        </w:rPr>
        <w:t xml:space="preserve"> </w:t>
      </w:r>
      <w:r w:rsidR="00632607">
        <w:rPr>
          <w:color w:val="221F1F"/>
          <w:sz w:val="20"/>
        </w:rPr>
        <w:t>review,</w:t>
      </w:r>
      <w:r w:rsidR="00632607">
        <w:rPr>
          <w:color w:val="221F1F"/>
          <w:spacing w:val="-10"/>
          <w:sz w:val="20"/>
        </w:rPr>
        <w:t xml:space="preserve"> </w:t>
      </w:r>
      <w:r w:rsidR="00632607">
        <w:rPr>
          <w:color w:val="221F1F"/>
          <w:spacing w:val="-2"/>
          <w:sz w:val="20"/>
        </w:rPr>
        <w:t>etc.).</w:t>
      </w:r>
    </w:p>
    <w:p w14:paraId="1492D770" w14:textId="77777777" w:rsidR="00016C31" w:rsidRDefault="00016C31">
      <w:pPr>
        <w:spacing w:line="228" w:lineRule="exact"/>
        <w:rPr>
          <w:sz w:val="20"/>
        </w:rPr>
        <w:sectPr w:rsidR="00016C31">
          <w:pgSz w:w="12240" w:h="15840"/>
          <w:pgMar w:top="1360" w:right="640" w:bottom="1060" w:left="1000" w:header="0" w:footer="801" w:gutter="0"/>
          <w:cols w:space="720"/>
        </w:sectPr>
      </w:pPr>
    </w:p>
    <w:p w14:paraId="605FA7A5" w14:textId="77777777" w:rsidR="00016C31" w:rsidRDefault="00632607">
      <w:pPr>
        <w:pStyle w:val="ListParagraph"/>
        <w:numPr>
          <w:ilvl w:val="1"/>
          <w:numId w:val="98"/>
        </w:numPr>
        <w:tabs>
          <w:tab w:val="left" w:pos="767"/>
        </w:tabs>
        <w:spacing w:before="69"/>
        <w:jc w:val="left"/>
        <w:rPr>
          <w:sz w:val="20"/>
        </w:rPr>
      </w:pPr>
      <w:r>
        <w:rPr>
          <w:color w:val="221F1F"/>
          <w:sz w:val="20"/>
        </w:rPr>
        <w:lastRenderedPageBreak/>
        <w:t>Management</w:t>
      </w:r>
      <w:r>
        <w:rPr>
          <w:color w:val="221F1F"/>
          <w:spacing w:val="-13"/>
          <w:sz w:val="20"/>
        </w:rPr>
        <w:t xml:space="preserve"> </w:t>
      </w:r>
      <w:r>
        <w:rPr>
          <w:color w:val="221F1F"/>
          <w:sz w:val="20"/>
        </w:rPr>
        <w:t>letter</w:t>
      </w:r>
      <w:r>
        <w:rPr>
          <w:color w:val="221F1F"/>
          <w:spacing w:val="-11"/>
          <w:sz w:val="20"/>
        </w:rPr>
        <w:t xml:space="preserve"> </w:t>
      </w:r>
      <w:r>
        <w:rPr>
          <w:color w:val="221F1F"/>
          <w:sz w:val="20"/>
        </w:rPr>
        <w:t>from</w:t>
      </w:r>
      <w:r>
        <w:rPr>
          <w:color w:val="221F1F"/>
          <w:spacing w:val="-13"/>
          <w:sz w:val="20"/>
        </w:rPr>
        <w:t xml:space="preserve"> </w:t>
      </w:r>
      <w:r>
        <w:rPr>
          <w:color w:val="221F1F"/>
          <w:sz w:val="20"/>
        </w:rPr>
        <w:t>outside</w:t>
      </w:r>
      <w:r>
        <w:rPr>
          <w:color w:val="221F1F"/>
          <w:spacing w:val="-11"/>
          <w:sz w:val="20"/>
        </w:rPr>
        <w:t xml:space="preserve"> </w:t>
      </w:r>
      <w:r>
        <w:rPr>
          <w:color w:val="221F1F"/>
          <w:sz w:val="20"/>
        </w:rPr>
        <w:t>CPAs</w:t>
      </w:r>
      <w:r>
        <w:rPr>
          <w:color w:val="221F1F"/>
          <w:spacing w:val="-12"/>
          <w:sz w:val="20"/>
        </w:rPr>
        <w:t xml:space="preserve"> </w:t>
      </w:r>
      <w:r>
        <w:rPr>
          <w:color w:val="221F1F"/>
          <w:sz w:val="20"/>
        </w:rPr>
        <w:t>concerning</w:t>
      </w:r>
      <w:r>
        <w:rPr>
          <w:color w:val="221F1F"/>
          <w:spacing w:val="-10"/>
          <w:sz w:val="20"/>
        </w:rPr>
        <w:t xml:space="preserve"> </w:t>
      </w:r>
      <w:r>
        <w:rPr>
          <w:color w:val="221F1F"/>
          <w:sz w:val="20"/>
        </w:rPr>
        <w:t>any</w:t>
      </w:r>
      <w:r>
        <w:rPr>
          <w:color w:val="221F1F"/>
          <w:spacing w:val="-10"/>
          <w:sz w:val="20"/>
        </w:rPr>
        <w:t xml:space="preserve"> </w:t>
      </w:r>
      <w:r>
        <w:rPr>
          <w:color w:val="221F1F"/>
          <w:sz w:val="20"/>
        </w:rPr>
        <w:t>internal</w:t>
      </w:r>
      <w:r>
        <w:rPr>
          <w:color w:val="221F1F"/>
          <w:spacing w:val="-11"/>
          <w:sz w:val="20"/>
        </w:rPr>
        <w:t xml:space="preserve"> </w:t>
      </w:r>
      <w:r>
        <w:rPr>
          <w:color w:val="221F1F"/>
          <w:sz w:val="20"/>
        </w:rPr>
        <w:t>control</w:t>
      </w:r>
      <w:r>
        <w:rPr>
          <w:color w:val="221F1F"/>
          <w:spacing w:val="-9"/>
          <w:sz w:val="20"/>
        </w:rPr>
        <w:t xml:space="preserve"> </w:t>
      </w:r>
      <w:r>
        <w:rPr>
          <w:color w:val="221F1F"/>
          <w:spacing w:val="-2"/>
          <w:sz w:val="20"/>
        </w:rPr>
        <w:t>weaknesses.</w:t>
      </w:r>
    </w:p>
    <w:p w14:paraId="50AF5B7A" w14:textId="77777777" w:rsidR="00016C31" w:rsidRDefault="00016C31">
      <w:pPr>
        <w:pStyle w:val="BodyText"/>
      </w:pPr>
    </w:p>
    <w:p w14:paraId="72553ECB" w14:textId="77777777" w:rsidR="00016C31" w:rsidRDefault="00632607">
      <w:pPr>
        <w:pStyle w:val="ListParagraph"/>
        <w:numPr>
          <w:ilvl w:val="1"/>
          <w:numId w:val="98"/>
        </w:numPr>
        <w:tabs>
          <w:tab w:val="left" w:pos="441"/>
        </w:tabs>
        <w:ind w:left="440" w:right="1176" w:hanging="330"/>
        <w:jc w:val="left"/>
        <w:rPr>
          <w:sz w:val="20"/>
        </w:rPr>
      </w:pPr>
      <w:r>
        <w:rPr>
          <w:color w:val="221F1F"/>
          <w:sz w:val="20"/>
        </w:rPr>
        <w:t>Actions</w:t>
      </w:r>
      <w:r>
        <w:rPr>
          <w:color w:val="221F1F"/>
          <w:spacing w:val="-6"/>
          <w:sz w:val="20"/>
        </w:rPr>
        <w:t xml:space="preserve"> </w:t>
      </w:r>
      <w:r>
        <w:rPr>
          <w:color w:val="221F1F"/>
          <w:sz w:val="20"/>
        </w:rPr>
        <w:t>that</w:t>
      </w:r>
      <w:r>
        <w:rPr>
          <w:color w:val="221F1F"/>
          <w:spacing w:val="-5"/>
          <w:sz w:val="20"/>
        </w:rPr>
        <w:t xml:space="preserve"> </w:t>
      </w:r>
      <w:r>
        <w:rPr>
          <w:color w:val="221F1F"/>
          <w:sz w:val="20"/>
        </w:rPr>
        <w:t>have</w:t>
      </w:r>
      <w:r>
        <w:rPr>
          <w:color w:val="221F1F"/>
          <w:spacing w:val="-7"/>
          <w:sz w:val="20"/>
        </w:rPr>
        <w:t xml:space="preserve"> </w:t>
      </w:r>
      <w:r>
        <w:rPr>
          <w:color w:val="221F1F"/>
          <w:sz w:val="20"/>
        </w:rPr>
        <w:t>been</w:t>
      </w:r>
      <w:r>
        <w:rPr>
          <w:color w:val="221F1F"/>
          <w:spacing w:val="-4"/>
          <w:sz w:val="20"/>
        </w:rPr>
        <w:t xml:space="preserve"> </w:t>
      </w:r>
      <w:r>
        <w:rPr>
          <w:color w:val="221F1F"/>
          <w:sz w:val="20"/>
        </w:rPr>
        <w:t>and/or</w:t>
      </w:r>
      <w:r>
        <w:rPr>
          <w:color w:val="221F1F"/>
          <w:spacing w:val="-7"/>
          <w:sz w:val="20"/>
        </w:rPr>
        <w:t xml:space="preserve"> </w:t>
      </w:r>
      <w:r>
        <w:rPr>
          <w:color w:val="221F1F"/>
          <w:sz w:val="20"/>
        </w:rPr>
        <w:t>will</w:t>
      </w:r>
      <w:r>
        <w:rPr>
          <w:color w:val="221F1F"/>
          <w:spacing w:val="-5"/>
          <w:sz w:val="20"/>
        </w:rPr>
        <w:t xml:space="preserve"> </w:t>
      </w:r>
      <w:r>
        <w:rPr>
          <w:color w:val="221F1F"/>
          <w:sz w:val="20"/>
        </w:rPr>
        <w:t>be</w:t>
      </w:r>
      <w:r>
        <w:rPr>
          <w:color w:val="221F1F"/>
          <w:spacing w:val="-8"/>
          <w:sz w:val="20"/>
        </w:rPr>
        <w:t xml:space="preserve"> </w:t>
      </w:r>
      <w:r>
        <w:rPr>
          <w:color w:val="221F1F"/>
          <w:sz w:val="20"/>
        </w:rPr>
        <w:t>implemented</w:t>
      </w:r>
      <w:r>
        <w:rPr>
          <w:color w:val="221F1F"/>
          <w:spacing w:val="-3"/>
          <w:sz w:val="20"/>
        </w:rPr>
        <w:t xml:space="preserve"> </w:t>
      </w:r>
      <w:r>
        <w:rPr>
          <w:color w:val="221F1F"/>
          <w:sz w:val="20"/>
        </w:rPr>
        <w:t>to</w:t>
      </w:r>
      <w:r>
        <w:rPr>
          <w:color w:val="221F1F"/>
          <w:spacing w:val="-7"/>
          <w:sz w:val="20"/>
        </w:rPr>
        <w:t xml:space="preserve"> </w:t>
      </w:r>
      <w:r>
        <w:rPr>
          <w:color w:val="221F1F"/>
          <w:sz w:val="20"/>
        </w:rPr>
        <w:t>correct</w:t>
      </w:r>
      <w:r>
        <w:rPr>
          <w:color w:val="221F1F"/>
          <w:spacing w:val="-7"/>
          <w:sz w:val="20"/>
        </w:rPr>
        <w:t xml:space="preserve"> </w:t>
      </w:r>
      <w:r>
        <w:rPr>
          <w:color w:val="221F1F"/>
          <w:sz w:val="20"/>
        </w:rPr>
        <w:t>the</w:t>
      </w:r>
      <w:r>
        <w:rPr>
          <w:color w:val="221F1F"/>
          <w:spacing w:val="-4"/>
          <w:sz w:val="20"/>
        </w:rPr>
        <w:t xml:space="preserve"> </w:t>
      </w:r>
      <w:r>
        <w:rPr>
          <w:color w:val="221F1F"/>
          <w:sz w:val="20"/>
        </w:rPr>
        <w:t>weaknesses</w:t>
      </w:r>
      <w:r>
        <w:rPr>
          <w:color w:val="221F1F"/>
          <w:spacing w:val="-5"/>
          <w:sz w:val="20"/>
        </w:rPr>
        <w:t xml:space="preserve"> </w:t>
      </w:r>
      <w:r>
        <w:rPr>
          <w:color w:val="221F1F"/>
          <w:sz w:val="20"/>
        </w:rPr>
        <w:t>described</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management</w:t>
      </w:r>
      <w:r>
        <w:rPr>
          <w:color w:val="221F1F"/>
          <w:spacing w:val="-4"/>
          <w:sz w:val="20"/>
        </w:rPr>
        <w:t xml:space="preserve"> </w:t>
      </w:r>
      <w:r>
        <w:rPr>
          <w:color w:val="221F1F"/>
          <w:sz w:val="20"/>
        </w:rPr>
        <w:t>letter from subparagraph G) of this section.</w:t>
      </w:r>
    </w:p>
    <w:p w14:paraId="4B56EC07" w14:textId="77777777" w:rsidR="00016C31" w:rsidRDefault="00016C31">
      <w:pPr>
        <w:pStyle w:val="BodyText"/>
        <w:spacing w:before="1"/>
      </w:pPr>
    </w:p>
    <w:p w14:paraId="60A9B32A" w14:textId="77777777" w:rsidR="00016C31" w:rsidRDefault="00632607">
      <w:pPr>
        <w:pStyle w:val="ListParagraph"/>
        <w:numPr>
          <w:ilvl w:val="1"/>
          <w:numId w:val="98"/>
        </w:numPr>
        <w:tabs>
          <w:tab w:val="left" w:pos="691"/>
        </w:tabs>
        <w:spacing w:before="1"/>
        <w:ind w:left="690" w:hanging="253"/>
        <w:jc w:val="left"/>
        <w:rPr>
          <w:sz w:val="20"/>
        </w:rPr>
      </w:pPr>
      <w:r>
        <w:rPr>
          <w:color w:val="221F1F"/>
          <w:sz w:val="20"/>
        </w:rPr>
        <w:t>List</w:t>
      </w:r>
      <w:r>
        <w:rPr>
          <w:color w:val="221F1F"/>
          <w:spacing w:val="-9"/>
          <w:sz w:val="20"/>
        </w:rPr>
        <w:t xml:space="preserve"> </w:t>
      </w:r>
      <w:r>
        <w:rPr>
          <w:color w:val="221F1F"/>
          <w:sz w:val="20"/>
        </w:rPr>
        <w:t>of</w:t>
      </w:r>
      <w:r>
        <w:rPr>
          <w:color w:val="221F1F"/>
          <w:spacing w:val="-8"/>
          <w:sz w:val="20"/>
        </w:rPr>
        <w:t xml:space="preserve"> </w:t>
      </w:r>
      <w:r>
        <w:rPr>
          <w:color w:val="221F1F"/>
          <w:sz w:val="20"/>
        </w:rPr>
        <w:t>all</w:t>
      </w:r>
      <w:r>
        <w:rPr>
          <w:color w:val="221F1F"/>
          <w:spacing w:val="-6"/>
          <w:sz w:val="20"/>
        </w:rPr>
        <w:t xml:space="preserve"> </w:t>
      </w:r>
      <w:r>
        <w:rPr>
          <w:color w:val="221F1F"/>
          <w:sz w:val="20"/>
        </w:rPr>
        <w:t>internal</w:t>
      </w:r>
      <w:r>
        <w:rPr>
          <w:color w:val="221F1F"/>
          <w:spacing w:val="-6"/>
          <w:sz w:val="20"/>
        </w:rPr>
        <w:t xml:space="preserve"> </w:t>
      </w:r>
      <w:r>
        <w:rPr>
          <w:color w:val="221F1F"/>
          <w:sz w:val="20"/>
        </w:rPr>
        <w:t>audit</w:t>
      </w:r>
      <w:r>
        <w:rPr>
          <w:color w:val="221F1F"/>
          <w:spacing w:val="-9"/>
          <w:sz w:val="20"/>
        </w:rPr>
        <w:t xml:space="preserve"> </w:t>
      </w:r>
      <w:r>
        <w:rPr>
          <w:color w:val="221F1F"/>
          <w:sz w:val="20"/>
        </w:rPr>
        <w:t>reports</w:t>
      </w:r>
      <w:r>
        <w:rPr>
          <w:color w:val="221F1F"/>
          <w:spacing w:val="-6"/>
          <w:sz w:val="20"/>
        </w:rPr>
        <w:t xml:space="preserve"> </w:t>
      </w:r>
      <w:r>
        <w:rPr>
          <w:color w:val="221F1F"/>
          <w:sz w:val="20"/>
        </w:rPr>
        <w:t>issued</w:t>
      </w:r>
      <w:r>
        <w:rPr>
          <w:color w:val="221F1F"/>
          <w:spacing w:val="-5"/>
          <w:sz w:val="20"/>
        </w:rPr>
        <w:t xml:space="preserve"> </w:t>
      </w:r>
      <w:r>
        <w:rPr>
          <w:color w:val="221F1F"/>
          <w:sz w:val="20"/>
        </w:rPr>
        <w:t>since</w:t>
      </w:r>
      <w:r>
        <w:rPr>
          <w:color w:val="221F1F"/>
          <w:spacing w:val="-7"/>
          <w:sz w:val="20"/>
        </w:rPr>
        <w:t xml:space="preserve"> </w:t>
      </w:r>
      <w:r>
        <w:rPr>
          <w:color w:val="221F1F"/>
          <w:sz w:val="20"/>
        </w:rPr>
        <w:t>the</w:t>
      </w:r>
      <w:r>
        <w:rPr>
          <w:color w:val="221F1F"/>
          <w:spacing w:val="-6"/>
          <w:sz w:val="20"/>
        </w:rPr>
        <w:t xml:space="preserve"> </w:t>
      </w:r>
      <w:r>
        <w:rPr>
          <w:color w:val="221F1F"/>
          <w:sz w:val="20"/>
        </w:rPr>
        <w:t>last</w:t>
      </w:r>
      <w:r>
        <w:rPr>
          <w:color w:val="221F1F"/>
          <w:spacing w:val="-9"/>
          <w:sz w:val="20"/>
        </w:rPr>
        <w:t xml:space="preserve"> </w:t>
      </w:r>
      <w:r>
        <w:rPr>
          <w:color w:val="221F1F"/>
          <w:sz w:val="20"/>
        </w:rPr>
        <w:t>disclosure</w:t>
      </w:r>
      <w:r>
        <w:rPr>
          <w:color w:val="221F1F"/>
          <w:spacing w:val="-7"/>
          <w:sz w:val="20"/>
        </w:rPr>
        <w:t xml:space="preserve"> </w:t>
      </w:r>
      <w:r>
        <w:rPr>
          <w:color w:val="221F1F"/>
          <w:sz w:val="20"/>
        </w:rPr>
        <w:t>of</w:t>
      </w:r>
      <w:r>
        <w:rPr>
          <w:color w:val="221F1F"/>
          <w:spacing w:val="-6"/>
          <w:sz w:val="20"/>
        </w:rPr>
        <w:t xml:space="preserve"> </w:t>
      </w:r>
      <w:r>
        <w:rPr>
          <w:color w:val="221F1F"/>
          <w:sz w:val="20"/>
        </w:rPr>
        <w:t>internal</w:t>
      </w:r>
      <w:r>
        <w:rPr>
          <w:color w:val="221F1F"/>
          <w:spacing w:val="-6"/>
          <w:sz w:val="20"/>
        </w:rPr>
        <w:t xml:space="preserve"> </w:t>
      </w:r>
      <w:r>
        <w:rPr>
          <w:color w:val="221F1F"/>
          <w:sz w:val="20"/>
        </w:rPr>
        <w:t>audit</w:t>
      </w:r>
      <w:r>
        <w:rPr>
          <w:color w:val="221F1F"/>
          <w:spacing w:val="-7"/>
          <w:sz w:val="20"/>
        </w:rPr>
        <w:t xml:space="preserve"> </w:t>
      </w:r>
      <w:r>
        <w:rPr>
          <w:color w:val="221F1F"/>
          <w:sz w:val="20"/>
        </w:rPr>
        <w:t>reports</w:t>
      </w:r>
      <w:r>
        <w:rPr>
          <w:color w:val="221F1F"/>
          <w:spacing w:val="-7"/>
          <w:sz w:val="20"/>
        </w:rPr>
        <w:t xml:space="preserve"> </w:t>
      </w:r>
      <w:r>
        <w:rPr>
          <w:color w:val="221F1F"/>
          <w:sz w:val="20"/>
        </w:rPr>
        <w:t>to</w:t>
      </w:r>
      <w:r>
        <w:rPr>
          <w:color w:val="221F1F"/>
          <w:spacing w:val="-6"/>
          <w:sz w:val="20"/>
        </w:rPr>
        <w:t xml:space="preserve"> </w:t>
      </w:r>
      <w:r>
        <w:rPr>
          <w:color w:val="221F1F"/>
          <w:sz w:val="20"/>
        </w:rPr>
        <w:t>the</w:t>
      </w:r>
      <w:r>
        <w:rPr>
          <w:color w:val="221F1F"/>
          <w:spacing w:val="-6"/>
          <w:sz w:val="20"/>
        </w:rPr>
        <w:t xml:space="preserve"> </w:t>
      </w:r>
      <w:r>
        <w:rPr>
          <w:color w:val="221F1F"/>
          <w:spacing w:val="-2"/>
          <w:sz w:val="20"/>
        </w:rPr>
        <w:t>Government.</w:t>
      </w:r>
    </w:p>
    <w:p w14:paraId="694B3E4D" w14:textId="77777777" w:rsidR="00016C31" w:rsidRDefault="00016C31">
      <w:pPr>
        <w:pStyle w:val="BodyText"/>
        <w:spacing w:before="9"/>
        <w:rPr>
          <w:sz w:val="19"/>
        </w:rPr>
      </w:pPr>
    </w:p>
    <w:p w14:paraId="06A20D55" w14:textId="77777777" w:rsidR="00016C31" w:rsidRDefault="00632607">
      <w:pPr>
        <w:pStyle w:val="ListParagraph"/>
        <w:numPr>
          <w:ilvl w:val="1"/>
          <w:numId w:val="98"/>
        </w:numPr>
        <w:tabs>
          <w:tab w:val="left" w:pos="441"/>
        </w:tabs>
        <w:spacing w:before="1"/>
        <w:ind w:left="440" w:right="1231" w:hanging="330"/>
        <w:jc w:val="left"/>
        <w:rPr>
          <w:sz w:val="20"/>
        </w:rPr>
      </w:pPr>
      <w:r>
        <w:rPr>
          <w:color w:val="221F1F"/>
          <w:sz w:val="20"/>
        </w:rPr>
        <w:t>Annual</w:t>
      </w:r>
      <w:r>
        <w:rPr>
          <w:color w:val="221F1F"/>
          <w:spacing w:val="-5"/>
          <w:sz w:val="20"/>
        </w:rPr>
        <w:t xml:space="preserve"> </w:t>
      </w:r>
      <w:r>
        <w:rPr>
          <w:color w:val="221F1F"/>
          <w:sz w:val="20"/>
        </w:rPr>
        <w:t>internal</w:t>
      </w:r>
      <w:r>
        <w:rPr>
          <w:color w:val="221F1F"/>
          <w:spacing w:val="-5"/>
          <w:sz w:val="20"/>
        </w:rPr>
        <w:t xml:space="preserve"> </w:t>
      </w:r>
      <w:r>
        <w:rPr>
          <w:color w:val="221F1F"/>
          <w:sz w:val="20"/>
        </w:rPr>
        <w:t>audit</w:t>
      </w:r>
      <w:r>
        <w:rPr>
          <w:color w:val="221F1F"/>
          <w:spacing w:val="-6"/>
          <w:sz w:val="20"/>
        </w:rPr>
        <w:t xml:space="preserve"> </w:t>
      </w:r>
      <w:r>
        <w:rPr>
          <w:color w:val="221F1F"/>
          <w:sz w:val="20"/>
        </w:rPr>
        <w:t>plan</w:t>
      </w:r>
      <w:r>
        <w:rPr>
          <w:color w:val="221F1F"/>
          <w:spacing w:val="-6"/>
          <w:sz w:val="20"/>
        </w:rPr>
        <w:t xml:space="preserve"> </w:t>
      </w:r>
      <w:r>
        <w:rPr>
          <w:color w:val="221F1F"/>
          <w:sz w:val="20"/>
        </w:rPr>
        <w:t>of</w:t>
      </w:r>
      <w:r>
        <w:rPr>
          <w:color w:val="221F1F"/>
          <w:spacing w:val="-5"/>
          <w:sz w:val="20"/>
        </w:rPr>
        <w:t xml:space="preserve"> </w:t>
      </w:r>
      <w:r>
        <w:rPr>
          <w:color w:val="221F1F"/>
          <w:sz w:val="20"/>
        </w:rPr>
        <w:t>scheduled</w:t>
      </w:r>
      <w:r>
        <w:rPr>
          <w:color w:val="221F1F"/>
          <w:spacing w:val="-3"/>
          <w:sz w:val="20"/>
        </w:rPr>
        <w:t xml:space="preserve"> </w:t>
      </w:r>
      <w:r>
        <w:rPr>
          <w:color w:val="221F1F"/>
          <w:sz w:val="20"/>
        </w:rPr>
        <w:t>audits</w:t>
      </w:r>
      <w:r>
        <w:rPr>
          <w:color w:val="221F1F"/>
          <w:spacing w:val="-6"/>
          <w:sz w:val="20"/>
        </w:rPr>
        <w:t xml:space="preserve"> </w:t>
      </w:r>
      <w:r>
        <w:rPr>
          <w:color w:val="221F1F"/>
          <w:sz w:val="20"/>
        </w:rPr>
        <w:t>to</w:t>
      </w:r>
      <w:r>
        <w:rPr>
          <w:color w:val="221F1F"/>
          <w:spacing w:val="-4"/>
          <w:sz w:val="20"/>
        </w:rPr>
        <w:t xml:space="preserve"> </w:t>
      </w:r>
      <w:r>
        <w:rPr>
          <w:color w:val="221F1F"/>
          <w:sz w:val="20"/>
        </w:rPr>
        <w:t>be</w:t>
      </w:r>
      <w:r>
        <w:rPr>
          <w:color w:val="221F1F"/>
          <w:spacing w:val="-7"/>
          <w:sz w:val="20"/>
        </w:rPr>
        <w:t xml:space="preserve"> </w:t>
      </w:r>
      <w:r>
        <w:rPr>
          <w:color w:val="221F1F"/>
          <w:sz w:val="20"/>
        </w:rPr>
        <w:t>performed</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fiscal</w:t>
      </w:r>
      <w:r>
        <w:rPr>
          <w:color w:val="221F1F"/>
          <w:spacing w:val="-5"/>
          <w:sz w:val="20"/>
        </w:rPr>
        <w:t xml:space="preserve"> </w:t>
      </w:r>
      <w:r>
        <w:rPr>
          <w:color w:val="221F1F"/>
          <w:sz w:val="20"/>
        </w:rPr>
        <w:t>year</w:t>
      </w:r>
      <w:r>
        <w:rPr>
          <w:color w:val="221F1F"/>
          <w:spacing w:val="-6"/>
          <w:sz w:val="20"/>
        </w:rPr>
        <w:t xml:space="preserve"> </w:t>
      </w:r>
      <w:r>
        <w:rPr>
          <w:color w:val="221F1F"/>
          <w:sz w:val="20"/>
        </w:rPr>
        <w:t>when</w:t>
      </w:r>
      <w:r>
        <w:rPr>
          <w:color w:val="221F1F"/>
          <w:spacing w:val="-6"/>
          <w:sz w:val="20"/>
        </w:rPr>
        <w:t xml:space="preserve"> </w:t>
      </w:r>
      <w:r>
        <w:rPr>
          <w:color w:val="221F1F"/>
          <w:sz w:val="20"/>
        </w:rPr>
        <w:t>the</w:t>
      </w:r>
      <w:r>
        <w:rPr>
          <w:color w:val="221F1F"/>
          <w:spacing w:val="-5"/>
          <w:sz w:val="20"/>
        </w:rPr>
        <w:t xml:space="preserve"> </w:t>
      </w:r>
      <w:r>
        <w:rPr>
          <w:color w:val="221F1F"/>
          <w:sz w:val="20"/>
        </w:rPr>
        <w:t>final</w:t>
      </w:r>
      <w:r>
        <w:rPr>
          <w:color w:val="221F1F"/>
          <w:spacing w:val="-5"/>
          <w:sz w:val="20"/>
        </w:rPr>
        <w:t xml:space="preserve"> </w:t>
      </w:r>
      <w:r>
        <w:rPr>
          <w:color w:val="221F1F"/>
          <w:sz w:val="20"/>
        </w:rPr>
        <w:t>indirect</w:t>
      </w:r>
      <w:r>
        <w:rPr>
          <w:color w:val="221F1F"/>
          <w:spacing w:val="-4"/>
          <w:sz w:val="20"/>
        </w:rPr>
        <w:t xml:space="preserve"> </w:t>
      </w:r>
      <w:r>
        <w:rPr>
          <w:color w:val="221F1F"/>
          <w:sz w:val="20"/>
        </w:rPr>
        <w:t>cost</w:t>
      </w:r>
      <w:r>
        <w:rPr>
          <w:color w:val="221F1F"/>
          <w:spacing w:val="-6"/>
          <w:sz w:val="20"/>
        </w:rPr>
        <w:t xml:space="preserve"> </w:t>
      </w:r>
      <w:r>
        <w:rPr>
          <w:color w:val="221F1F"/>
          <w:sz w:val="20"/>
        </w:rPr>
        <w:t>rate submission is made.</w:t>
      </w:r>
    </w:p>
    <w:p w14:paraId="11E624F0" w14:textId="77777777" w:rsidR="00016C31" w:rsidRDefault="00016C31">
      <w:pPr>
        <w:pStyle w:val="BodyText"/>
        <w:spacing w:before="1"/>
      </w:pPr>
    </w:p>
    <w:p w14:paraId="4523C15C" w14:textId="77777777" w:rsidR="00016C31" w:rsidRDefault="00632607">
      <w:pPr>
        <w:pStyle w:val="ListParagraph"/>
        <w:numPr>
          <w:ilvl w:val="1"/>
          <w:numId w:val="98"/>
        </w:numPr>
        <w:tabs>
          <w:tab w:val="left" w:pos="767"/>
        </w:tabs>
        <w:jc w:val="left"/>
        <w:rPr>
          <w:sz w:val="20"/>
        </w:rPr>
      </w:pPr>
      <w:r>
        <w:rPr>
          <w:color w:val="221F1F"/>
          <w:sz w:val="20"/>
        </w:rPr>
        <w:t>Federal</w:t>
      </w:r>
      <w:r>
        <w:rPr>
          <w:color w:val="221F1F"/>
          <w:spacing w:val="-6"/>
          <w:sz w:val="20"/>
        </w:rPr>
        <w:t xml:space="preserve"> </w:t>
      </w:r>
      <w:r>
        <w:rPr>
          <w:color w:val="221F1F"/>
          <w:sz w:val="20"/>
        </w:rPr>
        <w:t>and</w:t>
      </w:r>
      <w:r>
        <w:rPr>
          <w:color w:val="221F1F"/>
          <w:spacing w:val="-3"/>
          <w:sz w:val="20"/>
        </w:rPr>
        <w:t xml:space="preserve"> </w:t>
      </w:r>
      <w:r>
        <w:rPr>
          <w:color w:val="221F1F"/>
          <w:sz w:val="20"/>
        </w:rPr>
        <w:t>State</w:t>
      </w:r>
      <w:r>
        <w:rPr>
          <w:color w:val="221F1F"/>
          <w:spacing w:val="-5"/>
          <w:sz w:val="20"/>
        </w:rPr>
        <w:t xml:space="preserve"> </w:t>
      </w:r>
      <w:r>
        <w:rPr>
          <w:color w:val="221F1F"/>
          <w:sz w:val="20"/>
        </w:rPr>
        <w:t>income</w:t>
      </w:r>
      <w:r>
        <w:rPr>
          <w:color w:val="221F1F"/>
          <w:spacing w:val="-7"/>
          <w:sz w:val="20"/>
        </w:rPr>
        <w:t xml:space="preserve"> </w:t>
      </w:r>
      <w:r>
        <w:rPr>
          <w:color w:val="221F1F"/>
          <w:sz w:val="20"/>
        </w:rPr>
        <w:t>tax</w:t>
      </w:r>
      <w:r>
        <w:rPr>
          <w:color w:val="221F1F"/>
          <w:spacing w:val="-4"/>
          <w:sz w:val="20"/>
        </w:rPr>
        <w:t xml:space="preserve"> </w:t>
      </w:r>
      <w:r>
        <w:rPr>
          <w:color w:val="221F1F"/>
          <w:spacing w:val="-2"/>
          <w:sz w:val="20"/>
        </w:rPr>
        <w:t>returns.</w:t>
      </w:r>
    </w:p>
    <w:p w14:paraId="07BDCCC7" w14:textId="77777777" w:rsidR="00016C31" w:rsidRDefault="00016C31">
      <w:pPr>
        <w:pStyle w:val="BodyText"/>
        <w:spacing w:before="10"/>
        <w:rPr>
          <w:sz w:val="19"/>
        </w:rPr>
      </w:pPr>
    </w:p>
    <w:p w14:paraId="1765A66B" w14:textId="77777777" w:rsidR="00016C31" w:rsidRDefault="00632607">
      <w:pPr>
        <w:pStyle w:val="ListParagraph"/>
        <w:numPr>
          <w:ilvl w:val="1"/>
          <w:numId w:val="98"/>
        </w:numPr>
        <w:tabs>
          <w:tab w:val="left" w:pos="746"/>
        </w:tabs>
        <w:ind w:left="745" w:hanging="308"/>
        <w:jc w:val="left"/>
        <w:rPr>
          <w:sz w:val="20"/>
        </w:rPr>
      </w:pPr>
      <w:r>
        <w:rPr>
          <w:color w:val="221F1F"/>
          <w:spacing w:val="-2"/>
          <w:sz w:val="20"/>
        </w:rPr>
        <w:t>Securities</w:t>
      </w:r>
      <w:r>
        <w:rPr>
          <w:color w:val="221F1F"/>
          <w:spacing w:val="-3"/>
          <w:sz w:val="20"/>
        </w:rPr>
        <w:t xml:space="preserve"> </w:t>
      </w:r>
      <w:r>
        <w:rPr>
          <w:color w:val="221F1F"/>
          <w:spacing w:val="-2"/>
          <w:sz w:val="20"/>
        </w:rPr>
        <w:t>and</w:t>
      </w:r>
      <w:r>
        <w:rPr>
          <w:color w:val="221F1F"/>
          <w:spacing w:val="3"/>
          <w:sz w:val="20"/>
        </w:rPr>
        <w:t xml:space="preserve"> </w:t>
      </w:r>
      <w:r>
        <w:rPr>
          <w:color w:val="221F1F"/>
          <w:spacing w:val="-2"/>
          <w:sz w:val="20"/>
        </w:rPr>
        <w:t>Exchange</w:t>
      </w:r>
      <w:r>
        <w:rPr>
          <w:color w:val="221F1F"/>
          <w:sz w:val="20"/>
        </w:rPr>
        <w:t xml:space="preserve"> </w:t>
      </w:r>
      <w:r>
        <w:rPr>
          <w:color w:val="221F1F"/>
          <w:spacing w:val="-2"/>
          <w:sz w:val="20"/>
        </w:rPr>
        <w:t>Commission</w:t>
      </w:r>
      <w:r>
        <w:rPr>
          <w:color w:val="221F1F"/>
          <w:spacing w:val="4"/>
          <w:sz w:val="20"/>
        </w:rPr>
        <w:t xml:space="preserve"> </w:t>
      </w:r>
      <w:r>
        <w:rPr>
          <w:color w:val="221F1F"/>
          <w:spacing w:val="-2"/>
          <w:sz w:val="20"/>
        </w:rPr>
        <w:t>10-K</w:t>
      </w:r>
      <w:r>
        <w:rPr>
          <w:color w:val="221F1F"/>
          <w:spacing w:val="1"/>
          <w:sz w:val="20"/>
        </w:rPr>
        <w:t xml:space="preserve"> </w:t>
      </w:r>
      <w:r>
        <w:rPr>
          <w:color w:val="221F1F"/>
          <w:spacing w:val="-2"/>
          <w:sz w:val="20"/>
        </w:rPr>
        <w:t>annual</w:t>
      </w:r>
      <w:r>
        <w:rPr>
          <w:color w:val="221F1F"/>
          <w:spacing w:val="1"/>
          <w:sz w:val="20"/>
        </w:rPr>
        <w:t xml:space="preserve"> </w:t>
      </w:r>
      <w:r>
        <w:rPr>
          <w:color w:val="221F1F"/>
          <w:spacing w:val="-2"/>
          <w:sz w:val="20"/>
        </w:rPr>
        <w:t>report.</w:t>
      </w:r>
    </w:p>
    <w:p w14:paraId="31AE0C39" w14:textId="77777777" w:rsidR="00016C31" w:rsidRDefault="00016C31">
      <w:pPr>
        <w:pStyle w:val="BodyText"/>
      </w:pPr>
    </w:p>
    <w:p w14:paraId="7D17A6C4" w14:textId="77777777" w:rsidR="00016C31" w:rsidRDefault="00632607">
      <w:pPr>
        <w:pStyle w:val="ListParagraph"/>
        <w:numPr>
          <w:ilvl w:val="1"/>
          <w:numId w:val="98"/>
        </w:numPr>
        <w:tabs>
          <w:tab w:val="left" w:pos="801"/>
        </w:tabs>
        <w:spacing w:before="1"/>
        <w:ind w:left="800" w:hanging="363"/>
        <w:jc w:val="left"/>
        <w:rPr>
          <w:sz w:val="20"/>
        </w:rPr>
      </w:pPr>
      <w:r>
        <w:rPr>
          <w:color w:val="221F1F"/>
          <w:sz w:val="20"/>
        </w:rPr>
        <w:t>Minutes</w:t>
      </w:r>
      <w:r>
        <w:rPr>
          <w:color w:val="221F1F"/>
          <w:spacing w:val="-7"/>
          <w:sz w:val="20"/>
        </w:rPr>
        <w:t xml:space="preserve"> </w:t>
      </w:r>
      <w:r>
        <w:rPr>
          <w:color w:val="221F1F"/>
          <w:sz w:val="20"/>
        </w:rPr>
        <w:t>from</w:t>
      </w:r>
      <w:r>
        <w:rPr>
          <w:color w:val="221F1F"/>
          <w:spacing w:val="-7"/>
          <w:sz w:val="20"/>
        </w:rPr>
        <w:t xml:space="preserve"> </w:t>
      </w:r>
      <w:r>
        <w:rPr>
          <w:color w:val="221F1F"/>
          <w:sz w:val="20"/>
        </w:rPr>
        <w:t>board</w:t>
      </w:r>
      <w:r>
        <w:rPr>
          <w:color w:val="221F1F"/>
          <w:spacing w:val="-6"/>
          <w:sz w:val="20"/>
        </w:rPr>
        <w:t xml:space="preserve"> </w:t>
      </w:r>
      <w:r>
        <w:rPr>
          <w:color w:val="221F1F"/>
          <w:sz w:val="20"/>
        </w:rPr>
        <w:t>of</w:t>
      </w:r>
      <w:r>
        <w:rPr>
          <w:color w:val="221F1F"/>
          <w:spacing w:val="-6"/>
          <w:sz w:val="20"/>
        </w:rPr>
        <w:t xml:space="preserve"> </w:t>
      </w:r>
      <w:proofErr w:type="gramStart"/>
      <w:r>
        <w:rPr>
          <w:color w:val="221F1F"/>
          <w:sz w:val="20"/>
        </w:rPr>
        <w:t>directors</w:t>
      </w:r>
      <w:proofErr w:type="gramEnd"/>
      <w:r>
        <w:rPr>
          <w:color w:val="221F1F"/>
          <w:spacing w:val="-3"/>
          <w:sz w:val="20"/>
        </w:rPr>
        <w:t xml:space="preserve"> </w:t>
      </w:r>
      <w:r>
        <w:rPr>
          <w:color w:val="221F1F"/>
          <w:spacing w:val="-2"/>
          <w:sz w:val="20"/>
        </w:rPr>
        <w:t>meetings.</w:t>
      </w:r>
    </w:p>
    <w:p w14:paraId="0F65B906" w14:textId="77777777" w:rsidR="00016C31" w:rsidRDefault="00016C31">
      <w:pPr>
        <w:pStyle w:val="BodyText"/>
        <w:spacing w:before="1"/>
      </w:pPr>
    </w:p>
    <w:p w14:paraId="4C77CC8F" w14:textId="77777777" w:rsidR="00016C31" w:rsidRDefault="00632607">
      <w:pPr>
        <w:pStyle w:val="ListParagraph"/>
        <w:numPr>
          <w:ilvl w:val="1"/>
          <w:numId w:val="98"/>
        </w:numPr>
        <w:tabs>
          <w:tab w:val="left" w:pos="767"/>
        </w:tabs>
        <w:jc w:val="left"/>
        <w:rPr>
          <w:sz w:val="20"/>
        </w:rPr>
      </w:pPr>
      <w:r>
        <w:rPr>
          <w:color w:val="221F1F"/>
          <w:sz w:val="20"/>
        </w:rPr>
        <w:t>Listing</w:t>
      </w:r>
      <w:r>
        <w:rPr>
          <w:color w:val="221F1F"/>
          <w:spacing w:val="-11"/>
          <w:sz w:val="20"/>
        </w:rPr>
        <w:t xml:space="preserve"> </w:t>
      </w:r>
      <w:r>
        <w:rPr>
          <w:color w:val="221F1F"/>
          <w:sz w:val="20"/>
        </w:rPr>
        <w:t>of</w:t>
      </w:r>
      <w:r>
        <w:rPr>
          <w:color w:val="221F1F"/>
          <w:spacing w:val="-11"/>
          <w:sz w:val="20"/>
        </w:rPr>
        <w:t xml:space="preserve"> </w:t>
      </w:r>
      <w:r>
        <w:rPr>
          <w:color w:val="221F1F"/>
          <w:sz w:val="20"/>
        </w:rPr>
        <w:t>delay</w:t>
      </w:r>
      <w:r>
        <w:rPr>
          <w:color w:val="221F1F"/>
          <w:spacing w:val="-8"/>
          <w:sz w:val="20"/>
        </w:rPr>
        <w:t xml:space="preserve"> </w:t>
      </w:r>
      <w:r>
        <w:rPr>
          <w:color w:val="221F1F"/>
          <w:sz w:val="20"/>
        </w:rPr>
        <w:t>claims</w:t>
      </w:r>
      <w:r>
        <w:rPr>
          <w:color w:val="221F1F"/>
          <w:spacing w:val="-9"/>
          <w:sz w:val="20"/>
        </w:rPr>
        <w:t xml:space="preserve"> </w:t>
      </w:r>
      <w:r>
        <w:rPr>
          <w:color w:val="221F1F"/>
          <w:sz w:val="20"/>
        </w:rPr>
        <w:t>and</w:t>
      </w:r>
      <w:r>
        <w:rPr>
          <w:color w:val="221F1F"/>
          <w:spacing w:val="-10"/>
          <w:sz w:val="20"/>
        </w:rPr>
        <w:t xml:space="preserve"> </w:t>
      </w:r>
      <w:r>
        <w:rPr>
          <w:color w:val="221F1F"/>
          <w:sz w:val="20"/>
        </w:rPr>
        <w:t>termination</w:t>
      </w:r>
      <w:r>
        <w:rPr>
          <w:color w:val="221F1F"/>
          <w:spacing w:val="-8"/>
          <w:sz w:val="20"/>
        </w:rPr>
        <w:t xml:space="preserve"> </w:t>
      </w:r>
      <w:r>
        <w:rPr>
          <w:color w:val="221F1F"/>
          <w:sz w:val="20"/>
        </w:rPr>
        <w:t>claims</w:t>
      </w:r>
      <w:r>
        <w:rPr>
          <w:color w:val="221F1F"/>
          <w:spacing w:val="-10"/>
          <w:sz w:val="20"/>
        </w:rPr>
        <w:t xml:space="preserve"> </w:t>
      </w:r>
      <w:r>
        <w:rPr>
          <w:color w:val="221F1F"/>
          <w:sz w:val="20"/>
        </w:rPr>
        <w:t>submitted</w:t>
      </w:r>
      <w:r>
        <w:rPr>
          <w:color w:val="221F1F"/>
          <w:spacing w:val="-10"/>
          <w:sz w:val="20"/>
        </w:rPr>
        <w:t xml:space="preserve"> </w:t>
      </w:r>
      <w:r>
        <w:rPr>
          <w:color w:val="221F1F"/>
          <w:sz w:val="20"/>
        </w:rPr>
        <w:t>which</w:t>
      </w:r>
      <w:r>
        <w:rPr>
          <w:color w:val="221F1F"/>
          <w:spacing w:val="-8"/>
          <w:sz w:val="20"/>
        </w:rPr>
        <w:t xml:space="preserve"> </w:t>
      </w:r>
      <w:r>
        <w:rPr>
          <w:color w:val="221F1F"/>
          <w:sz w:val="20"/>
        </w:rPr>
        <w:t>contain</w:t>
      </w:r>
      <w:r>
        <w:rPr>
          <w:color w:val="221F1F"/>
          <w:spacing w:val="-8"/>
          <w:sz w:val="20"/>
        </w:rPr>
        <w:t xml:space="preserve"> </w:t>
      </w:r>
      <w:r>
        <w:rPr>
          <w:color w:val="221F1F"/>
          <w:sz w:val="20"/>
        </w:rPr>
        <w:t>costs</w:t>
      </w:r>
      <w:r>
        <w:rPr>
          <w:color w:val="221F1F"/>
          <w:spacing w:val="-11"/>
          <w:sz w:val="20"/>
        </w:rPr>
        <w:t xml:space="preserve"> </w:t>
      </w:r>
      <w:r>
        <w:rPr>
          <w:color w:val="221F1F"/>
          <w:sz w:val="20"/>
        </w:rPr>
        <w:t>relating</w:t>
      </w:r>
      <w:r>
        <w:rPr>
          <w:color w:val="221F1F"/>
          <w:spacing w:val="-8"/>
          <w:sz w:val="20"/>
        </w:rPr>
        <w:t xml:space="preserve"> </w:t>
      </w:r>
      <w:r>
        <w:rPr>
          <w:color w:val="221F1F"/>
          <w:sz w:val="20"/>
        </w:rPr>
        <w:t>to</w:t>
      </w:r>
      <w:r>
        <w:rPr>
          <w:color w:val="221F1F"/>
          <w:spacing w:val="-10"/>
          <w:sz w:val="20"/>
        </w:rPr>
        <w:t xml:space="preserve"> </w:t>
      </w:r>
      <w:r>
        <w:rPr>
          <w:color w:val="221F1F"/>
          <w:sz w:val="20"/>
        </w:rPr>
        <w:t>the</w:t>
      </w:r>
      <w:r>
        <w:rPr>
          <w:color w:val="221F1F"/>
          <w:spacing w:val="-12"/>
          <w:sz w:val="20"/>
        </w:rPr>
        <w:t xml:space="preserve"> </w:t>
      </w:r>
      <w:r>
        <w:rPr>
          <w:color w:val="221F1F"/>
          <w:sz w:val="20"/>
        </w:rPr>
        <w:t>subject</w:t>
      </w:r>
      <w:r>
        <w:rPr>
          <w:color w:val="221F1F"/>
          <w:spacing w:val="-9"/>
          <w:sz w:val="20"/>
        </w:rPr>
        <w:t xml:space="preserve"> </w:t>
      </w:r>
      <w:r>
        <w:rPr>
          <w:color w:val="221F1F"/>
          <w:sz w:val="20"/>
        </w:rPr>
        <w:t>fiscal</w:t>
      </w:r>
      <w:r>
        <w:rPr>
          <w:color w:val="221F1F"/>
          <w:spacing w:val="-9"/>
          <w:sz w:val="20"/>
        </w:rPr>
        <w:t xml:space="preserve"> </w:t>
      </w:r>
      <w:r>
        <w:rPr>
          <w:color w:val="221F1F"/>
          <w:spacing w:val="-2"/>
          <w:sz w:val="20"/>
        </w:rPr>
        <w:t>year.</w:t>
      </w:r>
    </w:p>
    <w:p w14:paraId="2AEF5853" w14:textId="77777777" w:rsidR="00016C31" w:rsidRDefault="00016C31">
      <w:pPr>
        <w:pStyle w:val="BodyText"/>
        <w:spacing w:before="1"/>
      </w:pPr>
    </w:p>
    <w:p w14:paraId="3B1C41D8" w14:textId="77777777" w:rsidR="00016C31" w:rsidRDefault="00632607">
      <w:pPr>
        <w:pStyle w:val="ListParagraph"/>
        <w:numPr>
          <w:ilvl w:val="1"/>
          <w:numId w:val="98"/>
        </w:numPr>
        <w:tabs>
          <w:tab w:val="left" w:pos="441"/>
        </w:tabs>
        <w:ind w:left="440" w:right="1272" w:hanging="330"/>
        <w:jc w:val="left"/>
        <w:rPr>
          <w:sz w:val="20"/>
        </w:rPr>
      </w:pPr>
      <w:r>
        <w:rPr>
          <w:color w:val="221F1F"/>
          <w:sz w:val="20"/>
        </w:rPr>
        <w:t>Contract briefings, which generally include a synopsis of all pertinent contract provisions, such as: Contract type,</w:t>
      </w:r>
      <w:r>
        <w:rPr>
          <w:color w:val="221F1F"/>
          <w:spacing w:val="-3"/>
          <w:sz w:val="20"/>
        </w:rPr>
        <w:t xml:space="preserve"> </w:t>
      </w:r>
      <w:r>
        <w:rPr>
          <w:color w:val="221F1F"/>
          <w:sz w:val="20"/>
        </w:rPr>
        <w:t>contract</w:t>
      </w:r>
      <w:r>
        <w:rPr>
          <w:color w:val="221F1F"/>
          <w:spacing w:val="-4"/>
          <w:sz w:val="20"/>
        </w:rPr>
        <w:t xml:space="preserve"> </w:t>
      </w:r>
      <w:r>
        <w:rPr>
          <w:color w:val="221F1F"/>
          <w:sz w:val="20"/>
        </w:rPr>
        <w:t>amount,</w:t>
      </w:r>
      <w:r>
        <w:rPr>
          <w:color w:val="221F1F"/>
          <w:spacing w:val="-3"/>
          <w:sz w:val="20"/>
        </w:rPr>
        <w:t xml:space="preserve"> </w:t>
      </w:r>
      <w:proofErr w:type="gramStart"/>
      <w:r>
        <w:rPr>
          <w:color w:val="221F1F"/>
          <w:sz w:val="20"/>
        </w:rPr>
        <w:t>product</w:t>
      </w:r>
      <w:proofErr w:type="gramEnd"/>
      <w:r>
        <w:rPr>
          <w:color w:val="221F1F"/>
          <w:sz w:val="20"/>
        </w:rPr>
        <w:t xml:space="preserve"> or</w:t>
      </w:r>
      <w:r>
        <w:rPr>
          <w:color w:val="221F1F"/>
          <w:spacing w:val="-3"/>
          <w:sz w:val="20"/>
        </w:rPr>
        <w:t xml:space="preserve"> </w:t>
      </w:r>
      <w:r>
        <w:rPr>
          <w:color w:val="221F1F"/>
          <w:sz w:val="20"/>
        </w:rPr>
        <w:t>service(s)</w:t>
      </w:r>
      <w:r>
        <w:rPr>
          <w:color w:val="221F1F"/>
          <w:spacing w:val="-3"/>
          <w:sz w:val="20"/>
        </w:rPr>
        <w:t xml:space="preserve"> </w:t>
      </w:r>
      <w:r>
        <w:rPr>
          <w:color w:val="221F1F"/>
          <w:sz w:val="20"/>
        </w:rPr>
        <w:t>to</w:t>
      </w:r>
      <w:r>
        <w:rPr>
          <w:color w:val="221F1F"/>
          <w:spacing w:val="-5"/>
          <w:sz w:val="20"/>
        </w:rPr>
        <w:t xml:space="preserve"> </w:t>
      </w:r>
      <w:r>
        <w:rPr>
          <w:color w:val="221F1F"/>
          <w:sz w:val="20"/>
        </w:rPr>
        <w:t>be</w:t>
      </w:r>
      <w:r>
        <w:rPr>
          <w:color w:val="221F1F"/>
          <w:spacing w:val="-3"/>
          <w:sz w:val="20"/>
        </w:rPr>
        <w:t xml:space="preserve"> </w:t>
      </w:r>
      <w:r>
        <w:rPr>
          <w:color w:val="221F1F"/>
          <w:sz w:val="20"/>
        </w:rPr>
        <w:t>provided,</w:t>
      </w:r>
      <w:r>
        <w:rPr>
          <w:color w:val="221F1F"/>
          <w:spacing w:val="-3"/>
          <w:sz w:val="20"/>
        </w:rPr>
        <w:t xml:space="preserve"> </w:t>
      </w:r>
      <w:r>
        <w:rPr>
          <w:color w:val="221F1F"/>
          <w:sz w:val="20"/>
        </w:rPr>
        <w:t>contract</w:t>
      </w:r>
      <w:r>
        <w:rPr>
          <w:color w:val="221F1F"/>
          <w:spacing w:val="-4"/>
          <w:sz w:val="20"/>
        </w:rPr>
        <w:t xml:space="preserve"> </w:t>
      </w:r>
      <w:r>
        <w:rPr>
          <w:color w:val="221F1F"/>
          <w:sz w:val="20"/>
        </w:rPr>
        <w:t>performance</w:t>
      </w:r>
      <w:r>
        <w:rPr>
          <w:color w:val="221F1F"/>
          <w:spacing w:val="-3"/>
          <w:sz w:val="20"/>
        </w:rPr>
        <w:t xml:space="preserve"> </w:t>
      </w:r>
      <w:r>
        <w:rPr>
          <w:color w:val="221F1F"/>
          <w:sz w:val="20"/>
        </w:rPr>
        <w:t>period,</w:t>
      </w:r>
      <w:r>
        <w:rPr>
          <w:color w:val="221F1F"/>
          <w:spacing w:val="-5"/>
          <w:sz w:val="20"/>
        </w:rPr>
        <w:t xml:space="preserve"> </w:t>
      </w:r>
      <w:r>
        <w:rPr>
          <w:color w:val="221F1F"/>
          <w:sz w:val="20"/>
        </w:rPr>
        <w:t>rate</w:t>
      </w:r>
      <w:r>
        <w:rPr>
          <w:color w:val="221F1F"/>
          <w:spacing w:val="-3"/>
          <w:sz w:val="20"/>
        </w:rPr>
        <w:t xml:space="preserve"> </w:t>
      </w:r>
      <w:r>
        <w:rPr>
          <w:color w:val="221F1F"/>
          <w:sz w:val="20"/>
        </w:rPr>
        <w:t>ceilings,</w:t>
      </w:r>
      <w:r>
        <w:rPr>
          <w:color w:val="221F1F"/>
          <w:spacing w:val="-3"/>
          <w:sz w:val="20"/>
        </w:rPr>
        <w:t xml:space="preserve"> </w:t>
      </w:r>
      <w:r>
        <w:rPr>
          <w:color w:val="221F1F"/>
          <w:sz w:val="20"/>
        </w:rPr>
        <w:t>advance approval requirements, pre-contract cost allowability limitations, and billing limitations.</w:t>
      </w:r>
    </w:p>
    <w:p w14:paraId="4616BF34" w14:textId="77777777" w:rsidR="00016C31" w:rsidRDefault="00016C31">
      <w:pPr>
        <w:pStyle w:val="BodyText"/>
        <w:spacing w:before="11"/>
        <w:rPr>
          <w:sz w:val="19"/>
        </w:rPr>
      </w:pPr>
    </w:p>
    <w:p w14:paraId="71B20F85" w14:textId="77777777" w:rsidR="00016C31" w:rsidRDefault="00632607">
      <w:pPr>
        <w:pStyle w:val="ListParagraph"/>
        <w:numPr>
          <w:ilvl w:val="0"/>
          <w:numId w:val="98"/>
        </w:numPr>
        <w:tabs>
          <w:tab w:val="left" w:pos="441"/>
        </w:tabs>
        <w:ind w:right="1102" w:hanging="299"/>
        <w:jc w:val="left"/>
        <w:rPr>
          <w:sz w:val="20"/>
        </w:rPr>
      </w:pP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5"/>
          <w:sz w:val="20"/>
        </w:rPr>
        <w:t xml:space="preserve"> </w:t>
      </w:r>
      <w:r>
        <w:rPr>
          <w:color w:val="221F1F"/>
          <w:sz w:val="20"/>
        </w:rPr>
        <w:t>update</w:t>
      </w:r>
      <w:r>
        <w:rPr>
          <w:color w:val="221F1F"/>
          <w:spacing w:val="-4"/>
          <w:sz w:val="20"/>
        </w:rPr>
        <w:t xml:space="preserve"> </w:t>
      </w:r>
      <w:r>
        <w:rPr>
          <w:color w:val="221F1F"/>
          <w:sz w:val="20"/>
        </w:rPr>
        <w:t>the</w:t>
      </w:r>
      <w:r>
        <w:rPr>
          <w:color w:val="221F1F"/>
          <w:spacing w:val="-4"/>
          <w:sz w:val="20"/>
        </w:rPr>
        <w:t xml:space="preserve"> </w:t>
      </w:r>
      <w:r>
        <w:rPr>
          <w:color w:val="221F1F"/>
          <w:sz w:val="20"/>
        </w:rPr>
        <w:t>billings</w:t>
      </w:r>
      <w:r>
        <w:rPr>
          <w:color w:val="221F1F"/>
          <w:spacing w:val="-5"/>
          <w:sz w:val="20"/>
        </w:rPr>
        <w:t xml:space="preserve"> </w:t>
      </w:r>
      <w:r>
        <w:rPr>
          <w:color w:val="221F1F"/>
          <w:sz w:val="20"/>
        </w:rPr>
        <w:t>on</w:t>
      </w:r>
      <w:r>
        <w:rPr>
          <w:color w:val="221F1F"/>
          <w:spacing w:val="-7"/>
          <w:sz w:val="20"/>
        </w:rPr>
        <w:t xml:space="preserve"> </w:t>
      </w:r>
      <w:r>
        <w:rPr>
          <w:color w:val="221F1F"/>
          <w:sz w:val="20"/>
        </w:rPr>
        <w:t>all</w:t>
      </w:r>
      <w:r>
        <w:rPr>
          <w:color w:val="221F1F"/>
          <w:spacing w:val="-5"/>
          <w:sz w:val="20"/>
        </w:rPr>
        <w:t xml:space="preserve"> </w:t>
      </w:r>
      <w:r>
        <w:rPr>
          <w:color w:val="221F1F"/>
          <w:sz w:val="20"/>
        </w:rPr>
        <w:t>contracts</w:t>
      </w:r>
      <w:r>
        <w:rPr>
          <w:color w:val="221F1F"/>
          <w:spacing w:val="-6"/>
          <w:sz w:val="20"/>
        </w:rPr>
        <w:t xml:space="preserve"> </w:t>
      </w:r>
      <w:r>
        <w:rPr>
          <w:color w:val="221F1F"/>
          <w:sz w:val="20"/>
        </w:rPr>
        <w:t>to</w:t>
      </w:r>
      <w:r>
        <w:rPr>
          <w:color w:val="221F1F"/>
          <w:spacing w:val="-4"/>
          <w:sz w:val="20"/>
        </w:rPr>
        <w:t xml:space="preserve"> </w:t>
      </w:r>
      <w:r>
        <w:rPr>
          <w:color w:val="221F1F"/>
          <w:sz w:val="20"/>
        </w:rPr>
        <w:t>reflect</w:t>
      </w:r>
      <w:r>
        <w:rPr>
          <w:color w:val="221F1F"/>
          <w:spacing w:val="-4"/>
          <w:sz w:val="20"/>
        </w:rPr>
        <w:t xml:space="preserve"> </w:t>
      </w:r>
      <w:r>
        <w:rPr>
          <w:color w:val="221F1F"/>
          <w:sz w:val="20"/>
        </w:rPr>
        <w:t>the</w:t>
      </w:r>
      <w:r>
        <w:rPr>
          <w:color w:val="221F1F"/>
          <w:spacing w:val="-5"/>
          <w:sz w:val="20"/>
        </w:rPr>
        <w:t xml:space="preserve"> </w:t>
      </w:r>
      <w:r>
        <w:rPr>
          <w:color w:val="221F1F"/>
          <w:sz w:val="20"/>
        </w:rPr>
        <w:t>final</w:t>
      </w:r>
      <w:r>
        <w:rPr>
          <w:color w:val="221F1F"/>
          <w:spacing w:val="-7"/>
          <w:sz w:val="20"/>
        </w:rPr>
        <w:t xml:space="preserve"> </w:t>
      </w:r>
      <w:r>
        <w:rPr>
          <w:color w:val="221F1F"/>
          <w:sz w:val="20"/>
        </w:rPr>
        <w:t>settled</w:t>
      </w:r>
      <w:r>
        <w:rPr>
          <w:color w:val="221F1F"/>
          <w:spacing w:val="-4"/>
          <w:sz w:val="20"/>
        </w:rPr>
        <w:t xml:space="preserve"> </w:t>
      </w:r>
      <w:r>
        <w:rPr>
          <w:color w:val="221F1F"/>
          <w:sz w:val="20"/>
        </w:rPr>
        <w:t>rates</w:t>
      </w:r>
      <w:r>
        <w:rPr>
          <w:color w:val="221F1F"/>
          <w:spacing w:val="-5"/>
          <w:sz w:val="20"/>
        </w:rPr>
        <w:t xml:space="preserve"> </w:t>
      </w:r>
      <w:r>
        <w:rPr>
          <w:color w:val="221F1F"/>
          <w:sz w:val="20"/>
        </w:rPr>
        <w:t>and</w:t>
      </w:r>
      <w:r>
        <w:rPr>
          <w:color w:val="221F1F"/>
          <w:spacing w:val="-9"/>
          <w:sz w:val="20"/>
        </w:rPr>
        <w:t xml:space="preserve"> </w:t>
      </w:r>
      <w:r>
        <w:rPr>
          <w:color w:val="221F1F"/>
          <w:sz w:val="20"/>
        </w:rPr>
        <w:t>update</w:t>
      </w:r>
      <w:r>
        <w:rPr>
          <w:color w:val="221F1F"/>
          <w:spacing w:val="-4"/>
          <w:sz w:val="20"/>
        </w:rPr>
        <w:t xml:space="preserve"> </w:t>
      </w:r>
      <w:r>
        <w:rPr>
          <w:color w:val="221F1F"/>
          <w:sz w:val="20"/>
        </w:rPr>
        <w:t>the</w:t>
      </w:r>
      <w:r>
        <w:rPr>
          <w:color w:val="221F1F"/>
          <w:spacing w:val="-7"/>
          <w:sz w:val="20"/>
        </w:rPr>
        <w:t xml:space="preserve"> </w:t>
      </w:r>
      <w:r>
        <w:rPr>
          <w:color w:val="221F1F"/>
          <w:sz w:val="20"/>
        </w:rPr>
        <w:t>schedule</w:t>
      </w:r>
      <w:r>
        <w:rPr>
          <w:color w:val="221F1F"/>
          <w:spacing w:val="-5"/>
          <w:sz w:val="20"/>
        </w:rPr>
        <w:t xml:space="preserve"> </w:t>
      </w:r>
      <w:r>
        <w:rPr>
          <w:color w:val="221F1F"/>
          <w:sz w:val="20"/>
        </w:rPr>
        <w:t>of cumulative direct and indirect costs claimed and billed, as required in paragraph (d)(2)(iii)(I) of this section, within 60 days after settlement of final indirect cost rates.</w:t>
      </w:r>
    </w:p>
    <w:p w14:paraId="570A5528" w14:textId="77777777" w:rsidR="00016C31" w:rsidRDefault="00016C31">
      <w:pPr>
        <w:pStyle w:val="BodyText"/>
        <w:spacing w:before="10"/>
        <w:rPr>
          <w:sz w:val="19"/>
        </w:rPr>
      </w:pPr>
    </w:p>
    <w:p w14:paraId="4271B27A" w14:textId="77777777" w:rsidR="00016C31" w:rsidRDefault="00632607">
      <w:pPr>
        <w:pStyle w:val="ListParagraph"/>
        <w:numPr>
          <w:ilvl w:val="0"/>
          <w:numId w:val="128"/>
        </w:numPr>
        <w:tabs>
          <w:tab w:val="left" w:pos="441"/>
        </w:tabs>
        <w:ind w:left="440" w:right="1080" w:hanging="287"/>
        <w:jc w:val="left"/>
        <w:rPr>
          <w:color w:val="221F1F"/>
          <w:sz w:val="20"/>
        </w:rPr>
      </w:pPr>
      <w:r>
        <w:rPr>
          <w:color w:val="221F1F"/>
          <w:sz w:val="20"/>
        </w:rPr>
        <w:t>The</w:t>
      </w:r>
      <w:r>
        <w:rPr>
          <w:color w:val="221F1F"/>
          <w:spacing w:val="-3"/>
          <w:sz w:val="20"/>
        </w:rPr>
        <w:t xml:space="preserve"> </w:t>
      </w:r>
      <w:r>
        <w:rPr>
          <w:color w:val="221F1F"/>
          <w:sz w:val="20"/>
        </w:rPr>
        <w:t>Contractor</w:t>
      </w:r>
      <w:r>
        <w:rPr>
          <w:color w:val="221F1F"/>
          <w:spacing w:val="-3"/>
          <w:sz w:val="20"/>
        </w:rPr>
        <w:t xml:space="preserve"> </w:t>
      </w:r>
      <w:r>
        <w:rPr>
          <w:color w:val="221F1F"/>
          <w:sz w:val="20"/>
        </w:rPr>
        <w:t>and</w:t>
      </w:r>
      <w:r>
        <w:rPr>
          <w:color w:val="221F1F"/>
          <w:spacing w:val="-3"/>
          <w:sz w:val="20"/>
        </w:rPr>
        <w:t xml:space="preserve"> </w:t>
      </w:r>
      <w:r>
        <w:rPr>
          <w:color w:val="221F1F"/>
          <w:sz w:val="20"/>
        </w:rPr>
        <w:t>the</w:t>
      </w:r>
      <w:r>
        <w:rPr>
          <w:color w:val="221F1F"/>
          <w:spacing w:val="-5"/>
          <w:sz w:val="20"/>
        </w:rPr>
        <w:t xml:space="preserve"> </w:t>
      </w:r>
      <w:r>
        <w:rPr>
          <w:color w:val="221F1F"/>
          <w:sz w:val="20"/>
        </w:rPr>
        <w:t>appropriate</w:t>
      </w:r>
      <w:r>
        <w:rPr>
          <w:color w:val="221F1F"/>
          <w:spacing w:val="-3"/>
          <w:sz w:val="20"/>
        </w:rPr>
        <w:t xml:space="preserve"> </w:t>
      </w:r>
      <w:r>
        <w:rPr>
          <w:color w:val="221F1F"/>
          <w:sz w:val="20"/>
        </w:rPr>
        <w:t>Government</w:t>
      </w:r>
      <w:r>
        <w:rPr>
          <w:color w:val="221F1F"/>
          <w:spacing w:val="-4"/>
          <w:sz w:val="20"/>
        </w:rPr>
        <w:t xml:space="preserve"> </w:t>
      </w:r>
      <w:r>
        <w:rPr>
          <w:color w:val="221F1F"/>
          <w:sz w:val="20"/>
        </w:rPr>
        <w:t>representative</w:t>
      </w:r>
      <w:r>
        <w:rPr>
          <w:color w:val="221F1F"/>
          <w:spacing w:val="-3"/>
          <w:sz w:val="20"/>
        </w:rPr>
        <w:t xml:space="preserve"> </w:t>
      </w:r>
      <w:r>
        <w:rPr>
          <w:color w:val="221F1F"/>
          <w:sz w:val="20"/>
        </w:rPr>
        <w:t>shall</w:t>
      </w:r>
      <w:r>
        <w:rPr>
          <w:color w:val="221F1F"/>
          <w:spacing w:val="-3"/>
          <w:sz w:val="20"/>
        </w:rPr>
        <w:t xml:space="preserve"> </w:t>
      </w:r>
      <w:r>
        <w:rPr>
          <w:color w:val="221F1F"/>
          <w:sz w:val="20"/>
        </w:rPr>
        <w:t>execute</w:t>
      </w:r>
      <w:r>
        <w:rPr>
          <w:color w:val="221F1F"/>
          <w:spacing w:val="-3"/>
          <w:sz w:val="20"/>
        </w:rPr>
        <w:t xml:space="preserve"> </w:t>
      </w:r>
      <w:r>
        <w:rPr>
          <w:color w:val="221F1F"/>
          <w:sz w:val="20"/>
        </w:rPr>
        <w:t>a</w:t>
      </w:r>
      <w:r>
        <w:rPr>
          <w:color w:val="221F1F"/>
          <w:spacing w:val="-3"/>
          <w:sz w:val="20"/>
        </w:rPr>
        <w:t xml:space="preserve"> </w:t>
      </w:r>
      <w:r>
        <w:rPr>
          <w:color w:val="221F1F"/>
          <w:sz w:val="20"/>
        </w:rPr>
        <w:t>written</w:t>
      </w:r>
      <w:r>
        <w:rPr>
          <w:color w:val="221F1F"/>
          <w:spacing w:val="-5"/>
          <w:sz w:val="20"/>
        </w:rPr>
        <w:t xml:space="preserve"> </w:t>
      </w:r>
      <w:r>
        <w:rPr>
          <w:color w:val="221F1F"/>
          <w:sz w:val="20"/>
        </w:rPr>
        <w:t>understanding</w:t>
      </w:r>
      <w:r>
        <w:rPr>
          <w:color w:val="221F1F"/>
          <w:spacing w:val="-3"/>
          <w:sz w:val="20"/>
        </w:rPr>
        <w:t xml:space="preserve"> </w:t>
      </w:r>
      <w:r>
        <w:rPr>
          <w:color w:val="221F1F"/>
          <w:sz w:val="20"/>
        </w:rPr>
        <w:t>setting</w:t>
      </w:r>
      <w:r>
        <w:rPr>
          <w:color w:val="221F1F"/>
          <w:spacing w:val="-3"/>
          <w:sz w:val="20"/>
        </w:rPr>
        <w:t xml:space="preserve"> </w:t>
      </w:r>
      <w:r>
        <w:rPr>
          <w:color w:val="221F1F"/>
          <w:sz w:val="20"/>
        </w:rPr>
        <w:t>forth the final indirect cost rates. The understanding shall specify (</w:t>
      </w:r>
      <w:proofErr w:type="spellStart"/>
      <w:r>
        <w:rPr>
          <w:color w:val="221F1F"/>
          <w:sz w:val="20"/>
        </w:rPr>
        <w:t>i</w:t>
      </w:r>
      <w:proofErr w:type="spellEnd"/>
      <w:r>
        <w:rPr>
          <w:color w:val="221F1F"/>
          <w:sz w:val="20"/>
        </w:rPr>
        <w:t>) the agreed-upon final annual indirect cost rates,</w:t>
      </w:r>
    </w:p>
    <w:p w14:paraId="1ED8CF15" w14:textId="77777777" w:rsidR="00016C31" w:rsidRDefault="00632607">
      <w:pPr>
        <w:pStyle w:val="BodyText"/>
        <w:spacing w:before="1"/>
        <w:ind w:left="219" w:right="959"/>
      </w:pPr>
      <w:r>
        <w:rPr>
          <w:color w:val="221F1F"/>
        </w:rPr>
        <w:t>(ii) the bases to which the rates apply, (iii) the periods for</w:t>
      </w:r>
      <w:r>
        <w:rPr>
          <w:color w:val="221F1F"/>
          <w:spacing w:val="-1"/>
        </w:rPr>
        <w:t xml:space="preserve"> </w:t>
      </w:r>
      <w:r>
        <w:rPr>
          <w:color w:val="221F1F"/>
        </w:rPr>
        <w:t>which the rates apply, (iv) any specific indirect cost items treated</w:t>
      </w:r>
      <w:r>
        <w:rPr>
          <w:color w:val="221F1F"/>
          <w:spacing w:val="-2"/>
        </w:rPr>
        <w:t xml:space="preserve"> </w:t>
      </w:r>
      <w:r>
        <w:rPr>
          <w:color w:val="221F1F"/>
        </w:rPr>
        <w:t>as</w:t>
      </w:r>
      <w:r>
        <w:rPr>
          <w:color w:val="221F1F"/>
          <w:spacing w:val="-4"/>
        </w:rPr>
        <w:t xml:space="preserve"> </w:t>
      </w:r>
      <w:r>
        <w:rPr>
          <w:color w:val="221F1F"/>
        </w:rPr>
        <w:t>direct</w:t>
      </w:r>
      <w:r>
        <w:rPr>
          <w:color w:val="221F1F"/>
          <w:spacing w:val="-4"/>
        </w:rPr>
        <w:t xml:space="preserve"> </w:t>
      </w:r>
      <w:r>
        <w:rPr>
          <w:color w:val="221F1F"/>
        </w:rPr>
        <w:t>costs</w:t>
      </w:r>
      <w:r>
        <w:rPr>
          <w:color w:val="221F1F"/>
          <w:spacing w:val="-4"/>
        </w:rPr>
        <w:t xml:space="preserve"> </w:t>
      </w:r>
      <w:r>
        <w:rPr>
          <w:color w:val="221F1F"/>
        </w:rPr>
        <w:t>in</w:t>
      </w:r>
      <w:r>
        <w:rPr>
          <w:color w:val="221F1F"/>
          <w:spacing w:val="-2"/>
        </w:rPr>
        <w:t xml:space="preserve"> </w:t>
      </w:r>
      <w:r>
        <w:rPr>
          <w:color w:val="221F1F"/>
        </w:rPr>
        <w:t>the</w:t>
      </w:r>
      <w:r>
        <w:rPr>
          <w:color w:val="221F1F"/>
          <w:spacing w:val="-3"/>
        </w:rPr>
        <w:t xml:space="preserve"> </w:t>
      </w:r>
      <w:r>
        <w:rPr>
          <w:color w:val="221F1F"/>
        </w:rPr>
        <w:t>settlement,</w:t>
      </w:r>
      <w:r>
        <w:rPr>
          <w:color w:val="221F1F"/>
          <w:spacing w:val="-3"/>
        </w:rPr>
        <w:t xml:space="preserve"> </w:t>
      </w:r>
      <w:r>
        <w:rPr>
          <w:color w:val="221F1F"/>
        </w:rPr>
        <w:t>and</w:t>
      </w:r>
      <w:r>
        <w:rPr>
          <w:color w:val="221F1F"/>
          <w:spacing w:val="-2"/>
        </w:rPr>
        <w:t xml:space="preserve"> </w:t>
      </w:r>
      <w:r>
        <w:rPr>
          <w:color w:val="221F1F"/>
        </w:rPr>
        <w:t>(v)</w:t>
      </w:r>
      <w:r>
        <w:rPr>
          <w:color w:val="221F1F"/>
          <w:spacing w:val="-3"/>
        </w:rPr>
        <w:t xml:space="preserve"> </w:t>
      </w:r>
      <w:r>
        <w:rPr>
          <w:color w:val="221F1F"/>
        </w:rPr>
        <w:t>the</w:t>
      </w:r>
      <w:r>
        <w:rPr>
          <w:color w:val="221F1F"/>
          <w:spacing w:val="-3"/>
        </w:rPr>
        <w:t xml:space="preserve"> </w:t>
      </w:r>
      <w:r>
        <w:rPr>
          <w:color w:val="221F1F"/>
        </w:rPr>
        <w:t>affected</w:t>
      </w:r>
      <w:r>
        <w:rPr>
          <w:color w:val="221F1F"/>
          <w:spacing w:val="-2"/>
        </w:rPr>
        <w:t xml:space="preserve"> </w:t>
      </w:r>
      <w:r>
        <w:rPr>
          <w:color w:val="221F1F"/>
        </w:rPr>
        <w:t>contract</w:t>
      </w:r>
      <w:r>
        <w:rPr>
          <w:color w:val="221F1F"/>
          <w:spacing w:val="-4"/>
        </w:rPr>
        <w:t xml:space="preserve"> </w:t>
      </w:r>
      <w:r>
        <w:rPr>
          <w:color w:val="221F1F"/>
        </w:rPr>
        <w:t>and/or</w:t>
      </w:r>
      <w:r>
        <w:rPr>
          <w:color w:val="221F1F"/>
          <w:spacing w:val="-3"/>
        </w:rPr>
        <w:t xml:space="preserve"> </w:t>
      </w:r>
      <w:r>
        <w:rPr>
          <w:color w:val="221F1F"/>
        </w:rPr>
        <w:t>subcontract,</w:t>
      </w:r>
      <w:r>
        <w:rPr>
          <w:color w:val="221F1F"/>
          <w:spacing w:val="-3"/>
        </w:rPr>
        <w:t xml:space="preserve"> </w:t>
      </w:r>
      <w:r>
        <w:rPr>
          <w:color w:val="221F1F"/>
        </w:rPr>
        <w:t>identifying</w:t>
      </w:r>
      <w:r>
        <w:rPr>
          <w:color w:val="221F1F"/>
          <w:spacing w:val="-2"/>
        </w:rPr>
        <w:t xml:space="preserve"> </w:t>
      </w:r>
      <w:r>
        <w:rPr>
          <w:color w:val="221F1F"/>
        </w:rPr>
        <w:t>any</w:t>
      </w:r>
      <w:r>
        <w:rPr>
          <w:color w:val="221F1F"/>
          <w:spacing w:val="-2"/>
        </w:rPr>
        <w:t xml:space="preserve"> </w:t>
      </w:r>
      <w:r>
        <w:rPr>
          <w:color w:val="221F1F"/>
        </w:rPr>
        <w:t>with</w:t>
      </w:r>
      <w:r>
        <w:rPr>
          <w:color w:val="221F1F"/>
          <w:spacing w:val="-2"/>
        </w:rPr>
        <w:t xml:space="preserve"> </w:t>
      </w:r>
      <w:r>
        <w:rPr>
          <w:color w:val="221F1F"/>
        </w:rPr>
        <w:t>advance agreements or special terms and the applicable rates. The understanding shall not change any monetary ceiling, contract obligation, or specific cost allowance or disallowance provided for in this contract. The understanding is incorporated into this contract upon execution.</w:t>
      </w:r>
    </w:p>
    <w:p w14:paraId="7E8D2D85" w14:textId="77777777" w:rsidR="00016C31" w:rsidRDefault="00016C31">
      <w:pPr>
        <w:pStyle w:val="BodyText"/>
        <w:spacing w:before="10"/>
        <w:rPr>
          <w:sz w:val="19"/>
        </w:rPr>
      </w:pPr>
    </w:p>
    <w:p w14:paraId="09183FCE" w14:textId="77777777" w:rsidR="00016C31" w:rsidRDefault="00632607">
      <w:pPr>
        <w:pStyle w:val="ListParagraph"/>
        <w:numPr>
          <w:ilvl w:val="0"/>
          <w:numId w:val="128"/>
        </w:numPr>
        <w:tabs>
          <w:tab w:val="left" w:pos="441"/>
        </w:tabs>
        <w:ind w:left="440" w:right="1516" w:hanging="287"/>
        <w:jc w:val="left"/>
        <w:rPr>
          <w:color w:val="221F1F"/>
          <w:sz w:val="20"/>
        </w:rPr>
      </w:pPr>
      <w:r>
        <w:rPr>
          <w:color w:val="221F1F"/>
          <w:sz w:val="20"/>
        </w:rPr>
        <w:t>Failure</w:t>
      </w:r>
      <w:r>
        <w:rPr>
          <w:color w:val="221F1F"/>
          <w:spacing w:val="-4"/>
          <w:sz w:val="20"/>
        </w:rPr>
        <w:t xml:space="preserve"> </w:t>
      </w:r>
      <w:r>
        <w:rPr>
          <w:color w:val="221F1F"/>
          <w:sz w:val="20"/>
        </w:rPr>
        <w:t>by</w:t>
      </w:r>
      <w:r>
        <w:rPr>
          <w:color w:val="221F1F"/>
          <w:spacing w:val="-3"/>
          <w:sz w:val="20"/>
        </w:rPr>
        <w:t xml:space="preserve"> </w:t>
      </w:r>
      <w:r>
        <w:rPr>
          <w:color w:val="221F1F"/>
          <w:sz w:val="20"/>
        </w:rPr>
        <w:t>the</w:t>
      </w:r>
      <w:r>
        <w:rPr>
          <w:color w:val="221F1F"/>
          <w:spacing w:val="-4"/>
          <w:sz w:val="20"/>
        </w:rPr>
        <w:t xml:space="preserve"> </w:t>
      </w:r>
      <w:r>
        <w:rPr>
          <w:color w:val="221F1F"/>
          <w:sz w:val="20"/>
        </w:rPr>
        <w:t>parties</w:t>
      </w:r>
      <w:r>
        <w:rPr>
          <w:color w:val="221F1F"/>
          <w:spacing w:val="-5"/>
          <w:sz w:val="20"/>
        </w:rPr>
        <w:t xml:space="preserve"> </w:t>
      </w:r>
      <w:r>
        <w:rPr>
          <w:color w:val="221F1F"/>
          <w:sz w:val="20"/>
        </w:rPr>
        <w:t>to</w:t>
      </w:r>
      <w:r>
        <w:rPr>
          <w:color w:val="221F1F"/>
          <w:spacing w:val="-3"/>
          <w:sz w:val="20"/>
        </w:rPr>
        <w:t xml:space="preserve"> </w:t>
      </w:r>
      <w:r>
        <w:rPr>
          <w:color w:val="221F1F"/>
          <w:sz w:val="20"/>
        </w:rPr>
        <w:t>agree</w:t>
      </w:r>
      <w:r>
        <w:rPr>
          <w:color w:val="221F1F"/>
          <w:spacing w:val="-6"/>
          <w:sz w:val="20"/>
        </w:rPr>
        <w:t xml:space="preserve"> </w:t>
      </w:r>
      <w:r>
        <w:rPr>
          <w:color w:val="221F1F"/>
          <w:sz w:val="20"/>
        </w:rPr>
        <w:t>on</w:t>
      </w:r>
      <w:r>
        <w:rPr>
          <w:color w:val="221F1F"/>
          <w:spacing w:val="-3"/>
          <w:sz w:val="20"/>
        </w:rPr>
        <w:t xml:space="preserve"> </w:t>
      </w:r>
      <w:r>
        <w:rPr>
          <w:color w:val="221F1F"/>
          <w:sz w:val="20"/>
        </w:rPr>
        <w:t>a</w:t>
      </w:r>
      <w:r>
        <w:rPr>
          <w:color w:val="221F1F"/>
          <w:spacing w:val="-4"/>
          <w:sz w:val="20"/>
        </w:rPr>
        <w:t xml:space="preserve"> </w:t>
      </w:r>
      <w:r>
        <w:rPr>
          <w:color w:val="221F1F"/>
          <w:sz w:val="20"/>
        </w:rPr>
        <w:t>final</w:t>
      </w:r>
      <w:r>
        <w:rPr>
          <w:color w:val="221F1F"/>
          <w:spacing w:val="-4"/>
          <w:sz w:val="20"/>
        </w:rPr>
        <w:t xml:space="preserve"> </w:t>
      </w:r>
      <w:r>
        <w:rPr>
          <w:color w:val="221F1F"/>
          <w:sz w:val="20"/>
        </w:rPr>
        <w:t>annual</w:t>
      </w:r>
      <w:r>
        <w:rPr>
          <w:color w:val="221F1F"/>
          <w:spacing w:val="-4"/>
          <w:sz w:val="20"/>
        </w:rPr>
        <w:t xml:space="preserve"> </w:t>
      </w:r>
      <w:r>
        <w:rPr>
          <w:color w:val="221F1F"/>
          <w:sz w:val="20"/>
        </w:rPr>
        <w:t>indirect</w:t>
      </w:r>
      <w:r>
        <w:rPr>
          <w:color w:val="221F1F"/>
          <w:spacing w:val="-6"/>
          <w:sz w:val="20"/>
        </w:rPr>
        <w:t xml:space="preserve"> </w:t>
      </w:r>
      <w:r>
        <w:rPr>
          <w:color w:val="221F1F"/>
          <w:sz w:val="20"/>
        </w:rPr>
        <w:t>cost</w:t>
      </w:r>
      <w:r>
        <w:rPr>
          <w:color w:val="221F1F"/>
          <w:spacing w:val="-7"/>
          <w:sz w:val="20"/>
        </w:rPr>
        <w:t xml:space="preserve"> </w:t>
      </w:r>
      <w:r>
        <w:rPr>
          <w:color w:val="221F1F"/>
          <w:sz w:val="20"/>
        </w:rPr>
        <w:t>rate</w:t>
      </w:r>
      <w:r>
        <w:rPr>
          <w:color w:val="221F1F"/>
          <w:spacing w:val="-3"/>
          <w:sz w:val="20"/>
        </w:rPr>
        <w:t xml:space="preserve"> </w:t>
      </w:r>
      <w:r>
        <w:rPr>
          <w:color w:val="221F1F"/>
          <w:sz w:val="20"/>
        </w:rPr>
        <w:t>shall</w:t>
      </w:r>
      <w:r>
        <w:rPr>
          <w:color w:val="221F1F"/>
          <w:spacing w:val="-4"/>
          <w:sz w:val="20"/>
        </w:rPr>
        <w:t xml:space="preserve"> </w:t>
      </w:r>
      <w:r>
        <w:rPr>
          <w:color w:val="221F1F"/>
          <w:sz w:val="20"/>
        </w:rPr>
        <w:t>be</w:t>
      </w:r>
      <w:r>
        <w:rPr>
          <w:color w:val="221F1F"/>
          <w:spacing w:val="-4"/>
          <w:sz w:val="20"/>
        </w:rPr>
        <w:t xml:space="preserve"> </w:t>
      </w:r>
      <w:r>
        <w:rPr>
          <w:color w:val="221F1F"/>
          <w:sz w:val="20"/>
        </w:rPr>
        <w:t>a</w:t>
      </w:r>
      <w:r>
        <w:rPr>
          <w:color w:val="221F1F"/>
          <w:spacing w:val="-7"/>
          <w:sz w:val="20"/>
        </w:rPr>
        <w:t xml:space="preserve"> </w:t>
      </w:r>
      <w:r>
        <w:rPr>
          <w:color w:val="221F1F"/>
          <w:sz w:val="20"/>
        </w:rPr>
        <w:t>dispute</w:t>
      </w:r>
      <w:r>
        <w:rPr>
          <w:color w:val="221F1F"/>
          <w:spacing w:val="-4"/>
          <w:sz w:val="20"/>
        </w:rPr>
        <w:t xml:space="preserve"> </w:t>
      </w:r>
      <w:r>
        <w:rPr>
          <w:color w:val="221F1F"/>
          <w:sz w:val="20"/>
        </w:rPr>
        <w:t>within</w:t>
      </w:r>
      <w:r>
        <w:rPr>
          <w:color w:val="221F1F"/>
          <w:spacing w:val="-3"/>
          <w:sz w:val="20"/>
        </w:rPr>
        <w:t xml:space="preserve"> </w:t>
      </w:r>
      <w:r>
        <w:rPr>
          <w:color w:val="221F1F"/>
          <w:sz w:val="20"/>
        </w:rPr>
        <w:t>the</w:t>
      </w:r>
      <w:r>
        <w:rPr>
          <w:color w:val="221F1F"/>
          <w:spacing w:val="-4"/>
          <w:sz w:val="20"/>
        </w:rPr>
        <w:t xml:space="preserve"> </w:t>
      </w:r>
      <w:r>
        <w:rPr>
          <w:color w:val="221F1F"/>
          <w:sz w:val="20"/>
        </w:rPr>
        <w:t>meaning</w:t>
      </w:r>
      <w:r>
        <w:rPr>
          <w:color w:val="221F1F"/>
          <w:spacing w:val="-4"/>
          <w:sz w:val="20"/>
        </w:rPr>
        <w:t xml:space="preserve"> </w:t>
      </w:r>
      <w:r>
        <w:rPr>
          <w:color w:val="221F1F"/>
          <w:sz w:val="20"/>
        </w:rPr>
        <w:t>of</w:t>
      </w:r>
      <w:r>
        <w:rPr>
          <w:color w:val="221F1F"/>
          <w:spacing w:val="-4"/>
          <w:sz w:val="20"/>
        </w:rPr>
        <w:t xml:space="preserve"> </w:t>
      </w:r>
      <w:r>
        <w:rPr>
          <w:color w:val="221F1F"/>
          <w:sz w:val="20"/>
        </w:rPr>
        <w:t>the Disputes clause.</w:t>
      </w:r>
    </w:p>
    <w:p w14:paraId="02547850" w14:textId="77777777" w:rsidR="00016C31" w:rsidRDefault="00016C31">
      <w:pPr>
        <w:pStyle w:val="BodyText"/>
        <w:spacing w:before="1"/>
      </w:pPr>
    </w:p>
    <w:p w14:paraId="7D984A8F" w14:textId="77777777" w:rsidR="00016C31" w:rsidRDefault="00632607">
      <w:pPr>
        <w:pStyle w:val="ListParagraph"/>
        <w:numPr>
          <w:ilvl w:val="0"/>
          <w:numId w:val="128"/>
        </w:numPr>
        <w:tabs>
          <w:tab w:val="left" w:pos="441"/>
        </w:tabs>
        <w:ind w:left="440" w:right="920" w:hanging="287"/>
        <w:jc w:val="left"/>
        <w:rPr>
          <w:color w:val="221F1F"/>
          <w:sz w:val="20"/>
        </w:rPr>
      </w:pPr>
      <w:r>
        <w:rPr>
          <w:color w:val="221F1F"/>
          <w:sz w:val="20"/>
        </w:rPr>
        <w:t>Within 120 days (or longer period if approved in writing by the Contracting Officer) after settlement of the final annual indirect cost rates for all years of a physically complete contract, the Contractor shall submit a completion invoice or</w:t>
      </w:r>
      <w:r>
        <w:rPr>
          <w:color w:val="221F1F"/>
          <w:spacing w:val="-1"/>
          <w:sz w:val="20"/>
        </w:rPr>
        <w:t xml:space="preserve"> </w:t>
      </w:r>
      <w:r>
        <w:rPr>
          <w:color w:val="221F1F"/>
          <w:sz w:val="20"/>
        </w:rPr>
        <w:t>voucher to reflect the settled amounts and rates.</w:t>
      </w:r>
      <w:r>
        <w:rPr>
          <w:color w:val="221F1F"/>
          <w:spacing w:val="-1"/>
          <w:sz w:val="20"/>
        </w:rPr>
        <w:t xml:space="preserve"> </w:t>
      </w:r>
      <w:r>
        <w:rPr>
          <w:color w:val="221F1F"/>
          <w:sz w:val="20"/>
        </w:rPr>
        <w:t>The completion invoice or</w:t>
      </w:r>
      <w:r>
        <w:rPr>
          <w:color w:val="221F1F"/>
          <w:spacing w:val="-1"/>
          <w:sz w:val="20"/>
        </w:rPr>
        <w:t xml:space="preserve"> </w:t>
      </w:r>
      <w:r>
        <w:rPr>
          <w:color w:val="221F1F"/>
          <w:sz w:val="20"/>
        </w:rPr>
        <w:t>voucher shall include settled subcontract amounts and rates. The prime contractor is responsible for settling subcontractor amounts and rates included</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7"/>
          <w:sz w:val="20"/>
        </w:rPr>
        <w:t xml:space="preserve"> </w:t>
      </w:r>
      <w:r>
        <w:rPr>
          <w:color w:val="221F1F"/>
          <w:sz w:val="20"/>
        </w:rPr>
        <w:t>completion</w:t>
      </w:r>
      <w:r>
        <w:rPr>
          <w:color w:val="221F1F"/>
          <w:spacing w:val="-3"/>
          <w:sz w:val="20"/>
        </w:rPr>
        <w:t xml:space="preserve"> </w:t>
      </w:r>
      <w:r>
        <w:rPr>
          <w:color w:val="221F1F"/>
          <w:sz w:val="20"/>
        </w:rPr>
        <w:t>invoice</w:t>
      </w:r>
      <w:r>
        <w:rPr>
          <w:color w:val="221F1F"/>
          <w:spacing w:val="-4"/>
          <w:sz w:val="20"/>
        </w:rPr>
        <w:t xml:space="preserve"> </w:t>
      </w:r>
      <w:r>
        <w:rPr>
          <w:color w:val="221F1F"/>
          <w:sz w:val="20"/>
        </w:rPr>
        <w:t>or</w:t>
      </w:r>
      <w:r>
        <w:rPr>
          <w:color w:val="221F1F"/>
          <w:spacing w:val="-7"/>
          <w:sz w:val="20"/>
        </w:rPr>
        <w:t xml:space="preserve"> </w:t>
      </w:r>
      <w:r>
        <w:rPr>
          <w:color w:val="221F1F"/>
          <w:sz w:val="20"/>
        </w:rPr>
        <w:t>voucher</w:t>
      </w:r>
      <w:r>
        <w:rPr>
          <w:color w:val="221F1F"/>
          <w:spacing w:val="-4"/>
          <w:sz w:val="20"/>
        </w:rPr>
        <w:t xml:space="preserve"> </w:t>
      </w:r>
      <w:r>
        <w:rPr>
          <w:color w:val="221F1F"/>
          <w:sz w:val="20"/>
        </w:rPr>
        <w:t>and</w:t>
      </w:r>
      <w:r>
        <w:rPr>
          <w:color w:val="221F1F"/>
          <w:spacing w:val="-7"/>
          <w:sz w:val="20"/>
        </w:rPr>
        <w:t xml:space="preserve"> </w:t>
      </w:r>
      <w:r>
        <w:rPr>
          <w:color w:val="221F1F"/>
          <w:sz w:val="20"/>
        </w:rPr>
        <w:t>providing</w:t>
      </w:r>
      <w:r>
        <w:rPr>
          <w:color w:val="221F1F"/>
          <w:spacing w:val="-6"/>
          <w:sz w:val="20"/>
        </w:rPr>
        <w:t xml:space="preserve"> </w:t>
      </w:r>
      <w:r>
        <w:rPr>
          <w:color w:val="221F1F"/>
          <w:sz w:val="20"/>
        </w:rPr>
        <w:t>status</w:t>
      </w:r>
      <w:r>
        <w:rPr>
          <w:color w:val="221F1F"/>
          <w:spacing w:val="-6"/>
          <w:sz w:val="20"/>
        </w:rPr>
        <w:t xml:space="preserve"> </w:t>
      </w:r>
      <w:r>
        <w:rPr>
          <w:color w:val="221F1F"/>
          <w:sz w:val="20"/>
        </w:rPr>
        <w:t>of</w:t>
      </w:r>
      <w:r>
        <w:rPr>
          <w:color w:val="221F1F"/>
          <w:spacing w:val="-5"/>
          <w:sz w:val="20"/>
        </w:rPr>
        <w:t xml:space="preserve"> </w:t>
      </w:r>
      <w:r>
        <w:rPr>
          <w:color w:val="221F1F"/>
          <w:sz w:val="20"/>
        </w:rPr>
        <w:t>subcontractor</w:t>
      </w:r>
      <w:r>
        <w:rPr>
          <w:color w:val="221F1F"/>
          <w:spacing w:val="-3"/>
          <w:sz w:val="20"/>
        </w:rPr>
        <w:t xml:space="preserve"> </w:t>
      </w:r>
      <w:r>
        <w:rPr>
          <w:color w:val="221F1F"/>
          <w:sz w:val="20"/>
        </w:rPr>
        <w:t>audits</w:t>
      </w:r>
      <w:r>
        <w:rPr>
          <w:color w:val="221F1F"/>
          <w:spacing w:val="-6"/>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contracting</w:t>
      </w:r>
      <w:r>
        <w:rPr>
          <w:color w:val="221F1F"/>
          <w:spacing w:val="-5"/>
          <w:sz w:val="20"/>
        </w:rPr>
        <w:t xml:space="preserve"> </w:t>
      </w:r>
      <w:r>
        <w:rPr>
          <w:color w:val="221F1F"/>
          <w:sz w:val="20"/>
        </w:rPr>
        <w:t>officer upon request.</w:t>
      </w:r>
    </w:p>
    <w:p w14:paraId="56714450" w14:textId="77777777" w:rsidR="00016C31" w:rsidRDefault="00016C31">
      <w:pPr>
        <w:pStyle w:val="BodyText"/>
        <w:spacing w:before="1"/>
      </w:pPr>
    </w:p>
    <w:p w14:paraId="5256A547" w14:textId="77777777" w:rsidR="00016C31" w:rsidRDefault="00632607">
      <w:pPr>
        <w:pStyle w:val="BodyText"/>
        <w:ind w:left="219" w:right="806"/>
      </w:pPr>
      <w:r>
        <w:rPr>
          <w:color w:val="221F1F"/>
        </w:rPr>
        <w:t>(6)(</w:t>
      </w:r>
      <w:proofErr w:type="spellStart"/>
      <w:r>
        <w:rPr>
          <w:color w:val="221F1F"/>
        </w:rPr>
        <w:t>i</w:t>
      </w:r>
      <w:proofErr w:type="spellEnd"/>
      <w:r>
        <w:rPr>
          <w:color w:val="221F1F"/>
        </w:rPr>
        <w:t>)</w:t>
      </w:r>
      <w:r>
        <w:rPr>
          <w:color w:val="221F1F"/>
          <w:spacing w:val="-6"/>
        </w:rPr>
        <w:t xml:space="preserve"> </w:t>
      </w:r>
      <w:r>
        <w:rPr>
          <w:color w:val="221F1F"/>
        </w:rPr>
        <w:t>If</w:t>
      </w:r>
      <w:r>
        <w:rPr>
          <w:color w:val="221F1F"/>
          <w:spacing w:val="-5"/>
        </w:rPr>
        <w:t xml:space="preserve"> </w:t>
      </w:r>
      <w:r>
        <w:rPr>
          <w:color w:val="221F1F"/>
        </w:rPr>
        <w:t>the</w:t>
      </w:r>
      <w:r>
        <w:rPr>
          <w:color w:val="221F1F"/>
          <w:spacing w:val="-5"/>
        </w:rPr>
        <w:t xml:space="preserve"> </w:t>
      </w:r>
      <w:r>
        <w:rPr>
          <w:color w:val="221F1F"/>
        </w:rPr>
        <w:t>Contractor</w:t>
      </w:r>
      <w:r>
        <w:rPr>
          <w:color w:val="221F1F"/>
          <w:spacing w:val="-4"/>
        </w:rPr>
        <w:t xml:space="preserve"> </w:t>
      </w:r>
      <w:r>
        <w:rPr>
          <w:color w:val="221F1F"/>
        </w:rPr>
        <w:t>fails</w:t>
      </w:r>
      <w:r>
        <w:rPr>
          <w:color w:val="221F1F"/>
          <w:spacing w:val="-6"/>
        </w:rPr>
        <w:t xml:space="preserve"> </w:t>
      </w:r>
      <w:r>
        <w:rPr>
          <w:color w:val="221F1F"/>
        </w:rPr>
        <w:t>to</w:t>
      </w:r>
      <w:r>
        <w:rPr>
          <w:color w:val="221F1F"/>
          <w:spacing w:val="-8"/>
        </w:rPr>
        <w:t xml:space="preserve"> </w:t>
      </w:r>
      <w:r>
        <w:rPr>
          <w:color w:val="221F1F"/>
        </w:rPr>
        <w:t>submit</w:t>
      </w:r>
      <w:r>
        <w:rPr>
          <w:color w:val="221F1F"/>
          <w:spacing w:val="-5"/>
        </w:rPr>
        <w:t xml:space="preserve"> </w:t>
      </w:r>
      <w:r>
        <w:rPr>
          <w:color w:val="221F1F"/>
        </w:rPr>
        <w:t>a</w:t>
      </w:r>
      <w:r>
        <w:rPr>
          <w:color w:val="221F1F"/>
          <w:spacing w:val="-5"/>
        </w:rPr>
        <w:t xml:space="preserve"> </w:t>
      </w:r>
      <w:r>
        <w:rPr>
          <w:color w:val="221F1F"/>
        </w:rPr>
        <w:t>completion</w:t>
      </w:r>
      <w:r>
        <w:rPr>
          <w:color w:val="221F1F"/>
          <w:spacing w:val="-4"/>
        </w:rPr>
        <w:t xml:space="preserve"> </w:t>
      </w:r>
      <w:r>
        <w:rPr>
          <w:color w:val="221F1F"/>
        </w:rPr>
        <w:t>invoice</w:t>
      </w:r>
      <w:r>
        <w:rPr>
          <w:color w:val="221F1F"/>
          <w:spacing w:val="-6"/>
        </w:rPr>
        <w:t xml:space="preserve"> </w:t>
      </w:r>
      <w:r>
        <w:rPr>
          <w:color w:val="221F1F"/>
        </w:rPr>
        <w:t>or</w:t>
      </w:r>
      <w:r>
        <w:rPr>
          <w:color w:val="221F1F"/>
          <w:spacing w:val="-5"/>
        </w:rPr>
        <w:t xml:space="preserve"> </w:t>
      </w:r>
      <w:r>
        <w:rPr>
          <w:color w:val="221F1F"/>
        </w:rPr>
        <w:t>voucher</w:t>
      </w:r>
      <w:r>
        <w:rPr>
          <w:color w:val="221F1F"/>
          <w:spacing w:val="-6"/>
        </w:rPr>
        <w:t xml:space="preserve"> </w:t>
      </w:r>
      <w:r>
        <w:rPr>
          <w:color w:val="221F1F"/>
        </w:rPr>
        <w:t>within</w:t>
      </w:r>
      <w:r>
        <w:rPr>
          <w:color w:val="221F1F"/>
          <w:spacing w:val="-4"/>
        </w:rPr>
        <w:t xml:space="preserve"> </w:t>
      </w:r>
      <w:r>
        <w:rPr>
          <w:color w:val="221F1F"/>
        </w:rPr>
        <w:t>the</w:t>
      </w:r>
      <w:r>
        <w:rPr>
          <w:color w:val="221F1F"/>
          <w:spacing w:val="-6"/>
        </w:rPr>
        <w:t xml:space="preserve"> </w:t>
      </w:r>
      <w:r>
        <w:rPr>
          <w:color w:val="221F1F"/>
        </w:rPr>
        <w:t>time</w:t>
      </w:r>
      <w:r>
        <w:rPr>
          <w:color w:val="221F1F"/>
          <w:spacing w:val="-5"/>
        </w:rPr>
        <w:t xml:space="preserve"> </w:t>
      </w:r>
      <w:r>
        <w:rPr>
          <w:color w:val="221F1F"/>
        </w:rPr>
        <w:t>specified</w:t>
      </w:r>
      <w:r>
        <w:rPr>
          <w:color w:val="221F1F"/>
          <w:spacing w:val="-4"/>
        </w:rPr>
        <w:t xml:space="preserve"> </w:t>
      </w:r>
      <w:r>
        <w:rPr>
          <w:color w:val="221F1F"/>
        </w:rPr>
        <w:t>in</w:t>
      </w:r>
      <w:r>
        <w:rPr>
          <w:color w:val="221F1F"/>
          <w:spacing w:val="-4"/>
        </w:rPr>
        <w:t xml:space="preserve"> </w:t>
      </w:r>
      <w:r>
        <w:rPr>
          <w:color w:val="221F1F"/>
        </w:rPr>
        <w:t>paragraph</w:t>
      </w:r>
      <w:r>
        <w:rPr>
          <w:color w:val="221F1F"/>
          <w:spacing w:val="-5"/>
        </w:rPr>
        <w:t xml:space="preserve"> </w:t>
      </w:r>
      <w:r>
        <w:rPr>
          <w:color w:val="221F1F"/>
        </w:rPr>
        <w:t>(d)(5)</w:t>
      </w:r>
      <w:r>
        <w:rPr>
          <w:color w:val="221F1F"/>
          <w:spacing w:val="-5"/>
        </w:rPr>
        <w:t xml:space="preserve"> </w:t>
      </w:r>
      <w:r>
        <w:rPr>
          <w:color w:val="221F1F"/>
        </w:rPr>
        <w:t>of this clause, the Contracting Officer may--</w:t>
      </w:r>
    </w:p>
    <w:p w14:paraId="610F6411" w14:textId="77777777" w:rsidR="00016C31" w:rsidRDefault="00016C31">
      <w:pPr>
        <w:pStyle w:val="BodyText"/>
        <w:spacing w:before="11"/>
        <w:rPr>
          <w:sz w:val="19"/>
        </w:rPr>
      </w:pPr>
    </w:p>
    <w:p w14:paraId="267EC0C3" w14:textId="77777777" w:rsidR="00016C31" w:rsidRDefault="00632607">
      <w:pPr>
        <w:pStyle w:val="ListParagraph"/>
        <w:numPr>
          <w:ilvl w:val="1"/>
          <w:numId w:val="128"/>
        </w:numPr>
        <w:tabs>
          <w:tab w:val="left" w:pos="767"/>
        </w:tabs>
        <w:rPr>
          <w:sz w:val="20"/>
        </w:rPr>
      </w:pPr>
      <w:r>
        <w:rPr>
          <w:color w:val="221F1F"/>
          <w:sz w:val="20"/>
        </w:rPr>
        <w:t>Determine</w:t>
      </w:r>
      <w:r>
        <w:rPr>
          <w:color w:val="221F1F"/>
          <w:spacing w:val="-6"/>
          <w:sz w:val="20"/>
        </w:rPr>
        <w:t xml:space="preserve"> </w:t>
      </w:r>
      <w:r>
        <w:rPr>
          <w:color w:val="221F1F"/>
          <w:sz w:val="20"/>
        </w:rPr>
        <w:t>the</w:t>
      </w:r>
      <w:r>
        <w:rPr>
          <w:color w:val="221F1F"/>
          <w:spacing w:val="-6"/>
          <w:sz w:val="20"/>
        </w:rPr>
        <w:t xml:space="preserve"> </w:t>
      </w:r>
      <w:r>
        <w:rPr>
          <w:color w:val="221F1F"/>
          <w:sz w:val="20"/>
        </w:rPr>
        <w:t>amounts</w:t>
      </w:r>
      <w:r>
        <w:rPr>
          <w:color w:val="221F1F"/>
          <w:spacing w:val="-7"/>
          <w:sz w:val="20"/>
        </w:rPr>
        <w:t xml:space="preserve"> </w:t>
      </w:r>
      <w:r>
        <w:rPr>
          <w:color w:val="221F1F"/>
          <w:sz w:val="20"/>
        </w:rPr>
        <w:t>due</w:t>
      </w:r>
      <w:r>
        <w:rPr>
          <w:color w:val="221F1F"/>
          <w:spacing w:val="-7"/>
          <w:sz w:val="20"/>
        </w:rPr>
        <w:t xml:space="preserve"> </w:t>
      </w:r>
      <w:r>
        <w:rPr>
          <w:color w:val="221F1F"/>
          <w:sz w:val="20"/>
        </w:rPr>
        <w:t>to</w:t>
      </w:r>
      <w:r>
        <w:rPr>
          <w:color w:val="221F1F"/>
          <w:spacing w:val="-8"/>
          <w:sz w:val="20"/>
        </w:rPr>
        <w:t xml:space="preserve"> </w:t>
      </w:r>
      <w:r>
        <w:rPr>
          <w:color w:val="221F1F"/>
          <w:sz w:val="20"/>
        </w:rPr>
        <w:t>the</w:t>
      </w:r>
      <w:r>
        <w:rPr>
          <w:color w:val="221F1F"/>
          <w:spacing w:val="-6"/>
          <w:sz w:val="20"/>
        </w:rPr>
        <w:t xml:space="preserve"> </w:t>
      </w:r>
      <w:r>
        <w:rPr>
          <w:color w:val="221F1F"/>
          <w:sz w:val="20"/>
        </w:rPr>
        <w:t>Contractor</w:t>
      </w:r>
      <w:r>
        <w:rPr>
          <w:color w:val="221F1F"/>
          <w:spacing w:val="-7"/>
          <w:sz w:val="20"/>
        </w:rPr>
        <w:t xml:space="preserve"> </w:t>
      </w:r>
      <w:r>
        <w:rPr>
          <w:color w:val="221F1F"/>
          <w:sz w:val="20"/>
        </w:rPr>
        <w:t>under</w:t>
      </w:r>
      <w:r>
        <w:rPr>
          <w:color w:val="221F1F"/>
          <w:spacing w:val="-6"/>
          <w:sz w:val="20"/>
        </w:rPr>
        <w:t xml:space="preserve"> </w:t>
      </w:r>
      <w:r>
        <w:rPr>
          <w:color w:val="221F1F"/>
          <w:sz w:val="20"/>
        </w:rPr>
        <w:t>the</w:t>
      </w:r>
      <w:r>
        <w:rPr>
          <w:color w:val="221F1F"/>
          <w:spacing w:val="-8"/>
          <w:sz w:val="20"/>
        </w:rPr>
        <w:t xml:space="preserve"> </w:t>
      </w:r>
      <w:r>
        <w:rPr>
          <w:color w:val="221F1F"/>
          <w:sz w:val="20"/>
        </w:rPr>
        <w:t>contract;</w:t>
      </w:r>
      <w:r>
        <w:rPr>
          <w:color w:val="221F1F"/>
          <w:spacing w:val="-4"/>
          <w:sz w:val="20"/>
        </w:rPr>
        <w:t xml:space="preserve"> </w:t>
      </w:r>
      <w:r>
        <w:rPr>
          <w:color w:val="221F1F"/>
          <w:spacing w:val="-5"/>
          <w:sz w:val="20"/>
        </w:rPr>
        <w:t>and</w:t>
      </w:r>
    </w:p>
    <w:p w14:paraId="67B5B17C" w14:textId="77777777" w:rsidR="00016C31" w:rsidRDefault="00016C31">
      <w:pPr>
        <w:pStyle w:val="BodyText"/>
      </w:pPr>
    </w:p>
    <w:p w14:paraId="4066C82D" w14:textId="77777777" w:rsidR="00016C31" w:rsidRDefault="00632607">
      <w:pPr>
        <w:pStyle w:val="ListParagraph"/>
        <w:numPr>
          <w:ilvl w:val="1"/>
          <w:numId w:val="128"/>
        </w:numPr>
        <w:tabs>
          <w:tab w:val="left" w:pos="758"/>
        </w:tabs>
        <w:spacing w:before="1"/>
        <w:ind w:left="757" w:hanging="320"/>
        <w:rPr>
          <w:sz w:val="20"/>
        </w:rPr>
      </w:pPr>
      <w:r>
        <w:rPr>
          <w:color w:val="221F1F"/>
          <w:sz w:val="20"/>
        </w:rPr>
        <w:t>Record</w:t>
      </w:r>
      <w:r>
        <w:rPr>
          <w:color w:val="221F1F"/>
          <w:spacing w:val="-11"/>
          <w:sz w:val="20"/>
        </w:rPr>
        <w:t xml:space="preserve"> </w:t>
      </w:r>
      <w:r>
        <w:rPr>
          <w:color w:val="221F1F"/>
          <w:sz w:val="20"/>
        </w:rPr>
        <w:t>this</w:t>
      </w:r>
      <w:r>
        <w:rPr>
          <w:color w:val="221F1F"/>
          <w:spacing w:val="-10"/>
          <w:sz w:val="20"/>
        </w:rPr>
        <w:t xml:space="preserve"> </w:t>
      </w:r>
      <w:r>
        <w:rPr>
          <w:color w:val="221F1F"/>
          <w:sz w:val="20"/>
        </w:rPr>
        <w:t>determination</w:t>
      </w:r>
      <w:r>
        <w:rPr>
          <w:color w:val="221F1F"/>
          <w:spacing w:val="-8"/>
          <w:sz w:val="20"/>
        </w:rPr>
        <w:t xml:space="preserve"> </w:t>
      </w:r>
      <w:r>
        <w:rPr>
          <w:color w:val="221F1F"/>
          <w:sz w:val="20"/>
        </w:rPr>
        <w:t>in</w:t>
      </w:r>
      <w:r>
        <w:rPr>
          <w:color w:val="221F1F"/>
          <w:spacing w:val="-9"/>
          <w:sz w:val="20"/>
        </w:rPr>
        <w:t xml:space="preserve"> </w:t>
      </w:r>
      <w:r>
        <w:rPr>
          <w:color w:val="221F1F"/>
          <w:sz w:val="20"/>
        </w:rPr>
        <w:t>a</w:t>
      </w:r>
      <w:r>
        <w:rPr>
          <w:color w:val="221F1F"/>
          <w:spacing w:val="-13"/>
          <w:sz w:val="20"/>
        </w:rPr>
        <w:t xml:space="preserve"> </w:t>
      </w:r>
      <w:r>
        <w:rPr>
          <w:color w:val="221F1F"/>
          <w:sz w:val="20"/>
        </w:rPr>
        <w:t>unilateral</w:t>
      </w:r>
      <w:r>
        <w:rPr>
          <w:color w:val="221F1F"/>
          <w:spacing w:val="-10"/>
          <w:sz w:val="20"/>
        </w:rPr>
        <w:t xml:space="preserve"> </w:t>
      </w:r>
      <w:r>
        <w:rPr>
          <w:color w:val="221F1F"/>
          <w:sz w:val="20"/>
        </w:rPr>
        <w:t>modification</w:t>
      </w:r>
      <w:r>
        <w:rPr>
          <w:color w:val="221F1F"/>
          <w:spacing w:val="-9"/>
          <w:sz w:val="20"/>
        </w:rPr>
        <w:t xml:space="preserve"> </w:t>
      </w:r>
      <w:r>
        <w:rPr>
          <w:color w:val="221F1F"/>
          <w:sz w:val="20"/>
        </w:rPr>
        <w:t>to</w:t>
      </w:r>
      <w:r>
        <w:rPr>
          <w:color w:val="221F1F"/>
          <w:spacing w:val="-10"/>
          <w:sz w:val="20"/>
        </w:rPr>
        <w:t xml:space="preserve"> </w:t>
      </w:r>
      <w:r>
        <w:rPr>
          <w:color w:val="221F1F"/>
          <w:sz w:val="20"/>
        </w:rPr>
        <w:t>the</w:t>
      </w:r>
      <w:r>
        <w:rPr>
          <w:color w:val="221F1F"/>
          <w:spacing w:val="-10"/>
          <w:sz w:val="20"/>
        </w:rPr>
        <w:t xml:space="preserve"> </w:t>
      </w:r>
      <w:r>
        <w:rPr>
          <w:color w:val="221F1F"/>
          <w:spacing w:val="-2"/>
          <w:sz w:val="20"/>
        </w:rPr>
        <w:t>contract.</w:t>
      </w:r>
    </w:p>
    <w:p w14:paraId="421A2FED" w14:textId="77777777" w:rsidR="00016C31" w:rsidRDefault="00016C31">
      <w:pPr>
        <w:pStyle w:val="BodyText"/>
        <w:spacing w:before="9"/>
        <w:rPr>
          <w:sz w:val="19"/>
        </w:rPr>
      </w:pPr>
    </w:p>
    <w:p w14:paraId="01AD7F2D" w14:textId="77777777" w:rsidR="00016C31" w:rsidRDefault="00632607">
      <w:pPr>
        <w:pStyle w:val="BodyText"/>
        <w:ind w:left="219"/>
      </w:pPr>
      <w:r>
        <w:rPr>
          <w:color w:val="221F1F"/>
        </w:rPr>
        <w:t>(ii)</w:t>
      </w:r>
      <w:r>
        <w:rPr>
          <w:color w:val="221F1F"/>
          <w:spacing w:val="-7"/>
        </w:rPr>
        <w:t xml:space="preserve"> </w:t>
      </w:r>
      <w:r>
        <w:rPr>
          <w:color w:val="221F1F"/>
        </w:rPr>
        <w:t>This</w:t>
      </w:r>
      <w:r>
        <w:rPr>
          <w:color w:val="221F1F"/>
          <w:spacing w:val="-8"/>
        </w:rPr>
        <w:t xml:space="preserve"> </w:t>
      </w:r>
      <w:r>
        <w:rPr>
          <w:color w:val="221F1F"/>
        </w:rPr>
        <w:t>determination</w:t>
      </w:r>
      <w:r>
        <w:rPr>
          <w:color w:val="221F1F"/>
          <w:spacing w:val="-6"/>
        </w:rPr>
        <w:t xml:space="preserve"> </w:t>
      </w:r>
      <w:r>
        <w:rPr>
          <w:color w:val="221F1F"/>
        </w:rPr>
        <w:t>constitutes</w:t>
      </w:r>
      <w:r>
        <w:rPr>
          <w:color w:val="221F1F"/>
          <w:spacing w:val="-7"/>
        </w:rPr>
        <w:t xml:space="preserve"> </w:t>
      </w:r>
      <w:r>
        <w:rPr>
          <w:color w:val="221F1F"/>
        </w:rPr>
        <w:t>the</w:t>
      </w:r>
      <w:r>
        <w:rPr>
          <w:color w:val="221F1F"/>
          <w:spacing w:val="-7"/>
        </w:rPr>
        <w:t xml:space="preserve"> </w:t>
      </w:r>
      <w:r>
        <w:rPr>
          <w:color w:val="221F1F"/>
        </w:rPr>
        <w:t>final</w:t>
      </w:r>
      <w:r>
        <w:rPr>
          <w:color w:val="221F1F"/>
          <w:spacing w:val="-9"/>
        </w:rPr>
        <w:t xml:space="preserve"> </w:t>
      </w:r>
      <w:r>
        <w:rPr>
          <w:color w:val="221F1F"/>
        </w:rPr>
        <w:t>decision</w:t>
      </w:r>
      <w:r>
        <w:rPr>
          <w:color w:val="221F1F"/>
          <w:spacing w:val="-7"/>
        </w:rPr>
        <w:t xml:space="preserve"> </w:t>
      </w:r>
      <w:r>
        <w:rPr>
          <w:color w:val="221F1F"/>
        </w:rPr>
        <w:t>of</w:t>
      </w:r>
      <w:r>
        <w:rPr>
          <w:color w:val="221F1F"/>
          <w:spacing w:val="-7"/>
        </w:rPr>
        <w:t xml:space="preserve"> </w:t>
      </w:r>
      <w:r>
        <w:rPr>
          <w:color w:val="221F1F"/>
        </w:rPr>
        <w:t>the</w:t>
      </w:r>
      <w:r>
        <w:rPr>
          <w:color w:val="221F1F"/>
          <w:spacing w:val="-9"/>
        </w:rPr>
        <w:t xml:space="preserve"> </w:t>
      </w:r>
      <w:r>
        <w:rPr>
          <w:color w:val="221F1F"/>
        </w:rPr>
        <w:t>Contracting</w:t>
      </w:r>
      <w:r>
        <w:rPr>
          <w:color w:val="221F1F"/>
          <w:spacing w:val="-7"/>
        </w:rPr>
        <w:t xml:space="preserve"> </w:t>
      </w:r>
      <w:r>
        <w:rPr>
          <w:color w:val="221F1F"/>
        </w:rPr>
        <w:t>Officer</w:t>
      </w:r>
      <w:r>
        <w:rPr>
          <w:color w:val="221F1F"/>
          <w:spacing w:val="-7"/>
        </w:rPr>
        <w:t xml:space="preserve"> </w:t>
      </w:r>
      <w:r>
        <w:rPr>
          <w:color w:val="221F1F"/>
        </w:rPr>
        <w:t>in</w:t>
      </w:r>
      <w:r>
        <w:rPr>
          <w:color w:val="221F1F"/>
          <w:spacing w:val="-6"/>
        </w:rPr>
        <w:t xml:space="preserve"> </w:t>
      </w:r>
      <w:r>
        <w:rPr>
          <w:color w:val="221F1F"/>
        </w:rPr>
        <w:t>accordance</w:t>
      </w:r>
      <w:r>
        <w:rPr>
          <w:color w:val="221F1F"/>
          <w:spacing w:val="-6"/>
        </w:rPr>
        <w:t xml:space="preserve"> </w:t>
      </w:r>
      <w:r>
        <w:rPr>
          <w:color w:val="221F1F"/>
        </w:rPr>
        <w:t>with</w:t>
      </w:r>
      <w:r>
        <w:rPr>
          <w:color w:val="221F1F"/>
          <w:spacing w:val="-7"/>
        </w:rPr>
        <w:t xml:space="preserve"> </w:t>
      </w:r>
      <w:r>
        <w:rPr>
          <w:color w:val="221F1F"/>
        </w:rPr>
        <w:t>the</w:t>
      </w:r>
      <w:r>
        <w:rPr>
          <w:color w:val="221F1F"/>
          <w:spacing w:val="-6"/>
        </w:rPr>
        <w:t xml:space="preserve"> </w:t>
      </w:r>
      <w:r>
        <w:rPr>
          <w:color w:val="221F1F"/>
        </w:rPr>
        <w:t>Disputes</w:t>
      </w:r>
      <w:r>
        <w:rPr>
          <w:color w:val="221F1F"/>
          <w:spacing w:val="-6"/>
        </w:rPr>
        <w:t xml:space="preserve"> </w:t>
      </w:r>
      <w:r>
        <w:rPr>
          <w:color w:val="221F1F"/>
          <w:spacing w:val="-2"/>
        </w:rPr>
        <w:t>clause.</w:t>
      </w:r>
    </w:p>
    <w:p w14:paraId="77F4A049" w14:textId="77777777" w:rsidR="00016C31" w:rsidRDefault="00900DE8">
      <w:pPr>
        <w:pStyle w:val="ListParagraph"/>
        <w:numPr>
          <w:ilvl w:val="0"/>
          <w:numId w:val="102"/>
        </w:numPr>
        <w:tabs>
          <w:tab w:val="left" w:pos="439"/>
        </w:tabs>
        <w:spacing w:before="1"/>
        <w:ind w:left="438" w:right="867" w:hanging="272"/>
        <w:jc w:val="left"/>
        <w:rPr>
          <w:sz w:val="20"/>
        </w:rPr>
      </w:pPr>
      <w:r>
        <w:pict w14:anchorId="7C7776D1">
          <v:rect id="docshape49" o:spid="_x0000_s1083" style="position:absolute;left:0;text-align:left;margin-left:59.5pt;margin-top:56.8pt;width:515pt;height:1.45pt;z-index:-18496512;mso-position-horizontal-relative:page" fillcolor="#0e233d" stroked="f">
            <w10:wrap anchorx="page"/>
          </v:rect>
        </w:pict>
      </w:r>
      <w:r w:rsidR="00632607">
        <w:rPr>
          <w:color w:val="221F1F"/>
          <w:sz w:val="20"/>
        </w:rPr>
        <w:t>Billing</w:t>
      </w:r>
      <w:r w:rsidR="00632607">
        <w:rPr>
          <w:color w:val="221F1F"/>
          <w:spacing w:val="-4"/>
          <w:sz w:val="20"/>
        </w:rPr>
        <w:t xml:space="preserve"> </w:t>
      </w:r>
      <w:r w:rsidR="00632607">
        <w:rPr>
          <w:color w:val="221F1F"/>
          <w:sz w:val="20"/>
        </w:rPr>
        <w:t>rates.</w:t>
      </w:r>
      <w:r w:rsidR="00632607">
        <w:rPr>
          <w:color w:val="221F1F"/>
          <w:spacing w:val="-5"/>
          <w:sz w:val="20"/>
        </w:rPr>
        <w:t xml:space="preserve"> </w:t>
      </w:r>
      <w:r w:rsidR="00632607">
        <w:rPr>
          <w:color w:val="221F1F"/>
          <w:sz w:val="20"/>
        </w:rPr>
        <w:t>Until</w:t>
      </w:r>
      <w:r w:rsidR="00632607">
        <w:rPr>
          <w:color w:val="221F1F"/>
          <w:spacing w:val="-6"/>
          <w:sz w:val="20"/>
        </w:rPr>
        <w:t xml:space="preserve"> </w:t>
      </w:r>
      <w:r w:rsidR="00632607">
        <w:rPr>
          <w:color w:val="221F1F"/>
          <w:sz w:val="20"/>
        </w:rPr>
        <w:t>final</w:t>
      </w:r>
      <w:r w:rsidR="00632607">
        <w:rPr>
          <w:color w:val="221F1F"/>
          <w:spacing w:val="-5"/>
          <w:sz w:val="20"/>
        </w:rPr>
        <w:t xml:space="preserve"> </w:t>
      </w:r>
      <w:r w:rsidR="00632607">
        <w:rPr>
          <w:color w:val="221F1F"/>
          <w:sz w:val="20"/>
        </w:rPr>
        <w:t>annual</w:t>
      </w:r>
      <w:r w:rsidR="00632607">
        <w:rPr>
          <w:color w:val="221F1F"/>
          <w:spacing w:val="-5"/>
          <w:sz w:val="20"/>
        </w:rPr>
        <w:t xml:space="preserve"> </w:t>
      </w:r>
      <w:r w:rsidR="00632607">
        <w:rPr>
          <w:color w:val="221F1F"/>
          <w:sz w:val="20"/>
        </w:rPr>
        <w:t>indirect</w:t>
      </w:r>
      <w:r w:rsidR="00632607">
        <w:rPr>
          <w:color w:val="221F1F"/>
          <w:spacing w:val="-5"/>
          <w:sz w:val="20"/>
        </w:rPr>
        <w:t xml:space="preserve"> </w:t>
      </w:r>
      <w:r w:rsidR="00632607">
        <w:rPr>
          <w:color w:val="221F1F"/>
          <w:sz w:val="20"/>
        </w:rPr>
        <w:t>cost</w:t>
      </w:r>
      <w:r w:rsidR="00632607">
        <w:rPr>
          <w:color w:val="221F1F"/>
          <w:spacing w:val="-8"/>
          <w:sz w:val="20"/>
        </w:rPr>
        <w:t xml:space="preserve"> </w:t>
      </w:r>
      <w:r w:rsidR="00632607">
        <w:rPr>
          <w:color w:val="221F1F"/>
          <w:sz w:val="20"/>
        </w:rPr>
        <w:t>rates</w:t>
      </w:r>
      <w:r w:rsidR="00632607">
        <w:rPr>
          <w:color w:val="221F1F"/>
          <w:spacing w:val="-5"/>
          <w:sz w:val="20"/>
        </w:rPr>
        <w:t xml:space="preserve"> </w:t>
      </w:r>
      <w:r w:rsidR="00632607">
        <w:rPr>
          <w:color w:val="221F1F"/>
          <w:sz w:val="20"/>
        </w:rPr>
        <w:t>are</w:t>
      </w:r>
      <w:r w:rsidR="00632607">
        <w:rPr>
          <w:color w:val="221F1F"/>
          <w:spacing w:val="-5"/>
          <w:sz w:val="20"/>
        </w:rPr>
        <w:t xml:space="preserve"> </w:t>
      </w:r>
      <w:r w:rsidR="00632607">
        <w:rPr>
          <w:color w:val="221F1F"/>
          <w:sz w:val="20"/>
        </w:rPr>
        <w:t>established</w:t>
      </w:r>
      <w:r w:rsidR="00632607">
        <w:rPr>
          <w:color w:val="221F1F"/>
          <w:spacing w:val="-4"/>
          <w:sz w:val="20"/>
        </w:rPr>
        <w:t xml:space="preserve"> </w:t>
      </w:r>
      <w:r w:rsidR="00632607">
        <w:rPr>
          <w:color w:val="221F1F"/>
          <w:sz w:val="20"/>
        </w:rPr>
        <w:t>for</w:t>
      </w:r>
      <w:r w:rsidR="00632607">
        <w:rPr>
          <w:color w:val="221F1F"/>
          <w:spacing w:val="-4"/>
          <w:sz w:val="20"/>
        </w:rPr>
        <w:t xml:space="preserve"> </w:t>
      </w:r>
      <w:r w:rsidR="00632607">
        <w:rPr>
          <w:color w:val="221F1F"/>
          <w:sz w:val="20"/>
        </w:rPr>
        <w:t>any</w:t>
      </w:r>
      <w:r w:rsidR="00632607">
        <w:rPr>
          <w:color w:val="221F1F"/>
          <w:spacing w:val="-5"/>
          <w:sz w:val="20"/>
        </w:rPr>
        <w:t xml:space="preserve"> </w:t>
      </w:r>
      <w:r w:rsidR="00632607">
        <w:rPr>
          <w:color w:val="221F1F"/>
          <w:sz w:val="20"/>
        </w:rPr>
        <w:t>period,</w:t>
      </w:r>
      <w:r w:rsidR="00632607">
        <w:rPr>
          <w:color w:val="221F1F"/>
          <w:spacing w:val="-4"/>
          <w:sz w:val="20"/>
        </w:rPr>
        <w:t xml:space="preserve"> </w:t>
      </w:r>
      <w:r w:rsidR="00632607">
        <w:rPr>
          <w:color w:val="221F1F"/>
          <w:sz w:val="20"/>
        </w:rPr>
        <w:t>the</w:t>
      </w:r>
      <w:r w:rsidR="00632607">
        <w:rPr>
          <w:color w:val="221F1F"/>
          <w:spacing w:val="-7"/>
          <w:sz w:val="20"/>
        </w:rPr>
        <w:t xml:space="preserve"> </w:t>
      </w:r>
      <w:r w:rsidR="00632607">
        <w:rPr>
          <w:color w:val="221F1F"/>
          <w:sz w:val="20"/>
        </w:rPr>
        <w:t>Government</w:t>
      </w:r>
      <w:r w:rsidR="00632607">
        <w:rPr>
          <w:color w:val="221F1F"/>
          <w:spacing w:val="-4"/>
          <w:sz w:val="20"/>
        </w:rPr>
        <w:t xml:space="preserve"> </w:t>
      </w:r>
      <w:r w:rsidR="00632607">
        <w:rPr>
          <w:color w:val="221F1F"/>
          <w:sz w:val="20"/>
        </w:rPr>
        <w:t>shall</w:t>
      </w:r>
      <w:r w:rsidR="00632607">
        <w:rPr>
          <w:color w:val="221F1F"/>
          <w:spacing w:val="-5"/>
          <w:sz w:val="20"/>
        </w:rPr>
        <w:t xml:space="preserve"> </w:t>
      </w:r>
      <w:r w:rsidR="00632607">
        <w:rPr>
          <w:color w:val="221F1F"/>
          <w:sz w:val="20"/>
        </w:rPr>
        <w:t>reimburse</w:t>
      </w:r>
      <w:r w:rsidR="00632607">
        <w:rPr>
          <w:color w:val="221F1F"/>
          <w:spacing w:val="-4"/>
          <w:sz w:val="20"/>
        </w:rPr>
        <w:t xml:space="preserve"> </w:t>
      </w:r>
      <w:r w:rsidR="00632607">
        <w:rPr>
          <w:color w:val="221F1F"/>
          <w:sz w:val="20"/>
        </w:rPr>
        <w:t>the Contractor at billing rates established by the Contracting Officer or by an authorized representative (the cognizant auditor), subject to adjustment when the final rates are established. These billing rates--</w:t>
      </w:r>
    </w:p>
    <w:p w14:paraId="7EB60089" w14:textId="77777777" w:rsidR="00016C31" w:rsidRDefault="00016C31">
      <w:pPr>
        <w:rPr>
          <w:sz w:val="20"/>
        </w:rPr>
        <w:sectPr w:rsidR="00016C31">
          <w:pgSz w:w="12240" w:h="15840"/>
          <w:pgMar w:top="1600" w:right="640" w:bottom="1060" w:left="1000" w:header="0" w:footer="801" w:gutter="0"/>
          <w:cols w:space="720"/>
        </w:sectPr>
      </w:pPr>
    </w:p>
    <w:p w14:paraId="273F8DD1" w14:textId="77777777" w:rsidR="00016C31" w:rsidRDefault="00632607">
      <w:pPr>
        <w:pStyle w:val="ListParagraph"/>
        <w:numPr>
          <w:ilvl w:val="0"/>
          <w:numId w:val="97"/>
        </w:numPr>
        <w:tabs>
          <w:tab w:val="left" w:pos="724"/>
        </w:tabs>
        <w:spacing w:before="69"/>
        <w:jc w:val="left"/>
        <w:rPr>
          <w:sz w:val="20"/>
        </w:rPr>
      </w:pPr>
      <w:r>
        <w:rPr>
          <w:color w:val="221F1F"/>
          <w:sz w:val="20"/>
        </w:rPr>
        <w:lastRenderedPageBreak/>
        <w:t>Shall</w:t>
      </w:r>
      <w:r>
        <w:rPr>
          <w:color w:val="221F1F"/>
          <w:spacing w:val="-10"/>
          <w:sz w:val="20"/>
        </w:rPr>
        <w:t xml:space="preserve"> </w:t>
      </w:r>
      <w:r>
        <w:rPr>
          <w:color w:val="221F1F"/>
          <w:sz w:val="20"/>
        </w:rPr>
        <w:t>be</w:t>
      </w:r>
      <w:r>
        <w:rPr>
          <w:color w:val="221F1F"/>
          <w:spacing w:val="-9"/>
          <w:sz w:val="20"/>
        </w:rPr>
        <w:t xml:space="preserve"> </w:t>
      </w:r>
      <w:r>
        <w:rPr>
          <w:color w:val="221F1F"/>
          <w:sz w:val="20"/>
        </w:rPr>
        <w:t>the</w:t>
      </w:r>
      <w:r>
        <w:rPr>
          <w:color w:val="221F1F"/>
          <w:spacing w:val="-6"/>
          <w:sz w:val="20"/>
        </w:rPr>
        <w:t xml:space="preserve"> </w:t>
      </w:r>
      <w:r>
        <w:rPr>
          <w:color w:val="221F1F"/>
          <w:sz w:val="20"/>
        </w:rPr>
        <w:t>anticipated</w:t>
      </w:r>
      <w:r>
        <w:rPr>
          <w:color w:val="221F1F"/>
          <w:spacing w:val="-4"/>
          <w:sz w:val="20"/>
        </w:rPr>
        <w:t xml:space="preserve"> </w:t>
      </w:r>
      <w:r>
        <w:rPr>
          <w:color w:val="221F1F"/>
          <w:sz w:val="20"/>
        </w:rPr>
        <w:t>final</w:t>
      </w:r>
      <w:r>
        <w:rPr>
          <w:color w:val="221F1F"/>
          <w:spacing w:val="-8"/>
          <w:sz w:val="20"/>
        </w:rPr>
        <w:t xml:space="preserve"> </w:t>
      </w:r>
      <w:r>
        <w:rPr>
          <w:color w:val="221F1F"/>
          <w:sz w:val="20"/>
        </w:rPr>
        <w:t>rates;</w:t>
      </w:r>
      <w:r>
        <w:rPr>
          <w:color w:val="221F1F"/>
          <w:spacing w:val="-8"/>
          <w:sz w:val="20"/>
        </w:rPr>
        <w:t xml:space="preserve"> </w:t>
      </w:r>
      <w:r>
        <w:rPr>
          <w:color w:val="221F1F"/>
          <w:spacing w:val="-5"/>
          <w:sz w:val="20"/>
        </w:rPr>
        <w:t>and</w:t>
      </w:r>
    </w:p>
    <w:p w14:paraId="4C30631E" w14:textId="77777777" w:rsidR="00016C31" w:rsidRDefault="00016C31">
      <w:pPr>
        <w:pStyle w:val="BodyText"/>
      </w:pPr>
    </w:p>
    <w:p w14:paraId="775747B8" w14:textId="77777777" w:rsidR="00016C31" w:rsidRDefault="00632607">
      <w:pPr>
        <w:pStyle w:val="ListParagraph"/>
        <w:numPr>
          <w:ilvl w:val="0"/>
          <w:numId w:val="97"/>
        </w:numPr>
        <w:tabs>
          <w:tab w:val="left" w:pos="441"/>
        </w:tabs>
        <w:ind w:left="440" w:right="1958" w:hanging="287"/>
        <w:jc w:val="left"/>
        <w:rPr>
          <w:sz w:val="20"/>
        </w:rPr>
      </w:pPr>
      <w:r>
        <w:rPr>
          <w:color w:val="221F1F"/>
          <w:sz w:val="20"/>
        </w:rPr>
        <w:t>May</w:t>
      </w:r>
      <w:r>
        <w:rPr>
          <w:color w:val="221F1F"/>
          <w:spacing w:val="-4"/>
          <w:sz w:val="20"/>
        </w:rPr>
        <w:t xml:space="preserve"> </w:t>
      </w:r>
      <w:r>
        <w:rPr>
          <w:color w:val="221F1F"/>
          <w:sz w:val="20"/>
        </w:rPr>
        <w:t>be</w:t>
      </w:r>
      <w:r>
        <w:rPr>
          <w:color w:val="221F1F"/>
          <w:spacing w:val="-8"/>
          <w:sz w:val="20"/>
        </w:rPr>
        <w:t xml:space="preserve"> </w:t>
      </w:r>
      <w:r>
        <w:rPr>
          <w:color w:val="221F1F"/>
          <w:sz w:val="20"/>
        </w:rPr>
        <w:t>prospectively</w:t>
      </w:r>
      <w:r>
        <w:rPr>
          <w:color w:val="221F1F"/>
          <w:spacing w:val="-5"/>
          <w:sz w:val="20"/>
        </w:rPr>
        <w:t xml:space="preserve"> </w:t>
      </w:r>
      <w:r>
        <w:rPr>
          <w:color w:val="221F1F"/>
          <w:sz w:val="20"/>
        </w:rPr>
        <w:t>or</w:t>
      </w:r>
      <w:r>
        <w:rPr>
          <w:color w:val="221F1F"/>
          <w:spacing w:val="-7"/>
          <w:sz w:val="20"/>
        </w:rPr>
        <w:t xml:space="preserve"> </w:t>
      </w:r>
      <w:r>
        <w:rPr>
          <w:color w:val="221F1F"/>
          <w:sz w:val="20"/>
        </w:rPr>
        <w:t>retroactively</w:t>
      </w:r>
      <w:r>
        <w:rPr>
          <w:color w:val="221F1F"/>
          <w:spacing w:val="-3"/>
          <w:sz w:val="20"/>
        </w:rPr>
        <w:t xml:space="preserve"> </w:t>
      </w:r>
      <w:r>
        <w:rPr>
          <w:color w:val="221F1F"/>
          <w:sz w:val="20"/>
        </w:rPr>
        <w:t>revised</w:t>
      </w:r>
      <w:r>
        <w:rPr>
          <w:color w:val="221F1F"/>
          <w:spacing w:val="-6"/>
          <w:sz w:val="20"/>
        </w:rPr>
        <w:t xml:space="preserve"> </w:t>
      </w:r>
      <w:r>
        <w:rPr>
          <w:color w:val="221F1F"/>
          <w:sz w:val="20"/>
        </w:rPr>
        <w:t>by</w:t>
      </w:r>
      <w:r>
        <w:rPr>
          <w:color w:val="221F1F"/>
          <w:spacing w:val="-7"/>
          <w:sz w:val="20"/>
        </w:rPr>
        <w:t xml:space="preserve"> </w:t>
      </w:r>
      <w:r>
        <w:rPr>
          <w:color w:val="221F1F"/>
          <w:sz w:val="20"/>
        </w:rPr>
        <w:t>mutual</w:t>
      </w:r>
      <w:r>
        <w:rPr>
          <w:color w:val="221F1F"/>
          <w:spacing w:val="-5"/>
          <w:sz w:val="20"/>
        </w:rPr>
        <w:t xml:space="preserve"> </w:t>
      </w:r>
      <w:r>
        <w:rPr>
          <w:color w:val="221F1F"/>
          <w:sz w:val="20"/>
        </w:rPr>
        <w:t>agreement,</w:t>
      </w:r>
      <w:r>
        <w:rPr>
          <w:color w:val="221F1F"/>
          <w:spacing w:val="-4"/>
          <w:sz w:val="20"/>
        </w:rPr>
        <w:t xml:space="preserve"> </w:t>
      </w:r>
      <w:r>
        <w:rPr>
          <w:color w:val="221F1F"/>
          <w:sz w:val="20"/>
        </w:rPr>
        <w:t>at</w:t>
      </w:r>
      <w:r>
        <w:rPr>
          <w:color w:val="221F1F"/>
          <w:spacing w:val="-6"/>
          <w:sz w:val="20"/>
        </w:rPr>
        <w:t xml:space="preserve"> </w:t>
      </w:r>
      <w:r>
        <w:rPr>
          <w:color w:val="221F1F"/>
          <w:sz w:val="20"/>
        </w:rPr>
        <w:t>either</w:t>
      </w:r>
      <w:r>
        <w:rPr>
          <w:color w:val="221F1F"/>
          <w:spacing w:val="-4"/>
          <w:sz w:val="20"/>
        </w:rPr>
        <w:t xml:space="preserve"> </w:t>
      </w:r>
      <w:r>
        <w:rPr>
          <w:color w:val="221F1F"/>
          <w:sz w:val="20"/>
        </w:rPr>
        <w:t>party's</w:t>
      </w:r>
      <w:r>
        <w:rPr>
          <w:color w:val="221F1F"/>
          <w:spacing w:val="-6"/>
          <w:sz w:val="20"/>
        </w:rPr>
        <w:t xml:space="preserve"> </w:t>
      </w:r>
      <w:r>
        <w:rPr>
          <w:color w:val="221F1F"/>
          <w:sz w:val="20"/>
        </w:rPr>
        <w:t>request,</w:t>
      </w:r>
      <w:r>
        <w:rPr>
          <w:color w:val="221F1F"/>
          <w:spacing w:val="-5"/>
          <w:sz w:val="20"/>
        </w:rPr>
        <w:t xml:space="preserve"> </w:t>
      </w:r>
      <w:r>
        <w:rPr>
          <w:color w:val="221F1F"/>
          <w:sz w:val="20"/>
        </w:rPr>
        <w:t>to</w:t>
      </w:r>
      <w:r>
        <w:rPr>
          <w:color w:val="221F1F"/>
          <w:spacing w:val="-4"/>
          <w:sz w:val="20"/>
        </w:rPr>
        <w:t xml:space="preserve"> </w:t>
      </w:r>
      <w:r>
        <w:rPr>
          <w:color w:val="221F1F"/>
          <w:sz w:val="20"/>
        </w:rPr>
        <w:t>prevent substantial overpayment or underpayment.</w:t>
      </w:r>
    </w:p>
    <w:p w14:paraId="6A67452B" w14:textId="77777777" w:rsidR="00016C31" w:rsidRDefault="00016C31">
      <w:pPr>
        <w:pStyle w:val="BodyText"/>
        <w:spacing w:before="1"/>
      </w:pPr>
    </w:p>
    <w:p w14:paraId="16D56F0C" w14:textId="77777777" w:rsidR="00016C31" w:rsidRDefault="00632607">
      <w:pPr>
        <w:pStyle w:val="ListParagraph"/>
        <w:numPr>
          <w:ilvl w:val="0"/>
          <w:numId w:val="102"/>
        </w:numPr>
        <w:tabs>
          <w:tab w:val="left" w:pos="441"/>
        </w:tabs>
        <w:spacing w:before="1"/>
        <w:ind w:left="440" w:right="1211" w:hanging="275"/>
        <w:jc w:val="left"/>
        <w:rPr>
          <w:sz w:val="20"/>
        </w:rPr>
      </w:pPr>
      <w:r>
        <w:rPr>
          <w:color w:val="221F1F"/>
          <w:sz w:val="20"/>
        </w:rPr>
        <w:t>Quick-closeout</w:t>
      </w:r>
      <w:r>
        <w:rPr>
          <w:color w:val="221F1F"/>
          <w:spacing w:val="-8"/>
          <w:sz w:val="20"/>
        </w:rPr>
        <w:t xml:space="preserve"> </w:t>
      </w:r>
      <w:r>
        <w:rPr>
          <w:color w:val="221F1F"/>
          <w:sz w:val="20"/>
        </w:rPr>
        <w:t>procedures.</w:t>
      </w:r>
      <w:r>
        <w:rPr>
          <w:color w:val="221F1F"/>
          <w:spacing w:val="-5"/>
          <w:sz w:val="20"/>
        </w:rPr>
        <w:t xml:space="preserve"> </w:t>
      </w:r>
      <w:r>
        <w:rPr>
          <w:color w:val="221F1F"/>
          <w:sz w:val="20"/>
        </w:rPr>
        <w:t>Quick-closeout</w:t>
      </w:r>
      <w:r>
        <w:rPr>
          <w:color w:val="221F1F"/>
          <w:spacing w:val="-8"/>
          <w:sz w:val="20"/>
        </w:rPr>
        <w:t xml:space="preserve"> </w:t>
      </w:r>
      <w:r>
        <w:rPr>
          <w:color w:val="221F1F"/>
          <w:sz w:val="20"/>
        </w:rPr>
        <w:t>procedures</w:t>
      </w:r>
      <w:r>
        <w:rPr>
          <w:color w:val="221F1F"/>
          <w:spacing w:val="-6"/>
          <w:sz w:val="20"/>
        </w:rPr>
        <w:t xml:space="preserve"> </w:t>
      </w:r>
      <w:r>
        <w:rPr>
          <w:color w:val="221F1F"/>
          <w:sz w:val="20"/>
        </w:rPr>
        <w:t>are</w:t>
      </w:r>
      <w:r>
        <w:rPr>
          <w:color w:val="221F1F"/>
          <w:spacing w:val="-6"/>
          <w:sz w:val="20"/>
        </w:rPr>
        <w:t xml:space="preserve"> </w:t>
      </w:r>
      <w:r>
        <w:rPr>
          <w:color w:val="221F1F"/>
          <w:sz w:val="20"/>
        </w:rPr>
        <w:t>applicable</w:t>
      </w:r>
      <w:r>
        <w:rPr>
          <w:color w:val="221F1F"/>
          <w:spacing w:val="-7"/>
          <w:sz w:val="20"/>
        </w:rPr>
        <w:t xml:space="preserve"> </w:t>
      </w:r>
      <w:r>
        <w:rPr>
          <w:color w:val="221F1F"/>
          <w:sz w:val="20"/>
        </w:rPr>
        <w:t>when</w:t>
      </w:r>
      <w:r>
        <w:rPr>
          <w:color w:val="221F1F"/>
          <w:spacing w:val="-6"/>
          <w:sz w:val="20"/>
        </w:rPr>
        <w:t xml:space="preserve"> </w:t>
      </w:r>
      <w:r>
        <w:rPr>
          <w:color w:val="221F1F"/>
          <w:sz w:val="20"/>
        </w:rPr>
        <w:t>the</w:t>
      </w:r>
      <w:r>
        <w:rPr>
          <w:color w:val="221F1F"/>
          <w:spacing w:val="-7"/>
          <w:sz w:val="20"/>
        </w:rPr>
        <w:t xml:space="preserve"> </w:t>
      </w:r>
      <w:r>
        <w:rPr>
          <w:color w:val="221F1F"/>
          <w:sz w:val="20"/>
        </w:rPr>
        <w:t>conditions</w:t>
      </w:r>
      <w:r>
        <w:rPr>
          <w:color w:val="221F1F"/>
          <w:spacing w:val="-8"/>
          <w:sz w:val="20"/>
        </w:rPr>
        <w:t xml:space="preserve"> </w:t>
      </w:r>
      <w:r>
        <w:rPr>
          <w:color w:val="221F1F"/>
          <w:sz w:val="20"/>
        </w:rPr>
        <w:t>in</w:t>
      </w:r>
      <w:r>
        <w:rPr>
          <w:color w:val="221F1F"/>
          <w:spacing w:val="-7"/>
          <w:sz w:val="20"/>
        </w:rPr>
        <w:t xml:space="preserve"> </w:t>
      </w:r>
      <w:r>
        <w:rPr>
          <w:color w:val="221F1F"/>
          <w:sz w:val="20"/>
        </w:rPr>
        <w:t>FAR</w:t>
      </w:r>
      <w:r>
        <w:rPr>
          <w:color w:val="221F1F"/>
          <w:spacing w:val="-8"/>
          <w:sz w:val="20"/>
        </w:rPr>
        <w:t xml:space="preserve"> </w:t>
      </w:r>
      <w:r>
        <w:rPr>
          <w:color w:val="221F1F"/>
          <w:sz w:val="20"/>
        </w:rPr>
        <w:t>42.708(a)</w:t>
      </w:r>
      <w:r>
        <w:rPr>
          <w:color w:val="221F1F"/>
          <w:spacing w:val="-6"/>
          <w:sz w:val="20"/>
        </w:rPr>
        <w:t xml:space="preserve"> </w:t>
      </w:r>
      <w:r>
        <w:rPr>
          <w:color w:val="221F1F"/>
          <w:sz w:val="20"/>
        </w:rPr>
        <w:t xml:space="preserve">are </w:t>
      </w:r>
      <w:r>
        <w:rPr>
          <w:color w:val="221F1F"/>
          <w:spacing w:val="-2"/>
          <w:sz w:val="20"/>
        </w:rPr>
        <w:t>satisfied.</w:t>
      </w:r>
    </w:p>
    <w:p w14:paraId="1511CC78" w14:textId="77777777" w:rsidR="00016C31" w:rsidRDefault="00016C31">
      <w:pPr>
        <w:pStyle w:val="BodyText"/>
        <w:spacing w:before="10"/>
        <w:rPr>
          <w:sz w:val="19"/>
        </w:rPr>
      </w:pPr>
    </w:p>
    <w:p w14:paraId="66DDD868" w14:textId="77777777" w:rsidR="00016C31" w:rsidRDefault="00632607">
      <w:pPr>
        <w:pStyle w:val="ListParagraph"/>
        <w:numPr>
          <w:ilvl w:val="0"/>
          <w:numId w:val="102"/>
        </w:numPr>
        <w:tabs>
          <w:tab w:val="left" w:pos="441"/>
        </w:tabs>
        <w:ind w:left="440" w:right="1102" w:hanging="275"/>
        <w:jc w:val="left"/>
        <w:rPr>
          <w:sz w:val="20"/>
        </w:rPr>
      </w:pPr>
      <w:r>
        <w:rPr>
          <w:color w:val="221F1F"/>
          <w:sz w:val="20"/>
        </w:rPr>
        <w:t>Audit. At any time or times before final payment, the Contracting Officer may have the Contractor's invoices or vouchers</w:t>
      </w:r>
      <w:r>
        <w:rPr>
          <w:color w:val="221F1F"/>
          <w:spacing w:val="-4"/>
          <w:sz w:val="20"/>
        </w:rPr>
        <w:t xml:space="preserve"> </w:t>
      </w:r>
      <w:r>
        <w:rPr>
          <w:color w:val="221F1F"/>
          <w:sz w:val="20"/>
        </w:rPr>
        <w:t>and</w:t>
      </w:r>
      <w:r>
        <w:rPr>
          <w:color w:val="221F1F"/>
          <w:spacing w:val="-2"/>
          <w:sz w:val="20"/>
        </w:rPr>
        <w:t xml:space="preserve"> </w:t>
      </w:r>
      <w:r>
        <w:rPr>
          <w:color w:val="221F1F"/>
          <w:sz w:val="20"/>
        </w:rPr>
        <w:t>statements</w:t>
      </w:r>
      <w:r>
        <w:rPr>
          <w:color w:val="221F1F"/>
          <w:spacing w:val="-4"/>
          <w:sz w:val="20"/>
        </w:rPr>
        <w:t xml:space="preserve"> </w:t>
      </w:r>
      <w:r>
        <w:rPr>
          <w:color w:val="221F1F"/>
          <w:sz w:val="20"/>
        </w:rPr>
        <w:t>of</w:t>
      </w:r>
      <w:r>
        <w:rPr>
          <w:color w:val="221F1F"/>
          <w:spacing w:val="-3"/>
          <w:sz w:val="20"/>
        </w:rPr>
        <w:t xml:space="preserve"> </w:t>
      </w:r>
      <w:r>
        <w:rPr>
          <w:color w:val="221F1F"/>
          <w:sz w:val="20"/>
        </w:rPr>
        <w:t>cost</w:t>
      </w:r>
      <w:r>
        <w:rPr>
          <w:color w:val="221F1F"/>
          <w:spacing w:val="-4"/>
          <w:sz w:val="20"/>
        </w:rPr>
        <w:t xml:space="preserve"> </w:t>
      </w:r>
      <w:r>
        <w:rPr>
          <w:color w:val="221F1F"/>
          <w:sz w:val="20"/>
        </w:rPr>
        <w:t>audited.</w:t>
      </w:r>
      <w:r>
        <w:rPr>
          <w:color w:val="221F1F"/>
          <w:spacing w:val="-3"/>
          <w:sz w:val="20"/>
        </w:rPr>
        <w:t xml:space="preserve"> </w:t>
      </w:r>
      <w:r>
        <w:rPr>
          <w:color w:val="221F1F"/>
          <w:sz w:val="20"/>
        </w:rPr>
        <w:t>Any</w:t>
      </w:r>
      <w:r>
        <w:rPr>
          <w:color w:val="221F1F"/>
          <w:spacing w:val="-4"/>
          <w:sz w:val="20"/>
        </w:rPr>
        <w:t xml:space="preserve"> </w:t>
      </w:r>
      <w:r>
        <w:rPr>
          <w:color w:val="221F1F"/>
          <w:sz w:val="20"/>
        </w:rPr>
        <w:t>payment</w:t>
      </w:r>
      <w:r>
        <w:rPr>
          <w:color w:val="221F1F"/>
          <w:spacing w:val="-6"/>
          <w:sz w:val="20"/>
        </w:rPr>
        <w:t xml:space="preserve"> </w:t>
      </w:r>
      <w:r>
        <w:rPr>
          <w:color w:val="221F1F"/>
          <w:sz w:val="20"/>
        </w:rPr>
        <w:t>may</w:t>
      </w:r>
      <w:r>
        <w:rPr>
          <w:color w:val="221F1F"/>
          <w:spacing w:val="-4"/>
          <w:sz w:val="20"/>
        </w:rPr>
        <w:t xml:space="preserve"> </w:t>
      </w:r>
      <w:r>
        <w:rPr>
          <w:color w:val="221F1F"/>
          <w:sz w:val="20"/>
        </w:rPr>
        <w:t>be</w:t>
      </w:r>
      <w:r>
        <w:rPr>
          <w:color w:val="221F1F"/>
          <w:spacing w:val="-3"/>
          <w:sz w:val="20"/>
        </w:rPr>
        <w:t xml:space="preserve"> </w:t>
      </w:r>
      <w:r>
        <w:rPr>
          <w:color w:val="221F1F"/>
          <w:sz w:val="20"/>
        </w:rPr>
        <w:t>(1)</w:t>
      </w:r>
      <w:r>
        <w:rPr>
          <w:color w:val="221F1F"/>
          <w:spacing w:val="-3"/>
          <w:sz w:val="20"/>
        </w:rPr>
        <w:t xml:space="preserve"> </w:t>
      </w:r>
      <w:r>
        <w:rPr>
          <w:color w:val="221F1F"/>
          <w:sz w:val="20"/>
        </w:rPr>
        <w:t>Reduced</w:t>
      </w:r>
      <w:r>
        <w:rPr>
          <w:color w:val="221F1F"/>
          <w:spacing w:val="-2"/>
          <w:sz w:val="20"/>
        </w:rPr>
        <w:t xml:space="preserve"> </w:t>
      </w:r>
      <w:r>
        <w:rPr>
          <w:color w:val="221F1F"/>
          <w:sz w:val="20"/>
        </w:rPr>
        <w:t>by</w:t>
      </w:r>
      <w:r>
        <w:rPr>
          <w:color w:val="221F1F"/>
          <w:spacing w:val="-2"/>
          <w:sz w:val="20"/>
        </w:rPr>
        <w:t xml:space="preserve"> </w:t>
      </w:r>
      <w:r>
        <w:rPr>
          <w:color w:val="221F1F"/>
          <w:sz w:val="20"/>
        </w:rPr>
        <w:t>amounts</w:t>
      </w:r>
      <w:r>
        <w:rPr>
          <w:color w:val="221F1F"/>
          <w:spacing w:val="-4"/>
          <w:sz w:val="20"/>
        </w:rPr>
        <w:t xml:space="preserve"> </w:t>
      </w:r>
      <w:r>
        <w:rPr>
          <w:color w:val="221F1F"/>
          <w:sz w:val="20"/>
        </w:rPr>
        <w:t>found</w:t>
      </w:r>
      <w:r>
        <w:rPr>
          <w:color w:val="221F1F"/>
          <w:spacing w:val="-2"/>
          <w:sz w:val="20"/>
        </w:rPr>
        <w:t xml:space="preserve"> </w:t>
      </w:r>
      <w:r>
        <w:rPr>
          <w:color w:val="221F1F"/>
          <w:sz w:val="20"/>
        </w:rPr>
        <w:t>by</w:t>
      </w:r>
      <w:r>
        <w:rPr>
          <w:color w:val="221F1F"/>
          <w:spacing w:val="-2"/>
          <w:sz w:val="20"/>
        </w:rPr>
        <w:t xml:space="preserve"> </w:t>
      </w:r>
      <w:r>
        <w:rPr>
          <w:color w:val="221F1F"/>
          <w:sz w:val="20"/>
        </w:rPr>
        <w:t>the</w:t>
      </w:r>
      <w:r>
        <w:rPr>
          <w:color w:val="221F1F"/>
          <w:spacing w:val="-3"/>
          <w:sz w:val="20"/>
        </w:rPr>
        <w:t xml:space="preserve"> </w:t>
      </w:r>
      <w:r>
        <w:rPr>
          <w:color w:val="221F1F"/>
          <w:sz w:val="20"/>
        </w:rPr>
        <w:t>Contracting Officer not to constitute allowable costs or (2) Adjusted for prior overpayments or underpayments.</w:t>
      </w:r>
    </w:p>
    <w:p w14:paraId="67C3EC30" w14:textId="77777777" w:rsidR="00016C31" w:rsidRDefault="00016C31">
      <w:pPr>
        <w:pStyle w:val="BodyText"/>
        <w:spacing w:before="11"/>
        <w:rPr>
          <w:sz w:val="19"/>
        </w:rPr>
      </w:pPr>
    </w:p>
    <w:p w14:paraId="6248E88B" w14:textId="77777777" w:rsidR="00016C31" w:rsidRDefault="00632607">
      <w:pPr>
        <w:pStyle w:val="ListParagraph"/>
        <w:numPr>
          <w:ilvl w:val="0"/>
          <w:numId w:val="102"/>
        </w:numPr>
        <w:tabs>
          <w:tab w:val="left" w:pos="441"/>
        </w:tabs>
        <w:ind w:left="440" w:right="980" w:hanging="275"/>
        <w:jc w:val="left"/>
        <w:rPr>
          <w:sz w:val="20"/>
        </w:rPr>
      </w:pPr>
      <w:r>
        <w:rPr>
          <w:color w:val="221F1F"/>
          <w:sz w:val="20"/>
        </w:rPr>
        <w:t>Final payment. (1) Upon approval of a completion invoice or voucher submitted by the Contractor in accordance with paragraph (d)(5) of this clause, and upon the Contractor's compliance with all terms of this contract, the Government</w:t>
      </w:r>
      <w:r>
        <w:rPr>
          <w:color w:val="221F1F"/>
          <w:spacing w:val="-4"/>
          <w:sz w:val="20"/>
        </w:rPr>
        <w:t xml:space="preserve"> </w:t>
      </w:r>
      <w:r>
        <w:rPr>
          <w:color w:val="221F1F"/>
          <w:sz w:val="20"/>
        </w:rPr>
        <w:t>shall</w:t>
      </w:r>
      <w:r>
        <w:rPr>
          <w:color w:val="221F1F"/>
          <w:spacing w:val="-3"/>
          <w:sz w:val="20"/>
        </w:rPr>
        <w:t xml:space="preserve"> </w:t>
      </w:r>
      <w:r>
        <w:rPr>
          <w:color w:val="221F1F"/>
          <w:sz w:val="20"/>
        </w:rPr>
        <w:t>promptly</w:t>
      </w:r>
      <w:r>
        <w:rPr>
          <w:color w:val="221F1F"/>
          <w:spacing w:val="-3"/>
          <w:sz w:val="20"/>
        </w:rPr>
        <w:t xml:space="preserve"> </w:t>
      </w:r>
      <w:r>
        <w:rPr>
          <w:color w:val="221F1F"/>
          <w:sz w:val="20"/>
        </w:rPr>
        <w:t>pay</w:t>
      </w:r>
      <w:r>
        <w:rPr>
          <w:color w:val="221F1F"/>
          <w:spacing w:val="-2"/>
          <w:sz w:val="20"/>
        </w:rPr>
        <w:t xml:space="preserve"> </w:t>
      </w:r>
      <w:r>
        <w:rPr>
          <w:color w:val="221F1F"/>
          <w:sz w:val="20"/>
        </w:rPr>
        <w:t>any</w:t>
      </w:r>
      <w:r>
        <w:rPr>
          <w:color w:val="221F1F"/>
          <w:spacing w:val="-4"/>
          <w:sz w:val="20"/>
        </w:rPr>
        <w:t xml:space="preserve"> </w:t>
      </w:r>
      <w:r>
        <w:rPr>
          <w:color w:val="221F1F"/>
          <w:sz w:val="20"/>
        </w:rPr>
        <w:t>balance</w:t>
      </w:r>
      <w:r>
        <w:rPr>
          <w:color w:val="221F1F"/>
          <w:spacing w:val="-3"/>
          <w:sz w:val="20"/>
        </w:rPr>
        <w:t xml:space="preserve"> </w:t>
      </w:r>
      <w:r>
        <w:rPr>
          <w:color w:val="221F1F"/>
          <w:sz w:val="20"/>
        </w:rPr>
        <w:t>of</w:t>
      </w:r>
      <w:r>
        <w:rPr>
          <w:color w:val="221F1F"/>
          <w:spacing w:val="-3"/>
          <w:sz w:val="20"/>
        </w:rPr>
        <w:t xml:space="preserve"> </w:t>
      </w:r>
      <w:r>
        <w:rPr>
          <w:color w:val="221F1F"/>
          <w:sz w:val="20"/>
        </w:rPr>
        <w:t>allowable</w:t>
      </w:r>
      <w:r>
        <w:rPr>
          <w:color w:val="221F1F"/>
          <w:spacing w:val="-3"/>
          <w:sz w:val="20"/>
        </w:rPr>
        <w:t xml:space="preserve"> </w:t>
      </w:r>
      <w:r>
        <w:rPr>
          <w:color w:val="221F1F"/>
          <w:sz w:val="20"/>
        </w:rPr>
        <w:t>costs</w:t>
      </w:r>
      <w:r>
        <w:rPr>
          <w:color w:val="221F1F"/>
          <w:spacing w:val="-4"/>
          <w:sz w:val="20"/>
        </w:rPr>
        <w:t xml:space="preserve"> </w:t>
      </w:r>
      <w:r>
        <w:rPr>
          <w:color w:val="221F1F"/>
          <w:sz w:val="20"/>
        </w:rPr>
        <w:t>and</w:t>
      </w:r>
      <w:r>
        <w:rPr>
          <w:color w:val="221F1F"/>
          <w:spacing w:val="-2"/>
          <w:sz w:val="20"/>
        </w:rPr>
        <w:t xml:space="preserve"> </w:t>
      </w:r>
      <w:r>
        <w:rPr>
          <w:color w:val="221F1F"/>
          <w:sz w:val="20"/>
        </w:rPr>
        <w:t>that</w:t>
      </w:r>
      <w:r>
        <w:rPr>
          <w:color w:val="221F1F"/>
          <w:spacing w:val="-3"/>
          <w:sz w:val="20"/>
        </w:rPr>
        <w:t xml:space="preserve"> </w:t>
      </w:r>
      <w:r>
        <w:rPr>
          <w:color w:val="221F1F"/>
          <w:sz w:val="20"/>
        </w:rPr>
        <w:t>part</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3"/>
          <w:sz w:val="20"/>
        </w:rPr>
        <w:t xml:space="preserve"> </w:t>
      </w:r>
      <w:r>
        <w:rPr>
          <w:color w:val="221F1F"/>
          <w:sz w:val="20"/>
        </w:rPr>
        <w:t>fee</w:t>
      </w:r>
      <w:r>
        <w:rPr>
          <w:color w:val="221F1F"/>
          <w:spacing w:val="-5"/>
          <w:sz w:val="20"/>
        </w:rPr>
        <w:t xml:space="preserve"> </w:t>
      </w:r>
      <w:r>
        <w:rPr>
          <w:color w:val="221F1F"/>
          <w:sz w:val="20"/>
        </w:rPr>
        <w:t>(if</w:t>
      </w:r>
      <w:r>
        <w:rPr>
          <w:color w:val="221F1F"/>
          <w:spacing w:val="-3"/>
          <w:sz w:val="20"/>
        </w:rPr>
        <w:t xml:space="preserve"> </w:t>
      </w:r>
      <w:r>
        <w:rPr>
          <w:color w:val="221F1F"/>
          <w:sz w:val="20"/>
        </w:rPr>
        <w:t>any)</w:t>
      </w:r>
      <w:r>
        <w:rPr>
          <w:color w:val="221F1F"/>
          <w:spacing w:val="-3"/>
          <w:sz w:val="20"/>
        </w:rPr>
        <w:t xml:space="preserve"> </w:t>
      </w:r>
      <w:r>
        <w:rPr>
          <w:color w:val="221F1F"/>
          <w:sz w:val="20"/>
        </w:rPr>
        <w:t>not</w:t>
      </w:r>
      <w:r>
        <w:rPr>
          <w:color w:val="221F1F"/>
          <w:spacing w:val="-4"/>
          <w:sz w:val="20"/>
        </w:rPr>
        <w:t xml:space="preserve"> </w:t>
      </w:r>
      <w:r>
        <w:rPr>
          <w:color w:val="221F1F"/>
          <w:sz w:val="20"/>
        </w:rPr>
        <w:t>previously</w:t>
      </w:r>
      <w:r>
        <w:rPr>
          <w:color w:val="221F1F"/>
          <w:spacing w:val="-2"/>
          <w:sz w:val="20"/>
        </w:rPr>
        <w:t xml:space="preserve"> </w:t>
      </w:r>
      <w:r>
        <w:rPr>
          <w:color w:val="221F1F"/>
          <w:sz w:val="20"/>
        </w:rPr>
        <w:t>paid.</w:t>
      </w:r>
    </w:p>
    <w:p w14:paraId="220E070C" w14:textId="77777777" w:rsidR="00016C31" w:rsidRDefault="00016C31">
      <w:pPr>
        <w:pStyle w:val="BodyText"/>
        <w:spacing w:before="2"/>
      </w:pPr>
    </w:p>
    <w:p w14:paraId="0F311614" w14:textId="77777777" w:rsidR="00016C31" w:rsidRDefault="00632607">
      <w:pPr>
        <w:pStyle w:val="BodyText"/>
        <w:ind w:left="219" w:right="859"/>
      </w:pPr>
      <w:r>
        <w:rPr>
          <w:color w:val="221F1F"/>
        </w:rPr>
        <w:t>(2) The Contractor shall pay to the Government any refunds, rebates, credits, or other amounts (including interest, if any)</w:t>
      </w:r>
      <w:r>
        <w:rPr>
          <w:color w:val="221F1F"/>
          <w:spacing w:val="-3"/>
        </w:rPr>
        <w:t xml:space="preserve"> </w:t>
      </w:r>
      <w:r>
        <w:rPr>
          <w:color w:val="221F1F"/>
        </w:rPr>
        <w:t>accruing</w:t>
      </w:r>
      <w:r>
        <w:rPr>
          <w:color w:val="221F1F"/>
          <w:spacing w:val="-2"/>
        </w:rPr>
        <w:t xml:space="preserve"> </w:t>
      </w:r>
      <w:r>
        <w:rPr>
          <w:color w:val="221F1F"/>
        </w:rPr>
        <w:t>to</w:t>
      </w:r>
      <w:r>
        <w:rPr>
          <w:color w:val="221F1F"/>
          <w:spacing w:val="-2"/>
        </w:rPr>
        <w:t xml:space="preserve"> </w:t>
      </w:r>
      <w:r>
        <w:rPr>
          <w:color w:val="221F1F"/>
        </w:rPr>
        <w:t>or</w:t>
      </w:r>
      <w:r>
        <w:rPr>
          <w:color w:val="221F1F"/>
          <w:spacing w:val="-4"/>
        </w:rPr>
        <w:t xml:space="preserve"> </w:t>
      </w:r>
      <w:r>
        <w:rPr>
          <w:color w:val="221F1F"/>
        </w:rPr>
        <w:t>received</w:t>
      </w:r>
      <w:r>
        <w:rPr>
          <w:color w:val="221F1F"/>
          <w:spacing w:val="-4"/>
        </w:rPr>
        <w:t xml:space="preserve"> </w:t>
      </w:r>
      <w:r>
        <w:rPr>
          <w:color w:val="221F1F"/>
        </w:rPr>
        <w:t>by</w:t>
      </w:r>
      <w:r>
        <w:rPr>
          <w:color w:val="221F1F"/>
          <w:spacing w:val="-2"/>
        </w:rPr>
        <w:t xml:space="preserve"> </w:t>
      </w:r>
      <w:r>
        <w:rPr>
          <w:color w:val="221F1F"/>
        </w:rPr>
        <w:t>the</w:t>
      </w:r>
      <w:r>
        <w:rPr>
          <w:color w:val="221F1F"/>
          <w:spacing w:val="-3"/>
        </w:rPr>
        <w:t xml:space="preserve"> </w:t>
      </w:r>
      <w:r>
        <w:rPr>
          <w:color w:val="221F1F"/>
        </w:rPr>
        <w:t>Contractor</w:t>
      </w:r>
      <w:r>
        <w:rPr>
          <w:color w:val="221F1F"/>
          <w:spacing w:val="-4"/>
        </w:rPr>
        <w:t xml:space="preserve"> </w:t>
      </w:r>
      <w:r>
        <w:rPr>
          <w:color w:val="221F1F"/>
        </w:rPr>
        <w:t>or</w:t>
      </w:r>
      <w:r>
        <w:rPr>
          <w:color w:val="221F1F"/>
          <w:spacing w:val="-3"/>
        </w:rPr>
        <w:t xml:space="preserve"> </w:t>
      </w:r>
      <w:r>
        <w:rPr>
          <w:color w:val="221F1F"/>
        </w:rPr>
        <w:t>any</w:t>
      </w:r>
      <w:r>
        <w:rPr>
          <w:color w:val="221F1F"/>
          <w:spacing w:val="-2"/>
        </w:rPr>
        <w:t xml:space="preserve"> </w:t>
      </w:r>
      <w:r>
        <w:rPr>
          <w:color w:val="221F1F"/>
        </w:rPr>
        <w:t>assignee</w:t>
      </w:r>
      <w:r>
        <w:rPr>
          <w:color w:val="221F1F"/>
          <w:spacing w:val="-3"/>
        </w:rPr>
        <w:t xml:space="preserve"> </w:t>
      </w:r>
      <w:r>
        <w:rPr>
          <w:color w:val="221F1F"/>
        </w:rPr>
        <w:t>under</w:t>
      </w:r>
      <w:r>
        <w:rPr>
          <w:color w:val="221F1F"/>
          <w:spacing w:val="-4"/>
        </w:rPr>
        <w:t xml:space="preserve"> </w:t>
      </w:r>
      <w:r>
        <w:rPr>
          <w:color w:val="221F1F"/>
        </w:rPr>
        <w:t>this</w:t>
      </w:r>
      <w:r>
        <w:rPr>
          <w:color w:val="221F1F"/>
          <w:spacing w:val="-4"/>
        </w:rPr>
        <w:t xml:space="preserve"> </w:t>
      </w:r>
      <w:r>
        <w:rPr>
          <w:color w:val="221F1F"/>
        </w:rPr>
        <w:t>contract,</w:t>
      </w:r>
      <w:r>
        <w:rPr>
          <w:color w:val="221F1F"/>
          <w:spacing w:val="-3"/>
        </w:rPr>
        <w:t xml:space="preserve"> </w:t>
      </w:r>
      <w:r>
        <w:rPr>
          <w:color w:val="221F1F"/>
        </w:rPr>
        <w:t>to</w:t>
      </w:r>
      <w:r>
        <w:rPr>
          <w:color w:val="221F1F"/>
          <w:spacing w:val="-4"/>
        </w:rPr>
        <w:t xml:space="preserve"> </w:t>
      </w:r>
      <w:r>
        <w:rPr>
          <w:color w:val="221F1F"/>
        </w:rPr>
        <w:t>the</w:t>
      </w:r>
      <w:r>
        <w:rPr>
          <w:color w:val="221F1F"/>
          <w:spacing w:val="-3"/>
        </w:rPr>
        <w:t xml:space="preserve"> </w:t>
      </w:r>
      <w:r>
        <w:rPr>
          <w:color w:val="221F1F"/>
        </w:rPr>
        <w:t>extent</w:t>
      </w:r>
      <w:r>
        <w:rPr>
          <w:color w:val="221F1F"/>
          <w:spacing w:val="-4"/>
        </w:rPr>
        <w:t xml:space="preserve"> </w:t>
      </w:r>
      <w:r>
        <w:rPr>
          <w:color w:val="221F1F"/>
        </w:rPr>
        <w:t>that</w:t>
      </w:r>
      <w:r>
        <w:rPr>
          <w:color w:val="221F1F"/>
          <w:spacing w:val="-3"/>
        </w:rPr>
        <w:t xml:space="preserve"> </w:t>
      </w:r>
      <w:r>
        <w:rPr>
          <w:color w:val="221F1F"/>
        </w:rPr>
        <w:t>those</w:t>
      </w:r>
      <w:r>
        <w:rPr>
          <w:color w:val="221F1F"/>
          <w:spacing w:val="-3"/>
        </w:rPr>
        <w:t xml:space="preserve"> </w:t>
      </w:r>
      <w:r>
        <w:rPr>
          <w:color w:val="221F1F"/>
        </w:rPr>
        <w:t>amounts</w:t>
      </w:r>
      <w:r>
        <w:rPr>
          <w:color w:val="221F1F"/>
          <w:spacing w:val="-4"/>
        </w:rPr>
        <w:t xml:space="preserve"> </w:t>
      </w:r>
      <w:r>
        <w:rPr>
          <w:color w:val="221F1F"/>
        </w:rPr>
        <w:t>are properly allocable to costs for which the Contractor has been reimbursed by the Government. Reasonable expenses incurred</w:t>
      </w:r>
      <w:r>
        <w:rPr>
          <w:color w:val="221F1F"/>
          <w:spacing w:val="-4"/>
        </w:rPr>
        <w:t xml:space="preserve"> </w:t>
      </w:r>
      <w:r>
        <w:rPr>
          <w:color w:val="221F1F"/>
        </w:rPr>
        <w:t>by</w:t>
      </w:r>
      <w:r>
        <w:rPr>
          <w:color w:val="221F1F"/>
          <w:spacing w:val="-2"/>
        </w:rPr>
        <w:t xml:space="preserve"> </w:t>
      </w:r>
      <w:r>
        <w:rPr>
          <w:color w:val="221F1F"/>
        </w:rPr>
        <w:t>the</w:t>
      </w:r>
      <w:r>
        <w:rPr>
          <w:color w:val="221F1F"/>
          <w:spacing w:val="-3"/>
        </w:rPr>
        <w:t xml:space="preserve"> </w:t>
      </w:r>
      <w:r>
        <w:rPr>
          <w:color w:val="221F1F"/>
        </w:rPr>
        <w:t>Contractor</w:t>
      </w:r>
      <w:r>
        <w:rPr>
          <w:color w:val="221F1F"/>
          <w:spacing w:val="-5"/>
        </w:rPr>
        <w:t xml:space="preserve"> </w:t>
      </w:r>
      <w:r>
        <w:rPr>
          <w:color w:val="221F1F"/>
        </w:rPr>
        <w:t>for</w:t>
      </w:r>
      <w:r>
        <w:rPr>
          <w:color w:val="221F1F"/>
          <w:spacing w:val="-5"/>
        </w:rPr>
        <w:t xml:space="preserve"> </w:t>
      </w:r>
      <w:r>
        <w:rPr>
          <w:color w:val="221F1F"/>
        </w:rPr>
        <w:t>securing</w:t>
      </w:r>
      <w:r>
        <w:rPr>
          <w:color w:val="221F1F"/>
          <w:spacing w:val="-2"/>
        </w:rPr>
        <w:t xml:space="preserve"> </w:t>
      </w:r>
      <w:r>
        <w:rPr>
          <w:color w:val="221F1F"/>
        </w:rPr>
        <w:t>refunds,</w:t>
      </w:r>
      <w:r>
        <w:rPr>
          <w:color w:val="221F1F"/>
          <w:spacing w:val="-3"/>
        </w:rPr>
        <w:t xml:space="preserve"> </w:t>
      </w:r>
      <w:r>
        <w:rPr>
          <w:color w:val="221F1F"/>
        </w:rPr>
        <w:t>rebates,</w:t>
      </w:r>
      <w:r>
        <w:rPr>
          <w:color w:val="221F1F"/>
          <w:spacing w:val="-3"/>
        </w:rPr>
        <w:t xml:space="preserve"> </w:t>
      </w:r>
      <w:r>
        <w:rPr>
          <w:color w:val="221F1F"/>
        </w:rPr>
        <w:t>credits,</w:t>
      </w:r>
      <w:r>
        <w:rPr>
          <w:color w:val="221F1F"/>
          <w:spacing w:val="-3"/>
        </w:rPr>
        <w:t xml:space="preserve"> </w:t>
      </w:r>
      <w:r>
        <w:rPr>
          <w:color w:val="221F1F"/>
        </w:rPr>
        <w:t>or</w:t>
      </w:r>
      <w:r>
        <w:rPr>
          <w:color w:val="221F1F"/>
          <w:spacing w:val="-3"/>
        </w:rPr>
        <w:t xml:space="preserve"> </w:t>
      </w:r>
      <w:r>
        <w:rPr>
          <w:color w:val="221F1F"/>
        </w:rPr>
        <w:t>other</w:t>
      </w:r>
      <w:r>
        <w:rPr>
          <w:color w:val="221F1F"/>
          <w:spacing w:val="-2"/>
        </w:rPr>
        <w:t xml:space="preserve"> </w:t>
      </w:r>
      <w:r>
        <w:rPr>
          <w:color w:val="221F1F"/>
        </w:rPr>
        <w:t>amounts</w:t>
      </w:r>
      <w:r>
        <w:rPr>
          <w:color w:val="221F1F"/>
          <w:spacing w:val="-4"/>
        </w:rPr>
        <w:t xml:space="preserve"> </w:t>
      </w:r>
      <w:r>
        <w:rPr>
          <w:color w:val="221F1F"/>
        </w:rPr>
        <w:t>shall</w:t>
      </w:r>
      <w:r>
        <w:rPr>
          <w:color w:val="221F1F"/>
          <w:spacing w:val="-3"/>
        </w:rPr>
        <w:t xml:space="preserve"> </w:t>
      </w:r>
      <w:r>
        <w:rPr>
          <w:color w:val="221F1F"/>
        </w:rPr>
        <w:t>be</w:t>
      </w:r>
      <w:r>
        <w:rPr>
          <w:color w:val="221F1F"/>
          <w:spacing w:val="-3"/>
        </w:rPr>
        <w:t xml:space="preserve"> </w:t>
      </w:r>
      <w:r>
        <w:rPr>
          <w:color w:val="221F1F"/>
        </w:rPr>
        <w:t>allowable</w:t>
      </w:r>
      <w:r>
        <w:rPr>
          <w:color w:val="221F1F"/>
          <w:spacing w:val="-3"/>
        </w:rPr>
        <w:t xml:space="preserve"> </w:t>
      </w:r>
      <w:r>
        <w:rPr>
          <w:color w:val="221F1F"/>
        </w:rPr>
        <w:t>costs</w:t>
      </w:r>
      <w:r>
        <w:rPr>
          <w:color w:val="221F1F"/>
          <w:spacing w:val="-4"/>
        </w:rPr>
        <w:t xml:space="preserve"> </w:t>
      </w:r>
      <w:r>
        <w:rPr>
          <w:color w:val="221F1F"/>
        </w:rPr>
        <w:t>if</w:t>
      </w:r>
      <w:r>
        <w:rPr>
          <w:color w:val="221F1F"/>
          <w:spacing w:val="-3"/>
        </w:rPr>
        <w:t xml:space="preserve"> </w:t>
      </w:r>
      <w:r>
        <w:rPr>
          <w:color w:val="221F1F"/>
        </w:rPr>
        <w:t xml:space="preserve">approved by the Contracting Officer. Before final payment under this contract, the </w:t>
      </w:r>
      <w:proofErr w:type="gramStart"/>
      <w:r>
        <w:rPr>
          <w:color w:val="221F1F"/>
        </w:rPr>
        <w:t>Contractor</w:t>
      </w:r>
      <w:proofErr w:type="gramEnd"/>
      <w:r>
        <w:rPr>
          <w:color w:val="221F1F"/>
        </w:rPr>
        <w:t xml:space="preserve"> and each assignee whose assignment is in effect at the time of final payment shall execute and deliver--</w:t>
      </w:r>
    </w:p>
    <w:p w14:paraId="6928B203" w14:textId="77777777" w:rsidR="00016C31" w:rsidRDefault="00016C31">
      <w:pPr>
        <w:pStyle w:val="BodyText"/>
        <w:spacing w:before="10"/>
        <w:rPr>
          <w:sz w:val="19"/>
        </w:rPr>
      </w:pPr>
    </w:p>
    <w:p w14:paraId="5942187F" w14:textId="77777777" w:rsidR="00016C31" w:rsidRDefault="00632607">
      <w:pPr>
        <w:pStyle w:val="ListParagraph"/>
        <w:numPr>
          <w:ilvl w:val="0"/>
          <w:numId w:val="96"/>
        </w:numPr>
        <w:tabs>
          <w:tab w:val="left" w:pos="441"/>
        </w:tabs>
        <w:ind w:right="903"/>
        <w:rPr>
          <w:sz w:val="20"/>
        </w:rPr>
      </w:pPr>
      <w:r>
        <w:rPr>
          <w:color w:val="221F1F"/>
          <w:sz w:val="20"/>
        </w:rPr>
        <w:t>An assignment to the Government, in form and substance satisfactory to the Contracting Officer, of refunds, rebates,</w:t>
      </w:r>
      <w:r>
        <w:rPr>
          <w:color w:val="221F1F"/>
          <w:spacing w:val="-5"/>
          <w:sz w:val="20"/>
        </w:rPr>
        <w:t xml:space="preserve"> </w:t>
      </w:r>
      <w:r>
        <w:rPr>
          <w:color w:val="221F1F"/>
          <w:sz w:val="20"/>
        </w:rPr>
        <w:t>credits,</w:t>
      </w:r>
      <w:r>
        <w:rPr>
          <w:color w:val="221F1F"/>
          <w:spacing w:val="-5"/>
          <w:sz w:val="20"/>
        </w:rPr>
        <w:t xml:space="preserve"> </w:t>
      </w:r>
      <w:r>
        <w:rPr>
          <w:color w:val="221F1F"/>
          <w:sz w:val="20"/>
        </w:rPr>
        <w:t>or</w:t>
      </w:r>
      <w:r>
        <w:rPr>
          <w:color w:val="221F1F"/>
          <w:spacing w:val="-5"/>
          <w:sz w:val="20"/>
        </w:rPr>
        <w:t xml:space="preserve"> </w:t>
      </w:r>
      <w:r>
        <w:rPr>
          <w:color w:val="221F1F"/>
          <w:sz w:val="20"/>
        </w:rPr>
        <w:t>other</w:t>
      </w:r>
      <w:r>
        <w:rPr>
          <w:color w:val="221F1F"/>
          <w:spacing w:val="-4"/>
          <w:sz w:val="20"/>
        </w:rPr>
        <w:t xml:space="preserve"> </w:t>
      </w:r>
      <w:r>
        <w:rPr>
          <w:color w:val="221F1F"/>
          <w:sz w:val="20"/>
        </w:rPr>
        <w:t>amounts</w:t>
      </w:r>
      <w:r>
        <w:rPr>
          <w:color w:val="221F1F"/>
          <w:spacing w:val="-5"/>
          <w:sz w:val="20"/>
        </w:rPr>
        <w:t xml:space="preserve"> </w:t>
      </w:r>
      <w:r>
        <w:rPr>
          <w:color w:val="221F1F"/>
          <w:sz w:val="20"/>
        </w:rPr>
        <w:t>(including</w:t>
      </w:r>
      <w:r>
        <w:rPr>
          <w:color w:val="221F1F"/>
          <w:spacing w:val="-3"/>
          <w:sz w:val="20"/>
        </w:rPr>
        <w:t xml:space="preserve"> </w:t>
      </w:r>
      <w:r>
        <w:rPr>
          <w:color w:val="221F1F"/>
          <w:sz w:val="20"/>
        </w:rPr>
        <w:t>interest,</w:t>
      </w:r>
      <w:r>
        <w:rPr>
          <w:color w:val="221F1F"/>
          <w:spacing w:val="-5"/>
          <w:sz w:val="20"/>
        </w:rPr>
        <w:t xml:space="preserve"> </w:t>
      </w:r>
      <w:r>
        <w:rPr>
          <w:color w:val="221F1F"/>
          <w:sz w:val="20"/>
        </w:rPr>
        <w:t>if</w:t>
      </w:r>
      <w:r>
        <w:rPr>
          <w:color w:val="221F1F"/>
          <w:spacing w:val="-5"/>
          <w:sz w:val="20"/>
        </w:rPr>
        <w:t xml:space="preserve"> </w:t>
      </w:r>
      <w:r>
        <w:rPr>
          <w:color w:val="221F1F"/>
          <w:sz w:val="20"/>
        </w:rPr>
        <w:t>any)</w:t>
      </w:r>
      <w:r>
        <w:rPr>
          <w:color w:val="221F1F"/>
          <w:spacing w:val="-8"/>
          <w:sz w:val="20"/>
        </w:rPr>
        <w:t xml:space="preserve"> </w:t>
      </w:r>
      <w:r>
        <w:rPr>
          <w:color w:val="221F1F"/>
          <w:sz w:val="20"/>
        </w:rPr>
        <w:t>properly</w:t>
      </w:r>
      <w:r>
        <w:rPr>
          <w:color w:val="221F1F"/>
          <w:spacing w:val="-3"/>
          <w:sz w:val="20"/>
        </w:rPr>
        <w:t xml:space="preserve"> </w:t>
      </w:r>
      <w:r>
        <w:rPr>
          <w:color w:val="221F1F"/>
          <w:sz w:val="20"/>
        </w:rPr>
        <w:t>allocable</w:t>
      </w:r>
      <w:r>
        <w:rPr>
          <w:color w:val="221F1F"/>
          <w:spacing w:val="-6"/>
          <w:sz w:val="20"/>
        </w:rPr>
        <w:t xml:space="preserve"> </w:t>
      </w:r>
      <w:r>
        <w:rPr>
          <w:color w:val="221F1F"/>
          <w:sz w:val="20"/>
        </w:rPr>
        <w:t>to</w:t>
      </w:r>
      <w:r>
        <w:rPr>
          <w:color w:val="221F1F"/>
          <w:spacing w:val="-4"/>
          <w:sz w:val="20"/>
        </w:rPr>
        <w:t xml:space="preserve"> </w:t>
      </w:r>
      <w:r>
        <w:rPr>
          <w:color w:val="221F1F"/>
          <w:sz w:val="20"/>
        </w:rPr>
        <w:t>costs</w:t>
      </w:r>
      <w:r>
        <w:rPr>
          <w:color w:val="221F1F"/>
          <w:spacing w:val="-6"/>
          <w:sz w:val="20"/>
        </w:rPr>
        <w:t xml:space="preserve"> </w:t>
      </w:r>
      <w:r>
        <w:rPr>
          <w:color w:val="221F1F"/>
          <w:sz w:val="20"/>
        </w:rPr>
        <w:t>for</w:t>
      </w:r>
      <w:r>
        <w:rPr>
          <w:color w:val="221F1F"/>
          <w:spacing w:val="-6"/>
          <w:sz w:val="20"/>
        </w:rPr>
        <w:t xml:space="preserve"> </w:t>
      </w:r>
      <w:r>
        <w:rPr>
          <w:color w:val="221F1F"/>
          <w:sz w:val="20"/>
        </w:rPr>
        <w:t>which</w:t>
      </w:r>
      <w:r>
        <w:rPr>
          <w:color w:val="221F1F"/>
          <w:spacing w:val="-3"/>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has been reimbursed by the Government under this contract; and</w:t>
      </w:r>
    </w:p>
    <w:p w14:paraId="57B2A032" w14:textId="77777777" w:rsidR="00016C31" w:rsidRDefault="00016C31">
      <w:pPr>
        <w:pStyle w:val="BodyText"/>
        <w:spacing w:before="1"/>
      </w:pPr>
    </w:p>
    <w:p w14:paraId="7AB872C1" w14:textId="77777777" w:rsidR="00016C31" w:rsidRDefault="00632607">
      <w:pPr>
        <w:pStyle w:val="ListParagraph"/>
        <w:numPr>
          <w:ilvl w:val="0"/>
          <w:numId w:val="96"/>
        </w:numPr>
        <w:tabs>
          <w:tab w:val="left" w:pos="735"/>
          <w:tab w:val="left" w:pos="736"/>
        </w:tabs>
        <w:ind w:right="1109"/>
        <w:rPr>
          <w:sz w:val="20"/>
        </w:rPr>
      </w:pPr>
      <w:r>
        <w:rPr>
          <w:color w:val="221F1F"/>
          <w:sz w:val="20"/>
        </w:rPr>
        <w:t>A</w:t>
      </w:r>
      <w:r>
        <w:rPr>
          <w:color w:val="221F1F"/>
          <w:spacing w:val="-6"/>
          <w:sz w:val="20"/>
        </w:rPr>
        <w:t xml:space="preserve"> </w:t>
      </w:r>
      <w:r>
        <w:rPr>
          <w:color w:val="221F1F"/>
          <w:sz w:val="20"/>
        </w:rPr>
        <w:t>release</w:t>
      </w:r>
      <w:r>
        <w:rPr>
          <w:color w:val="221F1F"/>
          <w:spacing w:val="-6"/>
          <w:sz w:val="20"/>
        </w:rPr>
        <w:t xml:space="preserve"> </w:t>
      </w:r>
      <w:r>
        <w:rPr>
          <w:color w:val="221F1F"/>
          <w:sz w:val="20"/>
        </w:rPr>
        <w:t>discharging</w:t>
      </w:r>
      <w:r>
        <w:rPr>
          <w:color w:val="221F1F"/>
          <w:spacing w:val="-5"/>
          <w:sz w:val="20"/>
        </w:rPr>
        <w:t xml:space="preserve"> </w:t>
      </w:r>
      <w:r>
        <w:rPr>
          <w:color w:val="221F1F"/>
          <w:sz w:val="20"/>
        </w:rPr>
        <w:t>the</w:t>
      </w:r>
      <w:r>
        <w:rPr>
          <w:color w:val="221F1F"/>
          <w:spacing w:val="-8"/>
          <w:sz w:val="20"/>
        </w:rPr>
        <w:t xml:space="preserve"> </w:t>
      </w:r>
      <w:r>
        <w:rPr>
          <w:color w:val="221F1F"/>
          <w:sz w:val="20"/>
        </w:rPr>
        <w:t>Government,</w:t>
      </w:r>
      <w:r>
        <w:rPr>
          <w:color w:val="221F1F"/>
          <w:spacing w:val="-7"/>
          <w:sz w:val="20"/>
        </w:rPr>
        <w:t xml:space="preserve"> </w:t>
      </w:r>
      <w:r>
        <w:rPr>
          <w:color w:val="221F1F"/>
          <w:sz w:val="20"/>
        </w:rPr>
        <w:t>its</w:t>
      </w:r>
      <w:r>
        <w:rPr>
          <w:color w:val="221F1F"/>
          <w:spacing w:val="-7"/>
          <w:sz w:val="20"/>
        </w:rPr>
        <w:t xml:space="preserve"> </w:t>
      </w:r>
      <w:r>
        <w:rPr>
          <w:color w:val="221F1F"/>
          <w:sz w:val="20"/>
        </w:rPr>
        <w:t>officers,</w:t>
      </w:r>
      <w:r>
        <w:rPr>
          <w:color w:val="221F1F"/>
          <w:spacing w:val="-5"/>
          <w:sz w:val="20"/>
        </w:rPr>
        <w:t xml:space="preserve"> </w:t>
      </w:r>
      <w:r>
        <w:rPr>
          <w:color w:val="221F1F"/>
          <w:sz w:val="20"/>
        </w:rPr>
        <w:t>agents,</w:t>
      </w:r>
      <w:r>
        <w:rPr>
          <w:color w:val="221F1F"/>
          <w:spacing w:val="-6"/>
          <w:sz w:val="20"/>
        </w:rPr>
        <w:t xml:space="preserve"> </w:t>
      </w:r>
      <w:r>
        <w:rPr>
          <w:color w:val="221F1F"/>
          <w:sz w:val="20"/>
        </w:rPr>
        <w:t>and</w:t>
      </w:r>
      <w:r>
        <w:rPr>
          <w:color w:val="221F1F"/>
          <w:spacing w:val="-5"/>
          <w:sz w:val="20"/>
        </w:rPr>
        <w:t xml:space="preserve"> </w:t>
      </w:r>
      <w:r>
        <w:rPr>
          <w:color w:val="221F1F"/>
          <w:sz w:val="20"/>
        </w:rPr>
        <w:t>employees</w:t>
      </w:r>
      <w:r>
        <w:rPr>
          <w:color w:val="221F1F"/>
          <w:spacing w:val="-6"/>
          <w:sz w:val="20"/>
        </w:rPr>
        <w:t xml:space="preserve"> </w:t>
      </w:r>
      <w:r>
        <w:rPr>
          <w:color w:val="221F1F"/>
          <w:sz w:val="20"/>
        </w:rPr>
        <w:t>from</w:t>
      </w:r>
      <w:r>
        <w:rPr>
          <w:color w:val="221F1F"/>
          <w:spacing w:val="-7"/>
          <w:sz w:val="20"/>
        </w:rPr>
        <w:t xml:space="preserve"> </w:t>
      </w:r>
      <w:r>
        <w:rPr>
          <w:color w:val="221F1F"/>
          <w:sz w:val="20"/>
        </w:rPr>
        <w:t>all</w:t>
      </w:r>
      <w:r>
        <w:rPr>
          <w:color w:val="221F1F"/>
          <w:spacing w:val="-6"/>
          <w:sz w:val="20"/>
        </w:rPr>
        <w:t xml:space="preserve"> </w:t>
      </w:r>
      <w:r>
        <w:rPr>
          <w:color w:val="221F1F"/>
          <w:sz w:val="20"/>
        </w:rPr>
        <w:t>liabilities,</w:t>
      </w:r>
      <w:r>
        <w:rPr>
          <w:color w:val="221F1F"/>
          <w:spacing w:val="-5"/>
          <w:sz w:val="20"/>
        </w:rPr>
        <w:t xml:space="preserve"> </w:t>
      </w:r>
      <w:r>
        <w:rPr>
          <w:color w:val="221F1F"/>
          <w:sz w:val="20"/>
        </w:rPr>
        <w:t>obligations,</w:t>
      </w:r>
      <w:r>
        <w:rPr>
          <w:color w:val="221F1F"/>
          <w:spacing w:val="-5"/>
          <w:sz w:val="20"/>
        </w:rPr>
        <w:t xml:space="preserve"> </w:t>
      </w:r>
      <w:r>
        <w:rPr>
          <w:color w:val="221F1F"/>
          <w:sz w:val="20"/>
        </w:rPr>
        <w:t>and claims arising out of or under this contract, except--</w:t>
      </w:r>
    </w:p>
    <w:p w14:paraId="11175917" w14:textId="77777777" w:rsidR="00016C31" w:rsidRDefault="00016C31">
      <w:pPr>
        <w:pStyle w:val="BodyText"/>
        <w:spacing w:before="11"/>
        <w:rPr>
          <w:sz w:val="19"/>
        </w:rPr>
      </w:pPr>
    </w:p>
    <w:p w14:paraId="47C18E50" w14:textId="77777777" w:rsidR="00016C31" w:rsidRDefault="00632607">
      <w:pPr>
        <w:pStyle w:val="ListParagraph"/>
        <w:numPr>
          <w:ilvl w:val="1"/>
          <w:numId w:val="96"/>
        </w:numPr>
        <w:tabs>
          <w:tab w:val="left" w:pos="767"/>
        </w:tabs>
        <w:jc w:val="left"/>
        <w:rPr>
          <w:sz w:val="20"/>
        </w:rPr>
      </w:pPr>
      <w:r>
        <w:rPr>
          <w:color w:val="221F1F"/>
          <w:sz w:val="20"/>
        </w:rPr>
        <w:t>Specified</w:t>
      </w:r>
      <w:r>
        <w:rPr>
          <w:color w:val="221F1F"/>
          <w:spacing w:val="-8"/>
          <w:sz w:val="20"/>
        </w:rPr>
        <w:t xml:space="preserve"> </w:t>
      </w:r>
      <w:r>
        <w:rPr>
          <w:color w:val="221F1F"/>
          <w:sz w:val="20"/>
        </w:rPr>
        <w:t>claims</w:t>
      </w:r>
      <w:r>
        <w:rPr>
          <w:color w:val="221F1F"/>
          <w:spacing w:val="-7"/>
          <w:sz w:val="20"/>
        </w:rPr>
        <w:t xml:space="preserve"> </w:t>
      </w:r>
      <w:r>
        <w:rPr>
          <w:color w:val="221F1F"/>
          <w:sz w:val="20"/>
        </w:rPr>
        <w:t>stated</w:t>
      </w:r>
      <w:r>
        <w:rPr>
          <w:color w:val="221F1F"/>
          <w:spacing w:val="-5"/>
          <w:sz w:val="20"/>
        </w:rPr>
        <w:t xml:space="preserve"> </w:t>
      </w:r>
      <w:r>
        <w:rPr>
          <w:color w:val="221F1F"/>
          <w:sz w:val="20"/>
        </w:rPr>
        <w:t>in</w:t>
      </w:r>
      <w:r>
        <w:rPr>
          <w:color w:val="221F1F"/>
          <w:spacing w:val="-5"/>
          <w:sz w:val="20"/>
        </w:rPr>
        <w:t xml:space="preserve"> </w:t>
      </w:r>
      <w:r>
        <w:rPr>
          <w:color w:val="221F1F"/>
          <w:sz w:val="20"/>
        </w:rPr>
        <w:t>exact</w:t>
      </w:r>
      <w:r>
        <w:rPr>
          <w:color w:val="221F1F"/>
          <w:spacing w:val="-8"/>
          <w:sz w:val="20"/>
        </w:rPr>
        <w:t xml:space="preserve"> </w:t>
      </w:r>
      <w:r>
        <w:rPr>
          <w:color w:val="221F1F"/>
          <w:sz w:val="20"/>
        </w:rPr>
        <w:t>amounts,</w:t>
      </w:r>
      <w:r>
        <w:rPr>
          <w:color w:val="221F1F"/>
          <w:spacing w:val="-4"/>
          <w:sz w:val="20"/>
        </w:rPr>
        <w:t xml:space="preserve"> </w:t>
      </w:r>
      <w:r>
        <w:rPr>
          <w:color w:val="221F1F"/>
          <w:sz w:val="20"/>
        </w:rPr>
        <w:t>or</w:t>
      </w:r>
      <w:r>
        <w:rPr>
          <w:color w:val="221F1F"/>
          <w:spacing w:val="-6"/>
          <w:sz w:val="20"/>
        </w:rPr>
        <w:t xml:space="preserve"> </w:t>
      </w:r>
      <w:r>
        <w:rPr>
          <w:color w:val="221F1F"/>
          <w:sz w:val="20"/>
        </w:rPr>
        <w:t>in</w:t>
      </w:r>
      <w:r>
        <w:rPr>
          <w:color w:val="221F1F"/>
          <w:spacing w:val="-5"/>
          <w:sz w:val="20"/>
        </w:rPr>
        <w:t xml:space="preserve"> </w:t>
      </w:r>
      <w:r>
        <w:rPr>
          <w:color w:val="221F1F"/>
          <w:sz w:val="20"/>
        </w:rPr>
        <w:t>estimated</w:t>
      </w:r>
      <w:r>
        <w:rPr>
          <w:color w:val="221F1F"/>
          <w:spacing w:val="-5"/>
          <w:sz w:val="20"/>
        </w:rPr>
        <w:t xml:space="preserve"> </w:t>
      </w:r>
      <w:r>
        <w:rPr>
          <w:color w:val="221F1F"/>
          <w:sz w:val="20"/>
        </w:rPr>
        <w:t>amounts</w:t>
      </w:r>
      <w:r>
        <w:rPr>
          <w:color w:val="221F1F"/>
          <w:spacing w:val="-7"/>
          <w:sz w:val="20"/>
        </w:rPr>
        <w:t xml:space="preserve"> </w:t>
      </w:r>
      <w:r>
        <w:rPr>
          <w:color w:val="221F1F"/>
          <w:sz w:val="20"/>
        </w:rPr>
        <w:t>when</w:t>
      </w:r>
      <w:r>
        <w:rPr>
          <w:color w:val="221F1F"/>
          <w:spacing w:val="-5"/>
          <w:sz w:val="20"/>
        </w:rPr>
        <w:t xml:space="preserve"> </w:t>
      </w:r>
      <w:r>
        <w:rPr>
          <w:color w:val="221F1F"/>
          <w:sz w:val="20"/>
        </w:rPr>
        <w:t>the</w:t>
      </w:r>
      <w:r>
        <w:rPr>
          <w:color w:val="221F1F"/>
          <w:spacing w:val="-8"/>
          <w:sz w:val="20"/>
        </w:rPr>
        <w:t xml:space="preserve"> </w:t>
      </w:r>
      <w:r>
        <w:rPr>
          <w:color w:val="221F1F"/>
          <w:sz w:val="20"/>
        </w:rPr>
        <w:t>exact</w:t>
      </w:r>
      <w:r>
        <w:rPr>
          <w:color w:val="221F1F"/>
          <w:spacing w:val="-9"/>
          <w:sz w:val="20"/>
        </w:rPr>
        <w:t xml:space="preserve"> </w:t>
      </w:r>
      <w:r>
        <w:rPr>
          <w:color w:val="221F1F"/>
          <w:sz w:val="20"/>
        </w:rPr>
        <w:t>amounts</w:t>
      </w:r>
      <w:r>
        <w:rPr>
          <w:color w:val="221F1F"/>
          <w:spacing w:val="-7"/>
          <w:sz w:val="20"/>
        </w:rPr>
        <w:t xml:space="preserve"> </w:t>
      </w:r>
      <w:r>
        <w:rPr>
          <w:color w:val="221F1F"/>
          <w:sz w:val="20"/>
        </w:rPr>
        <w:t>are</w:t>
      </w:r>
      <w:r>
        <w:rPr>
          <w:color w:val="221F1F"/>
          <w:spacing w:val="-5"/>
          <w:sz w:val="20"/>
        </w:rPr>
        <w:t xml:space="preserve"> </w:t>
      </w:r>
      <w:r>
        <w:rPr>
          <w:color w:val="221F1F"/>
          <w:sz w:val="20"/>
        </w:rPr>
        <w:t>not</w:t>
      </w:r>
      <w:r>
        <w:rPr>
          <w:color w:val="221F1F"/>
          <w:spacing w:val="-7"/>
          <w:sz w:val="20"/>
        </w:rPr>
        <w:t xml:space="preserve"> </w:t>
      </w:r>
      <w:proofErr w:type="gramStart"/>
      <w:r>
        <w:rPr>
          <w:color w:val="221F1F"/>
          <w:spacing w:val="-2"/>
          <w:sz w:val="20"/>
        </w:rPr>
        <w:t>known;</w:t>
      </w:r>
      <w:proofErr w:type="gramEnd"/>
    </w:p>
    <w:p w14:paraId="677D6D6D" w14:textId="77777777" w:rsidR="00016C31" w:rsidRDefault="00016C31">
      <w:pPr>
        <w:pStyle w:val="BodyText"/>
        <w:spacing w:before="1"/>
      </w:pPr>
    </w:p>
    <w:p w14:paraId="51DBCAAF" w14:textId="77777777" w:rsidR="00016C31" w:rsidRDefault="00632607">
      <w:pPr>
        <w:pStyle w:val="ListParagraph"/>
        <w:numPr>
          <w:ilvl w:val="1"/>
          <w:numId w:val="96"/>
        </w:numPr>
        <w:tabs>
          <w:tab w:val="left" w:pos="441"/>
        </w:tabs>
        <w:ind w:left="440" w:right="885" w:hanging="330"/>
        <w:jc w:val="left"/>
        <w:rPr>
          <w:sz w:val="20"/>
        </w:rPr>
      </w:pPr>
      <w:r>
        <w:rPr>
          <w:color w:val="221F1F"/>
          <w:sz w:val="20"/>
        </w:rPr>
        <w:t>Claims</w:t>
      </w:r>
      <w:r>
        <w:rPr>
          <w:color w:val="221F1F"/>
          <w:spacing w:val="-6"/>
          <w:sz w:val="20"/>
        </w:rPr>
        <w:t xml:space="preserve"> </w:t>
      </w:r>
      <w:r>
        <w:rPr>
          <w:color w:val="221F1F"/>
          <w:sz w:val="20"/>
        </w:rPr>
        <w:t>(including</w:t>
      </w:r>
      <w:r>
        <w:rPr>
          <w:color w:val="221F1F"/>
          <w:spacing w:val="-3"/>
          <w:sz w:val="20"/>
        </w:rPr>
        <w:t xml:space="preserve"> </w:t>
      </w:r>
      <w:r>
        <w:rPr>
          <w:color w:val="221F1F"/>
          <w:sz w:val="20"/>
        </w:rPr>
        <w:t>reasonable</w:t>
      </w:r>
      <w:r>
        <w:rPr>
          <w:color w:val="221F1F"/>
          <w:spacing w:val="-5"/>
          <w:sz w:val="20"/>
        </w:rPr>
        <w:t xml:space="preserve"> </w:t>
      </w:r>
      <w:r>
        <w:rPr>
          <w:color w:val="221F1F"/>
          <w:sz w:val="20"/>
        </w:rPr>
        <w:t>incidental</w:t>
      </w:r>
      <w:r>
        <w:rPr>
          <w:color w:val="221F1F"/>
          <w:spacing w:val="-4"/>
          <w:sz w:val="20"/>
        </w:rPr>
        <w:t xml:space="preserve"> </w:t>
      </w:r>
      <w:r>
        <w:rPr>
          <w:color w:val="221F1F"/>
          <w:sz w:val="20"/>
        </w:rPr>
        <w:t>expenses)</w:t>
      </w:r>
      <w:r>
        <w:rPr>
          <w:color w:val="221F1F"/>
          <w:spacing w:val="-5"/>
          <w:sz w:val="20"/>
        </w:rPr>
        <w:t xml:space="preserve"> </w:t>
      </w:r>
      <w:r>
        <w:rPr>
          <w:color w:val="221F1F"/>
          <w:sz w:val="20"/>
        </w:rPr>
        <w:t>based</w:t>
      </w:r>
      <w:r>
        <w:rPr>
          <w:color w:val="221F1F"/>
          <w:spacing w:val="-4"/>
          <w:sz w:val="20"/>
        </w:rPr>
        <w:t xml:space="preserve"> </w:t>
      </w:r>
      <w:r>
        <w:rPr>
          <w:color w:val="221F1F"/>
          <w:sz w:val="20"/>
        </w:rPr>
        <w:t>upon</w:t>
      </w:r>
      <w:r>
        <w:rPr>
          <w:color w:val="221F1F"/>
          <w:spacing w:val="-4"/>
          <w:sz w:val="20"/>
        </w:rPr>
        <w:t xml:space="preserve"> </w:t>
      </w:r>
      <w:r>
        <w:rPr>
          <w:color w:val="221F1F"/>
          <w:sz w:val="20"/>
        </w:rPr>
        <w:t>liabilities</w:t>
      </w:r>
      <w:r>
        <w:rPr>
          <w:color w:val="221F1F"/>
          <w:spacing w:val="-5"/>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to</w:t>
      </w:r>
      <w:r>
        <w:rPr>
          <w:color w:val="221F1F"/>
          <w:spacing w:val="-4"/>
          <w:sz w:val="20"/>
        </w:rPr>
        <w:t xml:space="preserve"> </w:t>
      </w:r>
      <w:r>
        <w:rPr>
          <w:color w:val="221F1F"/>
          <w:sz w:val="20"/>
        </w:rPr>
        <w:t>third</w:t>
      </w:r>
      <w:r>
        <w:rPr>
          <w:color w:val="221F1F"/>
          <w:spacing w:val="-6"/>
          <w:sz w:val="20"/>
        </w:rPr>
        <w:t xml:space="preserve"> </w:t>
      </w:r>
      <w:r>
        <w:rPr>
          <w:color w:val="221F1F"/>
          <w:sz w:val="20"/>
        </w:rPr>
        <w:t>parties</w:t>
      </w:r>
      <w:r>
        <w:rPr>
          <w:color w:val="221F1F"/>
          <w:spacing w:val="-6"/>
          <w:sz w:val="20"/>
        </w:rPr>
        <w:t xml:space="preserve"> </w:t>
      </w:r>
      <w:r>
        <w:rPr>
          <w:color w:val="221F1F"/>
          <w:sz w:val="20"/>
        </w:rPr>
        <w:t>arising</w:t>
      </w:r>
      <w:r>
        <w:rPr>
          <w:color w:val="221F1F"/>
          <w:spacing w:val="-3"/>
          <w:sz w:val="20"/>
        </w:rPr>
        <w:t xml:space="preserve"> </w:t>
      </w:r>
      <w:r>
        <w:rPr>
          <w:color w:val="221F1F"/>
          <w:sz w:val="20"/>
        </w:rPr>
        <w:t>out of the performance of this contract; provided, that the claims are not known to the Contractor on the date of the execution of the release, and that the Contractor gives notice of the claims in writing to the Contracting Officer within 6 years following the release date or notice of final payment date, whichever is earlier; and</w:t>
      </w:r>
    </w:p>
    <w:p w14:paraId="77FB7E7A" w14:textId="77777777" w:rsidR="00016C31" w:rsidRDefault="00016C31">
      <w:pPr>
        <w:pStyle w:val="BodyText"/>
      </w:pPr>
    </w:p>
    <w:p w14:paraId="06300589" w14:textId="77777777" w:rsidR="00016C31" w:rsidRDefault="00632607">
      <w:pPr>
        <w:pStyle w:val="ListParagraph"/>
        <w:numPr>
          <w:ilvl w:val="1"/>
          <w:numId w:val="96"/>
        </w:numPr>
        <w:tabs>
          <w:tab w:val="left" w:pos="441"/>
        </w:tabs>
        <w:ind w:left="440" w:right="1044" w:hanging="330"/>
        <w:jc w:val="both"/>
        <w:rPr>
          <w:sz w:val="20"/>
        </w:rPr>
      </w:pPr>
      <w:r>
        <w:rPr>
          <w:color w:val="221F1F"/>
          <w:sz w:val="20"/>
        </w:rPr>
        <w:t>Claims</w:t>
      </w:r>
      <w:r>
        <w:rPr>
          <w:color w:val="221F1F"/>
          <w:spacing w:val="-7"/>
          <w:sz w:val="20"/>
        </w:rPr>
        <w:t xml:space="preserve"> </w:t>
      </w:r>
      <w:r>
        <w:rPr>
          <w:color w:val="221F1F"/>
          <w:sz w:val="20"/>
        </w:rPr>
        <w:t>for</w:t>
      </w:r>
      <w:r>
        <w:rPr>
          <w:color w:val="221F1F"/>
          <w:spacing w:val="-5"/>
          <w:sz w:val="20"/>
        </w:rPr>
        <w:t xml:space="preserve"> </w:t>
      </w:r>
      <w:r>
        <w:rPr>
          <w:color w:val="221F1F"/>
          <w:sz w:val="20"/>
        </w:rPr>
        <w:t>reimbursement</w:t>
      </w:r>
      <w:r>
        <w:rPr>
          <w:color w:val="221F1F"/>
          <w:spacing w:val="-5"/>
          <w:sz w:val="20"/>
        </w:rPr>
        <w:t xml:space="preserve"> </w:t>
      </w:r>
      <w:r>
        <w:rPr>
          <w:color w:val="221F1F"/>
          <w:sz w:val="20"/>
        </w:rPr>
        <w:t>of</w:t>
      </w:r>
      <w:r>
        <w:rPr>
          <w:color w:val="221F1F"/>
          <w:spacing w:val="-6"/>
          <w:sz w:val="20"/>
        </w:rPr>
        <w:t xml:space="preserve"> </w:t>
      </w:r>
      <w:r>
        <w:rPr>
          <w:color w:val="221F1F"/>
          <w:sz w:val="20"/>
        </w:rPr>
        <w:t>costs,</w:t>
      </w:r>
      <w:r>
        <w:rPr>
          <w:color w:val="221F1F"/>
          <w:spacing w:val="-5"/>
          <w:sz w:val="20"/>
        </w:rPr>
        <w:t xml:space="preserve"> </w:t>
      </w:r>
      <w:r>
        <w:rPr>
          <w:color w:val="221F1F"/>
          <w:sz w:val="20"/>
        </w:rPr>
        <w:t>including</w:t>
      </w:r>
      <w:r>
        <w:rPr>
          <w:color w:val="221F1F"/>
          <w:spacing w:val="-7"/>
          <w:sz w:val="20"/>
        </w:rPr>
        <w:t xml:space="preserve"> </w:t>
      </w:r>
      <w:r>
        <w:rPr>
          <w:color w:val="221F1F"/>
          <w:sz w:val="20"/>
        </w:rPr>
        <w:t>reasonable</w:t>
      </w:r>
      <w:r>
        <w:rPr>
          <w:color w:val="221F1F"/>
          <w:spacing w:val="-8"/>
          <w:sz w:val="20"/>
        </w:rPr>
        <w:t xml:space="preserve"> </w:t>
      </w:r>
      <w:r>
        <w:rPr>
          <w:color w:val="221F1F"/>
          <w:sz w:val="20"/>
        </w:rPr>
        <w:t>incidental</w:t>
      </w:r>
      <w:r>
        <w:rPr>
          <w:color w:val="221F1F"/>
          <w:spacing w:val="-5"/>
          <w:sz w:val="20"/>
        </w:rPr>
        <w:t xml:space="preserve"> </w:t>
      </w:r>
      <w:r>
        <w:rPr>
          <w:color w:val="221F1F"/>
          <w:sz w:val="20"/>
        </w:rPr>
        <w:t>expenses,</w:t>
      </w:r>
      <w:r>
        <w:rPr>
          <w:color w:val="221F1F"/>
          <w:spacing w:val="-6"/>
          <w:sz w:val="20"/>
        </w:rPr>
        <w:t xml:space="preserve"> </w:t>
      </w:r>
      <w:r>
        <w:rPr>
          <w:color w:val="221F1F"/>
          <w:sz w:val="20"/>
        </w:rPr>
        <w:t>incurred</w:t>
      </w:r>
      <w:r>
        <w:rPr>
          <w:color w:val="221F1F"/>
          <w:spacing w:val="-7"/>
          <w:sz w:val="20"/>
        </w:rPr>
        <w:t xml:space="preserve"> </w:t>
      </w:r>
      <w:r>
        <w:rPr>
          <w:color w:val="221F1F"/>
          <w:sz w:val="20"/>
        </w:rPr>
        <w:t>by</w:t>
      </w:r>
      <w:r>
        <w:rPr>
          <w:color w:val="221F1F"/>
          <w:spacing w:val="-8"/>
          <w:sz w:val="20"/>
        </w:rPr>
        <w:t xml:space="preserve"> </w:t>
      </w:r>
      <w:r>
        <w:rPr>
          <w:color w:val="221F1F"/>
          <w:sz w:val="20"/>
        </w:rPr>
        <w:t>the</w:t>
      </w:r>
      <w:r>
        <w:rPr>
          <w:color w:val="221F1F"/>
          <w:spacing w:val="-6"/>
          <w:sz w:val="20"/>
        </w:rPr>
        <w:t xml:space="preserve"> </w:t>
      </w:r>
      <w:r>
        <w:rPr>
          <w:color w:val="221F1F"/>
          <w:sz w:val="20"/>
        </w:rPr>
        <w:t>Contractor</w:t>
      </w:r>
      <w:r>
        <w:rPr>
          <w:color w:val="221F1F"/>
          <w:spacing w:val="-8"/>
          <w:sz w:val="20"/>
        </w:rPr>
        <w:t xml:space="preserve"> </w:t>
      </w:r>
      <w:r>
        <w:rPr>
          <w:color w:val="221F1F"/>
          <w:sz w:val="20"/>
        </w:rPr>
        <w:t>under</w:t>
      </w:r>
      <w:r>
        <w:rPr>
          <w:color w:val="221F1F"/>
          <w:spacing w:val="-5"/>
          <w:sz w:val="20"/>
        </w:rPr>
        <w:t xml:space="preserve"> </w:t>
      </w:r>
      <w:r>
        <w:rPr>
          <w:color w:val="221F1F"/>
          <w:sz w:val="20"/>
        </w:rPr>
        <w:t>the patent clauses of</w:t>
      </w:r>
      <w:r>
        <w:rPr>
          <w:color w:val="221F1F"/>
          <w:spacing w:val="-2"/>
          <w:sz w:val="20"/>
        </w:rPr>
        <w:t xml:space="preserve"> </w:t>
      </w:r>
      <w:r>
        <w:rPr>
          <w:color w:val="221F1F"/>
          <w:sz w:val="20"/>
        </w:rPr>
        <w:t>this</w:t>
      </w:r>
      <w:r>
        <w:rPr>
          <w:color w:val="221F1F"/>
          <w:spacing w:val="-1"/>
          <w:sz w:val="20"/>
        </w:rPr>
        <w:t xml:space="preserve"> </w:t>
      </w:r>
      <w:r>
        <w:rPr>
          <w:color w:val="221F1F"/>
          <w:sz w:val="20"/>
        </w:rPr>
        <w:t>contract,</w:t>
      </w:r>
      <w:r>
        <w:rPr>
          <w:color w:val="221F1F"/>
          <w:spacing w:val="-1"/>
          <w:sz w:val="20"/>
        </w:rPr>
        <w:t xml:space="preserve"> </w:t>
      </w:r>
      <w:r>
        <w:rPr>
          <w:color w:val="221F1F"/>
          <w:sz w:val="20"/>
        </w:rPr>
        <w:t>excluding,</w:t>
      </w:r>
      <w:r>
        <w:rPr>
          <w:color w:val="221F1F"/>
          <w:spacing w:val="-1"/>
          <w:sz w:val="20"/>
        </w:rPr>
        <w:t xml:space="preserve"> </w:t>
      </w:r>
      <w:r>
        <w:rPr>
          <w:color w:val="221F1F"/>
          <w:sz w:val="20"/>
        </w:rPr>
        <w:t>however,</w:t>
      </w:r>
      <w:r>
        <w:rPr>
          <w:color w:val="221F1F"/>
          <w:spacing w:val="-1"/>
          <w:sz w:val="20"/>
        </w:rPr>
        <w:t xml:space="preserve"> </w:t>
      </w:r>
      <w:r>
        <w:rPr>
          <w:color w:val="221F1F"/>
          <w:sz w:val="20"/>
        </w:rPr>
        <w:t>any</w:t>
      </w:r>
      <w:r>
        <w:rPr>
          <w:color w:val="221F1F"/>
          <w:spacing w:val="-1"/>
          <w:sz w:val="20"/>
        </w:rPr>
        <w:t xml:space="preserve"> </w:t>
      </w:r>
      <w:r>
        <w:rPr>
          <w:color w:val="221F1F"/>
          <w:sz w:val="20"/>
        </w:rPr>
        <w:t>expenses</w:t>
      </w:r>
      <w:r>
        <w:rPr>
          <w:color w:val="221F1F"/>
          <w:spacing w:val="-2"/>
          <w:sz w:val="20"/>
        </w:rPr>
        <w:t xml:space="preserve"> </w:t>
      </w:r>
      <w:r>
        <w:rPr>
          <w:color w:val="221F1F"/>
          <w:sz w:val="20"/>
        </w:rPr>
        <w:t>arising</w:t>
      </w:r>
      <w:r>
        <w:rPr>
          <w:color w:val="221F1F"/>
          <w:spacing w:val="-3"/>
          <w:sz w:val="20"/>
        </w:rPr>
        <w:t xml:space="preserve"> </w:t>
      </w:r>
      <w:r>
        <w:rPr>
          <w:color w:val="221F1F"/>
          <w:sz w:val="20"/>
        </w:rPr>
        <w:t>from</w:t>
      </w:r>
      <w:r>
        <w:rPr>
          <w:color w:val="221F1F"/>
          <w:spacing w:val="-1"/>
          <w:sz w:val="20"/>
        </w:rPr>
        <w:t xml:space="preserve"> </w:t>
      </w:r>
      <w:r>
        <w:rPr>
          <w:color w:val="221F1F"/>
          <w:sz w:val="20"/>
        </w:rPr>
        <w:t>the</w:t>
      </w:r>
      <w:r>
        <w:rPr>
          <w:color w:val="221F1F"/>
          <w:spacing w:val="-2"/>
          <w:sz w:val="20"/>
        </w:rPr>
        <w:t xml:space="preserve"> </w:t>
      </w:r>
      <w:r>
        <w:rPr>
          <w:color w:val="221F1F"/>
          <w:sz w:val="20"/>
        </w:rPr>
        <w:t>Contractor's</w:t>
      </w:r>
      <w:r>
        <w:rPr>
          <w:color w:val="221F1F"/>
          <w:spacing w:val="-2"/>
          <w:sz w:val="20"/>
        </w:rPr>
        <w:t xml:space="preserve"> </w:t>
      </w:r>
      <w:r>
        <w:rPr>
          <w:color w:val="221F1F"/>
          <w:sz w:val="20"/>
        </w:rPr>
        <w:t>indemnification of the Government against patent liability.</w:t>
      </w:r>
    </w:p>
    <w:p w14:paraId="7B510BF1" w14:textId="77777777" w:rsidR="00016C31" w:rsidRDefault="00016C31">
      <w:pPr>
        <w:pStyle w:val="BodyText"/>
        <w:spacing w:before="10"/>
        <w:rPr>
          <w:sz w:val="19"/>
        </w:rPr>
      </w:pPr>
    </w:p>
    <w:p w14:paraId="6F441F13"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236905EE" w14:textId="77777777" w:rsidR="00016C31" w:rsidRDefault="00016C31">
      <w:pPr>
        <w:pStyle w:val="BodyText"/>
        <w:rPr>
          <w:sz w:val="22"/>
        </w:rPr>
      </w:pPr>
    </w:p>
    <w:p w14:paraId="0F152FD7" w14:textId="77777777" w:rsidR="00016C31" w:rsidRDefault="00016C31">
      <w:pPr>
        <w:pStyle w:val="BodyText"/>
        <w:rPr>
          <w:sz w:val="22"/>
        </w:rPr>
      </w:pPr>
    </w:p>
    <w:p w14:paraId="3AD8FD4F" w14:textId="77777777" w:rsidR="00016C31" w:rsidRDefault="00632607">
      <w:pPr>
        <w:pStyle w:val="BodyText"/>
        <w:spacing w:before="186"/>
        <w:ind w:left="219"/>
      </w:pPr>
      <w:r>
        <w:rPr>
          <w:color w:val="221F1F"/>
        </w:rPr>
        <w:t>52.216-10</w:t>
      </w:r>
      <w:r>
        <w:rPr>
          <w:color w:val="221F1F"/>
          <w:spacing w:val="-12"/>
        </w:rPr>
        <w:t xml:space="preserve"> </w:t>
      </w:r>
      <w:r>
        <w:rPr>
          <w:color w:val="221F1F"/>
        </w:rPr>
        <w:t>INCENTIVE</w:t>
      </w:r>
      <w:r>
        <w:rPr>
          <w:color w:val="221F1F"/>
          <w:spacing w:val="-12"/>
        </w:rPr>
        <w:t xml:space="preserve"> </w:t>
      </w:r>
      <w:r>
        <w:rPr>
          <w:color w:val="221F1F"/>
        </w:rPr>
        <w:t>FEE</w:t>
      </w:r>
      <w:r>
        <w:rPr>
          <w:color w:val="221F1F"/>
          <w:spacing w:val="-12"/>
        </w:rPr>
        <w:t xml:space="preserve"> </w:t>
      </w:r>
      <w:r>
        <w:rPr>
          <w:color w:val="221F1F"/>
        </w:rPr>
        <w:t>(JUN</w:t>
      </w:r>
      <w:r>
        <w:rPr>
          <w:color w:val="221F1F"/>
          <w:spacing w:val="-11"/>
        </w:rPr>
        <w:t xml:space="preserve"> </w:t>
      </w:r>
      <w:r>
        <w:rPr>
          <w:color w:val="221F1F"/>
          <w:spacing w:val="-2"/>
        </w:rPr>
        <w:t>2011)</w:t>
      </w:r>
    </w:p>
    <w:p w14:paraId="317A8E00" w14:textId="77777777" w:rsidR="00016C31" w:rsidRDefault="00016C31">
      <w:pPr>
        <w:pStyle w:val="BodyText"/>
        <w:spacing w:before="10"/>
        <w:rPr>
          <w:sz w:val="19"/>
        </w:rPr>
      </w:pPr>
    </w:p>
    <w:p w14:paraId="45A668B9" w14:textId="77777777" w:rsidR="00016C31" w:rsidRDefault="00632607">
      <w:pPr>
        <w:pStyle w:val="ListParagraph"/>
        <w:numPr>
          <w:ilvl w:val="2"/>
          <w:numId w:val="96"/>
        </w:numPr>
        <w:tabs>
          <w:tab w:val="left" w:pos="441"/>
        </w:tabs>
        <w:spacing w:before="1"/>
        <w:ind w:right="1298"/>
        <w:jc w:val="left"/>
        <w:rPr>
          <w:sz w:val="20"/>
        </w:rPr>
      </w:pPr>
      <w:r>
        <w:rPr>
          <w:color w:val="221F1F"/>
          <w:sz w:val="20"/>
        </w:rPr>
        <w:t>General.</w:t>
      </w:r>
      <w:r>
        <w:rPr>
          <w:color w:val="221F1F"/>
          <w:spacing w:val="-4"/>
          <w:sz w:val="20"/>
        </w:rPr>
        <w:t xml:space="preserve"> </w:t>
      </w:r>
      <w:r>
        <w:rPr>
          <w:color w:val="221F1F"/>
          <w:sz w:val="20"/>
        </w:rPr>
        <w:t>The</w:t>
      </w:r>
      <w:r>
        <w:rPr>
          <w:color w:val="221F1F"/>
          <w:spacing w:val="-5"/>
          <w:sz w:val="20"/>
        </w:rPr>
        <w:t xml:space="preserve"> </w:t>
      </w:r>
      <w:r>
        <w:rPr>
          <w:color w:val="221F1F"/>
          <w:sz w:val="20"/>
        </w:rPr>
        <w:t>Government</w:t>
      </w:r>
      <w:r>
        <w:rPr>
          <w:color w:val="221F1F"/>
          <w:spacing w:val="-5"/>
          <w:sz w:val="20"/>
        </w:rPr>
        <w:t xml:space="preserve"> </w:t>
      </w:r>
      <w:r>
        <w:rPr>
          <w:color w:val="221F1F"/>
          <w:sz w:val="20"/>
        </w:rPr>
        <w:t>shall</w:t>
      </w:r>
      <w:r>
        <w:rPr>
          <w:color w:val="221F1F"/>
          <w:spacing w:val="-5"/>
          <w:sz w:val="20"/>
        </w:rPr>
        <w:t xml:space="preserve"> </w:t>
      </w:r>
      <w:r>
        <w:rPr>
          <w:color w:val="221F1F"/>
          <w:sz w:val="20"/>
        </w:rPr>
        <w:t>pay</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for</w:t>
      </w:r>
      <w:r>
        <w:rPr>
          <w:color w:val="221F1F"/>
          <w:spacing w:val="-4"/>
          <w:sz w:val="20"/>
        </w:rPr>
        <w:t xml:space="preserve"> </w:t>
      </w:r>
      <w:r>
        <w:rPr>
          <w:color w:val="221F1F"/>
          <w:sz w:val="20"/>
        </w:rPr>
        <w:t>performing</w:t>
      </w:r>
      <w:r>
        <w:rPr>
          <w:color w:val="221F1F"/>
          <w:spacing w:val="-2"/>
          <w:sz w:val="20"/>
        </w:rPr>
        <w:t xml:space="preserve"> </w:t>
      </w:r>
      <w:r>
        <w:rPr>
          <w:color w:val="221F1F"/>
          <w:sz w:val="20"/>
        </w:rPr>
        <w:t>this</w:t>
      </w:r>
      <w:r>
        <w:rPr>
          <w:color w:val="221F1F"/>
          <w:spacing w:val="-6"/>
          <w:sz w:val="20"/>
        </w:rPr>
        <w:t xml:space="preserve"> </w:t>
      </w:r>
      <w:r>
        <w:rPr>
          <w:color w:val="221F1F"/>
          <w:sz w:val="20"/>
        </w:rPr>
        <w:t>contract</w:t>
      </w:r>
      <w:r>
        <w:rPr>
          <w:color w:val="221F1F"/>
          <w:spacing w:val="-5"/>
          <w:sz w:val="20"/>
        </w:rPr>
        <w:t xml:space="preserve"> </w:t>
      </w:r>
      <w:r>
        <w:rPr>
          <w:color w:val="221F1F"/>
          <w:sz w:val="20"/>
        </w:rPr>
        <w:t>a</w:t>
      </w:r>
      <w:r>
        <w:rPr>
          <w:color w:val="221F1F"/>
          <w:spacing w:val="-5"/>
          <w:sz w:val="20"/>
        </w:rPr>
        <w:t xml:space="preserve"> </w:t>
      </w:r>
      <w:r>
        <w:rPr>
          <w:color w:val="221F1F"/>
          <w:sz w:val="20"/>
        </w:rPr>
        <w:t>fee</w:t>
      </w:r>
      <w:r>
        <w:rPr>
          <w:color w:val="221F1F"/>
          <w:spacing w:val="-7"/>
          <w:sz w:val="20"/>
        </w:rPr>
        <w:t xml:space="preserve"> </w:t>
      </w:r>
      <w:r>
        <w:rPr>
          <w:color w:val="221F1F"/>
          <w:sz w:val="20"/>
        </w:rPr>
        <w:t>determined</w:t>
      </w:r>
      <w:r>
        <w:rPr>
          <w:color w:val="221F1F"/>
          <w:spacing w:val="-1"/>
          <w:sz w:val="20"/>
        </w:rPr>
        <w:t xml:space="preserve"> </w:t>
      </w:r>
      <w:r>
        <w:rPr>
          <w:color w:val="221F1F"/>
          <w:sz w:val="20"/>
        </w:rPr>
        <w:t>as</w:t>
      </w:r>
      <w:r>
        <w:rPr>
          <w:color w:val="221F1F"/>
          <w:spacing w:val="-8"/>
          <w:sz w:val="20"/>
        </w:rPr>
        <w:t xml:space="preserve"> </w:t>
      </w:r>
      <w:r>
        <w:rPr>
          <w:color w:val="221F1F"/>
          <w:sz w:val="20"/>
        </w:rPr>
        <w:t>provided</w:t>
      </w:r>
      <w:r>
        <w:rPr>
          <w:color w:val="221F1F"/>
          <w:spacing w:val="-3"/>
          <w:sz w:val="20"/>
        </w:rPr>
        <w:t xml:space="preserve"> </w:t>
      </w:r>
      <w:r>
        <w:rPr>
          <w:color w:val="221F1F"/>
          <w:sz w:val="20"/>
        </w:rPr>
        <w:t>in this contract.</w:t>
      </w:r>
    </w:p>
    <w:p w14:paraId="1C0C4911" w14:textId="77777777" w:rsidR="00016C31" w:rsidRDefault="00016C31">
      <w:pPr>
        <w:pStyle w:val="BodyText"/>
        <w:spacing w:before="1"/>
      </w:pPr>
    </w:p>
    <w:p w14:paraId="1E5BCC12" w14:textId="77777777" w:rsidR="00016C31" w:rsidRDefault="00632607">
      <w:pPr>
        <w:pStyle w:val="ListParagraph"/>
        <w:numPr>
          <w:ilvl w:val="2"/>
          <w:numId w:val="96"/>
        </w:numPr>
        <w:tabs>
          <w:tab w:val="left" w:pos="441"/>
        </w:tabs>
        <w:ind w:right="1178"/>
        <w:jc w:val="left"/>
        <w:rPr>
          <w:sz w:val="20"/>
        </w:rPr>
      </w:pPr>
      <w:r>
        <w:rPr>
          <w:color w:val="221F1F"/>
          <w:sz w:val="20"/>
        </w:rPr>
        <w:t>Target</w:t>
      </w:r>
      <w:r>
        <w:rPr>
          <w:color w:val="221F1F"/>
          <w:spacing w:val="-5"/>
          <w:sz w:val="20"/>
        </w:rPr>
        <w:t xml:space="preserve"> </w:t>
      </w:r>
      <w:r>
        <w:rPr>
          <w:color w:val="221F1F"/>
          <w:sz w:val="20"/>
        </w:rPr>
        <w:t>cost</w:t>
      </w:r>
      <w:r>
        <w:rPr>
          <w:color w:val="221F1F"/>
          <w:spacing w:val="-6"/>
          <w:sz w:val="20"/>
        </w:rPr>
        <w:t xml:space="preserve"> </w:t>
      </w:r>
      <w:r>
        <w:rPr>
          <w:color w:val="221F1F"/>
          <w:sz w:val="20"/>
        </w:rPr>
        <w:t>and</w:t>
      </w:r>
      <w:r>
        <w:rPr>
          <w:color w:val="221F1F"/>
          <w:spacing w:val="-4"/>
          <w:sz w:val="20"/>
        </w:rPr>
        <w:t xml:space="preserve"> </w:t>
      </w:r>
      <w:r>
        <w:rPr>
          <w:color w:val="221F1F"/>
          <w:sz w:val="20"/>
        </w:rPr>
        <w:t>target</w:t>
      </w:r>
      <w:r>
        <w:rPr>
          <w:color w:val="221F1F"/>
          <w:spacing w:val="-5"/>
          <w:sz w:val="20"/>
        </w:rPr>
        <w:t xml:space="preserve"> </w:t>
      </w:r>
      <w:r>
        <w:rPr>
          <w:color w:val="221F1F"/>
          <w:sz w:val="20"/>
        </w:rPr>
        <w:t>fee.</w:t>
      </w:r>
      <w:r>
        <w:rPr>
          <w:color w:val="221F1F"/>
          <w:spacing w:val="-4"/>
          <w:sz w:val="20"/>
        </w:rPr>
        <w:t xml:space="preserve"> </w:t>
      </w:r>
      <w:r>
        <w:rPr>
          <w:color w:val="221F1F"/>
          <w:sz w:val="20"/>
        </w:rPr>
        <w:t>The</w:t>
      </w:r>
      <w:r>
        <w:rPr>
          <w:color w:val="221F1F"/>
          <w:spacing w:val="-6"/>
          <w:sz w:val="20"/>
        </w:rPr>
        <w:t xml:space="preserve"> </w:t>
      </w:r>
      <w:r>
        <w:rPr>
          <w:color w:val="221F1F"/>
          <w:sz w:val="20"/>
        </w:rPr>
        <w:t>target</w:t>
      </w:r>
      <w:r>
        <w:rPr>
          <w:color w:val="221F1F"/>
          <w:spacing w:val="-5"/>
          <w:sz w:val="20"/>
        </w:rPr>
        <w:t xml:space="preserve"> </w:t>
      </w:r>
      <w:r>
        <w:rPr>
          <w:color w:val="221F1F"/>
          <w:sz w:val="20"/>
        </w:rPr>
        <w:t>cost</w:t>
      </w:r>
      <w:r>
        <w:rPr>
          <w:color w:val="221F1F"/>
          <w:spacing w:val="-7"/>
          <w:sz w:val="20"/>
        </w:rPr>
        <w:t xml:space="preserve"> </w:t>
      </w:r>
      <w:r>
        <w:rPr>
          <w:color w:val="221F1F"/>
          <w:sz w:val="20"/>
        </w:rPr>
        <w:t>and</w:t>
      </w:r>
      <w:r>
        <w:rPr>
          <w:color w:val="221F1F"/>
          <w:spacing w:val="-4"/>
          <w:sz w:val="20"/>
        </w:rPr>
        <w:t xml:space="preserve"> </w:t>
      </w:r>
      <w:r>
        <w:rPr>
          <w:color w:val="221F1F"/>
          <w:sz w:val="20"/>
        </w:rPr>
        <w:t>target</w:t>
      </w:r>
      <w:r>
        <w:rPr>
          <w:color w:val="221F1F"/>
          <w:spacing w:val="-5"/>
          <w:sz w:val="20"/>
        </w:rPr>
        <w:t xml:space="preserve"> </w:t>
      </w:r>
      <w:r>
        <w:rPr>
          <w:color w:val="221F1F"/>
          <w:sz w:val="20"/>
        </w:rPr>
        <w:t>fee</w:t>
      </w:r>
      <w:r>
        <w:rPr>
          <w:color w:val="221F1F"/>
          <w:spacing w:val="-6"/>
          <w:sz w:val="20"/>
        </w:rPr>
        <w:t xml:space="preserve"> </w:t>
      </w:r>
      <w:r>
        <w:rPr>
          <w:color w:val="221F1F"/>
          <w:sz w:val="20"/>
        </w:rPr>
        <w:t>specified</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6"/>
          <w:sz w:val="20"/>
        </w:rPr>
        <w:t xml:space="preserve"> </w:t>
      </w:r>
      <w:r>
        <w:rPr>
          <w:color w:val="221F1F"/>
          <w:sz w:val="20"/>
        </w:rPr>
        <w:t>Schedule</w:t>
      </w:r>
      <w:r>
        <w:rPr>
          <w:color w:val="221F1F"/>
          <w:spacing w:val="-5"/>
          <w:sz w:val="20"/>
        </w:rPr>
        <w:t xml:space="preserve"> </w:t>
      </w:r>
      <w:r>
        <w:rPr>
          <w:color w:val="221F1F"/>
          <w:sz w:val="20"/>
        </w:rPr>
        <w:t>are</w:t>
      </w:r>
      <w:r>
        <w:rPr>
          <w:color w:val="221F1F"/>
          <w:spacing w:val="-5"/>
          <w:sz w:val="20"/>
        </w:rPr>
        <w:t xml:space="preserve"> </w:t>
      </w:r>
      <w:r>
        <w:rPr>
          <w:color w:val="221F1F"/>
          <w:sz w:val="20"/>
        </w:rPr>
        <w:t>subject</w:t>
      </w:r>
      <w:r>
        <w:rPr>
          <w:color w:val="221F1F"/>
          <w:spacing w:val="-5"/>
          <w:sz w:val="20"/>
        </w:rPr>
        <w:t xml:space="preserve"> </w:t>
      </w:r>
      <w:r>
        <w:rPr>
          <w:color w:val="221F1F"/>
          <w:sz w:val="20"/>
        </w:rPr>
        <w:t>to</w:t>
      </w:r>
      <w:r>
        <w:rPr>
          <w:color w:val="221F1F"/>
          <w:spacing w:val="-4"/>
          <w:sz w:val="20"/>
        </w:rPr>
        <w:t xml:space="preserve"> </w:t>
      </w:r>
      <w:r>
        <w:rPr>
          <w:color w:val="221F1F"/>
          <w:sz w:val="20"/>
        </w:rPr>
        <w:t>adjustment</w:t>
      </w:r>
      <w:r>
        <w:rPr>
          <w:color w:val="221F1F"/>
          <w:spacing w:val="-4"/>
          <w:sz w:val="20"/>
        </w:rPr>
        <w:t xml:space="preserve"> </w:t>
      </w:r>
      <w:r>
        <w:rPr>
          <w:color w:val="221F1F"/>
          <w:sz w:val="20"/>
        </w:rPr>
        <w:t>if</w:t>
      </w:r>
      <w:r>
        <w:rPr>
          <w:color w:val="221F1F"/>
          <w:spacing w:val="-5"/>
          <w:sz w:val="20"/>
        </w:rPr>
        <w:t xml:space="preserve"> </w:t>
      </w:r>
      <w:r>
        <w:rPr>
          <w:color w:val="221F1F"/>
          <w:sz w:val="20"/>
        </w:rPr>
        <w:t>the contract is modified in accordance with paragraph (d) below.</w:t>
      </w:r>
    </w:p>
    <w:p w14:paraId="42B09F89" w14:textId="77777777" w:rsidR="00016C31" w:rsidRDefault="00900DE8">
      <w:pPr>
        <w:pStyle w:val="ListParagraph"/>
        <w:numPr>
          <w:ilvl w:val="3"/>
          <w:numId w:val="96"/>
        </w:numPr>
        <w:tabs>
          <w:tab w:val="left" w:pos="441"/>
        </w:tabs>
        <w:spacing w:before="3" w:line="237" w:lineRule="auto"/>
        <w:ind w:right="1133"/>
        <w:jc w:val="both"/>
        <w:rPr>
          <w:sz w:val="20"/>
        </w:rPr>
      </w:pPr>
      <w:r>
        <w:pict w14:anchorId="0E16220C">
          <v:rect id="docshape50" o:spid="_x0000_s1082" style="position:absolute;left:0;text-align:left;margin-left:59.5pt;margin-top:56.65pt;width:515pt;height:1.45pt;z-index:-18496000;mso-position-horizontal-relative:page" fillcolor="#0e233d" stroked="f">
            <w10:wrap anchorx="page"/>
          </v:rect>
        </w:pict>
      </w:r>
      <w:r w:rsidR="00632607">
        <w:rPr>
          <w:color w:val="221F1F"/>
          <w:sz w:val="20"/>
        </w:rPr>
        <w:t>"Target</w:t>
      </w:r>
      <w:r w:rsidR="00632607">
        <w:rPr>
          <w:color w:val="221F1F"/>
          <w:spacing w:val="-5"/>
          <w:sz w:val="20"/>
        </w:rPr>
        <w:t xml:space="preserve"> </w:t>
      </w:r>
      <w:r w:rsidR="00632607">
        <w:rPr>
          <w:color w:val="221F1F"/>
          <w:sz w:val="20"/>
        </w:rPr>
        <w:t>cost,"</w:t>
      </w:r>
      <w:r w:rsidR="00632607">
        <w:rPr>
          <w:color w:val="221F1F"/>
          <w:spacing w:val="-5"/>
          <w:sz w:val="20"/>
        </w:rPr>
        <w:t xml:space="preserve"> </w:t>
      </w:r>
      <w:r w:rsidR="00632607">
        <w:rPr>
          <w:color w:val="221F1F"/>
          <w:sz w:val="20"/>
        </w:rPr>
        <w:t>as</w:t>
      </w:r>
      <w:r w:rsidR="00632607">
        <w:rPr>
          <w:color w:val="221F1F"/>
          <w:spacing w:val="-9"/>
          <w:sz w:val="20"/>
        </w:rPr>
        <w:t xml:space="preserve"> </w:t>
      </w:r>
      <w:r w:rsidR="00632607">
        <w:rPr>
          <w:color w:val="221F1F"/>
          <w:sz w:val="20"/>
        </w:rPr>
        <w:t>used</w:t>
      </w:r>
      <w:r w:rsidR="00632607">
        <w:rPr>
          <w:color w:val="221F1F"/>
          <w:spacing w:val="-4"/>
          <w:sz w:val="20"/>
        </w:rPr>
        <w:t xml:space="preserve"> </w:t>
      </w:r>
      <w:r w:rsidR="00632607">
        <w:rPr>
          <w:color w:val="221F1F"/>
          <w:sz w:val="20"/>
        </w:rPr>
        <w:t>in</w:t>
      </w:r>
      <w:r w:rsidR="00632607">
        <w:rPr>
          <w:color w:val="221F1F"/>
          <w:spacing w:val="-4"/>
          <w:sz w:val="20"/>
        </w:rPr>
        <w:t xml:space="preserve"> </w:t>
      </w:r>
      <w:r w:rsidR="00632607">
        <w:rPr>
          <w:color w:val="221F1F"/>
          <w:sz w:val="20"/>
        </w:rPr>
        <w:t>this</w:t>
      </w:r>
      <w:r w:rsidR="00632607">
        <w:rPr>
          <w:color w:val="221F1F"/>
          <w:spacing w:val="-6"/>
          <w:sz w:val="20"/>
        </w:rPr>
        <w:t xml:space="preserve"> </w:t>
      </w:r>
      <w:r w:rsidR="00632607">
        <w:rPr>
          <w:color w:val="221F1F"/>
          <w:sz w:val="20"/>
        </w:rPr>
        <w:t>contract,</w:t>
      </w:r>
      <w:r w:rsidR="00632607">
        <w:rPr>
          <w:color w:val="221F1F"/>
          <w:spacing w:val="-4"/>
          <w:sz w:val="20"/>
        </w:rPr>
        <w:t xml:space="preserve"> </w:t>
      </w:r>
      <w:r w:rsidR="00632607">
        <w:rPr>
          <w:color w:val="221F1F"/>
          <w:sz w:val="20"/>
        </w:rPr>
        <w:t>means</w:t>
      </w:r>
      <w:r w:rsidR="00632607">
        <w:rPr>
          <w:color w:val="221F1F"/>
          <w:spacing w:val="-6"/>
          <w:sz w:val="20"/>
        </w:rPr>
        <w:t xml:space="preserve"> </w:t>
      </w:r>
      <w:r w:rsidR="00632607">
        <w:rPr>
          <w:color w:val="221F1F"/>
          <w:sz w:val="20"/>
        </w:rPr>
        <w:t>the</w:t>
      </w:r>
      <w:r w:rsidR="00632607">
        <w:rPr>
          <w:color w:val="221F1F"/>
          <w:spacing w:val="-5"/>
          <w:sz w:val="20"/>
        </w:rPr>
        <w:t xml:space="preserve"> </w:t>
      </w:r>
      <w:r w:rsidR="00632607">
        <w:rPr>
          <w:color w:val="221F1F"/>
          <w:sz w:val="20"/>
        </w:rPr>
        <w:t>estimated</w:t>
      </w:r>
      <w:r w:rsidR="00632607">
        <w:rPr>
          <w:color w:val="221F1F"/>
          <w:spacing w:val="-4"/>
          <w:sz w:val="20"/>
        </w:rPr>
        <w:t xml:space="preserve"> </w:t>
      </w:r>
      <w:r w:rsidR="00632607">
        <w:rPr>
          <w:color w:val="221F1F"/>
          <w:sz w:val="20"/>
        </w:rPr>
        <w:t>cost</w:t>
      </w:r>
      <w:r w:rsidR="00632607">
        <w:rPr>
          <w:color w:val="221F1F"/>
          <w:spacing w:val="-6"/>
          <w:sz w:val="20"/>
        </w:rPr>
        <w:t xml:space="preserve"> </w:t>
      </w:r>
      <w:r w:rsidR="00632607">
        <w:rPr>
          <w:color w:val="221F1F"/>
          <w:sz w:val="20"/>
        </w:rPr>
        <w:t>of</w:t>
      </w:r>
      <w:r w:rsidR="00632607">
        <w:rPr>
          <w:color w:val="221F1F"/>
          <w:spacing w:val="-4"/>
          <w:sz w:val="20"/>
        </w:rPr>
        <w:t xml:space="preserve"> </w:t>
      </w:r>
      <w:r w:rsidR="00632607">
        <w:rPr>
          <w:color w:val="221F1F"/>
          <w:sz w:val="20"/>
        </w:rPr>
        <w:t>this</w:t>
      </w:r>
      <w:r w:rsidR="00632607">
        <w:rPr>
          <w:color w:val="221F1F"/>
          <w:spacing w:val="-6"/>
          <w:sz w:val="20"/>
        </w:rPr>
        <w:t xml:space="preserve"> </w:t>
      </w:r>
      <w:r w:rsidR="00632607">
        <w:rPr>
          <w:color w:val="221F1F"/>
          <w:sz w:val="20"/>
        </w:rPr>
        <w:t>contract</w:t>
      </w:r>
      <w:r w:rsidR="00632607">
        <w:rPr>
          <w:color w:val="221F1F"/>
          <w:spacing w:val="-5"/>
          <w:sz w:val="20"/>
        </w:rPr>
        <w:t xml:space="preserve"> </w:t>
      </w:r>
      <w:r w:rsidR="00632607">
        <w:rPr>
          <w:color w:val="221F1F"/>
          <w:sz w:val="20"/>
        </w:rPr>
        <w:t>as</w:t>
      </w:r>
      <w:r w:rsidR="00632607">
        <w:rPr>
          <w:color w:val="221F1F"/>
          <w:spacing w:val="-6"/>
          <w:sz w:val="20"/>
        </w:rPr>
        <w:t xml:space="preserve"> </w:t>
      </w:r>
      <w:r w:rsidR="00632607">
        <w:rPr>
          <w:color w:val="221F1F"/>
          <w:sz w:val="20"/>
        </w:rPr>
        <w:t>initially</w:t>
      </w:r>
      <w:r w:rsidR="00632607">
        <w:rPr>
          <w:color w:val="221F1F"/>
          <w:spacing w:val="-4"/>
          <w:sz w:val="20"/>
        </w:rPr>
        <w:t xml:space="preserve"> </w:t>
      </w:r>
      <w:r w:rsidR="00632607">
        <w:rPr>
          <w:color w:val="221F1F"/>
          <w:sz w:val="20"/>
        </w:rPr>
        <w:t>negotiated,</w:t>
      </w:r>
      <w:r w:rsidR="00632607">
        <w:rPr>
          <w:color w:val="221F1F"/>
          <w:spacing w:val="-3"/>
          <w:sz w:val="20"/>
        </w:rPr>
        <w:t xml:space="preserve"> </w:t>
      </w:r>
      <w:r w:rsidR="00632607">
        <w:rPr>
          <w:color w:val="221F1F"/>
          <w:sz w:val="20"/>
        </w:rPr>
        <w:t>adjusted</w:t>
      </w:r>
      <w:r w:rsidR="00632607">
        <w:rPr>
          <w:color w:val="221F1F"/>
          <w:spacing w:val="-4"/>
          <w:sz w:val="20"/>
        </w:rPr>
        <w:t xml:space="preserve"> </w:t>
      </w:r>
      <w:r w:rsidR="00632607">
        <w:rPr>
          <w:color w:val="221F1F"/>
          <w:sz w:val="20"/>
        </w:rPr>
        <w:t>in accordance with paragraph (d) below.</w:t>
      </w:r>
    </w:p>
    <w:p w14:paraId="0CE5322D" w14:textId="77777777" w:rsidR="00016C31" w:rsidRDefault="00016C31">
      <w:pPr>
        <w:spacing w:line="237" w:lineRule="auto"/>
        <w:jc w:val="both"/>
        <w:rPr>
          <w:sz w:val="20"/>
        </w:rPr>
        <w:sectPr w:rsidR="00016C31">
          <w:pgSz w:w="12240" w:h="15840"/>
          <w:pgMar w:top="1600" w:right="640" w:bottom="1060" w:left="1000" w:header="0" w:footer="801" w:gutter="0"/>
          <w:cols w:space="720"/>
        </w:sectPr>
      </w:pPr>
    </w:p>
    <w:p w14:paraId="4FC28EEF" w14:textId="77777777" w:rsidR="00016C31" w:rsidRDefault="00632607">
      <w:pPr>
        <w:pStyle w:val="ListParagraph"/>
        <w:numPr>
          <w:ilvl w:val="3"/>
          <w:numId w:val="96"/>
        </w:numPr>
        <w:tabs>
          <w:tab w:val="left" w:pos="441"/>
        </w:tabs>
        <w:spacing w:before="80"/>
        <w:ind w:right="1067"/>
        <w:rPr>
          <w:sz w:val="20"/>
        </w:rPr>
      </w:pPr>
      <w:r>
        <w:rPr>
          <w:color w:val="221F1F"/>
          <w:sz w:val="20"/>
        </w:rPr>
        <w:lastRenderedPageBreak/>
        <w:t>"Target</w:t>
      </w:r>
      <w:r>
        <w:rPr>
          <w:color w:val="221F1F"/>
          <w:spacing w:val="-3"/>
          <w:sz w:val="20"/>
        </w:rPr>
        <w:t xml:space="preserve"> </w:t>
      </w:r>
      <w:r>
        <w:rPr>
          <w:color w:val="221F1F"/>
          <w:sz w:val="20"/>
        </w:rPr>
        <w:t>fee,"</w:t>
      </w:r>
      <w:r>
        <w:rPr>
          <w:color w:val="221F1F"/>
          <w:spacing w:val="-3"/>
          <w:sz w:val="20"/>
        </w:rPr>
        <w:t xml:space="preserve"> </w:t>
      </w:r>
      <w:r>
        <w:rPr>
          <w:color w:val="221F1F"/>
          <w:sz w:val="20"/>
        </w:rPr>
        <w:t>as</w:t>
      </w:r>
      <w:r>
        <w:rPr>
          <w:color w:val="221F1F"/>
          <w:spacing w:val="-4"/>
          <w:sz w:val="20"/>
        </w:rPr>
        <w:t xml:space="preserve"> </w:t>
      </w:r>
      <w:r>
        <w:rPr>
          <w:color w:val="221F1F"/>
          <w:sz w:val="20"/>
        </w:rPr>
        <w:t>used</w:t>
      </w:r>
      <w:r>
        <w:rPr>
          <w:color w:val="221F1F"/>
          <w:spacing w:val="-2"/>
          <w:sz w:val="20"/>
        </w:rPr>
        <w:t xml:space="preserve"> </w:t>
      </w:r>
      <w:r>
        <w:rPr>
          <w:color w:val="221F1F"/>
          <w:sz w:val="20"/>
        </w:rPr>
        <w:t>in</w:t>
      </w:r>
      <w:r>
        <w:rPr>
          <w:color w:val="221F1F"/>
          <w:spacing w:val="-2"/>
          <w:sz w:val="20"/>
        </w:rPr>
        <w:t xml:space="preserve"> </w:t>
      </w:r>
      <w:r>
        <w:rPr>
          <w:color w:val="221F1F"/>
          <w:sz w:val="20"/>
        </w:rPr>
        <w:t>this</w:t>
      </w:r>
      <w:r>
        <w:rPr>
          <w:color w:val="221F1F"/>
          <w:spacing w:val="-4"/>
          <w:sz w:val="20"/>
        </w:rPr>
        <w:t xml:space="preserve"> </w:t>
      </w:r>
      <w:r>
        <w:rPr>
          <w:color w:val="221F1F"/>
          <w:sz w:val="20"/>
        </w:rPr>
        <w:t>contract,</w:t>
      </w:r>
      <w:r>
        <w:rPr>
          <w:color w:val="221F1F"/>
          <w:spacing w:val="-3"/>
          <w:sz w:val="20"/>
        </w:rPr>
        <w:t xml:space="preserve"> </w:t>
      </w:r>
      <w:r>
        <w:rPr>
          <w:color w:val="221F1F"/>
          <w:sz w:val="20"/>
        </w:rPr>
        <w:t>means</w:t>
      </w:r>
      <w:r>
        <w:rPr>
          <w:color w:val="221F1F"/>
          <w:spacing w:val="-4"/>
          <w:sz w:val="20"/>
        </w:rPr>
        <w:t xml:space="preserve"> </w:t>
      </w:r>
      <w:r>
        <w:rPr>
          <w:color w:val="221F1F"/>
          <w:sz w:val="20"/>
        </w:rPr>
        <w:t>the</w:t>
      </w:r>
      <w:r>
        <w:rPr>
          <w:color w:val="221F1F"/>
          <w:spacing w:val="-3"/>
          <w:sz w:val="20"/>
        </w:rPr>
        <w:t xml:space="preserve"> </w:t>
      </w:r>
      <w:r>
        <w:rPr>
          <w:color w:val="221F1F"/>
          <w:sz w:val="20"/>
        </w:rPr>
        <w:t>fee</w:t>
      </w:r>
      <w:r>
        <w:rPr>
          <w:color w:val="221F1F"/>
          <w:spacing w:val="-5"/>
          <w:sz w:val="20"/>
        </w:rPr>
        <w:t xml:space="preserve"> </w:t>
      </w:r>
      <w:r>
        <w:rPr>
          <w:color w:val="221F1F"/>
          <w:sz w:val="20"/>
        </w:rPr>
        <w:t>initially</w:t>
      </w:r>
      <w:r>
        <w:rPr>
          <w:color w:val="221F1F"/>
          <w:spacing w:val="-5"/>
          <w:sz w:val="20"/>
        </w:rPr>
        <w:t xml:space="preserve"> </w:t>
      </w:r>
      <w:r>
        <w:rPr>
          <w:color w:val="221F1F"/>
          <w:sz w:val="20"/>
        </w:rPr>
        <w:t>negotiated</w:t>
      </w:r>
      <w:r>
        <w:rPr>
          <w:color w:val="221F1F"/>
          <w:spacing w:val="-2"/>
          <w:sz w:val="20"/>
        </w:rPr>
        <w:t xml:space="preserve"> </w:t>
      </w:r>
      <w:r>
        <w:rPr>
          <w:color w:val="221F1F"/>
          <w:sz w:val="20"/>
        </w:rPr>
        <w:t>on the</w:t>
      </w:r>
      <w:r>
        <w:rPr>
          <w:color w:val="221F1F"/>
          <w:spacing w:val="-3"/>
          <w:sz w:val="20"/>
        </w:rPr>
        <w:t xml:space="preserve"> </w:t>
      </w:r>
      <w:r>
        <w:rPr>
          <w:color w:val="221F1F"/>
          <w:sz w:val="20"/>
        </w:rPr>
        <w:t>assumption</w:t>
      </w:r>
      <w:r>
        <w:rPr>
          <w:color w:val="221F1F"/>
          <w:spacing w:val="-2"/>
          <w:sz w:val="20"/>
        </w:rPr>
        <w:t xml:space="preserve"> </w:t>
      </w:r>
      <w:r>
        <w:rPr>
          <w:color w:val="221F1F"/>
          <w:sz w:val="20"/>
        </w:rPr>
        <w:t>that</w:t>
      </w:r>
      <w:r>
        <w:rPr>
          <w:color w:val="221F1F"/>
          <w:spacing w:val="-3"/>
          <w:sz w:val="20"/>
        </w:rPr>
        <w:t xml:space="preserve"> </w:t>
      </w:r>
      <w:r>
        <w:rPr>
          <w:color w:val="221F1F"/>
          <w:sz w:val="20"/>
        </w:rPr>
        <w:t>this</w:t>
      </w:r>
      <w:r>
        <w:rPr>
          <w:color w:val="221F1F"/>
          <w:spacing w:val="-4"/>
          <w:sz w:val="20"/>
        </w:rPr>
        <w:t xml:space="preserve"> </w:t>
      </w:r>
      <w:r>
        <w:rPr>
          <w:color w:val="221F1F"/>
          <w:sz w:val="20"/>
        </w:rPr>
        <w:t>contract</w:t>
      </w:r>
      <w:r>
        <w:rPr>
          <w:color w:val="221F1F"/>
          <w:spacing w:val="-4"/>
          <w:sz w:val="20"/>
        </w:rPr>
        <w:t xml:space="preserve"> </w:t>
      </w:r>
      <w:r>
        <w:rPr>
          <w:color w:val="221F1F"/>
          <w:sz w:val="20"/>
        </w:rPr>
        <w:t xml:space="preserve">would be performed for a cost equal to the estimated cost initially negotiated, adjusted in accordance with </w:t>
      </w:r>
      <w:proofErr w:type="gramStart"/>
      <w:r>
        <w:rPr>
          <w:color w:val="221F1F"/>
          <w:sz w:val="20"/>
        </w:rPr>
        <w:t>paragraph</w:t>
      </w:r>
      <w:proofErr w:type="gramEnd"/>
    </w:p>
    <w:p w14:paraId="75F25591" w14:textId="77777777" w:rsidR="00016C31" w:rsidRDefault="00016C31">
      <w:pPr>
        <w:pStyle w:val="BodyText"/>
        <w:spacing w:before="11"/>
        <w:rPr>
          <w:sz w:val="19"/>
        </w:rPr>
      </w:pPr>
    </w:p>
    <w:p w14:paraId="6CC98758" w14:textId="77777777" w:rsidR="00016C31" w:rsidRDefault="00632607">
      <w:pPr>
        <w:pStyle w:val="ListParagraph"/>
        <w:numPr>
          <w:ilvl w:val="0"/>
          <w:numId w:val="95"/>
        </w:numPr>
        <w:tabs>
          <w:tab w:val="left" w:pos="503"/>
        </w:tabs>
        <w:rPr>
          <w:sz w:val="20"/>
        </w:rPr>
      </w:pPr>
      <w:r>
        <w:rPr>
          <w:color w:val="221F1F"/>
          <w:spacing w:val="-2"/>
          <w:sz w:val="20"/>
        </w:rPr>
        <w:t>below.</w:t>
      </w:r>
    </w:p>
    <w:p w14:paraId="0A5A3BED" w14:textId="77777777" w:rsidR="00016C31" w:rsidRDefault="00016C31">
      <w:pPr>
        <w:pStyle w:val="BodyText"/>
        <w:spacing w:before="1"/>
      </w:pPr>
    </w:p>
    <w:p w14:paraId="42B99770" w14:textId="77777777" w:rsidR="00016C31" w:rsidRDefault="00632607">
      <w:pPr>
        <w:pStyle w:val="ListParagraph"/>
        <w:numPr>
          <w:ilvl w:val="2"/>
          <w:numId w:val="96"/>
        </w:numPr>
        <w:tabs>
          <w:tab w:val="left" w:pos="712"/>
        </w:tabs>
        <w:ind w:left="711" w:hanging="274"/>
        <w:jc w:val="left"/>
        <w:rPr>
          <w:sz w:val="20"/>
        </w:rPr>
      </w:pPr>
      <w:r>
        <w:rPr>
          <w:color w:val="221F1F"/>
          <w:sz w:val="20"/>
        </w:rPr>
        <w:t>Withholding</w:t>
      </w:r>
      <w:r>
        <w:rPr>
          <w:color w:val="221F1F"/>
          <w:spacing w:val="-7"/>
          <w:sz w:val="20"/>
        </w:rPr>
        <w:t xml:space="preserve"> </w:t>
      </w:r>
      <w:r>
        <w:rPr>
          <w:color w:val="221F1F"/>
          <w:sz w:val="20"/>
        </w:rPr>
        <w:t>of</w:t>
      </w:r>
      <w:r>
        <w:rPr>
          <w:color w:val="221F1F"/>
          <w:spacing w:val="-8"/>
          <w:sz w:val="20"/>
        </w:rPr>
        <w:t xml:space="preserve"> </w:t>
      </w:r>
      <w:r>
        <w:rPr>
          <w:color w:val="221F1F"/>
          <w:spacing w:val="-2"/>
          <w:sz w:val="20"/>
        </w:rPr>
        <w:t>payment.</w:t>
      </w:r>
    </w:p>
    <w:p w14:paraId="64F38132" w14:textId="77777777" w:rsidR="00016C31" w:rsidRDefault="00016C31">
      <w:pPr>
        <w:pStyle w:val="BodyText"/>
        <w:spacing w:before="10"/>
        <w:rPr>
          <w:sz w:val="19"/>
        </w:rPr>
      </w:pPr>
    </w:p>
    <w:p w14:paraId="6CB04F60" w14:textId="77777777" w:rsidR="00016C31" w:rsidRDefault="00632607">
      <w:pPr>
        <w:pStyle w:val="ListParagraph"/>
        <w:numPr>
          <w:ilvl w:val="1"/>
          <w:numId w:val="95"/>
        </w:numPr>
        <w:tabs>
          <w:tab w:val="left" w:pos="441"/>
        </w:tabs>
        <w:ind w:right="865"/>
        <w:rPr>
          <w:sz w:val="20"/>
        </w:rPr>
      </w:pPr>
      <w:r>
        <w:rPr>
          <w:color w:val="221F1F"/>
          <w:sz w:val="20"/>
        </w:rPr>
        <w:t>Normally, the Government shall pay the fee to the Contractor as specified in the Schedule. However, when the Contracting Officer considers that performance or cost indicates that the Contractor will not achieve target, the Government</w:t>
      </w:r>
      <w:r>
        <w:rPr>
          <w:color w:val="221F1F"/>
          <w:spacing w:val="-2"/>
          <w:sz w:val="20"/>
        </w:rPr>
        <w:t xml:space="preserve"> </w:t>
      </w:r>
      <w:r>
        <w:rPr>
          <w:color w:val="221F1F"/>
          <w:sz w:val="20"/>
        </w:rPr>
        <w:t>shall</w:t>
      </w:r>
      <w:r>
        <w:rPr>
          <w:color w:val="221F1F"/>
          <w:spacing w:val="-1"/>
          <w:sz w:val="20"/>
        </w:rPr>
        <w:t xml:space="preserve"> </w:t>
      </w:r>
      <w:r>
        <w:rPr>
          <w:color w:val="221F1F"/>
          <w:sz w:val="20"/>
        </w:rPr>
        <w:t>pay</w:t>
      </w:r>
      <w:r>
        <w:rPr>
          <w:color w:val="221F1F"/>
          <w:spacing w:val="-2"/>
          <w:sz w:val="20"/>
        </w:rPr>
        <w:t xml:space="preserve"> </w:t>
      </w:r>
      <w:proofErr w:type="gramStart"/>
      <w:r>
        <w:rPr>
          <w:color w:val="221F1F"/>
          <w:sz w:val="20"/>
        </w:rPr>
        <w:t>on the</w:t>
      </w:r>
      <w:r>
        <w:rPr>
          <w:color w:val="221F1F"/>
          <w:spacing w:val="-3"/>
          <w:sz w:val="20"/>
        </w:rPr>
        <w:t xml:space="preserve"> </w:t>
      </w:r>
      <w:r>
        <w:rPr>
          <w:color w:val="221F1F"/>
          <w:sz w:val="20"/>
        </w:rPr>
        <w:t>basis of</w:t>
      </w:r>
      <w:proofErr w:type="gramEnd"/>
      <w:r>
        <w:rPr>
          <w:color w:val="221F1F"/>
          <w:spacing w:val="-1"/>
          <w:sz w:val="20"/>
        </w:rPr>
        <w:t xml:space="preserve"> </w:t>
      </w:r>
      <w:r>
        <w:rPr>
          <w:color w:val="221F1F"/>
          <w:sz w:val="20"/>
        </w:rPr>
        <w:t>an appropriate</w:t>
      </w:r>
      <w:r>
        <w:rPr>
          <w:color w:val="221F1F"/>
          <w:spacing w:val="-1"/>
          <w:sz w:val="20"/>
        </w:rPr>
        <w:t xml:space="preserve"> </w:t>
      </w:r>
      <w:r>
        <w:rPr>
          <w:color w:val="221F1F"/>
          <w:sz w:val="20"/>
        </w:rPr>
        <w:t>lesser fee. When the</w:t>
      </w:r>
      <w:r>
        <w:rPr>
          <w:color w:val="221F1F"/>
          <w:spacing w:val="-1"/>
          <w:sz w:val="20"/>
        </w:rPr>
        <w:t xml:space="preserve"> </w:t>
      </w:r>
      <w:r>
        <w:rPr>
          <w:color w:val="221F1F"/>
          <w:sz w:val="20"/>
        </w:rPr>
        <w:t>Contractor</w:t>
      </w:r>
      <w:r>
        <w:rPr>
          <w:color w:val="221F1F"/>
          <w:spacing w:val="-3"/>
          <w:sz w:val="20"/>
        </w:rPr>
        <w:t xml:space="preserve"> </w:t>
      </w:r>
      <w:r>
        <w:rPr>
          <w:color w:val="221F1F"/>
          <w:sz w:val="20"/>
        </w:rPr>
        <w:t>demonstrates</w:t>
      </w:r>
      <w:r>
        <w:rPr>
          <w:color w:val="221F1F"/>
          <w:spacing w:val="-2"/>
          <w:sz w:val="20"/>
        </w:rPr>
        <w:t xml:space="preserve"> </w:t>
      </w:r>
      <w:r>
        <w:rPr>
          <w:color w:val="221F1F"/>
          <w:sz w:val="20"/>
        </w:rPr>
        <w:t>that</w:t>
      </w:r>
      <w:r>
        <w:rPr>
          <w:color w:val="221F1F"/>
          <w:spacing w:val="-1"/>
          <w:sz w:val="20"/>
        </w:rPr>
        <w:t xml:space="preserve"> </w:t>
      </w:r>
      <w:r>
        <w:rPr>
          <w:color w:val="221F1F"/>
          <w:sz w:val="20"/>
        </w:rPr>
        <w:t>performance or</w:t>
      </w:r>
      <w:r>
        <w:rPr>
          <w:color w:val="221F1F"/>
          <w:spacing w:val="-4"/>
          <w:sz w:val="20"/>
        </w:rPr>
        <w:t xml:space="preserve"> </w:t>
      </w:r>
      <w:r>
        <w:rPr>
          <w:color w:val="221F1F"/>
          <w:sz w:val="20"/>
        </w:rPr>
        <w:t>cost</w:t>
      </w:r>
      <w:r>
        <w:rPr>
          <w:color w:val="221F1F"/>
          <w:spacing w:val="-5"/>
          <w:sz w:val="20"/>
        </w:rPr>
        <w:t xml:space="preserve"> </w:t>
      </w:r>
      <w:r>
        <w:rPr>
          <w:color w:val="221F1F"/>
          <w:sz w:val="20"/>
        </w:rPr>
        <w:t>clearly</w:t>
      </w:r>
      <w:r>
        <w:rPr>
          <w:color w:val="221F1F"/>
          <w:spacing w:val="-3"/>
          <w:sz w:val="20"/>
        </w:rPr>
        <w:t xml:space="preserve"> </w:t>
      </w:r>
      <w:r>
        <w:rPr>
          <w:color w:val="221F1F"/>
          <w:sz w:val="20"/>
        </w:rPr>
        <w:t>indicates</w:t>
      </w:r>
      <w:r>
        <w:rPr>
          <w:color w:val="221F1F"/>
          <w:spacing w:val="-5"/>
          <w:sz w:val="20"/>
        </w:rPr>
        <w:t xml:space="preserve"> </w:t>
      </w:r>
      <w:r>
        <w:rPr>
          <w:color w:val="221F1F"/>
          <w:sz w:val="20"/>
        </w:rPr>
        <w:t>that</w:t>
      </w:r>
      <w:r>
        <w:rPr>
          <w:color w:val="221F1F"/>
          <w:spacing w:val="-4"/>
          <w:sz w:val="20"/>
        </w:rPr>
        <w:t xml:space="preserve"> </w:t>
      </w:r>
      <w:r>
        <w:rPr>
          <w:color w:val="221F1F"/>
          <w:sz w:val="20"/>
        </w:rPr>
        <w:t>the</w:t>
      </w:r>
      <w:r>
        <w:rPr>
          <w:color w:val="221F1F"/>
          <w:spacing w:val="-3"/>
          <w:sz w:val="20"/>
        </w:rPr>
        <w:t xml:space="preserve"> </w:t>
      </w:r>
      <w:r>
        <w:rPr>
          <w:color w:val="221F1F"/>
          <w:sz w:val="20"/>
        </w:rPr>
        <w:t>Contractor</w:t>
      </w:r>
      <w:r>
        <w:rPr>
          <w:color w:val="221F1F"/>
          <w:spacing w:val="-3"/>
          <w:sz w:val="20"/>
        </w:rPr>
        <w:t xml:space="preserve"> </w:t>
      </w:r>
      <w:r>
        <w:rPr>
          <w:color w:val="221F1F"/>
          <w:sz w:val="20"/>
        </w:rPr>
        <w:t>will</w:t>
      </w:r>
      <w:r>
        <w:rPr>
          <w:color w:val="221F1F"/>
          <w:spacing w:val="-5"/>
          <w:sz w:val="20"/>
        </w:rPr>
        <w:t xml:space="preserve"> </w:t>
      </w:r>
      <w:r>
        <w:rPr>
          <w:color w:val="221F1F"/>
          <w:sz w:val="20"/>
        </w:rPr>
        <w:t>earn</w:t>
      </w:r>
      <w:r>
        <w:rPr>
          <w:color w:val="221F1F"/>
          <w:spacing w:val="-3"/>
          <w:sz w:val="20"/>
        </w:rPr>
        <w:t xml:space="preserve"> </w:t>
      </w:r>
      <w:r>
        <w:rPr>
          <w:color w:val="221F1F"/>
          <w:sz w:val="20"/>
        </w:rPr>
        <w:t>a</w:t>
      </w:r>
      <w:r>
        <w:rPr>
          <w:color w:val="221F1F"/>
          <w:spacing w:val="-4"/>
          <w:sz w:val="20"/>
        </w:rPr>
        <w:t xml:space="preserve"> </w:t>
      </w:r>
      <w:r>
        <w:rPr>
          <w:color w:val="221F1F"/>
          <w:sz w:val="20"/>
        </w:rPr>
        <w:t>fee</w:t>
      </w:r>
      <w:r>
        <w:rPr>
          <w:color w:val="221F1F"/>
          <w:spacing w:val="-8"/>
          <w:sz w:val="20"/>
        </w:rPr>
        <w:t xml:space="preserve"> </w:t>
      </w:r>
      <w:r>
        <w:rPr>
          <w:color w:val="221F1F"/>
          <w:sz w:val="20"/>
        </w:rPr>
        <w:t>significantly</w:t>
      </w:r>
      <w:r>
        <w:rPr>
          <w:color w:val="221F1F"/>
          <w:spacing w:val="-2"/>
          <w:sz w:val="20"/>
        </w:rPr>
        <w:t xml:space="preserve"> </w:t>
      </w:r>
      <w:r>
        <w:rPr>
          <w:color w:val="221F1F"/>
          <w:sz w:val="20"/>
        </w:rPr>
        <w:t>above</w:t>
      </w:r>
      <w:r>
        <w:rPr>
          <w:color w:val="221F1F"/>
          <w:spacing w:val="-4"/>
          <w:sz w:val="20"/>
        </w:rPr>
        <w:t xml:space="preserve"> </w:t>
      </w:r>
      <w:r>
        <w:rPr>
          <w:color w:val="221F1F"/>
          <w:sz w:val="20"/>
        </w:rPr>
        <w:t>the</w:t>
      </w:r>
      <w:r>
        <w:rPr>
          <w:color w:val="221F1F"/>
          <w:spacing w:val="-4"/>
          <w:sz w:val="20"/>
        </w:rPr>
        <w:t xml:space="preserve"> </w:t>
      </w:r>
      <w:r>
        <w:rPr>
          <w:color w:val="221F1F"/>
          <w:sz w:val="20"/>
        </w:rPr>
        <w:t>target</w:t>
      </w:r>
      <w:r>
        <w:rPr>
          <w:color w:val="221F1F"/>
          <w:spacing w:val="-9"/>
          <w:sz w:val="20"/>
        </w:rPr>
        <w:t xml:space="preserve"> </w:t>
      </w:r>
      <w:r>
        <w:rPr>
          <w:color w:val="221F1F"/>
          <w:sz w:val="20"/>
        </w:rPr>
        <w:t>fee,</w:t>
      </w:r>
      <w:r>
        <w:rPr>
          <w:color w:val="221F1F"/>
          <w:spacing w:val="-6"/>
          <w:sz w:val="20"/>
        </w:rPr>
        <w:t xml:space="preserve"> </w:t>
      </w:r>
      <w:r>
        <w:rPr>
          <w:color w:val="221F1F"/>
          <w:sz w:val="20"/>
        </w:rPr>
        <w:t>the</w:t>
      </w:r>
      <w:r>
        <w:rPr>
          <w:color w:val="221F1F"/>
          <w:spacing w:val="-4"/>
          <w:sz w:val="20"/>
        </w:rPr>
        <w:t xml:space="preserve"> </w:t>
      </w:r>
      <w:r>
        <w:rPr>
          <w:color w:val="221F1F"/>
          <w:sz w:val="20"/>
        </w:rPr>
        <w:t>Government</w:t>
      </w:r>
      <w:r>
        <w:rPr>
          <w:color w:val="221F1F"/>
          <w:spacing w:val="-5"/>
          <w:sz w:val="20"/>
        </w:rPr>
        <w:t xml:space="preserve"> </w:t>
      </w:r>
      <w:r>
        <w:rPr>
          <w:color w:val="221F1F"/>
          <w:sz w:val="20"/>
        </w:rPr>
        <w:t>may,</w:t>
      </w:r>
      <w:r>
        <w:rPr>
          <w:color w:val="221F1F"/>
          <w:spacing w:val="-3"/>
          <w:sz w:val="20"/>
        </w:rPr>
        <w:t xml:space="preserve"> </w:t>
      </w:r>
      <w:r>
        <w:rPr>
          <w:color w:val="221F1F"/>
          <w:sz w:val="20"/>
        </w:rPr>
        <w:t xml:space="preserve">at the sole discretion of the Contracting Officer, pay </w:t>
      </w:r>
      <w:proofErr w:type="gramStart"/>
      <w:r>
        <w:rPr>
          <w:color w:val="221F1F"/>
          <w:sz w:val="20"/>
        </w:rPr>
        <w:t>on the basis of</w:t>
      </w:r>
      <w:proofErr w:type="gramEnd"/>
      <w:r>
        <w:rPr>
          <w:color w:val="221F1F"/>
          <w:sz w:val="20"/>
        </w:rPr>
        <w:t xml:space="preserve"> an appropriate higher fee.</w:t>
      </w:r>
    </w:p>
    <w:p w14:paraId="42E20B83" w14:textId="77777777" w:rsidR="00016C31" w:rsidRDefault="00016C31">
      <w:pPr>
        <w:pStyle w:val="BodyText"/>
      </w:pPr>
    </w:p>
    <w:p w14:paraId="74E08152" w14:textId="77777777" w:rsidR="00016C31" w:rsidRDefault="00632607">
      <w:pPr>
        <w:pStyle w:val="ListParagraph"/>
        <w:numPr>
          <w:ilvl w:val="1"/>
          <w:numId w:val="95"/>
        </w:numPr>
        <w:tabs>
          <w:tab w:val="left" w:pos="441"/>
        </w:tabs>
        <w:ind w:right="938"/>
        <w:rPr>
          <w:sz w:val="20"/>
        </w:rPr>
      </w:pPr>
      <w:r>
        <w:rPr>
          <w:color w:val="221F1F"/>
          <w:sz w:val="20"/>
        </w:rPr>
        <w:t>Payment of the incentive fee shall be made as specified in the Schedule; provided that the Contracting Officer withholds</w:t>
      </w:r>
      <w:r>
        <w:rPr>
          <w:color w:val="221F1F"/>
          <w:spacing w:val="-2"/>
          <w:sz w:val="20"/>
        </w:rPr>
        <w:t xml:space="preserve"> </w:t>
      </w:r>
      <w:r>
        <w:rPr>
          <w:color w:val="221F1F"/>
          <w:sz w:val="20"/>
        </w:rPr>
        <w:t>a</w:t>
      </w:r>
      <w:r>
        <w:rPr>
          <w:color w:val="221F1F"/>
          <w:spacing w:val="-1"/>
          <w:sz w:val="20"/>
        </w:rPr>
        <w:t xml:space="preserve"> </w:t>
      </w:r>
      <w:r>
        <w:rPr>
          <w:color w:val="221F1F"/>
          <w:sz w:val="20"/>
        </w:rPr>
        <w:t>reserve</w:t>
      </w:r>
      <w:r>
        <w:rPr>
          <w:color w:val="221F1F"/>
          <w:spacing w:val="-1"/>
          <w:sz w:val="20"/>
        </w:rPr>
        <w:t xml:space="preserve"> </w:t>
      </w:r>
      <w:r>
        <w:rPr>
          <w:color w:val="221F1F"/>
          <w:sz w:val="20"/>
        </w:rPr>
        <w:t>not</w:t>
      </w:r>
      <w:r>
        <w:rPr>
          <w:color w:val="221F1F"/>
          <w:spacing w:val="-2"/>
          <w:sz w:val="20"/>
        </w:rPr>
        <w:t xml:space="preserve"> </w:t>
      </w:r>
      <w:r>
        <w:rPr>
          <w:color w:val="221F1F"/>
          <w:sz w:val="20"/>
        </w:rPr>
        <w:t>to exceed 15</w:t>
      </w:r>
      <w:r>
        <w:rPr>
          <w:color w:val="221F1F"/>
          <w:spacing w:val="-2"/>
          <w:sz w:val="20"/>
        </w:rPr>
        <w:t xml:space="preserve"> </w:t>
      </w:r>
      <w:r>
        <w:rPr>
          <w:color w:val="221F1F"/>
          <w:sz w:val="20"/>
        </w:rPr>
        <w:t>percent</w:t>
      </w:r>
      <w:r>
        <w:rPr>
          <w:color w:val="221F1F"/>
          <w:spacing w:val="-4"/>
          <w:sz w:val="20"/>
        </w:rPr>
        <w:t xml:space="preserve"> </w:t>
      </w:r>
      <w:r>
        <w:rPr>
          <w:color w:val="221F1F"/>
          <w:sz w:val="20"/>
        </w:rPr>
        <w:t>of</w:t>
      </w:r>
      <w:r>
        <w:rPr>
          <w:color w:val="221F1F"/>
          <w:spacing w:val="-1"/>
          <w:sz w:val="20"/>
        </w:rPr>
        <w:t xml:space="preserve"> </w:t>
      </w:r>
      <w:r>
        <w:rPr>
          <w:color w:val="221F1F"/>
          <w:sz w:val="20"/>
        </w:rPr>
        <w:t>the</w:t>
      </w:r>
      <w:r>
        <w:rPr>
          <w:color w:val="221F1F"/>
          <w:spacing w:val="-1"/>
          <w:sz w:val="20"/>
        </w:rPr>
        <w:t xml:space="preserve"> </w:t>
      </w:r>
      <w:r>
        <w:rPr>
          <w:color w:val="221F1F"/>
          <w:sz w:val="20"/>
        </w:rPr>
        <w:t>total</w:t>
      </w:r>
      <w:r>
        <w:rPr>
          <w:color w:val="221F1F"/>
          <w:spacing w:val="-1"/>
          <w:sz w:val="20"/>
        </w:rPr>
        <w:t xml:space="preserve"> </w:t>
      </w:r>
      <w:r>
        <w:rPr>
          <w:color w:val="221F1F"/>
          <w:sz w:val="20"/>
        </w:rPr>
        <w:t>incentive</w:t>
      </w:r>
      <w:r>
        <w:rPr>
          <w:color w:val="221F1F"/>
          <w:spacing w:val="-1"/>
          <w:sz w:val="20"/>
        </w:rPr>
        <w:t xml:space="preserve"> </w:t>
      </w:r>
      <w:r>
        <w:rPr>
          <w:color w:val="221F1F"/>
          <w:sz w:val="20"/>
        </w:rPr>
        <w:t>fee</w:t>
      </w:r>
      <w:r>
        <w:rPr>
          <w:color w:val="221F1F"/>
          <w:spacing w:val="-1"/>
          <w:sz w:val="20"/>
        </w:rPr>
        <w:t xml:space="preserve"> </w:t>
      </w:r>
      <w:r>
        <w:rPr>
          <w:color w:val="221F1F"/>
          <w:sz w:val="20"/>
        </w:rPr>
        <w:t>or</w:t>
      </w:r>
      <w:r>
        <w:rPr>
          <w:color w:val="221F1F"/>
          <w:spacing w:val="-1"/>
          <w:sz w:val="20"/>
        </w:rPr>
        <w:t xml:space="preserve"> </w:t>
      </w:r>
      <w:r>
        <w:rPr>
          <w:color w:val="221F1F"/>
          <w:sz w:val="20"/>
        </w:rPr>
        <w:t>$100,000,</w:t>
      </w:r>
      <w:r>
        <w:rPr>
          <w:color w:val="221F1F"/>
          <w:spacing w:val="-3"/>
          <w:sz w:val="20"/>
        </w:rPr>
        <w:t xml:space="preserve"> </w:t>
      </w:r>
      <w:r>
        <w:rPr>
          <w:color w:val="221F1F"/>
          <w:sz w:val="20"/>
        </w:rPr>
        <w:t>whichever is</w:t>
      </w:r>
      <w:r>
        <w:rPr>
          <w:color w:val="221F1F"/>
          <w:spacing w:val="-2"/>
          <w:sz w:val="20"/>
        </w:rPr>
        <w:t xml:space="preserve"> </w:t>
      </w:r>
      <w:r>
        <w:rPr>
          <w:color w:val="221F1F"/>
          <w:sz w:val="20"/>
        </w:rPr>
        <w:t>less,</w:t>
      </w:r>
      <w:r>
        <w:rPr>
          <w:color w:val="221F1F"/>
          <w:spacing w:val="-1"/>
          <w:sz w:val="20"/>
        </w:rPr>
        <w:t xml:space="preserve"> </w:t>
      </w:r>
      <w:r>
        <w:rPr>
          <w:color w:val="221F1F"/>
          <w:sz w:val="20"/>
        </w:rPr>
        <w:t>to protect</w:t>
      </w:r>
      <w:r>
        <w:rPr>
          <w:color w:val="221F1F"/>
          <w:spacing w:val="-1"/>
          <w:sz w:val="20"/>
        </w:rPr>
        <w:t xml:space="preserve"> </w:t>
      </w:r>
      <w:r>
        <w:rPr>
          <w:color w:val="221F1F"/>
          <w:sz w:val="20"/>
        </w:rPr>
        <w:t>the Government's</w:t>
      </w:r>
      <w:r>
        <w:rPr>
          <w:color w:val="221F1F"/>
          <w:spacing w:val="-5"/>
          <w:sz w:val="20"/>
        </w:rPr>
        <w:t xml:space="preserve"> </w:t>
      </w:r>
      <w:r>
        <w:rPr>
          <w:color w:val="221F1F"/>
          <w:sz w:val="20"/>
        </w:rPr>
        <w:t>interest.</w:t>
      </w:r>
      <w:r>
        <w:rPr>
          <w:color w:val="221F1F"/>
          <w:spacing w:val="-5"/>
          <w:sz w:val="20"/>
        </w:rPr>
        <w:t xml:space="preserve"> </w:t>
      </w:r>
      <w:r>
        <w:rPr>
          <w:color w:val="221F1F"/>
          <w:sz w:val="20"/>
        </w:rPr>
        <w:t>The</w:t>
      </w:r>
      <w:r>
        <w:rPr>
          <w:color w:val="221F1F"/>
          <w:spacing w:val="-7"/>
          <w:sz w:val="20"/>
        </w:rPr>
        <w:t xml:space="preserve"> </w:t>
      </w:r>
      <w:r>
        <w:rPr>
          <w:color w:val="221F1F"/>
          <w:sz w:val="20"/>
        </w:rPr>
        <w:t>Contracting</w:t>
      </w:r>
      <w:r>
        <w:rPr>
          <w:color w:val="221F1F"/>
          <w:spacing w:val="-3"/>
          <w:sz w:val="20"/>
        </w:rPr>
        <w:t xml:space="preserve"> </w:t>
      </w:r>
      <w:r>
        <w:rPr>
          <w:color w:val="221F1F"/>
          <w:sz w:val="20"/>
        </w:rPr>
        <w:t>Officer</w:t>
      </w:r>
      <w:r>
        <w:rPr>
          <w:color w:val="221F1F"/>
          <w:spacing w:val="-4"/>
          <w:sz w:val="20"/>
        </w:rPr>
        <w:t xml:space="preserve"> </w:t>
      </w:r>
      <w:r>
        <w:rPr>
          <w:color w:val="221F1F"/>
          <w:sz w:val="20"/>
        </w:rPr>
        <w:t>shall</w:t>
      </w:r>
      <w:r>
        <w:rPr>
          <w:color w:val="221F1F"/>
          <w:spacing w:val="-5"/>
          <w:sz w:val="20"/>
        </w:rPr>
        <w:t xml:space="preserve"> </w:t>
      </w:r>
      <w:r>
        <w:rPr>
          <w:color w:val="221F1F"/>
          <w:sz w:val="20"/>
        </w:rPr>
        <w:t>release</w:t>
      </w:r>
      <w:r>
        <w:rPr>
          <w:color w:val="221F1F"/>
          <w:spacing w:val="-9"/>
          <w:sz w:val="20"/>
        </w:rPr>
        <w:t xml:space="preserve"> </w:t>
      </w:r>
      <w:r>
        <w:rPr>
          <w:color w:val="221F1F"/>
          <w:sz w:val="20"/>
        </w:rPr>
        <w:t>75</w:t>
      </w:r>
      <w:r>
        <w:rPr>
          <w:color w:val="221F1F"/>
          <w:spacing w:val="-4"/>
          <w:sz w:val="20"/>
        </w:rPr>
        <w:t xml:space="preserve"> </w:t>
      </w:r>
      <w:r>
        <w:rPr>
          <w:color w:val="221F1F"/>
          <w:sz w:val="20"/>
        </w:rPr>
        <w:t>percent</w:t>
      </w:r>
      <w:r>
        <w:rPr>
          <w:color w:val="221F1F"/>
          <w:spacing w:val="-5"/>
          <w:sz w:val="20"/>
        </w:rPr>
        <w:t xml:space="preserve"> </w:t>
      </w:r>
      <w:r>
        <w:rPr>
          <w:color w:val="221F1F"/>
          <w:sz w:val="20"/>
        </w:rPr>
        <w:t>of</w:t>
      </w:r>
      <w:r>
        <w:rPr>
          <w:color w:val="221F1F"/>
          <w:spacing w:val="-7"/>
          <w:sz w:val="20"/>
        </w:rPr>
        <w:t xml:space="preserve"> </w:t>
      </w:r>
      <w:r>
        <w:rPr>
          <w:color w:val="221F1F"/>
          <w:sz w:val="20"/>
        </w:rPr>
        <w:t>all</w:t>
      </w:r>
      <w:r>
        <w:rPr>
          <w:color w:val="221F1F"/>
          <w:spacing w:val="-5"/>
          <w:sz w:val="20"/>
        </w:rPr>
        <w:t xml:space="preserve"> </w:t>
      </w:r>
      <w:proofErr w:type="gramStart"/>
      <w:r>
        <w:rPr>
          <w:color w:val="221F1F"/>
          <w:sz w:val="20"/>
        </w:rPr>
        <w:t>fee</w:t>
      </w:r>
      <w:proofErr w:type="gramEnd"/>
      <w:r>
        <w:rPr>
          <w:color w:val="221F1F"/>
          <w:spacing w:val="-7"/>
          <w:sz w:val="20"/>
        </w:rPr>
        <w:t xml:space="preserve"> </w:t>
      </w:r>
      <w:r>
        <w:rPr>
          <w:color w:val="221F1F"/>
          <w:sz w:val="20"/>
        </w:rPr>
        <w:t>withholds</w:t>
      </w:r>
      <w:r>
        <w:rPr>
          <w:color w:val="221F1F"/>
          <w:spacing w:val="-8"/>
          <w:sz w:val="20"/>
        </w:rPr>
        <w:t xml:space="preserve"> </w:t>
      </w:r>
      <w:r>
        <w:rPr>
          <w:color w:val="221F1F"/>
          <w:sz w:val="20"/>
        </w:rPr>
        <w:t>under</w:t>
      </w:r>
      <w:r>
        <w:rPr>
          <w:color w:val="221F1F"/>
          <w:spacing w:val="-3"/>
          <w:sz w:val="20"/>
        </w:rPr>
        <w:t xml:space="preserve"> </w:t>
      </w:r>
      <w:r>
        <w:rPr>
          <w:color w:val="221F1F"/>
          <w:sz w:val="20"/>
        </w:rPr>
        <w:t>this</w:t>
      </w:r>
      <w:r>
        <w:rPr>
          <w:color w:val="221F1F"/>
          <w:spacing w:val="-6"/>
          <w:sz w:val="20"/>
        </w:rPr>
        <w:t xml:space="preserve"> </w:t>
      </w:r>
      <w:r>
        <w:rPr>
          <w:color w:val="221F1F"/>
          <w:sz w:val="20"/>
        </w:rPr>
        <w:t>contract</w:t>
      </w:r>
      <w:r>
        <w:rPr>
          <w:color w:val="221F1F"/>
          <w:spacing w:val="-5"/>
          <w:sz w:val="20"/>
        </w:rPr>
        <w:t xml:space="preserve"> </w:t>
      </w:r>
      <w:r>
        <w:rPr>
          <w:color w:val="221F1F"/>
          <w:sz w:val="20"/>
        </w:rPr>
        <w:t>after receipt of an adequate certified final indirect cost rate proposal covering the year of physical completion of this contract, provided the Contractor has satisfied all other contract terms and conditions, including the submission of the final patent and royalty reports, and is not delinquent in submitting final vouchers on prior years' settlements. The Contracting Officer may release up to 90 percent of the fee withholds under this contract based on the Contractor's past performance related to the submission and settlement of final indirect cost rate proposals.</w:t>
      </w:r>
    </w:p>
    <w:p w14:paraId="63CE13BC" w14:textId="77777777" w:rsidR="00016C31" w:rsidRDefault="00016C31">
      <w:pPr>
        <w:pStyle w:val="BodyText"/>
        <w:spacing w:before="2"/>
      </w:pPr>
    </w:p>
    <w:p w14:paraId="73D7F154" w14:textId="77777777" w:rsidR="00016C31" w:rsidRDefault="00632607">
      <w:pPr>
        <w:pStyle w:val="ListParagraph"/>
        <w:numPr>
          <w:ilvl w:val="2"/>
          <w:numId w:val="96"/>
        </w:numPr>
        <w:tabs>
          <w:tab w:val="left" w:pos="724"/>
        </w:tabs>
        <w:ind w:right="1220" w:hanging="3"/>
        <w:jc w:val="left"/>
        <w:rPr>
          <w:sz w:val="20"/>
        </w:rPr>
      </w:pPr>
      <w:r>
        <w:rPr>
          <w:color w:val="221F1F"/>
          <w:sz w:val="20"/>
        </w:rPr>
        <w:t>Equitable</w:t>
      </w:r>
      <w:r>
        <w:rPr>
          <w:color w:val="221F1F"/>
          <w:spacing w:val="-5"/>
          <w:sz w:val="20"/>
        </w:rPr>
        <w:t xml:space="preserve"> </w:t>
      </w:r>
      <w:r>
        <w:rPr>
          <w:color w:val="221F1F"/>
          <w:sz w:val="20"/>
        </w:rPr>
        <w:t>adjustments.</w:t>
      </w:r>
      <w:r>
        <w:rPr>
          <w:color w:val="221F1F"/>
          <w:spacing w:val="-4"/>
          <w:sz w:val="20"/>
        </w:rPr>
        <w:t xml:space="preserve"> </w:t>
      </w:r>
      <w:r>
        <w:rPr>
          <w:color w:val="221F1F"/>
          <w:sz w:val="20"/>
        </w:rPr>
        <w:t>When</w:t>
      </w:r>
      <w:r>
        <w:rPr>
          <w:color w:val="221F1F"/>
          <w:spacing w:val="-3"/>
          <w:sz w:val="20"/>
        </w:rPr>
        <w:t xml:space="preserve"> </w:t>
      </w:r>
      <w:r>
        <w:rPr>
          <w:color w:val="221F1F"/>
          <w:sz w:val="20"/>
        </w:rPr>
        <w:t>the</w:t>
      </w:r>
      <w:r>
        <w:rPr>
          <w:color w:val="221F1F"/>
          <w:spacing w:val="-5"/>
          <w:sz w:val="20"/>
        </w:rPr>
        <w:t xml:space="preserve"> </w:t>
      </w:r>
      <w:r>
        <w:rPr>
          <w:color w:val="221F1F"/>
          <w:sz w:val="20"/>
        </w:rPr>
        <w:t>work</w:t>
      </w:r>
      <w:r>
        <w:rPr>
          <w:color w:val="221F1F"/>
          <w:spacing w:val="-6"/>
          <w:sz w:val="20"/>
        </w:rPr>
        <w:t xml:space="preserve"> </w:t>
      </w:r>
      <w:r>
        <w:rPr>
          <w:color w:val="221F1F"/>
          <w:sz w:val="20"/>
        </w:rPr>
        <w:t>under</w:t>
      </w:r>
      <w:r>
        <w:rPr>
          <w:color w:val="221F1F"/>
          <w:spacing w:val="-4"/>
          <w:sz w:val="20"/>
        </w:rPr>
        <w:t xml:space="preserve"> </w:t>
      </w:r>
      <w:r>
        <w:rPr>
          <w:color w:val="221F1F"/>
          <w:sz w:val="20"/>
        </w:rPr>
        <w:t>this</w:t>
      </w:r>
      <w:r>
        <w:rPr>
          <w:color w:val="221F1F"/>
          <w:spacing w:val="-6"/>
          <w:sz w:val="20"/>
        </w:rPr>
        <w:t xml:space="preserve"> </w:t>
      </w:r>
      <w:r>
        <w:rPr>
          <w:color w:val="221F1F"/>
          <w:sz w:val="20"/>
        </w:rPr>
        <w:t>contract</w:t>
      </w:r>
      <w:r>
        <w:rPr>
          <w:color w:val="221F1F"/>
          <w:spacing w:val="-5"/>
          <w:sz w:val="20"/>
        </w:rPr>
        <w:t xml:space="preserve"> </w:t>
      </w:r>
      <w:r>
        <w:rPr>
          <w:color w:val="221F1F"/>
          <w:sz w:val="20"/>
        </w:rPr>
        <w:t>is</w:t>
      </w:r>
      <w:r>
        <w:rPr>
          <w:color w:val="221F1F"/>
          <w:spacing w:val="-8"/>
          <w:sz w:val="20"/>
        </w:rPr>
        <w:t xml:space="preserve"> </w:t>
      </w:r>
      <w:r>
        <w:rPr>
          <w:color w:val="221F1F"/>
          <w:sz w:val="20"/>
        </w:rPr>
        <w:t>increased</w:t>
      </w:r>
      <w:r>
        <w:rPr>
          <w:color w:val="221F1F"/>
          <w:spacing w:val="-3"/>
          <w:sz w:val="20"/>
        </w:rPr>
        <w:t xml:space="preserve"> </w:t>
      </w:r>
      <w:r>
        <w:rPr>
          <w:color w:val="221F1F"/>
          <w:sz w:val="20"/>
        </w:rPr>
        <w:t>or</w:t>
      </w:r>
      <w:r>
        <w:rPr>
          <w:color w:val="221F1F"/>
          <w:spacing w:val="-7"/>
          <w:sz w:val="20"/>
        </w:rPr>
        <w:t xml:space="preserve"> </w:t>
      </w:r>
      <w:r>
        <w:rPr>
          <w:color w:val="221F1F"/>
          <w:sz w:val="20"/>
        </w:rPr>
        <w:t>decreased</w:t>
      </w:r>
      <w:r>
        <w:rPr>
          <w:color w:val="221F1F"/>
          <w:spacing w:val="-6"/>
          <w:sz w:val="20"/>
        </w:rPr>
        <w:t xml:space="preserve"> </w:t>
      </w:r>
      <w:r>
        <w:rPr>
          <w:color w:val="221F1F"/>
          <w:sz w:val="20"/>
        </w:rPr>
        <w:t>by</w:t>
      </w:r>
      <w:r>
        <w:rPr>
          <w:color w:val="221F1F"/>
          <w:spacing w:val="-7"/>
          <w:sz w:val="20"/>
        </w:rPr>
        <w:t xml:space="preserve"> </w:t>
      </w:r>
      <w:r>
        <w:rPr>
          <w:color w:val="221F1F"/>
          <w:sz w:val="20"/>
        </w:rPr>
        <w:t>a</w:t>
      </w:r>
      <w:r>
        <w:rPr>
          <w:color w:val="221F1F"/>
          <w:spacing w:val="-5"/>
          <w:sz w:val="20"/>
        </w:rPr>
        <w:t xml:space="preserve"> </w:t>
      </w:r>
      <w:r>
        <w:rPr>
          <w:color w:val="221F1F"/>
          <w:sz w:val="20"/>
        </w:rPr>
        <w:t>modification</w:t>
      </w:r>
      <w:r>
        <w:rPr>
          <w:color w:val="221F1F"/>
          <w:spacing w:val="-3"/>
          <w:sz w:val="20"/>
        </w:rPr>
        <w:t xml:space="preserve"> </w:t>
      </w:r>
      <w:r>
        <w:rPr>
          <w:color w:val="221F1F"/>
          <w:sz w:val="20"/>
        </w:rPr>
        <w:t>to</w:t>
      </w:r>
      <w:r>
        <w:rPr>
          <w:color w:val="221F1F"/>
          <w:spacing w:val="-4"/>
          <w:sz w:val="20"/>
        </w:rPr>
        <w:t xml:space="preserve"> </w:t>
      </w:r>
      <w:r>
        <w:rPr>
          <w:color w:val="221F1F"/>
          <w:sz w:val="20"/>
        </w:rPr>
        <w:t>this contract or when any equitable adjustment in the target cost is authorized under any other clause, equitable adjustments in the target cost, target fee, minimum fee, and maximum fee, as appropriate, shall be stated in a supplemental agreement to this contract.</w:t>
      </w:r>
    </w:p>
    <w:p w14:paraId="3E522225" w14:textId="77777777" w:rsidR="00016C31" w:rsidRDefault="00016C31">
      <w:pPr>
        <w:pStyle w:val="BodyText"/>
        <w:spacing w:before="11"/>
        <w:rPr>
          <w:sz w:val="19"/>
        </w:rPr>
      </w:pPr>
    </w:p>
    <w:p w14:paraId="6FF4BE61" w14:textId="77777777" w:rsidR="00016C31" w:rsidRDefault="00632607">
      <w:pPr>
        <w:pStyle w:val="ListParagraph"/>
        <w:numPr>
          <w:ilvl w:val="2"/>
          <w:numId w:val="96"/>
        </w:numPr>
        <w:tabs>
          <w:tab w:val="left" w:pos="439"/>
        </w:tabs>
        <w:ind w:left="438" w:right="965" w:hanging="272"/>
        <w:jc w:val="left"/>
        <w:rPr>
          <w:sz w:val="20"/>
        </w:rPr>
      </w:pPr>
      <w:r>
        <w:rPr>
          <w:color w:val="221F1F"/>
          <w:sz w:val="20"/>
        </w:rPr>
        <w:t xml:space="preserve">Fee payable. (1) The fee payable under this contract shall be the target fee increased by </w:t>
      </w:r>
      <w:r>
        <w:rPr>
          <w:b/>
          <w:color w:val="221F1F"/>
          <w:sz w:val="20"/>
        </w:rPr>
        <w:t>to be negotiated at the task</w:t>
      </w:r>
      <w:r>
        <w:rPr>
          <w:b/>
          <w:color w:val="221F1F"/>
          <w:spacing w:val="-3"/>
          <w:sz w:val="20"/>
        </w:rPr>
        <w:t xml:space="preserve"> </w:t>
      </w:r>
      <w:r>
        <w:rPr>
          <w:b/>
          <w:color w:val="221F1F"/>
          <w:sz w:val="20"/>
        </w:rPr>
        <w:t>order</w:t>
      </w:r>
      <w:r>
        <w:rPr>
          <w:b/>
          <w:color w:val="221F1F"/>
          <w:spacing w:val="-2"/>
          <w:sz w:val="20"/>
        </w:rPr>
        <w:t xml:space="preserve"> </w:t>
      </w:r>
      <w:r>
        <w:rPr>
          <w:b/>
          <w:color w:val="221F1F"/>
          <w:sz w:val="20"/>
        </w:rPr>
        <w:t>level</w:t>
      </w:r>
      <w:r>
        <w:rPr>
          <w:b/>
          <w:color w:val="221F1F"/>
          <w:spacing w:val="-5"/>
          <w:sz w:val="20"/>
        </w:rPr>
        <w:t xml:space="preserve"> </w:t>
      </w:r>
      <w:r>
        <w:rPr>
          <w:b/>
          <w:color w:val="221F1F"/>
          <w:sz w:val="20"/>
        </w:rPr>
        <w:t>(when</w:t>
      </w:r>
      <w:r>
        <w:rPr>
          <w:b/>
          <w:color w:val="221F1F"/>
          <w:spacing w:val="-3"/>
          <w:sz w:val="20"/>
        </w:rPr>
        <w:t xml:space="preserve"> </w:t>
      </w:r>
      <w:r>
        <w:rPr>
          <w:b/>
          <w:color w:val="221F1F"/>
          <w:sz w:val="20"/>
        </w:rPr>
        <w:t>applicable)</w:t>
      </w:r>
      <w:r>
        <w:rPr>
          <w:b/>
          <w:color w:val="221F1F"/>
          <w:spacing w:val="-1"/>
          <w:sz w:val="20"/>
        </w:rPr>
        <w:t xml:space="preserve"> </w:t>
      </w:r>
      <w:r>
        <w:rPr>
          <w:color w:val="221F1F"/>
          <w:sz w:val="20"/>
        </w:rPr>
        <w:t>cents</w:t>
      </w:r>
      <w:r>
        <w:rPr>
          <w:color w:val="221F1F"/>
          <w:spacing w:val="-4"/>
          <w:sz w:val="20"/>
        </w:rPr>
        <w:t xml:space="preserve"> </w:t>
      </w:r>
      <w:r>
        <w:rPr>
          <w:color w:val="221F1F"/>
          <w:sz w:val="20"/>
        </w:rPr>
        <w:t>for</w:t>
      </w:r>
      <w:r>
        <w:rPr>
          <w:color w:val="221F1F"/>
          <w:spacing w:val="-4"/>
          <w:sz w:val="20"/>
        </w:rPr>
        <w:t xml:space="preserve"> </w:t>
      </w:r>
      <w:r>
        <w:rPr>
          <w:color w:val="221F1F"/>
          <w:sz w:val="20"/>
        </w:rPr>
        <w:t>every</w:t>
      </w:r>
      <w:r>
        <w:rPr>
          <w:color w:val="221F1F"/>
          <w:spacing w:val="-4"/>
          <w:sz w:val="20"/>
        </w:rPr>
        <w:t xml:space="preserve"> </w:t>
      </w:r>
      <w:r>
        <w:rPr>
          <w:color w:val="221F1F"/>
          <w:sz w:val="20"/>
        </w:rPr>
        <w:t>dollar</w:t>
      </w:r>
      <w:r>
        <w:rPr>
          <w:color w:val="221F1F"/>
          <w:spacing w:val="-4"/>
          <w:sz w:val="20"/>
        </w:rPr>
        <w:t xml:space="preserve"> </w:t>
      </w:r>
      <w:r>
        <w:rPr>
          <w:color w:val="221F1F"/>
          <w:sz w:val="20"/>
        </w:rPr>
        <w:t>that</w:t>
      </w:r>
      <w:r>
        <w:rPr>
          <w:color w:val="221F1F"/>
          <w:spacing w:val="-3"/>
          <w:sz w:val="20"/>
        </w:rPr>
        <w:t xml:space="preserve"> </w:t>
      </w:r>
      <w:r>
        <w:rPr>
          <w:color w:val="221F1F"/>
          <w:sz w:val="20"/>
        </w:rPr>
        <w:t>the</w:t>
      </w:r>
      <w:r>
        <w:rPr>
          <w:color w:val="221F1F"/>
          <w:spacing w:val="-3"/>
          <w:sz w:val="20"/>
        </w:rPr>
        <w:t xml:space="preserve"> </w:t>
      </w:r>
      <w:r>
        <w:rPr>
          <w:color w:val="221F1F"/>
          <w:sz w:val="20"/>
        </w:rPr>
        <w:t>total</w:t>
      </w:r>
      <w:r>
        <w:rPr>
          <w:color w:val="221F1F"/>
          <w:spacing w:val="-3"/>
          <w:sz w:val="20"/>
        </w:rPr>
        <w:t xml:space="preserve"> </w:t>
      </w:r>
      <w:r>
        <w:rPr>
          <w:color w:val="221F1F"/>
          <w:sz w:val="20"/>
        </w:rPr>
        <w:t>allowable</w:t>
      </w:r>
      <w:r>
        <w:rPr>
          <w:color w:val="221F1F"/>
          <w:spacing w:val="-1"/>
          <w:sz w:val="20"/>
        </w:rPr>
        <w:t xml:space="preserve"> </w:t>
      </w:r>
      <w:r>
        <w:rPr>
          <w:color w:val="221F1F"/>
          <w:sz w:val="20"/>
        </w:rPr>
        <w:t>cost</w:t>
      </w:r>
      <w:r>
        <w:rPr>
          <w:color w:val="221F1F"/>
          <w:spacing w:val="-3"/>
          <w:sz w:val="20"/>
        </w:rPr>
        <w:t xml:space="preserve"> </w:t>
      </w:r>
      <w:r>
        <w:rPr>
          <w:color w:val="221F1F"/>
          <w:sz w:val="20"/>
        </w:rPr>
        <w:t>is</w:t>
      </w:r>
      <w:r>
        <w:rPr>
          <w:color w:val="221F1F"/>
          <w:spacing w:val="-4"/>
          <w:sz w:val="20"/>
        </w:rPr>
        <w:t xml:space="preserve"> </w:t>
      </w:r>
      <w:r>
        <w:rPr>
          <w:color w:val="221F1F"/>
          <w:sz w:val="20"/>
        </w:rPr>
        <w:t>less</w:t>
      </w:r>
      <w:r>
        <w:rPr>
          <w:color w:val="221F1F"/>
          <w:spacing w:val="-4"/>
          <w:sz w:val="20"/>
        </w:rPr>
        <w:t xml:space="preserve"> </w:t>
      </w:r>
      <w:r>
        <w:rPr>
          <w:color w:val="221F1F"/>
          <w:sz w:val="20"/>
        </w:rPr>
        <w:t>than</w:t>
      </w:r>
      <w:r>
        <w:rPr>
          <w:color w:val="221F1F"/>
          <w:spacing w:val="-1"/>
          <w:sz w:val="20"/>
        </w:rPr>
        <w:t xml:space="preserve"> </w:t>
      </w:r>
      <w:r>
        <w:rPr>
          <w:color w:val="221F1F"/>
          <w:sz w:val="20"/>
        </w:rPr>
        <w:t>the</w:t>
      </w:r>
      <w:r>
        <w:rPr>
          <w:color w:val="221F1F"/>
          <w:spacing w:val="-5"/>
          <w:sz w:val="20"/>
        </w:rPr>
        <w:t xml:space="preserve"> </w:t>
      </w:r>
      <w:r>
        <w:rPr>
          <w:color w:val="221F1F"/>
          <w:sz w:val="20"/>
        </w:rPr>
        <w:t>target</w:t>
      </w:r>
      <w:r>
        <w:rPr>
          <w:color w:val="221F1F"/>
          <w:spacing w:val="-2"/>
          <w:sz w:val="20"/>
        </w:rPr>
        <w:t xml:space="preserve"> </w:t>
      </w:r>
      <w:r>
        <w:rPr>
          <w:color w:val="221F1F"/>
          <w:sz w:val="20"/>
        </w:rPr>
        <w:t>cost</w:t>
      </w:r>
      <w:r>
        <w:rPr>
          <w:color w:val="221F1F"/>
          <w:spacing w:val="-3"/>
          <w:sz w:val="20"/>
        </w:rPr>
        <w:t xml:space="preserve"> </w:t>
      </w:r>
      <w:r>
        <w:rPr>
          <w:color w:val="221F1F"/>
          <w:sz w:val="20"/>
        </w:rPr>
        <w:t xml:space="preserve">or decreased by </w:t>
      </w:r>
      <w:r>
        <w:rPr>
          <w:b/>
          <w:color w:val="221F1F"/>
          <w:sz w:val="20"/>
        </w:rPr>
        <w:t xml:space="preserve">to be negotiated at the task order level (when applicable) </w:t>
      </w:r>
      <w:r>
        <w:rPr>
          <w:color w:val="221F1F"/>
          <w:sz w:val="20"/>
        </w:rPr>
        <w:t>cents for every dollar that the total allowable cost exceeds the target cost. In no event shall the fee be greater</w:t>
      </w:r>
      <w:r>
        <w:rPr>
          <w:color w:val="221F1F"/>
          <w:spacing w:val="-1"/>
          <w:sz w:val="20"/>
        </w:rPr>
        <w:t xml:space="preserve"> </w:t>
      </w:r>
      <w:r>
        <w:rPr>
          <w:color w:val="221F1F"/>
          <w:sz w:val="20"/>
        </w:rPr>
        <w:t xml:space="preserve">than </w:t>
      </w:r>
      <w:r>
        <w:rPr>
          <w:b/>
          <w:color w:val="221F1F"/>
          <w:sz w:val="20"/>
        </w:rPr>
        <w:t>to be negotiated at the task order level</w:t>
      </w:r>
      <w:r>
        <w:rPr>
          <w:b/>
          <w:color w:val="221F1F"/>
          <w:spacing w:val="-5"/>
          <w:sz w:val="20"/>
        </w:rPr>
        <w:t xml:space="preserve"> </w:t>
      </w:r>
      <w:r>
        <w:rPr>
          <w:b/>
          <w:color w:val="221F1F"/>
          <w:sz w:val="20"/>
        </w:rPr>
        <w:t>(when</w:t>
      </w:r>
      <w:r>
        <w:rPr>
          <w:b/>
          <w:color w:val="221F1F"/>
          <w:spacing w:val="-5"/>
          <w:sz w:val="20"/>
        </w:rPr>
        <w:t xml:space="preserve"> </w:t>
      </w:r>
      <w:r>
        <w:rPr>
          <w:b/>
          <w:color w:val="221F1F"/>
          <w:sz w:val="20"/>
        </w:rPr>
        <w:t>applicable)</w:t>
      </w:r>
      <w:r>
        <w:rPr>
          <w:b/>
          <w:color w:val="221F1F"/>
          <w:spacing w:val="-4"/>
          <w:sz w:val="20"/>
        </w:rPr>
        <w:t xml:space="preserve"> </w:t>
      </w:r>
      <w:r>
        <w:rPr>
          <w:color w:val="221F1F"/>
          <w:sz w:val="20"/>
        </w:rPr>
        <w:t>less</w:t>
      </w:r>
      <w:r>
        <w:rPr>
          <w:color w:val="221F1F"/>
          <w:spacing w:val="-7"/>
          <w:sz w:val="20"/>
        </w:rPr>
        <w:t xml:space="preserve"> </w:t>
      </w:r>
      <w:r>
        <w:rPr>
          <w:color w:val="221F1F"/>
          <w:sz w:val="20"/>
        </w:rPr>
        <w:t>than</w:t>
      </w:r>
      <w:r>
        <w:rPr>
          <w:color w:val="221F1F"/>
          <w:spacing w:val="-3"/>
          <w:sz w:val="20"/>
        </w:rPr>
        <w:t xml:space="preserve"> </w:t>
      </w:r>
      <w:r>
        <w:rPr>
          <w:b/>
          <w:color w:val="221F1F"/>
          <w:sz w:val="20"/>
        </w:rPr>
        <w:t>to</w:t>
      </w:r>
      <w:r>
        <w:rPr>
          <w:b/>
          <w:color w:val="221F1F"/>
          <w:spacing w:val="-4"/>
          <w:sz w:val="20"/>
        </w:rPr>
        <w:t xml:space="preserve"> </w:t>
      </w:r>
      <w:r>
        <w:rPr>
          <w:b/>
          <w:color w:val="221F1F"/>
          <w:sz w:val="20"/>
        </w:rPr>
        <w:t>be</w:t>
      </w:r>
      <w:r>
        <w:rPr>
          <w:b/>
          <w:color w:val="221F1F"/>
          <w:spacing w:val="-5"/>
          <w:sz w:val="20"/>
        </w:rPr>
        <w:t xml:space="preserve"> </w:t>
      </w:r>
      <w:r>
        <w:rPr>
          <w:b/>
          <w:color w:val="221F1F"/>
          <w:sz w:val="20"/>
        </w:rPr>
        <w:t>negotiated</w:t>
      </w:r>
      <w:r>
        <w:rPr>
          <w:b/>
          <w:color w:val="221F1F"/>
          <w:spacing w:val="-4"/>
          <w:sz w:val="20"/>
        </w:rPr>
        <w:t xml:space="preserve"> </w:t>
      </w:r>
      <w:r>
        <w:rPr>
          <w:b/>
          <w:color w:val="221F1F"/>
          <w:sz w:val="20"/>
        </w:rPr>
        <w:t>at</w:t>
      </w:r>
      <w:r>
        <w:rPr>
          <w:b/>
          <w:color w:val="221F1F"/>
          <w:spacing w:val="-7"/>
          <w:sz w:val="20"/>
        </w:rPr>
        <w:t xml:space="preserve"> </w:t>
      </w:r>
      <w:r>
        <w:rPr>
          <w:b/>
          <w:color w:val="221F1F"/>
          <w:sz w:val="20"/>
        </w:rPr>
        <w:t>the</w:t>
      </w:r>
      <w:r>
        <w:rPr>
          <w:b/>
          <w:color w:val="221F1F"/>
          <w:spacing w:val="-5"/>
          <w:sz w:val="20"/>
        </w:rPr>
        <w:t xml:space="preserve"> </w:t>
      </w:r>
      <w:r>
        <w:rPr>
          <w:b/>
          <w:color w:val="221F1F"/>
          <w:sz w:val="20"/>
        </w:rPr>
        <w:t>task</w:t>
      </w:r>
      <w:r>
        <w:rPr>
          <w:b/>
          <w:color w:val="221F1F"/>
          <w:spacing w:val="-3"/>
          <w:sz w:val="20"/>
        </w:rPr>
        <w:t xml:space="preserve"> </w:t>
      </w:r>
      <w:r>
        <w:rPr>
          <w:b/>
          <w:color w:val="221F1F"/>
          <w:sz w:val="20"/>
        </w:rPr>
        <w:t>order</w:t>
      </w:r>
      <w:r>
        <w:rPr>
          <w:b/>
          <w:color w:val="221F1F"/>
          <w:spacing w:val="-4"/>
          <w:sz w:val="20"/>
        </w:rPr>
        <w:t xml:space="preserve"> </w:t>
      </w:r>
      <w:r>
        <w:rPr>
          <w:b/>
          <w:color w:val="221F1F"/>
          <w:sz w:val="20"/>
        </w:rPr>
        <w:t>level</w:t>
      </w:r>
      <w:r>
        <w:rPr>
          <w:b/>
          <w:color w:val="221F1F"/>
          <w:spacing w:val="-5"/>
          <w:sz w:val="20"/>
        </w:rPr>
        <w:t xml:space="preserve"> </w:t>
      </w:r>
      <w:r>
        <w:rPr>
          <w:b/>
          <w:color w:val="221F1F"/>
          <w:sz w:val="20"/>
        </w:rPr>
        <w:t>(when</w:t>
      </w:r>
      <w:r>
        <w:rPr>
          <w:b/>
          <w:color w:val="221F1F"/>
          <w:spacing w:val="-5"/>
          <w:sz w:val="20"/>
        </w:rPr>
        <w:t xml:space="preserve"> </w:t>
      </w:r>
      <w:r>
        <w:rPr>
          <w:b/>
          <w:color w:val="221F1F"/>
          <w:sz w:val="20"/>
        </w:rPr>
        <w:t>applicable)</w:t>
      </w:r>
      <w:r>
        <w:rPr>
          <w:b/>
          <w:color w:val="221F1F"/>
          <w:spacing w:val="-4"/>
          <w:sz w:val="20"/>
        </w:rPr>
        <w:t xml:space="preserve"> </w:t>
      </w:r>
      <w:r>
        <w:rPr>
          <w:color w:val="221F1F"/>
          <w:sz w:val="20"/>
        </w:rPr>
        <w:t>percent</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 xml:space="preserve">target </w:t>
      </w:r>
      <w:r>
        <w:rPr>
          <w:color w:val="221F1F"/>
          <w:spacing w:val="-2"/>
          <w:sz w:val="20"/>
        </w:rPr>
        <w:t>cost.</w:t>
      </w:r>
    </w:p>
    <w:p w14:paraId="1B388062" w14:textId="77777777" w:rsidR="00016C31" w:rsidRDefault="00016C31">
      <w:pPr>
        <w:pStyle w:val="BodyText"/>
        <w:spacing w:before="1"/>
      </w:pPr>
    </w:p>
    <w:p w14:paraId="61A1EDDE" w14:textId="77777777" w:rsidR="00016C31" w:rsidRDefault="00632607">
      <w:pPr>
        <w:pStyle w:val="ListParagraph"/>
        <w:numPr>
          <w:ilvl w:val="0"/>
          <w:numId w:val="94"/>
        </w:numPr>
        <w:tabs>
          <w:tab w:val="left" w:pos="441"/>
        </w:tabs>
        <w:ind w:right="1014"/>
        <w:jc w:val="left"/>
        <w:rPr>
          <w:sz w:val="20"/>
        </w:rPr>
      </w:pPr>
      <w:r>
        <w:rPr>
          <w:color w:val="221F1F"/>
          <w:sz w:val="20"/>
        </w:rPr>
        <w:t>The</w:t>
      </w:r>
      <w:r>
        <w:rPr>
          <w:color w:val="221F1F"/>
          <w:spacing w:val="-3"/>
          <w:sz w:val="20"/>
        </w:rPr>
        <w:t xml:space="preserve"> </w:t>
      </w:r>
      <w:r>
        <w:rPr>
          <w:color w:val="221F1F"/>
          <w:sz w:val="20"/>
        </w:rPr>
        <w:t>fee</w:t>
      </w:r>
      <w:r>
        <w:rPr>
          <w:color w:val="221F1F"/>
          <w:spacing w:val="-3"/>
          <w:sz w:val="20"/>
        </w:rPr>
        <w:t xml:space="preserve"> </w:t>
      </w:r>
      <w:r>
        <w:rPr>
          <w:color w:val="221F1F"/>
          <w:sz w:val="20"/>
        </w:rPr>
        <w:t>shall</w:t>
      </w:r>
      <w:r>
        <w:rPr>
          <w:color w:val="221F1F"/>
          <w:spacing w:val="-3"/>
          <w:sz w:val="20"/>
        </w:rPr>
        <w:t xml:space="preserve"> </w:t>
      </w:r>
      <w:r>
        <w:rPr>
          <w:color w:val="221F1F"/>
          <w:sz w:val="20"/>
        </w:rPr>
        <w:t>be</w:t>
      </w:r>
      <w:r>
        <w:rPr>
          <w:color w:val="221F1F"/>
          <w:spacing w:val="-3"/>
          <w:sz w:val="20"/>
        </w:rPr>
        <w:t xml:space="preserve"> </w:t>
      </w:r>
      <w:r>
        <w:rPr>
          <w:color w:val="221F1F"/>
          <w:sz w:val="20"/>
        </w:rPr>
        <w:t>subject</w:t>
      </w:r>
      <w:r>
        <w:rPr>
          <w:color w:val="221F1F"/>
          <w:spacing w:val="-3"/>
          <w:sz w:val="20"/>
        </w:rPr>
        <w:t xml:space="preserve"> </w:t>
      </w:r>
      <w:r>
        <w:rPr>
          <w:color w:val="221F1F"/>
          <w:sz w:val="20"/>
        </w:rPr>
        <w:t>to</w:t>
      </w:r>
      <w:r>
        <w:rPr>
          <w:color w:val="221F1F"/>
          <w:spacing w:val="-2"/>
          <w:sz w:val="20"/>
        </w:rPr>
        <w:t xml:space="preserve"> </w:t>
      </w:r>
      <w:r>
        <w:rPr>
          <w:color w:val="221F1F"/>
          <w:sz w:val="20"/>
        </w:rPr>
        <w:t>adjustment,</w:t>
      </w:r>
      <w:r>
        <w:rPr>
          <w:color w:val="221F1F"/>
          <w:spacing w:val="-3"/>
          <w:sz w:val="20"/>
        </w:rPr>
        <w:t xml:space="preserve"> </w:t>
      </w:r>
      <w:r>
        <w:rPr>
          <w:color w:val="221F1F"/>
          <w:sz w:val="20"/>
        </w:rPr>
        <w:t>to</w:t>
      </w:r>
      <w:r>
        <w:rPr>
          <w:color w:val="221F1F"/>
          <w:spacing w:val="-2"/>
          <w:sz w:val="20"/>
        </w:rPr>
        <w:t xml:space="preserve"> </w:t>
      </w:r>
      <w:r>
        <w:rPr>
          <w:color w:val="221F1F"/>
          <w:sz w:val="20"/>
        </w:rPr>
        <w:t>the</w:t>
      </w:r>
      <w:r>
        <w:rPr>
          <w:color w:val="221F1F"/>
          <w:spacing w:val="-3"/>
          <w:sz w:val="20"/>
        </w:rPr>
        <w:t xml:space="preserve"> </w:t>
      </w:r>
      <w:r>
        <w:rPr>
          <w:color w:val="221F1F"/>
          <w:sz w:val="20"/>
        </w:rPr>
        <w:t>extent provided</w:t>
      </w:r>
      <w:r>
        <w:rPr>
          <w:color w:val="221F1F"/>
          <w:spacing w:val="-2"/>
          <w:sz w:val="20"/>
        </w:rPr>
        <w:t xml:space="preserve"> </w:t>
      </w:r>
      <w:r>
        <w:rPr>
          <w:color w:val="221F1F"/>
          <w:sz w:val="20"/>
        </w:rPr>
        <w:t>in</w:t>
      </w:r>
      <w:r>
        <w:rPr>
          <w:color w:val="221F1F"/>
          <w:spacing w:val="-2"/>
          <w:sz w:val="20"/>
        </w:rPr>
        <w:t xml:space="preserve"> </w:t>
      </w:r>
      <w:r>
        <w:rPr>
          <w:color w:val="221F1F"/>
          <w:sz w:val="20"/>
        </w:rPr>
        <w:t>paragraph</w:t>
      </w:r>
      <w:r>
        <w:rPr>
          <w:color w:val="221F1F"/>
          <w:spacing w:val="-2"/>
          <w:sz w:val="20"/>
        </w:rPr>
        <w:t xml:space="preserve"> </w:t>
      </w:r>
      <w:r>
        <w:rPr>
          <w:color w:val="221F1F"/>
          <w:sz w:val="20"/>
        </w:rPr>
        <w:t>(d)</w:t>
      </w:r>
      <w:r>
        <w:rPr>
          <w:color w:val="221F1F"/>
          <w:spacing w:val="-3"/>
          <w:sz w:val="20"/>
        </w:rPr>
        <w:t xml:space="preserve"> </w:t>
      </w:r>
      <w:r>
        <w:rPr>
          <w:color w:val="221F1F"/>
          <w:sz w:val="20"/>
        </w:rPr>
        <w:t>above,</w:t>
      </w:r>
      <w:r>
        <w:rPr>
          <w:color w:val="221F1F"/>
          <w:spacing w:val="-2"/>
          <w:sz w:val="20"/>
        </w:rPr>
        <w:t xml:space="preserve"> </w:t>
      </w:r>
      <w:r>
        <w:rPr>
          <w:color w:val="221F1F"/>
          <w:sz w:val="20"/>
        </w:rPr>
        <w:t>and</w:t>
      </w:r>
      <w:r>
        <w:rPr>
          <w:color w:val="221F1F"/>
          <w:spacing w:val="-4"/>
          <w:sz w:val="20"/>
        </w:rPr>
        <w:t xml:space="preserve"> </w:t>
      </w:r>
      <w:r>
        <w:rPr>
          <w:color w:val="221F1F"/>
          <w:sz w:val="20"/>
        </w:rPr>
        <w:t>within</w:t>
      </w:r>
      <w:r>
        <w:rPr>
          <w:color w:val="221F1F"/>
          <w:spacing w:val="-2"/>
          <w:sz w:val="20"/>
        </w:rPr>
        <w:t xml:space="preserve"> </w:t>
      </w:r>
      <w:r>
        <w:rPr>
          <w:color w:val="221F1F"/>
          <w:sz w:val="20"/>
        </w:rPr>
        <w:t>the</w:t>
      </w:r>
      <w:r>
        <w:rPr>
          <w:color w:val="221F1F"/>
          <w:spacing w:val="-3"/>
          <w:sz w:val="20"/>
        </w:rPr>
        <w:t xml:space="preserve"> </w:t>
      </w:r>
      <w:r>
        <w:rPr>
          <w:color w:val="221F1F"/>
          <w:sz w:val="20"/>
        </w:rPr>
        <w:t>minimum</w:t>
      </w:r>
      <w:r>
        <w:rPr>
          <w:color w:val="221F1F"/>
          <w:spacing w:val="-5"/>
          <w:sz w:val="20"/>
        </w:rPr>
        <w:t xml:space="preserve"> </w:t>
      </w:r>
      <w:r>
        <w:rPr>
          <w:color w:val="221F1F"/>
          <w:sz w:val="20"/>
        </w:rPr>
        <w:t>and maximum fee limitations in subparagraph (1) above, when the total allowable cost is increased or decreased as a consequence of (</w:t>
      </w:r>
      <w:proofErr w:type="spellStart"/>
      <w:r>
        <w:rPr>
          <w:color w:val="221F1F"/>
          <w:sz w:val="20"/>
        </w:rPr>
        <w:t>i</w:t>
      </w:r>
      <w:proofErr w:type="spellEnd"/>
      <w:r>
        <w:rPr>
          <w:color w:val="221F1F"/>
          <w:sz w:val="20"/>
        </w:rPr>
        <w:t>) payments made under assignments or (ii) claims excepted from the release as required by paragraph (h)(2) of the Allowable Cost and Payment clause.</w:t>
      </w:r>
    </w:p>
    <w:p w14:paraId="1C2F3551" w14:textId="77777777" w:rsidR="00016C31" w:rsidRDefault="00016C31">
      <w:pPr>
        <w:pStyle w:val="BodyText"/>
        <w:spacing w:before="11"/>
        <w:rPr>
          <w:sz w:val="19"/>
        </w:rPr>
      </w:pPr>
    </w:p>
    <w:p w14:paraId="5A1D2BD5" w14:textId="77777777" w:rsidR="00016C31" w:rsidRDefault="00632607">
      <w:pPr>
        <w:pStyle w:val="ListParagraph"/>
        <w:numPr>
          <w:ilvl w:val="0"/>
          <w:numId w:val="94"/>
        </w:numPr>
        <w:tabs>
          <w:tab w:val="left" w:pos="441"/>
        </w:tabs>
        <w:ind w:right="932"/>
        <w:jc w:val="both"/>
        <w:rPr>
          <w:sz w:val="20"/>
        </w:rPr>
      </w:pPr>
      <w:r>
        <w:rPr>
          <w:color w:val="221F1F"/>
          <w:sz w:val="20"/>
        </w:rPr>
        <w:t>If</w:t>
      </w:r>
      <w:r>
        <w:rPr>
          <w:color w:val="221F1F"/>
          <w:spacing w:val="-4"/>
          <w:sz w:val="20"/>
        </w:rPr>
        <w:t xml:space="preserve"> </w:t>
      </w:r>
      <w:r>
        <w:rPr>
          <w:color w:val="221F1F"/>
          <w:sz w:val="20"/>
        </w:rPr>
        <w:t>this</w:t>
      </w:r>
      <w:r>
        <w:rPr>
          <w:color w:val="221F1F"/>
          <w:spacing w:val="-5"/>
          <w:sz w:val="20"/>
        </w:rPr>
        <w:t xml:space="preserve"> </w:t>
      </w:r>
      <w:r>
        <w:rPr>
          <w:color w:val="221F1F"/>
          <w:sz w:val="20"/>
        </w:rPr>
        <w:t>contract</w:t>
      </w:r>
      <w:r>
        <w:rPr>
          <w:color w:val="221F1F"/>
          <w:spacing w:val="-4"/>
          <w:sz w:val="20"/>
        </w:rPr>
        <w:t xml:space="preserve"> </w:t>
      </w:r>
      <w:r>
        <w:rPr>
          <w:color w:val="221F1F"/>
          <w:sz w:val="20"/>
        </w:rPr>
        <w:t>is</w:t>
      </w:r>
      <w:r>
        <w:rPr>
          <w:color w:val="221F1F"/>
          <w:spacing w:val="-5"/>
          <w:sz w:val="20"/>
        </w:rPr>
        <w:t xml:space="preserve"> </w:t>
      </w:r>
      <w:r>
        <w:rPr>
          <w:color w:val="221F1F"/>
          <w:sz w:val="20"/>
        </w:rPr>
        <w:t>terminated</w:t>
      </w:r>
      <w:r>
        <w:rPr>
          <w:color w:val="221F1F"/>
          <w:spacing w:val="-2"/>
          <w:sz w:val="20"/>
        </w:rPr>
        <w:t xml:space="preserve"> </w:t>
      </w:r>
      <w:r>
        <w:rPr>
          <w:color w:val="221F1F"/>
          <w:sz w:val="20"/>
        </w:rPr>
        <w:t>in</w:t>
      </w:r>
      <w:r>
        <w:rPr>
          <w:color w:val="221F1F"/>
          <w:spacing w:val="-5"/>
          <w:sz w:val="20"/>
        </w:rPr>
        <w:t xml:space="preserve"> </w:t>
      </w:r>
      <w:r>
        <w:rPr>
          <w:color w:val="221F1F"/>
          <w:sz w:val="20"/>
        </w:rPr>
        <w:t>its</w:t>
      </w:r>
      <w:r>
        <w:rPr>
          <w:color w:val="221F1F"/>
          <w:spacing w:val="-5"/>
          <w:sz w:val="20"/>
        </w:rPr>
        <w:t xml:space="preserve"> </w:t>
      </w:r>
      <w:r>
        <w:rPr>
          <w:color w:val="221F1F"/>
          <w:sz w:val="20"/>
        </w:rPr>
        <w:t>entirety,</w:t>
      </w:r>
      <w:r>
        <w:rPr>
          <w:color w:val="221F1F"/>
          <w:spacing w:val="-3"/>
          <w:sz w:val="20"/>
        </w:rPr>
        <w:t xml:space="preserve"> </w:t>
      </w:r>
      <w:r>
        <w:rPr>
          <w:color w:val="221F1F"/>
          <w:sz w:val="20"/>
        </w:rPr>
        <w:t>the</w:t>
      </w:r>
      <w:r>
        <w:rPr>
          <w:color w:val="221F1F"/>
          <w:spacing w:val="-4"/>
          <w:sz w:val="20"/>
        </w:rPr>
        <w:t xml:space="preserve"> </w:t>
      </w:r>
      <w:r>
        <w:rPr>
          <w:color w:val="221F1F"/>
          <w:sz w:val="20"/>
        </w:rPr>
        <w:t>portion</w:t>
      </w:r>
      <w:r>
        <w:rPr>
          <w:color w:val="221F1F"/>
          <w:spacing w:val="-10"/>
          <w:sz w:val="20"/>
        </w:rPr>
        <w:t xml:space="preserve"> </w:t>
      </w:r>
      <w:r>
        <w:rPr>
          <w:color w:val="221F1F"/>
          <w:sz w:val="20"/>
        </w:rPr>
        <w:t>of</w:t>
      </w:r>
      <w:r>
        <w:rPr>
          <w:color w:val="221F1F"/>
          <w:spacing w:val="-4"/>
          <w:sz w:val="20"/>
        </w:rPr>
        <w:t xml:space="preserve"> </w:t>
      </w:r>
      <w:r>
        <w:rPr>
          <w:color w:val="221F1F"/>
          <w:sz w:val="20"/>
        </w:rPr>
        <w:t>the</w:t>
      </w:r>
      <w:r>
        <w:rPr>
          <w:color w:val="221F1F"/>
          <w:spacing w:val="-6"/>
          <w:sz w:val="20"/>
        </w:rPr>
        <w:t xml:space="preserve"> </w:t>
      </w:r>
      <w:r>
        <w:rPr>
          <w:color w:val="221F1F"/>
          <w:sz w:val="20"/>
        </w:rPr>
        <w:t>target</w:t>
      </w:r>
      <w:r>
        <w:rPr>
          <w:color w:val="221F1F"/>
          <w:spacing w:val="-3"/>
          <w:sz w:val="20"/>
        </w:rPr>
        <w:t xml:space="preserve"> </w:t>
      </w:r>
      <w:r>
        <w:rPr>
          <w:color w:val="221F1F"/>
          <w:sz w:val="20"/>
        </w:rPr>
        <w:t>fee</w:t>
      </w:r>
      <w:r>
        <w:rPr>
          <w:color w:val="221F1F"/>
          <w:spacing w:val="-3"/>
          <w:sz w:val="20"/>
        </w:rPr>
        <w:t xml:space="preserve"> </w:t>
      </w:r>
      <w:r>
        <w:rPr>
          <w:color w:val="221F1F"/>
          <w:sz w:val="20"/>
        </w:rPr>
        <w:t>payable</w:t>
      </w:r>
      <w:r>
        <w:rPr>
          <w:color w:val="221F1F"/>
          <w:spacing w:val="-4"/>
          <w:sz w:val="20"/>
        </w:rPr>
        <w:t xml:space="preserve"> </w:t>
      </w:r>
      <w:r>
        <w:rPr>
          <w:color w:val="221F1F"/>
          <w:sz w:val="20"/>
        </w:rPr>
        <w:t>shall</w:t>
      </w:r>
      <w:r>
        <w:rPr>
          <w:color w:val="221F1F"/>
          <w:spacing w:val="-4"/>
          <w:sz w:val="20"/>
        </w:rPr>
        <w:t xml:space="preserve"> </w:t>
      </w:r>
      <w:r>
        <w:rPr>
          <w:color w:val="221F1F"/>
          <w:sz w:val="20"/>
        </w:rPr>
        <w:t>not</w:t>
      </w:r>
      <w:r>
        <w:rPr>
          <w:color w:val="221F1F"/>
          <w:spacing w:val="-5"/>
          <w:sz w:val="20"/>
        </w:rPr>
        <w:t xml:space="preserve"> </w:t>
      </w:r>
      <w:r>
        <w:rPr>
          <w:color w:val="221F1F"/>
          <w:sz w:val="20"/>
        </w:rPr>
        <w:t>be</w:t>
      </w:r>
      <w:r>
        <w:rPr>
          <w:color w:val="221F1F"/>
          <w:spacing w:val="-7"/>
          <w:sz w:val="20"/>
        </w:rPr>
        <w:t xml:space="preserve"> </w:t>
      </w:r>
      <w:r>
        <w:rPr>
          <w:color w:val="221F1F"/>
          <w:sz w:val="20"/>
        </w:rPr>
        <w:t>subject</w:t>
      </w:r>
      <w:r>
        <w:rPr>
          <w:color w:val="221F1F"/>
          <w:spacing w:val="-3"/>
          <w:sz w:val="20"/>
        </w:rPr>
        <w:t xml:space="preserve"> </w:t>
      </w:r>
      <w:r>
        <w:rPr>
          <w:color w:val="221F1F"/>
          <w:sz w:val="20"/>
        </w:rPr>
        <w:t>to</w:t>
      </w:r>
      <w:r>
        <w:rPr>
          <w:color w:val="221F1F"/>
          <w:spacing w:val="-3"/>
          <w:sz w:val="20"/>
        </w:rPr>
        <w:t xml:space="preserve"> </w:t>
      </w:r>
      <w:r>
        <w:rPr>
          <w:color w:val="221F1F"/>
          <w:sz w:val="20"/>
        </w:rPr>
        <w:t>an</w:t>
      </w:r>
      <w:r>
        <w:rPr>
          <w:color w:val="221F1F"/>
          <w:spacing w:val="-3"/>
          <w:sz w:val="20"/>
        </w:rPr>
        <w:t xml:space="preserve"> </w:t>
      </w:r>
      <w:r>
        <w:rPr>
          <w:color w:val="221F1F"/>
          <w:sz w:val="20"/>
        </w:rPr>
        <w:t>increase</w:t>
      </w:r>
      <w:r>
        <w:rPr>
          <w:color w:val="221F1F"/>
          <w:spacing w:val="-2"/>
          <w:sz w:val="20"/>
        </w:rPr>
        <w:t xml:space="preserve"> </w:t>
      </w:r>
      <w:r>
        <w:rPr>
          <w:color w:val="221F1F"/>
          <w:sz w:val="20"/>
        </w:rPr>
        <w:t>or decrease</w:t>
      </w:r>
      <w:r>
        <w:rPr>
          <w:color w:val="221F1F"/>
          <w:spacing w:val="-2"/>
          <w:sz w:val="20"/>
        </w:rPr>
        <w:t xml:space="preserve"> </w:t>
      </w:r>
      <w:r>
        <w:rPr>
          <w:color w:val="221F1F"/>
          <w:sz w:val="20"/>
        </w:rPr>
        <w:t>as</w:t>
      </w:r>
      <w:r>
        <w:rPr>
          <w:color w:val="221F1F"/>
          <w:spacing w:val="-3"/>
          <w:sz w:val="20"/>
        </w:rPr>
        <w:t xml:space="preserve"> </w:t>
      </w:r>
      <w:r>
        <w:rPr>
          <w:color w:val="221F1F"/>
          <w:sz w:val="20"/>
        </w:rPr>
        <w:t>provided</w:t>
      </w:r>
      <w:r>
        <w:rPr>
          <w:color w:val="221F1F"/>
          <w:spacing w:val="-1"/>
          <w:sz w:val="20"/>
        </w:rPr>
        <w:t xml:space="preserve"> </w:t>
      </w:r>
      <w:r>
        <w:rPr>
          <w:color w:val="221F1F"/>
          <w:sz w:val="20"/>
        </w:rPr>
        <w:t>in</w:t>
      </w:r>
      <w:r>
        <w:rPr>
          <w:color w:val="221F1F"/>
          <w:spacing w:val="-1"/>
          <w:sz w:val="20"/>
        </w:rPr>
        <w:t xml:space="preserve"> </w:t>
      </w:r>
      <w:r>
        <w:rPr>
          <w:color w:val="221F1F"/>
          <w:sz w:val="20"/>
        </w:rPr>
        <w:t>this paragraph.</w:t>
      </w:r>
      <w:r>
        <w:rPr>
          <w:color w:val="221F1F"/>
          <w:spacing w:val="-2"/>
          <w:sz w:val="20"/>
        </w:rPr>
        <w:t xml:space="preserve"> </w:t>
      </w:r>
      <w:r>
        <w:rPr>
          <w:color w:val="221F1F"/>
          <w:sz w:val="20"/>
        </w:rPr>
        <w:t>The</w:t>
      </w:r>
      <w:r>
        <w:rPr>
          <w:color w:val="221F1F"/>
          <w:spacing w:val="-2"/>
          <w:sz w:val="20"/>
        </w:rPr>
        <w:t xml:space="preserve"> </w:t>
      </w:r>
      <w:r>
        <w:rPr>
          <w:color w:val="221F1F"/>
          <w:sz w:val="20"/>
        </w:rPr>
        <w:t>termination</w:t>
      </w:r>
      <w:r>
        <w:rPr>
          <w:color w:val="221F1F"/>
          <w:spacing w:val="-1"/>
          <w:sz w:val="20"/>
        </w:rPr>
        <w:t xml:space="preserve"> </w:t>
      </w:r>
      <w:r>
        <w:rPr>
          <w:color w:val="221F1F"/>
          <w:sz w:val="20"/>
        </w:rPr>
        <w:t>shall</w:t>
      </w:r>
      <w:r>
        <w:rPr>
          <w:color w:val="221F1F"/>
          <w:spacing w:val="-5"/>
          <w:sz w:val="20"/>
        </w:rPr>
        <w:t xml:space="preserve"> </w:t>
      </w:r>
      <w:r>
        <w:rPr>
          <w:color w:val="221F1F"/>
          <w:sz w:val="20"/>
        </w:rPr>
        <w:t>be</w:t>
      </w:r>
      <w:r>
        <w:rPr>
          <w:color w:val="221F1F"/>
          <w:spacing w:val="-2"/>
          <w:sz w:val="20"/>
        </w:rPr>
        <w:t xml:space="preserve"> </w:t>
      </w:r>
      <w:r>
        <w:rPr>
          <w:color w:val="221F1F"/>
          <w:sz w:val="20"/>
        </w:rPr>
        <w:t>accomplished</w:t>
      </w:r>
      <w:r>
        <w:rPr>
          <w:color w:val="221F1F"/>
          <w:spacing w:val="-1"/>
          <w:sz w:val="20"/>
        </w:rPr>
        <w:t xml:space="preserve"> </w:t>
      </w:r>
      <w:r>
        <w:rPr>
          <w:color w:val="221F1F"/>
          <w:sz w:val="20"/>
        </w:rPr>
        <w:t>in</w:t>
      </w:r>
      <w:r>
        <w:rPr>
          <w:color w:val="221F1F"/>
          <w:spacing w:val="-1"/>
          <w:sz w:val="20"/>
        </w:rPr>
        <w:t xml:space="preserve"> </w:t>
      </w:r>
      <w:r>
        <w:rPr>
          <w:color w:val="221F1F"/>
          <w:sz w:val="20"/>
        </w:rPr>
        <w:t>accordance</w:t>
      </w:r>
      <w:r>
        <w:rPr>
          <w:color w:val="221F1F"/>
          <w:spacing w:val="-2"/>
          <w:sz w:val="20"/>
        </w:rPr>
        <w:t xml:space="preserve"> </w:t>
      </w:r>
      <w:r>
        <w:rPr>
          <w:color w:val="221F1F"/>
          <w:sz w:val="20"/>
        </w:rPr>
        <w:t>with</w:t>
      </w:r>
      <w:r>
        <w:rPr>
          <w:color w:val="221F1F"/>
          <w:spacing w:val="-1"/>
          <w:sz w:val="20"/>
        </w:rPr>
        <w:t xml:space="preserve"> </w:t>
      </w:r>
      <w:r>
        <w:rPr>
          <w:color w:val="221F1F"/>
          <w:sz w:val="20"/>
        </w:rPr>
        <w:t>other</w:t>
      </w:r>
      <w:r>
        <w:rPr>
          <w:color w:val="221F1F"/>
          <w:spacing w:val="40"/>
          <w:sz w:val="20"/>
        </w:rPr>
        <w:t xml:space="preserve"> </w:t>
      </w:r>
      <w:r>
        <w:rPr>
          <w:color w:val="221F1F"/>
          <w:sz w:val="20"/>
        </w:rPr>
        <w:t>applicable clauses of this contract.</w:t>
      </w:r>
    </w:p>
    <w:p w14:paraId="2C276831" w14:textId="77777777" w:rsidR="00016C31" w:rsidRDefault="00016C31">
      <w:pPr>
        <w:pStyle w:val="BodyText"/>
        <w:spacing w:before="11"/>
        <w:rPr>
          <w:sz w:val="19"/>
        </w:rPr>
      </w:pPr>
    </w:p>
    <w:p w14:paraId="7ED4E328" w14:textId="77777777" w:rsidR="00016C31" w:rsidRDefault="00632607">
      <w:pPr>
        <w:pStyle w:val="ListParagraph"/>
        <w:numPr>
          <w:ilvl w:val="0"/>
          <w:numId w:val="94"/>
        </w:numPr>
        <w:tabs>
          <w:tab w:val="left" w:pos="724"/>
        </w:tabs>
        <w:ind w:left="723" w:hanging="286"/>
        <w:jc w:val="left"/>
        <w:rPr>
          <w:sz w:val="20"/>
        </w:rPr>
      </w:pPr>
      <w:proofErr w:type="gramStart"/>
      <w:r>
        <w:rPr>
          <w:color w:val="221F1F"/>
          <w:sz w:val="20"/>
        </w:rPr>
        <w:t>For</w:t>
      </w:r>
      <w:r>
        <w:rPr>
          <w:color w:val="221F1F"/>
          <w:spacing w:val="-11"/>
          <w:sz w:val="20"/>
        </w:rPr>
        <w:t xml:space="preserve"> </w:t>
      </w:r>
      <w:r>
        <w:rPr>
          <w:color w:val="221F1F"/>
          <w:sz w:val="20"/>
        </w:rPr>
        <w:t>the</w:t>
      </w:r>
      <w:r>
        <w:rPr>
          <w:color w:val="221F1F"/>
          <w:spacing w:val="-8"/>
          <w:sz w:val="20"/>
        </w:rPr>
        <w:t xml:space="preserve"> </w:t>
      </w:r>
      <w:r>
        <w:rPr>
          <w:color w:val="221F1F"/>
          <w:sz w:val="20"/>
        </w:rPr>
        <w:t>purpose</w:t>
      </w:r>
      <w:r>
        <w:rPr>
          <w:color w:val="221F1F"/>
          <w:spacing w:val="-8"/>
          <w:sz w:val="20"/>
        </w:rPr>
        <w:t xml:space="preserve"> </w:t>
      </w:r>
      <w:r>
        <w:rPr>
          <w:color w:val="221F1F"/>
          <w:sz w:val="20"/>
        </w:rPr>
        <w:t>of</w:t>
      </w:r>
      <w:proofErr w:type="gramEnd"/>
      <w:r>
        <w:rPr>
          <w:color w:val="221F1F"/>
          <w:spacing w:val="-9"/>
          <w:sz w:val="20"/>
        </w:rPr>
        <w:t xml:space="preserve"> </w:t>
      </w:r>
      <w:r>
        <w:rPr>
          <w:color w:val="221F1F"/>
          <w:sz w:val="20"/>
        </w:rPr>
        <w:t>fee</w:t>
      </w:r>
      <w:r>
        <w:rPr>
          <w:color w:val="221F1F"/>
          <w:spacing w:val="-5"/>
          <w:sz w:val="20"/>
        </w:rPr>
        <w:t xml:space="preserve"> </w:t>
      </w:r>
      <w:r>
        <w:rPr>
          <w:color w:val="221F1F"/>
          <w:sz w:val="20"/>
        </w:rPr>
        <w:t>adjustment,</w:t>
      </w:r>
      <w:r>
        <w:rPr>
          <w:color w:val="221F1F"/>
          <w:spacing w:val="-6"/>
          <w:sz w:val="20"/>
        </w:rPr>
        <w:t xml:space="preserve"> </w:t>
      </w:r>
      <w:r>
        <w:rPr>
          <w:color w:val="221F1F"/>
          <w:sz w:val="20"/>
        </w:rPr>
        <w:t>"total</w:t>
      </w:r>
      <w:r>
        <w:rPr>
          <w:color w:val="221F1F"/>
          <w:spacing w:val="-9"/>
          <w:sz w:val="20"/>
        </w:rPr>
        <w:t xml:space="preserve"> </w:t>
      </w:r>
      <w:r>
        <w:rPr>
          <w:color w:val="221F1F"/>
          <w:sz w:val="20"/>
        </w:rPr>
        <w:t>allowable</w:t>
      </w:r>
      <w:r>
        <w:rPr>
          <w:color w:val="221F1F"/>
          <w:spacing w:val="-6"/>
          <w:sz w:val="20"/>
        </w:rPr>
        <w:t xml:space="preserve"> </w:t>
      </w:r>
      <w:r>
        <w:rPr>
          <w:color w:val="221F1F"/>
          <w:sz w:val="20"/>
        </w:rPr>
        <w:t>cost"</w:t>
      </w:r>
      <w:r>
        <w:rPr>
          <w:color w:val="221F1F"/>
          <w:spacing w:val="-10"/>
          <w:sz w:val="20"/>
        </w:rPr>
        <w:t xml:space="preserve"> </w:t>
      </w:r>
      <w:r>
        <w:rPr>
          <w:color w:val="221F1F"/>
          <w:sz w:val="20"/>
        </w:rPr>
        <w:t>shall</w:t>
      </w:r>
      <w:r>
        <w:rPr>
          <w:color w:val="221F1F"/>
          <w:spacing w:val="-6"/>
          <w:sz w:val="20"/>
        </w:rPr>
        <w:t xml:space="preserve"> </w:t>
      </w:r>
      <w:r>
        <w:rPr>
          <w:color w:val="221F1F"/>
          <w:sz w:val="20"/>
        </w:rPr>
        <w:t>not</w:t>
      </w:r>
      <w:r>
        <w:rPr>
          <w:color w:val="221F1F"/>
          <w:spacing w:val="-8"/>
          <w:sz w:val="20"/>
        </w:rPr>
        <w:t xml:space="preserve"> </w:t>
      </w:r>
      <w:r>
        <w:rPr>
          <w:color w:val="221F1F"/>
          <w:sz w:val="20"/>
        </w:rPr>
        <w:t>include</w:t>
      </w:r>
      <w:r>
        <w:rPr>
          <w:color w:val="221F1F"/>
          <w:spacing w:val="-8"/>
          <w:sz w:val="20"/>
        </w:rPr>
        <w:t xml:space="preserve"> </w:t>
      </w:r>
      <w:r>
        <w:rPr>
          <w:color w:val="221F1F"/>
          <w:sz w:val="20"/>
        </w:rPr>
        <w:t>allowable</w:t>
      </w:r>
      <w:r>
        <w:rPr>
          <w:color w:val="221F1F"/>
          <w:spacing w:val="-8"/>
          <w:sz w:val="20"/>
        </w:rPr>
        <w:t xml:space="preserve"> </w:t>
      </w:r>
      <w:r>
        <w:rPr>
          <w:color w:val="221F1F"/>
          <w:sz w:val="20"/>
        </w:rPr>
        <w:t>costs</w:t>
      </w:r>
      <w:r>
        <w:rPr>
          <w:color w:val="221F1F"/>
          <w:spacing w:val="-10"/>
          <w:sz w:val="20"/>
        </w:rPr>
        <w:t xml:space="preserve"> </w:t>
      </w:r>
      <w:r>
        <w:rPr>
          <w:color w:val="221F1F"/>
          <w:sz w:val="20"/>
        </w:rPr>
        <w:t>arising</w:t>
      </w:r>
      <w:r>
        <w:rPr>
          <w:color w:val="221F1F"/>
          <w:spacing w:val="-8"/>
          <w:sz w:val="20"/>
        </w:rPr>
        <w:t xml:space="preserve"> </w:t>
      </w:r>
      <w:r>
        <w:rPr>
          <w:color w:val="221F1F"/>
          <w:sz w:val="20"/>
        </w:rPr>
        <w:t>out</w:t>
      </w:r>
      <w:r>
        <w:rPr>
          <w:color w:val="221F1F"/>
          <w:spacing w:val="-9"/>
          <w:sz w:val="20"/>
        </w:rPr>
        <w:t xml:space="preserve"> </w:t>
      </w:r>
      <w:r>
        <w:rPr>
          <w:color w:val="221F1F"/>
          <w:sz w:val="20"/>
        </w:rPr>
        <w:t>of-</w:t>
      </w:r>
      <w:r>
        <w:rPr>
          <w:color w:val="221F1F"/>
          <w:spacing w:val="-10"/>
          <w:sz w:val="20"/>
        </w:rPr>
        <w:t>-</w:t>
      </w:r>
    </w:p>
    <w:p w14:paraId="481B810C" w14:textId="77777777" w:rsidR="00016C31" w:rsidRDefault="00016C31">
      <w:pPr>
        <w:pStyle w:val="BodyText"/>
        <w:spacing w:before="1"/>
      </w:pPr>
    </w:p>
    <w:p w14:paraId="62328B97" w14:textId="77777777" w:rsidR="00016C31" w:rsidRDefault="00632607">
      <w:pPr>
        <w:pStyle w:val="ListParagraph"/>
        <w:numPr>
          <w:ilvl w:val="0"/>
          <w:numId w:val="93"/>
        </w:numPr>
        <w:tabs>
          <w:tab w:val="left" w:pos="441"/>
        </w:tabs>
        <w:ind w:right="1560"/>
        <w:jc w:val="left"/>
        <w:rPr>
          <w:sz w:val="20"/>
        </w:rPr>
      </w:pPr>
      <w:r>
        <w:rPr>
          <w:color w:val="221F1F"/>
          <w:sz w:val="20"/>
        </w:rPr>
        <w:t>Any</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causes</w:t>
      </w:r>
      <w:r>
        <w:rPr>
          <w:color w:val="221F1F"/>
          <w:spacing w:val="-6"/>
          <w:sz w:val="20"/>
        </w:rPr>
        <w:t xml:space="preserve"> </w:t>
      </w:r>
      <w:r>
        <w:rPr>
          <w:color w:val="221F1F"/>
          <w:sz w:val="20"/>
        </w:rPr>
        <w:t>covered</w:t>
      </w:r>
      <w:r>
        <w:rPr>
          <w:color w:val="221F1F"/>
          <w:spacing w:val="-6"/>
          <w:sz w:val="20"/>
        </w:rPr>
        <w:t xml:space="preserve"> </w:t>
      </w:r>
      <w:r>
        <w:rPr>
          <w:color w:val="221F1F"/>
          <w:sz w:val="20"/>
        </w:rPr>
        <w:t>by</w:t>
      </w:r>
      <w:r>
        <w:rPr>
          <w:color w:val="221F1F"/>
          <w:spacing w:val="-4"/>
          <w:sz w:val="20"/>
        </w:rPr>
        <w:t xml:space="preserve"> </w:t>
      </w:r>
      <w:r>
        <w:rPr>
          <w:color w:val="221F1F"/>
          <w:sz w:val="20"/>
        </w:rPr>
        <w:t>the</w:t>
      </w:r>
      <w:r>
        <w:rPr>
          <w:color w:val="221F1F"/>
          <w:spacing w:val="-4"/>
          <w:sz w:val="20"/>
        </w:rPr>
        <w:t xml:space="preserve"> </w:t>
      </w:r>
      <w:r>
        <w:rPr>
          <w:color w:val="221F1F"/>
          <w:sz w:val="20"/>
        </w:rPr>
        <w:t>Excusable</w:t>
      </w:r>
      <w:r>
        <w:rPr>
          <w:color w:val="221F1F"/>
          <w:spacing w:val="-5"/>
          <w:sz w:val="20"/>
        </w:rPr>
        <w:t xml:space="preserve"> </w:t>
      </w:r>
      <w:r>
        <w:rPr>
          <w:color w:val="221F1F"/>
          <w:sz w:val="20"/>
        </w:rPr>
        <w:t>Delays</w:t>
      </w:r>
      <w:r>
        <w:rPr>
          <w:color w:val="221F1F"/>
          <w:spacing w:val="-6"/>
          <w:sz w:val="20"/>
        </w:rPr>
        <w:t xml:space="preserve"> </w:t>
      </w:r>
      <w:r>
        <w:rPr>
          <w:color w:val="221F1F"/>
          <w:sz w:val="20"/>
        </w:rPr>
        <w:t>clause</w:t>
      </w:r>
      <w:r>
        <w:rPr>
          <w:color w:val="221F1F"/>
          <w:spacing w:val="-5"/>
          <w:sz w:val="20"/>
        </w:rPr>
        <w:t xml:space="preserve"> </w:t>
      </w:r>
      <w:r>
        <w:rPr>
          <w:color w:val="221F1F"/>
          <w:sz w:val="20"/>
        </w:rPr>
        <w:t>to</w:t>
      </w:r>
      <w:r>
        <w:rPr>
          <w:color w:val="221F1F"/>
          <w:spacing w:val="-4"/>
          <w:sz w:val="20"/>
        </w:rPr>
        <w:t xml:space="preserve"> </w:t>
      </w:r>
      <w:r>
        <w:rPr>
          <w:color w:val="221F1F"/>
          <w:sz w:val="20"/>
        </w:rPr>
        <w:t>the</w:t>
      </w:r>
      <w:r>
        <w:rPr>
          <w:color w:val="221F1F"/>
          <w:spacing w:val="-4"/>
          <w:sz w:val="20"/>
        </w:rPr>
        <w:t xml:space="preserve"> </w:t>
      </w:r>
      <w:r>
        <w:rPr>
          <w:color w:val="221F1F"/>
          <w:sz w:val="20"/>
        </w:rPr>
        <w:t>extent</w:t>
      </w:r>
      <w:r>
        <w:rPr>
          <w:color w:val="221F1F"/>
          <w:spacing w:val="-5"/>
          <w:sz w:val="20"/>
        </w:rPr>
        <w:t xml:space="preserve"> </w:t>
      </w:r>
      <w:r>
        <w:rPr>
          <w:color w:val="221F1F"/>
          <w:sz w:val="20"/>
        </w:rPr>
        <w:t>that</w:t>
      </w:r>
      <w:r>
        <w:rPr>
          <w:color w:val="221F1F"/>
          <w:spacing w:val="-5"/>
          <w:sz w:val="20"/>
        </w:rPr>
        <w:t xml:space="preserve"> </w:t>
      </w:r>
      <w:r>
        <w:rPr>
          <w:color w:val="221F1F"/>
          <w:sz w:val="20"/>
        </w:rPr>
        <w:t>they</w:t>
      </w:r>
      <w:r>
        <w:rPr>
          <w:color w:val="221F1F"/>
          <w:spacing w:val="-4"/>
          <w:sz w:val="20"/>
        </w:rPr>
        <w:t xml:space="preserve"> </w:t>
      </w:r>
      <w:r>
        <w:rPr>
          <w:color w:val="221F1F"/>
          <w:sz w:val="20"/>
        </w:rPr>
        <w:t>are</w:t>
      </w:r>
      <w:r>
        <w:rPr>
          <w:color w:val="221F1F"/>
          <w:spacing w:val="-10"/>
          <w:sz w:val="20"/>
        </w:rPr>
        <w:t xml:space="preserve"> </w:t>
      </w:r>
      <w:r>
        <w:rPr>
          <w:color w:val="221F1F"/>
          <w:sz w:val="20"/>
        </w:rPr>
        <w:t>beyond</w:t>
      </w:r>
      <w:r>
        <w:rPr>
          <w:color w:val="221F1F"/>
          <w:spacing w:val="-4"/>
          <w:sz w:val="20"/>
        </w:rPr>
        <w:t xml:space="preserve"> </w:t>
      </w:r>
      <w:r>
        <w:rPr>
          <w:color w:val="221F1F"/>
          <w:sz w:val="20"/>
        </w:rPr>
        <w:t>the</w:t>
      </w:r>
      <w:r>
        <w:rPr>
          <w:color w:val="221F1F"/>
          <w:spacing w:val="-5"/>
          <w:sz w:val="20"/>
        </w:rPr>
        <w:t xml:space="preserve"> </w:t>
      </w:r>
      <w:r>
        <w:rPr>
          <w:color w:val="221F1F"/>
          <w:sz w:val="20"/>
        </w:rPr>
        <w:t>control</w:t>
      </w:r>
      <w:r>
        <w:rPr>
          <w:color w:val="221F1F"/>
          <w:spacing w:val="-4"/>
          <w:sz w:val="20"/>
        </w:rPr>
        <w:t xml:space="preserve"> </w:t>
      </w:r>
      <w:r>
        <w:rPr>
          <w:color w:val="221F1F"/>
          <w:sz w:val="20"/>
        </w:rPr>
        <w:t xml:space="preserve">and without the fault or negligence of the Contractor or any </w:t>
      </w:r>
      <w:proofErr w:type="gramStart"/>
      <w:r>
        <w:rPr>
          <w:color w:val="221F1F"/>
          <w:sz w:val="20"/>
        </w:rPr>
        <w:t>subcontractor;</w:t>
      </w:r>
      <w:proofErr w:type="gramEnd"/>
    </w:p>
    <w:p w14:paraId="4821FEB7" w14:textId="77777777" w:rsidR="00016C31" w:rsidRDefault="00016C31">
      <w:pPr>
        <w:pStyle w:val="BodyText"/>
        <w:spacing w:before="11"/>
        <w:rPr>
          <w:sz w:val="19"/>
        </w:rPr>
      </w:pPr>
    </w:p>
    <w:p w14:paraId="5B358AAB" w14:textId="77777777" w:rsidR="00016C31" w:rsidRDefault="00632607">
      <w:pPr>
        <w:pStyle w:val="ListParagraph"/>
        <w:numPr>
          <w:ilvl w:val="0"/>
          <w:numId w:val="93"/>
        </w:numPr>
        <w:tabs>
          <w:tab w:val="left" w:pos="735"/>
          <w:tab w:val="left" w:pos="736"/>
        </w:tabs>
        <w:ind w:left="438" w:right="1070"/>
        <w:jc w:val="left"/>
        <w:rPr>
          <w:sz w:val="20"/>
        </w:rPr>
      </w:pPr>
      <w:r>
        <w:rPr>
          <w:color w:val="221F1F"/>
          <w:sz w:val="20"/>
        </w:rPr>
        <w:t>The</w:t>
      </w:r>
      <w:r>
        <w:rPr>
          <w:color w:val="221F1F"/>
          <w:spacing w:val="-5"/>
          <w:sz w:val="20"/>
        </w:rPr>
        <w:t xml:space="preserve"> </w:t>
      </w:r>
      <w:r>
        <w:rPr>
          <w:color w:val="221F1F"/>
          <w:sz w:val="20"/>
        </w:rPr>
        <w:t>taking</w:t>
      </w:r>
      <w:r>
        <w:rPr>
          <w:color w:val="221F1F"/>
          <w:spacing w:val="-4"/>
          <w:sz w:val="20"/>
        </w:rPr>
        <w:t xml:space="preserve"> </w:t>
      </w:r>
      <w:r>
        <w:rPr>
          <w:color w:val="221F1F"/>
          <w:sz w:val="20"/>
        </w:rPr>
        <w:t>effect,</w:t>
      </w:r>
      <w:r>
        <w:rPr>
          <w:color w:val="221F1F"/>
          <w:spacing w:val="-7"/>
          <w:sz w:val="20"/>
        </w:rPr>
        <w:t xml:space="preserve"> </w:t>
      </w:r>
      <w:r>
        <w:rPr>
          <w:color w:val="221F1F"/>
          <w:sz w:val="20"/>
        </w:rPr>
        <w:t>after</w:t>
      </w:r>
      <w:r>
        <w:rPr>
          <w:color w:val="221F1F"/>
          <w:spacing w:val="-7"/>
          <w:sz w:val="20"/>
        </w:rPr>
        <w:t xml:space="preserve"> </w:t>
      </w:r>
      <w:r>
        <w:rPr>
          <w:color w:val="221F1F"/>
          <w:sz w:val="20"/>
        </w:rPr>
        <w:t>negotiating</w:t>
      </w:r>
      <w:r>
        <w:rPr>
          <w:color w:val="221F1F"/>
          <w:spacing w:val="-3"/>
          <w:sz w:val="20"/>
        </w:rPr>
        <w:t xml:space="preserve"> </w:t>
      </w:r>
      <w:r>
        <w:rPr>
          <w:color w:val="221F1F"/>
          <w:sz w:val="20"/>
        </w:rPr>
        <w:t>the</w:t>
      </w:r>
      <w:r>
        <w:rPr>
          <w:color w:val="221F1F"/>
          <w:spacing w:val="-5"/>
          <w:sz w:val="20"/>
        </w:rPr>
        <w:t xml:space="preserve"> </w:t>
      </w:r>
      <w:r>
        <w:rPr>
          <w:color w:val="221F1F"/>
          <w:sz w:val="20"/>
        </w:rPr>
        <w:t>target</w:t>
      </w:r>
      <w:r>
        <w:rPr>
          <w:color w:val="221F1F"/>
          <w:spacing w:val="-5"/>
          <w:sz w:val="20"/>
        </w:rPr>
        <w:t xml:space="preserve"> </w:t>
      </w:r>
      <w:r>
        <w:rPr>
          <w:color w:val="221F1F"/>
          <w:sz w:val="20"/>
        </w:rPr>
        <w:t>cost,</w:t>
      </w:r>
      <w:r>
        <w:rPr>
          <w:color w:val="221F1F"/>
          <w:spacing w:val="-5"/>
          <w:sz w:val="20"/>
        </w:rPr>
        <w:t xml:space="preserve"> </w:t>
      </w:r>
      <w:r>
        <w:rPr>
          <w:color w:val="221F1F"/>
          <w:sz w:val="20"/>
        </w:rPr>
        <w:t>of</w:t>
      </w:r>
      <w:r>
        <w:rPr>
          <w:color w:val="221F1F"/>
          <w:spacing w:val="-5"/>
          <w:sz w:val="20"/>
        </w:rPr>
        <w:t xml:space="preserve"> </w:t>
      </w:r>
      <w:r>
        <w:rPr>
          <w:color w:val="221F1F"/>
          <w:sz w:val="20"/>
        </w:rPr>
        <w:t>a</w:t>
      </w:r>
      <w:r>
        <w:rPr>
          <w:color w:val="221F1F"/>
          <w:spacing w:val="-8"/>
          <w:sz w:val="20"/>
        </w:rPr>
        <w:t xml:space="preserve"> </w:t>
      </w:r>
      <w:r>
        <w:rPr>
          <w:color w:val="221F1F"/>
          <w:sz w:val="20"/>
        </w:rPr>
        <w:t>statute,</w:t>
      </w:r>
      <w:r>
        <w:rPr>
          <w:color w:val="221F1F"/>
          <w:spacing w:val="-4"/>
          <w:sz w:val="20"/>
        </w:rPr>
        <w:t xml:space="preserve"> </w:t>
      </w:r>
      <w:r>
        <w:rPr>
          <w:color w:val="221F1F"/>
          <w:sz w:val="20"/>
        </w:rPr>
        <w:t>court</w:t>
      </w:r>
      <w:r>
        <w:rPr>
          <w:color w:val="221F1F"/>
          <w:spacing w:val="-5"/>
          <w:sz w:val="20"/>
        </w:rPr>
        <w:t xml:space="preserve"> </w:t>
      </w:r>
      <w:r>
        <w:rPr>
          <w:color w:val="221F1F"/>
          <w:sz w:val="20"/>
        </w:rPr>
        <w:t>decision,</w:t>
      </w:r>
      <w:r>
        <w:rPr>
          <w:color w:val="221F1F"/>
          <w:spacing w:val="-4"/>
          <w:sz w:val="20"/>
        </w:rPr>
        <w:t xml:space="preserve"> </w:t>
      </w:r>
      <w:r>
        <w:rPr>
          <w:color w:val="221F1F"/>
          <w:sz w:val="20"/>
        </w:rPr>
        <w:t>written</w:t>
      </w:r>
      <w:r>
        <w:rPr>
          <w:color w:val="221F1F"/>
          <w:spacing w:val="-4"/>
          <w:sz w:val="20"/>
        </w:rPr>
        <w:t xml:space="preserve"> </w:t>
      </w:r>
      <w:r>
        <w:rPr>
          <w:color w:val="221F1F"/>
          <w:sz w:val="20"/>
        </w:rPr>
        <w:t>ruling,</w:t>
      </w:r>
      <w:r>
        <w:rPr>
          <w:color w:val="221F1F"/>
          <w:spacing w:val="-4"/>
          <w:sz w:val="20"/>
        </w:rPr>
        <w:t xml:space="preserve"> </w:t>
      </w:r>
      <w:r>
        <w:rPr>
          <w:color w:val="221F1F"/>
          <w:sz w:val="20"/>
        </w:rPr>
        <w:t>or</w:t>
      </w:r>
      <w:r>
        <w:rPr>
          <w:color w:val="221F1F"/>
          <w:spacing w:val="-6"/>
          <w:sz w:val="20"/>
        </w:rPr>
        <w:t xml:space="preserve"> </w:t>
      </w:r>
      <w:r>
        <w:rPr>
          <w:color w:val="221F1F"/>
          <w:sz w:val="20"/>
        </w:rPr>
        <w:t>regulation</w:t>
      </w:r>
      <w:r>
        <w:rPr>
          <w:color w:val="221F1F"/>
          <w:spacing w:val="-4"/>
          <w:sz w:val="20"/>
        </w:rPr>
        <w:t xml:space="preserve"> </w:t>
      </w:r>
      <w:r>
        <w:rPr>
          <w:color w:val="221F1F"/>
          <w:sz w:val="20"/>
        </w:rPr>
        <w:t xml:space="preserve">that results in the Contractor's being required to pay or bear the burden of any tax or duty or rate increase in a tax or </w:t>
      </w:r>
      <w:proofErr w:type="gramStart"/>
      <w:r>
        <w:rPr>
          <w:color w:val="221F1F"/>
          <w:spacing w:val="-2"/>
          <w:sz w:val="20"/>
        </w:rPr>
        <w:t>duty;</w:t>
      </w:r>
      <w:proofErr w:type="gramEnd"/>
    </w:p>
    <w:p w14:paraId="3015BA4F" w14:textId="77777777" w:rsidR="00016C31" w:rsidRDefault="00016C31">
      <w:pPr>
        <w:pStyle w:val="BodyText"/>
        <w:spacing w:before="10"/>
        <w:rPr>
          <w:sz w:val="19"/>
        </w:rPr>
      </w:pPr>
    </w:p>
    <w:p w14:paraId="4C9929A9" w14:textId="77777777" w:rsidR="00016C31" w:rsidRDefault="00900DE8">
      <w:pPr>
        <w:pStyle w:val="ListParagraph"/>
        <w:numPr>
          <w:ilvl w:val="0"/>
          <w:numId w:val="93"/>
        </w:numPr>
        <w:tabs>
          <w:tab w:val="left" w:pos="791"/>
        </w:tabs>
        <w:ind w:right="899" w:hanging="3"/>
        <w:jc w:val="left"/>
        <w:rPr>
          <w:sz w:val="20"/>
        </w:rPr>
      </w:pPr>
      <w:r>
        <w:pict w14:anchorId="0224CC0D">
          <v:rect id="docshape51" o:spid="_x0000_s1081" style="position:absolute;left:0;text-align:left;margin-left:59.5pt;margin-top:68.25pt;width:515pt;height:1.45pt;z-index:-18495488;mso-position-horizontal-relative:page" fillcolor="#0e233d" stroked="f">
            <w10:wrap anchorx="page"/>
          </v:rect>
        </w:pict>
      </w:r>
      <w:r w:rsidR="00632607">
        <w:rPr>
          <w:color w:val="221F1F"/>
          <w:sz w:val="20"/>
        </w:rPr>
        <w:t>Any direct cost attributed to the Contractor's involvement in litigation as required by the Contracting Officer pursuant</w:t>
      </w:r>
      <w:r w:rsidR="00632607">
        <w:rPr>
          <w:color w:val="221F1F"/>
          <w:spacing w:val="-5"/>
          <w:sz w:val="20"/>
        </w:rPr>
        <w:t xml:space="preserve"> </w:t>
      </w:r>
      <w:r w:rsidR="00632607">
        <w:rPr>
          <w:color w:val="221F1F"/>
          <w:sz w:val="20"/>
        </w:rPr>
        <w:t>to</w:t>
      </w:r>
      <w:r w:rsidR="00632607">
        <w:rPr>
          <w:color w:val="221F1F"/>
          <w:spacing w:val="-5"/>
          <w:sz w:val="20"/>
        </w:rPr>
        <w:t xml:space="preserve"> </w:t>
      </w:r>
      <w:r w:rsidR="00632607">
        <w:rPr>
          <w:color w:val="221F1F"/>
          <w:sz w:val="20"/>
        </w:rPr>
        <w:t>a</w:t>
      </w:r>
      <w:r w:rsidR="00632607">
        <w:rPr>
          <w:color w:val="221F1F"/>
          <w:spacing w:val="-5"/>
          <w:sz w:val="20"/>
        </w:rPr>
        <w:t xml:space="preserve"> </w:t>
      </w:r>
      <w:r w:rsidR="00632607">
        <w:rPr>
          <w:color w:val="221F1F"/>
          <w:sz w:val="20"/>
        </w:rPr>
        <w:t>clause</w:t>
      </w:r>
      <w:r w:rsidR="00632607">
        <w:rPr>
          <w:color w:val="221F1F"/>
          <w:spacing w:val="-7"/>
          <w:sz w:val="20"/>
        </w:rPr>
        <w:t xml:space="preserve"> </w:t>
      </w:r>
      <w:r w:rsidR="00632607">
        <w:rPr>
          <w:color w:val="221F1F"/>
          <w:sz w:val="20"/>
        </w:rPr>
        <w:t>of</w:t>
      </w:r>
      <w:r w:rsidR="00632607">
        <w:rPr>
          <w:color w:val="221F1F"/>
          <w:spacing w:val="-5"/>
          <w:sz w:val="20"/>
        </w:rPr>
        <w:t xml:space="preserve"> </w:t>
      </w:r>
      <w:r w:rsidR="00632607">
        <w:rPr>
          <w:color w:val="221F1F"/>
          <w:sz w:val="20"/>
        </w:rPr>
        <w:t>this</w:t>
      </w:r>
      <w:r w:rsidR="00632607">
        <w:rPr>
          <w:color w:val="221F1F"/>
          <w:spacing w:val="-6"/>
          <w:sz w:val="20"/>
        </w:rPr>
        <w:t xml:space="preserve"> </w:t>
      </w:r>
      <w:r w:rsidR="00632607">
        <w:rPr>
          <w:color w:val="221F1F"/>
          <w:sz w:val="20"/>
        </w:rPr>
        <w:t>contract,</w:t>
      </w:r>
      <w:r w:rsidR="00632607">
        <w:rPr>
          <w:color w:val="221F1F"/>
          <w:spacing w:val="-5"/>
          <w:sz w:val="20"/>
        </w:rPr>
        <w:t xml:space="preserve"> </w:t>
      </w:r>
      <w:r w:rsidR="00632607">
        <w:rPr>
          <w:color w:val="221F1F"/>
          <w:sz w:val="20"/>
        </w:rPr>
        <w:t>including</w:t>
      </w:r>
      <w:r w:rsidR="00632607">
        <w:rPr>
          <w:color w:val="221F1F"/>
          <w:spacing w:val="-5"/>
          <w:sz w:val="20"/>
        </w:rPr>
        <w:t xml:space="preserve"> </w:t>
      </w:r>
      <w:r w:rsidR="00632607">
        <w:rPr>
          <w:color w:val="221F1F"/>
          <w:sz w:val="20"/>
        </w:rPr>
        <w:t>furnishing</w:t>
      </w:r>
      <w:r w:rsidR="00632607">
        <w:rPr>
          <w:color w:val="221F1F"/>
          <w:spacing w:val="-4"/>
          <w:sz w:val="20"/>
        </w:rPr>
        <w:t xml:space="preserve"> </w:t>
      </w:r>
      <w:r w:rsidR="00632607">
        <w:rPr>
          <w:color w:val="221F1F"/>
          <w:sz w:val="20"/>
        </w:rPr>
        <w:t>evidence</w:t>
      </w:r>
      <w:r w:rsidR="00632607">
        <w:rPr>
          <w:color w:val="221F1F"/>
          <w:spacing w:val="-5"/>
          <w:sz w:val="20"/>
        </w:rPr>
        <w:t xml:space="preserve"> </w:t>
      </w:r>
      <w:r w:rsidR="00632607">
        <w:rPr>
          <w:color w:val="221F1F"/>
          <w:sz w:val="20"/>
        </w:rPr>
        <w:t>and</w:t>
      </w:r>
      <w:r w:rsidR="00632607">
        <w:rPr>
          <w:color w:val="221F1F"/>
          <w:spacing w:val="-5"/>
          <w:sz w:val="20"/>
        </w:rPr>
        <w:t xml:space="preserve"> </w:t>
      </w:r>
      <w:r w:rsidR="00632607">
        <w:rPr>
          <w:color w:val="221F1F"/>
          <w:sz w:val="20"/>
        </w:rPr>
        <w:t>information</w:t>
      </w:r>
      <w:r w:rsidR="00632607">
        <w:rPr>
          <w:color w:val="221F1F"/>
          <w:spacing w:val="-4"/>
          <w:sz w:val="20"/>
        </w:rPr>
        <w:t xml:space="preserve"> </w:t>
      </w:r>
      <w:r w:rsidR="00632607">
        <w:rPr>
          <w:color w:val="221F1F"/>
          <w:sz w:val="20"/>
        </w:rPr>
        <w:t>requested</w:t>
      </w:r>
      <w:r w:rsidR="00632607">
        <w:rPr>
          <w:color w:val="221F1F"/>
          <w:spacing w:val="-5"/>
          <w:sz w:val="20"/>
        </w:rPr>
        <w:t xml:space="preserve"> </w:t>
      </w:r>
      <w:r w:rsidR="00632607">
        <w:rPr>
          <w:color w:val="221F1F"/>
          <w:sz w:val="20"/>
        </w:rPr>
        <w:t>pursuant</w:t>
      </w:r>
      <w:r w:rsidR="00632607">
        <w:rPr>
          <w:color w:val="221F1F"/>
          <w:spacing w:val="-5"/>
          <w:sz w:val="20"/>
        </w:rPr>
        <w:t xml:space="preserve"> </w:t>
      </w:r>
      <w:r w:rsidR="00632607">
        <w:rPr>
          <w:color w:val="221F1F"/>
          <w:sz w:val="20"/>
        </w:rPr>
        <w:t>to</w:t>
      </w:r>
      <w:r w:rsidR="00632607">
        <w:rPr>
          <w:color w:val="221F1F"/>
          <w:spacing w:val="-5"/>
          <w:sz w:val="20"/>
        </w:rPr>
        <w:t xml:space="preserve"> </w:t>
      </w:r>
      <w:r w:rsidR="00632607">
        <w:rPr>
          <w:color w:val="221F1F"/>
          <w:sz w:val="20"/>
        </w:rPr>
        <w:t>the</w:t>
      </w:r>
      <w:r w:rsidR="00632607">
        <w:rPr>
          <w:color w:val="221F1F"/>
          <w:spacing w:val="-5"/>
          <w:sz w:val="20"/>
        </w:rPr>
        <w:t xml:space="preserve"> </w:t>
      </w:r>
      <w:r w:rsidR="00632607">
        <w:rPr>
          <w:color w:val="221F1F"/>
          <w:sz w:val="20"/>
        </w:rPr>
        <w:t xml:space="preserve">Notice and Assistance Regarding Patent and Copyright Infringement </w:t>
      </w:r>
      <w:proofErr w:type="gramStart"/>
      <w:r w:rsidR="00632607">
        <w:rPr>
          <w:color w:val="221F1F"/>
          <w:sz w:val="20"/>
        </w:rPr>
        <w:t>clause;</w:t>
      </w:r>
      <w:proofErr w:type="gramEnd"/>
    </w:p>
    <w:p w14:paraId="2AE024BE" w14:textId="77777777" w:rsidR="00016C31" w:rsidRDefault="00016C31">
      <w:pPr>
        <w:rPr>
          <w:sz w:val="20"/>
        </w:rPr>
        <w:sectPr w:rsidR="00016C31">
          <w:pgSz w:w="12240" w:h="15840"/>
          <w:pgMar w:top="1360" w:right="640" w:bottom="1060" w:left="1000" w:header="0" w:footer="801" w:gutter="0"/>
          <w:cols w:space="720"/>
        </w:sectPr>
      </w:pPr>
    </w:p>
    <w:p w14:paraId="73EE5986" w14:textId="77777777" w:rsidR="00016C31" w:rsidRDefault="00632607">
      <w:pPr>
        <w:pStyle w:val="ListParagraph"/>
        <w:numPr>
          <w:ilvl w:val="0"/>
          <w:numId w:val="93"/>
        </w:numPr>
        <w:tabs>
          <w:tab w:val="left" w:pos="778"/>
          <w:tab w:val="left" w:pos="779"/>
        </w:tabs>
        <w:spacing w:before="80"/>
        <w:ind w:right="1225"/>
        <w:jc w:val="left"/>
        <w:rPr>
          <w:sz w:val="20"/>
        </w:rPr>
      </w:pPr>
      <w:r>
        <w:rPr>
          <w:color w:val="221F1F"/>
          <w:sz w:val="20"/>
        </w:rPr>
        <w:lastRenderedPageBreak/>
        <w:t>The</w:t>
      </w:r>
      <w:r>
        <w:rPr>
          <w:color w:val="221F1F"/>
          <w:spacing w:val="-5"/>
          <w:sz w:val="20"/>
        </w:rPr>
        <w:t xml:space="preserve"> </w:t>
      </w:r>
      <w:r>
        <w:rPr>
          <w:color w:val="221F1F"/>
          <w:sz w:val="20"/>
        </w:rPr>
        <w:t>purchase</w:t>
      </w:r>
      <w:r>
        <w:rPr>
          <w:color w:val="221F1F"/>
          <w:spacing w:val="-5"/>
          <w:sz w:val="20"/>
        </w:rPr>
        <w:t xml:space="preserve"> </w:t>
      </w:r>
      <w:r>
        <w:rPr>
          <w:color w:val="221F1F"/>
          <w:sz w:val="20"/>
        </w:rPr>
        <w:t>and</w:t>
      </w:r>
      <w:r>
        <w:rPr>
          <w:color w:val="221F1F"/>
          <w:spacing w:val="-7"/>
          <w:sz w:val="20"/>
        </w:rPr>
        <w:t xml:space="preserve"> </w:t>
      </w:r>
      <w:r>
        <w:rPr>
          <w:color w:val="221F1F"/>
          <w:sz w:val="20"/>
        </w:rPr>
        <w:t>maintenance</w:t>
      </w:r>
      <w:r>
        <w:rPr>
          <w:color w:val="221F1F"/>
          <w:spacing w:val="-6"/>
          <w:sz w:val="20"/>
        </w:rPr>
        <w:t xml:space="preserve"> </w:t>
      </w:r>
      <w:r>
        <w:rPr>
          <w:color w:val="221F1F"/>
          <w:sz w:val="20"/>
        </w:rPr>
        <w:t>of</w:t>
      </w:r>
      <w:r>
        <w:rPr>
          <w:color w:val="221F1F"/>
          <w:spacing w:val="-5"/>
          <w:sz w:val="20"/>
        </w:rPr>
        <w:t xml:space="preserve"> </w:t>
      </w:r>
      <w:r>
        <w:rPr>
          <w:color w:val="221F1F"/>
          <w:sz w:val="20"/>
        </w:rPr>
        <w:t>additional</w:t>
      </w:r>
      <w:r>
        <w:rPr>
          <w:color w:val="221F1F"/>
          <w:spacing w:val="-4"/>
          <w:sz w:val="20"/>
        </w:rPr>
        <w:t xml:space="preserve"> </w:t>
      </w:r>
      <w:r>
        <w:rPr>
          <w:color w:val="221F1F"/>
          <w:sz w:val="20"/>
        </w:rPr>
        <w:t>insurance</w:t>
      </w:r>
      <w:r>
        <w:rPr>
          <w:color w:val="221F1F"/>
          <w:spacing w:val="-6"/>
          <w:sz w:val="20"/>
        </w:rPr>
        <w:t xml:space="preserve"> </w:t>
      </w:r>
      <w:r>
        <w:rPr>
          <w:color w:val="221F1F"/>
          <w:sz w:val="20"/>
        </w:rPr>
        <w:t>not</w:t>
      </w:r>
      <w:r>
        <w:rPr>
          <w:color w:val="221F1F"/>
          <w:spacing w:val="-6"/>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target</w:t>
      </w:r>
      <w:r>
        <w:rPr>
          <w:color w:val="221F1F"/>
          <w:spacing w:val="-7"/>
          <w:sz w:val="20"/>
        </w:rPr>
        <w:t xml:space="preserve"> </w:t>
      </w:r>
      <w:r>
        <w:rPr>
          <w:color w:val="221F1F"/>
          <w:sz w:val="20"/>
        </w:rPr>
        <w:t>cost</w:t>
      </w:r>
      <w:r>
        <w:rPr>
          <w:color w:val="221F1F"/>
          <w:spacing w:val="-6"/>
          <w:sz w:val="20"/>
        </w:rPr>
        <w:t xml:space="preserve"> </w:t>
      </w:r>
      <w:r>
        <w:rPr>
          <w:color w:val="221F1F"/>
          <w:sz w:val="20"/>
        </w:rPr>
        <w:t>and</w:t>
      </w:r>
      <w:r>
        <w:rPr>
          <w:color w:val="221F1F"/>
          <w:spacing w:val="-4"/>
          <w:sz w:val="20"/>
        </w:rPr>
        <w:t xml:space="preserve"> </w:t>
      </w:r>
      <w:r>
        <w:rPr>
          <w:color w:val="221F1F"/>
          <w:sz w:val="20"/>
        </w:rPr>
        <w:t>required</w:t>
      </w:r>
      <w:r>
        <w:rPr>
          <w:color w:val="221F1F"/>
          <w:spacing w:val="-5"/>
          <w:sz w:val="20"/>
        </w:rPr>
        <w:t xml:space="preserve"> </w:t>
      </w:r>
      <w:r>
        <w:rPr>
          <w:color w:val="221F1F"/>
          <w:sz w:val="20"/>
        </w:rPr>
        <w:t>by</w:t>
      </w:r>
      <w:r>
        <w:rPr>
          <w:color w:val="221F1F"/>
          <w:spacing w:val="-4"/>
          <w:sz w:val="20"/>
        </w:rPr>
        <w:t xml:space="preserve"> </w:t>
      </w:r>
      <w:r>
        <w:rPr>
          <w:color w:val="221F1F"/>
          <w:sz w:val="20"/>
        </w:rPr>
        <w:t>the</w:t>
      </w:r>
      <w:r>
        <w:rPr>
          <w:color w:val="221F1F"/>
          <w:spacing w:val="-4"/>
          <w:sz w:val="20"/>
        </w:rPr>
        <w:t xml:space="preserve"> </w:t>
      </w:r>
      <w:r>
        <w:rPr>
          <w:color w:val="221F1F"/>
          <w:sz w:val="20"/>
        </w:rPr>
        <w:t xml:space="preserve">Contracting Officer, or claims for reimbursement for liabilities to third persons pursuant to the Insurance Liability to Third Persons </w:t>
      </w:r>
      <w:proofErr w:type="gramStart"/>
      <w:r>
        <w:rPr>
          <w:color w:val="221F1F"/>
          <w:sz w:val="20"/>
        </w:rPr>
        <w:t>clause;</w:t>
      </w:r>
      <w:proofErr w:type="gramEnd"/>
    </w:p>
    <w:p w14:paraId="19ED54FB" w14:textId="77777777" w:rsidR="00016C31" w:rsidRDefault="00016C31">
      <w:pPr>
        <w:pStyle w:val="BodyText"/>
      </w:pPr>
    </w:p>
    <w:p w14:paraId="40E1D8DB" w14:textId="77777777" w:rsidR="00016C31" w:rsidRDefault="00632607">
      <w:pPr>
        <w:pStyle w:val="ListParagraph"/>
        <w:numPr>
          <w:ilvl w:val="0"/>
          <w:numId w:val="93"/>
        </w:numPr>
        <w:tabs>
          <w:tab w:val="left" w:pos="441"/>
        </w:tabs>
        <w:ind w:right="1449"/>
        <w:jc w:val="left"/>
        <w:rPr>
          <w:sz w:val="20"/>
        </w:rPr>
      </w:pPr>
      <w:r>
        <w:rPr>
          <w:color w:val="221F1F"/>
          <w:sz w:val="20"/>
        </w:rPr>
        <w:t>Any</w:t>
      </w:r>
      <w:r>
        <w:rPr>
          <w:color w:val="221F1F"/>
          <w:spacing w:val="-4"/>
          <w:sz w:val="20"/>
        </w:rPr>
        <w:t xml:space="preserve"> </w:t>
      </w:r>
      <w:r>
        <w:rPr>
          <w:color w:val="221F1F"/>
          <w:sz w:val="20"/>
        </w:rPr>
        <w:t>claim,</w:t>
      </w:r>
      <w:r>
        <w:rPr>
          <w:color w:val="221F1F"/>
          <w:spacing w:val="-5"/>
          <w:sz w:val="20"/>
        </w:rPr>
        <w:t xml:space="preserve"> </w:t>
      </w:r>
      <w:r>
        <w:rPr>
          <w:color w:val="221F1F"/>
          <w:sz w:val="20"/>
        </w:rPr>
        <w:t>loss,</w:t>
      </w:r>
      <w:r>
        <w:rPr>
          <w:color w:val="221F1F"/>
          <w:spacing w:val="-5"/>
          <w:sz w:val="20"/>
        </w:rPr>
        <w:t xml:space="preserve"> </w:t>
      </w:r>
      <w:r>
        <w:rPr>
          <w:color w:val="221F1F"/>
          <w:sz w:val="20"/>
        </w:rPr>
        <w:t>or</w:t>
      </w:r>
      <w:r>
        <w:rPr>
          <w:color w:val="221F1F"/>
          <w:spacing w:val="-7"/>
          <w:sz w:val="20"/>
        </w:rPr>
        <w:t xml:space="preserve"> </w:t>
      </w:r>
      <w:r>
        <w:rPr>
          <w:color w:val="221F1F"/>
          <w:sz w:val="20"/>
        </w:rPr>
        <w:t>damage</w:t>
      </w:r>
      <w:r>
        <w:rPr>
          <w:color w:val="221F1F"/>
          <w:spacing w:val="-7"/>
          <w:sz w:val="20"/>
        </w:rPr>
        <w:t xml:space="preserve"> </w:t>
      </w:r>
      <w:r>
        <w:rPr>
          <w:color w:val="221F1F"/>
          <w:sz w:val="20"/>
        </w:rPr>
        <w:t>resulting</w:t>
      </w:r>
      <w:r>
        <w:rPr>
          <w:color w:val="221F1F"/>
          <w:spacing w:val="-3"/>
          <w:sz w:val="20"/>
        </w:rPr>
        <w:t xml:space="preserve"> </w:t>
      </w:r>
      <w:r>
        <w:rPr>
          <w:color w:val="221F1F"/>
          <w:sz w:val="20"/>
        </w:rPr>
        <w:t>from</w:t>
      </w:r>
      <w:r>
        <w:rPr>
          <w:color w:val="221F1F"/>
          <w:spacing w:val="-4"/>
          <w:sz w:val="20"/>
        </w:rPr>
        <w:t xml:space="preserve"> </w:t>
      </w:r>
      <w:r>
        <w:rPr>
          <w:color w:val="221F1F"/>
          <w:sz w:val="20"/>
        </w:rPr>
        <w:t>a</w:t>
      </w:r>
      <w:r>
        <w:rPr>
          <w:color w:val="221F1F"/>
          <w:spacing w:val="-8"/>
          <w:sz w:val="20"/>
        </w:rPr>
        <w:t xml:space="preserve"> </w:t>
      </w:r>
      <w:r>
        <w:rPr>
          <w:color w:val="221F1F"/>
          <w:sz w:val="20"/>
        </w:rPr>
        <w:t>risk</w:t>
      </w:r>
      <w:r>
        <w:rPr>
          <w:color w:val="221F1F"/>
          <w:spacing w:val="-4"/>
          <w:sz w:val="20"/>
        </w:rPr>
        <w:t xml:space="preserve"> </w:t>
      </w:r>
      <w:r>
        <w:rPr>
          <w:color w:val="221F1F"/>
          <w:sz w:val="20"/>
        </w:rPr>
        <w:t>for</w:t>
      </w:r>
      <w:r>
        <w:rPr>
          <w:color w:val="221F1F"/>
          <w:spacing w:val="-4"/>
          <w:sz w:val="20"/>
        </w:rPr>
        <w:t xml:space="preserve"> </w:t>
      </w:r>
      <w:r>
        <w:rPr>
          <w:color w:val="221F1F"/>
          <w:sz w:val="20"/>
        </w:rPr>
        <w:t>which</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has</w:t>
      </w:r>
      <w:r>
        <w:rPr>
          <w:color w:val="221F1F"/>
          <w:spacing w:val="-6"/>
          <w:sz w:val="20"/>
        </w:rPr>
        <w:t xml:space="preserve"> </w:t>
      </w:r>
      <w:r>
        <w:rPr>
          <w:color w:val="221F1F"/>
          <w:sz w:val="20"/>
        </w:rPr>
        <w:t>been</w:t>
      </w:r>
      <w:r>
        <w:rPr>
          <w:color w:val="221F1F"/>
          <w:spacing w:val="-6"/>
          <w:sz w:val="20"/>
        </w:rPr>
        <w:t xml:space="preserve"> </w:t>
      </w:r>
      <w:r>
        <w:rPr>
          <w:color w:val="221F1F"/>
          <w:sz w:val="20"/>
        </w:rPr>
        <w:t>relieved</w:t>
      </w:r>
      <w:r>
        <w:rPr>
          <w:color w:val="221F1F"/>
          <w:spacing w:val="-4"/>
          <w:sz w:val="20"/>
        </w:rPr>
        <w:t xml:space="preserve"> </w:t>
      </w:r>
      <w:r>
        <w:rPr>
          <w:color w:val="221F1F"/>
          <w:sz w:val="20"/>
        </w:rPr>
        <w:t>of</w:t>
      </w:r>
      <w:r>
        <w:rPr>
          <w:color w:val="221F1F"/>
          <w:spacing w:val="-7"/>
          <w:sz w:val="20"/>
        </w:rPr>
        <w:t xml:space="preserve"> </w:t>
      </w:r>
      <w:r>
        <w:rPr>
          <w:color w:val="221F1F"/>
          <w:sz w:val="20"/>
        </w:rPr>
        <w:t>liability</w:t>
      </w:r>
      <w:r>
        <w:rPr>
          <w:color w:val="221F1F"/>
          <w:spacing w:val="-3"/>
          <w:sz w:val="20"/>
        </w:rPr>
        <w:t xml:space="preserve"> </w:t>
      </w:r>
      <w:r>
        <w:rPr>
          <w:color w:val="221F1F"/>
          <w:sz w:val="20"/>
        </w:rPr>
        <w:t>by</w:t>
      </w:r>
      <w:r>
        <w:rPr>
          <w:color w:val="221F1F"/>
          <w:spacing w:val="-4"/>
          <w:sz w:val="20"/>
        </w:rPr>
        <w:t xml:space="preserve"> </w:t>
      </w:r>
      <w:r>
        <w:rPr>
          <w:color w:val="221F1F"/>
          <w:sz w:val="20"/>
        </w:rPr>
        <w:t>the Government Property clause; or</w:t>
      </w:r>
    </w:p>
    <w:p w14:paraId="334921D3" w14:textId="77777777" w:rsidR="00016C31" w:rsidRDefault="00016C31">
      <w:pPr>
        <w:pStyle w:val="BodyText"/>
        <w:spacing w:before="10"/>
        <w:rPr>
          <w:sz w:val="19"/>
        </w:rPr>
      </w:pPr>
    </w:p>
    <w:p w14:paraId="17A37472" w14:textId="77777777" w:rsidR="00016C31" w:rsidRDefault="00632607">
      <w:pPr>
        <w:pStyle w:val="ListParagraph"/>
        <w:numPr>
          <w:ilvl w:val="0"/>
          <w:numId w:val="93"/>
        </w:numPr>
        <w:tabs>
          <w:tab w:val="left" w:pos="778"/>
          <w:tab w:val="left" w:pos="779"/>
        </w:tabs>
        <w:ind w:right="1037"/>
        <w:jc w:val="left"/>
        <w:rPr>
          <w:sz w:val="20"/>
        </w:rPr>
      </w:pPr>
      <w:r>
        <w:rPr>
          <w:color w:val="221F1F"/>
          <w:sz w:val="20"/>
        </w:rPr>
        <w:t>Any</w:t>
      </w:r>
      <w:r>
        <w:rPr>
          <w:color w:val="221F1F"/>
          <w:spacing w:val="-4"/>
          <w:sz w:val="20"/>
        </w:rPr>
        <w:t xml:space="preserve"> </w:t>
      </w:r>
      <w:r>
        <w:rPr>
          <w:color w:val="221F1F"/>
          <w:sz w:val="20"/>
        </w:rPr>
        <w:t>claim,</w:t>
      </w:r>
      <w:r>
        <w:rPr>
          <w:color w:val="221F1F"/>
          <w:spacing w:val="-5"/>
          <w:sz w:val="20"/>
        </w:rPr>
        <w:t xml:space="preserve"> </w:t>
      </w:r>
      <w:r>
        <w:rPr>
          <w:color w:val="221F1F"/>
          <w:sz w:val="20"/>
        </w:rPr>
        <w:t>loss,</w:t>
      </w:r>
      <w:r>
        <w:rPr>
          <w:color w:val="221F1F"/>
          <w:spacing w:val="-5"/>
          <w:sz w:val="20"/>
        </w:rPr>
        <w:t xml:space="preserve"> </w:t>
      </w:r>
      <w:r>
        <w:rPr>
          <w:color w:val="221F1F"/>
          <w:sz w:val="20"/>
        </w:rPr>
        <w:t>or</w:t>
      </w:r>
      <w:r>
        <w:rPr>
          <w:color w:val="221F1F"/>
          <w:spacing w:val="-7"/>
          <w:sz w:val="20"/>
        </w:rPr>
        <w:t xml:space="preserve"> </w:t>
      </w:r>
      <w:r>
        <w:rPr>
          <w:color w:val="221F1F"/>
          <w:sz w:val="20"/>
        </w:rPr>
        <w:t>damage</w:t>
      </w:r>
      <w:r>
        <w:rPr>
          <w:color w:val="221F1F"/>
          <w:spacing w:val="-4"/>
          <w:sz w:val="20"/>
        </w:rPr>
        <w:t xml:space="preserve"> </w:t>
      </w:r>
      <w:r>
        <w:rPr>
          <w:color w:val="221F1F"/>
          <w:sz w:val="20"/>
        </w:rPr>
        <w:t>resulting</w:t>
      </w:r>
      <w:r>
        <w:rPr>
          <w:color w:val="221F1F"/>
          <w:spacing w:val="-4"/>
          <w:sz w:val="20"/>
        </w:rPr>
        <w:t xml:space="preserve"> </w:t>
      </w:r>
      <w:r>
        <w:rPr>
          <w:color w:val="221F1F"/>
          <w:sz w:val="20"/>
        </w:rPr>
        <w:t>from</w:t>
      </w:r>
      <w:r>
        <w:rPr>
          <w:color w:val="221F1F"/>
          <w:spacing w:val="-4"/>
          <w:sz w:val="20"/>
        </w:rPr>
        <w:t xml:space="preserve"> </w:t>
      </w:r>
      <w:r>
        <w:rPr>
          <w:color w:val="221F1F"/>
          <w:sz w:val="20"/>
        </w:rPr>
        <w:t>a</w:t>
      </w:r>
      <w:r>
        <w:rPr>
          <w:color w:val="221F1F"/>
          <w:spacing w:val="-5"/>
          <w:sz w:val="20"/>
        </w:rPr>
        <w:t xml:space="preserve"> </w:t>
      </w:r>
      <w:r>
        <w:rPr>
          <w:color w:val="221F1F"/>
          <w:sz w:val="20"/>
        </w:rPr>
        <w:t>risk</w:t>
      </w:r>
      <w:r>
        <w:rPr>
          <w:color w:val="221F1F"/>
          <w:spacing w:val="-6"/>
          <w:sz w:val="20"/>
        </w:rPr>
        <w:t xml:space="preserve"> </w:t>
      </w:r>
      <w:r>
        <w:rPr>
          <w:color w:val="221F1F"/>
          <w:sz w:val="20"/>
        </w:rPr>
        <w:t>defined</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4"/>
          <w:sz w:val="20"/>
        </w:rPr>
        <w:t xml:space="preserve"> </w:t>
      </w:r>
      <w:r>
        <w:rPr>
          <w:color w:val="221F1F"/>
          <w:sz w:val="20"/>
        </w:rPr>
        <w:t>contract</w:t>
      </w:r>
      <w:r>
        <w:rPr>
          <w:color w:val="221F1F"/>
          <w:spacing w:val="-5"/>
          <w:sz w:val="20"/>
        </w:rPr>
        <w:t xml:space="preserve"> </w:t>
      </w:r>
      <w:r>
        <w:rPr>
          <w:color w:val="221F1F"/>
          <w:sz w:val="20"/>
        </w:rPr>
        <w:t>as</w:t>
      </w:r>
      <w:r>
        <w:rPr>
          <w:color w:val="221F1F"/>
          <w:spacing w:val="-6"/>
          <w:sz w:val="20"/>
        </w:rPr>
        <w:t xml:space="preserve"> </w:t>
      </w:r>
      <w:r>
        <w:rPr>
          <w:color w:val="221F1F"/>
          <w:sz w:val="20"/>
        </w:rPr>
        <w:t>unusually</w:t>
      </w:r>
      <w:r>
        <w:rPr>
          <w:color w:val="221F1F"/>
          <w:spacing w:val="-4"/>
          <w:sz w:val="20"/>
        </w:rPr>
        <w:t xml:space="preserve"> </w:t>
      </w:r>
      <w:r>
        <w:rPr>
          <w:color w:val="221F1F"/>
          <w:sz w:val="20"/>
        </w:rPr>
        <w:t>hazardous</w:t>
      </w:r>
      <w:r>
        <w:rPr>
          <w:color w:val="221F1F"/>
          <w:spacing w:val="-5"/>
          <w:sz w:val="20"/>
        </w:rPr>
        <w:t xml:space="preserve"> </w:t>
      </w:r>
      <w:r>
        <w:rPr>
          <w:color w:val="221F1F"/>
          <w:sz w:val="20"/>
        </w:rPr>
        <w:t>or</w:t>
      </w:r>
      <w:r>
        <w:rPr>
          <w:color w:val="221F1F"/>
          <w:spacing w:val="-5"/>
          <w:sz w:val="20"/>
        </w:rPr>
        <w:t xml:space="preserve"> </w:t>
      </w:r>
      <w:r>
        <w:rPr>
          <w:color w:val="221F1F"/>
          <w:sz w:val="20"/>
        </w:rPr>
        <w:t>as</w:t>
      </w:r>
      <w:r>
        <w:rPr>
          <w:color w:val="221F1F"/>
          <w:spacing w:val="-6"/>
          <w:sz w:val="20"/>
        </w:rPr>
        <w:t xml:space="preserve"> </w:t>
      </w:r>
      <w:r>
        <w:rPr>
          <w:color w:val="221F1F"/>
          <w:sz w:val="20"/>
        </w:rPr>
        <w:t>a</w:t>
      </w:r>
      <w:r>
        <w:rPr>
          <w:color w:val="221F1F"/>
          <w:spacing w:val="-5"/>
          <w:sz w:val="20"/>
        </w:rPr>
        <w:t xml:space="preserve"> </w:t>
      </w:r>
      <w:r>
        <w:rPr>
          <w:color w:val="221F1F"/>
          <w:sz w:val="20"/>
        </w:rPr>
        <w:t>nuclear risk and against which the Government has expressly agreed to indemnify the Contractor.</w:t>
      </w:r>
    </w:p>
    <w:p w14:paraId="74B6F641" w14:textId="77777777" w:rsidR="00016C31" w:rsidRDefault="00016C31">
      <w:pPr>
        <w:pStyle w:val="BodyText"/>
        <w:spacing w:before="1"/>
      </w:pPr>
    </w:p>
    <w:p w14:paraId="2A120856" w14:textId="77777777" w:rsidR="00016C31" w:rsidRDefault="00632607">
      <w:pPr>
        <w:pStyle w:val="ListParagraph"/>
        <w:numPr>
          <w:ilvl w:val="0"/>
          <w:numId w:val="94"/>
        </w:numPr>
        <w:tabs>
          <w:tab w:val="left" w:pos="724"/>
        </w:tabs>
        <w:ind w:right="1508" w:hanging="3"/>
        <w:jc w:val="left"/>
        <w:rPr>
          <w:sz w:val="20"/>
        </w:rPr>
      </w:pPr>
      <w:r>
        <w:rPr>
          <w:color w:val="221F1F"/>
          <w:sz w:val="20"/>
        </w:rPr>
        <w:t>All</w:t>
      </w:r>
      <w:r>
        <w:rPr>
          <w:color w:val="221F1F"/>
          <w:spacing w:val="-6"/>
          <w:sz w:val="20"/>
        </w:rPr>
        <w:t xml:space="preserve"> </w:t>
      </w:r>
      <w:r>
        <w:rPr>
          <w:color w:val="221F1F"/>
          <w:sz w:val="20"/>
        </w:rPr>
        <w:t>other</w:t>
      </w:r>
      <w:r>
        <w:rPr>
          <w:color w:val="221F1F"/>
          <w:spacing w:val="-4"/>
          <w:sz w:val="20"/>
        </w:rPr>
        <w:t xml:space="preserve"> </w:t>
      </w:r>
      <w:r>
        <w:rPr>
          <w:color w:val="221F1F"/>
          <w:sz w:val="20"/>
        </w:rPr>
        <w:t>allowable</w:t>
      </w:r>
      <w:r>
        <w:rPr>
          <w:color w:val="221F1F"/>
          <w:spacing w:val="-5"/>
          <w:sz w:val="20"/>
        </w:rPr>
        <w:t xml:space="preserve"> </w:t>
      </w:r>
      <w:r>
        <w:rPr>
          <w:color w:val="221F1F"/>
          <w:sz w:val="20"/>
        </w:rPr>
        <w:t>costs</w:t>
      </w:r>
      <w:r>
        <w:rPr>
          <w:color w:val="221F1F"/>
          <w:spacing w:val="-6"/>
          <w:sz w:val="20"/>
        </w:rPr>
        <w:t xml:space="preserve"> </w:t>
      </w:r>
      <w:r>
        <w:rPr>
          <w:color w:val="221F1F"/>
          <w:sz w:val="20"/>
        </w:rPr>
        <w:t>are</w:t>
      </w:r>
      <w:r>
        <w:rPr>
          <w:color w:val="221F1F"/>
          <w:spacing w:val="-4"/>
          <w:sz w:val="20"/>
        </w:rPr>
        <w:t xml:space="preserve"> </w:t>
      </w:r>
      <w:r>
        <w:rPr>
          <w:color w:val="221F1F"/>
          <w:sz w:val="20"/>
        </w:rPr>
        <w:t>included</w:t>
      </w:r>
      <w:r>
        <w:rPr>
          <w:color w:val="221F1F"/>
          <w:spacing w:val="-3"/>
          <w:sz w:val="20"/>
        </w:rPr>
        <w:t xml:space="preserve"> </w:t>
      </w:r>
      <w:r>
        <w:rPr>
          <w:color w:val="221F1F"/>
          <w:sz w:val="20"/>
        </w:rPr>
        <w:t>in</w:t>
      </w:r>
      <w:r>
        <w:rPr>
          <w:color w:val="221F1F"/>
          <w:spacing w:val="-7"/>
          <w:sz w:val="20"/>
        </w:rPr>
        <w:t xml:space="preserve"> </w:t>
      </w:r>
      <w:r>
        <w:rPr>
          <w:color w:val="221F1F"/>
          <w:sz w:val="20"/>
        </w:rPr>
        <w:t>"total</w:t>
      </w:r>
      <w:r>
        <w:rPr>
          <w:color w:val="221F1F"/>
          <w:spacing w:val="-5"/>
          <w:sz w:val="20"/>
        </w:rPr>
        <w:t xml:space="preserve"> </w:t>
      </w:r>
      <w:r>
        <w:rPr>
          <w:color w:val="221F1F"/>
          <w:sz w:val="20"/>
        </w:rPr>
        <w:t>allowable</w:t>
      </w:r>
      <w:r>
        <w:rPr>
          <w:color w:val="221F1F"/>
          <w:spacing w:val="-7"/>
          <w:sz w:val="20"/>
        </w:rPr>
        <w:t xml:space="preserve"> </w:t>
      </w:r>
      <w:r>
        <w:rPr>
          <w:color w:val="221F1F"/>
          <w:sz w:val="20"/>
        </w:rPr>
        <w:t>cost"</w:t>
      </w:r>
      <w:r>
        <w:rPr>
          <w:color w:val="221F1F"/>
          <w:spacing w:val="-5"/>
          <w:sz w:val="20"/>
        </w:rPr>
        <w:t xml:space="preserve"> </w:t>
      </w:r>
      <w:r>
        <w:rPr>
          <w:color w:val="221F1F"/>
          <w:sz w:val="20"/>
        </w:rPr>
        <w:t>for</w:t>
      </w:r>
      <w:r>
        <w:rPr>
          <w:color w:val="221F1F"/>
          <w:spacing w:val="-4"/>
          <w:sz w:val="20"/>
        </w:rPr>
        <w:t xml:space="preserve"> </w:t>
      </w:r>
      <w:r>
        <w:rPr>
          <w:color w:val="221F1F"/>
          <w:sz w:val="20"/>
        </w:rPr>
        <w:t>fee</w:t>
      </w:r>
      <w:r>
        <w:rPr>
          <w:color w:val="221F1F"/>
          <w:spacing w:val="-4"/>
          <w:sz w:val="20"/>
        </w:rPr>
        <w:t xml:space="preserve"> </w:t>
      </w:r>
      <w:r>
        <w:rPr>
          <w:color w:val="221F1F"/>
          <w:sz w:val="20"/>
        </w:rPr>
        <w:t>adjustment</w:t>
      </w:r>
      <w:r>
        <w:rPr>
          <w:color w:val="221F1F"/>
          <w:spacing w:val="-7"/>
          <w:sz w:val="20"/>
        </w:rPr>
        <w:t xml:space="preserve"> </w:t>
      </w:r>
      <w:r>
        <w:rPr>
          <w:color w:val="221F1F"/>
          <w:sz w:val="20"/>
        </w:rPr>
        <w:t>in</w:t>
      </w:r>
      <w:r>
        <w:rPr>
          <w:color w:val="221F1F"/>
          <w:spacing w:val="-7"/>
          <w:sz w:val="20"/>
        </w:rPr>
        <w:t xml:space="preserve"> </w:t>
      </w:r>
      <w:r>
        <w:rPr>
          <w:color w:val="221F1F"/>
          <w:sz w:val="20"/>
        </w:rPr>
        <w:t>accordance</w:t>
      </w:r>
      <w:r>
        <w:rPr>
          <w:color w:val="221F1F"/>
          <w:spacing w:val="-3"/>
          <w:sz w:val="20"/>
        </w:rPr>
        <w:t xml:space="preserve"> </w:t>
      </w:r>
      <w:r>
        <w:rPr>
          <w:color w:val="221F1F"/>
          <w:sz w:val="20"/>
        </w:rPr>
        <w:t>with</w:t>
      </w:r>
      <w:r>
        <w:rPr>
          <w:color w:val="221F1F"/>
          <w:spacing w:val="-4"/>
          <w:sz w:val="20"/>
        </w:rPr>
        <w:t xml:space="preserve"> </w:t>
      </w:r>
      <w:r>
        <w:rPr>
          <w:color w:val="221F1F"/>
          <w:sz w:val="20"/>
        </w:rPr>
        <w:t>this paragraph (e), unless otherwise specifically provided in this contract.</w:t>
      </w:r>
    </w:p>
    <w:p w14:paraId="10D6944D" w14:textId="77777777" w:rsidR="00016C31" w:rsidRDefault="00016C31">
      <w:pPr>
        <w:pStyle w:val="BodyText"/>
        <w:spacing w:before="11"/>
        <w:rPr>
          <w:sz w:val="19"/>
        </w:rPr>
      </w:pPr>
    </w:p>
    <w:p w14:paraId="13040546" w14:textId="77777777" w:rsidR="00016C31" w:rsidRDefault="00632607">
      <w:pPr>
        <w:pStyle w:val="ListParagraph"/>
        <w:numPr>
          <w:ilvl w:val="2"/>
          <w:numId w:val="96"/>
        </w:numPr>
        <w:tabs>
          <w:tab w:val="left" w:pos="441"/>
        </w:tabs>
        <w:ind w:right="1091"/>
        <w:jc w:val="left"/>
        <w:rPr>
          <w:sz w:val="20"/>
        </w:rPr>
      </w:pPr>
      <w:r>
        <w:rPr>
          <w:color w:val="221F1F"/>
          <w:sz w:val="20"/>
        </w:rPr>
        <w:t>Contract</w:t>
      </w:r>
      <w:r>
        <w:rPr>
          <w:color w:val="221F1F"/>
          <w:spacing w:val="-5"/>
          <w:sz w:val="20"/>
        </w:rPr>
        <w:t xml:space="preserve"> </w:t>
      </w:r>
      <w:r>
        <w:rPr>
          <w:color w:val="221F1F"/>
          <w:sz w:val="20"/>
        </w:rPr>
        <w:t>modification.</w:t>
      </w:r>
      <w:r>
        <w:rPr>
          <w:color w:val="221F1F"/>
          <w:spacing w:val="-4"/>
          <w:sz w:val="20"/>
        </w:rPr>
        <w:t xml:space="preserve"> </w:t>
      </w:r>
      <w:r>
        <w:rPr>
          <w:color w:val="221F1F"/>
          <w:sz w:val="20"/>
        </w:rPr>
        <w:t>The</w:t>
      </w:r>
      <w:r>
        <w:rPr>
          <w:color w:val="221F1F"/>
          <w:spacing w:val="-5"/>
          <w:sz w:val="20"/>
        </w:rPr>
        <w:t xml:space="preserve"> </w:t>
      </w:r>
      <w:r>
        <w:rPr>
          <w:color w:val="221F1F"/>
          <w:sz w:val="20"/>
        </w:rPr>
        <w:t>total</w:t>
      </w:r>
      <w:r>
        <w:rPr>
          <w:color w:val="221F1F"/>
          <w:spacing w:val="-4"/>
          <w:sz w:val="20"/>
        </w:rPr>
        <w:t xml:space="preserve"> </w:t>
      </w:r>
      <w:r>
        <w:rPr>
          <w:color w:val="221F1F"/>
          <w:sz w:val="20"/>
        </w:rPr>
        <w:t>allowable</w:t>
      </w:r>
      <w:r>
        <w:rPr>
          <w:color w:val="221F1F"/>
          <w:spacing w:val="-5"/>
          <w:sz w:val="20"/>
        </w:rPr>
        <w:t xml:space="preserve"> </w:t>
      </w:r>
      <w:r>
        <w:rPr>
          <w:color w:val="221F1F"/>
          <w:sz w:val="20"/>
        </w:rPr>
        <w:t>cost</w:t>
      </w:r>
      <w:r>
        <w:rPr>
          <w:color w:val="221F1F"/>
          <w:spacing w:val="-6"/>
          <w:sz w:val="20"/>
        </w:rPr>
        <w:t xml:space="preserve"> </w:t>
      </w:r>
      <w:r>
        <w:rPr>
          <w:color w:val="221F1F"/>
          <w:sz w:val="20"/>
        </w:rPr>
        <w:t>and</w:t>
      </w:r>
      <w:r>
        <w:rPr>
          <w:color w:val="221F1F"/>
          <w:spacing w:val="-4"/>
          <w:sz w:val="20"/>
        </w:rPr>
        <w:t xml:space="preserve"> </w:t>
      </w:r>
      <w:r>
        <w:rPr>
          <w:color w:val="221F1F"/>
          <w:sz w:val="20"/>
        </w:rPr>
        <w:t>the</w:t>
      </w:r>
      <w:r>
        <w:rPr>
          <w:color w:val="221F1F"/>
          <w:spacing w:val="-5"/>
          <w:sz w:val="20"/>
        </w:rPr>
        <w:t xml:space="preserve"> </w:t>
      </w:r>
      <w:r>
        <w:rPr>
          <w:color w:val="221F1F"/>
          <w:sz w:val="20"/>
        </w:rPr>
        <w:t>adjusted</w:t>
      </w:r>
      <w:r>
        <w:rPr>
          <w:color w:val="221F1F"/>
          <w:spacing w:val="-3"/>
          <w:sz w:val="20"/>
        </w:rPr>
        <w:t xml:space="preserve"> </w:t>
      </w:r>
      <w:r>
        <w:rPr>
          <w:color w:val="221F1F"/>
          <w:sz w:val="20"/>
        </w:rPr>
        <w:t>fee</w:t>
      </w:r>
      <w:r>
        <w:rPr>
          <w:color w:val="221F1F"/>
          <w:spacing w:val="-7"/>
          <w:sz w:val="20"/>
        </w:rPr>
        <w:t xml:space="preserve"> </w:t>
      </w:r>
      <w:r>
        <w:rPr>
          <w:color w:val="221F1F"/>
          <w:sz w:val="20"/>
        </w:rPr>
        <w:t>determined</w:t>
      </w:r>
      <w:r>
        <w:rPr>
          <w:color w:val="221F1F"/>
          <w:spacing w:val="-5"/>
          <w:sz w:val="20"/>
        </w:rPr>
        <w:t xml:space="preserve"> </w:t>
      </w:r>
      <w:r>
        <w:rPr>
          <w:color w:val="221F1F"/>
          <w:sz w:val="20"/>
        </w:rPr>
        <w:t>as</w:t>
      </w:r>
      <w:r>
        <w:rPr>
          <w:color w:val="221F1F"/>
          <w:spacing w:val="-6"/>
          <w:sz w:val="20"/>
        </w:rPr>
        <w:t xml:space="preserve"> </w:t>
      </w:r>
      <w:r>
        <w:rPr>
          <w:color w:val="221F1F"/>
          <w:sz w:val="20"/>
        </w:rPr>
        <w:t>provided</w:t>
      </w:r>
      <w:r>
        <w:rPr>
          <w:color w:val="221F1F"/>
          <w:spacing w:val="-6"/>
          <w:sz w:val="20"/>
        </w:rPr>
        <w:t xml:space="preserve"> </w:t>
      </w:r>
      <w:r>
        <w:rPr>
          <w:color w:val="221F1F"/>
          <w:sz w:val="20"/>
        </w:rPr>
        <w:t>in</w:t>
      </w:r>
      <w:r>
        <w:rPr>
          <w:color w:val="221F1F"/>
          <w:spacing w:val="-4"/>
          <w:sz w:val="20"/>
        </w:rPr>
        <w:t xml:space="preserve"> </w:t>
      </w:r>
      <w:r>
        <w:rPr>
          <w:color w:val="221F1F"/>
          <w:sz w:val="20"/>
        </w:rPr>
        <w:t>this</w:t>
      </w:r>
      <w:r>
        <w:rPr>
          <w:color w:val="221F1F"/>
          <w:spacing w:val="-6"/>
          <w:sz w:val="20"/>
        </w:rPr>
        <w:t xml:space="preserve"> </w:t>
      </w:r>
      <w:r>
        <w:rPr>
          <w:color w:val="221F1F"/>
          <w:sz w:val="20"/>
        </w:rPr>
        <w:t>clause</w:t>
      </w:r>
      <w:r>
        <w:rPr>
          <w:color w:val="221F1F"/>
          <w:spacing w:val="-5"/>
          <w:sz w:val="20"/>
        </w:rPr>
        <w:t xml:space="preserve"> </w:t>
      </w:r>
      <w:r>
        <w:rPr>
          <w:color w:val="221F1F"/>
          <w:sz w:val="20"/>
        </w:rPr>
        <w:t>shall</w:t>
      </w:r>
      <w:r>
        <w:rPr>
          <w:color w:val="221F1F"/>
          <w:spacing w:val="-5"/>
          <w:sz w:val="20"/>
        </w:rPr>
        <w:t xml:space="preserve"> </w:t>
      </w:r>
      <w:r>
        <w:rPr>
          <w:color w:val="221F1F"/>
          <w:sz w:val="20"/>
        </w:rPr>
        <w:t>be evidenced by a modification to this contract signed by the Contractor and Contracting Officer.</w:t>
      </w:r>
    </w:p>
    <w:p w14:paraId="1C4B03DB" w14:textId="77777777" w:rsidR="00016C31" w:rsidRDefault="00016C31">
      <w:pPr>
        <w:pStyle w:val="BodyText"/>
        <w:spacing w:before="2"/>
      </w:pPr>
    </w:p>
    <w:p w14:paraId="04DFAF98" w14:textId="77777777" w:rsidR="00016C31" w:rsidRDefault="00632607">
      <w:pPr>
        <w:pStyle w:val="ListParagraph"/>
        <w:numPr>
          <w:ilvl w:val="2"/>
          <w:numId w:val="96"/>
        </w:numPr>
        <w:tabs>
          <w:tab w:val="left" w:pos="441"/>
        </w:tabs>
        <w:ind w:right="1004"/>
        <w:jc w:val="left"/>
        <w:rPr>
          <w:sz w:val="20"/>
        </w:rPr>
      </w:pPr>
      <w:r>
        <w:rPr>
          <w:color w:val="221F1F"/>
          <w:sz w:val="20"/>
        </w:rPr>
        <w:t>Inconsistencies. In the event of any language inconsistencies between this clause and provisioning documents or Government</w:t>
      </w:r>
      <w:r>
        <w:rPr>
          <w:color w:val="221F1F"/>
          <w:spacing w:val="-4"/>
          <w:sz w:val="20"/>
        </w:rPr>
        <w:t xml:space="preserve"> </w:t>
      </w:r>
      <w:r>
        <w:rPr>
          <w:color w:val="221F1F"/>
          <w:sz w:val="20"/>
        </w:rPr>
        <w:t>options</w:t>
      </w:r>
      <w:r>
        <w:rPr>
          <w:color w:val="221F1F"/>
          <w:spacing w:val="-4"/>
          <w:sz w:val="20"/>
        </w:rPr>
        <w:t xml:space="preserve"> </w:t>
      </w:r>
      <w:r>
        <w:rPr>
          <w:color w:val="221F1F"/>
          <w:sz w:val="20"/>
        </w:rPr>
        <w:t>under</w:t>
      </w:r>
      <w:r>
        <w:rPr>
          <w:color w:val="221F1F"/>
          <w:spacing w:val="-3"/>
          <w:sz w:val="20"/>
        </w:rPr>
        <w:t xml:space="preserve"> </w:t>
      </w:r>
      <w:r>
        <w:rPr>
          <w:color w:val="221F1F"/>
          <w:sz w:val="20"/>
        </w:rPr>
        <w:t>this</w:t>
      </w:r>
      <w:r>
        <w:rPr>
          <w:color w:val="221F1F"/>
          <w:spacing w:val="-4"/>
          <w:sz w:val="20"/>
        </w:rPr>
        <w:t xml:space="preserve"> </w:t>
      </w:r>
      <w:r>
        <w:rPr>
          <w:color w:val="221F1F"/>
          <w:sz w:val="20"/>
        </w:rPr>
        <w:t>contract,</w:t>
      </w:r>
      <w:r>
        <w:rPr>
          <w:color w:val="221F1F"/>
          <w:spacing w:val="-3"/>
          <w:sz w:val="20"/>
        </w:rPr>
        <w:t xml:space="preserve"> </w:t>
      </w:r>
      <w:r>
        <w:rPr>
          <w:color w:val="221F1F"/>
          <w:sz w:val="20"/>
        </w:rPr>
        <w:t>compensation</w:t>
      </w:r>
      <w:r>
        <w:rPr>
          <w:color w:val="221F1F"/>
          <w:spacing w:val="-3"/>
          <w:sz w:val="20"/>
        </w:rPr>
        <w:t xml:space="preserve"> </w:t>
      </w:r>
      <w:r>
        <w:rPr>
          <w:color w:val="221F1F"/>
          <w:sz w:val="20"/>
        </w:rPr>
        <w:t>for</w:t>
      </w:r>
      <w:r>
        <w:rPr>
          <w:color w:val="221F1F"/>
          <w:spacing w:val="-3"/>
          <w:sz w:val="20"/>
        </w:rPr>
        <w:t xml:space="preserve"> </w:t>
      </w:r>
      <w:r>
        <w:rPr>
          <w:color w:val="221F1F"/>
          <w:sz w:val="20"/>
        </w:rPr>
        <w:t>spare</w:t>
      </w:r>
      <w:r>
        <w:rPr>
          <w:color w:val="221F1F"/>
          <w:spacing w:val="-3"/>
          <w:sz w:val="20"/>
        </w:rPr>
        <w:t xml:space="preserve"> </w:t>
      </w:r>
      <w:r>
        <w:rPr>
          <w:color w:val="221F1F"/>
          <w:sz w:val="20"/>
        </w:rPr>
        <w:t>parts</w:t>
      </w:r>
      <w:r>
        <w:rPr>
          <w:color w:val="221F1F"/>
          <w:spacing w:val="-4"/>
          <w:sz w:val="20"/>
        </w:rPr>
        <w:t xml:space="preserve"> </w:t>
      </w:r>
      <w:r>
        <w:rPr>
          <w:color w:val="221F1F"/>
          <w:sz w:val="20"/>
        </w:rPr>
        <w:t>or</w:t>
      </w:r>
      <w:r>
        <w:rPr>
          <w:color w:val="221F1F"/>
          <w:spacing w:val="-3"/>
          <w:sz w:val="20"/>
        </w:rPr>
        <w:t xml:space="preserve"> </w:t>
      </w:r>
      <w:r>
        <w:rPr>
          <w:color w:val="221F1F"/>
          <w:sz w:val="20"/>
        </w:rPr>
        <w:t>other</w:t>
      </w:r>
      <w:r>
        <w:rPr>
          <w:color w:val="221F1F"/>
          <w:spacing w:val="-4"/>
          <w:sz w:val="20"/>
        </w:rPr>
        <w:t xml:space="preserve"> </w:t>
      </w:r>
      <w:r>
        <w:rPr>
          <w:color w:val="221F1F"/>
          <w:sz w:val="20"/>
        </w:rPr>
        <w:t>supplies</w:t>
      </w:r>
      <w:r>
        <w:rPr>
          <w:color w:val="221F1F"/>
          <w:spacing w:val="-4"/>
          <w:sz w:val="20"/>
        </w:rPr>
        <w:t xml:space="preserve"> </w:t>
      </w:r>
      <w:r>
        <w:rPr>
          <w:color w:val="221F1F"/>
          <w:sz w:val="20"/>
        </w:rPr>
        <w:t>and</w:t>
      </w:r>
      <w:r>
        <w:rPr>
          <w:color w:val="221F1F"/>
          <w:spacing w:val="-3"/>
          <w:sz w:val="20"/>
        </w:rPr>
        <w:t xml:space="preserve"> </w:t>
      </w:r>
      <w:r>
        <w:rPr>
          <w:color w:val="221F1F"/>
          <w:sz w:val="20"/>
        </w:rPr>
        <w:t>services</w:t>
      </w:r>
      <w:r>
        <w:rPr>
          <w:color w:val="221F1F"/>
          <w:spacing w:val="-4"/>
          <w:sz w:val="20"/>
        </w:rPr>
        <w:t xml:space="preserve"> </w:t>
      </w:r>
      <w:r>
        <w:rPr>
          <w:color w:val="221F1F"/>
          <w:sz w:val="20"/>
        </w:rPr>
        <w:t>ordered</w:t>
      </w:r>
      <w:r>
        <w:rPr>
          <w:color w:val="221F1F"/>
          <w:spacing w:val="-3"/>
          <w:sz w:val="20"/>
        </w:rPr>
        <w:t xml:space="preserve"> </w:t>
      </w:r>
      <w:r>
        <w:rPr>
          <w:color w:val="221F1F"/>
          <w:sz w:val="20"/>
        </w:rPr>
        <w:t>under such documents shall be determined in accordance with this clause.</w:t>
      </w:r>
    </w:p>
    <w:p w14:paraId="14601531" w14:textId="77777777" w:rsidR="00016C31" w:rsidRDefault="00016C31">
      <w:pPr>
        <w:pStyle w:val="BodyText"/>
        <w:spacing w:before="10"/>
        <w:rPr>
          <w:sz w:val="19"/>
        </w:rPr>
      </w:pPr>
    </w:p>
    <w:p w14:paraId="4519AA67"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04AB14B4" w14:textId="77777777" w:rsidR="00016C31" w:rsidRDefault="00016C31">
      <w:pPr>
        <w:pStyle w:val="BodyText"/>
        <w:rPr>
          <w:sz w:val="22"/>
        </w:rPr>
      </w:pPr>
    </w:p>
    <w:p w14:paraId="3245E45B" w14:textId="77777777" w:rsidR="00016C31" w:rsidRDefault="00016C31">
      <w:pPr>
        <w:pStyle w:val="BodyText"/>
        <w:rPr>
          <w:sz w:val="22"/>
        </w:rPr>
      </w:pPr>
    </w:p>
    <w:p w14:paraId="3E563BEB" w14:textId="77777777" w:rsidR="00016C31" w:rsidRDefault="00016C31">
      <w:pPr>
        <w:pStyle w:val="BodyText"/>
        <w:rPr>
          <w:sz w:val="22"/>
        </w:rPr>
      </w:pPr>
    </w:p>
    <w:p w14:paraId="0D457D71" w14:textId="77777777" w:rsidR="00016C31" w:rsidRDefault="00632607">
      <w:pPr>
        <w:pStyle w:val="BodyText"/>
        <w:spacing w:before="161"/>
        <w:ind w:left="219"/>
      </w:pPr>
      <w:commentRangeStart w:id="474"/>
      <w:r>
        <w:rPr>
          <w:color w:val="221F1F"/>
          <w:spacing w:val="-2"/>
        </w:rPr>
        <w:t>52.216-16</w:t>
      </w:r>
      <w:r>
        <w:rPr>
          <w:color w:val="221F1F"/>
          <w:spacing w:val="1"/>
        </w:rPr>
        <w:t xml:space="preserve"> </w:t>
      </w:r>
      <w:r>
        <w:rPr>
          <w:color w:val="221F1F"/>
          <w:spacing w:val="-2"/>
        </w:rPr>
        <w:t>INCENTIVE</w:t>
      </w:r>
      <w:r>
        <w:rPr>
          <w:color w:val="221F1F"/>
          <w:spacing w:val="2"/>
        </w:rPr>
        <w:t xml:space="preserve"> </w:t>
      </w:r>
      <w:r>
        <w:rPr>
          <w:color w:val="221F1F"/>
          <w:spacing w:val="-2"/>
        </w:rPr>
        <w:t>PRICE</w:t>
      </w:r>
      <w:r>
        <w:rPr>
          <w:color w:val="221F1F"/>
          <w:spacing w:val="1"/>
        </w:rPr>
        <w:t xml:space="preserve"> </w:t>
      </w:r>
      <w:r>
        <w:rPr>
          <w:color w:val="221F1F"/>
          <w:spacing w:val="-2"/>
        </w:rPr>
        <w:t>REVISION--FIRM</w:t>
      </w:r>
      <w:r>
        <w:rPr>
          <w:color w:val="221F1F"/>
          <w:spacing w:val="2"/>
        </w:rPr>
        <w:t xml:space="preserve"> </w:t>
      </w:r>
      <w:r>
        <w:rPr>
          <w:color w:val="221F1F"/>
          <w:spacing w:val="-2"/>
        </w:rPr>
        <w:t>TARGET</w:t>
      </w:r>
      <w:r>
        <w:rPr>
          <w:color w:val="221F1F"/>
          <w:spacing w:val="1"/>
        </w:rPr>
        <w:t xml:space="preserve"> </w:t>
      </w:r>
      <w:r>
        <w:rPr>
          <w:color w:val="221F1F"/>
          <w:spacing w:val="-2"/>
        </w:rPr>
        <w:t>(OCT</w:t>
      </w:r>
      <w:r>
        <w:rPr>
          <w:color w:val="221F1F"/>
          <w:spacing w:val="1"/>
        </w:rPr>
        <w:t xml:space="preserve"> </w:t>
      </w:r>
      <w:r>
        <w:rPr>
          <w:color w:val="221F1F"/>
          <w:spacing w:val="-2"/>
        </w:rPr>
        <w:t>1997)</w:t>
      </w:r>
      <w:commentRangeEnd w:id="474"/>
      <w:r w:rsidR="00866E43">
        <w:rPr>
          <w:rStyle w:val="CommentReference"/>
        </w:rPr>
        <w:commentReference w:id="474"/>
      </w:r>
    </w:p>
    <w:p w14:paraId="3DEA0E13" w14:textId="77777777" w:rsidR="00016C31" w:rsidRDefault="00016C31">
      <w:pPr>
        <w:pStyle w:val="BodyText"/>
        <w:spacing w:before="1"/>
      </w:pPr>
    </w:p>
    <w:p w14:paraId="572AC751" w14:textId="77777777" w:rsidR="00016C31" w:rsidRDefault="00632607">
      <w:pPr>
        <w:ind w:left="440" w:right="806" w:hanging="275"/>
        <w:rPr>
          <w:sz w:val="20"/>
        </w:rPr>
      </w:pPr>
      <w:r>
        <w:rPr>
          <w:color w:val="221F1F"/>
          <w:sz w:val="20"/>
        </w:rPr>
        <w:t>(a) General.</w:t>
      </w:r>
      <w:r>
        <w:rPr>
          <w:color w:val="221F1F"/>
          <w:spacing w:val="-3"/>
          <w:sz w:val="20"/>
        </w:rPr>
        <w:t xml:space="preserve"> </w:t>
      </w:r>
      <w:r>
        <w:rPr>
          <w:color w:val="221F1F"/>
          <w:sz w:val="20"/>
        </w:rPr>
        <w:t>The</w:t>
      </w:r>
      <w:r>
        <w:rPr>
          <w:color w:val="221F1F"/>
          <w:spacing w:val="-3"/>
          <w:sz w:val="20"/>
        </w:rPr>
        <w:t xml:space="preserve"> </w:t>
      </w:r>
      <w:r>
        <w:rPr>
          <w:color w:val="221F1F"/>
          <w:sz w:val="20"/>
        </w:rPr>
        <w:t>supplies</w:t>
      </w:r>
      <w:r>
        <w:rPr>
          <w:color w:val="221F1F"/>
          <w:spacing w:val="-4"/>
          <w:sz w:val="20"/>
        </w:rPr>
        <w:t xml:space="preserve"> </w:t>
      </w:r>
      <w:r>
        <w:rPr>
          <w:color w:val="221F1F"/>
          <w:sz w:val="20"/>
        </w:rPr>
        <w:t>or</w:t>
      </w:r>
      <w:r>
        <w:rPr>
          <w:color w:val="221F1F"/>
          <w:spacing w:val="-3"/>
          <w:sz w:val="20"/>
        </w:rPr>
        <w:t xml:space="preserve"> </w:t>
      </w:r>
      <w:r>
        <w:rPr>
          <w:color w:val="221F1F"/>
          <w:sz w:val="20"/>
        </w:rPr>
        <w:t>services</w:t>
      </w:r>
      <w:r>
        <w:rPr>
          <w:color w:val="221F1F"/>
          <w:spacing w:val="-4"/>
          <w:sz w:val="20"/>
        </w:rPr>
        <w:t xml:space="preserve"> </w:t>
      </w:r>
      <w:r>
        <w:rPr>
          <w:color w:val="221F1F"/>
          <w:sz w:val="20"/>
        </w:rPr>
        <w:t>identified</w:t>
      </w:r>
      <w:r>
        <w:rPr>
          <w:color w:val="221F1F"/>
          <w:spacing w:val="-2"/>
          <w:sz w:val="20"/>
        </w:rPr>
        <w:t xml:space="preserve"> </w:t>
      </w:r>
      <w:r>
        <w:rPr>
          <w:color w:val="221F1F"/>
          <w:sz w:val="20"/>
        </w:rPr>
        <w:t>in</w:t>
      </w:r>
      <w:r>
        <w:rPr>
          <w:color w:val="221F1F"/>
          <w:spacing w:val="-2"/>
          <w:sz w:val="20"/>
        </w:rPr>
        <w:t xml:space="preserve"> </w:t>
      </w:r>
      <w:r>
        <w:rPr>
          <w:color w:val="221F1F"/>
          <w:sz w:val="20"/>
        </w:rPr>
        <w:t>the</w:t>
      </w:r>
      <w:r>
        <w:rPr>
          <w:color w:val="221F1F"/>
          <w:spacing w:val="-3"/>
          <w:sz w:val="20"/>
        </w:rPr>
        <w:t xml:space="preserve"> </w:t>
      </w:r>
      <w:r>
        <w:rPr>
          <w:color w:val="221F1F"/>
          <w:sz w:val="20"/>
        </w:rPr>
        <w:t>Schedule</w:t>
      </w:r>
      <w:r>
        <w:rPr>
          <w:color w:val="221F1F"/>
          <w:spacing w:val="-5"/>
          <w:sz w:val="20"/>
        </w:rPr>
        <w:t xml:space="preserve"> </w:t>
      </w:r>
      <w:r>
        <w:rPr>
          <w:color w:val="221F1F"/>
          <w:sz w:val="20"/>
        </w:rPr>
        <w:t>as</w:t>
      </w:r>
      <w:r>
        <w:rPr>
          <w:color w:val="221F1F"/>
          <w:spacing w:val="-4"/>
          <w:sz w:val="20"/>
        </w:rPr>
        <w:t xml:space="preserve"> </w:t>
      </w:r>
      <w:r>
        <w:rPr>
          <w:color w:val="221F1F"/>
          <w:sz w:val="20"/>
        </w:rPr>
        <w:t xml:space="preserve">Items </w:t>
      </w:r>
      <w:r>
        <w:rPr>
          <w:b/>
          <w:color w:val="221F1F"/>
          <w:sz w:val="20"/>
        </w:rPr>
        <w:t>to</w:t>
      </w:r>
      <w:r>
        <w:rPr>
          <w:b/>
          <w:color w:val="221F1F"/>
          <w:spacing w:val="-2"/>
          <w:sz w:val="20"/>
        </w:rPr>
        <w:t xml:space="preserve"> </w:t>
      </w:r>
      <w:r>
        <w:rPr>
          <w:b/>
          <w:color w:val="221F1F"/>
          <w:sz w:val="20"/>
        </w:rPr>
        <w:t>be</w:t>
      </w:r>
      <w:r>
        <w:rPr>
          <w:b/>
          <w:color w:val="221F1F"/>
          <w:spacing w:val="-3"/>
          <w:sz w:val="20"/>
        </w:rPr>
        <w:t xml:space="preserve"> </w:t>
      </w:r>
      <w:r>
        <w:rPr>
          <w:b/>
          <w:color w:val="221F1F"/>
          <w:sz w:val="20"/>
        </w:rPr>
        <w:t>negotiated</w:t>
      </w:r>
      <w:r>
        <w:rPr>
          <w:b/>
          <w:color w:val="221F1F"/>
          <w:spacing w:val="-3"/>
          <w:sz w:val="20"/>
        </w:rPr>
        <w:t xml:space="preserve"> </w:t>
      </w:r>
      <w:r>
        <w:rPr>
          <w:b/>
          <w:color w:val="221F1F"/>
          <w:sz w:val="20"/>
        </w:rPr>
        <w:t>at</w:t>
      </w:r>
      <w:r>
        <w:rPr>
          <w:b/>
          <w:color w:val="221F1F"/>
          <w:spacing w:val="-3"/>
          <w:sz w:val="20"/>
        </w:rPr>
        <w:t xml:space="preserve"> </w:t>
      </w:r>
      <w:r>
        <w:rPr>
          <w:b/>
          <w:color w:val="221F1F"/>
          <w:sz w:val="20"/>
        </w:rPr>
        <w:t>the</w:t>
      </w:r>
      <w:r>
        <w:rPr>
          <w:b/>
          <w:color w:val="221F1F"/>
          <w:spacing w:val="-3"/>
          <w:sz w:val="20"/>
        </w:rPr>
        <w:t xml:space="preserve"> </w:t>
      </w:r>
      <w:r>
        <w:rPr>
          <w:b/>
          <w:color w:val="221F1F"/>
          <w:sz w:val="20"/>
        </w:rPr>
        <w:t>task</w:t>
      </w:r>
      <w:r>
        <w:rPr>
          <w:b/>
          <w:color w:val="221F1F"/>
          <w:spacing w:val="-1"/>
          <w:sz w:val="20"/>
        </w:rPr>
        <w:t xml:space="preserve"> </w:t>
      </w:r>
      <w:r>
        <w:rPr>
          <w:b/>
          <w:color w:val="221F1F"/>
          <w:sz w:val="20"/>
        </w:rPr>
        <w:t>order</w:t>
      </w:r>
      <w:r>
        <w:rPr>
          <w:b/>
          <w:color w:val="221F1F"/>
          <w:spacing w:val="-3"/>
          <w:sz w:val="20"/>
        </w:rPr>
        <w:t xml:space="preserve"> </w:t>
      </w:r>
      <w:r>
        <w:rPr>
          <w:b/>
          <w:color w:val="221F1F"/>
          <w:sz w:val="20"/>
        </w:rPr>
        <w:t>level</w:t>
      </w:r>
      <w:r>
        <w:rPr>
          <w:b/>
          <w:color w:val="221F1F"/>
          <w:spacing w:val="-3"/>
          <w:sz w:val="20"/>
        </w:rPr>
        <w:t xml:space="preserve"> </w:t>
      </w:r>
      <w:r>
        <w:rPr>
          <w:b/>
          <w:color w:val="221F1F"/>
          <w:sz w:val="20"/>
        </w:rPr>
        <w:t>(when applicable)</w:t>
      </w:r>
      <w:r>
        <w:rPr>
          <w:color w:val="221F1F"/>
          <w:sz w:val="20"/>
        </w:rPr>
        <w:t xml:space="preserve">] are subject to price revision in accordance with this clause; provided, that in no event shall the total final price of these items exceed the ceiling price of </w:t>
      </w:r>
      <w:r>
        <w:rPr>
          <w:b/>
          <w:color w:val="221F1F"/>
          <w:sz w:val="20"/>
        </w:rPr>
        <w:t xml:space="preserve">to be negotiated at the task order level (when applicable) </w:t>
      </w:r>
      <w:r>
        <w:rPr>
          <w:color w:val="221F1F"/>
          <w:sz w:val="20"/>
        </w:rPr>
        <w:t xml:space="preserve">dollars </w:t>
      </w:r>
      <w:r>
        <w:rPr>
          <w:b/>
          <w:color w:val="221F1F"/>
          <w:sz w:val="20"/>
        </w:rPr>
        <w:t>($to be negotiated at the task order level (when applicable)</w:t>
      </w:r>
      <w:r>
        <w:rPr>
          <w:color w:val="221F1F"/>
          <w:sz w:val="20"/>
        </w:rPr>
        <w:t>. Any supplies or services that are to be (1) ordered</w:t>
      </w:r>
      <w:r>
        <w:rPr>
          <w:color w:val="221F1F"/>
          <w:spacing w:val="-1"/>
          <w:sz w:val="20"/>
        </w:rPr>
        <w:t xml:space="preserve"> </w:t>
      </w:r>
      <w:r>
        <w:rPr>
          <w:color w:val="221F1F"/>
          <w:sz w:val="20"/>
        </w:rPr>
        <w:t>separately</w:t>
      </w:r>
      <w:r>
        <w:rPr>
          <w:color w:val="221F1F"/>
          <w:spacing w:val="-1"/>
          <w:sz w:val="20"/>
        </w:rPr>
        <w:t xml:space="preserve"> </w:t>
      </w:r>
      <w:r>
        <w:rPr>
          <w:color w:val="221F1F"/>
          <w:sz w:val="20"/>
        </w:rPr>
        <w:t>under,</w:t>
      </w:r>
      <w:r>
        <w:rPr>
          <w:color w:val="221F1F"/>
          <w:spacing w:val="-1"/>
          <w:sz w:val="20"/>
        </w:rPr>
        <w:t xml:space="preserve"> </w:t>
      </w:r>
      <w:r>
        <w:rPr>
          <w:color w:val="221F1F"/>
          <w:sz w:val="20"/>
        </w:rPr>
        <w:t>or</w:t>
      </w:r>
      <w:r>
        <w:rPr>
          <w:color w:val="221F1F"/>
          <w:spacing w:val="-4"/>
          <w:sz w:val="20"/>
        </w:rPr>
        <w:t xml:space="preserve"> </w:t>
      </w:r>
      <w:r>
        <w:rPr>
          <w:color w:val="221F1F"/>
          <w:sz w:val="20"/>
        </w:rPr>
        <w:t>otherwise</w:t>
      </w:r>
      <w:r>
        <w:rPr>
          <w:color w:val="221F1F"/>
          <w:spacing w:val="-1"/>
          <w:sz w:val="20"/>
        </w:rPr>
        <w:t xml:space="preserve"> </w:t>
      </w:r>
      <w:r>
        <w:rPr>
          <w:color w:val="221F1F"/>
          <w:sz w:val="20"/>
        </w:rPr>
        <w:t>added</w:t>
      </w:r>
      <w:r>
        <w:rPr>
          <w:color w:val="221F1F"/>
          <w:spacing w:val="-1"/>
          <w:sz w:val="20"/>
        </w:rPr>
        <w:t xml:space="preserve"> </w:t>
      </w:r>
      <w:r>
        <w:rPr>
          <w:color w:val="221F1F"/>
          <w:sz w:val="20"/>
        </w:rPr>
        <w:t>to,</w:t>
      </w:r>
      <w:r>
        <w:rPr>
          <w:color w:val="221F1F"/>
          <w:spacing w:val="-2"/>
          <w:sz w:val="20"/>
        </w:rPr>
        <w:t xml:space="preserve"> </w:t>
      </w:r>
      <w:r>
        <w:rPr>
          <w:color w:val="221F1F"/>
          <w:sz w:val="20"/>
        </w:rPr>
        <w:t>this</w:t>
      </w:r>
      <w:r>
        <w:rPr>
          <w:color w:val="221F1F"/>
          <w:spacing w:val="-3"/>
          <w:sz w:val="20"/>
        </w:rPr>
        <w:t xml:space="preserve"> </w:t>
      </w:r>
      <w:r>
        <w:rPr>
          <w:color w:val="221F1F"/>
          <w:sz w:val="20"/>
        </w:rPr>
        <w:t>contract</w:t>
      </w:r>
      <w:r>
        <w:rPr>
          <w:color w:val="221F1F"/>
          <w:spacing w:val="-4"/>
          <w:sz w:val="20"/>
        </w:rPr>
        <w:t xml:space="preserve"> </w:t>
      </w:r>
      <w:r>
        <w:rPr>
          <w:color w:val="221F1F"/>
          <w:sz w:val="20"/>
        </w:rPr>
        <w:t>and</w:t>
      </w:r>
      <w:r>
        <w:rPr>
          <w:color w:val="221F1F"/>
          <w:spacing w:val="-1"/>
          <w:sz w:val="20"/>
        </w:rPr>
        <w:t xml:space="preserve"> </w:t>
      </w:r>
      <w:r>
        <w:rPr>
          <w:color w:val="221F1F"/>
          <w:sz w:val="20"/>
        </w:rPr>
        <w:t>(2)</w:t>
      </w:r>
      <w:r>
        <w:rPr>
          <w:color w:val="221F1F"/>
          <w:spacing w:val="-1"/>
          <w:sz w:val="20"/>
        </w:rPr>
        <w:t xml:space="preserve"> </w:t>
      </w:r>
      <w:r>
        <w:rPr>
          <w:color w:val="221F1F"/>
          <w:sz w:val="20"/>
        </w:rPr>
        <w:t>subject</w:t>
      </w:r>
      <w:r>
        <w:rPr>
          <w:color w:val="221F1F"/>
          <w:spacing w:val="-2"/>
          <w:sz w:val="20"/>
        </w:rPr>
        <w:t xml:space="preserve"> </w:t>
      </w:r>
      <w:r>
        <w:rPr>
          <w:color w:val="221F1F"/>
          <w:sz w:val="20"/>
        </w:rPr>
        <w:t>to</w:t>
      </w:r>
      <w:r>
        <w:rPr>
          <w:color w:val="221F1F"/>
          <w:spacing w:val="-1"/>
          <w:sz w:val="20"/>
        </w:rPr>
        <w:t xml:space="preserve"> </w:t>
      </w:r>
      <w:r>
        <w:rPr>
          <w:color w:val="221F1F"/>
          <w:sz w:val="20"/>
        </w:rPr>
        <w:t>price</w:t>
      </w:r>
      <w:r>
        <w:rPr>
          <w:color w:val="221F1F"/>
          <w:spacing w:val="-1"/>
          <w:sz w:val="20"/>
        </w:rPr>
        <w:t xml:space="preserve"> </w:t>
      </w:r>
      <w:r>
        <w:rPr>
          <w:color w:val="221F1F"/>
          <w:sz w:val="20"/>
        </w:rPr>
        <w:t>revision</w:t>
      </w:r>
      <w:r>
        <w:rPr>
          <w:color w:val="221F1F"/>
          <w:spacing w:val="-1"/>
          <w:sz w:val="20"/>
        </w:rPr>
        <w:t xml:space="preserve"> </w:t>
      </w:r>
      <w:r>
        <w:rPr>
          <w:color w:val="221F1F"/>
          <w:sz w:val="20"/>
        </w:rPr>
        <w:t>in</w:t>
      </w:r>
      <w:r>
        <w:rPr>
          <w:color w:val="221F1F"/>
          <w:spacing w:val="-1"/>
          <w:sz w:val="20"/>
        </w:rPr>
        <w:t xml:space="preserve"> </w:t>
      </w:r>
      <w:r>
        <w:rPr>
          <w:color w:val="221F1F"/>
          <w:sz w:val="20"/>
        </w:rPr>
        <w:t>accordance with the terms of this clause shall be identified as such in a modification to this contract (b) Definition. "Costs," as used in this</w:t>
      </w:r>
      <w:r>
        <w:rPr>
          <w:color w:val="221F1F"/>
          <w:spacing w:val="-2"/>
          <w:sz w:val="20"/>
        </w:rPr>
        <w:t xml:space="preserve"> </w:t>
      </w:r>
      <w:r>
        <w:rPr>
          <w:color w:val="221F1F"/>
          <w:sz w:val="20"/>
        </w:rPr>
        <w:t>clause, means</w:t>
      </w:r>
      <w:r>
        <w:rPr>
          <w:color w:val="221F1F"/>
          <w:spacing w:val="-2"/>
          <w:sz w:val="20"/>
        </w:rPr>
        <w:t xml:space="preserve"> </w:t>
      </w:r>
      <w:r>
        <w:rPr>
          <w:color w:val="221F1F"/>
          <w:sz w:val="20"/>
        </w:rPr>
        <w:t>allowable</w:t>
      </w:r>
      <w:r>
        <w:rPr>
          <w:color w:val="221F1F"/>
          <w:spacing w:val="-1"/>
          <w:sz w:val="20"/>
        </w:rPr>
        <w:t xml:space="preserve"> </w:t>
      </w:r>
      <w:r>
        <w:rPr>
          <w:color w:val="221F1F"/>
          <w:sz w:val="20"/>
        </w:rPr>
        <w:t>costs</w:t>
      </w:r>
      <w:r>
        <w:rPr>
          <w:color w:val="221F1F"/>
          <w:spacing w:val="-2"/>
          <w:sz w:val="20"/>
        </w:rPr>
        <w:t xml:space="preserve"> </w:t>
      </w:r>
      <w:r>
        <w:rPr>
          <w:color w:val="221F1F"/>
          <w:sz w:val="20"/>
        </w:rPr>
        <w:t>in accordance</w:t>
      </w:r>
      <w:r>
        <w:rPr>
          <w:color w:val="221F1F"/>
          <w:spacing w:val="-1"/>
          <w:sz w:val="20"/>
        </w:rPr>
        <w:t xml:space="preserve"> </w:t>
      </w:r>
      <w:r>
        <w:rPr>
          <w:color w:val="221F1F"/>
          <w:sz w:val="20"/>
        </w:rPr>
        <w:t>with Part</w:t>
      </w:r>
      <w:r>
        <w:rPr>
          <w:color w:val="221F1F"/>
          <w:spacing w:val="-4"/>
          <w:sz w:val="20"/>
        </w:rPr>
        <w:t xml:space="preserve"> </w:t>
      </w:r>
      <w:r>
        <w:rPr>
          <w:color w:val="221F1F"/>
          <w:sz w:val="20"/>
        </w:rPr>
        <w:t>31 of</w:t>
      </w:r>
      <w:r>
        <w:rPr>
          <w:color w:val="221F1F"/>
          <w:spacing w:val="-1"/>
          <w:sz w:val="20"/>
        </w:rPr>
        <w:t xml:space="preserve"> </w:t>
      </w:r>
      <w:r>
        <w:rPr>
          <w:color w:val="221F1F"/>
          <w:sz w:val="20"/>
        </w:rPr>
        <w:t>the</w:t>
      </w:r>
      <w:r>
        <w:rPr>
          <w:color w:val="221F1F"/>
          <w:spacing w:val="-3"/>
          <w:sz w:val="20"/>
        </w:rPr>
        <w:t xml:space="preserve"> </w:t>
      </w:r>
      <w:r>
        <w:rPr>
          <w:color w:val="221F1F"/>
          <w:sz w:val="20"/>
        </w:rPr>
        <w:t>Federal</w:t>
      </w:r>
      <w:r>
        <w:rPr>
          <w:color w:val="221F1F"/>
          <w:spacing w:val="-1"/>
          <w:sz w:val="20"/>
        </w:rPr>
        <w:t xml:space="preserve"> </w:t>
      </w:r>
      <w:r>
        <w:rPr>
          <w:color w:val="221F1F"/>
          <w:sz w:val="20"/>
        </w:rPr>
        <w:t>Acquisition Regulation (FAR)</w:t>
      </w:r>
      <w:r>
        <w:rPr>
          <w:color w:val="221F1F"/>
          <w:spacing w:val="40"/>
          <w:sz w:val="20"/>
        </w:rPr>
        <w:t xml:space="preserve"> </w:t>
      </w:r>
      <w:r>
        <w:rPr>
          <w:color w:val="221F1F"/>
          <w:sz w:val="20"/>
        </w:rPr>
        <w:t>in effect on the date of this contract.</w:t>
      </w:r>
    </w:p>
    <w:p w14:paraId="1F2D5528" w14:textId="77777777" w:rsidR="00016C31" w:rsidRDefault="00016C31">
      <w:pPr>
        <w:pStyle w:val="BodyText"/>
        <w:spacing w:before="11"/>
        <w:rPr>
          <w:sz w:val="19"/>
        </w:rPr>
      </w:pPr>
    </w:p>
    <w:p w14:paraId="29289422" w14:textId="77777777" w:rsidR="00016C31" w:rsidRDefault="00632607">
      <w:pPr>
        <w:pStyle w:val="ListParagraph"/>
        <w:numPr>
          <w:ilvl w:val="0"/>
          <w:numId w:val="92"/>
        </w:numPr>
        <w:tabs>
          <w:tab w:val="left" w:pos="441"/>
        </w:tabs>
        <w:ind w:right="887"/>
        <w:jc w:val="left"/>
        <w:rPr>
          <w:sz w:val="20"/>
        </w:rPr>
      </w:pPr>
      <w:r>
        <w:rPr>
          <w:color w:val="221F1F"/>
          <w:sz w:val="20"/>
        </w:rPr>
        <w:t xml:space="preserve">Data submission. (1) Within </w:t>
      </w:r>
      <w:r>
        <w:rPr>
          <w:b/>
          <w:color w:val="221F1F"/>
          <w:sz w:val="20"/>
        </w:rPr>
        <w:t xml:space="preserve">to be negotiated at the task order level (when applicable) </w:t>
      </w:r>
      <w:r>
        <w:rPr>
          <w:color w:val="221F1F"/>
          <w:sz w:val="20"/>
        </w:rPr>
        <w:t>[Contracting Officer insert</w:t>
      </w:r>
      <w:r>
        <w:rPr>
          <w:color w:val="221F1F"/>
          <w:spacing w:val="-4"/>
          <w:sz w:val="20"/>
        </w:rPr>
        <w:t xml:space="preserve"> </w:t>
      </w:r>
      <w:r>
        <w:rPr>
          <w:color w:val="221F1F"/>
          <w:sz w:val="20"/>
        </w:rPr>
        <w:t>number</w:t>
      </w:r>
      <w:r>
        <w:rPr>
          <w:color w:val="221F1F"/>
          <w:spacing w:val="-5"/>
          <w:sz w:val="20"/>
        </w:rPr>
        <w:t xml:space="preserve"> </w:t>
      </w:r>
      <w:r>
        <w:rPr>
          <w:color w:val="221F1F"/>
          <w:sz w:val="20"/>
        </w:rPr>
        <w:t>of</w:t>
      </w:r>
      <w:r>
        <w:rPr>
          <w:color w:val="221F1F"/>
          <w:spacing w:val="-4"/>
          <w:sz w:val="20"/>
        </w:rPr>
        <w:t xml:space="preserve"> </w:t>
      </w:r>
      <w:r>
        <w:rPr>
          <w:color w:val="221F1F"/>
          <w:sz w:val="20"/>
        </w:rPr>
        <w:t>days]</w:t>
      </w:r>
      <w:r>
        <w:rPr>
          <w:color w:val="221F1F"/>
          <w:spacing w:val="-3"/>
          <w:sz w:val="20"/>
        </w:rPr>
        <w:t xml:space="preserve"> </w:t>
      </w:r>
      <w:r>
        <w:rPr>
          <w:color w:val="221F1F"/>
          <w:sz w:val="20"/>
        </w:rPr>
        <w:t>days</w:t>
      </w:r>
      <w:r>
        <w:rPr>
          <w:color w:val="221F1F"/>
          <w:spacing w:val="-5"/>
          <w:sz w:val="20"/>
        </w:rPr>
        <w:t xml:space="preserve"> </w:t>
      </w:r>
      <w:r>
        <w:rPr>
          <w:color w:val="221F1F"/>
          <w:sz w:val="20"/>
        </w:rPr>
        <w:t>after</w:t>
      </w:r>
      <w:r>
        <w:rPr>
          <w:color w:val="221F1F"/>
          <w:spacing w:val="-1"/>
          <w:sz w:val="20"/>
        </w:rPr>
        <w:t xml:space="preserve"> </w:t>
      </w:r>
      <w:r>
        <w:rPr>
          <w:color w:val="221F1F"/>
          <w:sz w:val="20"/>
        </w:rPr>
        <w:t>the</w:t>
      </w:r>
      <w:r>
        <w:rPr>
          <w:color w:val="221F1F"/>
          <w:spacing w:val="-4"/>
          <w:sz w:val="20"/>
        </w:rPr>
        <w:t xml:space="preserve"> </w:t>
      </w:r>
      <w:r>
        <w:rPr>
          <w:color w:val="221F1F"/>
          <w:sz w:val="20"/>
        </w:rPr>
        <w:t>end</w:t>
      </w:r>
      <w:r>
        <w:rPr>
          <w:color w:val="221F1F"/>
          <w:spacing w:val="-3"/>
          <w:sz w:val="20"/>
        </w:rPr>
        <w:t xml:space="preserve"> </w:t>
      </w:r>
      <w:r>
        <w:rPr>
          <w:color w:val="221F1F"/>
          <w:sz w:val="20"/>
        </w:rPr>
        <w:t>of</w:t>
      </w:r>
      <w:r>
        <w:rPr>
          <w:color w:val="221F1F"/>
          <w:spacing w:val="-4"/>
          <w:sz w:val="20"/>
        </w:rPr>
        <w:t xml:space="preserve"> </w:t>
      </w:r>
      <w:r>
        <w:rPr>
          <w:color w:val="221F1F"/>
          <w:sz w:val="20"/>
        </w:rPr>
        <w:t>the</w:t>
      </w:r>
      <w:r>
        <w:rPr>
          <w:color w:val="221F1F"/>
          <w:spacing w:val="-4"/>
          <w:sz w:val="20"/>
        </w:rPr>
        <w:t xml:space="preserve"> </w:t>
      </w:r>
      <w:r>
        <w:rPr>
          <w:color w:val="221F1F"/>
          <w:sz w:val="20"/>
        </w:rPr>
        <w:t>month</w:t>
      </w:r>
      <w:r>
        <w:rPr>
          <w:color w:val="221F1F"/>
          <w:spacing w:val="-2"/>
          <w:sz w:val="20"/>
        </w:rPr>
        <w:t xml:space="preserve"> </w:t>
      </w:r>
      <w:r>
        <w:rPr>
          <w:color w:val="221F1F"/>
          <w:sz w:val="20"/>
        </w:rPr>
        <w:t>in</w:t>
      </w:r>
      <w:r>
        <w:rPr>
          <w:color w:val="221F1F"/>
          <w:spacing w:val="-2"/>
          <w:sz w:val="20"/>
        </w:rPr>
        <w:t xml:space="preserve"> </w:t>
      </w:r>
      <w:r>
        <w:rPr>
          <w:color w:val="221F1F"/>
          <w:sz w:val="20"/>
        </w:rPr>
        <w:t>which</w:t>
      </w:r>
      <w:r>
        <w:rPr>
          <w:color w:val="221F1F"/>
          <w:spacing w:val="-5"/>
          <w:sz w:val="20"/>
        </w:rPr>
        <w:t xml:space="preserve"> </w:t>
      </w:r>
      <w:r>
        <w:rPr>
          <w:color w:val="221F1F"/>
          <w:sz w:val="20"/>
        </w:rPr>
        <w:t>the</w:t>
      </w:r>
      <w:r>
        <w:rPr>
          <w:color w:val="221F1F"/>
          <w:spacing w:val="-2"/>
          <w:sz w:val="20"/>
        </w:rPr>
        <w:t xml:space="preserve"> </w:t>
      </w:r>
      <w:r>
        <w:rPr>
          <w:color w:val="221F1F"/>
          <w:sz w:val="20"/>
        </w:rPr>
        <w:t>Contractor</w:t>
      </w:r>
      <w:r>
        <w:rPr>
          <w:color w:val="221F1F"/>
          <w:spacing w:val="-5"/>
          <w:sz w:val="20"/>
        </w:rPr>
        <w:t xml:space="preserve"> </w:t>
      </w:r>
      <w:r>
        <w:rPr>
          <w:color w:val="221F1F"/>
          <w:sz w:val="20"/>
        </w:rPr>
        <w:t>has</w:t>
      </w:r>
      <w:r>
        <w:rPr>
          <w:color w:val="221F1F"/>
          <w:spacing w:val="-5"/>
          <w:sz w:val="20"/>
        </w:rPr>
        <w:t xml:space="preserve"> </w:t>
      </w:r>
      <w:r>
        <w:rPr>
          <w:color w:val="221F1F"/>
          <w:sz w:val="20"/>
        </w:rPr>
        <w:t>delivered</w:t>
      </w:r>
      <w:r>
        <w:rPr>
          <w:color w:val="221F1F"/>
          <w:spacing w:val="-3"/>
          <w:sz w:val="20"/>
        </w:rPr>
        <w:t xml:space="preserve"> </w:t>
      </w:r>
      <w:r>
        <w:rPr>
          <w:color w:val="221F1F"/>
          <w:sz w:val="20"/>
        </w:rPr>
        <w:t>the</w:t>
      </w:r>
      <w:r>
        <w:rPr>
          <w:color w:val="221F1F"/>
          <w:spacing w:val="-4"/>
          <w:sz w:val="20"/>
        </w:rPr>
        <w:t xml:space="preserve"> </w:t>
      </w:r>
      <w:r>
        <w:rPr>
          <w:color w:val="221F1F"/>
          <w:sz w:val="20"/>
        </w:rPr>
        <w:t>last</w:t>
      </w:r>
      <w:r>
        <w:rPr>
          <w:color w:val="221F1F"/>
          <w:spacing w:val="-5"/>
          <w:sz w:val="20"/>
        </w:rPr>
        <w:t xml:space="preserve"> </w:t>
      </w:r>
      <w:r>
        <w:rPr>
          <w:color w:val="221F1F"/>
          <w:sz w:val="20"/>
        </w:rPr>
        <w:t>unit</w:t>
      </w:r>
      <w:r>
        <w:rPr>
          <w:color w:val="221F1F"/>
          <w:spacing w:val="-2"/>
          <w:sz w:val="20"/>
        </w:rPr>
        <w:t xml:space="preserve"> </w:t>
      </w:r>
      <w:r>
        <w:rPr>
          <w:color w:val="221F1F"/>
          <w:sz w:val="20"/>
        </w:rPr>
        <w:t>of</w:t>
      </w:r>
      <w:r>
        <w:rPr>
          <w:color w:val="221F1F"/>
          <w:spacing w:val="-4"/>
          <w:sz w:val="20"/>
        </w:rPr>
        <w:t xml:space="preserve"> </w:t>
      </w:r>
      <w:r>
        <w:rPr>
          <w:color w:val="221F1F"/>
          <w:sz w:val="20"/>
        </w:rPr>
        <w:t>supplies and completed the services specified by item number in paragraph (a) of this clause, the Contractor shall submit in the format of Table 15-2, FAR 15.408, or in any other form on which the parties agree--</w:t>
      </w:r>
    </w:p>
    <w:p w14:paraId="14C7A376" w14:textId="77777777" w:rsidR="00016C31" w:rsidRDefault="00016C31">
      <w:pPr>
        <w:pStyle w:val="BodyText"/>
        <w:spacing w:before="11"/>
        <w:rPr>
          <w:sz w:val="19"/>
        </w:rPr>
      </w:pPr>
    </w:p>
    <w:p w14:paraId="49D6A7CE" w14:textId="77777777" w:rsidR="00016C31" w:rsidRDefault="00632607">
      <w:pPr>
        <w:pStyle w:val="ListParagraph"/>
        <w:numPr>
          <w:ilvl w:val="1"/>
          <w:numId w:val="92"/>
        </w:numPr>
        <w:tabs>
          <w:tab w:val="left" w:pos="679"/>
        </w:tabs>
        <w:ind w:hanging="241"/>
        <w:rPr>
          <w:sz w:val="20"/>
        </w:rPr>
      </w:pPr>
      <w:r>
        <w:rPr>
          <w:color w:val="221F1F"/>
          <w:sz w:val="20"/>
        </w:rPr>
        <w:t>A</w:t>
      </w:r>
      <w:r>
        <w:rPr>
          <w:color w:val="221F1F"/>
          <w:spacing w:val="-11"/>
          <w:sz w:val="20"/>
        </w:rPr>
        <w:t xml:space="preserve"> </w:t>
      </w:r>
      <w:r>
        <w:rPr>
          <w:color w:val="221F1F"/>
          <w:sz w:val="20"/>
        </w:rPr>
        <w:t>detailed</w:t>
      </w:r>
      <w:r>
        <w:rPr>
          <w:color w:val="221F1F"/>
          <w:spacing w:val="-5"/>
          <w:sz w:val="20"/>
        </w:rPr>
        <w:t xml:space="preserve"> </w:t>
      </w:r>
      <w:r>
        <w:rPr>
          <w:color w:val="221F1F"/>
          <w:sz w:val="20"/>
        </w:rPr>
        <w:t>statement</w:t>
      </w:r>
      <w:r>
        <w:rPr>
          <w:color w:val="221F1F"/>
          <w:spacing w:val="-5"/>
          <w:sz w:val="20"/>
        </w:rPr>
        <w:t xml:space="preserve"> </w:t>
      </w:r>
      <w:r>
        <w:rPr>
          <w:color w:val="221F1F"/>
          <w:sz w:val="20"/>
        </w:rPr>
        <w:t>of</w:t>
      </w:r>
      <w:r>
        <w:rPr>
          <w:color w:val="221F1F"/>
          <w:spacing w:val="-6"/>
          <w:sz w:val="20"/>
        </w:rPr>
        <w:t xml:space="preserve"> </w:t>
      </w:r>
      <w:r>
        <w:rPr>
          <w:color w:val="221F1F"/>
          <w:sz w:val="20"/>
        </w:rPr>
        <w:t>all</w:t>
      </w:r>
      <w:r>
        <w:rPr>
          <w:color w:val="221F1F"/>
          <w:spacing w:val="-6"/>
          <w:sz w:val="20"/>
        </w:rPr>
        <w:t xml:space="preserve"> </w:t>
      </w:r>
      <w:r>
        <w:rPr>
          <w:color w:val="221F1F"/>
          <w:sz w:val="20"/>
        </w:rPr>
        <w:t>costs</w:t>
      </w:r>
      <w:r>
        <w:rPr>
          <w:color w:val="221F1F"/>
          <w:spacing w:val="-7"/>
          <w:sz w:val="20"/>
        </w:rPr>
        <w:t xml:space="preserve"> </w:t>
      </w:r>
      <w:r>
        <w:rPr>
          <w:color w:val="221F1F"/>
          <w:sz w:val="20"/>
        </w:rPr>
        <w:t>incurred</w:t>
      </w:r>
      <w:r>
        <w:rPr>
          <w:color w:val="221F1F"/>
          <w:spacing w:val="-5"/>
          <w:sz w:val="20"/>
        </w:rPr>
        <w:t xml:space="preserve"> </w:t>
      </w:r>
      <w:r>
        <w:rPr>
          <w:color w:val="221F1F"/>
          <w:sz w:val="20"/>
        </w:rPr>
        <w:t>up</w:t>
      </w:r>
      <w:r>
        <w:rPr>
          <w:color w:val="221F1F"/>
          <w:spacing w:val="-5"/>
          <w:sz w:val="20"/>
        </w:rPr>
        <w:t xml:space="preserve"> </w:t>
      </w:r>
      <w:r>
        <w:rPr>
          <w:color w:val="221F1F"/>
          <w:sz w:val="20"/>
        </w:rPr>
        <w:t>to</w:t>
      </w:r>
      <w:r>
        <w:rPr>
          <w:color w:val="221F1F"/>
          <w:spacing w:val="-5"/>
          <w:sz w:val="20"/>
        </w:rPr>
        <w:t xml:space="preserve"> </w:t>
      </w:r>
      <w:r>
        <w:rPr>
          <w:color w:val="221F1F"/>
          <w:sz w:val="20"/>
        </w:rPr>
        <w:t>the</w:t>
      </w:r>
      <w:r>
        <w:rPr>
          <w:color w:val="221F1F"/>
          <w:spacing w:val="-6"/>
          <w:sz w:val="20"/>
        </w:rPr>
        <w:t xml:space="preserve"> </w:t>
      </w:r>
      <w:r>
        <w:rPr>
          <w:color w:val="221F1F"/>
          <w:sz w:val="20"/>
        </w:rPr>
        <w:t>end</w:t>
      </w:r>
      <w:r>
        <w:rPr>
          <w:color w:val="221F1F"/>
          <w:spacing w:val="-7"/>
          <w:sz w:val="20"/>
        </w:rPr>
        <w:t xml:space="preserve"> </w:t>
      </w:r>
      <w:r>
        <w:rPr>
          <w:color w:val="221F1F"/>
          <w:sz w:val="20"/>
        </w:rPr>
        <w:t>of</w:t>
      </w:r>
      <w:r>
        <w:rPr>
          <w:color w:val="221F1F"/>
          <w:spacing w:val="-6"/>
          <w:sz w:val="20"/>
        </w:rPr>
        <w:t xml:space="preserve"> </w:t>
      </w:r>
      <w:r>
        <w:rPr>
          <w:color w:val="221F1F"/>
          <w:sz w:val="20"/>
        </w:rPr>
        <w:t>that</w:t>
      </w:r>
      <w:r>
        <w:rPr>
          <w:color w:val="221F1F"/>
          <w:spacing w:val="-6"/>
          <w:sz w:val="20"/>
        </w:rPr>
        <w:t xml:space="preserve"> </w:t>
      </w:r>
      <w:r>
        <w:rPr>
          <w:color w:val="221F1F"/>
          <w:sz w:val="20"/>
        </w:rPr>
        <w:t>month</w:t>
      </w:r>
      <w:r>
        <w:rPr>
          <w:color w:val="221F1F"/>
          <w:spacing w:val="-5"/>
          <w:sz w:val="20"/>
        </w:rPr>
        <w:t xml:space="preserve"> </w:t>
      </w:r>
      <w:r>
        <w:rPr>
          <w:color w:val="221F1F"/>
          <w:sz w:val="20"/>
        </w:rPr>
        <w:t>in</w:t>
      </w:r>
      <w:r>
        <w:rPr>
          <w:color w:val="221F1F"/>
          <w:spacing w:val="-7"/>
          <w:sz w:val="20"/>
        </w:rPr>
        <w:t xml:space="preserve"> </w:t>
      </w:r>
      <w:r>
        <w:rPr>
          <w:color w:val="221F1F"/>
          <w:sz w:val="20"/>
        </w:rPr>
        <w:t>performing</w:t>
      </w:r>
      <w:r>
        <w:rPr>
          <w:color w:val="221F1F"/>
          <w:spacing w:val="-4"/>
          <w:sz w:val="20"/>
        </w:rPr>
        <w:t xml:space="preserve"> </w:t>
      </w:r>
      <w:r>
        <w:rPr>
          <w:color w:val="221F1F"/>
          <w:sz w:val="20"/>
        </w:rPr>
        <w:t>all</w:t>
      </w:r>
      <w:r>
        <w:rPr>
          <w:color w:val="221F1F"/>
          <w:spacing w:val="-6"/>
          <w:sz w:val="20"/>
        </w:rPr>
        <w:t xml:space="preserve"> </w:t>
      </w:r>
      <w:r>
        <w:rPr>
          <w:color w:val="221F1F"/>
          <w:sz w:val="20"/>
        </w:rPr>
        <w:t>work</w:t>
      </w:r>
      <w:r>
        <w:rPr>
          <w:color w:val="221F1F"/>
          <w:spacing w:val="-5"/>
          <w:sz w:val="20"/>
        </w:rPr>
        <w:t xml:space="preserve"> </w:t>
      </w:r>
      <w:r>
        <w:rPr>
          <w:color w:val="221F1F"/>
          <w:sz w:val="20"/>
        </w:rPr>
        <w:t>under</w:t>
      </w:r>
      <w:r>
        <w:rPr>
          <w:color w:val="221F1F"/>
          <w:spacing w:val="-4"/>
          <w:sz w:val="20"/>
        </w:rPr>
        <w:t xml:space="preserve"> </w:t>
      </w:r>
      <w:r>
        <w:rPr>
          <w:color w:val="221F1F"/>
          <w:sz w:val="20"/>
        </w:rPr>
        <w:t>the</w:t>
      </w:r>
      <w:r>
        <w:rPr>
          <w:color w:val="221F1F"/>
          <w:spacing w:val="-6"/>
          <w:sz w:val="20"/>
        </w:rPr>
        <w:t xml:space="preserve"> </w:t>
      </w:r>
      <w:proofErr w:type="gramStart"/>
      <w:r>
        <w:rPr>
          <w:color w:val="221F1F"/>
          <w:spacing w:val="-2"/>
          <w:sz w:val="20"/>
        </w:rPr>
        <w:t>items;</w:t>
      </w:r>
      <w:proofErr w:type="gramEnd"/>
    </w:p>
    <w:p w14:paraId="4AF05DAE" w14:textId="77777777" w:rsidR="00016C31" w:rsidRDefault="00016C31">
      <w:pPr>
        <w:pStyle w:val="BodyText"/>
        <w:spacing w:before="1"/>
      </w:pPr>
    </w:p>
    <w:p w14:paraId="0246BFDF" w14:textId="77777777" w:rsidR="00016C31" w:rsidRDefault="00632607">
      <w:pPr>
        <w:pStyle w:val="ListParagraph"/>
        <w:numPr>
          <w:ilvl w:val="1"/>
          <w:numId w:val="92"/>
        </w:numPr>
        <w:tabs>
          <w:tab w:val="left" w:pos="736"/>
        </w:tabs>
        <w:ind w:left="440" w:right="1003" w:hanging="3"/>
        <w:rPr>
          <w:sz w:val="20"/>
        </w:rPr>
      </w:pPr>
      <w:r>
        <w:rPr>
          <w:color w:val="221F1F"/>
          <w:sz w:val="20"/>
        </w:rPr>
        <w:t>An</w:t>
      </w:r>
      <w:r>
        <w:rPr>
          <w:color w:val="221F1F"/>
          <w:spacing w:val="-4"/>
          <w:sz w:val="20"/>
        </w:rPr>
        <w:t xml:space="preserve"> </w:t>
      </w:r>
      <w:r>
        <w:rPr>
          <w:color w:val="221F1F"/>
          <w:sz w:val="20"/>
        </w:rPr>
        <w:t>estimate</w:t>
      </w:r>
      <w:r>
        <w:rPr>
          <w:color w:val="221F1F"/>
          <w:spacing w:val="-5"/>
          <w:sz w:val="20"/>
        </w:rPr>
        <w:t xml:space="preserve"> </w:t>
      </w:r>
      <w:r>
        <w:rPr>
          <w:color w:val="221F1F"/>
          <w:sz w:val="20"/>
        </w:rPr>
        <w:t>of</w:t>
      </w:r>
      <w:r>
        <w:rPr>
          <w:color w:val="221F1F"/>
          <w:spacing w:val="-5"/>
          <w:sz w:val="20"/>
        </w:rPr>
        <w:t xml:space="preserve"> </w:t>
      </w:r>
      <w:r>
        <w:rPr>
          <w:color w:val="221F1F"/>
          <w:sz w:val="20"/>
        </w:rPr>
        <w:t>costs</w:t>
      </w:r>
      <w:r>
        <w:rPr>
          <w:color w:val="221F1F"/>
          <w:spacing w:val="-6"/>
          <w:sz w:val="20"/>
        </w:rPr>
        <w:t xml:space="preserve"> </w:t>
      </w:r>
      <w:r>
        <w:rPr>
          <w:color w:val="221F1F"/>
          <w:sz w:val="20"/>
        </w:rPr>
        <w:t>of</w:t>
      </w:r>
      <w:r>
        <w:rPr>
          <w:color w:val="221F1F"/>
          <w:spacing w:val="-5"/>
          <w:sz w:val="20"/>
        </w:rPr>
        <w:t xml:space="preserve"> </w:t>
      </w:r>
      <w:r>
        <w:rPr>
          <w:color w:val="221F1F"/>
          <w:sz w:val="20"/>
        </w:rPr>
        <w:t>further</w:t>
      </w:r>
      <w:r>
        <w:rPr>
          <w:color w:val="221F1F"/>
          <w:spacing w:val="-5"/>
          <w:sz w:val="20"/>
        </w:rPr>
        <w:t xml:space="preserve"> </w:t>
      </w:r>
      <w:r>
        <w:rPr>
          <w:color w:val="221F1F"/>
          <w:sz w:val="20"/>
        </w:rPr>
        <w:t>performance,</w:t>
      </w:r>
      <w:r>
        <w:rPr>
          <w:color w:val="221F1F"/>
          <w:spacing w:val="-3"/>
          <w:sz w:val="20"/>
        </w:rPr>
        <w:t xml:space="preserve"> </w:t>
      </w:r>
      <w:r>
        <w:rPr>
          <w:color w:val="221F1F"/>
          <w:sz w:val="20"/>
        </w:rPr>
        <w:t>if</w:t>
      </w:r>
      <w:r>
        <w:rPr>
          <w:color w:val="221F1F"/>
          <w:spacing w:val="-5"/>
          <w:sz w:val="20"/>
        </w:rPr>
        <w:t xml:space="preserve"> </w:t>
      </w:r>
      <w:r>
        <w:rPr>
          <w:color w:val="221F1F"/>
          <w:sz w:val="20"/>
        </w:rPr>
        <w:t>any,</w:t>
      </w:r>
      <w:r>
        <w:rPr>
          <w:color w:val="221F1F"/>
          <w:spacing w:val="-5"/>
          <w:sz w:val="20"/>
        </w:rPr>
        <w:t xml:space="preserve"> </w:t>
      </w:r>
      <w:r>
        <w:rPr>
          <w:color w:val="221F1F"/>
          <w:sz w:val="20"/>
        </w:rPr>
        <w:t>that</w:t>
      </w:r>
      <w:r>
        <w:rPr>
          <w:color w:val="221F1F"/>
          <w:spacing w:val="-7"/>
          <w:sz w:val="20"/>
        </w:rPr>
        <w:t xml:space="preserve"> </w:t>
      </w:r>
      <w:r>
        <w:rPr>
          <w:color w:val="221F1F"/>
          <w:sz w:val="20"/>
        </w:rPr>
        <w:t>may</w:t>
      </w:r>
      <w:r>
        <w:rPr>
          <w:color w:val="221F1F"/>
          <w:spacing w:val="-6"/>
          <w:sz w:val="20"/>
        </w:rPr>
        <w:t xml:space="preserve"> </w:t>
      </w:r>
      <w:r>
        <w:rPr>
          <w:color w:val="221F1F"/>
          <w:sz w:val="20"/>
        </w:rPr>
        <w:t>be</w:t>
      </w:r>
      <w:r>
        <w:rPr>
          <w:color w:val="221F1F"/>
          <w:spacing w:val="-5"/>
          <w:sz w:val="20"/>
        </w:rPr>
        <w:t xml:space="preserve"> </w:t>
      </w:r>
      <w:r>
        <w:rPr>
          <w:color w:val="221F1F"/>
          <w:sz w:val="20"/>
        </w:rPr>
        <w:t>necessary</w:t>
      </w:r>
      <w:r>
        <w:rPr>
          <w:color w:val="221F1F"/>
          <w:spacing w:val="-6"/>
          <w:sz w:val="20"/>
        </w:rPr>
        <w:t xml:space="preserve"> </w:t>
      </w:r>
      <w:r>
        <w:rPr>
          <w:color w:val="221F1F"/>
          <w:sz w:val="20"/>
        </w:rPr>
        <w:t>to</w:t>
      </w:r>
      <w:r>
        <w:rPr>
          <w:color w:val="221F1F"/>
          <w:spacing w:val="-4"/>
          <w:sz w:val="20"/>
        </w:rPr>
        <w:t xml:space="preserve"> </w:t>
      </w:r>
      <w:r>
        <w:rPr>
          <w:color w:val="221F1F"/>
          <w:sz w:val="20"/>
        </w:rPr>
        <w:t>complete</w:t>
      </w:r>
      <w:r>
        <w:rPr>
          <w:color w:val="221F1F"/>
          <w:spacing w:val="-4"/>
          <w:sz w:val="20"/>
        </w:rPr>
        <w:t xml:space="preserve"> </w:t>
      </w:r>
      <w:r>
        <w:rPr>
          <w:color w:val="221F1F"/>
          <w:sz w:val="20"/>
        </w:rPr>
        <w:t>performance</w:t>
      </w:r>
      <w:r>
        <w:rPr>
          <w:color w:val="221F1F"/>
          <w:spacing w:val="-5"/>
          <w:sz w:val="20"/>
        </w:rPr>
        <w:t xml:space="preserve"> </w:t>
      </w:r>
      <w:r>
        <w:rPr>
          <w:color w:val="221F1F"/>
          <w:sz w:val="20"/>
        </w:rPr>
        <w:t>of</w:t>
      </w:r>
      <w:r>
        <w:rPr>
          <w:color w:val="221F1F"/>
          <w:spacing w:val="-5"/>
          <w:sz w:val="20"/>
        </w:rPr>
        <w:t xml:space="preserve"> </w:t>
      </w:r>
      <w:r>
        <w:rPr>
          <w:color w:val="221F1F"/>
          <w:sz w:val="20"/>
        </w:rPr>
        <w:t>all</w:t>
      </w:r>
      <w:r>
        <w:rPr>
          <w:color w:val="221F1F"/>
          <w:spacing w:val="-5"/>
          <w:sz w:val="20"/>
        </w:rPr>
        <w:t xml:space="preserve"> </w:t>
      </w:r>
      <w:r>
        <w:rPr>
          <w:color w:val="221F1F"/>
          <w:sz w:val="20"/>
        </w:rPr>
        <w:t xml:space="preserve">work under the </w:t>
      </w:r>
      <w:proofErr w:type="gramStart"/>
      <w:r>
        <w:rPr>
          <w:color w:val="221F1F"/>
          <w:sz w:val="20"/>
        </w:rPr>
        <w:t>items;</w:t>
      </w:r>
      <w:proofErr w:type="gramEnd"/>
    </w:p>
    <w:p w14:paraId="6F3B7173" w14:textId="77777777" w:rsidR="00016C31" w:rsidRDefault="00016C31">
      <w:pPr>
        <w:pStyle w:val="BodyText"/>
        <w:spacing w:before="1"/>
      </w:pPr>
    </w:p>
    <w:p w14:paraId="567C45C2" w14:textId="77777777" w:rsidR="00016C31" w:rsidRDefault="00632607">
      <w:pPr>
        <w:pStyle w:val="ListParagraph"/>
        <w:numPr>
          <w:ilvl w:val="1"/>
          <w:numId w:val="92"/>
        </w:numPr>
        <w:tabs>
          <w:tab w:val="left" w:pos="789"/>
        </w:tabs>
        <w:ind w:left="788" w:hanging="351"/>
        <w:rPr>
          <w:sz w:val="20"/>
        </w:rPr>
      </w:pPr>
      <w:r>
        <w:rPr>
          <w:color w:val="221F1F"/>
          <w:sz w:val="20"/>
        </w:rPr>
        <w:t>A</w:t>
      </w:r>
      <w:r>
        <w:rPr>
          <w:color w:val="221F1F"/>
          <w:spacing w:val="-9"/>
          <w:sz w:val="20"/>
        </w:rPr>
        <w:t xml:space="preserve"> </w:t>
      </w:r>
      <w:r>
        <w:rPr>
          <w:color w:val="221F1F"/>
          <w:sz w:val="20"/>
        </w:rPr>
        <w:t>list</w:t>
      </w:r>
      <w:r>
        <w:rPr>
          <w:color w:val="221F1F"/>
          <w:spacing w:val="-6"/>
          <w:sz w:val="20"/>
        </w:rPr>
        <w:t xml:space="preserve"> </w:t>
      </w:r>
      <w:r>
        <w:rPr>
          <w:color w:val="221F1F"/>
          <w:sz w:val="20"/>
        </w:rPr>
        <w:t>of</w:t>
      </w:r>
      <w:r>
        <w:rPr>
          <w:color w:val="221F1F"/>
          <w:spacing w:val="-7"/>
          <w:sz w:val="20"/>
        </w:rPr>
        <w:t xml:space="preserve"> </w:t>
      </w:r>
      <w:r>
        <w:rPr>
          <w:color w:val="221F1F"/>
          <w:sz w:val="20"/>
        </w:rPr>
        <w:t>all</w:t>
      </w:r>
      <w:r>
        <w:rPr>
          <w:color w:val="221F1F"/>
          <w:spacing w:val="-5"/>
          <w:sz w:val="20"/>
        </w:rPr>
        <w:t xml:space="preserve"> </w:t>
      </w:r>
      <w:r>
        <w:rPr>
          <w:color w:val="221F1F"/>
          <w:sz w:val="20"/>
        </w:rPr>
        <w:t>residual</w:t>
      </w:r>
      <w:r>
        <w:rPr>
          <w:color w:val="221F1F"/>
          <w:spacing w:val="-5"/>
          <w:sz w:val="20"/>
        </w:rPr>
        <w:t xml:space="preserve"> </w:t>
      </w:r>
      <w:r>
        <w:rPr>
          <w:color w:val="221F1F"/>
          <w:sz w:val="20"/>
        </w:rPr>
        <w:t>inventory</w:t>
      </w:r>
      <w:r>
        <w:rPr>
          <w:color w:val="221F1F"/>
          <w:spacing w:val="-5"/>
          <w:sz w:val="20"/>
        </w:rPr>
        <w:t xml:space="preserve"> </w:t>
      </w:r>
      <w:r>
        <w:rPr>
          <w:color w:val="221F1F"/>
          <w:sz w:val="20"/>
        </w:rPr>
        <w:t>and</w:t>
      </w:r>
      <w:r>
        <w:rPr>
          <w:color w:val="221F1F"/>
          <w:spacing w:val="-4"/>
          <w:sz w:val="20"/>
        </w:rPr>
        <w:t xml:space="preserve"> </w:t>
      </w:r>
      <w:r>
        <w:rPr>
          <w:color w:val="221F1F"/>
          <w:sz w:val="20"/>
        </w:rPr>
        <w:t>an</w:t>
      </w:r>
      <w:r>
        <w:rPr>
          <w:color w:val="221F1F"/>
          <w:spacing w:val="-5"/>
          <w:sz w:val="20"/>
        </w:rPr>
        <w:t xml:space="preserve"> </w:t>
      </w:r>
      <w:r>
        <w:rPr>
          <w:color w:val="221F1F"/>
          <w:sz w:val="20"/>
        </w:rPr>
        <w:t>estimate</w:t>
      </w:r>
      <w:r>
        <w:rPr>
          <w:color w:val="221F1F"/>
          <w:spacing w:val="-5"/>
          <w:sz w:val="20"/>
        </w:rPr>
        <w:t xml:space="preserve"> </w:t>
      </w:r>
      <w:r>
        <w:rPr>
          <w:color w:val="221F1F"/>
          <w:sz w:val="20"/>
        </w:rPr>
        <w:t>of</w:t>
      </w:r>
      <w:r>
        <w:rPr>
          <w:color w:val="221F1F"/>
          <w:spacing w:val="-7"/>
          <w:sz w:val="20"/>
        </w:rPr>
        <w:t xml:space="preserve"> </w:t>
      </w:r>
      <w:r>
        <w:rPr>
          <w:color w:val="221F1F"/>
          <w:sz w:val="20"/>
        </w:rPr>
        <w:t>its</w:t>
      </w:r>
      <w:r>
        <w:rPr>
          <w:color w:val="221F1F"/>
          <w:spacing w:val="-7"/>
          <w:sz w:val="20"/>
        </w:rPr>
        <w:t xml:space="preserve"> </w:t>
      </w:r>
      <w:r>
        <w:rPr>
          <w:color w:val="221F1F"/>
          <w:sz w:val="20"/>
        </w:rPr>
        <w:t>value;</w:t>
      </w:r>
      <w:r>
        <w:rPr>
          <w:color w:val="221F1F"/>
          <w:spacing w:val="-5"/>
          <w:sz w:val="20"/>
        </w:rPr>
        <w:t xml:space="preserve"> and</w:t>
      </w:r>
    </w:p>
    <w:p w14:paraId="788D137E" w14:textId="77777777" w:rsidR="00016C31" w:rsidRDefault="00016C31">
      <w:pPr>
        <w:pStyle w:val="BodyText"/>
        <w:spacing w:before="11"/>
        <w:rPr>
          <w:sz w:val="19"/>
        </w:rPr>
      </w:pPr>
    </w:p>
    <w:p w14:paraId="5731B7D1" w14:textId="77777777" w:rsidR="00016C31" w:rsidRDefault="00632607">
      <w:pPr>
        <w:pStyle w:val="ListParagraph"/>
        <w:numPr>
          <w:ilvl w:val="1"/>
          <w:numId w:val="92"/>
        </w:numPr>
        <w:tabs>
          <w:tab w:val="left" w:pos="779"/>
        </w:tabs>
        <w:ind w:left="778" w:hanging="341"/>
        <w:rPr>
          <w:sz w:val="20"/>
        </w:rPr>
      </w:pPr>
      <w:r>
        <w:rPr>
          <w:color w:val="221F1F"/>
          <w:sz w:val="20"/>
        </w:rPr>
        <w:t>Any</w:t>
      </w:r>
      <w:r>
        <w:rPr>
          <w:color w:val="221F1F"/>
          <w:spacing w:val="-9"/>
          <w:sz w:val="20"/>
        </w:rPr>
        <w:t xml:space="preserve"> </w:t>
      </w:r>
      <w:r>
        <w:rPr>
          <w:color w:val="221F1F"/>
          <w:sz w:val="20"/>
        </w:rPr>
        <w:t>other</w:t>
      </w:r>
      <w:r>
        <w:rPr>
          <w:color w:val="221F1F"/>
          <w:spacing w:val="-8"/>
          <w:sz w:val="20"/>
        </w:rPr>
        <w:t xml:space="preserve"> </w:t>
      </w:r>
      <w:r>
        <w:rPr>
          <w:color w:val="221F1F"/>
          <w:sz w:val="20"/>
        </w:rPr>
        <w:t>relevant</w:t>
      </w:r>
      <w:r>
        <w:rPr>
          <w:color w:val="221F1F"/>
          <w:spacing w:val="-7"/>
          <w:sz w:val="20"/>
        </w:rPr>
        <w:t xml:space="preserve"> </w:t>
      </w:r>
      <w:r>
        <w:rPr>
          <w:color w:val="221F1F"/>
          <w:sz w:val="20"/>
        </w:rPr>
        <w:t>data</w:t>
      </w:r>
      <w:r>
        <w:rPr>
          <w:color w:val="221F1F"/>
          <w:spacing w:val="-6"/>
          <w:sz w:val="20"/>
        </w:rPr>
        <w:t xml:space="preserve"> </w:t>
      </w:r>
      <w:r>
        <w:rPr>
          <w:color w:val="221F1F"/>
          <w:sz w:val="20"/>
        </w:rPr>
        <w:t>that</w:t>
      </w:r>
      <w:r>
        <w:rPr>
          <w:color w:val="221F1F"/>
          <w:spacing w:val="-6"/>
          <w:sz w:val="20"/>
        </w:rPr>
        <w:t xml:space="preserve"> </w:t>
      </w:r>
      <w:r>
        <w:rPr>
          <w:color w:val="221F1F"/>
          <w:sz w:val="20"/>
        </w:rPr>
        <w:t>the</w:t>
      </w:r>
      <w:r>
        <w:rPr>
          <w:color w:val="221F1F"/>
          <w:spacing w:val="-5"/>
          <w:sz w:val="20"/>
        </w:rPr>
        <w:t xml:space="preserve"> </w:t>
      </w:r>
      <w:r>
        <w:rPr>
          <w:color w:val="221F1F"/>
          <w:sz w:val="20"/>
        </w:rPr>
        <w:t>Contracting</w:t>
      </w:r>
      <w:r>
        <w:rPr>
          <w:color w:val="221F1F"/>
          <w:spacing w:val="-8"/>
          <w:sz w:val="20"/>
        </w:rPr>
        <w:t xml:space="preserve"> </w:t>
      </w:r>
      <w:r>
        <w:rPr>
          <w:color w:val="221F1F"/>
          <w:sz w:val="20"/>
        </w:rPr>
        <w:t>Officer</w:t>
      </w:r>
      <w:r>
        <w:rPr>
          <w:color w:val="221F1F"/>
          <w:spacing w:val="-8"/>
          <w:sz w:val="20"/>
        </w:rPr>
        <w:t xml:space="preserve"> </w:t>
      </w:r>
      <w:r>
        <w:rPr>
          <w:color w:val="221F1F"/>
          <w:sz w:val="20"/>
        </w:rPr>
        <w:t>may</w:t>
      </w:r>
      <w:r>
        <w:rPr>
          <w:color w:val="221F1F"/>
          <w:spacing w:val="-8"/>
          <w:sz w:val="20"/>
        </w:rPr>
        <w:t xml:space="preserve"> </w:t>
      </w:r>
      <w:r>
        <w:rPr>
          <w:color w:val="221F1F"/>
          <w:sz w:val="20"/>
        </w:rPr>
        <w:t>reasonably</w:t>
      </w:r>
      <w:r>
        <w:rPr>
          <w:color w:val="221F1F"/>
          <w:spacing w:val="-5"/>
          <w:sz w:val="20"/>
        </w:rPr>
        <w:t xml:space="preserve"> </w:t>
      </w:r>
      <w:r>
        <w:rPr>
          <w:color w:val="221F1F"/>
          <w:spacing w:val="-2"/>
          <w:sz w:val="20"/>
        </w:rPr>
        <w:t>require.</w:t>
      </w:r>
    </w:p>
    <w:p w14:paraId="2965AE42" w14:textId="77777777" w:rsidR="00016C31" w:rsidRDefault="00016C31">
      <w:pPr>
        <w:pStyle w:val="BodyText"/>
      </w:pPr>
    </w:p>
    <w:p w14:paraId="3CDAF1F1" w14:textId="77777777" w:rsidR="00016C31" w:rsidRDefault="00900DE8">
      <w:pPr>
        <w:pStyle w:val="BodyText"/>
        <w:spacing w:before="1"/>
        <w:ind w:left="219" w:right="944"/>
      </w:pPr>
      <w:r>
        <w:pict w14:anchorId="58B4D035">
          <v:rect id="docshape52" o:spid="_x0000_s1080" style="position:absolute;left:0;text-align:left;margin-left:59.5pt;margin-top:91.2pt;width:515pt;height:1.45pt;z-index:-18494976;mso-position-horizontal-relative:page" fillcolor="#0e233d" stroked="f">
            <w10:wrap anchorx="page"/>
          </v:rect>
        </w:pict>
      </w:r>
      <w:r w:rsidR="00632607">
        <w:rPr>
          <w:color w:val="221F1F"/>
        </w:rPr>
        <w:t>(2) If the Contractor fails to submit the data required by subparagraph (1) above within the time specified and it is later determined that the Government has overpaid the Contractor, the Contractor shall repay the excess to the Government immediately. Unless repaid within 30 days after the end of the data submittal period, the amount of the excess</w:t>
      </w:r>
      <w:r w:rsidR="00632607">
        <w:rPr>
          <w:color w:val="221F1F"/>
          <w:spacing w:val="-3"/>
        </w:rPr>
        <w:t xml:space="preserve"> </w:t>
      </w:r>
      <w:r w:rsidR="00632607">
        <w:rPr>
          <w:color w:val="221F1F"/>
        </w:rPr>
        <w:t>shall</w:t>
      </w:r>
      <w:r w:rsidR="00632607">
        <w:rPr>
          <w:color w:val="221F1F"/>
          <w:spacing w:val="-3"/>
        </w:rPr>
        <w:t xml:space="preserve"> </w:t>
      </w:r>
      <w:r w:rsidR="00632607">
        <w:rPr>
          <w:color w:val="221F1F"/>
        </w:rPr>
        <w:t>bear</w:t>
      </w:r>
      <w:r w:rsidR="00632607">
        <w:rPr>
          <w:color w:val="221F1F"/>
          <w:spacing w:val="-2"/>
        </w:rPr>
        <w:t xml:space="preserve"> </w:t>
      </w:r>
      <w:r w:rsidR="00632607">
        <w:rPr>
          <w:color w:val="221F1F"/>
        </w:rPr>
        <w:t>interest,</w:t>
      </w:r>
      <w:r w:rsidR="00632607">
        <w:rPr>
          <w:color w:val="221F1F"/>
          <w:spacing w:val="-2"/>
        </w:rPr>
        <w:t xml:space="preserve"> </w:t>
      </w:r>
      <w:r w:rsidR="00632607">
        <w:rPr>
          <w:color w:val="221F1F"/>
        </w:rPr>
        <w:t>computed</w:t>
      </w:r>
      <w:r w:rsidR="00632607">
        <w:rPr>
          <w:color w:val="221F1F"/>
          <w:spacing w:val="-3"/>
        </w:rPr>
        <w:t xml:space="preserve"> </w:t>
      </w:r>
      <w:r w:rsidR="00632607">
        <w:rPr>
          <w:color w:val="221F1F"/>
        </w:rPr>
        <w:t>from</w:t>
      </w:r>
      <w:r w:rsidR="00632607">
        <w:rPr>
          <w:color w:val="221F1F"/>
          <w:spacing w:val="-4"/>
        </w:rPr>
        <w:t xml:space="preserve"> </w:t>
      </w:r>
      <w:r w:rsidR="00632607">
        <w:rPr>
          <w:color w:val="221F1F"/>
        </w:rPr>
        <w:t>the</w:t>
      </w:r>
      <w:r w:rsidR="00632607">
        <w:rPr>
          <w:color w:val="221F1F"/>
          <w:spacing w:val="-5"/>
        </w:rPr>
        <w:t xml:space="preserve"> </w:t>
      </w:r>
      <w:r w:rsidR="00632607">
        <w:rPr>
          <w:color w:val="221F1F"/>
        </w:rPr>
        <w:t>date</w:t>
      </w:r>
      <w:r w:rsidR="00632607">
        <w:rPr>
          <w:color w:val="221F1F"/>
          <w:spacing w:val="-2"/>
        </w:rPr>
        <w:t xml:space="preserve"> </w:t>
      </w:r>
      <w:r w:rsidR="00632607">
        <w:rPr>
          <w:color w:val="221F1F"/>
        </w:rPr>
        <w:t>the</w:t>
      </w:r>
      <w:r w:rsidR="00632607">
        <w:rPr>
          <w:color w:val="221F1F"/>
          <w:spacing w:val="-5"/>
        </w:rPr>
        <w:t xml:space="preserve"> </w:t>
      </w:r>
      <w:r w:rsidR="00632607">
        <w:rPr>
          <w:color w:val="221F1F"/>
        </w:rPr>
        <w:t>data</w:t>
      </w:r>
      <w:r w:rsidR="00632607">
        <w:rPr>
          <w:color w:val="221F1F"/>
          <w:spacing w:val="-5"/>
        </w:rPr>
        <w:t xml:space="preserve"> </w:t>
      </w:r>
      <w:r w:rsidR="00632607">
        <w:rPr>
          <w:color w:val="221F1F"/>
        </w:rPr>
        <w:t>were</w:t>
      </w:r>
      <w:r w:rsidR="00632607">
        <w:rPr>
          <w:color w:val="221F1F"/>
          <w:spacing w:val="-2"/>
        </w:rPr>
        <w:t xml:space="preserve"> </w:t>
      </w:r>
      <w:r w:rsidR="00632607">
        <w:rPr>
          <w:color w:val="221F1F"/>
        </w:rPr>
        <w:t>due</w:t>
      </w:r>
      <w:r w:rsidR="00632607">
        <w:rPr>
          <w:color w:val="221F1F"/>
          <w:spacing w:val="-5"/>
        </w:rPr>
        <w:t xml:space="preserve"> </w:t>
      </w:r>
      <w:r w:rsidR="00632607">
        <w:rPr>
          <w:color w:val="221F1F"/>
        </w:rPr>
        <w:t>to</w:t>
      </w:r>
      <w:r w:rsidR="00632607">
        <w:rPr>
          <w:color w:val="221F1F"/>
          <w:spacing w:val="-4"/>
        </w:rPr>
        <w:t xml:space="preserve"> </w:t>
      </w:r>
      <w:r w:rsidR="00632607">
        <w:rPr>
          <w:color w:val="221F1F"/>
        </w:rPr>
        <w:t>the</w:t>
      </w:r>
      <w:r w:rsidR="00632607">
        <w:rPr>
          <w:color w:val="221F1F"/>
          <w:spacing w:val="-5"/>
        </w:rPr>
        <w:t xml:space="preserve"> </w:t>
      </w:r>
      <w:r w:rsidR="00632607">
        <w:rPr>
          <w:color w:val="221F1F"/>
        </w:rPr>
        <w:t>date</w:t>
      </w:r>
      <w:r w:rsidR="00632607">
        <w:rPr>
          <w:color w:val="221F1F"/>
          <w:spacing w:val="-5"/>
        </w:rPr>
        <w:t xml:space="preserve"> </w:t>
      </w:r>
      <w:r w:rsidR="00632607">
        <w:rPr>
          <w:color w:val="221F1F"/>
        </w:rPr>
        <w:t>of</w:t>
      </w:r>
      <w:r w:rsidR="00632607">
        <w:rPr>
          <w:color w:val="221F1F"/>
          <w:spacing w:val="-5"/>
        </w:rPr>
        <w:t xml:space="preserve"> </w:t>
      </w:r>
      <w:r w:rsidR="00632607">
        <w:rPr>
          <w:color w:val="221F1F"/>
        </w:rPr>
        <w:t>repayment,</w:t>
      </w:r>
      <w:r w:rsidR="00632607">
        <w:rPr>
          <w:color w:val="221F1F"/>
          <w:spacing w:val="-2"/>
        </w:rPr>
        <w:t xml:space="preserve"> </w:t>
      </w:r>
      <w:r w:rsidR="00632607">
        <w:rPr>
          <w:color w:val="221F1F"/>
        </w:rPr>
        <w:t>at</w:t>
      </w:r>
      <w:r w:rsidR="00632607">
        <w:rPr>
          <w:color w:val="221F1F"/>
          <w:spacing w:val="-3"/>
        </w:rPr>
        <w:t xml:space="preserve"> </w:t>
      </w:r>
      <w:r w:rsidR="00632607">
        <w:rPr>
          <w:color w:val="221F1F"/>
        </w:rPr>
        <w:t>the</w:t>
      </w:r>
      <w:r w:rsidR="00632607">
        <w:rPr>
          <w:color w:val="221F1F"/>
          <w:spacing w:val="-2"/>
        </w:rPr>
        <w:t xml:space="preserve"> </w:t>
      </w:r>
      <w:r w:rsidR="00632607">
        <w:rPr>
          <w:color w:val="221F1F"/>
        </w:rPr>
        <w:t>rate</w:t>
      </w:r>
      <w:r w:rsidR="00632607">
        <w:rPr>
          <w:color w:val="221F1F"/>
          <w:spacing w:val="-5"/>
        </w:rPr>
        <w:t xml:space="preserve"> </w:t>
      </w:r>
      <w:r w:rsidR="00632607">
        <w:rPr>
          <w:color w:val="221F1F"/>
        </w:rPr>
        <w:t>established</w:t>
      </w:r>
      <w:r w:rsidR="00632607">
        <w:rPr>
          <w:color w:val="221F1F"/>
          <w:spacing w:val="-2"/>
        </w:rPr>
        <w:t xml:space="preserve"> </w:t>
      </w:r>
      <w:r w:rsidR="00632607">
        <w:rPr>
          <w:color w:val="221F1F"/>
        </w:rPr>
        <w:t>in accordance with the Interest clause.</w:t>
      </w:r>
    </w:p>
    <w:p w14:paraId="36808DD5" w14:textId="77777777" w:rsidR="00016C31" w:rsidRDefault="00016C31">
      <w:pPr>
        <w:sectPr w:rsidR="00016C31">
          <w:pgSz w:w="12240" w:h="15840"/>
          <w:pgMar w:top="1360" w:right="640" w:bottom="1060" w:left="1000" w:header="0" w:footer="801" w:gutter="0"/>
          <w:cols w:space="720"/>
        </w:sectPr>
      </w:pPr>
    </w:p>
    <w:p w14:paraId="7CCDF1B4" w14:textId="77777777" w:rsidR="00016C31" w:rsidRDefault="00632607">
      <w:pPr>
        <w:pStyle w:val="ListParagraph"/>
        <w:numPr>
          <w:ilvl w:val="0"/>
          <w:numId w:val="92"/>
        </w:numPr>
        <w:tabs>
          <w:tab w:val="left" w:pos="441"/>
        </w:tabs>
        <w:spacing w:before="80"/>
        <w:ind w:right="1313"/>
        <w:jc w:val="left"/>
        <w:rPr>
          <w:sz w:val="20"/>
        </w:rPr>
      </w:pPr>
      <w:r>
        <w:rPr>
          <w:color w:val="221F1F"/>
          <w:sz w:val="20"/>
        </w:rPr>
        <w:lastRenderedPageBreak/>
        <w:t>Price revision. Upon the Contracting Officer's receipt of the data required by paragraph (c) above, the Contracting</w:t>
      </w:r>
      <w:r>
        <w:rPr>
          <w:color w:val="221F1F"/>
          <w:spacing w:val="-3"/>
          <w:sz w:val="20"/>
        </w:rPr>
        <w:t xml:space="preserve"> </w:t>
      </w:r>
      <w:r>
        <w:rPr>
          <w:color w:val="221F1F"/>
          <w:sz w:val="20"/>
        </w:rPr>
        <w:t>Officer</w:t>
      </w:r>
      <w:r>
        <w:rPr>
          <w:color w:val="221F1F"/>
          <w:spacing w:val="-4"/>
          <w:sz w:val="20"/>
        </w:rPr>
        <w:t xml:space="preserve"> </w:t>
      </w:r>
      <w:r>
        <w:rPr>
          <w:color w:val="221F1F"/>
          <w:sz w:val="20"/>
        </w:rPr>
        <w:t>and</w:t>
      </w:r>
      <w:r>
        <w:rPr>
          <w:color w:val="221F1F"/>
          <w:spacing w:val="-4"/>
          <w:sz w:val="20"/>
        </w:rPr>
        <w:t xml:space="preserve"> </w:t>
      </w:r>
      <w:r>
        <w:rPr>
          <w:color w:val="221F1F"/>
          <w:sz w:val="20"/>
        </w:rPr>
        <w:t>the</w:t>
      </w:r>
      <w:r>
        <w:rPr>
          <w:color w:val="221F1F"/>
          <w:spacing w:val="-7"/>
          <w:sz w:val="20"/>
        </w:rPr>
        <w:t xml:space="preserve"> </w:t>
      </w:r>
      <w:r>
        <w:rPr>
          <w:color w:val="221F1F"/>
          <w:sz w:val="20"/>
        </w:rPr>
        <w:t>Contractor</w:t>
      </w:r>
      <w:r>
        <w:rPr>
          <w:color w:val="221F1F"/>
          <w:spacing w:val="-5"/>
          <w:sz w:val="20"/>
        </w:rPr>
        <w:t xml:space="preserve"> </w:t>
      </w:r>
      <w:r>
        <w:rPr>
          <w:color w:val="221F1F"/>
          <w:sz w:val="20"/>
        </w:rPr>
        <w:t>shall</w:t>
      </w:r>
      <w:r>
        <w:rPr>
          <w:color w:val="221F1F"/>
          <w:spacing w:val="-5"/>
          <w:sz w:val="20"/>
        </w:rPr>
        <w:t xml:space="preserve"> </w:t>
      </w:r>
      <w:r>
        <w:rPr>
          <w:color w:val="221F1F"/>
          <w:sz w:val="20"/>
        </w:rPr>
        <w:t>promptly</w:t>
      </w:r>
      <w:r>
        <w:rPr>
          <w:color w:val="221F1F"/>
          <w:spacing w:val="-4"/>
          <w:sz w:val="20"/>
        </w:rPr>
        <w:t xml:space="preserve"> </w:t>
      </w:r>
      <w:r>
        <w:rPr>
          <w:color w:val="221F1F"/>
          <w:sz w:val="20"/>
        </w:rPr>
        <w:t>establish</w:t>
      </w:r>
      <w:r>
        <w:rPr>
          <w:color w:val="221F1F"/>
          <w:spacing w:val="-4"/>
          <w:sz w:val="20"/>
        </w:rPr>
        <w:t xml:space="preserve"> </w:t>
      </w:r>
      <w:r>
        <w:rPr>
          <w:color w:val="221F1F"/>
          <w:sz w:val="20"/>
        </w:rPr>
        <w:t>the</w:t>
      </w:r>
      <w:r>
        <w:rPr>
          <w:color w:val="221F1F"/>
          <w:spacing w:val="-4"/>
          <w:sz w:val="20"/>
        </w:rPr>
        <w:t xml:space="preserve"> </w:t>
      </w:r>
      <w:r>
        <w:rPr>
          <w:color w:val="221F1F"/>
          <w:sz w:val="20"/>
        </w:rPr>
        <w:t>total</w:t>
      </w:r>
      <w:r>
        <w:rPr>
          <w:color w:val="221F1F"/>
          <w:spacing w:val="-5"/>
          <w:sz w:val="20"/>
        </w:rPr>
        <w:t xml:space="preserve"> </w:t>
      </w:r>
      <w:r>
        <w:rPr>
          <w:color w:val="221F1F"/>
          <w:sz w:val="20"/>
        </w:rPr>
        <w:t>final</w:t>
      </w:r>
      <w:r>
        <w:rPr>
          <w:color w:val="221F1F"/>
          <w:spacing w:val="-5"/>
          <w:sz w:val="20"/>
        </w:rPr>
        <w:t xml:space="preserve"> </w:t>
      </w:r>
      <w:r>
        <w:rPr>
          <w:color w:val="221F1F"/>
          <w:sz w:val="20"/>
        </w:rPr>
        <w:t>price</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items</w:t>
      </w:r>
      <w:r>
        <w:rPr>
          <w:color w:val="221F1F"/>
          <w:spacing w:val="-6"/>
          <w:sz w:val="20"/>
        </w:rPr>
        <w:t xml:space="preserve"> </w:t>
      </w:r>
      <w:r>
        <w:rPr>
          <w:color w:val="221F1F"/>
          <w:sz w:val="20"/>
        </w:rPr>
        <w:t>specified</w:t>
      </w:r>
      <w:r>
        <w:rPr>
          <w:color w:val="221F1F"/>
          <w:spacing w:val="-3"/>
          <w:sz w:val="20"/>
        </w:rPr>
        <w:t xml:space="preserve"> </w:t>
      </w:r>
      <w:r>
        <w:rPr>
          <w:color w:val="221F1F"/>
          <w:sz w:val="20"/>
        </w:rPr>
        <w:t>in</w:t>
      </w:r>
      <w:r>
        <w:rPr>
          <w:color w:val="221F1F"/>
          <w:spacing w:val="-4"/>
          <w:sz w:val="20"/>
        </w:rPr>
        <w:t xml:space="preserve"> </w:t>
      </w:r>
      <w:r>
        <w:rPr>
          <w:color w:val="221F1F"/>
          <w:sz w:val="20"/>
        </w:rPr>
        <w:t>(a) above by applying to final negotiated cost an adjustment for profit or loss, as follows:</w:t>
      </w:r>
    </w:p>
    <w:p w14:paraId="03BE719E" w14:textId="77777777" w:rsidR="00016C31" w:rsidRDefault="00016C31">
      <w:pPr>
        <w:pStyle w:val="BodyText"/>
      </w:pPr>
    </w:p>
    <w:p w14:paraId="3C196B2D" w14:textId="77777777" w:rsidR="00016C31" w:rsidRDefault="00632607">
      <w:pPr>
        <w:pStyle w:val="ListParagraph"/>
        <w:numPr>
          <w:ilvl w:val="0"/>
          <w:numId w:val="91"/>
        </w:numPr>
        <w:tabs>
          <w:tab w:val="left" w:pos="441"/>
        </w:tabs>
        <w:ind w:right="827"/>
        <w:rPr>
          <w:sz w:val="20"/>
        </w:rPr>
      </w:pPr>
      <w:proofErr w:type="gramStart"/>
      <w:r>
        <w:rPr>
          <w:color w:val="221F1F"/>
          <w:sz w:val="20"/>
        </w:rPr>
        <w:t>On the basis of</w:t>
      </w:r>
      <w:proofErr w:type="gramEnd"/>
      <w:r>
        <w:rPr>
          <w:color w:val="221F1F"/>
          <w:sz w:val="20"/>
        </w:rPr>
        <w:t xml:space="preserve"> the information required by paragraph (c) above, together with any other pertinent information, the parties</w:t>
      </w:r>
      <w:r>
        <w:rPr>
          <w:color w:val="221F1F"/>
          <w:spacing w:val="-6"/>
          <w:sz w:val="20"/>
        </w:rPr>
        <w:t xml:space="preserve"> </w:t>
      </w:r>
      <w:r>
        <w:rPr>
          <w:color w:val="221F1F"/>
          <w:sz w:val="20"/>
        </w:rPr>
        <w:t>shall</w:t>
      </w:r>
      <w:r>
        <w:rPr>
          <w:color w:val="221F1F"/>
          <w:spacing w:val="-5"/>
          <w:sz w:val="20"/>
        </w:rPr>
        <w:t xml:space="preserve"> </w:t>
      </w:r>
      <w:r>
        <w:rPr>
          <w:color w:val="221F1F"/>
          <w:sz w:val="20"/>
        </w:rPr>
        <w:t>negotiate</w:t>
      </w:r>
      <w:r>
        <w:rPr>
          <w:color w:val="221F1F"/>
          <w:spacing w:val="-5"/>
          <w:sz w:val="20"/>
        </w:rPr>
        <w:t xml:space="preserve"> </w:t>
      </w:r>
      <w:r>
        <w:rPr>
          <w:color w:val="221F1F"/>
          <w:sz w:val="20"/>
        </w:rPr>
        <w:t>the</w:t>
      </w:r>
      <w:r>
        <w:rPr>
          <w:color w:val="221F1F"/>
          <w:spacing w:val="-7"/>
          <w:sz w:val="20"/>
        </w:rPr>
        <w:t xml:space="preserve"> </w:t>
      </w:r>
      <w:r>
        <w:rPr>
          <w:color w:val="221F1F"/>
          <w:sz w:val="20"/>
        </w:rPr>
        <w:t>total</w:t>
      </w:r>
      <w:r>
        <w:rPr>
          <w:color w:val="221F1F"/>
          <w:spacing w:val="-7"/>
          <w:sz w:val="20"/>
        </w:rPr>
        <w:t xml:space="preserve"> </w:t>
      </w:r>
      <w:r>
        <w:rPr>
          <w:color w:val="221F1F"/>
          <w:sz w:val="20"/>
        </w:rPr>
        <w:t>final</w:t>
      </w:r>
      <w:r>
        <w:rPr>
          <w:color w:val="221F1F"/>
          <w:spacing w:val="-5"/>
          <w:sz w:val="20"/>
        </w:rPr>
        <w:t xml:space="preserve"> </w:t>
      </w:r>
      <w:r>
        <w:rPr>
          <w:color w:val="221F1F"/>
          <w:sz w:val="20"/>
        </w:rPr>
        <w:t>cost</w:t>
      </w:r>
      <w:r>
        <w:rPr>
          <w:color w:val="221F1F"/>
          <w:spacing w:val="-6"/>
          <w:sz w:val="20"/>
        </w:rPr>
        <w:t xml:space="preserve"> </w:t>
      </w:r>
      <w:r>
        <w:rPr>
          <w:color w:val="221F1F"/>
          <w:sz w:val="20"/>
        </w:rPr>
        <w:t>incurred</w:t>
      </w:r>
      <w:r>
        <w:rPr>
          <w:color w:val="221F1F"/>
          <w:spacing w:val="-3"/>
          <w:sz w:val="20"/>
        </w:rPr>
        <w:t xml:space="preserve"> </w:t>
      </w:r>
      <w:r>
        <w:rPr>
          <w:color w:val="221F1F"/>
          <w:sz w:val="20"/>
        </w:rPr>
        <w:t>or</w:t>
      </w:r>
      <w:r>
        <w:rPr>
          <w:color w:val="221F1F"/>
          <w:spacing w:val="-5"/>
          <w:sz w:val="20"/>
        </w:rPr>
        <w:t xml:space="preserve"> </w:t>
      </w:r>
      <w:r>
        <w:rPr>
          <w:color w:val="221F1F"/>
          <w:sz w:val="20"/>
        </w:rPr>
        <w:t>to</w:t>
      </w:r>
      <w:r>
        <w:rPr>
          <w:color w:val="221F1F"/>
          <w:spacing w:val="-7"/>
          <w:sz w:val="20"/>
        </w:rPr>
        <w:t xml:space="preserve"> </w:t>
      </w:r>
      <w:r>
        <w:rPr>
          <w:color w:val="221F1F"/>
          <w:sz w:val="20"/>
        </w:rPr>
        <w:t>be</w:t>
      </w:r>
      <w:r>
        <w:rPr>
          <w:color w:val="221F1F"/>
          <w:spacing w:val="-5"/>
          <w:sz w:val="20"/>
        </w:rPr>
        <w:t xml:space="preserve"> </w:t>
      </w:r>
      <w:r>
        <w:rPr>
          <w:color w:val="221F1F"/>
          <w:sz w:val="20"/>
        </w:rPr>
        <w:t>incurred</w:t>
      </w:r>
      <w:r>
        <w:rPr>
          <w:color w:val="221F1F"/>
          <w:spacing w:val="-5"/>
          <w:sz w:val="20"/>
        </w:rPr>
        <w:t xml:space="preserve"> </w:t>
      </w:r>
      <w:r>
        <w:rPr>
          <w:color w:val="221F1F"/>
          <w:sz w:val="20"/>
        </w:rPr>
        <w:t>for</w:t>
      </w:r>
      <w:r>
        <w:rPr>
          <w:color w:val="221F1F"/>
          <w:spacing w:val="-4"/>
          <w:sz w:val="20"/>
        </w:rPr>
        <w:t xml:space="preserve"> </w:t>
      </w:r>
      <w:r>
        <w:rPr>
          <w:color w:val="221F1F"/>
          <w:sz w:val="20"/>
        </w:rPr>
        <w:t>supplies</w:t>
      </w:r>
      <w:r>
        <w:rPr>
          <w:color w:val="221F1F"/>
          <w:spacing w:val="-6"/>
          <w:sz w:val="20"/>
        </w:rPr>
        <w:t xml:space="preserve"> </w:t>
      </w:r>
      <w:r>
        <w:rPr>
          <w:color w:val="221F1F"/>
          <w:sz w:val="20"/>
        </w:rPr>
        <w:t>delivered</w:t>
      </w:r>
      <w:r>
        <w:rPr>
          <w:color w:val="221F1F"/>
          <w:spacing w:val="-4"/>
          <w:sz w:val="20"/>
        </w:rPr>
        <w:t xml:space="preserve"> </w:t>
      </w:r>
      <w:r>
        <w:rPr>
          <w:color w:val="221F1F"/>
          <w:sz w:val="20"/>
        </w:rPr>
        <w:t>(or</w:t>
      </w:r>
      <w:r>
        <w:rPr>
          <w:color w:val="221F1F"/>
          <w:spacing w:val="-4"/>
          <w:sz w:val="20"/>
        </w:rPr>
        <w:t xml:space="preserve"> </w:t>
      </w:r>
      <w:r>
        <w:rPr>
          <w:color w:val="221F1F"/>
          <w:sz w:val="20"/>
        </w:rPr>
        <w:t>services</w:t>
      </w:r>
      <w:r>
        <w:rPr>
          <w:color w:val="221F1F"/>
          <w:spacing w:val="-5"/>
          <w:sz w:val="20"/>
        </w:rPr>
        <w:t xml:space="preserve"> </w:t>
      </w:r>
      <w:r>
        <w:rPr>
          <w:color w:val="221F1F"/>
          <w:sz w:val="20"/>
        </w:rPr>
        <w:t>performed)</w:t>
      </w:r>
      <w:r>
        <w:rPr>
          <w:color w:val="221F1F"/>
          <w:spacing w:val="-5"/>
          <w:sz w:val="20"/>
        </w:rPr>
        <w:t xml:space="preserve"> </w:t>
      </w:r>
      <w:r>
        <w:rPr>
          <w:color w:val="221F1F"/>
          <w:sz w:val="20"/>
        </w:rPr>
        <w:t>and accepted by the Government and which are subject to price revision under this clause.</w:t>
      </w:r>
    </w:p>
    <w:p w14:paraId="363180B4" w14:textId="77777777" w:rsidR="00016C31" w:rsidRDefault="00016C31">
      <w:pPr>
        <w:pStyle w:val="BodyText"/>
        <w:spacing w:before="10"/>
        <w:rPr>
          <w:sz w:val="19"/>
        </w:rPr>
      </w:pPr>
    </w:p>
    <w:p w14:paraId="24234DB0" w14:textId="77777777" w:rsidR="00016C31" w:rsidRDefault="00632607">
      <w:pPr>
        <w:pStyle w:val="ListParagraph"/>
        <w:numPr>
          <w:ilvl w:val="0"/>
          <w:numId w:val="91"/>
        </w:numPr>
        <w:tabs>
          <w:tab w:val="left" w:pos="441"/>
        </w:tabs>
        <w:spacing w:before="1"/>
        <w:ind w:right="1279"/>
        <w:rPr>
          <w:sz w:val="20"/>
        </w:rPr>
      </w:pPr>
      <w:r>
        <w:rPr>
          <w:color w:val="221F1F"/>
          <w:sz w:val="20"/>
        </w:rPr>
        <w:t>The</w:t>
      </w:r>
      <w:r>
        <w:rPr>
          <w:color w:val="221F1F"/>
          <w:spacing w:val="-5"/>
          <w:sz w:val="20"/>
        </w:rPr>
        <w:t xml:space="preserve"> </w:t>
      </w:r>
      <w:r>
        <w:rPr>
          <w:color w:val="221F1F"/>
          <w:sz w:val="20"/>
        </w:rPr>
        <w:t>total</w:t>
      </w:r>
      <w:r>
        <w:rPr>
          <w:color w:val="221F1F"/>
          <w:spacing w:val="-5"/>
          <w:sz w:val="20"/>
        </w:rPr>
        <w:t xml:space="preserve"> </w:t>
      </w:r>
      <w:r>
        <w:rPr>
          <w:color w:val="221F1F"/>
          <w:sz w:val="20"/>
        </w:rPr>
        <w:t>final</w:t>
      </w:r>
      <w:r>
        <w:rPr>
          <w:color w:val="221F1F"/>
          <w:spacing w:val="-5"/>
          <w:sz w:val="20"/>
        </w:rPr>
        <w:t xml:space="preserve"> </w:t>
      </w:r>
      <w:r>
        <w:rPr>
          <w:color w:val="221F1F"/>
          <w:sz w:val="20"/>
        </w:rPr>
        <w:t>price</w:t>
      </w:r>
      <w:r>
        <w:rPr>
          <w:color w:val="221F1F"/>
          <w:spacing w:val="-5"/>
          <w:sz w:val="20"/>
        </w:rPr>
        <w:t xml:space="preserve"> </w:t>
      </w:r>
      <w:r>
        <w:rPr>
          <w:color w:val="221F1F"/>
          <w:sz w:val="20"/>
        </w:rPr>
        <w:t>shall</w:t>
      </w:r>
      <w:r>
        <w:rPr>
          <w:color w:val="221F1F"/>
          <w:spacing w:val="-5"/>
          <w:sz w:val="20"/>
        </w:rPr>
        <w:t xml:space="preserve"> </w:t>
      </w:r>
      <w:r>
        <w:rPr>
          <w:color w:val="221F1F"/>
          <w:sz w:val="20"/>
        </w:rPr>
        <w:t>be</w:t>
      </w:r>
      <w:r>
        <w:rPr>
          <w:color w:val="221F1F"/>
          <w:spacing w:val="-8"/>
          <w:sz w:val="20"/>
        </w:rPr>
        <w:t xml:space="preserve"> </w:t>
      </w:r>
      <w:r>
        <w:rPr>
          <w:color w:val="221F1F"/>
          <w:sz w:val="20"/>
        </w:rPr>
        <w:t>established</w:t>
      </w:r>
      <w:r>
        <w:rPr>
          <w:color w:val="221F1F"/>
          <w:spacing w:val="-3"/>
          <w:sz w:val="20"/>
        </w:rPr>
        <w:t xml:space="preserve"> </w:t>
      </w:r>
      <w:r>
        <w:rPr>
          <w:color w:val="221F1F"/>
          <w:sz w:val="20"/>
        </w:rPr>
        <w:t>by</w:t>
      </w:r>
      <w:r>
        <w:rPr>
          <w:color w:val="221F1F"/>
          <w:spacing w:val="-7"/>
          <w:sz w:val="20"/>
        </w:rPr>
        <w:t xml:space="preserve"> </w:t>
      </w:r>
      <w:r>
        <w:rPr>
          <w:color w:val="221F1F"/>
          <w:sz w:val="20"/>
        </w:rPr>
        <w:t>applying</w:t>
      </w:r>
      <w:r>
        <w:rPr>
          <w:color w:val="221F1F"/>
          <w:spacing w:val="-3"/>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total</w:t>
      </w:r>
      <w:r>
        <w:rPr>
          <w:color w:val="221F1F"/>
          <w:spacing w:val="-5"/>
          <w:sz w:val="20"/>
        </w:rPr>
        <w:t xml:space="preserve"> </w:t>
      </w:r>
      <w:r>
        <w:rPr>
          <w:color w:val="221F1F"/>
          <w:sz w:val="20"/>
        </w:rPr>
        <w:t>final</w:t>
      </w:r>
      <w:r>
        <w:rPr>
          <w:color w:val="221F1F"/>
          <w:spacing w:val="-5"/>
          <w:sz w:val="20"/>
        </w:rPr>
        <w:t xml:space="preserve"> </w:t>
      </w:r>
      <w:r>
        <w:rPr>
          <w:color w:val="221F1F"/>
          <w:sz w:val="20"/>
        </w:rPr>
        <w:t>negotiated</w:t>
      </w:r>
      <w:r>
        <w:rPr>
          <w:color w:val="221F1F"/>
          <w:spacing w:val="-3"/>
          <w:sz w:val="20"/>
        </w:rPr>
        <w:t xml:space="preserve"> </w:t>
      </w:r>
      <w:r>
        <w:rPr>
          <w:color w:val="221F1F"/>
          <w:sz w:val="20"/>
        </w:rPr>
        <w:t>cost</w:t>
      </w:r>
      <w:r>
        <w:rPr>
          <w:color w:val="221F1F"/>
          <w:spacing w:val="-6"/>
          <w:sz w:val="20"/>
        </w:rPr>
        <w:t xml:space="preserve"> </w:t>
      </w:r>
      <w:r>
        <w:rPr>
          <w:color w:val="221F1F"/>
          <w:sz w:val="20"/>
        </w:rPr>
        <w:t>an</w:t>
      </w:r>
      <w:r>
        <w:rPr>
          <w:color w:val="221F1F"/>
          <w:spacing w:val="-4"/>
          <w:sz w:val="20"/>
        </w:rPr>
        <w:t xml:space="preserve"> </w:t>
      </w:r>
      <w:r>
        <w:rPr>
          <w:color w:val="221F1F"/>
          <w:sz w:val="20"/>
        </w:rPr>
        <w:t>adjustment</w:t>
      </w:r>
      <w:r>
        <w:rPr>
          <w:color w:val="221F1F"/>
          <w:spacing w:val="-7"/>
          <w:sz w:val="20"/>
        </w:rPr>
        <w:t xml:space="preserve"> </w:t>
      </w:r>
      <w:r>
        <w:rPr>
          <w:color w:val="221F1F"/>
          <w:sz w:val="20"/>
        </w:rPr>
        <w:t>for</w:t>
      </w:r>
      <w:r>
        <w:rPr>
          <w:color w:val="221F1F"/>
          <w:spacing w:val="-7"/>
          <w:sz w:val="20"/>
        </w:rPr>
        <w:t xml:space="preserve"> </w:t>
      </w:r>
      <w:r>
        <w:rPr>
          <w:color w:val="221F1F"/>
          <w:sz w:val="20"/>
        </w:rPr>
        <w:t>profit</w:t>
      </w:r>
      <w:r>
        <w:rPr>
          <w:color w:val="221F1F"/>
          <w:spacing w:val="-7"/>
          <w:sz w:val="20"/>
        </w:rPr>
        <w:t xml:space="preserve"> </w:t>
      </w:r>
      <w:r>
        <w:rPr>
          <w:color w:val="221F1F"/>
          <w:sz w:val="20"/>
        </w:rPr>
        <w:t>or loss, as follows:</w:t>
      </w:r>
    </w:p>
    <w:p w14:paraId="796819AC" w14:textId="77777777" w:rsidR="00016C31" w:rsidRDefault="00016C31">
      <w:pPr>
        <w:pStyle w:val="BodyText"/>
        <w:spacing w:before="1"/>
      </w:pPr>
    </w:p>
    <w:p w14:paraId="29ADD94A" w14:textId="77777777" w:rsidR="00016C31" w:rsidRDefault="00632607">
      <w:pPr>
        <w:pStyle w:val="ListParagraph"/>
        <w:numPr>
          <w:ilvl w:val="1"/>
          <w:numId w:val="91"/>
        </w:numPr>
        <w:tabs>
          <w:tab w:val="left" w:pos="679"/>
        </w:tabs>
        <w:ind w:hanging="241"/>
        <w:jc w:val="left"/>
        <w:rPr>
          <w:sz w:val="20"/>
        </w:rPr>
      </w:pPr>
      <w:r>
        <w:rPr>
          <w:color w:val="221F1F"/>
          <w:sz w:val="20"/>
        </w:rPr>
        <w:t>If</w:t>
      </w:r>
      <w:r>
        <w:rPr>
          <w:color w:val="221F1F"/>
          <w:spacing w:val="-10"/>
          <w:sz w:val="20"/>
        </w:rPr>
        <w:t xml:space="preserve"> </w:t>
      </w:r>
      <w:r>
        <w:rPr>
          <w:color w:val="221F1F"/>
          <w:sz w:val="20"/>
        </w:rPr>
        <w:t>the</w:t>
      </w:r>
      <w:r>
        <w:rPr>
          <w:color w:val="221F1F"/>
          <w:spacing w:val="-6"/>
          <w:sz w:val="20"/>
        </w:rPr>
        <w:t xml:space="preserve"> </w:t>
      </w:r>
      <w:r>
        <w:rPr>
          <w:color w:val="221F1F"/>
          <w:sz w:val="20"/>
        </w:rPr>
        <w:t>total</w:t>
      </w:r>
      <w:r>
        <w:rPr>
          <w:color w:val="221F1F"/>
          <w:spacing w:val="-5"/>
          <w:sz w:val="20"/>
        </w:rPr>
        <w:t xml:space="preserve"> </w:t>
      </w:r>
      <w:r>
        <w:rPr>
          <w:color w:val="221F1F"/>
          <w:sz w:val="20"/>
        </w:rPr>
        <w:t>final</w:t>
      </w:r>
      <w:r>
        <w:rPr>
          <w:color w:val="221F1F"/>
          <w:spacing w:val="-8"/>
          <w:sz w:val="20"/>
        </w:rPr>
        <w:t xml:space="preserve"> </w:t>
      </w:r>
      <w:r>
        <w:rPr>
          <w:color w:val="221F1F"/>
          <w:sz w:val="20"/>
        </w:rPr>
        <w:t>negotiated</w:t>
      </w:r>
      <w:r>
        <w:rPr>
          <w:color w:val="221F1F"/>
          <w:spacing w:val="-7"/>
          <w:sz w:val="20"/>
        </w:rPr>
        <w:t xml:space="preserve"> </w:t>
      </w:r>
      <w:r>
        <w:rPr>
          <w:color w:val="221F1F"/>
          <w:sz w:val="20"/>
        </w:rPr>
        <w:t>cost</w:t>
      </w:r>
      <w:r>
        <w:rPr>
          <w:color w:val="221F1F"/>
          <w:spacing w:val="-5"/>
          <w:sz w:val="20"/>
        </w:rPr>
        <w:t xml:space="preserve"> </w:t>
      </w:r>
      <w:r>
        <w:rPr>
          <w:color w:val="221F1F"/>
          <w:sz w:val="20"/>
        </w:rPr>
        <w:t>is</w:t>
      </w:r>
      <w:r>
        <w:rPr>
          <w:color w:val="221F1F"/>
          <w:spacing w:val="-7"/>
          <w:sz w:val="20"/>
        </w:rPr>
        <w:t xml:space="preserve"> </w:t>
      </w:r>
      <w:r>
        <w:rPr>
          <w:color w:val="221F1F"/>
          <w:sz w:val="20"/>
        </w:rPr>
        <w:t>equal</w:t>
      </w:r>
      <w:r>
        <w:rPr>
          <w:color w:val="221F1F"/>
          <w:spacing w:val="-6"/>
          <w:sz w:val="20"/>
        </w:rPr>
        <w:t xml:space="preserve"> </w:t>
      </w:r>
      <w:r>
        <w:rPr>
          <w:color w:val="221F1F"/>
          <w:sz w:val="20"/>
        </w:rPr>
        <w:t>to</w:t>
      </w:r>
      <w:r>
        <w:rPr>
          <w:color w:val="221F1F"/>
          <w:spacing w:val="-5"/>
          <w:sz w:val="20"/>
        </w:rPr>
        <w:t xml:space="preserve"> </w:t>
      </w:r>
      <w:r>
        <w:rPr>
          <w:color w:val="221F1F"/>
          <w:sz w:val="20"/>
        </w:rPr>
        <w:t>the</w:t>
      </w:r>
      <w:r>
        <w:rPr>
          <w:color w:val="221F1F"/>
          <w:spacing w:val="-5"/>
          <w:sz w:val="20"/>
        </w:rPr>
        <w:t xml:space="preserve"> </w:t>
      </w:r>
      <w:r>
        <w:rPr>
          <w:color w:val="221F1F"/>
          <w:sz w:val="20"/>
        </w:rPr>
        <w:t>total</w:t>
      </w:r>
      <w:r>
        <w:rPr>
          <w:color w:val="221F1F"/>
          <w:spacing w:val="-6"/>
          <w:sz w:val="20"/>
        </w:rPr>
        <w:t xml:space="preserve"> </w:t>
      </w:r>
      <w:r>
        <w:rPr>
          <w:color w:val="221F1F"/>
          <w:sz w:val="20"/>
        </w:rPr>
        <w:t>target</w:t>
      </w:r>
      <w:r>
        <w:rPr>
          <w:color w:val="221F1F"/>
          <w:spacing w:val="-6"/>
          <w:sz w:val="20"/>
        </w:rPr>
        <w:t xml:space="preserve"> </w:t>
      </w:r>
      <w:r>
        <w:rPr>
          <w:color w:val="221F1F"/>
          <w:sz w:val="20"/>
        </w:rPr>
        <w:t>cost,</w:t>
      </w:r>
      <w:r>
        <w:rPr>
          <w:color w:val="221F1F"/>
          <w:spacing w:val="-5"/>
          <w:sz w:val="20"/>
        </w:rPr>
        <w:t xml:space="preserve"> </w:t>
      </w:r>
      <w:r>
        <w:rPr>
          <w:color w:val="221F1F"/>
          <w:sz w:val="20"/>
        </w:rPr>
        <w:t>the</w:t>
      </w:r>
      <w:r>
        <w:rPr>
          <w:color w:val="221F1F"/>
          <w:spacing w:val="-5"/>
          <w:sz w:val="20"/>
        </w:rPr>
        <w:t xml:space="preserve"> </w:t>
      </w:r>
      <w:r>
        <w:rPr>
          <w:color w:val="221F1F"/>
          <w:sz w:val="20"/>
        </w:rPr>
        <w:t>adjustment</w:t>
      </w:r>
      <w:r>
        <w:rPr>
          <w:color w:val="221F1F"/>
          <w:spacing w:val="-8"/>
          <w:sz w:val="20"/>
        </w:rPr>
        <w:t xml:space="preserve"> </w:t>
      </w:r>
      <w:r>
        <w:rPr>
          <w:color w:val="221F1F"/>
          <w:sz w:val="20"/>
        </w:rPr>
        <w:t>is</w:t>
      </w:r>
      <w:r>
        <w:rPr>
          <w:color w:val="221F1F"/>
          <w:spacing w:val="-9"/>
          <w:sz w:val="20"/>
        </w:rPr>
        <w:t xml:space="preserve"> </w:t>
      </w:r>
      <w:r>
        <w:rPr>
          <w:color w:val="221F1F"/>
          <w:sz w:val="20"/>
        </w:rPr>
        <w:t>the</w:t>
      </w:r>
      <w:r>
        <w:rPr>
          <w:color w:val="221F1F"/>
          <w:spacing w:val="-6"/>
          <w:sz w:val="20"/>
        </w:rPr>
        <w:t xml:space="preserve"> </w:t>
      </w:r>
      <w:r>
        <w:rPr>
          <w:color w:val="221F1F"/>
          <w:sz w:val="20"/>
        </w:rPr>
        <w:t>total</w:t>
      </w:r>
      <w:r>
        <w:rPr>
          <w:color w:val="221F1F"/>
          <w:spacing w:val="-6"/>
          <w:sz w:val="20"/>
        </w:rPr>
        <w:t xml:space="preserve"> </w:t>
      </w:r>
      <w:r>
        <w:rPr>
          <w:color w:val="221F1F"/>
          <w:sz w:val="20"/>
        </w:rPr>
        <w:t>target</w:t>
      </w:r>
      <w:r>
        <w:rPr>
          <w:color w:val="221F1F"/>
          <w:spacing w:val="-5"/>
          <w:sz w:val="20"/>
        </w:rPr>
        <w:t xml:space="preserve"> </w:t>
      </w:r>
      <w:r>
        <w:rPr>
          <w:color w:val="221F1F"/>
          <w:spacing w:val="-2"/>
          <w:sz w:val="20"/>
        </w:rPr>
        <w:t>profit.</w:t>
      </w:r>
    </w:p>
    <w:p w14:paraId="0D75C4D3" w14:textId="77777777" w:rsidR="00016C31" w:rsidRDefault="00016C31">
      <w:pPr>
        <w:pStyle w:val="BodyText"/>
        <w:spacing w:before="10"/>
        <w:rPr>
          <w:sz w:val="19"/>
        </w:rPr>
      </w:pPr>
    </w:p>
    <w:p w14:paraId="7A0C9D6D" w14:textId="77777777" w:rsidR="00016C31" w:rsidRDefault="00632607">
      <w:pPr>
        <w:pStyle w:val="ListParagraph"/>
        <w:numPr>
          <w:ilvl w:val="1"/>
          <w:numId w:val="91"/>
        </w:numPr>
        <w:tabs>
          <w:tab w:val="left" w:pos="736"/>
        </w:tabs>
        <w:ind w:left="440" w:right="866" w:hanging="241"/>
        <w:jc w:val="both"/>
        <w:rPr>
          <w:sz w:val="20"/>
        </w:rPr>
      </w:pPr>
      <w:r>
        <w:rPr>
          <w:color w:val="221F1F"/>
          <w:sz w:val="20"/>
        </w:rPr>
        <w:t>If</w:t>
      </w:r>
      <w:r>
        <w:rPr>
          <w:color w:val="221F1F"/>
          <w:spacing w:val="-1"/>
          <w:sz w:val="20"/>
        </w:rPr>
        <w:t xml:space="preserve"> </w:t>
      </w:r>
      <w:r>
        <w:rPr>
          <w:color w:val="221F1F"/>
          <w:sz w:val="20"/>
        </w:rPr>
        <w:t>the</w:t>
      </w:r>
      <w:r>
        <w:rPr>
          <w:color w:val="221F1F"/>
          <w:spacing w:val="-4"/>
          <w:sz w:val="20"/>
        </w:rPr>
        <w:t xml:space="preserve"> </w:t>
      </w:r>
      <w:r>
        <w:rPr>
          <w:color w:val="221F1F"/>
          <w:sz w:val="20"/>
        </w:rPr>
        <w:t>total</w:t>
      </w:r>
      <w:r>
        <w:rPr>
          <w:color w:val="221F1F"/>
          <w:spacing w:val="-1"/>
          <w:sz w:val="20"/>
        </w:rPr>
        <w:t xml:space="preserve"> </w:t>
      </w:r>
      <w:r>
        <w:rPr>
          <w:color w:val="221F1F"/>
          <w:sz w:val="20"/>
        </w:rPr>
        <w:t>final</w:t>
      </w:r>
      <w:r>
        <w:rPr>
          <w:color w:val="221F1F"/>
          <w:spacing w:val="-4"/>
          <w:sz w:val="20"/>
        </w:rPr>
        <w:t xml:space="preserve"> </w:t>
      </w:r>
      <w:r>
        <w:rPr>
          <w:color w:val="221F1F"/>
          <w:sz w:val="20"/>
        </w:rPr>
        <w:t>negotiated cost</w:t>
      </w:r>
      <w:r>
        <w:rPr>
          <w:color w:val="221F1F"/>
          <w:spacing w:val="-2"/>
          <w:sz w:val="20"/>
        </w:rPr>
        <w:t xml:space="preserve"> </w:t>
      </w:r>
      <w:r>
        <w:rPr>
          <w:color w:val="221F1F"/>
          <w:sz w:val="20"/>
        </w:rPr>
        <w:t>is</w:t>
      </w:r>
      <w:r>
        <w:rPr>
          <w:color w:val="221F1F"/>
          <w:spacing w:val="-2"/>
          <w:sz w:val="20"/>
        </w:rPr>
        <w:t xml:space="preserve"> </w:t>
      </w:r>
      <w:r>
        <w:rPr>
          <w:color w:val="221F1F"/>
          <w:sz w:val="20"/>
        </w:rPr>
        <w:t>greater than the</w:t>
      </w:r>
      <w:r>
        <w:rPr>
          <w:color w:val="221F1F"/>
          <w:spacing w:val="-1"/>
          <w:sz w:val="20"/>
        </w:rPr>
        <w:t xml:space="preserve"> </w:t>
      </w:r>
      <w:r>
        <w:rPr>
          <w:color w:val="221F1F"/>
          <w:sz w:val="20"/>
        </w:rPr>
        <w:t>total</w:t>
      </w:r>
      <w:r>
        <w:rPr>
          <w:color w:val="221F1F"/>
          <w:spacing w:val="-1"/>
          <w:sz w:val="20"/>
        </w:rPr>
        <w:t xml:space="preserve"> </w:t>
      </w:r>
      <w:r>
        <w:rPr>
          <w:color w:val="221F1F"/>
          <w:sz w:val="20"/>
        </w:rPr>
        <w:t>target</w:t>
      </w:r>
      <w:r>
        <w:rPr>
          <w:color w:val="221F1F"/>
          <w:spacing w:val="-4"/>
          <w:sz w:val="20"/>
        </w:rPr>
        <w:t xml:space="preserve"> </w:t>
      </w:r>
      <w:r>
        <w:rPr>
          <w:color w:val="221F1F"/>
          <w:sz w:val="20"/>
        </w:rPr>
        <w:t>cost,</w:t>
      </w:r>
      <w:r>
        <w:rPr>
          <w:color w:val="221F1F"/>
          <w:spacing w:val="-1"/>
          <w:sz w:val="20"/>
        </w:rPr>
        <w:t xml:space="preserve"> </w:t>
      </w:r>
      <w:r>
        <w:rPr>
          <w:color w:val="221F1F"/>
          <w:sz w:val="20"/>
        </w:rPr>
        <w:t>the</w:t>
      </w:r>
      <w:r>
        <w:rPr>
          <w:color w:val="221F1F"/>
          <w:spacing w:val="-1"/>
          <w:sz w:val="20"/>
        </w:rPr>
        <w:t xml:space="preserve"> </w:t>
      </w:r>
      <w:r>
        <w:rPr>
          <w:color w:val="221F1F"/>
          <w:sz w:val="20"/>
        </w:rPr>
        <w:t>adjustment</w:t>
      </w:r>
      <w:r>
        <w:rPr>
          <w:color w:val="221F1F"/>
          <w:spacing w:val="-1"/>
          <w:sz w:val="20"/>
        </w:rPr>
        <w:t xml:space="preserve"> </w:t>
      </w:r>
      <w:r>
        <w:rPr>
          <w:color w:val="221F1F"/>
          <w:sz w:val="20"/>
        </w:rPr>
        <w:t>is</w:t>
      </w:r>
      <w:r>
        <w:rPr>
          <w:color w:val="221F1F"/>
          <w:spacing w:val="-2"/>
          <w:sz w:val="20"/>
        </w:rPr>
        <w:t xml:space="preserve"> </w:t>
      </w:r>
      <w:r>
        <w:rPr>
          <w:color w:val="221F1F"/>
          <w:sz w:val="20"/>
        </w:rPr>
        <w:t>the</w:t>
      </w:r>
      <w:r>
        <w:rPr>
          <w:color w:val="221F1F"/>
          <w:spacing w:val="-1"/>
          <w:sz w:val="20"/>
        </w:rPr>
        <w:t xml:space="preserve"> </w:t>
      </w:r>
      <w:r>
        <w:rPr>
          <w:color w:val="221F1F"/>
          <w:sz w:val="20"/>
        </w:rPr>
        <w:t>total</w:t>
      </w:r>
      <w:r>
        <w:rPr>
          <w:color w:val="221F1F"/>
          <w:spacing w:val="-1"/>
          <w:sz w:val="20"/>
        </w:rPr>
        <w:t xml:space="preserve"> </w:t>
      </w:r>
      <w:r>
        <w:rPr>
          <w:color w:val="221F1F"/>
          <w:sz w:val="20"/>
        </w:rPr>
        <w:t>target profit,</w:t>
      </w:r>
      <w:r>
        <w:rPr>
          <w:color w:val="221F1F"/>
          <w:spacing w:val="-4"/>
          <w:sz w:val="20"/>
        </w:rPr>
        <w:t xml:space="preserve"> </w:t>
      </w:r>
      <w:r>
        <w:rPr>
          <w:color w:val="221F1F"/>
          <w:sz w:val="20"/>
        </w:rPr>
        <w:t>less</w:t>
      </w:r>
      <w:r>
        <w:rPr>
          <w:color w:val="221F1F"/>
          <w:spacing w:val="-8"/>
          <w:sz w:val="20"/>
        </w:rPr>
        <w:t xml:space="preserve"> </w:t>
      </w:r>
      <w:r>
        <w:rPr>
          <w:b/>
          <w:color w:val="221F1F"/>
          <w:sz w:val="20"/>
        </w:rPr>
        <w:t>to be negotiated</w:t>
      </w:r>
      <w:r>
        <w:rPr>
          <w:b/>
          <w:color w:val="221F1F"/>
          <w:spacing w:val="-3"/>
          <w:sz w:val="20"/>
        </w:rPr>
        <w:t xml:space="preserve"> </w:t>
      </w:r>
      <w:r>
        <w:rPr>
          <w:b/>
          <w:color w:val="221F1F"/>
          <w:sz w:val="20"/>
        </w:rPr>
        <w:t>at</w:t>
      </w:r>
      <w:r>
        <w:rPr>
          <w:b/>
          <w:color w:val="221F1F"/>
          <w:spacing w:val="-5"/>
          <w:sz w:val="20"/>
        </w:rPr>
        <w:t xml:space="preserve"> </w:t>
      </w:r>
      <w:r>
        <w:rPr>
          <w:b/>
          <w:color w:val="221F1F"/>
          <w:sz w:val="20"/>
        </w:rPr>
        <w:t>the</w:t>
      </w:r>
      <w:r>
        <w:rPr>
          <w:b/>
          <w:color w:val="221F1F"/>
          <w:spacing w:val="-1"/>
          <w:sz w:val="20"/>
        </w:rPr>
        <w:t xml:space="preserve"> </w:t>
      </w:r>
      <w:r>
        <w:rPr>
          <w:b/>
          <w:color w:val="221F1F"/>
          <w:sz w:val="20"/>
        </w:rPr>
        <w:t>task</w:t>
      </w:r>
      <w:r>
        <w:rPr>
          <w:b/>
          <w:color w:val="221F1F"/>
          <w:spacing w:val="-3"/>
          <w:sz w:val="20"/>
        </w:rPr>
        <w:t xml:space="preserve"> </w:t>
      </w:r>
      <w:r>
        <w:rPr>
          <w:b/>
          <w:color w:val="221F1F"/>
          <w:sz w:val="20"/>
        </w:rPr>
        <w:t>order</w:t>
      </w:r>
      <w:r>
        <w:rPr>
          <w:b/>
          <w:color w:val="221F1F"/>
          <w:spacing w:val="-3"/>
          <w:sz w:val="20"/>
        </w:rPr>
        <w:t xml:space="preserve"> </w:t>
      </w:r>
      <w:r>
        <w:rPr>
          <w:b/>
          <w:color w:val="221F1F"/>
          <w:sz w:val="20"/>
        </w:rPr>
        <w:t>level</w:t>
      </w:r>
      <w:r>
        <w:rPr>
          <w:b/>
          <w:color w:val="221F1F"/>
          <w:spacing w:val="-3"/>
          <w:sz w:val="20"/>
        </w:rPr>
        <w:t xml:space="preserve"> </w:t>
      </w:r>
      <w:r>
        <w:rPr>
          <w:b/>
          <w:color w:val="221F1F"/>
          <w:sz w:val="20"/>
        </w:rPr>
        <w:t>(when</w:t>
      </w:r>
      <w:r>
        <w:rPr>
          <w:b/>
          <w:color w:val="221F1F"/>
          <w:spacing w:val="-4"/>
          <w:sz w:val="20"/>
        </w:rPr>
        <w:t xml:space="preserve"> </w:t>
      </w:r>
      <w:r>
        <w:rPr>
          <w:b/>
          <w:color w:val="221F1F"/>
          <w:sz w:val="20"/>
        </w:rPr>
        <w:t xml:space="preserve">applicable) </w:t>
      </w:r>
      <w:r>
        <w:rPr>
          <w:color w:val="221F1F"/>
          <w:sz w:val="20"/>
        </w:rPr>
        <w:t>[Contracting</w:t>
      </w:r>
      <w:r>
        <w:rPr>
          <w:color w:val="221F1F"/>
          <w:spacing w:val="-3"/>
          <w:sz w:val="20"/>
        </w:rPr>
        <w:t xml:space="preserve"> </w:t>
      </w:r>
      <w:r>
        <w:rPr>
          <w:color w:val="221F1F"/>
          <w:sz w:val="20"/>
        </w:rPr>
        <w:t>Officer</w:t>
      </w:r>
      <w:r>
        <w:rPr>
          <w:color w:val="221F1F"/>
          <w:spacing w:val="-4"/>
          <w:sz w:val="20"/>
        </w:rPr>
        <w:t xml:space="preserve"> </w:t>
      </w:r>
      <w:r>
        <w:rPr>
          <w:color w:val="221F1F"/>
          <w:sz w:val="20"/>
        </w:rPr>
        <w:t>insert</w:t>
      </w:r>
      <w:r>
        <w:rPr>
          <w:color w:val="221F1F"/>
          <w:spacing w:val="-3"/>
          <w:sz w:val="20"/>
        </w:rPr>
        <w:t xml:space="preserve"> </w:t>
      </w:r>
      <w:r>
        <w:rPr>
          <w:color w:val="221F1F"/>
          <w:sz w:val="20"/>
        </w:rPr>
        <w:t>percent]</w:t>
      </w:r>
      <w:r>
        <w:rPr>
          <w:color w:val="221F1F"/>
          <w:spacing w:val="-2"/>
          <w:sz w:val="20"/>
        </w:rPr>
        <w:t xml:space="preserve"> </w:t>
      </w:r>
      <w:r>
        <w:rPr>
          <w:color w:val="221F1F"/>
          <w:sz w:val="20"/>
        </w:rPr>
        <w:t>percent</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2"/>
          <w:sz w:val="20"/>
        </w:rPr>
        <w:t xml:space="preserve"> </w:t>
      </w:r>
      <w:r>
        <w:rPr>
          <w:color w:val="221F1F"/>
          <w:sz w:val="20"/>
        </w:rPr>
        <w:t>amount</w:t>
      </w:r>
      <w:r>
        <w:rPr>
          <w:color w:val="221F1F"/>
          <w:spacing w:val="-4"/>
          <w:sz w:val="20"/>
        </w:rPr>
        <w:t xml:space="preserve"> </w:t>
      </w:r>
      <w:r>
        <w:rPr>
          <w:color w:val="221F1F"/>
          <w:sz w:val="20"/>
        </w:rPr>
        <w:t>by which the total final negotiated cost exceeds the total target cost.</w:t>
      </w:r>
    </w:p>
    <w:p w14:paraId="51006970" w14:textId="77777777" w:rsidR="00016C31" w:rsidRDefault="00016C31">
      <w:pPr>
        <w:pStyle w:val="BodyText"/>
        <w:spacing w:before="2"/>
      </w:pPr>
    </w:p>
    <w:p w14:paraId="17D9DDDC" w14:textId="77777777" w:rsidR="00016C31" w:rsidRDefault="00632607">
      <w:pPr>
        <w:pStyle w:val="ListParagraph"/>
        <w:numPr>
          <w:ilvl w:val="1"/>
          <w:numId w:val="91"/>
        </w:numPr>
        <w:tabs>
          <w:tab w:val="left" w:pos="790"/>
          <w:tab w:val="left" w:pos="791"/>
        </w:tabs>
        <w:ind w:left="440" w:right="857" w:hanging="241"/>
        <w:jc w:val="left"/>
        <w:rPr>
          <w:sz w:val="20"/>
        </w:rPr>
      </w:pPr>
      <w:r>
        <w:rPr>
          <w:color w:val="221F1F"/>
          <w:sz w:val="20"/>
        </w:rPr>
        <w:t xml:space="preserve">If the final negotiated cost is less than the total target cost, the adjustment is the total target profit plus </w:t>
      </w:r>
      <w:r>
        <w:rPr>
          <w:b/>
          <w:color w:val="221F1F"/>
          <w:sz w:val="20"/>
        </w:rPr>
        <w:t>to be negotiated</w:t>
      </w:r>
      <w:r>
        <w:rPr>
          <w:b/>
          <w:color w:val="221F1F"/>
          <w:spacing w:val="-4"/>
          <w:sz w:val="20"/>
        </w:rPr>
        <w:t xml:space="preserve"> </w:t>
      </w:r>
      <w:r>
        <w:rPr>
          <w:b/>
          <w:color w:val="221F1F"/>
          <w:sz w:val="20"/>
        </w:rPr>
        <w:t>at</w:t>
      </w:r>
      <w:r>
        <w:rPr>
          <w:b/>
          <w:color w:val="221F1F"/>
          <w:spacing w:val="-5"/>
          <w:sz w:val="20"/>
        </w:rPr>
        <w:t xml:space="preserve"> </w:t>
      </w:r>
      <w:r>
        <w:rPr>
          <w:b/>
          <w:color w:val="221F1F"/>
          <w:sz w:val="20"/>
        </w:rPr>
        <w:t>the</w:t>
      </w:r>
      <w:r>
        <w:rPr>
          <w:b/>
          <w:color w:val="221F1F"/>
          <w:spacing w:val="-8"/>
          <w:sz w:val="20"/>
        </w:rPr>
        <w:t xml:space="preserve"> </w:t>
      </w:r>
      <w:r>
        <w:rPr>
          <w:b/>
          <w:color w:val="221F1F"/>
          <w:sz w:val="20"/>
        </w:rPr>
        <w:t>task</w:t>
      </w:r>
      <w:r>
        <w:rPr>
          <w:b/>
          <w:color w:val="221F1F"/>
          <w:spacing w:val="-5"/>
          <w:sz w:val="20"/>
        </w:rPr>
        <w:t xml:space="preserve"> </w:t>
      </w:r>
      <w:r>
        <w:rPr>
          <w:b/>
          <w:color w:val="221F1F"/>
          <w:sz w:val="20"/>
        </w:rPr>
        <w:t>order</w:t>
      </w:r>
      <w:r>
        <w:rPr>
          <w:b/>
          <w:color w:val="221F1F"/>
          <w:spacing w:val="-5"/>
          <w:sz w:val="20"/>
        </w:rPr>
        <w:t xml:space="preserve"> </w:t>
      </w:r>
      <w:r>
        <w:rPr>
          <w:b/>
          <w:color w:val="221F1F"/>
          <w:sz w:val="20"/>
        </w:rPr>
        <w:t>level</w:t>
      </w:r>
      <w:r>
        <w:rPr>
          <w:b/>
          <w:color w:val="221F1F"/>
          <w:spacing w:val="-4"/>
          <w:sz w:val="20"/>
        </w:rPr>
        <w:t xml:space="preserve"> </w:t>
      </w:r>
      <w:r>
        <w:rPr>
          <w:b/>
          <w:color w:val="221F1F"/>
          <w:sz w:val="20"/>
        </w:rPr>
        <w:t>(when</w:t>
      </w:r>
      <w:r>
        <w:rPr>
          <w:b/>
          <w:color w:val="221F1F"/>
          <w:spacing w:val="-5"/>
          <w:sz w:val="20"/>
        </w:rPr>
        <w:t xml:space="preserve"> </w:t>
      </w:r>
      <w:r>
        <w:rPr>
          <w:b/>
          <w:color w:val="221F1F"/>
          <w:sz w:val="20"/>
        </w:rPr>
        <w:t>applicable)</w:t>
      </w:r>
      <w:r>
        <w:rPr>
          <w:color w:val="221F1F"/>
          <w:sz w:val="20"/>
        </w:rPr>
        <w:t>.</w:t>
      </w:r>
      <w:r>
        <w:rPr>
          <w:color w:val="221F1F"/>
          <w:spacing w:val="-5"/>
          <w:sz w:val="20"/>
        </w:rPr>
        <w:t xml:space="preserve"> </w:t>
      </w:r>
      <w:r>
        <w:rPr>
          <w:color w:val="221F1F"/>
          <w:sz w:val="20"/>
        </w:rPr>
        <w:t>[Contracting</w:t>
      </w:r>
      <w:r>
        <w:rPr>
          <w:color w:val="221F1F"/>
          <w:spacing w:val="-3"/>
          <w:sz w:val="20"/>
        </w:rPr>
        <w:t xml:space="preserve"> </w:t>
      </w:r>
      <w:r>
        <w:rPr>
          <w:color w:val="221F1F"/>
          <w:sz w:val="20"/>
        </w:rPr>
        <w:t>Officer</w:t>
      </w:r>
      <w:r>
        <w:rPr>
          <w:color w:val="221F1F"/>
          <w:spacing w:val="-6"/>
          <w:sz w:val="20"/>
        </w:rPr>
        <w:t xml:space="preserve"> </w:t>
      </w:r>
      <w:r>
        <w:rPr>
          <w:color w:val="221F1F"/>
          <w:sz w:val="20"/>
        </w:rPr>
        <w:t>insert</w:t>
      </w:r>
      <w:r>
        <w:rPr>
          <w:color w:val="221F1F"/>
          <w:spacing w:val="-5"/>
          <w:sz w:val="20"/>
        </w:rPr>
        <w:t xml:space="preserve"> </w:t>
      </w:r>
      <w:r>
        <w:rPr>
          <w:color w:val="221F1F"/>
          <w:sz w:val="20"/>
        </w:rPr>
        <w:t>percent]</w:t>
      </w:r>
      <w:r>
        <w:rPr>
          <w:color w:val="221F1F"/>
          <w:spacing w:val="-9"/>
          <w:sz w:val="20"/>
        </w:rPr>
        <w:t xml:space="preserve"> </w:t>
      </w:r>
      <w:r>
        <w:rPr>
          <w:color w:val="221F1F"/>
          <w:sz w:val="20"/>
        </w:rPr>
        <w:t>percent</w:t>
      </w:r>
      <w:r>
        <w:rPr>
          <w:color w:val="221F1F"/>
          <w:spacing w:val="-7"/>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amount</w:t>
      </w:r>
      <w:r>
        <w:rPr>
          <w:color w:val="221F1F"/>
          <w:spacing w:val="-7"/>
          <w:sz w:val="20"/>
        </w:rPr>
        <w:t xml:space="preserve"> </w:t>
      </w:r>
      <w:r>
        <w:rPr>
          <w:color w:val="221F1F"/>
          <w:sz w:val="20"/>
        </w:rPr>
        <w:t>by which the total final negotiated cost is less than the total target cost.</w:t>
      </w:r>
    </w:p>
    <w:p w14:paraId="1C20F12E" w14:textId="77777777" w:rsidR="00016C31" w:rsidRDefault="00016C31">
      <w:pPr>
        <w:pStyle w:val="BodyText"/>
        <w:spacing w:before="11"/>
        <w:rPr>
          <w:sz w:val="19"/>
        </w:rPr>
      </w:pPr>
    </w:p>
    <w:p w14:paraId="36D1244A" w14:textId="77777777" w:rsidR="00016C31" w:rsidRDefault="00632607">
      <w:pPr>
        <w:pStyle w:val="ListParagraph"/>
        <w:numPr>
          <w:ilvl w:val="0"/>
          <w:numId w:val="92"/>
        </w:numPr>
        <w:tabs>
          <w:tab w:val="left" w:pos="441"/>
        </w:tabs>
        <w:ind w:right="909"/>
        <w:jc w:val="left"/>
        <w:rPr>
          <w:sz w:val="20"/>
        </w:rPr>
      </w:pPr>
      <w:r>
        <w:rPr>
          <w:color w:val="221F1F"/>
          <w:sz w:val="20"/>
        </w:rPr>
        <w:t>Contract modification. The total final price of the items specified in paragraph (a) above shall be evidenced by a modification</w:t>
      </w:r>
      <w:r>
        <w:rPr>
          <w:color w:val="221F1F"/>
          <w:spacing w:val="-3"/>
          <w:sz w:val="20"/>
        </w:rPr>
        <w:t xml:space="preserve"> </w:t>
      </w:r>
      <w:r>
        <w:rPr>
          <w:color w:val="221F1F"/>
          <w:sz w:val="20"/>
        </w:rPr>
        <w:t>to</w:t>
      </w:r>
      <w:r>
        <w:rPr>
          <w:color w:val="221F1F"/>
          <w:spacing w:val="-4"/>
          <w:sz w:val="20"/>
        </w:rPr>
        <w:t xml:space="preserve"> </w:t>
      </w:r>
      <w:r>
        <w:rPr>
          <w:color w:val="221F1F"/>
          <w:sz w:val="20"/>
        </w:rPr>
        <w:t>this</w:t>
      </w:r>
      <w:r>
        <w:rPr>
          <w:color w:val="221F1F"/>
          <w:spacing w:val="-6"/>
          <w:sz w:val="20"/>
        </w:rPr>
        <w:t xml:space="preserve"> </w:t>
      </w:r>
      <w:r>
        <w:rPr>
          <w:color w:val="221F1F"/>
          <w:sz w:val="20"/>
        </w:rPr>
        <w:t>contract,</w:t>
      </w:r>
      <w:r>
        <w:rPr>
          <w:color w:val="221F1F"/>
          <w:spacing w:val="-7"/>
          <w:sz w:val="20"/>
        </w:rPr>
        <w:t xml:space="preserve"> </w:t>
      </w:r>
      <w:r>
        <w:rPr>
          <w:color w:val="221F1F"/>
          <w:sz w:val="20"/>
        </w:rPr>
        <w:t>signed</w:t>
      </w:r>
      <w:r>
        <w:rPr>
          <w:color w:val="221F1F"/>
          <w:spacing w:val="-5"/>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and</w:t>
      </w:r>
      <w:r>
        <w:rPr>
          <w:color w:val="221F1F"/>
          <w:spacing w:val="-4"/>
          <w:sz w:val="20"/>
        </w:rPr>
        <w:t xml:space="preserve"> </w:t>
      </w:r>
      <w:r>
        <w:rPr>
          <w:color w:val="221F1F"/>
          <w:sz w:val="20"/>
        </w:rPr>
        <w:t>the</w:t>
      </w:r>
      <w:r>
        <w:rPr>
          <w:color w:val="221F1F"/>
          <w:spacing w:val="-5"/>
          <w:sz w:val="20"/>
        </w:rPr>
        <w:t xml:space="preserve"> </w:t>
      </w:r>
      <w:r>
        <w:rPr>
          <w:color w:val="221F1F"/>
          <w:sz w:val="20"/>
        </w:rPr>
        <w:t>Contracting</w:t>
      </w:r>
      <w:r>
        <w:rPr>
          <w:color w:val="221F1F"/>
          <w:spacing w:val="-3"/>
          <w:sz w:val="20"/>
        </w:rPr>
        <w:t xml:space="preserve"> </w:t>
      </w:r>
      <w:r>
        <w:rPr>
          <w:color w:val="221F1F"/>
          <w:sz w:val="20"/>
        </w:rPr>
        <w:t>Officer.</w:t>
      </w:r>
      <w:r>
        <w:rPr>
          <w:color w:val="221F1F"/>
          <w:spacing w:val="-4"/>
          <w:sz w:val="20"/>
        </w:rPr>
        <w:t xml:space="preserve"> </w:t>
      </w:r>
      <w:r>
        <w:rPr>
          <w:color w:val="221F1F"/>
          <w:sz w:val="20"/>
        </w:rPr>
        <w:t>This</w:t>
      </w:r>
      <w:r>
        <w:rPr>
          <w:color w:val="221F1F"/>
          <w:spacing w:val="-6"/>
          <w:sz w:val="20"/>
        </w:rPr>
        <w:t xml:space="preserve"> </w:t>
      </w:r>
      <w:r>
        <w:rPr>
          <w:color w:val="221F1F"/>
          <w:sz w:val="20"/>
        </w:rPr>
        <w:t>price</w:t>
      </w:r>
      <w:r>
        <w:rPr>
          <w:color w:val="221F1F"/>
          <w:spacing w:val="-4"/>
          <w:sz w:val="20"/>
        </w:rPr>
        <w:t xml:space="preserve"> </w:t>
      </w:r>
      <w:r>
        <w:rPr>
          <w:color w:val="221F1F"/>
          <w:sz w:val="20"/>
        </w:rPr>
        <w:t>shall</w:t>
      </w:r>
      <w:r>
        <w:rPr>
          <w:color w:val="221F1F"/>
          <w:spacing w:val="-5"/>
          <w:sz w:val="20"/>
        </w:rPr>
        <w:t xml:space="preserve"> </w:t>
      </w:r>
      <w:r>
        <w:rPr>
          <w:color w:val="221F1F"/>
          <w:sz w:val="20"/>
        </w:rPr>
        <w:t>not</w:t>
      </w:r>
      <w:r>
        <w:rPr>
          <w:color w:val="221F1F"/>
          <w:spacing w:val="-6"/>
          <w:sz w:val="20"/>
        </w:rPr>
        <w:t xml:space="preserve"> </w:t>
      </w:r>
      <w:r>
        <w:rPr>
          <w:color w:val="221F1F"/>
          <w:sz w:val="20"/>
        </w:rPr>
        <w:t>be</w:t>
      </w:r>
      <w:r>
        <w:rPr>
          <w:color w:val="221F1F"/>
          <w:spacing w:val="-5"/>
          <w:sz w:val="20"/>
        </w:rPr>
        <w:t xml:space="preserve"> </w:t>
      </w:r>
      <w:r>
        <w:rPr>
          <w:color w:val="221F1F"/>
          <w:sz w:val="20"/>
        </w:rPr>
        <w:t>subject</w:t>
      </w:r>
      <w:r>
        <w:rPr>
          <w:color w:val="221F1F"/>
          <w:spacing w:val="-5"/>
          <w:sz w:val="20"/>
        </w:rPr>
        <w:t xml:space="preserve"> </w:t>
      </w:r>
      <w:r>
        <w:rPr>
          <w:color w:val="221F1F"/>
          <w:sz w:val="20"/>
        </w:rPr>
        <w:t>to revision, notwithstanding any changes in the cost of performing the contract, except to the extent that--</w:t>
      </w:r>
    </w:p>
    <w:p w14:paraId="1069F5AA" w14:textId="77777777" w:rsidR="00016C31" w:rsidRDefault="00016C31">
      <w:pPr>
        <w:pStyle w:val="BodyText"/>
        <w:spacing w:before="10"/>
        <w:rPr>
          <w:sz w:val="19"/>
        </w:rPr>
      </w:pPr>
    </w:p>
    <w:p w14:paraId="4C0238DF" w14:textId="77777777" w:rsidR="00016C31" w:rsidRDefault="00632607">
      <w:pPr>
        <w:pStyle w:val="ListParagraph"/>
        <w:numPr>
          <w:ilvl w:val="0"/>
          <w:numId w:val="90"/>
        </w:numPr>
        <w:tabs>
          <w:tab w:val="left" w:pos="441"/>
        </w:tabs>
        <w:spacing w:before="1"/>
        <w:ind w:right="1457"/>
        <w:jc w:val="left"/>
        <w:rPr>
          <w:sz w:val="20"/>
        </w:rPr>
      </w:pPr>
      <w:r>
        <w:rPr>
          <w:color w:val="221F1F"/>
          <w:sz w:val="20"/>
        </w:rPr>
        <w:t>The</w:t>
      </w:r>
      <w:r>
        <w:rPr>
          <w:color w:val="221F1F"/>
          <w:spacing w:val="-5"/>
          <w:sz w:val="20"/>
        </w:rPr>
        <w:t xml:space="preserve"> </w:t>
      </w:r>
      <w:r>
        <w:rPr>
          <w:color w:val="221F1F"/>
          <w:sz w:val="20"/>
        </w:rPr>
        <w:t>parties</w:t>
      </w:r>
      <w:r>
        <w:rPr>
          <w:color w:val="221F1F"/>
          <w:spacing w:val="-6"/>
          <w:sz w:val="20"/>
        </w:rPr>
        <w:t xml:space="preserve"> </w:t>
      </w:r>
      <w:r>
        <w:rPr>
          <w:color w:val="221F1F"/>
          <w:sz w:val="20"/>
        </w:rPr>
        <w:t>may</w:t>
      </w:r>
      <w:r>
        <w:rPr>
          <w:color w:val="221F1F"/>
          <w:spacing w:val="-4"/>
          <w:sz w:val="20"/>
        </w:rPr>
        <w:t xml:space="preserve"> </w:t>
      </w:r>
      <w:r>
        <w:rPr>
          <w:color w:val="221F1F"/>
          <w:sz w:val="20"/>
        </w:rPr>
        <w:t>agree</w:t>
      </w:r>
      <w:r>
        <w:rPr>
          <w:color w:val="221F1F"/>
          <w:spacing w:val="-4"/>
          <w:sz w:val="20"/>
        </w:rPr>
        <w:t xml:space="preserve"> </w:t>
      </w:r>
      <w:r>
        <w:rPr>
          <w:color w:val="221F1F"/>
          <w:sz w:val="20"/>
        </w:rPr>
        <w:t>in</w:t>
      </w:r>
      <w:r>
        <w:rPr>
          <w:color w:val="221F1F"/>
          <w:spacing w:val="-4"/>
          <w:sz w:val="20"/>
        </w:rPr>
        <w:t xml:space="preserve"> </w:t>
      </w:r>
      <w:r>
        <w:rPr>
          <w:color w:val="221F1F"/>
          <w:sz w:val="20"/>
        </w:rPr>
        <w:t>writing,</w:t>
      </w:r>
      <w:r>
        <w:rPr>
          <w:color w:val="221F1F"/>
          <w:spacing w:val="-4"/>
          <w:sz w:val="20"/>
        </w:rPr>
        <w:t xml:space="preserve"> </w:t>
      </w:r>
      <w:r>
        <w:rPr>
          <w:color w:val="221F1F"/>
          <w:sz w:val="20"/>
        </w:rPr>
        <w:t>before</w:t>
      </w:r>
      <w:r>
        <w:rPr>
          <w:color w:val="221F1F"/>
          <w:spacing w:val="-4"/>
          <w:sz w:val="20"/>
        </w:rPr>
        <w:t xml:space="preserve"> </w:t>
      </w:r>
      <w:r>
        <w:rPr>
          <w:color w:val="221F1F"/>
          <w:sz w:val="20"/>
        </w:rPr>
        <w:t>the</w:t>
      </w:r>
      <w:r>
        <w:rPr>
          <w:color w:val="221F1F"/>
          <w:spacing w:val="-7"/>
          <w:sz w:val="20"/>
        </w:rPr>
        <w:t xml:space="preserve"> </w:t>
      </w:r>
      <w:r>
        <w:rPr>
          <w:color w:val="221F1F"/>
          <w:sz w:val="20"/>
        </w:rPr>
        <w:t>determination</w:t>
      </w:r>
      <w:r>
        <w:rPr>
          <w:color w:val="221F1F"/>
          <w:spacing w:val="-6"/>
          <w:sz w:val="20"/>
        </w:rPr>
        <w:t xml:space="preserve"> </w:t>
      </w:r>
      <w:r>
        <w:rPr>
          <w:color w:val="221F1F"/>
          <w:sz w:val="20"/>
        </w:rPr>
        <w:t>of</w:t>
      </w:r>
      <w:r>
        <w:rPr>
          <w:color w:val="221F1F"/>
          <w:spacing w:val="-5"/>
          <w:sz w:val="20"/>
        </w:rPr>
        <w:t xml:space="preserve"> </w:t>
      </w:r>
      <w:r>
        <w:rPr>
          <w:color w:val="221F1F"/>
          <w:sz w:val="20"/>
        </w:rPr>
        <w:t>total</w:t>
      </w:r>
      <w:r>
        <w:rPr>
          <w:color w:val="221F1F"/>
          <w:spacing w:val="-5"/>
          <w:sz w:val="20"/>
        </w:rPr>
        <w:t xml:space="preserve"> </w:t>
      </w:r>
      <w:r>
        <w:rPr>
          <w:color w:val="221F1F"/>
          <w:sz w:val="20"/>
        </w:rPr>
        <w:t>final</w:t>
      </w:r>
      <w:r>
        <w:rPr>
          <w:color w:val="221F1F"/>
          <w:spacing w:val="-5"/>
          <w:sz w:val="20"/>
        </w:rPr>
        <w:t xml:space="preserve"> </w:t>
      </w:r>
      <w:r>
        <w:rPr>
          <w:color w:val="221F1F"/>
          <w:sz w:val="20"/>
        </w:rPr>
        <w:t>price,</w:t>
      </w:r>
      <w:r>
        <w:rPr>
          <w:color w:val="221F1F"/>
          <w:spacing w:val="-4"/>
          <w:sz w:val="20"/>
        </w:rPr>
        <w:t xml:space="preserve"> </w:t>
      </w:r>
      <w:r>
        <w:rPr>
          <w:color w:val="221F1F"/>
          <w:sz w:val="20"/>
        </w:rPr>
        <w:t>to</w:t>
      </w:r>
      <w:r>
        <w:rPr>
          <w:color w:val="221F1F"/>
          <w:spacing w:val="-4"/>
          <w:sz w:val="20"/>
        </w:rPr>
        <w:t xml:space="preserve"> </w:t>
      </w:r>
      <w:r>
        <w:rPr>
          <w:color w:val="221F1F"/>
          <w:sz w:val="20"/>
        </w:rPr>
        <w:t>exclude</w:t>
      </w:r>
      <w:r>
        <w:rPr>
          <w:color w:val="221F1F"/>
          <w:spacing w:val="-7"/>
          <w:sz w:val="20"/>
        </w:rPr>
        <w:t xml:space="preserve"> </w:t>
      </w:r>
      <w:r>
        <w:rPr>
          <w:color w:val="221F1F"/>
          <w:sz w:val="20"/>
        </w:rPr>
        <w:t>specific</w:t>
      </w:r>
      <w:r>
        <w:rPr>
          <w:color w:val="221F1F"/>
          <w:spacing w:val="-4"/>
          <w:sz w:val="20"/>
        </w:rPr>
        <w:t xml:space="preserve"> </w:t>
      </w:r>
      <w:r>
        <w:rPr>
          <w:color w:val="221F1F"/>
          <w:sz w:val="20"/>
        </w:rPr>
        <w:t>elements</w:t>
      </w:r>
      <w:r>
        <w:rPr>
          <w:color w:val="221F1F"/>
          <w:spacing w:val="-6"/>
          <w:sz w:val="20"/>
        </w:rPr>
        <w:t xml:space="preserve"> </w:t>
      </w:r>
      <w:r>
        <w:rPr>
          <w:color w:val="221F1F"/>
          <w:sz w:val="20"/>
        </w:rPr>
        <w:t>of cost from this price and to a procedure for subsequent disposition of those elements; and</w:t>
      </w:r>
    </w:p>
    <w:p w14:paraId="0C4CB31C" w14:textId="77777777" w:rsidR="00016C31" w:rsidRDefault="00016C31">
      <w:pPr>
        <w:pStyle w:val="BodyText"/>
        <w:spacing w:before="1"/>
      </w:pPr>
    </w:p>
    <w:p w14:paraId="757FE274" w14:textId="77777777" w:rsidR="00016C31" w:rsidRDefault="00632607">
      <w:pPr>
        <w:pStyle w:val="ListParagraph"/>
        <w:numPr>
          <w:ilvl w:val="0"/>
          <w:numId w:val="90"/>
        </w:numPr>
        <w:tabs>
          <w:tab w:val="left" w:pos="724"/>
        </w:tabs>
        <w:ind w:left="723" w:hanging="286"/>
        <w:jc w:val="left"/>
        <w:rPr>
          <w:sz w:val="20"/>
        </w:rPr>
      </w:pPr>
      <w:r>
        <w:rPr>
          <w:color w:val="221F1F"/>
          <w:sz w:val="20"/>
        </w:rPr>
        <w:t>Adjustments</w:t>
      </w:r>
      <w:r>
        <w:rPr>
          <w:color w:val="221F1F"/>
          <w:spacing w:val="-9"/>
          <w:sz w:val="20"/>
        </w:rPr>
        <w:t xml:space="preserve"> </w:t>
      </w:r>
      <w:r>
        <w:rPr>
          <w:color w:val="221F1F"/>
          <w:sz w:val="20"/>
        </w:rPr>
        <w:t>or</w:t>
      </w:r>
      <w:r>
        <w:rPr>
          <w:color w:val="221F1F"/>
          <w:spacing w:val="-7"/>
          <w:sz w:val="20"/>
        </w:rPr>
        <w:t xml:space="preserve"> </w:t>
      </w:r>
      <w:r>
        <w:rPr>
          <w:color w:val="221F1F"/>
          <w:sz w:val="20"/>
        </w:rPr>
        <w:t>credits</w:t>
      </w:r>
      <w:r>
        <w:rPr>
          <w:color w:val="221F1F"/>
          <w:spacing w:val="-7"/>
          <w:sz w:val="20"/>
        </w:rPr>
        <w:t xml:space="preserve"> </w:t>
      </w:r>
      <w:r>
        <w:rPr>
          <w:color w:val="221F1F"/>
          <w:sz w:val="20"/>
        </w:rPr>
        <w:t>are</w:t>
      </w:r>
      <w:r>
        <w:rPr>
          <w:color w:val="221F1F"/>
          <w:spacing w:val="-6"/>
          <w:sz w:val="20"/>
        </w:rPr>
        <w:t xml:space="preserve"> </w:t>
      </w:r>
      <w:r>
        <w:rPr>
          <w:color w:val="221F1F"/>
          <w:sz w:val="20"/>
        </w:rPr>
        <w:t>explicitly</w:t>
      </w:r>
      <w:r>
        <w:rPr>
          <w:color w:val="221F1F"/>
          <w:spacing w:val="-5"/>
          <w:sz w:val="20"/>
        </w:rPr>
        <w:t xml:space="preserve"> </w:t>
      </w:r>
      <w:r>
        <w:rPr>
          <w:color w:val="221F1F"/>
          <w:sz w:val="20"/>
        </w:rPr>
        <w:t>permitted</w:t>
      </w:r>
      <w:r>
        <w:rPr>
          <w:color w:val="221F1F"/>
          <w:spacing w:val="-5"/>
          <w:sz w:val="20"/>
        </w:rPr>
        <w:t xml:space="preserve"> </w:t>
      </w:r>
      <w:r>
        <w:rPr>
          <w:color w:val="221F1F"/>
          <w:sz w:val="20"/>
        </w:rPr>
        <w:t>or</w:t>
      </w:r>
      <w:r>
        <w:rPr>
          <w:color w:val="221F1F"/>
          <w:spacing w:val="-6"/>
          <w:sz w:val="20"/>
        </w:rPr>
        <w:t xml:space="preserve"> </w:t>
      </w:r>
      <w:r>
        <w:rPr>
          <w:color w:val="221F1F"/>
          <w:sz w:val="20"/>
        </w:rPr>
        <w:t>required</w:t>
      </w:r>
      <w:r>
        <w:rPr>
          <w:color w:val="221F1F"/>
          <w:spacing w:val="-7"/>
          <w:sz w:val="20"/>
        </w:rPr>
        <w:t xml:space="preserve"> </w:t>
      </w:r>
      <w:r>
        <w:rPr>
          <w:color w:val="221F1F"/>
          <w:sz w:val="20"/>
        </w:rPr>
        <w:t>by</w:t>
      </w:r>
      <w:r>
        <w:rPr>
          <w:color w:val="221F1F"/>
          <w:spacing w:val="-6"/>
          <w:sz w:val="20"/>
        </w:rPr>
        <w:t xml:space="preserve"> </w:t>
      </w:r>
      <w:r>
        <w:rPr>
          <w:color w:val="221F1F"/>
          <w:sz w:val="20"/>
        </w:rPr>
        <w:t>this</w:t>
      </w:r>
      <w:r>
        <w:rPr>
          <w:color w:val="221F1F"/>
          <w:spacing w:val="-7"/>
          <w:sz w:val="20"/>
        </w:rPr>
        <w:t xml:space="preserve"> </w:t>
      </w:r>
      <w:r>
        <w:rPr>
          <w:color w:val="221F1F"/>
          <w:sz w:val="20"/>
        </w:rPr>
        <w:t>or</w:t>
      </w:r>
      <w:r>
        <w:rPr>
          <w:color w:val="221F1F"/>
          <w:spacing w:val="-6"/>
          <w:sz w:val="20"/>
        </w:rPr>
        <w:t xml:space="preserve"> </w:t>
      </w:r>
      <w:r>
        <w:rPr>
          <w:color w:val="221F1F"/>
          <w:sz w:val="20"/>
        </w:rPr>
        <w:t>any</w:t>
      </w:r>
      <w:r>
        <w:rPr>
          <w:color w:val="221F1F"/>
          <w:spacing w:val="-5"/>
          <w:sz w:val="20"/>
        </w:rPr>
        <w:t xml:space="preserve"> </w:t>
      </w:r>
      <w:r>
        <w:rPr>
          <w:color w:val="221F1F"/>
          <w:sz w:val="20"/>
        </w:rPr>
        <w:t>other</w:t>
      </w:r>
      <w:r>
        <w:rPr>
          <w:color w:val="221F1F"/>
          <w:spacing w:val="-7"/>
          <w:sz w:val="20"/>
        </w:rPr>
        <w:t xml:space="preserve"> </w:t>
      </w:r>
      <w:r>
        <w:rPr>
          <w:color w:val="221F1F"/>
          <w:sz w:val="20"/>
        </w:rPr>
        <w:t>clause</w:t>
      </w:r>
      <w:r>
        <w:rPr>
          <w:color w:val="221F1F"/>
          <w:spacing w:val="-6"/>
          <w:sz w:val="20"/>
        </w:rPr>
        <w:t xml:space="preserve"> </w:t>
      </w:r>
      <w:r>
        <w:rPr>
          <w:color w:val="221F1F"/>
          <w:sz w:val="20"/>
        </w:rPr>
        <w:t>in</w:t>
      </w:r>
      <w:r>
        <w:rPr>
          <w:color w:val="221F1F"/>
          <w:spacing w:val="-6"/>
          <w:sz w:val="20"/>
        </w:rPr>
        <w:t xml:space="preserve"> </w:t>
      </w:r>
      <w:r>
        <w:rPr>
          <w:color w:val="221F1F"/>
          <w:sz w:val="20"/>
        </w:rPr>
        <w:t>this</w:t>
      </w:r>
      <w:r>
        <w:rPr>
          <w:color w:val="221F1F"/>
          <w:spacing w:val="-7"/>
          <w:sz w:val="20"/>
        </w:rPr>
        <w:t xml:space="preserve"> </w:t>
      </w:r>
      <w:r>
        <w:rPr>
          <w:color w:val="221F1F"/>
          <w:spacing w:val="-2"/>
          <w:sz w:val="20"/>
        </w:rPr>
        <w:t>contract.</w:t>
      </w:r>
    </w:p>
    <w:p w14:paraId="461F7F91" w14:textId="77777777" w:rsidR="00016C31" w:rsidRDefault="00016C31">
      <w:pPr>
        <w:pStyle w:val="BodyText"/>
        <w:spacing w:before="10"/>
        <w:rPr>
          <w:sz w:val="19"/>
        </w:rPr>
      </w:pPr>
    </w:p>
    <w:p w14:paraId="416DA83B" w14:textId="77777777" w:rsidR="00016C31" w:rsidRDefault="00632607">
      <w:pPr>
        <w:pStyle w:val="ListParagraph"/>
        <w:numPr>
          <w:ilvl w:val="0"/>
          <w:numId w:val="92"/>
        </w:numPr>
        <w:tabs>
          <w:tab w:val="left" w:pos="441"/>
        </w:tabs>
        <w:ind w:right="1171"/>
        <w:jc w:val="left"/>
        <w:rPr>
          <w:sz w:val="20"/>
        </w:rPr>
      </w:pPr>
      <w:r>
        <w:rPr>
          <w:color w:val="221F1F"/>
          <w:sz w:val="20"/>
        </w:rPr>
        <w:t>Adjusting billing prices. (1) Pending execution of the contract modification (see paragraph (e) above), the Contractor</w:t>
      </w:r>
      <w:r>
        <w:rPr>
          <w:color w:val="221F1F"/>
          <w:spacing w:val="-4"/>
          <w:sz w:val="20"/>
        </w:rPr>
        <w:t xml:space="preserve"> </w:t>
      </w:r>
      <w:r>
        <w:rPr>
          <w:color w:val="221F1F"/>
          <w:sz w:val="20"/>
        </w:rPr>
        <w:t>shall</w:t>
      </w:r>
      <w:r>
        <w:rPr>
          <w:color w:val="221F1F"/>
          <w:spacing w:val="-5"/>
          <w:sz w:val="20"/>
        </w:rPr>
        <w:t xml:space="preserve"> </w:t>
      </w:r>
      <w:r>
        <w:rPr>
          <w:color w:val="221F1F"/>
          <w:sz w:val="20"/>
        </w:rPr>
        <w:t>submit</w:t>
      </w:r>
      <w:r>
        <w:rPr>
          <w:color w:val="221F1F"/>
          <w:spacing w:val="-5"/>
          <w:sz w:val="20"/>
        </w:rPr>
        <w:t xml:space="preserve"> </w:t>
      </w:r>
      <w:r>
        <w:rPr>
          <w:color w:val="221F1F"/>
          <w:sz w:val="20"/>
        </w:rPr>
        <w:t>invoices</w:t>
      </w:r>
      <w:r>
        <w:rPr>
          <w:color w:val="221F1F"/>
          <w:spacing w:val="-5"/>
          <w:sz w:val="20"/>
        </w:rPr>
        <w:t xml:space="preserve"> </w:t>
      </w:r>
      <w:r>
        <w:rPr>
          <w:color w:val="221F1F"/>
          <w:sz w:val="20"/>
        </w:rPr>
        <w:t>or</w:t>
      </w:r>
      <w:r>
        <w:rPr>
          <w:color w:val="221F1F"/>
          <w:spacing w:val="-5"/>
          <w:sz w:val="20"/>
        </w:rPr>
        <w:t xml:space="preserve"> </w:t>
      </w:r>
      <w:r>
        <w:rPr>
          <w:color w:val="221F1F"/>
          <w:sz w:val="20"/>
        </w:rPr>
        <w:t>vouchers</w:t>
      </w:r>
      <w:r>
        <w:rPr>
          <w:color w:val="221F1F"/>
          <w:spacing w:val="-5"/>
          <w:sz w:val="20"/>
        </w:rPr>
        <w:t xml:space="preserve"> </w:t>
      </w:r>
      <w:r>
        <w:rPr>
          <w:color w:val="221F1F"/>
          <w:sz w:val="20"/>
        </w:rPr>
        <w:t>in</w:t>
      </w:r>
      <w:r>
        <w:rPr>
          <w:color w:val="221F1F"/>
          <w:spacing w:val="-4"/>
          <w:sz w:val="20"/>
        </w:rPr>
        <w:t xml:space="preserve"> </w:t>
      </w:r>
      <w:r>
        <w:rPr>
          <w:color w:val="221F1F"/>
          <w:sz w:val="20"/>
        </w:rPr>
        <w:t>accordance</w:t>
      </w:r>
      <w:r>
        <w:rPr>
          <w:color w:val="221F1F"/>
          <w:spacing w:val="-9"/>
          <w:sz w:val="20"/>
        </w:rPr>
        <w:t xml:space="preserve"> </w:t>
      </w:r>
      <w:r>
        <w:rPr>
          <w:color w:val="221F1F"/>
          <w:sz w:val="20"/>
        </w:rPr>
        <w:t>with</w:t>
      </w:r>
      <w:r>
        <w:rPr>
          <w:color w:val="221F1F"/>
          <w:spacing w:val="-4"/>
          <w:sz w:val="20"/>
        </w:rPr>
        <w:t xml:space="preserve"> </w:t>
      </w:r>
      <w:r>
        <w:rPr>
          <w:color w:val="221F1F"/>
          <w:sz w:val="20"/>
        </w:rPr>
        <w:t>billing</w:t>
      </w:r>
      <w:r>
        <w:rPr>
          <w:color w:val="221F1F"/>
          <w:spacing w:val="-4"/>
          <w:sz w:val="20"/>
        </w:rPr>
        <w:t xml:space="preserve"> </w:t>
      </w:r>
      <w:r>
        <w:rPr>
          <w:color w:val="221F1F"/>
          <w:sz w:val="20"/>
        </w:rPr>
        <w:t>prices</w:t>
      </w:r>
      <w:r>
        <w:rPr>
          <w:color w:val="221F1F"/>
          <w:spacing w:val="-5"/>
          <w:sz w:val="20"/>
        </w:rPr>
        <w:t xml:space="preserve"> </w:t>
      </w:r>
      <w:r>
        <w:rPr>
          <w:color w:val="221F1F"/>
          <w:sz w:val="20"/>
        </w:rPr>
        <w:t>as</w:t>
      </w:r>
      <w:r>
        <w:rPr>
          <w:color w:val="221F1F"/>
          <w:spacing w:val="-6"/>
          <w:sz w:val="20"/>
        </w:rPr>
        <w:t xml:space="preserve"> </w:t>
      </w:r>
      <w:r>
        <w:rPr>
          <w:color w:val="221F1F"/>
          <w:sz w:val="20"/>
        </w:rPr>
        <w:t>provided</w:t>
      </w:r>
      <w:r>
        <w:rPr>
          <w:color w:val="221F1F"/>
          <w:spacing w:val="-5"/>
          <w:sz w:val="20"/>
        </w:rPr>
        <w:t xml:space="preserve"> </w:t>
      </w:r>
      <w:r>
        <w:rPr>
          <w:color w:val="221F1F"/>
          <w:sz w:val="20"/>
        </w:rPr>
        <w:t>in</w:t>
      </w:r>
      <w:r>
        <w:rPr>
          <w:color w:val="221F1F"/>
          <w:spacing w:val="-4"/>
          <w:sz w:val="20"/>
        </w:rPr>
        <w:t xml:space="preserve"> </w:t>
      </w:r>
      <w:r>
        <w:rPr>
          <w:color w:val="221F1F"/>
          <w:sz w:val="20"/>
        </w:rPr>
        <w:t>this</w:t>
      </w:r>
      <w:r>
        <w:rPr>
          <w:color w:val="221F1F"/>
          <w:spacing w:val="-6"/>
          <w:sz w:val="20"/>
        </w:rPr>
        <w:t xml:space="preserve"> </w:t>
      </w:r>
      <w:r>
        <w:rPr>
          <w:color w:val="221F1F"/>
          <w:sz w:val="20"/>
        </w:rPr>
        <w:t>paragraph.</w:t>
      </w:r>
      <w:r>
        <w:rPr>
          <w:color w:val="221F1F"/>
          <w:spacing w:val="-6"/>
          <w:sz w:val="20"/>
        </w:rPr>
        <w:t xml:space="preserve"> </w:t>
      </w:r>
      <w:r>
        <w:rPr>
          <w:color w:val="221F1F"/>
          <w:sz w:val="20"/>
        </w:rPr>
        <w:t>The billing prices shall be the target prices shown in this contract.</w:t>
      </w:r>
    </w:p>
    <w:p w14:paraId="26DBAF02" w14:textId="77777777" w:rsidR="00016C31" w:rsidRDefault="00016C31">
      <w:pPr>
        <w:pStyle w:val="BodyText"/>
        <w:spacing w:before="2"/>
      </w:pPr>
    </w:p>
    <w:p w14:paraId="54D5B5D1" w14:textId="77777777" w:rsidR="00016C31" w:rsidRDefault="00632607">
      <w:pPr>
        <w:pStyle w:val="ListParagraph"/>
        <w:numPr>
          <w:ilvl w:val="0"/>
          <w:numId w:val="89"/>
        </w:numPr>
        <w:tabs>
          <w:tab w:val="left" w:pos="441"/>
        </w:tabs>
        <w:ind w:right="977"/>
        <w:rPr>
          <w:sz w:val="20"/>
        </w:rPr>
      </w:pPr>
      <w:r>
        <w:rPr>
          <w:color w:val="221F1F"/>
          <w:sz w:val="20"/>
        </w:rPr>
        <w:t>If at any time it appears from information provided by the contractor under subparagraph (g)(2) below that the then-current billing prices will be substantially greater than the estimated final prices, the parties shall negotiate a reduction in the billing prices.</w:t>
      </w:r>
      <w:r>
        <w:rPr>
          <w:color w:val="221F1F"/>
          <w:spacing w:val="-1"/>
          <w:sz w:val="20"/>
        </w:rPr>
        <w:t xml:space="preserve"> </w:t>
      </w:r>
      <w:r>
        <w:rPr>
          <w:color w:val="221F1F"/>
          <w:sz w:val="20"/>
        </w:rPr>
        <w:t xml:space="preserve">Similarly, the parties may negotiate an increase in billing prices by any or </w:t>
      </w:r>
      <w:proofErr w:type="gramStart"/>
      <w:r>
        <w:rPr>
          <w:color w:val="221F1F"/>
          <w:sz w:val="20"/>
        </w:rPr>
        <w:t>all of</w:t>
      </w:r>
      <w:proofErr w:type="gramEnd"/>
      <w:r>
        <w:rPr>
          <w:color w:val="221F1F"/>
          <w:sz w:val="20"/>
        </w:rPr>
        <w:t xml:space="preserve"> the difference</w:t>
      </w:r>
      <w:r>
        <w:rPr>
          <w:color w:val="221F1F"/>
          <w:spacing w:val="-6"/>
          <w:sz w:val="20"/>
        </w:rPr>
        <w:t xml:space="preserve"> </w:t>
      </w:r>
      <w:r>
        <w:rPr>
          <w:color w:val="221F1F"/>
          <w:sz w:val="20"/>
        </w:rPr>
        <w:t>between</w:t>
      </w:r>
      <w:r>
        <w:rPr>
          <w:color w:val="221F1F"/>
          <w:spacing w:val="-4"/>
          <w:sz w:val="20"/>
        </w:rPr>
        <w:t xml:space="preserve"> </w:t>
      </w:r>
      <w:r>
        <w:rPr>
          <w:color w:val="221F1F"/>
          <w:sz w:val="20"/>
        </w:rPr>
        <w:t>the</w:t>
      </w:r>
      <w:r>
        <w:rPr>
          <w:color w:val="221F1F"/>
          <w:spacing w:val="-5"/>
          <w:sz w:val="20"/>
        </w:rPr>
        <w:t xml:space="preserve"> </w:t>
      </w:r>
      <w:r>
        <w:rPr>
          <w:color w:val="221F1F"/>
          <w:sz w:val="20"/>
        </w:rPr>
        <w:t>target</w:t>
      </w:r>
      <w:r>
        <w:rPr>
          <w:color w:val="221F1F"/>
          <w:spacing w:val="-10"/>
          <w:sz w:val="20"/>
        </w:rPr>
        <w:t xml:space="preserve"> </w:t>
      </w:r>
      <w:r>
        <w:rPr>
          <w:color w:val="221F1F"/>
          <w:sz w:val="20"/>
        </w:rPr>
        <w:t>prices</w:t>
      </w:r>
      <w:r>
        <w:rPr>
          <w:color w:val="221F1F"/>
          <w:spacing w:val="-5"/>
          <w:sz w:val="20"/>
        </w:rPr>
        <w:t xml:space="preserve"> </w:t>
      </w:r>
      <w:r>
        <w:rPr>
          <w:color w:val="221F1F"/>
          <w:sz w:val="20"/>
        </w:rPr>
        <w:t>and</w:t>
      </w:r>
      <w:r>
        <w:rPr>
          <w:color w:val="221F1F"/>
          <w:spacing w:val="-4"/>
          <w:sz w:val="20"/>
        </w:rPr>
        <w:t xml:space="preserve"> </w:t>
      </w:r>
      <w:r>
        <w:rPr>
          <w:color w:val="221F1F"/>
          <w:sz w:val="20"/>
        </w:rPr>
        <w:t>the</w:t>
      </w:r>
      <w:r>
        <w:rPr>
          <w:color w:val="221F1F"/>
          <w:spacing w:val="-5"/>
          <w:sz w:val="20"/>
        </w:rPr>
        <w:t xml:space="preserve"> </w:t>
      </w:r>
      <w:r>
        <w:rPr>
          <w:color w:val="221F1F"/>
          <w:sz w:val="20"/>
        </w:rPr>
        <w:t>ceiling</w:t>
      </w:r>
      <w:r>
        <w:rPr>
          <w:color w:val="221F1F"/>
          <w:spacing w:val="-4"/>
          <w:sz w:val="20"/>
        </w:rPr>
        <w:t xml:space="preserve"> </w:t>
      </w:r>
      <w:r>
        <w:rPr>
          <w:color w:val="221F1F"/>
          <w:sz w:val="20"/>
        </w:rPr>
        <w:t>price,</w:t>
      </w:r>
      <w:r>
        <w:rPr>
          <w:color w:val="221F1F"/>
          <w:spacing w:val="-4"/>
          <w:sz w:val="20"/>
        </w:rPr>
        <w:t xml:space="preserve"> </w:t>
      </w:r>
      <w:r>
        <w:rPr>
          <w:color w:val="221F1F"/>
          <w:sz w:val="20"/>
        </w:rPr>
        <w:t>upon</w:t>
      </w:r>
      <w:r>
        <w:rPr>
          <w:color w:val="221F1F"/>
          <w:spacing w:val="-4"/>
          <w:sz w:val="20"/>
        </w:rPr>
        <w:t xml:space="preserve"> </w:t>
      </w:r>
      <w:r>
        <w:rPr>
          <w:color w:val="221F1F"/>
          <w:sz w:val="20"/>
        </w:rPr>
        <w:t>the</w:t>
      </w:r>
      <w:r>
        <w:rPr>
          <w:color w:val="221F1F"/>
          <w:spacing w:val="-4"/>
          <w:sz w:val="20"/>
        </w:rPr>
        <w:t xml:space="preserve"> </w:t>
      </w:r>
      <w:r>
        <w:rPr>
          <w:color w:val="221F1F"/>
          <w:sz w:val="20"/>
        </w:rPr>
        <w:t>Contractor's</w:t>
      </w:r>
      <w:r>
        <w:rPr>
          <w:color w:val="221F1F"/>
          <w:spacing w:val="-5"/>
          <w:sz w:val="20"/>
        </w:rPr>
        <w:t xml:space="preserve"> </w:t>
      </w:r>
      <w:r>
        <w:rPr>
          <w:color w:val="221F1F"/>
          <w:sz w:val="20"/>
        </w:rPr>
        <w:t>submission</w:t>
      </w:r>
      <w:r>
        <w:rPr>
          <w:color w:val="221F1F"/>
          <w:spacing w:val="-6"/>
          <w:sz w:val="20"/>
        </w:rPr>
        <w:t xml:space="preserve"> </w:t>
      </w:r>
      <w:r>
        <w:rPr>
          <w:color w:val="221F1F"/>
          <w:sz w:val="20"/>
        </w:rPr>
        <w:t>of</w:t>
      </w:r>
      <w:r>
        <w:rPr>
          <w:color w:val="221F1F"/>
          <w:spacing w:val="-5"/>
          <w:sz w:val="20"/>
        </w:rPr>
        <w:t xml:space="preserve"> </w:t>
      </w:r>
      <w:r>
        <w:rPr>
          <w:color w:val="221F1F"/>
          <w:sz w:val="20"/>
        </w:rPr>
        <w:t>factual</w:t>
      </w:r>
      <w:r>
        <w:rPr>
          <w:color w:val="221F1F"/>
          <w:spacing w:val="-4"/>
          <w:sz w:val="20"/>
        </w:rPr>
        <w:t xml:space="preserve"> </w:t>
      </w:r>
      <w:r>
        <w:rPr>
          <w:color w:val="221F1F"/>
          <w:sz w:val="20"/>
        </w:rPr>
        <w:t>data</w:t>
      </w:r>
      <w:r>
        <w:rPr>
          <w:color w:val="221F1F"/>
          <w:spacing w:val="-5"/>
          <w:sz w:val="20"/>
        </w:rPr>
        <w:t xml:space="preserve"> </w:t>
      </w:r>
      <w:r>
        <w:rPr>
          <w:color w:val="221F1F"/>
          <w:sz w:val="20"/>
        </w:rPr>
        <w:t>showing that final cost under this contract will be substantially greater than the target cost.</w:t>
      </w:r>
    </w:p>
    <w:p w14:paraId="25AD07D1" w14:textId="77777777" w:rsidR="00016C31" w:rsidRDefault="00016C31">
      <w:pPr>
        <w:pStyle w:val="BodyText"/>
      </w:pPr>
    </w:p>
    <w:p w14:paraId="7A119E2F" w14:textId="77777777" w:rsidR="00016C31" w:rsidRDefault="00632607">
      <w:pPr>
        <w:pStyle w:val="ListParagraph"/>
        <w:numPr>
          <w:ilvl w:val="0"/>
          <w:numId w:val="89"/>
        </w:numPr>
        <w:tabs>
          <w:tab w:val="left" w:pos="441"/>
        </w:tabs>
        <w:ind w:right="840"/>
        <w:rPr>
          <w:sz w:val="20"/>
        </w:rPr>
      </w:pPr>
      <w:r>
        <w:rPr>
          <w:color w:val="221F1F"/>
          <w:sz w:val="20"/>
        </w:rPr>
        <w:t>Any</w:t>
      </w:r>
      <w:r>
        <w:rPr>
          <w:color w:val="221F1F"/>
          <w:spacing w:val="-4"/>
          <w:sz w:val="20"/>
        </w:rPr>
        <w:t xml:space="preserve"> </w:t>
      </w:r>
      <w:r>
        <w:rPr>
          <w:color w:val="221F1F"/>
          <w:sz w:val="20"/>
        </w:rPr>
        <w:t>billing</w:t>
      </w:r>
      <w:r>
        <w:rPr>
          <w:color w:val="221F1F"/>
          <w:spacing w:val="-6"/>
          <w:sz w:val="20"/>
        </w:rPr>
        <w:t xml:space="preserve"> </w:t>
      </w:r>
      <w:r>
        <w:rPr>
          <w:color w:val="221F1F"/>
          <w:sz w:val="20"/>
        </w:rPr>
        <w:t>price</w:t>
      </w:r>
      <w:r>
        <w:rPr>
          <w:color w:val="221F1F"/>
          <w:spacing w:val="-7"/>
          <w:sz w:val="20"/>
        </w:rPr>
        <w:t xml:space="preserve"> </w:t>
      </w:r>
      <w:r>
        <w:rPr>
          <w:color w:val="221F1F"/>
          <w:sz w:val="20"/>
        </w:rPr>
        <w:t>adjustment</w:t>
      </w:r>
      <w:r>
        <w:rPr>
          <w:color w:val="221F1F"/>
          <w:spacing w:val="-5"/>
          <w:sz w:val="20"/>
        </w:rPr>
        <w:t xml:space="preserve"> </w:t>
      </w:r>
      <w:r>
        <w:rPr>
          <w:color w:val="221F1F"/>
          <w:sz w:val="20"/>
        </w:rPr>
        <w:t>shall</w:t>
      </w:r>
      <w:r>
        <w:rPr>
          <w:color w:val="221F1F"/>
          <w:spacing w:val="-5"/>
          <w:sz w:val="20"/>
        </w:rPr>
        <w:t xml:space="preserve"> </w:t>
      </w:r>
      <w:r>
        <w:rPr>
          <w:color w:val="221F1F"/>
          <w:sz w:val="20"/>
        </w:rPr>
        <w:t>be</w:t>
      </w:r>
      <w:r>
        <w:rPr>
          <w:color w:val="221F1F"/>
          <w:spacing w:val="-5"/>
          <w:sz w:val="20"/>
        </w:rPr>
        <w:t xml:space="preserve"> </w:t>
      </w:r>
      <w:r>
        <w:rPr>
          <w:color w:val="221F1F"/>
          <w:sz w:val="20"/>
        </w:rPr>
        <w:t>reflected</w:t>
      </w:r>
      <w:r>
        <w:rPr>
          <w:color w:val="221F1F"/>
          <w:spacing w:val="-4"/>
          <w:sz w:val="20"/>
        </w:rPr>
        <w:t xml:space="preserve"> </w:t>
      </w:r>
      <w:r>
        <w:rPr>
          <w:color w:val="221F1F"/>
          <w:sz w:val="20"/>
        </w:rPr>
        <w:t>in</w:t>
      </w:r>
      <w:r>
        <w:rPr>
          <w:color w:val="221F1F"/>
          <w:spacing w:val="-7"/>
          <w:sz w:val="20"/>
        </w:rPr>
        <w:t xml:space="preserve"> </w:t>
      </w:r>
      <w:r>
        <w:rPr>
          <w:color w:val="221F1F"/>
          <w:sz w:val="20"/>
        </w:rPr>
        <w:t>a</w:t>
      </w:r>
      <w:r>
        <w:rPr>
          <w:color w:val="221F1F"/>
          <w:spacing w:val="-5"/>
          <w:sz w:val="20"/>
        </w:rPr>
        <w:t xml:space="preserve"> </w:t>
      </w:r>
      <w:r>
        <w:rPr>
          <w:color w:val="221F1F"/>
          <w:sz w:val="20"/>
        </w:rPr>
        <w:t>contract</w:t>
      </w:r>
      <w:r>
        <w:rPr>
          <w:color w:val="221F1F"/>
          <w:spacing w:val="-7"/>
          <w:sz w:val="20"/>
        </w:rPr>
        <w:t xml:space="preserve"> </w:t>
      </w:r>
      <w:r>
        <w:rPr>
          <w:color w:val="221F1F"/>
          <w:sz w:val="20"/>
        </w:rPr>
        <w:t>modification</w:t>
      </w:r>
      <w:r>
        <w:rPr>
          <w:color w:val="221F1F"/>
          <w:spacing w:val="-5"/>
          <w:sz w:val="20"/>
        </w:rPr>
        <w:t xml:space="preserve"> </w:t>
      </w:r>
      <w:r>
        <w:rPr>
          <w:color w:val="221F1F"/>
          <w:sz w:val="20"/>
        </w:rPr>
        <w:t>and</w:t>
      </w:r>
      <w:r>
        <w:rPr>
          <w:color w:val="221F1F"/>
          <w:spacing w:val="-7"/>
          <w:sz w:val="20"/>
        </w:rPr>
        <w:t xml:space="preserve"> </w:t>
      </w:r>
      <w:r>
        <w:rPr>
          <w:color w:val="221F1F"/>
          <w:sz w:val="20"/>
        </w:rPr>
        <w:t>shall</w:t>
      </w:r>
      <w:r>
        <w:rPr>
          <w:color w:val="221F1F"/>
          <w:spacing w:val="-5"/>
          <w:sz w:val="20"/>
        </w:rPr>
        <w:t xml:space="preserve"> </w:t>
      </w:r>
      <w:r>
        <w:rPr>
          <w:color w:val="221F1F"/>
          <w:sz w:val="20"/>
        </w:rPr>
        <w:t>not</w:t>
      </w:r>
      <w:r>
        <w:rPr>
          <w:color w:val="221F1F"/>
          <w:spacing w:val="-8"/>
          <w:sz w:val="20"/>
        </w:rPr>
        <w:t xml:space="preserve"> </w:t>
      </w:r>
      <w:r>
        <w:rPr>
          <w:color w:val="221F1F"/>
          <w:sz w:val="20"/>
        </w:rPr>
        <w:t>affect</w:t>
      </w:r>
      <w:r>
        <w:rPr>
          <w:color w:val="221F1F"/>
          <w:spacing w:val="-5"/>
          <w:sz w:val="20"/>
        </w:rPr>
        <w:t xml:space="preserve"> </w:t>
      </w:r>
      <w:r>
        <w:rPr>
          <w:color w:val="221F1F"/>
          <w:sz w:val="20"/>
        </w:rPr>
        <w:t>the</w:t>
      </w:r>
      <w:r>
        <w:rPr>
          <w:color w:val="221F1F"/>
          <w:spacing w:val="-5"/>
          <w:sz w:val="20"/>
        </w:rPr>
        <w:t xml:space="preserve"> </w:t>
      </w:r>
      <w:r>
        <w:rPr>
          <w:color w:val="221F1F"/>
          <w:sz w:val="20"/>
        </w:rPr>
        <w:t>determination</w:t>
      </w:r>
      <w:r>
        <w:rPr>
          <w:color w:val="221F1F"/>
          <w:spacing w:val="-5"/>
          <w:sz w:val="20"/>
        </w:rPr>
        <w:t xml:space="preserve"> </w:t>
      </w:r>
      <w:r>
        <w:rPr>
          <w:color w:val="221F1F"/>
          <w:sz w:val="20"/>
        </w:rPr>
        <w:t>of</w:t>
      </w:r>
      <w:r>
        <w:rPr>
          <w:color w:val="221F1F"/>
          <w:spacing w:val="-3"/>
          <w:sz w:val="20"/>
        </w:rPr>
        <w:t xml:space="preserve"> </w:t>
      </w:r>
      <w:r>
        <w:rPr>
          <w:color w:val="221F1F"/>
          <w:sz w:val="20"/>
        </w:rPr>
        <w:t>the total final price under paragraph (d) above. After the contract modification establishing the total final price is executed, the total amount paid or to be paid on all invoices or vouchers shall be adjusted to reflect the total final price, and any resulting additional payments, refunds, or credits shall be made promptly.</w:t>
      </w:r>
    </w:p>
    <w:p w14:paraId="10EE794C" w14:textId="77777777" w:rsidR="00016C31" w:rsidRDefault="00016C31">
      <w:pPr>
        <w:pStyle w:val="BodyText"/>
      </w:pPr>
    </w:p>
    <w:p w14:paraId="27B014C7" w14:textId="77777777" w:rsidR="00016C31" w:rsidRDefault="00632607">
      <w:pPr>
        <w:pStyle w:val="ListParagraph"/>
        <w:numPr>
          <w:ilvl w:val="0"/>
          <w:numId w:val="92"/>
        </w:numPr>
        <w:tabs>
          <w:tab w:val="left" w:pos="724"/>
        </w:tabs>
        <w:ind w:right="1097" w:hanging="3"/>
        <w:jc w:val="left"/>
        <w:rPr>
          <w:sz w:val="20"/>
        </w:rPr>
      </w:pPr>
      <w:r>
        <w:rPr>
          <w:color w:val="221F1F"/>
          <w:sz w:val="20"/>
        </w:rPr>
        <w:t>Quarterly</w:t>
      </w:r>
      <w:r>
        <w:rPr>
          <w:color w:val="221F1F"/>
          <w:spacing w:val="-4"/>
          <w:sz w:val="20"/>
        </w:rPr>
        <w:t xml:space="preserve"> </w:t>
      </w:r>
      <w:r>
        <w:rPr>
          <w:color w:val="221F1F"/>
          <w:sz w:val="20"/>
        </w:rPr>
        <w:t>limitation</w:t>
      </w:r>
      <w:r>
        <w:rPr>
          <w:color w:val="221F1F"/>
          <w:spacing w:val="-4"/>
          <w:sz w:val="20"/>
        </w:rPr>
        <w:t xml:space="preserve"> </w:t>
      </w:r>
      <w:r>
        <w:rPr>
          <w:color w:val="221F1F"/>
          <w:sz w:val="20"/>
        </w:rPr>
        <w:t>on</w:t>
      </w:r>
      <w:r>
        <w:rPr>
          <w:color w:val="221F1F"/>
          <w:spacing w:val="-4"/>
          <w:sz w:val="20"/>
        </w:rPr>
        <w:t xml:space="preserve"> </w:t>
      </w:r>
      <w:r>
        <w:rPr>
          <w:color w:val="221F1F"/>
          <w:sz w:val="20"/>
        </w:rPr>
        <w:t>payments</w:t>
      </w:r>
      <w:r>
        <w:rPr>
          <w:color w:val="221F1F"/>
          <w:spacing w:val="-5"/>
          <w:sz w:val="20"/>
        </w:rPr>
        <w:t xml:space="preserve"> </w:t>
      </w:r>
      <w:r>
        <w:rPr>
          <w:color w:val="221F1F"/>
          <w:sz w:val="20"/>
        </w:rPr>
        <w:t>statement.</w:t>
      </w:r>
      <w:r>
        <w:rPr>
          <w:color w:val="221F1F"/>
          <w:spacing w:val="-5"/>
          <w:sz w:val="20"/>
        </w:rPr>
        <w:t xml:space="preserve"> </w:t>
      </w:r>
      <w:r>
        <w:rPr>
          <w:color w:val="221F1F"/>
          <w:sz w:val="20"/>
        </w:rPr>
        <w:t>This</w:t>
      </w:r>
      <w:r>
        <w:rPr>
          <w:color w:val="221F1F"/>
          <w:spacing w:val="-6"/>
          <w:sz w:val="20"/>
        </w:rPr>
        <w:t xml:space="preserve"> </w:t>
      </w:r>
      <w:r>
        <w:rPr>
          <w:color w:val="221F1F"/>
          <w:sz w:val="20"/>
        </w:rPr>
        <w:t>paragraph</w:t>
      </w:r>
      <w:r>
        <w:rPr>
          <w:color w:val="221F1F"/>
          <w:spacing w:val="-8"/>
          <w:sz w:val="20"/>
        </w:rPr>
        <w:t xml:space="preserve"> </w:t>
      </w:r>
      <w:r>
        <w:rPr>
          <w:color w:val="221F1F"/>
          <w:sz w:val="20"/>
        </w:rPr>
        <w:t>(g)</w:t>
      </w:r>
      <w:r>
        <w:rPr>
          <w:color w:val="221F1F"/>
          <w:spacing w:val="-4"/>
          <w:sz w:val="20"/>
        </w:rPr>
        <w:t xml:space="preserve"> </w:t>
      </w:r>
      <w:r>
        <w:rPr>
          <w:color w:val="221F1F"/>
          <w:sz w:val="20"/>
        </w:rPr>
        <w:t>shall</w:t>
      </w:r>
      <w:r>
        <w:rPr>
          <w:color w:val="221F1F"/>
          <w:spacing w:val="-5"/>
          <w:sz w:val="20"/>
        </w:rPr>
        <w:t xml:space="preserve"> </w:t>
      </w:r>
      <w:r>
        <w:rPr>
          <w:color w:val="221F1F"/>
          <w:sz w:val="20"/>
        </w:rPr>
        <w:t>apply</w:t>
      </w:r>
      <w:r>
        <w:rPr>
          <w:color w:val="221F1F"/>
          <w:spacing w:val="-6"/>
          <w:sz w:val="20"/>
        </w:rPr>
        <w:t xml:space="preserve"> </w:t>
      </w:r>
      <w:r>
        <w:rPr>
          <w:color w:val="221F1F"/>
          <w:sz w:val="20"/>
        </w:rPr>
        <w:t>until</w:t>
      </w:r>
      <w:r>
        <w:rPr>
          <w:color w:val="221F1F"/>
          <w:spacing w:val="-6"/>
          <w:sz w:val="20"/>
        </w:rPr>
        <w:t xml:space="preserve"> </w:t>
      </w:r>
      <w:r>
        <w:rPr>
          <w:color w:val="221F1F"/>
          <w:sz w:val="20"/>
        </w:rPr>
        <w:t>final</w:t>
      </w:r>
      <w:r>
        <w:rPr>
          <w:color w:val="221F1F"/>
          <w:spacing w:val="-5"/>
          <w:sz w:val="20"/>
        </w:rPr>
        <w:t xml:space="preserve"> </w:t>
      </w:r>
      <w:r>
        <w:rPr>
          <w:color w:val="221F1F"/>
          <w:sz w:val="20"/>
        </w:rPr>
        <w:t>price</w:t>
      </w:r>
      <w:r>
        <w:rPr>
          <w:color w:val="221F1F"/>
          <w:spacing w:val="-7"/>
          <w:sz w:val="20"/>
        </w:rPr>
        <w:t xml:space="preserve"> </w:t>
      </w:r>
      <w:r>
        <w:rPr>
          <w:color w:val="221F1F"/>
          <w:sz w:val="20"/>
        </w:rPr>
        <w:t>revision</w:t>
      </w:r>
      <w:r>
        <w:rPr>
          <w:color w:val="221F1F"/>
          <w:spacing w:val="-3"/>
          <w:sz w:val="20"/>
        </w:rPr>
        <w:t xml:space="preserve"> </w:t>
      </w:r>
      <w:r>
        <w:rPr>
          <w:color w:val="221F1F"/>
          <w:sz w:val="20"/>
        </w:rPr>
        <w:t>under</w:t>
      </w:r>
      <w:r>
        <w:rPr>
          <w:color w:val="221F1F"/>
          <w:spacing w:val="-4"/>
          <w:sz w:val="20"/>
        </w:rPr>
        <w:t xml:space="preserve"> </w:t>
      </w:r>
      <w:r>
        <w:rPr>
          <w:color w:val="221F1F"/>
          <w:sz w:val="20"/>
        </w:rPr>
        <w:t>this contract has been completed.</w:t>
      </w:r>
    </w:p>
    <w:p w14:paraId="2919EAAA" w14:textId="77777777" w:rsidR="00016C31" w:rsidRDefault="00016C31">
      <w:pPr>
        <w:pStyle w:val="BodyText"/>
        <w:spacing w:before="11"/>
        <w:rPr>
          <w:sz w:val="19"/>
        </w:rPr>
      </w:pPr>
    </w:p>
    <w:p w14:paraId="624C4376" w14:textId="77777777" w:rsidR="00016C31" w:rsidRDefault="00632607">
      <w:pPr>
        <w:pStyle w:val="ListParagraph"/>
        <w:numPr>
          <w:ilvl w:val="0"/>
          <w:numId w:val="88"/>
        </w:numPr>
        <w:tabs>
          <w:tab w:val="left" w:pos="441"/>
        </w:tabs>
        <w:ind w:right="861"/>
        <w:rPr>
          <w:sz w:val="20"/>
        </w:rPr>
      </w:pPr>
      <w:r>
        <w:rPr>
          <w:color w:val="221F1F"/>
          <w:sz w:val="20"/>
        </w:rPr>
        <w:t>Within 45 days after the end of each quarter of the Contractor's fiscal year in which a delivery is first made (or services</w:t>
      </w:r>
      <w:r>
        <w:rPr>
          <w:color w:val="221F1F"/>
          <w:spacing w:val="-8"/>
          <w:sz w:val="20"/>
        </w:rPr>
        <w:t xml:space="preserve"> </w:t>
      </w:r>
      <w:r>
        <w:rPr>
          <w:color w:val="221F1F"/>
          <w:sz w:val="20"/>
        </w:rPr>
        <w:t>are</w:t>
      </w:r>
      <w:r>
        <w:rPr>
          <w:color w:val="221F1F"/>
          <w:spacing w:val="-5"/>
          <w:sz w:val="20"/>
        </w:rPr>
        <w:t xml:space="preserve"> </w:t>
      </w:r>
      <w:r>
        <w:rPr>
          <w:color w:val="221F1F"/>
          <w:sz w:val="20"/>
        </w:rPr>
        <w:t>first</w:t>
      </w:r>
      <w:r>
        <w:rPr>
          <w:color w:val="221F1F"/>
          <w:spacing w:val="-5"/>
          <w:sz w:val="20"/>
        </w:rPr>
        <w:t xml:space="preserve"> </w:t>
      </w:r>
      <w:r>
        <w:rPr>
          <w:color w:val="221F1F"/>
          <w:sz w:val="20"/>
        </w:rPr>
        <w:t>performed)</w:t>
      </w:r>
      <w:r>
        <w:rPr>
          <w:color w:val="221F1F"/>
          <w:spacing w:val="-6"/>
          <w:sz w:val="20"/>
        </w:rPr>
        <w:t xml:space="preserve"> </w:t>
      </w:r>
      <w:r>
        <w:rPr>
          <w:color w:val="221F1F"/>
          <w:sz w:val="20"/>
        </w:rPr>
        <w:t>and</w:t>
      </w:r>
      <w:r>
        <w:rPr>
          <w:color w:val="221F1F"/>
          <w:spacing w:val="-4"/>
          <w:sz w:val="20"/>
        </w:rPr>
        <w:t xml:space="preserve"> </w:t>
      </w:r>
      <w:r>
        <w:rPr>
          <w:color w:val="221F1F"/>
          <w:sz w:val="20"/>
        </w:rPr>
        <w:t>accepted</w:t>
      </w:r>
      <w:r>
        <w:rPr>
          <w:color w:val="221F1F"/>
          <w:spacing w:val="-4"/>
          <w:sz w:val="20"/>
        </w:rPr>
        <w:t xml:space="preserve"> </w:t>
      </w:r>
      <w:r>
        <w:rPr>
          <w:color w:val="221F1F"/>
          <w:sz w:val="20"/>
        </w:rPr>
        <w:t>by</w:t>
      </w:r>
      <w:r>
        <w:rPr>
          <w:color w:val="221F1F"/>
          <w:spacing w:val="-4"/>
          <w:sz w:val="20"/>
        </w:rPr>
        <w:t xml:space="preserve"> </w:t>
      </w:r>
      <w:r>
        <w:rPr>
          <w:color w:val="221F1F"/>
          <w:sz w:val="20"/>
        </w:rPr>
        <w:t>the</w:t>
      </w:r>
      <w:r>
        <w:rPr>
          <w:color w:val="221F1F"/>
          <w:spacing w:val="-7"/>
          <w:sz w:val="20"/>
        </w:rPr>
        <w:t xml:space="preserve"> </w:t>
      </w:r>
      <w:r>
        <w:rPr>
          <w:color w:val="221F1F"/>
          <w:sz w:val="20"/>
        </w:rPr>
        <w:t>Government</w:t>
      </w:r>
      <w:r>
        <w:rPr>
          <w:color w:val="221F1F"/>
          <w:spacing w:val="-5"/>
          <w:sz w:val="20"/>
        </w:rPr>
        <w:t xml:space="preserve"> </w:t>
      </w:r>
      <w:r>
        <w:rPr>
          <w:color w:val="221F1F"/>
          <w:sz w:val="20"/>
        </w:rPr>
        <w:t>under</w:t>
      </w:r>
      <w:r>
        <w:rPr>
          <w:color w:val="221F1F"/>
          <w:spacing w:val="-3"/>
          <w:sz w:val="20"/>
        </w:rPr>
        <w:t xml:space="preserve"> </w:t>
      </w:r>
      <w:r>
        <w:rPr>
          <w:color w:val="221F1F"/>
          <w:sz w:val="20"/>
        </w:rPr>
        <w:t>this</w:t>
      </w:r>
      <w:r>
        <w:rPr>
          <w:color w:val="221F1F"/>
          <w:spacing w:val="-6"/>
          <w:sz w:val="20"/>
        </w:rPr>
        <w:t xml:space="preserve"> </w:t>
      </w:r>
      <w:r>
        <w:rPr>
          <w:color w:val="221F1F"/>
          <w:sz w:val="20"/>
        </w:rPr>
        <w:t>contract,</w:t>
      </w:r>
      <w:r>
        <w:rPr>
          <w:color w:val="221F1F"/>
          <w:spacing w:val="-4"/>
          <w:sz w:val="20"/>
        </w:rPr>
        <w:t xml:space="preserve"> </w:t>
      </w:r>
      <w:r>
        <w:rPr>
          <w:color w:val="221F1F"/>
          <w:sz w:val="20"/>
        </w:rPr>
        <w:t>and</w:t>
      </w:r>
      <w:r>
        <w:rPr>
          <w:color w:val="221F1F"/>
          <w:spacing w:val="-7"/>
          <w:sz w:val="20"/>
        </w:rPr>
        <w:t xml:space="preserve"> </w:t>
      </w:r>
      <w:r>
        <w:rPr>
          <w:color w:val="221F1F"/>
          <w:sz w:val="20"/>
        </w:rPr>
        <w:t>for</w:t>
      </w:r>
      <w:r>
        <w:rPr>
          <w:color w:val="221F1F"/>
          <w:spacing w:val="-9"/>
          <w:sz w:val="20"/>
        </w:rPr>
        <w:t xml:space="preserve"> </w:t>
      </w:r>
      <w:r>
        <w:rPr>
          <w:color w:val="221F1F"/>
          <w:sz w:val="20"/>
        </w:rPr>
        <w:t>each</w:t>
      </w:r>
      <w:r>
        <w:rPr>
          <w:color w:val="221F1F"/>
          <w:spacing w:val="-4"/>
          <w:sz w:val="20"/>
        </w:rPr>
        <w:t xml:space="preserve"> </w:t>
      </w:r>
      <w:r>
        <w:rPr>
          <w:color w:val="221F1F"/>
          <w:sz w:val="20"/>
        </w:rPr>
        <w:t>quarter</w:t>
      </w:r>
      <w:r>
        <w:rPr>
          <w:color w:val="221F1F"/>
          <w:spacing w:val="-3"/>
          <w:sz w:val="20"/>
        </w:rPr>
        <w:t xml:space="preserve"> </w:t>
      </w:r>
      <w:r>
        <w:rPr>
          <w:color w:val="221F1F"/>
          <w:sz w:val="20"/>
        </w:rPr>
        <w:t>thereafter,</w:t>
      </w:r>
      <w:r>
        <w:rPr>
          <w:color w:val="221F1F"/>
          <w:spacing w:val="-6"/>
          <w:sz w:val="20"/>
        </w:rPr>
        <w:t xml:space="preserve"> </w:t>
      </w:r>
      <w:r>
        <w:rPr>
          <w:color w:val="221F1F"/>
          <w:sz w:val="20"/>
        </w:rPr>
        <w:t>the Contractor</w:t>
      </w:r>
      <w:r>
        <w:rPr>
          <w:color w:val="221F1F"/>
          <w:spacing w:val="-1"/>
          <w:sz w:val="20"/>
        </w:rPr>
        <w:t xml:space="preserve"> </w:t>
      </w:r>
      <w:r>
        <w:rPr>
          <w:color w:val="221F1F"/>
          <w:sz w:val="20"/>
        </w:rPr>
        <w:t>shall</w:t>
      </w:r>
      <w:r>
        <w:rPr>
          <w:color w:val="221F1F"/>
          <w:spacing w:val="-1"/>
          <w:sz w:val="20"/>
        </w:rPr>
        <w:t xml:space="preserve"> </w:t>
      </w:r>
      <w:r>
        <w:rPr>
          <w:color w:val="221F1F"/>
          <w:sz w:val="20"/>
        </w:rPr>
        <w:t>submit</w:t>
      </w:r>
      <w:r>
        <w:rPr>
          <w:color w:val="221F1F"/>
          <w:spacing w:val="-2"/>
          <w:sz w:val="20"/>
        </w:rPr>
        <w:t xml:space="preserve"> </w:t>
      </w:r>
      <w:r>
        <w:rPr>
          <w:color w:val="221F1F"/>
          <w:sz w:val="20"/>
        </w:rPr>
        <w:t>to the</w:t>
      </w:r>
      <w:r>
        <w:rPr>
          <w:color w:val="221F1F"/>
          <w:spacing w:val="-3"/>
          <w:sz w:val="20"/>
        </w:rPr>
        <w:t xml:space="preserve"> </w:t>
      </w:r>
      <w:r>
        <w:rPr>
          <w:color w:val="221F1F"/>
          <w:sz w:val="20"/>
        </w:rPr>
        <w:t>contract</w:t>
      </w:r>
      <w:r>
        <w:rPr>
          <w:color w:val="221F1F"/>
          <w:spacing w:val="-2"/>
          <w:sz w:val="20"/>
        </w:rPr>
        <w:t xml:space="preserve"> </w:t>
      </w:r>
      <w:r>
        <w:rPr>
          <w:color w:val="221F1F"/>
          <w:sz w:val="20"/>
        </w:rPr>
        <w:t>administration</w:t>
      </w:r>
      <w:r>
        <w:rPr>
          <w:color w:val="221F1F"/>
          <w:spacing w:val="-2"/>
          <w:sz w:val="20"/>
        </w:rPr>
        <w:t xml:space="preserve"> </w:t>
      </w:r>
      <w:r>
        <w:rPr>
          <w:color w:val="221F1F"/>
          <w:sz w:val="20"/>
        </w:rPr>
        <w:t>office</w:t>
      </w:r>
      <w:r>
        <w:rPr>
          <w:color w:val="221F1F"/>
          <w:spacing w:val="-3"/>
          <w:sz w:val="20"/>
        </w:rPr>
        <w:t xml:space="preserve"> </w:t>
      </w:r>
      <w:r>
        <w:rPr>
          <w:color w:val="221F1F"/>
          <w:sz w:val="20"/>
        </w:rPr>
        <w:t>(with a</w:t>
      </w:r>
      <w:r>
        <w:rPr>
          <w:color w:val="221F1F"/>
          <w:spacing w:val="-1"/>
          <w:sz w:val="20"/>
        </w:rPr>
        <w:t xml:space="preserve"> </w:t>
      </w:r>
      <w:r>
        <w:rPr>
          <w:color w:val="221F1F"/>
          <w:sz w:val="20"/>
        </w:rPr>
        <w:t>copy</w:t>
      </w:r>
      <w:r>
        <w:rPr>
          <w:color w:val="221F1F"/>
          <w:spacing w:val="-2"/>
          <w:sz w:val="20"/>
        </w:rPr>
        <w:t xml:space="preserve"> </w:t>
      </w:r>
      <w:r>
        <w:rPr>
          <w:color w:val="221F1F"/>
          <w:sz w:val="20"/>
        </w:rPr>
        <w:t>to the</w:t>
      </w:r>
      <w:r>
        <w:rPr>
          <w:color w:val="221F1F"/>
          <w:spacing w:val="-1"/>
          <w:sz w:val="20"/>
        </w:rPr>
        <w:t xml:space="preserve"> </w:t>
      </w:r>
      <w:r>
        <w:rPr>
          <w:color w:val="221F1F"/>
          <w:sz w:val="20"/>
        </w:rPr>
        <w:t>contracting</w:t>
      </w:r>
      <w:r>
        <w:rPr>
          <w:color w:val="221F1F"/>
          <w:spacing w:val="-2"/>
          <w:sz w:val="20"/>
        </w:rPr>
        <w:t xml:space="preserve"> </w:t>
      </w:r>
      <w:r>
        <w:rPr>
          <w:color w:val="221F1F"/>
          <w:sz w:val="20"/>
        </w:rPr>
        <w:t>office</w:t>
      </w:r>
      <w:r>
        <w:rPr>
          <w:color w:val="221F1F"/>
          <w:spacing w:val="-1"/>
          <w:sz w:val="20"/>
        </w:rPr>
        <w:t xml:space="preserve"> </w:t>
      </w:r>
      <w:r>
        <w:rPr>
          <w:color w:val="221F1F"/>
          <w:sz w:val="20"/>
        </w:rPr>
        <w:t>and the</w:t>
      </w:r>
      <w:r>
        <w:rPr>
          <w:color w:val="221F1F"/>
          <w:spacing w:val="-1"/>
          <w:sz w:val="20"/>
        </w:rPr>
        <w:t xml:space="preserve"> </w:t>
      </w:r>
      <w:r>
        <w:rPr>
          <w:color w:val="221F1F"/>
          <w:sz w:val="20"/>
        </w:rPr>
        <w:t>cognizant contract auditor) a statement, cumulative from the beginning of the contract, showing--</w:t>
      </w:r>
    </w:p>
    <w:p w14:paraId="22C4FF8E" w14:textId="77777777" w:rsidR="00016C31" w:rsidRDefault="00016C31">
      <w:pPr>
        <w:pStyle w:val="BodyText"/>
        <w:spacing w:before="11"/>
        <w:rPr>
          <w:sz w:val="19"/>
        </w:rPr>
      </w:pPr>
    </w:p>
    <w:p w14:paraId="7A8C9D76" w14:textId="77777777" w:rsidR="00016C31" w:rsidRDefault="00900DE8">
      <w:pPr>
        <w:pStyle w:val="ListParagraph"/>
        <w:numPr>
          <w:ilvl w:val="1"/>
          <w:numId w:val="88"/>
        </w:numPr>
        <w:tabs>
          <w:tab w:val="left" w:pos="441"/>
        </w:tabs>
        <w:ind w:right="1140"/>
        <w:rPr>
          <w:sz w:val="20"/>
        </w:rPr>
      </w:pPr>
      <w:r>
        <w:pict w14:anchorId="2BA47805">
          <v:rect id="docshape53" o:spid="_x0000_s1079" style="position:absolute;left:0;text-align:left;margin-left:59.5pt;margin-top:56.75pt;width:515pt;height:1.45pt;z-index:-18494464;mso-position-horizontal-relative:page" fillcolor="#0e233d" stroked="f">
            <w10:wrap anchorx="page"/>
          </v:rect>
        </w:pict>
      </w:r>
      <w:r w:rsidR="00632607">
        <w:rPr>
          <w:color w:val="221F1F"/>
          <w:sz w:val="20"/>
        </w:rPr>
        <w:t>The</w:t>
      </w:r>
      <w:r w:rsidR="00632607">
        <w:rPr>
          <w:color w:val="221F1F"/>
          <w:spacing w:val="-5"/>
          <w:sz w:val="20"/>
        </w:rPr>
        <w:t xml:space="preserve"> </w:t>
      </w:r>
      <w:r w:rsidR="00632607">
        <w:rPr>
          <w:color w:val="221F1F"/>
          <w:sz w:val="20"/>
        </w:rPr>
        <w:t>total</w:t>
      </w:r>
      <w:r w:rsidR="00632607">
        <w:rPr>
          <w:color w:val="221F1F"/>
          <w:spacing w:val="-5"/>
          <w:sz w:val="20"/>
        </w:rPr>
        <w:t xml:space="preserve"> </w:t>
      </w:r>
      <w:r w:rsidR="00632607">
        <w:rPr>
          <w:color w:val="221F1F"/>
          <w:sz w:val="20"/>
        </w:rPr>
        <w:t>contract</w:t>
      </w:r>
      <w:r w:rsidR="00632607">
        <w:rPr>
          <w:color w:val="221F1F"/>
          <w:spacing w:val="-7"/>
          <w:sz w:val="20"/>
        </w:rPr>
        <w:t xml:space="preserve"> </w:t>
      </w:r>
      <w:r w:rsidR="00632607">
        <w:rPr>
          <w:color w:val="221F1F"/>
          <w:sz w:val="20"/>
        </w:rPr>
        <w:t>price</w:t>
      </w:r>
      <w:r w:rsidR="00632607">
        <w:rPr>
          <w:color w:val="221F1F"/>
          <w:spacing w:val="-4"/>
          <w:sz w:val="20"/>
        </w:rPr>
        <w:t xml:space="preserve"> </w:t>
      </w:r>
      <w:r w:rsidR="00632607">
        <w:rPr>
          <w:color w:val="221F1F"/>
          <w:sz w:val="20"/>
        </w:rPr>
        <w:t>of</w:t>
      </w:r>
      <w:r w:rsidR="00632607">
        <w:rPr>
          <w:color w:val="221F1F"/>
          <w:spacing w:val="-5"/>
          <w:sz w:val="20"/>
        </w:rPr>
        <w:t xml:space="preserve"> </w:t>
      </w:r>
      <w:r w:rsidR="00632607">
        <w:rPr>
          <w:color w:val="221F1F"/>
          <w:sz w:val="20"/>
        </w:rPr>
        <w:t>all</w:t>
      </w:r>
      <w:r w:rsidR="00632607">
        <w:rPr>
          <w:color w:val="221F1F"/>
          <w:spacing w:val="-5"/>
          <w:sz w:val="20"/>
        </w:rPr>
        <w:t xml:space="preserve"> </w:t>
      </w:r>
      <w:r w:rsidR="00632607">
        <w:rPr>
          <w:color w:val="221F1F"/>
          <w:sz w:val="20"/>
        </w:rPr>
        <w:t>supplies</w:t>
      </w:r>
      <w:r w:rsidR="00632607">
        <w:rPr>
          <w:color w:val="221F1F"/>
          <w:spacing w:val="-5"/>
          <w:sz w:val="20"/>
        </w:rPr>
        <w:t xml:space="preserve"> </w:t>
      </w:r>
      <w:r w:rsidR="00632607">
        <w:rPr>
          <w:color w:val="221F1F"/>
          <w:sz w:val="20"/>
        </w:rPr>
        <w:t>delivered</w:t>
      </w:r>
      <w:r w:rsidR="00632607">
        <w:rPr>
          <w:color w:val="221F1F"/>
          <w:spacing w:val="-4"/>
          <w:sz w:val="20"/>
        </w:rPr>
        <w:t xml:space="preserve"> </w:t>
      </w:r>
      <w:r w:rsidR="00632607">
        <w:rPr>
          <w:color w:val="221F1F"/>
          <w:sz w:val="20"/>
        </w:rPr>
        <w:t>(or</w:t>
      </w:r>
      <w:r w:rsidR="00632607">
        <w:rPr>
          <w:color w:val="221F1F"/>
          <w:spacing w:val="-7"/>
          <w:sz w:val="20"/>
        </w:rPr>
        <w:t xml:space="preserve"> </w:t>
      </w:r>
      <w:r w:rsidR="00632607">
        <w:rPr>
          <w:color w:val="221F1F"/>
          <w:sz w:val="20"/>
        </w:rPr>
        <w:t>services</w:t>
      </w:r>
      <w:r w:rsidR="00632607">
        <w:rPr>
          <w:color w:val="221F1F"/>
          <w:spacing w:val="-5"/>
          <w:sz w:val="20"/>
        </w:rPr>
        <w:t xml:space="preserve"> </w:t>
      </w:r>
      <w:r w:rsidR="00632607">
        <w:rPr>
          <w:color w:val="221F1F"/>
          <w:sz w:val="20"/>
        </w:rPr>
        <w:t>performed)</w:t>
      </w:r>
      <w:r w:rsidR="00632607">
        <w:rPr>
          <w:color w:val="221F1F"/>
          <w:spacing w:val="-3"/>
          <w:sz w:val="20"/>
        </w:rPr>
        <w:t xml:space="preserve"> </w:t>
      </w:r>
      <w:r w:rsidR="00632607">
        <w:rPr>
          <w:color w:val="221F1F"/>
          <w:sz w:val="20"/>
        </w:rPr>
        <w:t>and</w:t>
      </w:r>
      <w:r w:rsidR="00632607">
        <w:rPr>
          <w:color w:val="221F1F"/>
          <w:spacing w:val="-4"/>
          <w:sz w:val="20"/>
        </w:rPr>
        <w:t xml:space="preserve"> </w:t>
      </w:r>
      <w:r w:rsidR="00632607">
        <w:rPr>
          <w:color w:val="221F1F"/>
          <w:sz w:val="20"/>
        </w:rPr>
        <w:t>accepted</w:t>
      </w:r>
      <w:r w:rsidR="00632607">
        <w:rPr>
          <w:color w:val="221F1F"/>
          <w:spacing w:val="-8"/>
          <w:sz w:val="20"/>
        </w:rPr>
        <w:t xml:space="preserve"> </w:t>
      </w:r>
      <w:r w:rsidR="00632607">
        <w:rPr>
          <w:color w:val="221F1F"/>
          <w:sz w:val="20"/>
        </w:rPr>
        <w:t>by</w:t>
      </w:r>
      <w:r w:rsidR="00632607">
        <w:rPr>
          <w:color w:val="221F1F"/>
          <w:spacing w:val="-4"/>
          <w:sz w:val="20"/>
        </w:rPr>
        <w:t xml:space="preserve"> </w:t>
      </w:r>
      <w:r w:rsidR="00632607">
        <w:rPr>
          <w:color w:val="221F1F"/>
          <w:sz w:val="20"/>
        </w:rPr>
        <w:t>the</w:t>
      </w:r>
      <w:r w:rsidR="00632607">
        <w:rPr>
          <w:color w:val="221F1F"/>
          <w:spacing w:val="-5"/>
          <w:sz w:val="20"/>
        </w:rPr>
        <w:t xml:space="preserve"> </w:t>
      </w:r>
      <w:r w:rsidR="00632607">
        <w:rPr>
          <w:color w:val="221F1F"/>
          <w:sz w:val="20"/>
        </w:rPr>
        <w:t>Government</w:t>
      </w:r>
      <w:r w:rsidR="00632607">
        <w:rPr>
          <w:color w:val="221F1F"/>
          <w:spacing w:val="-4"/>
          <w:sz w:val="20"/>
        </w:rPr>
        <w:t xml:space="preserve"> </w:t>
      </w:r>
      <w:r w:rsidR="00632607">
        <w:rPr>
          <w:color w:val="221F1F"/>
          <w:sz w:val="20"/>
        </w:rPr>
        <w:t>and</w:t>
      </w:r>
      <w:r w:rsidR="00632607">
        <w:rPr>
          <w:color w:val="221F1F"/>
          <w:spacing w:val="-4"/>
          <w:sz w:val="20"/>
        </w:rPr>
        <w:t xml:space="preserve"> </w:t>
      </w:r>
      <w:r w:rsidR="00632607">
        <w:rPr>
          <w:color w:val="221F1F"/>
          <w:sz w:val="20"/>
        </w:rPr>
        <w:t xml:space="preserve">for which final prices have been </w:t>
      </w:r>
      <w:proofErr w:type="gramStart"/>
      <w:r w:rsidR="00632607">
        <w:rPr>
          <w:color w:val="221F1F"/>
          <w:sz w:val="20"/>
        </w:rPr>
        <w:t>established;</w:t>
      </w:r>
      <w:proofErr w:type="gramEnd"/>
    </w:p>
    <w:p w14:paraId="7F819E84" w14:textId="77777777" w:rsidR="00016C31" w:rsidRDefault="00016C31">
      <w:pPr>
        <w:rPr>
          <w:sz w:val="20"/>
        </w:rPr>
        <w:sectPr w:rsidR="00016C31">
          <w:pgSz w:w="12240" w:h="15840"/>
          <w:pgMar w:top="1360" w:right="640" w:bottom="1060" w:left="1000" w:header="0" w:footer="801" w:gutter="0"/>
          <w:cols w:space="720"/>
        </w:sectPr>
      </w:pPr>
    </w:p>
    <w:p w14:paraId="2AAB2876" w14:textId="77777777" w:rsidR="00016C31" w:rsidRDefault="00632607">
      <w:pPr>
        <w:pStyle w:val="ListParagraph"/>
        <w:numPr>
          <w:ilvl w:val="1"/>
          <w:numId w:val="88"/>
        </w:numPr>
        <w:tabs>
          <w:tab w:val="left" w:pos="735"/>
          <w:tab w:val="left" w:pos="736"/>
        </w:tabs>
        <w:spacing w:before="80"/>
        <w:ind w:right="876"/>
        <w:rPr>
          <w:sz w:val="20"/>
        </w:rPr>
      </w:pPr>
      <w:r>
        <w:rPr>
          <w:color w:val="221F1F"/>
          <w:sz w:val="20"/>
        </w:rPr>
        <w:lastRenderedPageBreak/>
        <w:t>The total costs (estimated to the extent necessary) reasonably incurred for, and properly allocable solely to, the supplies</w:t>
      </w:r>
      <w:r>
        <w:rPr>
          <w:color w:val="221F1F"/>
          <w:spacing w:val="-6"/>
          <w:sz w:val="20"/>
        </w:rPr>
        <w:t xml:space="preserve"> </w:t>
      </w:r>
      <w:r>
        <w:rPr>
          <w:color w:val="221F1F"/>
          <w:sz w:val="20"/>
        </w:rPr>
        <w:t>delivered</w:t>
      </w:r>
      <w:r>
        <w:rPr>
          <w:color w:val="221F1F"/>
          <w:spacing w:val="-3"/>
          <w:sz w:val="20"/>
        </w:rPr>
        <w:t xml:space="preserve"> </w:t>
      </w:r>
      <w:r>
        <w:rPr>
          <w:color w:val="221F1F"/>
          <w:sz w:val="20"/>
        </w:rPr>
        <w:t>(or</w:t>
      </w:r>
      <w:r>
        <w:rPr>
          <w:color w:val="221F1F"/>
          <w:spacing w:val="-4"/>
          <w:sz w:val="20"/>
        </w:rPr>
        <w:t xml:space="preserve"> </w:t>
      </w:r>
      <w:r>
        <w:rPr>
          <w:color w:val="221F1F"/>
          <w:sz w:val="20"/>
        </w:rPr>
        <w:t>services</w:t>
      </w:r>
      <w:r>
        <w:rPr>
          <w:color w:val="221F1F"/>
          <w:spacing w:val="-7"/>
          <w:sz w:val="20"/>
        </w:rPr>
        <w:t xml:space="preserve"> </w:t>
      </w:r>
      <w:r>
        <w:rPr>
          <w:color w:val="221F1F"/>
          <w:sz w:val="20"/>
        </w:rPr>
        <w:t>performed)</w:t>
      </w:r>
      <w:r>
        <w:rPr>
          <w:color w:val="221F1F"/>
          <w:spacing w:val="-3"/>
          <w:sz w:val="20"/>
        </w:rPr>
        <w:t xml:space="preserve"> </w:t>
      </w:r>
      <w:r>
        <w:rPr>
          <w:color w:val="221F1F"/>
          <w:sz w:val="20"/>
        </w:rPr>
        <w:t>and</w:t>
      </w:r>
      <w:r>
        <w:rPr>
          <w:color w:val="221F1F"/>
          <w:spacing w:val="-4"/>
          <w:sz w:val="20"/>
        </w:rPr>
        <w:t xml:space="preserve"> </w:t>
      </w:r>
      <w:r>
        <w:rPr>
          <w:color w:val="221F1F"/>
          <w:sz w:val="20"/>
        </w:rPr>
        <w:t>accepted</w:t>
      </w:r>
      <w:r>
        <w:rPr>
          <w:color w:val="221F1F"/>
          <w:spacing w:val="-4"/>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Government</w:t>
      </w:r>
      <w:r>
        <w:rPr>
          <w:color w:val="221F1F"/>
          <w:spacing w:val="-7"/>
          <w:sz w:val="20"/>
        </w:rPr>
        <w:t xml:space="preserve"> </w:t>
      </w:r>
      <w:r>
        <w:rPr>
          <w:color w:val="221F1F"/>
          <w:sz w:val="20"/>
        </w:rPr>
        <w:t>and</w:t>
      </w:r>
      <w:r>
        <w:rPr>
          <w:color w:val="221F1F"/>
          <w:spacing w:val="-7"/>
          <w:sz w:val="20"/>
        </w:rPr>
        <w:t xml:space="preserve"> </w:t>
      </w:r>
      <w:r>
        <w:rPr>
          <w:color w:val="221F1F"/>
          <w:sz w:val="20"/>
        </w:rPr>
        <w:t>for</w:t>
      </w:r>
      <w:r>
        <w:rPr>
          <w:color w:val="221F1F"/>
          <w:spacing w:val="-4"/>
          <w:sz w:val="20"/>
        </w:rPr>
        <w:t xml:space="preserve"> </w:t>
      </w:r>
      <w:r>
        <w:rPr>
          <w:color w:val="221F1F"/>
          <w:sz w:val="20"/>
        </w:rPr>
        <w:t>which</w:t>
      </w:r>
      <w:r>
        <w:rPr>
          <w:color w:val="221F1F"/>
          <w:spacing w:val="-9"/>
          <w:sz w:val="20"/>
        </w:rPr>
        <w:t xml:space="preserve"> </w:t>
      </w:r>
      <w:r>
        <w:rPr>
          <w:color w:val="221F1F"/>
          <w:sz w:val="20"/>
        </w:rPr>
        <w:t>final</w:t>
      </w:r>
      <w:r>
        <w:rPr>
          <w:color w:val="221F1F"/>
          <w:spacing w:val="-5"/>
          <w:sz w:val="20"/>
        </w:rPr>
        <w:t xml:space="preserve"> </w:t>
      </w:r>
      <w:r>
        <w:rPr>
          <w:color w:val="221F1F"/>
          <w:sz w:val="20"/>
        </w:rPr>
        <w:t>prices</w:t>
      </w:r>
      <w:r>
        <w:rPr>
          <w:color w:val="221F1F"/>
          <w:spacing w:val="-5"/>
          <w:sz w:val="20"/>
        </w:rPr>
        <w:t xml:space="preserve"> </w:t>
      </w:r>
      <w:r>
        <w:rPr>
          <w:color w:val="221F1F"/>
          <w:sz w:val="20"/>
        </w:rPr>
        <w:t>have</w:t>
      </w:r>
      <w:r>
        <w:rPr>
          <w:color w:val="221F1F"/>
          <w:spacing w:val="-7"/>
          <w:sz w:val="20"/>
        </w:rPr>
        <w:t xml:space="preserve"> </w:t>
      </w:r>
      <w:r>
        <w:rPr>
          <w:color w:val="221F1F"/>
          <w:sz w:val="20"/>
        </w:rPr>
        <w:t>not</w:t>
      </w:r>
      <w:r>
        <w:rPr>
          <w:color w:val="221F1F"/>
          <w:spacing w:val="-6"/>
          <w:sz w:val="20"/>
        </w:rPr>
        <w:t xml:space="preserve"> </w:t>
      </w:r>
      <w:r>
        <w:rPr>
          <w:color w:val="221F1F"/>
          <w:sz w:val="20"/>
        </w:rPr>
        <w:t xml:space="preserve">been </w:t>
      </w:r>
      <w:proofErr w:type="gramStart"/>
      <w:r>
        <w:rPr>
          <w:color w:val="221F1F"/>
          <w:spacing w:val="-2"/>
          <w:sz w:val="20"/>
        </w:rPr>
        <w:t>established;</w:t>
      </w:r>
      <w:proofErr w:type="gramEnd"/>
    </w:p>
    <w:p w14:paraId="033C101C" w14:textId="77777777" w:rsidR="00016C31" w:rsidRDefault="00016C31">
      <w:pPr>
        <w:pStyle w:val="BodyText"/>
      </w:pPr>
    </w:p>
    <w:p w14:paraId="3242C276" w14:textId="77777777" w:rsidR="00016C31" w:rsidRDefault="00632607">
      <w:pPr>
        <w:pStyle w:val="ListParagraph"/>
        <w:numPr>
          <w:ilvl w:val="1"/>
          <w:numId w:val="88"/>
        </w:numPr>
        <w:tabs>
          <w:tab w:val="left" w:pos="790"/>
          <w:tab w:val="left" w:pos="791"/>
        </w:tabs>
        <w:ind w:left="438" w:right="873" w:hanging="239"/>
        <w:rPr>
          <w:sz w:val="20"/>
        </w:rPr>
      </w:pPr>
      <w:r>
        <w:rPr>
          <w:color w:val="221F1F"/>
          <w:sz w:val="20"/>
        </w:rPr>
        <w:t>The</w:t>
      </w:r>
      <w:r>
        <w:rPr>
          <w:color w:val="221F1F"/>
          <w:spacing w:val="-4"/>
          <w:sz w:val="20"/>
        </w:rPr>
        <w:t xml:space="preserve"> </w:t>
      </w:r>
      <w:r>
        <w:rPr>
          <w:color w:val="221F1F"/>
          <w:sz w:val="20"/>
        </w:rPr>
        <w:t>portion</w:t>
      </w:r>
      <w:r>
        <w:rPr>
          <w:color w:val="221F1F"/>
          <w:spacing w:val="-4"/>
          <w:sz w:val="20"/>
        </w:rPr>
        <w:t xml:space="preserve"> </w:t>
      </w:r>
      <w:r>
        <w:rPr>
          <w:color w:val="221F1F"/>
          <w:sz w:val="20"/>
        </w:rPr>
        <w:t>of</w:t>
      </w:r>
      <w:r>
        <w:rPr>
          <w:color w:val="221F1F"/>
          <w:spacing w:val="-4"/>
          <w:sz w:val="20"/>
        </w:rPr>
        <w:t xml:space="preserve"> </w:t>
      </w:r>
      <w:r>
        <w:rPr>
          <w:color w:val="221F1F"/>
          <w:sz w:val="20"/>
        </w:rPr>
        <w:t>the</w:t>
      </w:r>
      <w:r>
        <w:rPr>
          <w:color w:val="221F1F"/>
          <w:spacing w:val="-4"/>
          <w:sz w:val="20"/>
        </w:rPr>
        <w:t xml:space="preserve"> </w:t>
      </w:r>
      <w:r>
        <w:rPr>
          <w:color w:val="221F1F"/>
          <w:sz w:val="20"/>
        </w:rPr>
        <w:t>total</w:t>
      </w:r>
      <w:r>
        <w:rPr>
          <w:color w:val="221F1F"/>
          <w:spacing w:val="-4"/>
          <w:sz w:val="20"/>
        </w:rPr>
        <w:t xml:space="preserve"> </w:t>
      </w:r>
      <w:r>
        <w:rPr>
          <w:color w:val="221F1F"/>
          <w:sz w:val="20"/>
        </w:rPr>
        <w:t>target</w:t>
      </w:r>
      <w:r>
        <w:rPr>
          <w:color w:val="221F1F"/>
          <w:spacing w:val="-6"/>
          <w:sz w:val="20"/>
        </w:rPr>
        <w:t xml:space="preserve"> </w:t>
      </w:r>
      <w:r>
        <w:rPr>
          <w:color w:val="221F1F"/>
          <w:sz w:val="20"/>
        </w:rPr>
        <w:t>profit</w:t>
      </w:r>
      <w:r>
        <w:rPr>
          <w:color w:val="221F1F"/>
          <w:spacing w:val="-6"/>
          <w:sz w:val="20"/>
        </w:rPr>
        <w:t xml:space="preserve"> </w:t>
      </w:r>
      <w:r>
        <w:rPr>
          <w:color w:val="221F1F"/>
          <w:sz w:val="20"/>
        </w:rPr>
        <w:t>(used</w:t>
      </w:r>
      <w:r>
        <w:rPr>
          <w:color w:val="221F1F"/>
          <w:spacing w:val="-4"/>
          <w:sz w:val="20"/>
        </w:rPr>
        <w:t xml:space="preserve"> </w:t>
      </w:r>
      <w:r>
        <w:rPr>
          <w:color w:val="221F1F"/>
          <w:sz w:val="20"/>
        </w:rPr>
        <w:t>in</w:t>
      </w:r>
      <w:r>
        <w:rPr>
          <w:color w:val="221F1F"/>
          <w:spacing w:val="-6"/>
          <w:sz w:val="20"/>
        </w:rPr>
        <w:t xml:space="preserve"> </w:t>
      </w:r>
      <w:r>
        <w:rPr>
          <w:color w:val="221F1F"/>
          <w:sz w:val="20"/>
        </w:rPr>
        <w:t>establishing</w:t>
      </w:r>
      <w:r>
        <w:rPr>
          <w:color w:val="221F1F"/>
          <w:spacing w:val="-4"/>
          <w:sz w:val="20"/>
        </w:rPr>
        <w:t xml:space="preserve"> </w:t>
      </w:r>
      <w:r>
        <w:rPr>
          <w:color w:val="221F1F"/>
          <w:sz w:val="20"/>
        </w:rPr>
        <w:t>the</w:t>
      </w:r>
      <w:r>
        <w:rPr>
          <w:color w:val="221F1F"/>
          <w:spacing w:val="-6"/>
          <w:sz w:val="20"/>
        </w:rPr>
        <w:t xml:space="preserve"> </w:t>
      </w:r>
      <w:r>
        <w:rPr>
          <w:color w:val="221F1F"/>
          <w:sz w:val="20"/>
        </w:rPr>
        <w:t>initial</w:t>
      </w:r>
      <w:r>
        <w:rPr>
          <w:color w:val="221F1F"/>
          <w:spacing w:val="-5"/>
          <w:sz w:val="20"/>
        </w:rPr>
        <w:t xml:space="preserve"> </w:t>
      </w:r>
      <w:r>
        <w:rPr>
          <w:color w:val="221F1F"/>
          <w:sz w:val="20"/>
        </w:rPr>
        <w:t>contract</w:t>
      </w:r>
      <w:r>
        <w:rPr>
          <w:color w:val="221F1F"/>
          <w:spacing w:val="-4"/>
          <w:sz w:val="20"/>
        </w:rPr>
        <w:t xml:space="preserve"> </w:t>
      </w:r>
      <w:r>
        <w:rPr>
          <w:color w:val="221F1F"/>
          <w:sz w:val="20"/>
        </w:rPr>
        <w:t>price</w:t>
      </w:r>
      <w:r>
        <w:rPr>
          <w:color w:val="221F1F"/>
          <w:spacing w:val="-4"/>
          <w:sz w:val="20"/>
        </w:rPr>
        <w:t xml:space="preserve"> </w:t>
      </w:r>
      <w:r>
        <w:rPr>
          <w:color w:val="221F1F"/>
          <w:sz w:val="20"/>
        </w:rPr>
        <w:t>or</w:t>
      </w:r>
      <w:r>
        <w:rPr>
          <w:color w:val="221F1F"/>
          <w:spacing w:val="-6"/>
          <w:sz w:val="20"/>
        </w:rPr>
        <w:t xml:space="preserve"> </w:t>
      </w:r>
      <w:r>
        <w:rPr>
          <w:color w:val="221F1F"/>
          <w:sz w:val="20"/>
        </w:rPr>
        <w:t>agreed</w:t>
      </w:r>
      <w:r>
        <w:rPr>
          <w:color w:val="221F1F"/>
          <w:spacing w:val="-5"/>
          <w:sz w:val="20"/>
        </w:rPr>
        <w:t xml:space="preserve"> </w:t>
      </w:r>
      <w:r>
        <w:rPr>
          <w:color w:val="221F1F"/>
          <w:sz w:val="20"/>
        </w:rPr>
        <w:t>to</w:t>
      </w:r>
      <w:r>
        <w:rPr>
          <w:color w:val="221F1F"/>
          <w:spacing w:val="-4"/>
          <w:sz w:val="20"/>
        </w:rPr>
        <w:t xml:space="preserve"> </w:t>
      </w:r>
      <w:r>
        <w:rPr>
          <w:color w:val="221F1F"/>
          <w:sz w:val="20"/>
        </w:rPr>
        <w:t>for</w:t>
      </w:r>
      <w:r>
        <w:rPr>
          <w:color w:val="221F1F"/>
          <w:spacing w:val="-6"/>
          <w:sz w:val="20"/>
        </w:rPr>
        <w:t xml:space="preserve"> </w:t>
      </w:r>
      <w:r>
        <w:rPr>
          <w:color w:val="221F1F"/>
          <w:sz w:val="20"/>
        </w:rPr>
        <w:t>the</w:t>
      </w:r>
      <w:r>
        <w:rPr>
          <w:color w:val="221F1F"/>
          <w:spacing w:val="-6"/>
          <w:sz w:val="20"/>
        </w:rPr>
        <w:t xml:space="preserve"> </w:t>
      </w:r>
      <w:r>
        <w:rPr>
          <w:color w:val="221F1F"/>
          <w:sz w:val="20"/>
        </w:rPr>
        <w:t>purpose</w:t>
      </w:r>
      <w:r>
        <w:rPr>
          <w:color w:val="221F1F"/>
          <w:spacing w:val="-4"/>
          <w:sz w:val="20"/>
        </w:rPr>
        <w:t xml:space="preserve"> </w:t>
      </w:r>
      <w:r>
        <w:rPr>
          <w:color w:val="221F1F"/>
          <w:sz w:val="20"/>
        </w:rPr>
        <w:t>of this paragraph (g)) that is in direct proportion to the supplies delivered (or services performed) and accepted by the Government and for which final prices have not been established--increased or decreased in accordance with subparagraph (d)(2) above, when the amount stated under subdivision (ii), immediately above, differs from the aggregate target costs of the supplies or services; and</w:t>
      </w:r>
    </w:p>
    <w:p w14:paraId="462AFCDD" w14:textId="77777777" w:rsidR="00016C31" w:rsidRDefault="00016C31">
      <w:pPr>
        <w:pStyle w:val="BodyText"/>
      </w:pPr>
    </w:p>
    <w:p w14:paraId="7A338C83" w14:textId="77777777" w:rsidR="00016C31" w:rsidRDefault="00632607">
      <w:pPr>
        <w:pStyle w:val="ListParagraph"/>
        <w:numPr>
          <w:ilvl w:val="1"/>
          <w:numId w:val="88"/>
        </w:numPr>
        <w:tabs>
          <w:tab w:val="left" w:pos="778"/>
          <w:tab w:val="left" w:pos="779"/>
        </w:tabs>
        <w:ind w:left="438" w:right="979" w:hanging="239"/>
        <w:rPr>
          <w:sz w:val="20"/>
        </w:rPr>
      </w:pPr>
      <w:r>
        <w:rPr>
          <w:color w:val="221F1F"/>
          <w:sz w:val="20"/>
        </w:rPr>
        <w:t>The</w:t>
      </w:r>
      <w:r>
        <w:rPr>
          <w:color w:val="221F1F"/>
          <w:spacing w:val="-5"/>
          <w:sz w:val="20"/>
        </w:rPr>
        <w:t xml:space="preserve"> </w:t>
      </w:r>
      <w:r>
        <w:rPr>
          <w:color w:val="221F1F"/>
          <w:sz w:val="20"/>
        </w:rPr>
        <w:t>total</w:t>
      </w:r>
      <w:r>
        <w:rPr>
          <w:color w:val="221F1F"/>
          <w:spacing w:val="-5"/>
          <w:sz w:val="20"/>
        </w:rPr>
        <w:t xml:space="preserve"> </w:t>
      </w:r>
      <w:r>
        <w:rPr>
          <w:color w:val="221F1F"/>
          <w:sz w:val="20"/>
        </w:rPr>
        <w:t>amount</w:t>
      </w:r>
      <w:r>
        <w:rPr>
          <w:color w:val="221F1F"/>
          <w:spacing w:val="-7"/>
          <w:sz w:val="20"/>
        </w:rPr>
        <w:t xml:space="preserve"> </w:t>
      </w:r>
      <w:r>
        <w:rPr>
          <w:color w:val="221F1F"/>
          <w:sz w:val="20"/>
        </w:rPr>
        <w:t>of</w:t>
      </w:r>
      <w:r>
        <w:rPr>
          <w:color w:val="221F1F"/>
          <w:spacing w:val="-5"/>
          <w:sz w:val="20"/>
        </w:rPr>
        <w:t xml:space="preserve"> </w:t>
      </w:r>
      <w:r>
        <w:rPr>
          <w:color w:val="221F1F"/>
          <w:sz w:val="20"/>
        </w:rPr>
        <w:t>all</w:t>
      </w:r>
      <w:r>
        <w:rPr>
          <w:color w:val="221F1F"/>
          <w:spacing w:val="-5"/>
          <w:sz w:val="20"/>
        </w:rPr>
        <w:t xml:space="preserve"> </w:t>
      </w:r>
      <w:r>
        <w:rPr>
          <w:color w:val="221F1F"/>
          <w:sz w:val="20"/>
        </w:rPr>
        <w:t>invoices</w:t>
      </w:r>
      <w:r>
        <w:rPr>
          <w:color w:val="221F1F"/>
          <w:spacing w:val="-7"/>
          <w:sz w:val="20"/>
        </w:rPr>
        <w:t xml:space="preserve"> </w:t>
      </w:r>
      <w:r>
        <w:rPr>
          <w:color w:val="221F1F"/>
          <w:sz w:val="20"/>
        </w:rPr>
        <w:t>or</w:t>
      </w:r>
      <w:r>
        <w:rPr>
          <w:color w:val="221F1F"/>
          <w:spacing w:val="-5"/>
          <w:sz w:val="20"/>
        </w:rPr>
        <w:t xml:space="preserve"> </w:t>
      </w:r>
      <w:r>
        <w:rPr>
          <w:color w:val="221F1F"/>
          <w:sz w:val="20"/>
        </w:rPr>
        <w:t>vouchers</w:t>
      </w:r>
      <w:r>
        <w:rPr>
          <w:color w:val="221F1F"/>
          <w:spacing w:val="-8"/>
          <w:sz w:val="20"/>
        </w:rPr>
        <w:t xml:space="preserve"> </w:t>
      </w:r>
      <w:r>
        <w:rPr>
          <w:color w:val="221F1F"/>
          <w:sz w:val="20"/>
        </w:rPr>
        <w:t>for</w:t>
      </w:r>
      <w:r>
        <w:rPr>
          <w:color w:val="221F1F"/>
          <w:spacing w:val="-4"/>
          <w:sz w:val="20"/>
        </w:rPr>
        <w:t xml:space="preserve"> </w:t>
      </w:r>
      <w:r>
        <w:rPr>
          <w:color w:val="221F1F"/>
          <w:sz w:val="20"/>
        </w:rPr>
        <w:t>supplies</w:t>
      </w:r>
      <w:r>
        <w:rPr>
          <w:color w:val="221F1F"/>
          <w:spacing w:val="-6"/>
          <w:sz w:val="20"/>
        </w:rPr>
        <w:t xml:space="preserve"> </w:t>
      </w:r>
      <w:r>
        <w:rPr>
          <w:color w:val="221F1F"/>
          <w:sz w:val="20"/>
        </w:rPr>
        <w:t>delivered</w:t>
      </w:r>
      <w:r>
        <w:rPr>
          <w:color w:val="221F1F"/>
          <w:spacing w:val="-3"/>
          <w:sz w:val="20"/>
        </w:rPr>
        <w:t xml:space="preserve"> </w:t>
      </w:r>
      <w:r>
        <w:rPr>
          <w:color w:val="221F1F"/>
          <w:sz w:val="20"/>
        </w:rPr>
        <w:t>(or</w:t>
      </w:r>
      <w:r>
        <w:rPr>
          <w:color w:val="221F1F"/>
          <w:spacing w:val="-4"/>
          <w:sz w:val="20"/>
        </w:rPr>
        <w:t xml:space="preserve"> </w:t>
      </w:r>
      <w:r>
        <w:rPr>
          <w:color w:val="221F1F"/>
          <w:sz w:val="20"/>
        </w:rPr>
        <w:t>services</w:t>
      </w:r>
      <w:r>
        <w:rPr>
          <w:color w:val="221F1F"/>
          <w:spacing w:val="-5"/>
          <w:sz w:val="20"/>
        </w:rPr>
        <w:t xml:space="preserve"> </w:t>
      </w:r>
      <w:r>
        <w:rPr>
          <w:color w:val="221F1F"/>
          <w:sz w:val="20"/>
        </w:rPr>
        <w:t>performed)</w:t>
      </w:r>
      <w:r>
        <w:rPr>
          <w:color w:val="221F1F"/>
          <w:spacing w:val="-6"/>
          <w:sz w:val="20"/>
        </w:rPr>
        <w:t xml:space="preserve"> </w:t>
      </w:r>
      <w:r>
        <w:rPr>
          <w:color w:val="221F1F"/>
          <w:sz w:val="20"/>
        </w:rPr>
        <w:t>and</w:t>
      </w:r>
      <w:r>
        <w:rPr>
          <w:color w:val="221F1F"/>
          <w:spacing w:val="-4"/>
          <w:sz w:val="20"/>
        </w:rPr>
        <w:t xml:space="preserve"> </w:t>
      </w:r>
      <w:r>
        <w:rPr>
          <w:color w:val="221F1F"/>
          <w:sz w:val="20"/>
        </w:rPr>
        <w:t>accepted</w:t>
      </w:r>
      <w:r>
        <w:rPr>
          <w:color w:val="221F1F"/>
          <w:spacing w:val="-6"/>
          <w:sz w:val="20"/>
        </w:rPr>
        <w:t xml:space="preserve"> </w:t>
      </w:r>
      <w:r>
        <w:rPr>
          <w:color w:val="221F1F"/>
          <w:sz w:val="20"/>
        </w:rPr>
        <w:t>by</w:t>
      </w:r>
      <w:r>
        <w:rPr>
          <w:color w:val="221F1F"/>
          <w:spacing w:val="-4"/>
          <w:sz w:val="20"/>
        </w:rPr>
        <w:t xml:space="preserve"> </w:t>
      </w:r>
      <w:r>
        <w:rPr>
          <w:color w:val="221F1F"/>
          <w:sz w:val="20"/>
        </w:rPr>
        <w:t>the Government (including amounts applied or to be applied to liquidate progress payments).</w:t>
      </w:r>
    </w:p>
    <w:p w14:paraId="26A282D0" w14:textId="77777777" w:rsidR="00016C31" w:rsidRDefault="00016C31">
      <w:pPr>
        <w:pStyle w:val="BodyText"/>
        <w:spacing w:before="10"/>
        <w:rPr>
          <w:sz w:val="19"/>
        </w:rPr>
      </w:pPr>
    </w:p>
    <w:p w14:paraId="43813DE7" w14:textId="77777777" w:rsidR="00016C31" w:rsidRDefault="00632607">
      <w:pPr>
        <w:pStyle w:val="ListParagraph"/>
        <w:numPr>
          <w:ilvl w:val="0"/>
          <w:numId w:val="88"/>
        </w:numPr>
        <w:tabs>
          <w:tab w:val="left" w:pos="439"/>
        </w:tabs>
        <w:ind w:left="438" w:right="881" w:hanging="284"/>
        <w:rPr>
          <w:sz w:val="20"/>
        </w:rPr>
      </w:pPr>
      <w:r>
        <w:rPr>
          <w:color w:val="221F1F"/>
          <w:sz w:val="20"/>
        </w:rPr>
        <w:t>Notwithstanding any provision of this contract authorizing greater payments, if on any quarterly statement the amount under subdivision (1)(iv) above exceeds the sum due the Contractor, as computed in accordance with subdivisions (1)(</w:t>
      </w:r>
      <w:proofErr w:type="spellStart"/>
      <w:r>
        <w:rPr>
          <w:color w:val="221F1F"/>
          <w:sz w:val="20"/>
        </w:rPr>
        <w:t>i</w:t>
      </w:r>
      <w:proofErr w:type="spellEnd"/>
      <w:r>
        <w:rPr>
          <w:color w:val="221F1F"/>
          <w:sz w:val="20"/>
        </w:rPr>
        <w:t>), (ii), and (iii) above, the Contractor shall immediately refund or credit to the Government the amount of this excess. The Contractor may, when appropriate, reduce this refund or credit by the amount of any applicable tax credits due the Contractor under 26 U.S.C. 1481 and by the amount of previous refunds or credits effected</w:t>
      </w:r>
      <w:r>
        <w:rPr>
          <w:color w:val="221F1F"/>
          <w:spacing w:val="-4"/>
          <w:sz w:val="20"/>
        </w:rPr>
        <w:t xml:space="preserve"> </w:t>
      </w:r>
      <w:r>
        <w:rPr>
          <w:color w:val="221F1F"/>
          <w:sz w:val="20"/>
        </w:rPr>
        <w:t>under</w:t>
      </w:r>
      <w:r>
        <w:rPr>
          <w:color w:val="221F1F"/>
          <w:spacing w:val="-6"/>
          <w:sz w:val="20"/>
        </w:rPr>
        <w:t xml:space="preserve"> </w:t>
      </w:r>
      <w:r>
        <w:rPr>
          <w:color w:val="221F1F"/>
          <w:sz w:val="20"/>
        </w:rPr>
        <w:t>this</w:t>
      </w:r>
      <w:r>
        <w:rPr>
          <w:color w:val="221F1F"/>
          <w:spacing w:val="-6"/>
          <w:sz w:val="20"/>
        </w:rPr>
        <w:t xml:space="preserve"> </w:t>
      </w:r>
      <w:r>
        <w:rPr>
          <w:color w:val="221F1F"/>
          <w:sz w:val="20"/>
        </w:rPr>
        <w:t>clause.</w:t>
      </w:r>
      <w:r>
        <w:rPr>
          <w:color w:val="221F1F"/>
          <w:spacing w:val="-4"/>
          <w:sz w:val="20"/>
        </w:rPr>
        <w:t xml:space="preserve"> </w:t>
      </w:r>
      <w:r>
        <w:rPr>
          <w:color w:val="221F1F"/>
          <w:sz w:val="20"/>
        </w:rPr>
        <w:t>If</w:t>
      </w:r>
      <w:r>
        <w:rPr>
          <w:color w:val="221F1F"/>
          <w:spacing w:val="-2"/>
          <w:sz w:val="20"/>
        </w:rPr>
        <w:t xml:space="preserve"> </w:t>
      </w:r>
      <w:r>
        <w:rPr>
          <w:color w:val="221F1F"/>
          <w:sz w:val="20"/>
        </w:rPr>
        <w:t>any</w:t>
      </w:r>
      <w:r>
        <w:rPr>
          <w:color w:val="221F1F"/>
          <w:spacing w:val="-6"/>
          <w:sz w:val="20"/>
        </w:rPr>
        <w:t xml:space="preserve"> </w:t>
      </w:r>
      <w:r>
        <w:rPr>
          <w:color w:val="221F1F"/>
          <w:sz w:val="20"/>
        </w:rPr>
        <w:t>portion</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excess</w:t>
      </w:r>
      <w:r>
        <w:rPr>
          <w:color w:val="221F1F"/>
          <w:spacing w:val="-6"/>
          <w:sz w:val="20"/>
        </w:rPr>
        <w:t xml:space="preserve"> </w:t>
      </w:r>
      <w:r>
        <w:rPr>
          <w:color w:val="221F1F"/>
          <w:sz w:val="20"/>
        </w:rPr>
        <w:t>has</w:t>
      </w:r>
      <w:r>
        <w:rPr>
          <w:color w:val="221F1F"/>
          <w:spacing w:val="-6"/>
          <w:sz w:val="20"/>
        </w:rPr>
        <w:t xml:space="preserve"> </w:t>
      </w:r>
      <w:r>
        <w:rPr>
          <w:color w:val="221F1F"/>
          <w:sz w:val="20"/>
        </w:rPr>
        <w:t>been</w:t>
      </w:r>
      <w:r>
        <w:rPr>
          <w:color w:val="221F1F"/>
          <w:spacing w:val="-4"/>
          <w:sz w:val="20"/>
        </w:rPr>
        <w:t xml:space="preserve"> </w:t>
      </w:r>
      <w:r>
        <w:rPr>
          <w:color w:val="221F1F"/>
          <w:sz w:val="20"/>
        </w:rPr>
        <w:t>applied</w:t>
      </w:r>
      <w:r>
        <w:rPr>
          <w:color w:val="221F1F"/>
          <w:spacing w:val="-6"/>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liquidation</w:t>
      </w:r>
      <w:r>
        <w:rPr>
          <w:color w:val="221F1F"/>
          <w:spacing w:val="-4"/>
          <w:sz w:val="20"/>
        </w:rPr>
        <w:t xml:space="preserve"> </w:t>
      </w:r>
      <w:r>
        <w:rPr>
          <w:color w:val="221F1F"/>
          <w:sz w:val="20"/>
        </w:rPr>
        <w:t>of</w:t>
      </w:r>
      <w:r>
        <w:rPr>
          <w:color w:val="221F1F"/>
          <w:spacing w:val="-7"/>
          <w:sz w:val="20"/>
        </w:rPr>
        <w:t xml:space="preserve"> </w:t>
      </w:r>
      <w:r>
        <w:rPr>
          <w:color w:val="221F1F"/>
          <w:sz w:val="20"/>
        </w:rPr>
        <w:t>progress</w:t>
      </w:r>
      <w:r>
        <w:rPr>
          <w:color w:val="221F1F"/>
          <w:spacing w:val="-5"/>
          <w:sz w:val="20"/>
        </w:rPr>
        <w:t xml:space="preserve"> </w:t>
      </w:r>
      <w:r>
        <w:rPr>
          <w:color w:val="221F1F"/>
          <w:sz w:val="20"/>
        </w:rPr>
        <w:t>payments,</w:t>
      </w:r>
      <w:r>
        <w:rPr>
          <w:color w:val="221F1F"/>
          <w:spacing w:val="-4"/>
          <w:sz w:val="20"/>
        </w:rPr>
        <w:t xml:space="preserve"> </w:t>
      </w:r>
      <w:r>
        <w:rPr>
          <w:color w:val="221F1F"/>
          <w:sz w:val="20"/>
        </w:rPr>
        <w:t>then that portion may, instead of</w:t>
      </w:r>
      <w:r>
        <w:rPr>
          <w:color w:val="221F1F"/>
          <w:spacing w:val="-1"/>
          <w:sz w:val="20"/>
        </w:rPr>
        <w:t xml:space="preserve"> </w:t>
      </w:r>
      <w:r>
        <w:rPr>
          <w:color w:val="221F1F"/>
          <w:sz w:val="20"/>
        </w:rPr>
        <w:t xml:space="preserve">being refunded, be added to the unliquidated progress payment account consistent with the Progress Payments clause. The Contractor shall provide complete details to support any claimed reductions in </w:t>
      </w:r>
      <w:r>
        <w:rPr>
          <w:color w:val="221F1F"/>
          <w:spacing w:val="-2"/>
          <w:sz w:val="20"/>
        </w:rPr>
        <w:t>refunds.</w:t>
      </w:r>
    </w:p>
    <w:p w14:paraId="5030A6AD" w14:textId="77777777" w:rsidR="00016C31" w:rsidRDefault="00016C31">
      <w:pPr>
        <w:pStyle w:val="BodyText"/>
        <w:spacing w:before="3"/>
      </w:pPr>
    </w:p>
    <w:p w14:paraId="757719EE" w14:textId="77777777" w:rsidR="00016C31" w:rsidRDefault="00632607">
      <w:pPr>
        <w:pStyle w:val="ListParagraph"/>
        <w:numPr>
          <w:ilvl w:val="0"/>
          <w:numId w:val="88"/>
        </w:numPr>
        <w:tabs>
          <w:tab w:val="left" w:pos="439"/>
        </w:tabs>
        <w:ind w:left="438" w:right="872" w:hanging="284"/>
        <w:rPr>
          <w:sz w:val="20"/>
        </w:rPr>
      </w:pPr>
      <w:r>
        <w:rPr>
          <w:color w:val="221F1F"/>
          <w:sz w:val="20"/>
        </w:rPr>
        <w:t>If the Contractor fails to submit the quarterly statement within 45 days after the end of each quarter and it is later determined that the Government has overpaid the Contractor, the Contractor shall repay the excess to the Government immediately. Unless repaid within 30 days after the end of the statement submittal period, the amount of</w:t>
      </w:r>
      <w:r>
        <w:rPr>
          <w:color w:val="221F1F"/>
          <w:spacing w:val="-4"/>
          <w:sz w:val="20"/>
        </w:rPr>
        <w:t xml:space="preserve"> </w:t>
      </w:r>
      <w:r>
        <w:rPr>
          <w:color w:val="221F1F"/>
          <w:sz w:val="20"/>
        </w:rPr>
        <w:t>the</w:t>
      </w:r>
      <w:r>
        <w:rPr>
          <w:color w:val="221F1F"/>
          <w:spacing w:val="-4"/>
          <w:sz w:val="20"/>
        </w:rPr>
        <w:t xml:space="preserve"> </w:t>
      </w:r>
      <w:r>
        <w:rPr>
          <w:color w:val="221F1F"/>
          <w:sz w:val="20"/>
        </w:rPr>
        <w:t>excess</w:t>
      </w:r>
      <w:r>
        <w:rPr>
          <w:color w:val="221F1F"/>
          <w:spacing w:val="-5"/>
          <w:sz w:val="20"/>
        </w:rPr>
        <w:t xml:space="preserve"> </w:t>
      </w:r>
      <w:r>
        <w:rPr>
          <w:color w:val="221F1F"/>
          <w:sz w:val="20"/>
        </w:rPr>
        <w:t>shall</w:t>
      </w:r>
      <w:r>
        <w:rPr>
          <w:color w:val="221F1F"/>
          <w:spacing w:val="-4"/>
          <w:sz w:val="20"/>
        </w:rPr>
        <w:t xml:space="preserve"> </w:t>
      </w:r>
      <w:r>
        <w:rPr>
          <w:color w:val="221F1F"/>
          <w:sz w:val="20"/>
        </w:rPr>
        <w:t>bear</w:t>
      </w:r>
      <w:r>
        <w:rPr>
          <w:color w:val="221F1F"/>
          <w:spacing w:val="-3"/>
          <w:sz w:val="20"/>
        </w:rPr>
        <w:t xml:space="preserve"> </w:t>
      </w:r>
      <w:r>
        <w:rPr>
          <w:color w:val="221F1F"/>
          <w:sz w:val="20"/>
        </w:rPr>
        <w:t>interest,</w:t>
      </w:r>
      <w:r>
        <w:rPr>
          <w:color w:val="221F1F"/>
          <w:spacing w:val="-3"/>
          <w:sz w:val="20"/>
        </w:rPr>
        <w:t xml:space="preserve"> </w:t>
      </w:r>
      <w:r>
        <w:rPr>
          <w:color w:val="221F1F"/>
          <w:sz w:val="20"/>
        </w:rPr>
        <w:t>computed</w:t>
      </w:r>
      <w:r>
        <w:rPr>
          <w:color w:val="221F1F"/>
          <w:spacing w:val="-5"/>
          <w:sz w:val="20"/>
        </w:rPr>
        <w:t xml:space="preserve"> </w:t>
      </w:r>
      <w:r>
        <w:rPr>
          <w:color w:val="221F1F"/>
          <w:sz w:val="20"/>
        </w:rPr>
        <w:t>from</w:t>
      </w:r>
      <w:r>
        <w:rPr>
          <w:color w:val="221F1F"/>
          <w:spacing w:val="-3"/>
          <w:sz w:val="20"/>
        </w:rPr>
        <w:t xml:space="preserve"> </w:t>
      </w:r>
      <w:r>
        <w:rPr>
          <w:color w:val="221F1F"/>
          <w:sz w:val="20"/>
        </w:rPr>
        <w:t>the</w:t>
      </w:r>
      <w:r>
        <w:rPr>
          <w:color w:val="221F1F"/>
          <w:spacing w:val="-4"/>
          <w:sz w:val="20"/>
        </w:rPr>
        <w:t xml:space="preserve"> </w:t>
      </w:r>
      <w:r>
        <w:rPr>
          <w:color w:val="221F1F"/>
          <w:sz w:val="20"/>
        </w:rPr>
        <w:t>date</w:t>
      </w:r>
      <w:r>
        <w:rPr>
          <w:color w:val="221F1F"/>
          <w:spacing w:val="-4"/>
          <w:sz w:val="20"/>
        </w:rPr>
        <w:t xml:space="preserve"> </w:t>
      </w:r>
      <w:r>
        <w:rPr>
          <w:color w:val="221F1F"/>
          <w:sz w:val="20"/>
        </w:rPr>
        <w:t>the</w:t>
      </w:r>
      <w:r>
        <w:rPr>
          <w:color w:val="221F1F"/>
          <w:spacing w:val="-6"/>
          <w:sz w:val="20"/>
        </w:rPr>
        <w:t xml:space="preserve"> </w:t>
      </w:r>
      <w:r>
        <w:rPr>
          <w:color w:val="221F1F"/>
          <w:sz w:val="20"/>
        </w:rPr>
        <w:t>quarterly</w:t>
      </w:r>
      <w:r>
        <w:rPr>
          <w:color w:val="221F1F"/>
          <w:spacing w:val="-2"/>
          <w:sz w:val="20"/>
        </w:rPr>
        <w:t xml:space="preserve"> </w:t>
      </w:r>
      <w:r>
        <w:rPr>
          <w:color w:val="221F1F"/>
          <w:sz w:val="20"/>
        </w:rPr>
        <w:t>statement</w:t>
      </w:r>
      <w:r>
        <w:rPr>
          <w:color w:val="221F1F"/>
          <w:spacing w:val="-2"/>
          <w:sz w:val="20"/>
        </w:rPr>
        <w:t xml:space="preserve"> </w:t>
      </w:r>
      <w:r>
        <w:rPr>
          <w:color w:val="221F1F"/>
          <w:sz w:val="20"/>
        </w:rPr>
        <w:t>was</w:t>
      </w:r>
      <w:r>
        <w:rPr>
          <w:color w:val="221F1F"/>
          <w:spacing w:val="-5"/>
          <w:sz w:val="20"/>
        </w:rPr>
        <w:t xml:space="preserve"> </w:t>
      </w:r>
      <w:r>
        <w:rPr>
          <w:color w:val="221F1F"/>
          <w:sz w:val="20"/>
        </w:rPr>
        <w:t>due</w:t>
      </w:r>
      <w:r>
        <w:rPr>
          <w:color w:val="221F1F"/>
          <w:spacing w:val="-4"/>
          <w:sz w:val="20"/>
        </w:rPr>
        <w:t xml:space="preserve"> </w:t>
      </w:r>
      <w:r>
        <w:rPr>
          <w:color w:val="221F1F"/>
          <w:sz w:val="20"/>
        </w:rPr>
        <w:t>to</w:t>
      </w:r>
      <w:r>
        <w:rPr>
          <w:color w:val="221F1F"/>
          <w:spacing w:val="-6"/>
          <w:sz w:val="20"/>
        </w:rPr>
        <w:t xml:space="preserve"> </w:t>
      </w:r>
      <w:r>
        <w:rPr>
          <w:color w:val="221F1F"/>
          <w:sz w:val="20"/>
        </w:rPr>
        <w:t>the</w:t>
      </w:r>
      <w:r>
        <w:rPr>
          <w:color w:val="221F1F"/>
          <w:spacing w:val="-1"/>
          <w:sz w:val="20"/>
        </w:rPr>
        <w:t xml:space="preserve"> </w:t>
      </w:r>
      <w:r>
        <w:rPr>
          <w:color w:val="221F1F"/>
          <w:sz w:val="20"/>
        </w:rPr>
        <w:t>date</w:t>
      </w:r>
      <w:r>
        <w:rPr>
          <w:color w:val="221F1F"/>
          <w:spacing w:val="-3"/>
          <w:sz w:val="20"/>
        </w:rPr>
        <w:t xml:space="preserve"> </w:t>
      </w:r>
      <w:r>
        <w:rPr>
          <w:color w:val="221F1F"/>
          <w:sz w:val="20"/>
        </w:rPr>
        <w:t>of</w:t>
      </w:r>
      <w:r>
        <w:rPr>
          <w:color w:val="221F1F"/>
          <w:spacing w:val="-4"/>
          <w:sz w:val="20"/>
        </w:rPr>
        <w:t xml:space="preserve"> </w:t>
      </w:r>
      <w:r>
        <w:rPr>
          <w:color w:val="221F1F"/>
          <w:sz w:val="20"/>
        </w:rPr>
        <w:t>repayment,</w:t>
      </w:r>
      <w:r>
        <w:rPr>
          <w:color w:val="221F1F"/>
          <w:spacing w:val="-3"/>
          <w:sz w:val="20"/>
        </w:rPr>
        <w:t xml:space="preserve"> </w:t>
      </w:r>
      <w:r>
        <w:rPr>
          <w:color w:val="221F1F"/>
          <w:sz w:val="20"/>
        </w:rPr>
        <w:t>at the rate established in accordance with the Interest clause.</w:t>
      </w:r>
    </w:p>
    <w:p w14:paraId="752AAC8E" w14:textId="77777777" w:rsidR="00016C31" w:rsidRDefault="00016C31">
      <w:pPr>
        <w:pStyle w:val="BodyText"/>
      </w:pPr>
    </w:p>
    <w:p w14:paraId="012AAF69" w14:textId="77777777" w:rsidR="00016C31" w:rsidRDefault="00632607">
      <w:pPr>
        <w:pStyle w:val="ListParagraph"/>
        <w:numPr>
          <w:ilvl w:val="2"/>
          <w:numId w:val="96"/>
        </w:numPr>
        <w:tabs>
          <w:tab w:val="left" w:pos="439"/>
        </w:tabs>
        <w:ind w:left="438" w:right="1056" w:hanging="272"/>
        <w:jc w:val="left"/>
        <w:rPr>
          <w:sz w:val="20"/>
        </w:rPr>
      </w:pPr>
      <w:r>
        <w:rPr>
          <w:color w:val="221F1F"/>
          <w:sz w:val="20"/>
        </w:rPr>
        <w:t>Subcontracts.</w:t>
      </w:r>
      <w:r>
        <w:rPr>
          <w:color w:val="221F1F"/>
          <w:spacing w:val="-4"/>
          <w:sz w:val="20"/>
        </w:rPr>
        <w:t xml:space="preserve"> </w:t>
      </w:r>
      <w:r>
        <w:rPr>
          <w:color w:val="221F1F"/>
          <w:sz w:val="20"/>
        </w:rPr>
        <w:t>No</w:t>
      </w:r>
      <w:r>
        <w:rPr>
          <w:color w:val="221F1F"/>
          <w:spacing w:val="-7"/>
          <w:sz w:val="20"/>
        </w:rPr>
        <w:t xml:space="preserve"> </w:t>
      </w:r>
      <w:r>
        <w:rPr>
          <w:color w:val="221F1F"/>
          <w:sz w:val="20"/>
        </w:rPr>
        <w:t>subcontract</w:t>
      </w:r>
      <w:r>
        <w:rPr>
          <w:color w:val="221F1F"/>
          <w:spacing w:val="-5"/>
          <w:sz w:val="20"/>
        </w:rPr>
        <w:t xml:space="preserve"> </w:t>
      </w:r>
      <w:r>
        <w:rPr>
          <w:color w:val="221F1F"/>
          <w:sz w:val="20"/>
        </w:rPr>
        <w:t>placed</w:t>
      </w:r>
      <w:r>
        <w:rPr>
          <w:color w:val="221F1F"/>
          <w:spacing w:val="-3"/>
          <w:sz w:val="20"/>
        </w:rPr>
        <w:t xml:space="preserve"> </w:t>
      </w:r>
      <w:r>
        <w:rPr>
          <w:color w:val="221F1F"/>
          <w:sz w:val="20"/>
        </w:rPr>
        <w:t>under</w:t>
      </w:r>
      <w:r>
        <w:rPr>
          <w:color w:val="221F1F"/>
          <w:spacing w:val="-4"/>
          <w:sz w:val="20"/>
        </w:rPr>
        <w:t xml:space="preserve"> </w:t>
      </w:r>
      <w:r>
        <w:rPr>
          <w:color w:val="221F1F"/>
          <w:sz w:val="20"/>
        </w:rPr>
        <w:t>this</w:t>
      </w:r>
      <w:r>
        <w:rPr>
          <w:color w:val="221F1F"/>
          <w:spacing w:val="-6"/>
          <w:sz w:val="20"/>
        </w:rPr>
        <w:t xml:space="preserve"> </w:t>
      </w:r>
      <w:r>
        <w:rPr>
          <w:color w:val="221F1F"/>
          <w:sz w:val="20"/>
        </w:rPr>
        <w:t>contract</w:t>
      </w:r>
      <w:r>
        <w:rPr>
          <w:color w:val="221F1F"/>
          <w:spacing w:val="-7"/>
          <w:sz w:val="20"/>
        </w:rPr>
        <w:t xml:space="preserve"> </w:t>
      </w:r>
      <w:r>
        <w:rPr>
          <w:color w:val="221F1F"/>
          <w:sz w:val="20"/>
        </w:rPr>
        <w:t>may</w:t>
      </w:r>
      <w:r>
        <w:rPr>
          <w:color w:val="221F1F"/>
          <w:spacing w:val="-6"/>
          <w:sz w:val="20"/>
        </w:rPr>
        <w:t xml:space="preserve"> </w:t>
      </w:r>
      <w:r>
        <w:rPr>
          <w:color w:val="221F1F"/>
          <w:sz w:val="20"/>
        </w:rPr>
        <w:t>provide</w:t>
      </w:r>
      <w:r>
        <w:rPr>
          <w:color w:val="221F1F"/>
          <w:spacing w:val="-8"/>
          <w:sz w:val="20"/>
        </w:rPr>
        <w:t xml:space="preserve"> </w:t>
      </w:r>
      <w:r>
        <w:rPr>
          <w:color w:val="221F1F"/>
          <w:sz w:val="20"/>
        </w:rPr>
        <w:t>for</w:t>
      </w:r>
      <w:r>
        <w:rPr>
          <w:color w:val="221F1F"/>
          <w:spacing w:val="-7"/>
          <w:sz w:val="20"/>
        </w:rPr>
        <w:t xml:space="preserve"> </w:t>
      </w:r>
      <w:r>
        <w:rPr>
          <w:color w:val="221F1F"/>
          <w:sz w:val="20"/>
        </w:rPr>
        <w:t>payment</w:t>
      </w:r>
      <w:r>
        <w:rPr>
          <w:color w:val="221F1F"/>
          <w:spacing w:val="-5"/>
          <w:sz w:val="20"/>
        </w:rPr>
        <w:t xml:space="preserve"> </w:t>
      </w:r>
      <w:r>
        <w:rPr>
          <w:color w:val="221F1F"/>
          <w:sz w:val="20"/>
        </w:rPr>
        <w:t>on</w:t>
      </w:r>
      <w:r>
        <w:rPr>
          <w:color w:val="221F1F"/>
          <w:spacing w:val="-7"/>
          <w:sz w:val="20"/>
        </w:rPr>
        <w:t xml:space="preserve"> </w:t>
      </w:r>
      <w:r>
        <w:rPr>
          <w:color w:val="221F1F"/>
          <w:sz w:val="20"/>
        </w:rPr>
        <w:t>a</w:t>
      </w:r>
      <w:r>
        <w:rPr>
          <w:color w:val="221F1F"/>
          <w:spacing w:val="-5"/>
          <w:sz w:val="20"/>
        </w:rPr>
        <w:t xml:space="preserve"> </w:t>
      </w:r>
      <w:r>
        <w:rPr>
          <w:color w:val="221F1F"/>
          <w:sz w:val="20"/>
        </w:rPr>
        <w:t>cost-plus-a-percentage-</w:t>
      </w:r>
      <w:r>
        <w:rPr>
          <w:color w:val="221F1F"/>
          <w:spacing w:val="-5"/>
          <w:sz w:val="20"/>
        </w:rPr>
        <w:t xml:space="preserve"> </w:t>
      </w:r>
      <w:r>
        <w:rPr>
          <w:color w:val="221F1F"/>
          <w:sz w:val="20"/>
        </w:rPr>
        <w:t>of- cost basis. The Contractor shall--</w:t>
      </w:r>
    </w:p>
    <w:p w14:paraId="5D98114E" w14:textId="77777777" w:rsidR="00016C31" w:rsidRDefault="00016C31">
      <w:pPr>
        <w:pStyle w:val="BodyText"/>
        <w:spacing w:before="10"/>
        <w:rPr>
          <w:sz w:val="19"/>
        </w:rPr>
      </w:pPr>
    </w:p>
    <w:p w14:paraId="2DDCC617" w14:textId="77777777" w:rsidR="00016C31" w:rsidRDefault="00632607">
      <w:pPr>
        <w:pStyle w:val="ListParagraph"/>
        <w:numPr>
          <w:ilvl w:val="3"/>
          <w:numId w:val="96"/>
        </w:numPr>
        <w:tabs>
          <w:tab w:val="left" w:pos="724"/>
        </w:tabs>
        <w:spacing w:before="1"/>
        <w:ind w:right="857" w:hanging="3"/>
        <w:rPr>
          <w:sz w:val="20"/>
        </w:rPr>
      </w:pPr>
      <w:r>
        <w:rPr>
          <w:color w:val="221F1F"/>
          <w:sz w:val="20"/>
        </w:rPr>
        <w:t>Insert</w:t>
      </w:r>
      <w:r>
        <w:rPr>
          <w:color w:val="221F1F"/>
          <w:spacing w:val="-6"/>
          <w:sz w:val="20"/>
        </w:rPr>
        <w:t xml:space="preserve"> </w:t>
      </w:r>
      <w:r>
        <w:rPr>
          <w:color w:val="221F1F"/>
          <w:sz w:val="20"/>
        </w:rPr>
        <w:t>in</w:t>
      </w:r>
      <w:r>
        <w:rPr>
          <w:color w:val="221F1F"/>
          <w:spacing w:val="-5"/>
          <w:sz w:val="20"/>
        </w:rPr>
        <w:t xml:space="preserve"> </w:t>
      </w:r>
      <w:r>
        <w:rPr>
          <w:color w:val="221F1F"/>
          <w:sz w:val="20"/>
        </w:rPr>
        <w:t>each</w:t>
      </w:r>
      <w:r>
        <w:rPr>
          <w:color w:val="221F1F"/>
          <w:spacing w:val="-5"/>
          <w:sz w:val="20"/>
        </w:rPr>
        <w:t xml:space="preserve"> </w:t>
      </w:r>
      <w:r>
        <w:rPr>
          <w:color w:val="221F1F"/>
          <w:sz w:val="20"/>
        </w:rPr>
        <w:t>price</w:t>
      </w:r>
      <w:r>
        <w:rPr>
          <w:color w:val="221F1F"/>
          <w:spacing w:val="-6"/>
          <w:sz w:val="20"/>
        </w:rPr>
        <w:t xml:space="preserve"> </w:t>
      </w:r>
      <w:r>
        <w:rPr>
          <w:color w:val="221F1F"/>
          <w:sz w:val="20"/>
        </w:rPr>
        <w:t>redetermination</w:t>
      </w:r>
      <w:r>
        <w:rPr>
          <w:color w:val="221F1F"/>
          <w:spacing w:val="-4"/>
          <w:sz w:val="20"/>
        </w:rPr>
        <w:t xml:space="preserve"> </w:t>
      </w:r>
      <w:r>
        <w:rPr>
          <w:color w:val="221F1F"/>
          <w:sz w:val="20"/>
        </w:rPr>
        <w:t>or</w:t>
      </w:r>
      <w:r>
        <w:rPr>
          <w:color w:val="221F1F"/>
          <w:spacing w:val="-6"/>
          <w:sz w:val="20"/>
        </w:rPr>
        <w:t xml:space="preserve"> </w:t>
      </w:r>
      <w:r>
        <w:rPr>
          <w:color w:val="221F1F"/>
          <w:sz w:val="20"/>
        </w:rPr>
        <w:t>incentive</w:t>
      </w:r>
      <w:r>
        <w:rPr>
          <w:color w:val="221F1F"/>
          <w:spacing w:val="-5"/>
          <w:sz w:val="20"/>
        </w:rPr>
        <w:t xml:space="preserve"> </w:t>
      </w:r>
      <w:r>
        <w:rPr>
          <w:color w:val="221F1F"/>
          <w:sz w:val="20"/>
        </w:rPr>
        <w:t>price</w:t>
      </w:r>
      <w:r>
        <w:rPr>
          <w:color w:val="221F1F"/>
          <w:spacing w:val="-7"/>
          <w:sz w:val="20"/>
        </w:rPr>
        <w:t xml:space="preserve"> </w:t>
      </w:r>
      <w:r>
        <w:rPr>
          <w:color w:val="221F1F"/>
          <w:sz w:val="20"/>
        </w:rPr>
        <w:t>revision</w:t>
      </w:r>
      <w:r>
        <w:rPr>
          <w:color w:val="221F1F"/>
          <w:spacing w:val="-5"/>
          <w:sz w:val="20"/>
        </w:rPr>
        <w:t xml:space="preserve"> </w:t>
      </w:r>
      <w:r>
        <w:rPr>
          <w:color w:val="221F1F"/>
          <w:sz w:val="20"/>
        </w:rPr>
        <w:t>subcontract</w:t>
      </w:r>
      <w:r>
        <w:rPr>
          <w:color w:val="221F1F"/>
          <w:spacing w:val="-7"/>
          <w:sz w:val="20"/>
        </w:rPr>
        <w:t xml:space="preserve"> </w:t>
      </w:r>
      <w:r>
        <w:rPr>
          <w:color w:val="221F1F"/>
          <w:sz w:val="20"/>
        </w:rPr>
        <w:t>the</w:t>
      </w:r>
      <w:r>
        <w:rPr>
          <w:color w:val="221F1F"/>
          <w:spacing w:val="-7"/>
          <w:sz w:val="20"/>
        </w:rPr>
        <w:t xml:space="preserve"> </w:t>
      </w:r>
      <w:r>
        <w:rPr>
          <w:color w:val="221F1F"/>
          <w:sz w:val="20"/>
        </w:rPr>
        <w:t>substance</w:t>
      </w:r>
      <w:r>
        <w:rPr>
          <w:color w:val="221F1F"/>
          <w:spacing w:val="-5"/>
          <w:sz w:val="20"/>
        </w:rPr>
        <w:t xml:space="preserve"> </w:t>
      </w:r>
      <w:r>
        <w:rPr>
          <w:color w:val="221F1F"/>
          <w:sz w:val="20"/>
        </w:rPr>
        <w:t>of</w:t>
      </w:r>
      <w:r>
        <w:rPr>
          <w:color w:val="221F1F"/>
          <w:spacing w:val="-7"/>
          <w:sz w:val="20"/>
        </w:rPr>
        <w:t xml:space="preserve"> </w:t>
      </w:r>
      <w:r>
        <w:rPr>
          <w:color w:val="221F1F"/>
          <w:sz w:val="20"/>
        </w:rPr>
        <w:t>paragraph</w:t>
      </w:r>
      <w:r>
        <w:rPr>
          <w:color w:val="221F1F"/>
          <w:spacing w:val="-6"/>
          <w:sz w:val="20"/>
        </w:rPr>
        <w:t xml:space="preserve"> </w:t>
      </w:r>
      <w:r>
        <w:rPr>
          <w:color w:val="221F1F"/>
          <w:sz w:val="20"/>
        </w:rPr>
        <w:t>(g),</w:t>
      </w:r>
      <w:r>
        <w:rPr>
          <w:color w:val="221F1F"/>
          <w:spacing w:val="-7"/>
          <w:sz w:val="20"/>
        </w:rPr>
        <w:t xml:space="preserve"> </w:t>
      </w:r>
      <w:r>
        <w:rPr>
          <w:color w:val="221F1F"/>
          <w:sz w:val="20"/>
        </w:rPr>
        <w:t>above, and of this paragraph (h), modified to omit mention of the Government and to reflect the position of the Contractor as purchaser and of the subcontractor as vendor, and to omit that part of subparagraph (g)(2) above relating to tax credits; and</w:t>
      </w:r>
    </w:p>
    <w:p w14:paraId="09A81CC0" w14:textId="77777777" w:rsidR="00016C31" w:rsidRDefault="00016C31">
      <w:pPr>
        <w:pStyle w:val="BodyText"/>
        <w:spacing w:before="11"/>
        <w:rPr>
          <w:sz w:val="19"/>
        </w:rPr>
      </w:pPr>
    </w:p>
    <w:p w14:paraId="1163B4AA" w14:textId="77777777" w:rsidR="00016C31" w:rsidRDefault="00632607">
      <w:pPr>
        <w:pStyle w:val="ListParagraph"/>
        <w:numPr>
          <w:ilvl w:val="3"/>
          <w:numId w:val="96"/>
        </w:numPr>
        <w:tabs>
          <w:tab w:val="left" w:pos="724"/>
        </w:tabs>
        <w:ind w:right="858" w:hanging="3"/>
        <w:rPr>
          <w:sz w:val="20"/>
        </w:rPr>
      </w:pPr>
      <w:r>
        <w:rPr>
          <w:color w:val="221F1F"/>
          <w:sz w:val="20"/>
        </w:rPr>
        <w:t>Include in each cost-reimbursement subcontract a requirement that each lower-tier price redetermination or incentive</w:t>
      </w:r>
      <w:r>
        <w:rPr>
          <w:color w:val="221F1F"/>
          <w:spacing w:val="-4"/>
          <w:sz w:val="20"/>
        </w:rPr>
        <w:t xml:space="preserve"> </w:t>
      </w:r>
      <w:r>
        <w:rPr>
          <w:color w:val="221F1F"/>
          <w:sz w:val="20"/>
        </w:rPr>
        <w:t>price</w:t>
      </w:r>
      <w:r>
        <w:rPr>
          <w:color w:val="221F1F"/>
          <w:spacing w:val="-5"/>
          <w:sz w:val="20"/>
        </w:rPr>
        <w:t xml:space="preserve"> </w:t>
      </w:r>
      <w:r>
        <w:rPr>
          <w:color w:val="221F1F"/>
          <w:sz w:val="20"/>
        </w:rPr>
        <w:t>revision</w:t>
      </w:r>
      <w:r>
        <w:rPr>
          <w:color w:val="221F1F"/>
          <w:spacing w:val="-4"/>
          <w:sz w:val="20"/>
        </w:rPr>
        <w:t xml:space="preserve"> </w:t>
      </w:r>
      <w:r>
        <w:rPr>
          <w:color w:val="221F1F"/>
          <w:sz w:val="20"/>
        </w:rPr>
        <w:t>subcontract</w:t>
      </w:r>
      <w:r>
        <w:rPr>
          <w:color w:val="221F1F"/>
          <w:spacing w:val="-4"/>
          <w:sz w:val="20"/>
        </w:rPr>
        <w:t xml:space="preserve"> </w:t>
      </w:r>
      <w:r>
        <w:rPr>
          <w:color w:val="221F1F"/>
          <w:sz w:val="20"/>
        </w:rPr>
        <w:t>contain</w:t>
      </w:r>
      <w:r>
        <w:rPr>
          <w:color w:val="221F1F"/>
          <w:spacing w:val="-4"/>
          <w:sz w:val="20"/>
        </w:rPr>
        <w:t xml:space="preserve"> </w:t>
      </w:r>
      <w:r>
        <w:rPr>
          <w:color w:val="221F1F"/>
          <w:sz w:val="20"/>
        </w:rPr>
        <w:t>the</w:t>
      </w:r>
      <w:r>
        <w:rPr>
          <w:color w:val="221F1F"/>
          <w:spacing w:val="-5"/>
          <w:sz w:val="20"/>
        </w:rPr>
        <w:t xml:space="preserve"> </w:t>
      </w:r>
      <w:r>
        <w:rPr>
          <w:color w:val="221F1F"/>
          <w:sz w:val="20"/>
        </w:rPr>
        <w:t>substance</w:t>
      </w:r>
      <w:r>
        <w:rPr>
          <w:color w:val="221F1F"/>
          <w:spacing w:val="-7"/>
          <w:sz w:val="20"/>
        </w:rPr>
        <w:t xml:space="preserve"> </w:t>
      </w:r>
      <w:r>
        <w:rPr>
          <w:color w:val="221F1F"/>
          <w:sz w:val="20"/>
        </w:rPr>
        <w:t>of</w:t>
      </w:r>
      <w:r>
        <w:rPr>
          <w:color w:val="221F1F"/>
          <w:spacing w:val="-7"/>
          <w:sz w:val="20"/>
        </w:rPr>
        <w:t xml:space="preserve"> </w:t>
      </w:r>
      <w:r>
        <w:rPr>
          <w:color w:val="221F1F"/>
          <w:sz w:val="20"/>
        </w:rPr>
        <w:t>paragraph</w:t>
      </w:r>
      <w:r>
        <w:rPr>
          <w:color w:val="221F1F"/>
          <w:spacing w:val="-5"/>
          <w:sz w:val="20"/>
        </w:rPr>
        <w:t xml:space="preserve"> </w:t>
      </w:r>
      <w:r>
        <w:rPr>
          <w:color w:val="221F1F"/>
          <w:sz w:val="20"/>
        </w:rPr>
        <w:t>(g)</w:t>
      </w:r>
      <w:r>
        <w:rPr>
          <w:color w:val="221F1F"/>
          <w:spacing w:val="-7"/>
          <w:sz w:val="20"/>
        </w:rPr>
        <w:t xml:space="preserve"> </w:t>
      </w:r>
      <w:r>
        <w:rPr>
          <w:color w:val="221F1F"/>
          <w:sz w:val="20"/>
        </w:rPr>
        <w:t>above</w:t>
      </w:r>
      <w:r>
        <w:rPr>
          <w:color w:val="221F1F"/>
          <w:spacing w:val="-7"/>
          <w:sz w:val="20"/>
        </w:rPr>
        <w:t xml:space="preserve"> </w:t>
      </w:r>
      <w:r>
        <w:rPr>
          <w:color w:val="221F1F"/>
          <w:sz w:val="20"/>
        </w:rPr>
        <w:t>and</w:t>
      </w:r>
      <w:r>
        <w:rPr>
          <w:color w:val="221F1F"/>
          <w:spacing w:val="-7"/>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paragraph</w:t>
      </w:r>
      <w:r>
        <w:rPr>
          <w:color w:val="221F1F"/>
          <w:spacing w:val="-3"/>
          <w:sz w:val="20"/>
        </w:rPr>
        <w:t xml:space="preserve"> </w:t>
      </w:r>
      <w:r>
        <w:rPr>
          <w:color w:val="221F1F"/>
          <w:sz w:val="20"/>
        </w:rPr>
        <w:t>(h),</w:t>
      </w:r>
      <w:r>
        <w:rPr>
          <w:color w:val="221F1F"/>
          <w:spacing w:val="-4"/>
          <w:sz w:val="20"/>
        </w:rPr>
        <w:t xml:space="preserve"> </w:t>
      </w:r>
      <w:r>
        <w:rPr>
          <w:color w:val="221F1F"/>
          <w:sz w:val="20"/>
        </w:rPr>
        <w:t>modified as required by subparagraph (1) above.</w:t>
      </w:r>
    </w:p>
    <w:p w14:paraId="3916991A" w14:textId="77777777" w:rsidR="00016C31" w:rsidRDefault="00016C31">
      <w:pPr>
        <w:pStyle w:val="BodyText"/>
        <w:spacing w:before="10"/>
        <w:rPr>
          <w:sz w:val="19"/>
        </w:rPr>
      </w:pPr>
    </w:p>
    <w:p w14:paraId="32FC4EE4" w14:textId="77777777" w:rsidR="00016C31" w:rsidRDefault="00632607">
      <w:pPr>
        <w:pStyle w:val="BodyText"/>
        <w:spacing w:before="1"/>
        <w:ind w:left="440" w:right="999" w:hanging="3"/>
      </w:pPr>
      <w:r>
        <w:rPr>
          <w:color w:val="221F1F"/>
        </w:rPr>
        <w:t>(</w:t>
      </w:r>
      <w:proofErr w:type="spellStart"/>
      <w:r>
        <w:rPr>
          <w:color w:val="221F1F"/>
        </w:rPr>
        <w:t>i</w:t>
      </w:r>
      <w:proofErr w:type="spellEnd"/>
      <w:r>
        <w:rPr>
          <w:color w:val="221F1F"/>
        </w:rPr>
        <w:t>) Disagreements. If the Contractor and the Contracting Officer fail to agree upon the total final price within 60 days</w:t>
      </w:r>
      <w:r>
        <w:rPr>
          <w:color w:val="221F1F"/>
          <w:spacing w:val="-6"/>
        </w:rPr>
        <w:t xml:space="preserve"> </w:t>
      </w:r>
      <w:r>
        <w:rPr>
          <w:color w:val="221F1F"/>
        </w:rPr>
        <w:t>(or</w:t>
      </w:r>
      <w:r>
        <w:rPr>
          <w:color w:val="221F1F"/>
          <w:spacing w:val="-4"/>
        </w:rPr>
        <w:t xml:space="preserve"> </w:t>
      </w:r>
      <w:r>
        <w:rPr>
          <w:color w:val="221F1F"/>
        </w:rPr>
        <w:t>within</w:t>
      </w:r>
      <w:r>
        <w:rPr>
          <w:color w:val="221F1F"/>
          <w:spacing w:val="-4"/>
        </w:rPr>
        <w:t xml:space="preserve"> </w:t>
      </w:r>
      <w:r>
        <w:rPr>
          <w:color w:val="221F1F"/>
        </w:rPr>
        <w:t>such</w:t>
      </w:r>
      <w:r>
        <w:rPr>
          <w:color w:val="221F1F"/>
          <w:spacing w:val="-6"/>
        </w:rPr>
        <w:t xml:space="preserve"> </w:t>
      </w:r>
      <w:r>
        <w:rPr>
          <w:color w:val="221F1F"/>
        </w:rPr>
        <w:t>other</w:t>
      </w:r>
      <w:r>
        <w:rPr>
          <w:color w:val="221F1F"/>
          <w:spacing w:val="-6"/>
        </w:rPr>
        <w:t xml:space="preserve"> </w:t>
      </w:r>
      <w:r>
        <w:rPr>
          <w:color w:val="221F1F"/>
        </w:rPr>
        <w:t>period</w:t>
      </w:r>
      <w:r>
        <w:rPr>
          <w:color w:val="221F1F"/>
          <w:spacing w:val="-3"/>
        </w:rPr>
        <w:t xml:space="preserve"> </w:t>
      </w:r>
      <w:r>
        <w:rPr>
          <w:color w:val="221F1F"/>
        </w:rPr>
        <w:t>as</w:t>
      </w:r>
      <w:r>
        <w:rPr>
          <w:color w:val="221F1F"/>
          <w:spacing w:val="-6"/>
        </w:rPr>
        <w:t xml:space="preserve"> </w:t>
      </w:r>
      <w:r>
        <w:rPr>
          <w:color w:val="221F1F"/>
        </w:rPr>
        <w:t>the</w:t>
      </w:r>
      <w:r>
        <w:rPr>
          <w:color w:val="221F1F"/>
          <w:spacing w:val="-7"/>
        </w:rPr>
        <w:t xml:space="preserve"> </w:t>
      </w:r>
      <w:r>
        <w:rPr>
          <w:color w:val="221F1F"/>
        </w:rPr>
        <w:t>Contracting</w:t>
      </w:r>
      <w:r>
        <w:rPr>
          <w:color w:val="221F1F"/>
          <w:spacing w:val="-3"/>
        </w:rPr>
        <w:t xml:space="preserve"> </w:t>
      </w:r>
      <w:r>
        <w:rPr>
          <w:color w:val="221F1F"/>
        </w:rPr>
        <w:t>Officer</w:t>
      </w:r>
      <w:r>
        <w:rPr>
          <w:color w:val="221F1F"/>
          <w:spacing w:val="-8"/>
        </w:rPr>
        <w:t xml:space="preserve"> </w:t>
      </w:r>
      <w:r>
        <w:rPr>
          <w:color w:val="221F1F"/>
        </w:rPr>
        <w:t>may</w:t>
      </w:r>
      <w:r>
        <w:rPr>
          <w:color w:val="221F1F"/>
          <w:spacing w:val="-3"/>
        </w:rPr>
        <w:t xml:space="preserve"> </w:t>
      </w:r>
      <w:r>
        <w:rPr>
          <w:color w:val="221F1F"/>
        </w:rPr>
        <w:t>specify)</w:t>
      </w:r>
      <w:r>
        <w:rPr>
          <w:color w:val="221F1F"/>
          <w:spacing w:val="-4"/>
        </w:rPr>
        <w:t xml:space="preserve"> </w:t>
      </w:r>
      <w:r>
        <w:rPr>
          <w:color w:val="221F1F"/>
        </w:rPr>
        <w:t>after</w:t>
      </w:r>
      <w:r>
        <w:rPr>
          <w:color w:val="221F1F"/>
          <w:spacing w:val="-4"/>
        </w:rPr>
        <w:t xml:space="preserve"> </w:t>
      </w:r>
      <w:r>
        <w:rPr>
          <w:color w:val="221F1F"/>
        </w:rPr>
        <w:t>the</w:t>
      </w:r>
      <w:r>
        <w:rPr>
          <w:color w:val="221F1F"/>
          <w:spacing w:val="-5"/>
        </w:rPr>
        <w:t xml:space="preserve"> </w:t>
      </w:r>
      <w:r>
        <w:rPr>
          <w:color w:val="221F1F"/>
        </w:rPr>
        <w:t>date</w:t>
      </w:r>
      <w:r>
        <w:rPr>
          <w:color w:val="221F1F"/>
          <w:spacing w:val="-7"/>
        </w:rPr>
        <w:t xml:space="preserve"> </w:t>
      </w:r>
      <w:r>
        <w:rPr>
          <w:color w:val="221F1F"/>
        </w:rPr>
        <w:t>on</w:t>
      </w:r>
      <w:r>
        <w:rPr>
          <w:color w:val="221F1F"/>
          <w:spacing w:val="-7"/>
        </w:rPr>
        <w:t xml:space="preserve"> </w:t>
      </w:r>
      <w:r>
        <w:rPr>
          <w:color w:val="221F1F"/>
        </w:rPr>
        <w:t>which</w:t>
      </w:r>
      <w:r>
        <w:rPr>
          <w:color w:val="221F1F"/>
          <w:spacing w:val="-3"/>
        </w:rPr>
        <w:t xml:space="preserve"> </w:t>
      </w:r>
      <w:r>
        <w:rPr>
          <w:color w:val="221F1F"/>
        </w:rPr>
        <w:t>the</w:t>
      </w:r>
      <w:r>
        <w:rPr>
          <w:color w:val="221F1F"/>
          <w:spacing w:val="-5"/>
        </w:rPr>
        <w:t xml:space="preserve"> </w:t>
      </w:r>
      <w:r>
        <w:rPr>
          <w:color w:val="221F1F"/>
        </w:rPr>
        <w:t>data</w:t>
      </w:r>
      <w:r>
        <w:rPr>
          <w:color w:val="221F1F"/>
          <w:spacing w:val="-7"/>
        </w:rPr>
        <w:t xml:space="preserve"> </w:t>
      </w:r>
      <w:r>
        <w:rPr>
          <w:color w:val="221F1F"/>
        </w:rPr>
        <w:t>required by paragraph (c)</w:t>
      </w:r>
      <w:r>
        <w:rPr>
          <w:color w:val="221F1F"/>
          <w:spacing w:val="-2"/>
        </w:rPr>
        <w:t xml:space="preserve"> </w:t>
      </w:r>
      <w:r>
        <w:rPr>
          <w:color w:val="221F1F"/>
        </w:rPr>
        <w:t>above</w:t>
      </w:r>
      <w:r>
        <w:rPr>
          <w:color w:val="221F1F"/>
          <w:spacing w:val="-1"/>
        </w:rPr>
        <w:t xml:space="preserve"> </w:t>
      </w:r>
      <w:r>
        <w:rPr>
          <w:color w:val="221F1F"/>
        </w:rPr>
        <w:t>are</w:t>
      </w:r>
      <w:r>
        <w:rPr>
          <w:color w:val="221F1F"/>
          <w:spacing w:val="-1"/>
        </w:rPr>
        <w:t xml:space="preserve"> </w:t>
      </w:r>
      <w:r>
        <w:rPr>
          <w:color w:val="221F1F"/>
        </w:rPr>
        <w:t>to</w:t>
      </w:r>
      <w:r>
        <w:rPr>
          <w:color w:val="221F1F"/>
          <w:spacing w:val="-3"/>
        </w:rPr>
        <w:t xml:space="preserve"> </w:t>
      </w:r>
      <w:r>
        <w:rPr>
          <w:color w:val="221F1F"/>
        </w:rPr>
        <w:t>be</w:t>
      </w:r>
      <w:r>
        <w:rPr>
          <w:color w:val="221F1F"/>
          <w:spacing w:val="-1"/>
        </w:rPr>
        <w:t xml:space="preserve"> </w:t>
      </w:r>
      <w:r>
        <w:rPr>
          <w:color w:val="221F1F"/>
        </w:rPr>
        <w:t>submitted,</w:t>
      </w:r>
      <w:r>
        <w:rPr>
          <w:color w:val="221F1F"/>
          <w:spacing w:val="-1"/>
        </w:rPr>
        <w:t xml:space="preserve"> </w:t>
      </w:r>
      <w:r>
        <w:rPr>
          <w:color w:val="221F1F"/>
        </w:rPr>
        <w:t>the</w:t>
      </w:r>
      <w:r>
        <w:rPr>
          <w:color w:val="221F1F"/>
          <w:spacing w:val="-1"/>
        </w:rPr>
        <w:t xml:space="preserve"> </w:t>
      </w:r>
      <w:r>
        <w:rPr>
          <w:color w:val="221F1F"/>
        </w:rPr>
        <w:t>Contracting Officer shall</w:t>
      </w:r>
      <w:r>
        <w:rPr>
          <w:color w:val="221F1F"/>
          <w:spacing w:val="-1"/>
        </w:rPr>
        <w:t xml:space="preserve"> </w:t>
      </w:r>
      <w:r>
        <w:rPr>
          <w:color w:val="221F1F"/>
        </w:rPr>
        <w:t>promptly</w:t>
      </w:r>
      <w:r>
        <w:rPr>
          <w:color w:val="221F1F"/>
          <w:spacing w:val="-1"/>
        </w:rPr>
        <w:t xml:space="preserve"> </w:t>
      </w:r>
      <w:r>
        <w:rPr>
          <w:color w:val="221F1F"/>
        </w:rPr>
        <w:t>issue</w:t>
      </w:r>
      <w:r>
        <w:rPr>
          <w:color w:val="221F1F"/>
          <w:spacing w:val="-1"/>
        </w:rPr>
        <w:t xml:space="preserve"> </w:t>
      </w:r>
      <w:r>
        <w:rPr>
          <w:color w:val="221F1F"/>
        </w:rPr>
        <w:t>a</w:t>
      </w:r>
      <w:r>
        <w:rPr>
          <w:color w:val="221F1F"/>
          <w:spacing w:val="-3"/>
        </w:rPr>
        <w:t xml:space="preserve"> </w:t>
      </w:r>
      <w:r>
        <w:rPr>
          <w:color w:val="221F1F"/>
        </w:rPr>
        <w:t>decision in accordance with the Disputes clause.</w:t>
      </w:r>
    </w:p>
    <w:p w14:paraId="146B4F81" w14:textId="77777777" w:rsidR="00016C31" w:rsidRDefault="00016C31">
      <w:pPr>
        <w:pStyle w:val="BodyText"/>
        <w:spacing w:before="1"/>
      </w:pPr>
    </w:p>
    <w:p w14:paraId="73D5D70F" w14:textId="77777777" w:rsidR="00016C31" w:rsidRDefault="00632607">
      <w:pPr>
        <w:pStyle w:val="ListParagraph"/>
        <w:numPr>
          <w:ilvl w:val="0"/>
          <w:numId w:val="87"/>
        </w:numPr>
        <w:tabs>
          <w:tab w:val="left" w:pos="439"/>
        </w:tabs>
        <w:spacing w:before="1"/>
        <w:ind w:right="864"/>
        <w:jc w:val="left"/>
        <w:rPr>
          <w:sz w:val="20"/>
        </w:rPr>
      </w:pPr>
      <w:r>
        <w:rPr>
          <w:color w:val="221F1F"/>
          <w:sz w:val="20"/>
        </w:rPr>
        <w:t>Termination. If this contract is terminated before the total final price is established, prices of supplies or services subject to price revision shall be established in accordance with this clause for (1) completed supplies and services accepted</w:t>
      </w:r>
      <w:r>
        <w:rPr>
          <w:color w:val="221F1F"/>
          <w:spacing w:val="-4"/>
          <w:sz w:val="20"/>
        </w:rPr>
        <w:t xml:space="preserve"> </w:t>
      </w:r>
      <w:r>
        <w:rPr>
          <w:color w:val="221F1F"/>
          <w:sz w:val="20"/>
        </w:rPr>
        <w:t>by</w:t>
      </w:r>
      <w:r>
        <w:rPr>
          <w:color w:val="221F1F"/>
          <w:spacing w:val="-7"/>
          <w:sz w:val="20"/>
        </w:rPr>
        <w:t xml:space="preserve"> </w:t>
      </w:r>
      <w:r>
        <w:rPr>
          <w:color w:val="221F1F"/>
          <w:sz w:val="20"/>
        </w:rPr>
        <w:t>the</w:t>
      </w:r>
      <w:r>
        <w:rPr>
          <w:color w:val="221F1F"/>
          <w:spacing w:val="-5"/>
          <w:sz w:val="20"/>
        </w:rPr>
        <w:t xml:space="preserve"> </w:t>
      </w:r>
      <w:r>
        <w:rPr>
          <w:color w:val="221F1F"/>
          <w:sz w:val="20"/>
        </w:rPr>
        <w:t>Government</w:t>
      </w:r>
      <w:r>
        <w:rPr>
          <w:color w:val="221F1F"/>
          <w:spacing w:val="-4"/>
          <w:sz w:val="20"/>
        </w:rPr>
        <w:t xml:space="preserve"> </w:t>
      </w:r>
      <w:r>
        <w:rPr>
          <w:color w:val="221F1F"/>
          <w:sz w:val="20"/>
        </w:rPr>
        <w:t>and</w:t>
      </w:r>
      <w:r>
        <w:rPr>
          <w:color w:val="221F1F"/>
          <w:spacing w:val="-4"/>
          <w:sz w:val="20"/>
        </w:rPr>
        <w:t xml:space="preserve"> </w:t>
      </w:r>
      <w:r>
        <w:rPr>
          <w:color w:val="221F1F"/>
          <w:sz w:val="20"/>
        </w:rPr>
        <w:t>(2)</w:t>
      </w:r>
      <w:r>
        <w:rPr>
          <w:color w:val="221F1F"/>
          <w:spacing w:val="-7"/>
          <w:sz w:val="20"/>
        </w:rPr>
        <w:t xml:space="preserve"> </w:t>
      </w:r>
      <w:r>
        <w:rPr>
          <w:color w:val="221F1F"/>
          <w:sz w:val="20"/>
        </w:rPr>
        <w:t>those</w:t>
      </w:r>
      <w:r>
        <w:rPr>
          <w:color w:val="221F1F"/>
          <w:spacing w:val="-3"/>
          <w:sz w:val="20"/>
        </w:rPr>
        <w:t xml:space="preserve"> </w:t>
      </w:r>
      <w:r>
        <w:rPr>
          <w:color w:val="221F1F"/>
          <w:sz w:val="20"/>
        </w:rPr>
        <w:t>supplies</w:t>
      </w:r>
      <w:r>
        <w:rPr>
          <w:color w:val="221F1F"/>
          <w:spacing w:val="-5"/>
          <w:sz w:val="20"/>
        </w:rPr>
        <w:t xml:space="preserve"> </w:t>
      </w:r>
      <w:r>
        <w:rPr>
          <w:color w:val="221F1F"/>
          <w:sz w:val="20"/>
        </w:rPr>
        <w:t>and</w:t>
      </w:r>
      <w:r>
        <w:rPr>
          <w:color w:val="221F1F"/>
          <w:spacing w:val="-4"/>
          <w:sz w:val="20"/>
        </w:rPr>
        <w:t xml:space="preserve"> </w:t>
      </w:r>
      <w:r>
        <w:rPr>
          <w:color w:val="221F1F"/>
          <w:sz w:val="20"/>
        </w:rPr>
        <w:t>services</w:t>
      </w:r>
      <w:r>
        <w:rPr>
          <w:color w:val="221F1F"/>
          <w:spacing w:val="-7"/>
          <w:sz w:val="20"/>
        </w:rPr>
        <w:t xml:space="preserve"> </w:t>
      </w:r>
      <w:r>
        <w:rPr>
          <w:color w:val="221F1F"/>
          <w:sz w:val="20"/>
        </w:rPr>
        <w:t>not</w:t>
      </w:r>
      <w:r>
        <w:rPr>
          <w:color w:val="221F1F"/>
          <w:spacing w:val="-6"/>
          <w:sz w:val="20"/>
        </w:rPr>
        <w:t xml:space="preserve"> </w:t>
      </w:r>
      <w:r>
        <w:rPr>
          <w:color w:val="221F1F"/>
          <w:sz w:val="20"/>
        </w:rPr>
        <w:t>terminated</w:t>
      </w:r>
      <w:r>
        <w:rPr>
          <w:color w:val="221F1F"/>
          <w:spacing w:val="-3"/>
          <w:sz w:val="20"/>
        </w:rPr>
        <w:t xml:space="preserve"> </w:t>
      </w:r>
      <w:r>
        <w:rPr>
          <w:color w:val="221F1F"/>
          <w:sz w:val="20"/>
        </w:rPr>
        <w:t>under</w:t>
      </w:r>
      <w:r>
        <w:rPr>
          <w:color w:val="221F1F"/>
          <w:spacing w:val="-4"/>
          <w:sz w:val="20"/>
        </w:rPr>
        <w:t xml:space="preserve"> </w:t>
      </w:r>
      <w:r>
        <w:rPr>
          <w:color w:val="221F1F"/>
          <w:sz w:val="20"/>
        </w:rPr>
        <w:t>a</w:t>
      </w:r>
      <w:r>
        <w:rPr>
          <w:color w:val="221F1F"/>
          <w:spacing w:val="-8"/>
          <w:sz w:val="20"/>
        </w:rPr>
        <w:t xml:space="preserve"> </w:t>
      </w:r>
      <w:r>
        <w:rPr>
          <w:color w:val="221F1F"/>
          <w:sz w:val="20"/>
        </w:rPr>
        <w:t>partial</w:t>
      </w:r>
      <w:r>
        <w:rPr>
          <w:color w:val="221F1F"/>
          <w:spacing w:val="-5"/>
          <w:sz w:val="20"/>
        </w:rPr>
        <w:t xml:space="preserve"> </w:t>
      </w:r>
      <w:r>
        <w:rPr>
          <w:color w:val="221F1F"/>
          <w:sz w:val="20"/>
        </w:rPr>
        <w:t>termination.</w:t>
      </w:r>
      <w:r>
        <w:rPr>
          <w:color w:val="221F1F"/>
          <w:spacing w:val="-3"/>
          <w:sz w:val="20"/>
        </w:rPr>
        <w:t xml:space="preserve"> </w:t>
      </w:r>
      <w:r>
        <w:rPr>
          <w:color w:val="221F1F"/>
          <w:sz w:val="20"/>
        </w:rPr>
        <w:t>All</w:t>
      </w:r>
      <w:r>
        <w:rPr>
          <w:color w:val="221F1F"/>
          <w:spacing w:val="-6"/>
          <w:sz w:val="20"/>
        </w:rPr>
        <w:t xml:space="preserve"> </w:t>
      </w:r>
      <w:r>
        <w:rPr>
          <w:color w:val="221F1F"/>
          <w:sz w:val="20"/>
        </w:rPr>
        <w:t>other elements of the termination shall be resolved in accordance with other applicable clauses of this contract.</w:t>
      </w:r>
    </w:p>
    <w:p w14:paraId="6DA85A6D" w14:textId="77777777" w:rsidR="00016C31" w:rsidRDefault="00016C31">
      <w:pPr>
        <w:pStyle w:val="BodyText"/>
      </w:pPr>
    </w:p>
    <w:p w14:paraId="6EA1EABA" w14:textId="77777777" w:rsidR="00016C31" w:rsidRDefault="00900DE8">
      <w:pPr>
        <w:pStyle w:val="ListParagraph"/>
        <w:numPr>
          <w:ilvl w:val="0"/>
          <w:numId w:val="87"/>
        </w:numPr>
        <w:tabs>
          <w:tab w:val="left" w:pos="439"/>
        </w:tabs>
        <w:ind w:right="1000"/>
        <w:jc w:val="left"/>
        <w:rPr>
          <w:sz w:val="20"/>
        </w:rPr>
      </w:pPr>
      <w:r>
        <w:pict w14:anchorId="5F9D1E79">
          <v:rect id="docshape54" o:spid="_x0000_s1078" style="position:absolute;left:0;text-align:left;margin-left:59.5pt;margin-top:79.65pt;width:515pt;height:1.45pt;z-index:-18493952;mso-position-horizontal-relative:page" fillcolor="#0e233d" stroked="f">
            <w10:wrap anchorx="page"/>
          </v:rect>
        </w:pict>
      </w:r>
      <w:r w:rsidR="00632607">
        <w:rPr>
          <w:color w:val="221F1F"/>
          <w:sz w:val="20"/>
        </w:rPr>
        <w:t>Equitable adjustment</w:t>
      </w:r>
      <w:r w:rsidR="00632607">
        <w:rPr>
          <w:color w:val="221F1F"/>
          <w:spacing w:val="-1"/>
          <w:sz w:val="20"/>
        </w:rPr>
        <w:t xml:space="preserve"> </w:t>
      </w:r>
      <w:r w:rsidR="00632607">
        <w:rPr>
          <w:color w:val="221F1F"/>
          <w:sz w:val="20"/>
        </w:rPr>
        <w:t>under other clauses. If an equitable adjustment in the contract price is made under any other clause</w:t>
      </w:r>
      <w:r w:rsidR="00632607">
        <w:rPr>
          <w:color w:val="221F1F"/>
          <w:spacing w:val="-5"/>
          <w:sz w:val="20"/>
        </w:rPr>
        <w:t xml:space="preserve"> </w:t>
      </w:r>
      <w:r w:rsidR="00632607">
        <w:rPr>
          <w:color w:val="221F1F"/>
          <w:sz w:val="20"/>
        </w:rPr>
        <w:t>of</w:t>
      </w:r>
      <w:r w:rsidR="00632607">
        <w:rPr>
          <w:color w:val="221F1F"/>
          <w:spacing w:val="-5"/>
          <w:sz w:val="20"/>
        </w:rPr>
        <w:t xml:space="preserve"> </w:t>
      </w:r>
      <w:r w:rsidR="00632607">
        <w:rPr>
          <w:color w:val="221F1F"/>
          <w:sz w:val="20"/>
        </w:rPr>
        <w:t>this</w:t>
      </w:r>
      <w:r w:rsidR="00632607">
        <w:rPr>
          <w:color w:val="221F1F"/>
          <w:spacing w:val="-6"/>
          <w:sz w:val="20"/>
        </w:rPr>
        <w:t xml:space="preserve"> </w:t>
      </w:r>
      <w:r w:rsidR="00632607">
        <w:rPr>
          <w:color w:val="221F1F"/>
          <w:sz w:val="20"/>
        </w:rPr>
        <w:t>contract</w:t>
      </w:r>
      <w:r w:rsidR="00632607">
        <w:rPr>
          <w:color w:val="221F1F"/>
          <w:spacing w:val="-5"/>
          <w:sz w:val="20"/>
        </w:rPr>
        <w:t xml:space="preserve"> </w:t>
      </w:r>
      <w:r w:rsidR="00632607">
        <w:rPr>
          <w:color w:val="221F1F"/>
          <w:sz w:val="20"/>
        </w:rPr>
        <w:t>before</w:t>
      </w:r>
      <w:r w:rsidR="00632607">
        <w:rPr>
          <w:color w:val="221F1F"/>
          <w:spacing w:val="-4"/>
          <w:sz w:val="20"/>
        </w:rPr>
        <w:t xml:space="preserve"> </w:t>
      </w:r>
      <w:r w:rsidR="00632607">
        <w:rPr>
          <w:color w:val="221F1F"/>
          <w:sz w:val="20"/>
        </w:rPr>
        <w:t>the</w:t>
      </w:r>
      <w:r w:rsidR="00632607">
        <w:rPr>
          <w:color w:val="221F1F"/>
          <w:spacing w:val="-4"/>
          <w:sz w:val="20"/>
        </w:rPr>
        <w:t xml:space="preserve"> </w:t>
      </w:r>
      <w:r w:rsidR="00632607">
        <w:rPr>
          <w:color w:val="221F1F"/>
          <w:sz w:val="20"/>
        </w:rPr>
        <w:t>total</w:t>
      </w:r>
      <w:r w:rsidR="00632607">
        <w:rPr>
          <w:color w:val="221F1F"/>
          <w:spacing w:val="-5"/>
          <w:sz w:val="20"/>
        </w:rPr>
        <w:t xml:space="preserve"> </w:t>
      </w:r>
      <w:r w:rsidR="00632607">
        <w:rPr>
          <w:color w:val="221F1F"/>
          <w:sz w:val="20"/>
        </w:rPr>
        <w:t>final</w:t>
      </w:r>
      <w:r w:rsidR="00632607">
        <w:rPr>
          <w:color w:val="221F1F"/>
          <w:spacing w:val="-5"/>
          <w:sz w:val="20"/>
        </w:rPr>
        <w:t xml:space="preserve"> </w:t>
      </w:r>
      <w:r w:rsidR="00632607">
        <w:rPr>
          <w:color w:val="221F1F"/>
          <w:sz w:val="20"/>
        </w:rPr>
        <w:t>price</w:t>
      </w:r>
      <w:r w:rsidR="00632607">
        <w:rPr>
          <w:color w:val="221F1F"/>
          <w:spacing w:val="-7"/>
          <w:sz w:val="20"/>
        </w:rPr>
        <w:t xml:space="preserve"> </w:t>
      </w:r>
      <w:r w:rsidR="00632607">
        <w:rPr>
          <w:color w:val="221F1F"/>
          <w:sz w:val="20"/>
        </w:rPr>
        <w:t>is</w:t>
      </w:r>
      <w:r w:rsidR="00632607">
        <w:rPr>
          <w:color w:val="221F1F"/>
          <w:spacing w:val="-6"/>
          <w:sz w:val="20"/>
        </w:rPr>
        <w:t xml:space="preserve"> </w:t>
      </w:r>
      <w:r w:rsidR="00632607">
        <w:rPr>
          <w:color w:val="221F1F"/>
          <w:sz w:val="20"/>
        </w:rPr>
        <w:t>established,</w:t>
      </w:r>
      <w:r w:rsidR="00632607">
        <w:rPr>
          <w:color w:val="221F1F"/>
          <w:spacing w:val="-4"/>
          <w:sz w:val="20"/>
        </w:rPr>
        <w:t xml:space="preserve"> </w:t>
      </w:r>
      <w:r w:rsidR="00632607">
        <w:rPr>
          <w:color w:val="221F1F"/>
          <w:sz w:val="20"/>
        </w:rPr>
        <w:t>the</w:t>
      </w:r>
      <w:r w:rsidR="00632607">
        <w:rPr>
          <w:color w:val="221F1F"/>
          <w:spacing w:val="-4"/>
          <w:sz w:val="20"/>
        </w:rPr>
        <w:t xml:space="preserve"> </w:t>
      </w:r>
      <w:r w:rsidR="00632607">
        <w:rPr>
          <w:color w:val="221F1F"/>
          <w:sz w:val="20"/>
        </w:rPr>
        <w:t>adjustment</w:t>
      </w:r>
      <w:r w:rsidR="00632607">
        <w:rPr>
          <w:color w:val="221F1F"/>
          <w:spacing w:val="-5"/>
          <w:sz w:val="20"/>
        </w:rPr>
        <w:t xml:space="preserve"> </w:t>
      </w:r>
      <w:r w:rsidR="00632607">
        <w:rPr>
          <w:color w:val="221F1F"/>
          <w:sz w:val="20"/>
        </w:rPr>
        <w:t>shall</w:t>
      </w:r>
      <w:r w:rsidR="00632607">
        <w:rPr>
          <w:color w:val="221F1F"/>
          <w:spacing w:val="-5"/>
          <w:sz w:val="20"/>
        </w:rPr>
        <w:t xml:space="preserve"> </w:t>
      </w:r>
      <w:r w:rsidR="00632607">
        <w:rPr>
          <w:color w:val="221F1F"/>
          <w:sz w:val="20"/>
        </w:rPr>
        <w:t>be</w:t>
      </w:r>
      <w:r w:rsidR="00632607">
        <w:rPr>
          <w:color w:val="221F1F"/>
          <w:spacing w:val="-5"/>
          <w:sz w:val="20"/>
        </w:rPr>
        <w:t xml:space="preserve"> </w:t>
      </w:r>
      <w:r w:rsidR="00632607">
        <w:rPr>
          <w:color w:val="221F1F"/>
          <w:sz w:val="20"/>
        </w:rPr>
        <w:t>made</w:t>
      </w:r>
      <w:r w:rsidR="00632607">
        <w:rPr>
          <w:color w:val="221F1F"/>
          <w:spacing w:val="-5"/>
          <w:sz w:val="20"/>
        </w:rPr>
        <w:t xml:space="preserve"> </w:t>
      </w:r>
      <w:r w:rsidR="00632607">
        <w:rPr>
          <w:color w:val="221F1F"/>
          <w:sz w:val="20"/>
        </w:rPr>
        <w:t>in</w:t>
      </w:r>
      <w:r w:rsidR="00632607">
        <w:rPr>
          <w:color w:val="221F1F"/>
          <w:spacing w:val="-4"/>
          <w:sz w:val="20"/>
        </w:rPr>
        <w:t xml:space="preserve"> </w:t>
      </w:r>
      <w:r w:rsidR="00632607">
        <w:rPr>
          <w:color w:val="221F1F"/>
          <w:sz w:val="20"/>
        </w:rPr>
        <w:t>the</w:t>
      </w:r>
      <w:r w:rsidR="00632607">
        <w:rPr>
          <w:color w:val="221F1F"/>
          <w:spacing w:val="-4"/>
          <w:sz w:val="20"/>
        </w:rPr>
        <w:t xml:space="preserve"> </w:t>
      </w:r>
      <w:r w:rsidR="00632607">
        <w:rPr>
          <w:color w:val="221F1F"/>
          <w:sz w:val="20"/>
        </w:rPr>
        <w:t>total</w:t>
      </w:r>
      <w:r w:rsidR="00632607">
        <w:rPr>
          <w:color w:val="221F1F"/>
          <w:spacing w:val="-5"/>
          <w:sz w:val="20"/>
        </w:rPr>
        <w:t xml:space="preserve"> </w:t>
      </w:r>
      <w:r w:rsidR="00632607">
        <w:rPr>
          <w:color w:val="221F1F"/>
          <w:sz w:val="20"/>
        </w:rPr>
        <w:t>target</w:t>
      </w:r>
      <w:r w:rsidR="00632607">
        <w:rPr>
          <w:color w:val="221F1F"/>
          <w:spacing w:val="-3"/>
          <w:sz w:val="20"/>
        </w:rPr>
        <w:t xml:space="preserve"> </w:t>
      </w:r>
      <w:r w:rsidR="00632607">
        <w:rPr>
          <w:color w:val="221F1F"/>
          <w:sz w:val="20"/>
        </w:rPr>
        <w:t>cost and may be made in the maximum dollar limit on the total final price, the total target profit, or both. If the adjustment is made after the total final price is established, only the total final price shall be adjusted.</w:t>
      </w:r>
    </w:p>
    <w:p w14:paraId="54B6C766" w14:textId="77777777" w:rsidR="00016C31" w:rsidRDefault="00016C31">
      <w:pPr>
        <w:rPr>
          <w:sz w:val="20"/>
        </w:rPr>
        <w:sectPr w:rsidR="00016C31">
          <w:pgSz w:w="12240" w:h="15840"/>
          <w:pgMar w:top="1360" w:right="640" w:bottom="1060" w:left="1000" w:header="0" w:footer="801" w:gutter="0"/>
          <w:cols w:space="720"/>
        </w:sectPr>
      </w:pPr>
    </w:p>
    <w:p w14:paraId="030C6834" w14:textId="77777777" w:rsidR="00016C31" w:rsidRDefault="00632607">
      <w:pPr>
        <w:pStyle w:val="ListParagraph"/>
        <w:numPr>
          <w:ilvl w:val="0"/>
          <w:numId w:val="87"/>
        </w:numPr>
        <w:tabs>
          <w:tab w:val="left" w:pos="679"/>
        </w:tabs>
        <w:spacing w:before="80"/>
        <w:ind w:left="440" w:right="846" w:hanging="3"/>
        <w:jc w:val="left"/>
        <w:rPr>
          <w:sz w:val="20"/>
        </w:rPr>
      </w:pPr>
      <w:r>
        <w:rPr>
          <w:color w:val="221F1F"/>
          <w:sz w:val="20"/>
        </w:rPr>
        <w:lastRenderedPageBreak/>
        <w:t>Exclusion</w:t>
      </w:r>
      <w:r>
        <w:rPr>
          <w:color w:val="221F1F"/>
          <w:spacing w:val="-3"/>
          <w:sz w:val="20"/>
        </w:rPr>
        <w:t xml:space="preserve"> </w:t>
      </w:r>
      <w:r>
        <w:rPr>
          <w:color w:val="221F1F"/>
          <w:sz w:val="20"/>
        </w:rPr>
        <w:t>from</w:t>
      </w:r>
      <w:r>
        <w:rPr>
          <w:color w:val="221F1F"/>
          <w:spacing w:val="-5"/>
          <w:sz w:val="20"/>
        </w:rPr>
        <w:t xml:space="preserve"> </w:t>
      </w:r>
      <w:r>
        <w:rPr>
          <w:color w:val="221F1F"/>
          <w:sz w:val="20"/>
        </w:rPr>
        <w:t>target</w:t>
      </w:r>
      <w:r>
        <w:rPr>
          <w:color w:val="221F1F"/>
          <w:spacing w:val="-6"/>
          <w:sz w:val="20"/>
        </w:rPr>
        <w:t xml:space="preserve"> </w:t>
      </w:r>
      <w:r>
        <w:rPr>
          <w:color w:val="221F1F"/>
          <w:sz w:val="20"/>
        </w:rPr>
        <w:t>price</w:t>
      </w:r>
      <w:r>
        <w:rPr>
          <w:color w:val="221F1F"/>
          <w:spacing w:val="-3"/>
          <w:sz w:val="20"/>
        </w:rPr>
        <w:t xml:space="preserve"> </w:t>
      </w:r>
      <w:r>
        <w:rPr>
          <w:color w:val="221F1F"/>
          <w:sz w:val="20"/>
        </w:rPr>
        <w:t>and</w:t>
      </w:r>
      <w:r>
        <w:rPr>
          <w:color w:val="221F1F"/>
          <w:spacing w:val="-3"/>
          <w:sz w:val="20"/>
        </w:rPr>
        <w:t xml:space="preserve"> </w:t>
      </w:r>
      <w:r>
        <w:rPr>
          <w:color w:val="221F1F"/>
          <w:sz w:val="20"/>
        </w:rPr>
        <w:t>total</w:t>
      </w:r>
      <w:r>
        <w:rPr>
          <w:color w:val="221F1F"/>
          <w:spacing w:val="-4"/>
          <w:sz w:val="20"/>
        </w:rPr>
        <w:t xml:space="preserve"> </w:t>
      </w:r>
      <w:r>
        <w:rPr>
          <w:color w:val="221F1F"/>
          <w:sz w:val="20"/>
        </w:rPr>
        <w:t>final</w:t>
      </w:r>
      <w:r>
        <w:rPr>
          <w:color w:val="221F1F"/>
          <w:spacing w:val="-6"/>
          <w:sz w:val="20"/>
        </w:rPr>
        <w:t xml:space="preserve"> </w:t>
      </w:r>
      <w:r>
        <w:rPr>
          <w:color w:val="221F1F"/>
          <w:sz w:val="20"/>
        </w:rPr>
        <w:t>price.</w:t>
      </w:r>
      <w:r>
        <w:rPr>
          <w:color w:val="221F1F"/>
          <w:spacing w:val="-5"/>
          <w:sz w:val="20"/>
        </w:rPr>
        <w:t xml:space="preserve"> </w:t>
      </w:r>
      <w:r>
        <w:rPr>
          <w:color w:val="221F1F"/>
          <w:sz w:val="20"/>
        </w:rPr>
        <w:t>If</w:t>
      </w:r>
      <w:r>
        <w:rPr>
          <w:color w:val="221F1F"/>
          <w:spacing w:val="-6"/>
          <w:sz w:val="20"/>
        </w:rPr>
        <w:t xml:space="preserve"> </w:t>
      </w:r>
      <w:r>
        <w:rPr>
          <w:color w:val="221F1F"/>
          <w:sz w:val="20"/>
        </w:rPr>
        <w:t>any</w:t>
      </w:r>
      <w:r>
        <w:rPr>
          <w:color w:val="221F1F"/>
          <w:spacing w:val="-3"/>
          <w:sz w:val="20"/>
        </w:rPr>
        <w:t xml:space="preserve"> </w:t>
      </w:r>
      <w:r>
        <w:rPr>
          <w:color w:val="221F1F"/>
          <w:sz w:val="20"/>
        </w:rPr>
        <w:t>clause</w:t>
      </w:r>
      <w:r>
        <w:rPr>
          <w:color w:val="221F1F"/>
          <w:spacing w:val="-4"/>
          <w:sz w:val="20"/>
        </w:rPr>
        <w:t xml:space="preserve"> </w:t>
      </w:r>
      <w:r>
        <w:rPr>
          <w:color w:val="221F1F"/>
          <w:sz w:val="20"/>
        </w:rPr>
        <w:t>of</w:t>
      </w:r>
      <w:r>
        <w:rPr>
          <w:color w:val="221F1F"/>
          <w:spacing w:val="-4"/>
          <w:sz w:val="20"/>
        </w:rPr>
        <w:t xml:space="preserve"> </w:t>
      </w:r>
      <w:r>
        <w:rPr>
          <w:color w:val="221F1F"/>
          <w:sz w:val="20"/>
        </w:rPr>
        <w:t>this</w:t>
      </w:r>
      <w:r>
        <w:rPr>
          <w:color w:val="221F1F"/>
          <w:spacing w:val="-5"/>
          <w:sz w:val="20"/>
        </w:rPr>
        <w:t xml:space="preserve"> </w:t>
      </w:r>
      <w:r>
        <w:rPr>
          <w:color w:val="221F1F"/>
          <w:sz w:val="20"/>
        </w:rPr>
        <w:t>contract</w:t>
      </w:r>
      <w:r>
        <w:rPr>
          <w:color w:val="221F1F"/>
          <w:spacing w:val="-4"/>
          <w:sz w:val="20"/>
        </w:rPr>
        <w:t xml:space="preserve"> </w:t>
      </w:r>
      <w:r>
        <w:rPr>
          <w:color w:val="221F1F"/>
          <w:sz w:val="20"/>
        </w:rPr>
        <w:t>provides</w:t>
      </w:r>
      <w:r>
        <w:rPr>
          <w:color w:val="221F1F"/>
          <w:spacing w:val="-6"/>
          <w:sz w:val="20"/>
        </w:rPr>
        <w:t xml:space="preserve"> </w:t>
      </w:r>
      <w:r>
        <w:rPr>
          <w:color w:val="221F1F"/>
          <w:sz w:val="20"/>
        </w:rPr>
        <w:t>that</w:t>
      </w:r>
      <w:r>
        <w:rPr>
          <w:color w:val="221F1F"/>
          <w:spacing w:val="-6"/>
          <w:sz w:val="20"/>
        </w:rPr>
        <w:t xml:space="preserve"> </w:t>
      </w:r>
      <w:r>
        <w:rPr>
          <w:color w:val="221F1F"/>
          <w:sz w:val="20"/>
        </w:rPr>
        <w:t>the</w:t>
      </w:r>
      <w:r>
        <w:rPr>
          <w:color w:val="221F1F"/>
          <w:spacing w:val="-3"/>
          <w:sz w:val="20"/>
        </w:rPr>
        <w:t xml:space="preserve"> </w:t>
      </w:r>
      <w:r>
        <w:rPr>
          <w:color w:val="221F1F"/>
          <w:sz w:val="20"/>
        </w:rPr>
        <w:t>contract</w:t>
      </w:r>
      <w:r>
        <w:rPr>
          <w:color w:val="221F1F"/>
          <w:spacing w:val="-4"/>
          <w:sz w:val="20"/>
        </w:rPr>
        <w:t xml:space="preserve"> </w:t>
      </w:r>
      <w:r>
        <w:rPr>
          <w:color w:val="221F1F"/>
          <w:sz w:val="20"/>
        </w:rPr>
        <w:t>price</w:t>
      </w:r>
      <w:r>
        <w:rPr>
          <w:color w:val="221F1F"/>
          <w:spacing w:val="-6"/>
          <w:sz w:val="20"/>
        </w:rPr>
        <w:t xml:space="preserve"> </w:t>
      </w:r>
      <w:r>
        <w:rPr>
          <w:color w:val="221F1F"/>
          <w:sz w:val="20"/>
        </w:rPr>
        <w:t>does not or will not include an amount for a specific purpose, then neither any target price nor the total final price includes or will include any amount for that purpose.</w:t>
      </w:r>
    </w:p>
    <w:p w14:paraId="0E0645B2" w14:textId="77777777" w:rsidR="00016C31" w:rsidRDefault="00016C31">
      <w:pPr>
        <w:pStyle w:val="BodyText"/>
      </w:pPr>
    </w:p>
    <w:p w14:paraId="21AC76FD" w14:textId="77777777" w:rsidR="00016C31" w:rsidRDefault="00632607">
      <w:pPr>
        <w:pStyle w:val="ListParagraph"/>
        <w:numPr>
          <w:ilvl w:val="0"/>
          <w:numId w:val="87"/>
        </w:numPr>
        <w:tabs>
          <w:tab w:val="left" w:pos="778"/>
          <w:tab w:val="left" w:pos="779"/>
        </w:tabs>
        <w:ind w:left="440" w:right="995"/>
        <w:jc w:val="left"/>
        <w:rPr>
          <w:sz w:val="20"/>
        </w:rPr>
      </w:pPr>
      <w:r>
        <w:rPr>
          <w:color w:val="221F1F"/>
          <w:sz w:val="20"/>
        </w:rPr>
        <w:t>Separate reimbursement. If any clause of this contract expressly provides that the cost of performance of an obligation</w:t>
      </w:r>
      <w:r>
        <w:rPr>
          <w:color w:val="221F1F"/>
          <w:spacing w:val="-3"/>
          <w:sz w:val="20"/>
        </w:rPr>
        <w:t xml:space="preserve"> </w:t>
      </w:r>
      <w:r>
        <w:rPr>
          <w:color w:val="221F1F"/>
          <w:sz w:val="20"/>
        </w:rPr>
        <w:t>shall</w:t>
      </w:r>
      <w:r>
        <w:rPr>
          <w:color w:val="221F1F"/>
          <w:spacing w:val="-5"/>
          <w:sz w:val="20"/>
        </w:rPr>
        <w:t xml:space="preserve"> </w:t>
      </w:r>
      <w:r>
        <w:rPr>
          <w:color w:val="221F1F"/>
          <w:sz w:val="20"/>
        </w:rPr>
        <w:t>be</w:t>
      </w:r>
      <w:r>
        <w:rPr>
          <w:color w:val="221F1F"/>
          <w:spacing w:val="-5"/>
          <w:sz w:val="20"/>
        </w:rPr>
        <w:t xml:space="preserve"> </w:t>
      </w:r>
      <w:r>
        <w:rPr>
          <w:color w:val="221F1F"/>
          <w:sz w:val="20"/>
        </w:rPr>
        <w:t>at</w:t>
      </w:r>
      <w:r>
        <w:rPr>
          <w:color w:val="221F1F"/>
          <w:spacing w:val="-7"/>
          <w:sz w:val="20"/>
        </w:rPr>
        <w:t xml:space="preserve"> </w:t>
      </w:r>
      <w:r>
        <w:rPr>
          <w:color w:val="221F1F"/>
          <w:sz w:val="20"/>
        </w:rPr>
        <w:t>Government</w:t>
      </w:r>
      <w:r>
        <w:rPr>
          <w:color w:val="221F1F"/>
          <w:spacing w:val="-4"/>
          <w:sz w:val="20"/>
        </w:rPr>
        <w:t xml:space="preserve"> </w:t>
      </w:r>
      <w:r>
        <w:rPr>
          <w:color w:val="221F1F"/>
          <w:sz w:val="20"/>
        </w:rPr>
        <w:t>expense</w:t>
      </w:r>
      <w:r>
        <w:rPr>
          <w:color w:val="221F1F"/>
          <w:spacing w:val="-5"/>
          <w:sz w:val="20"/>
        </w:rPr>
        <w:t xml:space="preserve"> </w:t>
      </w:r>
      <w:r>
        <w:rPr>
          <w:color w:val="221F1F"/>
          <w:sz w:val="20"/>
        </w:rPr>
        <w:t>that</w:t>
      </w:r>
      <w:r>
        <w:rPr>
          <w:color w:val="221F1F"/>
          <w:spacing w:val="-5"/>
          <w:sz w:val="20"/>
        </w:rPr>
        <w:t xml:space="preserve"> </w:t>
      </w:r>
      <w:r>
        <w:rPr>
          <w:color w:val="221F1F"/>
          <w:sz w:val="20"/>
        </w:rPr>
        <w:t>expense</w:t>
      </w:r>
      <w:r>
        <w:rPr>
          <w:color w:val="221F1F"/>
          <w:spacing w:val="-5"/>
          <w:sz w:val="20"/>
        </w:rPr>
        <w:t xml:space="preserve"> </w:t>
      </w:r>
      <w:r>
        <w:rPr>
          <w:color w:val="221F1F"/>
          <w:sz w:val="20"/>
        </w:rPr>
        <w:t>shall</w:t>
      </w:r>
      <w:r>
        <w:rPr>
          <w:color w:val="221F1F"/>
          <w:spacing w:val="-6"/>
          <w:sz w:val="20"/>
        </w:rPr>
        <w:t xml:space="preserve"> </w:t>
      </w:r>
      <w:r>
        <w:rPr>
          <w:color w:val="221F1F"/>
          <w:sz w:val="20"/>
        </w:rPr>
        <w:t>not</w:t>
      </w:r>
      <w:r>
        <w:rPr>
          <w:color w:val="221F1F"/>
          <w:spacing w:val="-5"/>
          <w:sz w:val="20"/>
        </w:rPr>
        <w:t xml:space="preserve"> </w:t>
      </w:r>
      <w:r>
        <w:rPr>
          <w:color w:val="221F1F"/>
          <w:sz w:val="20"/>
        </w:rPr>
        <w:t>be</w:t>
      </w:r>
      <w:r>
        <w:rPr>
          <w:color w:val="221F1F"/>
          <w:spacing w:val="-5"/>
          <w:sz w:val="20"/>
        </w:rPr>
        <w:t xml:space="preserve"> </w:t>
      </w:r>
      <w:r>
        <w:rPr>
          <w:color w:val="221F1F"/>
          <w:sz w:val="20"/>
        </w:rPr>
        <w:t>included</w:t>
      </w:r>
      <w:r>
        <w:rPr>
          <w:color w:val="221F1F"/>
          <w:spacing w:val="-6"/>
          <w:sz w:val="20"/>
        </w:rPr>
        <w:t xml:space="preserve"> </w:t>
      </w:r>
      <w:r>
        <w:rPr>
          <w:color w:val="221F1F"/>
          <w:sz w:val="20"/>
        </w:rPr>
        <w:t>in</w:t>
      </w:r>
      <w:r>
        <w:rPr>
          <w:color w:val="221F1F"/>
          <w:spacing w:val="-4"/>
          <w:sz w:val="20"/>
        </w:rPr>
        <w:t xml:space="preserve"> </w:t>
      </w:r>
      <w:r>
        <w:rPr>
          <w:color w:val="221F1F"/>
          <w:sz w:val="20"/>
        </w:rPr>
        <w:t>any</w:t>
      </w:r>
      <w:r>
        <w:rPr>
          <w:color w:val="221F1F"/>
          <w:spacing w:val="-4"/>
          <w:sz w:val="20"/>
        </w:rPr>
        <w:t xml:space="preserve"> </w:t>
      </w:r>
      <w:r>
        <w:rPr>
          <w:color w:val="221F1F"/>
          <w:sz w:val="20"/>
        </w:rPr>
        <w:t>target</w:t>
      </w:r>
      <w:r>
        <w:rPr>
          <w:color w:val="221F1F"/>
          <w:spacing w:val="-7"/>
          <w:sz w:val="20"/>
        </w:rPr>
        <w:t xml:space="preserve"> </w:t>
      </w:r>
      <w:r>
        <w:rPr>
          <w:color w:val="221F1F"/>
          <w:sz w:val="20"/>
        </w:rPr>
        <w:t>price</w:t>
      </w:r>
      <w:r>
        <w:rPr>
          <w:color w:val="221F1F"/>
          <w:spacing w:val="-4"/>
          <w:sz w:val="20"/>
        </w:rPr>
        <w:t xml:space="preserve"> </w:t>
      </w:r>
      <w:r>
        <w:rPr>
          <w:color w:val="221F1F"/>
          <w:sz w:val="20"/>
        </w:rPr>
        <w:t>or</w:t>
      </w:r>
      <w:r>
        <w:rPr>
          <w:color w:val="221F1F"/>
          <w:spacing w:val="-6"/>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total</w:t>
      </w:r>
      <w:r>
        <w:rPr>
          <w:color w:val="221F1F"/>
          <w:spacing w:val="-5"/>
          <w:sz w:val="20"/>
        </w:rPr>
        <w:t xml:space="preserve"> </w:t>
      </w:r>
      <w:r>
        <w:rPr>
          <w:color w:val="221F1F"/>
          <w:sz w:val="20"/>
        </w:rPr>
        <w:t xml:space="preserve">final </w:t>
      </w:r>
      <w:proofErr w:type="gramStart"/>
      <w:r>
        <w:rPr>
          <w:color w:val="221F1F"/>
          <w:sz w:val="20"/>
        </w:rPr>
        <w:t>price, but</w:t>
      </w:r>
      <w:proofErr w:type="gramEnd"/>
      <w:r>
        <w:rPr>
          <w:color w:val="221F1F"/>
          <w:sz w:val="20"/>
        </w:rPr>
        <w:t xml:space="preserve"> shall be reimbursed separately.</w:t>
      </w:r>
    </w:p>
    <w:p w14:paraId="705D90AA" w14:textId="77777777" w:rsidR="00016C31" w:rsidRDefault="00016C31">
      <w:pPr>
        <w:pStyle w:val="BodyText"/>
        <w:spacing w:before="10"/>
        <w:rPr>
          <w:sz w:val="19"/>
        </w:rPr>
      </w:pPr>
    </w:p>
    <w:p w14:paraId="5083B1E8" w14:textId="77777777" w:rsidR="00016C31" w:rsidRDefault="00632607">
      <w:pPr>
        <w:pStyle w:val="ListParagraph"/>
        <w:numPr>
          <w:ilvl w:val="0"/>
          <w:numId w:val="87"/>
        </w:numPr>
        <w:tabs>
          <w:tab w:val="left" w:pos="439"/>
        </w:tabs>
        <w:spacing w:before="1"/>
        <w:ind w:right="903"/>
        <w:jc w:val="left"/>
        <w:rPr>
          <w:sz w:val="20"/>
        </w:rPr>
      </w:pPr>
      <w:r>
        <w:rPr>
          <w:color w:val="221F1F"/>
          <w:sz w:val="20"/>
        </w:rPr>
        <w:t>Taxes.</w:t>
      </w:r>
      <w:r>
        <w:rPr>
          <w:color w:val="221F1F"/>
          <w:spacing w:val="-2"/>
          <w:sz w:val="20"/>
        </w:rPr>
        <w:t xml:space="preserve"> </w:t>
      </w:r>
      <w:r>
        <w:rPr>
          <w:color w:val="221F1F"/>
          <w:sz w:val="20"/>
        </w:rPr>
        <w:t>As</w:t>
      </w:r>
      <w:r>
        <w:rPr>
          <w:color w:val="221F1F"/>
          <w:spacing w:val="-3"/>
          <w:sz w:val="20"/>
        </w:rPr>
        <w:t xml:space="preserve"> </w:t>
      </w:r>
      <w:r>
        <w:rPr>
          <w:color w:val="221F1F"/>
          <w:sz w:val="20"/>
        </w:rPr>
        <w:t>used</w:t>
      </w:r>
      <w:r>
        <w:rPr>
          <w:color w:val="221F1F"/>
          <w:spacing w:val="-1"/>
          <w:sz w:val="20"/>
        </w:rPr>
        <w:t xml:space="preserve"> </w:t>
      </w:r>
      <w:r>
        <w:rPr>
          <w:color w:val="221F1F"/>
          <w:sz w:val="20"/>
        </w:rPr>
        <w:t>in</w:t>
      </w:r>
      <w:r>
        <w:rPr>
          <w:color w:val="221F1F"/>
          <w:spacing w:val="-1"/>
          <w:sz w:val="20"/>
        </w:rPr>
        <w:t xml:space="preserve"> </w:t>
      </w:r>
      <w:r>
        <w:rPr>
          <w:color w:val="221F1F"/>
          <w:sz w:val="20"/>
        </w:rPr>
        <w:t>the</w:t>
      </w:r>
      <w:r>
        <w:rPr>
          <w:color w:val="221F1F"/>
          <w:spacing w:val="-2"/>
          <w:sz w:val="20"/>
        </w:rPr>
        <w:t xml:space="preserve"> </w:t>
      </w:r>
      <w:r>
        <w:rPr>
          <w:color w:val="221F1F"/>
          <w:sz w:val="20"/>
        </w:rPr>
        <w:t>Federal,</w:t>
      </w:r>
      <w:r>
        <w:rPr>
          <w:color w:val="221F1F"/>
          <w:spacing w:val="-1"/>
          <w:sz w:val="20"/>
        </w:rPr>
        <w:t xml:space="preserve"> </w:t>
      </w:r>
      <w:r>
        <w:rPr>
          <w:color w:val="221F1F"/>
          <w:sz w:val="20"/>
        </w:rPr>
        <w:t>State,</w:t>
      </w:r>
      <w:r>
        <w:rPr>
          <w:color w:val="221F1F"/>
          <w:spacing w:val="-1"/>
          <w:sz w:val="20"/>
        </w:rPr>
        <w:t xml:space="preserve"> </w:t>
      </w:r>
      <w:r>
        <w:rPr>
          <w:color w:val="221F1F"/>
          <w:sz w:val="20"/>
        </w:rPr>
        <w:t>and</w:t>
      </w:r>
      <w:r>
        <w:rPr>
          <w:color w:val="221F1F"/>
          <w:spacing w:val="-1"/>
          <w:sz w:val="20"/>
        </w:rPr>
        <w:t xml:space="preserve"> </w:t>
      </w:r>
      <w:r>
        <w:rPr>
          <w:color w:val="221F1F"/>
          <w:sz w:val="20"/>
        </w:rPr>
        <w:t>Local</w:t>
      </w:r>
      <w:r>
        <w:rPr>
          <w:color w:val="221F1F"/>
          <w:spacing w:val="-2"/>
          <w:sz w:val="20"/>
        </w:rPr>
        <w:t xml:space="preserve"> </w:t>
      </w:r>
      <w:r>
        <w:rPr>
          <w:color w:val="221F1F"/>
          <w:sz w:val="20"/>
        </w:rPr>
        <w:t>Taxes</w:t>
      </w:r>
      <w:r>
        <w:rPr>
          <w:color w:val="221F1F"/>
          <w:spacing w:val="-2"/>
          <w:sz w:val="20"/>
        </w:rPr>
        <w:t xml:space="preserve"> </w:t>
      </w:r>
      <w:r>
        <w:rPr>
          <w:color w:val="221F1F"/>
          <w:sz w:val="20"/>
        </w:rPr>
        <w:t>clause</w:t>
      </w:r>
      <w:r>
        <w:rPr>
          <w:color w:val="221F1F"/>
          <w:spacing w:val="-4"/>
          <w:sz w:val="20"/>
        </w:rPr>
        <w:t xml:space="preserve"> </w:t>
      </w:r>
      <w:r>
        <w:rPr>
          <w:color w:val="221F1F"/>
          <w:sz w:val="20"/>
        </w:rPr>
        <w:t>or</w:t>
      </w:r>
      <w:r>
        <w:rPr>
          <w:color w:val="221F1F"/>
          <w:spacing w:val="-2"/>
          <w:sz w:val="20"/>
        </w:rPr>
        <w:t xml:space="preserve"> </w:t>
      </w:r>
      <w:r>
        <w:rPr>
          <w:color w:val="221F1F"/>
          <w:sz w:val="20"/>
        </w:rPr>
        <w:t>in</w:t>
      </w:r>
      <w:r>
        <w:rPr>
          <w:color w:val="221F1F"/>
          <w:spacing w:val="-1"/>
          <w:sz w:val="20"/>
        </w:rPr>
        <w:t xml:space="preserve"> </w:t>
      </w:r>
      <w:r>
        <w:rPr>
          <w:color w:val="221F1F"/>
          <w:sz w:val="20"/>
        </w:rPr>
        <w:t>any</w:t>
      </w:r>
      <w:r>
        <w:rPr>
          <w:color w:val="221F1F"/>
          <w:spacing w:val="-4"/>
          <w:sz w:val="20"/>
        </w:rPr>
        <w:t xml:space="preserve"> </w:t>
      </w:r>
      <w:r>
        <w:rPr>
          <w:color w:val="221F1F"/>
          <w:sz w:val="20"/>
        </w:rPr>
        <w:t>other</w:t>
      </w:r>
      <w:r>
        <w:rPr>
          <w:color w:val="221F1F"/>
          <w:spacing w:val="-1"/>
          <w:sz w:val="20"/>
        </w:rPr>
        <w:t xml:space="preserve"> </w:t>
      </w:r>
      <w:r>
        <w:rPr>
          <w:color w:val="221F1F"/>
          <w:sz w:val="20"/>
        </w:rPr>
        <w:t>clause</w:t>
      </w:r>
      <w:r>
        <w:rPr>
          <w:color w:val="221F1F"/>
          <w:spacing w:val="-4"/>
          <w:sz w:val="20"/>
        </w:rPr>
        <w:t xml:space="preserve"> </w:t>
      </w:r>
      <w:r>
        <w:rPr>
          <w:color w:val="221F1F"/>
          <w:sz w:val="20"/>
        </w:rPr>
        <w:t>that</w:t>
      </w:r>
      <w:r>
        <w:rPr>
          <w:color w:val="221F1F"/>
          <w:spacing w:val="-2"/>
          <w:sz w:val="20"/>
        </w:rPr>
        <w:t xml:space="preserve"> </w:t>
      </w:r>
      <w:r>
        <w:rPr>
          <w:color w:val="221F1F"/>
          <w:sz w:val="20"/>
        </w:rPr>
        <w:t>provides</w:t>
      </w:r>
      <w:r>
        <w:rPr>
          <w:color w:val="221F1F"/>
          <w:spacing w:val="-2"/>
          <w:sz w:val="20"/>
        </w:rPr>
        <w:t xml:space="preserve"> </w:t>
      </w:r>
      <w:r>
        <w:rPr>
          <w:color w:val="221F1F"/>
          <w:sz w:val="20"/>
        </w:rPr>
        <w:t>for</w:t>
      </w:r>
      <w:r>
        <w:rPr>
          <w:color w:val="221F1F"/>
          <w:spacing w:val="-1"/>
          <w:sz w:val="20"/>
        </w:rPr>
        <w:t xml:space="preserve"> </w:t>
      </w:r>
      <w:r>
        <w:rPr>
          <w:color w:val="221F1F"/>
          <w:sz w:val="20"/>
        </w:rPr>
        <w:t>certain</w:t>
      </w:r>
      <w:r>
        <w:rPr>
          <w:color w:val="221F1F"/>
          <w:spacing w:val="-1"/>
          <w:sz w:val="20"/>
        </w:rPr>
        <w:t xml:space="preserve"> </w:t>
      </w:r>
      <w:r>
        <w:rPr>
          <w:color w:val="221F1F"/>
          <w:sz w:val="20"/>
        </w:rPr>
        <w:t>taxes</w:t>
      </w:r>
      <w:r>
        <w:rPr>
          <w:color w:val="221F1F"/>
          <w:spacing w:val="-1"/>
          <w:sz w:val="20"/>
        </w:rPr>
        <w:t xml:space="preserve"> </w:t>
      </w:r>
      <w:r>
        <w:rPr>
          <w:color w:val="221F1F"/>
          <w:sz w:val="20"/>
        </w:rPr>
        <w:t>or duties</w:t>
      </w:r>
      <w:r>
        <w:rPr>
          <w:color w:val="221F1F"/>
          <w:spacing w:val="-4"/>
          <w:sz w:val="20"/>
        </w:rPr>
        <w:t xml:space="preserve"> </w:t>
      </w:r>
      <w:r>
        <w:rPr>
          <w:color w:val="221F1F"/>
          <w:sz w:val="20"/>
        </w:rPr>
        <w:t>to</w:t>
      </w:r>
      <w:r>
        <w:rPr>
          <w:color w:val="221F1F"/>
          <w:spacing w:val="-2"/>
          <w:sz w:val="20"/>
        </w:rPr>
        <w:t xml:space="preserve"> </w:t>
      </w:r>
      <w:r>
        <w:rPr>
          <w:color w:val="221F1F"/>
          <w:sz w:val="20"/>
        </w:rPr>
        <w:t>be</w:t>
      </w:r>
      <w:r>
        <w:rPr>
          <w:color w:val="221F1F"/>
          <w:spacing w:val="-3"/>
          <w:sz w:val="20"/>
        </w:rPr>
        <w:t xml:space="preserve"> </w:t>
      </w:r>
      <w:r>
        <w:rPr>
          <w:color w:val="221F1F"/>
          <w:sz w:val="20"/>
        </w:rPr>
        <w:t>included</w:t>
      </w:r>
      <w:r>
        <w:rPr>
          <w:color w:val="221F1F"/>
          <w:spacing w:val="-2"/>
          <w:sz w:val="20"/>
        </w:rPr>
        <w:t xml:space="preserve"> </w:t>
      </w:r>
      <w:r>
        <w:rPr>
          <w:color w:val="221F1F"/>
          <w:sz w:val="20"/>
        </w:rPr>
        <w:t>in,</w:t>
      </w:r>
      <w:r>
        <w:rPr>
          <w:color w:val="221F1F"/>
          <w:spacing w:val="-5"/>
          <w:sz w:val="20"/>
        </w:rPr>
        <w:t xml:space="preserve"> </w:t>
      </w:r>
      <w:r>
        <w:rPr>
          <w:color w:val="221F1F"/>
          <w:sz w:val="20"/>
        </w:rPr>
        <w:t>or</w:t>
      </w:r>
      <w:r>
        <w:rPr>
          <w:color w:val="221F1F"/>
          <w:spacing w:val="-3"/>
          <w:sz w:val="20"/>
        </w:rPr>
        <w:t xml:space="preserve"> </w:t>
      </w:r>
      <w:r>
        <w:rPr>
          <w:color w:val="221F1F"/>
          <w:sz w:val="20"/>
        </w:rPr>
        <w:t>excluded</w:t>
      </w:r>
      <w:r>
        <w:rPr>
          <w:color w:val="221F1F"/>
          <w:spacing w:val="-2"/>
          <w:sz w:val="20"/>
        </w:rPr>
        <w:t xml:space="preserve"> </w:t>
      </w:r>
      <w:r>
        <w:rPr>
          <w:color w:val="221F1F"/>
          <w:sz w:val="20"/>
        </w:rPr>
        <w:t>from,</w:t>
      </w:r>
      <w:r>
        <w:rPr>
          <w:color w:val="221F1F"/>
          <w:spacing w:val="-3"/>
          <w:sz w:val="20"/>
        </w:rPr>
        <w:t xml:space="preserve"> </w:t>
      </w:r>
      <w:r>
        <w:rPr>
          <w:color w:val="221F1F"/>
          <w:sz w:val="20"/>
        </w:rPr>
        <w:t>the</w:t>
      </w:r>
      <w:r>
        <w:rPr>
          <w:color w:val="221F1F"/>
          <w:spacing w:val="-3"/>
          <w:sz w:val="20"/>
        </w:rPr>
        <w:t xml:space="preserve"> </w:t>
      </w:r>
      <w:r>
        <w:rPr>
          <w:color w:val="221F1F"/>
          <w:sz w:val="20"/>
        </w:rPr>
        <w:t>contract</w:t>
      </w:r>
      <w:r>
        <w:rPr>
          <w:color w:val="221F1F"/>
          <w:spacing w:val="-6"/>
          <w:sz w:val="20"/>
        </w:rPr>
        <w:t xml:space="preserve"> </w:t>
      </w:r>
      <w:r>
        <w:rPr>
          <w:color w:val="221F1F"/>
          <w:sz w:val="20"/>
        </w:rPr>
        <w:t>price,</w:t>
      </w:r>
      <w:r>
        <w:rPr>
          <w:color w:val="221F1F"/>
          <w:spacing w:val="-2"/>
          <w:sz w:val="20"/>
        </w:rPr>
        <w:t xml:space="preserve"> </w:t>
      </w:r>
      <w:r>
        <w:rPr>
          <w:color w:val="221F1F"/>
          <w:sz w:val="20"/>
        </w:rPr>
        <w:t>the</w:t>
      </w:r>
      <w:r>
        <w:rPr>
          <w:color w:val="221F1F"/>
          <w:spacing w:val="-3"/>
          <w:sz w:val="20"/>
        </w:rPr>
        <w:t xml:space="preserve"> </w:t>
      </w:r>
      <w:r>
        <w:rPr>
          <w:color w:val="221F1F"/>
          <w:sz w:val="20"/>
        </w:rPr>
        <w:t>term "contract</w:t>
      </w:r>
      <w:r>
        <w:rPr>
          <w:color w:val="221F1F"/>
          <w:spacing w:val="-4"/>
          <w:sz w:val="20"/>
        </w:rPr>
        <w:t xml:space="preserve"> </w:t>
      </w:r>
      <w:r>
        <w:rPr>
          <w:color w:val="221F1F"/>
          <w:sz w:val="20"/>
        </w:rPr>
        <w:t>price''</w:t>
      </w:r>
      <w:r>
        <w:rPr>
          <w:color w:val="221F1F"/>
          <w:spacing w:val="-5"/>
          <w:sz w:val="20"/>
        </w:rPr>
        <w:t xml:space="preserve"> </w:t>
      </w:r>
      <w:r>
        <w:rPr>
          <w:color w:val="221F1F"/>
          <w:sz w:val="20"/>
        </w:rPr>
        <w:t>includes</w:t>
      </w:r>
      <w:r>
        <w:rPr>
          <w:color w:val="221F1F"/>
          <w:spacing w:val="-4"/>
          <w:sz w:val="20"/>
        </w:rPr>
        <w:t xml:space="preserve"> </w:t>
      </w:r>
      <w:r>
        <w:rPr>
          <w:color w:val="221F1F"/>
          <w:sz w:val="20"/>
        </w:rPr>
        <w:t>the</w:t>
      </w:r>
      <w:r>
        <w:rPr>
          <w:color w:val="221F1F"/>
          <w:spacing w:val="-3"/>
          <w:sz w:val="20"/>
        </w:rPr>
        <w:t xml:space="preserve"> </w:t>
      </w:r>
      <w:r>
        <w:rPr>
          <w:color w:val="221F1F"/>
          <w:sz w:val="20"/>
        </w:rPr>
        <w:t>total</w:t>
      </w:r>
      <w:r>
        <w:rPr>
          <w:color w:val="221F1F"/>
          <w:spacing w:val="-3"/>
          <w:sz w:val="20"/>
        </w:rPr>
        <w:t xml:space="preserve"> </w:t>
      </w:r>
      <w:r>
        <w:rPr>
          <w:color w:val="221F1F"/>
          <w:sz w:val="20"/>
        </w:rPr>
        <w:t>target</w:t>
      </w:r>
      <w:r>
        <w:rPr>
          <w:color w:val="221F1F"/>
          <w:spacing w:val="-3"/>
          <w:sz w:val="20"/>
        </w:rPr>
        <w:t xml:space="preserve"> </w:t>
      </w:r>
      <w:r>
        <w:rPr>
          <w:color w:val="221F1F"/>
          <w:sz w:val="20"/>
        </w:rPr>
        <w:t>price or, if it has been established, the total final price. When any of these clauses requires that the contract price be increased or</w:t>
      </w:r>
      <w:r>
        <w:rPr>
          <w:color w:val="221F1F"/>
          <w:spacing w:val="-2"/>
          <w:sz w:val="20"/>
        </w:rPr>
        <w:t xml:space="preserve"> </w:t>
      </w:r>
      <w:r>
        <w:rPr>
          <w:color w:val="221F1F"/>
          <w:sz w:val="20"/>
        </w:rPr>
        <w:t>decreased as</w:t>
      </w:r>
      <w:r>
        <w:rPr>
          <w:color w:val="221F1F"/>
          <w:spacing w:val="-1"/>
          <w:sz w:val="20"/>
        </w:rPr>
        <w:t xml:space="preserve"> </w:t>
      </w:r>
      <w:r>
        <w:rPr>
          <w:color w:val="221F1F"/>
          <w:sz w:val="20"/>
        </w:rPr>
        <w:t>a result</w:t>
      </w:r>
      <w:r>
        <w:rPr>
          <w:color w:val="221F1F"/>
          <w:spacing w:val="-1"/>
          <w:sz w:val="20"/>
        </w:rPr>
        <w:t xml:space="preserve"> </w:t>
      </w:r>
      <w:r>
        <w:rPr>
          <w:color w:val="221F1F"/>
          <w:sz w:val="20"/>
        </w:rPr>
        <w:t>of changes</w:t>
      </w:r>
      <w:r>
        <w:rPr>
          <w:color w:val="221F1F"/>
          <w:spacing w:val="-1"/>
          <w:sz w:val="20"/>
        </w:rPr>
        <w:t xml:space="preserve"> </w:t>
      </w:r>
      <w:r>
        <w:rPr>
          <w:color w:val="221F1F"/>
          <w:sz w:val="20"/>
        </w:rPr>
        <w:t>in the</w:t>
      </w:r>
      <w:r>
        <w:rPr>
          <w:color w:val="221F1F"/>
          <w:spacing w:val="-2"/>
          <w:sz w:val="20"/>
        </w:rPr>
        <w:t xml:space="preserve"> </w:t>
      </w:r>
      <w:r>
        <w:rPr>
          <w:color w:val="221F1F"/>
          <w:sz w:val="20"/>
        </w:rPr>
        <w:t>obligation of the</w:t>
      </w:r>
      <w:r>
        <w:rPr>
          <w:color w:val="221F1F"/>
          <w:spacing w:val="-2"/>
          <w:sz w:val="20"/>
        </w:rPr>
        <w:t xml:space="preserve"> </w:t>
      </w:r>
      <w:r>
        <w:rPr>
          <w:color w:val="221F1F"/>
          <w:sz w:val="20"/>
        </w:rPr>
        <w:t>Contractor to pay or</w:t>
      </w:r>
      <w:r>
        <w:rPr>
          <w:color w:val="221F1F"/>
          <w:spacing w:val="-2"/>
          <w:sz w:val="20"/>
        </w:rPr>
        <w:t xml:space="preserve"> </w:t>
      </w:r>
      <w:r>
        <w:rPr>
          <w:color w:val="221F1F"/>
          <w:sz w:val="20"/>
        </w:rPr>
        <w:t>bear the burden</w:t>
      </w:r>
      <w:r>
        <w:rPr>
          <w:color w:val="221F1F"/>
          <w:spacing w:val="-1"/>
          <w:sz w:val="20"/>
        </w:rPr>
        <w:t xml:space="preserve"> </w:t>
      </w:r>
      <w:r>
        <w:rPr>
          <w:color w:val="221F1F"/>
          <w:sz w:val="20"/>
        </w:rPr>
        <w:t>of certain taxes or duties, the increase or decrease shall be made in the total target price or, if it has been established, in the total final price, so that it will not affect the Contractor's profit or loss on this contract.</w:t>
      </w:r>
    </w:p>
    <w:p w14:paraId="674CFDB3" w14:textId="77777777" w:rsidR="00016C31" w:rsidRDefault="00016C31">
      <w:pPr>
        <w:pStyle w:val="BodyText"/>
      </w:pPr>
    </w:p>
    <w:p w14:paraId="0FADB5DD"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2"/>
        </w:rPr>
        <w:t xml:space="preserve"> Clause)</w:t>
      </w:r>
    </w:p>
    <w:p w14:paraId="1626A01A" w14:textId="77777777" w:rsidR="00016C31" w:rsidRDefault="00016C31">
      <w:pPr>
        <w:pStyle w:val="BodyText"/>
        <w:rPr>
          <w:sz w:val="22"/>
        </w:rPr>
      </w:pPr>
    </w:p>
    <w:p w14:paraId="62D8BD7D" w14:textId="77777777" w:rsidR="00016C31" w:rsidRDefault="00016C31">
      <w:pPr>
        <w:pStyle w:val="BodyText"/>
        <w:rPr>
          <w:sz w:val="22"/>
        </w:rPr>
      </w:pPr>
    </w:p>
    <w:p w14:paraId="2FEA5F85" w14:textId="77777777" w:rsidR="00016C31" w:rsidRDefault="00632607">
      <w:pPr>
        <w:pStyle w:val="BodyText"/>
        <w:spacing w:before="184"/>
        <w:ind w:left="219"/>
      </w:pPr>
      <w:r>
        <w:rPr>
          <w:color w:val="221F1F"/>
          <w:spacing w:val="-2"/>
        </w:rPr>
        <w:t>52.216-18</w:t>
      </w:r>
      <w:r>
        <w:rPr>
          <w:color w:val="221F1F"/>
        </w:rPr>
        <w:t xml:space="preserve"> </w:t>
      </w:r>
      <w:r>
        <w:rPr>
          <w:color w:val="221F1F"/>
          <w:spacing w:val="-2"/>
        </w:rPr>
        <w:t>ORDERING.</w:t>
      </w:r>
      <w:r>
        <w:rPr>
          <w:color w:val="221F1F"/>
          <w:spacing w:val="1"/>
        </w:rPr>
        <w:t xml:space="preserve"> </w:t>
      </w:r>
      <w:r>
        <w:rPr>
          <w:color w:val="221F1F"/>
          <w:spacing w:val="-2"/>
        </w:rPr>
        <w:t>(OCT</w:t>
      </w:r>
      <w:r>
        <w:rPr>
          <w:color w:val="221F1F"/>
          <w:spacing w:val="3"/>
        </w:rPr>
        <w:t xml:space="preserve"> </w:t>
      </w:r>
      <w:r>
        <w:rPr>
          <w:color w:val="221F1F"/>
          <w:spacing w:val="-2"/>
        </w:rPr>
        <w:t>1995)</w:t>
      </w:r>
    </w:p>
    <w:p w14:paraId="4D5F3580" w14:textId="77777777" w:rsidR="00016C31" w:rsidRDefault="00016C31">
      <w:pPr>
        <w:pStyle w:val="BodyText"/>
        <w:spacing w:before="1"/>
      </w:pPr>
    </w:p>
    <w:p w14:paraId="58945494" w14:textId="77777777" w:rsidR="00016C31" w:rsidRDefault="00632607">
      <w:pPr>
        <w:pStyle w:val="ListParagraph"/>
        <w:numPr>
          <w:ilvl w:val="0"/>
          <w:numId w:val="86"/>
        </w:numPr>
        <w:tabs>
          <w:tab w:val="left" w:pos="439"/>
        </w:tabs>
        <w:ind w:right="932"/>
        <w:jc w:val="both"/>
        <w:rPr>
          <w:b/>
          <w:sz w:val="20"/>
        </w:rPr>
      </w:pPr>
      <w:r>
        <w:rPr>
          <w:color w:val="221F1F"/>
          <w:sz w:val="20"/>
        </w:rPr>
        <w:t>Any</w:t>
      </w:r>
      <w:r>
        <w:rPr>
          <w:color w:val="221F1F"/>
          <w:spacing w:val="-2"/>
          <w:sz w:val="20"/>
        </w:rPr>
        <w:t xml:space="preserve"> </w:t>
      </w:r>
      <w:r>
        <w:rPr>
          <w:color w:val="221F1F"/>
          <w:sz w:val="20"/>
        </w:rPr>
        <w:t>supplies</w:t>
      </w:r>
      <w:r>
        <w:rPr>
          <w:color w:val="221F1F"/>
          <w:spacing w:val="-4"/>
          <w:sz w:val="20"/>
        </w:rPr>
        <w:t xml:space="preserve"> </w:t>
      </w:r>
      <w:r>
        <w:rPr>
          <w:color w:val="221F1F"/>
          <w:sz w:val="20"/>
        </w:rPr>
        <w:t>and</w:t>
      </w:r>
      <w:r>
        <w:rPr>
          <w:color w:val="221F1F"/>
          <w:spacing w:val="-2"/>
          <w:sz w:val="20"/>
        </w:rPr>
        <w:t xml:space="preserve"> </w:t>
      </w:r>
      <w:r>
        <w:rPr>
          <w:color w:val="221F1F"/>
          <w:sz w:val="20"/>
        </w:rPr>
        <w:t>services</w:t>
      </w:r>
      <w:r>
        <w:rPr>
          <w:color w:val="221F1F"/>
          <w:spacing w:val="-4"/>
          <w:sz w:val="20"/>
        </w:rPr>
        <w:t xml:space="preserve"> </w:t>
      </w:r>
      <w:r>
        <w:rPr>
          <w:color w:val="221F1F"/>
          <w:sz w:val="20"/>
        </w:rPr>
        <w:t>to</w:t>
      </w:r>
      <w:r>
        <w:rPr>
          <w:color w:val="221F1F"/>
          <w:spacing w:val="-2"/>
          <w:sz w:val="20"/>
        </w:rPr>
        <w:t xml:space="preserve"> </w:t>
      </w:r>
      <w:r>
        <w:rPr>
          <w:color w:val="221F1F"/>
          <w:sz w:val="20"/>
        </w:rPr>
        <w:t>be</w:t>
      </w:r>
      <w:r>
        <w:rPr>
          <w:color w:val="221F1F"/>
          <w:spacing w:val="-3"/>
          <w:sz w:val="20"/>
        </w:rPr>
        <w:t xml:space="preserve"> </w:t>
      </w:r>
      <w:r>
        <w:rPr>
          <w:color w:val="221F1F"/>
          <w:sz w:val="20"/>
        </w:rPr>
        <w:t>furnished</w:t>
      </w:r>
      <w:r>
        <w:rPr>
          <w:color w:val="221F1F"/>
          <w:spacing w:val="-4"/>
          <w:sz w:val="20"/>
        </w:rPr>
        <w:t xml:space="preserve"> </w:t>
      </w:r>
      <w:r>
        <w:rPr>
          <w:color w:val="221F1F"/>
          <w:sz w:val="20"/>
        </w:rPr>
        <w:t>under</w:t>
      </w:r>
      <w:r>
        <w:rPr>
          <w:color w:val="221F1F"/>
          <w:spacing w:val="-2"/>
          <w:sz w:val="20"/>
        </w:rPr>
        <w:t xml:space="preserve"> </w:t>
      </w:r>
      <w:r>
        <w:rPr>
          <w:color w:val="221F1F"/>
          <w:sz w:val="20"/>
        </w:rPr>
        <w:t>this</w:t>
      </w:r>
      <w:r>
        <w:rPr>
          <w:color w:val="221F1F"/>
          <w:spacing w:val="-4"/>
          <w:sz w:val="20"/>
        </w:rPr>
        <w:t xml:space="preserve"> </w:t>
      </w:r>
      <w:r>
        <w:rPr>
          <w:color w:val="221F1F"/>
          <w:sz w:val="20"/>
        </w:rPr>
        <w:t>contract</w:t>
      </w:r>
      <w:r>
        <w:rPr>
          <w:color w:val="221F1F"/>
          <w:spacing w:val="-4"/>
          <w:sz w:val="20"/>
        </w:rPr>
        <w:t xml:space="preserve"> </w:t>
      </w:r>
      <w:r>
        <w:rPr>
          <w:color w:val="221F1F"/>
          <w:sz w:val="20"/>
        </w:rPr>
        <w:t>shall</w:t>
      </w:r>
      <w:r>
        <w:rPr>
          <w:color w:val="221F1F"/>
          <w:spacing w:val="-3"/>
          <w:sz w:val="20"/>
        </w:rPr>
        <w:t xml:space="preserve"> </w:t>
      </w:r>
      <w:r>
        <w:rPr>
          <w:color w:val="221F1F"/>
          <w:sz w:val="20"/>
        </w:rPr>
        <w:t>be</w:t>
      </w:r>
      <w:r>
        <w:rPr>
          <w:color w:val="221F1F"/>
          <w:spacing w:val="-3"/>
          <w:sz w:val="20"/>
        </w:rPr>
        <w:t xml:space="preserve"> </w:t>
      </w:r>
      <w:r>
        <w:rPr>
          <w:color w:val="221F1F"/>
          <w:sz w:val="20"/>
        </w:rPr>
        <w:t>ordered</w:t>
      </w:r>
      <w:r>
        <w:rPr>
          <w:color w:val="221F1F"/>
          <w:spacing w:val="-2"/>
          <w:sz w:val="20"/>
        </w:rPr>
        <w:t xml:space="preserve"> </w:t>
      </w:r>
      <w:r>
        <w:rPr>
          <w:color w:val="221F1F"/>
          <w:sz w:val="20"/>
        </w:rPr>
        <w:t>by</w:t>
      </w:r>
      <w:r>
        <w:rPr>
          <w:color w:val="221F1F"/>
          <w:spacing w:val="-2"/>
          <w:sz w:val="20"/>
        </w:rPr>
        <w:t xml:space="preserve"> </w:t>
      </w:r>
      <w:r>
        <w:rPr>
          <w:color w:val="221F1F"/>
          <w:sz w:val="20"/>
        </w:rPr>
        <w:t>issuance</w:t>
      </w:r>
      <w:r>
        <w:rPr>
          <w:color w:val="221F1F"/>
          <w:spacing w:val="-3"/>
          <w:sz w:val="20"/>
        </w:rPr>
        <w:t xml:space="preserve"> </w:t>
      </w:r>
      <w:r>
        <w:rPr>
          <w:color w:val="221F1F"/>
          <w:sz w:val="20"/>
        </w:rPr>
        <w:t>of</w:t>
      </w:r>
      <w:r>
        <w:rPr>
          <w:color w:val="221F1F"/>
          <w:spacing w:val="-3"/>
          <w:sz w:val="20"/>
        </w:rPr>
        <w:t xml:space="preserve"> </w:t>
      </w:r>
      <w:r>
        <w:rPr>
          <w:color w:val="221F1F"/>
          <w:sz w:val="20"/>
        </w:rPr>
        <w:t>delivery</w:t>
      </w:r>
      <w:r>
        <w:rPr>
          <w:color w:val="221F1F"/>
          <w:spacing w:val="-4"/>
          <w:sz w:val="20"/>
        </w:rPr>
        <w:t xml:space="preserve"> </w:t>
      </w:r>
      <w:r>
        <w:rPr>
          <w:color w:val="221F1F"/>
          <w:sz w:val="20"/>
        </w:rPr>
        <w:t>orders</w:t>
      </w:r>
      <w:r>
        <w:rPr>
          <w:color w:val="221F1F"/>
          <w:spacing w:val="-4"/>
          <w:sz w:val="20"/>
        </w:rPr>
        <w:t xml:space="preserve"> </w:t>
      </w:r>
      <w:r>
        <w:rPr>
          <w:color w:val="221F1F"/>
          <w:sz w:val="20"/>
        </w:rPr>
        <w:t>or</w:t>
      </w:r>
      <w:r>
        <w:rPr>
          <w:color w:val="221F1F"/>
          <w:spacing w:val="-3"/>
          <w:sz w:val="20"/>
        </w:rPr>
        <w:t xml:space="preserve"> </w:t>
      </w:r>
      <w:r>
        <w:rPr>
          <w:color w:val="221F1F"/>
          <w:sz w:val="20"/>
        </w:rPr>
        <w:t>task orders</w:t>
      </w:r>
      <w:r>
        <w:rPr>
          <w:color w:val="221F1F"/>
          <w:spacing w:val="-4"/>
          <w:sz w:val="20"/>
        </w:rPr>
        <w:t xml:space="preserve"> </w:t>
      </w:r>
      <w:r>
        <w:rPr>
          <w:color w:val="221F1F"/>
          <w:sz w:val="20"/>
        </w:rPr>
        <w:t>by</w:t>
      </w:r>
      <w:r>
        <w:rPr>
          <w:color w:val="221F1F"/>
          <w:spacing w:val="-2"/>
          <w:sz w:val="20"/>
        </w:rPr>
        <w:t xml:space="preserve"> </w:t>
      </w:r>
      <w:r>
        <w:rPr>
          <w:color w:val="221F1F"/>
          <w:sz w:val="20"/>
        </w:rPr>
        <w:t>the</w:t>
      </w:r>
      <w:r>
        <w:rPr>
          <w:color w:val="221F1F"/>
          <w:spacing w:val="-3"/>
          <w:sz w:val="20"/>
        </w:rPr>
        <w:t xml:space="preserve"> </w:t>
      </w:r>
      <w:r>
        <w:rPr>
          <w:color w:val="221F1F"/>
          <w:sz w:val="20"/>
        </w:rPr>
        <w:t>individuals</w:t>
      </w:r>
      <w:r>
        <w:rPr>
          <w:color w:val="221F1F"/>
          <w:spacing w:val="-4"/>
          <w:sz w:val="20"/>
        </w:rPr>
        <w:t xml:space="preserve"> </w:t>
      </w:r>
      <w:r>
        <w:rPr>
          <w:color w:val="221F1F"/>
          <w:sz w:val="20"/>
        </w:rPr>
        <w:t>or</w:t>
      </w:r>
      <w:r>
        <w:rPr>
          <w:color w:val="221F1F"/>
          <w:spacing w:val="-5"/>
          <w:sz w:val="20"/>
        </w:rPr>
        <w:t xml:space="preserve"> </w:t>
      </w:r>
      <w:r>
        <w:rPr>
          <w:color w:val="221F1F"/>
          <w:sz w:val="20"/>
        </w:rPr>
        <w:t>activities</w:t>
      </w:r>
      <w:r>
        <w:rPr>
          <w:color w:val="221F1F"/>
          <w:spacing w:val="-4"/>
          <w:sz w:val="20"/>
        </w:rPr>
        <w:t xml:space="preserve"> </w:t>
      </w:r>
      <w:r>
        <w:rPr>
          <w:color w:val="221F1F"/>
          <w:sz w:val="20"/>
        </w:rPr>
        <w:t>designated</w:t>
      </w:r>
      <w:r>
        <w:rPr>
          <w:color w:val="221F1F"/>
          <w:spacing w:val="-2"/>
          <w:sz w:val="20"/>
        </w:rPr>
        <w:t xml:space="preserve"> </w:t>
      </w:r>
      <w:r>
        <w:rPr>
          <w:color w:val="221F1F"/>
          <w:sz w:val="20"/>
        </w:rPr>
        <w:t>in</w:t>
      </w:r>
      <w:r>
        <w:rPr>
          <w:color w:val="221F1F"/>
          <w:spacing w:val="-2"/>
          <w:sz w:val="20"/>
        </w:rPr>
        <w:t xml:space="preserve"> </w:t>
      </w:r>
      <w:r>
        <w:rPr>
          <w:color w:val="221F1F"/>
          <w:sz w:val="20"/>
        </w:rPr>
        <w:t>the</w:t>
      </w:r>
      <w:r>
        <w:rPr>
          <w:color w:val="221F1F"/>
          <w:spacing w:val="-3"/>
          <w:sz w:val="20"/>
        </w:rPr>
        <w:t xml:space="preserve"> </w:t>
      </w:r>
      <w:r>
        <w:rPr>
          <w:color w:val="221F1F"/>
          <w:sz w:val="20"/>
        </w:rPr>
        <w:t>Schedule.</w:t>
      </w:r>
      <w:r>
        <w:rPr>
          <w:color w:val="221F1F"/>
          <w:spacing w:val="-3"/>
          <w:sz w:val="20"/>
        </w:rPr>
        <w:t xml:space="preserve"> </w:t>
      </w:r>
      <w:r>
        <w:rPr>
          <w:color w:val="221F1F"/>
          <w:sz w:val="20"/>
        </w:rPr>
        <w:t>Such</w:t>
      </w:r>
      <w:r>
        <w:rPr>
          <w:color w:val="221F1F"/>
          <w:spacing w:val="-4"/>
          <w:sz w:val="20"/>
        </w:rPr>
        <w:t xml:space="preserve"> </w:t>
      </w:r>
      <w:r>
        <w:rPr>
          <w:color w:val="221F1F"/>
          <w:sz w:val="20"/>
        </w:rPr>
        <w:t>orders</w:t>
      </w:r>
      <w:r>
        <w:rPr>
          <w:color w:val="221F1F"/>
          <w:spacing w:val="-4"/>
          <w:sz w:val="20"/>
        </w:rPr>
        <w:t xml:space="preserve"> </w:t>
      </w:r>
      <w:r>
        <w:rPr>
          <w:color w:val="221F1F"/>
          <w:sz w:val="20"/>
        </w:rPr>
        <w:t>may</w:t>
      </w:r>
      <w:r>
        <w:rPr>
          <w:color w:val="221F1F"/>
          <w:spacing w:val="-2"/>
          <w:sz w:val="20"/>
        </w:rPr>
        <w:t xml:space="preserve"> </w:t>
      </w:r>
      <w:r>
        <w:rPr>
          <w:color w:val="221F1F"/>
          <w:sz w:val="20"/>
        </w:rPr>
        <w:t>be</w:t>
      </w:r>
      <w:r>
        <w:rPr>
          <w:color w:val="221F1F"/>
          <w:spacing w:val="-3"/>
          <w:sz w:val="20"/>
        </w:rPr>
        <w:t xml:space="preserve"> </w:t>
      </w:r>
      <w:r>
        <w:rPr>
          <w:color w:val="221F1F"/>
          <w:sz w:val="20"/>
        </w:rPr>
        <w:t>issued</w:t>
      </w:r>
      <w:r>
        <w:rPr>
          <w:color w:val="221F1F"/>
          <w:spacing w:val="-2"/>
          <w:sz w:val="20"/>
        </w:rPr>
        <w:t xml:space="preserve"> </w:t>
      </w:r>
      <w:r>
        <w:rPr>
          <w:color w:val="221F1F"/>
          <w:sz w:val="20"/>
        </w:rPr>
        <w:t xml:space="preserve">from </w:t>
      </w:r>
      <w:r>
        <w:rPr>
          <w:b/>
          <w:color w:val="221F1F"/>
          <w:sz w:val="20"/>
        </w:rPr>
        <w:t>date</w:t>
      </w:r>
      <w:r>
        <w:rPr>
          <w:b/>
          <w:color w:val="221F1F"/>
          <w:spacing w:val="-3"/>
          <w:sz w:val="20"/>
        </w:rPr>
        <w:t xml:space="preserve"> </w:t>
      </w:r>
      <w:r>
        <w:rPr>
          <w:b/>
          <w:color w:val="221F1F"/>
          <w:sz w:val="20"/>
        </w:rPr>
        <w:t>of</w:t>
      </w:r>
      <w:r>
        <w:rPr>
          <w:b/>
          <w:color w:val="221F1F"/>
          <w:spacing w:val="-3"/>
          <w:sz w:val="20"/>
        </w:rPr>
        <w:t xml:space="preserve"> </w:t>
      </w:r>
      <w:r>
        <w:rPr>
          <w:b/>
          <w:color w:val="221F1F"/>
          <w:sz w:val="20"/>
        </w:rPr>
        <w:t xml:space="preserve">contract award </w:t>
      </w:r>
      <w:r>
        <w:rPr>
          <w:color w:val="221F1F"/>
          <w:sz w:val="20"/>
        </w:rPr>
        <w:t xml:space="preserve">through </w:t>
      </w:r>
      <w:r>
        <w:rPr>
          <w:b/>
          <w:color w:val="221F1F"/>
          <w:sz w:val="20"/>
        </w:rPr>
        <w:t>108 months from date of contract award if all optional ordering periods are exercised.</w:t>
      </w:r>
    </w:p>
    <w:p w14:paraId="4D7D8CE1" w14:textId="77777777" w:rsidR="00016C31" w:rsidRDefault="00016C31">
      <w:pPr>
        <w:pStyle w:val="BodyText"/>
        <w:spacing w:before="10"/>
        <w:rPr>
          <w:b/>
          <w:sz w:val="19"/>
        </w:rPr>
      </w:pPr>
    </w:p>
    <w:p w14:paraId="649268C8" w14:textId="77777777" w:rsidR="00016C31" w:rsidRDefault="00632607">
      <w:pPr>
        <w:pStyle w:val="ListParagraph"/>
        <w:numPr>
          <w:ilvl w:val="0"/>
          <w:numId w:val="86"/>
        </w:numPr>
        <w:tabs>
          <w:tab w:val="left" w:pos="439"/>
        </w:tabs>
        <w:spacing w:before="1"/>
        <w:ind w:right="1259"/>
        <w:rPr>
          <w:sz w:val="20"/>
        </w:rPr>
      </w:pPr>
      <w:r>
        <w:rPr>
          <w:color w:val="221F1F"/>
          <w:sz w:val="20"/>
        </w:rPr>
        <w:t>All</w:t>
      </w:r>
      <w:r>
        <w:rPr>
          <w:color w:val="221F1F"/>
          <w:spacing w:val="-5"/>
          <w:sz w:val="20"/>
        </w:rPr>
        <w:t xml:space="preserve"> </w:t>
      </w:r>
      <w:r>
        <w:rPr>
          <w:color w:val="221F1F"/>
          <w:sz w:val="20"/>
        </w:rPr>
        <w:t>delivery</w:t>
      </w:r>
      <w:r>
        <w:rPr>
          <w:color w:val="221F1F"/>
          <w:spacing w:val="-4"/>
          <w:sz w:val="20"/>
        </w:rPr>
        <w:t xml:space="preserve"> </w:t>
      </w:r>
      <w:r>
        <w:rPr>
          <w:color w:val="221F1F"/>
          <w:sz w:val="20"/>
        </w:rPr>
        <w:t>orders</w:t>
      </w:r>
      <w:r>
        <w:rPr>
          <w:color w:val="221F1F"/>
          <w:spacing w:val="-5"/>
          <w:sz w:val="20"/>
        </w:rPr>
        <w:t xml:space="preserve"> </w:t>
      </w:r>
      <w:r>
        <w:rPr>
          <w:color w:val="221F1F"/>
          <w:sz w:val="20"/>
        </w:rPr>
        <w:t>or</w:t>
      </w:r>
      <w:r>
        <w:rPr>
          <w:color w:val="221F1F"/>
          <w:spacing w:val="-5"/>
          <w:sz w:val="20"/>
        </w:rPr>
        <w:t xml:space="preserve"> </w:t>
      </w:r>
      <w:r>
        <w:rPr>
          <w:color w:val="221F1F"/>
          <w:sz w:val="20"/>
        </w:rPr>
        <w:t>task</w:t>
      </w:r>
      <w:r>
        <w:rPr>
          <w:color w:val="221F1F"/>
          <w:spacing w:val="-5"/>
          <w:sz w:val="20"/>
        </w:rPr>
        <w:t xml:space="preserve"> </w:t>
      </w:r>
      <w:r>
        <w:rPr>
          <w:color w:val="221F1F"/>
          <w:sz w:val="20"/>
        </w:rPr>
        <w:t>orders</w:t>
      </w:r>
      <w:r>
        <w:rPr>
          <w:color w:val="221F1F"/>
          <w:spacing w:val="-5"/>
          <w:sz w:val="20"/>
        </w:rPr>
        <w:t xml:space="preserve"> </w:t>
      </w:r>
      <w:r>
        <w:rPr>
          <w:color w:val="221F1F"/>
          <w:sz w:val="20"/>
        </w:rPr>
        <w:t>are</w:t>
      </w:r>
      <w:r>
        <w:rPr>
          <w:color w:val="221F1F"/>
          <w:spacing w:val="-6"/>
          <w:sz w:val="20"/>
        </w:rPr>
        <w:t xml:space="preserve"> </w:t>
      </w:r>
      <w:r>
        <w:rPr>
          <w:color w:val="221F1F"/>
          <w:sz w:val="20"/>
        </w:rPr>
        <w:t>subject</w:t>
      </w:r>
      <w:r>
        <w:rPr>
          <w:color w:val="221F1F"/>
          <w:spacing w:val="-5"/>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terms</w:t>
      </w:r>
      <w:r>
        <w:rPr>
          <w:color w:val="221F1F"/>
          <w:spacing w:val="-7"/>
          <w:sz w:val="20"/>
        </w:rPr>
        <w:t xml:space="preserve"> </w:t>
      </w:r>
      <w:r>
        <w:rPr>
          <w:color w:val="221F1F"/>
          <w:sz w:val="20"/>
        </w:rPr>
        <w:t>and</w:t>
      </w:r>
      <w:r>
        <w:rPr>
          <w:color w:val="221F1F"/>
          <w:spacing w:val="-4"/>
          <w:sz w:val="20"/>
        </w:rPr>
        <w:t xml:space="preserve"> </w:t>
      </w:r>
      <w:r>
        <w:rPr>
          <w:color w:val="221F1F"/>
          <w:sz w:val="20"/>
        </w:rPr>
        <w:t>conditions</w:t>
      </w:r>
      <w:r>
        <w:rPr>
          <w:color w:val="221F1F"/>
          <w:spacing w:val="-6"/>
          <w:sz w:val="20"/>
        </w:rPr>
        <w:t xml:space="preserve"> </w:t>
      </w:r>
      <w:r>
        <w:rPr>
          <w:color w:val="221F1F"/>
          <w:sz w:val="20"/>
        </w:rPr>
        <w:t>of</w:t>
      </w:r>
      <w:r>
        <w:rPr>
          <w:color w:val="221F1F"/>
          <w:spacing w:val="-5"/>
          <w:sz w:val="20"/>
        </w:rPr>
        <w:t xml:space="preserve"> </w:t>
      </w:r>
      <w:r>
        <w:rPr>
          <w:color w:val="221F1F"/>
          <w:sz w:val="20"/>
        </w:rPr>
        <w:t>this</w:t>
      </w:r>
      <w:r>
        <w:rPr>
          <w:color w:val="221F1F"/>
          <w:spacing w:val="-5"/>
          <w:sz w:val="20"/>
        </w:rPr>
        <w:t xml:space="preserve"> </w:t>
      </w:r>
      <w:r>
        <w:rPr>
          <w:color w:val="221F1F"/>
          <w:sz w:val="20"/>
        </w:rPr>
        <w:t>contract.</w:t>
      </w:r>
      <w:r>
        <w:rPr>
          <w:color w:val="221F1F"/>
          <w:spacing w:val="-4"/>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event</w:t>
      </w:r>
      <w:r>
        <w:rPr>
          <w:color w:val="221F1F"/>
          <w:spacing w:val="-5"/>
          <w:sz w:val="20"/>
        </w:rPr>
        <w:t xml:space="preserve"> </w:t>
      </w:r>
      <w:r>
        <w:rPr>
          <w:color w:val="221F1F"/>
          <w:sz w:val="20"/>
        </w:rPr>
        <w:t>of</w:t>
      </w:r>
      <w:r>
        <w:rPr>
          <w:color w:val="221F1F"/>
          <w:spacing w:val="-5"/>
          <w:sz w:val="20"/>
        </w:rPr>
        <w:t xml:space="preserve"> </w:t>
      </w:r>
      <w:r>
        <w:rPr>
          <w:color w:val="221F1F"/>
          <w:sz w:val="20"/>
        </w:rPr>
        <w:t>conflict between a delivery order or task order and this contract, the contract shall control.</w:t>
      </w:r>
    </w:p>
    <w:p w14:paraId="5FCAA0B6" w14:textId="77777777" w:rsidR="00016C31" w:rsidRDefault="00016C31">
      <w:pPr>
        <w:pStyle w:val="BodyText"/>
        <w:spacing w:before="1"/>
      </w:pPr>
    </w:p>
    <w:p w14:paraId="7B846112" w14:textId="77777777" w:rsidR="00016C31" w:rsidRDefault="00632607">
      <w:pPr>
        <w:pStyle w:val="ListParagraph"/>
        <w:numPr>
          <w:ilvl w:val="0"/>
          <w:numId w:val="86"/>
        </w:numPr>
        <w:tabs>
          <w:tab w:val="left" w:pos="439"/>
        </w:tabs>
        <w:ind w:right="1435"/>
        <w:jc w:val="both"/>
        <w:rPr>
          <w:sz w:val="20"/>
        </w:rPr>
      </w:pPr>
      <w:r>
        <w:rPr>
          <w:color w:val="221F1F"/>
          <w:sz w:val="20"/>
        </w:rPr>
        <w:t>If</w:t>
      </w:r>
      <w:r>
        <w:rPr>
          <w:color w:val="221F1F"/>
          <w:spacing w:val="-5"/>
          <w:sz w:val="20"/>
        </w:rPr>
        <w:t xml:space="preserve"> </w:t>
      </w:r>
      <w:r>
        <w:rPr>
          <w:color w:val="221F1F"/>
          <w:sz w:val="20"/>
        </w:rPr>
        <w:t>mailed,</w:t>
      </w:r>
      <w:r>
        <w:rPr>
          <w:color w:val="221F1F"/>
          <w:spacing w:val="-5"/>
          <w:sz w:val="20"/>
        </w:rPr>
        <w:t xml:space="preserve"> </w:t>
      </w:r>
      <w:r>
        <w:rPr>
          <w:color w:val="221F1F"/>
          <w:sz w:val="20"/>
        </w:rPr>
        <w:t>a</w:t>
      </w:r>
      <w:r>
        <w:rPr>
          <w:color w:val="221F1F"/>
          <w:spacing w:val="-8"/>
          <w:sz w:val="20"/>
        </w:rPr>
        <w:t xml:space="preserve"> </w:t>
      </w:r>
      <w:r>
        <w:rPr>
          <w:color w:val="221F1F"/>
          <w:sz w:val="20"/>
        </w:rPr>
        <w:t>delivery</w:t>
      </w:r>
      <w:r>
        <w:rPr>
          <w:color w:val="221F1F"/>
          <w:spacing w:val="-4"/>
          <w:sz w:val="20"/>
        </w:rPr>
        <w:t xml:space="preserve"> </w:t>
      </w:r>
      <w:r>
        <w:rPr>
          <w:color w:val="221F1F"/>
          <w:sz w:val="20"/>
        </w:rPr>
        <w:t>order</w:t>
      </w:r>
      <w:r>
        <w:rPr>
          <w:color w:val="221F1F"/>
          <w:spacing w:val="-6"/>
          <w:sz w:val="20"/>
        </w:rPr>
        <w:t xml:space="preserve"> </w:t>
      </w:r>
      <w:r>
        <w:rPr>
          <w:color w:val="221F1F"/>
          <w:sz w:val="20"/>
        </w:rPr>
        <w:t>or</w:t>
      </w:r>
      <w:r>
        <w:rPr>
          <w:color w:val="221F1F"/>
          <w:spacing w:val="-7"/>
          <w:sz w:val="20"/>
        </w:rPr>
        <w:t xml:space="preserve"> </w:t>
      </w:r>
      <w:r>
        <w:rPr>
          <w:color w:val="221F1F"/>
          <w:sz w:val="20"/>
        </w:rPr>
        <w:t>task</w:t>
      </w:r>
      <w:r>
        <w:rPr>
          <w:color w:val="221F1F"/>
          <w:spacing w:val="-4"/>
          <w:sz w:val="20"/>
        </w:rPr>
        <w:t xml:space="preserve"> </w:t>
      </w:r>
      <w:r>
        <w:rPr>
          <w:color w:val="221F1F"/>
          <w:sz w:val="20"/>
        </w:rPr>
        <w:t>order</w:t>
      </w:r>
      <w:r>
        <w:rPr>
          <w:color w:val="221F1F"/>
          <w:spacing w:val="-4"/>
          <w:sz w:val="20"/>
        </w:rPr>
        <w:t xml:space="preserve"> </w:t>
      </w:r>
      <w:r>
        <w:rPr>
          <w:color w:val="221F1F"/>
          <w:sz w:val="20"/>
        </w:rPr>
        <w:t>is</w:t>
      </w:r>
      <w:r>
        <w:rPr>
          <w:color w:val="221F1F"/>
          <w:spacing w:val="-6"/>
          <w:sz w:val="20"/>
        </w:rPr>
        <w:t xml:space="preserve"> </w:t>
      </w:r>
      <w:r>
        <w:rPr>
          <w:color w:val="221F1F"/>
          <w:sz w:val="20"/>
        </w:rPr>
        <w:t>considered</w:t>
      </w:r>
      <w:r>
        <w:rPr>
          <w:color w:val="221F1F"/>
          <w:spacing w:val="-3"/>
          <w:sz w:val="20"/>
        </w:rPr>
        <w:t xml:space="preserve"> </w:t>
      </w:r>
      <w:r>
        <w:rPr>
          <w:color w:val="221F1F"/>
          <w:sz w:val="20"/>
        </w:rPr>
        <w:t>"issued"</w:t>
      </w:r>
      <w:r>
        <w:rPr>
          <w:color w:val="221F1F"/>
          <w:spacing w:val="-5"/>
          <w:sz w:val="20"/>
        </w:rPr>
        <w:t xml:space="preserve"> </w:t>
      </w:r>
      <w:r>
        <w:rPr>
          <w:color w:val="221F1F"/>
          <w:sz w:val="20"/>
        </w:rPr>
        <w:t>when</w:t>
      </w:r>
      <w:r>
        <w:rPr>
          <w:color w:val="221F1F"/>
          <w:spacing w:val="-3"/>
          <w:sz w:val="20"/>
        </w:rPr>
        <w:t xml:space="preserve"> </w:t>
      </w:r>
      <w:r>
        <w:rPr>
          <w:color w:val="221F1F"/>
          <w:sz w:val="20"/>
        </w:rPr>
        <w:t>the</w:t>
      </w:r>
      <w:r>
        <w:rPr>
          <w:color w:val="221F1F"/>
          <w:spacing w:val="-7"/>
          <w:sz w:val="20"/>
        </w:rPr>
        <w:t xml:space="preserve"> </w:t>
      </w:r>
      <w:r>
        <w:rPr>
          <w:color w:val="221F1F"/>
          <w:sz w:val="20"/>
        </w:rPr>
        <w:t>Government</w:t>
      </w:r>
      <w:r>
        <w:rPr>
          <w:color w:val="221F1F"/>
          <w:spacing w:val="-7"/>
          <w:sz w:val="20"/>
        </w:rPr>
        <w:t xml:space="preserve"> </w:t>
      </w:r>
      <w:r>
        <w:rPr>
          <w:color w:val="221F1F"/>
          <w:sz w:val="20"/>
        </w:rPr>
        <w:t>deposits</w:t>
      </w:r>
      <w:r>
        <w:rPr>
          <w:color w:val="221F1F"/>
          <w:spacing w:val="-6"/>
          <w:sz w:val="20"/>
        </w:rPr>
        <w:t xml:space="preserve"> </w:t>
      </w:r>
      <w:r>
        <w:rPr>
          <w:color w:val="221F1F"/>
          <w:sz w:val="20"/>
        </w:rPr>
        <w:t>the</w:t>
      </w:r>
      <w:r>
        <w:rPr>
          <w:color w:val="221F1F"/>
          <w:spacing w:val="-4"/>
          <w:sz w:val="20"/>
        </w:rPr>
        <w:t xml:space="preserve"> </w:t>
      </w:r>
      <w:r>
        <w:rPr>
          <w:color w:val="221F1F"/>
          <w:sz w:val="20"/>
        </w:rPr>
        <w:t>order</w:t>
      </w:r>
      <w:r>
        <w:rPr>
          <w:color w:val="221F1F"/>
          <w:spacing w:val="-4"/>
          <w:sz w:val="20"/>
        </w:rPr>
        <w:t xml:space="preserve"> </w:t>
      </w:r>
      <w:r>
        <w:rPr>
          <w:color w:val="221F1F"/>
          <w:sz w:val="20"/>
        </w:rPr>
        <w:t>in</w:t>
      </w:r>
      <w:r>
        <w:rPr>
          <w:color w:val="221F1F"/>
          <w:spacing w:val="-4"/>
          <w:sz w:val="20"/>
        </w:rPr>
        <w:t xml:space="preserve"> </w:t>
      </w:r>
      <w:r>
        <w:rPr>
          <w:color w:val="221F1F"/>
          <w:sz w:val="20"/>
        </w:rPr>
        <w:t>the mail.</w:t>
      </w:r>
      <w:r>
        <w:rPr>
          <w:color w:val="221F1F"/>
          <w:spacing w:val="-2"/>
          <w:sz w:val="20"/>
        </w:rPr>
        <w:t xml:space="preserve"> </w:t>
      </w:r>
      <w:r>
        <w:rPr>
          <w:color w:val="221F1F"/>
          <w:sz w:val="20"/>
        </w:rPr>
        <w:t>Orders</w:t>
      </w:r>
      <w:r>
        <w:rPr>
          <w:color w:val="221F1F"/>
          <w:spacing w:val="-3"/>
          <w:sz w:val="20"/>
        </w:rPr>
        <w:t xml:space="preserve"> </w:t>
      </w:r>
      <w:r>
        <w:rPr>
          <w:color w:val="221F1F"/>
          <w:sz w:val="20"/>
        </w:rPr>
        <w:t>may</w:t>
      </w:r>
      <w:r>
        <w:rPr>
          <w:color w:val="221F1F"/>
          <w:spacing w:val="-3"/>
          <w:sz w:val="20"/>
        </w:rPr>
        <w:t xml:space="preserve"> </w:t>
      </w:r>
      <w:r>
        <w:rPr>
          <w:color w:val="221F1F"/>
          <w:sz w:val="20"/>
        </w:rPr>
        <w:t>be</w:t>
      </w:r>
      <w:r>
        <w:rPr>
          <w:color w:val="221F1F"/>
          <w:spacing w:val="-2"/>
          <w:sz w:val="20"/>
        </w:rPr>
        <w:t xml:space="preserve"> </w:t>
      </w:r>
      <w:r>
        <w:rPr>
          <w:color w:val="221F1F"/>
          <w:sz w:val="20"/>
        </w:rPr>
        <w:t>issued</w:t>
      </w:r>
      <w:r>
        <w:rPr>
          <w:color w:val="221F1F"/>
          <w:spacing w:val="-1"/>
          <w:sz w:val="20"/>
        </w:rPr>
        <w:t xml:space="preserve"> </w:t>
      </w:r>
      <w:r>
        <w:rPr>
          <w:color w:val="221F1F"/>
          <w:sz w:val="20"/>
        </w:rPr>
        <w:t>orally,</w:t>
      </w:r>
      <w:r>
        <w:rPr>
          <w:color w:val="221F1F"/>
          <w:spacing w:val="-2"/>
          <w:sz w:val="20"/>
        </w:rPr>
        <w:t xml:space="preserve"> </w:t>
      </w:r>
      <w:r>
        <w:rPr>
          <w:color w:val="221F1F"/>
          <w:sz w:val="20"/>
        </w:rPr>
        <w:t>by</w:t>
      </w:r>
      <w:r>
        <w:rPr>
          <w:color w:val="221F1F"/>
          <w:spacing w:val="-1"/>
          <w:sz w:val="20"/>
        </w:rPr>
        <w:t xml:space="preserve"> </w:t>
      </w:r>
      <w:r>
        <w:rPr>
          <w:color w:val="221F1F"/>
          <w:sz w:val="20"/>
        </w:rPr>
        <w:t>facsimile,</w:t>
      </w:r>
      <w:r>
        <w:rPr>
          <w:color w:val="221F1F"/>
          <w:spacing w:val="-2"/>
          <w:sz w:val="20"/>
        </w:rPr>
        <w:t xml:space="preserve"> </w:t>
      </w:r>
      <w:r>
        <w:rPr>
          <w:color w:val="221F1F"/>
          <w:sz w:val="20"/>
        </w:rPr>
        <w:t>or</w:t>
      </w:r>
      <w:r>
        <w:rPr>
          <w:color w:val="221F1F"/>
          <w:spacing w:val="-2"/>
          <w:sz w:val="20"/>
        </w:rPr>
        <w:t xml:space="preserve"> </w:t>
      </w:r>
      <w:r>
        <w:rPr>
          <w:color w:val="221F1F"/>
          <w:sz w:val="20"/>
        </w:rPr>
        <w:t>by</w:t>
      </w:r>
      <w:r>
        <w:rPr>
          <w:color w:val="221F1F"/>
          <w:spacing w:val="-3"/>
          <w:sz w:val="20"/>
        </w:rPr>
        <w:t xml:space="preserve"> </w:t>
      </w:r>
      <w:r>
        <w:rPr>
          <w:color w:val="221F1F"/>
          <w:sz w:val="20"/>
        </w:rPr>
        <w:t>electronic</w:t>
      </w:r>
      <w:r>
        <w:rPr>
          <w:color w:val="221F1F"/>
          <w:spacing w:val="-2"/>
          <w:sz w:val="20"/>
        </w:rPr>
        <w:t xml:space="preserve"> </w:t>
      </w:r>
      <w:r>
        <w:rPr>
          <w:color w:val="221F1F"/>
          <w:sz w:val="20"/>
        </w:rPr>
        <w:t>commerce</w:t>
      </w:r>
      <w:r>
        <w:rPr>
          <w:color w:val="221F1F"/>
          <w:spacing w:val="-2"/>
          <w:sz w:val="20"/>
        </w:rPr>
        <w:t xml:space="preserve"> </w:t>
      </w:r>
      <w:r>
        <w:rPr>
          <w:color w:val="221F1F"/>
          <w:sz w:val="20"/>
        </w:rPr>
        <w:t>methods</w:t>
      </w:r>
      <w:r>
        <w:rPr>
          <w:color w:val="221F1F"/>
          <w:spacing w:val="-3"/>
          <w:sz w:val="20"/>
        </w:rPr>
        <w:t xml:space="preserve"> </w:t>
      </w:r>
      <w:r>
        <w:rPr>
          <w:color w:val="221F1F"/>
          <w:sz w:val="20"/>
        </w:rPr>
        <w:t>only</w:t>
      </w:r>
      <w:r>
        <w:rPr>
          <w:color w:val="221F1F"/>
          <w:spacing w:val="-6"/>
          <w:sz w:val="20"/>
        </w:rPr>
        <w:t xml:space="preserve"> </w:t>
      </w:r>
      <w:r>
        <w:rPr>
          <w:color w:val="221F1F"/>
          <w:sz w:val="20"/>
        </w:rPr>
        <w:t>if</w:t>
      </w:r>
      <w:r>
        <w:rPr>
          <w:color w:val="221F1F"/>
          <w:spacing w:val="-2"/>
          <w:sz w:val="20"/>
        </w:rPr>
        <w:t xml:space="preserve"> </w:t>
      </w:r>
      <w:r>
        <w:rPr>
          <w:color w:val="221F1F"/>
          <w:sz w:val="20"/>
        </w:rPr>
        <w:t>authorized</w:t>
      </w:r>
      <w:r>
        <w:rPr>
          <w:color w:val="221F1F"/>
          <w:spacing w:val="-1"/>
          <w:sz w:val="20"/>
        </w:rPr>
        <w:t xml:space="preserve"> </w:t>
      </w:r>
      <w:r>
        <w:rPr>
          <w:color w:val="221F1F"/>
          <w:sz w:val="20"/>
        </w:rPr>
        <w:t>in</w:t>
      </w:r>
      <w:r>
        <w:rPr>
          <w:color w:val="221F1F"/>
          <w:spacing w:val="-1"/>
          <w:sz w:val="20"/>
        </w:rPr>
        <w:t xml:space="preserve"> </w:t>
      </w:r>
      <w:r>
        <w:rPr>
          <w:color w:val="221F1F"/>
          <w:sz w:val="20"/>
        </w:rPr>
        <w:t xml:space="preserve">the </w:t>
      </w:r>
      <w:r>
        <w:rPr>
          <w:color w:val="221F1F"/>
          <w:spacing w:val="-2"/>
          <w:sz w:val="20"/>
        </w:rPr>
        <w:t>Schedule.</w:t>
      </w:r>
    </w:p>
    <w:p w14:paraId="208CF284" w14:textId="77777777" w:rsidR="00016C31" w:rsidRDefault="00016C31">
      <w:pPr>
        <w:pStyle w:val="BodyText"/>
        <w:spacing w:before="11"/>
        <w:rPr>
          <w:sz w:val="19"/>
        </w:rPr>
      </w:pPr>
    </w:p>
    <w:p w14:paraId="5A4078E9"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766B5D01" w14:textId="77777777" w:rsidR="00016C31" w:rsidRDefault="00016C31">
      <w:pPr>
        <w:pStyle w:val="BodyText"/>
        <w:rPr>
          <w:sz w:val="22"/>
        </w:rPr>
      </w:pPr>
    </w:p>
    <w:p w14:paraId="0FDBF1D1" w14:textId="77777777" w:rsidR="00016C31" w:rsidRDefault="00016C31">
      <w:pPr>
        <w:pStyle w:val="BodyText"/>
        <w:rPr>
          <w:sz w:val="22"/>
        </w:rPr>
      </w:pPr>
    </w:p>
    <w:p w14:paraId="03D89B8C" w14:textId="77777777" w:rsidR="00016C31" w:rsidRDefault="00016C31">
      <w:pPr>
        <w:pStyle w:val="BodyText"/>
        <w:rPr>
          <w:sz w:val="22"/>
        </w:rPr>
      </w:pPr>
    </w:p>
    <w:p w14:paraId="27D3FB50" w14:textId="77777777" w:rsidR="00016C31" w:rsidRDefault="00632607">
      <w:pPr>
        <w:pStyle w:val="BodyText"/>
        <w:spacing w:before="161"/>
        <w:ind w:left="219"/>
      </w:pPr>
      <w:r>
        <w:rPr>
          <w:color w:val="221F1F"/>
          <w:spacing w:val="-2"/>
        </w:rPr>
        <w:t>52.216-19</w:t>
      </w:r>
      <w:r>
        <w:rPr>
          <w:color w:val="221F1F"/>
        </w:rPr>
        <w:t xml:space="preserve"> </w:t>
      </w:r>
      <w:r>
        <w:rPr>
          <w:color w:val="221F1F"/>
          <w:spacing w:val="-2"/>
        </w:rPr>
        <w:t>ORDER</w:t>
      </w:r>
      <w:r>
        <w:rPr>
          <w:color w:val="221F1F"/>
          <w:spacing w:val="-1"/>
        </w:rPr>
        <w:t xml:space="preserve"> </w:t>
      </w:r>
      <w:r>
        <w:rPr>
          <w:color w:val="221F1F"/>
          <w:spacing w:val="-2"/>
        </w:rPr>
        <w:t>LIMITATIONS.</w:t>
      </w:r>
      <w:r>
        <w:rPr>
          <w:color w:val="221F1F"/>
          <w:spacing w:val="3"/>
        </w:rPr>
        <w:t xml:space="preserve"> </w:t>
      </w:r>
      <w:r>
        <w:rPr>
          <w:color w:val="221F1F"/>
          <w:spacing w:val="-2"/>
        </w:rPr>
        <w:t>(OCT</w:t>
      </w:r>
      <w:r>
        <w:rPr>
          <w:color w:val="221F1F"/>
          <w:spacing w:val="1"/>
        </w:rPr>
        <w:t xml:space="preserve"> </w:t>
      </w:r>
      <w:r>
        <w:rPr>
          <w:color w:val="221F1F"/>
          <w:spacing w:val="-2"/>
        </w:rPr>
        <w:t>1995)</w:t>
      </w:r>
    </w:p>
    <w:p w14:paraId="0A5D0169" w14:textId="77777777" w:rsidR="00016C31" w:rsidRDefault="00016C31">
      <w:pPr>
        <w:pStyle w:val="BodyText"/>
      </w:pPr>
    </w:p>
    <w:p w14:paraId="2D0BC85A" w14:textId="77777777" w:rsidR="00016C31" w:rsidRDefault="00632607">
      <w:pPr>
        <w:pStyle w:val="ListParagraph"/>
        <w:numPr>
          <w:ilvl w:val="0"/>
          <w:numId w:val="85"/>
        </w:numPr>
        <w:tabs>
          <w:tab w:val="left" w:pos="439"/>
        </w:tabs>
        <w:spacing w:before="1"/>
        <w:ind w:right="1039"/>
        <w:jc w:val="left"/>
        <w:rPr>
          <w:sz w:val="20"/>
        </w:rPr>
      </w:pPr>
      <w:r>
        <w:rPr>
          <w:color w:val="221F1F"/>
          <w:sz w:val="20"/>
        </w:rPr>
        <w:t>Minimum</w:t>
      </w:r>
      <w:r>
        <w:rPr>
          <w:color w:val="221F1F"/>
          <w:spacing w:val="-2"/>
          <w:sz w:val="20"/>
        </w:rPr>
        <w:t xml:space="preserve"> </w:t>
      </w:r>
      <w:r>
        <w:rPr>
          <w:color w:val="221F1F"/>
          <w:sz w:val="20"/>
        </w:rPr>
        <w:t>order.</w:t>
      </w:r>
      <w:r>
        <w:rPr>
          <w:color w:val="221F1F"/>
          <w:spacing w:val="-3"/>
          <w:sz w:val="20"/>
        </w:rPr>
        <w:t xml:space="preserve"> </w:t>
      </w:r>
      <w:r>
        <w:rPr>
          <w:color w:val="221F1F"/>
          <w:sz w:val="20"/>
        </w:rPr>
        <w:t>When</w:t>
      </w:r>
      <w:r>
        <w:rPr>
          <w:color w:val="221F1F"/>
          <w:spacing w:val="-2"/>
          <w:sz w:val="20"/>
        </w:rPr>
        <w:t xml:space="preserve"> </w:t>
      </w:r>
      <w:r>
        <w:rPr>
          <w:color w:val="221F1F"/>
          <w:sz w:val="20"/>
        </w:rPr>
        <w:t>the</w:t>
      </w:r>
      <w:r>
        <w:rPr>
          <w:color w:val="221F1F"/>
          <w:spacing w:val="-3"/>
          <w:sz w:val="20"/>
        </w:rPr>
        <w:t xml:space="preserve"> </w:t>
      </w:r>
      <w:r>
        <w:rPr>
          <w:color w:val="221F1F"/>
          <w:sz w:val="20"/>
        </w:rPr>
        <w:t>Government</w:t>
      </w:r>
      <w:r>
        <w:rPr>
          <w:color w:val="221F1F"/>
          <w:spacing w:val="-6"/>
          <w:sz w:val="20"/>
        </w:rPr>
        <w:t xml:space="preserve"> </w:t>
      </w:r>
      <w:r>
        <w:rPr>
          <w:color w:val="221F1F"/>
          <w:sz w:val="20"/>
        </w:rPr>
        <w:t>requires</w:t>
      </w:r>
      <w:r>
        <w:rPr>
          <w:color w:val="221F1F"/>
          <w:spacing w:val="-4"/>
          <w:sz w:val="20"/>
        </w:rPr>
        <w:t xml:space="preserve"> </w:t>
      </w:r>
      <w:r>
        <w:rPr>
          <w:color w:val="221F1F"/>
          <w:sz w:val="20"/>
        </w:rPr>
        <w:t>supplies</w:t>
      </w:r>
      <w:r>
        <w:rPr>
          <w:color w:val="221F1F"/>
          <w:spacing w:val="-4"/>
          <w:sz w:val="20"/>
        </w:rPr>
        <w:t xml:space="preserve"> </w:t>
      </w:r>
      <w:r>
        <w:rPr>
          <w:color w:val="221F1F"/>
          <w:sz w:val="20"/>
        </w:rPr>
        <w:t>or</w:t>
      </w:r>
      <w:r>
        <w:rPr>
          <w:color w:val="221F1F"/>
          <w:spacing w:val="-5"/>
          <w:sz w:val="20"/>
        </w:rPr>
        <w:t xml:space="preserve"> </w:t>
      </w:r>
      <w:r>
        <w:rPr>
          <w:color w:val="221F1F"/>
          <w:sz w:val="20"/>
        </w:rPr>
        <w:t>services</w:t>
      </w:r>
      <w:r>
        <w:rPr>
          <w:color w:val="221F1F"/>
          <w:spacing w:val="-4"/>
          <w:sz w:val="20"/>
        </w:rPr>
        <w:t xml:space="preserve"> </w:t>
      </w:r>
      <w:r>
        <w:rPr>
          <w:color w:val="221F1F"/>
          <w:sz w:val="20"/>
        </w:rPr>
        <w:t>covered</w:t>
      </w:r>
      <w:r>
        <w:rPr>
          <w:color w:val="221F1F"/>
          <w:spacing w:val="-4"/>
          <w:sz w:val="20"/>
        </w:rPr>
        <w:t xml:space="preserve"> </w:t>
      </w:r>
      <w:r>
        <w:rPr>
          <w:color w:val="221F1F"/>
          <w:sz w:val="20"/>
        </w:rPr>
        <w:t>by</w:t>
      </w:r>
      <w:r>
        <w:rPr>
          <w:color w:val="221F1F"/>
          <w:spacing w:val="-2"/>
          <w:sz w:val="20"/>
        </w:rPr>
        <w:t xml:space="preserve"> </w:t>
      </w:r>
      <w:r>
        <w:rPr>
          <w:color w:val="221F1F"/>
          <w:sz w:val="20"/>
        </w:rPr>
        <w:t>this</w:t>
      </w:r>
      <w:r>
        <w:rPr>
          <w:color w:val="221F1F"/>
          <w:spacing w:val="-4"/>
          <w:sz w:val="20"/>
        </w:rPr>
        <w:t xml:space="preserve"> </w:t>
      </w:r>
      <w:r>
        <w:rPr>
          <w:color w:val="221F1F"/>
          <w:sz w:val="20"/>
        </w:rPr>
        <w:t>contract</w:t>
      </w:r>
      <w:r>
        <w:rPr>
          <w:color w:val="221F1F"/>
          <w:spacing w:val="-4"/>
          <w:sz w:val="20"/>
        </w:rPr>
        <w:t xml:space="preserve"> </w:t>
      </w:r>
      <w:r>
        <w:rPr>
          <w:color w:val="221F1F"/>
          <w:sz w:val="20"/>
        </w:rPr>
        <w:t>in</w:t>
      </w:r>
      <w:r>
        <w:rPr>
          <w:color w:val="221F1F"/>
          <w:spacing w:val="-2"/>
          <w:sz w:val="20"/>
        </w:rPr>
        <w:t xml:space="preserve"> </w:t>
      </w:r>
      <w:r>
        <w:rPr>
          <w:color w:val="221F1F"/>
          <w:sz w:val="20"/>
        </w:rPr>
        <w:t>an</w:t>
      </w:r>
      <w:r>
        <w:rPr>
          <w:color w:val="221F1F"/>
          <w:spacing w:val="-2"/>
          <w:sz w:val="20"/>
        </w:rPr>
        <w:t xml:space="preserve"> </w:t>
      </w:r>
      <w:r>
        <w:rPr>
          <w:color w:val="221F1F"/>
          <w:sz w:val="20"/>
        </w:rPr>
        <w:t>amount</w:t>
      </w:r>
      <w:r>
        <w:rPr>
          <w:color w:val="221F1F"/>
          <w:spacing w:val="-4"/>
          <w:sz w:val="20"/>
        </w:rPr>
        <w:t xml:space="preserve"> </w:t>
      </w:r>
      <w:r>
        <w:rPr>
          <w:color w:val="221F1F"/>
          <w:sz w:val="20"/>
        </w:rPr>
        <w:t>of</w:t>
      </w:r>
      <w:r>
        <w:rPr>
          <w:color w:val="221F1F"/>
          <w:spacing w:val="-3"/>
          <w:sz w:val="20"/>
        </w:rPr>
        <w:t xml:space="preserve"> </w:t>
      </w:r>
      <w:r>
        <w:rPr>
          <w:color w:val="221F1F"/>
          <w:sz w:val="20"/>
        </w:rPr>
        <w:t xml:space="preserve">less than </w:t>
      </w:r>
      <w:r>
        <w:rPr>
          <w:b/>
          <w:color w:val="221F1F"/>
          <w:sz w:val="20"/>
        </w:rPr>
        <w:t xml:space="preserve">$3,000 </w:t>
      </w:r>
      <w:r>
        <w:rPr>
          <w:color w:val="221F1F"/>
          <w:sz w:val="20"/>
        </w:rPr>
        <w:t>(insert dollar figure or quantity), the Government is not obligated to purchase, nor is the Contractor obligated to furnish, those supplies or services under the contract.</w:t>
      </w:r>
    </w:p>
    <w:p w14:paraId="3811E8CE" w14:textId="77777777" w:rsidR="00016C31" w:rsidRDefault="00016C31">
      <w:pPr>
        <w:pStyle w:val="BodyText"/>
        <w:spacing w:before="10"/>
        <w:rPr>
          <w:sz w:val="19"/>
        </w:rPr>
      </w:pPr>
    </w:p>
    <w:p w14:paraId="221D04F3" w14:textId="77777777" w:rsidR="00016C31" w:rsidRDefault="00632607">
      <w:pPr>
        <w:pStyle w:val="ListParagraph"/>
        <w:numPr>
          <w:ilvl w:val="0"/>
          <w:numId w:val="85"/>
        </w:numPr>
        <w:tabs>
          <w:tab w:val="left" w:pos="722"/>
        </w:tabs>
        <w:ind w:left="721" w:hanging="284"/>
        <w:jc w:val="left"/>
        <w:rPr>
          <w:sz w:val="20"/>
        </w:rPr>
      </w:pPr>
      <w:r>
        <w:rPr>
          <w:color w:val="221F1F"/>
          <w:sz w:val="20"/>
        </w:rPr>
        <w:t>Maximum</w:t>
      </w:r>
      <w:r>
        <w:rPr>
          <w:color w:val="221F1F"/>
          <w:spacing w:val="-10"/>
          <w:sz w:val="20"/>
        </w:rPr>
        <w:t xml:space="preserve"> </w:t>
      </w:r>
      <w:r>
        <w:rPr>
          <w:color w:val="221F1F"/>
          <w:sz w:val="20"/>
        </w:rPr>
        <w:t>order.</w:t>
      </w:r>
      <w:r>
        <w:rPr>
          <w:color w:val="221F1F"/>
          <w:spacing w:val="-10"/>
          <w:sz w:val="20"/>
        </w:rPr>
        <w:t xml:space="preserve"> </w:t>
      </w:r>
      <w:r>
        <w:rPr>
          <w:color w:val="221F1F"/>
          <w:sz w:val="20"/>
        </w:rPr>
        <w:t>The</w:t>
      </w:r>
      <w:r>
        <w:rPr>
          <w:color w:val="221F1F"/>
          <w:spacing w:val="-8"/>
          <w:sz w:val="20"/>
        </w:rPr>
        <w:t xml:space="preserve"> </w:t>
      </w:r>
      <w:r>
        <w:rPr>
          <w:color w:val="221F1F"/>
          <w:sz w:val="20"/>
        </w:rPr>
        <w:t>Contractor</w:t>
      </w:r>
      <w:r>
        <w:rPr>
          <w:color w:val="221F1F"/>
          <w:spacing w:val="-7"/>
          <w:sz w:val="20"/>
        </w:rPr>
        <w:t xml:space="preserve"> </w:t>
      </w:r>
      <w:r>
        <w:rPr>
          <w:color w:val="221F1F"/>
          <w:sz w:val="20"/>
        </w:rPr>
        <w:t>is</w:t>
      </w:r>
      <w:r>
        <w:rPr>
          <w:color w:val="221F1F"/>
          <w:spacing w:val="-10"/>
          <w:sz w:val="20"/>
        </w:rPr>
        <w:t xml:space="preserve"> </w:t>
      </w:r>
      <w:r>
        <w:rPr>
          <w:color w:val="221F1F"/>
          <w:sz w:val="20"/>
        </w:rPr>
        <w:t>not</w:t>
      </w:r>
      <w:r>
        <w:rPr>
          <w:color w:val="221F1F"/>
          <w:spacing w:val="-11"/>
          <w:sz w:val="20"/>
        </w:rPr>
        <w:t xml:space="preserve"> </w:t>
      </w:r>
      <w:r>
        <w:rPr>
          <w:color w:val="221F1F"/>
          <w:sz w:val="20"/>
        </w:rPr>
        <w:t>obligated</w:t>
      </w:r>
      <w:r>
        <w:rPr>
          <w:color w:val="221F1F"/>
          <w:spacing w:val="-7"/>
          <w:sz w:val="20"/>
        </w:rPr>
        <w:t xml:space="preserve"> </w:t>
      </w:r>
      <w:r>
        <w:rPr>
          <w:color w:val="221F1F"/>
          <w:sz w:val="20"/>
        </w:rPr>
        <w:t>to</w:t>
      </w:r>
      <w:r>
        <w:rPr>
          <w:color w:val="221F1F"/>
          <w:spacing w:val="-8"/>
          <w:sz w:val="20"/>
        </w:rPr>
        <w:t xml:space="preserve"> </w:t>
      </w:r>
      <w:r>
        <w:rPr>
          <w:color w:val="221F1F"/>
          <w:spacing w:val="-2"/>
          <w:sz w:val="20"/>
        </w:rPr>
        <w:t>honor:</w:t>
      </w:r>
    </w:p>
    <w:p w14:paraId="4E539726" w14:textId="77777777" w:rsidR="00016C31" w:rsidRDefault="00016C31">
      <w:pPr>
        <w:pStyle w:val="BodyText"/>
        <w:spacing w:before="1"/>
      </w:pPr>
    </w:p>
    <w:p w14:paraId="77DA6178" w14:textId="77777777" w:rsidR="00016C31" w:rsidRDefault="00632607">
      <w:pPr>
        <w:pStyle w:val="ListParagraph"/>
        <w:numPr>
          <w:ilvl w:val="1"/>
          <w:numId w:val="85"/>
        </w:numPr>
        <w:tabs>
          <w:tab w:val="left" w:pos="722"/>
        </w:tabs>
        <w:jc w:val="left"/>
        <w:rPr>
          <w:sz w:val="20"/>
        </w:rPr>
      </w:pPr>
      <w:r>
        <w:rPr>
          <w:color w:val="221F1F"/>
          <w:sz w:val="20"/>
        </w:rPr>
        <w:t>Any</w:t>
      </w:r>
      <w:r>
        <w:rPr>
          <w:color w:val="221F1F"/>
          <w:spacing w:val="-7"/>
          <w:sz w:val="20"/>
        </w:rPr>
        <w:t xml:space="preserve"> </w:t>
      </w:r>
      <w:r>
        <w:rPr>
          <w:color w:val="221F1F"/>
          <w:sz w:val="20"/>
        </w:rPr>
        <w:t>order</w:t>
      </w:r>
      <w:r>
        <w:rPr>
          <w:color w:val="221F1F"/>
          <w:spacing w:val="-8"/>
          <w:sz w:val="20"/>
        </w:rPr>
        <w:t xml:space="preserve"> </w:t>
      </w:r>
      <w:r>
        <w:rPr>
          <w:color w:val="221F1F"/>
          <w:sz w:val="20"/>
        </w:rPr>
        <w:t>for</w:t>
      </w:r>
      <w:r>
        <w:rPr>
          <w:color w:val="221F1F"/>
          <w:spacing w:val="-6"/>
          <w:sz w:val="20"/>
        </w:rPr>
        <w:t xml:space="preserve"> </w:t>
      </w:r>
      <w:r>
        <w:rPr>
          <w:color w:val="221F1F"/>
          <w:sz w:val="20"/>
        </w:rPr>
        <w:t>a</w:t>
      </w:r>
      <w:r>
        <w:rPr>
          <w:color w:val="221F1F"/>
          <w:spacing w:val="-8"/>
          <w:sz w:val="20"/>
        </w:rPr>
        <w:t xml:space="preserve"> </w:t>
      </w:r>
      <w:r>
        <w:rPr>
          <w:color w:val="221F1F"/>
          <w:sz w:val="20"/>
        </w:rPr>
        <w:t>single</w:t>
      </w:r>
      <w:r>
        <w:rPr>
          <w:color w:val="221F1F"/>
          <w:spacing w:val="-5"/>
          <w:sz w:val="20"/>
        </w:rPr>
        <w:t xml:space="preserve"> </w:t>
      </w:r>
      <w:r>
        <w:rPr>
          <w:color w:val="221F1F"/>
          <w:sz w:val="20"/>
        </w:rPr>
        <w:t>item</w:t>
      </w:r>
      <w:r>
        <w:rPr>
          <w:color w:val="221F1F"/>
          <w:spacing w:val="-3"/>
          <w:sz w:val="20"/>
        </w:rPr>
        <w:t xml:space="preserve"> </w:t>
      </w:r>
      <w:r>
        <w:rPr>
          <w:color w:val="221F1F"/>
          <w:sz w:val="20"/>
        </w:rPr>
        <w:t>in</w:t>
      </w:r>
      <w:r>
        <w:rPr>
          <w:color w:val="221F1F"/>
          <w:spacing w:val="-7"/>
          <w:sz w:val="20"/>
        </w:rPr>
        <w:t xml:space="preserve"> </w:t>
      </w:r>
      <w:r>
        <w:rPr>
          <w:color w:val="221F1F"/>
          <w:sz w:val="20"/>
        </w:rPr>
        <w:t>excess</w:t>
      </w:r>
      <w:r>
        <w:rPr>
          <w:color w:val="221F1F"/>
          <w:spacing w:val="-6"/>
          <w:sz w:val="20"/>
        </w:rPr>
        <w:t xml:space="preserve"> </w:t>
      </w:r>
      <w:r>
        <w:rPr>
          <w:color w:val="221F1F"/>
          <w:sz w:val="20"/>
        </w:rPr>
        <w:t>of</w:t>
      </w:r>
      <w:r>
        <w:rPr>
          <w:color w:val="221F1F"/>
          <w:spacing w:val="-6"/>
          <w:sz w:val="20"/>
        </w:rPr>
        <w:t xml:space="preserve"> </w:t>
      </w:r>
      <w:proofErr w:type="gramStart"/>
      <w:r>
        <w:rPr>
          <w:b/>
          <w:color w:val="221F1F"/>
          <w:spacing w:val="-2"/>
          <w:sz w:val="20"/>
        </w:rPr>
        <w:t>$504,000,000.00</w:t>
      </w:r>
      <w:r>
        <w:rPr>
          <w:color w:val="221F1F"/>
          <w:spacing w:val="-2"/>
          <w:sz w:val="20"/>
        </w:rPr>
        <w:t>;</w:t>
      </w:r>
      <w:proofErr w:type="gramEnd"/>
    </w:p>
    <w:p w14:paraId="0FDA428A" w14:textId="77777777" w:rsidR="00016C31" w:rsidRDefault="00016C31">
      <w:pPr>
        <w:pStyle w:val="BodyText"/>
        <w:spacing w:before="11"/>
        <w:rPr>
          <w:sz w:val="19"/>
        </w:rPr>
      </w:pPr>
    </w:p>
    <w:p w14:paraId="43376B0B" w14:textId="77777777" w:rsidR="00016C31" w:rsidRDefault="00632607">
      <w:pPr>
        <w:pStyle w:val="ListParagraph"/>
        <w:numPr>
          <w:ilvl w:val="1"/>
          <w:numId w:val="85"/>
        </w:numPr>
        <w:tabs>
          <w:tab w:val="left" w:pos="724"/>
        </w:tabs>
        <w:ind w:left="723" w:hanging="286"/>
        <w:jc w:val="left"/>
        <w:rPr>
          <w:sz w:val="20"/>
        </w:rPr>
      </w:pPr>
      <w:r>
        <w:rPr>
          <w:color w:val="221F1F"/>
          <w:sz w:val="20"/>
        </w:rPr>
        <w:t>Any</w:t>
      </w:r>
      <w:r>
        <w:rPr>
          <w:color w:val="221F1F"/>
          <w:spacing w:val="-11"/>
          <w:sz w:val="20"/>
        </w:rPr>
        <w:t xml:space="preserve"> </w:t>
      </w:r>
      <w:r>
        <w:rPr>
          <w:color w:val="221F1F"/>
          <w:sz w:val="20"/>
        </w:rPr>
        <w:t>order</w:t>
      </w:r>
      <w:r>
        <w:rPr>
          <w:color w:val="221F1F"/>
          <w:spacing w:val="-9"/>
          <w:sz w:val="20"/>
        </w:rPr>
        <w:t xml:space="preserve"> </w:t>
      </w:r>
      <w:r>
        <w:rPr>
          <w:color w:val="221F1F"/>
          <w:sz w:val="20"/>
        </w:rPr>
        <w:t>for</w:t>
      </w:r>
      <w:r>
        <w:rPr>
          <w:color w:val="221F1F"/>
          <w:spacing w:val="-10"/>
          <w:sz w:val="20"/>
        </w:rPr>
        <w:t xml:space="preserve"> </w:t>
      </w:r>
      <w:r>
        <w:rPr>
          <w:color w:val="221F1F"/>
          <w:sz w:val="20"/>
        </w:rPr>
        <w:t>a</w:t>
      </w:r>
      <w:r>
        <w:rPr>
          <w:color w:val="221F1F"/>
          <w:spacing w:val="-9"/>
          <w:sz w:val="20"/>
        </w:rPr>
        <w:t xml:space="preserve"> </w:t>
      </w:r>
      <w:r>
        <w:rPr>
          <w:color w:val="221F1F"/>
          <w:sz w:val="20"/>
        </w:rPr>
        <w:t>combination</w:t>
      </w:r>
      <w:r>
        <w:rPr>
          <w:color w:val="221F1F"/>
          <w:spacing w:val="-9"/>
          <w:sz w:val="20"/>
        </w:rPr>
        <w:t xml:space="preserve"> </w:t>
      </w:r>
      <w:r>
        <w:rPr>
          <w:color w:val="221F1F"/>
          <w:sz w:val="20"/>
        </w:rPr>
        <w:t>of</w:t>
      </w:r>
      <w:r>
        <w:rPr>
          <w:color w:val="221F1F"/>
          <w:spacing w:val="-8"/>
          <w:sz w:val="20"/>
        </w:rPr>
        <w:t xml:space="preserve"> </w:t>
      </w:r>
      <w:r>
        <w:rPr>
          <w:color w:val="221F1F"/>
          <w:sz w:val="20"/>
        </w:rPr>
        <w:t>items</w:t>
      </w:r>
      <w:r>
        <w:rPr>
          <w:color w:val="221F1F"/>
          <w:spacing w:val="-9"/>
          <w:sz w:val="20"/>
        </w:rPr>
        <w:t xml:space="preserve"> </w:t>
      </w:r>
      <w:proofErr w:type="gramStart"/>
      <w:r>
        <w:rPr>
          <w:color w:val="221F1F"/>
          <w:sz w:val="20"/>
        </w:rPr>
        <w:t>in</w:t>
      </w:r>
      <w:r>
        <w:rPr>
          <w:color w:val="221F1F"/>
          <w:spacing w:val="-9"/>
          <w:sz w:val="20"/>
        </w:rPr>
        <w:t xml:space="preserve"> </w:t>
      </w:r>
      <w:r>
        <w:rPr>
          <w:color w:val="221F1F"/>
          <w:sz w:val="20"/>
        </w:rPr>
        <w:t>excess</w:t>
      </w:r>
      <w:r>
        <w:rPr>
          <w:color w:val="221F1F"/>
          <w:spacing w:val="-11"/>
          <w:sz w:val="20"/>
        </w:rPr>
        <w:t xml:space="preserve"> </w:t>
      </w:r>
      <w:r>
        <w:rPr>
          <w:color w:val="221F1F"/>
          <w:sz w:val="20"/>
        </w:rPr>
        <w:t>of</w:t>
      </w:r>
      <w:proofErr w:type="gramEnd"/>
      <w:r>
        <w:rPr>
          <w:color w:val="221F1F"/>
          <w:spacing w:val="-10"/>
          <w:sz w:val="20"/>
        </w:rPr>
        <w:t xml:space="preserve"> </w:t>
      </w:r>
      <w:r>
        <w:rPr>
          <w:b/>
          <w:color w:val="221F1F"/>
          <w:sz w:val="20"/>
        </w:rPr>
        <w:t>$504,000,000.00</w:t>
      </w:r>
      <w:r>
        <w:rPr>
          <w:b/>
          <w:color w:val="221F1F"/>
          <w:spacing w:val="-6"/>
          <w:sz w:val="20"/>
        </w:rPr>
        <w:t xml:space="preserve"> </w:t>
      </w:r>
      <w:r>
        <w:rPr>
          <w:color w:val="221F1F"/>
          <w:sz w:val="20"/>
        </w:rPr>
        <w:t>(insert</w:t>
      </w:r>
      <w:r>
        <w:rPr>
          <w:color w:val="221F1F"/>
          <w:spacing w:val="-8"/>
          <w:sz w:val="20"/>
        </w:rPr>
        <w:t xml:space="preserve"> </w:t>
      </w:r>
      <w:r>
        <w:rPr>
          <w:color w:val="221F1F"/>
          <w:sz w:val="20"/>
        </w:rPr>
        <w:t>dollar</w:t>
      </w:r>
      <w:r>
        <w:rPr>
          <w:color w:val="221F1F"/>
          <w:spacing w:val="-10"/>
          <w:sz w:val="20"/>
        </w:rPr>
        <w:t xml:space="preserve"> </w:t>
      </w:r>
      <w:r>
        <w:rPr>
          <w:color w:val="221F1F"/>
          <w:sz w:val="20"/>
        </w:rPr>
        <w:t>figure</w:t>
      </w:r>
      <w:r>
        <w:rPr>
          <w:color w:val="221F1F"/>
          <w:spacing w:val="-10"/>
          <w:sz w:val="20"/>
        </w:rPr>
        <w:t xml:space="preserve"> </w:t>
      </w:r>
      <w:r>
        <w:rPr>
          <w:color w:val="221F1F"/>
          <w:sz w:val="20"/>
        </w:rPr>
        <w:t>or</w:t>
      </w:r>
      <w:r>
        <w:rPr>
          <w:color w:val="221F1F"/>
          <w:spacing w:val="-10"/>
          <w:sz w:val="20"/>
        </w:rPr>
        <w:t xml:space="preserve"> </w:t>
      </w:r>
      <w:r>
        <w:rPr>
          <w:color w:val="221F1F"/>
          <w:sz w:val="20"/>
        </w:rPr>
        <w:t>quantity);</w:t>
      </w:r>
      <w:r>
        <w:rPr>
          <w:color w:val="221F1F"/>
          <w:spacing w:val="-10"/>
          <w:sz w:val="20"/>
        </w:rPr>
        <w:t xml:space="preserve"> </w:t>
      </w:r>
      <w:r>
        <w:rPr>
          <w:color w:val="221F1F"/>
          <w:spacing w:val="-5"/>
          <w:sz w:val="20"/>
        </w:rPr>
        <w:t>or</w:t>
      </w:r>
    </w:p>
    <w:p w14:paraId="401266B4" w14:textId="77777777" w:rsidR="00016C31" w:rsidRDefault="00016C31">
      <w:pPr>
        <w:pStyle w:val="BodyText"/>
      </w:pPr>
    </w:p>
    <w:p w14:paraId="1CFADBD6" w14:textId="77777777" w:rsidR="00016C31" w:rsidRDefault="00632607">
      <w:pPr>
        <w:pStyle w:val="ListParagraph"/>
        <w:numPr>
          <w:ilvl w:val="1"/>
          <w:numId w:val="85"/>
        </w:numPr>
        <w:tabs>
          <w:tab w:val="left" w:pos="441"/>
        </w:tabs>
        <w:spacing w:before="1"/>
        <w:ind w:left="440" w:right="1634"/>
        <w:jc w:val="left"/>
        <w:rPr>
          <w:sz w:val="20"/>
        </w:rPr>
      </w:pPr>
      <w:r>
        <w:rPr>
          <w:color w:val="221F1F"/>
          <w:sz w:val="20"/>
        </w:rPr>
        <w:t>A</w:t>
      </w:r>
      <w:r>
        <w:rPr>
          <w:color w:val="221F1F"/>
          <w:spacing w:val="-5"/>
          <w:sz w:val="20"/>
        </w:rPr>
        <w:t xml:space="preserve"> </w:t>
      </w:r>
      <w:r>
        <w:rPr>
          <w:color w:val="221F1F"/>
          <w:sz w:val="20"/>
        </w:rPr>
        <w:t>series</w:t>
      </w:r>
      <w:r>
        <w:rPr>
          <w:color w:val="221F1F"/>
          <w:spacing w:val="-6"/>
          <w:sz w:val="20"/>
        </w:rPr>
        <w:t xml:space="preserve"> </w:t>
      </w:r>
      <w:r>
        <w:rPr>
          <w:color w:val="221F1F"/>
          <w:sz w:val="20"/>
        </w:rPr>
        <w:t>of</w:t>
      </w:r>
      <w:r>
        <w:rPr>
          <w:color w:val="221F1F"/>
          <w:spacing w:val="-5"/>
          <w:sz w:val="20"/>
        </w:rPr>
        <w:t xml:space="preserve"> </w:t>
      </w:r>
      <w:r>
        <w:rPr>
          <w:color w:val="221F1F"/>
          <w:sz w:val="20"/>
        </w:rPr>
        <w:t>orders</w:t>
      </w:r>
      <w:r>
        <w:rPr>
          <w:color w:val="221F1F"/>
          <w:spacing w:val="-5"/>
          <w:sz w:val="20"/>
        </w:rPr>
        <w:t xml:space="preserve"> </w:t>
      </w:r>
      <w:r>
        <w:rPr>
          <w:color w:val="221F1F"/>
          <w:sz w:val="20"/>
        </w:rPr>
        <w:t>from</w:t>
      </w:r>
      <w:r>
        <w:rPr>
          <w:color w:val="221F1F"/>
          <w:spacing w:val="-4"/>
          <w:sz w:val="20"/>
        </w:rPr>
        <w:t xml:space="preserve"> </w:t>
      </w:r>
      <w:r>
        <w:rPr>
          <w:color w:val="221F1F"/>
          <w:sz w:val="20"/>
        </w:rPr>
        <w:t>the</w:t>
      </w:r>
      <w:r>
        <w:rPr>
          <w:color w:val="221F1F"/>
          <w:spacing w:val="-5"/>
          <w:sz w:val="20"/>
        </w:rPr>
        <w:t xml:space="preserve"> </w:t>
      </w:r>
      <w:r>
        <w:rPr>
          <w:color w:val="221F1F"/>
          <w:sz w:val="20"/>
        </w:rPr>
        <w:t>same</w:t>
      </w:r>
      <w:r>
        <w:rPr>
          <w:color w:val="221F1F"/>
          <w:spacing w:val="-4"/>
          <w:sz w:val="20"/>
        </w:rPr>
        <w:t xml:space="preserve"> </w:t>
      </w:r>
      <w:r>
        <w:rPr>
          <w:color w:val="221F1F"/>
          <w:sz w:val="20"/>
        </w:rPr>
        <w:t>ordering</w:t>
      </w:r>
      <w:r>
        <w:rPr>
          <w:color w:val="221F1F"/>
          <w:spacing w:val="-6"/>
          <w:sz w:val="20"/>
        </w:rPr>
        <w:t xml:space="preserve"> </w:t>
      </w:r>
      <w:r>
        <w:rPr>
          <w:color w:val="221F1F"/>
          <w:sz w:val="20"/>
        </w:rPr>
        <w:t>office</w:t>
      </w:r>
      <w:r>
        <w:rPr>
          <w:color w:val="221F1F"/>
          <w:spacing w:val="-4"/>
          <w:sz w:val="20"/>
        </w:rPr>
        <w:t xml:space="preserve"> </w:t>
      </w:r>
      <w:r>
        <w:rPr>
          <w:color w:val="221F1F"/>
          <w:sz w:val="20"/>
        </w:rPr>
        <w:t>within</w:t>
      </w:r>
      <w:r>
        <w:rPr>
          <w:color w:val="221F1F"/>
          <w:spacing w:val="-7"/>
          <w:sz w:val="20"/>
        </w:rPr>
        <w:t xml:space="preserve"> </w:t>
      </w:r>
      <w:r>
        <w:rPr>
          <w:b/>
          <w:color w:val="221F1F"/>
          <w:sz w:val="20"/>
        </w:rPr>
        <w:t>1</w:t>
      </w:r>
      <w:r>
        <w:rPr>
          <w:b/>
          <w:color w:val="221F1F"/>
          <w:spacing w:val="-7"/>
          <w:sz w:val="20"/>
        </w:rPr>
        <w:t xml:space="preserve"> </w:t>
      </w:r>
      <w:r>
        <w:rPr>
          <w:color w:val="221F1F"/>
          <w:sz w:val="20"/>
        </w:rPr>
        <w:t>day</w:t>
      </w:r>
      <w:r>
        <w:rPr>
          <w:color w:val="221F1F"/>
          <w:spacing w:val="-4"/>
          <w:sz w:val="20"/>
        </w:rPr>
        <w:t xml:space="preserve"> </w:t>
      </w:r>
      <w:r>
        <w:rPr>
          <w:color w:val="221F1F"/>
          <w:sz w:val="20"/>
        </w:rPr>
        <w:t>that</w:t>
      </w:r>
      <w:r>
        <w:rPr>
          <w:color w:val="221F1F"/>
          <w:spacing w:val="-5"/>
          <w:sz w:val="20"/>
        </w:rPr>
        <w:t xml:space="preserve"> </w:t>
      </w:r>
      <w:r>
        <w:rPr>
          <w:color w:val="221F1F"/>
          <w:sz w:val="20"/>
        </w:rPr>
        <w:t>together</w:t>
      </w:r>
      <w:r>
        <w:rPr>
          <w:color w:val="221F1F"/>
          <w:spacing w:val="-4"/>
          <w:sz w:val="20"/>
        </w:rPr>
        <w:t xml:space="preserve"> </w:t>
      </w:r>
      <w:r>
        <w:rPr>
          <w:color w:val="221F1F"/>
          <w:sz w:val="20"/>
        </w:rPr>
        <w:t>call</w:t>
      </w:r>
      <w:r>
        <w:rPr>
          <w:color w:val="221F1F"/>
          <w:spacing w:val="-6"/>
          <w:sz w:val="20"/>
        </w:rPr>
        <w:t xml:space="preserve"> </w:t>
      </w:r>
      <w:r>
        <w:rPr>
          <w:color w:val="221F1F"/>
          <w:sz w:val="20"/>
        </w:rPr>
        <w:t>for</w:t>
      </w:r>
      <w:r>
        <w:rPr>
          <w:color w:val="221F1F"/>
          <w:spacing w:val="-4"/>
          <w:sz w:val="20"/>
        </w:rPr>
        <w:t xml:space="preserve"> </w:t>
      </w:r>
      <w:r>
        <w:rPr>
          <w:color w:val="221F1F"/>
          <w:sz w:val="20"/>
        </w:rPr>
        <w:t>quantities</w:t>
      </w:r>
      <w:r>
        <w:rPr>
          <w:color w:val="221F1F"/>
          <w:spacing w:val="-5"/>
          <w:sz w:val="20"/>
        </w:rPr>
        <w:t xml:space="preserve"> </w:t>
      </w:r>
      <w:r>
        <w:rPr>
          <w:color w:val="221F1F"/>
          <w:sz w:val="20"/>
        </w:rPr>
        <w:t>exceeding</w:t>
      </w:r>
      <w:r>
        <w:rPr>
          <w:color w:val="221F1F"/>
          <w:spacing w:val="-3"/>
          <w:sz w:val="20"/>
        </w:rPr>
        <w:t xml:space="preserve"> </w:t>
      </w:r>
      <w:r>
        <w:rPr>
          <w:color w:val="221F1F"/>
          <w:sz w:val="20"/>
        </w:rPr>
        <w:t>the limitation in subparagraph (1) or (2) above.</w:t>
      </w:r>
    </w:p>
    <w:p w14:paraId="5ED06F6A" w14:textId="77777777" w:rsidR="00016C31" w:rsidRDefault="00016C31">
      <w:pPr>
        <w:pStyle w:val="BodyText"/>
        <w:spacing w:before="10"/>
        <w:rPr>
          <w:sz w:val="19"/>
        </w:rPr>
      </w:pPr>
    </w:p>
    <w:p w14:paraId="7D4F2B11" w14:textId="77777777" w:rsidR="00016C31" w:rsidRDefault="00900DE8">
      <w:pPr>
        <w:pStyle w:val="ListParagraph"/>
        <w:numPr>
          <w:ilvl w:val="0"/>
          <w:numId w:val="85"/>
        </w:numPr>
        <w:tabs>
          <w:tab w:val="left" w:pos="439"/>
        </w:tabs>
        <w:ind w:right="1241"/>
        <w:jc w:val="left"/>
        <w:rPr>
          <w:sz w:val="20"/>
        </w:rPr>
      </w:pPr>
      <w:r>
        <w:pict w14:anchorId="29A6ECD0">
          <v:rect id="docshape55" o:spid="_x0000_s1077" style="position:absolute;left:0;text-align:left;margin-left:59.5pt;margin-top:68.25pt;width:515pt;height:1.45pt;z-index:-18493440;mso-position-horizontal-relative:page" fillcolor="#0e233d" stroked="f">
            <w10:wrap anchorx="page"/>
          </v:rect>
        </w:pict>
      </w:r>
      <w:r w:rsidR="00632607">
        <w:rPr>
          <w:color w:val="221F1F"/>
          <w:sz w:val="20"/>
        </w:rPr>
        <w:t>If this is a requirements contract (i.e., includes the Requirements clause at subsection 52.216-21 of the Federal Acquisition</w:t>
      </w:r>
      <w:r w:rsidR="00632607">
        <w:rPr>
          <w:color w:val="221F1F"/>
          <w:spacing w:val="-2"/>
          <w:sz w:val="20"/>
        </w:rPr>
        <w:t xml:space="preserve"> </w:t>
      </w:r>
      <w:r w:rsidR="00632607">
        <w:rPr>
          <w:color w:val="221F1F"/>
          <w:sz w:val="20"/>
        </w:rPr>
        <w:t>Regulation</w:t>
      </w:r>
      <w:r w:rsidR="00632607">
        <w:rPr>
          <w:color w:val="221F1F"/>
          <w:spacing w:val="-2"/>
          <w:sz w:val="20"/>
        </w:rPr>
        <w:t xml:space="preserve"> </w:t>
      </w:r>
      <w:r w:rsidR="00632607">
        <w:rPr>
          <w:color w:val="221F1F"/>
          <w:sz w:val="20"/>
        </w:rPr>
        <w:t>(FAR)),</w:t>
      </w:r>
      <w:r w:rsidR="00632607">
        <w:rPr>
          <w:color w:val="221F1F"/>
          <w:spacing w:val="-3"/>
          <w:sz w:val="20"/>
        </w:rPr>
        <w:t xml:space="preserve"> </w:t>
      </w:r>
      <w:r w:rsidR="00632607">
        <w:rPr>
          <w:color w:val="221F1F"/>
          <w:sz w:val="20"/>
        </w:rPr>
        <w:t>the</w:t>
      </w:r>
      <w:r w:rsidR="00632607">
        <w:rPr>
          <w:color w:val="221F1F"/>
          <w:spacing w:val="-3"/>
          <w:sz w:val="20"/>
        </w:rPr>
        <w:t xml:space="preserve"> </w:t>
      </w:r>
      <w:r w:rsidR="00632607">
        <w:rPr>
          <w:color w:val="221F1F"/>
          <w:sz w:val="20"/>
        </w:rPr>
        <w:t>Government</w:t>
      </w:r>
      <w:r w:rsidR="00632607">
        <w:rPr>
          <w:color w:val="221F1F"/>
          <w:spacing w:val="-4"/>
          <w:sz w:val="20"/>
        </w:rPr>
        <w:t xml:space="preserve"> </w:t>
      </w:r>
      <w:r w:rsidR="00632607">
        <w:rPr>
          <w:color w:val="221F1F"/>
          <w:sz w:val="20"/>
        </w:rPr>
        <w:t>is</w:t>
      </w:r>
      <w:r w:rsidR="00632607">
        <w:rPr>
          <w:color w:val="221F1F"/>
          <w:spacing w:val="-4"/>
          <w:sz w:val="20"/>
        </w:rPr>
        <w:t xml:space="preserve"> </w:t>
      </w:r>
      <w:r w:rsidR="00632607">
        <w:rPr>
          <w:color w:val="221F1F"/>
          <w:sz w:val="20"/>
        </w:rPr>
        <w:t>not</w:t>
      </w:r>
      <w:r w:rsidR="00632607">
        <w:rPr>
          <w:color w:val="221F1F"/>
          <w:spacing w:val="-4"/>
          <w:sz w:val="20"/>
        </w:rPr>
        <w:t xml:space="preserve"> </w:t>
      </w:r>
      <w:r w:rsidR="00632607">
        <w:rPr>
          <w:color w:val="221F1F"/>
          <w:sz w:val="20"/>
        </w:rPr>
        <w:t>required</w:t>
      </w:r>
      <w:r w:rsidR="00632607">
        <w:rPr>
          <w:color w:val="221F1F"/>
          <w:spacing w:val="-2"/>
          <w:sz w:val="20"/>
        </w:rPr>
        <w:t xml:space="preserve"> </w:t>
      </w:r>
      <w:r w:rsidR="00632607">
        <w:rPr>
          <w:color w:val="221F1F"/>
          <w:sz w:val="20"/>
        </w:rPr>
        <w:t>to</w:t>
      </w:r>
      <w:r w:rsidR="00632607">
        <w:rPr>
          <w:color w:val="221F1F"/>
          <w:spacing w:val="-2"/>
          <w:sz w:val="20"/>
        </w:rPr>
        <w:t xml:space="preserve"> </w:t>
      </w:r>
      <w:r w:rsidR="00632607">
        <w:rPr>
          <w:color w:val="221F1F"/>
          <w:sz w:val="20"/>
        </w:rPr>
        <w:t>order</w:t>
      </w:r>
      <w:r w:rsidR="00632607">
        <w:rPr>
          <w:color w:val="221F1F"/>
          <w:spacing w:val="-2"/>
          <w:sz w:val="20"/>
        </w:rPr>
        <w:t xml:space="preserve"> </w:t>
      </w:r>
      <w:r w:rsidR="00632607">
        <w:rPr>
          <w:color w:val="221F1F"/>
          <w:sz w:val="20"/>
        </w:rPr>
        <w:t>a</w:t>
      </w:r>
      <w:r w:rsidR="00632607">
        <w:rPr>
          <w:color w:val="221F1F"/>
          <w:spacing w:val="-5"/>
          <w:sz w:val="20"/>
        </w:rPr>
        <w:t xml:space="preserve"> </w:t>
      </w:r>
      <w:r w:rsidR="00632607">
        <w:rPr>
          <w:color w:val="221F1F"/>
          <w:sz w:val="20"/>
        </w:rPr>
        <w:t>part</w:t>
      </w:r>
      <w:r w:rsidR="00632607">
        <w:rPr>
          <w:color w:val="221F1F"/>
          <w:spacing w:val="-6"/>
          <w:sz w:val="20"/>
        </w:rPr>
        <w:t xml:space="preserve"> </w:t>
      </w:r>
      <w:r w:rsidR="00632607">
        <w:rPr>
          <w:color w:val="221F1F"/>
          <w:sz w:val="20"/>
        </w:rPr>
        <w:t>of</w:t>
      </w:r>
      <w:r w:rsidR="00632607">
        <w:rPr>
          <w:color w:val="221F1F"/>
          <w:spacing w:val="-3"/>
          <w:sz w:val="20"/>
        </w:rPr>
        <w:t xml:space="preserve"> </w:t>
      </w:r>
      <w:r w:rsidR="00632607">
        <w:rPr>
          <w:color w:val="221F1F"/>
          <w:sz w:val="20"/>
        </w:rPr>
        <w:t>any</w:t>
      </w:r>
      <w:r w:rsidR="00632607">
        <w:rPr>
          <w:color w:val="221F1F"/>
          <w:spacing w:val="-2"/>
          <w:sz w:val="20"/>
        </w:rPr>
        <w:t xml:space="preserve"> </w:t>
      </w:r>
      <w:r w:rsidR="00632607">
        <w:rPr>
          <w:color w:val="221F1F"/>
          <w:sz w:val="20"/>
        </w:rPr>
        <w:t>one requirement</w:t>
      </w:r>
      <w:r w:rsidR="00632607">
        <w:rPr>
          <w:color w:val="221F1F"/>
          <w:spacing w:val="-6"/>
          <w:sz w:val="20"/>
        </w:rPr>
        <w:t xml:space="preserve"> </w:t>
      </w:r>
      <w:r w:rsidR="00632607">
        <w:rPr>
          <w:color w:val="221F1F"/>
          <w:sz w:val="20"/>
        </w:rPr>
        <w:t>from</w:t>
      </w:r>
      <w:r w:rsidR="00632607">
        <w:rPr>
          <w:color w:val="221F1F"/>
          <w:spacing w:val="-2"/>
          <w:sz w:val="20"/>
        </w:rPr>
        <w:t xml:space="preserve"> </w:t>
      </w:r>
      <w:r w:rsidR="00632607">
        <w:rPr>
          <w:color w:val="221F1F"/>
          <w:sz w:val="20"/>
        </w:rPr>
        <w:t>the Contractor if that requirement exceeds the maximum-order limitations in paragraph (b) above.</w:t>
      </w:r>
    </w:p>
    <w:p w14:paraId="61342B27" w14:textId="77777777" w:rsidR="00016C31" w:rsidRDefault="00016C31">
      <w:pPr>
        <w:rPr>
          <w:sz w:val="20"/>
        </w:rPr>
        <w:sectPr w:rsidR="00016C31">
          <w:pgSz w:w="12240" w:h="15840"/>
          <w:pgMar w:top="1360" w:right="640" w:bottom="1060" w:left="1000" w:header="0" w:footer="801" w:gutter="0"/>
          <w:cols w:space="720"/>
        </w:sectPr>
      </w:pPr>
    </w:p>
    <w:p w14:paraId="29685A4D" w14:textId="77777777" w:rsidR="00016C31" w:rsidRDefault="00632607">
      <w:pPr>
        <w:pStyle w:val="ListParagraph"/>
        <w:numPr>
          <w:ilvl w:val="0"/>
          <w:numId w:val="85"/>
        </w:numPr>
        <w:tabs>
          <w:tab w:val="left" w:pos="441"/>
        </w:tabs>
        <w:spacing w:before="80"/>
        <w:ind w:left="440" w:right="946" w:hanging="275"/>
        <w:jc w:val="left"/>
        <w:rPr>
          <w:sz w:val="20"/>
        </w:rPr>
      </w:pPr>
      <w:r>
        <w:rPr>
          <w:color w:val="221F1F"/>
          <w:sz w:val="20"/>
        </w:rPr>
        <w:lastRenderedPageBreak/>
        <w:t>Notwithstanding paragraphs</w:t>
      </w:r>
      <w:r>
        <w:rPr>
          <w:color w:val="221F1F"/>
          <w:spacing w:val="-1"/>
          <w:sz w:val="20"/>
        </w:rPr>
        <w:t xml:space="preserve"> </w:t>
      </w:r>
      <w:r>
        <w:rPr>
          <w:color w:val="221F1F"/>
          <w:sz w:val="20"/>
        </w:rPr>
        <w:t>(b) and</w:t>
      </w:r>
      <w:r>
        <w:rPr>
          <w:color w:val="221F1F"/>
          <w:spacing w:val="-1"/>
          <w:sz w:val="20"/>
        </w:rPr>
        <w:t xml:space="preserve"> </w:t>
      </w:r>
      <w:r>
        <w:rPr>
          <w:color w:val="221F1F"/>
          <w:sz w:val="20"/>
        </w:rPr>
        <w:t>(c) above,</w:t>
      </w:r>
      <w:r>
        <w:rPr>
          <w:color w:val="221F1F"/>
          <w:spacing w:val="-2"/>
          <w:sz w:val="20"/>
        </w:rPr>
        <w:t xml:space="preserve"> </w:t>
      </w:r>
      <w:r>
        <w:rPr>
          <w:color w:val="221F1F"/>
          <w:sz w:val="20"/>
        </w:rPr>
        <w:t>the Contractor shall honor any order exceeding the</w:t>
      </w:r>
      <w:r>
        <w:rPr>
          <w:color w:val="221F1F"/>
          <w:spacing w:val="-2"/>
          <w:sz w:val="20"/>
        </w:rPr>
        <w:t xml:space="preserve"> </w:t>
      </w:r>
      <w:r>
        <w:rPr>
          <w:color w:val="221F1F"/>
          <w:sz w:val="20"/>
        </w:rPr>
        <w:t>maximum</w:t>
      </w:r>
      <w:r>
        <w:rPr>
          <w:color w:val="221F1F"/>
          <w:spacing w:val="-2"/>
          <w:sz w:val="20"/>
        </w:rPr>
        <w:t xml:space="preserve"> </w:t>
      </w:r>
      <w:r>
        <w:rPr>
          <w:color w:val="221F1F"/>
          <w:sz w:val="20"/>
        </w:rPr>
        <w:t xml:space="preserve">order limitations in paragraph (b), unless that order (or orders) is returned to the ordering office within </w:t>
      </w:r>
      <w:r>
        <w:rPr>
          <w:b/>
          <w:color w:val="221F1F"/>
          <w:sz w:val="20"/>
        </w:rPr>
        <w:t xml:space="preserve">1 </w:t>
      </w:r>
      <w:r>
        <w:rPr>
          <w:color w:val="221F1F"/>
          <w:sz w:val="20"/>
        </w:rPr>
        <w:t>day after issuance,</w:t>
      </w:r>
      <w:r>
        <w:rPr>
          <w:color w:val="221F1F"/>
          <w:spacing w:val="-5"/>
          <w:sz w:val="20"/>
        </w:rPr>
        <w:t xml:space="preserve"> </w:t>
      </w:r>
      <w:r>
        <w:rPr>
          <w:color w:val="221F1F"/>
          <w:sz w:val="20"/>
        </w:rPr>
        <w:t>with</w:t>
      </w:r>
      <w:r>
        <w:rPr>
          <w:color w:val="221F1F"/>
          <w:spacing w:val="-4"/>
          <w:sz w:val="20"/>
        </w:rPr>
        <w:t xml:space="preserve"> </w:t>
      </w:r>
      <w:r>
        <w:rPr>
          <w:color w:val="221F1F"/>
          <w:sz w:val="20"/>
        </w:rPr>
        <w:t>written</w:t>
      </w:r>
      <w:r>
        <w:rPr>
          <w:color w:val="221F1F"/>
          <w:spacing w:val="-4"/>
          <w:sz w:val="20"/>
        </w:rPr>
        <w:t xml:space="preserve"> </w:t>
      </w:r>
      <w:r>
        <w:rPr>
          <w:color w:val="221F1F"/>
          <w:sz w:val="20"/>
        </w:rPr>
        <w:t>notice</w:t>
      </w:r>
      <w:r>
        <w:rPr>
          <w:color w:val="221F1F"/>
          <w:spacing w:val="-5"/>
          <w:sz w:val="20"/>
        </w:rPr>
        <w:t xml:space="preserve"> </w:t>
      </w:r>
      <w:r>
        <w:rPr>
          <w:color w:val="221F1F"/>
          <w:sz w:val="20"/>
        </w:rPr>
        <w:t>stating</w:t>
      </w:r>
      <w:r>
        <w:rPr>
          <w:color w:val="221F1F"/>
          <w:spacing w:val="-3"/>
          <w:sz w:val="20"/>
        </w:rPr>
        <w:t xml:space="preserve"> </w:t>
      </w:r>
      <w:r>
        <w:rPr>
          <w:color w:val="221F1F"/>
          <w:sz w:val="20"/>
        </w:rPr>
        <w:t>the</w:t>
      </w:r>
      <w:r>
        <w:rPr>
          <w:color w:val="221F1F"/>
          <w:spacing w:val="-5"/>
          <w:sz w:val="20"/>
        </w:rPr>
        <w:t xml:space="preserve"> </w:t>
      </w:r>
      <w:r>
        <w:rPr>
          <w:color w:val="221F1F"/>
          <w:sz w:val="20"/>
        </w:rPr>
        <w:t>Contractor's</w:t>
      </w:r>
      <w:r>
        <w:rPr>
          <w:color w:val="221F1F"/>
          <w:spacing w:val="-5"/>
          <w:sz w:val="20"/>
        </w:rPr>
        <w:t xml:space="preserve"> </w:t>
      </w:r>
      <w:r>
        <w:rPr>
          <w:color w:val="221F1F"/>
          <w:sz w:val="20"/>
        </w:rPr>
        <w:t>intent</w:t>
      </w:r>
      <w:r>
        <w:rPr>
          <w:color w:val="221F1F"/>
          <w:spacing w:val="-5"/>
          <w:sz w:val="20"/>
        </w:rPr>
        <w:t xml:space="preserve"> </w:t>
      </w:r>
      <w:r>
        <w:rPr>
          <w:color w:val="221F1F"/>
          <w:sz w:val="20"/>
        </w:rPr>
        <w:t>not</w:t>
      </w:r>
      <w:r>
        <w:rPr>
          <w:color w:val="221F1F"/>
          <w:spacing w:val="-5"/>
          <w:sz w:val="20"/>
        </w:rPr>
        <w:t xml:space="preserve"> </w:t>
      </w:r>
      <w:r>
        <w:rPr>
          <w:color w:val="221F1F"/>
          <w:sz w:val="20"/>
        </w:rPr>
        <w:t>to</w:t>
      </w:r>
      <w:r>
        <w:rPr>
          <w:color w:val="221F1F"/>
          <w:spacing w:val="-4"/>
          <w:sz w:val="20"/>
        </w:rPr>
        <w:t xml:space="preserve"> </w:t>
      </w:r>
      <w:r>
        <w:rPr>
          <w:color w:val="221F1F"/>
          <w:sz w:val="20"/>
        </w:rPr>
        <w:t>ship</w:t>
      </w:r>
      <w:r>
        <w:rPr>
          <w:color w:val="221F1F"/>
          <w:spacing w:val="-7"/>
          <w:sz w:val="20"/>
        </w:rPr>
        <w:t xml:space="preserve"> </w:t>
      </w:r>
      <w:r>
        <w:rPr>
          <w:color w:val="221F1F"/>
          <w:sz w:val="20"/>
        </w:rPr>
        <w:t>the</w:t>
      </w:r>
      <w:r>
        <w:rPr>
          <w:color w:val="221F1F"/>
          <w:spacing w:val="-5"/>
          <w:sz w:val="20"/>
        </w:rPr>
        <w:t xml:space="preserve"> </w:t>
      </w:r>
      <w:r>
        <w:rPr>
          <w:color w:val="221F1F"/>
          <w:sz w:val="20"/>
        </w:rPr>
        <w:t>item</w:t>
      </w:r>
      <w:r>
        <w:rPr>
          <w:color w:val="221F1F"/>
          <w:spacing w:val="-7"/>
          <w:sz w:val="20"/>
        </w:rPr>
        <w:t xml:space="preserve"> </w:t>
      </w:r>
      <w:r>
        <w:rPr>
          <w:color w:val="221F1F"/>
          <w:sz w:val="20"/>
        </w:rPr>
        <w:t>(or</w:t>
      </w:r>
      <w:r>
        <w:rPr>
          <w:color w:val="221F1F"/>
          <w:spacing w:val="-7"/>
          <w:sz w:val="20"/>
        </w:rPr>
        <w:t xml:space="preserve"> </w:t>
      </w:r>
      <w:r>
        <w:rPr>
          <w:color w:val="221F1F"/>
          <w:sz w:val="20"/>
        </w:rPr>
        <w:t>items)</w:t>
      </w:r>
      <w:r>
        <w:rPr>
          <w:color w:val="221F1F"/>
          <w:spacing w:val="-4"/>
          <w:sz w:val="20"/>
        </w:rPr>
        <w:t xml:space="preserve"> </w:t>
      </w:r>
      <w:r>
        <w:rPr>
          <w:color w:val="221F1F"/>
          <w:sz w:val="20"/>
        </w:rPr>
        <w:t>called</w:t>
      </w:r>
      <w:r>
        <w:rPr>
          <w:color w:val="221F1F"/>
          <w:spacing w:val="-4"/>
          <w:sz w:val="20"/>
        </w:rPr>
        <w:t xml:space="preserve"> </w:t>
      </w:r>
      <w:r>
        <w:rPr>
          <w:color w:val="221F1F"/>
          <w:sz w:val="20"/>
        </w:rPr>
        <w:t>for</w:t>
      </w:r>
      <w:r>
        <w:rPr>
          <w:color w:val="221F1F"/>
          <w:spacing w:val="-6"/>
          <w:sz w:val="20"/>
        </w:rPr>
        <w:t xml:space="preserve"> </w:t>
      </w:r>
      <w:r>
        <w:rPr>
          <w:color w:val="221F1F"/>
          <w:sz w:val="20"/>
        </w:rPr>
        <w:t>and</w:t>
      </w:r>
      <w:r>
        <w:rPr>
          <w:color w:val="221F1F"/>
          <w:spacing w:val="-4"/>
          <w:sz w:val="20"/>
        </w:rPr>
        <w:t xml:space="preserve"> </w:t>
      </w:r>
      <w:r>
        <w:rPr>
          <w:color w:val="221F1F"/>
          <w:sz w:val="20"/>
        </w:rPr>
        <w:t>the</w:t>
      </w:r>
      <w:r>
        <w:rPr>
          <w:color w:val="221F1F"/>
          <w:spacing w:val="-5"/>
          <w:sz w:val="20"/>
        </w:rPr>
        <w:t xml:space="preserve"> </w:t>
      </w:r>
      <w:r>
        <w:rPr>
          <w:color w:val="221F1F"/>
          <w:sz w:val="20"/>
        </w:rPr>
        <w:t>reasons. Upon receiving this notice, the Government may acquire the supplies or services from another source.</w:t>
      </w:r>
    </w:p>
    <w:p w14:paraId="235CFB5D" w14:textId="77777777" w:rsidR="00016C31" w:rsidRDefault="00016C31">
      <w:pPr>
        <w:pStyle w:val="BodyText"/>
      </w:pPr>
    </w:p>
    <w:p w14:paraId="4123EBE3"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1A1D39C9" w14:textId="77777777" w:rsidR="00016C31" w:rsidRDefault="00016C31">
      <w:pPr>
        <w:pStyle w:val="BodyText"/>
        <w:rPr>
          <w:sz w:val="22"/>
        </w:rPr>
      </w:pPr>
    </w:p>
    <w:p w14:paraId="6E3E9115" w14:textId="77777777" w:rsidR="00016C31" w:rsidRDefault="00016C31">
      <w:pPr>
        <w:pStyle w:val="BodyText"/>
        <w:rPr>
          <w:sz w:val="22"/>
        </w:rPr>
      </w:pPr>
    </w:p>
    <w:p w14:paraId="7150D441" w14:textId="77777777" w:rsidR="00016C31" w:rsidRDefault="00016C31">
      <w:pPr>
        <w:pStyle w:val="BodyText"/>
        <w:rPr>
          <w:sz w:val="22"/>
        </w:rPr>
      </w:pPr>
    </w:p>
    <w:p w14:paraId="44EBA4BE" w14:textId="77777777" w:rsidR="00016C31" w:rsidRDefault="00632607">
      <w:pPr>
        <w:pStyle w:val="BodyText"/>
        <w:spacing w:before="161"/>
        <w:ind w:left="219"/>
      </w:pPr>
      <w:r>
        <w:rPr>
          <w:color w:val="221F1F"/>
        </w:rPr>
        <w:t>52.216-22</w:t>
      </w:r>
      <w:r>
        <w:rPr>
          <w:color w:val="221F1F"/>
          <w:spacing w:val="-13"/>
        </w:rPr>
        <w:t xml:space="preserve"> </w:t>
      </w:r>
      <w:r>
        <w:rPr>
          <w:color w:val="221F1F"/>
        </w:rPr>
        <w:t>INDEFINITE</w:t>
      </w:r>
      <w:r>
        <w:rPr>
          <w:color w:val="221F1F"/>
          <w:spacing w:val="-12"/>
        </w:rPr>
        <w:t xml:space="preserve"> </w:t>
      </w:r>
      <w:r>
        <w:rPr>
          <w:color w:val="221F1F"/>
        </w:rPr>
        <w:t>QUANTITY.</w:t>
      </w:r>
      <w:r>
        <w:rPr>
          <w:color w:val="221F1F"/>
          <w:spacing w:val="-11"/>
        </w:rPr>
        <w:t xml:space="preserve"> </w:t>
      </w:r>
      <w:r>
        <w:rPr>
          <w:color w:val="221F1F"/>
        </w:rPr>
        <w:t>(OCT</w:t>
      </w:r>
      <w:r>
        <w:rPr>
          <w:color w:val="221F1F"/>
          <w:spacing w:val="-11"/>
        </w:rPr>
        <w:t xml:space="preserve"> </w:t>
      </w:r>
      <w:r>
        <w:rPr>
          <w:color w:val="221F1F"/>
          <w:spacing w:val="-2"/>
        </w:rPr>
        <w:t>1995)</w:t>
      </w:r>
    </w:p>
    <w:p w14:paraId="1F1BF2DA" w14:textId="77777777" w:rsidR="00016C31" w:rsidRDefault="00016C31">
      <w:pPr>
        <w:pStyle w:val="BodyText"/>
        <w:spacing w:before="10"/>
        <w:rPr>
          <w:sz w:val="19"/>
        </w:rPr>
      </w:pPr>
    </w:p>
    <w:p w14:paraId="0E406945" w14:textId="77777777" w:rsidR="00016C31" w:rsidRDefault="00632607">
      <w:pPr>
        <w:pStyle w:val="ListParagraph"/>
        <w:numPr>
          <w:ilvl w:val="0"/>
          <w:numId w:val="84"/>
        </w:numPr>
        <w:tabs>
          <w:tab w:val="left" w:pos="441"/>
        </w:tabs>
        <w:ind w:right="881"/>
        <w:jc w:val="both"/>
        <w:rPr>
          <w:sz w:val="20"/>
        </w:rPr>
      </w:pPr>
      <w:r>
        <w:rPr>
          <w:color w:val="221F1F"/>
          <w:sz w:val="20"/>
        </w:rPr>
        <w:t>This</w:t>
      </w:r>
      <w:r>
        <w:rPr>
          <w:color w:val="221F1F"/>
          <w:spacing w:val="-6"/>
          <w:sz w:val="20"/>
        </w:rPr>
        <w:t xml:space="preserve"> </w:t>
      </w:r>
      <w:r>
        <w:rPr>
          <w:color w:val="221F1F"/>
          <w:sz w:val="20"/>
        </w:rPr>
        <w:t>is</w:t>
      </w:r>
      <w:r>
        <w:rPr>
          <w:color w:val="221F1F"/>
          <w:spacing w:val="-6"/>
          <w:sz w:val="20"/>
        </w:rPr>
        <w:t xml:space="preserve"> </w:t>
      </w:r>
      <w:r>
        <w:rPr>
          <w:color w:val="221F1F"/>
          <w:sz w:val="20"/>
        </w:rPr>
        <w:t>an</w:t>
      </w:r>
      <w:r>
        <w:rPr>
          <w:color w:val="221F1F"/>
          <w:spacing w:val="-4"/>
          <w:sz w:val="20"/>
        </w:rPr>
        <w:t xml:space="preserve"> </w:t>
      </w:r>
      <w:r>
        <w:rPr>
          <w:color w:val="221F1F"/>
          <w:sz w:val="20"/>
        </w:rPr>
        <w:t>indefinite-quantity</w:t>
      </w:r>
      <w:r>
        <w:rPr>
          <w:color w:val="221F1F"/>
          <w:spacing w:val="-7"/>
          <w:sz w:val="20"/>
        </w:rPr>
        <w:t xml:space="preserve"> </w:t>
      </w:r>
      <w:r>
        <w:rPr>
          <w:color w:val="221F1F"/>
          <w:sz w:val="20"/>
        </w:rPr>
        <w:t>contract</w:t>
      </w:r>
      <w:r>
        <w:rPr>
          <w:color w:val="221F1F"/>
          <w:spacing w:val="-4"/>
          <w:sz w:val="20"/>
        </w:rPr>
        <w:t xml:space="preserve"> </w:t>
      </w:r>
      <w:r>
        <w:rPr>
          <w:color w:val="221F1F"/>
          <w:sz w:val="20"/>
        </w:rPr>
        <w:t>for</w:t>
      </w:r>
      <w:r>
        <w:rPr>
          <w:color w:val="221F1F"/>
          <w:spacing w:val="-4"/>
          <w:sz w:val="20"/>
        </w:rPr>
        <w:t xml:space="preserve"> </w:t>
      </w:r>
      <w:r>
        <w:rPr>
          <w:color w:val="221F1F"/>
          <w:sz w:val="20"/>
        </w:rPr>
        <w:t>the</w:t>
      </w:r>
      <w:r>
        <w:rPr>
          <w:color w:val="221F1F"/>
          <w:spacing w:val="-5"/>
          <w:sz w:val="20"/>
        </w:rPr>
        <w:t xml:space="preserve"> </w:t>
      </w:r>
      <w:r>
        <w:rPr>
          <w:color w:val="221F1F"/>
          <w:sz w:val="20"/>
        </w:rPr>
        <w:t>supplies</w:t>
      </w:r>
      <w:r>
        <w:rPr>
          <w:color w:val="221F1F"/>
          <w:spacing w:val="-6"/>
          <w:sz w:val="20"/>
        </w:rPr>
        <w:t xml:space="preserve"> </w:t>
      </w:r>
      <w:r>
        <w:rPr>
          <w:color w:val="221F1F"/>
          <w:sz w:val="20"/>
        </w:rPr>
        <w:t>or</w:t>
      </w:r>
      <w:r>
        <w:rPr>
          <w:color w:val="221F1F"/>
          <w:spacing w:val="-7"/>
          <w:sz w:val="20"/>
        </w:rPr>
        <w:t xml:space="preserve"> </w:t>
      </w:r>
      <w:r>
        <w:rPr>
          <w:color w:val="221F1F"/>
          <w:sz w:val="20"/>
        </w:rPr>
        <w:t>services</w:t>
      </w:r>
      <w:r>
        <w:rPr>
          <w:color w:val="221F1F"/>
          <w:spacing w:val="-5"/>
          <w:sz w:val="20"/>
        </w:rPr>
        <w:t xml:space="preserve"> </w:t>
      </w:r>
      <w:r>
        <w:rPr>
          <w:color w:val="221F1F"/>
          <w:sz w:val="20"/>
        </w:rPr>
        <w:t>specified,</w:t>
      </w:r>
      <w:r>
        <w:rPr>
          <w:color w:val="221F1F"/>
          <w:spacing w:val="-4"/>
          <w:sz w:val="20"/>
        </w:rPr>
        <w:t xml:space="preserve"> </w:t>
      </w:r>
      <w:r>
        <w:rPr>
          <w:color w:val="221F1F"/>
          <w:sz w:val="20"/>
        </w:rPr>
        <w:t>and</w:t>
      </w:r>
      <w:r>
        <w:rPr>
          <w:color w:val="221F1F"/>
          <w:spacing w:val="-7"/>
          <w:sz w:val="20"/>
        </w:rPr>
        <w:t xml:space="preserve"> </w:t>
      </w:r>
      <w:r>
        <w:rPr>
          <w:color w:val="221F1F"/>
          <w:sz w:val="20"/>
        </w:rPr>
        <w:t>effective</w:t>
      </w:r>
      <w:r>
        <w:rPr>
          <w:color w:val="221F1F"/>
          <w:spacing w:val="-7"/>
          <w:sz w:val="20"/>
        </w:rPr>
        <w:t xml:space="preserve"> </w:t>
      </w:r>
      <w:r>
        <w:rPr>
          <w:color w:val="221F1F"/>
          <w:sz w:val="20"/>
        </w:rPr>
        <w:t>for</w:t>
      </w:r>
      <w:r>
        <w:rPr>
          <w:color w:val="221F1F"/>
          <w:spacing w:val="-4"/>
          <w:sz w:val="20"/>
        </w:rPr>
        <w:t xml:space="preserve"> </w:t>
      </w:r>
      <w:r>
        <w:rPr>
          <w:color w:val="221F1F"/>
          <w:sz w:val="20"/>
        </w:rPr>
        <w:t>the</w:t>
      </w:r>
      <w:r>
        <w:rPr>
          <w:color w:val="221F1F"/>
          <w:spacing w:val="-5"/>
          <w:sz w:val="20"/>
        </w:rPr>
        <w:t xml:space="preserve"> </w:t>
      </w:r>
      <w:r>
        <w:rPr>
          <w:color w:val="221F1F"/>
          <w:sz w:val="20"/>
        </w:rPr>
        <w:t>period</w:t>
      </w:r>
      <w:r>
        <w:rPr>
          <w:color w:val="221F1F"/>
          <w:spacing w:val="-3"/>
          <w:sz w:val="20"/>
        </w:rPr>
        <w:t xml:space="preserve"> </w:t>
      </w:r>
      <w:r>
        <w:rPr>
          <w:color w:val="221F1F"/>
          <w:sz w:val="20"/>
        </w:rPr>
        <w:t>stated,</w:t>
      </w:r>
      <w:r>
        <w:rPr>
          <w:color w:val="221F1F"/>
          <w:spacing w:val="-7"/>
          <w:sz w:val="20"/>
        </w:rPr>
        <w:t xml:space="preserve"> </w:t>
      </w:r>
      <w:r>
        <w:rPr>
          <w:color w:val="221F1F"/>
          <w:sz w:val="20"/>
        </w:rPr>
        <w:t>in</w:t>
      </w:r>
      <w:r>
        <w:rPr>
          <w:color w:val="221F1F"/>
          <w:spacing w:val="-2"/>
          <w:sz w:val="20"/>
        </w:rPr>
        <w:t xml:space="preserve"> </w:t>
      </w:r>
      <w:r>
        <w:rPr>
          <w:color w:val="221F1F"/>
          <w:sz w:val="20"/>
        </w:rPr>
        <w:t>the Schedule.</w:t>
      </w:r>
      <w:r>
        <w:rPr>
          <w:color w:val="221F1F"/>
          <w:spacing w:val="-2"/>
          <w:sz w:val="20"/>
        </w:rPr>
        <w:t xml:space="preserve"> </w:t>
      </w:r>
      <w:r>
        <w:rPr>
          <w:color w:val="221F1F"/>
          <w:sz w:val="20"/>
        </w:rPr>
        <w:t>The</w:t>
      </w:r>
      <w:r>
        <w:rPr>
          <w:color w:val="221F1F"/>
          <w:spacing w:val="-4"/>
          <w:sz w:val="20"/>
        </w:rPr>
        <w:t xml:space="preserve"> </w:t>
      </w:r>
      <w:r>
        <w:rPr>
          <w:color w:val="221F1F"/>
          <w:sz w:val="20"/>
        </w:rPr>
        <w:t>quantities</w:t>
      </w:r>
      <w:r>
        <w:rPr>
          <w:color w:val="221F1F"/>
          <w:spacing w:val="-3"/>
          <w:sz w:val="20"/>
        </w:rPr>
        <w:t xml:space="preserve"> </w:t>
      </w:r>
      <w:r>
        <w:rPr>
          <w:color w:val="221F1F"/>
          <w:sz w:val="20"/>
        </w:rPr>
        <w:t>of</w:t>
      </w:r>
      <w:r>
        <w:rPr>
          <w:color w:val="221F1F"/>
          <w:spacing w:val="-2"/>
          <w:sz w:val="20"/>
        </w:rPr>
        <w:t xml:space="preserve"> </w:t>
      </w:r>
      <w:r>
        <w:rPr>
          <w:color w:val="221F1F"/>
          <w:sz w:val="20"/>
        </w:rPr>
        <w:t>supplies</w:t>
      </w:r>
      <w:r>
        <w:rPr>
          <w:color w:val="221F1F"/>
          <w:spacing w:val="-3"/>
          <w:sz w:val="20"/>
        </w:rPr>
        <w:t xml:space="preserve"> </w:t>
      </w:r>
      <w:r>
        <w:rPr>
          <w:color w:val="221F1F"/>
          <w:sz w:val="20"/>
        </w:rPr>
        <w:t>and</w:t>
      </w:r>
      <w:r>
        <w:rPr>
          <w:color w:val="221F1F"/>
          <w:spacing w:val="-1"/>
          <w:sz w:val="20"/>
        </w:rPr>
        <w:t xml:space="preserve"> </w:t>
      </w:r>
      <w:r>
        <w:rPr>
          <w:color w:val="221F1F"/>
          <w:sz w:val="20"/>
        </w:rPr>
        <w:t>services</w:t>
      </w:r>
      <w:r>
        <w:rPr>
          <w:color w:val="221F1F"/>
          <w:spacing w:val="-3"/>
          <w:sz w:val="20"/>
        </w:rPr>
        <w:t xml:space="preserve"> </w:t>
      </w:r>
      <w:r>
        <w:rPr>
          <w:color w:val="221F1F"/>
          <w:sz w:val="20"/>
        </w:rPr>
        <w:t>specified</w:t>
      </w:r>
      <w:r>
        <w:rPr>
          <w:color w:val="221F1F"/>
          <w:spacing w:val="-1"/>
          <w:sz w:val="20"/>
        </w:rPr>
        <w:t xml:space="preserve"> </w:t>
      </w:r>
      <w:r>
        <w:rPr>
          <w:color w:val="221F1F"/>
          <w:sz w:val="20"/>
        </w:rPr>
        <w:t>in</w:t>
      </w:r>
      <w:r>
        <w:rPr>
          <w:color w:val="221F1F"/>
          <w:spacing w:val="-1"/>
          <w:sz w:val="20"/>
        </w:rPr>
        <w:t xml:space="preserve"> </w:t>
      </w:r>
      <w:r>
        <w:rPr>
          <w:color w:val="221F1F"/>
          <w:sz w:val="20"/>
        </w:rPr>
        <w:t>the</w:t>
      </w:r>
      <w:r>
        <w:rPr>
          <w:color w:val="221F1F"/>
          <w:spacing w:val="-2"/>
          <w:sz w:val="20"/>
        </w:rPr>
        <w:t xml:space="preserve"> </w:t>
      </w:r>
      <w:r>
        <w:rPr>
          <w:color w:val="221F1F"/>
          <w:sz w:val="20"/>
        </w:rPr>
        <w:t>Schedule</w:t>
      </w:r>
      <w:r>
        <w:rPr>
          <w:color w:val="221F1F"/>
          <w:spacing w:val="-2"/>
          <w:sz w:val="20"/>
        </w:rPr>
        <w:t xml:space="preserve"> </w:t>
      </w:r>
      <w:r>
        <w:rPr>
          <w:color w:val="221F1F"/>
          <w:sz w:val="20"/>
        </w:rPr>
        <w:t>are</w:t>
      </w:r>
      <w:r>
        <w:rPr>
          <w:color w:val="221F1F"/>
          <w:spacing w:val="-2"/>
          <w:sz w:val="20"/>
        </w:rPr>
        <w:t xml:space="preserve"> </w:t>
      </w:r>
      <w:r>
        <w:rPr>
          <w:color w:val="221F1F"/>
          <w:sz w:val="20"/>
        </w:rPr>
        <w:t>estimates</w:t>
      </w:r>
      <w:r>
        <w:rPr>
          <w:color w:val="221F1F"/>
          <w:spacing w:val="-3"/>
          <w:sz w:val="20"/>
        </w:rPr>
        <w:t xml:space="preserve"> </w:t>
      </w:r>
      <w:r>
        <w:rPr>
          <w:color w:val="221F1F"/>
          <w:sz w:val="20"/>
        </w:rPr>
        <w:t>only</w:t>
      </w:r>
      <w:r>
        <w:rPr>
          <w:color w:val="221F1F"/>
          <w:spacing w:val="-1"/>
          <w:sz w:val="20"/>
        </w:rPr>
        <w:t xml:space="preserve"> </w:t>
      </w:r>
      <w:r>
        <w:rPr>
          <w:color w:val="221F1F"/>
          <w:sz w:val="20"/>
        </w:rPr>
        <w:t>and</w:t>
      </w:r>
      <w:r>
        <w:rPr>
          <w:color w:val="221F1F"/>
          <w:spacing w:val="-3"/>
          <w:sz w:val="20"/>
        </w:rPr>
        <w:t xml:space="preserve"> </w:t>
      </w:r>
      <w:r>
        <w:rPr>
          <w:color w:val="221F1F"/>
          <w:sz w:val="20"/>
        </w:rPr>
        <w:t>are</w:t>
      </w:r>
      <w:r>
        <w:rPr>
          <w:color w:val="221F1F"/>
          <w:spacing w:val="-2"/>
          <w:sz w:val="20"/>
        </w:rPr>
        <w:t xml:space="preserve"> </w:t>
      </w:r>
      <w:r>
        <w:rPr>
          <w:color w:val="221F1F"/>
          <w:sz w:val="20"/>
        </w:rPr>
        <w:t>not</w:t>
      </w:r>
      <w:r>
        <w:rPr>
          <w:color w:val="221F1F"/>
          <w:spacing w:val="-3"/>
          <w:sz w:val="20"/>
        </w:rPr>
        <w:t xml:space="preserve"> </w:t>
      </w:r>
      <w:r>
        <w:rPr>
          <w:color w:val="221F1F"/>
          <w:sz w:val="20"/>
        </w:rPr>
        <w:t>purchased by this contract.</w:t>
      </w:r>
    </w:p>
    <w:p w14:paraId="581327E6" w14:textId="77777777" w:rsidR="00016C31" w:rsidRDefault="00016C31">
      <w:pPr>
        <w:pStyle w:val="BodyText"/>
        <w:spacing w:before="2"/>
      </w:pPr>
    </w:p>
    <w:p w14:paraId="71EE865B" w14:textId="77777777" w:rsidR="00016C31" w:rsidRDefault="00632607">
      <w:pPr>
        <w:pStyle w:val="ListParagraph"/>
        <w:numPr>
          <w:ilvl w:val="0"/>
          <w:numId w:val="84"/>
        </w:numPr>
        <w:tabs>
          <w:tab w:val="left" w:pos="441"/>
        </w:tabs>
        <w:ind w:right="946"/>
        <w:jc w:val="left"/>
        <w:rPr>
          <w:sz w:val="20"/>
        </w:rPr>
      </w:pPr>
      <w:r>
        <w:rPr>
          <w:color w:val="221F1F"/>
          <w:sz w:val="20"/>
        </w:rPr>
        <w:t>Delivery</w:t>
      </w:r>
      <w:r>
        <w:rPr>
          <w:color w:val="221F1F"/>
          <w:spacing w:val="-2"/>
          <w:sz w:val="20"/>
        </w:rPr>
        <w:t xml:space="preserve"> </w:t>
      </w:r>
      <w:r>
        <w:rPr>
          <w:color w:val="221F1F"/>
          <w:sz w:val="20"/>
        </w:rPr>
        <w:t>or</w:t>
      </w:r>
      <w:r>
        <w:rPr>
          <w:color w:val="221F1F"/>
          <w:spacing w:val="-5"/>
          <w:sz w:val="20"/>
        </w:rPr>
        <w:t xml:space="preserve"> </w:t>
      </w:r>
      <w:r>
        <w:rPr>
          <w:color w:val="221F1F"/>
          <w:sz w:val="20"/>
        </w:rPr>
        <w:t>performance</w:t>
      </w:r>
      <w:r>
        <w:rPr>
          <w:color w:val="221F1F"/>
          <w:spacing w:val="-3"/>
          <w:sz w:val="20"/>
        </w:rPr>
        <w:t xml:space="preserve"> </w:t>
      </w:r>
      <w:r>
        <w:rPr>
          <w:color w:val="221F1F"/>
          <w:sz w:val="20"/>
        </w:rPr>
        <w:t>shall</w:t>
      </w:r>
      <w:r>
        <w:rPr>
          <w:color w:val="221F1F"/>
          <w:spacing w:val="-5"/>
          <w:sz w:val="20"/>
        </w:rPr>
        <w:t xml:space="preserve"> </w:t>
      </w:r>
      <w:r>
        <w:rPr>
          <w:color w:val="221F1F"/>
          <w:sz w:val="20"/>
        </w:rPr>
        <w:t>be</w:t>
      </w:r>
      <w:r>
        <w:rPr>
          <w:color w:val="221F1F"/>
          <w:spacing w:val="-3"/>
          <w:sz w:val="20"/>
        </w:rPr>
        <w:t xml:space="preserve"> </w:t>
      </w:r>
      <w:r>
        <w:rPr>
          <w:color w:val="221F1F"/>
          <w:sz w:val="20"/>
        </w:rPr>
        <w:t>made</w:t>
      </w:r>
      <w:r>
        <w:rPr>
          <w:color w:val="221F1F"/>
          <w:spacing w:val="-5"/>
          <w:sz w:val="20"/>
        </w:rPr>
        <w:t xml:space="preserve"> </w:t>
      </w:r>
      <w:r>
        <w:rPr>
          <w:color w:val="221F1F"/>
          <w:sz w:val="20"/>
        </w:rPr>
        <w:t>only</w:t>
      </w:r>
      <w:r>
        <w:rPr>
          <w:color w:val="221F1F"/>
          <w:spacing w:val="-2"/>
          <w:sz w:val="20"/>
        </w:rPr>
        <w:t xml:space="preserve"> </w:t>
      </w:r>
      <w:r>
        <w:rPr>
          <w:color w:val="221F1F"/>
          <w:sz w:val="20"/>
        </w:rPr>
        <w:t>as</w:t>
      </w:r>
      <w:r>
        <w:rPr>
          <w:color w:val="221F1F"/>
          <w:spacing w:val="-4"/>
          <w:sz w:val="20"/>
        </w:rPr>
        <w:t xml:space="preserve"> </w:t>
      </w:r>
      <w:r>
        <w:rPr>
          <w:color w:val="221F1F"/>
          <w:sz w:val="20"/>
        </w:rPr>
        <w:t>authorized</w:t>
      </w:r>
      <w:r>
        <w:rPr>
          <w:color w:val="221F1F"/>
          <w:spacing w:val="-4"/>
          <w:sz w:val="20"/>
        </w:rPr>
        <w:t xml:space="preserve"> </w:t>
      </w:r>
      <w:r>
        <w:rPr>
          <w:color w:val="221F1F"/>
          <w:sz w:val="20"/>
        </w:rPr>
        <w:t>by</w:t>
      </w:r>
      <w:r>
        <w:rPr>
          <w:color w:val="221F1F"/>
          <w:spacing w:val="-4"/>
          <w:sz w:val="20"/>
        </w:rPr>
        <w:t xml:space="preserve"> </w:t>
      </w:r>
      <w:r>
        <w:rPr>
          <w:color w:val="221F1F"/>
          <w:sz w:val="20"/>
        </w:rPr>
        <w:t>orders</w:t>
      </w:r>
      <w:r>
        <w:rPr>
          <w:color w:val="221F1F"/>
          <w:spacing w:val="-4"/>
          <w:sz w:val="20"/>
        </w:rPr>
        <w:t xml:space="preserve"> </w:t>
      </w:r>
      <w:r>
        <w:rPr>
          <w:color w:val="221F1F"/>
          <w:sz w:val="20"/>
        </w:rPr>
        <w:t>issued</w:t>
      </w:r>
      <w:r>
        <w:rPr>
          <w:color w:val="221F1F"/>
          <w:spacing w:val="-2"/>
          <w:sz w:val="20"/>
        </w:rPr>
        <w:t xml:space="preserve"> </w:t>
      </w:r>
      <w:r>
        <w:rPr>
          <w:color w:val="221F1F"/>
          <w:sz w:val="20"/>
        </w:rPr>
        <w:t>in</w:t>
      </w:r>
      <w:r>
        <w:rPr>
          <w:color w:val="221F1F"/>
          <w:spacing w:val="-2"/>
          <w:sz w:val="20"/>
        </w:rPr>
        <w:t xml:space="preserve"> </w:t>
      </w:r>
      <w:r>
        <w:rPr>
          <w:color w:val="221F1F"/>
          <w:sz w:val="20"/>
        </w:rPr>
        <w:t>accordance</w:t>
      </w:r>
      <w:r>
        <w:rPr>
          <w:color w:val="221F1F"/>
          <w:spacing w:val="-3"/>
          <w:sz w:val="20"/>
        </w:rPr>
        <w:t xml:space="preserve"> </w:t>
      </w:r>
      <w:r>
        <w:rPr>
          <w:color w:val="221F1F"/>
          <w:sz w:val="20"/>
        </w:rPr>
        <w:t>with</w:t>
      </w:r>
      <w:r>
        <w:rPr>
          <w:color w:val="221F1F"/>
          <w:spacing w:val="-2"/>
          <w:sz w:val="20"/>
        </w:rPr>
        <w:t xml:space="preserve"> </w:t>
      </w:r>
      <w:r>
        <w:rPr>
          <w:color w:val="221F1F"/>
          <w:sz w:val="20"/>
        </w:rPr>
        <w:t>the</w:t>
      </w:r>
      <w:r>
        <w:rPr>
          <w:color w:val="221F1F"/>
          <w:spacing w:val="-3"/>
          <w:sz w:val="20"/>
        </w:rPr>
        <w:t xml:space="preserve"> </w:t>
      </w:r>
      <w:r>
        <w:rPr>
          <w:color w:val="221F1F"/>
          <w:sz w:val="20"/>
        </w:rPr>
        <w:t>Ordering</w:t>
      </w:r>
      <w:r>
        <w:rPr>
          <w:color w:val="221F1F"/>
          <w:spacing w:val="-2"/>
          <w:sz w:val="20"/>
        </w:rPr>
        <w:t xml:space="preserve"> </w:t>
      </w:r>
      <w:r>
        <w:rPr>
          <w:color w:val="221F1F"/>
          <w:sz w:val="20"/>
        </w:rPr>
        <w:t>clause. The Contractor shall furnish to the Government, when and if ordered, the supplies or services specified in the Schedule up to and including the quantity designated in the Schedule as the "maximum". The Government shall order at least the quantity of supplies or services designated in the Schedule as the "minimum".</w:t>
      </w:r>
    </w:p>
    <w:p w14:paraId="66A54F29" w14:textId="77777777" w:rsidR="00016C31" w:rsidRDefault="00016C31">
      <w:pPr>
        <w:pStyle w:val="BodyText"/>
      </w:pPr>
    </w:p>
    <w:p w14:paraId="6EDACCB5" w14:textId="77777777" w:rsidR="00016C31" w:rsidRDefault="00632607">
      <w:pPr>
        <w:pStyle w:val="ListParagraph"/>
        <w:numPr>
          <w:ilvl w:val="0"/>
          <w:numId w:val="84"/>
        </w:numPr>
        <w:tabs>
          <w:tab w:val="left" w:pos="441"/>
        </w:tabs>
        <w:ind w:right="1085"/>
        <w:jc w:val="left"/>
        <w:rPr>
          <w:sz w:val="20"/>
        </w:rPr>
      </w:pPr>
      <w:r>
        <w:rPr>
          <w:color w:val="221F1F"/>
          <w:sz w:val="20"/>
        </w:rPr>
        <w:t>Except</w:t>
      </w:r>
      <w:r>
        <w:rPr>
          <w:color w:val="221F1F"/>
          <w:spacing w:val="-5"/>
          <w:sz w:val="20"/>
        </w:rPr>
        <w:t xml:space="preserve"> </w:t>
      </w:r>
      <w:r>
        <w:rPr>
          <w:color w:val="221F1F"/>
          <w:sz w:val="20"/>
        </w:rPr>
        <w:t>for</w:t>
      </w:r>
      <w:r>
        <w:rPr>
          <w:color w:val="221F1F"/>
          <w:spacing w:val="-4"/>
          <w:sz w:val="20"/>
        </w:rPr>
        <w:t xml:space="preserve"> </w:t>
      </w:r>
      <w:r>
        <w:rPr>
          <w:color w:val="221F1F"/>
          <w:sz w:val="20"/>
        </w:rPr>
        <w:t>any</w:t>
      </w:r>
      <w:r>
        <w:rPr>
          <w:color w:val="221F1F"/>
          <w:spacing w:val="-4"/>
          <w:sz w:val="20"/>
        </w:rPr>
        <w:t xml:space="preserve"> </w:t>
      </w:r>
      <w:r>
        <w:rPr>
          <w:color w:val="221F1F"/>
          <w:sz w:val="20"/>
        </w:rPr>
        <w:t>limitations</w:t>
      </w:r>
      <w:r>
        <w:rPr>
          <w:color w:val="221F1F"/>
          <w:spacing w:val="-5"/>
          <w:sz w:val="20"/>
        </w:rPr>
        <w:t xml:space="preserve"> </w:t>
      </w:r>
      <w:r>
        <w:rPr>
          <w:color w:val="221F1F"/>
          <w:sz w:val="20"/>
        </w:rPr>
        <w:t>on</w:t>
      </w:r>
      <w:r>
        <w:rPr>
          <w:color w:val="221F1F"/>
          <w:spacing w:val="-10"/>
          <w:sz w:val="20"/>
        </w:rPr>
        <w:t xml:space="preserve"> </w:t>
      </w:r>
      <w:r>
        <w:rPr>
          <w:color w:val="221F1F"/>
          <w:sz w:val="20"/>
        </w:rPr>
        <w:t>quantities</w:t>
      </w:r>
      <w:r>
        <w:rPr>
          <w:color w:val="221F1F"/>
          <w:spacing w:val="-2"/>
          <w:sz w:val="20"/>
        </w:rPr>
        <w:t xml:space="preserve"> </w:t>
      </w:r>
      <w:r>
        <w:rPr>
          <w:color w:val="221F1F"/>
          <w:sz w:val="20"/>
        </w:rPr>
        <w:t>in</w:t>
      </w:r>
      <w:r>
        <w:rPr>
          <w:color w:val="221F1F"/>
          <w:spacing w:val="-2"/>
          <w:sz w:val="20"/>
        </w:rPr>
        <w:t xml:space="preserve"> </w:t>
      </w:r>
      <w:r>
        <w:rPr>
          <w:color w:val="221F1F"/>
          <w:sz w:val="20"/>
        </w:rPr>
        <w:t>the</w:t>
      </w:r>
      <w:r>
        <w:rPr>
          <w:color w:val="221F1F"/>
          <w:spacing w:val="-5"/>
          <w:sz w:val="20"/>
        </w:rPr>
        <w:t xml:space="preserve"> </w:t>
      </w:r>
      <w:r>
        <w:rPr>
          <w:color w:val="221F1F"/>
          <w:sz w:val="20"/>
        </w:rPr>
        <w:t>Order</w:t>
      </w:r>
      <w:r>
        <w:rPr>
          <w:color w:val="221F1F"/>
          <w:spacing w:val="-2"/>
          <w:sz w:val="20"/>
        </w:rPr>
        <w:t xml:space="preserve"> </w:t>
      </w:r>
      <w:r>
        <w:rPr>
          <w:color w:val="221F1F"/>
          <w:sz w:val="20"/>
        </w:rPr>
        <w:t>Limitations</w:t>
      </w:r>
      <w:r>
        <w:rPr>
          <w:color w:val="221F1F"/>
          <w:spacing w:val="-5"/>
          <w:sz w:val="20"/>
        </w:rPr>
        <w:t xml:space="preserve"> </w:t>
      </w:r>
      <w:r>
        <w:rPr>
          <w:color w:val="221F1F"/>
          <w:sz w:val="20"/>
        </w:rPr>
        <w:t>clause</w:t>
      </w:r>
      <w:r>
        <w:rPr>
          <w:color w:val="221F1F"/>
          <w:spacing w:val="-5"/>
          <w:sz w:val="20"/>
        </w:rPr>
        <w:t xml:space="preserve"> </w:t>
      </w:r>
      <w:r>
        <w:rPr>
          <w:color w:val="221F1F"/>
          <w:sz w:val="20"/>
        </w:rPr>
        <w:t>or</w:t>
      </w:r>
      <w:r>
        <w:rPr>
          <w:color w:val="221F1F"/>
          <w:spacing w:val="-5"/>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Schedule,</w:t>
      </w:r>
      <w:r>
        <w:rPr>
          <w:color w:val="221F1F"/>
          <w:spacing w:val="-6"/>
          <w:sz w:val="20"/>
        </w:rPr>
        <w:t xml:space="preserve"> </w:t>
      </w:r>
      <w:r>
        <w:rPr>
          <w:color w:val="221F1F"/>
          <w:sz w:val="20"/>
        </w:rPr>
        <w:t>there</w:t>
      </w:r>
      <w:r>
        <w:rPr>
          <w:color w:val="221F1F"/>
          <w:spacing w:val="-2"/>
          <w:sz w:val="20"/>
        </w:rPr>
        <w:t xml:space="preserve"> </w:t>
      </w:r>
      <w:r>
        <w:rPr>
          <w:color w:val="221F1F"/>
          <w:sz w:val="20"/>
        </w:rPr>
        <w:t>is</w:t>
      </w:r>
      <w:r>
        <w:rPr>
          <w:color w:val="221F1F"/>
          <w:spacing w:val="-3"/>
          <w:sz w:val="20"/>
        </w:rPr>
        <w:t xml:space="preserve"> </w:t>
      </w:r>
      <w:r>
        <w:rPr>
          <w:color w:val="221F1F"/>
          <w:sz w:val="20"/>
        </w:rPr>
        <w:t>no</w:t>
      </w:r>
      <w:r>
        <w:rPr>
          <w:color w:val="221F1F"/>
          <w:spacing w:val="-4"/>
          <w:sz w:val="20"/>
        </w:rPr>
        <w:t xml:space="preserve"> </w:t>
      </w:r>
      <w:r>
        <w:rPr>
          <w:color w:val="221F1F"/>
          <w:sz w:val="20"/>
        </w:rPr>
        <w:t>limit</w:t>
      </w:r>
      <w:r>
        <w:rPr>
          <w:color w:val="221F1F"/>
          <w:spacing w:val="-3"/>
          <w:sz w:val="20"/>
        </w:rPr>
        <w:t xml:space="preserve"> </w:t>
      </w:r>
      <w:r>
        <w:rPr>
          <w:color w:val="221F1F"/>
          <w:sz w:val="20"/>
        </w:rPr>
        <w:t>on</w:t>
      </w:r>
      <w:r>
        <w:rPr>
          <w:color w:val="221F1F"/>
          <w:spacing w:val="-4"/>
          <w:sz w:val="20"/>
        </w:rPr>
        <w:t xml:space="preserve"> </w:t>
      </w:r>
      <w:r>
        <w:rPr>
          <w:color w:val="221F1F"/>
          <w:sz w:val="20"/>
        </w:rPr>
        <w:t>the number of orders that may be issued. The Government may issue orders requiring delivery to multiple destinations or performance at multiple locations.</w:t>
      </w:r>
    </w:p>
    <w:p w14:paraId="5AEC1C69" w14:textId="77777777" w:rsidR="00016C31" w:rsidRDefault="00016C31">
      <w:pPr>
        <w:pStyle w:val="BodyText"/>
        <w:spacing w:before="10"/>
        <w:rPr>
          <w:sz w:val="19"/>
        </w:rPr>
      </w:pPr>
    </w:p>
    <w:p w14:paraId="2F0ACE46" w14:textId="77777777" w:rsidR="00016C31" w:rsidRDefault="00632607">
      <w:pPr>
        <w:pStyle w:val="ListParagraph"/>
        <w:numPr>
          <w:ilvl w:val="0"/>
          <w:numId w:val="84"/>
        </w:numPr>
        <w:tabs>
          <w:tab w:val="left" w:pos="724"/>
        </w:tabs>
        <w:spacing w:before="1"/>
        <w:ind w:right="1116" w:hanging="3"/>
        <w:jc w:val="left"/>
        <w:rPr>
          <w:b/>
          <w:sz w:val="20"/>
        </w:rPr>
      </w:pPr>
      <w:r>
        <w:rPr>
          <w:color w:val="221F1F"/>
          <w:sz w:val="20"/>
        </w:rPr>
        <w:t>Any order issued during the effective period of this contract and not completed within that period shall be completed</w:t>
      </w:r>
      <w:r>
        <w:rPr>
          <w:color w:val="221F1F"/>
          <w:spacing w:val="-6"/>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within</w:t>
      </w:r>
      <w:r>
        <w:rPr>
          <w:color w:val="221F1F"/>
          <w:spacing w:val="-4"/>
          <w:sz w:val="20"/>
        </w:rPr>
        <w:t xml:space="preserve"> </w:t>
      </w:r>
      <w:r>
        <w:rPr>
          <w:color w:val="221F1F"/>
          <w:sz w:val="20"/>
        </w:rPr>
        <w:t>the</w:t>
      </w:r>
      <w:r>
        <w:rPr>
          <w:color w:val="221F1F"/>
          <w:spacing w:val="-5"/>
          <w:sz w:val="20"/>
        </w:rPr>
        <w:t xml:space="preserve"> </w:t>
      </w:r>
      <w:r>
        <w:rPr>
          <w:color w:val="221F1F"/>
          <w:sz w:val="20"/>
        </w:rPr>
        <w:t>time</w:t>
      </w:r>
      <w:r>
        <w:rPr>
          <w:color w:val="221F1F"/>
          <w:spacing w:val="-5"/>
          <w:sz w:val="20"/>
        </w:rPr>
        <w:t xml:space="preserve"> </w:t>
      </w:r>
      <w:r>
        <w:rPr>
          <w:color w:val="221F1F"/>
          <w:sz w:val="20"/>
        </w:rPr>
        <w:t>specified</w:t>
      </w:r>
      <w:r>
        <w:rPr>
          <w:color w:val="221F1F"/>
          <w:spacing w:val="-4"/>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order.</w:t>
      </w:r>
      <w:r>
        <w:rPr>
          <w:color w:val="221F1F"/>
          <w:spacing w:val="-4"/>
          <w:sz w:val="20"/>
        </w:rPr>
        <w:t xml:space="preserve"> </w:t>
      </w:r>
      <w:r>
        <w:rPr>
          <w:color w:val="221F1F"/>
          <w:sz w:val="20"/>
        </w:rPr>
        <w:t>The</w:t>
      </w:r>
      <w:r>
        <w:rPr>
          <w:color w:val="221F1F"/>
          <w:spacing w:val="-5"/>
          <w:sz w:val="20"/>
        </w:rPr>
        <w:t xml:space="preserve"> </w:t>
      </w:r>
      <w:r>
        <w:rPr>
          <w:color w:val="221F1F"/>
          <w:sz w:val="20"/>
        </w:rPr>
        <w:t>contract</w:t>
      </w:r>
      <w:r>
        <w:rPr>
          <w:color w:val="221F1F"/>
          <w:spacing w:val="-5"/>
          <w:sz w:val="20"/>
        </w:rPr>
        <w:t xml:space="preserve"> </w:t>
      </w:r>
      <w:r>
        <w:rPr>
          <w:color w:val="221F1F"/>
          <w:sz w:val="20"/>
        </w:rPr>
        <w:t>shall</w:t>
      </w:r>
      <w:r>
        <w:rPr>
          <w:color w:val="221F1F"/>
          <w:spacing w:val="-5"/>
          <w:sz w:val="20"/>
        </w:rPr>
        <w:t xml:space="preserve"> </w:t>
      </w:r>
      <w:r>
        <w:rPr>
          <w:color w:val="221F1F"/>
          <w:sz w:val="20"/>
        </w:rPr>
        <w:t>govern</w:t>
      </w:r>
      <w:r>
        <w:rPr>
          <w:color w:val="221F1F"/>
          <w:spacing w:val="-4"/>
          <w:sz w:val="20"/>
        </w:rPr>
        <w:t xml:space="preserve"> </w:t>
      </w:r>
      <w:r>
        <w:rPr>
          <w:color w:val="221F1F"/>
          <w:sz w:val="20"/>
        </w:rPr>
        <w:t>the</w:t>
      </w:r>
      <w:r>
        <w:rPr>
          <w:color w:val="221F1F"/>
          <w:spacing w:val="-5"/>
          <w:sz w:val="20"/>
        </w:rPr>
        <w:t xml:space="preserve"> </w:t>
      </w:r>
      <w:r>
        <w:rPr>
          <w:color w:val="221F1F"/>
          <w:sz w:val="20"/>
        </w:rPr>
        <w:t>Contractor's</w:t>
      </w:r>
      <w:r>
        <w:rPr>
          <w:color w:val="221F1F"/>
          <w:spacing w:val="-4"/>
          <w:sz w:val="20"/>
        </w:rPr>
        <w:t xml:space="preserve"> </w:t>
      </w:r>
      <w:r>
        <w:rPr>
          <w:color w:val="221F1F"/>
          <w:sz w:val="20"/>
        </w:rPr>
        <w:t xml:space="preserve">and Government's rights and obligations with respect to that order to the same extent as if the order were completed during the contract's effective period; provided, that the Contractor shall not be required to make any deliveries under this contract after </w:t>
      </w:r>
      <w:r>
        <w:rPr>
          <w:b/>
          <w:color w:val="221F1F"/>
          <w:sz w:val="20"/>
        </w:rPr>
        <w:t>the end of the period of performance as specified in each task order.</w:t>
      </w:r>
    </w:p>
    <w:p w14:paraId="4C981D02" w14:textId="77777777" w:rsidR="00016C31" w:rsidRDefault="00016C31">
      <w:pPr>
        <w:pStyle w:val="BodyText"/>
        <w:rPr>
          <w:b/>
        </w:rPr>
      </w:pPr>
    </w:p>
    <w:p w14:paraId="029DBDCE"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788746C6" w14:textId="77777777" w:rsidR="00016C31" w:rsidRDefault="00016C31">
      <w:pPr>
        <w:pStyle w:val="BodyText"/>
        <w:rPr>
          <w:sz w:val="22"/>
        </w:rPr>
      </w:pPr>
    </w:p>
    <w:p w14:paraId="78B309F2" w14:textId="77777777" w:rsidR="00016C31" w:rsidRDefault="00016C31">
      <w:pPr>
        <w:pStyle w:val="BodyText"/>
        <w:rPr>
          <w:sz w:val="22"/>
        </w:rPr>
      </w:pPr>
    </w:p>
    <w:p w14:paraId="07918EF7" w14:textId="77777777" w:rsidR="00016C31" w:rsidRDefault="00016C31">
      <w:pPr>
        <w:pStyle w:val="BodyText"/>
        <w:rPr>
          <w:sz w:val="22"/>
        </w:rPr>
      </w:pPr>
    </w:p>
    <w:p w14:paraId="76264B8E" w14:textId="77777777" w:rsidR="00016C31" w:rsidRDefault="00632607">
      <w:pPr>
        <w:pStyle w:val="BodyText"/>
        <w:spacing w:before="161"/>
        <w:ind w:left="219"/>
      </w:pPr>
      <w:r>
        <w:rPr>
          <w:color w:val="221F1F"/>
        </w:rPr>
        <w:t>52.217-8</w:t>
      </w:r>
      <w:r>
        <w:rPr>
          <w:color w:val="221F1F"/>
          <w:spacing w:val="-12"/>
        </w:rPr>
        <w:t xml:space="preserve"> </w:t>
      </w:r>
      <w:r>
        <w:rPr>
          <w:color w:val="221F1F"/>
        </w:rPr>
        <w:t>OPTION</w:t>
      </w:r>
      <w:r>
        <w:rPr>
          <w:color w:val="221F1F"/>
          <w:spacing w:val="-10"/>
        </w:rPr>
        <w:t xml:space="preserve"> </w:t>
      </w:r>
      <w:r>
        <w:rPr>
          <w:color w:val="221F1F"/>
        </w:rPr>
        <w:t>TO</w:t>
      </w:r>
      <w:r>
        <w:rPr>
          <w:color w:val="221F1F"/>
          <w:spacing w:val="-11"/>
        </w:rPr>
        <w:t xml:space="preserve"> </w:t>
      </w:r>
      <w:r>
        <w:rPr>
          <w:color w:val="221F1F"/>
        </w:rPr>
        <w:t>EXTEND</w:t>
      </w:r>
      <w:r>
        <w:rPr>
          <w:color w:val="221F1F"/>
          <w:spacing w:val="-9"/>
        </w:rPr>
        <w:t xml:space="preserve"> </w:t>
      </w:r>
      <w:r>
        <w:rPr>
          <w:color w:val="221F1F"/>
        </w:rPr>
        <w:t>SERVICES</w:t>
      </w:r>
      <w:r>
        <w:rPr>
          <w:color w:val="221F1F"/>
          <w:spacing w:val="-11"/>
        </w:rPr>
        <w:t xml:space="preserve"> </w:t>
      </w:r>
      <w:r>
        <w:rPr>
          <w:color w:val="221F1F"/>
        </w:rPr>
        <w:t>(NOV</w:t>
      </w:r>
      <w:r>
        <w:rPr>
          <w:color w:val="221F1F"/>
          <w:spacing w:val="-10"/>
        </w:rPr>
        <w:t xml:space="preserve"> </w:t>
      </w:r>
      <w:r>
        <w:rPr>
          <w:color w:val="221F1F"/>
          <w:spacing w:val="-2"/>
        </w:rPr>
        <w:t>1999)</w:t>
      </w:r>
    </w:p>
    <w:p w14:paraId="362D7EC6" w14:textId="77777777" w:rsidR="00016C31" w:rsidRDefault="00016C31">
      <w:pPr>
        <w:pStyle w:val="BodyText"/>
        <w:spacing w:before="1"/>
      </w:pPr>
    </w:p>
    <w:p w14:paraId="0A6532E5" w14:textId="77777777" w:rsidR="00016C31" w:rsidRDefault="00632607">
      <w:pPr>
        <w:pStyle w:val="BodyText"/>
        <w:ind w:left="219" w:right="944"/>
      </w:pPr>
      <w:r>
        <w:rPr>
          <w:color w:val="221F1F"/>
        </w:rPr>
        <w:t>The Government</w:t>
      </w:r>
      <w:r>
        <w:rPr>
          <w:color w:val="221F1F"/>
          <w:spacing w:val="-2"/>
        </w:rPr>
        <w:t xml:space="preserve"> </w:t>
      </w:r>
      <w:r>
        <w:rPr>
          <w:color w:val="221F1F"/>
        </w:rPr>
        <w:t>may</w:t>
      </w:r>
      <w:r>
        <w:rPr>
          <w:color w:val="221F1F"/>
          <w:spacing w:val="-1"/>
        </w:rPr>
        <w:t xml:space="preserve"> </w:t>
      </w:r>
      <w:r>
        <w:rPr>
          <w:color w:val="221F1F"/>
        </w:rPr>
        <w:t>require</w:t>
      </w:r>
      <w:r>
        <w:rPr>
          <w:color w:val="221F1F"/>
          <w:spacing w:val="-5"/>
        </w:rPr>
        <w:t xml:space="preserve"> </w:t>
      </w:r>
      <w:r>
        <w:rPr>
          <w:color w:val="221F1F"/>
        </w:rPr>
        <w:t>continued performance</w:t>
      </w:r>
      <w:r>
        <w:rPr>
          <w:color w:val="221F1F"/>
          <w:spacing w:val="-1"/>
        </w:rPr>
        <w:t xml:space="preserve"> </w:t>
      </w:r>
      <w:r>
        <w:rPr>
          <w:color w:val="221F1F"/>
        </w:rPr>
        <w:t>of</w:t>
      </w:r>
      <w:r>
        <w:rPr>
          <w:color w:val="221F1F"/>
          <w:spacing w:val="-3"/>
        </w:rPr>
        <w:t xml:space="preserve"> </w:t>
      </w:r>
      <w:r>
        <w:rPr>
          <w:color w:val="221F1F"/>
        </w:rPr>
        <w:t>any</w:t>
      </w:r>
      <w:r>
        <w:rPr>
          <w:color w:val="221F1F"/>
          <w:spacing w:val="-2"/>
        </w:rPr>
        <w:t xml:space="preserve"> </w:t>
      </w:r>
      <w:r>
        <w:rPr>
          <w:color w:val="221F1F"/>
        </w:rPr>
        <w:t>services within the</w:t>
      </w:r>
      <w:r>
        <w:rPr>
          <w:color w:val="221F1F"/>
          <w:spacing w:val="-3"/>
        </w:rPr>
        <w:t xml:space="preserve"> </w:t>
      </w:r>
      <w:r>
        <w:rPr>
          <w:color w:val="221F1F"/>
        </w:rPr>
        <w:t>limits</w:t>
      </w:r>
      <w:r>
        <w:rPr>
          <w:color w:val="221F1F"/>
          <w:spacing w:val="-2"/>
        </w:rPr>
        <w:t xml:space="preserve"> </w:t>
      </w:r>
      <w:r>
        <w:rPr>
          <w:color w:val="221F1F"/>
        </w:rPr>
        <w:t>and</w:t>
      </w:r>
      <w:r>
        <w:rPr>
          <w:color w:val="221F1F"/>
          <w:spacing w:val="-2"/>
        </w:rPr>
        <w:t xml:space="preserve"> </w:t>
      </w:r>
      <w:r>
        <w:rPr>
          <w:color w:val="221F1F"/>
        </w:rPr>
        <w:t>at</w:t>
      </w:r>
      <w:r>
        <w:rPr>
          <w:color w:val="221F1F"/>
          <w:spacing w:val="-1"/>
        </w:rPr>
        <w:t xml:space="preserve"> </w:t>
      </w:r>
      <w:r>
        <w:rPr>
          <w:color w:val="221F1F"/>
        </w:rPr>
        <w:t>the rates specified</w:t>
      </w:r>
      <w:r>
        <w:rPr>
          <w:color w:val="221F1F"/>
          <w:spacing w:val="-2"/>
        </w:rPr>
        <w:t xml:space="preserve"> </w:t>
      </w:r>
      <w:r>
        <w:rPr>
          <w:color w:val="221F1F"/>
        </w:rPr>
        <w:t xml:space="preserve">in the contract. These rates may be adjusted only </w:t>
      </w:r>
      <w:proofErr w:type="gramStart"/>
      <w:r>
        <w:rPr>
          <w:color w:val="221F1F"/>
        </w:rPr>
        <w:t>as a result of</w:t>
      </w:r>
      <w:proofErr w:type="gramEnd"/>
      <w:r>
        <w:rPr>
          <w:color w:val="221F1F"/>
        </w:rPr>
        <w:t xml:space="preserve"> revisions to prevailing labor rates provided by the Secretary of Labor. The option provision may be exercised more than once, but the total extension of performance hereunder shall</w:t>
      </w:r>
      <w:r>
        <w:rPr>
          <w:color w:val="221F1F"/>
          <w:spacing w:val="-3"/>
        </w:rPr>
        <w:t xml:space="preserve"> </w:t>
      </w:r>
      <w:r>
        <w:rPr>
          <w:color w:val="221F1F"/>
        </w:rPr>
        <w:t>not</w:t>
      </w:r>
      <w:r>
        <w:rPr>
          <w:color w:val="221F1F"/>
          <w:spacing w:val="-4"/>
        </w:rPr>
        <w:t xml:space="preserve"> </w:t>
      </w:r>
      <w:r>
        <w:rPr>
          <w:color w:val="221F1F"/>
        </w:rPr>
        <w:t>exceed</w:t>
      </w:r>
      <w:r>
        <w:rPr>
          <w:color w:val="221F1F"/>
          <w:spacing w:val="-4"/>
        </w:rPr>
        <w:t xml:space="preserve"> </w:t>
      </w:r>
      <w:r>
        <w:rPr>
          <w:color w:val="221F1F"/>
        </w:rPr>
        <w:t>6</w:t>
      </w:r>
      <w:r>
        <w:rPr>
          <w:color w:val="221F1F"/>
          <w:spacing w:val="-2"/>
        </w:rPr>
        <w:t xml:space="preserve"> </w:t>
      </w:r>
      <w:r>
        <w:rPr>
          <w:color w:val="221F1F"/>
        </w:rPr>
        <w:t>months.</w:t>
      </w:r>
      <w:r>
        <w:rPr>
          <w:color w:val="221F1F"/>
          <w:spacing w:val="-3"/>
        </w:rPr>
        <w:t xml:space="preserve"> </w:t>
      </w:r>
      <w:r>
        <w:rPr>
          <w:color w:val="221F1F"/>
        </w:rPr>
        <w:t>The</w:t>
      </w:r>
      <w:r>
        <w:rPr>
          <w:color w:val="221F1F"/>
          <w:spacing w:val="-3"/>
        </w:rPr>
        <w:t xml:space="preserve"> </w:t>
      </w:r>
      <w:r>
        <w:rPr>
          <w:color w:val="221F1F"/>
        </w:rPr>
        <w:t>Contracting</w:t>
      </w:r>
      <w:r>
        <w:rPr>
          <w:color w:val="221F1F"/>
          <w:spacing w:val="-2"/>
        </w:rPr>
        <w:t xml:space="preserve"> </w:t>
      </w:r>
      <w:r>
        <w:rPr>
          <w:color w:val="221F1F"/>
        </w:rPr>
        <w:t>Officer</w:t>
      </w:r>
      <w:r>
        <w:rPr>
          <w:color w:val="221F1F"/>
          <w:spacing w:val="-4"/>
        </w:rPr>
        <w:t xml:space="preserve"> </w:t>
      </w:r>
      <w:r>
        <w:rPr>
          <w:color w:val="221F1F"/>
        </w:rPr>
        <w:t>may</w:t>
      </w:r>
      <w:r>
        <w:rPr>
          <w:color w:val="221F1F"/>
          <w:spacing w:val="-2"/>
        </w:rPr>
        <w:t xml:space="preserve"> </w:t>
      </w:r>
      <w:r>
        <w:rPr>
          <w:color w:val="221F1F"/>
        </w:rPr>
        <w:t>exercise</w:t>
      </w:r>
      <w:r>
        <w:rPr>
          <w:color w:val="221F1F"/>
          <w:spacing w:val="-4"/>
        </w:rPr>
        <w:t xml:space="preserve"> </w:t>
      </w:r>
      <w:r>
        <w:rPr>
          <w:color w:val="221F1F"/>
        </w:rPr>
        <w:t>the</w:t>
      </w:r>
      <w:r>
        <w:rPr>
          <w:color w:val="221F1F"/>
          <w:spacing w:val="-3"/>
        </w:rPr>
        <w:t xml:space="preserve"> </w:t>
      </w:r>
      <w:r>
        <w:rPr>
          <w:color w:val="221F1F"/>
        </w:rPr>
        <w:t>option</w:t>
      </w:r>
      <w:r>
        <w:rPr>
          <w:color w:val="221F1F"/>
          <w:spacing w:val="-4"/>
        </w:rPr>
        <w:t xml:space="preserve"> </w:t>
      </w:r>
      <w:r>
        <w:rPr>
          <w:color w:val="221F1F"/>
        </w:rPr>
        <w:t>by</w:t>
      </w:r>
      <w:r>
        <w:rPr>
          <w:color w:val="221F1F"/>
          <w:spacing w:val="-2"/>
        </w:rPr>
        <w:t xml:space="preserve"> </w:t>
      </w:r>
      <w:r>
        <w:rPr>
          <w:color w:val="221F1F"/>
        </w:rPr>
        <w:t>written</w:t>
      </w:r>
      <w:r>
        <w:rPr>
          <w:color w:val="221F1F"/>
          <w:spacing w:val="-5"/>
        </w:rPr>
        <w:t xml:space="preserve"> </w:t>
      </w:r>
      <w:r>
        <w:rPr>
          <w:color w:val="221F1F"/>
        </w:rPr>
        <w:t>notice</w:t>
      </w:r>
      <w:r>
        <w:rPr>
          <w:color w:val="221F1F"/>
          <w:spacing w:val="-3"/>
        </w:rPr>
        <w:t xml:space="preserve"> </w:t>
      </w:r>
      <w:r>
        <w:rPr>
          <w:color w:val="221F1F"/>
        </w:rPr>
        <w:t>to</w:t>
      </w:r>
      <w:r>
        <w:rPr>
          <w:color w:val="221F1F"/>
          <w:spacing w:val="-2"/>
        </w:rPr>
        <w:t xml:space="preserve"> </w:t>
      </w:r>
      <w:r>
        <w:rPr>
          <w:color w:val="221F1F"/>
        </w:rPr>
        <w:t>the</w:t>
      </w:r>
      <w:r>
        <w:rPr>
          <w:color w:val="221F1F"/>
          <w:spacing w:val="-3"/>
        </w:rPr>
        <w:t xml:space="preserve"> </w:t>
      </w:r>
      <w:r>
        <w:rPr>
          <w:color w:val="221F1F"/>
        </w:rPr>
        <w:t>Contractor</w:t>
      </w:r>
      <w:r>
        <w:rPr>
          <w:color w:val="221F1F"/>
          <w:spacing w:val="-3"/>
        </w:rPr>
        <w:t xml:space="preserve"> </w:t>
      </w:r>
      <w:r>
        <w:rPr>
          <w:color w:val="221F1F"/>
        </w:rPr>
        <w:t xml:space="preserve">within (insert the </w:t>
      </w:r>
      <w:proofErr w:type="gramStart"/>
      <w:r>
        <w:rPr>
          <w:color w:val="221F1F"/>
        </w:rPr>
        <w:t>period of time</w:t>
      </w:r>
      <w:proofErr w:type="gramEnd"/>
      <w:r>
        <w:rPr>
          <w:color w:val="221F1F"/>
        </w:rPr>
        <w:t xml:space="preserve"> within which the Contracting Officer may exercise the option).</w:t>
      </w:r>
    </w:p>
    <w:p w14:paraId="675E412C" w14:textId="77777777" w:rsidR="00016C31" w:rsidRDefault="00016C31">
      <w:pPr>
        <w:pStyle w:val="BodyText"/>
      </w:pPr>
    </w:p>
    <w:p w14:paraId="25F727DA"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15C09B22" w14:textId="77777777" w:rsidR="00016C31" w:rsidRDefault="00016C31">
      <w:pPr>
        <w:pStyle w:val="BodyText"/>
        <w:rPr>
          <w:sz w:val="22"/>
        </w:rPr>
      </w:pPr>
    </w:p>
    <w:p w14:paraId="190C1F07" w14:textId="77777777" w:rsidR="00016C31" w:rsidRDefault="00016C31">
      <w:pPr>
        <w:pStyle w:val="BodyText"/>
        <w:rPr>
          <w:sz w:val="22"/>
        </w:rPr>
      </w:pPr>
    </w:p>
    <w:p w14:paraId="010F0173" w14:textId="77777777" w:rsidR="00016C31" w:rsidRDefault="00632607">
      <w:pPr>
        <w:pStyle w:val="BodyText"/>
        <w:spacing w:before="184"/>
        <w:ind w:left="219"/>
      </w:pPr>
      <w:r>
        <w:rPr>
          <w:color w:val="221F1F"/>
        </w:rPr>
        <w:t>52.217-9</w:t>
      </w:r>
      <w:r>
        <w:rPr>
          <w:color w:val="221F1F"/>
          <w:spacing w:val="-12"/>
        </w:rPr>
        <w:t xml:space="preserve"> </w:t>
      </w:r>
      <w:r>
        <w:rPr>
          <w:color w:val="221F1F"/>
        </w:rPr>
        <w:t>OPTION</w:t>
      </w:r>
      <w:r>
        <w:rPr>
          <w:color w:val="221F1F"/>
          <w:spacing w:val="-9"/>
        </w:rPr>
        <w:t xml:space="preserve"> </w:t>
      </w:r>
      <w:r>
        <w:rPr>
          <w:color w:val="221F1F"/>
        </w:rPr>
        <w:t>TO</w:t>
      </w:r>
      <w:r>
        <w:rPr>
          <w:color w:val="221F1F"/>
          <w:spacing w:val="-11"/>
        </w:rPr>
        <w:t xml:space="preserve"> </w:t>
      </w:r>
      <w:r>
        <w:rPr>
          <w:color w:val="221F1F"/>
        </w:rPr>
        <w:t>EXTEND</w:t>
      </w:r>
      <w:r>
        <w:rPr>
          <w:color w:val="221F1F"/>
          <w:spacing w:val="-8"/>
        </w:rPr>
        <w:t xml:space="preserve"> </w:t>
      </w:r>
      <w:r>
        <w:rPr>
          <w:color w:val="221F1F"/>
        </w:rPr>
        <w:t>THE</w:t>
      </w:r>
      <w:r>
        <w:rPr>
          <w:color w:val="221F1F"/>
          <w:spacing w:val="-10"/>
        </w:rPr>
        <w:t xml:space="preserve"> </w:t>
      </w:r>
      <w:r>
        <w:rPr>
          <w:color w:val="221F1F"/>
        </w:rPr>
        <w:t>TERM</w:t>
      </w:r>
      <w:r>
        <w:rPr>
          <w:color w:val="221F1F"/>
          <w:spacing w:val="-10"/>
        </w:rPr>
        <w:t xml:space="preserve"> </w:t>
      </w:r>
      <w:r>
        <w:rPr>
          <w:color w:val="221F1F"/>
        </w:rPr>
        <w:t>OF</w:t>
      </w:r>
      <w:r>
        <w:rPr>
          <w:color w:val="221F1F"/>
          <w:spacing w:val="-10"/>
        </w:rPr>
        <w:t xml:space="preserve"> </w:t>
      </w:r>
      <w:r>
        <w:rPr>
          <w:color w:val="221F1F"/>
        </w:rPr>
        <w:t>THE</w:t>
      </w:r>
      <w:r>
        <w:rPr>
          <w:color w:val="221F1F"/>
          <w:spacing w:val="-10"/>
        </w:rPr>
        <w:t xml:space="preserve"> </w:t>
      </w:r>
      <w:r>
        <w:rPr>
          <w:color w:val="221F1F"/>
        </w:rPr>
        <w:t>CONTRACT</w:t>
      </w:r>
      <w:r>
        <w:rPr>
          <w:color w:val="221F1F"/>
          <w:spacing w:val="-9"/>
        </w:rPr>
        <w:t xml:space="preserve"> </w:t>
      </w:r>
      <w:r>
        <w:rPr>
          <w:color w:val="221F1F"/>
        </w:rPr>
        <w:t>(MAR</w:t>
      </w:r>
      <w:r>
        <w:rPr>
          <w:color w:val="221F1F"/>
          <w:spacing w:val="-11"/>
        </w:rPr>
        <w:t xml:space="preserve"> </w:t>
      </w:r>
      <w:r>
        <w:rPr>
          <w:color w:val="221F1F"/>
          <w:spacing w:val="-2"/>
        </w:rPr>
        <w:t>2000)</w:t>
      </w:r>
    </w:p>
    <w:p w14:paraId="37B74B34" w14:textId="77777777" w:rsidR="00016C31" w:rsidRDefault="00016C31">
      <w:pPr>
        <w:pStyle w:val="BodyText"/>
      </w:pPr>
    </w:p>
    <w:p w14:paraId="0DCCED1A" w14:textId="77777777" w:rsidR="00016C31" w:rsidRDefault="00632607">
      <w:pPr>
        <w:pStyle w:val="ListParagraph"/>
        <w:numPr>
          <w:ilvl w:val="0"/>
          <w:numId w:val="83"/>
        </w:numPr>
        <w:tabs>
          <w:tab w:val="left" w:pos="712"/>
        </w:tabs>
        <w:spacing w:before="1"/>
        <w:ind w:right="846" w:hanging="3"/>
        <w:jc w:val="left"/>
        <w:rPr>
          <w:sz w:val="20"/>
        </w:rPr>
      </w:pPr>
      <w:r>
        <w:rPr>
          <w:color w:val="221F1F"/>
          <w:sz w:val="20"/>
        </w:rPr>
        <w:t xml:space="preserve">The Government may extend the term of this contract by written notice to the Contractor within </w:t>
      </w:r>
      <w:r>
        <w:rPr>
          <w:b/>
          <w:color w:val="221F1F"/>
          <w:sz w:val="20"/>
        </w:rPr>
        <w:t>the current period</w:t>
      </w:r>
      <w:r>
        <w:rPr>
          <w:b/>
          <w:color w:val="221F1F"/>
          <w:spacing w:val="-6"/>
          <w:sz w:val="20"/>
        </w:rPr>
        <w:t xml:space="preserve"> </w:t>
      </w:r>
      <w:r>
        <w:rPr>
          <w:b/>
          <w:color w:val="221F1F"/>
          <w:sz w:val="20"/>
        </w:rPr>
        <w:t>of</w:t>
      </w:r>
      <w:r>
        <w:rPr>
          <w:b/>
          <w:color w:val="221F1F"/>
          <w:spacing w:val="-5"/>
          <w:sz w:val="20"/>
        </w:rPr>
        <w:t xml:space="preserve"> </w:t>
      </w:r>
      <w:r>
        <w:rPr>
          <w:b/>
          <w:color w:val="221F1F"/>
          <w:sz w:val="20"/>
        </w:rPr>
        <w:t>performance</w:t>
      </w:r>
      <w:r>
        <w:rPr>
          <w:color w:val="221F1F"/>
          <w:sz w:val="20"/>
        </w:rPr>
        <w:t>;</w:t>
      </w:r>
      <w:r>
        <w:rPr>
          <w:color w:val="221F1F"/>
          <w:spacing w:val="-6"/>
          <w:sz w:val="20"/>
        </w:rPr>
        <w:t xml:space="preserve"> </w:t>
      </w:r>
      <w:r>
        <w:rPr>
          <w:color w:val="221F1F"/>
          <w:sz w:val="20"/>
        </w:rPr>
        <w:t>provided</w:t>
      </w:r>
      <w:r>
        <w:rPr>
          <w:color w:val="221F1F"/>
          <w:spacing w:val="-2"/>
          <w:sz w:val="20"/>
        </w:rPr>
        <w:t xml:space="preserve"> </w:t>
      </w:r>
      <w:r>
        <w:rPr>
          <w:color w:val="221F1F"/>
          <w:sz w:val="20"/>
        </w:rPr>
        <w:t>that</w:t>
      </w:r>
      <w:r>
        <w:rPr>
          <w:color w:val="221F1F"/>
          <w:spacing w:val="-5"/>
          <w:sz w:val="20"/>
        </w:rPr>
        <w:t xml:space="preserve"> </w:t>
      </w:r>
      <w:r>
        <w:rPr>
          <w:color w:val="221F1F"/>
          <w:sz w:val="20"/>
        </w:rPr>
        <w:t>the</w:t>
      </w:r>
      <w:r>
        <w:rPr>
          <w:color w:val="221F1F"/>
          <w:spacing w:val="-5"/>
          <w:sz w:val="20"/>
        </w:rPr>
        <w:t xml:space="preserve"> </w:t>
      </w:r>
      <w:r>
        <w:rPr>
          <w:color w:val="221F1F"/>
          <w:sz w:val="20"/>
        </w:rPr>
        <w:t>Government</w:t>
      </w:r>
      <w:r>
        <w:rPr>
          <w:color w:val="221F1F"/>
          <w:spacing w:val="-7"/>
          <w:sz w:val="20"/>
        </w:rPr>
        <w:t xml:space="preserve"> </w:t>
      </w:r>
      <w:r>
        <w:rPr>
          <w:color w:val="221F1F"/>
          <w:sz w:val="20"/>
        </w:rPr>
        <w:t>gives</w:t>
      </w:r>
      <w:r>
        <w:rPr>
          <w:color w:val="221F1F"/>
          <w:spacing w:val="-5"/>
          <w:sz w:val="20"/>
        </w:rPr>
        <w:t xml:space="preserve"> </w:t>
      </w:r>
      <w:r>
        <w:rPr>
          <w:color w:val="221F1F"/>
          <w:sz w:val="20"/>
        </w:rPr>
        <w:t>the</w:t>
      </w:r>
      <w:r>
        <w:rPr>
          <w:color w:val="221F1F"/>
          <w:spacing w:val="-4"/>
          <w:sz w:val="20"/>
        </w:rPr>
        <w:t xml:space="preserve"> </w:t>
      </w:r>
      <w:r>
        <w:rPr>
          <w:color w:val="221F1F"/>
          <w:sz w:val="20"/>
        </w:rPr>
        <w:t>Contractor</w:t>
      </w:r>
      <w:r>
        <w:rPr>
          <w:color w:val="221F1F"/>
          <w:spacing w:val="-4"/>
          <w:sz w:val="20"/>
        </w:rPr>
        <w:t xml:space="preserve"> </w:t>
      </w:r>
      <w:r>
        <w:rPr>
          <w:color w:val="221F1F"/>
          <w:sz w:val="20"/>
        </w:rPr>
        <w:t>a</w:t>
      </w:r>
      <w:r>
        <w:rPr>
          <w:color w:val="221F1F"/>
          <w:spacing w:val="-5"/>
          <w:sz w:val="20"/>
        </w:rPr>
        <w:t xml:space="preserve"> </w:t>
      </w:r>
      <w:r>
        <w:rPr>
          <w:color w:val="221F1F"/>
          <w:sz w:val="20"/>
        </w:rPr>
        <w:t>preliminary</w:t>
      </w:r>
      <w:r>
        <w:rPr>
          <w:color w:val="221F1F"/>
          <w:spacing w:val="-5"/>
          <w:sz w:val="20"/>
        </w:rPr>
        <w:t xml:space="preserve"> </w:t>
      </w:r>
      <w:r>
        <w:rPr>
          <w:color w:val="221F1F"/>
          <w:sz w:val="20"/>
        </w:rPr>
        <w:t>written</w:t>
      </w:r>
      <w:r>
        <w:rPr>
          <w:color w:val="221F1F"/>
          <w:spacing w:val="-4"/>
          <w:sz w:val="20"/>
        </w:rPr>
        <w:t xml:space="preserve"> </w:t>
      </w:r>
      <w:r>
        <w:rPr>
          <w:color w:val="221F1F"/>
          <w:sz w:val="20"/>
        </w:rPr>
        <w:t>notice</w:t>
      </w:r>
      <w:r>
        <w:rPr>
          <w:color w:val="221F1F"/>
          <w:spacing w:val="-5"/>
          <w:sz w:val="20"/>
        </w:rPr>
        <w:t xml:space="preserve"> </w:t>
      </w:r>
      <w:r>
        <w:rPr>
          <w:color w:val="221F1F"/>
          <w:sz w:val="20"/>
        </w:rPr>
        <w:t>of</w:t>
      </w:r>
      <w:r>
        <w:rPr>
          <w:color w:val="221F1F"/>
          <w:spacing w:val="-5"/>
          <w:sz w:val="20"/>
        </w:rPr>
        <w:t xml:space="preserve"> </w:t>
      </w:r>
      <w:r>
        <w:rPr>
          <w:color w:val="221F1F"/>
          <w:sz w:val="20"/>
        </w:rPr>
        <w:t>its</w:t>
      </w:r>
      <w:r>
        <w:rPr>
          <w:color w:val="221F1F"/>
          <w:spacing w:val="-6"/>
          <w:sz w:val="20"/>
        </w:rPr>
        <w:t xml:space="preserve"> </w:t>
      </w:r>
      <w:r>
        <w:rPr>
          <w:color w:val="221F1F"/>
          <w:sz w:val="20"/>
        </w:rPr>
        <w:t xml:space="preserve">intent to extend at least </w:t>
      </w:r>
      <w:r>
        <w:rPr>
          <w:b/>
          <w:color w:val="221F1F"/>
          <w:sz w:val="20"/>
        </w:rPr>
        <w:t xml:space="preserve">See Section H8 </w:t>
      </w:r>
      <w:r>
        <w:rPr>
          <w:color w:val="221F1F"/>
          <w:sz w:val="20"/>
        </w:rPr>
        <w:t>days before the contract expires. The preliminary notice does not commit the Government to an extension.</w:t>
      </w:r>
    </w:p>
    <w:p w14:paraId="09B0A9E8" w14:textId="77777777" w:rsidR="00016C31" w:rsidRDefault="00016C31">
      <w:pPr>
        <w:pStyle w:val="BodyText"/>
        <w:spacing w:before="10"/>
        <w:rPr>
          <w:sz w:val="19"/>
        </w:rPr>
      </w:pPr>
    </w:p>
    <w:p w14:paraId="5972EA3E" w14:textId="77777777" w:rsidR="00016C31" w:rsidRDefault="00900DE8">
      <w:pPr>
        <w:pStyle w:val="ListParagraph"/>
        <w:numPr>
          <w:ilvl w:val="0"/>
          <w:numId w:val="83"/>
        </w:numPr>
        <w:tabs>
          <w:tab w:val="left" w:pos="724"/>
        </w:tabs>
        <w:spacing w:before="1"/>
        <w:ind w:left="723" w:hanging="286"/>
        <w:jc w:val="left"/>
        <w:rPr>
          <w:sz w:val="20"/>
        </w:rPr>
      </w:pPr>
      <w:r>
        <w:pict w14:anchorId="03D7ADC6">
          <v:rect id="docshape56" o:spid="_x0000_s1076" style="position:absolute;left:0;text-align:left;margin-left:59.5pt;margin-top:33.75pt;width:515pt;height:1.45pt;z-index:-18492928;mso-position-horizontal-relative:page" fillcolor="#0e233d" stroked="f">
            <w10:wrap anchorx="page"/>
          </v:rect>
        </w:pict>
      </w:r>
      <w:r w:rsidR="00632607">
        <w:rPr>
          <w:color w:val="221F1F"/>
          <w:sz w:val="20"/>
        </w:rPr>
        <w:t>If</w:t>
      </w:r>
      <w:r w:rsidR="00632607">
        <w:rPr>
          <w:color w:val="221F1F"/>
          <w:spacing w:val="-11"/>
          <w:sz w:val="20"/>
        </w:rPr>
        <w:t xml:space="preserve"> </w:t>
      </w:r>
      <w:r w:rsidR="00632607">
        <w:rPr>
          <w:color w:val="221F1F"/>
          <w:sz w:val="20"/>
        </w:rPr>
        <w:t>the</w:t>
      </w:r>
      <w:r w:rsidR="00632607">
        <w:rPr>
          <w:color w:val="221F1F"/>
          <w:spacing w:val="-8"/>
          <w:sz w:val="20"/>
        </w:rPr>
        <w:t xml:space="preserve"> </w:t>
      </w:r>
      <w:r w:rsidR="00632607">
        <w:rPr>
          <w:color w:val="221F1F"/>
          <w:sz w:val="20"/>
        </w:rPr>
        <w:t>Government</w:t>
      </w:r>
      <w:r w:rsidR="00632607">
        <w:rPr>
          <w:color w:val="221F1F"/>
          <w:spacing w:val="-6"/>
          <w:sz w:val="20"/>
        </w:rPr>
        <w:t xml:space="preserve"> </w:t>
      </w:r>
      <w:r w:rsidR="00632607">
        <w:rPr>
          <w:color w:val="221F1F"/>
          <w:sz w:val="20"/>
        </w:rPr>
        <w:t>exercises</w:t>
      </w:r>
      <w:r w:rsidR="00632607">
        <w:rPr>
          <w:color w:val="221F1F"/>
          <w:spacing w:val="-9"/>
          <w:sz w:val="20"/>
        </w:rPr>
        <w:t xml:space="preserve"> </w:t>
      </w:r>
      <w:r w:rsidR="00632607">
        <w:rPr>
          <w:color w:val="221F1F"/>
          <w:sz w:val="20"/>
        </w:rPr>
        <w:t>this</w:t>
      </w:r>
      <w:r w:rsidR="00632607">
        <w:rPr>
          <w:color w:val="221F1F"/>
          <w:spacing w:val="-8"/>
          <w:sz w:val="20"/>
        </w:rPr>
        <w:t xml:space="preserve"> </w:t>
      </w:r>
      <w:r w:rsidR="00632607">
        <w:rPr>
          <w:color w:val="221F1F"/>
          <w:sz w:val="20"/>
        </w:rPr>
        <w:t>option,</w:t>
      </w:r>
      <w:r w:rsidR="00632607">
        <w:rPr>
          <w:color w:val="221F1F"/>
          <w:spacing w:val="-5"/>
          <w:sz w:val="20"/>
        </w:rPr>
        <w:t xml:space="preserve"> </w:t>
      </w:r>
      <w:r w:rsidR="00632607">
        <w:rPr>
          <w:color w:val="221F1F"/>
          <w:sz w:val="20"/>
        </w:rPr>
        <w:t>the</w:t>
      </w:r>
      <w:r w:rsidR="00632607">
        <w:rPr>
          <w:color w:val="221F1F"/>
          <w:spacing w:val="-7"/>
          <w:sz w:val="20"/>
        </w:rPr>
        <w:t xml:space="preserve"> </w:t>
      </w:r>
      <w:r w:rsidR="00632607">
        <w:rPr>
          <w:color w:val="221F1F"/>
          <w:sz w:val="20"/>
        </w:rPr>
        <w:t>extended</w:t>
      </w:r>
      <w:r w:rsidR="00632607">
        <w:rPr>
          <w:color w:val="221F1F"/>
          <w:spacing w:val="-6"/>
          <w:sz w:val="20"/>
        </w:rPr>
        <w:t xml:space="preserve"> </w:t>
      </w:r>
      <w:r w:rsidR="00632607">
        <w:rPr>
          <w:color w:val="221F1F"/>
          <w:sz w:val="20"/>
        </w:rPr>
        <w:t>contract</w:t>
      </w:r>
      <w:r w:rsidR="00632607">
        <w:rPr>
          <w:color w:val="221F1F"/>
          <w:spacing w:val="-6"/>
          <w:sz w:val="20"/>
        </w:rPr>
        <w:t xml:space="preserve"> </w:t>
      </w:r>
      <w:r w:rsidR="00632607">
        <w:rPr>
          <w:color w:val="221F1F"/>
          <w:sz w:val="20"/>
        </w:rPr>
        <w:t>shall</w:t>
      </w:r>
      <w:r w:rsidR="00632607">
        <w:rPr>
          <w:color w:val="221F1F"/>
          <w:spacing w:val="-7"/>
          <w:sz w:val="20"/>
        </w:rPr>
        <w:t xml:space="preserve"> </w:t>
      </w:r>
      <w:r w:rsidR="00632607">
        <w:rPr>
          <w:color w:val="221F1F"/>
          <w:sz w:val="20"/>
        </w:rPr>
        <w:t>be</w:t>
      </w:r>
      <w:r w:rsidR="00632607">
        <w:rPr>
          <w:color w:val="221F1F"/>
          <w:spacing w:val="-9"/>
          <w:sz w:val="20"/>
        </w:rPr>
        <w:t xml:space="preserve"> </w:t>
      </w:r>
      <w:r w:rsidR="00632607">
        <w:rPr>
          <w:color w:val="221F1F"/>
          <w:sz w:val="20"/>
        </w:rPr>
        <w:t>considered</w:t>
      </w:r>
      <w:r w:rsidR="00632607">
        <w:rPr>
          <w:color w:val="221F1F"/>
          <w:spacing w:val="-8"/>
          <w:sz w:val="20"/>
        </w:rPr>
        <w:t xml:space="preserve"> </w:t>
      </w:r>
      <w:r w:rsidR="00632607">
        <w:rPr>
          <w:color w:val="221F1F"/>
          <w:sz w:val="20"/>
        </w:rPr>
        <w:t>to</w:t>
      </w:r>
      <w:r w:rsidR="00632607">
        <w:rPr>
          <w:color w:val="221F1F"/>
          <w:spacing w:val="-5"/>
          <w:sz w:val="20"/>
        </w:rPr>
        <w:t xml:space="preserve"> </w:t>
      </w:r>
      <w:r w:rsidR="00632607">
        <w:rPr>
          <w:color w:val="221F1F"/>
          <w:sz w:val="20"/>
        </w:rPr>
        <w:t>include</w:t>
      </w:r>
      <w:r w:rsidR="00632607">
        <w:rPr>
          <w:color w:val="221F1F"/>
          <w:spacing w:val="-7"/>
          <w:sz w:val="20"/>
        </w:rPr>
        <w:t xml:space="preserve"> </w:t>
      </w:r>
      <w:r w:rsidR="00632607">
        <w:rPr>
          <w:color w:val="221F1F"/>
          <w:sz w:val="20"/>
        </w:rPr>
        <w:t>this</w:t>
      </w:r>
      <w:r w:rsidR="00632607">
        <w:rPr>
          <w:color w:val="221F1F"/>
          <w:spacing w:val="-9"/>
          <w:sz w:val="20"/>
        </w:rPr>
        <w:t xml:space="preserve"> </w:t>
      </w:r>
      <w:r w:rsidR="00632607">
        <w:rPr>
          <w:color w:val="221F1F"/>
          <w:sz w:val="20"/>
        </w:rPr>
        <w:t>option</w:t>
      </w:r>
      <w:r w:rsidR="00632607">
        <w:rPr>
          <w:color w:val="221F1F"/>
          <w:spacing w:val="-6"/>
          <w:sz w:val="20"/>
        </w:rPr>
        <w:t xml:space="preserve"> </w:t>
      </w:r>
      <w:r w:rsidR="00632607">
        <w:rPr>
          <w:color w:val="221F1F"/>
          <w:spacing w:val="-2"/>
          <w:sz w:val="20"/>
        </w:rPr>
        <w:t>clause.</w:t>
      </w:r>
    </w:p>
    <w:p w14:paraId="289138DF" w14:textId="77777777" w:rsidR="00016C31" w:rsidRDefault="00016C31">
      <w:pPr>
        <w:rPr>
          <w:sz w:val="20"/>
        </w:rPr>
        <w:sectPr w:rsidR="00016C31">
          <w:pgSz w:w="12240" w:h="15840"/>
          <w:pgMar w:top="1360" w:right="640" w:bottom="1060" w:left="1000" w:header="0" w:footer="801" w:gutter="0"/>
          <w:cols w:space="720"/>
        </w:sectPr>
      </w:pPr>
    </w:p>
    <w:p w14:paraId="663F8F83" w14:textId="77777777" w:rsidR="00016C31" w:rsidRDefault="00632607">
      <w:pPr>
        <w:pStyle w:val="ListParagraph"/>
        <w:numPr>
          <w:ilvl w:val="0"/>
          <w:numId w:val="83"/>
        </w:numPr>
        <w:tabs>
          <w:tab w:val="left" w:pos="441"/>
        </w:tabs>
        <w:spacing w:before="80"/>
        <w:ind w:right="1350" w:hanging="275"/>
        <w:jc w:val="left"/>
        <w:rPr>
          <w:sz w:val="20"/>
        </w:rPr>
      </w:pPr>
      <w:r>
        <w:rPr>
          <w:color w:val="221F1F"/>
          <w:sz w:val="20"/>
        </w:rPr>
        <w:lastRenderedPageBreak/>
        <w:t>The</w:t>
      </w:r>
      <w:r>
        <w:rPr>
          <w:color w:val="221F1F"/>
          <w:spacing w:val="-5"/>
          <w:sz w:val="20"/>
        </w:rPr>
        <w:t xml:space="preserve"> </w:t>
      </w:r>
      <w:r>
        <w:rPr>
          <w:color w:val="221F1F"/>
          <w:sz w:val="20"/>
        </w:rPr>
        <w:t>total</w:t>
      </w:r>
      <w:r>
        <w:rPr>
          <w:color w:val="221F1F"/>
          <w:spacing w:val="-5"/>
          <w:sz w:val="20"/>
        </w:rPr>
        <w:t xml:space="preserve"> </w:t>
      </w:r>
      <w:r>
        <w:rPr>
          <w:color w:val="221F1F"/>
          <w:sz w:val="20"/>
        </w:rPr>
        <w:t>duration</w:t>
      </w:r>
      <w:r>
        <w:rPr>
          <w:color w:val="221F1F"/>
          <w:spacing w:val="-4"/>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contract,</w:t>
      </w:r>
      <w:r>
        <w:rPr>
          <w:color w:val="221F1F"/>
          <w:spacing w:val="-4"/>
          <w:sz w:val="20"/>
        </w:rPr>
        <w:t xml:space="preserve"> </w:t>
      </w:r>
      <w:r>
        <w:rPr>
          <w:color w:val="221F1F"/>
          <w:sz w:val="20"/>
        </w:rPr>
        <w:t>including</w:t>
      </w:r>
      <w:r>
        <w:rPr>
          <w:color w:val="221F1F"/>
          <w:spacing w:val="-3"/>
          <w:sz w:val="20"/>
        </w:rPr>
        <w:t xml:space="preserve"> </w:t>
      </w:r>
      <w:r>
        <w:rPr>
          <w:color w:val="221F1F"/>
          <w:sz w:val="20"/>
        </w:rPr>
        <w:t>the</w:t>
      </w:r>
      <w:r>
        <w:rPr>
          <w:color w:val="221F1F"/>
          <w:spacing w:val="-7"/>
          <w:sz w:val="20"/>
        </w:rPr>
        <w:t xml:space="preserve"> </w:t>
      </w:r>
      <w:r>
        <w:rPr>
          <w:color w:val="221F1F"/>
          <w:sz w:val="20"/>
        </w:rPr>
        <w:t>exercise</w:t>
      </w:r>
      <w:r>
        <w:rPr>
          <w:color w:val="221F1F"/>
          <w:spacing w:val="-8"/>
          <w:sz w:val="20"/>
        </w:rPr>
        <w:t xml:space="preserve"> </w:t>
      </w:r>
      <w:r>
        <w:rPr>
          <w:color w:val="221F1F"/>
          <w:sz w:val="20"/>
        </w:rPr>
        <w:t>of</w:t>
      </w:r>
      <w:r>
        <w:rPr>
          <w:color w:val="221F1F"/>
          <w:spacing w:val="-7"/>
          <w:sz w:val="20"/>
        </w:rPr>
        <w:t xml:space="preserve"> </w:t>
      </w:r>
      <w:r>
        <w:rPr>
          <w:color w:val="221F1F"/>
          <w:sz w:val="20"/>
        </w:rPr>
        <w:t>any</w:t>
      </w:r>
      <w:r>
        <w:rPr>
          <w:color w:val="221F1F"/>
          <w:spacing w:val="-4"/>
          <w:sz w:val="20"/>
        </w:rPr>
        <w:t xml:space="preserve"> </w:t>
      </w:r>
      <w:r>
        <w:rPr>
          <w:color w:val="221F1F"/>
          <w:sz w:val="20"/>
        </w:rPr>
        <w:t>options</w:t>
      </w:r>
      <w:r>
        <w:rPr>
          <w:color w:val="221F1F"/>
          <w:spacing w:val="-8"/>
          <w:sz w:val="20"/>
        </w:rPr>
        <w:t xml:space="preserve"> </w:t>
      </w:r>
      <w:r>
        <w:rPr>
          <w:color w:val="221F1F"/>
          <w:sz w:val="20"/>
        </w:rPr>
        <w:t>under</w:t>
      </w:r>
      <w:r>
        <w:rPr>
          <w:color w:val="221F1F"/>
          <w:spacing w:val="-4"/>
          <w:sz w:val="20"/>
        </w:rPr>
        <w:t xml:space="preserve"> </w:t>
      </w:r>
      <w:r>
        <w:rPr>
          <w:color w:val="221F1F"/>
          <w:sz w:val="20"/>
        </w:rPr>
        <w:t>this</w:t>
      </w:r>
      <w:r>
        <w:rPr>
          <w:color w:val="221F1F"/>
          <w:spacing w:val="-9"/>
          <w:sz w:val="20"/>
        </w:rPr>
        <w:t xml:space="preserve"> </w:t>
      </w:r>
      <w:r>
        <w:rPr>
          <w:color w:val="221F1F"/>
          <w:sz w:val="20"/>
        </w:rPr>
        <w:t>clause,</w:t>
      </w:r>
      <w:r>
        <w:rPr>
          <w:color w:val="221F1F"/>
          <w:spacing w:val="-4"/>
          <w:sz w:val="20"/>
        </w:rPr>
        <w:t xml:space="preserve"> </w:t>
      </w:r>
      <w:r>
        <w:rPr>
          <w:color w:val="221F1F"/>
          <w:sz w:val="20"/>
        </w:rPr>
        <w:t>shall</w:t>
      </w:r>
      <w:r>
        <w:rPr>
          <w:color w:val="221F1F"/>
          <w:spacing w:val="-5"/>
          <w:sz w:val="20"/>
        </w:rPr>
        <w:t xml:space="preserve"> </w:t>
      </w:r>
      <w:r>
        <w:rPr>
          <w:color w:val="221F1F"/>
          <w:sz w:val="20"/>
        </w:rPr>
        <w:t>not</w:t>
      </w:r>
      <w:r>
        <w:rPr>
          <w:color w:val="221F1F"/>
          <w:spacing w:val="-5"/>
          <w:sz w:val="20"/>
        </w:rPr>
        <w:t xml:space="preserve"> </w:t>
      </w:r>
      <w:r>
        <w:rPr>
          <w:color w:val="221F1F"/>
          <w:sz w:val="20"/>
        </w:rPr>
        <w:t>exceed</w:t>
      </w:r>
      <w:r>
        <w:rPr>
          <w:color w:val="221F1F"/>
          <w:spacing w:val="-4"/>
          <w:sz w:val="20"/>
        </w:rPr>
        <w:t xml:space="preserve"> </w:t>
      </w:r>
      <w:r>
        <w:rPr>
          <w:b/>
          <w:color w:val="221F1F"/>
          <w:sz w:val="20"/>
        </w:rPr>
        <w:t>See Section F3 and F4</w:t>
      </w:r>
      <w:r>
        <w:rPr>
          <w:color w:val="221F1F"/>
          <w:sz w:val="20"/>
        </w:rPr>
        <w:t>.</w:t>
      </w:r>
    </w:p>
    <w:p w14:paraId="2F717FE3" w14:textId="77777777" w:rsidR="00016C31" w:rsidRDefault="00016C31">
      <w:pPr>
        <w:pStyle w:val="BodyText"/>
        <w:spacing w:before="11"/>
        <w:rPr>
          <w:sz w:val="19"/>
        </w:rPr>
      </w:pPr>
    </w:p>
    <w:p w14:paraId="30440580"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3C93D7C4" w14:textId="77777777" w:rsidR="00016C31" w:rsidRDefault="00016C31">
      <w:pPr>
        <w:pStyle w:val="BodyText"/>
        <w:rPr>
          <w:sz w:val="22"/>
        </w:rPr>
      </w:pPr>
    </w:p>
    <w:p w14:paraId="0EC952FF" w14:textId="77777777" w:rsidR="00016C31" w:rsidRDefault="00016C31">
      <w:pPr>
        <w:pStyle w:val="BodyText"/>
        <w:rPr>
          <w:sz w:val="22"/>
        </w:rPr>
      </w:pPr>
    </w:p>
    <w:p w14:paraId="5C81BD7A" w14:textId="77777777" w:rsidR="00016C31" w:rsidRDefault="00632607">
      <w:pPr>
        <w:pStyle w:val="BodyText"/>
        <w:spacing w:before="183"/>
        <w:ind w:left="219"/>
      </w:pPr>
      <w:r>
        <w:rPr>
          <w:color w:val="221F1F"/>
          <w:spacing w:val="-2"/>
        </w:rPr>
        <w:t>52.219-28</w:t>
      </w:r>
      <w:r>
        <w:rPr>
          <w:color w:val="221F1F"/>
          <w:spacing w:val="-5"/>
        </w:rPr>
        <w:t xml:space="preserve"> </w:t>
      </w:r>
      <w:r>
        <w:rPr>
          <w:color w:val="221F1F"/>
          <w:spacing w:val="-2"/>
        </w:rPr>
        <w:t>POST-AWARD</w:t>
      </w:r>
      <w:r>
        <w:rPr>
          <w:color w:val="221F1F"/>
          <w:spacing w:val="1"/>
        </w:rPr>
        <w:t xml:space="preserve"> </w:t>
      </w:r>
      <w:r>
        <w:rPr>
          <w:color w:val="221F1F"/>
          <w:spacing w:val="-2"/>
        </w:rPr>
        <w:t>SMALL</w:t>
      </w:r>
      <w:r>
        <w:rPr>
          <w:color w:val="221F1F"/>
          <w:spacing w:val="-1"/>
        </w:rPr>
        <w:t xml:space="preserve"> </w:t>
      </w:r>
      <w:r>
        <w:rPr>
          <w:color w:val="221F1F"/>
          <w:spacing w:val="-2"/>
        </w:rPr>
        <w:t>BUSINESS</w:t>
      </w:r>
      <w:r>
        <w:rPr>
          <w:color w:val="221F1F"/>
          <w:spacing w:val="1"/>
        </w:rPr>
        <w:t xml:space="preserve"> </w:t>
      </w:r>
      <w:r>
        <w:rPr>
          <w:color w:val="221F1F"/>
          <w:spacing w:val="-2"/>
        </w:rPr>
        <w:t>PROGRAM REREPRESENTATION</w:t>
      </w:r>
      <w:r>
        <w:rPr>
          <w:color w:val="221F1F"/>
          <w:spacing w:val="3"/>
        </w:rPr>
        <w:t xml:space="preserve"> </w:t>
      </w:r>
      <w:r>
        <w:rPr>
          <w:color w:val="221F1F"/>
          <w:spacing w:val="-2"/>
        </w:rPr>
        <w:t>(JULY</w:t>
      </w:r>
      <w:r>
        <w:rPr>
          <w:color w:val="221F1F"/>
          <w:spacing w:val="-1"/>
        </w:rPr>
        <w:t xml:space="preserve"> </w:t>
      </w:r>
      <w:r>
        <w:rPr>
          <w:color w:val="221F1F"/>
          <w:spacing w:val="-2"/>
        </w:rPr>
        <w:t>2013)</w:t>
      </w:r>
    </w:p>
    <w:p w14:paraId="784EDE0A" w14:textId="77777777" w:rsidR="00016C31" w:rsidRDefault="00016C31">
      <w:pPr>
        <w:pStyle w:val="BodyText"/>
        <w:spacing w:before="10"/>
        <w:rPr>
          <w:sz w:val="19"/>
        </w:rPr>
      </w:pPr>
    </w:p>
    <w:p w14:paraId="04A914FB" w14:textId="77777777" w:rsidR="00016C31" w:rsidRDefault="00632607">
      <w:pPr>
        <w:pStyle w:val="ListParagraph"/>
        <w:numPr>
          <w:ilvl w:val="1"/>
          <w:numId w:val="83"/>
        </w:numPr>
        <w:tabs>
          <w:tab w:val="left" w:pos="712"/>
        </w:tabs>
        <w:jc w:val="left"/>
        <w:rPr>
          <w:sz w:val="20"/>
        </w:rPr>
      </w:pPr>
      <w:r>
        <w:rPr>
          <w:color w:val="221F1F"/>
          <w:sz w:val="20"/>
        </w:rPr>
        <w:t>Definitions.</w:t>
      </w:r>
      <w:r>
        <w:rPr>
          <w:color w:val="221F1F"/>
          <w:spacing w:val="-9"/>
          <w:sz w:val="20"/>
        </w:rPr>
        <w:t xml:space="preserve"> </w:t>
      </w:r>
      <w:r>
        <w:rPr>
          <w:color w:val="221F1F"/>
          <w:sz w:val="20"/>
        </w:rPr>
        <w:t>As</w:t>
      </w:r>
      <w:r>
        <w:rPr>
          <w:color w:val="221F1F"/>
          <w:spacing w:val="-8"/>
          <w:sz w:val="20"/>
        </w:rPr>
        <w:t xml:space="preserve"> </w:t>
      </w:r>
      <w:r>
        <w:rPr>
          <w:color w:val="221F1F"/>
          <w:sz w:val="20"/>
        </w:rPr>
        <w:t>used</w:t>
      </w:r>
      <w:r>
        <w:rPr>
          <w:color w:val="221F1F"/>
          <w:spacing w:val="-6"/>
          <w:sz w:val="20"/>
        </w:rPr>
        <w:t xml:space="preserve"> </w:t>
      </w:r>
      <w:r>
        <w:rPr>
          <w:color w:val="221F1F"/>
          <w:sz w:val="20"/>
        </w:rPr>
        <w:t>in</w:t>
      </w:r>
      <w:r>
        <w:rPr>
          <w:color w:val="221F1F"/>
          <w:spacing w:val="-6"/>
          <w:sz w:val="20"/>
        </w:rPr>
        <w:t xml:space="preserve"> </w:t>
      </w:r>
      <w:r>
        <w:rPr>
          <w:color w:val="221F1F"/>
          <w:sz w:val="20"/>
        </w:rPr>
        <w:t>this</w:t>
      </w:r>
      <w:r>
        <w:rPr>
          <w:color w:val="221F1F"/>
          <w:spacing w:val="-8"/>
          <w:sz w:val="20"/>
        </w:rPr>
        <w:t xml:space="preserve"> </w:t>
      </w:r>
      <w:r>
        <w:rPr>
          <w:color w:val="221F1F"/>
          <w:sz w:val="20"/>
        </w:rPr>
        <w:t>clause-</w:t>
      </w:r>
      <w:r>
        <w:rPr>
          <w:color w:val="221F1F"/>
          <w:spacing w:val="-10"/>
          <w:sz w:val="20"/>
        </w:rPr>
        <w:t>-</w:t>
      </w:r>
    </w:p>
    <w:p w14:paraId="659691A9" w14:textId="77777777" w:rsidR="00016C31" w:rsidRDefault="00632607">
      <w:pPr>
        <w:pStyle w:val="BodyText"/>
        <w:spacing w:before="3"/>
        <w:ind w:left="219" w:right="999"/>
      </w:pPr>
      <w:r>
        <w:rPr>
          <w:color w:val="221F1F"/>
        </w:rPr>
        <w:t>Long-term</w:t>
      </w:r>
      <w:r>
        <w:rPr>
          <w:color w:val="221F1F"/>
          <w:spacing w:val="-4"/>
        </w:rPr>
        <w:t xml:space="preserve"> </w:t>
      </w:r>
      <w:r>
        <w:rPr>
          <w:color w:val="221F1F"/>
        </w:rPr>
        <w:t>contract</w:t>
      </w:r>
      <w:r>
        <w:rPr>
          <w:color w:val="221F1F"/>
          <w:spacing w:val="-5"/>
        </w:rPr>
        <w:t xml:space="preserve"> </w:t>
      </w:r>
      <w:r>
        <w:rPr>
          <w:color w:val="221F1F"/>
        </w:rPr>
        <w:t>means</w:t>
      </w:r>
      <w:r>
        <w:rPr>
          <w:color w:val="221F1F"/>
          <w:spacing w:val="-6"/>
        </w:rPr>
        <w:t xml:space="preserve"> </w:t>
      </w:r>
      <w:r>
        <w:rPr>
          <w:color w:val="221F1F"/>
        </w:rPr>
        <w:t>a</w:t>
      </w:r>
      <w:r>
        <w:rPr>
          <w:color w:val="221F1F"/>
          <w:spacing w:val="-5"/>
        </w:rPr>
        <w:t xml:space="preserve"> </w:t>
      </w:r>
      <w:r>
        <w:rPr>
          <w:color w:val="221F1F"/>
        </w:rPr>
        <w:t>contract</w:t>
      </w:r>
      <w:r>
        <w:rPr>
          <w:color w:val="221F1F"/>
          <w:spacing w:val="-4"/>
        </w:rPr>
        <w:t xml:space="preserve"> </w:t>
      </w:r>
      <w:r>
        <w:rPr>
          <w:color w:val="221F1F"/>
        </w:rPr>
        <w:t>of</w:t>
      </w:r>
      <w:r>
        <w:rPr>
          <w:color w:val="221F1F"/>
          <w:spacing w:val="-7"/>
        </w:rPr>
        <w:t xml:space="preserve"> </w:t>
      </w:r>
      <w:r>
        <w:rPr>
          <w:color w:val="221F1F"/>
        </w:rPr>
        <w:t>more</w:t>
      </w:r>
      <w:r>
        <w:rPr>
          <w:color w:val="221F1F"/>
          <w:spacing w:val="-5"/>
        </w:rPr>
        <w:t xml:space="preserve"> </w:t>
      </w:r>
      <w:r>
        <w:rPr>
          <w:color w:val="221F1F"/>
        </w:rPr>
        <w:t>than</w:t>
      </w:r>
      <w:r>
        <w:rPr>
          <w:color w:val="221F1F"/>
          <w:spacing w:val="-6"/>
        </w:rPr>
        <w:t xml:space="preserve"> </w:t>
      </w:r>
      <w:r>
        <w:rPr>
          <w:color w:val="221F1F"/>
        </w:rPr>
        <w:t>five</w:t>
      </w:r>
      <w:r>
        <w:rPr>
          <w:color w:val="221F1F"/>
          <w:spacing w:val="-5"/>
        </w:rPr>
        <w:t xml:space="preserve"> </w:t>
      </w:r>
      <w:r>
        <w:rPr>
          <w:color w:val="221F1F"/>
        </w:rPr>
        <w:t>years</w:t>
      </w:r>
      <w:r>
        <w:rPr>
          <w:color w:val="221F1F"/>
          <w:spacing w:val="-8"/>
        </w:rPr>
        <w:t xml:space="preserve"> </w:t>
      </w:r>
      <w:r>
        <w:rPr>
          <w:color w:val="221F1F"/>
        </w:rPr>
        <w:t>in</w:t>
      </w:r>
      <w:r>
        <w:rPr>
          <w:color w:val="221F1F"/>
          <w:spacing w:val="-7"/>
        </w:rPr>
        <w:t xml:space="preserve"> </w:t>
      </w:r>
      <w:r>
        <w:rPr>
          <w:color w:val="221F1F"/>
        </w:rPr>
        <w:t>duration,</w:t>
      </w:r>
      <w:r>
        <w:rPr>
          <w:color w:val="221F1F"/>
          <w:spacing w:val="-3"/>
        </w:rPr>
        <w:t xml:space="preserve"> </w:t>
      </w:r>
      <w:r>
        <w:rPr>
          <w:color w:val="221F1F"/>
        </w:rPr>
        <w:t>including</w:t>
      </w:r>
      <w:r>
        <w:rPr>
          <w:color w:val="221F1F"/>
          <w:spacing w:val="-4"/>
        </w:rPr>
        <w:t xml:space="preserve"> </w:t>
      </w:r>
      <w:r>
        <w:rPr>
          <w:color w:val="221F1F"/>
        </w:rPr>
        <w:t>options.</w:t>
      </w:r>
      <w:r>
        <w:rPr>
          <w:color w:val="221F1F"/>
          <w:spacing w:val="-7"/>
        </w:rPr>
        <w:t xml:space="preserve"> </w:t>
      </w:r>
      <w:r>
        <w:rPr>
          <w:color w:val="221F1F"/>
        </w:rPr>
        <w:t>However,</w:t>
      </w:r>
      <w:r>
        <w:rPr>
          <w:color w:val="221F1F"/>
          <w:spacing w:val="-4"/>
        </w:rPr>
        <w:t xml:space="preserve"> </w:t>
      </w:r>
      <w:r>
        <w:rPr>
          <w:color w:val="221F1F"/>
        </w:rPr>
        <w:t>the</w:t>
      </w:r>
      <w:r>
        <w:rPr>
          <w:color w:val="221F1F"/>
          <w:spacing w:val="-5"/>
        </w:rPr>
        <w:t xml:space="preserve"> </w:t>
      </w:r>
      <w:r>
        <w:rPr>
          <w:color w:val="221F1F"/>
        </w:rPr>
        <w:t>term</w:t>
      </w:r>
      <w:r>
        <w:rPr>
          <w:color w:val="221F1F"/>
          <w:spacing w:val="-4"/>
        </w:rPr>
        <w:t xml:space="preserve"> </w:t>
      </w:r>
      <w:r>
        <w:rPr>
          <w:color w:val="221F1F"/>
        </w:rPr>
        <w:t>does not include contracts that exceed five years in duration because the period of performance</w:t>
      </w:r>
      <w:r>
        <w:rPr>
          <w:color w:val="221F1F"/>
          <w:spacing w:val="-1"/>
        </w:rPr>
        <w:t xml:space="preserve"> </w:t>
      </w:r>
      <w:r>
        <w:rPr>
          <w:color w:val="221F1F"/>
        </w:rPr>
        <w:t>has been extended for a cumulative period not to exceed six months under the clause at 52.217-8, Option to Extend Services, or other appropriate authority.</w:t>
      </w:r>
    </w:p>
    <w:p w14:paraId="5C5EEE3D" w14:textId="77777777" w:rsidR="00016C31" w:rsidRDefault="00016C31">
      <w:pPr>
        <w:pStyle w:val="BodyText"/>
        <w:spacing w:before="11"/>
        <w:rPr>
          <w:sz w:val="19"/>
        </w:rPr>
      </w:pPr>
    </w:p>
    <w:p w14:paraId="40E67EF0" w14:textId="77777777" w:rsidR="00016C31" w:rsidRDefault="00632607">
      <w:pPr>
        <w:pStyle w:val="BodyText"/>
        <w:ind w:left="219" w:right="999"/>
      </w:pPr>
      <w:r>
        <w:rPr>
          <w:color w:val="221F1F"/>
        </w:rPr>
        <w:t>Small business concern means a concern, including its affiliates, that is independently owned and operated, not dominant</w:t>
      </w:r>
      <w:r>
        <w:rPr>
          <w:color w:val="221F1F"/>
          <w:spacing w:val="-4"/>
        </w:rPr>
        <w:t xml:space="preserve"> </w:t>
      </w:r>
      <w:r>
        <w:rPr>
          <w:color w:val="221F1F"/>
        </w:rPr>
        <w:t>in</w:t>
      </w:r>
      <w:r>
        <w:rPr>
          <w:color w:val="221F1F"/>
          <w:spacing w:val="-2"/>
        </w:rPr>
        <w:t xml:space="preserve"> </w:t>
      </w:r>
      <w:r>
        <w:rPr>
          <w:color w:val="221F1F"/>
        </w:rPr>
        <w:t>the</w:t>
      </w:r>
      <w:r>
        <w:rPr>
          <w:color w:val="221F1F"/>
          <w:spacing w:val="-3"/>
        </w:rPr>
        <w:t xml:space="preserve"> </w:t>
      </w:r>
      <w:r>
        <w:rPr>
          <w:color w:val="221F1F"/>
        </w:rPr>
        <w:t>field</w:t>
      </w:r>
      <w:r>
        <w:rPr>
          <w:color w:val="221F1F"/>
          <w:spacing w:val="-4"/>
        </w:rPr>
        <w:t xml:space="preserve"> </w:t>
      </w:r>
      <w:r>
        <w:rPr>
          <w:color w:val="221F1F"/>
        </w:rPr>
        <w:t>of</w:t>
      </w:r>
      <w:r>
        <w:rPr>
          <w:color w:val="221F1F"/>
          <w:spacing w:val="-5"/>
        </w:rPr>
        <w:t xml:space="preserve"> </w:t>
      </w:r>
      <w:r>
        <w:rPr>
          <w:color w:val="221F1F"/>
        </w:rPr>
        <w:t>operation</w:t>
      </w:r>
      <w:r>
        <w:rPr>
          <w:color w:val="221F1F"/>
          <w:spacing w:val="-2"/>
        </w:rPr>
        <w:t xml:space="preserve"> </w:t>
      </w:r>
      <w:r>
        <w:rPr>
          <w:color w:val="221F1F"/>
        </w:rPr>
        <w:t>in</w:t>
      </w:r>
      <w:r>
        <w:rPr>
          <w:color w:val="221F1F"/>
          <w:spacing w:val="-2"/>
        </w:rPr>
        <w:t xml:space="preserve"> </w:t>
      </w:r>
      <w:r>
        <w:rPr>
          <w:color w:val="221F1F"/>
        </w:rPr>
        <w:t>which</w:t>
      </w:r>
      <w:r>
        <w:rPr>
          <w:color w:val="221F1F"/>
          <w:spacing w:val="-2"/>
        </w:rPr>
        <w:t xml:space="preserve"> </w:t>
      </w:r>
      <w:r>
        <w:rPr>
          <w:color w:val="221F1F"/>
        </w:rPr>
        <w:t>it</w:t>
      </w:r>
      <w:r>
        <w:rPr>
          <w:color w:val="221F1F"/>
          <w:spacing w:val="-4"/>
        </w:rPr>
        <w:t xml:space="preserve"> </w:t>
      </w:r>
      <w:r>
        <w:rPr>
          <w:color w:val="221F1F"/>
        </w:rPr>
        <w:t>is</w:t>
      </w:r>
      <w:r>
        <w:rPr>
          <w:color w:val="221F1F"/>
          <w:spacing w:val="-4"/>
        </w:rPr>
        <w:t xml:space="preserve"> </w:t>
      </w:r>
      <w:r>
        <w:rPr>
          <w:color w:val="221F1F"/>
        </w:rPr>
        <w:t>bidding</w:t>
      </w:r>
      <w:r>
        <w:rPr>
          <w:color w:val="221F1F"/>
          <w:spacing w:val="-4"/>
        </w:rPr>
        <w:t xml:space="preserve"> </w:t>
      </w:r>
      <w:r>
        <w:rPr>
          <w:color w:val="221F1F"/>
        </w:rPr>
        <w:t>on</w:t>
      </w:r>
      <w:r>
        <w:rPr>
          <w:color w:val="221F1F"/>
          <w:spacing w:val="-3"/>
        </w:rPr>
        <w:t xml:space="preserve"> </w:t>
      </w:r>
      <w:r>
        <w:rPr>
          <w:color w:val="221F1F"/>
        </w:rPr>
        <w:t>Government</w:t>
      </w:r>
      <w:r>
        <w:rPr>
          <w:color w:val="221F1F"/>
          <w:spacing w:val="-4"/>
        </w:rPr>
        <w:t xml:space="preserve"> </w:t>
      </w:r>
      <w:r>
        <w:rPr>
          <w:color w:val="221F1F"/>
        </w:rPr>
        <w:t>contracts,</w:t>
      </w:r>
      <w:r>
        <w:rPr>
          <w:color w:val="221F1F"/>
          <w:spacing w:val="-3"/>
        </w:rPr>
        <w:t xml:space="preserve"> </w:t>
      </w:r>
      <w:r>
        <w:rPr>
          <w:color w:val="221F1F"/>
        </w:rPr>
        <w:t>and</w:t>
      </w:r>
      <w:r>
        <w:rPr>
          <w:color w:val="221F1F"/>
          <w:spacing w:val="-2"/>
        </w:rPr>
        <w:t xml:space="preserve"> </w:t>
      </w:r>
      <w:r>
        <w:rPr>
          <w:color w:val="221F1F"/>
        </w:rPr>
        <w:t>qualified</w:t>
      </w:r>
      <w:r>
        <w:rPr>
          <w:color w:val="221F1F"/>
          <w:spacing w:val="-2"/>
        </w:rPr>
        <w:t xml:space="preserve"> </w:t>
      </w:r>
      <w:r>
        <w:rPr>
          <w:color w:val="221F1F"/>
        </w:rPr>
        <w:t>as</w:t>
      </w:r>
      <w:r>
        <w:rPr>
          <w:color w:val="221F1F"/>
          <w:spacing w:val="-4"/>
        </w:rPr>
        <w:t xml:space="preserve"> </w:t>
      </w:r>
      <w:r>
        <w:rPr>
          <w:color w:val="221F1F"/>
        </w:rPr>
        <w:t>a</w:t>
      </w:r>
      <w:r>
        <w:rPr>
          <w:color w:val="221F1F"/>
          <w:spacing w:val="-3"/>
        </w:rPr>
        <w:t xml:space="preserve"> </w:t>
      </w:r>
      <w:r>
        <w:rPr>
          <w:color w:val="221F1F"/>
        </w:rPr>
        <w:t>small</w:t>
      </w:r>
      <w:r>
        <w:rPr>
          <w:color w:val="221F1F"/>
          <w:spacing w:val="-3"/>
        </w:rPr>
        <w:t xml:space="preserve"> </w:t>
      </w:r>
      <w:r>
        <w:rPr>
          <w:color w:val="221F1F"/>
        </w:rPr>
        <w:t>business under the criteria in 13 CFR part 121 and the size standard in paragraph (c) of this clause. Such a concern is ``not dominant</w:t>
      </w:r>
      <w:r>
        <w:rPr>
          <w:color w:val="221F1F"/>
          <w:spacing w:val="-3"/>
        </w:rPr>
        <w:t xml:space="preserve"> </w:t>
      </w:r>
      <w:r>
        <w:rPr>
          <w:color w:val="221F1F"/>
        </w:rPr>
        <w:t>in</w:t>
      </w:r>
      <w:r>
        <w:rPr>
          <w:color w:val="221F1F"/>
          <w:spacing w:val="-3"/>
        </w:rPr>
        <w:t xml:space="preserve"> </w:t>
      </w:r>
      <w:r>
        <w:rPr>
          <w:color w:val="221F1F"/>
        </w:rPr>
        <w:t>its</w:t>
      </w:r>
      <w:r>
        <w:rPr>
          <w:color w:val="221F1F"/>
          <w:spacing w:val="-5"/>
        </w:rPr>
        <w:t xml:space="preserve"> </w:t>
      </w:r>
      <w:r>
        <w:rPr>
          <w:color w:val="221F1F"/>
        </w:rPr>
        <w:t>field</w:t>
      </w:r>
      <w:r>
        <w:rPr>
          <w:color w:val="221F1F"/>
          <w:spacing w:val="-3"/>
        </w:rPr>
        <w:t xml:space="preserve"> </w:t>
      </w:r>
      <w:r>
        <w:rPr>
          <w:color w:val="221F1F"/>
        </w:rPr>
        <w:t>of</w:t>
      </w:r>
      <w:r>
        <w:rPr>
          <w:color w:val="221F1F"/>
          <w:spacing w:val="-4"/>
        </w:rPr>
        <w:t xml:space="preserve"> </w:t>
      </w:r>
      <w:r>
        <w:rPr>
          <w:color w:val="221F1F"/>
        </w:rPr>
        <w:t>operation''</w:t>
      </w:r>
      <w:r>
        <w:rPr>
          <w:color w:val="221F1F"/>
          <w:spacing w:val="-3"/>
        </w:rPr>
        <w:t xml:space="preserve"> </w:t>
      </w:r>
      <w:r>
        <w:rPr>
          <w:color w:val="221F1F"/>
        </w:rPr>
        <w:t>when</w:t>
      </w:r>
      <w:r>
        <w:rPr>
          <w:color w:val="221F1F"/>
          <w:spacing w:val="-3"/>
        </w:rPr>
        <w:t xml:space="preserve"> </w:t>
      </w:r>
      <w:r>
        <w:rPr>
          <w:color w:val="221F1F"/>
        </w:rPr>
        <w:t>it</w:t>
      </w:r>
      <w:r>
        <w:rPr>
          <w:color w:val="221F1F"/>
          <w:spacing w:val="-5"/>
        </w:rPr>
        <w:t xml:space="preserve"> </w:t>
      </w:r>
      <w:r>
        <w:rPr>
          <w:color w:val="221F1F"/>
        </w:rPr>
        <w:t>does</w:t>
      </w:r>
      <w:r>
        <w:rPr>
          <w:color w:val="221F1F"/>
          <w:spacing w:val="-4"/>
        </w:rPr>
        <w:t xml:space="preserve"> </w:t>
      </w:r>
      <w:r>
        <w:rPr>
          <w:color w:val="221F1F"/>
        </w:rPr>
        <w:t>not</w:t>
      </w:r>
      <w:r>
        <w:rPr>
          <w:color w:val="221F1F"/>
          <w:spacing w:val="-5"/>
        </w:rPr>
        <w:t xml:space="preserve"> </w:t>
      </w:r>
      <w:r>
        <w:rPr>
          <w:color w:val="221F1F"/>
        </w:rPr>
        <w:t>exercise</w:t>
      </w:r>
      <w:r>
        <w:rPr>
          <w:color w:val="221F1F"/>
          <w:spacing w:val="-7"/>
        </w:rPr>
        <w:t xml:space="preserve"> </w:t>
      </w:r>
      <w:r>
        <w:rPr>
          <w:color w:val="221F1F"/>
        </w:rPr>
        <w:t>a</w:t>
      </w:r>
      <w:r>
        <w:rPr>
          <w:color w:val="221F1F"/>
          <w:spacing w:val="-2"/>
        </w:rPr>
        <w:t xml:space="preserve"> </w:t>
      </w:r>
      <w:r>
        <w:rPr>
          <w:color w:val="221F1F"/>
        </w:rPr>
        <w:t>controlling</w:t>
      </w:r>
      <w:r>
        <w:rPr>
          <w:color w:val="221F1F"/>
          <w:spacing w:val="-2"/>
        </w:rPr>
        <w:t xml:space="preserve"> </w:t>
      </w:r>
      <w:r>
        <w:rPr>
          <w:color w:val="221F1F"/>
        </w:rPr>
        <w:t>or</w:t>
      </w:r>
      <w:r>
        <w:rPr>
          <w:color w:val="221F1F"/>
          <w:spacing w:val="-4"/>
        </w:rPr>
        <w:t xml:space="preserve"> </w:t>
      </w:r>
      <w:r>
        <w:rPr>
          <w:color w:val="221F1F"/>
        </w:rPr>
        <w:t>major</w:t>
      </w:r>
      <w:r>
        <w:rPr>
          <w:color w:val="221F1F"/>
          <w:spacing w:val="-1"/>
        </w:rPr>
        <w:t xml:space="preserve"> </w:t>
      </w:r>
      <w:r>
        <w:rPr>
          <w:color w:val="221F1F"/>
        </w:rPr>
        <w:t>influence</w:t>
      </w:r>
      <w:r>
        <w:rPr>
          <w:color w:val="221F1F"/>
          <w:spacing w:val="-3"/>
        </w:rPr>
        <w:t xml:space="preserve"> </w:t>
      </w:r>
      <w:r>
        <w:rPr>
          <w:color w:val="221F1F"/>
        </w:rPr>
        <w:t>on</w:t>
      </w:r>
      <w:r>
        <w:rPr>
          <w:color w:val="221F1F"/>
          <w:spacing w:val="-1"/>
        </w:rPr>
        <w:t xml:space="preserve"> </w:t>
      </w:r>
      <w:r>
        <w:rPr>
          <w:color w:val="221F1F"/>
        </w:rPr>
        <w:t>a</w:t>
      </w:r>
      <w:r>
        <w:rPr>
          <w:color w:val="221F1F"/>
          <w:spacing w:val="-3"/>
        </w:rPr>
        <w:t xml:space="preserve"> </w:t>
      </w:r>
      <w:r>
        <w:rPr>
          <w:color w:val="221F1F"/>
        </w:rPr>
        <w:t>national</w:t>
      </w:r>
      <w:r>
        <w:rPr>
          <w:color w:val="221F1F"/>
          <w:spacing w:val="-3"/>
        </w:rPr>
        <w:t xml:space="preserve"> </w:t>
      </w:r>
      <w:r>
        <w:rPr>
          <w:color w:val="221F1F"/>
        </w:rPr>
        <w:t>basis</w:t>
      </w:r>
      <w:r>
        <w:rPr>
          <w:color w:val="221F1F"/>
          <w:spacing w:val="-5"/>
        </w:rPr>
        <w:t xml:space="preserve"> </w:t>
      </w:r>
      <w:r>
        <w:rPr>
          <w:color w:val="221F1F"/>
        </w:rPr>
        <w:t>in</w:t>
      </w:r>
      <w:r>
        <w:rPr>
          <w:color w:val="221F1F"/>
          <w:spacing w:val="-3"/>
        </w:rPr>
        <w:t xml:space="preserve"> </w:t>
      </w:r>
      <w:r>
        <w:rPr>
          <w:color w:val="221F1F"/>
        </w:rPr>
        <w:t xml:space="preserve">a kind of business activity in which </w:t>
      </w:r>
      <w:proofErr w:type="gramStart"/>
      <w:r>
        <w:rPr>
          <w:color w:val="221F1F"/>
        </w:rPr>
        <w:t>a number of</w:t>
      </w:r>
      <w:proofErr w:type="gramEnd"/>
      <w:r>
        <w:rPr>
          <w:color w:val="221F1F"/>
        </w:rPr>
        <w:t xml:space="preserve"> business concerns are primarily engaged. In determining whether dominance exists, consideration shall be given to all appropriate factors, including volume of business, number of employees,</w:t>
      </w:r>
      <w:r>
        <w:rPr>
          <w:color w:val="221F1F"/>
          <w:spacing w:val="-7"/>
        </w:rPr>
        <w:t xml:space="preserve"> </w:t>
      </w:r>
      <w:r>
        <w:rPr>
          <w:color w:val="221F1F"/>
        </w:rPr>
        <w:t>financial</w:t>
      </w:r>
      <w:r>
        <w:rPr>
          <w:color w:val="221F1F"/>
          <w:spacing w:val="-8"/>
        </w:rPr>
        <w:t xml:space="preserve"> </w:t>
      </w:r>
      <w:r>
        <w:rPr>
          <w:color w:val="221F1F"/>
        </w:rPr>
        <w:t>resources,</w:t>
      </w:r>
      <w:r>
        <w:rPr>
          <w:color w:val="221F1F"/>
          <w:spacing w:val="-7"/>
        </w:rPr>
        <w:t xml:space="preserve"> </w:t>
      </w:r>
      <w:r>
        <w:rPr>
          <w:color w:val="221F1F"/>
        </w:rPr>
        <w:t>competitive</w:t>
      </w:r>
      <w:r>
        <w:rPr>
          <w:color w:val="221F1F"/>
          <w:spacing w:val="-7"/>
        </w:rPr>
        <w:t xml:space="preserve"> </w:t>
      </w:r>
      <w:r>
        <w:rPr>
          <w:color w:val="221F1F"/>
        </w:rPr>
        <w:t>status</w:t>
      </w:r>
      <w:r>
        <w:rPr>
          <w:color w:val="221F1F"/>
          <w:spacing w:val="-8"/>
        </w:rPr>
        <w:t xml:space="preserve"> </w:t>
      </w:r>
      <w:r>
        <w:rPr>
          <w:color w:val="221F1F"/>
        </w:rPr>
        <w:t>or</w:t>
      </w:r>
      <w:r>
        <w:rPr>
          <w:color w:val="221F1F"/>
          <w:spacing w:val="-8"/>
        </w:rPr>
        <w:t xml:space="preserve"> </w:t>
      </w:r>
      <w:r>
        <w:rPr>
          <w:color w:val="221F1F"/>
        </w:rPr>
        <w:t>position,</w:t>
      </w:r>
      <w:r>
        <w:rPr>
          <w:color w:val="221F1F"/>
          <w:spacing w:val="-7"/>
        </w:rPr>
        <w:t xml:space="preserve"> </w:t>
      </w:r>
      <w:r>
        <w:rPr>
          <w:color w:val="221F1F"/>
        </w:rPr>
        <w:t>ownership</w:t>
      </w:r>
      <w:r>
        <w:rPr>
          <w:color w:val="221F1F"/>
          <w:spacing w:val="-7"/>
        </w:rPr>
        <w:t xml:space="preserve"> </w:t>
      </w:r>
      <w:r>
        <w:rPr>
          <w:color w:val="221F1F"/>
        </w:rPr>
        <w:t>or</w:t>
      </w:r>
      <w:r>
        <w:rPr>
          <w:color w:val="221F1F"/>
          <w:spacing w:val="-6"/>
        </w:rPr>
        <w:t xml:space="preserve"> </w:t>
      </w:r>
      <w:r>
        <w:rPr>
          <w:color w:val="221F1F"/>
        </w:rPr>
        <w:t>control</w:t>
      </w:r>
      <w:r>
        <w:rPr>
          <w:color w:val="221F1F"/>
          <w:spacing w:val="-8"/>
        </w:rPr>
        <w:t xml:space="preserve"> </w:t>
      </w:r>
      <w:r>
        <w:rPr>
          <w:color w:val="221F1F"/>
        </w:rPr>
        <w:t>of</w:t>
      </w:r>
      <w:r>
        <w:rPr>
          <w:color w:val="221F1F"/>
          <w:spacing w:val="-8"/>
        </w:rPr>
        <w:t xml:space="preserve"> </w:t>
      </w:r>
      <w:r>
        <w:rPr>
          <w:color w:val="221F1F"/>
        </w:rPr>
        <w:t>materials,</w:t>
      </w:r>
      <w:r>
        <w:rPr>
          <w:color w:val="221F1F"/>
          <w:spacing w:val="-8"/>
        </w:rPr>
        <w:t xml:space="preserve"> </w:t>
      </w:r>
      <w:r>
        <w:rPr>
          <w:color w:val="221F1F"/>
        </w:rPr>
        <w:t>processes,</w:t>
      </w:r>
      <w:r>
        <w:rPr>
          <w:color w:val="221F1F"/>
          <w:spacing w:val="-7"/>
        </w:rPr>
        <w:t xml:space="preserve"> </w:t>
      </w:r>
      <w:r>
        <w:rPr>
          <w:color w:val="221F1F"/>
        </w:rPr>
        <w:t>patents, license agreements, facilities, sales territory, and nature of business activity.</w:t>
      </w:r>
    </w:p>
    <w:p w14:paraId="65A0A2CA" w14:textId="77777777" w:rsidR="00016C31" w:rsidRDefault="00016C31">
      <w:pPr>
        <w:pStyle w:val="BodyText"/>
      </w:pPr>
    </w:p>
    <w:p w14:paraId="5E9204E9" w14:textId="77777777" w:rsidR="00016C31" w:rsidRDefault="00632607">
      <w:pPr>
        <w:pStyle w:val="ListParagraph"/>
        <w:numPr>
          <w:ilvl w:val="1"/>
          <w:numId w:val="83"/>
        </w:numPr>
        <w:tabs>
          <w:tab w:val="left" w:pos="441"/>
        </w:tabs>
        <w:ind w:left="440" w:right="829" w:hanging="275"/>
        <w:jc w:val="both"/>
        <w:rPr>
          <w:sz w:val="20"/>
        </w:rPr>
      </w:pPr>
      <w:r>
        <w:rPr>
          <w:color w:val="221F1F"/>
          <w:sz w:val="20"/>
        </w:rPr>
        <w:t>If</w:t>
      </w:r>
      <w:r>
        <w:rPr>
          <w:color w:val="221F1F"/>
          <w:spacing w:val="-2"/>
          <w:sz w:val="20"/>
        </w:rPr>
        <w:t xml:space="preserve"> </w:t>
      </w:r>
      <w:r>
        <w:rPr>
          <w:color w:val="221F1F"/>
          <w:sz w:val="20"/>
        </w:rPr>
        <w:t>the</w:t>
      </w:r>
      <w:r>
        <w:rPr>
          <w:color w:val="221F1F"/>
          <w:spacing w:val="-2"/>
          <w:sz w:val="20"/>
        </w:rPr>
        <w:t xml:space="preserve"> </w:t>
      </w:r>
      <w:r>
        <w:rPr>
          <w:color w:val="221F1F"/>
          <w:sz w:val="20"/>
        </w:rPr>
        <w:t>Contractor</w:t>
      </w:r>
      <w:r>
        <w:rPr>
          <w:color w:val="221F1F"/>
          <w:spacing w:val="-2"/>
          <w:sz w:val="20"/>
        </w:rPr>
        <w:t xml:space="preserve"> </w:t>
      </w:r>
      <w:r>
        <w:rPr>
          <w:color w:val="221F1F"/>
          <w:sz w:val="20"/>
        </w:rPr>
        <w:t>represented</w:t>
      </w:r>
      <w:r>
        <w:rPr>
          <w:color w:val="221F1F"/>
          <w:spacing w:val="-1"/>
          <w:sz w:val="20"/>
        </w:rPr>
        <w:t xml:space="preserve"> </w:t>
      </w:r>
      <w:r>
        <w:rPr>
          <w:color w:val="221F1F"/>
          <w:sz w:val="20"/>
        </w:rPr>
        <w:t>that</w:t>
      </w:r>
      <w:r>
        <w:rPr>
          <w:color w:val="221F1F"/>
          <w:spacing w:val="-2"/>
          <w:sz w:val="20"/>
        </w:rPr>
        <w:t xml:space="preserve"> </w:t>
      </w:r>
      <w:r>
        <w:rPr>
          <w:color w:val="221F1F"/>
          <w:sz w:val="20"/>
        </w:rPr>
        <w:t>it</w:t>
      </w:r>
      <w:r>
        <w:rPr>
          <w:color w:val="221F1F"/>
          <w:spacing w:val="-3"/>
          <w:sz w:val="20"/>
        </w:rPr>
        <w:t xml:space="preserve"> </w:t>
      </w:r>
      <w:r>
        <w:rPr>
          <w:color w:val="221F1F"/>
          <w:sz w:val="20"/>
        </w:rPr>
        <w:t>was</w:t>
      </w:r>
      <w:r>
        <w:rPr>
          <w:color w:val="221F1F"/>
          <w:spacing w:val="-3"/>
          <w:sz w:val="20"/>
        </w:rPr>
        <w:t xml:space="preserve"> </w:t>
      </w:r>
      <w:r>
        <w:rPr>
          <w:color w:val="221F1F"/>
          <w:sz w:val="20"/>
        </w:rPr>
        <w:t>a</w:t>
      </w:r>
      <w:r>
        <w:rPr>
          <w:color w:val="221F1F"/>
          <w:spacing w:val="-2"/>
          <w:sz w:val="20"/>
        </w:rPr>
        <w:t xml:space="preserve"> </w:t>
      </w:r>
      <w:r>
        <w:rPr>
          <w:color w:val="221F1F"/>
          <w:sz w:val="20"/>
        </w:rPr>
        <w:t>small</w:t>
      </w:r>
      <w:r>
        <w:rPr>
          <w:color w:val="221F1F"/>
          <w:spacing w:val="-2"/>
          <w:sz w:val="20"/>
        </w:rPr>
        <w:t xml:space="preserve"> </w:t>
      </w:r>
      <w:r>
        <w:rPr>
          <w:color w:val="221F1F"/>
          <w:sz w:val="20"/>
        </w:rPr>
        <w:t>business</w:t>
      </w:r>
      <w:r>
        <w:rPr>
          <w:color w:val="221F1F"/>
          <w:spacing w:val="-3"/>
          <w:sz w:val="20"/>
        </w:rPr>
        <w:t xml:space="preserve"> </w:t>
      </w:r>
      <w:r>
        <w:rPr>
          <w:color w:val="221F1F"/>
          <w:sz w:val="20"/>
        </w:rPr>
        <w:t>concern</w:t>
      </w:r>
      <w:r>
        <w:rPr>
          <w:color w:val="221F1F"/>
          <w:spacing w:val="-1"/>
          <w:sz w:val="20"/>
        </w:rPr>
        <w:t xml:space="preserve"> </w:t>
      </w:r>
      <w:r>
        <w:rPr>
          <w:color w:val="221F1F"/>
          <w:sz w:val="20"/>
        </w:rPr>
        <w:t>prior</w:t>
      </w:r>
      <w:r>
        <w:rPr>
          <w:color w:val="221F1F"/>
          <w:spacing w:val="-2"/>
          <w:sz w:val="20"/>
        </w:rPr>
        <w:t xml:space="preserve"> </w:t>
      </w:r>
      <w:r>
        <w:rPr>
          <w:color w:val="221F1F"/>
          <w:sz w:val="20"/>
        </w:rPr>
        <w:t>to</w:t>
      </w:r>
      <w:r>
        <w:rPr>
          <w:color w:val="221F1F"/>
          <w:spacing w:val="-1"/>
          <w:sz w:val="20"/>
        </w:rPr>
        <w:t xml:space="preserve"> </w:t>
      </w:r>
      <w:r>
        <w:rPr>
          <w:color w:val="221F1F"/>
          <w:sz w:val="20"/>
        </w:rPr>
        <w:t>award</w:t>
      </w:r>
      <w:r>
        <w:rPr>
          <w:color w:val="221F1F"/>
          <w:spacing w:val="-1"/>
          <w:sz w:val="20"/>
        </w:rPr>
        <w:t xml:space="preserve"> </w:t>
      </w:r>
      <w:r>
        <w:rPr>
          <w:color w:val="221F1F"/>
          <w:sz w:val="20"/>
        </w:rPr>
        <w:t>of</w:t>
      </w:r>
      <w:r>
        <w:rPr>
          <w:color w:val="221F1F"/>
          <w:spacing w:val="-4"/>
          <w:sz w:val="20"/>
        </w:rPr>
        <w:t xml:space="preserve"> </w:t>
      </w:r>
      <w:r>
        <w:rPr>
          <w:color w:val="221F1F"/>
          <w:sz w:val="20"/>
        </w:rPr>
        <w:t>this</w:t>
      </w:r>
      <w:r>
        <w:rPr>
          <w:color w:val="221F1F"/>
          <w:spacing w:val="-3"/>
          <w:sz w:val="20"/>
        </w:rPr>
        <w:t xml:space="preserve"> </w:t>
      </w:r>
      <w:r>
        <w:rPr>
          <w:color w:val="221F1F"/>
          <w:sz w:val="20"/>
        </w:rPr>
        <w:t>contract,</w:t>
      </w:r>
      <w:r>
        <w:rPr>
          <w:color w:val="221F1F"/>
          <w:spacing w:val="-2"/>
          <w:sz w:val="20"/>
        </w:rPr>
        <w:t xml:space="preserve"> </w:t>
      </w:r>
      <w:r>
        <w:rPr>
          <w:color w:val="221F1F"/>
          <w:sz w:val="20"/>
        </w:rPr>
        <w:t>the</w:t>
      </w:r>
      <w:r>
        <w:rPr>
          <w:color w:val="221F1F"/>
          <w:spacing w:val="-2"/>
          <w:sz w:val="20"/>
        </w:rPr>
        <w:t xml:space="preserve"> </w:t>
      </w:r>
      <w:r>
        <w:rPr>
          <w:color w:val="221F1F"/>
          <w:sz w:val="20"/>
        </w:rPr>
        <w:t>Contractor</w:t>
      </w:r>
      <w:r>
        <w:rPr>
          <w:color w:val="221F1F"/>
          <w:spacing w:val="-2"/>
          <w:sz w:val="20"/>
        </w:rPr>
        <w:t xml:space="preserve"> </w:t>
      </w:r>
      <w:r>
        <w:rPr>
          <w:color w:val="221F1F"/>
          <w:sz w:val="20"/>
        </w:rPr>
        <w:t xml:space="preserve">shall </w:t>
      </w:r>
      <w:proofErr w:type="spellStart"/>
      <w:r>
        <w:rPr>
          <w:color w:val="221F1F"/>
          <w:sz w:val="20"/>
        </w:rPr>
        <w:t>rerepresent</w:t>
      </w:r>
      <w:proofErr w:type="spellEnd"/>
      <w:r>
        <w:rPr>
          <w:color w:val="221F1F"/>
          <w:spacing w:val="-5"/>
          <w:sz w:val="20"/>
        </w:rPr>
        <w:t xml:space="preserve"> </w:t>
      </w:r>
      <w:r>
        <w:rPr>
          <w:color w:val="221F1F"/>
          <w:sz w:val="20"/>
        </w:rPr>
        <w:t>its</w:t>
      </w:r>
      <w:r>
        <w:rPr>
          <w:color w:val="221F1F"/>
          <w:spacing w:val="-6"/>
          <w:sz w:val="20"/>
        </w:rPr>
        <w:t xml:space="preserve"> </w:t>
      </w:r>
      <w:r>
        <w:rPr>
          <w:color w:val="221F1F"/>
          <w:sz w:val="20"/>
        </w:rPr>
        <w:t>size</w:t>
      </w:r>
      <w:r>
        <w:rPr>
          <w:color w:val="221F1F"/>
          <w:spacing w:val="-5"/>
          <w:sz w:val="20"/>
        </w:rPr>
        <w:t xml:space="preserve"> </w:t>
      </w:r>
      <w:r>
        <w:rPr>
          <w:color w:val="221F1F"/>
          <w:sz w:val="20"/>
        </w:rPr>
        <w:t>status</w:t>
      </w:r>
      <w:r>
        <w:rPr>
          <w:color w:val="221F1F"/>
          <w:spacing w:val="-6"/>
          <w:sz w:val="20"/>
        </w:rPr>
        <w:t xml:space="preserve"> </w:t>
      </w:r>
      <w:r>
        <w:rPr>
          <w:color w:val="221F1F"/>
          <w:sz w:val="20"/>
        </w:rPr>
        <w:t>according</w:t>
      </w:r>
      <w:r>
        <w:rPr>
          <w:color w:val="221F1F"/>
          <w:spacing w:val="-3"/>
          <w:sz w:val="20"/>
        </w:rPr>
        <w:t xml:space="preserve"> </w:t>
      </w:r>
      <w:r>
        <w:rPr>
          <w:color w:val="221F1F"/>
          <w:sz w:val="20"/>
        </w:rPr>
        <w:t>to</w:t>
      </w:r>
      <w:r>
        <w:rPr>
          <w:color w:val="221F1F"/>
          <w:spacing w:val="-6"/>
          <w:sz w:val="20"/>
        </w:rPr>
        <w:t xml:space="preserve"> </w:t>
      </w:r>
      <w:r>
        <w:rPr>
          <w:color w:val="221F1F"/>
          <w:sz w:val="20"/>
        </w:rPr>
        <w:t>paragraph</w:t>
      </w:r>
      <w:r>
        <w:rPr>
          <w:color w:val="221F1F"/>
          <w:spacing w:val="-3"/>
          <w:sz w:val="20"/>
        </w:rPr>
        <w:t xml:space="preserve"> </w:t>
      </w:r>
      <w:r>
        <w:rPr>
          <w:color w:val="221F1F"/>
          <w:sz w:val="20"/>
        </w:rPr>
        <w:t>(e)</w:t>
      </w:r>
      <w:r>
        <w:rPr>
          <w:color w:val="221F1F"/>
          <w:spacing w:val="-4"/>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5"/>
          <w:sz w:val="20"/>
        </w:rPr>
        <w:t xml:space="preserve"> </w:t>
      </w:r>
      <w:r>
        <w:rPr>
          <w:color w:val="221F1F"/>
          <w:sz w:val="20"/>
        </w:rPr>
        <w:t>or,</w:t>
      </w:r>
      <w:r>
        <w:rPr>
          <w:color w:val="221F1F"/>
          <w:spacing w:val="-4"/>
          <w:sz w:val="20"/>
        </w:rPr>
        <w:t xml:space="preserve"> </w:t>
      </w:r>
      <w:r>
        <w:rPr>
          <w:color w:val="221F1F"/>
          <w:sz w:val="20"/>
        </w:rPr>
        <w:t>if</w:t>
      </w:r>
      <w:r>
        <w:rPr>
          <w:color w:val="221F1F"/>
          <w:spacing w:val="-5"/>
          <w:sz w:val="20"/>
        </w:rPr>
        <w:t xml:space="preserve"> </w:t>
      </w:r>
      <w:r>
        <w:rPr>
          <w:color w:val="221F1F"/>
          <w:sz w:val="20"/>
        </w:rPr>
        <w:t>applicable,</w:t>
      </w:r>
      <w:r>
        <w:rPr>
          <w:color w:val="221F1F"/>
          <w:spacing w:val="-4"/>
          <w:sz w:val="20"/>
        </w:rPr>
        <w:t xml:space="preserve"> </w:t>
      </w:r>
      <w:r>
        <w:rPr>
          <w:color w:val="221F1F"/>
          <w:sz w:val="20"/>
        </w:rPr>
        <w:t>paragraph</w:t>
      </w:r>
      <w:r>
        <w:rPr>
          <w:color w:val="221F1F"/>
          <w:spacing w:val="-3"/>
          <w:sz w:val="20"/>
        </w:rPr>
        <w:t xml:space="preserve"> </w:t>
      </w:r>
      <w:r>
        <w:rPr>
          <w:color w:val="221F1F"/>
          <w:sz w:val="20"/>
        </w:rPr>
        <w:t>(g)</w:t>
      </w:r>
      <w:r>
        <w:rPr>
          <w:color w:val="221F1F"/>
          <w:spacing w:val="-6"/>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2"/>
          <w:sz w:val="20"/>
        </w:rPr>
        <w:t xml:space="preserve"> </w:t>
      </w:r>
      <w:r>
        <w:rPr>
          <w:color w:val="221F1F"/>
          <w:sz w:val="20"/>
        </w:rPr>
        <w:t>upon the occurrence of any of the following:</w:t>
      </w:r>
    </w:p>
    <w:p w14:paraId="22D33D35" w14:textId="77777777" w:rsidR="00016C31" w:rsidRDefault="00016C31">
      <w:pPr>
        <w:pStyle w:val="BodyText"/>
        <w:spacing w:before="1"/>
      </w:pPr>
    </w:p>
    <w:p w14:paraId="1CDFD693" w14:textId="77777777" w:rsidR="00016C31" w:rsidRDefault="00632607">
      <w:pPr>
        <w:pStyle w:val="ListParagraph"/>
        <w:numPr>
          <w:ilvl w:val="2"/>
          <w:numId w:val="83"/>
        </w:numPr>
        <w:tabs>
          <w:tab w:val="left" w:pos="441"/>
        </w:tabs>
        <w:ind w:right="1401"/>
        <w:jc w:val="left"/>
        <w:rPr>
          <w:sz w:val="20"/>
        </w:rPr>
      </w:pPr>
      <w:r>
        <w:rPr>
          <w:color w:val="221F1F"/>
          <w:sz w:val="20"/>
        </w:rPr>
        <w:t>Within</w:t>
      </w:r>
      <w:r>
        <w:rPr>
          <w:color w:val="221F1F"/>
          <w:spacing w:val="-4"/>
          <w:sz w:val="20"/>
        </w:rPr>
        <w:t xml:space="preserve"> </w:t>
      </w:r>
      <w:r>
        <w:rPr>
          <w:color w:val="221F1F"/>
          <w:sz w:val="20"/>
        </w:rPr>
        <w:t>30</w:t>
      </w:r>
      <w:r>
        <w:rPr>
          <w:color w:val="221F1F"/>
          <w:spacing w:val="-4"/>
          <w:sz w:val="20"/>
        </w:rPr>
        <w:t xml:space="preserve"> </w:t>
      </w:r>
      <w:r>
        <w:rPr>
          <w:color w:val="221F1F"/>
          <w:sz w:val="20"/>
        </w:rPr>
        <w:t>days</w:t>
      </w:r>
      <w:r>
        <w:rPr>
          <w:color w:val="221F1F"/>
          <w:spacing w:val="-6"/>
          <w:sz w:val="20"/>
        </w:rPr>
        <w:t xml:space="preserve"> </w:t>
      </w:r>
      <w:r>
        <w:rPr>
          <w:color w:val="221F1F"/>
          <w:sz w:val="20"/>
        </w:rPr>
        <w:t>after</w:t>
      </w:r>
      <w:r>
        <w:rPr>
          <w:color w:val="221F1F"/>
          <w:spacing w:val="-4"/>
          <w:sz w:val="20"/>
        </w:rPr>
        <w:t xml:space="preserve"> </w:t>
      </w:r>
      <w:r>
        <w:rPr>
          <w:color w:val="221F1F"/>
          <w:sz w:val="20"/>
        </w:rPr>
        <w:t>execution</w:t>
      </w:r>
      <w:r>
        <w:rPr>
          <w:color w:val="221F1F"/>
          <w:spacing w:val="-5"/>
          <w:sz w:val="20"/>
        </w:rPr>
        <w:t xml:space="preserve"> </w:t>
      </w:r>
      <w:r>
        <w:rPr>
          <w:color w:val="221F1F"/>
          <w:sz w:val="20"/>
        </w:rPr>
        <w:t>of</w:t>
      </w:r>
      <w:r>
        <w:rPr>
          <w:color w:val="221F1F"/>
          <w:spacing w:val="-5"/>
          <w:sz w:val="20"/>
        </w:rPr>
        <w:t xml:space="preserve"> </w:t>
      </w:r>
      <w:r>
        <w:rPr>
          <w:color w:val="221F1F"/>
          <w:sz w:val="20"/>
        </w:rPr>
        <w:t>a</w:t>
      </w:r>
      <w:r>
        <w:rPr>
          <w:color w:val="221F1F"/>
          <w:spacing w:val="-5"/>
          <w:sz w:val="20"/>
        </w:rPr>
        <w:t xml:space="preserve"> </w:t>
      </w:r>
      <w:r>
        <w:rPr>
          <w:color w:val="221F1F"/>
          <w:sz w:val="20"/>
        </w:rPr>
        <w:t>novation</w:t>
      </w:r>
      <w:r>
        <w:rPr>
          <w:color w:val="221F1F"/>
          <w:spacing w:val="-4"/>
          <w:sz w:val="20"/>
        </w:rPr>
        <w:t xml:space="preserve"> </w:t>
      </w:r>
      <w:r>
        <w:rPr>
          <w:color w:val="221F1F"/>
          <w:sz w:val="20"/>
        </w:rPr>
        <w:t>agreement</w:t>
      </w:r>
      <w:r>
        <w:rPr>
          <w:color w:val="221F1F"/>
          <w:spacing w:val="-7"/>
          <w:sz w:val="20"/>
        </w:rPr>
        <w:t xml:space="preserve"> </w:t>
      </w:r>
      <w:r>
        <w:rPr>
          <w:color w:val="221F1F"/>
          <w:sz w:val="20"/>
        </w:rPr>
        <w:t>or</w:t>
      </w:r>
      <w:r>
        <w:rPr>
          <w:color w:val="221F1F"/>
          <w:spacing w:val="-5"/>
          <w:sz w:val="20"/>
        </w:rPr>
        <w:t xml:space="preserve"> </w:t>
      </w:r>
      <w:r>
        <w:rPr>
          <w:color w:val="221F1F"/>
          <w:sz w:val="20"/>
        </w:rPr>
        <w:t>within</w:t>
      </w:r>
      <w:r>
        <w:rPr>
          <w:color w:val="221F1F"/>
          <w:spacing w:val="-4"/>
          <w:sz w:val="20"/>
        </w:rPr>
        <w:t xml:space="preserve"> </w:t>
      </w:r>
      <w:r>
        <w:rPr>
          <w:color w:val="221F1F"/>
          <w:sz w:val="20"/>
        </w:rPr>
        <w:t>30</w:t>
      </w:r>
      <w:r>
        <w:rPr>
          <w:color w:val="221F1F"/>
          <w:spacing w:val="-7"/>
          <w:sz w:val="20"/>
        </w:rPr>
        <w:t xml:space="preserve"> </w:t>
      </w:r>
      <w:r>
        <w:rPr>
          <w:color w:val="221F1F"/>
          <w:sz w:val="20"/>
        </w:rPr>
        <w:t>days</w:t>
      </w:r>
      <w:r>
        <w:rPr>
          <w:color w:val="221F1F"/>
          <w:spacing w:val="-6"/>
          <w:sz w:val="20"/>
        </w:rPr>
        <w:t xml:space="preserve"> </w:t>
      </w:r>
      <w:r>
        <w:rPr>
          <w:color w:val="221F1F"/>
          <w:sz w:val="20"/>
        </w:rPr>
        <w:t>after</w:t>
      </w:r>
      <w:r>
        <w:rPr>
          <w:color w:val="221F1F"/>
          <w:spacing w:val="-4"/>
          <w:sz w:val="20"/>
        </w:rPr>
        <w:t xml:space="preserve"> </w:t>
      </w:r>
      <w:r>
        <w:rPr>
          <w:color w:val="221F1F"/>
          <w:sz w:val="20"/>
        </w:rPr>
        <w:t>modification</w:t>
      </w:r>
      <w:r>
        <w:rPr>
          <w:color w:val="221F1F"/>
          <w:spacing w:val="-6"/>
          <w:sz w:val="20"/>
        </w:rPr>
        <w:t xml:space="preserve"> </w:t>
      </w:r>
      <w:r>
        <w:rPr>
          <w:color w:val="221F1F"/>
          <w:sz w:val="20"/>
        </w:rPr>
        <w:t>of</w:t>
      </w:r>
      <w:r>
        <w:rPr>
          <w:color w:val="221F1F"/>
          <w:spacing w:val="-5"/>
          <w:sz w:val="20"/>
        </w:rPr>
        <w:t xml:space="preserve"> </w:t>
      </w:r>
      <w:r>
        <w:rPr>
          <w:color w:val="221F1F"/>
          <w:sz w:val="20"/>
        </w:rPr>
        <w:t>the</w:t>
      </w:r>
      <w:r>
        <w:rPr>
          <w:color w:val="221F1F"/>
          <w:spacing w:val="-4"/>
          <w:sz w:val="20"/>
        </w:rPr>
        <w:t xml:space="preserve"> </w:t>
      </w:r>
      <w:r>
        <w:rPr>
          <w:color w:val="221F1F"/>
          <w:sz w:val="20"/>
        </w:rPr>
        <w:t>contract</w:t>
      </w:r>
      <w:r>
        <w:rPr>
          <w:color w:val="221F1F"/>
          <w:spacing w:val="-5"/>
          <w:sz w:val="20"/>
        </w:rPr>
        <w:t xml:space="preserve"> </w:t>
      </w:r>
      <w:r>
        <w:rPr>
          <w:color w:val="221F1F"/>
          <w:sz w:val="20"/>
        </w:rPr>
        <w:t xml:space="preserve">to include this </w:t>
      </w:r>
      <w:proofErr w:type="gramStart"/>
      <w:r>
        <w:rPr>
          <w:color w:val="221F1F"/>
          <w:sz w:val="20"/>
        </w:rPr>
        <w:t>clause, if</w:t>
      </w:r>
      <w:proofErr w:type="gramEnd"/>
      <w:r>
        <w:rPr>
          <w:color w:val="221F1F"/>
          <w:sz w:val="20"/>
        </w:rPr>
        <w:t xml:space="preserve"> the novation agreement was executed prior to inclusion of this clause in the contract.</w:t>
      </w:r>
    </w:p>
    <w:p w14:paraId="52378158" w14:textId="77777777" w:rsidR="00016C31" w:rsidRDefault="00016C31">
      <w:pPr>
        <w:pStyle w:val="BodyText"/>
        <w:spacing w:before="1"/>
      </w:pPr>
    </w:p>
    <w:p w14:paraId="3669F2CC" w14:textId="77777777" w:rsidR="00016C31" w:rsidRDefault="00632607">
      <w:pPr>
        <w:pStyle w:val="ListParagraph"/>
        <w:numPr>
          <w:ilvl w:val="2"/>
          <w:numId w:val="83"/>
        </w:numPr>
        <w:tabs>
          <w:tab w:val="left" w:pos="724"/>
        </w:tabs>
        <w:spacing w:before="1"/>
        <w:ind w:right="872" w:hanging="3"/>
        <w:jc w:val="left"/>
        <w:rPr>
          <w:sz w:val="20"/>
        </w:rPr>
      </w:pPr>
      <w:r>
        <w:rPr>
          <w:color w:val="221F1F"/>
          <w:sz w:val="20"/>
        </w:rPr>
        <w:t>Within</w:t>
      </w:r>
      <w:r>
        <w:rPr>
          <w:color w:val="221F1F"/>
          <w:spacing w:val="-4"/>
          <w:sz w:val="20"/>
        </w:rPr>
        <w:t xml:space="preserve"> </w:t>
      </w:r>
      <w:r>
        <w:rPr>
          <w:color w:val="221F1F"/>
          <w:sz w:val="20"/>
        </w:rPr>
        <w:t>30</w:t>
      </w:r>
      <w:r>
        <w:rPr>
          <w:color w:val="221F1F"/>
          <w:spacing w:val="-4"/>
          <w:sz w:val="20"/>
        </w:rPr>
        <w:t xml:space="preserve"> </w:t>
      </w:r>
      <w:r>
        <w:rPr>
          <w:color w:val="221F1F"/>
          <w:sz w:val="20"/>
        </w:rPr>
        <w:t>days</w:t>
      </w:r>
      <w:r>
        <w:rPr>
          <w:color w:val="221F1F"/>
          <w:spacing w:val="-5"/>
          <w:sz w:val="20"/>
        </w:rPr>
        <w:t xml:space="preserve"> </w:t>
      </w:r>
      <w:r>
        <w:rPr>
          <w:color w:val="221F1F"/>
          <w:sz w:val="20"/>
        </w:rPr>
        <w:t>after</w:t>
      </w:r>
      <w:r>
        <w:rPr>
          <w:color w:val="221F1F"/>
          <w:spacing w:val="-4"/>
          <w:sz w:val="20"/>
        </w:rPr>
        <w:t xml:space="preserve"> </w:t>
      </w:r>
      <w:r>
        <w:rPr>
          <w:color w:val="221F1F"/>
          <w:sz w:val="20"/>
        </w:rPr>
        <w:t>a</w:t>
      </w:r>
      <w:r>
        <w:rPr>
          <w:color w:val="221F1F"/>
          <w:spacing w:val="-5"/>
          <w:sz w:val="20"/>
        </w:rPr>
        <w:t xml:space="preserve"> </w:t>
      </w:r>
      <w:r>
        <w:rPr>
          <w:color w:val="221F1F"/>
          <w:sz w:val="20"/>
        </w:rPr>
        <w:t>merger</w:t>
      </w:r>
      <w:r>
        <w:rPr>
          <w:color w:val="221F1F"/>
          <w:spacing w:val="-5"/>
          <w:sz w:val="20"/>
        </w:rPr>
        <w:t xml:space="preserve"> </w:t>
      </w:r>
      <w:r>
        <w:rPr>
          <w:color w:val="221F1F"/>
          <w:sz w:val="20"/>
        </w:rPr>
        <w:t>or</w:t>
      </w:r>
      <w:r>
        <w:rPr>
          <w:color w:val="221F1F"/>
          <w:spacing w:val="-5"/>
          <w:sz w:val="20"/>
        </w:rPr>
        <w:t xml:space="preserve"> </w:t>
      </w:r>
      <w:r>
        <w:rPr>
          <w:color w:val="221F1F"/>
          <w:sz w:val="20"/>
        </w:rPr>
        <w:t>acquisition</w:t>
      </w:r>
      <w:r>
        <w:rPr>
          <w:color w:val="221F1F"/>
          <w:spacing w:val="-4"/>
          <w:sz w:val="20"/>
        </w:rPr>
        <w:t xml:space="preserve"> </w:t>
      </w:r>
      <w:r>
        <w:rPr>
          <w:color w:val="221F1F"/>
          <w:sz w:val="20"/>
        </w:rPr>
        <w:t>that</w:t>
      </w:r>
      <w:r>
        <w:rPr>
          <w:color w:val="221F1F"/>
          <w:spacing w:val="-5"/>
          <w:sz w:val="20"/>
        </w:rPr>
        <w:t xml:space="preserve"> </w:t>
      </w:r>
      <w:r>
        <w:rPr>
          <w:color w:val="221F1F"/>
          <w:sz w:val="20"/>
        </w:rPr>
        <w:t>does</w:t>
      </w:r>
      <w:r>
        <w:rPr>
          <w:color w:val="221F1F"/>
          <w:spacing w:val="-5"/>
          <w:sz w:val="20"/>
        </w:rPr>
        <w:t xml:space="preserve"> </w:t>
      </w:r>
      <w:r>
        <w:rPr>
          <w:color w:val="221F1F"/>
          <w:sz w:val="20"/>
        </w:rPr>
        <w:t>not</w:t>
      </w:r>
      <w:r>
        <w:rPr>
          <w:color w:val="221F1F"/>
          <w:spacing w:val="-5"/>
          <w:sz w:val="20"/>
        </w:rPr>
        <w:t xml:space="preserve"> </w:t>
      </w:r>
      <w:r>
        <w:rPr>
          <w:color w:val="221F1F"/>
          <w:sz w:val="20"/>
        </w:rPr>
        <w:t>require</w:t>
      </w:r>
      <w:r>
        <w:rPr>
          <w:color w:val="221F1F"/>
          <w:spacing w:val="-4"/>
          <w:sz w:val="20"/>
        </w:rPr>
        <w:t xml:space="preserve"> </w:t>
      </w:r>
      <w:r>
        <w:rPr>
          <w:color w:val="221F1F"/>
          <w:sz w:val="20"/>
        </w:rPr>
        <w:t>a</w:t>
      </w:r>
      <w:r>
        <w:rPr>
          <w:color w:val="221F1F"/>
          <w:spacing w:val="-7"/>
          <w:sz w:val="20"/>
        </w:rPr>
        <w:t xml:space="preserve"> </w:t>
      </w:r>
      <w:r>
        <w:rPr>
          <w:color w:val="221F1F"/>
          <w:sz w:val="20"/>
        </w:rPr>
        <w:t>novation</w:t>
      </w:r>
      <w:r>
        <w:rPr>
          <w:color w:val="221F1F"/>
          <w:spacing w:val="-5"/>
          <w:sz w:val="20"/>
        </w:rPr>
        <w:t xml:space="preserve"> </w:t>
      </w:r>
      <w:r>
        <w:rPr>
          <w:color w:val="221F1F"/>
          <w:sz w:val="20"/>
        </w:rPr>
        <w:t>or</w:t>
      </w:r>
      <w:r>
        <w:rPr>
          <w:color w:val="221F1F"/>
          <w:spacing w:val="-5"/>
          <w:sz w:val="20"/>
        </w:rPr>
        <w:t xml:space="preserve"> </w:t>
      </w:r>
      <w:r>
        <w:rPr>
          <w:color w:val="221F1F"/>
          <w:sz w:val="20"/>
        </w:rPr>
        <w:t>within</w:t>
      </w:r>
      <w:r>
        <w:rPr>
          <w:color w:val="221F1F"/>
          <w:spacing w:val="-6"/>
          <w:sz w:val="20"/>
        </w:rPr>
        <w:t xml:space="preserve"> </w:t>
      </w:r>
      <w:r>
        <w:rPr>
          <w:color w:val="221F1F"/>
          <w:sz w:val="20"/>
        </w:rPr>
        <w:t>30</w:t>
      </w:r>
      <w:r>
        <w:rPr>
          <w:color w:val="221F1F"/>
          <w:spacing w:val="-6"/>
          <w:sz w:val="20"/>
        </w:rPr>
        <w:t xml:space="preserve"> </w:t>
      </w:r>
      <w:r>
        <w:rPr>
          <w:color w:val="221F1F"/>
          <w:sz w:val="20"/>
        </w:rPr>
        <w:t>days</w:t>
      </w:r>
      <w:r>
        <w:rPr>
          <w:color w:val="221F1F"/>
          <w:spacing w:val="-7"/>
          <w:sz w:val="20"/>
        </w:rPr>
        <w:t xml:space="preserve"> </w:t>
      </w:r>
      <w:r>
        <w:rPr>
          <w:color w:val="221F1F"/>
          <w:sz w:val="20"/>
        </w:rPr>
        <w:t>after</w:t>
      </w:r>
      <w:r>
        <w:rPr>
          <w:color w:val="221F1F"/>
          <w:spacing w:val="-4"/>
          <w:sz w:val="20"/>
        </w:rPr>
        <w:t xml:space="preserve"> </w:t>
      </w:r>
      <w:r>
        <w:rPr>
          <w:color w:val="221F1F"/>
          <w:sz w:val="20"/>
        </w:rPr>
        <w:t xml:space="preserve">modification of the contract to include this </w:t>
      </w:r>
      <w:proofErr w:type="gramStart"/>
      <w:r>
        <w:rPr>
          <w:color w:val="221F1F"/>
          <w:sz w:val="20"/>
        </w:rPr>
        <w:t>clause, if</w:t>
      </w:r>
      <w:proofErr w:type="gramEnd"/>
      <w:r>
        <w:rPr>
          <w:color w:val="221F1F"/>
          <w:sz w:val="20"/>
        </w:rPr>
        <w:t xml:space="preserve"> the merger or acquisition occurred prior to inclusion of this clause in the </w:t>
      </w:r>
      <w:r>
        <w:rPr>
          <w:color w:val="221F1F"/>
          <w:spacing w:val="-2"/>
          <w:sz w:val="20"/>
        </w:rPr>
        <w:t>contract.</w:t>
      </w:r>
    </w:p>
    <w:p w14:paraId="1994502E" w14:textId="77777777" w:rsidR="00016C31" w:rsidRDefault="00016C31">
      <w:pPr>
        <w:pStyle w:val="BodyText"/>
        <w:spacing w:before="8"/>
        <w:rPr>
          <w:sz w:val="19"/>
        </w:rPr>
      </w:pPr>
    </w:p>
    <w:p w14:paraId="69D4C6E8" w14:textId="77777777" w:rsidR="00016C31" w:rsidRDefault="00632607">
      <w:pPr>
        <w:pStyle w:val="ListParagraph"/>
        <w:numPr>
          <w:ilvl w:val="2"/>
          <w:numId w:val="83"/>
        </w:numPr>
        <w:tabs>
          <w:tab w:val="left" w:pos="724"/>
        </w:tabs>
        <w:ind w:left="723" w:hanging="286"/>
        <w:jc w:val="left"/>
        <w:rPr>
          <w:sz w:val="20"/>
        </w:rPr>
      </w:pPr>
      <w:r>
        <w:rPr>
          <w:color w:val="221F1F"/>
          <w:spacing w:val="-2"/>
          <w:sz w:val="20"/>
        </w:rPr>
        <w:t>For</w:t>
      </w:r>
      <w:r>
        <w:rPr>
          <w:color w:val="221F1F"/>
          <w:spacing w:val="6"/>
          <w:sz w:val="20"/>
        </w:rPr>
        <w:t xml:space="preserve"> </w:t>
      </w:r>
      <w:r>
        <w:rPr>
          <w:color w:val="221F1F"/>
          <w:spacing w:val="-2"/>
          <w:sz w:val="20"/>
        </w:rPr>
        <w:t>long-term</w:t>
      </w:r>
      <w:r>
        <w:rPr>
          <w:color w:val="221F1F"/>
          <w:spacing w:val="10"/>
          <w:sz w:val="20"/>
        </w:rPr>
        <w:t xml:space="preserve"> </w:t>
      </w:r>
      <w:r>
        <w:rPr>
          <w:color w:val="221F1F"/>
          <w:spacing w:val="-2"/>
          <w:sz w:val="20"/>
        </w:rPr>
        <w:t>contracts-</w:t>
      </w:r>
      <w:r>
        <w:rPr>
          <w:color w:val="221F1F"/>
          <w:spacing w:val="-10"/>
          <w:sz w:val="20"/>
        </w:rPr>
        <w:t>-</w:t>
      </w:r>
    </w:p>
    <w:p w14:paraId="22DF9616" w14:textId="77777777" w:rsidR="00016C31" w:rsidRDefault="00016C31">
      <w:pPr>
        <w:pStyle w:val="BodyText"/>
        <w:spacing w:before="1"/>
      </w:pPr>
    </w:p>
    <w:p w14:paraId="768DA1BB" w14:textId="77777777" w:rsidR="00016C31" w:rsidRDefault="00632607">
      <w:pPr>
        <w:pStyle w:val="ListParagraph"/>
        <w:numPr>
          <w:ilvl w:val="3"/>
          <w:numId w:val="83"/>
        </w:numPr>
        <w:tabs>
          <w:tab w:val="left" w:pos="679"/>
        </w:tabs>
        <w:ind w:hanging="241"/>
        <w:rPr>
          <w:sz w:val="20"/>
        </w:rPr>
      </w:pPr>
      <w:r>
        <w:rPr>
          <w:color w:val="221F1F"/>
          <w:sz w:val="20"/>
        </w:rPr>
        <w:t>Within</w:t>
      </w:r>
      <w:r>
        <w:rPr>
          <w:color w:val="221F1F"/>
          <w:spacing w:val="-7"/>
          <w:sz w:val="20"/>
        </w:rPr>
        <w:t xml:space="preserve"> </w:t>
      </w:r>
      <w:r>
        <w:rPr>
          <w:color w:val="221F1F"/>
          <w:sz w:val="20"/>
        </w:rPr>
        <w:t>60</w:t>
      </w:r>
      <w:r>
        <w:rPr>
          <w:color w:val="221F1F"/>
          <w:spacing w:val="-2"/>
          <w:sz w:val="20"/>
        </w:rPr>
        <w:t xml:space="preserve"> </w:t>
      </w:r>
      <w:r>
        <w:rPr>
          <w:color w:val="221F1F"/>
          <w:sz w:val="20"/>
        </w:rPr>
        <w:t>to</w:t>
      </w:r>
      <w:r>
        <w:rPr>
          <w:color w:val="221F1F"/>
          <w:spacing w:val="-7"/>
          <w:sz w:val="20"/>
        </w:rPr>
        <w:t xml:space="preserve"> </w:t>
      </w:r>
      <w:r>
        <w:rPr>
          <w:color w:val="221F1F"/>
          <w:sz w:val="20"/>
        </w:rPr>
        <w:t>120</w:t>
      </w:r>
      <w:r>
        <w:rPr>
          <w:color w:val="221F1F"/>
          <w:spacing w:val="-4"/>
          <w:sz w:val="20"/>
        </w:rPr>
        <w:t xml:space="preserve"> </w:t>
      </w:r>
      <w:r>
        <w:rPr>
          <w:color w:val="221F1F"/>
          <w:sz w:val="20"/>
        </w:rPr>
        <w:t>days</w:t>
      </w:r>
      <w:r>
        <w:rPr>
          <w:color w:val="221F1F"/>
          <w:spacing w:val="-7"/>
          <w:sz w:val="20"/>
        </w:rPr>
        <w:t xml:space="preserve"> </w:t>
      </w:r>
      <w:r>
        <w:rPr>
          <w:color w:val="221F1F"/>
          <w:sz w:val="20"/>
        </w:rPr>
        <w:t>prior</w:t>
      </w:r>
      <w:r>
        <w:rPr>
          <w:color w:val="221F1F"/>
          <w:spacing w:val="-6"/>
          <w:sz w:val="20"/>
        </w:rPr>
        <w:t xml:space="preserve"> </w:t>
      </w:r>
      <w:r>
        <w:rPr>
          <w:color w:val="221F1F"/>
          <w:sz w:val="20"/>
        </w:rPr>
        <w:t>to</w:t>
      </w:r>
      <w:r>
        <w:rPr>
          <w:color w:val="221F1F"/>
          <w:spacing w:val="-5"/>
          <w:sz w:val="20"/>
        </w:rPr>
        <w:t xml:space="preserve"> </w:t>
      </w:r>
      <w:r>
        <w:rPr>
          <w:color w:val="221F1F"/>
          <w:sz w:val="20"/>
        </w:rPr>
        <w:t>the</w:t>
      </w:r>
      <w:r>
        <w:rPr>
          <w:color w:val="221F1F"/>
          <w:spacing w:val="-5"/>
          <w:sz w:val="20"/>
        </w:rPr>
        <w:t xml:space="preserve"> </w:t>
      </w:r>
      <w:r>
        <w:rPr>
          <w:color w:val="221F1F"/>
          <w:sz w:val="20"/>
        </w:rPr>
        <w:t>end</w:t>
      </w:r>
      <w:r>
        <w:rPr>
          <w:color w:val="221F1F"/>
          <w:spacing w:val="-7"/>
          <w:sz w:val="20"/>
        </w:rPr>
        <w:t xml:space="preserve"> </w:t>
      </w:r>
      <w:r>
        <w:rPr>
          <w:color w:val="221F1F"/>
          <w:sz w:val="20"/>
        </w:rPr>
        <w:t>of</w:t>
      </w:r>
      <w:r>
        <w:rPr>
          <w:color w:val="221F1F"/>
          <w:spacing w:val="-4"/>
          <w:sz w:val="20"/>
        </w:rPr>
        <w:t xml:space="preserve"> </w:t>
      </w:r>
      <w:r>
        <w:rPr>
          <w:color w:val="221F1F"/>
          <w:sz w:val="20"/>
        </w:rPr>
        <w:t>the</w:t>
      </w:r>
      <w:r>
        <w:rPr>
          <w:color w:val="221F1F"/>
          <w:spacing w:val="-7"/>
          <w:sz w:val="20"/>
        </w:rPr>
        <w:t xml:space="preserve"> </w:t>
      </w:r>
      <w:r>
        <w:rPr>
          <w:color w:val="221F1F"/>
          <w:sz w:val="20"/>
        </w:rPr>
        <w:t>fifth</w:t>
      </w:r>
      <w:r>
        <w:rPr>
          <w:color w:val="221F1F"/>
          <w:spacing w:val="-6"/>
          <w:sz w:val="20"/>
        </w:rPr>
        <w:t xml:space="preserve"> </w:t>
      </w:r>
      <w:r>
        <w:rPr>
          <w:color w:val="221F1F"/>
          <w:sz w:val="20"/>
        </w:rPr>
        <w:t>year</w:t>
      </w:r>
      <w:r>
        <w:rPr>
          <w:color w:val="221F1F"/>
          <w:spacing w:val="-4"/>
          <w:sz w:val="20"/>
        </w:rPr>
        <w:t xml:space="preserve"> </w:t>
      </w:r>
      <w:r>
        <w:rPr>
          <w:color w:val="221F1F"/>
          <w:sz w:val="20"/>
        </w:rPr>
        <w:t>of</w:t>
      </w:r>
      <w:r>
        <w:rPr>
          <w:color w:val="221F1F"/>
          <w:spacing w:val="-7"/>
          <w:sz w:val="20"/>
        </w:rPr>
        <w:t xml:space="preserve"> </w:t>
      </w:r>
      <w:r>
        <w:rPr>
          <w:color w:val="221F1F"/>
          <w:sz w:val="20"/>
        </w:rPr>
        <w:t>the</w:t>
      </w:r>
      <w:r>
        <w:rPr>
          <w:color w:val="221F1F"/>
          <w:spacing w:val="-6"/>
          <w:sz w:val="20"/>
        </w:rPr>
        <w:t xml:space="preserve"> </w:t>
      </w:r>
      <w:r>
        <w:rPr>
          <w:color w:val="221F1F"/>
          <w:sz w:val="20"/>
        </w:rPr>
        <w:t>contract;</w:t>
      </w:r>
      <w:r>
        <w:rPr>
          <w:color w:val="221F1F"/>
          <w:spacing w:val="-5"/>
          <w:sz w:val="20"/>
        </w:rPr>
        <w:t xml:space="preserve"> and</w:t>
      </w:r>
    </w:p>
    <w:p w14:paraId="328277AC" w14:textId="77777777" w:rsidR="00016C31" w:rsidRDefault="00016C31">
      <w:pPr>
        <w:pStyle w:val="BodyText"/>
        <w:spacing w:before="1"/>
      </w:pPr>
    </w:p>
    <w:p w14:paraId="5235DB53" w14:textId="77777777" w:rsidR="00016C31" w:rsidRDefault="00632607">
      <w:pPr>
        <w:pStyle w:val="ListParagraph"/>
        <w:numPr>
          <w:ilvl w:val="3"/>
          <w:numId w:val="83"/>
        </w:numPr>
        <w:tabs>
          <w:tab w:val="left" w:pos="736"/>
        </w:tabs>
        <w:ind w:left="735" w:hanging="298"/>
        <w:rPr>
          <w:sz w:val="20"/>
        </w:rPr>
      </w:pPr>
      <w:r>
        <w:rPr>
          <w:color w:val="221F1F"/>
          <w:sz w:val="20"/>
        </w:rPr>
        <w:t>Within</w:t>
      </w:r>
      <w:r>
        <w:rPr>
          <w:color w:val="221F1F"/>
          <w:spacing w:val="-5"/>
          <w:sz w:val="20"/>
        </w:rPr>
        <w:t xml:space="preserve"> </w:t>
      </w:r>
      <w:r>
        <w:rPr>
          <w:color w:val="221F1F"/>
          <w:sz w:val="20"/>
        </w:rPr>
        <w:t>60</w:t>
      </w:r>
      <w:r>
        <w:rPr>
          <w:color w:val="221F1F"/>
          <w:spacing w:val="-3"/>
          <w:sz w:val="20"/>
        </w:rPr>
        <w:t xml:space="preserve"> </w:t>
      </w:r>
      <w:r>
        <w:rPr>
          <w:color w:val="221F1F"/>
          <w:sz w:val="20"/>
        </w:rPr>
        <w:t>to</w:t>
      </w:r>
      <w:r>
        <w:rPr>
          <w:color w:val="221F1F"/>
          <w:spacing w:val="-8"/>
          <w:sz w:val="20"/>
        </w:rPr>
        <w:t xml:space="preserve"> </w:t>
      </w:r>
      <w:r>
        <w:rPr>
          <w:color w:val="221F1F"/>
          <w:sz w:val="20"/>
        </w:rPr>
        <w:t>120</w:t>
      </w:r>
      <w:r>
        <w:rPr>
          <w:color w:val="221F1F"/>
          <w:spacing w:val="-4"/>
          <w:sz w:val="20"/>
        </w:rPr>
        <w:t xml:space="preserve"> </w:t>
      </w:r>
      <w:r>
        <w:rPr>
          <w:color w:val="221F1F"/>
          <w:sz w:val="20"/>
        </w:rPr>
        <w:t>days</w:t>
      </w:r>
      <w:r>
        <w:rPr>
          <w:color w:val="221F1F"/>
          <w:spacing w:val="-9"/>
          <w:sz w:val="20"/>
        </w:rPr>
        <w:t xml:space="preserve"> </w:t>
      </w:r>
      <w:r>
        <w:rPr>
          <w:color w:val="221F1F"/>
          <w:sz w:val="20"/>
        </w:rPr>
        <w:t>prior</w:t>
      </w:r>
      <w:r>
        <w:rPr>
          <w:color w:val="221F1F"/>
          <w:spacing w:val="-4"/>
          <w:sz w:val="20"/>
        </w:rPr>
        <w:t xml:space="preserve"> </w:t>
      </w:r>
      <w:r>
        <w:rPr>
          <w:color w:val="221F1F"/>
          <w:sz w:val="20"/>
        </w:rPr>
        <w:t>to</w:t>
      </w:r>
      <w:r>
        <w:rPr>
          <w:color w:val="221F1F"/>
          <w:spacing w:val="-4"/>
          <w:sz w:val="20"/>
        </w:rPr>
        <w:t xml:space="preserve"> </w:t>
      </w:r>
      <w:r>
        <w:rPr>
          <w:color w:val="221F1F"/>
          <w:sz w:val="20"/>
        </w:rPr>
        <w:t>the</w:t>
      </w:r>
      <w:r>
        <w:rPr>
          <w:color w:val="221F1F"/>
          <w:spacing w:val="-8"/>
          <w:sz w:val="20"/>
        </w:rPr>
        <w:t xml:space="preserve"> </w:t>
      </w:r>
      <w:r>
        <w:rPr>
          <w:color w:val="221F1F"/>
          <w:sz w:val="20"/>
        </w:rPr>
        <w:t>date</w:t>
      </w:r>
      <w:r>
        <w:rPr>
          <w:color w:val="221F1F"/>
          <w:spacing w:val="-3"/>
          <w:sz w:val="20"/>
        </w:rPr>
        <w:t xml:space="preserve"> </w:t>
      </w:r>
      <w:r>
        <w:rPr>
          <w:color w:val="221F1F"/>
          <w:sz w:val="20"/>
        </w:rPr>
        <w:t>specified</w:t>
      </w:r>
      <w:r>
        <w:rPr>
          <w:color w:val="221F1F"/>
          <w:spacing w:val="-6"/>
          <w:sz w:val="20"/>
        </w:rPr>
        <w:t xml:space="preserve"> </w:t>
      </w:r>
      <w:r>
        <w:rPr>
          <w:color w:val="221F1F"/>
          <w:sz w:val="20"/>
        </w:rPr>
        <w:t>in</w:t>
      </w:r>
      <w:r>
        <w:rPr>
          <w:color w:val="221F1F"/>
          <w:spacing w:val="-3"/>
          <w:sz w:val="20"/>
        </w:rPr>
        <w:t xml:space="preserve"> </w:t>
      </w:r>
      <w:r>
        <w:rPr>
          <w:color w:val="221F1F"/>
          <w:sz w:val="20"/>
        </w:rPr>
        <w:t>the</w:t>
      </w:r>
      <w:r>
        <w:rPr>
          <w:color w:val="221F1F"/>
          <w:spacing w:val="-6"/>
          <w:sz w:val="20"/>
        </w:rPr>
        <w:t xml:space="preserve"> </w:t>
      </w:r>
      <w:r>
        <w:rPr>
          <w:color w:val="221F1F"/>
          <w:sz w:val="20"/>
        </w:rPr>
        <w:t>contract</w:t>
      </w:r>
      <w:r>
        <w:rPr>
          <w:color w:val="221F1F"/>
          <w:spacing w:val="-6"/>
          <w:sz w:val="20"/>
        </w:rPr>
        <w:t xml:space="preserve"> </w:t>
      </w:r>
      <w:r>
        <w:rPr>
          <w:color w:val="221F1F"/>
          <w:sz w:val="20"/>
        </w:rPr>
        <w:t>for</w:t>
      </w:r>
      <w:r>
        <w:rPr>
          <w:color w:val="221F1F"/>
          <w:spacing w:val="-3"/>
          <w:sz w:val="20"/>
        </w:rPr>
        <w:t xml:space="preserve"> </w:t>
      </w:r>
      <w:r>
        <w:rPr>
          <w:color w:val="221F1F"/>
          <w:sz w:val="20"/>
        </w:rPr>
        <w:t>exercising</w:t>
      </w:r>
      <w:r>
        <w:rPr>
          <w:color w:val="221F1F"/>
          <w:spacing w:val="-4"/>
          <w:sz w:val="20"/>
        </w:rPr>
        <w:t xml:space="preserve"> </w:t>
      </w:r>
      <w:r>
        <w:rPr>
          <w:color w:val="221F1F"/>
          <w:sz w:val="20"/>
        </w:rPr>
        <w:t>any</w:t>
      </w:r>
      <w:r>
        <w:rPr>
          <w:color w:val="221F1F"/>
          <w:spacing w:val="-8"/>
          <w:sz w:val="20"/>
        </w:rPr>
        <w:t xml:space="preserve"> </w:t>
      </w:r>
      <w:r>
        <w:rPr>
          <w:color w:val="221F1F"/>
          <w:sz w:val="20"/>
        </w:rPr>
        <w:t>option</w:t>
      </w:r>
      <w:r>
        <w:rPr>
          <w:color w:val="221F1F"/>
          <w:spacing w:val="-5"/>
          <w:sz w:val="20"/>
        </w:rPr>
        <w:t xml:space="preserve"> </w:t>
      </w:r>
      <w:r>
        <w:rPr>
          <w:color w:val="221F1F"/>
          <w:spacing w:val="-2"/>
          <w:sz w:val="20"/>
        </w:rPr>
        <w:t>thereafter.</w:t>
      </w:r>
    </w:p>
    <w:p w14:paraId="772BD0D2" w14:textId="77777777" w:rsidR="00016C31" w:rsidRDefault="00016C31">
      <w:pPr>
        <w:pStyle w:val="BodyText"/>
        <w:spacing w:before="10"/>
        <w:rPr>
          <w:sz w:val="19"/>
        </w:rPr>
      </w:pPr>
    </w:p>
    <w:p w14:paraId="66F7080A" w14:textId="77777777" w:rsidR="00016C31" w:rsidRDefault="00632607">
      <w:pPr>
        <w:pStyle w:val="ListParagraph"/>
        <w:numPr>
          <w:ilvl w:val="1"/>
          <w:numId w:val="83"/>
        </w:numPr>
        <w:tabs>
          <w:tab w:val="left" w:pos="441"/>
        </w:tabs>
        <w:ind w:left="440" w:right="1025" w:hanging="275"/>
        <w:jc w:val="left"/>
        <w:rPr>
          <w:sz w:val="20"/>
        </w:rPr>
      </w:pPr>
      <w:r>
        <w:rPr>
          <w:color w:val="221F1F"/>
          <w:sz w:val="20"/>
        </w:rPr>
        <w:t xml:space="preserve">The Contractor shall </w:t>
      </w:r>
      <w:proofErr w:type="spellStart"/>
      <w:r>
        <w:rPr>
          <w:color w:val="221F1F"/>
          <w:sz w:val="20"/>
        </w:rPr>
        <w:t>rerepresent</w:t>
      </w:r>
      <w:proofErr w:type="spellEnd"/>
      <w:r>
        <w:rPr>
          <w:color w:val="221F1F"/>
          <w:sz w:val="20"/>
        </w:rPr>
        <w:t xml:space="preserve"> its size status in accordance with the size standard in effect at the time of this </w:t>
      </w:r>
      <w:proofErr w:type="spellStart"/>
      <w:r>
        <w:rPr>
          <w:color w:val="221F1F"/>
          <w:sz w:val="20"/>
        </w:rPr>
        <w:t>rerepresentation</w:t>
      </w:r>
      <w:proofErr w:type="spellEnd"/>
      <w:r>
        <w:rPr>
          <w:color w:val="221F1F"/>
          <w:spacing w:val="-6"/>
          <w:sz w:val="20"/>
        </w:rPr>
        <w:t xml:space="preserve"> </w:t>
      </w:r>
      <w:r>
        <w:rPr>
          <w:color w:val="221F1F"/>
          <w:sz w:val="20"/>
        </w:rPr>
        <w:t>that</w:t>
      </w:r>
      <w:r>
        <w:rPr>
          <w:color w:val="221F1F"/>
          <w:spacing w:val="-6"/>
          <w:sz w:val="20"/>
        </w:rPr>
        <w:t xml:space="preserve"> </w:t>
      </w:r>
      <w:r>
        <w:rPr>
          <w:color w:val="221F1F"/>
          <w:sz w:val="20"/>
        </w:rPr>
        <w:t>corresponds</w:t>
      </w:r>
      <w:r>
        <w:rPr>
          <w:color w:val="221F1F"/>
          <w:spacing w:val="-8"/>
          <w:sz w:val="20"/>
        </w:rPr>
        <w:t xml:space="preserve"> </w:t>
      </w:r>
      <w:r>
        <w:rPr>
          <w:color w:val="221F1F"/>
          <w:sz w:val="20"/>
        </w:rPr>
        <w:t>to</w:t>
      </w:r>
      <w:r>
        <w:rPr>
          <w:color w:val="221F1F"/>
          <w:spacing w:val="-5"/>
          <w:sz w:val="20"/>
        </w:rPr>
        <w:t xml:space="preserve"> </w:t>
      </w:r>
      <w:r>
        <w:rPr>
          <w:color w:val="221F1F"/>
          <w:sz w:val="20"/>
        </w:rPr>
        <w:t>the</w:t>
      </w:r>
      <w:r>
        <w:rPr>
          <w:color w:val="221F1F"/>
          <w:spacing w:val="-8"/>
          <w:sz w:val="20"/>
        </w:rPr>
        <w:t xml:space="preserve"> </w:t>
      </w:r>
      <w:r>
        <w:rPr>
          <w:color w:val="221F1F"/>
          <w:sz w:val="20"/>
        </w:rPr>
        <w:t>North</w:t>
      </w:r>
      <w:r>
        <w:rPr>
          <w:color w:val="221F1F"/>
          <w:spacing w:val="-7"/>
          <w:sz w:val="20"/>
        </w:rPr>
        <w:t xml:space="preserve"> </w:t>
      </w:r>
      <w:r>
        <w:rPr>
          <w:color w:val="221F1F"/>
          <w:sz w:val="20"/>
        </w:rPr>
        <w:t>American</w:t>
      </w:r>
      <w:r>
        <w:rPr>
          <w:color w:val="221F1F"/>
          <w:spacing w:val="-7"/>
          <w:sz w:val="20"/>
        </w:rPr>
        <w:t xml:space="preserve"> </w:t>
      </w:r>
      <w:r>
        <w:rPr>
          <w:color w:val="221F1F"/>
          <w:sz w:val="20"/>
        </w:rPr>
        <w:t>Industry</w:t>
      </w:r>
      <w:r>
        <w:rPr>
          <w:color w:val="221F1F"/>
          <w:spacing w:val="-4"/>
          <w:sz w:val="20"/>
        </w:rPr>
        <w:t xml:space="preserve"> </w:t>
      </w:r>
      <w:r>
        <w:rPr>
          <w:color w:val="221F1F"/>
          <w:sz w:val="20"/>
        </w:rPr>
        <w:t>Classification</w:t>
      </w:r>
      <w:r>
        <w:rPr>
          <w:color w:val="221F1F"/>
          <w:spacing w:val="-5"/>
          <w:sz w:val="20"/>
        </w:rPr>
        <w:t xml:space="preserve"> </w:t>
      </w:r>
      <w:r>
        <w:rPr>
          <w:color w:val="221F1F"/>
          <w:sz w:val="20"/>
        </w:rPr>
        <w:t>System</w:t>
      </w:r>
      <w:r>
        <w:rPr>
          <w:color w:val="221F1F"/>
          <w:spacing w:val="-7"/>
          <w:sz w:val="20"/>
        </w:rPr>
        <w:t xml:space="preserve"> </w:t>
      </w:r>
      <w:r>
        <w:rPr>
          <w:color w:val="221F1F"/>
          <w:sz w:val="20"/>
        </w:rPr>
        <w:t>(NAICS)</w:t>
      </w:r>
      <w:r>
        <w:rPr>
          <w:color w:val="221F1F"/>
          <w:spacing w:val="-5"/>
          <w:sz w:val="20"/>
        </w:rPr>
        <w:t xml:space="preserve"> </w:t>
      </w:r>
      <w:r>
        <w:rPr>
          <w:color w:val="221F1F"/>
          <w:sz w:val="20"/>
        </w:rPr>
        <w:t>code</w:t>
      </w:r>
      <w:r>
        <w:rPr>
          <w:color w:val="221F1F"/>
          <w:spacing w:val="-6"/>
          <w:sz w:val="20"/>
        </w:rPr>
        <w:t xml:space="preserve"> </w:t>
      </w:r>
      <w:r>
        <w:rPr>
          <w:color w:val="221F1F"/>
          <w:sz w:val="20"/>
        </w:rPr>
        <w:t>assigned</w:t>
      </w:r>
      <w:r>
        <w:rPr>
          <w:color w:val="221F1F"/>
          <w:spacing w:val="-5"/>
          <w:sz w:val="20"/>
        </w:rPr>
        <w:t xml:space="preserve"> </w:t>
      </w:r>
      <w:r>
        <w:rPr>
          <w:color w:val="221F1F"/>
          <w:sz w:val="20"/>
        </w:rPr>
        <w:t xml:space="preserve">to this contract. The small business size standard corresponding to this NAICS code can be found at </w:t>
      </w:r>
      <w:hyperlink r:id="rId24">
        <w:r>
          <w:rPr>
            <w:color w:val="221F1F"/>
            <w:spacing w:val="-2"/>
            <w:sz w:val="20"/>
          </w:rPr>
          <w:t>http://www.sba.gov/content/table-small-business-size-standards.</w:t>
        </w:r>
      </w:hyperlink>
    </w:p>
    <w:p w14:paraId="2DFC5C4C" w14:textId="77777777" w:rsidR="00016C31" w:rsidRDefault="00016C31">
      <w:pPr>
        <w:pStyle w:val="BodyText"/>
        <w:spacing w:before="2"/>
      </w:pPr>
    </w:p>
    <w:p w14:paraId="456DA255" w14:textId="77777777" w:rsidR="00016C31" w:rsidRDefault="00632607">
      <w:pPr>
        <w:pStyle w:val="ListParagraph"/>
        <w:numPr>
          <w:ilvl w:val="1"/>
          <w:numId w:val="83"/>
        </w:numPr>
        <w:tabs>
          <w:tab w:val="left" w:pos="441"/>
        </w:tabs>
        <w:ind w:left="440" w:right="1242" w:hanging="275"/>
        <w:jc w:val="left"/>
        <w:rPr>
          <w:sz w:val="20"/>
        </w:rPr>
      </w:pPr>
      <w:r>
        <w:rPr>
          <w:color w:val="221F1F"/>
          <w:sz w:val="20"/>
        </w:rPr>
        <w:t>The</w:t>
      </w:r>
      <w:r>
        <w:rPr>
          <w:color w:val="221F1F"/>
          <w:spacing w:val="-4"/>
          <w:sz w:val="20"/>
        </w:rPr>
        <w:t xml:space="preserve"> </w:t>
      </w:r>
      <w:r>
        <w:rPr>
          <w:color w:val="221F1F"/>
          <w:sz w:val="20"/>
        </w:rPr>
        <w:t>small</w:t>
      </w:r>
      <w:r>
        <w:rPr>
          <w:color w:val="221F1F"/>
          <w:spacing w:val="-4"/>
          <w:sz w:val="20"/>
        </w:rPr>
        <w:t xml:space="preserve"> </w:t>
      </w:r>
      <w:r>
        <w:rPr>
          <w:color w:val="221F1F"/>
          <w:sz w:val="20"/>
        </w:rPr>
        <w:t>business</w:t>
      </w:r>
      <w:r>
        <w:rPr>
          <w:color w:val="221F1F"/>
          <w:spacing w:val="-7"/>
          <w:sz w:val="20"/>
        </w:rPr>
        <w:t xml:space="preserve"> </w:t>
      </w:r>
      <w:r>
        <w:rPr>
          <w:color w:val="221F1F"/>
          <w:sz w:val="20"/>
        </w:rPr>
        <w:t>size</w:t>
      </w:r>
      <w:r>
        <w:rPr>
          <w:color w:val="221F1F"/>
          <w:spacing w:val="-3"/>
          <w:sz w:val="20"/>
        </w:rPr>
        <w:t xml:space="preserve"> </w:t>
      </w:r>
      <w:r>
        <w:rPr>
          <w:color w:val="221F1F"/>
          <w:sz w:val="20"/>
        </w:rPr>
        <w:t>standard</w:t>
      </w:r>
      <w:r>
        <w:rPr>
          <w:color w:val="221F1F"/>
          <w:spacing w:val="-3"/>
          <w:sz w:val="20"/>
        </w:rPr>
        <w:t xml:space="preserve"> </w:t>
      </w:r>
      <w:r>
        <w:rPr>
          <w:color w:val="221F1F"/>
          <w:sz w:val="20"/>
        </w:rPr>
        <w:t>for</w:t>
      </w:r>
      <w:r>
        <w:rPr>
          <w:color w:val="221F1F"/>
          <w:spacing w:val="-6"/>
          <w:sz w:val="20"/>
        </w:rPr>
        <w:t xml:space="preserve"> </w:t>
      </w:r>
      <w:r>
        <w:rPr>
          <w:color w:val="221F1F"/>
          <w:sz w:val="20"/>
        </w:rPr>
        <w:t>a</w:t>
      </w:r>
      <w:r>
        <w:rPr>
          <w:color w:val="221F1F"/>
          <w:spacing w:val="-4"/>
          <w:sz w:val="20"/>
        </w:rPr>
        <w:t xml:space="preserve"> </w:t>
      </w:r>
      <w:r>
        <w:rPr>
          <w:color w:val="221F1F"/>
          <w:sz w:val="20"/>
        </w:rPr>
        <w:t>Contractor</w:t>
      </w:r>
      <w:r>
        <w:rPr>
          <w:color w:val="221F1F"/>
          <w:spacing w:val="-3"/>
          <w:sz w:val="20"/>
        </w:rPr>
        <w:t xml:space="preserve"> </w:t>
      </w:r>
      <w:r>
        <w:rPr>
          <w:color w:val="221F1F"/>
          <w:sz w:val="20"/>
        </w:rPr>
        <w:t>providing</w:t>
      </w:r>
      <w:r>
        <w:rPr>
          <w:color w:val="221F1F"/>
          <w:spacing w:val="-3"/>
          <w:sz w:val="20"/>
        </w:rPr>
        <w:t xml:space="preserve"> </w:t>
      </w:r>
      <w:r>
        <w:rPr>
          <w:color w:val="221F1F"/>
          <w:sz w:val="20"/>
        </w:rPr>
        <w:t>a</w:t>
      </w:r>
      <w:r>
        <w:rPr>
          <w:color w:val="221F1F"/>
          <w:spacing w:val="-9"/>
          <w:sz w:val="20"/>
        </w:rPr>
        <w:t xml:space="preserve"> </w:t>
      </w:r>
      <w:r>
        <w:rPr>
          <w:color w:val="221F1F"/>
          <w:sz w:val="20"/>
        </w:rPr>
        <w:t>product</w:t>
      </w:r>
      <w:r>
        <w:rPr>
          <w:color w:val="221F1F"/>
          <w:spacing w:val="-5"/>
          <w:sz w:val="20"/>
        </w:rPr>
        <w:t xml:space="preserve"> </w:t>
      </w:r>
      <w:r>
        <w:rPr>
          <w:color w:val="221F1F"/>
          <w:sz w:val="20"/>
        </w:rPr>
        <w:t>which</w:t>
      </w:r>
      <w:r>
        <w:rPr>
          <w:color w:val="221F1F"/>
          <w:spacing w:val="-3"/>
          <w:sz w:val="20"/>
        </w:rPr>
        <w:t xml:space="preserve"> </w:t>
      </w:r>
      <w:r>
        <w:rPr>
          <w:color w:val="221F1F"/>
          <w:sz w:val="20"/>
        </w:rPr>
        <w:t>it</w:t>
      </w:r>
      <w:r>
        <w:rPr>
          <w:color w:val="221F1F"/>
          <w:spacing w:val="-5"/>
          <w:sz w:val="20"/>
        </w:rPr>
        <w:t xml:space="preserve"> </w:t>
      </w:r>
      <w:r>
        <w:rPr>
          <w:color w:val="221F1F"/>
          <w:sz w:val="20"/>
        </w:rPr>
        <w:t>does</w:t>
      </w:r>
      <w:r>
        <w:rPr>
          <w:color w:val="221F1F"/>
          <w:spacing w:val="-7"/>
          <w:sz w:val="20"/>
        </w:rPr>
        <w:t xml:space="preserve"> </w:t>
      </w:r>
      <w:r>
        <w:rPr>
          <w:color w:val="221F1F"/>
          <w:sz w:val="20"/>
        </w:rPr>
        <w:t>not</w:t>
      </w:r>
      <w:r>
        <w:rPr>
          <w:color w:val="221F1F"/>
          <w:spacing w:val="-5"/>
          <w:sz w:val="20"/>
        </w:rPr>
        <w:t xml:space="preserve"> </w:t>
      </w:r>
      <w:r>
        <w:rPr>
          <w:color w:val="221F1F"/>
          <w:sz w:val="20"/>
        </w:rPr>
        <w:t>manufacture</w:t>
      </w:r>
      <w:r>
        <w:rPr>
          <w:color w:val="221F1F"/>
          <w:spacing w:val="-4"/>
          <w:sz w:val="20"/>
        </w:rPr>
        <w:t xml:space="preserve"> </w:t>
      </w:r>
      <w:r>
        <w:rPr>
          <w:color w:val="221F1F"/>
          <w:sz w:val="20"/>
        </w:rPr>
        <w:t>itself,</w:t>
      </w:r>
      <w:r>
        <w:rPr>
          <w:color w:val="221F1F"/>
          <w:spacing w:val="-4"/>
          <w:sz w:val="20"/>
        </w:rPr>
        <w:t xml:space="preserve"> </w:t>
      </w:r>
      <w:r>
        <w:rPr>
          <w:color w:val="221F1F"/>
          <w:sz w:val="20"/>
        </w:rPr>
        <w:t>for</w:t>
      </w:r>
      <w:r>
        <w:rPr>
          <w:color w:val="221F1F"/>
          <w:spacing w:val="-6"/>
          <w:sz w:val="20"/>
        </w:rPr>
        <w:t xml:space="preserve"> </w:t>
      </w:r>
      <w:r>
        <w:rPr>
          <w:color w:val="221F1F"/>
          <w:sz w:val="20"/>
        </w:rPr>
        <w:t>a contract other than a construction or service contract, is 500 employees.</w:t>
      </w:r>
    </w:p>
    <w:p w14:paraId="19F95EBD" w14:textId="77777777" w:rsidR="00016C31" w:rsidRDefault="00016C31">
      <w:pPr>
        <w:pStyle w:val="BodyText"/>
        <w:spacing w:before="11"/>
        <w:rPr>
          <w:sz w:val="19"/>
        </w:rPr>
      </w:pPr>
    </w:p>
    <w:p w14:paraId="0EB4338F" w14:textId="77777777" w:rsidR="00016C31" w:rsidRDefault="00900DE8">
      <w:pPr>
        <w:pStyle w:val="ListParagraph"/>
        <w:numPr>
          <w:ilvl w:val="1"/>
          <w:numId w:val="83"/>
        </w:numPr>
        <w:tabs>
          <w:tab w:val="left" w:pos="441"/>
        </w:tabs>
        <w:ind w:left="440" w:right="889" w:hanging="275"/>
        <w:jc w:val="left"/>
        <w:rPr>
          <w:sz w:val="20"/>
        </w:rPr>
      </w:pPr>
      <w:r>
        <w:pict w14:anchorId="04323FFA">
          <v:rect id="docshape57" o:spid="_x0000_s1075" style="position:absolute;left:0;text-align:left;margin-left:59.5pt;margin-top:102.7pt;width:515pt;height:1.45pt;z-index:-18492416;mso-position-horizontal-relative:page" fillcolor="#0e233d" stroked="f">
            <w10:wrap anchorx="page"/>
          </v:rect>
        </w:pict>
      </w:r>
      <w:r w:rsidR="00632607">
        <w:rPr>
          <w:color w:val="221F1F"/>
          <w:sz w:val="20"/>
        </w:rPr>
        <w:t>Except as provided in paragraph (g) of this clause, the Contractor shall make the representation required by paragraph</w:t>
      </w:r>
      <w:r w:rsidR="00632607">
        <w:rPr>
          <w:color w:val="221F1F"/>
          <w:spacing w:val="-6"/>
          <w:sz w:val="20"/>
        </w:rPr>
        <w:t xml:space="preserve"> </w:t>
      </w:r>
      <w:r w:rsidR="00632607">
        <w:rPr>
          <w:color w:val="221F1F"/>
          <w:sz w:val="20"/>
        </w:rPr>
        <w:t>(b)</w:t>
      </w:r>
      <w:r w:rsidR="00632607">
        <w:rPr>
          <w:color w:val="221F1F"/>
          <w:spacing w:val="-7"/>
          <w:sz w:val="20"/>
        </w:rPr>
        <w:t xml:space="preserve"> </w:t>
      </w:r>
      <w:r w:rsidR="00632607">
        <w:rPr>
          <w:color w:val="221F1F"/>
          <w:sz w:val="20"/>
        </w:rPr>
        <w:t>of</w:t>
      </w:r>
      <w:r w:rsidR="00632607">
        <w:rPr>
          <w:color w:val="221F1F"/>
          <w:spacing w:val="-5"/>
          <w:sz w:val="20"/>
        </w:rPr>
        <w:t xml:space="preserve"> </w:t>
      </w:r>
      <w:r w:rsidR="00632607">
        <w:rPr>
          <w:color w:val="221F1F"/>
          <w:sz w:val="20"/>
        </w:rPr>
        <w:t>this</w:t>
      </w:r>
      <w:r w:rsidR="00632607">
        <w:rPr>
          <w:color w:val="221F1F"/>
          <w:spacing w:val="-6"/>
          <w:sz w:val="20"/>
        </w:rPr>
        <w:t xml:space="preserve"> </w:t>
      </w:r>
      <w:r w:rsidR="00632607">
        <w:rPr>
          <w:color w:val="221F1F"/>
          <w:sz w:val="20"/>
        </w:rPr>
        <w:t>clause</w:t>
      </w:r>
      <w:r w:rsidR="00632607">
        <w:rPr>
          <w:color w:val="221F1F"/>
          <w:spacing w:val="-5"/>
          <w:sz w:val="20"/>
        </w:rPr>
        <w:t xml:space="preserve"> </w:t>
      </w:r>
      <w:r w:rsidR="00632607">
        <w:rPr>
          <w:color w:val="221F1F"/>
          <w:sz w:val="20"/>
        </w:rPr>
        <w:t>by</w:t>
      </w:r>
      <w:r w:rsidR="00632607">
        <w:rPr>
          <w:color w:val="221F1F"/>
          <w:spacing w:val="-6"/>
          <w:sz w:val="20"/>
        </w:rPr>
        <w:t xml:space="preserve"> </w:t>
      </w:r>
      <w:r w:rsidR="00632607">
        <w:rPr>
          <w:color w:val="221F1F"/>
          <w:sz w:val="20"/>
        </w:rPr>
        <w:t>validating</w:t>
      </w:r>
      <w:r w:rsidR="00632607">
        <w:rPr>
          <w:color w:val="221F1F"/>
          <w:spacing w:val="-4"/>
          <w:sz w:val="20"/>
        </w:rPr>
        <w:t xml:space="preserve"> </w:t>
      </w:r>
      <w:r w:rsidR="00632607">
        <w:rPr>
          <w:color w:val="221F1F"/>
          <w:sz w:val="20"/>
        </w:rPr>
        <w:t>or</w:t>
      </w:r>
      <w:r w:rsidR="00632607">
        <w:rPr>
          <w:color w:val="221F1F"/>
          <w:spacing w:val="-5"/>
          <w:sz w:val="20"/>
        </w:rPr>
        <w:t xml:space="preserve"> </w:t>
      </w:r>
      <w:r w:rsidR="00632607">
        <w:rPr>
          <w:color w:val="221F1F"/>
          <w:sz w:val="20"/>
        </w:rPr>
        <w:t>updating</w:t>
      </w:r>
      <w:r w:rsidR="00632607">
        <w:rPr>
          <w:color w:val="221F1F"/>
          <w:spacing w:val="-4"/>
          <w:sz w:val="20"/>
        </w:rPr>
        <w:t xml:space="preserve"> </w:t>
      </w:r>
      <w:r w:rsidR="00632607">
        <w:rPr>
          <w:color w:val="221F1F"/>
          <w:sz w:val="20"/>
        </w:rPr>
        <w:t>all</w:t>
      </w:r>
      <w:r w:rsidR="00632607">
        <w:rPr>
          <w:color w:val="221F1F"/>
          <w:spacing w:val="-5"/>
          <w:sz w:val="20"/>
        </w:rPr>
        <w:t xml:space="preserve"> </w:t>
      </w:r>
      <w:r w:rsidR="00632607">
        <w:rPr>
          <w:color w:val="221F1F"/>
          <w:sz w:val="20"/>
        </w:rPr>
        <w:t>its</w:t>
      </w:r>
      <w:r w:rsidR="00632607">
        <w:rPr>
          <w:color w:val="221F1F"/>
          <w:spacing w:val="-9"/>
          <w:sz w:val="20"/>
        </w:rPr>
        <w:t xml:space="preserve"> </w:t>
      </w:r>
      <w:r w:rsidR="00632607">
        <w:rPr>
          <w:color w:val="221F1F"/>
          <w:sz w:val="20"/>
        </w:rPr>
        <w:t>representations</w:t>
      </w:r>
      <w:r w:rsidR="00632607">
        <w:rPr>
          <w:color w:val="221F1F"/>
          <w:spacing w:val="-5"/>
          <w:sz w:val="20"/>
        </w:rPr>
        <w:t xml:space="preserve"> </w:t>
      </w:r>
      <w:r w:rsidR="00632607">
        <w:rPr>
          <w:color w:val="221F1F"/>
          <w:sz w:val="20"/>
        </w:rPr>
        <w:t>in</w:t>
      </w:r>
      <w:r w:rsidR="00632607">
        <w:rPr>
          <w:color w:val="221F1F"/>
          <w:spacing w:val="-4"/>
          <w:sz w:val="20"/>
        </w:rPr>
        <w:t xml:space="preserve"> </w:t>
      </w:r>
      <w:r w:rsidR="00632607">
        <w:rPr>
          <w:color w:val="221F1F"/>
          <w:sz w:val="20"/>
        </w:rPr>
        <w:t>the</w:t>
      </w:r>
      <w:r w:rsidR="00632607">
        <w:rPr>
          <w:color w:val="221F1F"/>
          <w:spacing w:val="-5"/>
          <w:sz w:val="20"/>
        </w:rPr>
        <w:t xml:space="preserve"> </w:t>
      </w:r>
      <w:r w:rsidR="00632607">
        <w:rPr>
          <w:color w:val="221F1F"/>
          <w:sz w:val="20"/>
        </w:rPr>
        <w:t>Representations</w:t>
      </w:r>
      <w:r w:rsidR="00632607">
        <w:rPr>
          <w:color w:val="221F1F"/>
          <w:spacing w:val="-5"/>
          <w:sz w:val="20"/>
        </w:rPr>
        <w:t xml:space="preserve"> </w:t>
      </w:r>
      <w:r w:rsidR="00632607">
        <w:rPr>
          <w:color w:val="221F1F"/>
          <w:sz w:val="20"/>
        </w:rPr>
        <w:t>and</w:t>
      </w:r>
      <w:r w:rsidR="00632607">
        <w:rPr>
          <w:color w:val="221F1F"/>
          <w:spacing w:val="-4"/>
          <w:sz w:val="20"/>
        </w:rPr>
        <w:t xml:space="preserve"> </w:t>
      </w:r>
      <w:r w:rsidR="00632607">
        <w:rPr>
          <w:color w:val="221F1F"/>
          <w:sz w:val="20"/>
        </w:rPr>
        <w:t xml:space="preserve">Certifications section of the System for Award Management (SAM) and its other data in SAM, as necessary, to ensure that they reflect the Contractor's </w:t>
      </w:r>
      <w:proofErr w:type="gramStart"/>
      <w:r w:rsidR="00632607">
        <w:rPr>
          <w:color w:val="221F1F"/>
          <w:sz w:val="20"/>
        </w:rPr>
        <w:t>current status</w:t>
      </w:r>
      <w:proofErr w:type="gramEnd"/>
      <w:r w:rsidR="00632607">
        <w:rPr>
          <w:color w:val="221F1F"/>
          <w:sz w:val="20"/>
        </w:rPr>
        <w:t xml:space="preserve">. The Contractor shall notify the contracting office in writing within the timeframes specified in paragraph (b) of this clause that the data have been validated or </w:t>
      </w:r>
      <w:proofErr w:type="gramStart"/>
      <w:r w:rsidR="00632607">
        <w:rPr>
          <w:color w:val="221F1F"/>
          <w:sz w:val="20"/>
        </w:rPr>
        <w:t>updated, and</w:t>
      </w:r>
      <w:proofErr w:type="gramEnd"/>
      <w:r w:rsidR="00632607">
        <w:rPr>
          <w:color w:val="221F1F"/>
          <w:sz w:val="20"/>
        </w:rPr>
        <w:t xml:space="preserve"> provide the date of the validation or update.</w:t>
      </w:r>
    </w:p>
    <w:p w14:paraId="322A9F96" w14:textId="77777777" w:rsidR="00016C31" w:rsidRDefault="00016C31">
      <w:pPr>
        <w:rPr>
          <w:sz w:val="20"/>
        </w:rPr>
        <w:sectPr w:rsidR="00016C31">
          <w:pgSz w:w="12240" w:h="15840"/>
          <w:pgMar w:top="1360" w:right="640" w:bottom="1060" w:left="1000" w:header="0" w:footer="801" w:gutter="0"/>
          <w:cols w:space="720"/>
        </w:sectPr>
      </w:pPr>
    </w:p>
    <w:p w14:paraId="2838FE88" w14:textId="77777777" w:rsidR="00016C31" w:rsidRDefault="00632607">
      <w:pPr>
        <w:pStyle w:val="ListParagraph"/>
        <w:numPr>
          <w:ilvl w:val="1"/>
          <w:numId w:val="83"/>
        </w:numPr>
        <w:tabs>
          <w:tab w:val="left" w:pos="441"/>
        </w:tabs>
        <w:spacing w:before="80"/>
        <w:ind w:left="440" w:right="1351" w:hanging="275"/>
        <w:jc w:val="left"/>
        <w:rPr>
          <w:sz w:val="20"/>
        </w:rPr>
      </w:pPr>
      <w:r>
        <w:rPr>
          <w:color w:val="221F1F"/>
          <w:sz w:val="20"/>
        </w:rPr>
        <w:lastRenderedPageBreak/>
        <w:t>If</w:t>
      </w:r>
      <w:r>
        <w:rPr>
          <w:color w:val="221F1F"/>
          <w:spacing w:val="-4"/>
          <w:sz w:val="20"/>
        </w:rPr>
        <w:t xml:space="preserve"> </w:t>
      </w:r>
      <w:r>
        <w:rPr>
          <w:color w:val="221F1F"/>
          <w:sz w:val="20"/>
        </w:rPr>
        <w:t>the</w:t>
      </w:r>
      <w:r>
        <w:rPr>
          <w:color w:val="221F1F"/>
          <w:spacing w:val="-4"/>
          <w:sz w:val="20"/>
        </w:rPr>
        <w:t xml:space="preserve"> </w:t>
      </w:r>
      <w:r>
        <w:rPr>
          <w:color w:val="221F1F"/>
          <w:sz w:val="20"/>
        </w:rPr>
        <w:t>Contractor</w:t>
      </w:r>
      <w:r>
        <w:rPr>
          <w:color w:val="221F1F"/>
          <w:spacing w:val="-5"/>
          <w:sz w:val="20"/>
        </w:rPr>
        <w:t xml:space="preserve"> </w:t>
      </w:r>
      <w:r>
        <w:rPr>
          <w:color w:val="221F1F"/>
          <w:sz w:val="20"/>
        </w:rPr>
        <w:t>represented</w:t>
      </w:r>
      <w:r>
        <w:rPr>
          <w:color w:val="221F1F"/>
          <w:spacing w:val="-2"/>
          <w:sz w:val="20"/>
        </w:rPr>
        <w:t xml:space="preserve"> </w:t>
      </w:r>
      <w:r>
        <w:rPr>
          <w:color w:val="221F1F"/>
          <w:sz w:val="20"/>
        </w:rPr>
        <w:t>that</w:t>
      </w:r>
      <w:r>
        <w:rPr>
          <w:color w:val="221F1F"/>
          <w:spacing w:val="-3"/>
          <w:sz w:val="20"/>
        </w:rPr>
        <w:t xml:space="preserve"> </w:t>
      </w:r>
      <w:r>
        <w:rPr>
          <w:color w:val="221F1F"/>
          <w:sz w:val="20"/>
        </w:rPr>
        <w:t>it</w:t>
      </w:r>
      <w:r>
        <w:rPr>
          <w:color w:val="221F1F"/>
          <w:spacing w:val="-5"/>
          <w:sz w:val="20"/>
        </w:rPr>
        <w:t xml:space="preserve"> </w:t>
      </w:r>
      <w:r>
        <w:rPr>
          <w:color w:val="221F1F"/>
          <w:sz w:val="20"/>
        </w:rPr>
        <w:t>was</w:t>
      </w:r>
      <w:r>
        <w:rPr>
          <w:color w:val="221F1F"/>
          <w:spacing w:val="-5"/>
          <w:sz w:val="20"/>
        </w:rPr>
        <w:t xml:space="preserve"> </w:t>
      </w:r>
      <w:r>
        <w:rPr>
          <w:color w:val="221F1F"/>
          <w:sz w:val="20"/>
        </w:rPr>
        <w:t>other</w:t>
      </w:r>
      <w:r>
        <w:rPr>
          <w:color w:val="221F1F"/>
          <w:spacing w:val="-3"/>
          <w:sz w:val="20"/>
        </w:rPr>
        <w:t xml:space="preserve"> </w:t>
      </w:r>
      <w:r>
        <w:rPr>
          <w:color w:val="221F1F"/>
          <w:sz w:val="20"/>
        </w:rPr>
        <w:t>than</w:t>
      </w:r>
      <w:r>
        <w:rPr>
          <w:color w:val="221F1F"/>
          <w:spacing w:val="-3"/>
          <w:sz w:val="20"/>
        </w:rPr>
        <w:t xml:space="preserve"> </w:t>
      </w:r>
      <w:r>
        <w:rPr>
          <w:color w:val="221F1F"/>
          <w:sz w:val="20"/>
        </w:rPr>
        <w:t>a</w:t>
      </w:r>
      <w:r>
        <w:rPr>
          <w:color w:val="221F1F"/>
          <w:spacing w:val="-4"/>
          <w:sz w:val="20"/>
        </w:rPr>
        <w:t xml:space="preserve"> </w:t>
      </w:r>
      <w:r>
        <w:rPr>
          <w:color w:val="221F1F"/>
          <w:sz w:val="20"/>
        </w:rPr>
        <w:t>small</w:t>
      </w:r>
      <w:r>
        <w:rPr>
          <w:color w:val="221F1F"/>
          <w:spacing w:val="-4"/>
          <w:sz w:val="20"/>
        </w:rPr>
        <w:t xml:space="preserve"> </w:t>
      </w:r>
      <w:r>
        <w:rPr>
          <w:color w:val="221F1F"/>
          <w:sz w:val="20"/>
        </w:rPr>
        <w:t>business</w:t>
      </w:r>
      <w:r>
        <w:rPr>
          <w:color w:val="221F1F"/>
          <w:spacing w:val="-5"/>
          <w:sz w:val="20"/>
        </w:rPr>
        <w:t xml:space="preserve"> </w:t>
      </w:r>
      <w:r>
        <w:rPr>
          <w:color w:val="221F1F"/>
          <w:sz w:val="20"/>
        </w:rPr>
        <w:t>concern</w:t>
      </w:r>
      <w:r>
        <w:rPr>
          <w:color w:val="221F1F"/>
          <w:spacing w:val="-3"/>
          <w:sz w:val="20"/>
        </w:rPr>
        <w:t xml:space="preserve"> </w:t>
      </w:r>
      <w:r>
        <w:rPr>
          <w:color w:val="221F1F"/>
          <w:sz w:val="20"/>
        </w:rPr>
        <w:t>prior</w:t>
      </w:r>
      <w:r>
        <w:rPr>
          <w:color w:val="221F1F"/>
          <w:spacing w:val="-3"/>
          <w:sz w:val="20"/>
        </w:rPr>
        <w:t xml:space="preserve"> </w:t>
      </w:r>
      <w:r>
        <w:rPr>
          <w:color w:val="221F1F"/>
          <w:sz w:val="20"/>
        </w:rPr>
        <w:t>to</w:t>
      </w:r>
      <w:r>
        <w:rPr>
          <w:color w:val="221F1F"/>
          <w:spacing w:val="-3"/>
          <w:sz w:val="20"/>
        </w:rPr>
        <w:t xml:space="preserve"> </w:t>
      </w:r>
      <w:r>
        <w:rPr>
          <w:color w:val="221F1F"/>
          <w:sz w:val="20"/>
        </w:rPr>
        <w:t>award</w:t>
      </w:r>
      <w:r>
        <w:rPr>
          <w:color w:val="221F1F"/>
          <w:spacing w:val="-6"/>
          <w:sz w:val="20"/>
        </w:rPr>
        <w:t xml:space="preserve"> </w:t>
      </w:r>
      <w:r>
        <w:rPr>
          <w:color w:val="221F1F"/>
          <w:sz w:val="20"/>
        </w:rPr>
        <w:t>of</w:t>
      </w:r>
      <w:r>
        <w:rPr>
          <w:color w:val="221F1F"/>
          <w:spacing w:val="-4"/>
          <w:sz w:val="20"/>
        </w:rPr>
        <w:t xml:space="preserve"> </w:t>
      </w:r>
      <w:r>
        <w:rPr>
          <w:color w:val="221F1F"/>
          <w:sz w:val="20"/>
        </w:rPr>
        <w:t>this</w:t>
      </w:r>
      <w:r>
        <w:rPr>
          <w:color w:val="221F1F"/>
          <w:spacing w:val="-5"/>
          <w:sz w:val="20"/>
        </w:rPr>
        <w:t xml:space="preserve"> </w:t>
      </w:r>
      <w:r>
        <w:rPr>
          <w:color w:val="221F1F"/>
          <w:sz w:val="20"/>
        </w:rPr>
        <w:t>contract,</w:t>
      </w:r>
      <w:r>
        <w:rPr>
          <w:color w:val="221F1F"/>
          <w:spacing w:val="-3"/>
          <w:sz w:val="20"/>
        </w:rPr>
        <w:t xml:space="preserve"> </w:t>
      </w:r>
      <w:r>
        <w:rPr>
          <w:color w:val="221F1F"/>
          <w:sz w:val="20"/>
        </w:rPr>
        <w:t>the Contractor may, but is not required to, take the actions required by paragraphs (e) or (g) of this clause.</w:t>
      </w:r>
    </w:p>
    <w:p w14:paraId="2D89745C" w14:textId="77777777" w:rsidR="00016C31" w:rsidRDefault="00016C31">
      <w:pPr>
        <w:pStyle w:val="BodyText"/>
        <w:spacing w:before="11"/>
        <w:rPr>
          <w:sz w:val="19"/>
        </w:rPr>
      </w:pPr>
    </w:p>
    <w:p w14:paraId="0D41B5CE" w14:textId="77777777" w:rsidR="00016C31" w:rsidRDefault="00632607">
      <w:pPr>
        <w:pStyle w:val="ListParagraph"/>
        <w:numPr>
          <w:ilvl w:val="1"/>
          <w:numId w:val="83"/>
        </w:numPr>
        <w:tabs>
          <w:tab w:val="left" w:pos="441"/>
        </w:tabs>
        <w:ind w:left="440" w:right="1271" w:hanging="275"/>
        <w:jc w:val="left"/>
        <w:rPr>
          <w:sz w:val="20"/>
        </w:rPr>
      </w:pPr>
      <w:r>
        <w:rPr>
          <w:color w:val="221F1F"/>
          <w:sz w:val="20"/>
        </w:rPr>
        <w:t>If the Contractor does</w:t>
      </w:r>
      <w:r>
        <w:rPr>
          <w:color w:val="221F1F"/>
          <w:spacing w:val="-1"/>
          <w:sz w:val="20"/>
        </w:rPr>
        <w:t xml:space="preserve"> </w:t>
      </w:r>
      <w:r>
        <w:rPr>
          <w:color w:val="221F1F"/>
          <w:sz w:val="20"/>
        </w:rPr>
        <w:t>not</w:t>
      </w:r>
      <w:r>
        <w:rPr>
          <w:color w:val="221F1F"/>
          <w:spacing w:val="-1"/>
          <w:sz w:val="20"/>
        </w:rPr>
        <w:t xml:space="preserve"> </w:t>
      </w:r>
      <w:r>
        <w:rPr>
          <w:color w:val="221F1F"/>
          <w:sz w:val="20"/>
        </w:rPr>
        <w:t>have representations and certifications in SAM, or does</w:t>
      </w:r>
      <w:r>
        <w:rPr>
          <w:color w:val="221F1F"/>
          <w:spacing w:val="-1"/>
          <w:sz w:val="20"/>
        </w:rPr>
        <w:t xml:space="preserve"> </w:t>
      </w:r>
      <w:r>
        <w:rPr>
          <w:color w:val="221F1F"/>
          <w:sz w:val="20"/>
        </w:rPr>
        <w:t>not</w:t>
      </w:r>
      <w:r>
        <w:rPr>
          <w:color w:val="221F1F"/>
          <w:spacing w:val="-1"/>
          <w:sz w:val="20"/>
        </w:rPr>
        <w:t xml:space="preserve"> </w:t>
      </w:r>
      <w:r>
        <w:rPr>
          <w:color w:val="221F1F"/>
          <w:sz w:val="20"/>
        </w:rPr>
        <w:t>have a representation in SAM for the NAICS code applicable to this contract, the Contractor is required to complete the following representation</w:t>
      </w:r>
      <w:r>
        <w:rPr>
          <w:color w:val="221F1F"/>
          <w:spacing w:val="-2"/>
          <w:sz w:val="20"/>
        </w:rPr>
        <w:t xml:space="preserve"> </w:t>
      </w:r>
      <w:r>
        <w:rPr>
          <w:color w:val="221F1F"/>
          <w:sz w:val="20"/>
        </w:rPr>
        <w:t>and</w:t>
      </w:r>
      <w:r>
        <w:rPr>
          <w:color w:val="221F1F"/>
          <w:spacing w:val="-2"/>
          <w:sz w:val="20"/>
        </w:rPr>
        <w:t xml:space="preserve"> </w:t>
      </w:r>
      <w:r>
        <w:rPr>
          <w:color w:val="221F1F"/>
          <w:sz w:val="20"/>
        </w:rPr>
        <w:t>submit</w:t>
      </w:r>
      <w:r>
        <w:rPr>
          <w:color w:val="221F1F"/>
          <w:spacing w:val="-4"/>
          <w:sz w:val="20"/>
        </w:rPr>
        <w:t xml:space="preserve"> </w:t>
      </w:r>
      <w:r>
        <w:rPr>
          <w:color w:val="221F1F"/>
          <w:sz w:val="20"/>
        </w:rPr>
        <w:t>it</w:t>
      </w:r>
      <w:r>
        <w:rPr>
          <w:color w:val="221F1F"/>
          <w:spacing w:val="-4"/>
          <w:sz w:val="20"/>
        </w:rPr>
        <w:t xml:space="preserve"> </w:t>
      </w:r>
      <w:r>
        <w:rPr>
          <w:color w:val="221F1F"/>
          <w:sz w:val="20"/>
        </w:rPr>
        <w:t>to</w:t>
      </w:r>
      <w:r>
        <w:rPr>
          <w:color w:val="221F1F"/>
          <w:spacing w:val="-4"/>
          <w:sz w:val="20"/>
        </w:rPr>
        <w:t xml:space="preserve"> </w:t>
      </w:r>
      <w:r>
        <w:rPr>
          <w:color w:val="221F1F"/>
          <w:sz w:val="20"/>
        </w:rPr>
        <w:t>the</w:t>
      </w:r>
      <w:r>
        <w:rPr>
          <w:color w:val="221F1F"/>
          <w:spacing w:val="-3"/>
          <w:sz w:val="20"/>
        </w:rPr>
        <w:t xml:space="preserve"> </w:t>
      </w:r>
      <w:r>
        <w:rPr>
          <w:color w:val="221F1F"/>
          <w:sz w:val="20"/>
        </w:rPr>
        <w:t>contracting</w:t>
      </w:r>
      <w:r>
        <w:rPr>
          <w:color w:val="221F1F"/>
          <w:spacing w:val="-2"/>
          <w:sz w:val="20"/>
        </w:rPr>
        <w:t xml:space="preserve"> </w:t>
      </w:r>
      <w:r>
        <w:rPr>
          <w:color w:val="221F1F"/>
          <w:sz w:val="20"/>
        </w:rPr>
        <w:t>office,</w:t>
      </w:r>
      <w:r>
        <w:rPr>
          <w:color w:val="221F1F"/>
          <w:spacing w:val="-2"/>
          <w:sz w:val="20"/>
        </w:rPr>
        <w:t xml:space="preserve"> </w:t>
      </w:r>
      <w:r>
        <w:rPr>
          <w:color w:val="221F1F"/>
          <w:sz w:val="20"/>
        </w:rPr>
        <w:t>along</w:t>
      </w:r>
      <w:r>
        <w:rPr>
          <w:color w:val="221F1F"/>
          <w:spacing w:val="-4"/>
          <w:sz w:val="20"/>
        </w:rPr>
        <w:t xml:space="preserve"> </w:t>
      </w:r>
      <w:r>
        <w:rPr>
          <w:color w:val="221F1F"/>
          <w:sz w:val="20"/>
        </w:rPr>
        <w:t>with</w:t>
      </w:r>
      <w:r>
        <w:rPr>
          <w:color w:val="221F1F"/>
          <w:spacing w:val="-2"/>
          <w:sz w:val="20"/>
        </w:rPr>
        <w:t xml:space="preserve"> </w:t>
      </w:r>
      <w:r>
        <w:rPr>
          <w:color w:val="221F1F"/>
          <w:sz w:val="20"/>
        </w:rPr>
        <w:t>the</w:t>
      </w:r>
      <w:r>
        <w:rPr>
          <w:color w:val="221F1F"/>
          <w:spacing w:val="-3"/>
          <w:sz w:val="20"/>
        </w:rPr>
        <w:t xml:space="preserve"> </w:t>
      </w:r>
      <w:r>
        <w:rPr>
          <w:color w:val="221F1F"/>
          <w:sz w:val="20"/>
        </w:rPr>
        <w:t>contract</w:t>
      </w:r>
      <w:r>
        <w:rPr>
          <w:color w:val="221F1F"/>
          <w:spacing w:val="-4"/>
          <w:sz w:val="20"/>
        </w:rPr>
        <w:t xml:space="preserve"> </w:t>
      </w:r>
      <w:r>
        <w:rPr>
          <w:color w:val="221F1F"/>
          <w:sz w:val="20"/>
        </w:rPr>
        <w:t>number</w:t>
      </w:r>
      <w:r>
        <w:rPr>
          <w:color w:val="221F1F"/>
          <w:spacing w:val="-3"/>
          <w:sz w:val="20"/>
        </w:rPr>
        <w:t xml:space="preserve"> </w:t>
      </w:r>
      <w:r>
        <w:rPr>
          <w:color w:val="221F1F"/>
          <w:sz w:val="20"/>
        </w:rPr>
        <w:t>and</w:t>
      </w:r>
      <w:r>
        <w:rPr>
          <w:color w:val="221F1F"/>
          <w:spacing w:val="-4"/>
          <w:sz w:val="20"/>
        </w:rPr>
        <w:t xml:space="preserve"> </w:t>
      </w:r>
      <w:r>
        <w:rPr>
          <w:color w:val="221F1F"/>
          <w:sz w:val="20"/>
        </w:rPr>
        <w:t>the</w:t>
      </w:r>
      <w:r>
        <w:rPr>
          <w:color w:val="221F1F"/>
          <w:spacing w:val="-3"/>
          <w:sz w:val="20"/>
        </w:rPr>
        <w:t xml:space="preserve"> </w:t>
      </w:r>
      <w:r>
        <w:rPr>
          <w:color w:val="221F1F"/>
          <w:sz w:val="20"/>
        </w:rPr>
        <w:t>date</w:t>
      </w:r>
      <w:r>
        <w:rPr>
          <w:color w:val="221F1F"/>
          <w:spacing w:val="-3"/>
          <w:sz w:val="20"/>
        </w:rPr>
        <w:t xml:space="preserve"> </w:t>
      </w:r>
      <w:r>
        <w:rPr>
          <w:color w:val="221F1F"/>
          <w:sz w:val="20"/>
        </w:rPr>
        <w:t>on</w:t>
      </w:r>
      <w:r>
        <w:rPr>
          <w:color w:val="221F1F"/>
          <w:spacing w:val="-2"/>
          <w:sz w:val="20"/>
        </w:rPr>
        <w:t xml:space="preserve"> </w:t>
      </w:r>
      <w:r>
        <w:rPr>
          <w:color w:val="221F1F"/>
          <w:sz w:val="20"/>
        </w:rPr>
        <w:t>which</w:t>
      </w:r>
      <w:r>
        <w:rPr>
          <w:color w:val="221F1F"/>
          <w:spacing w:val="-2"/>
          <w:sz w:val="20"/>
        </w:rPr>
        <w:t xml:space="preserve"> </w:t>
      </w:r>
      <w:r>
        <w:rPr>
          <w:color w:val="221F1F"/>
          <w:sz w:val="20"/>
        </w:rPr>
        <w:t>the representation was completed:</w:t>
      </w:r>
    </w:p>
    <w:p w14:paraId="2CE86525" w14:textId="77777777" w:rsidR="00016C31" w:rsidRDefault="00016C31">
      <w:pPr>
        <w:pStyle w:val="BodyText"/>
        <w:spacing w:before="11"/>
        <w:rPr>
          <w:sz w:val="19"/>
        </w:rPr>
      </w:pPr>
    </w:p>
    <w:p w14:paraId="6A7D16F4" w14:textId="77777777" w:rsidR="00016C31" w:rsidRDefault="00632607">
      <w:pPr>
        <w:pStyle w:val="BodyText"/>
        <w:ind w:left="219" w:right="999"/>
      </w:pPr>
      <w:r>
        <w:rPr>
          <w:color w:val="221F1F"/>
        </w:rPr>
        <w:t>The</w:t>
      </w:r>
      <w:r>
        <w:rPr>
          <w:color w:val="221F1F"/>
          <w:spacing w:val="-3"/>
        </w:rPr>
        <w:t xml:space="preserve"> </w:t>
      </w:r>
      <w:r>
        <w:rPr>
          <w:color w:val="221F1F"/>
        </w:rPr>
        <w:t>Contractor</w:t>
      </w:r>
      <w:r>
        <w:rPr>
          <w:color w:val="221F1F"/>
          <w:spacing w:val="-3"/>
        </w:rPr>
        <w:t xml:space="preserve"> </w:t>
      </w:r>
      <w:r>
        <w:rPr>
          <w:color w:val="221F1F"/>
        </w:rPr>
        <w:t>represents</w:t>
      </w:r>
      <w:r>
        <w:rPr>
          <w:color w:val="221F1F"/>
          <w:spacing w:val="-4"/>
        </w:rPr>
        <w:t xml:space="preserve"> </w:t>
      </w:r>
      <w:r>
        <w:rPr>
          <w:color w:val="221F1F"/>
        </w:rPr>
        <w:t>that</w:t>
      </w:r>
      <w:r>
        <w:rPr>
          <w:color w:val="221F1F"/>
          <w:spacing w:val="-6"/>
        </w:rPr>
        <w:t xml:space="preserve"> </w:t>
      </w:r>
      <w:r>
        <w:rPr>
          <w:color w:val="221F1F"/>
        </w:rPr>
        <w:t>it</w:t>
      </w:r>
      <w:r>
        <w:rPr>
          <w:color w:val="221F1F"/>
          <w:spacing w:val="-5"/>
        </w:rPr>
        <w:t xml:space="preserve"> </w:t>
      </w:r>
      <w:r>
        <w:rPr>
          <w:color w:val="221F1F"/>
        </w:rPr>
        <w:t>(</w:t>
      </w:r>
      <w:proofErr w:type="gramStart"/>
      <w:r>
        <w:rPr>
          <w:color w:val="221F1F"/>
        </w:rPr>
        <w:t>X</w:t>
      </w:r>
      <w:r>
        <w:rPr>
          <w:color w:val="221F1F"/>
          <w:spacing w:val="-4"/>
        </w:rPr>
        <w:t xml:space="preserve"> </w:t>
      </w:r>
      <w:r>
        <w:rPr>
          <w:color w:val="221F1F"/>
        </w:rPr>
        <w:t>)</w:t>
      </w:r>
      <w:proofErr w:type="gramEnd"/>
      <w:r>
        <w:rPr>
          <w:color w:val="221F1F"/>
          <w:spacing w:val="-4"/>
        </w:rPr>
        <w:t xml:space="preserve"> </w:t>
      </w:r>
      <w:r>
        <w:rPr>
          <w:color w:val="221F1F"/>
        </w:rPr>
        <w:t>is,</w:t>
      </w:r>
      <w:r>
        <w:rPr>
          <w:color w:val="221F1F"/>
          <w:spacing w:val="-4"/>
        </w:rPr>
        <w:t xml:space="preserve"> </w:t>
      </w:r>
      <w:r>
        <w:rPr>
          <w:color w:val="221F1F"/>
        </w:rPr>
        <w:t>(</w:t>
      </w:r>
      <w:r>
        <w:rPr>
          <w:color w:val="221F1F"/>
          <w:spacing w:val="-4"/>
        </w:rPr>
        <w:t xml:space="preserve"> </w:t>
      </w:r>
      <w:r>
        <w:rPr>
          <w:color w:val="221F1F"/>
        </w:rPr>
        <w:t>)</w:t>
      </w:r>
      <w:r>
        <w:rPr>
          <w:color w:val="221F1F"/>
          <w:spacing w:val="-4"/>
        </w:rPr>
        <w:t xml:space="preserve"> </w:t>
      </w:r>
      <w:r>
        <w:rPr>
          <w:color w:val="221F1F"/>
        </w:rPr>
        <w:t>is</w:t>
      </w:r>
      <w:r>
        <w:rPr>
          <w:color w:val="221F1F"/>
          <w:spacing w:val="-5"/>
        </w:rPr>
        <w:t xml:space="preserve"> </w:t>
      </w:r>
      <w:r>
        <w:rPr>
          <w:color w:val="221F1F"/>
        </w:rPr>
        <w:t>not</w:t>
      </w:r>
      <w:r>
        <w:rPr>
          <w:color w:val="221F1F"/>
          <w:spacing w:val="-5"/>
        </w:rPr>
        <w:t xml:space="preserve"> </w:t>
      </w:r>
      <w:r>
        <w:rPr>
          <w:color w:val="221F1F"/>
        </w:rPr>
        <w:t>a</w:t>
      </w:r>
      <w:r>
        <w:rPr>
          <w:color w:val="221F1F"/>
          <w:spacing w:val="-4"/>
        </w:rPr>
        <w:t xml:space="preserve"> </w:t>
      </w:r>
      <w:r>
        <w:rPr>
          <w:color w:val="221F1F"/>
        </w:rPr>
        <w:t>small</w:t>
      </w:r>
      <w:r>
        <w:rPr>
          <w:color w:val="221F1F"/>
          <w:spacing w:val="-4"/>
        </w:rPr>
        <w:t xml:space="preserve"> </w:t>
      </w:r>
      <w:r>
        <w:rPr>
          <w:color w:val="221F1F"/>
        </w:rPr>
        <w:t>business</w:t>
      </w:r>
      <w:r>
        <w:rPr>
          <w:color w:val="221F1F"/>
          <w:spacing w:val="-5"/>
        </w:rPr>
        <w:t xml:space="preserve"> </w:t>
      </w:r>
      <w:r>
        <w:rPr>
          <w:color w:val="221F1F"/>
        </w:rPr>
        <w:t>concern</w:t>
      </w:r>
      <w:r>
        <w:rPr>
          <w:color w:val="221F1F"/>
          <w:spacing w:val="-2"/>
        </w:rPr>
        <w:t xml:space="preserve"> </w:t>
      </w:r>
      <w:r>
        <w:rPr>
          <w:color w:val="221F1F"/>
        </w:rPr>
        <w:t>under</w:t>
      </w:r>
      <w:r>
        <w:rPr>
          <w:color w:val="221F1F"/>
          <w:spacing w:val="-5"/>
        </w:rPr>
        <w:t xml:space="preserve"> </w:t>
      </w:r>
      <w:r>
        <w:rPr>
          <w:color w:val="221F1F"/>
        </w:rPr>
        <w:t>NAICS</w:t>
      </w:r>
      <w:r>
        <w:rPr>
          <w:color w:val="221F1F"/>
          <w:spacing w:val="-5"/>
        </w:rPr>
        <w:t xml:space="preserve"> </w:t>
      </w:r>
      <w:r>
        <w:rPr>
          <w:color w:val="221F1F"/>
        </w:rPr>
        <w:t>Code</w:t>
      </w:r>
      <w:r>
        <w:rPr>
          <w:color w:val="221F1F"/>
          <w:spacing w:val="-6"/>
        </w:rPr>
        <w:t xml:space="preserve"> </w:t>
      </w:r>
      <w:r>
        <w:rPr>
          <w:b/>
          <w:color w:val="221F1F"/>
        </w:rPr>
        <w:t>541712</w:t>
      </w:r>
      <w:r>
        <w:rPr>
          <w:color w:val="221F1F"/>
        </w:rPr>
        <w:t>-</w:t>
      </w:r>
      <w:r>
        <w:rPr>
          <w:color w:val="221F1F"/>
          <w:spacing w:val="-6"/>
        </w:rPr>
        <w:t xml:space="preserve"> </w:t>
      </w:r>
      <w:r>
        <w:rPr>
          <w:color w:val="221F1F"/>
        </w:rPr>
        <w:t>assigned</w:t>
      </w:r>
      <w:r>
        <w:rPr>
          <w:color w:val="221F1F"/>
          <w:spacing w:val="-3"/>
        </w:rPr>
        <w:t xml:space="preserve"> </w:t>
      </w:r>
      <w:r>
        <w:rPr>
          <w:color w:val="221F1F"/>
        </w:rPr>
        <w:t xml:space="preserve">to contract number </w:t>
      </w:r>
      <w:r>
        <w:rPr>
          <w:b/>
          <w:color w:val="221F1F"/>
        </w:rPr>
        <w:t>W9113M-16-D-0003</w:t>
      </w:r>
      <w:r>
        <w:rPr>
          <w:color w:val="221F1F"/>
        </w:rPr>
        <w:t>.</w:t>
      </w:r>
    </w:p>
    <w:p w14:paraId="5BE678AA" w14:textId="77777777" w:rsidR="00016C31" w:rsidRDefault="00016C31">
      <w:pPr>
        <w:pStyle w:val="BodyText"/>
        <w:spacing w:before="1"/>
      </w:pPr>
    </w:p>
    <w:p w14:paraId="33AFEC6C"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7F0DBCD4" w14:textId="77777777" w:rsidR="00016C31" w:rsidRDefault="00016C31">
      <w:pPr>
        <w:pStyle w:val="BodyText"/>
        <w:rPr>
          <w:sz w:val="22"/>
        </w:rPr>
      </w:pPr>
    </w:p>
    <w:p w14:paraId="4D1209CD" w14:textId="77777777" w:rsidR="00016C31" w:rsidRDefault="00016C31">
      <w:pPr>
        <w:pStyle w:val="BodyText"/>
        <w:rPr>
          <w:sz w:val="22"/>
        </w:rPr>
      </w:pPr>
    </w:p>
    <w:p w14:paraId="480ECFD2" w14:textId="77777777" w:rsidR="00016C31" w:rsidRDefault="00632607">
      <w:pPr>
        <w:pStyle w:val="BodyText"/>
        <w:spacing w:before="184"/>
        <w:ind w:left="219"/>
      </w:pPr>
      <w:r>
        <w:rPr>
          <w:color w:val="221F1F"/>
        </w:rPr>
        <w:t>52.222-2</w:t>
      </w:r>
      <w:r>
        <w:rPr>
          <w:color w:val="221F1F"/>
          <w:spacing w:val="-13"/>
        </w:rPr>
        <w:t xml:space="preserve"> </w:t>
      </w:r>
      <w:r>
        <w:rPr>
          <w:color w:val="221F1F"/>
        </w:rPr>
        <w:t>PAYMENT</w:t>
      </w:r>
      <w:r>
        <w:rPr>
          <w:color w:val="221F1F"/>
          <w:spacing w:val="-12"/>
        </w:rPr>
        <w:t xml:space="preserve"> </w:t>
      </w:r>
      <w:r>
        <w:rPr>
          <w:color w:val="221F1F"/>
        </w:rPr>
        <w:t>FOR</w:t>
      </w:r>
      <w:r>
        <w:rPr>
          <w:color w:val="221F1F"/>
          <w:spacing w:val="-13"/>
        </w:rPr>
        <w:t xml:space="preserve"> </w:t>
      </w:r>
      <w:r>
        <w:rPr>
          <w:color w:val="221F1F"/>
        </w:rPr>
        <w:t>OVERTIME</w:t>
      </w:r>
      <w:r>
        <w:rPr>
          <w:color w:val="221F1F"/>
          <w:spacing w:val="-12"/>
        </w:rPr>
        <w:t xml:space="preserve"> </w:t>
      </w:r>
      <w:r>
        <w:rPr>
          <w:color w:val="221F1F"/>
        </w:rPr>
        <w:t>PREMIUMS</w:t>
      </w:r>
      <w:r>
        <w:rPr>
          <w:color w:val="221F1F"/>
          <w:spacing w:val="-12"/>
        </w:rPr>
        <w:t xml:space="preserve"> </w:t>
      </w:r>
      <w:r>
        <w:rPr>
          <w:color w:val="221F1F"/>
        </w:rPr>
        <w:t>(JUL</w:t>
      </w:r>
      <w:r>
        <w:rPr>
          <w:color w:val="221F1F"/>
          <w:spacing w:val="-11"/>
        </w:rPr>
        <w:t xml:space="preserve"> </w:t>
      </w:r>
      <w:r>
        <w:rPr>
          <w:color w:val="221F1F"/>
          <w:spacing w:val="-2"/>
        </w:rPr>
        <w:t>1990)</w:t>
      </w:r>
    </w:p>
    <w:p w14:paraId="7B4776AA" w14:textId="77777777" w:rsidR="00016C31" w:rsidRDefault="00016C31">
      <w:pPr>
        <w:pStyle w:val="BodyText"/>
        <w:spacing w:before="1"/>
      </w:pPr>
    </w:p>
    <w:p w14:paraId="7FA04D9E" w14:textId="77777777" w:rsidR="00016C31" w:rsidRDefault="00632607">
      <w:pPr>
        <w:pStyle w:val="ListParagraph"/>
        <w:numPr>
          <w:ilvl w:val="0"/>
          <w:numId w:val="82"/>
        </w:numPr>
        <w:tabs>
          <w:tab w:val="left" w:pos="441"/>
        </w:tabs>
        <w:ind w:right="1269"/>
        <w:rPr>
          <w:sz w:val="20"/>
        </w:rPr>
      </w:pPr>
      <w:r>
        <w:rPr>
          <w:color w:val="221F1F"/>
          <w:sz w:val="20"/>
        </w:rPr>
        <w:t>The</w:t>
      </w:r>
      <w:r>
        <w:rPr>
          <w:color w:val="221F1F"/>
          <w:spacing w:val="-5"/>
          <w:sz w:val="20"/>
        </w:rPr>
        <w:t xml:space="preserve"> </w:t>
      </w:r>
      <w:r>
        <w:rPr>
          <w:color w:val="221F1F"/>
          <w:sz w:val="20"/>
        </w:rPr>
        <w:t>use</w:t>
      </w:r>
      <w:r>
        <w:rPr>
          <w:color w:val="221F1F"/>
          <w:spacing w:val="-5"/>
          <w:sz w:val="20"/>
        </w:rPr>
        <w:t xml:space="preserve"> </w:t>
      </w:r>
      <w:r>
        <w:rPr>
          <w:color w:val="221F1F"/>
          <w:sz w:val="20"/>
        </w:rPr>
        <w:t>of</w:t>
      </w:r>
      <w:r>
        <w:rPr>
          <w:color w:val="221F1F"/>
          <w:spacing w:val="-5"/>
          <w:sz w:val="20"/>
        </w:rPr>
        <w:t xml:space="preserve"> </w:t>
      </w:r>
      <w:r>
        <w:rPr>
          <w:color w:val="221F1F"/>
          <w:sz w:val="20"/>
        </w:rPr>
        <w:t>overtime</w:t>
      </w:r>
      <w:r>
        <w:rPr>
          <w:color w:val="221F1F"/>
          <w:spacing w:val="-4"/>
          <w:sz w:val="20"/>
        </w:rPr>
        <w:t xml:space="preserve"> </w:t>
      </w:r>
      <w:r>
        <w:rPr>
          <w:color w:val="221F1F"/>
          <w:sz w:val="20"/>
        </w:rPr>
        <w:t>is</w:t>
      </w:r>
      <w:r>
        <w:rPr>
          <w:color w:val="221F1F"/>
          <w:spacing w:val="-6"/>
          <w:sz w:val="20"/>
        </w:rPr>
        <w:t xml:space="preserve"> </w:t>
      </w:r>
      <w:r>
        <w:rPr>
          <w:color w:val="221F1F"/>
          <w:sz w:val="20"/>
        </w:rPr>
        <w:t>authorized</w:t>
      </w:r>
      <w:r>
        <w:rPr>
          <w:color w:val="221F1F"/>
          <w:spacing w:val="-3"/>
          <w:sz w:val="20"/>
        </w:rPr>
        <w:t xml:space="preserve"> </w:t>
      </w:r>
      <w:r>
        <w:rPr>
          <w:color w:val="221F1F"/>
          <w:sz w:val="20"/>
        </w:rPr>
        <w:t>under</w:t>
      </w:r>
      <w:r>
        <w:rPr>
          <w:color w:val="221F1F"/>
          <w:spacing w:val="-4"/>
          <w:sz w:val="20"/>
        </w:rPr>
        <w:t xml:space="preserve"> </w:t>
      </w:r>
      <w:r>
        <w:rPr>
          <w:color w:val="221F1F"/>
          <w:sz w:val="20"/>
        </w:rPr>
        <w:t>this</w:t>
      </w:r>
      <w:r>
        <w:rPr>
          <w:color w:val="221F1F"/>
          <w:spacing w:val="-6"/>
          <w:sz w:val="20"/>
        </w:rPr>
        <w:t xml:space="preserve"> </w:t>
      </w:r>
      <w:r>
        <w:rPr>
          <w:color w:val="221F1F"/>
          <w:sz w:val="20"/>
        </w:rPr>
        <w:t>contract</w:t>
      </w:r>
      <w:r>
        <w:rPr>
          <w:color w:val="221F1F"/>
          <w:spacing w:val="-5"/>
          <w:sz w:val="20"/>
        </w:rPr>
        <w:t xml:space="preserve"> </w:t>
      </w:r>
      <w:r>
        <w:rPr>
          <w:color w:val="221F1F"/>
          <w:sz w:val="20"/>
        </w:rPr>
        <w:t>if</w:t>
      </w:r>
      <w:r>
        <w:rPr>
          <w:color w:val="221F1F"/>
          <w:spacing w:val="-5"/>
          <w:sz w:val="20"/>
        </w:rPr>
        <w:t xml:space="preserve"> </w:t>
      </w:r>
      <w:r>
        <w:rPr>
          <w:color w:val="221F1F"/>
          <w:sz w:val="20"/>
        </w:rPr>
        <w:t>the</w:t>
      </w:r>
      <w:r>
        <w:rPr>
          <w:color w:val="221F1F"/>
          <w:spacing w:val="-5"/>
          <w:sz w:val="20"/>
        </w:rPr>
        <w:t xml:space="preserve"> </w:t>
      </w:r>
      <w:r>
        <w:rPr>
          <w:color w:val="221F1F"/>
          <w:sz w:val="20"/>
        </w:rPr>
        <w:t>overtime</w:t>
      </w:r>
      <w:r>
        <w:rPr>
          <w:color w:val="221F1F"/>
          <w:spacing w:val="-4"/>
          <w:sz w:val="20"/>
        </w:rPr>
        <w:t xml:space="preserve"> </w:t>
      </w:r>
      <w:r>
        <w:rPr>
          <w:color w:val="221F1F"/>
          <w:sz w:val="20"/>
        </w:rPr>
        <w:t>premium</w:t>
      </w:r>
      <w:r>
        <w:rPr>
          <w:color w:val="221F1F"/>
          <w:spacing w:val="-4"/>
          <w:sz w:val="20"/>
        </w:rPr>
        <w:t xml:space="preserve"> </w:t>
      </w:r>
      <w:r>
        <w:rPr>
          <w:color w:val="221F1F"/>
          <w:sz w:val="20"/>
        </w:rPr>
        <w:t>cost</w:t>
      </w:r>
      <w:r>
        <w:rPr>
          <w:color w:val="221F1F"/>
          <w:spacing w:val="-6"/>
          <w:sz w:val="20"/>
        </w:rPr>
        <w:t xml:space="preserve"> </w:t>
      </w:r>
      <w:r>
        <w:rPr>
          <w:color w:val="221F1F"/>
          <w:sz w:val="20"/>
        </w:rPr>
        <w:t>does</w:t>
      </w:r>
      <w:r>
        <w:rPr>
          <w:color w:val="221F1F"/>
          <w:spacing w:val="-8"/>
          <w:sz w:val="20"/>
        </w:rPr>
        <w:t xml:space="preserve"> </w:t>
      </w:r>
      <w:r>
        <w:rPr>
          <w:color w:val="221F1F"/>
          <w:sz w:val="20"/>
        </w:rPr>
        <w:t>not</w:t>
      </w:r>
      <w:r>
        <w:rPr>
          <w:color w:val="221F1F"/>
          <w:spacing w:val="-5"/>
          <w:sz w:val="20"/>
        </w:rPr>
        <w:t xml:space="preserve"> </w:t>
      </w:r>
      <w:r>
        <w:rPr>
          <w:color w:val="221F1F"/>
          <w:sz w:val="20"/>
        </w:rPr>
        <w:t>exceed</w:t>
      </w:r>
      <w:r>
        <w:rPr>
          <w:color w:val="221F1F"/>
          <w:spacing w:val="-5"/>
          <w:sz w:val="20"/>
        </w:rPr>
        <w:t xml:space="preserve"> </w:t>
      </w:r>
      <w:r>
        <w:rPr>
          <w:b/>
          <w:color w:val="221F1F"/>
          <w:sz w:val="20"/>
        </w:rPr>
        <w:t>$0.00</w:t>
      </w:r>
      <w:r>
        <w:rPr>
          <w:b/>
          <w:color w:val="221F1F"/>
          <w:spacing w:val="-6"/>
          <w:sz w:val="20"/>
        </w:rPr>
        <w:t xml:space="preserve"> </w:t>
      </w:r>
      <w:r>
        <w:rPr>
          <w:color w:val="221F1F"/>
          <w:sz w:val="20"/>
        </w:rPr>
        <w:t>or</w:t>
      </w:r>
      <w:r>
        <w:rPr>
          <w:color w:val="221F1F"/>
          <w:spacing w:val="-5"/>
          <w:sz w:val="20"/>
        </w:rPr>
        <w:t xml:space="preserve"> </w:t>
      </w:r>
      <w:r>
        <w:rPr>
          <w:color w:val="221F1F"/>
          <w:sz w:val="20"/>
        </w:rPr>
        <w:t>the overtime premium is paid for work --</w:t>
      </w:r>
    </w:p>
    <w:p w14:paraId="43CE9BF6" w14:textId="77777777" w:rsidR="00016C31" w:rsidRDefault="00016C31">
      <w:pPr>
        <w:pStyle w:val="BodyText"/>
        <w:spacing w:before="10"/>
        <w:rPr>
          <w:sz w:val="19"/>
        </w:rPr>
      </w:pPr>
    </w:p>
    <w:p w14:paraId="6842060E" w14:textId="77777777" w:rsidR="00016C31" w:rsidRDefault="00632607">
      <w:pPr>
        <w:pStyle w:val="ListParagraph"/>
        <w:numPr>
          <w:ilvl w:val="1"/>
          <w:numId w:val="82"/>
        </w:numPr>
        <w:tabs>
          <w:tab w:val="left" w:pos="441"/>
        </w:tabs>
        <w:ind w:right="1529"/>
        <w:jc w:val="left"/>
        <w:rPr>
          <w:sz w:val="20"/>
        </w:rPr>
      </w:pPr>
      <w:r>
        <w:rPr>
          <w:color w:val="221F1F"/>
          <w:sz w:val="20"/>
        </w:rPr>
        <w:t>Necessary</w:t>
      </w:r>
      <w:r>
        <w:rPr>
          <w:color w:val="221F1F"/>
          <w:spacing w:val="-5"/>
          <w:sz w:val="20"/>
        </w:rPr>
        <w:t xml:space="preserve"> </w:t>
      </w:r>
      <w:r>
        <w:rPr>
          <w:color w:val="221F1F"/>
          <w:sz w:val="20"/>
        </w:rPr>
        <w:t>to</w:t>
      </w:r>
      <w:r>
        <w:rPr>
          <w:color w:val="221F1F"/>
          <w:spacing w:val="-5"/>
          <w:sz w:val="20"/>
        </w:rPr>
        <w:t xml:space="preserve"> </w:t>
      </w:r>
      <w:r>
        <w:rPr>
          <w:color w:val="221F1F"/>
          <w:sz w:val="20"/>
        </w:rPr>
        <w:t>cope</w:t>
      </w:r>
      <w:r>
        <w:rPr>
          <w:color w:val="221F1F"/>
          <w:spacing w:val="-7"/>
          <w:sz w:val="20"/>
        </w:rPr>
        <w:t xml:space="preserve"> </w:t>
      </w:r>
      <w:r>
        <w:rPr>
          <w:color w:val="221F1F"/>
          <w:sz w:val="20"/>
        </w:rPr>
        <w:t>with</w:t>
      </w:r>
      <w:r>
        <w:rPr>
          <w:color w:val="221F1F"/>
          <w:spacing w:val="-7"/>
          <w:sz w:val="20"/>
        </w:rPr>
        <w:t xml:space="preserve"> </w:t>
      </w:r>
      <w:r>
        <w:rPr>
          <w:color w:val="221F1F"/>
          <w:sz w:val="20"/>
        </w:rPr>
        <w:t>emergencies</w:t>
      </w:r>
      <w:r>
        <w:rPr>
          <w:color w:val="221F1F"/>
          <w:spacing w:val="-6"/>
          <w:sz w:val="20"/>
        </w:rPr>
        <w:t xml:space="preserve"> </w:t>
      </w:r>
      <w:r>
        <w:rPr>
          <w:color w:val="221F1F"/>
          <w:sz w:val="20"/>
        </w:rPr>
        <w:t>such</w:t>
      </w:r>
      <w:r>
        <w:rPr>
          <w:color w:val="221F1F"/>
          <w:spacing w:val="-5"/>
          <w:sz w:val="20"/>
        </w:rPr>
        <w:t xml:space="preserve"> </w:t>
      </w:r>
      <w:r>
        <w:rPr>
          <w:color w:val="221F1F"/>
          <w:sz w:val="20"/>
        </w:rPr>
        <w:t>as</w:t>
      </w:r>
      <w:r>
        <w:rPr>
          <w:color w:val="221F1F"/>
          <w:spacing w:val="-7"/>
          <w:sz w:val="20"/>
        </w:rPr>
        <w:t xml:space="preserve"> </w:t>
      </w:r>
      <w:r>
        <w:rPr>
          <w:color w:val="221F1F"/>
          <w:sz w:val="20"/>
        </w:rPr>
        <w:t>those</w:t>
      </w:r>
      <w:r>
        <w:rPr>
          <w:color w:val="221F1F"/>
          <w:spacing w:val="-7"/>
          <w:sz w:val="20"/>
        </w:rPr>
        <w:t xml:space="preserve"> </w:t>
      </w:r>
      <w:r>
        <w:rPr>
          <w:color w:val="221F1F"/>
          <w:sz w:val="20"/>
        </w:rPr>
        <w:t>resulting</w:t>
      </w:r>
      <w:r>
        <w:rPr>
          <w:color w:val="221F1F"/>
          <w:spacing w:val="-7"/>
          <w:sz w:val="20"/>
        </w:rPr>
        <w:t xml:space="preserve"> </w:t>
      </w:r>
      <w:r>
        <w:rPr>
          <w:color w:val="221F1F"/>
          <w:sz w:val="20"/>
        </w:rPr>
        <w:t>from</w:t>
      </w:r>
      <w:r>
        <w:rPr>
          <w:color w:val="221F1F"/>
          <w:spacing w:val="-7"/>
          <w:sz w:val="20"/>
        </w:rPr>
        <w:t xml:space="preserve"> </w:t>
      </w:r>
      <w:r>
        <w:rPr>
          <w:color w:val="221F1F"/>
          <w:sz w:val="20"/>
        </w:rPr>
        <w:t>accidents,</w:t>
      </w:r>
      <w:r>
        <w:rPr>
          <w:color w:val="221F1F"/>
          <w:spacing w:val="-7"/>
          <w:sz w:val="20"/>
        </w:rPr>
        <w:t xml:space="preserve"> </w:t>
      </w:r>
      <w:r>
        <w:rPr>
          <w:color w:val="221F1F"/>
          <w:sz w:val="20"/>
        </w:rPr>
        <w:t>natural</w:t>
      </w:r>
      <w:r>
        <w:rPr>
          <w:color w:val="221F1F"/>
          <w:spacing w:val="-7"/>
          <w:sz w:val="20"/>
        </w:rPr>
        <w:t xml:space="preserve"> </w:t>
      </w:r>
      <w:r>
        <w:rPr>
          <w:color w:val="221F1F"/>
          <w:sz w:val="20"/>
        </w:rPr>
        <w:t>disasters,</w:t>
      </w:r>
      <w:r>
        <w:rPr>
          <w:color w:val="221F1F"/>
          <w:spacing w:val="-7"/>
          <w:sz w:val="20"/>
        </w:rPr>
        <w:t xml:space="preserve"> </w:t>
      </w:r>
      <w:r>
        <w:rPr>
          <w:color w:val="221F1F"/>
          <w:sz w:val="20"/>
        </w:rPr>
        <w:t>breakdowns</w:t>
      </w:r>
      <w:r>
        <w:rPr>
          <w:color w:val="221F1F"/>
          <w:spacing w:val="-7"/>
          <w:sz w:val="20"/>
        </w:rPr>
        <w:t xml:space="preserve"> </w:t>
      </w:r>
      <w:r>
        <w:rPr>
          <w:color w:val="221F1F"/>
          <w:sz w:val="20"/>
        </w:rPr>
        <w:t xml:space="preserve">of production equipment, or occasional production bottlenecks of a sporadic </w:t>
      </w:r>
      <w:proofErr w:type="gramStart"/>
      <w:r>
        <w:rPr>
          <w:color w:val="221F1F"/>
          <w:sz w:val="20"/>
        </w:rPr>
        <w:t>nature;</w:t>
      </w:r>
      <w:proofErr w:type="gramEnd"/>
    </w:p>
    <w:p w14:paraId="47EF312F" w14:textId="77777777" w:rsidR="00016C31" w:rsidRDefault="00016C31">
      <w:pPr>
        <w:pStyle w:val="BodyText"/>
        <w:spacing w:before="2"/>
      </w:pPr>
    </w:p>
    <w:p w14:paraId="3E3EB9B5" w14:textId="77777777" w:rsidR="00016C31" w:rsidRDefault="00632607">
      <w:pPr>
        <w:pStyle w:val="ListParagraph"/>
        <w:numPr>
          <w:ilvl w:val="1"/>
          <w:numId w:val="82"/>
        </w:numPr>
        <w:tabs>
          <w:tab w:val="left" w:pos="441"/>
        </w:tabs>
        <w:ind w:right="1630"/>
        <w:jc w:val="left"/>
        <w:rPr>
          <w:sz w:val="20"/>
        </w:rPr>
      </w:pPr>
      <w:r>
        <w:rPr>
          <w:color w:val="221F1F"/>
          <w:sz w:val="20"/>
        </w:rPr>
        <w:t>By</w:t>
      </w:r>
      <w:r>
        <w:rPr>
          <w:color w:val="221F1F"/>
          <w:spacing w:val="-6"/>
          <w:sz w:val="20"/>
        </w:rPr>
        <w:t xml:space="preserve"> </w:t>
      </w:r>
      <w:r>
        <w:rPr>
          <w:color w:val="221F1F"/>
          <w:sz w:val="20"/>
        </w:rPr>
        <w:t>indirect-labor</w:t>
      </w:r>
      <w:r>
        <w:rPr>
          <w:color w:val="221F1F"/>
          <w:spacing w:val="-6"/>
          <w:sz w:val="20"/>
        </w:rPr>
        <w:t xml:space="preserve"> </w:t>
      </w:r>
      <w:r>
        <w:rPr>
          <w:color w:val="221F1F"/>
          <w:sz w:val="20"/>
        </w:rPr>
        <w:t>employees</w:t>
      </w:r>
      <w:r>
        <w:rPr>
          <w:color w:val="221F1F"/>
          <w:spacing w:val="-7"/>
          <w:sz w:val="20"/>
        </w:rPr>
        <w:t xml:space="preserve"> </w:t>
      </w:r>
      <w:r>
        <w:rPr>
          <w:color w:val="221F1F"/>
          <w:sz w:val="20"/>
        </w:rPr>
        <w:t>such</w:t>
      </w:r>
      <w:r>
        <w:rPr>
          <w:color w:val="221F1F"/>
          <w:spacing w:val="-5"/>
          <w:sz w:val="20"/>
        </w:rPr>
        <w:t xml:space="preserve"> </w:t>
      </w:r>
      <w:r>
        <w:rPr>
          <w:color w:val="221F1F"/>
          <w:sz w:val="20"/>
        </w:rPr>
        <w:t>as</w:t>
      </w:r>
      <w:r>
        <w:rPr>
          <w:color w:val="221F1F"/>
          <w:spacing w:val="-8"/>
          <w:sz w:val="20"/>
        </w:rPr>
        <w:t xml:space="preserve"> </w:t>
      </w:r>
      <w:r>
        <w:rPr>
          <w:color w:val="221F1F"/>
          <w:sz w:val="20"/>
        </w:rPr>
        <w:t>those</w:t>
      </w:r>
      <w:r>
        <w:rPr>
          <w:color w:val="221F1F"/>
          <w:spacing w:val="-7"/>
          <w:sz w:val="20"/>
        </w:rPr>
        <w:t xml:space="preserve"> </w:t>
      </w:r>
      <w:r>
        <w:rPr>
          <w:color w:val="221F1F"/>
          <w:sz w:val="20"/>
        </w:rPr>
        <w:t>performing</w:t>
      </w:r>
      <w:r>
        <w:rPr>
          <w:color w:val="221F1F"/>
          <w:spacing w:val="-7"/>
          <w:sz w:val="20"/>
        </w:rPr>
        <w:t xml:space="preserve"> </w:t>
      </w:r>
      <w:r>
        <w:rPr>
          <w:color w:val="221F1F"/>
          <w:sz w:val="20"/>
        </w:rPr>
        <w:t>duties</w:t>
      </w:r>
      <w:r>
        <w:rPr>
          <w:color w:val="221F1F"/>
          <w:spacing w:val="-9"/>
          <w:sz w:val="20"/>
        </w:rPr>
        <w:t xml:space="preserve"> </w:t>
      </w:r>
      <w:r>
        <w:rPr>
          <w:color w:val="221F1F"/>
          <w:sz w:val="20"/>
        </w:rPr>
        <w:t>in</w:t>
      </w:r>
      <w:r>
        <w:rPr>
          <w:color w:val="221F1F"/>
          <w:spacing w:val="-6"/>
          <w:sz w:val="20"/>
        </w:rPr>
        <w:t xml:space="preserve"> </w:t>
      </w:r>
      <w:r>
        <w:rPr>
          <w:color w:val="221F1F"/>
          <w:sz w:val="20"/>
        </w:rPr>
        <w:t>connection</w:t>
      </w:r>
      <w:r>
        <w:rPr>
          <w:color w:val="221F1F"/>
          <w:spacing w:val="-8"/>
          <w:sz w:val="20"/>
        </w:rPr>
        <w:t xml:space="preserve"> </w:t>
      </w:r>
      <w:r>
        <w:rPr>
          <w:color w:val="221F1F"/>
          <w:sz w:val="20"/>
        </w:rPr>
        <w:t>with</w:t>
      </w:r>
      <w:r>
        <w:rPr>
          <w:color w:val="221F1F"/>
          <w:spacing w:val="-6"/>
          <w:sz w:val="20"/>
        </w:rPr>
        <w:t xml:space="preserve"> </w:t>
      </w:r>
      <w:r>
        <w:rPr>
          <w:color w:val="221F1F"/>
          <w:sz w:val="20"/>
        </w:rPr>
        <w:t>administration,</w:t>
      </w:r>
      <w:r>
        <w:rPr>
          <w:color w:val="221F1F"/>
          <w:spacing w:val="-8"/>
          <w:sz w:val="20"/>
        </w:rPr>
        <w:t xml:space="preserve"> </w:t>
      </w:r>
      <w:r>
        <w:rPr>
          <w:color w:val="221F1F"/>
          <w:sz w:val="20"/>
        </w:rPr>
        <w:t xml:space="preserve">protection, transportation, maintenance, standby plant protection, operation of utilities, or </w:t>
      </w:r>
      <w:proofErr w:type="gramStart"/>
      <w:r>
        <w:rPr>
          <w:color w:val="221F1F"/>
          <w:sz w:val="20"/>
        </w:rPr>
        <w:t>accounting;</w:t>
      </w:r>
      <w:proofErr w:type="gramEnd"/>
    </w:p>
    <w:p w14:paraId="0767223C" w14:textId="77777777" w:rsidR="00016C31" w:rsidRDefault="00016C31">
      <w:pPr>
        <w:pStyle w:val="BodyText"/>
        <w:spacing w:before="10"/>
        <w:rPr>
          <w:sz w:val="19"/>
        </w:rPr>
      </w:pPr>
    </w:p>
    <w:p w14:paraId="1A99043B" w14:textId="77777777" w:rsidR="00016C31" w:rsidRDefault="00632607">
      <w:pPr>
        <w:pStyle w:val="ListParagraph"/>
        <w:numPr>
          <w:ilvl w:val="1"/>
          <w:numId w:val="82"/>
        </w:numPr>
        <w:tabs>
          <w:tab w:val="left" w:pos="441"/>
        </w:tabs>
        <w:ind w:right="1058"/>
        <w:jc w:val="left"/>
        <w:rPr>
          <w:sz w:val="20"/>
        </w:rPr>
      </w:pPr>
      <w:r>
        <w:rPr>
          <w:color w:val="221F1F"/>
          <w:sz w:val="20"/>
        </w:rPr>
        <w:t>To</w:t>
      </w:r>
      <w:r>
        <w:rPr>
          <w:color w:val="221F1F"/>
          <w:spacing w:val="-4"/>
          <w:sz w:val="20"/>
        </w:rPr>
        <w:t xml:space="preserve"> </w:t>
      </w:r>
      <w:r>
        <w:rPr>
          <w:color w:val="221F1F"/>
          <w:sz w:val="20"/>
        </w:rPr>
        <w:t>perform</w:t>
      </w:r>
      <w:r>
        <w:rPr>
          <w:color w:val="221F1F"/>
          <w:spacing w:val="-4"/>
          <w:sz w:val="20"/>
        </w:rPr>
        <w:t xml:space="preserve"> </w:t>
      </w:r>
      <w:r>
        <w:rPr>
          <w:color w:val="221F1F"/>
          <w:sz w:val="20"/>
        </w:rPr>
        <w:t>tests,</w:t>
      </w:r>
      <w:r>
        <w:rPr>
          <w:color w:val="221F1F"/>
          <w:spacing w:val="-5"/>
          <w:sz w:val="20"/>
        </w:rPr>
        <w:t xml:space="preserve"> </w:t>
      </w:r>
      <w:r>
        <w:rPr>
          <w:color w:val="221F1F"/>
          <w:sz w:val="20"/>
        </w:rPr>
        <w:t>industrial</w:t>
      </w:r>
      <w:r>
        <w:rPr>
          <w:color w:val="221F1F"/>
          <w:spacing w:val="-5"/>
          <w:sz w:val="20"/>
        </w:rPr>
        <w:t xml:space="preserve"> </w:t>
      </w:r>
      <w:r>
        <w:rPr>
          <w:color w:val="221F1F"/>
          <w:sz w:val="20"/>
        </w:rPr>
        <w:t>processes,</w:t>
      </w:r>
      <w:r>
        <w:rPr>
          <w:color w:val="221F1F"/>
          <w:spacing w:val="-5"/>
          <w:sz w:val="20"/>
        </w:rPr>
        <w:t xml:space="preserve"> </w:t>
      </w:r>
      <w:r>
        <w:rPr>
          <w:color w:val="221F1F"/>
          <w:sz w:val="20"/>
        </w:rPr>
        <w:t>laboratory</w:t>
      </w:r>
      <w:r>
        <w:rPr>
          <w:color w:val="221F1F"/>
          <w:spacing w:val="-4"/>
          <w:sz w:val="20"/>
        </w:rPr>
        <w:t xml:space="preserve"> </w:t>
      </w:r>
      <w:r>
        <w:rPr>
          <w:color w:val="221F1F"/>
          <w:sz w:val="20"/>
        </w:rPr>
        <w:t>procedures,</w:t>
      </w:r>
      <w:r>
        <w:rPr>
          <w:color w:val="221F1F"/>
          <w:spacing w:val="-5"/>
          <w:sz w:val="20"/>
        </w:rPr>
        <w:t xml:space="preserve"> </w:t>
      </w:r>
      <w:r>
        <w:rPr>
          <w:color w:val="221F1F"/>
          <w:sz w:val="20"/>
        </w:rPr>
        <w:t>loading</w:t>
      </w:r>
      <w:r>
        <w:rPr>
          <w:color w:val="221F1F"/>
          <w:spacing w:val="-5"/>
          <w:sz w:val="20"/>
        </w:rPr>
        <w:t xml:space="preserve"> </w:t>
      </w:r>
      <w:r>
        <w:rPr>
          <w:color w:val="221F1F"/>
          <w:sz w:val="20"/>
        </w:rPr>
        <w:t>or</w:t>
      </w:r>
      <w:r>
        <w:rPr>
          <w:color w:val="221F1F"/>
          <w:spacing w:val="-6"/>
          <w:sz w:val="20"/>
        </w:rPr>
        <w:t xml:space="preserve"> </w:t>
      </w:r>
      <w:r>
        <w:rPr>
          <w:color w:val="221F1F"/>
          <w:sz w:val="20"/>
        </w:rPr>
        <w:t>unloading</w:t>
      </w:r>
      <w:r>
        <w:rPr>
          <w:color w:val="221F1F"/>
          <w:spacing w:val="-4"/>
          <w:sz w:val="20"/>
        </w:rPr>
        <w:t xml:space="preserve"> </w:t>
      </w:r>
      <w:r>
        <w:rPr>
          <w:color w:val="221F1F"/>
          <w:sz w:val="20"/>
        </w:rPr>
        <w:t>of</w:t>
      </w:r>
      <w:r>
        <w:rPr>
          <w:color w:val="221F1F"/>
          <w:spacing w:val="-5"/>
          <w:sz w:val="20"/>
        </w:rPr>
        <w:t xml:space="preserve"> </w:t>
      </w:r>
      <w:r>
        <w:rPr>
          <w:color w:val="221F1F"/>
          <w:sz w:val="20"/>
        </w:rPr>
        <w:t>transportation</w:t>
      </w:r>
      <w:r>
        <w:rPr>
          <w:color w:val="221F1F"/>
          <w:spacing w:val="-4"/>
          <w:sz w:val="20"/>
        </w:rPr>
        <w:t xml:space="preserve"> </w:t>
      </w:r>
      <w:r>
        <w:rPr>
          <w:color w:val="221F1F"/>
          <w:sz w:val="20"/>
        </w:rPr>
        <w:t>conveyances, and operations in</w:t>
      </w:r>
      <w:r>
        <w:rPr>
          <w:color w:val="221F1F"/>
          <w:spacing w:val="-2"/>
          <w:sz w:val="20"/>
        </w:rPr>
        <w:t xml:space="preserve"> </w:t>
      </w:r>
      <w:r>
        <w:rPr>
          <w:color w:val="221F1F"/>
          <w:sz w:val="20"/>
        </w:rPr>
        <w:t>flight or afloat that are continuous in nature and cannot reasonably be interrupted or completed otherwise; or</w:t>
      </w:r>
    </w:p>
    <w:p w14:paraId="7B441A41" w14:textId="77777777" w:rsidR="00016C31" w:rsidRDefault="00016C31">
      <w:pPr>
        <w:pStyle w:val="BodyText"/>
        <w:spacing w:before="11"/>
        <w:rPr>
          <w:sz w:val="19"/>
        </w:rPr>
      </w:pPr>
    </w:p>
    <w:p w14:paraId="7EB0331C" w14:textId="77777777" w:rsidR="00016C31" w:rsidRDefault="00632607">
      <w:pPr>
        <w:pStyle w:val="ListParagraph"/>
        <w:numPr>
          <w:ilvl w:val="1"/>
          <w:numId w:val="82"/>
        </w:numPr>
        <w:tabs>
          <w:tab w:val="left" w:pos="724"/>
        </w:tabs>
        <w:ind w:left="723" w:hanging="286"/>
        <w:jc w:val="left"/>
        <w:rPr>
          <w:sz w:val="20"/>
        </w:rPr>
      </w:pPr>
      <w:r>
        <w:rPr>
          <w:color w:val="221F1F"/>
          <w:sz w:val="20"/>
        </w:rPr>
        <w:t>That</w:t>
      </w:r>
      <w:r>
        <w:rPr>
          <w:color w:val="221F1F"/>
          <w:spacing w:val="-11"/>
          <w:sz w:val="20"/>
        </w:rPr>
        <w:t xml:space="preserve"> </w:t>
      </w:r>
      <w:r>
        <w:rPr>
          <w:color w:val="221F1F"/>
          <w:sz w:val="20"/>
        </w:rPr>
        <w:t>will</w:t>
      </w:r>
      <w:r>
        <w:rPr>
          <w:color w:val="221F1F"/>
          <w:spacing w:val="-8"/>
          <w:sz w:val="20"/>
        </w:rPr>
        <w:t xml:space="preserve"> </w:t>
      </w:r>
      <w:r>
        <w:rPr>
          <w:color w:val="221F1F"/>
          <w:sz w:val="20"/>
        </w:rPr>
        <w:t>result</w:t>
      </w:r>
      <w:r>
        <w:rPr>
          <w:color w:val="221F1F"/>
          <w:spacing w:val="-8"/>
          <w:sz w:val="20"/>
        </w:rPr>
        <w:t xml:space="preserve"> </w:t>
      </w:r>
      <w:r>
        <w:rPr>
          <w:color w:val="221F1F"/>
          <w:sz w:val="20"/>
        </w:rPr>
        <w:t>in</w:t>
      </w:r>
      <w:r>
        <w:rPr>
          <w:color w:val="221F1F"/>
          <w:spacing w:val="-5"/>
          <w:sz w:val="20"/>
        </w:rPr>
        <w:t xml:space="preserve"> </w:t>
      </w:r>
      <w:r>
        <w:rPr>
          <w:color w:val="221F1F"/>
          <w:sz w:val="20"/>
        </w:rPr>
        <w:t>lower</w:t>
      </w:r>
      <w:r>
        <w:rPr>
          <w:color w:val="221F1F"/>
          <w:spacing w:val="-7"/>
          <w:sz w:val="20"/>
        </w:rPr>
        <w:t xml:space="preserve"> </w:t>
      </w:r>
      <w:r>
        <w:rPr>
          <w:color w:val="221F1F"/>
          <w:sz w:val="20"/>
        </w:rPr>
        <w:t>overall</w:t>
      </w:r>
      <w:r>
        <w:rPr>
          <w:color w:val="221F1F"/>
          <w:spacing w:val="-7"/>
          <w:sz w:val="20"/>
        </w:rPr>
        <w:t xml:space="preserve"> </w:t>
      </w:r>
      <w:r>
        <w:rPr>
          <w:color w:val="221F1F"/>
          <w:sz w:val="20"/>
        </w:rPr>
        <w:t>costs</w:t>
      </w:r>
      <w:r>
        <w:rPr>
          <w:color w:val="221F1F"/>
          <w:spacing w:val="-9"/>
          <w:sz w:val="20"/>
        </w:rPr>
        <w:t xml:space="preserve"> </w:t>
      </w:r>
      <w:r>
        <w:rPr>
          <w:color w:val="221F1F"/>
          <w:sz w:val="20"/>
        </w:rPr>
        <w:t>to</w:t>
      </w:r>
      <w:r>
        <w:rPr>
          <w:color w:val="221F1F"/>
          <w:spacing w:val="-8"/>
          <w:sz w:val="20"/>
        </w:rPr>
        <w:t xml:space="preserve"> </w:t>
      </w:r>
      <w:r>
        <w:rPr>
          <w:color w:val="221F1F"/>
          <w:sz w:val="20"/>
        </w:rPr>
        <w:t>the</w:t>
      </w:r>
      <w:r>
        <w:rPr>
          <w:color w:val="221F1F"/>
          <w:spacing w:val="-7"/>
          <w:sz w:val="20"/>
        </w:rPr>
        <w:t xml:space="preserve"> </w:t>
      </w:r>
      <w:r>
        <w:rPr>
          <w:color w:val="221F1F"/>
          <w:spacing w:val="-2"/>
          <w:sz w:val="20"/>
        </w:rPr>
        <w:t>Government.</w:t>
      </w:r>
    </w:p>
    <w:p w14:paraId="48A5B0FB" w14:textId="77777777" w:rsidR="00016C31" w:rsidRDefault="00016C31">
      <w:pPr>
        <w:pStyle w:val="BodyText"/>
        <w:spacing w:before="1"/>
      </w:pPr>
    </w:p>
    <w:p w14:paraId="1783781C" w14:textId="77777777" w:rsidR="00016C31" w:rsidRDefault="00632607">
      <w:pPr>
        <w:pStyle w:val="ListParagraph"/>
        <w:numPr>
          <w:ilvl w:val="0"/>
          <w:numId w:val="82"/>
        </w:numPr>
        <w:tabs>
          <w:tab w:val="left" w:pos="441"/>
        </w:tabs>
        <w:ind w:right="1914"/>
        <w:rPr>
          <w:sz w:val="20"/>
        </w:rPr>
      </w:pPr>
      <w:r>
        <w:rPr>
          <w:color w:val="221F1F"/>
          <w:sz w:val="20"/>
        </w:rPr>
        <w:t>Any</w:t>
      </w:r>
      <w:r>
        <w:rPr>
          <w:color w:val="221F1F"/>
          <w:spacing w:val="-4"/>
          <w:sz w:val="20"/>
        </w:rPr>
        <w:t xml:space="preserve"> </w:t>
      </w:r>
      <w:r>
        <w:rPr>
          <w:color w:val="221F1F"/>
          <w:sz w:val="20"/>
        </w:rPr>
        <w:t>request</w:t>
      </w:r>
      <w:r>
        <w:rPr>
          <w:color w:val="221F1F"/>
          <w:spacing w:val="-6"/>
          <w:sz w:val="20"/>
        </w:rPr>
        <w:t xml:space="preserve"> </w:t>
      </w:r>
      <w:r>
        <w:rPr>
          <w:color w:val="221F1F"/>
          <w:sz w:val="20"/>
        </w:rPr>
        <w:t>for</w:t>
      </w:r>
      <w:r>
        <w:rPr>
          <w:color w:val="221F1F"/>
          <w:spacing w:val="-4"/>
          <w:sz w:val="20"/>
        </w:rPr>
        <w:t xml:space="preserve"> </w:t>
      </w:r>
      <w:r>
        <w:rPr>
          <w:color w:val="221F1F"/>
          <w:sz w:val="20"/>
        </w:rPr>
        <w:t>estimated</w:t>
      </w:r>
      <w:r>
        <w:rPr>
          <w:color w:val="221F1F"/>
          <w:spacing w:val="-6"/>
          <w:sz w:val="20"/>
        </w:rPr>
        <w:t xml:space="preserve"> </w:t>
      </w:r>
      <w:r>
        <w:rPr>
          <w:color w:val="221F1F"/>
          <w:sz w:val="20"/>
        </w:rPr>
        <w:t>overtime</w:t>
      </w:r>
      <w:r>
        <w:rPr>
          <w:color w:val="221F1F"/>
          <w:spacing w:val="-4"/>
          <w:sz w:val="20"/>
        </w:rPr>
        <w:t xml:space="preserve"> </w:t>
      </w:r>
      <w:r>
        <w:rPr>
          <w:color w:val="221F1F"/>
          <w:sz w:val="20"/>
        </w:rPr>
        <w:t>premiums</w:t>
      </w:r>
      <w:r>
        <w:rPr>
          <w:color w:val="221F1F"/>
          <w:spacing w:val="-5"/>
          <w:sz w:val="20"/>
        </w:rPr>
        <w:t xml:space="preserve"> </w:t>
      </w:r>
      <w:r>
        <w:rPr>
          <w:color w:val="221F1F"/>
          <w:sz w:val="20"/>
        </w:rPr>
        <w:t>that</w:t>
      </w:r>
      <w:r>
        <w:rPr>
          <w:color w:val="221F1F"/>
          <w:spacing w:val="-5"/>
          <w:sz w:val="20"/>
        </w:rPr>
        <w:t xml:space="preserve"> </w:t>
      </w:r>
      <w:r>
        <w:rPr>
          <w:color w:val="221F1F"/>
          <w:sz w:val="20"/>
        </w:rPr>
        <w:t>exceeds</w:t>
      </w:r>
      <w:r>
        <w:rPr>
          <w:color w:val="221F1F"/>
          <w:spacing w:val="-6"/>
          <w:sz w:val="20"/>
        </w:rPr>
        <w:t xml:space="preserve"> </w:t>
      </w:r>
      <w:r>
        <w:rPr>
          <w:color w:val="221F1F"/>
          <w:sz w:val="20"/>
        </w:rPr>
        <w:t>the</w:t>
      </w:r>
      <w:r>
        <w:rPr>
          <w:color w:val="221F1F"/>
          <w:spacing w:val="-5"/>
          <w:sz w:val="20"/>
        </w:rPr>
        <w:t xml:space="preserve"> </w:t>
      </w:r>
      <w:r>
        <w:rPr>
          <w:color w:val="221F1F"/>
          <w:sz w:val="20"/>
        </w:rPr>
        <w:t>amount</w:t>
      </w:r>
      <w:r>
        <w:rPr>
          <w:color w:val="221F1F"/>
          <w:spacing w:val="-5"/>
          <w:sz w:val="20"/>
        </w:rPr>
        <w:t xml:space="preserve"> </w:t>
      </w:r>
      <w:r>
        <w:rPr>
          <w:color w:val="221F1F"/>
          <w:sz w:val="20"/>
        </w:rPr>
        <w:t>specified</w:t>
      </w:r>
      <w:r>
        <w:rPr>
          <w:color w:val="221F1F"/>
          <w:spacing w:val="-6"/>
          <w:sz w:val="20"/>
        </w:rPr>
        <w:t xml:space="preserve"> </w:t>
      </w:r>
      <w:r>
        <w:rPr>
          <w:color w:val="221F1F"/>
          <w:sz w:val="20"/>
        </w:rPr>
        <w:t>above</w:t>
      </w:r>
      <w:r>
        <w:rPr>
          <w:color w:val="221F1F"/>
          <w:spacing w:val="-5"/>
          <w:sz w:val="20"/>
        </w:rPr>
        <w:t xml:space="preserve"> </w:t>
      </w:r>
      <w:r>
        <w:rPr>
          <w:color w:val="221F1F"/>
          <w:sz w:val="20"/>
        </w:rPr>
        <w:t>shall</w:t>
      </w:r>
      <w:r>
        <w:rPr>
          <w:color w:val="221F1F"/>
          <w:spacing w:val="-6"/>
          <w:sz w:val="20"/>
        </w:rPr>
        <w:t xml:space="preserve"> </w:t>
      </w:r>
      <w:r>
        <w:rPr>
          <w:color w:val="221F1F"/>
          <w:sz w:val="20"/>
        </w:rPr>
        <w:t>include</w:t>
      </w:r>
      <w:r>
        <w:rPr>
          <w:color w:val="221F1F"/>
          <w:spacing w:val="-4"/>
          <w:sz w:val="20"/>
        </w:rPr>
        <w:t xml:space="preserve"> </w:t>
      </w:r>
      <w:r>
        <w:rPr>
          <w:color w:val="221F1F"/>
          <w:sz w:val="20"/>
        </w:rPr>
        <w:t>all estimated overtime for contract completion and shall--</w:t>
      </w:r>
    </w:p>
    <w:p w14:paraId="29A3855E" w14:textId="77777777" w:rsidR="00016C31" w:rsidRDefault="00016C31">
      <w:pPr>
        <w:pStyle w:val="BodyText"/>
        <w:spacing w:before="10"/>
        <w:rPr>
          <w:sz w:val="19"/>
        </w:rPr>
      </w:pPr>
    </w:p>
    <w:p w14:paraId="01402DA9" w14:textId="77777777" w:rsidR="00016C31" w:rsidRDefault="00632607">
      <w:pPr>
        <w:pStyle w:val="ListParagraph"/>
        <w:numPr>
          <w:ilvl w:val="1"/>
          <w:numId w:val="82"/>
        </w:numPr>
        <w:tabs>
          <w:tab w:val="left" w:pos="724"/>
        </w:tabs>
        <w:ind w:right="888" w:hanging="3"/>
        <w:jc w:val="left"/>
        <w:rPr>
          <w:sz w:val="20"/>
        </w:rPr>
      </w:pPr>
      <w:r>
        <w:rPr>
          <w:color w:val="221F1F"/>
          <w:sz w:val="20"/>
        </w:rPr>
        <w:t xml:space="preserve">Identify the work </w:t>
      </w:r>
      <w:proofErr w:type="gramStart"/>
      <w:r>
        <w:rPr>
          <w:color w:val="221F1F"/>
          <w:sz w:val="20"/>
        </w:rPr>
        <w:t>unit;</w:t>
      </w:r>
      <w:proofErr w:type="gramEnd"/>
      <w:r>
        <w:rPr>
          <w:color w:val="221F1F"/>
          <w:sz w:val="20"/>
        </w:rPr>
        <w:t xml:space="preserve"> e.g., department or section in which the requested overtime will be used, together with present</w:t>
      </w:r>
      <w:r>
        <w:rPr>
          <w:color w:val="221F1F"/>
          <w:spacing w:val="-5"/>
          <w:sz w:val="20"/>
        </w:rPr>
        <w:t xml:space="preserve"> </w:t>
      </w:r>
      <w:r>
        <w:rPr>
          <w:color w:val="221F1F"/>
          <w:sz w:val="20"/>
        </w:rPr>
        <w:t>workload,</w:t>
      </w:r>
      <w:r>
        <w:rPr>
          <w:color w:val="221F1F"/>
          <w:spacing w:val="-4"/>
          <w:sz w:val="20"/>
        </w:rPr>
        <w:t xml:space="preserve"> </w:t>
      </w:r>
      <w:r>
        <w:rPr>
          <w:color w:val="221F1F"/>
          <w:sz w:val="20"/>
        </w:rPr>
        <w:t>staffing,</w:t>
      </w:r>
      <w:r>
        <w:rPr>
          <w:color w:val="221F1F"/>
          <w:spacing w:val="-4"/>
          <w:sz w:val="20"/>
        </w:rPr>
        <w:t xml:space="preserve"> </w:t>
      </w:r>
      <w:r>
        <w:rPr>
          <w:color w:val="221F1F"/>
          <w:sz w:val="20"/>
        </w:rPr>
        <w:t>and</w:t>
      </w:r>
      <w:r>
        <w:rPr>
          <w:color w:val="221F1F"/>
          <w:spacing w:val="-4"/>
          <w:sz w:val="20"/>
        </w:rPr>
        <w:t xml:space="preserve"> </w:t>
      </w:r>
      <w:r>
        <w:rPr>
          <w:color w:val="221F1F"/>
          <w:sz w:val="20"/>
        </w:rPr>
        <w:t>other</w:t>
      </w:r>
      <w:r>
        <w:rPr>
          <w:color w:val="221F1F"/>
          <w:spacing w:val="-4"/>
          <w:sz w:val="20"/>
        </w:rPr>
        <w:t xml:space="preserve"> </w:t>
      </w:r>
      <w:r>
        <w:rPr>
          <w:color w:val="221F1F"/>
          <w:sz w:val="20"/>
        </w:rPr>
        <w:t>data</w:t>
      </w:r>
      <w:r>
        <w:rPr>
          <w:color w:val="221F1F"/>
          <w:spacing w:val="-7"/>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affected</w:t>
      </w:r>
      <w:r>
        <w:rPr>
          <w:color w:val="221F1F"/>
          <w:spacing w:val="-6"/>
          <w:sz w:val="20"/>
        </w:rPr>
        <w:t xml:space="preserve"> </w:t>
      </w:r>
      <w:r>
        <w:rPr>
          <w:color w:val="221F1F"/>
          <w:sz w:val="20"/>
        </w:rPr>
        <w:t>unit</w:t>
      </w:r>
      <w:r>
        <w:rPr>
          <w:color w:val="221F1F"/>
          <w:spacing w:val="-8"/>
          <w:sz w:val="20"/>
        </w:rPr>
        <w:t xml:space="preserve"> </w:t>
      </w:r>
      <w:r>
        <w:rPr>
          <w:color w:val="221F1F"/>
          <w:sz w:val="20"/>
        </w:rPr>
        <w:t>sufficient</w:t>
      </w:r>
      <w:r>
        <w:rPr>
          <w:color w:val="221F1F"/>
          <w:spacing w:val="-4"/>
          <w:sz w:val="20"/>
        </w:rPr>
        <w:t xml:space="preserve"> </w:t>
      </w:r>
      <w:r>
        <w:rPr>
          <w:color w:val="221F1F"/>
          <w:sz w:val="20"/>
        </w:rPr>
        <w:t>to</w:t>
      </w:r>
      <w:r>
        <w:rPr>
          <w:color w:val="221F1F"/>
          <w:spacing w:val="-4"/>
          <w:sz w:val="20"/>
        </w:rPr>
        <w:t xml:space="preserve"> </w:t>
      </w:r>
      <w:r>
        <w:rPr>
          <w:color w:val="221F1F"/>
          <w:sz w:val="20"/>
        </w:rPr>
        <w:t>permit</w:t>
      </w:r>
      <w:r>
        <w:rPr>
          <w:color w:val="221F1F"/>
          <w:spacing w:val="-5"/>
          <w:sz w:val="20"/>
        </w:rPr>
        <w:t xml:space="preserve"> </w:t>
      </w:r>
      <w:r>
        <w:rPr>
          <w:color w:val="221F1F"/>
          <w:sz w:val="20"/>
        </w:rPr>
        <w:t>the</w:t>
      </w:r>
      <w:r>
        <w:rPr>
          <w:color w:val="221F1F"/>
          <w:spacing w:val="-7"/>
          <w:sz w:val="20"/>
        </w:rPr>
        <w:t xml:space="preserve"> </w:t>
      </w:r>
      <w:r>
        <w:rPr>
          <w:color w:val="221F1F"/>
          <w:sz w:val="20"/>
        </w:rPr>
        <w:t>Contracting</w:t>
      </w:r>
      <w:r>
        <w:rPr>
          <w:color w:val="221F1F"/>
          <w:spacing w:val="-3"/>
          <w:sz w:val="20"/>
        </w:rPr>
        <w:t xml:space="preserve"> </w:t>
      </w:r>
      <w:r>
        <w:rPr>
          <w:color w:val="221F1F"/>
          <w:sz w:val="20"/>
        </w:rPr>
        <w:t>Officer</w:t>
      </w:r>
      <w:r>
        <w:rPr>
          <w:color w:val="221F1F"/>
          <w:spacing w:val="-6"/>
          <w:sz w:val="20"/>
        </w:rPr>
        <w:t xml:space="preserve"> </w:t>
      </w:r>
      <w:r>
        <w:rPr>
          <w:color w:val="221F1F"/>
          <w:sz w:val="20"/>
        </w:rPr>
        <w:t>to</w:t>
      </w:r>
      <w:r>
        <w:rPr>
          <w:color w:val="221F1F"/>
          <w:spacing w:val="-4"/>
          <w:sz w:val="20"/>
        </w:rPr>
        <w:t xml:space="preserve"> </w:t>
      </w:r>
      <w:r>
        <w:rPr>
          <w:color w:val="221F1F"/>
          <w:sz w:val="20"/>
        </w:rPr>
        <w:t>evaluate the necessity for the overtime;</w:t>
      </w:r>
    </w:p>
    <w:p w14:paraId="16245CF3" w14:textId="77777777" w:rsidR="00016C31" w:rsidRDefault="00016C31">
      <w:pPr>
        <w:pStyle w:val="BodyText"/>
        <w:spacing w:before="2"/>
      </w:pPr>
    </w:p>
    <w:p w14:paraId="0C0EA4BB" w14:textId="77777777" w:rsidR="00016C31" w:rsidRDefault="00632607">
      <w:pPr>
        <w:pStyle w:val="ListParagraph"/>
        <w:numPr>
          <w:ilvl w:val="1"/>
          <w:numId w:val="82"/>
        </w:numPr>
        <w:tabs>
          <w:tab w:val="left" w:pos="724"/>
        </w:tabs>
        <w:ind w:left="723" w:hanging="286"/>
        <w:jc w:val="left"/>
        <w:rPr>
          <w:sz w:val="20"/>
        </w:rPr>
      </w:pPr>
      <w:r>
        <w:rPr>
          <w:color w:val="221F1F"/>
          <w:sz w:val="20"/>
        </w:rPr>
        <w:t>Demonstrate</w:t>
      </w:r>
      <w:r>
        <w:rPr>
          <w:color w:val="221F1F"/>
          <w:spacing w:val="-10"/>
          <w:sz w:val="20"/>
        </w:rPr>
        <w:t xml:space="preserve"> </w:t>
      </w:r>
      <w:r>
        <w:rPr>
          <w:color w:val="221F1F"/>
          <w:sz w:val="20"/>
        </w:rPr>
        <w:t>the</w:t>
      </w:r>
      <w:r>
        <w:rPr>
          <w:color w:val="221F1F"/>
          <w:spacing w:val="-6"/>
          <w:sz w:val="20"/>
        </w:rPr>
        <w:t xml:space="preserve"> </w:t>
      </w:r>
      <w:r>
        <w:rPr>
          <w:color w:val="221F1F"/>
          <w:sz w:val="20"/>
        </w:rPr>
        <w:t>effect</w:t>
      </w:r>
      <w:r>
        <w:rPr>
          <w:color w:val="221F1F"/>
          <w:spacing w:val="-8"/>
          <w:sz w:val="20"/>
        </w:rPr>
        <w:t xml:space="preserve"> </w:t>
      </w:r>
      <w:r>
        <w:rPr>
          <w:color w:val="221F1F"/>
          <w:sz w:val="20"/>
        </w:rPr>
        <w:t>that</w:t>
      </w:r>
      <w:r>
        <w:rPr>
          <w:color w:val="221F1F"/>
          <w:spacing w:val="-8"/>
          <w:sz w:val="20"/>
        </w:rPr>
        <w:t xml:space="preserve"> </w:t>
      </w:r>
      <w:r>
        <w:rPr>
          <w:color w:val="221F1F"/>
          <w:sz w:val="20"/>
        </w:rPr>
        <w:t>denial</w:t>
      </w:r>
      <w:r>
        <w:rPr>
          <w:color w:val="221F1F"/>
          <w:spacing w:val="-8"/>
          <w:sz w:val="20"/>
        </w:rPr>
        <w:t xml:space="preserve"> </w:t>
      </w:r>
      <w:r>
        <w:rPr>
          <w:color w:val="221F1F"/>
          <w:sz w:val="20"/>
        </w:rPr>
        <w:t>of</w:t>
      </w:r>
      <w:r>
        <w:rPr>
          <w:color w:val="221F1F"/>
          <w:spacing w:val="-7"/>
          <w:sz w:val="20"/>
        </w:rPr>
        <w:t xml:space="preserve"> </w:t>
      </w:r>
      <w:r>
        <w:rPr>
          <w:color w:val="221F1F"/>
          <w:sz w:val="20"/>
        </w:rPr>
        <w:t>the</w:t>
      </w:r>
      <w:r>
        <w:rPr>
          <w:color w:val="221F1F"/>
          <w:spacing w:val="-8"/>
          <w:sz w:val="20"/>
        </w:rPr>
        <w:t xml:space="preserve"> </w:t>
      </w:r>
      <w:r>
        <w:rPr>
          <w:color w:val="221F1F"/>
          <w:sz w:val="20"/>
        </w:rPr>
        <w:t>request</w:t>
      </w:r>
      <w:r>
        <w:rPr>
          <w:color w:val="221F1F"/>
          <w:spacing w:val="-9"/>
          <w:sz w:val="20"/>
        </w:rPr>
        <w:t xml:space="preserve"> </w:t>
      </w:r>
      <w:r>
        <w:rPr>
          <w:color w:val="221F1F"/>
          <w:sz w:val="20"/>
        </w:rPr>
        <w:t>will</w:t>
      </w:r>
      <w:r>
        <w:rPr>
          <w:color w:val="221F1F"/>
          <w:spacing w:val="-9"/>
          <w:sz w:val="20"/>
        </w:rPr>
        <w:t xml:space="preserve"> </w:t>
      </w:r>
      <w:r>
        <w:rPr>
          <w:color w:val="221F1F"/>
          <w:sz w:val="20"/>
        </w:rPr>
        <w:t>have</w:t>
      </w:r>
      <w:r>
        <w:rPr>
          <w:color w:val="221F1F"/>
          <w:spacing w:val="-7"/>
          <w:sz w:val="20"/>
        </w:rPr>
        <w:t xml:space="preserve"> </w:t>
      </w:r>
      <w:r>
        <w:rPr>
          <w:color w:val="221F1F"/>
          <w:sz w:val="20"/>
        </w:rPr>
        <w:t>on</w:t>
      </w:r>
      <w:r>
        <w:rPr>
          <w:color w:val="221F1F"/>
          <w:spacing w:val="-7"/>
          <w:sz w:val="20"/>
        </w:rPr>
        <w:t xml:space="preserve"> </w:t>
      </w:r>
      <w:r>
        <w:rPr>
          <w:color w:val="221F1F"/>
          <w:sz w:val="20"/>
        </w:rPr>
        <w:t>the</w:t>
      </w:r>
      <w:r>
        <w:rPr>
          <w:color w:val="221F1F"/>
          <w:spacing w:val="-6"/>
          <w:sz w:val="20"/>
        </w:rPr>
        <w:t xml:space="preserve"> </w:t>
      </w:r>
      <w:r>
        <w:rPr>
          <w:color w:val="221F1F"/>
          <w:sz w:val="20"/>
        </w:rPr>
        <w:t>contract</w:t>
      </w:r>
      <w:r>
        <w:rPr>
          <w:color w:val="221F1F"/>
          <w:spacing w:val="-8"/>
          <w:sz w:val="20"/>
        </w:rPr>
        <w:t xml:space="preserve"> </w:t>
      </w:r>
      <w:r>
        <w:rPr>
          <w:color w:val="221F1F"/>
          <w:sz w:val="20"/>
        </w:rPr>
        <w:t>delivery</w:t>
      </w:r>
      <w:r>
        <w:rPr>
          <w:color w:val="221F1F"/>
          <w:spacing w:val="-9"/>
          <w:sz w:val="20"/>
        </w:rPr>
        <w:t xml:space="preserve"> </w:t>
      </w:r>
      <w:r>
        <w:rPr>
          <w:color w:val="221F1F"/>
          <w:sz w:val="20"/>
        </w:rPr>
        <w:t>or</w:t>
      </w:r>
      <w:r>
        <w:rPr>
          <w:color w:val="221F1F"/>
          <w:spacing w:val="-8"/>
          <w:sz w:val="20"/>
        </w:rPr>
        <w:t xml:space="preserve"> </w:t>
      </w:r>
      <w:r>
        <w:rPr>
          <w:color w:val="221F1F"/>
          <w:sz w:val="20"/>
        </w:rPr>
        <w:t>performance</w:t>
      </w:r>
      <w:r>
        <w:rPr>
          <w:color w:val="221F1F"/>
          <w:spacing w:val="-6"/>
          <w:sz w:val="20"/>
        </w:rPr>
        <w:t xml:space="preserve"> </w:t>
      </w:r>
      <w:proofErr w:type="gramStart"/>
      <w:r>
        <w:rPr>
          <w:color w:val="221F1F"/>
          <w:spacing w:val="-2"/>
          <w:sz w:val="20"/>
        </w:rPr>
        <w:t>schedule;</w:t>
      </w:r>
      <w:proofErr w:type="gramEnd"/>
    </w:p>
    <w:p w14:paraId="28D25FBB" w14:textId="77777777" w:rsidR="00016C31" w:rsidRDefault="00016C31">
      <w:pPr>
        <w:pStyle w:val="BodyText"/>
        <w:spacing w:before="10"/>
        <w:rPr>
          <w:sz w:val="19"/>
        </w:rPr>
      </w:pPr>
    </w:p>
    <w:p w14:paraId="29AF5733" w14:textId="77777777" w:rsidR="00016C31" w:rsidRDefault="00632607">
      <w:pPr>
        <w:pStyle w:val="ListParagraph"/>
        <w:numPr>
          <w:ilvl w:val="1"/>
          <w:numId w:val="82"/>
        </w:numPr>
        <w:tabs>
          <w:tab w:val="left" w:pos="441"/>
        </w:tabs>
        <w:ind w:right="1277"/>
        <w:jc w:val="left"/>
        <w:rPr>
          <w:sz w:val="20"/>
        </w:rPr>
      </w:pPr>
      <w:r>
        <w:rPr>
          <w:color w:val="221F1F"/>
          <w:sz w:val="20"/>
        </w:rPr>
        <w:t>Identify</w:t>
      </w:r>
      <w:r>
        <w:rPr>
          <w:color w:val="221F1F"/>
          <w:spacing w:val="-3"/>
          <w:sz w:val="20"/>
        </w:rPr>
        <w:t xml:space="preserve"> </w:t>
      </w:r>
      <w:r>
        <w:rPr>
          <w:color w:val="221F1F"/>
          <w:sz w:val="20"/>
        </w:rPr>
        <w:t>the</w:t>
      </w:r>
      <w:r>
        <w:rPr>
          <w:color w:val="221F1F"/>
          <w:spacing w:val="-7"/>
          <w:sz w:val="20"/>
        </w:rPr>
        <w:t xml:space="preserve"> </w:t>
      </w:r>
      <w:r>
        <w:rPr>
          <w:color w:val="221F1F"/>
          <w:sz w:val="20"/>
        </w:rPr>
        <w:t>extent</w:t>
      </w:r>
      <w:r>
        <w:rPr>
          <w:color w:val="221F1F"/>
          <w:spacing w:val="-5"/>
          <w:sz w:val="20"/>
        </w:rPr>
        <w:t xml:space="preserve"> </w:t>
      </w:r>
      <w:r>
        <w:rPr>
          <w:color w:val="221F1F"/>
          <w:sz w:val="20"/>
        </w:rPr>
        <w:t>to</w:t>
      </w:r>
      <w:r>
        <w:rPr>
          <w:color w:val="221F1F"/>
          <w:spacing w:val="-7"/>
          <w:sz w:val="20"/>
        </w:rPr>
        <w:t xml:space="preserve"> </w:t>
      </w:r>
      <w:r>
        <w:rPr>
          <w:color w:val="221F1F"/>
          <w:sz w:val="20"/>
        </w:rPr>
        <w:t>which</w:t>
      </w:r>
      <w:r>
        <w:rPr>
          <w:color w:val="221F1F"/>
          <w:spacing w:val="-4"/>
          <w:sz w:val="20"/>
        </w:rPr>
        <w:t xml:space="preserve"> </w:t>
      </w:r>
      <w:r>
        <w:rPr>
          <w:color w:val="221F1F"/>
          <w:sz w:val="20"/>
        </w:rPr>
        <w:t>approval</w:t>
      </w:r>
      <w:r>
        <w:rPr>
          <w:color w:val="221F1F"/>
          <w:spacing w:val="-6"/>
          <w:sz w:val="20"/>
        </w:rPr>
        <w:t xml:space="preserve"> </w:t>
      </w:r>
      <w:r>
        <w:rPr>
          <w:color w:val="221F1F"/>
          <w:sz w:val="20"/>
        </w:rPr>
        <w:t>of</w:t>
      </w:r>
      <w:r>
        <w:rPr>
          <w:color w:val="221F1F"/>
          <w:spacing w:val="-7"/>
          <w:sz w:val="20"/>
        </w:rPr>
        <w:t xml:space="preserve"> </w:t>
      </w:r>
      <w:r>
        <w:rPr>
          <w:color w:val="221F1F"/>
          <w:sz w:val="20"/>
        </w:rPr>
        <w:t>overtime</w:t>
      </w:r>
      <w:r>
        <w:rPr>
          <w:color w:val="221F1F"/>
          <w:spacing w:val="-7"/>
          <w:sz w:val="20"/>
        </w:rPr>
        <w:t xml:space="preserve"> </w:t>
      </w:r>
      <w:r>
        <w:rPr>
          <w:color w:val="221F1F"/>
          <w:sz w:val="20"/>
        </w:rPr>
        <w:t>would</w:t>
      </w:r>
      <w:r>
        <w:rPr>
          <w:color w:val="221F1F"/>
          <w:spacing w:val="-6"/>
          <w:sz w:val="20"/>
        </w:rPr>
        <w:t xml:space="preserve"> </w:t>
      </w:r>
      <w:r>
        <w:rPr>
          <w:color w:val="221F1F"/>
          <w:sz w:val="20"/>
        </w:rPr>
        <w:t>affect</w:t>
      </w:r>
      <w:r>
        <w:rPr>
          <w:color w:val="221F1F"/>
          <w:spacing w:val="-5"/>
          <w:sz w:val="20"/>
        </w:rPr>
        <w:t xml:space="preserve"> </w:t>
      </w:r>
      <w:r>
        <w:rPr>
          <w:color w:val="221F1F"/>
          <w:sz w:val="20"/>
        </w:rPr>
        <w:t>the</w:t>
      </w:r>
      <w:r>
        <w:rPr>
          <w:color w:val="221F1F"/>
          <w:spacing w:val="-4"/>
          <w:sz w:val="20"/>
        </w:rPr>
        <w:t xml:space="preserve"> </w:t>
      </w:r>
      <w:r>
        <w:rPr>
          <w:color w:val="221F1F"/>
          <w:sz w:val="20"/>
        </w:rPr>
        <w:t>performance</w:t>
      </w:r>
      <w:r>
        <w:rPr>
          <w:color w:val="221F1F"/>
          <w:spacing w:val="-6"/>
          <w:sz w:val="20"/>
        </w:rPr>
        <w:t xml:space="preserve"> </w:t>
      </w:r>
      <w:r>
        <w:rPr>
          <w:color w:val="221F1F"/>
          <w:sz w:val="20"/>
        </w:rPr>
        <w:t>or</w:t>
      </w:r>
      <w:r>
        <w:rPr>
          <w:color w:val="221F1F"/>
          <w:spacing w:val="-7"/>
          <w:sz w:val="20"/>
        </w:rPr>
        <w:t xml:space="preserve"> </w:t>
      </w:r>
      <w:r>
        <w:rPr>
          <w:color w:val="221F1F"/>
          <w:sz w:val="20"/>
        </w:rPr>
        <w:t>payments</w:t>
      </w:r>
      <w:r>
        <w:rPr>
          <w:color w:val="221F1F"/>
          <w:spacing w:val="-6"/>
          <w:sz w:val="20"/>
        </w:rPr>
        <w:t xml:space="preserve"> </w:t>
      </w:r>
      <w:r>
        <w:rPr>
          <w:color w:val="221F1F"/>
          <w:sz w:val="20"/>
        </w:rPr>
        <w:t>in</w:t>
      </w:r>
      <w:r>
        <w:rPr>
          <w:color w:val="221F1F"/>
          <w:spacing w:val="-4"/>
          <w:sz w:val="20"/>
        </w:rPr>
        <w:t xml:space="preserve"> </w:t>
      </w:r>
      <w:r>
        <w:rPr>
          <w:color w:val="221F1F"/>
          <w:sz w:val="20"/>
        </w:rPr>
        <w:t>connection</w:t>
      </w:r>
      <w:r>
        <w:rPr>
          <w:color w:val="221F1F"/>
          <w:spacing w:val="-5"/>
          <w:sz w:val="20"/>
        </w:rPr>
        <w:t xml:space="preserve"> </w:t>
      </w:r>
      <w:r>
        <w:rPr>
          <w:color w:val="221F1F"/>
          <w:sz w:val="20"/>
        </w:rPr>
        <w:t>with other Government contracts, together with identification of each affected contract; and</w:t>
      </w:r>
    </w:p>
    <w:p w14:paraId="46B0FB95" w14:textId="77777777" w:rsidR="00016C31" w:rsidRDefault="00016C31">
      <w:pPr>
        <w:pStyle w:val="BodyText"/>
        <w:spacing w:before="1"/>
      </w:pPr>
    </w:p>
    <w:p w14:paraId="0EB0603B" w14:textId="77777777" w:rsidR="00016C31" w:rsidRDefault="00632607">
      <w:pPr>
        <w:pStyle w:val="ListParagraph"/>
        <w:numPr>
          <w:ilvl w:val="1"/>
          <w:numId w:val="82"/>
        </w:numPr>
        <w:tabs>
          <w:tab w:val="left" w:pos="441"/>
        </w:tabs>
        <w:ind w:right="1539"/>
        <w:jc w:val="left"/>
        <w:rPr>
          <w:sz w:val="20"/>
        </w:rPr>
      </w:pPr>
      <w:r>
        <w:rPr>
          <w:color w:val="221F1F"/>
          <w:sz w:val="20"/>
        </w:rPr>
        <w:t>Provide</w:t>
      </w:r>
      <w:r>
        <w:rPr>
          <w:color w:val="221F1F"/>
          <w:spacing w:val="-5"/>
          <w:sz w:val="20"/>
        </w:rPr>
        <w:t xml:space="preserve"> </w:t>
      </w:r>
      <w:r>
        <w:rPr>
          <w:color w:val="221F1F"/>
          <w:sz w:val="20"/>
        </w:rPr>
        <w:t>reasons</w:t>
      </w:r>
      <w:r>
        <w:rPr>
          <w:color w:val="221F1F"/>
          <w:spacing w:val="-6"/>
          <w:sz w:val="20"/>
        </w:rPr>
        <w:t xml:space="preserve"> </w:t>
      </w:r>
      <w:r>
        <w:rPr>
          <w:color w:val="221F1F"/>
          <w:sz w:val="20"/>
        </w:rPr>
        <w:t>why</w:t>
      </w:r>
      <w:r>
        <w:rPr>
          <w:color w:val="221F1F"/>
          <w:spacing w:val="-7"/>
          <w:sz w:val="20"/>
        </w:rPr>
        <w:t xml:space="preserve"> </w:t>
      </w:r>
      <w:r>
        <w:rPr>
          <w:color w:val="221F1F"/>
          <w:sz w:val="20"/>
        </w:rPr>
        <w:t>the</w:t>
      </w:r>
      <w:r>
        <w:rPr>
          <w:color w:val="221F1F"/>
          <w:spacing w:val="-5"/>
          <w:sz w:val="20"/>
        </w:rPr>
        <w:t xml:space="preserve"> </w:t>
      </w:r>
      <w:r>
        <w:rPr>
          <w:color w:val="221F1F"/>
          <w:sz w:val="20"/>
        </w:rPr>
        <w:t>required</w:t>
      </w:r>
      <w:r>
        <w:rPr>
          <w:color w:val="221F1F"/>
          <w:spacing w:val="-2"/>
          <w:sz w:val="20"/>
        </w:rPr>
        <w:t xml:space="preserve"> </w:t>
      </w:r>
      <w:r>
        <w:rPr>
          <w:color w:val="221F1F"/>
          <w:sz w:val="20"/>
        </w:rPr>
        <w:t>work</w:t>
      </w:r>
      <w:r>
        <w:rPr>
          <w:color w:val="221F1F"/>
          <w:spacing w:val="-4"/>
          <w:sz w:val="20"/>
        </w:rPr>
        <w:t xml:space="preserve"> </w:t>
      </w:r>
      <w:r>
        <w:rPr>
          <w:color w:val="221F1F"/>
          <w:sz w:val="20"/>
        </w:rPr>
        <w:t>cannot</w:t>
      </w:r>
      <w:r>
        <w:rPr>
          <w:color w:val="221F1F"/>
          <w:spacing w:val="-7"/>
          <w:sz w:val="20"/>
        </w:rPr>
        <w:t xml:space="preserve"> </w:t>
      </w:r>
      <w:r>
        <w:rPr>
          <w:color w:val="221F1F"/>
          <w:sz w:val="20"/>
        </w:rPr>
        <w:t>be</w:t>
      </w:r>
      <w:r>
        <w:rPr>
          <w:color w:val="221F1F"/>
          <w:spacing w:val="-5"/>
          <w:sz w:val="20"/>
        </w:rPr>
        <w:t xml:space="preserve"> </w:t>
      </w:r>
      <w:r>
        <w:rPr>
          <w:color w:val="221F1F"/>
          <w:sz w:val="20"/>
        </w:rPr>
        <w:t>performed</w:t>
      </w:r>
      <w:r>
        <w:rPr>
          <w:color w:val="221F1F"/>
          <w:spacing w:val="-8"/>
          <w:sz w:val="20"/>
        </w:rPr>
        <w:t xml:space="preserve"> </w:t>
      </w:r>
      <w:r>
        <w:rPr>
          <w:color w:val="221F1F"/>
          <w:sz w:val="20"/>
        </w:rPr>
        <w:t>by</w:t>
      </w:r>
      <w:r>
        <w:rPr>
          <w:color w:val="221F1F"/>
          <w:spacing w:val="-4"/>
          <w:sz w:val="20"/>
        </w:rPr>
        <w:t xml:space="preserve"> </w:t>
      </w:r>
      <w:r>
        <w:rPr>
          <w:color w:val="221F1F"/>
          <w:sz w:val="20"/>
        </w:rPr>
        <w:t>using</w:t>
      </w:r>
      <w:r>
        <w:rPr>
          <w:color w:val="221F1F"/>
          <w:spacing w:val="-6"/>
          <w:sz w:val="20"/>
        </w:rPr>
        <w:t xml:space="preserve"> </w:t>
      </w:r>
      <w:r>
        <w:rPr>
          <w:color w:val="221F1F"/>
          <w:sz w:val="20"/>
        </w:rPr>
        <w:t>multishift</w:t>
      </w:r>
      <w:r>
        <w:rPr>
          <w:color w:val="221F1F"/>
          <w:spacing w:val="-7"/>
          <w:sz w:val="20"/>
        </w:rPr>
        <w:t xml:space="preserve"> </w:t>
      </w:r>
      <w:r>
        <w:rPr>
          <w:color w:val="221F1F"/>
          <w:sz w:val="20"/>
        </w:rPr>
        <w:t>operations</w:t>
      </w:r>
      <w:r>
        <w:rPr>
          <w:color w:val="221F1F"/>
          <w:spacing w:val="-8"/>
          <w:sz w:val="20"/>
        </w:rPr>
        <w:t xml:space="preserve"> </w:t>
      </w:r>
      <w:r>
        <w:rPr>
          <w:color w:val="221F1F"/>
          <w:sz w:val="20"/>
        </w:rPr>
        <w:t>or</w:t>
      </w:r>
      <w:r>
        <w:rPr>
          <w:color w:val="221F1F"/>
          <w:spacing w:val="-5"/>
          <w:sz w:val="20"/>
        </w:rPr>
        <w:t xml:space="preserve"> </w:t>
      </w:r>
      <w:r>
        <w:rPr>
          <w:color w:val="221F1F"/>
          <w:sz w:val="20"/>
        </w:rPr>
        <w:t>by</w:t>
      </w:r>
      <w:r>
        <w:rPr>
          <w:color w:val="221F1F"/>
          <w:spacing w:val="-4"/>
          <w:sz w:val="20"/>
        </w:rPr>
        <w:t xml:space="preserve"> </w:t>
      </w:r>
      <w:r>
        <w:rPr>
          <w:color w:val="221F1F"/>
          <w:sz w:val="20"/>
        </w:rPr>
        <w:t>employing additional personnel.</w:t>
      </w:r>
    </w:p>
    <w:p w14:paraId="1F68722E" w14:textId="77777777" w:rsidR="00016C31" w:rsidRDefault="00632607">
      <w:pPr>
        <w:pStyle w:val="BodyText"/>
        <w:spacing w:before="1"/>
        <w:ind w:left="219" w:right="999"/>
      </w:pPr>
      <w:r>
        <w:rPr>
          <w:color w:val="221F1F"/>
        </w:rPr>
        <w:t>*</w:t>
      </w:r>
      <w:r>
        <w:rPr>
          <w:color w:val="221F1F"/>
          <w:spacing w:val="-6"/>
        </w:rPr>
        <w:t xml:space="preserve"> </w:t>
      </w:r>
      <w:r>
        <w:rPr>
          <w:color w:val="221F1F"/>
        </w:rPr>
        <w:t>Insert</w:t>
      </w:r>
      <w:r>
        <w:rPr>
          <w:color w:val="221F1F"/>
          <w:spacing w:val="-5"/>
        </w:rPr>
        <w:t xml:space="preserve"> </w:t>
      </w:r>
      <w:r>
        <w:rPr>
          <w:color w:val="221F1F"/>
        </w:rPr>
        <w:t>either</w:t>
      </w:r>
      <w:r>
        <w:rPr>
          <w:color w:val="221F1F"/>
          <w:spacing w:val="-6"/>
        </w:rPr>
        <w:t xml:space="preserve"> </w:t>
      </w:r>
      <w:r>
        <w:rPr>
          <w:color w:val="221F1F"/>
        </w:rPr>
        <w:t>"zero"</w:t>
      </w:r>
      <w:r>
        <w:rPr>
          <w:color w:val="221F1F"/>
          <w:spacing w:val="-4"/>
        </w:rPr>
        <w:t xml:space="preserve"> </w:t>
      </w:r>
      <w:r>
        <w:rPr>
          <w:color w:val="221F1F"/>
        </w:rPr>
        <w:t>or</w:t>
      </w:r>
      <w:r>
        <w:rPr>
          <w:color w:val="221F1F"/>
          <w:spacing w:val="-5"/>
        </w:rPr>
        <w:t xml:space="preserve"> </w:t>
      </w:r>
      <w:r>
        <w:rPr>
          <w:color w:val="221F1F"/>
        </w:rPr>
        <w:t>the</w:t>
      </w:r>
      <w:r>
        <w:rPr>
          <w:color w:val="221F1F"/>
          <w:spacing w:val="-7"/>
        </w:rPr>
        <w:t xml:space="preserve"> </w:t>
      </w:r>
      <w:r>
        <w:rPr>
          <w:color w:val="221F1F"/>
        </w:rPr>
        <w:t>dollar</w:t>
      </w:r>
      <w:r>
        <w:rPr>
          <w:color w:val="221F1F"/>
          <w:spacing w:val="-4"/>
        </w:rPr>
        <w:t xml:space="preserve"> </w:t>
      </w:r>
      <w:r>
        <w:rPr>
          <w:color w:val="221F1F"/>
        </w:rPr>
        <w:t>amount</w:t>
      </w:r>
      <w:r>
        <w:rPr>
          <w:color w:val="221F1F"/>
          <w:spacing w:val="-5"/>
        </w:rPr>
        <w:t xml:space="preserve"> </w:t>
      </w:r>
      <w:r>
        <w:rPr>
          <w:color w:val="221F1F"/>
        </w:rPr>
        <w:t>agreed</w:t>
      </w:r>
      <w:r>
        <w:rPr>
          <w:color w:val="221F1F"/>
          <w:spacing w:val="-4"/>
        </w:rPr>
        <w:t xml:space="preserve"> </w:t>
      </w:r>
      <w:r>
        <w:rPr>
          <w:color w:val="221F1F"/>
        </w:rPr>
        <w:t>to</w:t>
      </w:r>
      <w:r>
        <w:rPr>
          <w:color w:val="221F1F"/>
          <w:spacing w:val="-7"/>
        </w:rPr>
        <w:t xml:space="preserve"> </w:t>
      </w:r>
      <w:r>
        <w:rPr>
          <w:color w:val="221F1F"/>
        </w:rPr>
        <w:t>during</w:t>
      </w:r>
      <w:r>
        <w:rPr>
          <w:color w:val="221F1F"/>
          <w:spacing w:val="-3"/>
        </w:rPr>
        <w:t xml:space="preserve"> </w:t>
      </w:r>
      <w:r>
        <w:rPr>
          <w:color w:val="221F1F"/>
        </w:rPr>
        <w:t>negotiations.</w:t>
      </w:r>
      <w:r>
        <w:rPr>
          <w:color w:val="221F1F"/>
          <w:spacing w:val="-4"/>
        </w:rPr>
        <w:t xml:space="preserve"> </w:t>
      </w:r>
      <w:r>
        <w:rPr>
          <w:color w:val="221F1F"/>
        </w:rPr>
        <w:t>The</w:t>
      </w:r>
      <w:r>
        <w:rPr>
          <w:color w:val="221F1F"/>
          <w:spacing w:val="-5"/>
        </w:rPr>
        <w:t xml:space="preserve"> </w:t>
      </w:r>
      <w:r>
        <w:rPr>
          <w:color w:val="221F1F"/>
        </w:rPr>
        <w:t>inserted</w:t>
      </w:r>
      <w:r>
        <w:rPr>
          <w:color w:val="221F1F"/>
          <w:spacing w:val="-6"/>
        </w:rPr>
        <w:t xml:space="preserve"> </w:t>
      </w:r>
      <w:r>
        <w:rPr>
          <w:color w:val="221F1F"/>
        </w:rPr>
        <w:t>figure</w:t>
      </w:r>
      <w:r>
        <w:rPr>
          <w:color w:val="221F1F"/>
          <w:spacing w:val="-4"/>
        </w:rPr>
        <w:t xml:space="preserve"> </w:t>
      </w:r>
      <w:r>
        <w:rPr>
          <w:color w:val="221F1F"/>
        </w:rPr>
        <w:t>does</w:t>
      </w:r>
      <w:r>
        <w:rPr>
          <w:color w:val="221F1F"/>
          <w:spacing w:val="-5"/>
        </w:rPr>
        <w:t xml:space="preserve"> </w:t>
      </w:r>
      <w:r>
        <w:rPr>
          <w:color w:val="221F1F"/>
        </w:rPr>
        <w:t>not</w:t>
      </w:r>
      <w:r>
        <w:rPr>
          <w:color w:val="221F1F"/>
          <w:spacing w:val="-5"/>
        </w:rPr>
        <w:t xml:space="preserve"> </w:t>
      </w:r>
      <w:r>
        <w:rPr>
          <w:color w:val="221F1F"/>
        </w:rPr>
        <w:t>apply</w:t>
      </w:r>
      <w:r>
        <w:rPr>
          <w:color w:val="221F1F"/>
          <w:spacing w:val="-4"/>
        </w:rPr>
        <w:t xml:space="preserve"> </w:t>
      </w:r>
      <w:r>
        <w:rPr>
          <w:color w:val="221F1F"/>
        </w:rPr>
        <w:t>to</w:t>
      </w:r>
      <w:r>
        <w:rPr>
          <w:color w:val="221F1F"/>
          <w:spacing w:val="-4"/>
        </w:rPr>
        <w:t xml:space="preserve"> </w:t>
      </w:r>
      <w:r>
        <w:rPr>
          <w:color w:val="221F1F"/>
        </w:rPr>
        <w:t>the exceptions in paragraph (a)(1) through (a)(4) of the clause.</w:t>
      </w:r>
    </w:p>
    <w:p w14:paraId="04F111C7" w14:textId="77777777" w:rsidR="00016C31" w:rsidRDefault="00016C31">
      <w:pPr>
        <w:pStyle w:val="BodyText"/>
        <w:spacing w:before="11"/>
        <w:rPr>
          <w:sz w:val="19"/>
        </w:rPr>
      </w:pPr>
    </w:p>
    <w:p w14:paraId="2F43A236"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50B2BDD2" w14:textId="77777777" w:rsidR="00016C31" w:rsidRDefault="00016C31">
      <w:pPr>
        <w:pStyle w:val="BodyText"/>
        <w:rPr>
          <w:sz w:val="22"/>
        </w:rPr>
      </w:pPr>
    </w:p>
    <w:p w14:paraId="7428F0B6" w14:textId="77777777" w:rsidR="00016C31" w:rsidRDefault="00016C31">
      <w:pPr>
        <w:pStyle w:val="BodyText"/>
        <w:rPr>
          <w:sz w:val="22"/>
        </w:rPr>
      </w:pPr>
    </w:p>
    <w:p w14:paraId="61A764A2" w14:textId="77777777" w:rsidR="00016C31" w:rsidRDefault="00632607">
      <w:pPr>
        <w:pStyle w:val="BodyText"/>
        <w:spacing w:before="183"/>
        <w:ind w:left="219"/>
      </w:pPr>
      <w:r>
        <w:rPr>
          <w:color w:val="221F1F"/>
        </w:rPr>
        <w:t>52.222-42</w:t>
      </w:r>
      <w:r>
        <w:rPr>
          <w:color w:val="221F1F"/>
          <w:spacing w:val="-12"/>
        </w:rPr>
        <w:t xml:space="preserve"> </w:t>
      </w:r>
      <w:r>
        <w:rPr>
          <w:color w:val="221F1F"/>
        </w:rPr>
        <w:t>STATEMENT</w:t>
      </w:r>
      <w:r>
        <w:rPr>
          <w:color w:val="221F1F"/>
          <w:spacing w:val="-10"/>
        </w:rPr>
        <w:t xml:space="preserve"> </w:t>
      </w:r>
      <w:r>
        <w:rPr>
          <w:color w:val="221F1F"/>
        </w:rPr>
        <w:t>OF</w:t>
      </w:r>
      <w:r>
        <w:rPr>
          <w:color w:val="221F1F"/>
          <w:spacing w:val="-13"/>
        </w:rPr>
        <w:t xml:space="preserve"> </w:t>
      </w:r>
      <w:r>
        <w:rPr>
          <w:color w:val="221F1F"/>
        </w:rPr>
        <w:t>EQUIVALENT</w:t>
      </w:r>
      <w:r>
        <w:rPr>
          <w:color w:val="221F1F"/>
          <w:spacing w:val="-7"/>
        </w:rPr>
        <w:t xml:space="preserve"> </w:t>
      </w:r>
      <w:r>
        <w:rPr>
          <w:color w:val="221F1F"/>
        </w:rPr>
        <w:t>RATES</w:t>
      </w:r>
      <w:r>
        <w:rPr>
          <w:color w:val="221F1F"/>
          <w:spacing w:val="-11"/>
        </w:rPr>
        <w:t xml:space="preserve"> </w:t>
      </w:r>
      <w:r>
        <w:rPr>
          <w:color w:val="221F1F"/>
        </w:rPr>
        <w:t>FOR</w:t>
      </w:r>
      <w:r>
        <w:rPr>
          <w:color w:val="221F1F"/>
          <w:spacing w:val="-10"/>
        </w:rPr>
        <w:t xml:space="preserve"> </w:t>
      </w:r>
      <w:r>
        <w:rPr>
          <w:color w:val="221F1F"/>
        </w:rPr>
        <w:t>FEDERAL</w:t>
      </w:r>
      <w:r>
        <w:rPr>
          <w:color w:val="221F1F"/>
          <w:spacing w:val="-9"/>
        </w:rPr>
        <w:t xml:space="preserve"> </w:t>
      </w:r>
      <w:r>
        <w:rPr>
          <w:color w:val="221F1F"/>
        </w:rPr>
        <w:t>HIRES</w:t>
      </w:r>
      <w:r>
        <w:rPr>
          <w:color w:val="221F1F"/>
          <w:spacing w:val="-12"/>
        </w:rPr>
        <w:t xml:space="preserve"> </w:t>
      </w:r>
      <w:r>
        <w:rPr>
          <w:color w:val="221F1F"/>
        </w:rPr>
        <w:t>(MAY</w:t>
      </w:r>
      <w:r>
        <w:rPr>
          <w:color w:val="221F1F"/>
          <w:spacing w:val="-10"/>
        </w:rPr>
        <w:t xml:space="preserve"> </w:t>
      </w:r>
      <w:r>
        <w:rPr>
          <w:color w:val="221F1F"/>
          <w:spacing w:val="-2"/>
        </w:rPr>
        <w:t>2014)</w:t>
      </w:r>
    </w:p>
    <w:p w14:paraId="6DCC980E" w14:textId="77777777" w:rsidR="00016C31" w:rsidRDefault="00016C31">
      <w:pPr>
        <w:pStyle w:val="BodyText"/>
        <w:spacing w:before="1"/>
      </w:pPr>
    </w:p>
    <w:p w14:paraId="5CF23EEE" w14:textId="77777777" w:rsidR="00016C31" w:rsidRDefault="00900DE8">
      <w:pPr>
        <w:pStyle w:val="BodyText"/>
        <w:ind w:left="219" w:right="806"/>
      </w:pPr>
      <w:r>
        <w:pict w14:anchorId="16CD1265">
          <v:rect id="docshape58" o:spid="_x0000_s1074" style="position:absolute;left:0;text-align:left;margin-left:59.5pt;margin-top:33.7pt;width:515pt;height:1.45pt;z-index:-18491904;mso-position-horizontal-relative:page" fillcolor="#0e233d" stroked="f">
            <w10:wrap anchorx="page"/>
          </v:rect>
        </w:pict>
      </w:r>
      <w:r w:rsidR="00632607">
        <w:rPr>
          <w:color w:val="221F1F"/>
        </w:rPr>
        <w:t>In</w:t>
      </w:r>
      <w:r w:rsidR="00632607">
        <w:rPr>
          <w:color w:val="221F1F"/>
          <w:spacing w:val="-2"/>
        </w:rPr>
        <w:t xml:space="preserve"> </w:t>
      </w:r>
      <w:r w:rsidR="00632607">
        <w:rPr>
          <w:color w:val="221F1F"/>
        </w:rPr>
        <w:t>compliance</w:t>
      </w:r>
      <w:r w:rsidR="00632607">
        <w:rPr>
          <w:color w:val="221F1F"/>
          <w:spacing w:val="-3"/>
        </w:rPr>
        <w:t xml:space="preserve"> </w:t>
      </w:r>
      <w:r w:rsidR="00632607">
        <w:rPr>
          <w:color w:val="221F1F"/>
        </w:rPr>
        <w:t>with</w:t>
      </w:r>
      <w:r w:rsidR="00632607">
        <w:rPr>
          <w:color w:val="221F1F"/>
          <w:spacing w:val="-2"/>
        </w:rPr>
        <w:t xml:space="preserve"> </w:t>
      </w:r>
      <w:r w:rsidR="00632607">
        <w:rPr>
          <w:color w:val="221F1F"/>
        </w:rPr>
        <w:t>the Service</w:t>
      </w:r>
      <w:r w:rsidR="00632607">
        <w:rPr>
          <w:color w:val="221F1F"/>
          <w:spacing w:val="-3"/>
        </w:rPr>
        <w:t xml:space="preserve"> </w:t>
      </w:r>
      <w:r w:rsidR="00632607">
        <w:rPr>
          <w:color w:val="221F1F"/>
        </w:rPr>
        <w:t>Contract</w:t>
      </w:r>
      <w:r w:rsidR="00632607">
        <w:rPr>
          <w:color w:val="221F1F"/>
          <w:spacing w:val="-4"/>
        </w:rPr>
        <w:t xml:space="preserve"> </w:t>
      </w:r>
      <w:r w:rsidR="00632607">
        <w:rPr>
          <w:color w:val="221F1F"/>
        </w:rPr>
        <w:t>Labor</w:t>
      </w:r>
      <w:r w:rsidR="00632607">
        <w:rPr>
          <w:color w:val="221F1F"/>
          <w:spacing w:val="-5"/>
        </w:rPr>
        <w:t xml:space="preserve"> </w:t>
      </w:r>
      <w:r w:rsidR="00632607">
        <w:rPr>
          <w:color w:val="221F1F"/>
        </w:rPr>
        <w:t>Standards</w:t>
      </w:r>
      <w:r w:rsidR="00632607">
        <w:rPr>
          <w:color w:val="221F1F"/>
          <w:spacing w:val="-4"/>
        </w:rPr>
        <w:t xml:space="preserve"> </w:t>
      </w:r>
      <w:r w:rsidR="00632607">
        <w:rPr>
          <w:color w:val="221F1F"/>
        </w:rPr>
        <w:t>statute</w:t>
      </w:r>
      <w:r w:rsidR="00632607">
        <w:rPr>
          <w:color w:val="221F1F"/>
          <w:spacing w:val="-3"/>
        </w:rPr>
        <w:t xml:space="preserve"> </w:t>
      </w:r>
      <w:r w:rsidR="00632607">
        <w:rPr>
          <w:color w:val="221F1F"/>
        </w:rPr>
        <w:t>and</w:t>
      </w:r>
      <w:r w:rsidR="00632607">
        <w:rPr>
          <w:color w:val="221F1F"/>
          <w:spacing w:val="-2"/>
        </w:rPr>
        <w:t xml:space="preserve"> </w:t>
      </w:r>
      <w:r w:rsidR="00632607">
        <w:rPr>
          <w:color w:val="221F1F"/>
        </w:rPr>
        <w:t>the</w:t>
      </w:r>
      <w:r w:rsidR="00632607">
        <w:rPr>
          <w:color w:val="221F1F"/>
          <w:spacing w:val="-5"/>
        </w:rPr>
        <w:t xml:space="preserve"> </w:t>
      </w:r>
      <w:r w:rsidR="00632607">
        <w:rPr>
          <w:color w:val="221F1F"/>
        </w:rPr>
        <w:t>regulations</w:t>
      </w:r>
      <w:r w:rsidR="00632607">
        <w:rPr>
          <w:color w:val="221F1F"/>
          <w:spacing w:val="-4"/>
        </w:rPr>
        <w:t xml:space="preserve"> </w:t>
      </w:r>
      <w:r w:rsidR="00632607">
        <w:rPr>
          <w:color w:val="221F1F"/>
        </w:rPr>
        <w:t>of</w:t>
      </w:r>
      <w:r w:rsidR="00632607">
        <w:rPr>
          <w:color w:val="221F1F"/>
          <w:spacing w:val="-3"/>
        </w:rPr>
        <w:t xml:space="preserve"> </w:t>
      </w:r>
      <w:r w:rsidR="00632607">
        <w:rPr>
          <w:color w:val="221F1F"/>
        </w:rPr>
        <w:t>the</w:t>
      </w:r>
      <w:r w:rsidR="00632607">
        <w:rPr>
          <w:color w:val="221F1F"/>
          <w:spacing w:val="-3"/>
        </w:rPr>
        <w:t xml:space="preserve"> </w:t>
      </w:r>
      <w:r w:rsidR="00632607">
        <w:rPr>
          <w:color w:val="221F1F"/>
        </w:rPr>
        <w:t>Secretary</w:t>
      </w:r>
      <w:r w:rsidR="00632607">
        <w:rPr>
          <w:color w:val="221F1F"/>
          <w:spacing w:val="-2"/>
        </w:rPr>
        <w:t xml:space="preserve"> </w:t>
      </w:r>
      <w:r w:rsidR="00632607">
        <w:rPr>
          <w:color w:val="221F1F"/>
        </w:rPr>
        <w:t>of</w:t>
      </w:r>
      <w:r w:rsidR="00632607">
        <w:rPr>
          <w:color w:val="221F1F"/>
          <w:spacing w:val="-5"/>
        </w:rPr>
        <w:t xml:space="preserve"> </w:t>
      </w:r>
      <w:r w:rsidR="00632607">
        <w:rPr>
          <w:color w:val="221F1F"/>
        </w:rPr>
        <w:t>Labor</w:t>
      </w:r>
      <w:r w:rsidR="00632607">
        <w:rPr>
          <w:color w:val="221F1F"/>
          <w:spacing w:val="-5"/>
        </w:rPr>
        <w:t xml:space="preserve"> </w:t>
      </w:r>
      <w:r w:rsidR="00632607">
        <w:rPr>
          <w:color w:val="221F1F"/>
        </w:rPr>
        <w:t>(29</w:t>
      </w:r>
      <w:r w:rsidR="00632607">
        <w:rPr>
          <w:color w:val="221F1F"/>
          <w:spacing w:val="-2"/>
        </w:rPr>
        <w:t xml:space="preserve"> </w:t>
      </w:r>
      <w:r w:rsidR="00632607">
        <w:rPr>
          <w:color w:val="221F1F"/>
        </w:rPr>
        <w:t>CFR part 4), this clause identifies the classes of service employees expected to be employed under the contract and</w:t>
      </w:r>
    </w:p>
    <w:p w14:paraId="54651563" w14:textId="77777777" w:rsidR="00016C31" w:rsidRDefault="00016C31">
      <w:pPr>
        <w:sectPr w:rsidR="00016C31">
          <w:pgSz w:w="12240" w:h="15840"/>
          <w:pgMar w:top="1360" w:right="640" w:bottom="1060" w:left="1000" w:header="0" w:footer="801" w:gutter="0"/>
          <w:cols w:space="720"/>
        </w:sectPr>
      </w:pPr>
    </w:p>
    <w:p w14:paraId="44F26A81" w14:textId="77777777" w:rsidR="00016C31" w:rsidRDefault="00632607">
      <w:pPr>
        <w:pStyle w:val="BodyText"/>
        <w:spacing w:before="80"/>
        <w:ind w:left="219" w:right="999"/>
      </w:pPr>
      <w:r>
        <w:rPr>
          <w:color w:val="221F1F"/>
        </w:rPr>
        <w:lastRenderedPageBreak/>
        <w:t>states</w:t>
      </w:r>
      <w:r>
        <w:rPr>
          <w:color w:val="221F1F"/>
          <w:spacing w:val="-5"/>
        </w:rPr>
        <w:t xml:space="preserve"> </w:t>
      </w:r>
      <w:r>
        <w:rPr>
          <w:color w:val="221F1F"/>
        </w:rPr>
        <w:t>the</w:t>
      </w:r>
      <w:r>
        <w:rPr>
          <w:color w:val="221F1F"/>
          <w:spacing w:val="-5"/>
        </w:rPr>
        <w:t xml:space="preserve"> </w:t>
      </w:r>
      <w:r>
        <w:rPr>
          <w:color w:val="221F1F"/>
        </w:rPr>
        <w:t>wages</w:t>
      </w:r>
      <w:r>
        <w:rPr>
          <w:color w:val="221F1F"/>
          <w:spacing w:val="-6"/>
        </w:rPr>
        <w:t xml:space="preserve"> </w:t>
      </w:r>
      <w:r>
        <w:rPr>
          <w:color w:val="221F1F"/>
        </w:rPr>
        <w:t>and</w:t>
      </w:r>
      <w:r>
        <w:rPr>
          <w:color w:val="221F1F"/>
          <w:spacing w:val="-4"/>
        </w:rPr>
        <w:t xml:space="preserve"> </w:t>
      </w:r>
      <w:r>
        <w:rPr>
          <w:color w:val="221F1F"/>
        </w:rPr>
        <w:t>fringe</w:t>
      </w:r>
      <w:r>
        <w:rPr>
          <w:color w:val="221F1F"/>
          <w:spacing w:val="-7"/>
        </w:rPr>
        <w:t xml:space="preserve"> </w:t>
      </w:r>
      <w:r>
        <w:rPr>
          <w:color w:val="221F1F"/>
        </w:rPr>
        <w:t>benefits</w:t>
      </w:r>
      <w:r>
        <w:rPr>
          <w:color w:val="221F1F"/>
          <w:spacing w:val="-5"/>
        </w:rPr>
        <w:t xml:space="preserve"> </w:t>
      </w:r>
      <w:r>
        <w:rPr>
          <w:color w:val="221F1F"/>
        </w:rPr>
        <w:t>payable</w:t>
      </w:r>
      <w:r>
        <w:rPr>
          <w:color w:val="221F1F"/>
          <w:spacing w:val="-5"/>
        </w:rPr>
        <w:t xml:space="preserve"> </w:t>
      </w:r>
      <w:r>
        <w:rPr>
          <w:color w:val="221F1F"/>
        </w:rPr>
        <w:t>to</w:t>
      </w:r>
      <w:r>
        <w:rPr>
          <w:color w:val="221F1F"/>
          <w:spacing w:val="-4"/>
        </w:rPr>
        <w:t xml:space="preserve"> </w:t>
      </w:r>
      <w:r>
        <w:rPr>
          <w:color w:val="221F1F"/>
        </w:rPr>
        <w:t>each</w:t>
      </w:r>
      <w:r>
        <w:rPr>
          <w:color w:val="221F1F"/>
          <w:spacing w:val="-4"/>
        </w:rPr>
        <w:t xml:space="preserve"> </w:t>
      </w:r>
      <w:r>
        <w:rPr>
          <w:color w:val="221F1F"/>
        </w:rPr>
        <w:t>if</w:t>
      </w:r>
      <w:r>
        <w:rPr>
          <w:color w:val="221F1F"/>
          <w:spacing w:val="-5"/>
        </w:rPr>
        <w:t xml:space="preserve"> </w:t>
      </w:r>
      <w:r>
        <w:rPr>
          <w:color w:val="221F1F"/>
        </w:rPr>
        <w:t>they</w:t>
      </w:r>
      <w:r>
        <w:rPr>
          <w:color w:val="221F1F"/>
          <w:spacing w:val="-7"/>
        </w:rPr>
        <w:t xml:space="preserve"> </w:t>
      </w:r>
      <w:r>
        <w:rPr>
          <w:color w:val="221F1F"/>
        </w:rPr>
        <w:t>were</w:t>
      </w:r>
      <w:r>
        <w:rPr>
          <w:color w:val="221F1F"/>
          <w:spacing w:val="-7"/>
        </w:rPr>
        <w:t xml:space="preserve"> </w:t>
      </w:r>
      <w:r>
        <w:rPr>
          <w:color w:val="221F1F"/>
        </w:rPr>
        <w:t>employed</w:t>
      </w:r>
      <w:r>
        <w:rPr>
          <w:color w:val="221F1F"/>
          <w:spacing w:val="-5"/>
        </w:rPr>
        <w:t xml:space="preserve"> </w:t>
      </w:r>
      <w:r>
        <w:rPr>
          <w:color w:val="221F1F"/>
        </w:rPr>
        <w:t>by</w:t>
      </w:r>
      <w:r>
        <w:rPr>
          <w:color w:val="221F1F"/>
          <w:spacing w:val="-4"/>
        </w:rPr>
        <w:t xml:space="preserve"> </w:t>
      </w:r>
      <w:r>
        <w:rPr>
          <w:color w:val="221F1F"/>
        </w:rPr>
        <w:t>the</w:t>
      </w:r>
      <w:r>
        <w:rPr>
          <w:color w:val="221F1F"/>
          <w:spacing w:val="-7"/>
        </w:rPr>
        <w:t xml:space="preserve"> </w:t>
      </w:r>
      <w:r>
        <w:rPr>
          <w:color w:val="221F1F"/>
        </w:rPr>
        <w:t>contracting</w:t>
      </w:r>
      <w:r>
        <w:rPr>
          <w:color w:val="221F1F"/>
          <w:spacing w:val="-3"/>
        </w:rPr>
        <w:t xml:space="preserve"> </w:t>
      </w:r>
      <w:r>
        <w:rPr>
          <w:color w:val="221F1F"/>
        </w:rPr>
        <w:t>agency</w:t>
      </w:r>
      <w:r>
        <w:rPr>
          <w:color w:val="221F1F"/>
          <w:spacing w:val="-3"/>
        </w:rPr>
        <w:t xml:space="preserve"> </w:t>
      </w:r>
      <w:r>
        <w:rPr>
          <w:color w:val="221F1F"/>
        </w:rPr>
        <w:t>subject</w:t>
      </w:r>
      <w:r>
        <w:rPr>
          <w:color w:val="221F1F"/>
          <w:spacing w:val="-5"/>
        </w:rPr>
        <w:t xml:space="preserve"> </w:t>
      </w:r>
      <w:r>
        <w:rPr>
          <w:color w:val="221F1F"/>
        </w:rPr>
        <w:t>to</w:t>
      </w:r>
      <w:r>
        <w:rPr>
          <w:color w:val="221F1F"/>
          <w:spacing w:val="-4"/>
        </w:rPr>
        <w:t xml:space="preserve"> </w:t>
      </w:r>
      <w:r>
        <w:rPr>
          <w:color w:val="221F1F"/>
        </w:rPr>
        <w:t>the provisions of 5 U.S.C. 5341 or 5332.</w:t>
      </w:r>
    </w:p>
    <w:p w14:paraId="22ECB427" w14:textId="77777777" w:rsidR="00016C31" w:rsidRDefault="00016C31">
      <w:pPr>
        <w:pStyle w:val="BodyText"/>
        <w:spacing w:before="8"/>
        <w:rPr>
          <w:sz w:val="19"/>
        </w:rPr>
      </w:pPr>
    </w:p>
    <w:p w14:paraId="6DC7F51C" w14:textId="77777777" w:rsidR="00016C31" w:rsidRDefault="00632607">
      <w:pPr>
        <w:pStyle w:val="BodyText"/>
        <w:spacing w:before="1"/>
        <w:ind w:left="219"/>
      </w:pPr>
      <w:r>
        <w:rPr>
          <w:color w:val="221F1F"/>
        </w:rPr>
        <w:t>THIS</w:t>
      </w:r>
      <w:r>
        <w:rPr>
          <w:color w:val="221F1F"/>
          <w:spacing w:val="-9"/>
        </w:rPr>
        <w:t xml:space="preserve"> </w:t>
      </w:r>
      <w:r>
        <w:rPr>
          <w:color w:val="221F1F"/>
        </w:rPr>
        <w:t>STATEMENT</w:t>
      </w:r>
      <w:r>
        <w:rPr>
          <w:color w:val="221F1F"/>
          <w:spacing w:val="-6"/>
        </w:rPr>
        <w:t xml:space="preserve"> </w:t>
      </w:r>
      <w:r>
        <w:rPr>
          <w:color w:val="221F1F"/>
        </w:rPr>
        <w:t>IS</w:t>
      </w:r>
      <w:r>
        <w:rPr>
          <w:color w:val="221F1F"/>
          <w:spacing w:val="-8"/>
        </w:rPr>
        <w:t xml:space="preserve"> </w:t>
      </w:r>
      <w:r>
        <w:rPr>
          <w:color w:val="221F1F"/>
        </w:rPr>
        <w:t>FOR</w:t>
      </w:r>
      <w:r>
        <w:rPr>
          <w:color w:val="221F1F"/>
          <w:spacing w:val="-6"/>
        </w:rPr>
        <w:t xml:space="preserve"> </w:t>
      </w:r>
      <w:r>
        <w:rPr>
          <w:color w:val="221F1F"/>
        </w:rPr>
        <w:t>INFORMATION</w:t>
      </w:r>
      <w:r>
        <w:rPr>
          <w:color w:val="221F1F"/>
          <w:spacing w:val="-4"/>
        </w:rPr>
        <w:t xml:space="preserve"> </w:t>
      </w:r>
      <w:r>
        <w:rPr>
          <w:color w:val="221F1F"/>
        </w:rPr>
        <w:t>ONLY:</w:t>
      </w:r>
      <w:r>
        <w:rPr>
          <w:color w:val="221F1F"/>
          <w:spacing w:val="-7"/>
        </w:rPr>
        <w:t xml:space="preserve"> </w:t>
      </w:r>
      <w:r>
        <w:rPr>
          <w:color w:val="221F1F"/>
        </w:rPr>
        <w:t>IT</w:t>
      </w:r>
      <w:r>
        <w:rPr>
          <w:color w:val="221F1F"/>
          <w:spacing w:val="-4"/>
        </w:rPr>
        <w:t xml:space="preserve"> </w:t>
      </w:r>
      <w:r>
        <w:rPr>
          <w:color w:val="221F1F"/>
        </w:rPr>
        <w:t>IS</w:t>
      </w:r>
      <w:r>
        <w:rPr>
          <w:color w:val="221F1F"/>
          <w:spacing w:val="-8"/>
        </w:rPr>
        <w:t xml:space="preserve"> </w:t>
      </w:r>
      <w:r>
        <w:rPr>
          <w:color w:val="221F1F"/>
        </w:rPr>
        <w:t>NOT</w:t>
      </w:r>
      <w:r>
        <w:rPr>
          <w:color w:val="221F1F"/>
          <w:spacing w:val="-6"/>
        </w:rPr>
        <w:t xml:space="preserve"> </w:t>
      </w:r>
      <w:r>
        <w:rPr>
          <w:color w:val="221F1F"/>
        </w:rPr>
        <w:t>A</w:t>
      </w:r>
      <w:r>
        <w:rPr>
          <w:color w:val="221F1F"/>
          <w:spacing w:val="-7"/>
        </w:rPr>
        <w:t xml:space="preserve"> </w:t>
      </w:r>
      <w:r>
        <w:rPr>
          <w:color w:val="221F1F"/>
        </w:rPr>
        <w:t>WAGE</w:t>
      </w:r>
      <w:r>
        <w:rPr>
          <w:color w:val="221F1F"/>
          <w:spacing w:val="-6"/>
        </w:rPr>
        <w:t xml:space="preserve"> </w:t>
      </w:r>
      <w:r>
        <w:rPr>
          <w:color w:val="221F1F"/>
          <w:spacing w:val="-2"/>
        </w:rPr>
        <w:t>DETERMINATION</w:t>
      </w:r>
    </w:p>
    <w:p w14:paraId="2B13352D" w14:textId="77777777" w:rsidR="00016C31" w:rsidRDefault="00632607">
      <w:pPr>
        <w:pStyle w:val="BodyText"/>
        <w:ind w:left="219"/>
      </w:pPr>
      <w:r>
        <w:rPr>
          <w:color w:val="221F1F"/>
        </w:rPr>
        <w:t>Employee</w:t>
      </w:r>
      <w:r>
        <w:rPr>
          <w:color w:val="221F1F"/>
          <w:spacing w:val="-11"/>
        </w:rPr>
        <w:t xml:space="preserve"> </w:t>
      </w:r>
      <w:r>
        <w:rPr>
          <w:color w:val="221F1F"/>
        </w:rPr>
        <w:t>Class</w:t>
      </w:r>
      <w:r>
        <w:rPr>
          <w:color w:val="221F1F"/>
          <w:spacing w:val="-12"/>
        </w:rPr>
        <w:t xml:space="preserve"> </w:t>
      </w:r>
      <w:r>
        <w:rPr>
          <w:color w:val="221F1F"/>
        </w:rPr>
        <w:t>Monetary</w:t>
      </w:r>
      <w:r>
        <w:rPr>
          <w:color w:val="221F1F"/>
          <w:spacing w:val="-9"/>
        </w:rPr>
        <w:t xml:space="preserve"> </w:t>
      </w:r>
      <w:r>
        <w:rPr>
          <w:color w:val="221F1F"/>
        </w:rPr>
        <w:t>Wage-Fringe</w:t>
      </w:r>
      <w:r>
        <w:rPr>
          <w:color w:val="221F1F"/>
          <w:spacing w:val="-10"/>
        </w:rPr>
        <w:t xml:space="preserve"> </w:t>
      </w:r>
      <w:r>
        <w:rPr>
          <w:color w:val="221F1F"/>
          <w:spacing w:val="-2"/>
        </w:rPr>
        <w:t>Benefits</w:t>
      </w:r>
    </w:p>
    <w:p w14:paraId="1AEBB885" w14:textId="77777777" w:rsidR="00016C31" w:rsidRDefault="00016C31">
      <w:pPr>
        <w:pStyle w:val="BodyText"/>
        <w:spacing w:before="3"/>
      </w:pPr>
    </w:p>
    <w:p w14:paraId="6012907E" w14:textId="77777777" w:rsidR="00016C31" w:rsidRDefault="00632607">
      <w:pPr>
        <w:pStyle w:val="Heading4"/>
      </w:pPr>
      <w:r>
        <w:rPr>
          <w:color w:val="221F1F"/>
        </w:rPr>
        <w:t>See</w:t>
      </w:r>
      <w:r>
        <w:rPr>
          <w:color w:val="221F1F"/>
          <w:spacing w:val="-10"/>
        </w:rPr>
        <w:t xml:space="preserve"> </w:t>
      </w:r>
      <w:r>
        <w:rPr>
          <w:color w:val="221F1F"/>
        </w:rPr>
        <w:t>D3I</w:t>
      </w:r>
      <w:r>
        <w:rPr>
          <w:color w:val="221F1F"/>
          <w:spacing w:val="-7"/>
        </w:rPr>
        <w:t xml:space="preserve"> </w:t>
      </w:r>
      <w:r>
        <w:rPr>
          <w:color w:val="221F1F"/>
        </w:rPr>
        <w:t>Labor</w:t>
      </w:r>
      <w:r>
        <w:rPr>
          <w:color w:val="221F1F"/>
          <w:spacing w:val="-8"/>
        </w:rPr>
        <w:t xml:space="preserve"> </w:t>
      </w:r>
      <w:r>
        <w:rPr>
          <w:color w:val="221F1F"/>
        </w:rPr>
        <w:t>Categories</w:t>
      </w:r>
      <w:r>
        <w:rPr>
          <w:color w:val="221F1F"/>
          <w:spacing w:val="-6"/>
        </w:rPr>
        <w:t xml:space="preserve"> </w:t>
      </w:r>
      <w:r>
        <w:rPr>
          <w:color w:val="221F1F"/>
        </w:rPr>
        <w:t>and</w:t>
      </w:r>
      <w:r>
        <w:rPr>
          <w:color w:val="221F1F"/>
          <w:spacing w:val="-9"/>
        </w:rPr>
        <w:t xml:space="preserve"> </w:t>
      </w:r>
      <w:r>
        <w:rPr>
          <w:color w:val="221F1F"/>
        </w:rPr>
        <w:t>Attachment</w:t>
      </w:r>
      <w:r>
        <w:rPr>
          <w:color w:val="221F1F"/>
          <w:spacing w:val="-6"/>
        </w:rPr>
        <w:t xml:space="preserve"> </w:t>
      </w:r>
      <w:r>
        <w:rPr>
          <w:color w:val="221F1F"/>
        </w:rPr>
        <w:t>01,</w:t>
      </w:r>
      <w:r>
        <w:rPr>
          <w:color w:val="221F1F"/>
          <w:spacing w:val="-8"/>
        </w:rPr>
        <w:t xml:space="preserve"> </w:t>
      </w:r>
      <w:r>
        <w:rPr>
          <w:color w:val="221F1F"/>
        </w:rPr>
        <w:t>when</w:t>
      </w:r>
      <w:r>
        <w:rPr>
          <w:color w:val="221F1F"/>
          <w:spacing w:val="-7"/>
        </w:rPr>
        <w:t xml:space="preserve"> </w:t>
      </w:r>
      <w:r>
        <w:rPr>
          <w:color w:val="221F1F"/>
          <w:spacing w:val="-2"/>
        </w:rPr>
        <w:t>applicable.</w:t>
      </w:r>
    </w:p>
    <w:p w14:paraId="433E2B3B" w14:textId="77777777" w:rsidR="00016C31" w:rsidRDefault="00016C31">
      <w:pPr>
        <w:pStyle w:val="BodyText"/>
        <w:spacing w:before="1"/>
        <w:rPr>
          <w:b/>
        </w:rPr>
      </w:pPr>
    </w:p>
    <w:p w14:paraId="430D6122"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73542200" w14:textId="77777777" w:rsidR="00016C31" w:rsidRDefault="00016C31">
      <w:pPr>
        <w:pStyle w:val="BodyText"/>
        <w:rPr>
          <w:sz w:val="22"/>
        </w:rPr>
      </w:pPr>
    </w:p>
    <w:p w14:paraId="7DA9533B" w14:textId="77777777" w:rsidR="00016C31" w:rsidRDefault="00016C31">
      <w:pPr>
        <w:pStyle w:val="BodyText"/>
        <w:rPr>
          <w:sz w:val="22"/>
        </w:rPr>
      </w:pPr>
    </w:p>
    <w:p w14:paraId="63EAFABD" w14:textId="77777777" w:rsidR="00016C31" w:rsidRDefault="00632607">
      <w:pPr>
        <w:pStyle w:val="BodyText"/>
        <w:spacing w:before="183"/>
        <w:ind w:left="219"/>
      </w:pPr>
      <w:r>
        <w:rPr>
          <w:color w:val="221F1F"/>
        </w:rPr>
        <w:t>52.222-50</w:t>
      </w:r>
      <w:r>
        <w:rPr>
          <w:color w:val="221F1F"/>
          <w:spacing w:val="-13"/>
        </w:rPr>
        <w:t xml:space="preserve"> </w:t>
      </w:r>
      <w:r>
        <w:rPr>
          <w:color w:val="221F1F"/>
        </w:rPr>
        <w:t>COMBATING</w:t>
      </w:r>
      <w:r>
        <w:rPr>
          <w:color w:val="221F1F"/>
          <w:spacing w:val="-12"/>
        </w:rPr>
        <w:t xml:space="preserve"> </w:t>
      </w:r>
      <w:r>
        <w:rPr>
          <w:color w:val="221F1F"/>
        </w:rPr>
        <w:t>TRAFFICKING</w:t>
      </w:r>
      <w:r>
        <w:rPr>
          <w:color w:val="221F1F"/>
          <w:spacing w:val="-13"/>
        </w:rPr>
        <w:t xml:space="preserve"> </w:t>
      </w:r>
      <w:r>
        <w:rPr>
          <w:color w:val="221F1F"/>
        </w:rPr>
        <w:t>IN</w:t>
      </w:r>
      <w:r>
        <w:rPr>
          <w:color w:val="221F1F"/>
          <w:spacing w:val="-12"/>
        </w:rPr>
        <w:t xml:space="preserve"> </w:t>
      </w:r>
      <w:r>
        <w:rPr>
          <w:color w:val="221F1F"/>
        </w:rPr>
        <w:t>PERSONS</w:t>
      </w:r>
      <w:r>
        <w:rPr>
          <w:color w:val="221F1F"/>
          <w:spacing w:val="-13"/>
        </w:rPr>
        <w:t xml:space="preserve"> </w:t>
      </w:r>
      <w:r>
        <w:rPr>
          <w:color w:val="221F1F"/>
        </w:rPr>
        <w:t>(MAR</w:t>
      </w:r>
      <w:r>
        <w:rPr>
          <w:color w:val="221F1F"/>
          <w:spacing w:val="-12"/>
        </w:rPr>
        <w:t xml:space="preserve"> </w:t>
      </w:r>
      <w:r>
        <w:rPr>
          <w:color w:val="221F1F"/>
        </w:rPr>
        <w:t>2015)</w:t>
      </w:r>
      <w:r>
        <w:rPr>
          <w:color w:val="221F1F"/>
          <w:spacing w:val="-13"/>
        </w:rPr>
        <w:t xml:space="preserve"> </w:t>
      </w:r>
      <w:r>
        <w:rPr>
          <w:color w:val="221F1F"/>
        </w:rPr>
        <w:t>ALTERNATE</w:t>
      </w:r>
      <w:r>
        <w:rPr>
          <w:color w:val="221F1F"/>
          <w:spacing w:val="-10"/>
        </w:rPr>
        <w:t xml:space="preserve"> </w:t>
      </w:r>
      <w:r>
        <w:rPr>
          <w:color w:val="221F1F"/>
        </w:rPr>
        <w:t>I</w:t>
      </w:r>
      <w:r>
        <w:rPr>
          <w:color w:val="221F1F"/>
          <w:spacing w:val="-12"/>
        </w:rPr>
        <w:t xml:space="preserve"> </w:t>
      </w:r>
      <w:r>
        <w:rPr>
          <w:color w:val="221F1F"/>
        </w:rPr>
        <w:t>(MAR</w:t>
      </w:r>
      <w:r>
        <w:rPr>
          <w:color w:val="221F1F"/>
          <w:spacing w:val="-12"/>
        </w:rPr>
        <w:t xml:space="preserve"> </w:t>
      </w:r>
      <w:r>
        <w:rPr>
          <w:color w:val="221F1F"/>
          <w:spacing w:val="-2"/>
        </w:rPr>
        <w:t>2015)</w:t>
      </w:r>
    </w:p>
    <w:p w14:paraId="48A20BB0" w14:textId="77777777" w:rsidR="00016C31" w:rsidRDefault="00016C31">
      <w:pPr>
        <w:pStyle w:val="BodyText"/>
        <w:spacing w:before="1"/>
      </w:pPr>
    </w:p>
    <w:p w14:paraId="0BA72F6A" w14:textId="77777777" w:rsidR="00016C31" w:rsidRDefault="00632607">
      <w:pPr>
        <w:pStyle w:val="ListParagraph"/>
        <w:numPr>
          <w:ilvl w:val="0"/>
          <w:numId w:val="81"/>
        </w:numPr>
        <w:tabs>
          <w:tab w:val="left" w:pos="712"/>
        </w:tabs>
        <w:jc w:val="left"/>
        <w:rPr>
          <w:sz w:val="20"/>
        </w:rPr>
      </w:pPr>
      <w:r>
        <w:rPr>
          <w:i/>
          <w:color w:val="221F1F"/>
          <w:sz w:val="20"/>
        </w:rPr>
        <w:t>Definitions.</w:t>
      </w:r>
      <w:r>
        <w:rPr>
          <w:i/>
          <w:color w:val="221F1F"/>
          <w:spacing w:val="-8"/>
          <w:sz w:val="20"/>
        </w:rPr>
        <w:t xml:space="preserve"> </w:t>
      </w:r>
      <w:r>
        <w:rPr>
          <w:color w:val="221F1F"/>
          <w:sz w:val="20"/>
        </w:rPr>
        <w:t>As</w:t>
      </w:r>
      <w:r>
        <w:rPr>
          <w:color w:val="221F1F"/>
          <w:spacing w:val="-7"/>
          <w:sz w:val="20"/>
        </w:rPr>
        <w:t xml:space="preserve"> </w:t>
      </w:r>
      <w:r>
        <w:rPr>
          <w:color w:val="221F1F"/>
          <w:sz w:val="20"/>
        </w:rPr>
        <w:t>used</w:t>
      </w:r>
      <w:r>
        <w:rPr>
          <w:color w:val="221F1F"/>
          <w:spacing w:val="-7"/>
          <w:sz w:val="20"/>
        </w:rPr>
        <w:t xml:space="preserve"> </w:t>
      </w:r>
      <w:r>
        <w:rPr>
          <w:color w:val="221F1F"/>
          <w:sz w:val="20"/>
        </w:rPr>
        <w:t>in</w:t>
      </w:r>
      <w:r>
        <w:rPr>
          <w:color w:val="221F1F"/>
          <w:spacing w:val="-5"/>
          <w:sz w:val="20"/>
        </w:rPr>
        <w:t xml:space="preserve"> </w:t>
      </w:r>
      <w:r>
        <w:rPr>
          <w:color w:val="221F1F"/>
          <w:sz w:val="20"/>
        </w:rPr>
        <w:t>this</w:t>
      </w:r>
      <w:r>
        <w:rPr>
          <w:color w:val="221F1F"/>
          <w:spacing w:val="-7"/>
          <w:sz w:val="20"/>
        </w:rPr>
        <w:t xml:space="preserve"> </w:t>
      </w:r>
      <w:r>
        <w:rPr>
          <w:color w:val="221F1F"/>
          <w:spacing w:val="-2"/>
          <w:sz w:val="20"/>
        </w:rPr>
        <w:t>clause—</w:t>
      </w:r>
    </w:p>
    <w:p w14:paraId="27D2AC22" w14:textId="77777777" w:rsidR="00016C31" w:rsidRDefault="00016C31">
      <w:pPr>
        <w:pStyle w:val="BodyText"/>
        <w:spacing w:before="10"/>
        <w:rPr>
          <w:sz w:val="19"/>
        </w:rPr>
      </w:pPr>
    </w:p>
    <w:p w14:paraId="582257C9" w14:textId="77777777" w:rsidR="00016C31" w:rsidRDefault="00632607">
      <w:pPr>
        <w:pStyle w:val="BodyText"/>
        <w:spacing w:before="1"/>
        <w:ind w:left="219" w:right="999"/>
      </w:pPr>
      <w:r>
        <w:rPr>
          <w:color w:val="221F1F"/>
        </w:rPr>
        <w:t>“Agent”</w:t>
      </w:r>
      <w:r>
        <w:rPr>
          <w:color w:val="221F1F"/>
          <w:spacing w:val="-5"/>
        </w:rPr>
        <w:t xml:space="preserve"> </w:t>
      </w:r>
      <w:r>
        <w:rPr>
          <w:color w:val="221F1F"/>
        </w:rPr>
        <w:t>means</w:t>
      </w:r>
      <w:r>
        <w:rPr>
          <w:color w:val="221F1F"/>
          <w:spacing w:val="-8"/>
        </w:rPr>
        <w:t xml:space="preserve"> </w:t>
      </w:r>
      <w:r>
        <w:rPr>
          <w:color w:val="221F1F"/>
        </w:rPr>
        <w:t>any</w:t>
      </w:r>
      <w:r>
        <w:rPr>
          <w:color w:val="221F1F"/>
          <w:spacing w:val="-7"/>
        </w:rPr>
        <w:t xml:space="preserve"> </w:t>
      </w:r>
      <w:r>
        <w:rPr>
          <w:color w:val="221F1F"/>
        </w:rPr>
        <w:t>individual,</w:t>
      </w:r>
      <w:r>
        <w:rPr>
          <w:color w:val="221F1F"/>
          <w:spacing w:val="-4"/>
        </w:rPr>
        <w:t xml:space="preserve"> </w:t>
      </w:r>
      <w:r>
        <w:rPr>
          <w:color w:val="221F1F"/>
        </w:rPr>
        <w:t>including</w:t>
      </w:r>
      <w:r>
        <w:rPr>
          <w:color w:val="221F1F"/>
          <w:spacing w:val="-5"/>
        </w:rPr>
        <w:t xml:space="preserve"> </w:t>
      </w:r>
      <w:r>
        <w:rPr>
          <w:color w:val="221F1F"/>
        </w:rPr>
        <w:t>a</w:t>
      </w:r>
      <w:r>
        <w:rPr>
          <w:color w:val="221F1F"/>
          <w:spacing w:val="-8"/>
        </w:rPr>
        <w:t xml:space="preserve"> </w:t>
      </w:r>
      <w:r>
        <w:rPr>
          <w:color w:val="221F1F"/>
        </w:rPr>
        <w:t>director,</w:t>
      </w:r>
      <w:r>
        <w:rPr>
          <w:color w:val="221F1F"/>
          <w:spacing w:val="-6"/>
        </w:rPr>
        <w:t xml:space="preserve"> </w:t>
      </w:r>
      <w:r>
        <w:rPr>
          <w:color w:val="221F1F"/>
        </w:rPr>
        <w:t>an</w:t>
      </w:r>
      <w:r>
        <w:rPr>
          <w:color w:val="221F1F"/>
          <w:spacing w:val="-7"/>
        </w:rPr>
        <w:t xml:space="preserve"> </w:t>
      </w:r>
      <w:r>
        <w:rPr>
          <w:color w:val="221F1F"/>
        </w:rPr>
        <w:t>officer,</w:t>
      </w:r>
      <w:r>
        <w:rPr>
          <w:color w:val="221F1F"/>
          <w:spacing w:val="-7"/>
        </w:rPr>
        <w:t xml:space="preserve"> </w:t>
      </w:r>
      <w:r>
        <w:rPr>
          <w:color w:val="221F1F"/>
        </w:rPr>
        <w:t>an</w:t>
      </w:r>
      <w:r>
        <w:rPr>
          <w:color w:val="221F1F"/>
          <w:spacing w:val="-4"/>
        </w:rPr>
        <w:t xml:space="preserve"> </w:t>
      </w:r>
      <w:r>
        <w:rPr>
          <w:color w:val="221F1F"/>
        </w:rPr>
        <w:t>employee,</w:t>
      </w:r>
      <w:r>
        <w:rPr>
          <w:color w:val="221F1F"/>
          <w:spacing w:val="-6"/>
        </w:rPr>
        <w:t xml:space="preserve"> </w:t>
      </w:r>
      <w:r>
        <w:rPr>
          <w:color w:val="221F1F"/>
        </w:rPr>
        <w:t>or</w:t>
      </w:r>
      <w:r>
        <w:rPr>
          <w:color w:val="221F1F"/>
          <w:spacing w:val="-7"/>
        </w:rPr>
        <w:t xml:space="preserve"> </w:t>
      </w:r>
      <w:r>
        <w:rPr>
          <w:color w:val="221F1F"/>
        </w:rPr>
        <w:t>an</w:t>
      </w:r>
      <w:r>
        <w:rPr>
          <w:color w:val="221F1F"/>
          <w:spacing w:val="-4"/>
        </w:rPr>
        <w:t xml:space="preserve"> </w:t>
      </w:r>
      <w:r>
        <w:rPr>
          <w:color w:val="221F1F"/>
        </w:rPr>
        <w:t>independent</w:t>
      </w:r>
      <w:r>
        <w:rPr>
          <w:color w:val="221F1F"/>
          <w:spacing w:val="-5"/>
        </w:rPr>
        <w:t xml:space="preserve"> </w:t>
      </w:r>
      <w:r>
        <w:rPr>
          <w:color w:val="221F1F"/>
        </w:rPr>
        <w:t>contractor,</w:t>
      </w:r>
      <w:r>
        <w:rPr>
          <w:color w:val="221F1F"/>
          <w:spacing w:val="-4"/>
        </w:rPr>
        <w:t xml:space="preserve"> </w:t>
      </w:r>
      <w:r>
        <w:rPr>
          <w:color w:val="221F1F"/>
        </w:rPr>
        <w:t>authorized to act on behalf of the organization.</w:t>
      </w:r>
    </w:p>
    <w:p w14:paraId="388EA624" w14:textId="77777777" w:rsidR="00016C31" w:rsidRDefault="00016C31">
      <w:pPr>
        <w:pStyle w:val="BodyText"/>
        <w:spacing w:before="1"/>
      </w:pPr>
    </w:p>
    <w:p w14:paraId="5388910A" w14:textId="77777777" w:rsidR="00016C31" w:rsidRDefault="00632607">
      <w:pPr>
        <w:pStyle w:val="BodyText"/>
        <w:ind w:left="219"/>
      </w:pPr>
      <w:r>
        <w:rPr>
          <w:color w:val="221F1F"/>
        </w:rPr>
        <w:t>“Coercion”</w:t>
      </w:r>
      <w:r>
        <w:rPr>
          <w:color w:val="221F1F"/>
          <w:spacing w:val="-6"/>
        </w:rPr>
        <w:t xml:space="preserve"> </w:t>
      </w:r>
      <w:r>
        <w:rPr>
          <w:color w:val="221F1F"/>
          <w:spacing w:val="-2"/>
        </w:rPr>
        <w:t>means—</w:t>
      </w:r>
    </w:p>
    <w:p w14:paraId="3930FDEE" w14:textId="77777777" w:rsidR="00016C31" w:rsidRDefault="00016C31">
      <w:pPr>
        <w:pStyle w:val="BodyText"/>
        <w:spacing w:before="10"/>
        <w:rPr>
          <w:sz w:val="19"/>
        </w:rPr>
      </w:pPr>
    </w:p>
    <w:p w14:paraId="278A7060" w14:textId="77777777" w:rsidR="00016C31" w:rsidRDefault="00632607">
      <w:pPr>
        <w:pStyle w:val="ListParagraph"/>
        <w:numPr>
          <w:ilvl w:val="0"/>
          <w:numId w:val="80"/>
        </w:numPr>
        <w:tabs>
          <w:tab w:val="left" w:pos="724"/>
        </w:tabs>
        <w:rPr>
          <w:sz w:val="20"/>
        </w:rPr>
      </w:pPr>
      <w:r>
        <w:rPr>
          <w:color w:val="221F1F"/>
          <w:sz w:val="20"/>
        </w:rPr>
        <w:t>Threats</w:t>
      </w:r>
      <w:r>
        <w:rPr>
          <w:color w:val="221F1F"/>
          <w:spacing w:val="-9"/>
          <w:sz w:val="20"/>
        </w:rPr>
        <w:t xml:space="preserve"> </w:t>
      </w:r>
      <w:r>
        <w:rPr>
          <w:color w:val="221F1F"/>
          <w:sz w:val="20"/>
        </w:rPr>
        <w:t>of</w:t>
      </w:r>
      <w:r>
        <w:rPr>
          <w:color w:val="221F1F"/>
          <w:spacing w:val="-4"/>
          <w:sz w:val="20"/>
        </w:rPr>
        <w:t xml:space="preserve"> </w:t>
      </w:r>
      <w:r>
        <w:rPr>
          <w:color w:val="221F1F"/>
          <w:sz w:val="20"/>
        </w:rPr>
        <w:t>serious</w:t>
      </w:r>
      <w:r>
        <w:rPr>
          <w:color w:val="221F1F"/>
          <w:spacing w:val="-7"/>
          <w:sz w:val="20"/>
        </w:rPr>
        <w:t xml:space="preserve"> </w:t>
      </w:r>
      <w:r>
        <w:rPr>
          <w:color w:val="221F1F"/>
          <w:sz w:val="20"/>
        </w:rPr>
        <w:t>harm</w:t>
      </w:r>
      <w:r>
        <w:rPr>
          <w:color w:val="221F1F"/>
          <w:spacing w:val="-6"/>
          <w:sz w:val="20"/>
        </w:rPr>
        <w:t xml:space="preserve"> </w:t>
      </w:r>
      <w:r>
        <w:rPr>
          <w:color w:val="221F1F"/>
          <w:sz w:val="20"/>
        </w:rPr>
        <w:t>to</w:t>
      </w:r>
      <w:r>
        <w:rPr>
          <w:color w:val="221F1F"/>
          <w:spacing w:val="-3"/>
          <w:sz w:val="20"/>
        </w:rPr>
        <w:t xml:space="preserve"> </w:t>
      </w:r>
      <w:r>
        <w:rPr>
          <w:color w:val="221F1F"/>
          <w:sz w:val="20"/>
        </w:rPr>
        <w:t>or</w:t>
      </w:r>
      <w:r>
        <w:rPr>
          <w:color w:val="221F1F"/>
          <w:spacing w:val="-5"/>
          <w:sz w:val="20"/>
        </w:rPr>
        <w:t xml:space="preserve"> </w:t>
      </w:r>
      <w:r>
        <w:rPr>
          <w:color w:val="221F1F"/>
          <w:sz w:val="20"/>
        </w:rPr>
        <w:t>physical</w:t>
      </w:r>
      <w:r>
        <w:rPr>
          <w:color w:val="221F1F"/>
          <w:spacing w:val="-7"/>
          <w:sz w:val="20"/>
        </w:rPr>
        <w:t xml:space="preserve"> </w:t>
      </w:r>
      <w:r>
        <w:rPr>
          <w:color w:val="221F1F"/>
          <w:sz w:val="20"/>
        </w:rPr>
        <w:t>restraint</w:t>
      </w:r>
      <w:r>
        <w:rPr>
          <w:color w:val="221F1F"/>
          <w:spacing w:val="-4"/>
          <w:sz w:val="20"/>
        </w:rPr>
        <w:t xml:space="preserve"> </w:t>
      </w:r>
      <w:r>
        <w:rPr>
          <w:color w:val="221F1F"/>
          <w:sz w:val="20"/>
        </w:rPr>
        <w:t>against</w:t>
      </w:r>
      <w:r>
        <w:rPr>
          <w:color w:val="221F1F"/>
          <w:spacing w:val="-5"/>
          <w:sz w:val="20"/>
        </w:rPr>
        <w:t xml:space="preserve"> </w:t>
      </w:r>
      <w:r>
        <w:rPr>
          <w:color w:val="221F1F"/>
          <w:sz w:val="20"/>
        </w:rPr>
        <w:t>any</w:t>
      </w:r>
      <w:r>
        <w:rPr>
          <w:color w:val="221F1F"/>
          <w:spacing w:val="-5"/>
          <w:sz w:val="20"/>
        </w:rPr>
        <w:t xml:space="preserve"> </w:t>
      </w:r>
      <w:proofErr w:type="gramStart"/>
      <w:r>
        <w:rPr>
          <w:color w:val="221F1F"/>
          <w:spacing w:val="-2"/>
          <w:sz w:val="20"/>
        </w:rPr>
        <w:t>person;</w:t>
      </w:r>
      <w:proofErr w:type="gramEnd"/>
    </w:p>
    <w:p w14:paraId="0505CF59" w14:textId="77777777" w:rsidR="00016C31" w:rsidRDefault="00016C31">
      <w:pPr>
        <w:pStyle w:val="BodyText"/>
        <w:spacing w:before="1"/>
      </w:pPr>
    </w:p>
    <w:p w14:paraId="4AF02CD9" w14:textId="77777777" w:rsidR="00016C31" w:rsidRDefault="00632607">
      <w:pPr>
        <w:pStyle w:val="ListParagraph"/>
        <w:numPr>
          <w:ilvl w:val="0"/>
          <w:numId w:val="80"/>
        </w:numPr>
        <w:tabs>
          <w:tab w:val="left" w:pos="724"/>
        </w:tabs>
        <w:ind w:left="440" w:right="1013" w:hanging="3"/>
        <w:rPr>
          <w:sz w:val="20"/>
        </w:rPr>
      </w:pPr>
      <w:r>
        <w:rPr>
          <w:color w:val="221F1F"/>
          <w:sz w:val="20"/>
        </w:rPr>
        <w:t>Any</w:t>
      </w:r>
      <w:r>
        <w:rPr>
          <w:color w:val="221F1F"/>
          <w:spacing w:val="-2"/>
          <w:sz w:val="20"/>
        </w:rPr>
        <w:t xml:space="preserve"> </w:t>
      </w:r>
      <w:r>
        <w:rPr>
          <w:color w:val="221F1F"/>
          <w:sz w:val="20"/>
        </w:rPr>
        <w:t>scheme,</w:t>
      </w:r>
      <w:r>
        <w:rPr>
          <w:color w:val="221F1F"/>
          <w:spacing w:val="-4"/>
          <w:sz w:val="20"/>
        </w:rPr>
        <w:t xml:space="preserve"> </w:t>
      </w:r>
      <w:r>
        <w:rPr>
          <w:color w:val="221F1F"/>
          <w:sz w:val="20"/>
        </w:rPr>
        <w:t>plan,</w:t>
      </w:r>
      <w:r>
        <w:rPr>
          <w:color w:val="221F1F"/>
          <w:spacing w:val="-5"/>
          <w:sz w:val="20"/>
        </w:rPr>
        <w:t xml:space="preserve"> </w:t>
      </w:r>
      <w:r>
        <w:rPr>
          <w:color w:val="221F1F"/>
          <w:sz w:val="20"/>
        </w:rPr>
        <w:t>or</w:t>
      </w:r>
      <w:r>
        <w:rPr>
          <w:color w:val="221F1F"/>
          <w:spacing w:val="-5"/>
          <w:sz w:val="20"/>
        </w:rPr>
        <w:t xml:space="preserve"> </w:t>
      </w:r>
      <w:r>
        <w:rPr>
          <w:color w:val="221F1F"/>
          <w:sz w:val="20"/>
        </w:rPr>
        <w:t>pattern</w:t>
      </w:r>
      <w:r>
        <w:rPr>
          <w:color w:val="221F1F"/>
          <w:spacing w:val="-3"/>
          <w:sz w:val="20"/>
        </w:rPr>
        <w:t xml:space="preserve"> </w:t>
      </w:r>
      <w:r>
        <w:rPr>
          <w:color w:val="221F1F"/>
          <w:sz w:val="20"/>
        </w:rPr>
        <w:t>intended</w:t>
      </w:r>
      <w:r>
        <w:rPr>
          <w:color w:val="221F1F"/>
          <w:spacing w:val="-3"/>
          <w:sz w:val="20"/>
        </w:rPr>
        <w:t xml:space="preserve"> </w:t>
      </w:r>
      <w:r>
        <w:rPr>
          <w:color w:val="221F1F"/>
          <w:sz w:val="20"/>
        </w:rPr>
        <w:t>to</w:t>
      </w:r>
      <w:r>
        <w:rPr>
          <w:color w:val="221F1F"/>
          <w:spacing w:val="-4"/>
          <w:sz w:val="20"/>
        </w:rPr>
        <w:t xml:space="preserve"> </w:t>
      </w:r>
      <w:r>
        <w:rPr>
          <w:color w:val="221F1F"/>
          <w:sz w:val="20"/>
        </w:rPr>
        <w:t>cause</w:t>
      </w:r>
      <w:r>
        <w:rPr>
          <w:color w:val="221F1F"/>
          <w:spacing w:val="-5"/>
          <w:sz w:val="20"/>
        </w:rPr>
        <w:t xml:space="preserve"> </w:t>
      </w:r>
      <w:r>
        <w:rPr>
          <w:color w:val="221F1F"/>
          <w:sz w:val="20"/>
        </w:rPr>
        <w:t>a</w:t>
      </w:r>
      <w:r>
        <w:rPr>
          <w:color w:val="221F1F"/>
          <w:spacing w:val="-5"/>
          <w:sz w:val="20"/>
        </w:rPr>
        <w:t xml:space="preserve"> </w:t>
      </w:r>
      <w:r>
        <w:rPr>
          <w:color w:val="221F1F"/>
          <w:sz w:val="20"/>
        </w:rPr>
        <w:t>person</w:t>
      </w:r>
      <w:r>
        <w:rPr>
          <w:color w:val="221F1F"/>
          <w:spacing w:val="-4"/>
          <w:sz w:val="20"/>
        </w:rPr>
        <w:t xml:space="preserve"> </w:t>
      </w:r>
      <w:r>
        <w:rPr>
          <w:color w:val="221F1F"/>
          <w:sz w:val="20"/>
        </w:rPr>
        <w:t>to</w:t>
      </w:r>
      <w:r>
        <w:rPr>
          <w:color w:val="221F1F"/>
          <w:spacing w:val="-7"/>
          <w:sz w:val="20"/>
        </w:rPr>
        <w:t xml:space="preserve"> </w:t>
      </w:r>
      <w:r>
        <w:rPr>
          <w:color w:val="221F1F"/>
          <w:sz w:val="20"/>
        </w:rPr>
        <w:t>believe</w:t>
      </w:r>
      <w:r>
        <w:rPr>
          <w:color w:val="221F1F"/>
          <w:spacing w:val="-4"/>
          <w:sz w:val="20"/>
        </w:rPr>
        <w:t xml:space="preserve"> </w:t>
      </w:r>
      <w:r>
        <w:rPr>
          <w:color w:val="221F1F"/>
          <w:sz w:val="20"/>
        </w:rPr>
        <w:t>that</w:t>
      </w:r>
      <w:r>
        <w:rPr>
          <w:color w:val="221F1F"/>
          <w:spacing w:val="-5"/>
          <w:sz w:val="20"/>
        </w:rPr>
        <w:t xml:space="preserve"> </w:t>
      </w:r>
      <w:r>
        <w:rPr>
          <w:color w:val="221F1F"/>
          <w:sz w:val="20"/>
        </w:rPr>
        <w:t>failure</w:t>
      </w:r>
      <w:r>
        <w:rPr>
          <w:color w:val="221F1F"/>
          <w:spacing w:val="-4"/>
          <w:sz w:val="20"/>
        </w:rPr>
        <w:t xml:space="preserve"> </w:t>
      </w:r>
      <w:r>
        <w:rPr>
          <w:color w:val="221F1F"/>
          <w:sz w:val="20"/>
        </w:rPr>
        <w:t>to</w:t>
      </w:r>
      <w:r>
        <w:rPr>
          <w:color w:val="221F1F"/>
          <w:spacing w:val="-4"/>
          <w:sz w:val="20"/>
        </w:rPr>
        <w:t xml:space="preserve"> </w:t>
      </w:r>
      <w:r>
        <w:rPr>
          <w:color w:val="221F1F"/>
          <w:sz w:val="20"/>
        </w:rPr>
        <w:t>perform</w:t>
      </w:r>
      <w:r>
        <w:rPr>
          <w:color w:val="221F1F"/>
          <w:spacing w:val="-3"/>
          <w:sz w:val="20"/>
        </w:rPr>
        <w:t xml:space="preserve"> </w:t>
      </w:r>
      <w:r>
        <w:rPr>
          <w:color w:val="221F1F"/>
          <w:sz w:val="20"/>
        </w:rPr>
        <w:t>an</w:t>
      </w:r>
      <w:r>
        <w:rPr>
          <w:color w:val="221F1F"/>
          <w:spacing w:val="-4"/>
          <w:sz w:val="20"/>
        </w:rPr>
        <w:t xml:space="preserve"> </w:t>
      </w:r>
      <w:r>
        <w:rPr>
          <w:color w:val="221F1F"/>
          <w:sz w:val="20"/>
        </w:rPr>
        <w:t>act</w:t>
      </w:r>
      <w:r>
        <w:rPr>
          <w:color w:val="221F1F"/>
          <w:spacing w:val="-5"/>
          <w:sz w:val="20"/>
        </w:rPr>
        <w:t xml:space="preserve"> </w:t>
      </w:r>
      <w:r>
        <w:rPr>
          <w:color w:val="221F1F"/>
          <w:sz w:val="20"/>
        </w:rPr>
        <w:t>would</w:t>
      </w:r>
      <w:r>
        <w:rPr>
          <w:color w:val="221F1F"/>
          <w:spacing w:val="-4"/>
          <w:sz w:val="20"/>
        </w:rPr>
        <w:t xml:space="preserve"> </w:t>
      </w:r>
      <w:r>
        <w:rPr>
          <w:color w:val="221F1F"/>
          <w:sz w:val="20"/>
        </w:rPr>
        <w:t>result</w:t>
      </w:r>
      <w:r>
        <w:rPr>
          <w:color w:val="221F1F"/>
          <w:spacing w:val="-5"/>
          <w:sz w:val="20"/>
        </w:rPr>
        <w:t xml:space="preserve"> </w:t>
      </w:r>
      <w:r>
        <w:rPr>
          <w:color w:val="221F1F"/>
          <w:sz w:val="20"/>
        </w:rPr>
        <w:t>in serious harm to or physical restraint against any person; or</w:t>
      </w:r>
    </w:p>
    <w:p w14:paraId="7AF55E6A" w14:textId="77777777" w:rsidR="00016C31" w:rsidRDefault="00016C31">
      <w:pPr>
        <w:pStyle w:val="BodyText"/>
        <w:spacing w:before="10"/>
        <w:rPr>
          <w:sz w:val="19"/>
        </w:rPr>
      </w:pPr>
    </w:p>
    <w:p w14:paraId="323403B1" w14:textId="77777777" w:rsidR="00016C31" w:rsidRDefault="00632607">
      <w:pPr>
        <w:pStyle w:val="ListParagraph"/>
        <w:numPr>
          <w:ilvl w:val="0"/>
          <w:numId w:val="80"/>
        </w:numPr>
        <w:tabs>
          <w:tab w:val="left" w:pos="724"/>
        </w:tabs>
        <w:rPr>
          <w:sz w:val="20"/>
        </w:rPr>
      </w:pPr>
      <w:r>
        <w:rPr>
          <w:color w:val="221F1F"/>
          <w:sz w:val="20"/>
        </w:rPr>
        <w:t>The</w:t>
      </w:r>
      <w:r>
        <w:rPr>
          <w:color w:val="221F1F"/>
          <w:spacing w:val="-6"/>
          <w:sz w:val="20"/>
        </w:rPr>
        <w:t xml:space="preserve"> </w:t>
      </w:r>
      <w:r>
        <w:rPr>
          <w:color w:val="221F1F"/>
          <w:sz w:val="20"/>
        </w:rPr>
        <w:t>abuse</w:t>
      </w:r>
      <w:r>
        <w:rPr>
          <w:color w:val="221F1F"/>
          <w:spacing w:val="-5"/>
          <w:sz w:val="20"/>
        </w:rPr>
        <w:t xml:space="preserve"> </w:t>
      </w:r>
      <w:r>
        <w:rPr>
          <w:color w:val="221F1F"/>
          <w:sz w:val="20"/>
        </w:rPr>
        <w:t>or</w:t>
      </w:r>
      <w:r>
        <w:rPr>
          <w:color w:val="221F1F"/>
          <w:spacing w:val="-6"/>
          <w:sz w:val="20"/>
        </w:rPr>
        <w:t xml:space="preserve"> </w:t>
      </w:r>
      <w:r>
        <w:rPr>
          <w:color w:val="221F1F"/>
          <w:sz w:val="20"/>
        </w:rPr>
        <w:t>threatened</w:t>
      </w:r>
      <w:r>
        <w:rPr>
          <w:color w:val="221F1F"/>
          <w:spacing w:val="-3"/>
          <w:sz w:val="20"/>
        </w:rPr>
        <w:t xml:space="preserve"> </w:t>
      </w:r>
      <w:r>
        <w:rPr>
          <w:color w:val="221F1F"/>
          <w:sz w:val="20"/>
        </w:rPr>
        <w:t>abuse</w:t>
      </w:r>
      <w:r>
        <w:rPr>
          <w:color w:val="221F1F"/>
          <w:spacing w:val="-5"/>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legal</w:t>
      </w:r>
      <w:r>
        <w:rPr>
          <w:color w:val="221F1F"/>
          <w:spacing w:val="-6"/>
          <w:sz w:val="20"/>
        </w:rPr>
        <w:t xml:space="preserve"> </w:t>
      </w:r>
      <w:r>
        <w:rPr>
          <w:color w:val="221F1F"/>
          <w:spacing w:val="-2"/>
          <w:sz w:val="20"/>
        </w:rPr>
        <w:t>process.</w:t>
      </w:r>
    </w:p>
    <w:p w14:paraId="107E6875" w14:textId="77777777" w:rsidR="00016C31" w:rsidRDefault="00632607">
      <w:pPr>
        <w:pStyle w:val="BodyText"/>
        <w:spacing w:before="3" w:line="477" w:lineRule="auto"/>
        <w:ind w:left="219"/>
      </w:pPr>
      <w:r>
        <w:rPr>
          <w:color w:val="221F1F"/>
        </w:rPr>
        <w:t>“Commercial</w:t>
      </w:r>
      <w:r>
        <w:rPr>
          <w:color w:val="221F1F"/>
          <w:spacing w:val="-4"/>
        </w:rPr>
        <w:t xml:space="preserve"> </w:t>
      </w:r>
      <w:r>
        <w:rPr>
          <w:color w:val="221F1F"/>
        </w:rPr>
        <w:t>sex</w:t>
      </w:r>
      <w:r>
        <w:rPr>
          <w:color w:val="221F1F"/>
          <w:spacing w:val="-4"/>
        </w:rPr>
        <w:t xml:space="preserve"> </w:t>
      </w:r>
      <w:r>
        <w:rPr>
          <w:color w:val="221F1F"/>
        </w:rPr>
        <w:t>act”</w:t>
      </w:r>
      <w:r>
        <w:rPr>
          <w:color w:val="221F1F"/>
          <w:spacing w:val="-5"/>
        </w:rPr>
        <w:t xml:space="preserve"> </w:t>
      </w:r>
      <w:r>
        <w:rPr>
          <w:color w:val="221F1F"/>
        </w:rPr>
        <w:t>means</w:t>
      </w:r>
      <w:r>
        <w:rPr>
          <w:color w:val="221F1F"/>
          <w:spacing w:val="-8"/>
        </w:rPr>
        <w:t xml:space="preserve"> </w:t>
      </w:r>
      <w:r>
        <w:rPr>
          <w:color w:val="221F1F"/>
        </w:rPr>
        <w:t>any</w:t>
      </w:r>
      <w:r>
        <w:rPr>
          <w:color w:val="221F1F"/>
          <w:spacing w:val="-4"/>
        </w:rPr>
        <w:t xml:space="preserve"> </w:t>
      </w:r>
      <w:r>
        <w:rPr>
          <w:color w:val="221F1F"/>
        </w:rPr>
        <w:t>sex</w:t>
      </w:r>
      <w:r>
        <w:rPr>
          <w:color w:val="221F1F"/>
          <w:spacing w:val="-4"/>
        </w:rPr>
        <w:t xml:space="preserve"> </w:t>
      </w:r>
      <w:r>
        <w:rPr>
          <w:color w:val="221F1F"/>
        </w:rPr>
        <w:t>act</w:t>
      </w:r>
      <w:r>
        <w:rPr>
          <w:color w:val="221F1F"/>
          <w:spacing w:val="-8"/>
        </w:rPr>
        <w:t xml:space="preserve"> </w:t>
      </w:r>
      <w:r>
        <w:rPr>
          <w:color w:val="221F1F"/>
        </w:rPr>
        <w:t>on</w:t>
      </w:r>
      <w:r>
        <w:rPr>
          <w:color w:val="221F1F"/>
          <w:spacing w:val="-4"/>
        </w:rPr>
        <w:t xml:space="preserve"> </w:t>
      </w:r>
      <w:r>
        <w:rPr>
          <w:color w:val="221F1F"/>
        </w:rPr>
        <w:t>account</w:t>
      </w:r>
      <w:r>
        <w:rPr>
          <w:color w:val="221F1F"/>
          <w:spacing w:val="-5"/>
        </w:rPr>
        <w:t xml:space="preserve"> </w:t>
      </w:r>
      <w:r>
        <w:rPr>
          <w:color w:val="221F1F"/>
        </w:rPr>
        <w:t>of</w:t>
      </w:r>
      <w:r>
        <w:rPr>
          <w:color w:val="221F1F"/>
          <w:spacing w:val="-5"/>
        </w:rPr>
        <w:t xml:space="preserve"> </w:t>
      </w:r>
      <w:r>
        <w:rPr>
          <w:color w:val="221F1F"/>
        </w:rPr>
        <w:t>which</w:t>
      </w:r>
      <w:r>
        <w:rPr>
          <w:color w:val="221F1F"/>
          <w:spacing w:val="-4"/>
        </w:rPr>
        <w:t xml:space="preserve"> </w:t>
      </w:r>
      <w:r>
        <w:rPr>
          <w:color w:val="221F1F"/>
        </w:rPr>
        <w:t>anything</w:t>
      </w:r>
      <w:r>
        <w:rPr>
          <w:color w:val="221F1F"/>
          <w:spacing w:val="-3"/>
        </w:rPr>
        <w:t xml:space="preserve"> </w:t>
      </w:r>
      <w:r>
        <w:rPr>
          <w:color w:val="221F1F"/>
        </w:rPr>
        <w:t>of</w:t>
      </w:r>
      <w:r>
        <w:rPr>
          <w:color w:val="221F1F"/>
          <w:spacing w:val="-7"/>
        </w:rPr>
        <w:t xml:space="preserve"> </w:t>
      </w:r>
      <w:r>
        <w:rPr>
          <w:color w:val="221F1F"/>
        </w:rPr>
        <w:t>value</w:t>
      </w:r>
      <w:r>
        <w:rPr>
          <w:color w:val="221F1F"/>
          <w:spacing w:val="-5"/>
        </w:rPr>
        <w:t xml:space="preserve"> </w:t>
      </w:r>
      <w:r>
        <w:rPr>
          <w:color w:val="221F1F"/>
        </w:rPr>
        <w:t>is</w:t>
      </w:r>
      <w:r>
        <w:rPr>
          <w:color w:val="221F1F"/>
          <w:spacing w:val="-9"/>
        </w:rPr>
        <w:t xml:space="preserve"> </w:t>
      </w:r>
      <w:r>
        <w:rPr>
          <w:color w:val="221F1F"/>
        </w:rPr>
        <w:t>given</w:t>
      </w:r>
      <w:r>
        <w:rPr>
          <w:color w:val="221F1F"/>
          <w:spacing w:val="-3"/>
        </w:rPr>
        <w:t xml:space="preserve"> </w:t>
      </w:r>
      <w:r>
        <w:rPr>
          <w:color w:val="221F1F"/>
        </w:rPr>
        <w:t>to</w:t>
      </w:r>
      <w:r>
        <w:rPr>
          <w:color w:val="221F1F"/>
          <w:spacing w:val="-7"/>
        </w:rPr>
        <w:t xml:space="preserve"> </w:t>
      </w:r>
      <w:r>
        <w:rPr>
          <w:color w:val="221F1F"/>
        </w:rPr>
        <w:t>or</w:t>
      </w:r>
      <w:r>
        <w:rPr>
          <w:color w:val="221F1F"/>
          <w:spacing w:val="-5"/>
        </w:rPr>
        <w:t xml:space="preserve"> </w:t>
      </w:r>
      <w:r>
        <w:rPr>
          <w:color w:val="221F1F"/>
        </w:rPr>
        <w:t>received</w:t>
      </w:r>
      <w:r>
        <w:rPr>
          <w:color w:val="221F1F"/>
          <w:spacing w:val="-5"/>
        </w:rPr>
        <w:t xml:space="preserve"> </w:t>
      </w:r>
      <w:r>
        <w:rPr>
          <w:color w:val="221F1F"/>
        </w:rPr>
        <w:t>by</w:t>
      </w:r>
      <w:r>
        <w:rPr>
          <w:color w:val="221F1F"/>
          <w:spacing w:val="-4"/>
        </w:rPr>
        <w:t xml:space="preserve"> </w:t>
      </w:r>
      <w:r>
        <w:rPr>
          <w:color w:val="221F1F"/>
        </w:rPr>
        <w:t>any</w:t>
      </w:r>
      <w:r>
        <w:rPr>
          <w:color w:val="221F1F"/>
          <w:spacing w:val="-2"/>
        </w:rPr>
        <w:t xml:space="preserve"> </w:t>
      </w:r>
      <w:r>
        <w:rPr>
          <w:color w:val="221F1F"/>
        </w:rPr>
        <w:t>person. “Commercially available off-the-shelf (COTS) item” means--</w:t>
      </w:r>
    </w:p>
    <w:p w14:paraId="5C7A0B19" w14:textId="77777777" w:rsidR="00016C31" w:rsidRDefault="00632607">
      <w:pPr>
        <w:pStyle w:val="ListParagraph"/>
        <w:numPr>
          <w:ilvl w:val="0"/>
          <w:numId w:val="79"/>
        </w:numPr>
        <w:tabs>
          <w:tab w:val="left" w:pos="724"/>
        </w:tabs>
        <w:spacing w:before="4"/>
        <w:jc w:val="left"/>
        <w:rPr>
          <w:sz w:val="20"/>
        </w:rPr>
      </w:pPr>
      <w:r>
        <w:rPr>
          <w:color w:val="221F1F"/>
          <w:sz w:val="20"/>
        </w:rPr>
        <w:t>Any</w:t>
      </w:r>
      <w:r>
        <w:rPr>
          <w:color w:val="221F1F"/>
          <w:spacing w:val="-11"/>
          <w:sz w:val="20"/>
        </w:rPr>
        <w:t xml:space="preserve"> </w:t>
      </w:r>
      <w:r>
        <w:rPr>
          <w:color w:val="221F1F"/>
          <w:sz w:val="20"/>
        </w:rPr>
        <w:t>item</w:t>
      </w:r>
      <w:r>
        <w:rPr>
          <w:color w:val="221F1F"/>
          <w:spacing w:val="-9"/>
          <w:sz w:val="20"/>
        </w:rPr>
        <w:t xml:space="preserve"> </w:t>
      </w:r>
      <w:r>
        <w:rPr>
          <w:color w:val="221F1F"/>
          <w:sz w:val="20"/>
        </w:rPr>
        <w:t>of</w:t>
      </w:r>
      <w:r>
        <w:rPr>
          <w:color w:val="221F1F"/>
          <w:spacing w:val="-11"/>
          <w:sz w:val="20"/>
        </w:rPr>
        <w:t xml:space="preserve"> </w:t>
      </w:r>
      <w:r>
        <w:rPr>
          <w:color w:val="221F1F"/>
          <w:sz w:val="20"/>
        </w:rPr>
        <w:t>supply</w:t>
      </w:r>
      <w:r>
        <w:rPr>
          <w:color w:val="221F1F"/>
          <w:spacing w:val="-10"/>
          <w:sz w:val="20"/>
        </w:rPr>
        <w:t xml:space="preserve"> </w:t>
      </w:r>
      <w:r>
        <w:rPr>
          <w:color w:val="221F1F"/>
          <w:sz w:val="20"/>
        </w:rPr>
        <w:t>(including</w:t>
      </w:r>
      <w:r>
        <w:rPr>
          <w:color w:val="221F1F"/>
          <w:spacing w:val="-12"/>
          <w:sz w:val="20"/>
        </w:rPr>
        <w:t xml:space="preserve"> </w:t>
      </w:r>
      <w:r>
        <w:rPr>
          <w:color w:val="221F1F"/>
          <w:sz w:val="20"/>
        </w:rPr>
        <w:t>construction</w:t>
      </w:r>
      <w:r>
        <w:rPr>
          <w:color w:val="221F1F"/>
          <w:spacing w:val="-10"/>
          <w:sz w:val="20"/>
        </w:rPr>
        <w:t xml:space="preserve"> </w:t>
      </w:r>
      <w:r>
        <w:rPr>
          <w:color w:val="221F1F"/>
          <w:sz w:val="20"/>
        </w:rPr>
        <w:t>material)</w:t>
      </w:r>
      <w:r>
        <w:rPr>
          <w:color w:val="221F1F"/>
          <w:spacing w:val="-10"/>
          <w:sz w:val="20"/>
        </w:rPr>
        <w:t xml:space="preserve"> </w:t>
      </w:r>
      <w:r>
        <w:rPr>
          <w:color w:val="221F1F"/>
          <w:sz w:val="20"/>
        </w:rPr>
        <w:t>that</w:t>
      </w:r>
      <w:r>
        <w:rPr>
          <w:color w:val="221F1F"/>
          <w:spacing w:val="-12"/>
          <w:sz w:val="20"/>
        </w:rPr>
        <w:t xml:space="preserve"> </w:t>
      </w:r>
      <w:r>
        <w:rPr>
          <w:color w:val="221F1F"/>
          <w:spacing w:val="-5"/>
          <w:sz w:val="20"/>
        </w:rPr>
        <w:t>is—</w:t>
      </w:r>
    </w:p>
    <w:p w14:paraId="51089992" w14:textId="77777777" w:rsidR="00016C31" w:rsidRDefault="00016C31">
      <w:pPr>
        <w:pStyle w:val="BodyText"/>
        <w:spacing w:before="10"/>
        <w:rPr>
          <w:sz w:val="19"/>
        </w:rPr>
      </w:pPr>
    </w:p>
    <w:p w14:paraId="51F8478F" w14:textId="77777777" w:rsidR="00016C31" w:rsidRDefault="00632607">
      <w:pPr>
        <w:pStyle w:val="ListParagraph"/>
        <w:numPr>
          <w:ilvl w:val="1"/>
          <w:numId w:val="79"/>
        </w:numPr>
        <w:tabs>
          <w:tab w:val="left" w:pos="679"/>
        </w:tabs>
        <w:ind w:hanging="241"/>
        <w:jc w:val="left"/>
        <w:rPr>
          <w:sz w:val="20"/>
        </w:rPr>
      </w:pPr>
      <w:r>
        <w:rPr>
          <w:color w:val="221F1F"/>
          <w:sz w:val="20"/>
        </w:rPr>
        <w:t>A</w:t>
      </w:r>
      <w:r>
        <w:rPr>
          <w:color w:val="221F1F"/>
          <w:spacing w:val="-11"/>
          <w:sz w:val="20"/>
        </w:rPr>
        <w:t xml:space="preserve"> </w:t>
      </w:r>
      <w:r>
        <w:rPr>
          <w:color w:val="221F1F"/>
          <w:sz w:val="20"/>
        </w:rPr>
        <w:t>commercial</w:t>
      </w:r>
      <w:r>
        <w:rPr>
          <w:color w:val="221F1F"/>
          <w:spacing w:val="-8"/>
          <w:sz w:val="20"/>
        </w:rPr>
        <w:t xml:space="preserve"> </w:t>
      </w:r>
      <w:r>
        <w:rPr>
          <w:color w:val="221F1F"/>
          <w:sz w:val="20"/>
        </w:rPr>
        <w:t>item</w:t>
      </w:r>
      <w:r>
        <w:rPr>
          <w:color w:val="221F1F"/>
          <w:spacing w:val="-8"/>
          <w:sz w:val="20"/>
        </w:rPr>
        <w:t xml:space="preserve"> </w:t>
      </w:r>
      <w:r>
        <w:rPr>
          <w:color w:val="221F1F"/>
          <w:sz w:val="20"/>
        </w:rPr>
        <w:t>(as</w:t>
      </w:r>
      <w:r>
        <w:rPr>
          <w:color w:val="221F1F"/>
          <w:spacing w:val="-9"/>
          <w:sz w:val="20"/>
        </w:rPr>
        <w:t xml:space="preserve"> </w:t>
      </w:r>
      <w:r>
        <w:rPr>
          <w:color w:val="221F1F"/>
          <w:sz w:val="20"/>
        </w:rPr>
        <w:t>defined</w:t>
      </w:r>
      <w:r>
        <w:rPr>
          <w:color w:val="221F1F"/>
          <w:spacing w:val="-9"/>
          <w:sz w:val="20"/>
        </w:rPr>
        <w:t xml:space="preserve"> </w:t>
      </w:r>
      <w:r>
        <w:rPr>
          <w:color w:val="221F1F"/>
          <w:sz w:val="20"/>
        </w:rPr>
        <w:t>in</w:t>
      </w:r>
      <w:r>
        <w:rPr>
          <w:color w:val="221F1F"/>
          <w:spacing w:val="-8"/>
          <w:sz w:val="20"/>
        </w:rPr>
        <w:t xml:space="preserve"> </w:t>
      </w:r>
      <w:r>
        <w:rPr>
          <w:color w:val="221F1F"/>
          <w:sz w:val="20"/>
        </w:rPr>
        <w:t>paragraph</w:t>
      </w:r>
      <w:r>
        <w:rPr>
          <w:color w:val="221F1F"/>
          <w:spacing w:val="-7"/>
          <w:sz w:val="20"/>
        </w:rPr>
        <w:t xml:space="preserve"> </w:t>
      </w:r>
      <w:r>
        <w:rPr>
          <w:color w:val="221F1F"/>
          <w:sz w:val="20"/>
        </w:rPr>
        <w:t>(1)</w:t>
      </w:r>
      <w:r>
        <w:rPr>
          <w:color w:val="221F1F"/>
          <w:spacing w:val="-8"/>
          <w:sz w:val="20"/>
        </w:rPr>
        <w:t xml:space="preserve"> </w:t>
      </w:r>
      <w:r>
        <w:rPr>
          <w:color w:val="221F1F"/>
          <w:sz w:val="20"/>
        </w:rPr>
        <w:t>of</w:t>
      </w:r>
      <w:r>
        <w:rPr>
          <w:color w:val="221F1F"/>
          <w:spacing w:val="-8"/>
          <w:sz w:val="20"/>
        </w:rPr>
        <w:t xml:space="preserve"> </w:t>
      </w:r>
      <w:r>
        <w:rPr>
          <w:color w:val="221F1F"/>
          <w:sz w:val="20"/>
        </w:rPr>
        <w:t>the</w:t>
      </w:r>
      <w:r>
        <w:rPr>
          <w:color w:val="221F1F"/>
          <w:spacing w:val="-8"/>
          <w:sz w:val="20"/>
        </w:rPr>
        <w:t xml:space="preserve"> </w:t>
      </w:r>
      <w:r>
        <w:rPr>
          <w:color w:val="221F1F"/>
          <w:sz w:val="20"/>
        </w:rPr>
        <w:t>definition</w:t>
      </w:r>
      <w:r>
        <w:rPr>
          <w:color w:val="221F1F"/>
          <w:spacing w:val="-7"/>
          <w:sz w:val="20"/>
        </w:rPr>
        <w:t xml:space="preserve"> </w:t>
      </w:r>
      <w:r>
        <w:rPr>
          <w:color w:val="221F1F"/>
          <w:sz w:val="20"/>
        </w:rPr>
        <w:t>at</w:t>
      </w:r>
      <w:r>
        <w:rPr>
          <w:color w:val="221F1F"/>
          <w:spacing w:val="-9"/>
          <w:sz w:val="20"/>
        </w:rPr>
        <w:t xml:space="preserve"> </w:t>
      </w:r>
      <w:r>
        <w:rPr>
          <w:color w:val="221F1F"/>
          <w:sz w:val="20"/>
        </w:rPr>
        <w:t>FAR</w:t>
      </w:r>
      <w:r>
        <w:rPr>
          <w:color w:val="221F1F"/>
          <w:spacing w:val="-9"/>
          <w:sz w:val="20"/>
        </w:rPr>
        <w:t xml:space="preserve"> </w:t>
      </w:r>
      <w:r>
        <w:rPr>
          <w:color w:val="221F1F"/>
          <w:spacing w:val="-2"/>
          <w:sz w:val="20"/>
        </w:rPr>
        <w:t>2.101</w:t>
      </w:r>
      <w:proofErr w:type="gramStart"/>
      <w:r>
        <w:rPr>
          <w:color w:val="221F1F"/>
          <w:spacing w:val="-2"/>
          <w:sz w:val="20"/>
        </w:rPr>
        <w:t>);</w:t>
      </w:r>
      <w:proofErr w:type="gramEnd"/>
    </w:p>
    <w:p w14:paraId="3CDE2AC4" w14:textId="77777777" w:rsidR="00016C31" w:rsidRDefault="00016C31">
      <w:pPr>
        <w:pStyle w:val="BodyText"/>
        <w:spacing w:before="1"/>
      </w:pPr>
    </w:p>
    <w:p w14:paraId="321B77AC" w14:textId="77777777" w:rsidR="00016C31" w:rsidRDefault="00632607">
      <w:pPr>
        <w:pStyle w:val="ListParagraph"/>
        <w:numPr>
          <w:ilvl w:val="1"/>
          <w:numId w:val="79"/>
        </w:numPr>
        <w:tabs>
          <w:tab w:val="left" w:pos="734"/>
        </w:tabs>
        <w:ind w:left="733" w:hanging="296"/>
        <w:jc w:val="left"/>
        <w:rPr>
          <w:sz w:val="20"/>
        </w:rPr>
      </w:pPr>
      <w:r>
        <w:rPr>
          <w:color w:val="221F1F"/>
          <w:sz w:val="20"/>
        </w:rPr>
        <w:t>Sold</w:t>
      </w:r>
      <w:r>
        <w:rPr>
          <w:color w:val="221F1F"/>
          <w:spacing w:val="-10"/>
          <w:sz w:val="20"/>
        </w:rPr>
        <w:t xml:space="preserve"> </w:t>
      </w:r>
      <w:r>
        <w:rPr>
          <w:color w:val="221F1F"/>
          <w:sz w:val="20"/>
        </w:rPr>
        <w:t>in</w:t>
      </w:r>
      <w:r>
        <w:rPr>
          <w:color w:val="221F1F"/>
          <w:spacing w:val="-7"/>
          <w:sz w:val="20"/>
        </w:rPr>
        <w:t xml:space="preserve"> </w:t>
      </w:r>
      <w:r>
        <w:rPr>
          <w:color w:val="221F1F"/>
          <w:sz w:val="20"/>
        </w:rPr>
        <w:t>substantial</w:t>
      </w:r>
      <w:r>
        <w:rPr>
          <w:color w:val="221F1F"/>
          <w:spacing w:val="-7"/>
          <w:sz w:val="20"/>
        </w:rPr>
        <w:t xml:space="preserve"> </w:t>
      </w:r>
      <w:r>
        <w:rPr>
          <w:color w:val="221F1F"/>
          <w:sz w:val="20"/>
        </w:rPr>
        <w:t>quantities</w:t>
      </w:r>
      <w:r>
        <w:rPr>
          <w:color w:val="221F1F"/>
          <w:spacing w:val="-10"/>
          <w:sz w:val="20"/>
        </w:rPr>
        <w:t xml:space="preserve"> </w:t>
      </w:r>
      <w:r>
        <w:rPr>
          <w:color w:val="221F1F"/>
          <w:sz w:val="20"/>
        </w:rPr>
        <w:t>in</w:t>
      </w:r>
      <w:r>
        <w:rPr>
          <w:color w:val="221F1F"/>
          <w:spacing w:val="-7"/>
          <w:sz w:val="20"/>
        </w:rPr>
        <w:t xml:space="preserve"> </w:t>
      </w:r>
      <w:r>
        <w:rPr>
          <w:color w:val="221F1F"/>
          <w:sz w:val="20"/>
        </w:rPr>
        <w:t>the</w:t>
      </w:r>
      <w:r>
        <w:rPr>
          <w:color w:val="221F1F"/>
          <w:spacing w:val="-9"/>
          <w:sz w:val="20"/>
        </w:rPr>
        <w:t xml:space="preserve"> </w:t>
      </w:r>
      <w:r>
        <w:rPr>
          <w:color w:val="221F1F"/>
          <w:sz w:val="20"/>
        </w:rPr>
        <w:t>commercial</w:t>
      </w:r>
      <w:r>
        <w:rPr>
          <w:color w:val="221F1F"/>
          <w:spacing w:val="-7"/>
          <w:sz w:val="20"/>
        </w:rPr>
        <w:t xml:space="preserve"> </w:t>
      </w:r>
      <w:r>
        <w:rPr>
          <w:color w:val="221F1F"/>
          <w:sz w:val="20"/>
        </w:rPr>
        <w:t>marketplace;</w:t>
      </w:r>
      <w:r>
        <w:rPr>
          <w:color w:val="221F1F"/>
          <w:spacing w:val="-7"/>
          <w:sz w:val="20"/>
        </w:rPr>
        <w:t xml:space="preserve"> </w:t>
      </w:r>
      <w:r>
        <w:rPr>
          <w:color w:val="221F1F"/>
          <w:spacing w:val="-5"/>
          <w:sz w:val="20"/>
        </w:rPr>
        <w:t>and</w:t>
      </w:r>
    </w:p>
    <w:p w14:paraId="62CACC7C" w14:textId="77777777" w:rsidR="00016C31" w:rsidRDefault="00016C31">
      <w:pPr>
        <w:pStyle w:val="BodyText"/>
        <w:spacing w:before="1"/>
      </w:pPr>
    </w:p>
    <w:p w14:paraId="1913AA6F" w14:textId="77777777" w:rsidR="00016C31" w:rsidRDefault="00632607">
      <w:pPr>
        <w:pStyle w:val="ListParagraph"/>
        <w:numPr>
          <w:ilvl w:val="1"/>
          <w:numId w:val="79"/>
        </w:numPr>
        <w:tabs>
          <w:tab w:val="left" w:pos="790"/>
          <w:tab w:val="left" w:pos="791"/>
        </w:tabs>
        <w:ind w:left="440" w:right="1008" w:hanging="241"/>
        <w:jc w:val="left"/>
        <w:rPr>
          <w:sz w:val="20"/>
        </w:rPr>
      </w:pPr>
      <w:r>
        <w:rPr>
          <w:color w:val="221F1F"/>
          <w:sz w:val="20"/>
        </w:rPr>
        <w:t>Offered</w:t>
      </w:r>
      <w:r>
        <w:rPr>
          <w:color w:val="221F1F"/>
          <w:spacing w:val="-3"/>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Government,</w:t>
      </w:r>
      <w:r>
        <w:rPr>
          <w:color w:val="221F1F"/>
          <w:spacing w:val="-6"/>
          <w:sz w:val="20"/>
        </w:rPr>
        <w:t xml:space="preserve"> </w:t>
      </w:r>
      <w:r>
        <w:rPr>
          <w:color w:val="221F1F"/>
          <w:sz w:val="20"/>
        </w:rPr>
        <w:t>under</w:t>
      </w:r>
      <w:r>
        <w:rPr>
          <w:color w:val="221F1F"/>
          <w:spacing w:val="-4"/>
          <w:sz w:val="20"/>
        </w:rPr>
        <w:t xml:space="preserve"> </w:t>
      </w:r>
      <w:r>
        <w:rPr>
          <w:color w:val="221F1F"/>
          <w:sz w:val="20"/>
        </w:rPr>
        <w:t>a</w:t>
      </w:r>
      <w:r>
        <w:rPr>
          <w:color w:val="221F1F"/>
          <w:spacing w:val="-5"/>
          <w:sz w:val="20"/>
        </w:rPr>
        <w:t xml:space="preserve"> </w:t>
      </w:r>
      <w:r>
        <w:rPr>
          <w:color w:val="221F1F"/>
          <w:sz w:val="20"/>
        </w:rPr>
        <w:t>contract</w:t>
      </w:r>
      <w:r>
        <w:rPr>
          <w:color w:val="221F1F"/>
          <w:spacing w:val="-5"/>
          <w:sz w:val="20"/>
        </w:rPr>
        <w:t xml:space="preserve"> </w:t>
      </w:r>
      <w:r>
        <w:rPr>
          <w:color w:val="221F1F"/>
          <w:sz w:val="20"/>
        </w:rPr>
        <w:t>or</w:t>
      </w:r>
      <w:r>
        <w:rPr>
          <w:color w:val="221F1F"/>
          <w:spacing w:val="-5"/>
          <w:sz w:val="20"/>
        </w:rPr>
        <w:t xml:space="preserve"> </w:t>
      </w:r>
      <w:r>
        <w:rPr>
          <w:color w:val="221F1F"/>
          <w:sz w:val="20"/>
        </w:rPr>
        <w:t>subcontract</w:t>
      </w:r>
      <w:r>
        <w:rPr>
          <w:color w:val="221F1F"/>
          <w:spacing w:val="-4"/>
          <w:sz w:val="20"/>
        </w:rPr>
        <w:t xml:space="preserve"> </w:t>
      </w:r>
      <w:r>
        <w:rPr>
          <w:color w:val="221F1F"/>
          <w:sz w:val="20"/>
        </w:rPr>
        <w:t>at</w:t>
      </w:r>
      <w:r>
        <w:rPr>
          <w:color w:val="221F1F"/>
          <w:spacing w:val="-6"/>
          <w:sz w:val="20"/>
        </w:rPr>
        <w:t xml:space="preserve"> </w:t>
      </w:r>
      <w:r>
        <w:rPr>
          <w:color w:val="221F1F"/>
          <w:sz w:val="20"/>
        </w:rPr>
        <w:t>any</w:t>
      </w:r>
      <w:r>
        <w:rPr>
          <w:color w:val="221F1F"/>
          <w:spacing w:val="-4"/>
          <w:sz w:val="20"/>
        </w:rPr>
        <w:t xml:space="preserve"> </w:t>
      </w:r>
      <w:r>
        <w:rPr>
          <w:color w:val="221F1F"/>
          <w:sz w:val="20"/>
        </w:rPr>
        <w:t>tier,</w:t>
      </w:r>
      <w:r>
        <w:rPr>
          <w:color w:val="221F1F"/>
          <w:spacing w:val="-5"/>
          <w:sz w:val="20"/>
        </w:rPr>
        <w:t xml:space="preserve"> </w:t>
      </w:r>
      <w:r>
        <w:rPr>
          <w:color w:val="221F1F"/>
          <w:sz w:val="20"/>
        </w:rPr>
        <w:t>without</w:t>
      </w:r>
      <w:r>
        <w:rPr>
          <w:color w:val="221F1F"/>
          <w:spacing w:val="-5"/>
          <w:sz w:val="20"/>
        </w:rPr>
        <w:t xml:space="preserve"> </w:t>
      </w:r>
      <w:r>
        <w:rPr>
          <w:color w:val="221F1F"/>
          <w:sz w:val="20"/>
        </w:rPr>
        <w:t>modification,</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same</w:t>
      </w:r>
      <w:r>
        <w:rPr>
          <w:color w:val="221F1F"/>
          <w:spacing w:val="-5"/>
          <w:sz w:val="20"/>
        </w:rPr>
        <w:t xml:space="preserve"> </w:t>
      </w:r>
      <w:r>
        <w:rPr>
          <w:color w:val="221F1F"/>
          <w:sz w:val="20"/>
        </w:rPr>
        <w:t>form in which it is sold in the commercial marketplace; and</w:t>
      </w:r>
    </w:p>
    <w:p w14:paraId="227E21B1" w14:textId="77777777" w:rsidR="00016C31" w:rsidRDefault="00016C31">
      <w:pPr>
        <w:pStyle w:val="BodyText"/>
        <w:spacing w:before="10"/>
        <w:rPr>
          <w:sz w:val="19"/>
        </w:rPr>
      </w:pPr>
    </w:p>
    <w:p w14:paraId="5BDF5412" w14:textId="77777777" w:rsidR="00016C31" w:rsidRDefault="00632607">
      <w:pPr>
        <w:pStyle w:val="ListParagraph"/>
        <w:numPr>
          <w:ilvl w:val="0"/>
          <w:numId w:val="79"/>
        </w:numPr>
        <w:tabs>
          <w:tab w:val="left" w:pos="441"/>
        </w:tabs>
        <w:ind w:left="440" w:right="1602" w:hanging="287"/>
        <w:jc w:val="left"/>
        <w:rPr>
          <w:sz w:val="20"/>
        </w:rPr>
      </w:pPr>
      <w:r>
        <w:rPr>
          <w:color w:val="221F1F"/>
          <w:sz w:val="20"/>
        </w:rPr>
        <w:t>Does</w:t>
      </w:r>
      <w:r>
        <w:rPr>
          <w:color w:val="221F1F"/>
          <w:spacing w:val="-8"/>
          <w:sz w:val="20"/>
        </w:rPr>
        <w:t xml:space="preserve"> </w:t>
      </w:r>
      <w:r>
        <w:rPr>
          <w:color w:val="221F1F"/>
          <w:sz w:val="20"/>
        </w:rPr>
        <w:t>not</w:t>
      </w:r>
      <w:r>
        <w:rPr>
          <w:color w:val="221F1F"/>
          <w:spacing w:val="-6"/>
          <w:sz w:val="20"/>
        </w:rPr>
        <w:t xml:space="preserve"> </w:t>
      </w:r>
      <w:r>
        <w:rPr>
          <w:color w:val="221F1F"/>
          <w:sz w:val="20"/>
        </w:rPr>
        <w:t>include</w:t>
      </w:r>
      <w:r>
        <w:rPr>
          <w:color w:val="221F1F"/>
          <w:spacing w:val="-7"/>
          <w:sz w:val="20"/>
        </w:rPr>
        <w:t xml:space="preserve"> </w:t>
      </w:r>
      <w:r>
        <w:rPr>
          <w:color w:val="221F1F"/>
          <w:sz w:val="20"/>
        </w:rPr>
        <w:t>bulk</w:t>
      </w:r>
      <w:r>
        <w:rPr>
          <w:color w:val="221F1F"/>
          <w:spacing w:val="-4"/>
          <w:sz w:val="20"/>
        </w:rPr>
        <w:t xml:space="preserve"> </w:t>
      </w:r>
      <w:r>
        <w:rPr>
          <w:color w:val="221F1F"/>
          <w:sz w:val="20"/>
        </w:rPr>
        <w:t>cargo,</w:t>
      </w:r>
      <w:r>
        <w:rPr>
          <w:color w:val="221F1F"/>
          <w:spacing w:val="-4"/>
          <w:sz w:val="20"/>
        </w:rPr>
        <w:t xml:space="preserve"> </w:t>
      </w:r>
      <w:r>
        <w:rPr>
          <w:color w:val="221F1F"/>
          <w:sz w:val="20"/>
        </w:rPr>
        <w:t>as</w:t>
      </w:r>
      <w:r>
        <w:rPr>
          <w:color w:val="221F1F"/>
          <w:spacing w:val="-6"/>
          <w:sz w:val="20"/>
        </w:rPr>
        <w:t xml:space="preserve"> </w:t>
      </w:r>
      <w:r>
        <w:rPr>
          <w:color w:val="221F1F"/>
          <w:sz w:val="20"/>
        </w:rPr>
        <w:t>defined</w:t>
      </w:r>
      <w:r>
        <w:rPr>
          <w:color w:val="221F1F"/>
          <w:spacing w:val="-3"/>
          <w:sz w:val="20"/>
        </w:rPr>
        <w:t xml:space="preserve"> </w:t>
      </w:r>
      <w:r>
        <w:rPr>
          <w:color w:val="221F1F"/>
          <w:sz w:val="20"/>
        </w:rPr>
        <w:t>in</w:t>
      </w:r>
      <w:r>
        <w:rPr>
          <w:color w:val="221F1F"/>
          <w:spacing w:val="-7"/>
          <w:sz w:val="20"/>
        </w:rPr>
        <w:t xml:space="preserve"> </w:t>
      </w:r>
      <w:r>
        <w:rPr>
          <w:color w:val="221F1F"/>
          <w:sz w:val="20"/>
        </w:rPr>
        <w:t>46</w:t>
      </w:r>
      <w:r>
        <w:rPr>
          <w:color w:val="221F1F"/>
          <w:spacing w:val="-4"/>
          <w:sz w:val="20"/>
        </w:rPr>
        <w:t xml:space="preserve"> </w:t>
      </w:r>
      <w:r>
        <w:rPr>
          <w:color w:val="221F1F"/>
          <w:sz w:val="20"/>
        </w:rPr>
        <w:t>U.S.C.</w:t>
      </w:r>
      <w:r>
        <w:rPr>
          <w:color w:val="221F1F"/>
          <w:spacing w:val="-5"/>
          <w:sz w:val="20"/>
        </w:rPr>
        <w:t xml:space="preserve"> </w:t>
      </w:r>
      <w:r>
        <w:rPr>
          <w:color w:val="221F1F"/>
          <w:sz w:val="20"/>
        </w:rPr>
        <w:t>40102(4),</w:t>
      </w:r>
      <w:r>
        <w:rPr>
          <w:color w:val="221F1F"/>
          <w:spacing w:val="-4"/>
          <w:sz w:val="20"/>
        </w:rPr>
        <w:t xml:space="preserve"> </w:t>
      </w:r>
      <w:r>
        <w:rPr>
          <w:color w:val="221F1F"/>
          <w:sz w:val="20"/>
        </w:rPr>
        <w:t>such</w:t>
      </w:r>
      <w:r>
        <w:rPr>
          <w:color w:val="221F1F"/>
          <w:spacing w:val="-3"/>
          <w:sz w:val="20"/>
        </w:rPr>
        <w:t xml:space="preserve"> </w:t>
      </w:r>
      <w:r>
        <w:rPr>
          <w:color w:val="221F1F"/>
          <w:sz w:val="20"/>
        </w:rPr>
        <w:t>as</w:t>
      </w:r>
      <w:r>
        <w:rPr>
          <w:color w:val="221F1F"/>
          <w:spacing w:val="-6"/>
          <w:sz w:val="20"/>
        </w:rPr>
        <w:t xml:space="preserve"> </w:t>
      </w:r>
      <w:r>
        <w:rPr>
          <w:color w:val="221F1F"/>
          <w:sz w:val="20"/>
        </w:rPr>
        <w:t>agricultural</w:t>
      </w:r>
      <w:r>
        <w:rPr>
          <w:color w:val="221F1F"/>
          <w:spacing w:val="-4"/>
          <w:sz w:val="20"/>
        </w:rPr>
        <w:t xml:space="preserve"> </w:t>
      </w:r>
      <w:r>
        <w:rPr>
          <w:color w:val="221F1F"/>
          <w:sz w:val="20"/>
        </w:rPr>
        <w:t>products</w:t>
      </w:r>
      <w:r>
        <w:rPr>
          <w:color w:val="221F1F"/>
          <w:spacing w:val="-6"/>
          <w:sz w:val="20"/>
        </w:rPr>
        <w:t xml:space="preserve"> </w:t>
      </w:r>
      <w:r>
        <w:rPr>
          <w:color w:val="221F1F"/>
          <w:sz w:val="20"/>
        </w:rPr>
        <w:t>and</w:t>
      </w:r>
      <w:r>
        <w:rPr>
          <w:color w:val="221F1F"/>
          <w:spacing w:val="-4"/>
          <w:sz w:val="20"/>
        </w:rPr>
        <w:t xml:space="preserve"> </w:t>
      </w:r>
      <w:r>
        <w:rPr>
          <w:color w:val="221F1F"/>
          <w:sz w:val="20"/>
        </w:rPr>
        <w:t xml:space="preserve">petroleum </w:t>
      </w:r>
      <w:r>
        <w:rPr>
          <w:color w:val="221F1F"/>
          <w:spacing w:val="-2"/>
          <w:sz w:val="20"/>
        </w:rPr>
        <w:t>products.</w:t>
      </w:r>
    </w:p>
    <w:p w14:paraId="21A92F67" w14:textId="77777777" w:rsidR="00016C31" w:rsidRDefault="00016C31">
      <w:pPr>
        <w:pStyle w:val="BodyText"/>
        <w:spacing w:before="1"/>
      </w:pPr>
    </w:p>
    <w:p w14:paraId="728C355E" w14:textId="77777777" w:rsidR="00016C31" w:rsidRDefault="00632607">
      <w:pPr>
        <w:pStyle w:val="BodyText"/>
        <w:ind w:left="219" w:right="999"/>
      </w:pPr>
      <w:r>
        <w:rPr>
          <w:color w:val="221F1F"/>
        </w:rPr>
        <w:t>“Debt bondage” means the status or condition of a debtor arising from a pledge by the debtor of his</w:t>
      </w:r>
      <w:r>
        <w:rPr>
          <w:color w:val="221F1F"/>
          <w:spacing w:val="-1"/>
        </w:rPr>
        <w:t xml:space="preserve"> </w:t>
      </w:r>
      <w:r>
        <w:rPr>
          <w:color w:val="221F1F"/>
        </w:rPr>
        <w:t xml:space="preserve">or her personal services or of those of a person under his or her control as a security for </w:t>
      </w:r>
      <w:proofErr w:type="gramStart"/>
      <w:r>
        <w:rPr>
          <w:color w:val="221F1F"/>
        </w:rPr>
        <w:t>debt, if</w:t>
      </w:r>
      <w:proofErr w:type="gramEnd"/>
      <w:r>
        <w:rPr>
          <w:color w:val="221F1F"/>
        </w:rPr>
        <w:t xml:space="preserve"> the value of those services as reasonably</w:t>
      </w:r>
      <w:r>
        <w:rPr>
          <w:color w:val="221F1F"/>
          <w:spacing w:val="-2"/>
        </w:rPr>
        <w:t xml:space="preserve"> </w:t>
      </w:r>
      <w:r>
        <w:rPr>
          <w:color w:val="221F1F"/>
        </w:rPr>
        <w:t>assessed</w:t>
      </w:r>
      <w:r>
        <w:rPr>
          <w:color w:val="221F1F"/>
          <w:spacing w:val="-2"/>
        </w:rPr>
        <w:t xml:space="preserve"> </w:t>
      </w:r>
      <w:r>
        <w:rPr>
          <w:color w:val="221F1F"/>
        </w:rPr>
        <w:t>is</w:t>
      </w:r>
      <w:r>
        <w:rPr>
          <w:color w:val="221F1F"/>
          <w:spacing w:val="-4"/>
        </w:rPr>
        <w:t xml:space="preserve"> </w:t>
      </w:r>
      <w:r>
        <w:rPr>
          <w:color w:val="221F1F"/>
        </w:rPr>
        <w:t>not</w:t>
      </w:r>
      <w:r>
        <w:rPr>
          <w:color w:val="221F1F"/>
          <w:spacing w:val="-4"/>
        </w:rPr>
        <w:t xml:space="preserve"> </w:t>
      </w:r>
      <w:r>
        <w:rPr>
          <w:color w:val="221F1F"/>
        </w:rPr>
        <w:t>applied</w:t>
      </w:r>
      <w:r>
        <w:rPr>
          <w:color w:val="221F1F"/>
          <w:spacing w:val="-2"/>
        </w:rPr>
        <w:t xml:space="preserve"> </w:t>
      </w:r>
      <w:r>
        <w:rPr>
          <w:color w:val="221F1F"/>
        </w:rPr>
        <w:t>toward</w:t>
      </w:r>
      <w:r>
        <w:rPr>
          <w:color w:val="221F1F"/>
          <w:spacing w:val="-2"/>
        </w:rPr>
        <w:t xml:space="preserve"> </w:t>
      </w:r>
      <w:r>
        <w:rPr>
          <w:color w:val="221F1F"/>
        </w:rPr>
        <w:t>the</w:t>
      </w:r>
      <w:r>
        <w:rPr>
          <w:color w:val="221F1F"/>
          <w:spacing w:val="-3"/>
        </w:rPr>
        <w:t xml:space="preserve"> </w:t>
      </w:r>
      <w:r>
        <w:rPr>
          <w:color w:val="221F1F"/>
        </w:rPr>
        <w:t>liquidation</w:t>
      </w:r>
      <w:r>
        <w:rPr>
          <w:color w:val="221F1F"/>
          <w:spacing w:val="-4"/>
        </w:rPr>
        <w:t xml:space="preserve"> </w:t>
      </w:r>
      <w:r>
        <w:rPr>
          <w:color w:val="221F1F"/>
        </w:rPr>
        <w:t>of</w:t>
      </w:r>
      <w:r>
        <w:rPr>
          <w:color w:val="221F1F"/>
          <w:spacing w:val="-3"/>
        </w:rPr>
        <w:t xml:space="preserve"> </w:t>
      </w:r>
      <w:r>
        <w:rPr>
          <w:color w:val="221F1F"/>
        </w:rPr>
        <w:t>the</w:t>
      </w:r>
      <w:r>
        <w:rPr>
          <w:color w:val="221F1F"/>
          <w:spacing w:val="-3"/>
        </w:rPr>
        <w:t xml:space="preserve"> </w:t>
      </w:r>
      <w:r>
        <w:rPr>
          <w:color w:val="221F1F"/>
        </w:rPr>
        <w:t>debt</w:t>
      </w:r>
      <w:r>
        <w:rPr>
          <w:color w:val="221F1F"/>
          <w:spacing w:val="-6"/>
        </w:rPr>
        <w:t xml:space="preserve"> </w:t>
      </w:r>
      <w:r>
        <w:rPr>
          <w:color w:val="221F1F"/>
        </w:rPr>
        <w:t>or</w:t>
      </w:r>
      <w:r>
        <w:rPr>
          <w:color w:val="221F1F"/>
          <w:spacing w:val="-3"/>
        </w:rPr>
        <w:t xml:space="preserve"> </w:t>
      </w:r>
      <w:r>
        <w:rPr>
          <w:color w:val="221F1F"/>
        </w:rPr>
        <w:t>the</w:t>
      </w:r>
      <w:r>
        <w:rPr>
          <w:color w:val="221F1F"/>
          <w:spacing w:val="-3"/>
        </w:rPr>
        <w:t xml:space="preserve"> </w:t>
      </w:r>
      <w:r>
        <w:rPr>
          <w:color w:val="221F1F"/>
        </w:rPr>
        <w:t>length</w:t>
      </w:r>
      <w:r>
        <w:rPr>
          <w:color w:val="221F1F"/>
          <w:spacing w:val="-2"/>
        </w:rPr>
        <w:t xml:space="preserve"> </w:t>
      </w:r>
      <w:r>
        <w:rPr>
          <w:color w:val="221F1F"/>
        </w:rPr>
        <w:t>and</w:t>
      </w:r>
      <w:r>
        <w:rPr>
          <w:color w:val="221F1F"/>
          <w:spacing w:val="-2"/>
        </w:rPr>
        <w:t xml:space="preserve"> </w:t>
      </w:r>
      <w:r>
        <w:rPr>
          <w:color w:val="221F1F"/>
        </w:rPr>
        <w:t>nature</w:t>
      </w:r>
      <w:r>
        <w:rPr>
          <w:color w:val="221F1F"/>
          <w:spacing w:val="-3"/>
        </w:rPr>
        <w:t xml:space="preserve"> </w:t>
      </w:r>
      <w:r>
        <w:rPr>
          <w:color w:val="221F1F"/>
        </w:rPr>
        <w:t>of</w:t>
      </w:r>
      <w:r>
        <w:rPr>
          <w:color w:val="221F1F"/>
          <w:spacing w:val="-3"/>
        </w:rPr>
        <w:t xml:space="preserve"> </w:t>
      </w:r>
      <w:r>
        <w:rPr>
          <w:color w:val="221F1F"/>
        </w:rPr>
        <w:t>those</w:t>
      </w:r>
      <w:r>
        <w:rPr>
          <w:color w:val="221F1F"/>
          <w:spacing w:val="-3"/>
        </w:rPr>
        <w:t xml:space="preserve"> </w:t>
      </w:r>
      <w:r>
        <w:rPr>
          <w:color w:val="221F1F"/>
        </w:rPr>
        <w:t>services</w:t>
      </w:r>
      <w:r>
        <w:rPr>
          <w:color w:val="221F1F"/>
          <w:spacing w:val="-4"/>
        </w:rPr>
        <w:t xml:space="preserve"> </w:t>
      </w:r>
      <w:r>
        <w:rPr>
          <w:color w:val="221F1F"/>
        </w:rPr>
        <w:t>are</w:t>
      </w:r>
      <w:r>
        <w:rPr>
          <w:color w:val="221F1F"/>
          <w:spacing w:val="-5"/>
        </w:rPr>
        <w:t xml:space="preserve"> </w:t>
      </w:r>
      <w:r>
        <w:rPr>
          <w:color w:val="221F1F"/>
        </w:rPr>
        <w:t>not respectively limited and defined.</w:t>
      </w:r>
    </w:p>
    <w:p w14:paraId="07E844C6" w14:textId="77777777" w:rsidR="00016C31" w:rsidRDefault="00016C31">
      <w:pPr>
        <w:pStyle w:val="BodyText"/>
        <w:spacing w:before="1"/>
      </w:pPr>
    </w:p>
    <w:p w14:paraId="74A30983" w14:textId="77777777" w:rsidR="00016C31" w:rsidRDefault="00632607">
      <w:pPr>
        <w:pStyle w:val="BodyText"/>
        <w:ind w:left="219" w:right="806"/>
      </w:pPr>
      <w:r>
        <w:rPr>
          <w:color w:val="221F1F"/>
        </w:rPr>
        <w:t>“Employee”</w:t>
      </w:r>
      <w:r>
        <w:rPr>
          <w:color w:val="221F1F"/>
          <w:spacing w:val="-6"/>
        </w:rPr>
        <w:t xml:space="preserve"> </w:t>
      </w:r>
      <w:r>
        <w:rPr>
          <w:color w:val="221F1F"/>
        </w:rPr>
        <w:t>means</w:t>
      </w:r>
      <w:r>
        <w:rPr>
          <w:color w:val="221F1F"/>
          <w:spacing w:val="-6"/>
        </w:rPr>
        <w:t xml:space="preserve"> </w:t>
      </w:r>
      <w:r>
        <w:rPr>
          <w:color w:val="221F1F"/>
        </w:rPr>
        <w:t>an</w:t>
      </w:r>
      <w:r>
        <w:rPr>
          <w:color w:val="221F1F"/>
          <w:spacing w:val="-5"/>
        </w:rPr>
        <w:t xml:space="preserve"> </w:t>
      </w:r>
      <w:r>
        <w:rPr>
          <w:color w:val="221F1F"/>
        </w:rPr>
        <w:t>employee</w:t>
      </w:r>
      <w:r>
        <w:rPr>
          <w:color w:val="221F1F"/>
          <w:spacing w:val="-5"/>
        </w:rPr>
        <w:t xml:space="preserve"> </w:t>
      </w:r>
      <w:r>
        <w:rPr>
          <w:color w:val="221F1F"/>
        </w:rPr>
        <w:t>of</w:t>
      </w:r>
      <w:r>
        <w:rPr>
          <w:color w:val="221F1F"/>
          <w:spacing w:val="-5"/>
        </w:rPr>
        <w:t xml:space="preserve"> </w:t>
      </w:r>
      <w:r>
        <w:rPr>
          <w:color w:val="221F1F"/>
        </w:rPr>
        <w:t>the</w:t>
      </w:r>
      <w:r>
        <w:rPr>
          <w:color w:val="221F1F"/>
          <w:spacing w:val="-5"/>
        </w:rPr>
        <w:t xml:space="preserve"> </w:t>
      </w:r>
      <w:r>
        <w:rPr>
          <w:color w:val="221F1F"/>
        </w:rPr>
        <w:t>Contractor</w:t>
      </w:r>
      <w:r>
        <w:rPr>
          <w:color w:val="221F1F"/>
          <w:spacing w:val="-6"/>
        </w:rPr>
        <w:t xml:space="preserve"> </w:t>
      </w:r>
      <w:r>
        <w:rPr>
          <w:color w:val="221F1F"/>
        </w:rPr>
        <w:t>directly</w:t>
      </w:r>
      <w:r>
        <w:rPr>
          <w:color w:val="221F1F"/>
          <w:spacing w:val="-6"/>
        </w:rPr>
        <w:t xml:space="preserve"> </w:t>
      </w:r>
      <w:r>
        <w:rPr>
          <w:color w:val="221F1F"/>
        </w:rPr>
        <w:t>engaged</w:t>
      </w:r>
      <w:r>
        <w:rPr>
          <w:color w:val="221F1F"/>
          <w:spacing w:val="-5"/>
        </w:rPr>
        <w:t xml:space="preserve"> </w:t>
      </w:r>
      <w:r>
        <w:rPr>
          <w:color w:val="221F1F"/>
        </w:rPr>
        <w:t>in</w:t>
      </w:r>
      <w:r>
        <w:rPr>
          <w:color w:val="221F1F"/>
          <w:spacing w:val="-5"/>
        </w:rPr>
        <w:t xml:space="preserve"> </w:t>
      </w:r>
      <w:r>
        <w:rPr>
          <w:color w:val="221F1F"/>
        </w:rPr>
        <w:t>the</w:t>
      </w:r>
      <w:r>
        <w:rPr>
          <w:color w:val="221F1F"/>
          <w:spacing w:val="-7"/>
        </w:rPr>
        <w:t xml:space="preserve"> </w:t>
      </w:r>
      <w:r>
        <w:rPr>
          <w:color w:val="221F1F"/>
        </w:rPr>
        <w:t>performance</w:t>
      </w:r>
      <w:r>
        <w:rPr>
          <w:color w:val="221F1F"/>
          <w:spacing w:val="-4"/>
        </w:rPr>
        <w:t xml:space="preserve"> </w:t>
      </w:r>
      <w:r>
        <w:rPr>
          <w:color w:val="221F1F"/>
        </w:rPr>
        <w:t>of</w:t>
      </w:r>
      <w:r>
        <w:rPr>
          <w:color w:val="221F1F"/>
          <w:spacing w:val="-7"/>
        </w:rPr>
        <w:t xml:space="preserve"> </w:t>
      </w:r>
      <w:r>
        <w:rPr>
          <w:color w:val="221F1F"/>
        </w:rPr>
        <w:t>work</w:t>
      </w:r>
      <w:r>
        <w:rPr>
          <w:color w:val="221F1F"/>
          <w:spacing w:val="-5"/>
        </w:rPr>
        <w:t xml:space="preserve"> </w:t>
      </w:r>
      <w:r>
        <w:rPr>
          <w:color w:val="221F1F"/>
        </w:rPr>
        <w:t>under</w:t>
      </w:r>
      <w:r>
        <w:rPr>
          <w:color w:val="221F1F"/>
          <w:spacing w:val="-4"/>
        </w:rPr>
        <w:t xml:space="preserve"> </w:t>
      </w:r>
      <w:r>
        <w:rPr>
          <w:color w:val="221F1F"/>
        </w:rPr>
        <w:t>the</w:t>
      </w:r>
      <w:r>
        <w:rPr>
          <w:color w:val="221F1F"/>
          <w:spacing w:val="-5"/>
        </w:rPr>
        <w:t xml:space="preserve"> </w:t>
      </w:r>
      <w:r>
        <w:rPr>
          <w:color w:val="221F1F"/>
        </w:rPr>
        <w:t>contract</w:t>
      </w:r>
      <w:r>
        <w:rPr>
          <w:color w:val="221F1F"/>
          <w:spacing w:val="-5"/>
        </w:rPr>
        <w:t xml:space="preserve"> </w:t>
      </w:r>
      <w:r>
        <w:rPr>
          <w:color w:val="221F1F"/>
        </w:rPr>
        <w:t>who has other than a minimal impact or involvement in contract performance.</w:t>
      </w:r>
    </w:p>
    <w:p w14:paraId="2DB0DF87" w14:textId="77777777" w:rsidR="00016C31" w:rsidRDefault="00016C31">
      <w:pPr>
        <w:pStyle w:val="BodyText"/>
        <w:spacing w:before="10"/>
        <w:rPr>
          <w:sz w:val="19"/>
        </w:rPr>
      </w:pPr>
    </w:p>
    <w:p w14:paraId="757BF81C" w14:textId="77777777" w:rsidR="00016C31" w:rsidRDefault="00632607">
      <w:pPr>
        <w:pStyle w:val="BodyText"/>
        <w:ind w:left="219"/>
      </w:pPr>
      <w:r>
        <w:rPr>
          <w:color w:val="221F1F"/>
        </w:rPr>
        <w:t>“Forced</w:t>
      </w:r>
      <w:r>
        <w:rPr>
          <w:color w:val="221F1F"/>
          <w:spacing w:val="-10"/>
        </w:rPr>
        <w:t xml:space="preserve"> </w:t>
      </w:r>
      <w:r>
        <w:rPr>
          <w:color w:val="221F1F"/>
        </w:rPr>
        <w:t>labor”</w:t>
      </w:r>
      <w:r>
        <w:rPr>
          <w:color w:val="221F1F"/>
          <w:spacing w:val="-8"/>
        </w:rPr>
        <w:t xml:space="preserve"> </w:t>
      </w:r>
      <w:r>
        <w:rPr>
          <w:color w:val="221F1F"/>
        </w:rPr>
        <w:t>means</w:t>
      </w:r>
      <w:r>
        <w:rPr>
          <w:color w:val="221F1F"/>
          <w:spacing w:val="-9"/>
        </w:rPr>
        <w:t xml:space="preserve"> </w:t>
      </w:r>
      <w:r>
        <w:rPr>
          <w:color w:val="221F1F"/>
        </w:rPr>
        <w:t>knowingly</w:t>
      </w:r>
      <w:r>
        <w:rPr>
          <w:color w:val="221F1F"/>
          <w:spacing w:val="-7"/>
        </w:rPr>
        <w:t xml:space="preserve"> </w:t>
      </w:r>
      <w:r>
        <w:rPr>
          <w:color w:val="221F1F"/>
        </w:rPr>
        <w:t>providing</w:t>
      </w:r>
      <w:r>
        <w:rPr>
          <w:color w:val="221F1F"/>
          <w:spacing w:val="-7"/>
        </w:rPr>
        <w:t xml:space="preserve"> </w:t>
      </w:r>
      <w:r>
        <w:rPr>
          <w:color w:val="221F1F"/>
        </w:rPr>
        <w:t>or</w:t>
      </w:r>
      <w:r>
        <w:rPr>
          <w:color w:val="221F1F"/>
          <w:spacing w:val="-8"/>
        </w:rPr>
        <w:t xml:space="preserve"> </w:t>
      </w:r>
      <w:r>
        <w:rPr>
          <w:color w:val="221F1F"/>
        </w:rPr>
        <w:t>obtaining</w:t>
      </w:r>
      <w:r>
        <w:rPr>
          <w:color w:val="221F1F"/>
          <w:spacing w:val="-8"/>
        </w:rPr>
        <w:t xml:space="preserve"> </w:t>
      </w:r>
      <w:r>
        <w:rPr>
          <w:color w:val="221F1F"/>
        </w:rPr>
        <w:t>the</w:t>
      </w:r>
      <w:r>
        <w:rPr>
          <w:color w:val="221F1F"/>
          <w:spacing w:val="-11"/>
        </w:rPr>
        <w:t xml:space="preserve"> </w:t>
      </w:r>
      <w:r>
        <w:rPr>
          <w:color w:val="221F1F"/>
        </w:rPr>
        <w:t>labor</w:t>
      </w:r>
      <w:r>
        <w:rPr>
          <w:color w:val="221F1F"/>
          <w:spacing w:val="-8"/>
        </w:rPr>
        <w:t xml:space="preserve"> </w:t>
      </w:r>
      <w:r>
        <w:rPr>
          <w:color w:val="221F1F"/>
        </w:rPr>
        <w:t>or</w:t>
      </w:r>
      <w:r>
        <w:rPr>
          <w:color w:val="221F1F"/>
          <w:spacing w:val="-8"/>
        </w:rPr>
        <w:t xml:space="preserve"> </w:t>
      </w:r>
      <w:r>
        <w:rPr>
          <w:color w:val="221F1F"/>
        </w:rPr>
        <w:t>services</w:t>
      </w:r>
      <w:r>
        <w:rPr>
          <w:color w:val="221F1F"/>
          <w:spacing w:val="-10"/>
        </w:rPr>
        <w:t xml:space="preserve"> </w:t>
      </w:r>
      <w:r>
        <w:rPr>
          <w:color w:val="221F1F"/>
        </w:rPr>
        <w:t>of</w:t>
      </w:r>
      <w:r>
        <w:rPr>
          <w:color w:val="221F1F"/>
          <w:spacing w:val="-8"/>
        </w:rPr>
        <w:t xml:space="preserve"> </w:t>
      </w:r>
      <w:r>
        <w:rPr>
          <w:color w:val="221F1F"/>
        </w:rPr>
        <w:t>a</w:t>
      </w:r>
      <w:r>
        <w:rPr>
          <w:color w:val="221F1F"/>
          <w:spacing w:val="-11"/>
        </w:rPr>
        <w:t xml:space="preserve"> </w:t>
      </w:r>
      <w:r>
        <w:rPr>
          <w:color w:val="221F1F"/>
          <w:spacing w:val="-2"/>
        </w:rPr>
        <w:t>person—</w:t>
      </w:r>
    </w:p>
    <w:p w14:paraId="2FEA419C" w14:textId="77777777" w:rsidR="00016C31" w:rsidRDefault="00632607">
      <w:pPr>
        <w:pStyle w:val="ListParagraph"/>
        <w:numPr>
          <w:ilvl w:val="0"/>
          <w:numId w:val="78"/>
        </w:numPr>
        <w:tabs>
          <w:tab w:val="left" w:pos="724"/>
        </w:tabs>
        <w:jc w:val="left"/>
        <w:rPr>
          <w:sz w:val="20"/>
        </w:rPr>
      </w:pPr>
      <w:r>
        <w:rPr>
          <w:color w:val="221F1F"/>
          <w:sz w:val="20"/>
        </w:rPr>
        <w:t>By</w:t>
      </w:r>
      <w:r>
        <w:rPr>
          <w:color w:val="221F1F"/>
          <w:spacing w:val="-8"/>
          <w:sz w:val="20"/>
        </w:rPr>
        <w:t xml:space="preserve"> </w:t>
      </w:r>
      <w:r>
        <w:rPr>
          <w:color w:val="221F1F"/>
          <w:sz w:val="20"/>
        </w:rPr>
        <w:t>threats</w:t>
      </w:r>
      <w:r>
        <w:rPr>
          <w:color w:val="221F1F"/>
          <w:spacing w:val="-7"/>
          <w:sz w:val="20"/>
        </w:rPr>
        <w:t xml:space="preserve"> </w:t>
      </w:r>
      <w:r>
        <w:rPr>
          <w:color w:val="221F1F"/>
          <w:sz w:val="20"/>
        </w:rPr>
        <w:t>of</w:t>
      </w:r>
      <w:r>
        <w:rPr>
          <w:color w:val="221F1F"/>
          <w:spacing w:val="-6"/>
          <w:sz w:val="20"/>
        </w:rPr>
        <w:t xml:space="preserve"> </w:t>
      </w:r>
      <w:r>
        <w:rPr>
          <w:color w:val="221F1F"/>
          <w:sz w:val="20"/>
        </w:rPr>
        <w:t>serious</w:t>
      </w:r>
      <w:r>
        <w:rPr>
          <w:color w:val="221F1F"/>
          <w:spacing w:val="-7"/>
          <w:sz w:val="20"/>
        </w:rPr>
        <w:t xml:space="preserve"> </w:t>
      </w:r>
      <w:r>
        <w:rPr>
          <w:color w:val="221F1F"/>
          <w:sz w:val="20"/>
        </w:rPr>
        <w:t>harm</w:t>
      </w:r>
      <w:r>
        <w:rPr>
          <w:color w:val="221F1F"/>
          <w:spacing w:val="-5"/>
          <w:sz w:val="20"/>
        </w:rPr>
        <w:t xml:space="preserve"> </w:t>
      </w:r>
      <w:r>
        <w:rPr>
          <w:color w:val="221F1F"/>
          <w:sz w:val="20"/>
        </w:rPr>
        <w:t>to,</w:t>
      </w:r>
      <w:r>
        <w:rPr>
          <w:color w:val="221F1F"/>
          <w:spacing w:val="-7"/>
          <w:sz w:val="20"/>
        </w:rPr>
        <w:t xml:space="preserve"> </w:t>
      </w:r>
      <w:r>
        <w:rPr>
          <w:color w:val="221F1F"/>
          <w:sz w:val="20"/>
        </w:rPr>
        <w:t>or</w:t>
      </w:r>
      <w:r>
        <w:rPr>
          <w:color w:val="221F1F"/>
          <w:spacing w:val="-6"/>
          <w:sz w:val="20"/>
        </w:rPr>
        <w:t xml:space="preserve"> </w:t>
      </w:r>
      <w:r>
        <w:rPr>
          <w:color w:val="221F1F"/>
          <w:sz w:val="20"/>
        </w:rPr>
        <w:t>physical</w:t>
      </w:r>
      <w:r>
        <w:rPr>
          <w:color w:val="221F1F"/>
          <w:spacing w:val="-3"/>
          <w:sz w:val="20"/>
        </w:rPr>
        <w:t xml:space="preserve"> </w:t>
      </w:r>
      <w:r>
        <w:rPr>
          <w:color w:val="221F1F"/>
          <w:sz w:val="20"/>
        </w:rPr>
        <w:t>restraint</w:t>
      </w:r>
      <w:r>
        <w:rPr>
          <w:color w:val="221F1F"/>
          <w:spacing w:val="-6"/>
          <w:sz w:val="20"/>
        </w:rPr>
        <w:t xml:space="preserve"> </w:t>
      </w:r>
      <w:r>
        <w:rPr>
          <w:color w:val="221F1F"/>
          <w:sz w:val="20"/>
        </w:rPr>
        <w:t>against,</w:t>
      </w:r>
      <w:r>
        <w:rPr>
          <w:color w:val="221F1F"/>
          <w:spacing w:val="-6"/>
          <w:sz w:val="20"/>
        </w:rPr>
        <w:t xml:space="preserve"> </w:t>
      </w:r>
      <w:r>
        <w:rPr>
          <w:color w:val="221F1F"/>
          <w:sz w:val="20"/>
        </w:rPr>
        <w:t>that</w:t>
      </w:r>
      <w:r>
        <w:rPr>
          <w:color w:val="221F1F"/>
          <w:spacing w:val="-7"/>
          <w:sz w:val="20"/>
        </w:rPr>
        <w:t xml:space="preserve"> </w:t>
      </w:r>
      <w:r>
        <w:rPr>
          <w:color w:val="221F1F"/>
          <w:sz w:val="20"/>
        </w:rPr>
        <w:t>person</w:t>
      </w:r>
      <w:r>
        <w:rPr>
          <w:color w:val="221F1F"/>
          <w:spacing w:val="-5"/>
          <w:sz w:val="20"/>
        </w:rPr>
        <w:t xml:space="preserve"> </w:t>
      </w:r>
      <w:r>
        <w:rPr>
          <w:color w:val="221F1F"/>
          <w:sz w:val="20"/>
        </w:rPr>
        <w:t>or</w:t>
      </w:r>
      <w:r>
        <w:rPr>
          <w:color w:val="221F1F"/>
          <w:spacing w:val="-6"/>
          <w:sz w:val="20"/>
        </w:rPr>
        <w:t xml:space="preserve"> </w:t>
      </w:r>
      <w:r>
        <w:rPr>
          <w:color w:val="221F1F"/>
          <w:sz w:val="20"/>
        </w:rPr>
        <w:t>another</w:t>
      </w:r>
      <w:r>
        <w:rPr>
          <w:color w:val="221F1F"/>
          <w:spacing w:val="-5"/>
          <w:sz w:val="20"/>
        </w:rPr>
        <w:t xml:space="preserve"> </w:t>
      </w:r>
      <w:proofErr w:type="gramStart"/>
      <w:r>
        <w:rPr>
          <w:color w:val="221F1F"/>
          <w:spacing w:val="-2"/>
          <w:sz w:val="20"/>
        </w:rPr>
        <w:t>person;</w:t>
      </w:r>
      <w:proofErr w:type="gramEnd"/>
    </w:p>
    <w:p w14:paraId="48E3C5D4" w14:textId="77777777" w:rsidR="00016C31" w:rsidRDefault="00016C31">
      <w:pPr>
        <w:pStyle w:val="BodyText"/>
        <w:spacing w:before="1"/>
      </w:pPr>
    </w:p>
    <w:p w14:paraId="65292CC8" w14:textId="77777777" w:rsidR="00016C31" w:rsidRDefault="00900DE8">
      <w:pPr>
        <w:pStyle w:val="ListParagraph"/>
        <w:numPr>
          <w:ilvl w:val="0"/>
          <w:numId w:val="78"/>
        </w:numPr>
        <w:tabs>
          <w:tab w:val="left" w:pos="441"/>
        </w:tabs>
        <w:ind w:left="440" w:right="1280" w:hanging="287"/>
        <w:jc w:val="left"/>
        <w:rPr>
          <w:sz w:val="20"/>
        </w:rPr>
      </w:pPr>
      <w:r>
        <w:pict w14:anchorId="5447657C">
          <v:rect id="docshape59" o:spid="_x0000_s1073" style="position:absolute;left:0;text-align:left;margin-left:59.5pt;margin-top:45.1pt;width:515pt;height:1.45pt;z-index:-18491392;mso-position-horizontal-relative:page" fillcolor="#0e233d" stroked="f">
            <w10:wrap anchorx="page"/>
          </v:rect>
        </w:pict>
      </w:r>
      <w:r w:rsidR="00632607">
        <w:rPr>
          <w:color w:val="221F1F"/>
          <w:sz w:val="20"/>
        </w:rPr>
        <w:t>By means of any scheme, plan, or pattern intended to cause the person to believe that, if the person did not perform</w:t>
      </w:r>
      <w:r w:rsidR="00632607">
        <w:rPr>
          <w:color w:val="221F1F"/>
          <w:spacing w:val="-4"/>
          <w:sz w:val="20"/>
        </w:rPr>
        <w:t xml:space="preserve"> </w:t>
      </w:r>
      <w:r w:rsidR="00632607">
        <w:rPr>
          <w:color w:val="221F1F"/>
          <w:sz w:val="20"/>
        </w:rPr>
        <w:t>such</w:t>
      </w:r>
      <w:r w:rsidR="00632607">
        <w:rPr>
          <w:color w:val="221F1F"/>
          <w:spacing w:val="-4"/>
          <w:sz w:val="20"/>
        </w:rPr>
        <w:t xml:space="preserve"> </w:t>
      </w:r>
      <w:r w:rsidR="00632607">
        <w:rPr>
          <w:color w:val="221F1F"/>
          <w:sz w:val="20"/>
        </w:rPr>
        <w:t>labor</w:t>
      </w:r>
      <w:r w:rsidR="00632607">
        <w:rPr>
          <w:color w:val="221F1F"/>
          <w:spacing w:val="-7"/>
          <w:sz w:val="20"/>
        </w:rPr>
        <w:t xml:space="preserve"> </w:t>
      </w:r>
      <w:r w:rsidR="00632607">
        <w:rPr>
          <w:color w:val="221F1F"/>
          <w:sz w:val="20"/>
        </w:rPr>
        <w:t>or</w:t>
      </w:r>
      <w:r w:rsidR="00632607">
        <w:rPr>
          <w:color w:val="221F1F"/>
          <w:spacing w:val="-5"/>
          <w:sz w:val="20"/>
        </w:rPr>
        <w:t xml:space="preserve"> </w:t>
      </w:r>
      <w:r w:rsidR="00632607">
        <w:rPr>
          <w:color w:val="221F1F"/>
          <w:sz w:val="20"/>
        </w:rPr>
        <w:t>services,</w:t>
      </w:r>
      <w:r w:rsidR="00632607">
        <w:rPr>
          <w:color w:val="221F1F"/>
          <w:spacing w:val="-4"/>
          <w:sz w:val="20"/>
        </w:rPr>
        <w:t xml:space="preserve"> </w:t>
      </w:r>
      <w:r w:rsidR="00632607">
        <w:rPr>
          <w:color w:val="221F1F"/>
          <w:sz w:val="20"/>
        </w:rPr>
        <w:t>that</w:t>
      </w:r>
      <w:r w:rsidR="00632607">
        <w:rPr>
          <w:color w:val="221F1F"/>
          <w:spacing w:val="-5"/>
          <w:sz w:val="20"/>
        </w:rPr>
        <w:t xml:space="preserve"> </w:t>
      </w:r>
      <w:r w:rsidR="00632607">
        <w:rPr>
          <w:color w:val="221F1F"/>
          <w:sz w:val="20"/>
        </w:rPr>
        <w:t>person</w:t>
      </w:r>
      <w:r w:rsidR="00632607">
        <w:rPr>
          <w:color w:val="221F1F"/>
          <w:spacing w:val="-6"/>
          <w:sz w:val="20"/>
        </w:rPr>
        <w:t xml:space="preserve"> </w:t>
      </w:r>
      <w:r w:rsidR="00632607">
        <w:rPr>
          <w:color w:val="221F1F"/>
          <w:sz w:val="20"/>
        </w:rPr>
        <w:t>or</w:t>
      </w:r>
      <w:r w:rsidR="00632607">
        <w:rPr>
          <w:color w:val="221F1F"/>
          <w:spacing w:val="-5"/>
          <w:sz w:val="20"/>
        </w:rPr>
        <w:t xml:space="preserve"> </w:t>
      </w:r>
      <w:r w:rsidR="00632607">
        <w:rPr>
          <w:color w:val="221F1F"/>
          <w:sz w:val="20"/>
        </w:rPr>
        <w:t>another</w:t>
      </w:r>
      <w:r w:rsidR="00632607">
        <w:rPr>
          <w:color w:val="221F1F"/>
          <w:spacing w:val="-4"/>
          <w:sz w:val="20"/>
        </w:rPr>
        <w:t xml:space="preserve"> </w:t>
      </w:r>
      <w:r w:rsidR="00632607">
        <w:rPr>
          <w:color w:val="221F1F"/>
          <w:sz w:val="20"/>
        </w:rPr>
        <w:t>person</w:t>
      </w:r>
      <w:r w:rsidR="00632607">
        <w:rPr>
          <w:color w:val="221F1F"/>
          <w:spacing w:val="-6"/>
          <w:sz w:val="20"/>
        </w:rPr>
        <w:t xml:space="preserve"> </w:t>
      </w:r>
      <w:r w:rsidR="00632607">
        <w:rPr>
          <w:color w:val="221F1F"/>
          <w:sz w:val="20"/>
        </w:rPr>
        <w:t>would</w:t>
      </w:r>
      <w:r w:rsidR="00632607">
        <w:rPr>
          <w:color w:val="221F1F"/>
          <w:spacing w:val="-4"/>
          <w:sz w:val="20"/>
        </w:rPr>
        <w:t xml:space="preserve"> </w:t>
      </w:r>
      <w:r w:rsidR="00632607">
        <w:rPr>
          <w:color w:val="221F1F"/>
          <w:sz w:val="20"/>
        </w:rPr>
        <w:t>suffer</w:t>
      </w:r>
      <w:r w:rsidR="00632607">
        <w:rPr>
          <w:color w:val="221F1F"/>
          <w:spacing w:val="-4"/>
          <w:sz w:val="20"/>
        </w:rPr>
        <w:t xml:space="preserve"> </w:t>
      </w:r>
      <w:r w:rsidR="00632607">
        <w:rPr>
          <w:color w:val="221F1F"/>
          <w:sz w:val="20"/>
        </w:rPr>
        <w:t>serious</w:t>
      </w:r>
      <w:r w:rsidR="00632607">
        <w:rPr>
          <w:color w:val="221F1F"/>
          <w:spacing w:val="-8"/>
          <w:sz w:val="20"/>
        </w:rPr>
        <w:t xml:space="preserve"> </w:t>
      </w:r>
      <w:r w:rsidR="00632607">
        <w:rPr>
          <w:color w:val="221F1F"/>
          <w:sz w:val="20"/>
        </w:rPr>
        <w:t>harm</w:t>
      </w:r>
      <w:r w:rsidR="00632607">
        <w:rPr>
          <w:color w:val="221F1F"/>
          <w:spacing w:val="-6"/>
          <w:sz w:val="20"/>
        </w:rPr>
        <w:t xml:space="preserve"> </w:t>
      </w:r>
      <w:r w:rsidR="00632607">
        <w:rPr>
          <w:color w:val="221F1F"/>
          <w:sz w:val="20"/>
        </w:rPr>
        <w:t>or</w:t>
      </w:r>
      <w:r w:rsidR="00632607">
        <w:rPr>
          <w:color w:val="221F1F"/>
          <w:spacing w:val="-9"/>
          <w:sz w:val="20"/>
        </w:rPr>
        <w:t xml:space="preserve"> </w:t>
      </w:r>
      <w:r w:rsidR="00632607">
        <w:rPr>
          <w:color w:val="221F1F"/>
          <w:sz w:val="20"/>
        </w:rPr>
        <w:t>physical</w:t>
      </w:r>
      <w:r w:rsidR="00632607">
        <w:rPr>
          <w:color w:val="221F1F"/>
          <w:spacing w:val="-4"/>
          <w:sz w:val="20"/>
        </w:rPr>
        <w:t xml:space="preserve"> </w:t>
      </w:r>
      <w:r w:rsidR="00632607">
        <w:rPr>
          <w:color w:val="221F1F"/>
          <w:sz w:val="20"/>
        </w:rPr>
        <w:t>restraint;</w:t>
      </w:r>
      <w:r w:rsidR="00632607">
        <w:rPr>
          <w:color w:val="221F1F"/>
          <w:spacing w:val="-5"/>
          <w:sz w:val="20"/>
        </w:rPr>
        <w:t xml:space="preserve"> </w:t>
      </w:r>
      <w:r w:rsidR="00632607">
        <w:rPr>
          <w:color w:val="221F1F"/>
          <w:sz w:val="20"/>
        </w:rPr>
        <w:t>or</w:t>
      </w:r>
    </w:p>
    <w:p w14:paraId="77A7DB88" w14:textId="77777777" w:rsidR="00016C31" w:rsidRDefault="00016C31">
      <w:pPr>
        <w:rPr>
          <w:sz w:val="20"/>
        </w:rPr>
        <w:sectPr w:rsidR="00016C31">
          <w:pgSz w:w="12240" w:h="15840"/>
          <w:pgMar w:top="1360" w:right="640" w:bottom="1060" w:left="1000" w:header="0" w:footer="801" w:gutter="0"/>
          <w:cols w:space="720"/>
        </w:sectPr>
      </w:pPr>
    </w:p>
    <w:p w14:paraId="7D9DD94D" w14:textId="77777777" w:rsidR="00016C31" w:rsidRDefault="00632607">
      <w:pPr>
        <w:pStyle w:val="ListParagraph"/>
        <w:numPr>
          <w:ilvl w:val="0"/>
          <w:numId w:val="78"/>
        </w:numPr>
        <w:tabs>
          <w:tab w:val="left" w:pos="441"/>
        </w:tabs>
        <w:spacing w:before="69"/>
        <w:ind w:left="440" w:right="3736" w:hanging="287"/>
        <w:jc w:val="left"/>
        <w:rPr>
          <w:sz w:val="20"/>
        </w:rPr>
      </w:pPr>
      <w:r>
        <w:rPr>
          <w:color w:val="221F1F"/>
          <w:sz w:val="20"/>
        </w:rPr>
        <w:lastRenderedPageBreak/>
        <w:t>By means of the abuse or threatened abuse of law or the legal process. “Involuntary</w:t>
      </w:r>
      <w:r>
        <w:rPr>
          <w:color w:val="221F1F"/>
          <w:spacing w:val="-8"/>
          <w:sz w:val="20"/>
        </w:rPr>
        <w:t xml:space="preserve"> </w:t>
      </w:r>
      <w:r>
        <w:rPr>
          <w:color w:val="221F1F"/>
          <w:sz w:val="20"/>
        </w:rPr>
        <w:t>servitude”</w:t>
      </w:r>
      <w:r>
        <w:rPr>
          <w:color w:val="221F1F"/>
          <w:spacing w:val="-9"/>
          <w:sz w:val="20"/>
        </w:rPr>
        <w:t xml:space="preserve"> </w:t>
      </w:r>
      <w:r>
        <w:rPr>
          <w:color w:val="221F1F"/>
          <w:sz w:val="20"/>
        </w:rPr>
        <w:t>includes</w:t>
      </w:r>
      <w:r>
        <w:rPr>
          <w:color w:val="221F1F"/>
          <w:spacing w:val="-9"/>
          <w:sz w:val="20"/>
        </w:rPr>
        <w:t xml:space="preserve"> </w:t>
      </w:r>
      <w:r>
        <w:rPr>
          <w:color w:val="221F1F"/>
          <w:sz w:val="20"/>
        </w:rPr>
        <w:t>a</w:t>
      </w:r>
      <w:r>
        <w:rPr>
          <w:color w:val="221F1F"/>
          <w:spacing w:val="-9"/>
          <w:sz w:val="20"/>
        </w:rPr>
        <w:t xml:space="preserve"> </w:t>
      </w:r>
      <w:r>
        <w:rPr>
          <w:color w:val="221F1F"/>
          <w:sz w:val="20"/>
        </w:rPr>
        <w:t>condition</w:t>
      </w:r>
      <w:r>
        <w:rPr>
          <w:color w:val="221F1F"/>
          <w:spacing w:val="-8"/>
          <w:sz w:val="20"/>
        </w:rPr>
        <w:t xml:space="preserve"> </w:t>
      </w:r>
      <w:r>
        <w:rPr>
          <w:color w:val="221F1F"/>
          <w:sz w:val="20"/>
        </w:rPr>
        <w:t>of</w:t>
      </w:r>
      <w:r>
        <w:rPr>
          <w:color w:val="221F1F"/>
          <w:spacing w:val="-9"/>
          <w:sz w:val="20"/>
        </w:rPr>
        <w:t xml:space="preserve"> </w:t>
      </w:r>
      <w:r>
        <w:rPr>
          <w:color w:val="221F1F"/>
          <w:sz w:val="20"/>
        </w:rPr>
        <w:t>servitude</w:t>
      </w:r>
      <w:r>
        <w:rPr>
          <w:color w:val="221F1F"/>
          <w:spacing w:val="-9"/>
          <w:sz w:val="20"/>
        </w:rPr>
        <w:t xml:space="preserve"> </w:t>
      </w:r>
      <w:r>
        <w:rPr>
          <w:color w:val="221F1F"/>
          <w:sz w:val="20"/>
        </w:rPr>
        <w:t>induced</w:t>
      </w:r>
      <w:r>
        <w:rPr>
          <w:color w:val="221F1F"/>
          <w:spacing w:val="-8"/>
          <w:sz w:val="20"/>
        </w:rPr>
        <w:t xml:space="preserve"> </w:t>
      </w:r>
      <w:r>
        <w:rPr>
          <w:color w:val="221F1F"/>
          <w:sz w:val="20"/>
        </w:rPr>
        <w:t>by</w:t>
      </w:r>
      <w:r>
        <w:rPr>
          <w:color w:val="221F1F"/>
          <w:spacing w:val="-9"/>
          <w:sz w:val="20"/>
        </w:rPr>
        <w:t xml:space="preserve"> </w:t>
      </w:r>
      <w:r>
        <w:rPr>
          <w:color w:val="221F1F"/>
          <w:sz w:val="20"/>
        </w:rPr>
        <w:t>means</w:t>
      </w:r>
      <w:r>
        <w:rPr>
          <w:color w:val="221F1F"/>
          <w:spacing w:val="-11"/>
          <w:sz w:val="20"/>
        </w:rPr>
        <w:t xml:space="preserve"> </w:t>
      </w:r>
      <w:r>
        <w:rPr>
          <w:color w:val="221F1F"/>
          <w:sz w:val="20"/>
        </w:rPr>
        <w:t>of—</w:t>
      </w:r>
    </w:p>
    <w:p w14:paraId="2BA66A91" w14:textId="77777777" w:rsidR="00016C31" w:rsidRDefault="00016C31">
      <w:pPr>
        <w:pStyle w:val="BodyText"/>
        <w:spacing w:before="1"/>
      </w:pPr>
    </w:p>
    <w:p w14:paraId="2A52FF70" w14:textId="77777777" w:rsidR="00016C31" w:rsidRDefault="00632607">
      <w:pPr>
        <w:pStyle w:val="ListParagraph"/>
        <w:numPr>
          <w:ilvl w:val="1"/>
          <w:numId w:val="78"/>
        </w:numPr>
        <w:tabs>
          <w:tab w:val="left" w:pos="724"/>
        </w:tabs>
        <w:ind w:right="1518" w:hanging="3"/>
        <w:jc w:val="left"/>
        <w:rPr>
          <w:sz w:val="20"/>
        </w:rPr>
      </w:pPr>
      <w:r>
        <w:rPr>
          <w:color w:val="221F1F"/>
          <w:sz w:val="20"/>
        </w:rPr>
        <w:t>Any</w:t>
      </w:r>
      <w:r>
        <w:rPr>
          <w:color w:val="221F1F"/>
          <w:spacing w:val="-3"/>
          <w:sz w:val="20"/>
        </w:rPr>
        <w:t xml:space="preserve"> </w:t>
      </w:r>
      <w:r>
        <w:rPr>
          <w:color w:val="221F1F"/>
          <w:sz w:val="20"/>
        </w:rPr>
        <w:t>scheme,</w:t>
      </w:r>
      <w:r>
        <w:rPr>
          <w:color w:val="221F1F"/>
          <w:spacing w:val="-3"/>
          <w:sz w:val="20"/>
        </w:rPr>
        <w:t xml:space="preserve"> </w:t>
      </w:r>
      <w:r>
        <w:rPr>
          <w:color w:val="221F1F"/>
          <w:sz w:val="20"/>
        </w:rPr>
        <w:t>plan,</w:t>
      </w:r>
      <w:r>
        <w:rPr>
          <w:color w:val="221F1F"/>
          <w:spacing w:val="-6"/>
          <w:sz w:val="20"/>
        </w:rPr>
        <w:t xml:space="preserve"> </w:t>
      </w:r>
      <w:r>
        <w:rPr>
          <w:color w:val="221F1F"/>
          <w:sz w:val="20"/>
        </w:rPr>
        <w:t>or</w:t>
      </w:r>
      <w:r>
        <w:rPr>
          <w:color w:val="221F1F"/>
          <w:spacing w:val="-6"/>
          <w:sz w:val="20"/>
        </w:rPr>
        <w:t xml:space="preserve"> </w:t>
      </w:r>
      <w:r>
        <w:rPr>
          <w:color w:val="221F1F"/>
          <w:sz w:val="20"/>
        </w:rPr>
        <w:t>pattern</w:t>
      </w:r>
      <w:r>
        <w:rPr>
          <w:color w:val="221F1F"/>
          <w:spacing w:val="-5"/>
          <w:sz w:val="20"/>
        </w:rPr>
        <w:t xml:space="preserve"> </w:t>
      </w:r>
      <w:r>
        <w:rPr>
          <w:color w:val="221F1F"/>
          <w:sz w:val="20"/>
        </w:rPr>
        <w:t>intended</w:t>
      </w:r>
      <w:r>
        <w:rPr>
          <w:color w:val="221F1F"/>
          <w:spacing w:val="-2"/>
          <w:sz w:val="20"/>
        </w:rPr>
        <w:t xml:space="preserve"> </w:t>
      </w:r>
      <w:r>
        <w:rPr>
          <w:color w:val="221F1F"/>
          <w:sz w:val="20"/>
        </w:rPr>
        <w:t>to</w:t>
      </w:r>
      <w:r>
        <w:rPr>
          <w:color w:val="221F1F"/>
          <w:spacing w:val="-3"/>
          <w:sz w:val="20"/>
        </w:rPr>
        <w:t xml:space="preserve"> </w:t>
      </w:r>
      <w:r>
        <w:rPr>
          <w:color w:val="221F1F"/>
          <w:sz w:val="20"/>
        </w:rPr>
        <w:t>cause</w:t>
      </w:r>
      <w:r>
        <w:rPr>
          <w:color w:val="221F1F"/>
          <w:spacing w:val="-6"/>
          <w:sz w:val="20"/>
        </w:rPr>
        <w:t xml:space="preserve"> </w:t>
      </w:r>
      <w:r>
        <w:rPr>
          <w:color w:val="221F1F"/>
          <w:sz w:val="20"/>
        </w:rPr>
        <w:t>a</w:t>
      </w:r>
      <w:r>
        <w:rPr>
          <w:color w:val="221F1F"/>
          <w:spacing w:val="-4"/>
          <w:sz w:val="20"/>
        </w:rPr>
        <w:t xml:space="preserve"> </w:t>
      </w:r>
      <w:r>
        <w:rPr>
          <w:color w:val="221F1F"/>
          <w:sz w:val="20"/>
        </w:rPr>
        <w:t>person</w:t>
      </w:r>
      <w:r>
        <w:rPr>
          <w:color w:val="221F1F"/>
          <w:spacing w:val="-3"/>
          <w:sz w:val="20"/>
        </w:rPr>
        <w:t xml:space="preserve"> </w:t>
      </w:r>
      <w:r>
        <w:rPr>
          <w:color w:val="221F1F"/>
          <w:sz w:val="20"/>
        </w:rPr>
        <w:t>to</w:t>
      </w:r>
      <w:r>
        <w:rPr>
          <w:color w:val="221F1F"/>
          <w:spacing w:val="-6"/>
          <w:sz w:val="20"/>
        </w:rPr>
        <w:t xml:space="preserve"> </w:t>
      </w:r>
      <w:r>
        <w:rPr>
          <w:color w:val="221F1F"/>
          <w:sz w:val="20"/>
        </w:rPr>
        <w:t>believe</w:t>
      </w:r>
      <w:r>
        <w:rPr>
          <w:color w:val="221F1F"/>
          <w:spacing w:val="-3"/>
          <w:sz w:val="20"/>
        </w:rPr>
        <w:t xml:space="preserve"> </w:t>
      </w:r>
      <w:r>
        <w:rPr>
          <w:color w:val="221F1F"/>
          <w:sz w:val="20"/>
        </w:rPr>
        <w:t>that,</w:t>
      </w:r>
      <w:r>
        <w:rPr>
          <w:color w:val="221F1F"/>
          <w:spacing w:val="-3"/>
          <w:sz w:val="20"/>
        </w:rPr>
        <w:t xml:space="preserve"> </w:t>
      </w:r>
      <w:r>
        <w:rPr>
          <w:color w:val="221F1F"/>
          <w:sz w:val="20"/>
        </w:rPr>
        <w:t>if</w:t>
      </w:r>
      <w:r>
        <w:rPr>
          <w:color w:val="221F1F"/>
          <w:spacing w:val="-4"/>
          <w:sz w:val="20"/>
        </w:rPr>
        <w:t xml:space="preserve"> </w:t>
      </w:r>
      <w:r>
        <w:rPr>
          <w:color w:val="221F1F"/>
          <w:sz w:val="20"/>
        </w:rPr>
        <w:t>the</w:t>
      </w:r>
      <w:r>
        <w:rPr>
          <w:color w:val="221F1F"/>
          <w:spacing w:val="-4"/>
          <w:sz w:val="20"/>
        </w:rPr>
        <w:t xml:space="preserve"> </w:t>
      </w:r>
      <w:r>
        <w:rPr>
          <w:color w:val="221F1F"/>
          <w:sz w:val="20"/>
        </w:rPr>
        <w:t>person</w:t>
      </w:r>
      <w:r>
        <w:rPr>
          <w:color w:val="221F1F"/>
          <w:spacing w:val="-5"/>
          <w:sz w:val="20"/>
        </w:rPr>
        <w:t xml:space="preserve"> </w:t>
      </w:r>
      <w:r>
        <w:rPr>
          <w:color w:val="221F1F"/>
          <w:sz w:val="20"/>
        </w:rPr>
        <w:t>did</w:t>
      </w:r>
      <w:r>
        <w:rPr>
          <w:color w:val="221F1F"/>
          <w:spacing w:val="-3"/>
          <w:sz w:val="20"/>
        </w:rPr>
        <w:t xml:space="preserve"> </w:t>
      </w:r>
      <w:r>
        <w:rPr>
          <w:color w:val="221F1F"/>
          <w:sz w:val="20"/>
        </w:rPr>
        <w:t>not</w:t>
      </w:r>
      <w:r>
        <w:rPr>
          <w:color w:val="221F1F"/>
          <w:spacing w:val="-4"/>
          <w:sz w:val="20"/>
        </w:rPr>
        <w:t xml:space="preserve"> </w:t>
      </w:r>
      <w:proofErr w:type="gramStart"/>
      <w:r>
        <w:rPr>
          <w:color w:val="221F1F"/>
          <w:sz w:val="20"/>
        </w:rPr>
        <w:t>enter</w:t>
      </w:r>
      <w:r>
        <w:rPr>
          <w:color w:val="221F1F"/>
          <w:spacing w:val="-3"/>
          <w:sz w:val="20"/>
        </w:rPr>
        <w:t xml:space="preserve"> </w:t>
      </w:r>
      <w:r>
        <w:rPr>
          <w:color w:val="221F1F"/>
          <w:sz w:val="20"/>
        </w:rPr>
        <w:t>into</w:t>
      </w:r>
      <w:proofErr w:type="gramEnd"/>
      <w:r>
        <w:rPr>
          <w:color w:val="221F1F"/>
          <w:spacing w:val="-3"/>
          <w:sz w:val="20"/>
        </w:rPr>
        <w:t xml:space="preserve"> </w:t>
      </w:r>
      <w:r>
        <w:rPr>
          <w:color w:val="221F1F"/>
          <w:sz w:val="20"/>
        </w:rPr>
        <w:t>or continue</w:t>
      </w:r>
      <w:r>
        <w:rPr>
          <w:color w:val="221F1F"/>
          <w:spacing w:val="-4"/>
          <w:sz w:val="20"/>
        </w:rPr>
        <w:t xml:space="preserve"> </w:t>
      </w:r>
      <w:r>
        <w:rPr>
          <w:color w:val="221F1F"/>
          <w:sz w:val="20"/>
        </w:rPr>
        <w:t>in</w:t>
      </w:r>
      <w:r>
        <w:rPr>
          <w:color w:val="221F1F"/>
          <w:spacing w:val="-4"/>
          <w:sz w:val="20"/>
        </w:rPr>
        <w:t xml:space="preserve"> </w:t>
      </w:r>
      <w:r>
        <w:rPr>
          <w:color w:val="221F1F"/>
          <w:sz w:val="20"/>
        </w:rPr>
        <w:t>such</w:t>
      </w:r>
      <w:r>
        <w:rPr>
          <w:color w:val="221F1F"/>
          <w:spacing w:val="-4"/>
          <w:sz w:val="20"/>
        </w:rPr>
        <w:t xml:space="preserve"> </w:t>
      </w:r>
      <w:r>
        <w:rPr>
          <w:color w:val="221F1F"/>
          <w:sz w:val="20"/>
        </w:rPr>
        <w:t>conditions,</w:t>
      </w:r>
      <w:r>
        <w:rPr>
          <w:color w:val="221F1F"/>
          <w:spacing w:val="-4"/>
          <w:sz w:val="20"/>
        </w:rPr>
        <w:t xml:space="preserve"> </w:t>
      </w:r>
      <w:r>
        <w:rPr>
          <w:color w:val="221F1F"/>
          <w:sz w:val="20"/>
        </w:rPr>
        <w:t>that</w:t>
      </w:r>
      <w:r>
        <w:rPr>
          <w:color w:val="221F1F"/>
          <w:spacing w:val="-5"/>
          <w:sz w:val="20"/>
        </w:rPr>
        <w:t xml:space="preserve"> </w:t>
      </w:r>
      <w:r>
        <w:rPr>
          <w:color w:val="221F1F"/>
          <w:sz w:val="20"/>
        </w:rPr>
        <w:t>person</w:t>
      </w:r>
      <w:r>
        <w:rPr>
          <w:color w:val="221F1F"/>
          <w:spacing w:val="-4"/>
          <w:sz w:val="20"/>
        </w:rPr>
        <w:t xml:space="preserve"> </w:t>
      </w:r>
      <w:r>
        <w:rPr>
          <w:color w:val="221F1F"/>
          <w:sz w:val="20"/>
        </w:rPr>
        <w:t>or</w:t>
      </w:r>
      <w:r>
        <w:rPr>
          <w:color w:val="221F1F"/>
          <w:spacing w:val="-5"/>
          <w:sz w:val="20"/>
        </w:rPr>
        <w:t xml:space="preserve"> </w:t>
      </w:r>
      <w:r>
        <w:rPr>
          <w:color w:val="221F1F"/>
          <w:sz w:val="20"/>
        </w:rPr>
        <w:t>another</w:t>
      </w:r>
      <w:r>
        <w:rPr>
          <w:color w:val="221F1F"/>
          <w:spacing w:val="-6"/>
          <w:sz w:val="20"/>
        </w:rPr>
        <w:t xml:space="preserve"> </w:t>
      </w:r>
      <w:r>
        <w:rPr>
          <w:color w:val="221F1F"/>
          <w:sz w:val="20"/>
        </w:rPr>
        <w:t>person</w:t>
      </w:r>
      <w:r>
        <w:rPr>
          <w:color w:val="221F1F"/>
          <w:spacing w:val="-9"/>
          <w:sz w:val="20"/>
        </w:rPr>
        <w:t xml:space="preserve"> </w:t>
      </w:r>
      <w:r>
        <w:rPr>
          <w:color w:val="221F1F"/>
          <w:sz w:val="20"/>
        </w:rPr>
        <w:t>would</w:t>
      </w:r>
      <w:r>
        <w:rPr>
          <w:color w:val="221F1F"/>
          <w:spacing w:val="-4"/>
          <w:sz w:val="20"/>
        </w:rPr>
        <w:t xml:space="preserve"> </w:t>
      </w:r>
      <w:r>
        <w:rPr>
          <w:color w:val="221F1F"/>
          <w:sz w:val="20"/>
        </w:rPr>
        <w:t>suffer</w:t>
      </w:r>
      <w:r>
        <w:rPr>
          <w:color w:val="221F1F"/>
          <w:spacing w:val="-4"/>
          <w:sz w:val="20"/>
        </w:rPr>
        <w:t xml:space="preserve"> </w:t>
      </w:r>
      <w:r>
        <w:rPr>
          <w:color w:val="221F1F"/>
          <w:sz w:val="20"/>
        </w:rPr>
        <w:t>serious</w:t>
      </w:r>
      <w:r>
        <w:rPr>
          <w:color w:val="221F1F"/>
          <w:spacing w:val="-8"/>
          <w:sz w:val="20"/>
        </w:rPr>
        <w:t xml:space="preserve"> </w:t>
      </w:r>
      <w:r>
        <w:rPr>
          <w:color w:val="221F1F"/>
          <w:sz w:val="20"/>
        </w:rPr>
        <w:t>harm</w:t>
      </w:r>
      <w:r>
        <w:rPr>
          <w:color w:val="221F1F"/>
          <w:spacing w:val="-6"/>
          <w:sz w:val="20"/>
        </w:rPr>
        <w:t xml:space="preserve"> </w:t>
      </w:r>
      <w:r>
        <w:rPr>
          <w:color w:val="221F1F"/>
          <w:sz w:val="20"/>
        </w:rPr>
        <w:t>or</w:t>
      </w:r>
      <w:r>
        <w:rPr>
          <w:color w:val="221F1F"/>
          <w:spacing w:val="-7"/>
          <w:sz w:val="20"/>
        </w:rPr>
        <w:t xml:space="preserve"> </w:t>
      </w:r>
      <w:r>
        <w:rPr>
          <w:color w:val="221F1F"/>
          <w:sz w:val="20"/>
        </w:rPr>
        <w:t>physical</w:t>
      </w:r>
      <w:r>
        <w:rPr>
          <w:color w:val="221F1F"/>
          <w:spacing w:val="-5"/>
          <w:sz w:val="20"/>
        </w:rPr>
        <w:t xml:space="preserve"> </w:t>
      </w:r>
      <w:r>
        <w:rPr>
          <w:color w:val="221F1F"/>
          <w:sz w:val="20"/>
        </w:rPr>
        <w:t>restraint;</w:t>
      </w:r>
      <w:r>
        <w:rPr>
          <w:color w:val="221F1F"/>
          <w:spacing w:val="-5"/>
          <w:sz w:val="20"/>
        </w:rPr>
        <w:t xml:space="preserve"> </w:t>
      </w:r>
      <w:r>
        <w:rPr>
          <w:color w:val="221F1F"/>
          <w:sz w:val="20"/>
        </w:rPr>
        <w:t>or</w:t>
      </w:r>
    </w:p>
    <w:p w14:paraId="4D1E3F75" w14:textId="77777777" w:rsidR="00016C31" w:rsidRDefault="00016C31">
      <w:pPr>
        <w:pStyle w:val="BodyText"/>
        <w:spacing w:before="10"/>
        <w:rPr>
          <w:sz w:val="19"/>
        </w:rPr>
      </w:pPr>
    </w:p>
    <w:p w14:paraId="1C754831" w14:textId="77777777" w:rsidR="00016C31" w:rsidRDefault="00632607">
      <w:pPr>
        <w:pStyle w:val="ListParagraph"/>
        <w:numPr>
          <w:ilvl w:val="1"/>
          <w:numId w:val="78"/>
        </w:numPr>
        <w:tabs>
          <w:tab w:val="left" w:pos="441"/>
        </w:tabs>
        <w:spacing w:line="480" w:lineRule="auto"/>
        <w:ind w:right="6126" w:hanging="287"/>
        <w:jc w:val="left"/>
        <w:rPr>
          <w:sz w:val="20"/>
        </w:rPr>
      </w:pPr>
      <w:r>
        <w:rPr>
          <w:color w:val="221F1F"/>
          <w:sz w:val="20"/>
        </w:rPr>
        <w:t>The</w:t>
      </w:r>
      <w:r>
        <w:rPr>
          <w:color w:val="221F1F"/>
          <w:spacing w:val="-9"/>
          <w:sz w:val="20"/>
        </w:rPr>
        <w:t xml:space="preserve"> </w:t>
      </w:r>
      <w:r>
        <w:rPr>
          <w:color w:val="221F1F"/>
          <w:sz w:val="20"/>
        </w:rPr>
        <w:t>abuse</w:t>
      </w:r>
      <w:r>
        <w:rPr>
          <w:color w:val="221F1F"/>
          <w:spacing w:val="-12"/>
          <w:sz w:val="20"/>
        </w:rPr>
        <w:t xml:space="preserve"> </w:t>
      </w:r>
      <w:r>
        <w:rPr>
          <w:color w:val="221F1F"/>
          <w:sz w:val="20"/>
        </w:rPr>
        <w:t>or</w:t>
      </w:r>
      <w:r>
        <w:rPr>
          <w:color w:val="221F1F"/>
          <w:spacing w:val="-9"/>
          <w:sz w:val="20"/>
        </w:rPr>
        <w:t xml:space="preserve"> </w:t>
      </w:r>
      <w:r>
        <w:rPr>
          <w:color w:val="221F1F"/>
          <w:sz w:val="20"/>
        </w:rPr>
        <w:t>threatened</w:t>
      </w:r>
      <w:r>
        <w:rPr>
          <w:color w:val="221F1F"/>
          <w:spacing w:val="-8"/>
          <w:sz w:val="20"/>
        </w:rPr>
        <w:t xml:space="preserve"> </w:t>
      </w:r>
      <w:r>
        <w:rPr>
          <w:color w:val="221F1F"/>
          <w:sz w:val="20"/>
        </w:rPr>
        <w:t>abuse</w:t>
      </w:r>
      <w:r>
        <w:rPr>
          <w:color w:val="221F1F"/>
          <w:spacing w:val="-12"/>
          <w:sz w:val="20"/>
        </w:rPr>
        <w:t xml:space="preserve"> </w:t>
      </w:r>
      <w:r>
        <w:rPr>
          <w:color w:val="221F1F"/>
          <w:sz w:val="20"/>
        </w:rPr>
        <w:t>of</w:t>
      </w:r>
      <w:r>
        <w:rPr>
          <w:color w:val="221F1F"/>
          <w:spacing w:val="-9"/>
          <w:sz w:val="20"/>
        </w:rPr>
        <w:t xml:space="preserve"> </w:t>
      </w:r>
      <w:r>
        <w:rPr>
          <w:color w:val="221F1F"/>
          <w:sz w:val="20"/>
        </w:rPr>
        <w:t>the</w:t>
      </w:r>
      <w:r>
        <w:rPr>
          <w:color w:val="221F1F"/>
          <w:spacing w:val="-9"/>
          <w:sz w:val="20"/>
        </w:rPr>
        <w:t xml:space="preserve"> </w:t>
      </w:r>
      <w:r>
        <w:rPr>
          <w:color w:val="221F1F"/>
          <w:sz w:val="20"/>
        </w:rPr>
        <w:t>legal</w:t>
      </w:r>
      <w:r>
        <w:rPr>
          <w:color w:val="221F1F"/>
          <w:spacing w:val="-12"/>
          <w:sz w:val="20"/>
        </w:rPr>
        <w:t xml:space="preserve"> </w:t>
      </w:r>
      <w:r>
        <w:rPr>
          <w:color w:val="221F1F"/>
          <w:sz w:val="20"/>
        </w:rPr>
        <w:t>process. “Severe forms of trafficking in persons” means—</w:t>
      </w:r>
    </w:p>
    <w:p w14:paraId="5A5F4DBA" w14:textId="77777777" w:rsidR="00016C31" w:rsidRDefault="00632607">
      <w:pPr>
        <w:pStyle w:val="ListParagraph"/>
        <w:numPr>
          <w:ilvl w:val="2"/>
          <w:numId w:val="78"/>
        </w:numPr>
        <w:tabs>
          <w:tab w:val="left" w:pos="724"/>
        </w:tabs>
        <w:spacing w:before="2"/>
        <w:ind w:right="1253" w:hanging="3"/>
        <w:jc w:val="left"/>
        <w:rPr>
          <w:sz w:val="20"/>
        </w:rPr>
      </w:pPr>
      <w:r>
        <w:rPr>
          <w:color w:val="221F1F"/>
          <w:sz w:val="20"/>
        </w:rPr>
        <w:t>Sex</w:t>
      </w:r>
      <w:r>
        <w:rPr>
          <w:color w:val="221F1F"/>
          <w:spacing w:val="-4"/>
          <w:sz w:val="20"/>
        </w:rPr>
        <w:t xml:space="preserve"> </w:t>
      </w:r>
      <w:r>
        <w:rPr>
          <w:color w:val="221F1F"/>
          <w:sz w:val="20"/>
        </w:rPr>
        <w:t>trafficking</w:t>
      </w:r>
      <w:r>
        <w:rPr>
          <w:color w:val="221F1F"/>
          <w:spacing w:val="-3"/>
          <w:sz w:val="20"/>
        </w:rPr>
        <w:t xml:space="preserve"> </w:t>
      </w:r>
      <w:r>
        <w:rPr>
          <w:color w:val="221F1F"/>
          <w:sz w:val="20"/>
        </w:rPr>
        <w:t>in</w:t>
      </w:r>
      <w:r>
        <w:rPr>
          <w:color w:val="221F1F"/>
          <w:spacing w:val="-7"/>
          <w:sz w:val="20"/>
        </w:rPr>
        <w:t xml:space="preserve"> </w:t>
      </w:r>
      <w:r>
        <w:rPr>
          <w:color w:val="221F1F"/>
          <w:sz w:val="20"/>
        </w:rPr>
        <w:t>which</w:t>
      </w:r>
      <w:r>
        <w:rPr>
          <w:color w:val="221F1F"/>
          <w:spacing w:val="-4"/>
          <w:sz w:val="20"/>
        </w:rPr>
        <w:t xml:space="preserve"> </w:t>
      </w:r>
      <w:r>
        <w:rPr>
          <w:color w:val="221F1F"/>
          <w:sz w:val="20"/>
        </w:rPr>
        <w:t>a</w:t>
      </w:r>
      <w:r>
        <w:rPr>
          <w:color w:val="221F1F"/>
          <w:spacing w:val="-7"/>
          <w:sz w:val="20"/>
        </w:rPr>
        <w:t xml:space="preserve"> </w:t>
      </w:r>
      <w:r>
        <w:rPr>
          <w:color w:val="221F1F"/>
          <w:sz w:val="20"/>
        </w:rPr>
        <w:t>commercial</w:t>
      </w:r>
      <w:r>
        <w:rPr>
          <w:color w:val="221F1F"/>
          <w:spacing w:val="-4"/>
          <w:sz w:val="20"/>
        </w:rPr>
        <w:t xml:space="preserve"> </w:t>
      </w:r>
      <w:r>
        <w:rPr>
          <w:color w:val="221F1F"/>
          <w:sz w:val="20"/>
        </w:rPr>
        <w:t>sex</w:t>
      </w:r>
      <w:r>
        <w:rPr>
          <w:color w:val="221F1F"/>
          <w:spacing w:val="-4"/>
          <w:sz w:val="20"/>
        </w:rPr>
        <w:t xml:space="preserve"> </w:t>
      </w:r>
      <w:r>
        <w:rPr>
          <w:color w:val="221F1F"/>
          <w:sz w:val="20"/>
        </w:rPr>
        <w:t>act</w:t>
      </w:r>
      <w:r>
        <w:rPr>
          <w:color w:val="221F1F"/>
          <w:spacing w:val="-6"/>
          <w:sz w:val="20"/>
        </w:rPr>
        <w:t xml:space="preserve"> </w:t>
      </w:r>
      <w:r>
        <w:rPr>
          <w:color w:val="221F1F"/>
          <w:sz w:val="20"/>
        </w:rPr>
        <w:t>is</w:t>
      </w:r>
      <w:r>
        <w:rPr>
          <w:color w:val="221F1F"/>
          <w:spacing w:val="-6"/>
          <w:sz w:val="20"/>
        </w:rPr>
        <w:t xml:space="preserve"> </w:t>
      </w:r>
      <w:r>
        <w:rPr>
          <w:color w:val="221F1F"/>
          <w:sz w:val="20"/>
        </w:rPr>
        <w:t>induced</w:t>
      </w:r>
      <w:r>
        <w:rPr>
          <w:color w:val="221F1F"/>
          <w:spacing w:val="-4"/>
          <w:sz w:val="20"/>
        </w:rPr>
        <w:t xml:space="preserve"> </w:t>
      </w:r>
      <w:r>
        <w:rPr>
          <w:color w:val="221F1F"/>
          <w:sz w:val="20"/>
        </w:rPr>
        <w:t>by</w:t>
      </w:r>
      <w:r>
        <w:rPr>
          <w:color w:val="221F1F"/>
          <w:spacing w:val="-7"/>
          <w:sz w:val="20"/>
        </w:rPr>
        <w:t xml:space="preserve"> </w:t>
      </w:r>
      <w:r>
        <w:rPr>
          <w:color w:val="221F1F"/>
          <w:sz w:val="20"/>
        </w:rPr>
        <w:t>force,</w:t>
      </w:r>
      <w:r>
        <w:rPr>
          <w:color w:val="221F1F"/>
          <w:spacing w:val="-4"/>
          <w:sz w:val="20"/>
        </w:rPr>
        <w:t xml:space="preserve"> </w:t>
      </w:r>
      <w:r>
        <w:rPr>
          <w:color w:val="221F1F"/>
          <w:sz w:val="20"/>
        </w:rPr>
        <w:t>fraud,</w:t>
      </w:r>
      <w:r>
        <w:rPr>
          <w:color w:val="221F1F"/>
          <w:spacing w:val="-7"/>
          <w:sz w:val="20"/>
        </w:rPr>
        <w:t xml:space="preserve"> </w:t>
      </w:r>
      <w:r>
        <w:rPr>
          <w:color w:val="221F1F"/>
          <w:sz w:val="20"/>
        </w:rPr>
        <w:t>or</w:t>
      </w:r>
      <w:r>
        <w:rPr>
          <w:color w:val="221F1F"/>
          <w:spacing w:val="-7"/>
          <w:sz w:val="20"/>
        </w:rPr>
        <w:t xml:space="preserve"> </w:t>
      </w:r>
      <w:r>
        <w:rPr>
          <w:color w:val="221F1F"/>
          <w:sz w:val="20"/>
        </w:rPr>
        <w:t>coercion,</w:t>
      </w:r>
      <w:r>
        <w:rPr>
          <w:color w:val="221F1F"/>
          <w:spacing w:val="-4"/>
          <w:sz w:val="20"/>
        </w:rPr>
        <w:t xml:space="preserve"> </w:t>
      </w:r>
      <w:r>
        <w:rPr>
          <w:color w:val="221F1F"/>
          <w:sz w:val="20"/>
        </w:rPr>
        <w:t>or</w:t>
      </w:r>
      <w:r>
        <w:rPr>
          <w:color w:val="221F1F"/>
          <w:spacing w:val="-5"/>
          <w:sz w:val="20"/>
        </w:rPr>
        <w:t xml:space="preserve"> </w:t>
      </w:r>
      <w:r>
        <w:rPr>
          <w:color w:val="221F1F"/>
          <w:sz w:val="20"/>
        </w:rPr>
        <w:t>in</w:t>
      </w:r>
      <w:r>
        <w:rPr>
          <w:color w:val="221F1F"/>
          <w:spacing w:val="-4"/>
          <w:sz w:val="20"/>
        </w:rPr>
        <w:t xml:space="preserve"> </w:t>
      </w:r>
      <w:r>
        <w:rPr>
          <w:color w:val="221F1F"/>
          <w:sz w:val="20"/>
        </w:rPr>
        <w:t>which</w:t>
      </w:r>
      <w:r>
        <w:rPr>
          <w:color w:val="221F1F"/>
          <w:spacing w:val="-3"/>
          <w:sz w:val="20"/>
        </w:rPr>
        <w:t xml:space="preserve"> </w:t>
      </w:r>
      <w:r>
        <w:rPr>
          <w:color w:val="221F1F"/>
          <w:sz w:val="20"/>
        </w:rPr>
        <w:t>the</w:t>
      </w:r>
      <w:r>
        <w:rPr>
          <w:color w:val="221F1F"/>
          <w:spacing w:val="-7"/>
          <w:sz w:val="20"/>
        </w:rPr>
        <w:t xml:space="preserve"> </w:t>
      </w:r>
      <w:r>
        <w:rPr>
          <w:color w:val="221F1F"/>
          <w:sz w:val="20"/>
        </w:rPr>
        <w:t>person induced to perform such act has not attained 18 years of age; or</w:t>
      </w:r>
    </w:p>
    <w:p w14:paraId="1535AED1" w14:textId="77777777" w:rsidR="00016C31" w:rsidRDefault="00016C31">
      <w:pPr>
        <w:pStyle w:val="BodyText"/>
        <w:spacing w:before="10"/>
        <w:rPr>
          <w:sz w:val="19"/>
        </w:rPr>
      </w:pPr>
    </w:p>
    <w:p w14:paraId="47803E06" w14:textId="77777777" w:rsidR="00016C31" w:rsidRDefault="00632607">
      <w:pPr>
        <w:pStyle w:val="ListParagraph"/>
        <w:numPr>
          <w:ilvl w:val="2"/>
          <w:numId w:val="78"/>
        </w:numPr>
        <w:tabs>
          <w:tab w:val="left" w:pos="441"/>
        </w:tabs>
        <w:ind w:right="969" w:hanging="287"/>
        <w:jc w:val="left"/>
        <w:rPr>
          <w:sz w:val="20"/>
        </w:rPr>
      </w:pPr>
      <w:r>
        <w:rPr>
          <w:color w:val="221F1F"/>
          <w:sz w:val="20"/>
        </w:rPr>
        <w:t>The</w:t>
      </w:r>
      <w:r>
        <w:rPr>
          <w:color w:val="221F1F"/>
          <w:spacing w:val="-5"/>
          <w:sz w:val="20"/>
        </w:rPr>
        <w:t xml:space="preserve"> </w:t>
      </w:r>
      <w:r>
        <w:rPr>
          <w:color w:val="221F1F"/>
          <w:sz w:val="20"/>
        </w:rPr>
        <w:t>recruitment,</w:t>
      </w:r>
      <w:r>
        <w:rPr>
          <w:color w:val="221F1F"/>
          <w:spacing w:val="-6"/>
          <w:sz w:val="20"/>
        </w:rPr>
        <w:t xml:space="preserve"> </w:t>
      </w:r>
      <w:r>
        <w:rPr>
          <w:color w:val="221F1F"/>
          <w:sz w:val="20"/>
        </w:rPr>
        <w:t>harboring,</w:t>
      </w:r>
      <w:r>
        <w:rPr>
          <w:color w:val="221F1F"/>
          <w:spacing w:val="-4"/>
          <w:sz w:val="20"/>
        </w:rPr>
        <w:t xml:space="preserve"> </w:t>
      </w:r>
      <w:r>
        <w:rPr>
          <w:color w:val="221F1F"/>
          <w:sz w:val="20"/>
        </w:rPr>
        <w:t>transportation,</w:t>
      </w:r>
      <w:r>
        <w:rPr>
          <w:color w:val="221F1F"/>
          <w:spacing w:val="-5"/>
          <w:sz w:val="20"/>
        </w:rPr>
        <w:t xml:space="preserve"> </w:t>
      </w:r>
      <w:r>
        <w:rPr>
          <w:color w:val="221F1F"/>
          <w:sz w:val="20"/>
        </w:rPr>
        <w:t>provision,</w:t>
      </w:r>
      <w:r>
        <w:rPr>
          <w:color w:val="221F1F"/>
          <w:spacing w:val="-6"/>
          <w:sz w:val="20"/>
        </w:rPr>
        <w:t xml:space="preserve"> </w:t>
      </w:r>
      <w:r>
        <w:rPr>
          <w:color w:val="221F1F"/>
          <w:sz w:val="20"/>
        </w:rPr>
        <w:t>or</w:t>
      </w:r>
      <w:r>
        <w:rPr>
          <w:color w:val="221F1F"/>
          <w:spacing w:val="-7"/>
          <w:sz w:val="20"/>
        </w:rPr>
        <w:t xml:space="preserve"> </w:t>
      </w:r>
      <w:r>
        <w:rPr>
          <w:color w:val="221F1F"/>
          <w:sz w:val="20"/>
        </w:rPr>
        <w:t>obtaining</w:t>
      </w:r>
      <w:r>
        <w:rPr>
          <w:color w:val="221F1F"/>
          <w:spacing w:val="-3"/>
          <w:sz w:val="20"/>
        </w:rPr>
        <w:t xml:space="preserve"> </w:t>
      </w:r>
      <w:r>
        <w:rPr>
          <w:color w:val="221F1F"/>
          <w:sz w:val="20"/>
        </w:rPr>
        <w:t>of</w:t>
      </w:r>
      <w:r>
        <w:rPr>
          <w:color w:val="221F1F"/>
          <w:spacing w:val="-5"/>
          <w:sz w:val="20"/>
        </w:rPr>
        <w:t xml:space="preserve"> </w:t>
      </w:r>
      <w:r>
        <w:rPr>
          <w:color w:val="221F1F"/>
          <w:sz w:val="20"/>
        </w:rPr>
        <w:t>a</w:t>
      </w:r>
      <w:r>
        <w:rPr>
          <w:color w:val="221F1F"/>
          <w:spacing w:val="-8"/>
          <w:sz w:val="20"/>
        </w:rPr>
        <w:t xml:space="preserve"> </w:t>
      </w:r>
      <w:r>
        <w:rPr>
          <w:color w:val="221F1F"/>
          <w:sz w:val="20"/>
        </w:rPr>
        <w:t>person</w:t>
      </w:r>
      <w:r>
        <w:rPr>
          <w:color w:val="221F1F"/>
          <w:spacing w:val="-6"/>
          <w:sz w:val="20"/>
        </w:rPr>
        <w:t xml:space="preserve"> </w:t>
      </w:r>
      <w:r>
        <w:rPr>
          <w:color w:val="221F1F"/>
          <w:sz w:val="20"/>
        </w:rPr>
        <w:t>for</w:t>
      </w:r>
      <w:r>
        <w:rPr>
          <w:color w:val="221F1F"/>
          <w:spacing w:val="-4"/>
          <w:sz w:val="20"/>
        </w:rPr>
        <w:t xml:space="preserve"> </w:t>
      </w:r>
      <w:r>
        <w:rPr>
          <w:color w:val="221F1F"/>
          <w:sz w:val="20"/>
        </w:rPr>
        <w:t>labor</w:t>
      </w:r>
      <w:r>
        <w:rPr>
          <w:color w:val="221F1F"/>
          <w:spacing w:val="-7"/>
          <w:sz w:val="20"/>
        </w:rPr>
        <w:t xml:space="preserve"> </w:t>
      </w:r>
      <w:r>
        <w:rPr>
          <w:color w:val="221F1F"/>
          <w:sz w:val="20"/>
        </w:rPr>
        <w:t>or</w:t>
      </w:r>
      <w:r>
        <w:rPr>
          <w:color w:val="221F1F"/>
          <w:spacing w:val="-7"/>
          <w:sz w:val="20"/>
        </w:rPr>
        <w:t xml:space="preserve"> </w:t>
      </w:r>
      <w:r>
        <w:rPr>
          <w:color w:val="221F1F"/>
          <w:sz w:val="20"/>
        </w:rPr>
        <w:t>services,</w:t>
      </w:r>
      <w:r>
        <w:rPr>
          <w:color w:val="221F1F"/>
          <w:spacing w:val="-4"/>
          <w:sz w:val="20"/>
        </w:rPr>
        <w:t xml:space="preserve"> </w:t>
      </w:r>
      <w:proofErr w:type="gramStart"/>
      <w:r>
        <w:rPr>
          <w:color w:val="221F1F"/>
          <w:sz w:val="20"/>
        </w:rPr>
        <w:t>through</w:t>
      </w:r>
      <w:r>
        <w:rPr>
          <w:color w:val="221F1F"/>
          <w:spacing w:val="-3"/>
          <w:sz w:val="20"/>
        </w:rPr>
        <w:t xml:space="preserve"> </w:t>
      </w:r>
      <w:r>
        <w:rPr>
          <w:color w:val="221F1F"/>
          <w:sz w:val="20"/>
        </w:rPr>
        <w:t>the</w:t>
      </w:r>
      <w:r>
        <w:rPr>
          <w:color w:val="221F1F"/>
          <w:spacing w:val="-3"/>
          <w:sz w:val="20"/>
        </w:rPr>
        <w:t xml:space="preserve"> </w:t>
      </w:r>
      <w:r>
        <w:rPr>
          <w:color w:val="221F1F"/>
          <w:sz w:val="20"/>
        </w:rPr>
        <w:t>use of</w:t>
      </w:r>
      <w:proofErr w:type="gramEnd"/>
      <w:r>
        <w:rPr>
          <w:color w:val="221F1F"/>
          <w:sz w:val="20"/>
        </w:rPr>
        <w:t xml:space="preserve"> force, fraud, or coercion for the purpose of subjection to involuntary servitude, peonage, debt bondage, or </w:t>
      </w:r>
      <w:r>
        <w:rPr>
          <w:color w:val="221F1F"/>
          <w:spacing w:val="-2"/>
          <w:sz w:val="20"/>
        </w:rPr>
        <w:t>slavery.</w:t>
      </w:r>
    </w:p>
    <w:p w14:paraId="1DD84B91" w14:textId="77777777" w:rsidR="00016C31" w:rsidRDefault="00016C31">
      <w:pPr>
        <w:pStyle w:val="BodyText"/>
      </w:pPr>
    </w:p>
    <w:p w14:paraId="0DD7B5EC" w14:textId="77777777" w:rsidR="00016C31" w:rsidRDefault="00632607">
      <w:pPr>
        <w:pStyle w:val="BodyText"/>
        <w:ind w:left="219" w:right="999"/>
      </w:pPr>
      <w:r>
        <w:rPr>
          <w:color w:val="221F1F"/>
        </w:rPr>
        <w:t>“Sex</w:t>
      </w:r>
      <w:r>
        <w:rPr>
          <w:color w:val="221F1F"/>
          <w:spacing w:val="-4"/>
        </w:rPr>
        <w:t xml:space="preserve"> </w:t>
      </w:r>
      <w:r>
        <w:rPr>
          <w:color w:val="221F1F"/>
        </w:rPr>
        <w:t>trafficking”</w:t>
      </w:r>
      <w:r>
        <w:rPr>
          <w:color w:val="221F1F"/>
          <w:spacing w:val="-6"/>
        </w:rPr>
        <w:t xml:space="preserve"> </w:t>
      </w:r>
      <w:r>
        <w:rPr>
          <w:color w:val="221F1F"/>
        </w:rPr>
        <w:t>means</w:t>
      </w:r>
      <w:r>
        <w:rPr>
          <w:color w:val="221F1F"/>
          <w:spacing w:val="-8"/>
        </w:rPr>
        <w:t xml:space="preserve"> </w:t>
      </w:r>
      <w:r>
        <w:rPr>
          <w:color w:val="221F1F"/>
        </w:rPr>
        <w:t>the</w:t>
      </w:r>
      <w:r>
        <w:rPr>
          <w:color w:val="221F1F"/>
          <w:spacing w:val="-5"/>
        </w:rPr>
        <w:t xml:space="preserve"> </w:t>
      </w:r>
      <w:r>
        <w:rPr>
          <w:color w:val="221F1F"/>
        </w:rPr>
        <w:t>recruitment,</w:t>
      </w:r>
      <w:r>
        <w:rPr>
          <w:color w:val="221F1F"/>
          <w:spacing w:val="-6"/>
        </w:rPr>
        <w:t xml:space="preserve"> </w:t>
      </w:r>
      <w:r>
        <w:rPr>
          <w:color w:val="221F1F"/>
        </w:rPr>
        <w:t>harboring,</w:t>
      </w:r>
      <w:r>
        <w:rPr>
          <w:color w:val="221F1F"/>
          <w:spacing w:val="-6"/>
        </w:rPr>
        <w:t xml:space="preserve"> </w:t>
      </w:r>
      <w:r>
        <w:rPr>
          <w:color w:val="221F1F"/>
        </w:rPr>
        <w:t>transportation,</w:t>
      </w:r>
      <w:r>
        <w:rPr>
          <w:color w:val="221F1F"/>
          <w:spacing w:val="-3"/>
        </w:rPr>
        <w:t xml:space="preserve"> </w:t>
      </w:r>
      <w:r>
        <w:rPr>
          <w:color w:val="221F1F"/>
        </w:rPr>
        <w:t>provision,</w:t>
      </w:r>
      <w:r>
        <w:rPr>
          <w:color w:val="221F1F"/>
          <w:spacing w:val="-6"/>
        </w:rPr>
        <w:t xml:space="preserve"> </w:t>
      </w:r>
      <w:r>
        <w:rPr>
          <w:color w:val="221F1F"/>
        </w:rPr>
        <w:t>or</w:t>
      </w:r>
      <w:r>
        <w:rPr>
          <w:color w:val="221F1F"/>
          <w:spacing w:val="-7"/>
        </w:rPr>
        <w:t xml:space="preserve"> </w:t>
      </w:r>
      <w:r>
        <w:rPr>
          <w:color w:val="221F1F"/>
        </w:rPr>
        <w:t>obtaining</w:t>
      </w:r>
      <w:r>
        <w:rPr>
          <w:color w:val="221F1F"/>
          <w:spacing w:val="-6"/>
        </w:rPr>
        <w:t xml:space="preserve"> </w:t>
      </w:r>
      <w:r>
        <w:rPr>
          <w:color w:val="221F1F"/>
        </w:rPr>
        <w:t>of</w:t>
      </w:r>
      <w:r>
        <w:rPr>
          <w:color w:val="221F1F"/>
          <w:spacing w:val="-5"/>
        </w:rPr>
        <w:t xml:space="preserve"> </w:t>
      </w:r>
      <w:r>
        <w:rPr>
          <w:color w:val="221F1F"/>
        </w:rPr>
        <w:t>a</w:t>
      </w:r>
      <w:r>
        <w:rPr>
          <w:color w:val="221F1F"/>
          <w:spacing w:val="-8"/>
        </w:rPr>
        <w:t xml:space="preserve"> </w:t>
      </w:r>
      <w:r>
        <w:rPr>
          <w:color w:val="221F1F"/>
        </w:rPr>
        <w:t>person</w:t>
      </w:r>
      <w:r>
        <w:rPr>
          <w:color w:val="221F1F"/>
          <w:spacing w:val="-3"/>
        </w:rPr>
        <w:t xml:space="preserve"> </w:t>
      </w:r>
      <w:r>
        <w:rPr>
          <w:color w:val="221F1F"/>
        </w:rPr>
        <w:t>for</w:t>
      </w:r>
      <w:r>
        <w:rPr>
          <w:color w:val="221F1F"/>
          <w:spacing w:val="-4"/>
        </w:rPr>
        <w:t xml:space="preserve"> </w:t>
      </w:r>
      <w:r>
        <w:rPr>
          <w:color w:val="221F1F"/>
        </w:rPr>
        <w:t>the</w:t>
      </w:r>
      <w:r>
        <w:rPr>
          <w:color w:val="221F1F"/>
          <w:spacing w:val="-5"/>
        </w:rPr>
        <w:t xml:space="preserve"> </w:t>
      </w:r>
      <w:r>
        <w:rPr>
          <w:color w:val="221F1F"/>
        </w:rPr>
        <w:t>purpose of a commercial sex act.</w:t>
      </w:r>
    </w:p>
    <w:p w14:paraId="276AD3B6" w14:textId="77777777" w:rsidR="00016C31" w:rsidRDefault="00016C31">
      <w:pPr>
        <w:pStyle w:val="BodyText"/>
        <w:spacing w:before="1"/>
      </w:pPr>
    </w:p>
    <w:p w14:paraId="4848B0B4" w14:textId="77777777" w:rsidR="00016C31" w:rsidRDefault="00632607">
      <w:pPr>
        <w:pStyle w:val="BodyText"/>
        <w:ind w:left="219" w:right="999"/>
      </w:pPr>
      <w:r>
        <w:rPr>
          <w:color w:val="221F1F"/>
        </w:rPr>
        <w:t>“Subcontract”</w:t>
      </w:r>
      <w:r>
        <w:rPr>
          <w:color w:val="221F1F"/>
          <w:spacing w:val="-4"/>
        </w:rPr>
        <w:t xml:space="preserve"> </w:t>
      </w:r>
      <w:r>
        <w:rPr>
          <w:color w:val="221F1F"/>
        </w:rPr>
        <w:t>means</w:t>
      </w:r>
      <w:r>
        <w:rPr>
          <w:color w:val="221F1F"/>
          <w:spacing w:val="-6"/>
        </w:rPr>
        <w:t xml:space="preserve"> </w:t>
      </w:r>
      <w:r>
        <w:rPr>
          <w:color w:val="221F1F"/>
        </w:rPr>
        <w:t>any</w:t>
      </w:r>
      <w:r>
        <w:rPr>
          <w:color w:val="221F1F"/>
          <w:spacing w:val="-4"/>
        </w:rPr>
        <w:t xml:space="preserve"> </w:t>
      </w:r>
      <w:r>
        <w:rPr>
          <w:color w:val="221F1F"/>
        </w:rPr>
        <w:t>contract</w:t>
      </w:r>
      <w:r>
        <w:rPr>
          <w:color w:val="221F1F"/>
          <w:spacing w:val="-4"/>
        </w:rPr>
        <w:t xml:space="preserve"> </w:t>
      </w:r>
      <w:proofErr w:type="gramStart"/>
      <w:r>
        <w:rPr>
          <w:color w:val="221F1F"/>
        </w:rPr>
        <w:t>entered</w:t>
      </w:r>
      <w:r>
        <w:rPr>
          <w:color w:val="221F1F"/>
          <w:spacing w:val="-6"/>
        </w:rPr>
        <w:t xml:space="preserve"> </w:t>
      </w:r>
      <w:r>
        <w:rPr>
          <w:color w:val="221F1F"/>
        </w:rPr>
        <w:t>into</w:t>
      </w:r>
      <w:proofErr w:type="gramEnd"/>
      <w:r>
        <w:rPr>
          <w:color w:val="221F1F"/>
          <w:spacing w:val="-7"/>
        </w:rPr>
        <w:t xml:space="preserve"> </w:t>
      </w:r>
      <w:r>
        <w:rPr>
          <w:color w:val="221F1F"/>
        </w:rPr>
        <w:t>by</w:t>
      </w:r>
      <w:r>
        <w:rPr>
          <w:color w:val="221F1F"/>
          <w:spacing w:val="-4"/>
        </w:rPr>
        <w:t xml:space="preserve"> </w:t>
      </w:r>
      <w:r>
        <w:rPr>
          <w:color w:val="221F1F"/>
        </w:rPr>
        <w:t>a</w:t>
      </w:r>
      <w:r>
        <w:rPr>
          <w:color w:val="221F1F"/>
          <w:spacing w:val="-8"/>
        </w:rPr>
        <w:t xml:space="preserve"> </w:t>
      </w:r>
      <w:r>
        <w:rPr>
          <w:color w:val="221F1F"/>
        </w:rPr>
        <w:t>subcontractor</w:t>
      </w:r>
      <w:r>
        <w:rPr>
          <w:color w:val="221F1F"/>
          <w:spacing w:val="-3"/>
        </w:rPr>
        <w:t xml:space="preserve"> </w:t>
      </w:r>
      <w:r>
        <w:rPr>
          <w:color w:val="221F1F"/>
        </w:rPr>
        <w:t>to</w:t>
      </w:r>
      <w:r>
        <w:rPr>
          <w:color w:val="221F1F"/>
          <w:spacing w:val="-6"/>
        </w:rPr>
        <w:t xml:space="preserve"> </w:t>
      </w:r>
      <w:r>
        <w:rPr>
          <w:color w:val="221F1F"/>
        </w:rPr>
        <w:t>furnish</w:t>
      </w:r>
      <w:r>
        <w:rPr>
          <w:color w:val="221F1F"/>
          <w:spacing w:val="-4"/>
        </w:rPr>
        <w:t xml:space="preserve"> </w:t>
      </w:r>
      <w:r>
        <w:rPr>
          <w:color w:val="221F1F"/>
        </w:rPr>
        <w:t>supplies</w:t>
      </w:r>
      <w:r>
        <w:rPr>
          <w:color w:val="221F1F"/>
          <w:spacing w:val="-6"/>
        </w:rPr>
        <w:t xml:space="preserve"> </w:t>
      </w:r>
      <w:r>
        <w:rPr>
          <w:color w:val="221F1F"/>
        </w:rPr>
        <w:t>or</w:t>
      </w:r>
      <w:r>
        <w:rPr>
          <w:color w:val="221F1F"/>
          <w:spacing w:val="-7"/>
        </w:rPr>
        <w:t xml:space="preserve"> </w:t>
      </w:r>
      <w:r>
        <w:rPr>
          <w:color w:val="221F1F"/>
        </w:rPr>
        <w:t>services</w:t>
      </w:r>
      <w:r>
        <w:rPr>
          <w:color w:val="221F1F"/>
          <w:spacing w:val="-5"/>
        </w:rPr>
        <w:t xml:space="preserve"> </w:t>
      </w:r>
      <w:r>
        <w:rPr>
          <w:color w:val="221F1F"/>
        </w:rPr>
        <w:t>for</w:t>
      </w:r>
      <w:r>
        <w:rPr>
          <w:color w:val="221F1F"/>
          <w:spacing w:val="-6"/>
        </w:rPr>
        <w:t xml:space="preserve"> </w:t>
      </w:r>
      <w:r>
        <w:rPr>
          <w:color w:val="221F1F"/>
        </w:rPr>
        <w:t>performance</w:t>
      </w:r>
      <w:r>
        <w:rPr>
          <w:color w:val="221F1F"/>
          <w:spacing w:val="-6"/>
        </w:rPr>
        <w:t xml:space="preserve"> </w:t>
      </w:r>
      <w:r>
        <w:rPr>
          <w:color w:val="221F1F"/>
        </w:rPr>
        <w:t>of</w:t>
      </w:r>
      <w:r>
        <w:rPr>
          <w:color w:val="221F1F"/>
          <w:spacing w:val="-5"/>
        </w:rPr>
        <w:t xml:space="preserve"> </w:t>
      </w:r>
      <w:r>
        <w:rPr>
          <w:color w:val="221F1F"/>
        </w:rPr>
        <w:t>a prime contract or a subcontract.</w:t>
      </w:r>
    </w:p>
    <w:p w14:paraId="27AFBD16" w14:textId="77777777" w:rsidR="00016C31" w:rsidRDefault="00016C31">
      <w:pPr>
        <w:pStyle w:val="BodyText"/>
        <w:spacing w:before="11"/>
        <w:rPr>
          <w:sz w:val="19"/>
        </w:rPr>
      </w:pPr>
    </w:p>
    <w:p w14:paraId="1BF5CAB6" w14:textId="77777777" w:rsidR="00016C31" w:rsidRDefault="00632607">
      <w:pPr>
        <w:pStyle w:val="BodyText"/>
        <w:ind w:left="219" w:right="999"/>
      </w:pPr>
      <w:r>
        <w:rPr>
          <w:color w:val="221F1F"/>
        </w:rPr>
        <w:t>“Subcontractor”</w:t>
      </w:r>
      <w:r>
        <w:rPr>
          <w:color w:val="221F1F"/>
          <w:spacing w:val="-3"/>
        </w:rPr>
        <w:t xml:space="preserve"> </w:t>
      </w:r>
      <w:r>
        <w:rPr>
          <w:color w:val="221F1F"/>
        </w:rPr>
        <w:t>means</w:t>
      </w:r>
      <w:r>
        <w:rPr>
          <w:color w:val="221F1F"/>
          <w:spacing w:val="-6"/>
        </w:rPr>
        <w:t xml:space="preserve"> </w:t>
      </w:r>
      <w:r>
        <w:rPr>
          <w:color w:val="221F1F"/>
        </w:rPr>
        <w:t>any</w:t>
      </w:r>
      <w:r>
        <w:rPr>
          <w:color w:val="221F1F"/>
          <w:spacing w:val="-7"/>
        </w:rPr>
        <w:t xml:space="preserve"> </w:t>
      </w:r>
      <w:r>
        <w:rPr>
          <w:color w:val="221F1F"/>
        </w:rPr>
        <w:t>supplier,</w:t>
      </w:r>
      <w:r>
        <w:rPr>
          <w:color w:val="221F1F"/>
          <w:spacing w:val="-6"/>
        </w:rPr>
        <w:t xml:space="preserve"> </w:t>
      </w:r>
      <w:r>
        <w:rPr>
          <w:color w:val="221F1F"/>
        </w:rPr>
        <w:t>distributor,</w:t>
      </w:r>
      <w:r>
        <w:rPr>
          <w:color w:val="221F1F"/>
          <w:spacing w:val="-6"/>
        </w:rPr>
        <w:t xml:space="preserve"> </w:t>
      </w:r>
      <w:r>
        <w:rPr>
          <w:color w:val="221F1F"/>
        </w:rPr>
        <w:t>vendor,</w:t>
      </w:r>
      <w:r>
        <w:rPr>
          <w:color w:val="221F1F"/>
          <w:spacing w:val="-6"/>
        </w:rPr>
        <w:t xml:space="preserve"> </w:t>
      </w:r>
      <w:r>
        <w:rPr>
          <w:color w:val="221F1F"/>
        </w:rPr>
        <w:t>or</w:t>
      </w:r>
      <w:r>
        <w:rPr>
          <w:color w:val="221F1F"/>
          <w:spacing w:val="-7"/>
        </w:rPr>
        <w:t xml:space="preserve"> </w:t>
      </w:r>
      <w:r>
        <w:rPr>
          <w:color w:val="221F1F"/>
        </w:rPr>
        <w:t>firm</w:t>
      </w:r>
      <w:r>
        <w:rPr>
          <w:color w:val="221F1F"/>
          <w:spacing w:val="-4"/>
        </w:rPr>
        <w:t xml:space="preserve"> </w:t>
      </w:r>
      <w:r>
        <w:rPr>
          <w:color w:val="221F1F"/>
        </w:rPr>
        <w:t>that</w:t>
      </w:r>
      <w:r>
        <w:rPr>
          <w:color w:val="221F1F"/>
          <w:spacing w:val="-5"/>
        </w:rPr>
        <w:t xml:space="preserve"> </w:t>
      </w:r>
      <w:r>
        <w:rPr>
          <w:color w:val="221F1F"/>
        </w:rPr>
        <w:t>furnishes</w:t>
      </w:r>
      <w:r>
        <w:rPr>
          <w:color w:val="221F1F"/>
          <w:spacing w:val="-5"/>
        </w:rPr>
        <w:t xml:space="preserve"> </w:t>
      </w:r>
      <w:r>
        <w:rPr>
          <w:color w:val="221F1F"/>
        </w:rPr>
        <w:t>supplies</w:t>
      </w:r>
      <w:r>
        <w:rPr>
          <w:color w:val="221F1F"/>
          <w:spacing w:val="-6"/>
        </w:rPr>
        <w:t xml:space="preserve"> </w:t>
      </w:r>
      <w:r>
        <w:rPr>
          <w:color w:val="221F1F"/>
        </w:rPr>
        <w:t>or</w:t>
      </w:r>
      <w:r>
        <w:rPr>
          <w:color w:val="221F1F"/>
          <w:spacing w:val="-5"/>
        </w:rPr>
        <w:t xml:space="preserve"> </w:t>
      </w:r>
      <w:r>
        <w:rPr>
          <w:color w:val="221F1F"/>
        </w:rPr>
        <w:t>services</w:t>
      </w:r>
      <w:r>
        <w:rPr>
          <w:color w:val="221F1F"/>
          <w:spacing w:val="-5"/>
        </w:rPr>
        <w:t xml:space="preserve"> </w:t>
      </w:r>
      <w:r>
        <w:rPr>
          <w:color w:val="221F1F"/>
        </w:rPr>
        <w:t>to</w:t>
      </w:r>
      <w:r>
        <w:rPr>
          <w:color w:val="221F1F"/>
          <w:spacing w:val="-4"/>
        </w:rPr>
        <w:t xml:space="preserve"> </w:t>
      </w:r>
      <w:r>
        <w:rPr>
          <w:color w:val="221F1F"/>
        </w:rPr>
        <w:t>or</w:t>
      </w:r>
      <w:r>
        <w:rPr>
          <w:color w:val="221F1F"/>
          <w:spacing w:val="-5"/>
        </w:rPr>
        <w:t xml:space="preserve"> </w:t>
      </w:r>
      <w:r>
        <w:rPr>
          <w:color w:val="221F1F"/>
        </w:rPr>
        <w:t>for</w:t>
      </w:r>
      <w:r>
        <w:rPr>
          <w:color w:val="221F1F"/>
          <w:spacing w:val="-4"/>
        </w:rPr>
        <w:t xml:space="preserve"> </w:t>
      </w:r>
      <w:r>
        <w:rPr>
          <w:color w:val="221F1F"/>
        </w:rPr>
        <w:t>a</w:t>
      </w:r>
      <w:r>
        <w:rPr>
          <w:color w:val="221F1F"/>
          <w:spacing w:val="-8"/>
        </w:rPr>
        <w:t xml:space="preserve"> </w:t>
      </w:r>
      <w:r>
        <w:rPr>
          <w:color w:val="221F1F"/>
        </w:rPr>
        <w:t>prime contractor or another subcontractor.</w:t>
      </w:r>
    </w:p>
    <w:p w14:paraId="3F6E7A2A" w14:textId="77777777" w:rsidR="00016C31" w:rsidRDefault="00016C31">
      <w:pPr>
        <w:pStyle w:val="BodyText"/>
        <w:spacing w:before="1"/>
      </w:pPr>
    </w:p>
    <w:p w14:paraId="0C517321" w14:textId="77777777" w:rsidR="00016C31" w:rsidRDefault="00632607">
      <w:pPr>
        <w:pStyle w:val="BodyText"/>
        <w:ind w:left="219"/>
      </w:pPr>
      <w:r>
        <w:rPr>
          <w:color w:val="221F1F"/>
        </w:rPr>
        <w:t>“United</w:t>
      </w:r>
      <w:r>
        <w:rPr>
          <w:color w:val="221F1F"/>
          <w:spacing w:val="-11"/>
        </w:rPr>
        <w:t xml:space="preserve"> </w:t>
      </w:r>
      <w:r>
        <w:rPr>
          <w:color w:val="221F1F"/>
        </w:rPr>
        <w:t>States”</w:t>
      </w:r>
      <w:r>
        <w:rPr>
          <w:color w:val="221F1F"/>
          <w:spacing w:val="-9"/>
        </w:rPr>
        <w:t xml:space="preserve"> </w:t>
      </w:r>
      <w:r>
        <w:rPr>
          <w:color w:val="221F1F"/>
        </w:rPr>
        <w:t>means</w:t>
      </w:r>
      <w:r>
        <w:rPr>
          <w:color w:val="221F1F"/>
          <w:spacing w:val="-9"/>
        </w:rPr>
        <w:t xml:space="preserve"> </w:t>
      </w:r>
      <w:r>
        <w:rPr>
          <w:color w:val="221F1F"/>
        </w:rPr>
        <w:t>the</w:t>
      </w:r>
      <w:r>
        <w:rPr>
          <w:color w:val="221F1F"/>
          <w:spacing w:val="-12"/>
        </w:rPr>
        <w:t xml:space="preserve"> </w:t>
      </w:r>
      <w:r>
        <w:rPr>
          <w:color w:val="221F1F"/>
        </w:rPr>
        <w:t>50</w:t>
      </w:r>
      <w:r>
        <w:rPr>
          <w:color w:val="221F1F"/>
          <w:spacing w:val="-8"/>
        </w:rPr>
        <w:t xml:space="preserve"> </w:t>
      </w:r>
      <w:r>
        <w:rPr>
          <w:color w:val="221F1F"/>
        </w:rPr>
        <w:t>States,</w:t>
      </w:r>
      <w:r>
        <w:rPr>
          <w:color w:val="221F1F"/>
          <w:spacing w:val="-11"/>
        </w:rPr>
        <w:t xml:space="preserve"> </w:t>
      </w:r>
      <w:r>
        <w:rPr>
          <w:color w:val="221F1F"/>
        </w:rPr>
        <w:t>the</w:t>
      </w:r>
      <w:r>
        <w:rPr>
          <w:color w:val="221F1F"/>
          <w:spacing w:val="-8"/>
        </w:rPr>
        <w:t xml:space="preserve"> </w:t>
      </w:r>
      <w:r>
        <w:rPr>
          <w:color w:val="221F1F"/>
        </w:rPr>
        <w:t>District</w:t>
      </w:r>
      <w:r>
        <w:rPr>
          <w:color w:val="221F1F"/>
          <w:spacing w:val="-12"/>
        </w:rPr>
        <w:t xml:space="preserve"> </w:t>
      </w:r>
      <w:r>
        <w:rPr>
          <w:color w:val="221F1F"/>
        </w:rPr>
        <w:t>of</w:t>
      </w:r>
      <w:r>
        <w:rPr>
          <w:color w:val="221F1F"/>
          <w:spacing w:val="-8"/>
        </w:rPr>
        <w:t xml:space="preserve"> </w:t>
      </w:r>
      <w:r>
        <w:rPr>
          <w:color w:val="221F1F"/>
        </w:rPr>
        <w:t>Columbia,</w:t>
      </w:r>
      <w:r>
        <w:rPr>
          <w:color w:val="221F1F"/>
          <w:spacing w:val="-8"/>
        </w:rPr>
        <w:t xml:space="preserve"> </w:t>
      </w:r>
      <w:r>
        <w:rPr>
          <w:color w:val="221F1F"/>
        </w:rPr>
        <w:t>and</w:t>
      </w:r>
      <w:r>
        <w:rPr>
          <w:color w:val="221F1F"/>
          <w:spacing w:val="-11"/>
        </w:rPr>
        <w:t xml:space="preserve"> </w:t>
      </w:r>
      <w:r>
        <w:rPr>
          <w:color w:val="221F1F"/>
        </w:rPr>
        <w:t>outlying</w:t>
      </w:r>
      <w:r>
        <w:rPr>
          <w:color w:val="221F1F"/>
          <w:spacing w:val="-7"/>
        </w:rPr>
        <w:t xml:space="preserve"> </w:t>
      </w:r>
      <w:r>
        <w:rPr>
          <w:color w:val="221F1F"/>
          <w:spacing w:val="-2"/>
        </w:rPr>
        <w:t>areas.</w:t>
      </w:r>
    </w:p>
    <w:p w14:paraId="2BBA729C" w14:textId="77777777" w:rsidR="00016C31" w:rsidRDefault="00016C31">
      <w:pPr>
        <w:pStyle w:val="BodyText"/>
        <w:spacing w:before="1"/>
      </w:pPr>
    </w:p>
    <w:p w14:paraId="2ACB984D" w14:textId="77777777" w:rsidR="00016C31" w:rsidRDefault="00632607">
      <w:pPr>
        <w:pStyle w:val="ListParagraph"/>
        <w:numPr>
          <w:ilvl w:val="0"/>
          <w:numId w:val="81"/>
        </w:numPr>
        <w:tabs>
          <w:tab w:val="left" w:pos="441"/>
        </w:tabs>
        <w:ind w:left="440" w:right="1624" w:hanging="275"/>
        <w:jc w:val="left"/>
        <w:rPr>
          <w:sz w:val="20"/>
        </w:rPr>
      </w:pPr>
      <w:r>
        <w:rPr>
          <w:i/>
          <w:color w:val="221F1F"/>
          <w:sz w:val="20"/>
        </w:rPr>
        <w:t>Policy</w:t>
      </w:r>
      <w:r>
        <w:rPr>
          <w:color w:val="221F1F"/>
          <w:sz w:val="20"/>
        </w:rPr>
        <w:t>.</w:t>
      </w:r>
      <w:r>
        <w:rPr>
          <w:color w:val="221F1F"/>
          <w:spacing w:val="-7"/>
          <w:sz w:val="20"/>
        </w:rPr>
        <w:t xml:space="preserve"> </w:t>
      </w:r>
      <w:r>
        <w:rPr>
          <w:color w:val="221F1F"/>
          <w:sz w:val="20"/>
        </w:rPr>
        <w:t>The</w:t>
      </w:r>
      <w:r>
        <w:rPr>
          <w:color w:val="221F1F"/>
          <w:spacing w:val="-7"/>
          <w:sz w:val="20"/>
        </w:rPr>
        <w:t xml:space="preserve"> </w:t>
      </w:r>
      <w:r>
        <w:rPr>
          <w:color w:val="221F1F"/>
          <w:sz w:val="20"/>
        </w:rPr>
        <w:t>United</w:t>
      </w:r>
      <w:r>
        <w:rPr>
          <w:color w:val="221F1F"/>
          <w:spacing w:val="-6"/>
          <w:sz w:val="20"/>
        </w:rPr>
        <w:t xml:space="preserve"> </w:t>
      </w:r>
      <w:r>
        <w:rPr>
          <w:color w:val="221F1F"/>
          <w:sz w:val="20"/>
        </w:rPr>
        <w:t>States</w:t>
      </w:r>
      <w:r>
        <w:rPr>
          <w:color w:val="221F1F"/>
          <w:spacing w:val="-8"/>
          <w:sz w:val="20"/>
        </w:rPr>
        <w:t xml:space="preserve"> </w:t>
      </w:r>
      <w:r>
        <w:rPr>
          <w:color w:val="221F1F"/>
          <w:sz w:val="20"/>
        </w:rPr>
        <w:t>Government</w:t>
      </w:r>
      <w:r>
        <w:rPr>
          <w:color w:val="221F1F"/>
          <w:spacing w:val="-6"/>
          <w:sz w:val="20"/>
        </w:rPr>
        <w:t xml:space="preserve"> </w:t>
      </w:r>
      <w:r>
        <w:rPr>
          <w:color w:val="221F1F"/>
          <w:sz w:val="20"/>
        </w:rPr>
        <w:t>has</w:t>
      </w:r>
      <w:r>
        <w:rPr>
          <w:color w:val="221F1F"/>
          <w:spacing w:val="-8"/>
          <w:sz w:val="20"/>
        </w:rPr>
        <w:t xml:space="preserve"> </w:t>
      </w:r>
      <w:r>
        <w:rPr>
          <w:color w:val="221F1F"/>
          <w:sz w:val="20"/>
        </w:rPr>
        <w:t>adopted</w:t>
      </w:r>
      <w:r>
        <w:rPr>
          <w:color w:val="221F1F"/>
          <w:spacing w:val="-4"/>
          <w:sz w:val="20"/>
        </w:rPr>
        <w:t xml:space="preserve"> </w:t>
      </w:r>
      <w:r>
        <w:rPr>
          <w:color w:val="221F1F"/>
          <w:sz w:val="20"/>
        </w:rPr>
        <w:t>a</w:t>
      </w:r>
      <w:r>
        <w:rPr>
          <w:color w:val="221F1F"/>
          <w:spacing w:val="-5"/>
          <w:sz w:val="20"/>
        </w:rPr>
        <w:t xml:space="preserve"> </w:t>
      </w:r>
      <w:r>
        <w:rPr>
          <w:color w:val="221F1F"/>
          <w:sz w:val="20"/>
        </w:rPr>
        <w:t>policy</w:t>
      </w:r>
      <w:r>
        <w:rPr>
          <w:color w:val="221F1F"/>
          <w:spacing w:val="-9"/>
          <w:sz w:val="20"/>
        </w:rPr>
        <w:t xml:space="preserve"> </w:t>
      </w:r>
      <w:r>
        <w:rPr>
          <w:color w:val="221F1F"/>
          <w:sz w:val="20"/>
        </w:rPr>
        <w:t>prohibiting</w:t>
      </w:r>
      <w:r>
        <w:rPr>
          <w:color w:val="221F1F"/>
          <w:spacing w:val="-5"/>
          <w:sz w:val="20"/>
        </w:rPr>
        <w:t xml:space="preserve"> </w:t>
      </w:r>
      <w:r>
        <w:rPr>
          <w:color w:val="221F1F"/>
          <w:sz w:val="20"/>
        </w:rPr>
        <w:t>trafficking</w:t>
      </w:r>
      <w:r>
        <w:rPr>
          <w:color w:val="221F1F"/>
          <w:spacing w:val="-6"/>
          <w:sz w:val="20"/>
        </w:rPr>
        <w:t xml:space="preserve"> </w:t>
      </w:r>
      <w:r>
        <w:rPr>
          <w:color w:val="221F1F"/>
          <w:sz w:val="20"/>
        </w:rPr>
        <w:t>in</w:t>
      </w:r>
      <w:r>
        <w:rPr>
          <w:color w:val="221F1F"/>
          <w:spacing w:val="-4"/>
          <w:sz w:val="20"/>
        </w:rPr>
        <w:t xml:space="preserve"> </w:t>
      </w:r>
      <w:r>
        <w:rPr>
          <w:color w:val="221F1F"/>
          <w:sz w:val="20"/>
        </w:rPr>
        <w:t>persons</w:t>
      </w:r>
      <w:r>
        <w:rPr>
          <w:color w:val="221F1F"/>
          <w:spacing w:val="-8"/>
          <w:sz w:val="20"/>
        </w:rPr>
        <w:t xml:space="preserve"> </w:t>
      </w:r>
      <w:r>
        <w:rPr>
          <w:color w:val="221F1F"/>
          <w:sz w:val="20"/>
        </w:rPr>
        <w:t>including</w:t>
      </w:r>
      <w:r>
        <w:rPr>
          <w:color w:val="221F1F"/>
          <w:spacing w:val="-5"/>
          <w:sz w:val="20"/>
        </w:rPr>
        <w:t xml:space="preserve"> </w:t>
      </w:r>
      <w:r>
        <w:rPr>
          <w:color w:val="221F1F"/>
          <w:sz w:val="20"/>
        </w:rPr>
        <w:t>the trafficking-related activities of</w:t>
      </w:r>
      <w:r>
        <w:rPr>
          <w:color w:val="221F1F"/>
          <w:spacing w:val="-1"/>
          <w:sz w:val="20"/>
        </w:rPr>
        <w:t xml:space="preserve"> </w:t>
      </w:r>
      <w:r>
        <w:rPr>
          <w:color w:val="221F1F"/>
          <w:sz w:val="20"/>
        </w:rPr>
        <w:t>this clause. Contractors, contractor employees, and their agents shall not—</w:t>
      </w:r>
    </w:p>
    <w:p w14:paraId="5F9E7C57" w14:textId="77777777" w:rsidR="00016C31" w:rsidRDefault="00016C31">
      <w:pPr>
        <w:pStyle w:val="BodyText"/>
        <w:spacing w:before="10"/>
        <w:rPr>
          <w:sz w:val="19"/>
        </w:rPr>
      </w:pPr>
    </w:p>
    <w:p w14:paraId="5E15028D" w14:textId="77777777" w:rsidR="00016C31" w:rsidRDefault="00632607">
      <w:pPr>
        <w:pStyle w:val="ListParagraph"/>
        <w:numPr>
          <w:ilvl w:val="1"/>
          <w:numId w:val="81"/>
        </w:numPr>
        <w:tabs>
          <w:tab w:val="left" w:pos="724"/>
        </w:tabs>
        <w:spacing w:before="1"/>
        <w:jc w:val="left"/>
        <w:rPr>
          <w:sz w:val="20"/>
        </w:rPr>
      </w:pPr>
      <w:r>
        <w:rPr>
          <w:color w:val="221F1F"/>
          <w:sz w:val="20"/>
        </w:rPr>
        <w:t>Engage</w:t>
      </w:r>
      <w:r>
        <w:rPr>
          <w:color w:val="221F1F"/>
          <w:spacing w:val="-10"/>
          <w:sz w:val="20"/>
        </w:rPr>
        <w:t xml:space="preserve"> </w:t>
      </w:r>
      <w:r>
        <w:rPr>
          <w:color w:val="221F1F"/>
          <w:sz w:val="20"/>
        </w:rPr>
        <w:t>in</w:t>
      </w:r>
      <w:r>
        <w:rPr>
          <w:color w:val="221F1F"/>
          <w:spacing w:val="-6"/>
          <w:sz w:val="20"/>
        </w:rPr>
        <w:t xml:space="preserve"> </w:t>
      </w:r>
      <w:r>
        <w:rPr>
          <w:color w:val="221F1F"/>
          <w:sz w:val="20"/>
        </w:rPr>
        <w:t>severe</w:t>
      </w:r>
      <w:r>
        <w:rPr>
          <w:color w:val="221F1F"/>
          <w:spacing w:val="-8"/>
          <w:sz w:val="20"/>
        </w:rPr>
        <w:t xml:space="preserve"> </w:t>
      </w:r>
      <w:r>
        <w:rPr>
          <w:color w:val="221F1F"/>
          <w:sz w:val="20"/>
        </w:rPr>
        <w:t>forms</w:t>
      </w:r>
      <w:r>
        <w:rPr>
          <w:color w:val="221F1F"/>
          <w:spacing w:val="-6"/>
          <w:sz w:val="20"/>
        </w:rPr>
        <w:t xml:space="preserve"> </w:t>
      </w:r>
      <w:r>
        <w:rPr>
          <w:color w:val="221F1F"/>
          <w:sz w:val="20"/>
        </w:rPr>
        <w:t>of</w:t>
      </w:r>
      <w:r>
        <w:rPr>
          <w:color w:val="221F1F"/>
          <w:spacing w:val="-8"/>
          <w:sz w:val="20"/>
        </w:rPr>
        <w:t xml:space="preserve"> </w:t>
      </w:r>
      <w:r>
        <w:rPr>
          <w:color w:val="221F1F"/>
          <w:sz w:val="20"/>
        </w:rPr>
        <w:t>trafficking</w:t>
      </w:r>
      <w:r>
        <w:rPr>
          <w:color w:val="221F1F"/>
          <w:spacing w:val="-6"/>
          <w:sz w:val="20"/>
        </w:rPr>
        <w:t xml:space="preserve"> </w:t>
      </w:r>
      <w:r>
        <w:rPr>
          <w:color w:val="221F1F"/>
          <w:sz w:val="20"/>
        </w:rPr>
        <w:t>in</w:t>
      </w:r>
      <w:r>
        <w:rPr>
          <w:color w:val="221F1F"/>
          <w:spacing w:val="-8"/>
          <w:sz w:val="20"/>
        </w:rPr>
        <w:t xml:space="preserve"> </w:t>
      </w:r>
      <w:r>
        <w:rPr>
          <w:color w:val="221F1F"/>
          <w:sz w:val="20"/>
        </w:rPr>
        <w:t>persons</w:t>
      </w:r>
      <w:r>
        <w:rPr>
          <w:color w:val="221F1F"/>
          <w:spacing w:val="-6"/>
          <w:sz w:val="20"/>
        </w:rPr>
        <w:t xml:space="preserve"> </w:t>
      </w:r>
      <w:r>
        <w:rPr>
          <w:color w:val="221F1F"/>
          <w:sz w:val="20"/>
        </w:rPr>
        <w:t>during</w:t>
      </w:r>
      <w:r>
        <w:rPr>
          <w:color w:val="221F1F"/>
          <w:spacing w:val="-7"/>
          <w:sz w:val="20"/>
        </w:rPr>
        <w:t xml:space="preserve"> </w:t>
      </w:r>
      <w:r>
        <w:rPr>
          <w:color w:val="221F1F"/>
          <w:sz w:val="20"/>
        </w:rPr>
        <w:t>the</w:t>
      </w:r>
      <w:r>
        <w:rPr>
          <w:color w:val="221F1F"/>
          <w:spacing w:val="-6"/>
          <w:sz w:val="20"/>
        </w:rPr>
        <w:t xml:space="preserve"> </w:t>
      </w:r>
      <w:r>
        <w:rPr>
          <w:color w:val="221F1F"/>
          <w:sz w:val="20"/>
        </w:rPr>
        <w:t>period</w:t>
      </w:r>
      <w:r>
        <w:rPr>
          <w:color w:val="221F1F"/>
          <w:spacing w:val="-8"/>
          <w:sz w:val="20"/>
        </w:rPr>
        <w:t xml:space="preserve"> </w:t>
      </w:r>
      <w:r>
        <w:rPr>
          <w:color w:val="221F1F"/>
          <w:sz w:val="20"/>
        </w:rPr>
        <w:t>of</w:t>
      </w:r>
      <w:r>
        <w:rPr>
          <w:color w:val="221F1F"/>
          <w:spacing w:val="-6"/>
          <w:sz w:val="20"/>
        </w:rPr>
        <w:t xml:space="preserve"> </w:t>
      </w:r>
      <w:r>
        <w:rPr>
          <w:color w:val="221F1F"/>
          <w:sz w:val="20"/>
        </w:rPr>
        <w:t>performance</w:t>
      </w:r>
      <w:r>
        <w:rPr>
          <w:color w:val="221F1F"/>
          <w:spacing w:val="-7"/>
          <w:sz w:val="20"/>
        </w:rPr>
        <w:t xml:space="preserve"> </w:t>
      </w:r>
      <w:r>
        <w:rPr>
          <w:color w:val="221F1F"/>
          <w:sz w:val="20"/>
        </w:rPr>
        <w:t>of</w:t>
      </w:r>
      <w:r>
        <w:rPr>
          <w:color w:val="221F1F"/>
          <w:spacing w:val="-6"/>
          <w:sz w:val="20"/>
        </w:rPr>
        <w:t xml:space="preserve"> </w:t>
      </w:r>
      <w:r>
        <w:rPr>
          <w:color w:val="221F1F"/>
          <w:sz w:val="20"/>
        </w:rPr>
        <w:t>the</w:t>
      </w:r>
      <w:r>
        <w:rPr>
          <w:color w:val="221F1F"/>
          <w:spacing w:val="-6"/>
          <w:sz w:val="20"/>
        </w:rPr>
        <w:t xml:space="preserve"> </w:t>
      </w:r>
      <w:proofErr w:type="gramStart"/>
      <w:r>
        <w:rPr>
          <w:color w:val="221F1F"/>
          <w:spacing w:val="-2"/>
          <w:sz w:val="20"/>
        </w:rPr>
        <w:t>contract;</w:t>
      </w:r>
      <w:proofErr w:type="gramEnd"/>
    </w:p>
    <w:p w14:paraId="670FB91B" w14:textId="77777777" w:rsidR="00016C31" w:rsidRDefault="00016C31">
      <w:pPr>
        <w:pStyle w:val="BodyText"/>
      </w:pPr>
    </w:p>
    <w:p w14:paraId="613D3180" w14:textId="77777777" w:rsidR="00016C31" w:rsidRDefault="00632607">
      <w:pPr>
        <w:pStyle w:val="ListParagraph"/>
        <w:numPr>
          <w:ilvl w:val="1"/>
          <w:numId w:val="81"/>
        </w:numPr>
        <w:tabs>
          <w:tab w:val="left" w:pos="724"/>
        </w:tabs>
        <w:jc w:val="left"/>
        <w:rPr>
          <w:sz w:val="20"/>
        </w:rPr>
      </w:pPr>
      <w:r>
        <w:rPr>
          <w:color w:val="221F1F"/>
          <w:sz w:val="20"/>
        </w:rPr>
        <w:t>Procure</w:t>
      </w:r>
      <w:r>
        <w:rPr>
          <w:color w:val="221F1F"/>
          <w:spacing w:val="-8"/>
          <w:sz w:val="20"/>
        </w:rPr>
        <w:t xml:space="preserve"> </w:t>
      </w:r>
      <w:r>
        <w:rPr>
          <w:color w:val="221F1F"/>
          <w:sz w:val="20"/>
        </w:rPr>
        <w:t>commercial</w:t>
      </w:r>
      <w:r>
        <w:rPr>
          <w:color w:val="221F1F"/>
          <w:spacing w:val="-5"/>
          <w:sz w:val="20"/>
        </w:rPr>
        <w:t xml:space="preserve"> </w:t>
      </w:r>
      <w:r>
        <w:rPr>
          <w:color w:val="221F1F"/>
          <w:sz w:val="20"/>
        </w:rPr>
        <w:t>sex</w:t>
      </w:r>
      <w:r>
        <w:rPr>
          <w:color w:val="221F1F"/>
          <w:spacing w:val="-6"/>
          <w:sz w:val="20"/>
        </w:rPr>
        <w:t xml:space="preserve"> </w:t>
      </w:r>
      <w:r>
        <w:rPr>
          <w:color w:val="221F1F"/>
          <w:sz w:val="20"/>
        </w:rPr>
        <w:t>acts</w:t>
      </w:r>
      <w:r>
        <w:rPr>
          <w:color w:val="221F1F"/>
          <w:spacing w:val="-6"/>
          <w:sz w:val="20"/>
        </w:rPr>
        <w:t xml:space="preserve"> </w:t>
      </w:r>
      <w:r>
        <w:rPr>
          <w:color w:val="221F1F"/>
          <w:sz w:val="20"/>
        </w:rPr>
        <w:t>during</w:t>
      </w:r>
      <w:r>
        <w:rPr>
          <w:color w:val="221F1F"/>
          <w:spacing w:val="-5"/>
          <w:sz w:val="20"/>
        </w:rPr>
        <w:t xml:space="preserve"> </w:t>
      </w:r>
      <w:r>
        <w:rPr>
          <w:color w:val="221F1F"/>
          <w:sz w:val="20"/>
        </w:rPr>
        <w:t>the</w:t>
      </w:r>
      <w:r>
        <w:rPr>
          <w:color w:val="221F1F"/>
          <w:spacing w:val="-8"/>
          <w:sz w:val="20"/>
        </w:rPr>
        <w:t xml:space="preserve"> </w:t>
      </w:r>
      <w:r>
        <w:rPr>
          <w:color w:val="221F1F"/>
          <w:sz w:val="20"/>
        </w:rPr>
        <w:t>period</w:t>
      </w:r>
      <w:r>
        <w:rPr>
          <w:color w:val="221F1F"/>
          <w:spacing w:val="-6"/>
          <w:sz w:val="20"/>
        </w:rPr>
        <w:t xml:space="preserve"> </w:t>
      </w:r>
      <w:r>
        <w:rPr>
          <w:color w:val="221F1F"/>
          <w:sz w:val="20"/>
        </w:rPr>
        <w:t>of</w:t>
      </w:r>
      <w:r>
        <w:rPr>
          <w:color w:val="221F1F"/>
          <w:spacing w:val="-8"/>
          <w:sz w:val="20"/>
        </w:rPr>
        <w:t xml:space="preserve"> </w:t>
      </w:r>
      <w:r>
        <w:rPr>
          <w:color w:val="221F1F"/>
          <w:sz w:val="20"/>
        </w:rPr>
        <w:t>performance</w:t>
      </w:r>
      <w:r>
        <w:rPr>
          <w:color w:val="221F1F"/>
          <w:spacing w:val="-5"/>
          <w:sz w:val="20"/>
        </w:rPr>
        <w:t xml:space="preserve"> </w:t>
      </w:r>
      <w:r>
        <w:rPr>
          <w:color w:val="221F1F"/>
          <w:sz w:val="20"/>
        </w:rPr>
        <w:t>of</w:t>
      </w:r>
      <w:r>
        <w:rPr>
          <w:color w:val="221F1F"/>
          <w:spacing w:val="-6"/>
          <w:sz w:val="20"/>
        </w:rPr>
        <w:t xml:space="preserve"> </w:t>
      </w:r>
      <w:r>
        <w:rPr>
          <w:color w:val="221F1F"/>
          <w:sz w:val="20"/>
        </w:rPr>
        <w:t>the</w:t>
      </w:r>
      <w:r>
        <w:rPr>
          <w:color w:val="221F1F"/>
          <w:spacing w:val="-6"/>
          <w:sz w:val="20"/>
        </w:rPr>
        <w:t xml:space="preserve"> </w:t>
      </w:r>
      <w:proofErr w:type="gramStart"/>
      <w:r>
        <w:rPr>
          <w:color w:val="221F1F"/>
          <w:spacing w:val="-2"/>
          <w:sz w:val="20"/>
        </w:rPr>
        <w:t>contract;</w:t>
      </w:r>
      <w:proofErr w:type="gramEnd"/>
    </w:p>
    <w:p w14:paraId="03A0DC89" w14:textId="77777777" w:rsidR="00016C31" w:rsidRDefault="00016C31">
      <w:pPr>
        <w:pStyle w:val="BodyText"/>
        <w:spacing w:before="10"/>
        <w:rPr>
          <w:sz w:val="19"/>
        </w:rPr>
      </w:pPr>
    </w:p>
    <w:p w14:paraId="4D392FDD" w14:textId="77777777" w:rsidR="00016C31" w:rsidRDefault="00632607">
      <w:pPr>
        <w:pStyle w:val="ListParagraph"/>
        <w:numPr>
          <w:ilvl w:val="1"/>
          <w:numId w:val="81"/>
        </w:numPr>
        <w:tabs>
          <w:tab w:val="left" w:pos="724"/>
        </w:tabs>
        <w:jc w:val="left"/>
        <w:rPr>
          <w:sz w:val="20"/>
        </w:rPr>
      </w:pPr>
      <w:r>
        <w:rPr>
          <w:color w:val="221F1F"/>
          <w:sz w:val="20"/>
        </w:rPr>
        <w:t>Use</w:t>
      </w:r>
      <w:r>
        <w:rPr>
          <w:color w:val="221F1F"/>
          <w:spacing w:val="-9"/>
          <w:sz w:val="20"/>
        </w:rPr>
        <w:t xml:space="preserve"> </w:t>
      </w:r>
      <w:r>
        <w:rPr>
          <w:color w:val="221F1F"/>
          <w:sz w:val="20"/>
        </w:rPr>
        <w:t>forced</w:t>
      </w:r>
      <w:r>
        <w:rPr>
          <w:color w:val="221F1F"/>
          <w:spacing w:val="-4"/>
          <w:sz w:val="20"/>
        </w:rPr>
        <w:t xml:space="preserve"> </w:t>
      </w:r>
      <w:r>
        <w:rPr>
          <w:color w:val="221F1F"/>
          <w:sz w:val="20"/>
        </w:rPr>
        <w:t>labor</w:t>
      </w:r>
      <w:r>
        <w:rPr>
          <w:color w:val="221F1F"/>
          <w:spacing w:val="-5"/>
          <w:sz w:val="20"/>
        </w:rPr>
        <w:t xml:space="preserve"> </w:t>
      </w:r>
      <w:r>
        <w:rPr>
          <w:color w:val="221F1F"/>
          <w:sz w:val="20"/>
        </w:rPr>
        <w:t>in</w:t>
      </w:r>
      <w:r>
        <w:rPr>
          <w:color w:val="221F1F"/>
          <w:spacing w:val="-8"/>
          <w:sz w:val="20"/>
        </w:rPr>
        <w:t xml:space="preserve"> </w:t>
      </w:r>
      <w:r>
        <w:rPr>
          <w:color w:val="221F1F"/>
          <w:sz w:val="20"/>
        </w:rPr>
        <w:t>the</w:t>
      </w:r>
      <w:r>
        <w:rPr>
          <w:color w:val="221F1F"/>
          <w:spacing w:val="-8"/>
          <w:sz w:val="20"/>
        </w:rPr>
        <w:t xml:space="preserve"> </w:t>
      </w:r>
      <w:r>
        <w:rPr>
          <w:color w:val="221F1F"/>
          <w:sz w:val="20"/>
        </w:rPr>
        <w:t>performance</w:t>
      </w:r>
      <w:r>
        <w:rPr>
          <w:color w:val="221F1F"/>
          <w:spacing w:val="-6"/>
          <w:sz w:val="20"/>
        </w:rPr>
        <w:t xml:space="preserve"> </w:t>
      </w:r>
      <w:r>
        <w:rPr>
          <w:color w:val="221F1F"/>
          <w:sz w:val="20"/>
        </w:rPr>
        <w:t>of</w:t>
      </w:r>
      <w:r>
        <w:rPr>
          <w:color w:val="221F1F"/>
          <w:spacing w:val="-6"/>
          <w:sz w:val="20"/>
        </w:rPr>
        <w:t xml:space="preserve"> </w:t>
      </w:r>
      <w:r>
        <w:rPr>
          <w:color w:val="221F1F"/>
          <w:sz w:val="20"/>
        </w:rPr>
        <w:t>the</w:t>
      </w:r>
      <w:r>
        <w:rPr>
          <w:color w:val="221F1F"/>
          <w:spacing w:val="-6"/>
          <w:sz w:val="20"/>
        </w:rPr>
        <w:t xml:space="preserve"> </w:t>
      </w:r>
      <w:proofErr w:type="gramStart"/>
      <w:r>
        <w:rPr>
          <w:color w:val="221F1F"/>
          <w:spacing w:val="-2"/>
          <w:sz w:val="20"/>
        </w:rPr>
        <w:t>contract;</w:t>
      </w:r>
      <w:proofErr w:type="gramEnd"/>
    </w:p>
    <w:p w14:paraId="25EDFEB0" w14:textId="77777777" w:rsidR="00016C31" w:rsidRDefault="00016C31">
      <w:pPr>
        <w:pStyle w:val="BodyText"/>
        <w:spacing w:before="1"/>
      </w:pPr>
    </w:p>
    <w:p w14:paraId="365071C4" w14:textId="77777777" w:rsidR="00016C31" w:rsidRDefault="00632607">
      <w:pPr>
        <w:pStyle w:val="ListParagraph"/>
        <w:numPr>
          <w:ilvl w:val="1"/>
          <w:numId w:val="81"/>
        </w:numPr>
        <w:tabs>
          <w:tab w:val="left" w:pos="441"/>
        </w:tabs>
        <w:ind w:left="440" w:right="1184" w:hanging="287"/>
        <w:jc w:val="left"/>
        <w:rPr>
          <w:sz w:val="20"/>
        </w:rPr>
      </w:pPr>
      <w:r>
        <w:rPr>
          <w:color w:val="221F1F"/>
          <w:sz w:val="20"/>
        </w:rPr>
        <w:t>Destroy,</w:t>
      </w:r>
      <w:r>
        <w:rPr>
          <w:color w:val="221F1F"/>
          <w:spacing w:val="-6"/>
          <w:sz w:val="20"/>
        </w:rPr>
        <w:t xml:space="preserve"> </w:t>
      </w:r>
      <w:r>
        <w:rPr>
          <w:color w:val="221F1F"/>
          <w:sz w:val="20"/>
        </w:rPr>
        <w:t>conceal,</w:t>
      </w:r>
      <w:r>
        <w:rPr>
          <w:color w:val="221F1F"/>
          <w:spacing w:val="-8"/>
          <w:sz w:val="20"/>
        </w:rPr>
        <w:t xml:space="preserve"> </w:t>
      </w:r>
      <w:r>
        <w:rPr>
          <w:color w:val="221F1F"/>
          <w:sz w:val="20"/>
        </w:rPr>
        <w:t>confiscate,</w:t>
      </w:r>
      <w:r>
        <w:rPr>
          <w:color w:val="221F1F"/>
          <w:spacing w:val="-5"/>
          <w:sz w:val="20"/>
        </w:rPr>
        <w:t xml:space="preserve"> </w:t>
      </w:r>
      <w:r>
        <w:rPr>
          <w:color w:val="221F1F"/>
          <w:sz w:val="20"/>
        </w:rPr>
        <w:t>or</w:t>
      </w:r>
      <w:r>
        <w:rPr>
          <w:color w:val="221F1F"/>
          <w:spacing w:val="-5"/>
          <w:sz w:val="20"/>
        </w:rPr>
        <w:t xml:space="preserve"> </w:t>
      </w:r>
      <w:r>
        <w:rPr>
          <w:color w:val="221F1F"/>
          <w:sz w:val="20"/>
        </w:rPr>
        <w:t>otherwise</w:t>
      </w:r>
      <w:r>
        <w:rPr>
          <w:color w:val="221F1F"/>
          <w:spacing w:val="-6"/>
          <w:sz w:val="20"/>
        </w:rPr>
        <w:t xml:space="preserve"> </w:t>
      </w:r>
      <w:r>
        <w:rPr>
          <w:color w:val="221F1F"/>
          <w:sz w:val="20"/>
        </w:rPr>
        <w:t>deny</w:t>
      </w:r>
      <w:r>
        <w:rPr>
          <w:color w:val="221F1F"/>
          <w:spacing w:val="-7"/>
          <w:sz w:val="20"/>
        </w:rPr>
        <w:t xml:space="preserve"> </w:t>
      </w:r>
      <w:r>
        <w:rPr>
          <w:color w:val="221F1F"/>
          <w:sz w:val="20"/>
        </w:rPr>
        <w:t>access</w:t>
      </w:r>
      <w:r>
        <w:rPr>
          <w:color w:val="221F1F"/>
          <w:spacing w:val="-7"/>
          <w:sz w:val="20"/>
        </w:rPr>
        <w:t xml:space="preserve"> </w:t>
      </w:r>
      <w:r>
        <w:rPr>
          <w:color w:val="221F1F"/>
          <w:sz w:val="20"/>
        </w:rPr>
        <w:t>by</w:t>
      </w:r>
      <w:r>
        <w:rPr>
          <w:color w:val="221F1F"/>
          <w:spacing w:val="-5"/>
          <w:sz w:val="20"/>
        </w:rPr>
        <w:t xml:space="preserve"> </w:t>
      </w:r>
      <w:r>
        <w:rPr>
          <w:color w:val="221F1F"/>
          <w:sz w:val="20"/>
        </w:rPr>
        <w:t>an</w:t>
      </w:r>
      <w:r>
        <w:rPr>
          <w:color w:val="221F1F"/>
          <w:spacing w:val="-11"/>
          <w:sz w:val="20"/>
        </w:rPr>
        <w:t xml:space="preserve"> </w:t>
      </w:r>
      <w:r>
        <w:rPr>
          <w:color w:val="221F1F"/>
          <w:sz w:val="20"/>
        </w:rPr>
        <w:t>employee</w:t>
      </w:r>
      <w:r>
        <w:rPr>
          <w:color w:val="221F1F"/>
          <w:spacing w:val="-4"/>
          <w:sz w:val="20"/>
        </w:rPr>
        <w:t xml:space="preserve"> </w:t>
      </w:r>
      <w:r>
        <w:rPr>
          <w:color w:val="221F1F"/>
          <w:sz w:val="20"/>
        </w:rPr>
        <w:t>to</w:t>
      </w:r>
      <w:r>
        <w:rPr>
          <w:color w:val="221F1F"/>
          <w:spacing w:val="-5"/>
          <w:sz w:val="20"/>
        </w:rPr>
        <w:t xml:space="preserve"> </w:t>
      </w:r>
      <w:r>
        <w:rPr>
          <w:color w:val="221F1F"/>
          <w:sz w:val="20"/>
        </w:rPr>
        <w:t>the</w:t>
      </w:r>
      <w:r>
        <w:rPr>
          <w:color w:val="221F1F"/>
          <w:spacing w:val="-8"/>
          <w:sz w:val="20"/>
        </w:rPr>
        <w:t xml:space="preserve"> </w:t>
      </w:r>
      <w:r>
        <w:rPr>
          <w:color w:val="221F1F"/>
          <w:sz w:val="20"/>
        </w:rPr>
        <w:t>employee's</w:t>
      </w:r>
      <w:r>
        <w:rPr>
          <w:color w:val="221F1F"/>
          <w:spacing w:val="-6"/>
          <w:sz w:val="20"/>
        </w:rPr>
        <w:t xml:space="preserve"> </w:t>
      </w:r>
      <w:r>
        <w:rPr>
          <w:color w:val="221F1F"/>
          <w:sz w:val="20"/>
        </w:rPr>
        <w:t>identity</w:t>
      </w:r>
      <w:r>
        <w:rPr>
          <w:color w:val="221F1F"/>
          <w:spacing w:val="-5"/>
          <w:sz w:val="20"/>
        </w:rPr>
        <w:t xml:space="preserve"> </w:t>
      </w:r>
      <w:r>
        <w:rPr>
          <w:color w:val="221F1F"/>
          <w:sz w:val="20"/>
        </w:rPr>
        <w:t>or</w:t>
      </w:r>
      <w:r>
        <w:rPr>
          <w:color w:val="221F1F"/>
          <w:spacing w:val="-8"/>
          <w:sz w:val="20"/>
        </w:rPr>
        <w:t xml:space="preserve"> </w:t>
      </w:r>
      <w:r>
        <w:rPr>
          <w:color w:val="221F1F"/>
          <w:sz w:val="20"/>
        </w:rPr>
        <w:t xml:space="preserve">immigration documents, such as passports or drivers' licenses, regardless of issuing </w:t>
      </w:r>
      <w:proofErr w:type="gramStart"/>
      <w:r>
        <w:rPr>
          <w:color w:val="221F1F"/>
          <w:sz w:val="20"/>
        </w:rPr>
        <w:t>authority;</w:t>
      </w:r>
      <w:proofErr w:type="gramEnd"/>
    </w:p>
    <w:p w14:paraId="47293F26" w14:textId="77777777" w:rsidR="00016C31" w:rsidRDefault="00016C31">
      <w:pPr>
        <w:pStyle w:val="BodyText"/>
        <w:spacing w:before="10"/>
        <w:rPr>
          <w:sz w:val="19"/>
        </w:rPr>
      </w:pPr>
    </w:p>
    <w:p w14:paraId="14687192" w14:textId="77777777" w:rsidR="00016C31" w:rsidRDefault="00632607">
      <w:pPr>
        <w:pStyle w:val="BodyText"/>
        <w:spacing w:before="1"/>
        <w:ind w:left="219" w:right="999"/>
      </w:pPr>
      <w:r>
        <w:rPr>
          <w:color w:val="221F1F"/>
        </w:rPr>
        <w:t>(5)(</w:t>
      </w:r>
      <w:proofErr w:type="spellStart"/>
      <w:r>
        <w:rPr>
          <w:color w:val="221F1F"/>
        </w:rPr>
        <w:t>i</w:t>
      </w:r>
      <w:proofErr w:type="spellEnd"/>
      <w:r>
        <w:rPr>
          <w:color w:val="221F1F"/>
        </w:rPr>
        <w:t>)</w:t>
      </w:r>
      <w:r>
        <w:rPr>
          <w:color w:val="221F1F"/>
          <w:spacing w:val="-3"/>
        </w:rPr>
        <w:t xml:space="preserve"> </w:t>
      </w:r>
      <w:r>
        <w:rPr>
          <w:color w:val="221F1F"/>
        </w:rPr>
        <w:t>Use</w:t>
      </w:r>
      <w:r>
        <w:rPr>
          <w:color w:val="221F1F"/>
          <w:spacing w:val="-4"/>
        </w:rPr>
        <w:t xml:space="preserve"> </w:t>
      </w:r>
      <w:r>
        <w:rPr>
          <w:color w:val="221F1F"/>
        </w:rPr>
        <w:t>misleading</w:t>
      </w:r>
      <w:r>
        <w:rPr>
          <w:color w:val="221F1F"/>
          <w:spacing w:val="-4"/>
        </w:rPr>
        <w:t xml:space="preserve"> </w:t>
      </w:r>
      <w:r>
        <w:rPr>
          <w:color w:val="221F1F"/>
        </w:rPr>
        <w:t>or</w:t>
      </w:r>
      <w:r>
        <w:rPr>
          <w:color w:val="221F1F"/>
          <w:spacing w:val="-5"/>
        </w:rPr>
        <w:t xml:space="preserve"> </w:t>
      </w:r>
      <w:r>
        <w:rPr>
          <w:color w:val="221F1F"/>
        </w:rPr>
        <w:t>fraudulent</w:t>
      </w:r>
      <w:r>
        <w:rPr>
          <w:color w:val="221F1F"/>
          <w:spacing w:val="-2"/>
        </w:rPr>
        <w:t xml:space="preserve"> </w:t>
      </w:r>
      <w:r>
        <w:rPr>
          <w:color w:val="221F1F"/>
        </w:rPr>
        <w:t>practices</w:t>
      </w:r>
      <w:r>
        <w:rPr>
          <w:color w:val="221F1F"/>
          <w:spacing w:val="-3"/>
        </w:rPr>
        <w:t xml:space="preserve"> </w:t>
      </w:r>
      <w:r>
        <w:rPr>
          <w:color w:val="221F1F"/>
        </w:rPr>
        <w:t>during</w:t>
      </w:r>
      <w:r>
        <w:rPr>
          <w:color w:val="221F1F"/>
          <w:spacing w:val="-2"/>
        </w:rPr>
        <w:t xml:space="preserve"> </w:t>
      </w:r>
      <w:r>
        <w:rPr>
          <w:color w:val="221F1F"/>
        </w:rPr>
        <w:t>the</w:t>
      </w:r>
      <w:r>
        <w:rPr>
          <w:color w:val="221F1F"/>
          <w:spacing w:val="-5"/>
        </w:rPr>
        <w:t xml:space="preserve"> </w:t>
      </w:r>
      <w:r>
        <w:rPr>
          <w:color w:val="221F1F"/>
        </w:rPr>
        <w:t>recruitment of</w:t>
      </w:r>
      <w:r>
        <w:rPr>
          <w:color w:val="221F1F"/>
          <w:spacing w:val="-2"/>
        </w:rPr>
        <w:t xml:space="preserve"> </w:t>
      </w:r>
      <w:r>
        <w:rPr>
          <w:color w:val="221F1F"/>
        </w:rPr>
        <w:t>employees</w:t>
      </w:r>
      <w:r>
        <w:rPr>
          <w:color w:val="221F1F"/>
          <w:spacing w:val="-5"/>
        </w:rPr>
        <w:t xml:space="preserve"> </w:t>
      </w:r>
      <w:r>
        <w:rPr>
          <w:color w:val="221F1F"/>
        </w:rPr>
        <w:t>or</w:t>
      </w:r>
      <w:r>
        <w:rPr>
          <w:color w:val="221F1F"/>
          <w:spacing w:val="-5"/>
        </w:rPr>
        <w:t xml:space="preserve"> </w:t>
      </w:r>
      <w:r>
        <w:rPr>
          <w:color w:val="221F1F"/>
        </w:rPr>
        <w:t>offering</w:t>
      </w:r>
      <w:r>
        <w:rPr>
          <w:color w:val="221F1F"/>
          <w:spacing w:val="-2"/>
        </w:rPr>
        <w:t xml:space="preserve"> </w:t>
      </w:r>
      <w:r>
        <w:rPr>
          <w:color w:val="221F1F"/>
        </w:rPr>
        <w:t>of</w:t>
      </w:r>
      <w:r>
        <w:rPr>
          <w:color w:val="221F1F"/>
          <w:spacing w:val="-5"/>
        </w:rPr>
        <w:t xml:space="preserve"> </w:t>
      </w:r>
      <w:r>
        <w:rPr>
          <w:color w:val="221F1F"/>
        </w:rPr>
        <w:t>employment,</w:t>
      </w:r>
      <w:r>
        <w:rPr>
          <w:color w:val="221F1F"/>
          <w:spacing w:val="-3"/>
        </w:rPr>
        <w:t xml:space="preserve"> </w:t>
      </w:r>
      <w:r>
        <w:rPr>
          <w:color w:val="221F1F"/>
        </w:rPr>
        <w:t>such</w:t>
      </w:r>
      <w:r>
        <w:rPr>
          <w:color w:val="221F1F"/>
          <w:spacing w:val="-2"/>
        </w:rPr>
        <w:t xml:space="preserve"> </w:t>
      </w:r>
      <w:r>
        <w:rPr>
          <w:color w:val="221F1F"/>
        </w:rPr>
        <w:t>as failing to disclose, in a format and language accessible to the worker, basic information or making material misrepresentations during the recruitment of employees regarding the key terms and conditions of employment, including wages and fringe benefits, the location of work, the living conditions, housing and associated costs (if employer or agent provided or arranged), any significant cost to be charged to the employee, and, if applicable, the hazardous nature of the work;</w:t>
      </w:r>
    </w:p>
    <w:p w14:paraId="05D99C93" w14:textId="77777777" w:rsidR="00016C31" w:rsidRDefault="00016C31">
      <w:pPr>
        <w:pStyle w:val="BodyText"/>
        <w:spacing w:before="1"/>
      </w:pPr>
    </w:p>
    <w:p w14:paraId="08585F2A" w14:textId="77777777" w:rsidR="00016C31" w:rsidRDefault="00632607">
      <w:pPr>
        <w:pStyle w:val="ListParagraph"/>
        <w:numPr>
          <w:ilvl w:val="0"/>
          <w:numId w:val="77"/>
        </w:numPr>
        <w:tabs>
          <w:tab w:val="left" w:pos="508"/>
        </w:tabs>
        <w:jc w:val="left"/>
        <w:rPr>
          <w:sz w:val="20"/>
        </w:rPr>
      </w:pPr>
      <w:r>
        <w:rPr>
          <w:color w:val="221F1F"/>
          <w:sz w:val="20"/>
        </w:rPr>
        <w:t>Use</w:t>
      </w:r>
      <w:r>
        <w:rPr>
          <w:color w:val="221F1F"/>
          <w:spacing w:val="-9"/>
          <w:sz w:val="20"/>
        </w:rPr>
        <w:t xml:space="preserve"> </w:t>
      </w:r>
      <w:r>
        <w:rPr>
          <w:color w:val="221F1F"/>
          <w:sz w:val="20"/>
        </w:rPr>
        <w:t>recruiters</w:t>
      </w:r>
      <w:r>
        <w:rPr>
          <w:color w:val="221F1F"/>
          <w:spacing w:val="-8"/>
          <w:sz w:val="20"/>
        </w:rPr>
        <w:t xml:space="preserve"> </w:t>
      </w:r>
      <w:r>
        <w:rPr>
          <w:color w:val="221F1F"/>
          <w:sz w:val="20"/>
        </w:rPr>
        <w:t>that</w:t>
      </w:r>
      <w:r>
        <w:rPr>
          <w:color w:val="221F1F"/>
          <w:spacing w:val="-6"/>
          <w:sz w:val="20"/>
        </w:rPr>
        <w:t xml:space="preserve"> </w:t>
      </w:r>
      <w:r>
        <w:rPr>
          <w:color w:val="221F1F"/>
          <w:sz w:val="20"/>
        </w:rPr>
        <w:t>do</w:t>
      </w:r>
      <w:r>
        <w:rPr>
          <w:color w:val="221F1F"/>
          <w:spacing w:val="-8"/>
          <w:sz w:val="20"/>
        </w:rPr>
        <w:t xml:space="preserve"> </w:t>
      </w:r>
      <w:r>
        <w:rPr>
          <w:color w:val="221F1F"/>
          <w:sz w:val="20"/>
        </w:rPr>
        <w:t>not</w:t>
      </w:r>
      <w:r>
        <w:rPr>
          <w:color w:val="221F1F"/>
          <w:spacing w:val="-8"/>
          <w:sz w:val="20"/>
        </w:rPr>
        <w:t xml:space="preserve"> </w:t>
      </w:r>
      <w:r>
        <w:rPr>
          <w:color w:val="221F1F"/>
          <w:sz w:val="20"/>
        </w:rPr>
        <w:t>comply</w:t>
      </w:r>
      <w:r>
        <w:rPr>
          <w:color w:val="221F1F"/>
          <w:spacing w:val="-7"/>
          <w:sz w:val="20"/>
        </w:rPr>
        <w:t xml:space="preserve"> </w:t>
      </w:r>
      <w:r>
        <w:rPr>
          <w:color w:val="221F1F"/>
          <w:sz w:val="20"/>
        </w:rPr>
        <w:t>with</w:t>
      </w:r>
      <w:r>
        <w:rPr>
          <w:color w:val="221F1F"/>
          <w:spacing w:val="-5"/>
          <w:sz w:val="20"/>
        </w:rPr>
        <w:t xml:space="preserve"> </w:t>
      </w:r>
      <w:r>
        <w:rPr>
          <w:color w:val="221F1F"/>
          <w:sz w:val="20"/>
        </w:rPr>
        <w:t>local</w:t>
      </w:r>
      <w:r>
        <w:rPr>
          <w:color w:val="221F1F"/>
          <w:spacing w:val="-9"/>
          <w:sz w:val="20"/>
        </w:rPr>
        <w:t xml:space="preserve"> </w:t>
      </w:r>
      <w:r>
        <w:rPr>
          <w:color w:val="221F1F"/>
          <w:sz w:val="20"/>
        </w:rPr>
        <w:t>labor</w:t>
      </w:r>
      <w:r>
        <w:rPr>
          <w:color w:val="221F1F"/>
          <w:spacing w:val="-7"/>
          <w:sz w:val="20"/>
        </w:rPr>
        <w:t xml:space="preserve"> </w:t>
      </w:r>
      <w:r>
        <w:rPr>
          <w:color w:val="221F1F"/>
          <w:sz w:val="20"/>
        </w:rPr>
        <w:t>laws</w:t>
      </w:r>
      <w:r>
        <w:rPr>
          <w:color w:val="221F1F"/>
          <w:spacing w:val="-7"/>
          <w:sz w:val="20"/>
        </w:rPr>
        <w:t xml:space="preserve"> </w:t>
      </w:r>
      <w:r>
        <w:rPr>
          <w:color w:val="221F1F"/>
          <w:sz w:val="20"/>
        </w:rPr>
        <w:t>of</w:t>
      </w:r>
      <w:r>
        <w:rPr>
          <w:color w:val="221F1F"/>
          <w:spacing w:val="-10"/>
          <w:sz w:val="20"/>
        </w:rPr>
        <w:t xml:space="preserve"> </w:t>
      </w:r>
      <w:r>
        <w:rPr>
          <w:color w:val="221F1F"/>
          <w:sz w:val="20"/>
        </w:rPr>
        <w:t>the</w:t>
      </w:r>
      <w:r>
        <w:rPr>
          <w:color w:val="221F1F"/>
          <w:spacing w:val="-6"/>
          <w:sz w:val="20"/>
        </w:rPr>
        <w:t xml:space="preserve"> </w:t>
      </w:r>
      <w:r>
        <w:rPr>
          <w:color w:val="221F1F"/>
          <w:sz w:val="20"/>
        </w:rPr>
        <w:t>country</w:t>
      </w:r>
      <w:r>
        <w:rPr>
          <w:color w:val="221F1F"/>
          <w:spacing w:val="-6"/>
          <w:sz w:val="20"/>
        </w:rPr>
        <w:t xml:space="preserve"> </w:t>
      </w:r>
      <w:r>
        <w:rPr>
          <w:color w:val="221F1F"/>
          <w:sz w:val="20"/>
        </w:rPr>
        <w:t>in</w:t>
      </w:r>
      <w:r>
        <w:rPr>
          <w:color w:val="221F1F"/>
          <w:spacing w:val="-5"/>
          <w:sz w:val="20"/>
        </w:rPr>
        <w:t xml:space="preserve"> </w:t>
      </w:r>
      <w:r>
        <w:rPr>
          <w:color w:val="221F1F"/>
          <w:sz w:val="20"/>
        </w:rPr>
        <w:t>which</w:t>
      </w:r>
      <w:r>
        <w:rPr>
          <w:color w:val="221F1F"/>
          <w:spacing w:val="-7"/>
          <w:sz w:val="20"/>
        </w:rPr>
        <w:t xml:space="preserve"> </w:t>
      </w:r>
      <w:r>
        <w:rPr>
          <w:color w:val="221F1F"/>
          <w:sz w:val="20"/>
        </w:rPr>
        <w:t>the</w:t>
      </w:r>
      <w:r>
        <w:rPr>
          <w:color w:val="221F1F"/>
          <w:spacing w:val="-8"/>
          <w:sz w:val="20"/>
        </w:rPr>
        <w:t xml:space="preserve"> </w:t>
      </w:r>
      <w:r>
        <w:rPr>
          <w:color w:val="221F1F"/>
          <w:sz w:val="20"/>
        </w:rPr>
        <w:t>recruiting</w:t>
      </w:r>
      <w:r>
        <w:rPr>
          <w:color w:val="221F1F"/>
          <w:spacing w:val="-5"/>
          <w:sz w:val="20"/>
        </w:rPr>
        <w:t xml:space="preserve"> </w:t>
      </w:r>
      <w:r>
        <w:rPr>
          <w:color w:val="221F1F"/>
          <w:sz w:val="20"/>
        </w:rPr>
        <w:t>takes</w:t>
      </w:r>
      <w:r>
        <w:rPr>
          <w:color w:val="221F1F"/>
          <w:spacing w:val="-6"/>
          <w:sz w:val="20"/>
        </w:rPr>
        <w:t xml:space="preserve"> </w:t>
      </w:r>
      <w:proofErr w:type="gramStart"/>
      <w:r>
        <w:rPr>
          <w:color w:val="221F1F"/>
          <w:spacing w:val="-2"/>
          <w:sz w:val="20"/>
        </w:rPr>
        <w:t>place;</w:t>
      </w:r>
      <w:proofErr w:type="gramEnd"/>
    </w:p>
    <w:p w14:paraId="414784BB" w14:textId="77777777" w:rsidR="00016C31" w:rsidRDefault="00016C31">
      <w:pPr>
        <w:pStyle w:val="BodyText"/>
      </w:pPr>
    </w:p>
    <w:p w14:paraId="6FBBD5CB" w14:textId="77777777" w:rsidR="00016C31" w:rsidRDefault="00632607">
      <w:pPr>
        <w:pStyle w:val="BodyText"/>
        <w:spacing w:before="1"/>
        <w:ind w:left="219"/>
      </w:pPr>
      <w:r>
        <w:rPr>
          <w:color w:val="221F1F"/>
        </w:rPr>
        <w:t>(6)</w:t>
      </w:r>
      <w:r>
        <w:rPr>
          <w:color w:val="221F1F"/>
          <w:spacing w:val="-13"/>
        </w:rPr>
        <w:t xml:space="preserve"> </w:t>
      </w:r>
      <w:r>
        <w:rPr>
          <w:color w:val="221F1F"/>
        </w:rPr>
        <w:t>Charge</w:t>
      </w:r>
      <w:r>
        <w:rPr>
          <w:color w:val="221F1F"/>
          <w:spacing w:val="-12"/>
        </w:rPr>
        <w:t xml:space="preserve"> </w:t>
      </w:r>
      <w:proofErr w:type="gramStart"/>
      <w:r>
        <w:rPr>
          <w:color w:val="221F1F"/>
        </w:rPr>
        <w:t>employees</w:t>
      </w:r>
      <w:proofErr w:type="gramEnd"/>
      <w:r>
        <w:rPr>
          <w:color w:val="221F1F"/>
          <w:spacing w:val="-13"/>
        </w:rPr>
        <w:t xml:space="preserve"> </w:t>
      </w:r>
      <w:r>
        <w:rPr>
          <w:color w:val="221F1F"/>
        </w:rPr>
        <w:t>recruitment</w:t>
      </w:r>
      <w:r>
        <w:rPr>
          <w:color w:val="221F1F"/>
          <w:spacing w:val="-12"/>
        </w:rPr>
        <w:t xml:space="preserve"> </w:t>
      </w:r>
      <w:r>
        <w:rPr>
          <w:color w:val="221F1F"/>
          <w:spacing w:val="-4"/>
        </w:rPr>
        <w:t>fees;</w:t>
      </w:r>
    </w:p>
    <w:p w14:paraId="1405C11D" w14:textId="77777777" w:rsidR="00016C31" w:rsidRDefault="00016C31">
      <w:pPr>
        <w:pStyle w:val="BodyText"/>
        <w:spacing w:before="9"/>
        <w:rPr>
          <w:sz w:val="19"/>
        </w:rPr>
      </w:pPr>
    </w:p>
    <w:p w14:paraId="3BCE2C75" w14:textId="77777777" w:rsidR="00016C31" w:rsidRDefault="00632607">
      <w:pPr>
        <w:pStyle w:val="BodyText"/>
        <w:ind w:left="219"/>
      </w:pPr>
      <w:r>
        <w:rPr>
          <w:color w:val="221F1F"/>
        </w:rPr>
        <w:t>(7)(</w:t>
      </w:r>
      <w:proofErr w:type="spellStart"/>
      <w:r>
        <w:rPr>
          <w:color w:val="221F1F"/>
        </w:rPr>
        <w:t>i</w:t>
      </w:r>
      <w:proofErr w:type="spellEnd"/>
      <w:r>
        <w:rPr>
          <w:color w:val="221F1F"/>
        </w:rPr>
        <w:t>)</w:t>
      </w:r>
      <w:r>
        <w:rPr>
          <w:color w:val="221F1F"/>
          <w:spacing w:val="-10"/>
        </w:rPr>
        <w:t xml:space="preserve"> </w:t>
      </w:r>
      <w:r>
        <w:rPr>
          <w:color w:val="221F1F"/>
        </w:rPr>
        <w:t>Fail</w:t>
      </w:r>
      <w:r>
        <w:rPr>
          <w:color w:val="221F1F"/>
          <w:spacing w:val="-8"/>
        </w:rPr>
        <w:t xml:space="preserve"> </w:t>
      </w:r>
      <w:r>
        <w:rPr>
          <w:color w:val="221F1F"/>
        </w:rPr>
        <w:t>to</w:t>
      </w:r>
      <w:r>
        <w:rPr>
          <w:color w:val="221F1F"/>
          <w:spacing w:val="-9"/>
        </w:rPr>
        <w:t xml:space="preserve"> </w:t>
      </w:r>
      <w:r>
        <w:rPr>
          <w:color w:val="221F1F"/>
        </w:rPr>
        <w:t>provide</w:t>
      </w:r>
      <w:r>
        <w:rPr>
          <w:color w:val="221F1F"/>
          <w:spacing w:val="-6"/>
        </w:rPr>
        <w:t xml:space="preserve"> </w:t>
      </w:r>
      <w:r>
        <w:rPr>
          <w:color w:val="221F1F"/>
        </w:rPr>
        <w:t>return</w:t>
      </w:r>
      <w:r>
        <w:rPr>
          <w:color w:val="221F1F"/>
          <w:spacing w:val="-6"/>
        </w:rPr>
        <w:t xml:space="preserve"> </w:t>
      </w:r>
      <w:r>
        <w:rPr>
          <w:color w:val="221F1F"/>
        </w:rPr>
        <w:t>transportation</w:t>
      </w:r>
      <w:r>
        <w:rPr>
          <w:color w:val="221F1F"/>
          <w:spacing w:val="-7"/>
        </w:rPr>
        <w:t xml:space="preserve"> </w:t>
      </w:r>
      <w:r>
        <w:rPr>
          <w:color w:val="221F1F"/>
        </w:rPr>
        <w:t>or</w:t>
      </w:r>
      <w:r>
        <w:rPr>
          <w:color w:val="221F1F"/>
          <w:spacing w:val="-9"/>
        </w:rPr>
        <w:t xml:space="preserve"> </w:t>
      </w:r>
      <w:r>
        <w:rPr>
          <w:color w:val="221F1F"/>
        </w:rPr>
        <w:t>pay</w:t>
      </w:r>
      <w:r>
        <w:rPr>
          <w:color w:val="221F1F"/>
          <w:spacing w:val="-6"/>
        </w:rPr>
        <w:t xml:space="preserve"> </w:t>
      </w:r>
      <w:r>
        <w:rPr>
          <w:color w:val="221F1F"/>
        </w:rPr>
        <w:t>for</w:t>
      </w:r>
      <w:r>
        <w:rPr>
          <w:color w:val="221F1F"/>
          <w:spacing w:val="-6"/>
        </w:rPr>
        <w:t xml:space="preserve"> </w:t>
      </w:r>
      <w:r>
        <w:rPr>
          <w:color w:val="221F1F"/>
        </w:rPr>
        <w:t>the</w:t>
      </w:r>
      <w:r>
        <w:rPr>
          <w:color w:val="221F1F"/>
          <w:spacing w:val="-9"/>
        </w:rPr>
        <w:t xml:space="preserve"> </w:t>
      </w:r>
      <w:r>
        <w:rPr>
          <w:color w:val="221F1F"/>
        </w:rPr>
        <w:t>cost</w:t>
      </w:r>
      <w:r>
        <w:rPr>
          <w:color w:val="221F1F"/>
          <w:spacing w:val="-8"/>
        </w:rPr>
        <w:t xml:space="preserve"> </w:t>
      </w:r>
      <w:r>
        <w:rPr>
          <w:color w:val="221F1F"/>
        </w:rPr>
        <w:t>of</w:t>
      </w:r>
      <w:r>
        <w:rPr>
          <w:color w:val="221F1F"/>
          <w:spacing w:val="-8"/>
        </w:rPr>
        <w:t xml:space="preserve"> </w:t>
      </w:r>
      <w:r>
        <w:rPr>
          <w:color w:val="221F1F"/>
        </w:rPr>
        <w:t>return</w:t>
      </w:r>
      <w:r>
        <w:rPr>
          <w:color w:val="221F1F"/>
          <w:spacing w:val="-6"/>
        </w:rPr>
        <w:t xml:space="preserve"> </w:t>
      </w:r>
      <w:r>
        <w:rPr>
          <w:color w:val="221F1F"/>
        </w:rPr>
        <w:t>transportation</w:t>
      </w:r>
      <w:r>
        <w:rPr>
          <w:color w:val="221F1F"/>
          <w:spacing w:val="-8"/>
        </w:rPr>
        <w:t xml:space="preserve"> </w:t>
      </w:r>
      <w:r>
        <w:rPr>
          <w:color w:val="221F1F"/>
        </w:rPr>
        <w:t>upon</w:t>
      </w:r>
      <w:r>
        <w:rPr>
          <w:color w:val="221F1F"/>
          <w:spacing w:val="-7"/>
        </w:rPr>
        <w:t xml:space="preserve"> </w:t>
      </w:r>
      <w:r>
        <w:rPr>
          <w:color w:val="221F1F"/>
        </w:rPr>
        <w:t>the</w:t>
      </w:r>
      <w:r>
        <w:rPr>
          <w:color w:val="221F1F"/>
          <w:spacing w:val="-9"/>
        </w:rPr>
        <w:t xml:space="preserve"> </w:t>
      </w:r>
      <w:r>
        <w:rPr>
          <w:color w:val="221F1F"/>
        </w:rPr>
        <w:t>end</w:t>
      </w:r>
      <w:r>
        <w:rPr>
          <w:color w:val="221F1F"/>
          <w:spacing w:val="-9"/>
        </w:rPr>
        <w:t xml:space="preserve"> </w:t>
      </w:r>
      <w:r>
        <w:rPr>
          <w:color w:val="221F1F"/>
        </w:rPr>
        <w:t>of</w:t>
      </w:r>
      <w:r>
        <w:rPr>
          <w:color w:val="221F1F"/>
          <w:spacing w:val="-6"/>
        </w:rPr>
        <w:t xml:space="preserve"> </w:t>
      </w:r>
      <w:r>
        <w:rPr>
          <w:color w:val="221F1F"/>
        </w:rPr>
        <w:t>employment-</w:t>
      </w:r>
      <w:r>
        <w:rPr>
          <w:color w:val="221F1F"/>
          <w:spacing w:val="-10"/>
        </w:rPr>
        <w:t>-</w:t>
      </w:r>
    </w:p>
    <w:p w14:paraId="6F8C63CF" w14:textId="77777777" w:rsidR="00016C31" w:rsidRDefault="00900DE8">
      <w:pPr>
        <w:pStyle w:val="ListParagraph"/>
        <w:numPr>
          <w:ilvl w:val="0"/>
          <w:numId w:val="76"/>
        </w:numPr>
        <w:tabs>
          <w:tab w:val="left" w:pos="441"/>
        </w:tabs>
        <w:spacing w:before="1"/>
        <w:ind w:right="1097"/>
        <w:rPr>
          <w:sz w:val="20"/>
        </w:rPr>
      </w:pPr>
      <w:r>
        <w:pict w14:anchorId="520D3A1C">
          <v:rect id="docshape60" o:spid="_x0000_s1072" style="position:absolute;left:0;text-align:left;margin-left:59.5pt;margin-top:56.8pt;width:515pt;height:1.45pt;z-index:-18490880;mso-position-horizontal-relative:page" fillcolor="#0e233d" stroked="f">
            <w10:wrap anchorx="page"/>
          </v:rect>
        </w:pict>
      </w:r>
      <w:r w:rsidR="00632607">
        <w:rPr>
          <w:color w:val="221F1F"/>
          <w:sz w:val="20"/>
        </w:rPr>
        <w:t>For</w:t>
      </w:r>
      <w:r w:rsidR="00632607">
        <w:rPr>
          <w:color w:val="221F1F"/>
          <w:spacing w:val="-3"/>
          <w:sz w:val="20"/>
        </w:rPr>
        <w:t xml:space="preserve"> </w:t>
      </w:r>
      <w:r w:rsidR="00632607">
        <w:rPr>
          <w:color w:val="221F1F"/>
          <w:sz w:val="20"/>
        </w:rPr>
        <w:t>an</w:t>
      </w:r>
      <w:r w:rsidR="00632607">
        <w:rPr>
          <w:color w:val="221F1F"/>
          <w:spacing w:val="-2"/>
          <w:sz w:val="20"/>
        </w:rPr>
        <w:t xml:space="preserve"> </w:t>
      </w:r>
      <w:r w:rsidR="00632607">
        <w:rPr>
          <w:color w:val="221F1F"/>
          <w:sz w:val="20"/>
        </w:rPr>
        <w:t>employee</w:t>
      </w:r>
      <w:r w:rsidR="00632607">
        <w:rPr>
          <w:color w:val="221F1F"/>
          <w:spacing w:val="-3"/>
          <w:sz w:val="20"/>
        </w:rPr>
        <w:t xml:space="preserve"> </w:t>
      </w:r>
      <w:r w:rsidR="00632607">
        <w:rPr>
          <w:color w:val="221F1F"/>
          <w:sz w:val="20"/>
        </w:rPr>
        <w:t>who</w:t>
      </w:r>
      <w:r w:rsidR="00632607">
        <w:rPr>
          <w:color w:val="221F1F"/>
          <w:spacing w:val="-2"/>
          <w:sz w:val="20"/>
        </w:rPr>
        <w:t xml:space="preserve"> </w:t>
      </w:r>
      <w:r w:rsidR="00632607">
        <w:rPr>
          <w:color w:val="221F1F"/>
          <w:sz w:val="20"/>
        </w:rPr>
        <w:t>is</w:t>
      </w:r>
      <w:r w:rsidR="00632607">
        <w:rPr>
          <w:color w:val="221F1F"/>
          <w:spacing w:val="-4"/>
          <w:sz w:val="20"/>
        </w:rPr>
        <w:t xml:space="preserve"> </w:t>
      </w:r>
      <w:r w:rsidR="00632607">
        <w:rPr>
          <w:color w:val="221F1F"/>
          <w:sz w:val="20"/>
        </w:rPr>
        <w:t>not</w:t>
      </w:r>
      <w:r w:rsidR="00632607">
        <w:rPr>
          <w:color w:val="221F1F"/>
          <w:spacing w:val="-4"/>
          <w:sz w:val="20"/>
        </w:rPr>
        <w:t xml:space="preserve"> </w:t>
      </w:r>
      <w:r w:rsidR="00632607">
        <w:rPr>
          <w:color w:val="221F1F"/>
          <w:sz w:val="20"/>
        </w:rPr>
        <w:t>a</w:t>
      </w:r>
      <w:r w:rsidR="00632607">
        <w:rPr>
          <w:color w:val="221F1F"/>
          <w:spacing w:val="-5"/>
          <w:sz w:val="20"/>
        </w:rPr>
        <w:t xml:space="preserve"> </w:t>
      </w:r>
      <w:r w:rsidR="00632607">
        <w:rPr>
          <w:color w:val="221F1F"/>
          <w:sz w:val="20"/>
        </w:rPr>
        <w:t>national</w:t>
      </w:r>
      <w:r w:rsidR="00632607">
        <w:rPr>
          <w:color w:val="221F1F"/>
          <w:spacing w:val="-3"/>
          <w:sz w:val="20"/>
        </w:rPr>
        <w:t xml:space="preserve"> </w:t>
      </w:r>
      <w:r w:rsidR="00632607">
        <w:rPr>
          <w:color w:val="221F1F"/>
          <w:sz w:val="20"/>
        </w:rPr>
        <w:t>of</w:t>
      </w:r>
      <w:r w:rsidR="00632607">
        <w:rPr>
          <w:color w:val="221F1F"/>
          <w:spacing w:val="-3"/>
          <w:sz w:val="20"/>
        </w:rPr>
        <w:t xml:space="preserve"> </w:t>
      </w:r>
      <w:r w:rsidR="00632607">
        <w:rPr>
          <w:color w:val="221F1F"/>
          <w:sz w:val="20"/>
        </w:rPr>
        <w:t>the country</w:t>
      </w:r>
      <w:r w:rsidR="00632607">
        <w:rPr>
          <w:color w:val="221F1F"/>
          <w:spacing w:val="-2"/>
          <w:sz w:val="20"/>
        </w:rPr>
        <w:t xml:space="preserve"> </w:t>
      </w:r>
      <w:r w:rsidR="00632607">
        <w:rPr>
          <w:color w:val="221F1F"/>
          <w:sz w:val="20"/>
        </w:rPr>
        <w:t>in</w:t>
      </w:r>
      <w:r w:rsidR="00632607">
        <w:rPr>
          <w:color w:val="221F1F"/>
          <w:spacing w:val="-2"/>
          <w:sz w:val="20"/>
        </w:rPr>
        <w:t xml:space="preserve"> </w:t>
      </w:r>
      <w:r w:rsidR="00632607">
        <w:rPr>
          <w:color w:val="221F1F"/>
          <w:sz w:val="20"/>
        </w:rPr>
        <w:t>which</w:t>
      </w:r>
      <w:r w:rsidR="00632607">
        <w:rPr>
          <w:color w:val="221F1F"/>
          <w:spacing w:val="-2"/>
          <w:sz w:val="20"/>
        </w:rPr>
        <w:t xml:space="preserve"> </w:t>
      </w:r>
      <w:r w:rsidR="00632607">
        <w:rPr>
          <w:color w:val="221F1F"/>
          <w:sz w:val="20"/>
        </w:rPr>
        <w:t>the</w:t>
      </w:r>
      <w:r w:rsidR="00632607">
        <w:rPr>
          <w:color w:val="221F1F"/>
          <w:spacing w:val="-3"/>
          <w:sz w:val="20"/>
        </w:rPr>
        <w:t xml:space="preserve"> </w:t>
      </w:r>
      <w:r w:rsidR="00632607">
        <w:rPr>
          <w:color w:val="221F1F"/>
          <w:sz w:val="20"/>
        </w:rPr>
        <w:t>work</w:t>
      </w:r>
      <w:r w:rsidR="00632607">
        <w:rPr>
          <w:color w:val="221F1F"/>
          <w:spacing w:val="-2"/>
          <w:sz w:val="20"/>
        </w:rPr>
        <w:t xml:space="preserve"> </w:t>
      </w:r>
      <w:r w:rsidR="00632607">
        <w:rPr>
          <w:color w:val="221F1F"/>
          <w:sz w:val="20"/>
        </w:rPr>
        <w:t>is</w:t>
      </w:r>
      <w:r w:rsidR="00632607">
        <w:rPr>
          <w:color w:val="221F1F"/>
          <w:spacing w:val="-4"/>
          <w:sz w:val="20"/>
        </w:rPr>
        <w:t xml:space="preserve"> </w:t>
      </w:r>
      <w:r w:rsidR="00632607">
        <w:rPr>
          <w:color w:val="221F1F"/>
          <w:sz w:val="20"/>
        </w:rPr>
        <w:t>taking</w:t>
      </w:r>
      <w:r w:rsidR="00632607">
        <w:rPr>
          <w:color w:val="221F1F"/>
          <w:spacing w:val="-4"/>
          <w:sz w:val="20"/>
        </w:rPr>
        <w:t xml:space="preserve"> </w:t>
      </w:r>
      <w:r w:rsidR="00632607">
        <w:rPr>
          <w:color w:val="221F1F"/>
          <w:sz w:val="20"/>
        </w:rPr>
        <w:t>place</w:t>
      </w:r>
      <w:r w:rsidR="00632607">
        <w:rPr>
          <w:color w:val="221F1F"/>
          <w:spacing w:val="-3"/>
          <w:sz w:val="20"/>
        </w:rPr>
        <w:t xml:space="preserve"> </w:t>
      </w:r>
      <w:r w:rsidR="00632607">
        <w:rPr>
          <w:color w:val="221F1F"/>
          <w:sz w:val="20"/>
        </w:rPr>
        <w:t>and</w:t>
      </w:r>
      <w:r w:rsidR="00632607">
        <w:rPr>
          <w:color w:val="221F1F"/>
          <w:spacing w:val="-2"/>
          <w:sz w:val="20"/>
        </w:rPr>
        <w:t xml:space="preserve"> </w:t>
      </w:r>
      <w:r w:rsidR="00632607">
        <w:rPr>
          <w:color w:val="221F1F"/>
          <w:sz w:val="20"/>
        </w:rPr>
        <w:t>who</w:t>
      </w:r>
      <w:r w:rsidR="00632607">
        <w:rPr>
          <w:color w:val="221F1F"/>
          <w:spacing w:val="-2"/>
          <w:sz w:val="20"/>
        </w:rPr>
        <w:t xml:space="preserve"> </w:t>
      </w:r>
      <w:r w:rsidR="00632607">
        <w:rPr>
          <w:color w:val="221F1F"/>
          <w:sz w:val="20"/>
        </w:rPr>
        <w:t>was</w:t>
      </w:r>
      <w:r w:rsidR="00632607">
        <w:rPr>
          <w:color w:val="221F1F"/>
          <w:spacing w:val="-4"/>
          <w:sz w:val="20"/>
        </w:rPr>
        <w:t xml:space="preserve"> </w:t>
      </w:r>
      <w:r w:rsidR="00632607">
        <w:rPr>
          <w:color w:val="221F1F"/>
          <w:sz w:val="20"/>
        </w:rPr>
        <w:t>brought</w:t>
      </w:r>
      <w:r w:rsidR="00632607">
        <w:rPr>
          <w:color w:val="221F1F"/>
          <w:spacing w:val="-4"/>
          <w:sz w:val="20"/>
        </w:rPr>
        <w:t xml:space="preserve"> </w:t>
      </w:r>
      <w:r w:rsidR="00632607">
        <w:rPr>
          <w:color w:val="221F1F"/>
          <w:sz w:val="20"/>
        </w:rPr>
        <w:t>into that country for the purpose of working on a U.S. Government contract or subcontract (for portions of contracts performed outside the United States); or</w:t>
      </w:r>
    </w:p>
    <w:p w14:paraId="77DDFE32" w14:textId="77777777" w:rsidR="00016C31" w:rsidRDefault="00016C31">
      <w:pPr>
        <w:rPr>
          <w:sz w:val="20"/>
        </w:rPr>
        <w:sectPr w:rsidR="00016C31">
          <w:pgSz w:w="12240" w:h="15840"/>
          <w:pgMar w:top="1600" w:right="640" w:bottom="1060" w:left="1000" w:header="0" w:footer="801" w:gutter="0"/>
          <w:cols w:space="720"/>
        </w:sectPr>
      </w:pPr>
    </w:p>
    <w:p w14:paraId="1A6DCA10" w14:textId="77777777" w:rsidR="00016C31" w:rsidRDefault="00632607">
      <w:pPr>
        <w:pStyle w:val="ListParagraph"/>
        <w:numPr>
          <w:ilvl w:val="0"/>
          <w:numId w:val="76"/>
        </w:numPr>
        <w:tabs>
          <w:tab w:val="left" w:pos="441"/>
        </w:tabs>
        <w:spacing w:before="80"/>
        <w:ind w:right="987"/>
        <w:rPr>
          <w:sz w:val="20"/>
        </w:rPr>
      </w:pPr>
      <w:r>
        <w:rPr>
          <w:color w:val="221F1F"/>
          <w:sz w:val="20"/>
        </w:rPr>
        <w:lastRenderedPageBreak/>
        <w:t>For</w:t>
      </w:r>
      <w:r>
        <w:rPr>
          <w:color w:val="221F1F"/>
          <w:spacing w:val="-3"/>
          <w:sz w:val="20"/>
        </w:rPr>
        <w:t xml:space="preserve"> </w:t>
      </w:r>
      <w:r>
        <w:rPr>
          <w:color w:val="221F1F"/>
          <w:sz w:val="20"/>
        </w:rPr>
        <w:t>an</w:t>
      </w:r>
      <w:r>
        <w:rPr>
          <w:color w:val="221F1F"/>
          <w:spacing w:val="-3"/>
          <w:sz w:val="20"/>
        </w:rPr>
        <w:t xml:space="preserve"> </w:t>
      </w:r>
      <w:r>
        <w:rPr>
          <w:color w:val="221F1F"/>
          <w:sz w:val="20"/>
        </w:rPr>
        <w:t>employee</w:t>
      </w:r>
      <w:r>
        <w:rPr>
          <w:color w:val="221F1F"/>
          <w:spacing w:val="-3"/>
          <w:sz w:val="20"/>
        </w:rPr>
        <w:t xml:space="preserve"> </w:t>
      </w:r>
      <w:r>
        <w:rPr>
          <w:color w:val="221F1F"/>
          <w:sz w:val="20"/>
        </w:rPr>
        <w:t>who</w:t>
      </w:r>
      <w:r>
        <w:rPr>
          <w:color w:val="221F1F"/>
          <w:spacing w:val="-3"/>
          <w:sz w:val="20"/>
        </w:rPr>
        <w:t xml:space="preserve"> </w:t>
      </w:r>
      <w:r>
        <w:rPr>
          <w:color w:val="221F1F"/>
          <w:sz w:val="20"/>
        </w:rPr>
        <w:t>is</w:t>
      </w:r>
      <w:r>
        <w:rPr>
          <w:color w:val="221F1F"/>
          <w:spacing w:val="-5"/>
          <w:sz w:val="20"/>
        </w:rPr>
        <w:t xml:space="preserve"> </w:t>
      </w:r>
      <w:r>
        <w:rPr>
          <w:color w:val="221F1F"/>
          <w:sz w:val="20"/>
        </w:rPr>
        <w:t>not</w:t>
      </w:r>
      <w:r>
        <w:rPr>
          <w:color w:val="221F1F"/>
          <w:spacing w:val="-5"/>
          <w:sz w:val="20"/>
        </w:rPr>
        <w:t xml:space="preserve"> </w:t>
      </w:r>
      <w:r>
        <w:rPr>
          <w:color w:val="221F1F"/>
          <w:sz w:val="20"/>
        </w:rPr>
        <w:t>a</w:t>
      </w:r>
      <w:r>
        <w:rPr>
          <w:color w:val="221F1F"/>
          <w:spacing w:val="-7"/>
          <w:sz w:val="20"/>
        </w:rPr>
        <w:t xml:space="preserve"> </w:t>
      </w:r>
      <w:r>
        <w:rPr>
          <w:color w:val="221F1F"/>
          <w:sz w:val="20"/>
        </w:rPr>
        <w:t>United</w:t>
      </w:r>
      <w:r>
        <w:rPr>
          <w:color w:val="221F1F"/>
          <w:spacing w:val="-2"/>
          <w:sz w:val="20"/>
        </w:rPr>
        <w:t xml:space="preserve"> </w:t>
      </w:r>
      <w:r>
        <w:rPr>
          <w:color w:val="221F1F"/>
          <w:sz w:val="20"/>
        </w:rPr>
        <w:t>States</w:t>
      </w:r>
      <w:r>
        <w:rPr>
          <w:color w:val="221F1F"/>
          <w:spacing w:val="-5"/>
          <w:sz w:val="20"/>
        </w:rPr>
        <w:t xml:space="preserve"> </w:t>
      </w:r>
      <w:r>
        <w:rPr>
          <w:color w:val="221F1F"/>
          <w:sz w:val="20"/>
        </w:rPr>
        <w:t>national</w:t>
      </w:r>
      <w:r>
        <w:rPr>
          <w:color w:val="221F1F"/>
          <w:spacing w:val="-4"/>
          <w:sz w:val="20"/>
        </w:rPr>
        <w:t xml:space="preserve"> </w:t>
      </w:r>
      <w:r>
        <w:rPr>
          <w:color w:val="221F1F"/>
          <w:sz w:val="20"/>
        </w:rPr>
        <w:t>and</w:t>
      </w:r>
      <w:r>
        <w:rPr>
          <w:color w:val="221F1F"/>
          <w:spacing w:val="-3"/>
          <w:sz w:val="20"/>
        </w:rPr>
        <w:t xml:space="preserve"> </w:t>
      </w:r>
      <w:r>
        <w:rPr>
          <w:color w:val="221F1F"/>
          <w:sz w:val="20"/>
        </w:rPr>
        <w:t>who</w:t>
      </w:r>
      <w:r>
        <w:rPr>
          <w:color w:val="221F1F"/>
          <w:spacing w:val="-1"/>
          <w:sz w:val="20"/>
        </w:rPr>
        <w:t xml:space="preserve"> </w:t>
      </w:r>
      <w:r>
        <w:rPr>
          <w:color w:val="221F1F"/>
          <w:sz w:val="20"/>
        </w:rPr>
        <w:t>was</w:t>
      </w:r>
      <w:r>
        <w:rPr>
          <w:color w:val="221F1F"/>
          <w:spacing w:val="-4"/>
          <w:sz w:val="20"/>
        </w:rPr>
        <w:t xml:space="preserve"> </w:t>
      </w:r>
      <w:r>
        <w:rPr>
          <w:color w:val="221F1F"/>
          <w:sz w:val="20"/>
        </w:rPr>
        <w:t>brought</w:t>
      </w:r>
      <w:r>
        <w:rPr>
          <w:color w:val="221F1F"/>
          <w:spacing w:val="-4"/>
          <w:sz w:val="20"/>
        </w:rPr>
        <w:t xml:space="preserve"> </w:t>
      </w:r>
      <w:r>
        <w:rPr>
          <w:color w:val="221F1F"/>
          <w:sz w:val="20"/>
        </w:rPr>
        <w:t>into</w:t>
      </w:r>
      <w:r>
        <w:rPr>
          <w:color w:val="221F1F"/>
          <w:spacing w:val="-3"/>
          <w:sz w:val="20"/>
        </w:rPr>
        <w:t xml:space="preserve"> </w:t>
      </w:r>
      <w:r>
        <w:rPr>
          <w:color w:val="221F1F"/>
          <w:sz w:val="20"/>
        </w:rPr>
        <w:t>the</w:t>
      </w:r>
      <w:r>
        <w:rPr>
          <w:color w:val="221F1F"/>
          <w:spacing w:val="-4"/>
          <w:sz w:val="20"/>
        </w:rPr>
        <w:t xml:space="preserve"> </w:t>
      </w:r>
      <w:r>
        <w:rPr>
          <w:color w:val="221F1F"/>
          <w:sz w:val="20"/>
        </w:rPr>
        <w:t>United</w:t>
      </w:r>
      <w:r>
        <w:rPr>
          <w:color w:val="221F1F"/>
          <w:spacing w:val="-5"/>
          <w:sz w:val="20"/>
        </w:rPr>
        <w:t xml:space="preserve"> </w:t>
      </w:r>
      <w:r>
        <w:rPr>
          <w:color w:val="221F1F"/>
          <w:sz w:val="20"/>
        </w:rPr>
        <w:t>States</w:t>
      </w:r>
      <w:r>
        <w:rPr>
          <w:color w:val="221F1F"/>
          <w:spacing w:val="-5"/>
          <w:sz w:val="20"/>
        </w:rPr>
        <w:t xml:space="preserve"> </w:t>
      </w:r>
      <w:r>
        <w:rPr>
          <w:color w:val="221F1F"/>
          <w:sz w:val="20"/>
        </w:rPr>
        <w:t>for</w:t>
      </w:r>
      <w:r>
        <w:rPr>
          <w:color w:val="221F1F"/>
          <w:spacing w:val="-3"/>
          <w:sz w:val="20"/>
        </w:rPr>
        <w:t xml:space="preserve"> </w:t>
      </w:r>
      <w:r>
        <w:rPr>
          <w:color w:val="221F1F"/>
          <w:sz w:val="20"/>
        </w:rPr>
        <w:t>the</w:t>
      </w:r>
      <w:r>
        <w:rPr>
          <w:color w:val="221F1F"/>
          <w:spacing w:val="-4"/>
          <w:sz w:val="20"/>
        </w:rPr>
        <w:t xml:space="preserve"> </w:t>
      </w:r>
      <w:r>
        <w:rPr>
          <w:color w:val="221F1F"/>
          <w:sz w:val="20"/>
        </w:rPr>
        <w:t>purpose</w:t>
      </w:r>
      <w:r>
        <w:rPr>
          <w:color w:val="221F1F"/>
          <w:spacing w:val="-2"/>
          <w:sz w:val="20"/>
        </w:rPr>
        <w:t xml:space="preserve"> </w:t>
      </w:r>
      <w:r>
        <w:rPr>
          <w:color w:val="221F1F"/>
          <w:sz w:val="20"/>
        </w:rPr>
        <w:t>of working on a U.S. Government contract or subcontract, if the payment of such costs is required under existing temporary worker programs or pursuant to a written agreement with the employee (for portions of contracts performed inside the United States); except that--</w:t>
      </w:r>
    </w:p>
    <w:p w14:paraId="00ED9212" w14:textId="77777777" w:rsidR="00016C31" w:rsidRDefault="00016C31">
      <w:pPr>
        <w:pStyle w:val="BodyText"/>
      </w:pPr>
    </w:p>
    <w:p w14:paraId="3509703E" w14:textId="77777777" w:rsidR="00016C31" w:rsidRDefault="00632607">
      <w:pPr>
        <w:pStyle w:val="ListParagraph"/>
        <w:numPr>
          <w:ilvl w:val="1"/>
          <w:numId w:val="76"/>
        </w:numPr>
        <w:tabs>
          <w:tab w:val="left" w:pos="734"/>
        </w:tabs>
        <w:rPr>
          <w:sz w:val="20"/>
        </w:rPr>
      </w:pPr>
      <w:r>
        <w:rPr>
          <w:color w:val="221F1F"/>
          <w:sz w:val="20"/>
        </w:rPr>
        <w:t>The</w:t>
      </w:r>
      <w:r>
        <w:rPr>
          <w:color w:val="221F1F"/>
          <w:spacing w:val="-11"/>
          <w:sz w:val="20"/>
        </w:rPr>
        <w:t xml:space="preserve"> </w:t>
      </w:r>
      <w:r>
        <w:rPr>
          <w:color w:val="221F1F"/>
          <w:sz w:val="20"/>
        </w:rPr>
        <w:t>requirements</w:t>
      </w:r>
      <w:r>
        <w:rPr>
          <w:color w:val="221F1F"/>
          <w:spacing w:val="-8"/>
          <w:sz w:val="20"/>
        </w:rPr>
        <w:t xml:space="preserve"> </w:t>
      </w:r>
      <w:r>
        <w:rPr>
          <w:color w:val="221F1F"/>
          <w:sz w:val="20"/>
        </w:rPr>
        <w:t>of</w:t>
      </w:r>
      <w:r>
        <w:rPr>
          <w:color w:val="221F1F"/>
          <w:spacing w:val="-10"/>
          <w:sz w:val="20"/>
        </w:rPr>
        <w:t xml:space="preserve"> </w:t>
      </w:r>
      <w:r>
        <w:rPr>
          <w:color w:val="221F1F"/>
          <w:sz w:val="20"/>
        </w:rPr>
        <w:t>paragraphs</w:t>
      </w:r>
      <w:r>
        <w:rPr>
          <w:color w:val="221F1F"/>
          <w:spacing w:val="-9"/>
          <w:sz w:val="20"/>
        </w:rPr>
        <w:t xml:space="preserve"> </w:t>
      </w:r>
      <w:r>
        <w:rPr>
          <w:color w:val="221F1F"/>
          <w:sz w:val="20"/>
        </w:rPr>
        <w:t>(b)(7)(</w:t>
      </w:r>
      <w:proofErr w:type="spellStart"/>
      <w:r>
        <w:rPr>
          <w:color w:val="221F1F"/>
          <w:sz w:val="20"/>
        </w:rPr>
        <w:t>i</w:t>
      </w:r>
      <w:proofErr w:type="spellEnd"/>
      <w:r>
        <w:rPr>
          <w:color w:val="221F1F"/>
          <w:sz w:val="20"/>
        </w:rPr>
        <w:t>)</w:t>
      </w:r>
      <w:r>
        <w:rPr>
          <w:color w:val="221F1F"/>
          <w:spacing w:val="-7"/>
          <w:sz w:val="20"/>
        </w:rPr>
        <w:t xml:space="preserve"> </w:t>
      </w:r>
      <w:r>
        <w:rPr>
          <w:color w:val="221F1F"/>
          <w:sz w:val="20"/>
        </w:rPr>
        <w:t>of</w:t>
      </w:r>
      <w:r>
        <w:rPr>
          <w:color w:val="221F1F"/>
          <w:spacing w:val="-9"/>
          <w:sz w:val="20"/>
        </w:rPr>
        <w:t xml:space="preserve"> </w:t>
      </w:r>
      <w:r>
        <w:rPr>
          <w:color w:val="221F1F"/>
          <w:sz w:val="20"/>
        </w:rPr>
        <w:t>this</w:t>
      </w:r>
      <w:r>
        <w:rPr>
          <w:color w:val="221F1F"/>
          <w:spacing w:val="-10"/>
          <w:sz w:val="20"/>
        </w:rPr>
        <w:t xml:space="preserve"> </w:t>
      </w:r>
      <w:r>
        <w:rPr>
          <w:color w:val="221F1F"/>
          <w:sz w:val="20"/>
        </w:rPr>
        <w:t>clause</w:t>
      </w:r>
      <w:r>
        <w:rPr>
          <w:color w:val="221F1F"/>
          <w:spacing w:val="-8"/>
          <w:sz w:val="20"/>
        </w:rPr>
        <w:t xml:space="preserve"> </w:t>
      </w:r>
      <w:r>
        <w:rPr>
          <w:color w:val="221F1F"/>
          <w:sz w:val="20"/>
        </w:rPr>
        <w:t>shall</w:t>
      </w:r>
      <w:r>
        <w:rPr>
          <w:color w:val="221F1F"/>
          <w:spacing w:val="-10"/>
          <w:sz w:val="20"/>
        </w:rPr>
        <w:t xml:space="preserve"> </w:t>
      </w:r>
      <w:r>
        <w:rPr>
          <w:color w:val="221F1F"/>
          <w:sz w:val="20"/>
        </w:rPr>
        <w:t>not</w:t>
      </w:r>
      <w:r>
        <w:rPr>
          <w:color w:val="221F1F"/>
          <w:spacing w:val="-6"/>
          <w:sz w:val="20"/>
        </w:rPr>
        <w:t xml:space="preserve"> </w:t>
      </w:r>
      <w:r>
        <w:rPr>
          <w:color w:val="221F1F"/>
          <w:sz w:val="20"/>
        </w:rPr>
        <w:t>apply</w:t>
      </w:r>
      <w:r>
        <w:rPr>
          <w:color w:val="221F1F"/>
          <w:spacing w:val="-8"/>
          <w:sz w:val="20"/>
        </w:rPr>
        <w:t xml:space="preserve"> </w:t>
      </w:r>
      <w:r>
        <w:rPr>
          <w:color w:val="221F1F"/>
          <w:sz w:val="20"/>
        </w:rPr>
        <w:t>to</w:t>
      </w:r>
      <w:r>
        <w:rPr>
          <w:color w:val="221F1F"/>
          <w:spacing w:val="-8"/>
          <w:sz w:val="20"/>
        </w:rPr>
        <w:t xml:space="preserve"> </w:t>
      </w:r>
      <w:r>
        <w:rPr>
          <w:color w:val="221F1F"/>
          <w:sz w:val="20"/>
        </w:rPr>
        <w:t>an</w:t>
      </w:r>
      <w:r>
        <w:rPr>
          <w:color w:val="221F1F"/>
          <w:spacing w:val="-8"/>
          <w:sz w:val="20"/>
        </w:rPr>
        <w:t xml:space="preserve"> </w:t>
      </w:r>
      <w:r>
        <w:rPr>
          <w:color w:val="221F1F"/>
          <w:sz w:val="20"/>
        </w:rPr>
        <w:t>employee</w:t>
      </w:r>
      <w:r>
        <w:rPr>
          <w:color w:val="221F1F"/>
          <w:spacing w:val="-11"/>
          <w:sz w:val="20"/>
        </w:rPr>
        <w:t xml:space="preserve"> </w:t>
      </w:r>
      <w:r>
        <w:rPr>
          <w:color w:val="221F1F"/>
          <w:sz w:val="20"/>
        </w:rPr>
        <w:t>who</w:t>
      </w:r>
      <w:r>
        <w:rPr>
          <w:color w:val="221F1F"/>
          <w:spacing w:val="-8"/>
          <w:sz w:val="20"/>
        </w:rPr>
        <w:t xml:space="preserve"> </w:t>
      </w:r>
      <w:r>
        <w:rPr>
          <w:color w:val="221F1F"/>
          <w:sz w:val="20"/>
        </w:rPr>
        <w:t>is-</w:t>
      </w:r>
      <w:r>
        <w:rPr>
          <w:color w:val="221F1F"/>
          <w:spacing w:val="-10"/>
          <w:sz w:val="20"/>
        </w:rPr>
        <w:t>-</w:t>
      </w:r>
    </w:p>
    <w:p w14:paraId="4623BABD" w14:textId="77777777" w:rsidR="00016C31" w:rsidRDefault="00016C31">
      <w:pPr>
        <w:pStyle w:val="BodyText"/>
        <w:spacing w:before="10"/>
        <w:rPr>
          <w:sz w:val="19"/>
        </w:rPr>
      </w:pPr>
    </w:p>
    <w:p w14:paraId="63BFBD30" w14:textId="77777777" w:rsidR="00016C31" w:rsidRDefault="00632607">
      <w:pPr>
        <w:pStyle w:val="ListParagraph"/>
        <w:numPr>
          <w:ilvl w:val="2"/>
          <w:numId w:val="76"/>
        </w:numPr>
        <w:tabs>
          <w:tab w:val="left" w:pos="767"/>
        </w:tabs>
        <w:jc w:val="left"/>
        <w:rPr>
          <w:sz w:val="20"/>
        </w:rPr>
      </w:pPr>
      <w:r>
        <w:rPr>
          <w:color w:val="221F1F"/>
          <w:sz w:val="20"/>
        </w:rPr>
        <w:t>Legally</w:t>
      </w:r>
      <w:r>
        <w:rPr>
          <w:color w:val="221F1F"/>
          <w:spacing w:val="-10"/>
          <w:sz w:val="20"/>
        </w:rPr>
        <w:t xml:space="preserve"> </w:t>
      </w:r>
      <w:r>
        <w:rPr>
          <w:color w:val="221F1F"/>
          <w:sz w:val="20"/>
        </w:rPr>
        <w:t>permitted</w:t>
      </w:r>
      <w:r>
        <w:rPr>
          <w:color w:val="221F1F"/>
          <w:spacing w:val="-7"/>
          <w:sz w:val="20"/>
        </w:rPr>
        <w:t xml:space="preserve"> </w:t>
      </w:r>
      <w:r>
        <w:rPr>
          <w:color w:val="221F1F"/>
          <w:sz w:val="20"/>
        </w:rPr>
        <w:t>to</w:t>
      </w:r>
      <w:r>
        <w:rPr>
          <w:color w:val="221F1F"/>
          <w:spacing w:val="-8"/>
          <w:sz w:val="20"/>
        </w:rPr>
        <w:t xml:space="preserve"> </w:t>
      </w:r>
      <w:r>
        <w:rPr>
          <w:color w:val="221F1F"/>
          <w:sz w:val="20"/>
        </w:rPr>
        <w:t>remain</w:t>
      </w:r>
      <w:r>
        <w:rPr>
          <w:color w:val="221F1F"/>
          <w:spacing w:val="-7"/>
          <w:sz w:val="20"/>
        </w:rPr>
        <w:t xml:space="preserve"> </w:t>
      </w:r>
      <w:r>
        <w:rPr>
          <w:color w:val="221F1F"/>
          <w:sz w:val="20"/>
        </w:rPr>
        <w:t>in</w:t>
      </w:r>
      <w:r>
        <w:rPr>
          <w:color w:val="221F1F"/>
          <w:spacing w:val="-9"/>
          <w:sz w:val="20"/>
        </w:rPr>
        <w:t xml:space="preserve"> </w:t>
      </w:r>
      <w:r>
        <w:rPr>
          <w:color w:val="221F1F"/>
          <w:sz w:val="20"/>
        </w:rPr>
        <w:t>the</w:t>
      </w:r>
      <w:r>
        <w:rPr>
          <w:color w:val="221F1F"/>
          <w:spacing w:val="-8"/>
          <w:sz w:val="20"/>
        </w:rPr>
        <w:t xml:space="preserve"> </w:t>
      </w:r>
      <w:r>
        <w:rPr>
          <w:color w:val="221F1F"/>
          <w:sz w:val="20"/>
        </w:rPr>
        <w:t>country</w:t>
      </w:r>
      <w:r>
        <w:rPr>
          <w:color w:val="221F1F"/>
          <w:spacing w:val="-9"/>
          <w:sz w:val="20"/>
        </w:rPr>
        <w:t xml:space="preserve"> </w:t>
      </w:r>
      <w:r>
        <w:rPr>
          <w:color w:val="221F1F"/>
          <w:sz w:val="20"/>
        </w:rPr>
        <w:t>of</w:t>
      </w:r>
      <w:r>
        <w:rPr>
          <w:color w:val="221F1F"/>
          <w:spacing w:val="-7"/>
          <w:sz w:val="20"/>
        </w:rPr>
        <w:t xml:space="preserve"> </w:t>
      </w:r>
      <w:r>
        <w:rPr>
          <w:color w:val="221F1F"/>
          <w:sz w:val="20"/>
        </w:rPr>
        <w:t>employment</w:t>
      </w:r>
      <w:r>
        <w:rPr>
          <w:color w:val="221F1F"/>
          <w:spacing w:val="-8"/>
          <w:sz w:val="20"/>
        </w:rPr>
        <w:t xml:space="preserve"> </w:t>
      </w:r>
      <w:r>
        <w:rPr>
          <w:color w:val="221F1F"/>
          <w:sz w:val="20"/>
        </w:rPr>
        <w:t>and</w:t>
      </w:r>
      <w:r>
        <w:rPr>
          <w:color w:val="221F1F"/>
          <w:spacing w:val="-7"/>
          <w:sz w:val="20"/>
        </w:rPr>
        <w:t xml:space="preserve"> </w:t>
      </w:r>
      <w:r>
        <w:rPr>
          <w:color w:val="221F1F"/>
          <w:sz w:val="20"/>
        </w:rPr>
        <w:t>who</w:t>
      </w:r>
      <w:r>
        <w:rPr>
          <w:color w:val="221F1F"/>
          <w:spacing w:val="-8"/>
          <w:sz w:val="20"/>
        </w:rPr>
        <w:t xml:space="preserve"> </w:t>
      </w:r>
      <w:r>
        <w:rPr>
          <w:color w:val="221F1F"/>
          <w:sz w:val="20"/>
        </w:rPr>
        <w:t>chooses</w:t>
      </w:r>
      <w:r>
        <w:rPr>
          <w:color w:val="221F1F"/>
          <w:spacing w:val="-8"/>
          <w:sz w:val="20"/>
        </w:rPr>
        <w:t xml:space="preserve"> </w:t>
      </w:r>
      <w:r>
        <w:rPr>
          <w:color w:val="221F1F"/>
          <w:sz w:val="20"/>
        </w:rPr>
        <w:t>to</w:t>
      </w:r>
      <w:r>
        <w:rPr>
          <w:color w:val="221F1F"/>
          <w:spacing w:val="-8"/>
          <w:sz w:val="20"/>
        </w:rPr>
        <w:t xml:space="preserve"> </w:t>
      </w:r>
      <w:r>
        <w:rPr>
          <w:color w:val="221F1F"/>
          <w:sz w:val="20"/>
        </w:rPr>
        <w:t>do</w:t>
      </w:r>
      <w:r>
        <w:rPr>
          <w:color w:val="221F1F"/>
          <w:spacing w:val="-5"/>
          <w:sz w:val="20"/>
        </w:rPr>
        <w:t xml:space="preserve"> </w:t>
      </w:r>
      <w:r>
        <w:rPr>
          <w:color w:val="221F1F"/>
          <w:sz w:val="20"/>
        </w:rPr>
        <w:t>so;</w:t>
      </w:r>
      <w:r>
        <w:rPr>
          <w:color w:val="221F1F"/>
          <w:spacing w:val="-9"/>
          <w:sz w:val="20"/>
        </w:rPr>
        <w:t xml:space="preserve"> </w:t>
      </w:r>
      <w:r>
        <w:rPr>
          <w:color w:val="221F1F"/>
          <w:spacing w:val="-5"/>
          <w:sz w:val="20"/>
        </w:rPr>
        <w:t>or</w:t>
      </w:r>
    </w:p>
    <w:p w14:paraId="4DC9B866" w14:textId="77777777" w:rsidR="00016C31" w:rsidRDefault="00016C31">
      <w:pPr>
        <w:pStyle w:val="BodyText"/>
        <w:spacing w:before="1"/>
      </w:pPr>
    </w:p>
    <w:p w14:paraId="4EB3F25A" w14:textId="77777777" w:rsidR="00016C31" w:rsidRDefault="00632607">
      <w:pPr>
        <w:pStyle w:val="ListParagraph"/>
        <w:numPr>
          <w:ilvl w:val="2"/>
          <w:numId w:val="76"/>
        </w:numPr>
        <w:tabs>
          <w:tab w:val="left" w:pos="441"/>
        </w:tabs>
        <w:ind w:left="440" w:right="2164" w:hanging="330"/>
        <w:jc w:val="left"/>
        <w:rPr>
          <w:sz w:val="20"/>
        </w:rPr>
      </w:pPr>
      <w:r>
        <w:rPr>
          <w:color w:val="221F1F"/>
          <w:sz w:val="20"/>
        </w:rPr>
        <w:t>Exempted</w:t>
      </w:r>
      <w:r>
        <w:rPr>
          <w:color w:val="221F1F"/>
          <w:spacing w:val="-7"/>
          <w:sz w:val="20"/>
        </w:rPr>
        <w:t xml:space="preserve"> </w:t>
      </w:r>
      <w:r>
        <w:rPr>
          <w:color w:val="221F1F"/>
          <w:sz w:val="20"/>
        </w:rPr>
        <w:t>by</w:t>
      </w:r>
      <w:r>
        <w:rPr>
          <w:color w:val="221F1F"/>
          <w:spacing w:val="-8"/>
          <w:sz w:val="20"/>
        </w:rPr>
        <w:t xml:space="preserve"> </w:t>
      </w:r>
      <w:r>
        <w:rPr>
          <w:color w:val="221F1F"/>
          <w:sz w:val="20"/>
        </w:rPr>
        <w:t>an</w:t>
      </w:r>
      <w:r>
        <w:rPr>
          <w:color w:val="221F1F"/>
          <w:spacing w:val="-5"/>
          <w:sz w:val="20"/>
        </w:rPr>
        <w:t xml:space="preserve"> </w:t>
      </w:r>
      <w:r>
        <w:rPr>
          <w:color w:val="221F1F"/>
          <w:sz w:val="20"/>
        </w:rPr>
        <w:t>authorized</w:t>
      </w:r>
      <w:r>
        <w:rPr>
          <w:color w:val="221F1F"/>
          <w:spacing w:val="-4"/>
          <w:sz w:val="20"/>
        </w:rPr>
        <w:t xml:space="preserve"> </w:t>
      </w:r>
      <w:r>
        <w:rPr>
          <w:color w:val="221F1F"/>
          <w:sz w:val="20"/>
        </w:rPr>
        <w:t>official</w:t>
      </w:r>
      <w:r>
        <w:rPr>
          <w:color w:val="221F1F"/>
          <w:spacing w:val="-5"/>
          <w:sz w:val="20"/>
        </w:rPr>
        <w:t xml:space="preserve"> </w:t>
      </w:r>
      <w:r>
        <w:rPr>
          <w:color w:val="221F1F"/>
          <w:sz w:val="20"/>
        </w:rPr>
        <w:t>of</w:t>
      </w:r>
      <w:r>
        <w:rPr>
          <w:color w:val="221F1F"/>
          <w:spacing w:val="-6"/>
          <w:sz w:val="20"/>
        </w:rPr>
        <w:t xml:space="preserve"> </w:t>
      </w:r>
      <w:r>
        <w:rPr>
          <w:color w:val="221F1F"/>
          <w:sz w:val="20"/>
        </w:rPr>
        <w:t>the</w:t>
      </w:r>
      <w:r>
        <w:rPr>
          <w:color w:val="221F1F"/>
          <w:spacing w:val="-8"/>
          <w:sz w:val="20"/>
        </w:rPr>
        <w:t xml:space="preserve"> </w:t>
      </w:r>
      <w:r>
        <w:rPr>
          <w:color w:val="221F1F"/>
          <w:sz w:val="20"/>
        </w:rPr>
        <w:t>contracting</w:t>
      </w:r>
      <w:r>
        <w:rPr>
          <w:color w:val="221F1F"/>
          <w:spacing w:val="-4"/>
          <w:sz w:val="20"/>
        </w:rPr>
        <w:t xml:space="preserve"> </w:t>
      </w:r>
      <w:r>
        <w:rPr>
          <w:color w:val="221F1F"/>
          <w:sz w:val="20"/>
        </w:rPr>
        <w:t>agency</w:t>
      </w:r>
      <w:r>
        <w:rPr>
          <w:color w:val="221F1F"/>
          <w:spacing w:val="-7"/>
          <w:sz w:val="20"/>
        </w:rPr>
        <w:t xml:space="preserve"> </w:t>
      </w:r>
      <w:r>
        <w:rPr>
          <w:color w:val="221F1F"/>
          <w:sz w:val="20"/>
        </w:rPr>
        <w:t>from</w:t>
      </w:r>
      <w:r>
        <w:rPr>
          <w:color w:val="221F1F"/>
          <w:spacing w:val="-7"/>
          <w:sz w:val="20"/>
        </w:rPr>
        <w:t xml:space="preserve"> </w:t>
      </w:r>
      <w:r>
        <w:rPr>
          <w:color w:val="221F1F"/>
          <w:sz w:val="20"/>
        </w:rPr>
        <w:t>the</w:t>
      </w:r>
      <w:r>
        <w:rPr>
          <w:color w:val="221F1F"/>
          <w:spacing w:val="-8"/>
          <w:sz w:val="20"/>
        </w:rPr>
        <w:t xml:space="preserve"> </w:t>
      </w:r>
      <w:r>
        <w:rPr>
          <w:color w:val="221F1F"/>
          <w:sz w:val="20"/>
        </w:rPr>
        <w:t>requirement</w:t>
      </w:r>
      <w:r>
        <w:rPr>
          <w:color w:val="221F1F"/>
          <w:spacing w:val="-8"/>
          <w:sz w:val="20"/>
        </w:rPr>
        <w:t xml:space="preserve"> </w:t>
      </w:r>
      <w:r>
        <w:rPr>
          <w:color w:val="221F1F"/>
          <w:sz w:val="20"/>
        </w:rPr>
        <w:t>to</w:t>
      </w:r>
      <w:r>
        <w:rPr>
          <w:color w:val="221F1F"/>
          <w:spacing w:val="-8"/>
          <w:sz w:val="20"/>
        </w:rPr>
        <w:t xml:space="preserve"> </w:t>
      </w:r>
      <w:r>
        <w:rPr>
          <w:color w:val="221F1F"/>
          <w:sz w:val="20"/>
        </w:rPr>
        <w:t>provide</w:t>
      </w:r>
      <w:r>
        <w:rPr>
          <w:color w:val="221F1F"/>
          <w:spacing w:val="-8"/>
          <w:sz w:val="20"/>
        </w:rPr>
        <w:t xml:space="preserve"> </w:t>
      </w:r>
      <w:r>
        <w:rPr>
          <w:color w:val="221F1F"/>
          <w:sz w:val="20"/>
        </w:rPr>
        <w:t xml:space="preserve">return transportation or pay for the cost of return </w:t>
      </w:r>
      <w:proofErr w:type="gramStart"/>
      <w:r>
        <w:rPr>
          <w:color w:val="221F1F"/>
          <w:sz w:val="20"/>
        </w:rPr>
        <w:t>transportation;</w:t>
      </w:r>
      <w:proofErr w:type="gramEnd"/>
    </w:p>
    <w:p w14:paraId="6865439B" w14:textId="77777777" w:rsidR="00016C31" w:rsidRDefault="00016C31">
      <w:pPr>
        <w:pStyle w:val="BodyText"/>
        <w:spacing w:before="10"/>
        <w:rPr>
          <w:sz w:val="19"/>
        </w:rPr>
      </w:pPr>
    </w:p>
    <w:p w14:paraId="0FDF7424" w14:textId="77777777" w:rsidR="00016C31" w:rsidRDefault="00632607">
      <w:pPr>
        <w:pStyle w:val="ListParagraph"/>
        <w:numPr>
          <w:ilvl w:val="0"/>
          <w:numId w:val="77"/>
        </w:numPr>
        <w:tabs>
          <w:tab w:val="left" w:pos="443"/>
        </w:tabs>
        <w:ind w:left="440" w:right="931" w:hanging="296"/>
        <w:jc w:val="left"/>
        <w:rPr>
          <w:sz w:val="20"/>
        </w:rPr>
      </w:pPr>
      <w:r>
        <w:rPr>
          <w:color w:val="221F1F"/>
          <w:sz w:val="20"/>
        </w:rPr>
        <w:t>The requirements of paragraph (b)(7)(</w:t>
      </w:r>
      <w:proofErr w:type="spellStart"/>
      <w:r>
        <w:rPr>
          <w:color w:val="221F1F"/>
          <w:sz w:val="20"/>
        </w:rPr>
        <w:t>i</w:t>
      </w:r>
      <w:proofErr w:type="spellEnd"/>
      <w:r>
        <w:rPr>
          <w:color w:val="221F1F"/>
          <w:sz w:val="20"/>
        </w:rPr>
        <w:t>) of this clause are modified for a victim of trafficking in persons who is seeking victim services or legal redress in the country of employment, or for a witness in an enforcement action related to trafficking in persons. The contractor shall provide the return transportation or pay the cost of return transportation</w:t>
      </w:r>
      <w:r>
        <w:rPr>
          <w:color w:val="221F1F"/>
          <w:spacing w:val="-5"/>
          <w:sz w:val="20"/>
        </w:rPr>
        <w:t xml:space="preserve"> </w:t>
      </w:r>
      <w:r>
        <w:rPr>
          <w:color w:val="221F1F"/>
          <w:sz w:val="20"/>
        </w:rPr>
        <w:t>in</w:t>
      </w:r>
      <w:r>
        <w:rPr>
          <w:color w:val="221F1F"/>
          <w:spacing w:val="-4"/>
          <w:sz w:val="20"/>
        </w:rPr>
        <w:t xml:space="preserve"> </w:t>
      </w:r>
      <w:r>
        <w:rPr>
          <w:color w:val="221F1F"/>
          <w:sz w:val="20"/>
        </w:rPr>
        <w:t>a</w:t>
      </w:r>
      <w:r>
        <w:rPr>
          <w:color w:val="221F1F"/>
          <w:spacing w:val="-8"/>
          <w:sz w:val="20"/>
        </w:rPr>
        <w:t xml:space="preserve"> </w:t>
      </w:r>
      <w:r>
        <w:rPr>
          <w:color w:val="221F1F"/>
          <w:sz w:val="20"/>
        </w:rPr>
        <w:t>way</w:t>
      </w:r>
      <w:r>
        <w:rPr>
          <w:color w:val="221F1F"/>
          <w:spacing w:val="-4"/>
          <w:sz w:val="20"/>
        </w:rPr>
        <w:t xml:space="preserve"> </w:t>
      </w:r>
      <w:r>
        <w:rPr>
          <w:color w:val="221F1F"/>
          <w:sz w:val="20"/>
        </w:rPr>
        <w:t>that</w:t>
      </w:r>
      <w:r>
        <w:rPr>
          <w:color w:val="221F1F"/>
          <w:spacing w:val="-5"/>
          <w:sz w:val="20"/>
        </w:rPr>
        <w:t xml:space="preserve"> </w:t>
      </w:r>
      <w:r>
        <w:rPr>
          <w:color w:val="221F1F"/>
          <w:sz w:val="20"/>
        </w:rPr>
        <w:t>does</w:t>
      </w:r>
      <w:r>
        <w:rPr>
          <w:color w:val="221F1F"/>
          <w:spacing w:val="-5"/>
          <w:sz w:val="20"/>
        </w:rPr>
        <w:t xml:space="preserve"> </w:t>
      </w:r>
      <w:r>
        <w:rPr>
          <w:color w:val="221F1F"/>
          <w:sz w:val="20"/>
        </w:rPr>
        <w:t>not</w:t>
      </w:r>
      <w:r>
        <w:rPr>
          <w:color w:val="221F1F"/>
          <w:spacing w:val="-6"/>
          <w:sz w:val="20"/>
        </w:rPr>
        <w:t xml:space="preserve"> </w:t>
      </w:r>
      <w:r>
        <w:rPr>
          <w:color w:val="221F1F"/>
          <w:sz w:val="20"/>
        </w:rPr>
        <w:t>obstruct</w:t>
      </w:r>
      <w:r>
        <w:rPr>
          <w:color w:val="221F1F"/>
          <w:spacing w:val="-4"/>
          <w:sz w:val="20"/>
        </w:rPr>
        <w:t xml:space="preserve"> </w:t>
      </w:r>
      <w:r>
        <w:rPr>
          <w:color w:val="221F1F"/>
          <w:sz w:val="20"/>
        </w:rPr>
        <w:t>the</w:t>
      </w:r>
      <w:r>
        <w:rPr>
          <w:color w:val="221F1F"/>
          <w:spacing w:val="-7"/>
          <w:sz w:val="20"/>
        </w:rPr>
        <w:t xml:space="preserve"> </w:t>
      </w:r>
      <w:r>
        <w:rPr>
          <w:color w:val="221F1F"/>
          <w:sz w:val="20"/>
        </w:rPr>
        <w:t>victim</w:t>
      </w:r>
      <w:r>
        <w:rPr>
          <w:color w:val="221F1F"/>
          <w:spacing w:val="-4"/>
          <w:sz w:val="20"/>
        </w:rPr>
        <w:t xml:space="preserve"> </w:t>
      </w:r>
      <w:r>
        <w:rPr>
          <w:color w:val="221F1F"/>
          <w:sz w:val="20"/>
        </w:rPr>
        <w:t>services,</w:t>
      </w:r>
      <w:r>
        <w:rPr>
          <w:color w:val="221F1F"/>
          <w:spacing w:val="-4"/>
          <w:sz w:val="20"/>
        </w:rPr>
        <w:t xml:space="preserve"> </w:t>
      </w:r>
      <w:r>
        <w:rPr>
          <w:color w:val="221F1F"/>
          <w:sz w:val="20"/>
        </w:rPr>
        <w:t>legal</w:t>
      </w:r>
      <w:r>
        <w:rPr>
          <w:color w:val="221F1F"/>
          <w:spacing w:val="-5"/>
          <w:sz w:val="20"/>
        </w:rPr>
        <w:t xml:space="preserve"> </w:t>
      </w:r>
      <w:r>
        <w:rPr>
          <w:color w:val="221F1F"/>
          <w:sz w:val="20"/>
        </w:rPr>
        <w:t>redress,</w:t>
      </w:r>
      <w:r>
        <w:rPr>
          <w:color w:val="221F1F"/>
          <w:spacing w:val="-7"/>
          <w:sz w:val="20"/>
        </w:rPr>
        <w:t xml:space="preserve"> </w:t>
      </w:r>
      <w:r>
        <w:rPr>
          <w:color w:val="221F1F"/>
          <w:sz w:val="20"/>
        </w:rPr>
        <w:t>or</w:t>
      </w:r>
      <w:r>
        <w:rPr>
          <w:color w:val="221F1F"/>
          <w:spacing w:val="-5"/>
          <w:sz w:val="20"/>
        </w:rPr>
        <w:t xml:space="preserve"> </w:t>
      </w:r>
      <w:r>
        <w:rPr>
          <w:color w:val="221F1F"/>
          <w:sz w:val="20"/>
        </w:rPr>
        <w:t>witness</w:t>
      </w:r>
      <w:r>
        <w:rPr>
          <w:color w:val="221F1F"/>
          <w:spacing w:val="-6"/>
          <w:sz w:val="20"/>
        </w:rPr>
        <w:t xml:space="preserve"> </w:t>
      </w:r>
      <w:r>
        <w:rPr>
          <w:color w:val="221F1F"/>
          <w:sz w:val="20"/>
        </w:rPr>
        <w:t>activity.</w:t>
      </w:r>
      <w:r>
        <w:rPr>
          <w:color w:val="221F1F"/>
          <w:spacing w:val="-4"/>
          <w:sz w:val="20"/>
        </w:rPr>
        <w:t xml:space="preserve"> </w:t>
      </w:r>
      <w:r>
        <w:rPr>
          <w:color w:val="221F1F"/>
          <w:sz w:val="20"/>
        </w:rPr>
        <w:t>For</w:t>
      </w:r>
      <w:r>
        <w:rPr>
          <w:color w:val="221F1F"/>
          <w:spacing w:val="-4"/>
          <w:sz w:val="20"/>
        </w:rPr>
        <w:t xml:space="preserve"> </w:t>
      </w:r>
      <w:r>
        <w:rPr>
          <w:color w:val="221F1F"/>
          <w:sz w:val="20"/>
        </w:rPr>
        <w:t>example,</w:t>
      </w:r>
      <w:r>
        <w:rPr>
          <w:color w:val="221F1F"/>
          <w:spacing w:val="-6"/>
          <w:sz w:val="20"/>
        </w:rPr>
        <w:t xml:space="preserve"> </w:t>
      </w:r>
      <w:r>
        <w:rPr>
          <w:color w:val="221F1F"/>
          <w:sz w:val="20"/>
        </w:rPr>
        <w:t>the contractor</w:t>
      </w:r>
      <w:r>
        <w:rPr>
          <w:color w:val="221F1F"/>
          <w:spacing w:val="-1"/>
          <w:sz w:val="20"/>
        </w:rPr>
        <w:t xml:space="preserve"> </w:t>
      </w:r>
      <w:r>
        <w:rPr>
          <w:color w:val="221F1F"/>
          <w:sz w:val="20"/>
        </w:rPr>
        <w:t>shall</w:t>
      </w:r>
      <w:r>
        <w:rPr>
          <w:color w:val="221F1F"/>
          <w:spacing w:val="-1"/>
          <w:sz w:val="20"/>
        </w:rPr>
        <w:t xml:space="preserve"> </w:t>
      </w:r>
      <w:r>
        <w:rPr>
          <w:color w:val="221F1F"/>
          <w:sz w:val="20"/>
        </w:rPr>
        <w:t>not</w:t>
      </w:r>
      <w:r>
        <w:rPr>
          <w:color w:val="221F1F"/>
          <w:spacing w:val="-2"/>
          <w:sz w:val="20"/>
        </w:rPr>
        <w:t xml:space="preserve"> </w:t>
      </w:r>
      <w:r>
        <w:rPr>
          <w:color w:val="221F1F"/>
          <w:sz w:val="20"/>
        </w:rPr>
        <w:t>only offer</w:t>
      </w:r>
      <w:r>
        <w:rPr>
          <w:color w:val="221F1F"/>
          <w:spacing w:val="-2"/>
          <w:sz w:val="20"/>
        </w:rPr>
        <w:t xml:space="preserve"> </w:t>
      </w:r>
      <w:r>
        <w:rPr>
          <w:color w:val="221F1F"/>
          <w:sz w:val="20"/>
        </w:rPr>
        <w:t>return transportation to a</w:t>
      </w:r>
      <w:r>
        <w:rPr>
          <w:color w:val="221F1F"/>
          <w:spacing w:val="-1"/>
          <w:sz w:val="20"/>
        </w:rPr>
        <w:t xml:space="preserve"> </w:t>
      </w:r>
      <w:r>
        <w:rPr>
          <w:color w:val="221F1F"/>
          <w:sz w:val="20"/>
        </w:rPr>
        <w:t>witness</w:t>
      </w:r>
      <w:r>
        <w:rPr>
          <w:color w:val="221F1F"/>
          <w:spacing w:val="-2"/>
          <w:sz w:val="20"/>
        </w:rPr>
        <w:t xml:space="preserve"> </w:t>
      </w:r>
      <w:r>
        <w:rPr>
          <w:color w:val="221F1F"/>
          <w:sz w:val="20"/>
        </w:rPr>
        <w:t>at</w:t>
      </w:r>
      <w:r>
        <w:rPr>
          <w:color w:val="221F1F"/>
          <w:spacing w:val="-1"/>
          <w:sz w:val="20"/>
        </w:rPr>
        <w:t xml:space="preserve"> </w:t>
      </w:r>
      <w:r>
        <w:rPr>
          <w:color w:val="221F1F"/>
          <w:sz w:val="20"/>
        </w:rPr>
        <w:t>a</w:t>
      </w:r>
      <w:r>
        <w:rPr>
          <w:color w:val="221F1F"/>
          <w:spacing w:val="-1"/>
          <w:sz w:val="20"/>
        </w:rPr>
        <w:t xml:space="preserve"> </w:t>
      </w:r>
      <w:r>
        <w:rPr>
          <w:color w:val="221F1F"/>
          <w:sz w:val="20"/>
        </w:rPr>
        <w:t>time</w:t>
      </w:r>
      <w:r>
        <w:rPr>
          <w:color w:val="221F1F"/>
          <w:spacing w:val="-1"/>
          <w:sz w:val="20"/>
        </w:rPr>
        <w:t xml:space="preserve"> </w:t>
      </w:r>
      <w:r>
        <w:rPr>
          <w:color w:val="221F1F"/>
          <w:sz w:val="20"/>
        </w:rPr>
        <w:t>when the</w:t>
      </w:r>
      <w:r>
        <w:rPr>
          <w:color w:val="221F1F"/>
          <w:spacing w:val="-1"/>
          <w:sz w:val="20"/>
        </w:rPr>
        <w:t xml:space="preserve"> </w:t>
      </w:r>
      <w:r>
        <w:rPr>
          <w:color w:val="221F1F"/>
          <w:sz w:val="20"/>
        </w:rPr>
        <w:t>witness</w:t>
      </w:r>
      <w:r>
        <w:rPr>
          <w:color w:val="221F1F"/>
          <w:spacing w:val="-2"/>
          <w:sz w:val="20"/>
        </w:rPr>
        <w:t xml:space="preserve"> </w:t>
      </w:r>
      <w:r>
        <w:rPr>
          <w:color w:val="221F1F"/>
          <w:sz w:val="20"/>
        </w:rPr>
        <w:t>is</w:t>
      </w:r>
      <w:r>
        <w:rPr>
          <w:color w:val="221F1F"/>
          <w:spacing w:val="-2"/>
          <w:sz w:val="20"/>
        </w:rPr>
        <w:t xml:space="preserve"> </w:t>
      </w:r>
      <w:r>
        <w:rPr>
          <w:color w:val="221F1F"/>
          <w:sz w:val="20"/>
        </w:rPr>
        <w:t>still</w:t>
      </w:r>
      <w:r>
        <w:rPr>
          <w:color w:val="221F1F"/>
          <w:spacing w:val="-2"/>
          <w:sz w:val="20"/>
        </w:rPr>
        <w:t xml:space="preserve"> </w:t>
      </w:r>
      <w:r>
        <w:rPr>
          <w:color w:val="221F1F"/>
          <w:sz w:val="20"/>
        </w:rPr>
        <w:t>needed to testify. This paragraph does not apply when the exemptions at paragraph (b)(7)(ii) of this clause apply.</w:t>
      </w:r>
    </w:p>
    <w:p w14:paraId="0A7752F6" w14:textId="77777777" w:rsidR="00016C31" w:rsidRDefault="00016C31">
      <w:pPr>
        <w:pStyle w:val="BodyText"/>
        <w:spacing w:before="4"/>
      </w:pPr>
    </w:p>
    <w:p w14:paraId="1EB65E97" w14:textId="77777777" w:rsidR="00016C31" w:rsidRDefault="00632607">
      <w:pPr>
        <w:pStyle w:val="ListParagraph"/>
        <w:numPr>
          <w:ilvl w:val="1"/>
          <w:numId w:val="77"/>
        </w:numPr>
        <w:tabs>
          <w:tab w:val="left" w:pos="724"/>
        </w:tabs>
        <w:jc w:val="left"/>
        <w:rPr>
          <w:sz w:val="20"/>
        </w:rPr>
      </w:pPr>
      <w:r>
        <w:rPr>
          <w:color w:val="221F1F"/>
          <w:sz w:val="20"/>
        </w:rPr>
        <w:t>Provide</w:t>
      </w:r>
      <w:r>
        <w:rPr>
          <w:color w:val="221F1F"/>
          <w:spacing w:val="-9"/>
          <w:sz w:val="20"/>
        </w:rPr>
        <w:t xml:space="preserve"> </w:t>
      </w:r>
      <w:r>
        <w:rPr>
          <w:color w:val="221F1F"/>
          <w:sz w:val="20"/>
        </w:rPr>
        <w:t>or</w:t>
      </w:r>
      <w:r>
        <w:rPr>
          <w:color w:val="221F1F"/>
          <w:spacing w:val="-6"/>
          <w:sz w:val="20"/>
        </w:rPr>
        <w:t xml:space="preserve"> </w:t>
      </w:r>
      <w:r>
        <w:rPr>
          <w:color w:val="221F1F"/>
          <w:sz w:val="20"/>
        </w:rPr>
        <w:t>arrange</w:t>
      </w:r>
      <w:r>
        <w:rPr>
          <w:color w:val="221F1F"/>
          <w:spacing w:val="-10"/>
          <w:sz w:val="20"/>
        </w:rPr>
        <w:t xml:space="preserve"> </w:t>
      </w:r>
      <w:r>
        <w:rPr>
          <w:color w:val="221F1F"/>
          <w:sz w:val="20"/>
        </w:rPr>
        <w:t>housing</w:t>
      </w:r>
      <w:r>
        <w:rPr>
          <w:color w:val="221F1F"/>
          <w:spacing w:val="-6"/>
          <w:sz w:val="20"/>
        </w:rPr>
        <w:t xml:space="preserve"> </w:t>
      </w:r>
      <w:r>
        <w:rPr>
          <w:color w:val="221F1F"/>
          <w:sz w:val="20"/>
        </w:rPr>
        <w:t>that</w:t>
      </w:r>
      <w:r>
        <w:rPr>
          <w:color w:val="221F1F"/>
          <w:spacing w:val="-9"/>
          <w:sz w:val="20"/>
        </w:rPr>
        <w:t xml:space="preserve"> </w:t>
      </w:r>
      <w:r>
        <w:rPr>
          <w:color w:val="221F1F"/>
          <w:sz w:val="20"/>
        </w:rPr>
        <w:t>fails</w:t>
      </w:r>
      <w:r>
        <w:rPr>
          <w:color w:val="221F1F"/>
          <w:spacing w:val="-7"/>
          <w:sz w:val="20"/>
        </w:rPr>
        <w:t xml:space="preserve"> </w:t>
      </w:r>
      <w:r>
        <w:rPr>
          <w:color w:val="221F1F"/>
          <w:sz w:val="20"/>
        </w:rPr>
        <w:t>to</w:t>
      </w:r>
      <w:r>
        <w:rPr>
          <w:color w:val="221F1F"/>
          <w:spacing w:val="-8"/>
          <w:sz w:val="20"/>
        </w:rPr>
        <w:t xml:space="preserve"> </w:t>
      </w:r>
      <w:r>
        <w:rPr>
          <w:color w:val="221F1F"/>
          <w:sz w:val="20"/>
        </w:rPr>
        <w:t>meet</w:t>
      </w:r>
      <w:r>
        <w:rPr>
          <w:color w:val="221F1F"/>
          <w:spacing w:val="-9"/>
          <w:sz w:val="20"/>
        </w:rPr>
        <w:t xml:space="preserve"> </w:t>
      </w:r>
      <w:r>
        <w:rPr>
          <w:color w:val="221F1F"/>
          <w:sz w:val="20"/>
        </w:rPr>
        <w:t>the</w:t>
      </w:r>
      <w:r>
        <w:rPr>
          <w:color w:val="221F1F"/>
          <w:spacing w:val="-7"/>
          <w:sz w:val="20"/>
        </w:rPr>
        <w:t xml:space="preserve"> </w:t>
      </w:r>
      <w:r>
        <w:rPr>
          <w:color w:val="221F1F"/>
          <w:sz w:val="20"/>
        </w:rPr>
        <w:t>host</w:t>
      </w:r>
      <w:r>
        <w:rPr>
          <w:color w:val="221F1F"/>
          <w:spacing w:val="-9"/>
          <w:sz w:val="20"/>
        </w:rPr>
        <w:t xml:space="preserve"> </w:t>
      </w:r>
      <w:r>
        <w:rPr>
          <w:color w:val="221F1F"/>
          <w:sz w:val="20"/>
        </w:rPr>
        <w:t>country</w:t>
      </w:r>
      <w:r>
        <w:rPr>
          <w:color w:val="221F1F"/>
          <w:spacing w:val="-9"/>
          <w:sz w:val="20"/>
        </w:rPr>
        <w:t xml:space="preserve"> </w:t>
      </w:r>
      <w:r>
        <w:rPr>
          <w:color w:val="221F1F"/>
          <w:sz w:val="20"/>
        </w:rPr>
        <w:t>housing</w:t>
      </w:r>
      <w:r>
        <w:rPr>
          <w:color w:val="221F1F"/>
          <w:spacing w:val="-5"/>
          <w:sz w:val="20"/>
        </w:rPr>
        <w:t xml:space="preserve"> </w:t>
      </w:r>
      <w:r>
        <w:rPr>
          <w:color w:val="221F1F"/>
          <w:sz w:val="20"/>
        </w:rPr>
        <w:t>and</w:t>
      </w:r>
      <w:r>
        <w:rPr>
          <w:color w:val="221F1F"/>
          <w:spacing w:val="-5"/>
          <w:sz w:val="20"/>
        </w:rPr>
        <w:t xml:space="preserve"> </w:t>
      </w:r>
      <w:r>
        <w:rPr>
          <w:color w:val="221F1F"/>
          <w:sz w:val="20"/>
        </w:rPr>
        <w:t>safety</w:t>
      </w:r>
      <w:r>
        <w:rPr>
          <w:color w:val="221F1F"/>
          <w:spacing w:val="-7"/>
          <w:sz w:val="20"/>
        </w:rPr>
        <w:t xml:space="preserve"> </w:t>
      </w:r>
      <w:r>
        <w:rPr>
          <w:color w:val="221F1F"/>
          <w:sz w:val="20"/>
        </w:rPr>
        <w:t>standards;</w:t>
      </w:r>
      <w:r>
        <w:rPr>
          <w:color w:val="221F1F"/>
          <w:spacing w:val="-9"/>
          <w:sz w:val="20"/>
        </w:rPr>
        <w:t xml:space="preserve"> </w:t>
      </w:r>
      <w:r>
        <w:rPr>
          <w:color w:val="221F1F"/>
          <w:spacing w:val="-5"/>
          <w:sz w:val="20"/>
        </w:rPr>
        <w:t>or</w:t>
      </w:r>
    </w:p>
    <w:p w14:paraId="55579BAC" w14:textId="77777777" w:rsidR="00016C31" w:rsidRDefault="00016C31">
      <w:pPr>
        <w:pStyle w:val="BodyText"/>
        <w:spacing w:before="10"/>
        <w:rPr>
          <w:sz w:val="19"/>
        </w:rPr>
      </w:pPr>
    </w:p>
    <w:p w14:paraId="1CFC0701" w14:textId="77777777" w:rsidR="00016C31" w:rsidRDefault="00632607">
      <w:pPr>
        <w:pStyle w:val="ListParagraph"/>
        <w:numPr>
          <w:ilvl w:val="1"/>
          <w:numId w:val="77"/>
        </w:numPr>
        <w:tabs>
          <w:tab w:val="left" w:pos="441"/>
        </w:tabs>
        <w:ind w:left="440" w:right="862" w:hanging="287"/>
        <w:jc w:val="left"/>
        <w:rPr>
          <w:sz w:val="20"/>
        </w:rPr>
      </w:pPr>
      <w:r>
        <w:rPr>
          <w:color w:val="221F1F"/>
          <w:sz w:val="20"/>
        </w:rPr>
        <w:t>If required by law or contract, fail to provide an employment contract, recruitment agreement, or other required work document in writing. Such written work document shall be in a language the employee understands. If the employee</w:t>
      </w:r>
      <w:r>
        <w:rPr>
          <w:color w:val="221F1F"/>
          <w:spacing w:val="-4"/>
          <w:sz w:val="20"/>
        </w:rPr>
        <w:t xml:space="preserve"> </w:t>
      </w:r>
      <w:r>
        <w:rPr>
          <w:color w:val="221F1F"/>
          <w:sz w:val="20"/>
        </w:rPr>
        <w:t>must</w:t>
      </w:r>
      <w:r>
        <w:rPr>
          <w:color w:val="221F1F"/>
          <w:spacing w:val="-5"/>
          <w:sz w:val="20"/>
        </w:rPr>
        <w:t xml:space="preserve"> </w:t>
      </w:r>
      <w:r>
        <w:rPr>
          <w:color w:val="221F1F"/>
          <w:sz w:val="20"/>
        </w:rPr>
        <w:t>relocate</w:t>
      </w:r>
      <w:r>
        <w:rPr>
          <w:color w:val="221F1F"/>
          <w:spacing w:val="-5"/>
          <w:sz w:val="20"/>
        </w:rPr>
        <w:t xml:space="preserve"> </w:t>
      </w:r>
      <w:r>
        <w:rPr>
          <w:color w:val="221F1F"/>
          <w:sz w:val="20"/>
        </w:rPr>
        <w:t>to</w:t>
      </w:r>
      <w:r>
        <w:rPr>
          <w:color w:val="221F1F"/>
          <w:spacing w:val="-4"/>
          <w:sz w:val="20"/>
        </w:rPr>
        <w:t xml:space="preserve"> </w:t>
      </w:r>
      <w:r>
        <w:rPr>
          <w:color w:val="221F1F"/>
          <w:sz w:val="20"/>
        </w:rPr>
        <w:t>perform</w:t>
      </w:r>
      <w:r>
        <w:rPr>
          <w:color w:val="221F1F"/>
          <w:spacing w:val="-3"/>
          <w:sz w:val="20"/>
        </w:rPr>
        <w:t xml:space="preserve"> </w:t>
      </w:r>
      <w:r>
        <w:rPr>
          <w:color w:val="221F1F"/>
          <w:sz w:val="20"/>
        </w:rPr>
        <w:t>the</w:t>
      </w:r>
      <w:r>
        <w:rPr>
          <w:color w:val="221F1F"/>
          <w:spacing w:val="-5"/>
          <w:sz w:val="20"/>
        </w:rPr>
        <w:t xml:space="preserve"> </w:t>
      </w:r>
      <w:r>
        <w:rPr>
          <w:color w:val="221F1F"/>
          <w:sz w:val="20"/>
        </w:rPr>
        <w:t>work,</w:t>
      </w:r>
      <w:r>
        <w:rPr>
          <w:color w:val="221F1F"/>
          <w:spacing w:val="-4"/>
          <w:sz w:val="20"/>
        </w:rPr>
        <w:t xml:space="preserve"> </w:t>
      </w:r>
      <w:r>
        <w:rPr>
          <w:color w:val="221F1F"/>
          <w:sz w:val="20"/>
        </w:rPr>
        <w:t>the</w:t>
      </w:r>
      <w:r>
        <w:rPr>
          <w:color w:val="221F1F"/>
          <w:spacing w:val="-5"/>
          <w:sz w:val="20"/>
        </w:rPr>
        <w:t xml:space="preserve"> </w:t>
      </w:r>
      <w:r>
        <w:rPr>
          <w:color w:val="221F1F"/>
          <w:sz w:val="20"/>
        </w:rPr>
        <w:t>work</w:t>
      </w:r>
      <w:r>
        <w:rPr>
          <w:color w:val="221F1F"/>
          <w:spacing w:val="-6"/>
          <w:sz w:val="20"/>
        </w:rPr>
        <w:t xml:space="preserve"> </w:t>
      </w:r>
      <w:r>
        <w:rPr>
          <w:color w:val="221F1F"/>
          <w:sz w:val="20"/>
        </w:rPr>
        <w:t>document</w:t>
      </w:r>
      <w:r>
        <w:rPr>
          <w:color w:val="221F1F"/>
          <w:spacing w:val="-4"/>
          <w:sz w:val="20"/>
        </w:rPr>
        <w:t xml:space="preserve"> </w:t>
      </w:r>
      <w:r>
        <w:rPr>
          <w:color w:val="221F1F"/>
          <w:sz w:val="20"/>
        </w:rPr>
        <w:t>shall</w:t>
      </w:r>
      <w:r>
        <w:rPr>
          <w:color w:val="221F1F"/>
          <w:spacing w:val="-5"/>
          <w:sz w:val="20"/>
        </w:rPr>
        <w:t xml:space="preserve"> </w:t>
      </w:r>
      <w:r>
        <w:rPr>
          <w:color w:val="221F1F"/>
          <w:sz w:val="20"/>
        </w:rPr>
        <w:t>be</w:t>
      </w:r>
      <w:r>
        <w:rPr>
          <w:color w:val="221F1F"/>
          <w:spacing w:val="-8"/>
          <w:sz w:val="20"/>
        </w:rPr>
        <w:t xml:space="preserve"> </w:t>
      </w:r>
      <w:r>
        <w:rPr>
          <w:color w:val="221F1F"/>
          <w:sz w:val="20"/>
        </w:rPr>
        <w:t>provided</w:t>
      </w:r>
      <w:r>
        <w:rPr>
          <w:color w:val="221F1F"/>
          <w:spacing w:val="-1"/>
          <w:sz w:val="20"/>
        </w:rPr>
        <w:t xml:space="preserve"> </w:t>
      </w:r>
      <w:r>
        <w:rPr>
          <w:color w:val="221F1F"/>
          <w:sz w:val="20"/>
        </w:rPr>
        <w:t>to</w:t>
      </w:r>
      <w:r>
        <w:rPr>
          <w:color w:val="221F1F"/>
          <w:spacing w:val="-4"/>
          <w:sz w:val="20"/>
        </w:rPr>
        <w:t xml:space="preserve"> </w:t>
      </w:r>
      <w:r>
        <w:rPr>
          <w:color w:val="221F1F"/>
          <w:sz w:val="20"/>
        </w:rPr>
        <w:t>the</w:t>
      </w:r>
      <w:r>
        <w:rPr>
          <w:color w:val="221F1F"/>
          <w:spacing w:val="-7"/>
          <w:sz w:val="20"/>
        </w:rPr>
        <w:t xml:space="preserve"> </w:t>
      </w:r>
      <w:r>
        <w:rPr>
          <w:color w:val="221F1F"/>
          <w:sz w:val="20"/>
        </w:rPr>
        <w:t>employee</w:t>
      </w:r>
      <w:r>
        <w:rPr>
          <w:color w:val="221F1F"/>
          <w:spacing w:val="-3"/>
          <w:sz w:val="20"/>
        </w:rPr>
        <w:t xml:space="preserve"> </w:t>
      </w:r>
      <w:r>
        <w:rPr>
          <w:color w:val="221F1F"/>
          <w:sz w:val="20"/>
        </w:rPr>
        <w:t>at</w:t>
      </w:r>
      <w:r>
        <w:rPr>
          <w:color w:val="221F1F"/>
          <w:spacing w:val="-8"/>
          <w:sz w:val="20"/>
        </w:rPr>
        <w:t xml:space="preserve"> </w:t>
      </w:r>
      <w:r>
        <w:rPr>
          <w:color w:val="221F1F"/>
          <w:sz w:val="20"/>
        </w:rPr>
        <w:t>least</w:t>
      </w:r>
      <w:r>
        <w:rPr>
          <w:color w:val="221F1F"/>
          <w:spacing w:val="-6"/>
          <w:sz w:val="20"/>
        </w:rPr>
        <w:t xml:space="preserve"> </w:t>
      </w:r>
      <w:r>
        <w:rPr>
          <w:color w:val="221F1F"/>
          <w:sz w:val="20"/>
        </w:rPr>
        <w:t>five</w:t>
      </w:r>
      <w:r>
        <w:rPr>
          <w:color w:val="221F1F"/>
          <w:spacing w:val="-7"/>
          <w:sz w:val="20"/>
        </w:rPr>
        <w:t xml:space="preserve"> </w:t>
      </w:r>
      <w:r>
        <w:rPr>
          <w:color w:val="221F1F"/>
          <w:sz w:val="20"/>
        </w:rPr>
        <w:t>days prior to the employee relocating. The employee's work document shall include, but is not limited to, details about work description, wages, prohibition on charging recruitment fees, work location(s), living accommodations and associated costs, time off, roundtrip transportation arrangements, grievance process, and the content of applicable laws and regulations that prohibit trafficking in persons.</w:t>
      </w:r>
    </w:p>
    <w:p w14:paraId="0BA56BF6" w14:textId="77777777" w:rsidR="00016C31" w:rsidRDefault="00016C31">
      <w:pPr>
        <w:pStyle w:val="BodyText"/>
        <w:spacing w:before="1"/>
      </w:pPr>
    </w:p>
    <w:p w14:paraId="642B717D" w14:textId="77777777" w:rsidR="00016C31" w:rsidRDefault="00632607">
      <w:pPr>
        <w:pStyle w:val="ListParagraph"/>
        <w:numPr>
          <w:ilvl w:val="0"/>
          <w:numId w:val="81"/>
        </w:numPr>
        <w:tabs>
          <w:tab w:val="left" w:pos="712"/>
        </w:tabs>
        <w:jc w:val="left"/>
        <w:rPr>
          <w:sz w:val="20"/>
        </w:rPr>
      </w:pPr>
      <w:r>
        <w:rPr>
          <w:i/>
          <w:color w:val="221F1F"/>
          <w:spacing w:val="-2"/>
          <w:sz w:val="20"/>
        </w:rPr>
        <w:t>Contractor</w:t>
      </w:r>
      <w:r>
        <w:rPr>
          <w:i/>
          <w:color w:val="221F1F"/>
          <w:sz w:val="20"/>
        </w:rPr>
        <w:t xml:space="preserve"> </w:t>
      </w:r>
      <w:r>
        <w:rPr>
          <w:i/>
          <w:color w:val="221F1F"/>
          <w:spacing w:val="-2"/>
          <w:sz w:val="20"/>
        </w:rPr>
        <w:t>requirements</w:t>
      </w:r>
      <w:r>
        <w:rPr>
          <w:color w:val="221F1F"/>
          <w:spacing w:val="-2"/>
          <w:sz w:val="20"/>
        </w:rPr>
        <w:t>.</w:t>
      </w:r>
      <w:r>
        <w:rPr>
          <w:color w:val="221F1F"/>
          <w:spacing w:val="2"/>
          <w:sz w:val="20"/>
        </w:rPr>
        <w:t xml:space="preserve"> </w:t>
      </w:r>
      <w:r>
        <w:rPr>
          <w:color w:val="221F1F"/>
          <w:spacing w:val="-2"/>
          <w:sz w:val="20"/>
        </w:rPr>
        <w:t>The</w:t>
      </w:r>
      <w:r>
        <w:rPr>
          <w:color w:val="221F1F"/>
          <w:spacing w:val="4"/>
          <w:sz w:val="20"/>
        </w:rPr>
        <w:t xml:space="preserve"> </w:t>
      </w:r>
      <w:r>
        <w:rPr>
          <w:color w:val="221F1F"/>
          <w:spacing w:val="-2"/>
          <w:sz w:val="20"/>
        </w:rPr>
        <w:t>Contractor</w:t>
      </w:r>
      <w:r>
        <w:rPr>
          <w:color w:val="221F1F"/>
          <w:spacing w:val="3"/>
          <w:sz w:val="20"/>
        </w:rPr>
        <w:t xml:space="preserve"> </w:t>
      </w:r>
      <w:r>
        <w:rPr>
          <w:color w:val="221F1F"/>
          <w:spacing w:val="-2"/>
          <w:sz w:val="20"/>
        </w:rPr>
        <w:t>shall—</w:t>
      </w:r>
    </w:p>
    <w:p w14:paraId="71ADC04B" w14:textId="77777777" w:rsidR="00016C31" w:rsidRDefault="00016C31">
      <w:pPr>
        <w:pStyle w:val="BodyText"/>
        <w:spacing w:before="10"/>
        <w:rPr>
          <w:sz w:val="19"/>
        </w:rPr>
      </w:pPr>
    </w:p>
    <w:p w14:paraId="31B6EF10" w14:textId="77777777" w:rsidR="00016C31" w:rsidRDefault="00632607">
      <w:pPr>
        <w:pStyle w:val="ListParagraph"/>
        <w:numPr>
          <w:ilvl w:val="1"/>
          <w:numId w:val="81"/>
        </w:numPr>
        <w:tabs>
          <w:tab w:val="left" w:pos="724"/>
        </w:tabs>
        <w:jc w:val="left"/>
        <w:rPr>
          <w:sz w:val="20"/>
        </w:rPr>
      </w:pPr>
      <w:r>
        <w:rPr>
          <w:color w:val="221F1F"/>
          <w:sz w:val="20"/>
        </w:rPr>
        <w:t>Notify</w:t>
      </w:r>
      <w:r>
        <w:rPr>
          <w:color w:val="221F1F"/>
          <w:spacing w:val="-10"/>
          <w:sz w:val="20"/>
        </w:rPr>
        <w:t xml:space="preserve"> </w:t>
      </w:r>
      <w:r>
        <w:rPr>
          <w:color w:val="221F1F"/>
          <w:sz w:val="20"/>
        </w:rPr>
        <w:t>its</w:t>
      </w:r>
      <w:r>
        <w:rPr>
          <w:color w:val="221F1F"/>
          <w:spacing w:val="-11"/>
          <w:sz w:val="20"/>
        </w:rPr>
        <w:t xml:space="preserve"> </w:t>
      </w:r>
      <w:r>
        <w:rPr>
          <w:color w:val="221F1F"/>
          <w:sz w:val="20"/>
        </w:rPr>
        <w:t>employees</w:t>
      </w:r>
      <w:r>
        <w:rPr>
          <w:color w:val="221F1F"/>
          <w:spacing w:val="-9"/>
          <w:sz w:val="20"/>
        </w:rPr>
        <w:t xml:space="preserve"> </w:t>
      </w:r>
      <w:r>
        <w:rPr>
          <w:color w:val="221F1F"/>
          <w:spacing w:val="-5"/>
          <w:sz w:val="20"/>
        </w:rPr>
        <w:t>of—</w:t>
      </w:r>
    </w:p>
    <w:p w14:paraId="51FE0F5B" w14:textId="77777777" w:rsidR="00016C31" w:rsidRDefault="00016C31">
      <w:pPr>
        <w:pStyle w:val="BodyText"/>
        <w:spacing w:before="1"/>
      </w:pPr>
    </w:p>
    <w:p w14:paraId="1A9FE808" w14:textId="77777777" w:rsidR="00016C31" w:rsidRDefault="00632607">
      <w:pPr>
        <w:pStyle w:val="ListParagraph"/>
        <w:numPr>
          <w:ilvl w:val="2"/>
          <w:numId w:val="77"/>
        </w:numPr>
        <w:tabs>
          <w:tab w:val="left" w:pos="441"/>
        </w:tabs>
        <w:ind w:right="1306"/>
        <w:rPr>
          <w:sz w:val="20"/>
        </w:rPr>
      </w:pPr>
      <w:r>
        <w:rPr>
          <w:color w:val="221F1F"/>
          <w:sz w:val="20"/>
        </w:rPr>
        <w:t>(A)</w:t>
      </w:r>
      <w:r>
        <w:rPr>
          <w:color w:val="221F1F"/>
          <w:spacing w:val="-5"/>
          <w:sz w:val="20"/>
        </w:rPr>
        <w:t xml:space="preserve"> </w:t>
      </w:r>
      <w:r>
        <w:rPr>
          <w:color w:val="221F1F"/>
          <w:sz w:val="20"/>
        </w:rPr>
        <w:t>The</w:t>
      </w:r>
      <w:r>
        <w:rPr>
          <w:color w:val="221F1F"/>
          <w:spacing w:val="-8"/>
          <w:sz w:val="20"/>
        </w:rPr>
        <w:t xml:space="preserve"> </w:t>
      </w:r>
      <w:r>
        <w:rPr>
          <w:color w:val="221F1F"/>
          <w:sz w:val="20"/>
        </w:rPr>
        <w:t>United</w:t>
      </w:r>
      <w:r>
        <w:rPr>
          <w:color w:val="221F1F"/>
          <w:spacing w:val="-5"/>
          <w:sz w:val="20"/>
        </w:rPr>
        <w:t xml:space="preserve"> </w:t>
      </w:r>
      <w:r>
        <w:rPr>
          <w:color w:val="221F1F"/>
          <w:sz w:val="20"/>
        </w:rPr>
        <w:t>States</w:t>
      </w:r>
      <w:r>
        <w:rPr>
          <w:color w:val="221F1F"/>
          <w:spacing w:val="-7"/>
          <w:sz w:val="20"/>
        </w:rPr>
        <w:t xml:space="preserve"> </w:t>
      </w:r>
      <w:r>
        <w:rPr>
          <w:color w:val="221F1F"/>
          <w:sz w:val="20"/>
        </w:rPr>
        <w:t>Government's</w:t>
      </w:r>
      <w:r>
        <w:rPr>
          <w:color w:val="221F1F"/>
          <w:spacing w:val="-6"/>
          <w:sz w:val="20"/>
        </w:rPr>
        <w:t xml:space="preserve"> </w:t>
      </w:r>
      <w:r>
        <w:rPr>
          <w:color w:val="221F1F"/>
          <w:sz w:val="20"/>
        </w:rPr>
        <w:t>policy</w:t>
      </w:r>
      <w:r>
        <w:rPr>
          <w:color w:val="221F1F"/>
          <w:spacing w:val="-5"/>
          <w:sz w:val="20"/>
        </w:rPr>
        <w:t xml:space="preserve"> </w:t>
      </w:r>
      <w:r>
        <w:rPr>
          <w:color w:val="221F1F"/>
          <w:sz w:val="20"/>
        </w:rPr>
        <w:t>prohibiting</w:t>
      </w:r>
      <w:r>
        <w:rPr>
          <w:color w:val="221F1F"/>
          <w:spacing w:val="-4"/>
          <w:sz w:val="20"/>
        </w:rPr>
        <w:t xml:space="preserve"> </w:t>
      </w:r>
      <w:r>
        <w:rPr>
          <w:color w:val="221F1F"/>
          <w:sz w:val="20"/>
        </w:rPr>
        <w:t>trafficking</w:t>
      </w:r>
      <w:r>
        <w:rPr>
          <w:color w:val="221F1F"/>
          <w:spacing w:val="-4"/>
          <w:sz w:val="20"/>
        </w:rPr>
        <w:t xml:space="preserve"> </w:t>
      </w:r>
      <w:r>
        <w:rPr>
          <w:color w:val="221F1F"/>
          <w:sz w:val="20"/>
        </w:rPr>
        <w:t>in</w:t>
      </w:r>
      <w:r>
        <w:rPr>
          <w:color w:val="221F1F"/>
          <w:spacing w:val="-5"/>
          <w:sz w:val="20"/>
        </w:rPr>
        <w:t xml:space="preserve"> </w:t>
      </w:r>
      <w:r>
        <w:rPr>
          <w:color w:val="221F1F"/>
          <w:sz w:val="20"/>
        </w:rPr>
        <w:t>persons</w:t>
      </w:r>
      <w:r>
        <w:rPr>
          <w:color w:val="221F1F"/>
          <w:spacing w:val="-6"/>
          <w:sz w:val="20"/>
        </w:rPr>
        <w:t xml:space="preserve"> </w:t>
      </w:r>
      <w:r>
        <w:rPr>
          <w:color w:val="221F1F"/>
          <w:sz w:val="20"/>
        </w:rPr>
        <w:t>described</w:t>
      </w:r>
      <w:r>
        <w:rPr>
          <w:color w:val="221F1F"/>
          <w:spacing w:val="-4"/>
          <w:sz w:val="20"/>
        </w:rPr>
        <w:t xml:space="preserve"> </w:t>
      </w:r>
      <w:r>
        <w:rPr>
          <w:color w:val="221F1F"/>
          <w:sz w:val="20"/>
        </w:rPr>
        <w:t>in</w:t>
      </w:r>
      <w:r>
        <w:rPr>
          <w:color w:val="221F1F"/>
          <w:spacing w:val="-8"/>
          <w:sz w:val="20"/>
        </w:rPr>
        <w:t xml:space="preserve"> </w:t>
      </w:r>
      <w:r>
        <w:rPr>
          <w:color w:val="221F1F"/>
          <w:sz w:val="20"/>
        </w:rPr>
        <w:t>paragraph</w:t>
      </w:r>
      <w:r>
        <w:rPr>
          <w:color w:val="221F1F"/>
          <w:spacing w:val="-4"/>
          <w:sz w:val="20"/>
        </w:rPr>
        <w:t xml:space="preserve"> </w:t>
      </w:r>
      <w:r>
        <w:rPr>
          <w:color w:val="221F1F"/>
          <w:sz w:val="20"/>
        </w:rPr>
        <w:t>(b)</w:t>
      </w:r>
      <w:r>
        <w:rPr>
          <w:color w:val="221F1F"/>
          <w:spacing w:val="-5"/>
          <w:sz w:val="20"/>
        </w:rPr>
        <w:t xml:space="preserve"> </w:t>
      </w:r>
      <w:r>
        <w:rPr>
          <w:color w:val="221F1F"/>
          <w:sz w:val="20"/>
        </w:rPr>
        <w:t>of</w:t>
      </w:r>
      <w:r>
        <w:rPr>
          <w:color w:val="221F1F"/>
          <w:spacing w:val="-6"/>
          <w:sz w:val="20"/>
        </w:rPr>
        <w:t xml:space="preserve"> </w:t>
      </w:r>
      <w:r>
        <w:rPr>
          <w:color w:val="221F1F"/>
          <w:sz w:val="20"/>
        </w:rPr>
        <w:t>this clause; and</w:t>
      </w:r>
    </w:p>
    <w:p w14:paraId="039549CF" w14:textId="77777777" w:rsidR="00016C31" w:rsidRDefault="00016C31">
      <w:pPr>
        <w:pStyle w:val="BodyText"/>
        <w:spacing w:before="10"/>
        <w:rPr>
          <w:sz w:val="19"/>
        </w:rPr>
      </w:pPr>
    </w:p>
    <w:p w14:paraId="113D47F1" w14:textId="77777777" w:rsidR="00016C31" w:rsidRDefault="00632607">
      <w:pPr>
        <w:pStyle w:val="BodyText"/>
        <w:ind w:left="219" w:right="999"/>
      </w:pPr>
      <w:r>
        <w:rPr>
          <w:color w:val="221F1F"/>
        </w:rPr>
        <w:t>(B)</w:t>
      </w:r>
      <w:r>
        <w:rPr>
          <w:color w:val="221F1F"/>
          <w:spacing w:val="-5"/>
        </w:rPr>
        <w:t xml:space="preserve"> </w:t>
      </w:r>
      <w:r>
        <w:rPr>
          <w:color w:val="221F1F"/>
        </w:rPr>
        <w:t>The</w:t>
      </w:r>
      <w:r>
        <w:rPr>
          <w:color w:val="221F1F"/>
          <w:spacing w:val="-5"/>
        </w:rPr>
        <w:t xml:space="preserve"> </w:t>
      </w:r>
      <w:r>
        <w:rPr>
          <w:color w:val="221F1F"/>
        </w:rPr>
        <w:t>following</w:t>
      </w:r>
      <w:r>
        <w:rPr>
          <w:color w:val="221F1F"/>
          <w:spacing w:val="-6"/>
        </w:rPr>
        <w:t xml:space="preserve"> </w:t>
      </w:r>
      <w:r>
        <w:rPr>
          <w:color w:val="221F1F"/>
        </w:rPr>
        <w:t>directive(s)</w:t>
      </w:r>
      <w:r>
        <w:rPr>
          <w:color w:val="221F1F"/>
          <w:spacing w:val="-6"/>
        </w:rPr>
        <w:t xml:space="preserve"> </w:t>
      </w:r>
      <w:r>
        <w:rPr>
          <w:color w:val="221F1F"/>
        </w:rPr>
        <w:t>or</w:t>
      </w:r>
      <w:r>
        <w:rPr>
          <w:color w:val="221F1F"/>
          <w:spacing w:val="-5"/>
        </w:rPr>
        <w:t xml:space="preserve"> </w:t>
      </w:r>
      <w:r>
        <w:rPr>
          <w:color w:val="221F1F"/>
        </w:rPr>
        <w:t>notice(s)</w:t>
      </w:r>
      <w:r>
        <w:rPr>
          <w:color w:val="221F1F"/>
          <w:spacing w:val="-5"/>
        </w:rPr>
        <w:t xml:space="preserve"> </w:t>
      </w:r>
      <w:r>
        <w:rPr>
          <w:color w:val="221F1F"/>
        </w:rPr>
        <w:t>applicable</w:t>
      </w:r>
      <w:r>
        <w:rPr>
          <w:color w:val="221F1F"/>
          <w:spacing w:val="-5"/>
        </w:rPr>
        <w:t xml:space="preserve"> </w:t>
      </w:r>
      <w:r>
        <w:rPr>
          <w:color w:val="221F1F"/>
        </w:rPr>
        <w:t>to</w:t>
      </w:r>
      <w:r>
        <w:rPr>
          <w:color w:val="221F1F"/>
          <w:spacing w:val="-5"/>
        </w:rPr>
        <w:t xml:space="preserve"> </w:t>
      </w:r>
      <w:r>
        <w:rPr>
          <w:color w:val="221F1F"/>
        </w:rPr>
        <w:t>employees</w:t>
      </w:r>
      <w:r>
        <w:rPr>
          <w:color w:val="221F1F"/>
          <w:spacing w:val="-5"/>
        </w:rPr>
        <w:t xml:space="preserve"> </w:t>
      </w:r>
      <w:r>
        <w:rPr>
          <w:color w:val="221F1F"/>
        </w:rPr>
        <w:t>performing</w:t>
      </w:r>
      <w:r>
        <w:rPr>
          <w:color w:val="221F1F"/>
          <w:spacing w:val="-4"/>
        </w:rPr>
        <w:t xml:space="preserve"> </w:t>
      </w:r>
      <w:r>
        <w:rPr>
          <w:color w:val="221F1F"/>
        </w:rPr>
        <w:t>work</w:t>
      </w:r>
      <w:r>
        <w:rPr>
          <w:color w:val="221F1F"/>
          <w:spacing w:val="-5"/>
        </w:rPr>
        <w:t xml:space="preserve"> </w:t>
      </w:r>
      <w:r>
        <w:rPr>
          <w:color w:val="221F1F"/>
        </w:rPr>
        <w:t>at</w:t>
      </w:r>
      <w:r>
        <w:rPr>
          <w:color w:val="221F1F"/>
          <w:spacing w:val="-6"/>
        </w:rPr>
        <w:t xml:space="preserve"> </w:t>
      </w:r>
      <w:r>
        <w:rPr>
          <w:color w:val="221F1F"/>
        </w:rPr>
        <w:t>the</w:t>
      </w:r>
      <w:r>
        <w:rPr>
          <w:color w:val="221F1F"/>
          <w:spacing w:val="-7"/>
        </w:rPr>
        <w:t xml:space="preserve"> </w:t>
      </w:r>
      <w:r>
        <w:rPr>
          <w:color w:val="221F1F"/>
        </w:rPr>
        <w:t>contract</w:t>
      </w:r>
      <w:r>
        <w:rPr>
          <w:color w:val="221F1F"/>
          <w:spacing w:val="-5"/>
        </w:rPr>
        <w:t xml:space="preserve"> </w:t>
      </w:r>
      <w:r>
        <w:rPr>
          <w:color w:val="221F1F"/>
        </w:rPr>
        <w:t>place(s)</w:t>
      </w:r>
      <w:r>
        <w:rPr>
          <w:color w:val="221F1F"/>
          <w:spacing w:val="-4"/>
        </w:rPr>
        <w:t xml:space="preserve"> </w:t>
      </w:r>
      <w:r>
        <w:rPr>
          <w:color w:val="221F1F"/>
        </w:rPr>
        <w:t>of performance as indicated below:</w:t>
      </w:r>
    </w:p>
    <w:p w14:paraId="76FDB5CC" w14:textId="77777777" w:rsidR="00016C31" w:rsidRDefault="00016C31">
      <w:pPr>
        <w:pStyle w:val="BodyText"/>
      </w:pPr>
    </w:p>
    <w:p w14:paraId="7E345DB9" w14:textId="77777777" w:rsidR="00016C31" w:rsidRDefault="00016C31">
      <w:pPr>
        <w:pStyle w:val="BodyText"/>
        <w:spacing w:before="3"/>
        <w:rPr>
          <w:sz w:val="19"/>
        </w:rPr>
      </w:pPr>
    </w:p>
    <w:tbl>
      <w:tblPr>
        <w:tblW w:w="0" w:type="auto"/>
        <w:tblInd w:w="352" w:type="dxa"/>
        <w:tblBorders>
          <w:top w:val="single" w:sz="4" w:space="0" w:color="221F1F"/>
          <w:left w:val="single" w:sz="4" w:space="0" w:color="221F1F"/>
          <w:bottom w:val="single" w:sz="4" w:space="0" w:color="221F1F"/>
          <w:right w:val="single" w:sz="4" w:space="0" w:color="221F1F"/>
          <w:insideH w:val="single" w:sz="4" w:space="0" w:color="221F1F"/>
          <w:insideV w:val="single" w:sz="4" w:space="0" w:color="221F1F"/>
        </w:tblBorders>
        <w:tblLayout w:type="fixed"/>
        <w:tblCellMar>
          <w:left w:w="0" w:type="dxa"/>
          <w:right w:w="0" w:type="dxa"/>
        </w:tblCellMar>
        <w:tblLook w:val="01E0" w:firstRow="1" w:lastRow="1" w:firstColumn="1" w:lastColumn="1" w:noHBand="0" w:noVBand="0"/>
      </w:tblPr>
      <w:tblGrid>
        <w:gridCol w:w="2806"/>
        <w:gridCol w:w="2806"/>
        <w:gridCol w:w="2806"/>
      </w:tblGrid>
      <w:tr w:rsidR="00016C31" w14:paraId="56C57D99" w14:textId="77777777">
        <w:trPr>
          <w:trHeight w:val="460"/>
        </w:trPr>
        <w:tc>
          <w:tcPr>
            <w:tcW w:w="2806" w:type="dxa"/>
          </w:tcPr>
          <w:p w14:paraId="39FC83E9" w14:textId="77777777" w:rsidR="00016C31" w:rsidRDefault="00632607">
            <w:pPr>
              <w:pStyle w:val="TableParagraph"/>
              <w:spacing w:line="240" w:lineRule="auto"/>
              <w:ind w:left="4"/>
              <w:rPr>
                <w:b/>
                <w:sz w:val="20"/>
              </w:rPr>
            </w:pPr>
            <w:r>
              <w:rPr>
                <w:b/>
                <w:color w:val="221F1F"/>
                <w:spacing w:val="-2"/>
                <w:sz w:val="20"/>
              </w:rPr>
              <w:t>Document</w:t>
            </w:r>
            <w:r>
              <w:rPr>
                <w:b/>
                <w:color w:val="221F1F"/>
                <w:spacing w:val="3"/>
                <w:sz w:val="20"/>
              </w:rPr>
              <w:t xml:space="preserve"> </w:t>
            </w:r>
            <w:r>
              <w:rPr>
                <w:b/>
                <w:color w:val="221F1F"/>
                <w:spacing w:val="-2"/>
                <w:sz w:val="20"/>
              </w:rPr>
              <w:t>Title</w:t>
            </w:r>
          </w:p>
        </w:tc>
        <w:tc>
          <w:tcPr>
            <w:tcW w:w="2806" w:type="dxa"/>
          </w:tcPr>
          <w:p w14:paraId="275D454E" w14:textId="77777777" w:rsidR="00016C31" w:rsidRDefault="00632607">
            <w:pPr>
              <w:pStyle w:val="TableParagraph"/>
              <w:spacing w:line="230" w:lineRule="exact"/>
              <w:ind w:left="4" w:right="69"/>
              <w:rPr>
                <w:b/>
                <w:sz w:val="20"/>
              </w:rPr>
            </w:pPr>
            <w:r>
              <w:rPr>
                <w:b/>
                <w:color w:val="221F1F"/>
                <w:spacing w:val="-2"/>
                <w:sz w:val="20"/>
              </w:rPr>
              <w:t>Document</w:t>
            </w:r>
            <w:r>
              <w:rPr>
                <w:b/>
                <w:color w:val="221F1F"/>
                <w:spacing w:val="-10"/>
                <w:sz w:val="20"/>
              </w:rPr>
              <w:t xml:space="preserve"> </w:t>
            </w:r>
            <w:r>
              <w:rPr>
                <w:b/>
                <w:color w:val="221F1F"/>
                <w:spacing w:val="-2"/>
                <w:sz w:val="20"/>
              </w:rPr>
              <w:t>may</w:t>
            </w:r>
            <w:r>
              <w:rPr>
                <w:b/>
                <w:color w:val="221F1F"/>
                <w:spacing w:val="-10"/>
                <w:sz w:val="20"/>
              </w:rPr>
              <w:t xml:space="preserve"> </w:t>
            </w:r>
            <w:r>
              <w:rPr>
                <w:b/>
                <w:color w:val="221F1F"/>
                <w:spacing w:val="-2"/>
                <w:sz w:val="20"/>
              </w:rPr>
              <w:t>be</w:t>
            </w:r>
            <w:r>
              <w:rPr>
                <w:b/>
                <w:color w:val="221F1F"/>
                <w:spacing w:val="-13"/>
                <w:sz w:val="20"/>
              </w:rPr>
              <w:t xml:space="preserve"> </w:t>
            </w:r>
            <w:r>
              <w:rPr>
                <w:b/>
                <w:color w:val="221F1F"/>
                <w:spacing w:val="-2"/>
                <w:sz w:val="20"/>
              </w:rPr>
              <w:t>obtained from:</w:t>
            </w:r>
          </w:p>
        </w:tc>
        <w:tc>
          <w:tcPr>
            <w:tcW w:w="2806" w:type="dxa"/>
          </w:tcPr>
          <w:p w14:paraId="40389C00" w14:textId="77777777" w:rsidR="00016C31" w:rsidRDefault="00632607">
            <w:pPr>
              <w:pStyle w:val="TableParagraph"/>
              <w:spacing w:line="240" w:lineRule="auto"/>
              <w:ind w:left="7"/>
              <w:rPr>
                <w:b/>
                <w:sz w:val="20"/>
              </w:rPr>
            </w:pPr>
            <w:r>
              <w:rPr>
                <w:b/>
                <w:color w:val="221F1F"/>
                <w:sz w:val="20"/>
              </w:rPr>
              <w:t>Applies</w:t>
            </w:r>
            <w:r>
              <w:rPr>
                <w:b/>
                <w:color w:val="221F1F"/>
                <w:spacing w:val="-13"/>
                <w:sz w:val="20"/>
              </w:rPr>
              <w:t xml:space="preserve"> </w:t>
            </w:r>
            <w:r>
              <w:rPr>
                <w:b/>
                <w:color w:val="221F1F"/>
                <w:sz w:val="20"/>
              </w:rPr>
              <w:t>to</w:t>
            </w:r>
            <w:r>
              <w:rPr>
                <w:b/>
                <w:color w:val="221F1F"/>
                <w:spacing w:val="-10"/>
                <w:sz w:val="20"/>
              </w:rPr>
              <w:t xml:space="preserve"> </w:t>
            </w:r>
            <w:r>
              <w:rPr>
                <w:b/>
                <w:color w:val="221F1F"/>
                <w:sz w:val="20"/>
              </w:rPr>
              <w:t>performance</w:t>
            </w:r>
            <w:r>
              <w:rPr>
                <w:b/>
                <w:color w:val="221F1F"/>
                <w:spacing w:val="-11"/>
                <w:sz w:val="20"/>
              </w:rPr>
              <w:t xml:space="preserve"> </w:t>
            </w:r>
            <w:r>
              <w:rPr>
                <w:b/>
                <w:color w:val="221F1F"/>
                <w:spacing w:val="-2"/>
                <w:sz w:val="20"/>
              </w:rPr>
              <w:t>in/at:</w:t>
            </w:r>
          </w:p>
        </w:tc>
      </w:tr>
      <w:tr w:rsidR="00016C31" w14:paraId="65B66994" w14:textId="77777777">
        <w:trPr>
          <w:trHeight w:val="268"/>
        </w:trPr>
        <w:tc>
          <w:tcPr>
            <w:tcW w:w="2806" w:type="dxa"/>
            <w:tcBorders>
              <w:bottom w:val="single" w:sz="8" w:space="0" w:color="221F1F"/>
            </w:tcBorders>
          </w:tcPr>
          <w:p w14:paraId="71702900" w14:textId="77777777" w:rsidR="00016C31" w:rsidRDefault="00016C31">
            <w:pPr>
              <w:pStyle w:val="TableParagraph"/>
              <w:spacing w:line="240" w:lineRule="auto"/>
              <w:rPr>
                <w:sz w:val="18"/>
              </w:rPr>
            </w:pPr>
          </w:p>
        </w:tc>
        <w:tc>
          <w:tcPr>
            <w:tcW w:w="2806" w:type="dxa"/>
            <w:tcBorders>
              <w:bottom w:val="single" w:sz="8" w:space="0" w:color="221F1F"/>
            </w:tcBorders>
          </w:tcPr>
          <w:p w14:paraId="76E1DDB5" w14:textId="77777777" w:rsidR="00016C31" w:rsidRDefault="00016C31">
            <w:pPr>
              <w:pStyle w:val="TableParagraph"/>
              <w:spacing w:line="240" w:lineRule="auto"/>
              <w:rPr>
                <w:sz w:val="18"/>
              </w:rPr>
            </w:pPr>
          </w:p>
        </w:tc>
        <w:tc>
          <w:tcPr>
            <w:tcW w:w="2806" w:type="dxa"/>
            <w:tcBorders>
              <w:bottom w:val="single" w:sz="8" w:space="0" w:color="221F1F"/>
            </w:tcBorders>
          </w:tcPr>
          <w:p w14:paraId="52035A92" w14:textId="77777777" w:rsidR="00016C31" w:rsidRDefault="00016C31">
            <w:pPr>
              <w:pStyle w:val="TableParagraph"/>
              <w:spacing w:line="240" w:lineRule="auto"/>
              <w:rPr>
                <w:sz w:val="18"/>
              </w:rPr>
            </w:pPr>
          </w:p>
        </w:tc>
      </w:tr>
      <w:tr w:rsidR="00016C31" w14:paraId="110CB528" w14:textId="77777777">
        <w:trPr>
          <w:trHeight w:val="265"/>
        </w:trPr>
        <w:tc>
          <w:tcPr>
            <w:tcW w:w="2806" w:type="dxa"/>
            <w:tcBorders>
              <w:top w:val="single" w:sz="8" w:space="0" w:color="221F1F"/>
              <w:bottom w:val="single" w:sz="8" w:space="0" w:color="221F1F"/>
            </w:tcBorders>
          </w:tcPr>
          <w:p w14:paraId="21FD4B1A" w14:textId="77777777" w:rsidR="00016C31" w:rsidRDefault="00016C31">
            <w:pPr>
              <w:pStyle w:val="TableParagraph"/>
              <w:spacing w:line="240" w:lineRule="auto"/>
              <w:rPr>
                <w:sz w:val="18"/>
              </w:rPr>
            </w:pPr>
          </w:p>
        </w:tc>
        <w:tc>
          <w:tcPr>
            <w:tcW w:w="2806" w:type="dxa"/>
            <w:tcBorders>
              <w:top w:val="single" w:sz="8" w:space="0" w:color="221F1F"/>
              <w:bottom w:val="single" w:sz="8" w:space="0" w:color="221F1F"/>
            </w:tcBorders>
          </w:tcPr>
          <w:p w14:paraId="0D36F359" w14:textId="77777777" w:rsidR="00016C31" w:rsidRDefault="00016C31">
            <w:pPr>
              <w:pStyle w:val="TableParagraph"/>
              <w:spacing w:line="240" w:lineRule="auto"/>
              <w:rPr>
                <w:sz w:val="18"/>
              </w:rPr>
            </w:pPr>
          </w:p>
        </w:tc>
        <w:tc>
          <w:tcPr>
            <w:tcW w:w="2806" w:type="dxa"/>
            <w:tcBorders>
              <w:top w:val="single" w:sz="8" w:space="0" w:color="221F1F"/>
              <w:bottom w:val="single" w:sz="8" w:space="0" w:color="221F1F"/>
            </w:tcBorders>
          </w:tcPr>
          <w:p w14:paraId="10225B14" w14:textId="77777777" w:rsidR="00016C31" w:rsidRDefault="00016C31">
            <w:pPr>
              <w:pStyle w:val="TableParagraph"/>
              <w:spacing w:line="240" w:lineRule="auto"/>
              <w:rPr>
                <w:sz w:val="18"/>
              </w:rPr>
            </w:pPr>
          </w:p>
        </w:tc>
      </w:tr>
      <w:tr w:rsidR="00016C31" w14:paraId="3AE496D3" w14:textId="77777777">
        <w:trPr>
          <w:trHeight w:val="267"/>
        </w:trPr>
        <w:tc>
          <w:tcPr>
            <w:tcW w:w="2806" w:type="dxa"/>
            <w:tcBorders>
              <w:top w:val="single" w:sz="8" w:space="0" w:color="221F1F"/>
              <w:bottom w:val="single" w:sz="8" w:space="0" w:color="221F1F"/>
            </w:tcBorders>
          </w:tcPr>
          <w:p w14:paraId="2F8E7D6C" w14:textId="77777777" w:rsidR="00016C31" w:rsidRDefault="00016C31">
            <w:pPr>
              <w:pStyle w:val="TableParagraph"/>
              <w:spacing w:line="240" w:lineRule="auto"/>
              <w:rPr>
                <w:sz w:val="18"/>
              </w:rPr>
            </w:pPr>
          </w:p>
        </w:tc>
        <w:tc>
          <w:tcPr>
            <w:tcW w:w="2806" w:type="dxa"/>
            <w:tcBorders>
              <w:top w:val="single" w:sz="8" w:space="0" w:color="221F1F"/>
              <w:bottom w:val="single" w:sz="8" w:space="0" w:color="221F1F"/>
            </w:tcBorders>
          </w:tcPr>
          <w:p w14:paraId="086E736D" w14:textId="77777777" w:rsidR="00016C31" w:rsidRDefault="00016C31">
            <w:pPr>
              <w:pStyle w:val="TableParagraph"/>
              <w:spacing w:line="240" w:lineRule="auto"/>
              <w:rPr>
                <w:sz w:val="18"/>
              </w:rPr>
            </w:pPr>
          </w:p>
        </w:tc>
        <w:tc>
          <w:tcPr>
            <w:tcW w:w="2806" w:type="dxa"/>
            <w:tcBorders>
              <w:top w:val="single" w:sz="8" w:space="0" w:color="221F1F"/>
              <w:bottom w:val="single" w:sz="8" w:space="0" w:color="221F1F"/>
            </w:tcBorders>
          </w:tcPr>
          <w:p w14:paraId="104ED240" w14:textId="77777777" w:rsidR="00016C31" w:rsidRDefault="00016C31">
            <w:pPr>
              <w:pStyle w:val="TableParagraph"/>
              <w:spacing w:line="240" w:lineRule="auto"/>
              <w:rPr>
                <w:sz w:val="18"/>
              </w:rPr>
            </w:pPr>
          </w:p>
        </w:tc>
      </w:tr>
    </w:tbl>
    <w:p w14:paraId="6E7AF19E" w14:textId="77777777" w:rsidR="00016C31" w:rsidRDefault="00016C31">
      <w:pPr>
        <w:pStyle w:val="BodyText"/>
        <w:spacing w:before="9"/>
        <w:rPr>
          <w:sz w:val="12"/>
        </w:rPr>
      </w:pPr>
    </w:p>
    <w:p w14:paraId="7D9439D9" w14:textId="77777777" w:rsidR="00016C31" w:rsidRDefault="00632607">
      <w:pPr>
        <w:pStyle w:val="Heading4"/>
        <w:spacing w:before="91"/>
        <w:rPr>
          <w:b w:val="0"/>
        </w:rPr>
      </w:pPr>
      <w:r>
        <w:rPr>
          <w:color w:val="221F1F"/>
        </w:rPr>
        <w:t>To</w:t>
      </w:r>
      <w:r>
        <w:rPr>
          <w:color w:val="221F1F"/>
          <w:spacing w:val="-7"/>
        </w:rPr>
        <w:t xml:space="preserve"> </w:t>
      </w:r>
      <w:r>
        <w:rPr>
          <w:color w:val="221F1F"/>
        </w:rPr>
        <w:t>be</w:t>
      </w:r>
      <w:r>
        <w:rPr>
          <w:color w:val="221F1F"/>
          <w:spacing w:val="-8"/>
        </w:rPr>
        <w:t xml:space="preserve"> </w:t>
      </w:r>
      <w:r>
        <w:rPr>
          <w:color w:val="221F1F"/>
        </w:rPr>
        <w:t>completed</w:t>
      </w:r>
      <w:r>
        <w:rPr>
          <w:color w:val="221F1F"/>
          <w:spacing w:val="-8"/>
        </w:rPr>
        <w:t xml:space="preserve"> </w:t>
      </w:r>
      <w:r>
        <w:rPr>
          <w:color w:val="221F1F"/>
        </w:rPr>
        <w:t>at</w:t>
      </w:r>
      <w:r>
        <w:rPr>
          <w:color w:val="221F1F"/>
          <w:spacing w:val="-6"/>
        </w:rPr>
        <w:t xml:space="preserve"> </w:t>
      </w:r>
      <w:r>
        <w:rPr>
          <w:color w:val="221F1F"/>
        </w:rPr>
        <w:t>the</w:t>
      </w:r>
      <w:r>
        <w:rPr>
          <w:color w:val="221F1F"/>
          <w:spacing w:val="-5"/>
        </w:rPr>
        <w:t xml:space="preserve"> </w:t>
      </w:r>
      <w:r>
        <w:rPr>
          <w:color w:val="221F1F"/>
        </w:rPr>
        <w:t>task</w:t>
      </w:r>
      <w:r>
        <w:rPr>
          <w:color w:val="221F1F"/>
          <w:spacing w:val="-11"/>
        </w:rPr>
        <w:t xml:space="preserve"> </w:t>
      </w:r>
      <w:r>
        <w:rPr>
          <w:color w:val="221F1F"/>
        </w:rPr>
        <w:t>order</w:t>
      </w:r>
      <w:r>
        <w:rPr>
          <w:color w:val="221F1F"/>
          <w:spacing w:val="-6"/>
        </w:rPr>
        <w:t xml:space="preserve"> </w:t>
      </w:r>
      <w:r>
        <w:rPr>
          <w:color w:val="221F1F"/>
        </w:rPr>
        <w:t>level,</w:t>
      </w:r>
      <w:r>
        <w:rPr>
          <w:color w:val="221F1F"/>
          <w:spacing w:val="-8"/>
        </w:rPr>
        <w:t xml:space="preserve"> </w:t>
      </w:r>
      <w:r>
        <w:rPr>
          <w:color w:val="221F1F"/>
        </w:rPr>
        <w:t>when</w:t>
      </w:r>
      <w:r>
        <w:rPr>
          <w:color w:val="221F1F"/>
          <w:spacing w:val="-6"/>
        </w:rPr>
        <w:t xml:space="preserve"> </w:t>
      </w:r>
      <w:r>
        <w:rPr>
          <w:color w:val="221F1F"/>
          <w:spacing w:val="-2"/>
        </w:rPr>
        <w:t>applicable</w:t>
      </w:r>
      <w:r>
        <w:rPr>
          <w:b w:val="0"/>
          <w:color w:val="221F1F"/>
          <w:spacing w:val="-2"/>
        </w:rPr>
        <w:t>.</w:t>
      </w:r>
    </w:p>
    <w:p w14:paraId="3A7C38FC" w14:textId="77777777" w:rsidR="00016C31" w:rsidRDefault="00016C31">
      <w:pPr>
        <w:pStyle w:val="BodyText"/>
      </w:pPr>
    </w:p>
    <w:p w14:paraId="4AA2FED4" w14:textId="77777777" w:rsidR="00016C31" w:rsidRDefault="00632607">
      <w:pPr>
        <w:pStyle w:val="ListParagraph"/>
        <w:numPr>
          <w:ilvl w:val="2"/>
          <w:numId w:val="77"/>
        </w:numPr>
        <w:tabs>
          <w:tab w:val="left" w:pos="735"/>
          <w:tab w:val="left" w:pos="736"/>
        </w:tabs>
        <w:ind w:left="438" w:right="1157" w:hanging="239"/>
        <w:rPr>
          <w:sz w:val="20"/>
        </w:rPr>
      </w:pPr>
      <w:r>
        <w:rPr>
          <w:color w:val="221F1F"/>
          <w:sz w:val="20"/>
        </w:rPr>
        <w:t>The actions that will be taken against employees or agents for violations of this policy. Such actions for employees</w:t>
      </w:r>
      <w:r>
        <w:rPr>
          <w:color w:val="221F1F"/>
          <w:spacing w:val="-5"/>
          <w:sz w:val="20"/>
        </w:rPr>
        <w:t xml:space="preserve"> </w:t>
      </w:r>
      <w:r>
        <w:rPr>
          <w:color w:val="221F1F"/>
          <w:sz w:val="20"/>
        </w:rPr>
        <w:t>may</w:t>
      </w:r>
      <w:r>
        <w:rPr>
          <w:color w:val="221F1F"/>
          <w:spacing w:val="-4"/>
          <w:sz w:val="20"/>
        </w:rPr>
        <w:t xml:space="preserve"> </w:t>
      </w:r>
      <w:r>
        <w:rPr>
          <w:color w:val="221F1F"/>
          <w:sz w:val="20"/>
        </w:rPr>
        <w:t>include,</w:t>
      </w:r>
      <w:r>
        <w:rPr>
          <w:color w:val="221F1F"/>
          <w:spacing w:val="-6"/>
          <w:sz w:val="20"/>
        </w:rPr>
        <w:t xml:space="preserve"> </w:t>
      </w:r>
      <w:r>
        <w:rPr>
          <w:color w:val="221F1F"/>
          <w:sz w:val="20"/>
        </w:rPr>
        <w:t>but</w:t>
      </w:r>
      <w:r>
        <w:rPr>
          <w:color w:val="221F1F"/>
          <w:spacing w:val="-10"/>
          <w:sz w:val="20"/>
        </w:rPr>
        <w:t xml:space="preserve"> </w:t>
      </w:r>
      <w:r>
        <w:rPr>
          <w:color w:val="221F1F"/>
          <w:sz w:val="20"/>
        </w:rPr>
        <w:t>are</w:t>
      </w:r>
      <w:r>
        <w:rPr>
          <w:color w:val="221F1F"/>
          <w:spacing w:val="-4"/>
          <w:sz w:val="20"/>
        </w:rPr>
        <w:t xml:space="preserve"> </w:t>
      </w:r>
      <w:r>
        <w:rPr>
          <w:color w:val="221F1F"/>
          <w:sz w:val="20"/>
        </w:rPr>
        <w:t>not</w:t>
      </w:r>
      <w:r>
        <w:rPr>
          <w:color w:val="221F1F"/>
          <w:spacing w:val="-6"/>
          <w:sz w:val="20"/>
        </w:rPr>
        <w:t xml:space="preserve"> </w:t>
      </w:r>
      <w:r>
        <w:rPr>
          <w:color w:val="221F1F"/>
          <w:sz w:val="20"/>
        </w:rPr>
        <w:t>limited</w:t>
      </w:r>
      <w:r>
        <w:rPr>
          <w:color w:val="221F1F"/>
          <w:spacing w:val="-4"/>
          <w:sz w:val="20"/>
        </w:rPr>
        <w:t xml:space="preserve"> </w:t>
      </w:r>
      <w:r>
        <w:rPr>
          <w:color w:val="221F1F"/>
          <w:sz w:val="20"/>
        </w:rPr>
        <w:t>to,</w:t>
      </w:r>
      <w:r>
        <w:rPr>
          <w:color w:val="221F1F"/>
          <w:spacing w:val="-5"/>
          <w:sz w:val="20"/>
        </w:rPr>
        <w:t xml:space="preserve"> </w:t>
      </w:r>
      <w:r>
        <w:rPr>
          <w:color w:val="221F1F"/>
          <w:sz w:val="20"/>
        </w:rPr>
        <w:t>removal</w:t>
      </w:r>
      <w:r>
        <w:rPr>
          <w:color w:val="221F1F"/>
          <w:spacing w:val="-7"/>
          <w:sz w:val="20"/>
        </w:rPr>
        <w:t xml:space="preserve"> </w:t>
      </w:r>
      <w:r>
        <w:rPr>
          <w:color w:val="221F1F"/>
          <w:sz w:val="20"/>
        </w:rPr>
        <w:t>from</w:t>
      </w:r>
      <w:r>
        <w:rPr>
          <w:color w:val="221F1F"/>
          <w:spacing w:val="-6"/>
          <w:sz w:val="20"/>
        </w:rPr>
        <w:t xml:space="preserve"> </w:t>
      </w:r>
      <w:r>
        <w:rPr>
          <w:color w:val="221F1F"/>
          <w:sz w:val="20"/>
        </w:rPr>
        <w:t>the</w:t>
      </w:r>
      <w:r>
        <w:rPr>
          <w:color w:val="221F1F"/>
          <w:spacing w:val="-7"/>
          <w:sz w:val="20"/>
        </w:rPr>
        <w:t xml:space="preserve"> </w:t>
      </w:r>
      <w:r>
        <w:rPr>
          <w:color w:val="221F1F"/>
          <w:sz w:val="20"/>
        </w:rPr>
        <w:t>contract,</w:t>
      </w:r>
      <w:r>
        <w:rPr>
          <w:color w:val="221F1F"/>
          <w:spacing w:val="-4"/>
          <w:sz w:val="20"/>
        </w:rPr>
        <w:t xml:space="preserve"> </w:t>
      </w:r>
      <w:r>
        <w:rPr>
          <w:color w:val="221F1F"/>
          <w:sz w:val="20"/>
        </w:rPr>
        <w:t>reduction</w:t>
      </w:r>
      <w:r>
        <w:rPr>
          <w:color w:val="221F1F"/>
          <w:spacing w:val="-4"/>
          <w:sz w:val="20"/>
        </w:rPr>
        <w:t xml:space="preserve"> </w:t>
      </w:r>
      <w:r>
        <w:rPr>
          <w:color w:val="221F1F"/>
          <w:sz w:val="20"/>
        </w:rPr>
        <w:t>in</w:t>
      </w:r>
      <w:r>
        <w:rPr>
          <w:color w:val="221F1F"/>
          <w:spacing w:val="-4"/>
          <w:sz w:val="20"/>
        </w:rPr>
        <w:t xml:space="preserve"> </w:t>
      </w:r>
      <w:r>
        <w:rPr>
          <w:color w:val="221F1F"/>
          <w:sz w:val="20"/>
        </w:rPr>
        <w:t>benefits,</w:t>
      </w:r>
      <w:r>
        <w:rPr>
          <w:color w:val="221F1F"/>
          <w:spacing w:val="-4"/>
          <w:sz w:val="20"/>
        </w:rPr>
        <w:t xml:space="preserve"> </w:t>
      </w:r>
      <w:r>
        <w:rPr>
          <w:color w:val="221F1F"/>
          <w:sz w:val="20"/>
        </w:rPr>
        <w:t>or</w:t>
      </w:r>
      <w:r>
        <w:rPr>
          <w:color w:val="221F1F"/>
          <w:spacing w:val="-4"/>
          <w:sz w:val="20"/>
        </w:rPr>
        <w:t xml:space="preserve"> </w:t>
      </w:r>
      <w:r>
        <w:rPr>
          <w:color w:val="221F1F"/>
          <w:sz w:val="20"/>
        </w:rPr>
        <w:t>termination</w:t>
      </w:r>
      <w:r>
        <w:rPr>
          <w:color w:val="221F1F"/>
          <w:spacing w:val="-6"/>
          <w:sz w:val="20"/>
        </w:rPr>
        <w:t xml:space="preserve"> </w:t>
      </w:r>
      <w:r>
        <w:rPr>
          <w:color w:val="221F1F"/>
          <w:sz w:val="20"/>
        </w:rPr>
        <w:t>of employment; and</w:t>
      </w:r>
    </w:p>
    <w:p w14:paraId="6A16D857" w14:textId="77777777" w:rsidR="00016C31" w:rsidRDefault="00016C31">
      <w:pPr>
        <w:pStyle w:val="BodyText"/>
      </w:pPr>
    </w:p>
    <w:p w14:paraId="09766CD5" w14:textId="77777777" w:rsidR="00016C31" w:rsidRDefault="00900DE8">
      <w:pPr>
        <w:pStyle w:val="ListParagraph"/>
        <w:numPr>
          <w:ilvl w:val="1"/>
          <w:numId w:val="81"/>
        </w:numPr>
        <w:tabs>
          <w:tab w:val="left" w:pos="724"/>
        </w:tabs>
        <w:ind w:left="438" w:right="1386" w:firstLine="0"/>
        <w:jc w:val="left"/>
        <w:rPr>
          <w:sz w:val="20"/>
        </w:rPr>
      </w:pPr>
      <w:r>
        <w:pict w14:anchorId="607B2BDF">
          <v:rect id="docshape61" o:spid="_x0000_s1071" style="position:absolute;left:0;text-align:left;margin-left:59.5pt;margin-top:58.75pt;width:515pt;height:1.45pt;z-index:-18490368;mso-position-horizontal-relative:page" fillcolor="#0e233d" stroked="f">
            <w10:wrap anchorx="page"/>
          </v:rect>
        </w:pict>
      </w:r>
      <w:r w:rsidR="00632607">
        <w:rPr>
          <w:color w:val="221F1F"/>
          <w:sz w:val="20"/>
        </w:rPr>
        <w:t>Take</w:t>
      </w:r>
      <w:r w:rsidR="00632607">
        <w:rPr>
          <w:color w:val="221F1F"/>
          <w:spacing w:val="-7"/>
          <w:sz w:val="20"/>
        </w:rPr>
        <w:t xml:space="preserve"> </w:t>
      </w:r>
      <w:r w:rsidR="00632607">
        <w:rPr>
          <w:color w:val="221F1F"/>
          <w:sz w:val="20"/>
        </w:rPr>
        <w:t>appropriate</w:t>
      </w:r>
      <w:r w:rsidR="00632607">
        <w:rPr>
          <w:color w:val="221F1F"/>
          <w:spacing w:val="-6"/>
          <w:sz w:val="20"/>
        </w:rPr>
        <w:t xml:space="preserve"> </w:t>
      </w:r>
      <w:r w:rsidR="00632607">
        <w:rPr>
          <w:color w:val="221F1F"/>
          <w:sz w:val="20"/>
        </w:rPr>
        <w:t>action,</w:t>
      </w:r>
      <w:r w:rsidR="00632607">
        <w:rPr>
          <w:color w:val="221F1F"/>
          <w:spacing w:val="-7"/>
          <w:sz w:val="20"/>
        </w:rPr>
        <w:t xml:space="preserve"> </w:t>
      </w:r>
      <w:r w:rsidR="00632607">
        <w:rPr>
          <w:color w:val="221F1F"/>
          <w:sz w:val="20"/>
        </w:rPr>
        <w:t>up</w:t>
      </w:r>
      <w:r w:rsidR="00632607">
        <w:rPr>
          <w:color w:val="221F1F"/>
          <w:spacing w:val="-6"/>
          <w:sz w:val="20"/>
        </w:rPr>
        <w:t xml:space="preserve"> </w:t>
      </w:r>
      <w:r w:rsidR="00632607">
        <w:rPr>
          <w:color w:val="221F1F"/>
          <w:sz w:val="20"/>
        </w:rPr>
        <w:t>to</w:t>
      </w:r>
      <w:r w:rsidR="00632607">
        <w:rPr>
          <w:color w:val="221F1F"/>
          <w:spacing w:val="-9"/>
          <w:sz w:val="20"/>
        </w:rPr>
        <w:t xml:space="preserve"> </w:t>
      </w:r>
      <w:r w:rsidR="00632607">
        <w:rPr>
          <w:color w:val="221F1F"/>
          <w:sz w:val="20"/>
        </w:rPr>
        <w:t>and</w:t>
      </w:r>
      <w:r w:rsidR="00632607">
        <w:rPr>
          <w:color w:val="221F1F"/>
          <w:spacing w:val="-7"/>
          <w:sz w:val="20"/>
        </w:rPr>
        <w:t xml:space="preserve"> </w:t>
      </w:r>
      <w:r w:rsidR="00632607">
        <w:rPr>
          <w:color w:val="221F1F"/>
          <w:sz w:val="20"/>
        </w:rPr>
        <w:t>including</w:t>
      </w:r>
      <w:r w:rsidR="00632607">
        <w:rPr>
          <w:color w:val="221F1F"/>
          <w:spacing w:val="-6"/>
          <w:sz w:val="20"/>
        </w:rPr>
        <w:t xml:space="preserve"> </w:t>
      </w:r>
      <w:r w:rsidR="00632607">
        <w:rPr>
          <w:color w:val="221F1F"/>
          <w:sz w:val="20"/>
        </w:rPr>
        <w:t>termination,</w:t>
      </w:r>
      <w:r w:rsidR="00632607">
        <w:rPr>
          <w:color w:val="221F1F"/>
          <w:spacing w:val="-6"/>
          <w:sz w:val="20"/>
        </w:rPr>
        <w:t xml:space="preserve"> </w:t>
      </w:r>
      <w:r w:rsidR="00632607">
        <w:rPr>
          <w:color w:val="221F1F"/>
          <w:sz w:val="20"/>
        </w:rPr>
        <w:t>against</w:t>
      </w:r>
      <w:r w:rsidR="00632607">
        <w:rPr>
          <w:color w:val="221F1F"/>
          <w:spacing w:val="-7"/>
          <w:sz w:val="20"/>
        </w:rPr>
        <w:t xml:space="preserve"> </w:t>
      </w:r>
      <w:r w:rsidR="00632607">
        <w:rPr>
          <w:color w:val="221F1F"/>
          <w:sz w:val="20"/>
        </w:rPr>
        <w:t>employees,</w:t>
      </w:r>
      <w:r w:rsidR="00632607">
        <w:rPr>
          <w:color w:val="221F1F"/>
          <w:spacing w:val="-6"/>
          <w:sz w:val="20"/>
        </w:rPr>
        <w:t xml:space="preserve"> </w:t>
      </w:r>
      <w:r w:rsidR="00632607">
        <w:rPr>
          <w:color w:val="221F1F"/>
          <w:sz w:val="20"/>
        </w:rPr>
        <w:t>agents,</w:t>
      </w:r>
      <w:r w:rsidR="00632607">
        <w:rPr>
          <w:color w:val="221F1F"/>
          <w:spacing w:val="-7"/>
          <w:sz w:val="20"/>
        </w:rPr>
        <w:t xml:space="preserve"> </w:t>
      </w:r>
      <w:r w:rsidR="00632607">
        <w:rPr>
          <w:color w:val="221F1F"/>
          <w:sz w:val="20"/>
        </w:rPr>
        <w:t>or</w:t>
      </w:r>
      <w:r w:rsidR="00632607">
        <w:rPr>
          <w:color w:val="221F1F"/>
          <w:spacing w:val="-7"/>
          <w:sz w:val="20"/>
        </w:rPr>
        <w:t xml:space="preserve"> </w:t>
      </w:r>
      <w:r w:rsidR="00632607">
        <w:rPr>
          <w:color w:val="221F1F"/>
          <w:sz w:val="20"/>
        </w:rPr>
        <w:t>subcontractors</w:t>
      </w:r>
      <w:r w:rsidR="00632607">
        <w:rPr>
          <w:color w:val="221F1F"/>
          <w:spacing w:val="-7"/>
          <w:sz w:val="20"/>
        </w:rPr>
        <w:t xml:space="preserve"> </w:t>
      </w:r>
      <w:r w:rsidR="00632607">
        <w:rPr>
          <w:color w:val="221F1F"/>
          <w:sz w:val="20"/>
        </w:rPr>
        <w:t>that violate the policy in paragraph (b) of this clause.</w:t>
      </w:r>
    </w:p>
    <w:p w14:paraId="1F39D816" w14:textId="77777777" w:rsidR="00016C31" w:rsidRDefault="00016C31">
      <w:pPr>
        <w:rPr>
          <w:sz w:val="20"/>
        </w:rPr>
        <w:sectPr w:rsidR="00016C31">
          <w:pgSz w:w="12240" w:h="15840"/>
          <w:pgMar w:top="1360" w:right="640" w:bottom="1060" w:left="1000" w:header="0" w:footer="801" w:gutter="0"/>
          <w:cols w:space="720"/>
        </w:sectPr>
      </w:pPr>
    </w:p>
    <w:p w14:paraId="09237A05" w14:textId="77777777" w:rsidR="00016C31" w:rsidRDefault="00632607">
      <w:pPr>
        <w:pStyle w:val="ListParagraph"/>
        <w:numPr>
          <w:ilvl w:val="0"/>
          <w:numId w:val="81"/>
        </w:numPr>
        <w:tabs>
          <w:tab w:val="left" w:pos="724"/>
        </w:tabs>
        <w:spacing w:before="80"/>
        <w:ind w:left="440" w:right="1696" w:hanging="3"/>
        <w:jc w:val="left"/>
        <w:rPr>
          <w:sz w:val="20"/>
        </w:rPr>
      </w:pPr>
      <w:r>
        <w:rPr>
          <w:i/>
          <w:color w:val="221F1F"/>
          <w:sz w:val="20"/>
        </w:rPr>
        <w:lastRenderedPageBreak/>
        <w:t>Notification</w:t>
      </w:r>
      <w:r>
        <w:rPr>
          <w:color w:val="221F1F"/>
          <w:sz w:val="20"/>
        </w:rPr>
        <w:t>.</w:t>
      </w:r>
      <w:r>
        <w:rPr>
          <w:color w:val="221F1F"/>
          <w:spacing w:val="-8"/>
          <w:sz w:val="20"/>
        </w:rPr>
        <w:t xml:space="preserve"> </w:t>
      </w:r>
      <w:r>
        <w:rPr>
          <w:color w:val="221F1F"/>
          <w:sz w:val="20"/>
        </w:rPr>
        <w:t>(1)</w:t>
      </w:r>
      <w:r>
        <w:rPr>
          <w:color w:val="221F1F"/>
          <w:spacing w:val="-8"/>
          <w:sz w:val="20"/>
        </w:rPr>
        <w:t xml:space="preserve"> </w:t>
      </w:r>
      <w:r>
        <w:rPr>
          <w:color w:val="221F1F"/>
          <w:sz w:val="20"/>
        </w:rPr>
        <w:t>The</w:t>
      </w:r>
      <w:r>
        <w:rPr>
          <w:color w:val="221F1F"/>
          <w:spacing w:val="-8"/>
          <w:sz w:val="20"/>
        </w:rPr>
        <w:t xml:space="preserve"> </w:t>
      </w:r>
      <w:r>
        <w:rPr>
          <w:color w:val="221F1F"/>
          <w:sz w:val="20"/>
        </w:rPr>
        <w:t>Contractor</w:t>
      </w:r>
      <w:r>
        <w:rPr>
          <w:color w:val="221F1F"/>
          <w:spacing w:val="-6"/>
          <w:sz w:val="20"/>
        </w:rPr>
        <w:t xml:space="preserve"> </w:t>
      </w:r>
      <w:r>
        <w:rPr>
          <w:color w:val="221F1F"/>
          <w:sz w:val="20"/>
        </w:rPr>
        <w:t>shall</w:t>
      </w:r>
      <w:r>
        <w:rPr>
          <w:color w:val="221F1F"/>
          <w:spacing w:val="-6"/>
          <w:sz w:val="20"/>
        </w:rPr>
        <w:t xml:space="preserve"> </w:t>
      </w:r>
      <w:r>
        <w:rPr>
          <w:color w:val="221F1F"/>
          <w:sz w:val="20"/>
        </w:rPr>
        <w:t>inform</w:t>
      </w:r>
      <w:r>
        <w:rPr>
          <w:color w:val="221F1F"/>
          <w:spacing w:val="-5"/>
          <w:sz w:val="20"/>
        </w:rPr>
        <w:t xml:space="preserve"> </w:t>
      </w:r>
      <w:r>
        <w:rPr>
          <w:color w:val="221F1F"/>
          <w:sz w:val="20"/>
        </w:rPr>
        <w:t>the</w:t>
      </w:r>
      <w:r>
        <w:rPr>
          <w:color w:val="221F1F"/>
          <w:spacing w:val="-8"/>
          <w:sz w:val="20"/>
        </w:rPr>
        <w:t xml:space="preserve"> </w:t>
      </w:r>
      <w:r>
        <w:rPr>
          <w:color w:val="221F1F"/>
          <w:sz w:val="20"/>
        </w:rPr>
        <w:t>Contracting</w:t>
      </w:r>
      <w:r>
        <w:rPr>
          <w:color w:val="221F1F"/>
          <w:spacing w:val="-6"/>
          <w:sz w:val="20"/>
        </w:rPr>
        <w:t xml:space="preserve"> </w:t>
      </w:r>
      <w:r>
        <w:rPr>
          <w:color w:val="221F1F"/>
          <w:sz w:val="20"/>
        </w:rPr>
        <w:t>Officer</w:t>
      </w:r>
      <w:r>
        <w:rPr>
          <w:color w:val="221F1F"/>
          <w:spacing w:val="-7"/>
          <w:sz w:val="20"/>
        </w:rPr>
        <w:t xml:space="preserve"> </w:t>
      </w:r>
      <w:r>
        <w:rPr>
          <w:color w:val="221F1F"/>
          <w:sz w:val="20"/>
        </w:rPr>
        <w:t>and</w:t>
      </w:r>
      <w:r>
        <w:rPr>
          <w:color w:val="221F1F"/>
          <w:spacing w:val="-8"/>
          <w:sz w:val="20"/>
        </w:rPr>
        <w:t xml:space="preserve"> </w:t>
      </w:r>
      <w:r>
        <w:rPr>
          <w:color w:val="221F1F"/>
          <w:sz w:val="20"/>
        </w:rPr>
        <w:t>the</w:t>
      </w:r>
      <w:r>
        <w:rPr>
          <w:color w:val="221F1F"/>
          <w:spacing w:val="-8"/>
          <w:sz w:val="20"/>
        </w:rPr>
        <w:t xml:space="preserve"> </w:t>
      </w:r>
      <w:r>
        <w:rPr>
          <w:color w:val="221F1F"/>
          <w:sz w:val="20"/>
        </w:rPr>
        <w:t>agency</w:t>
      </w:r>
      <w:r>
        <w:rPr>
          <w:color w:val="221F1F"/>
          <w:spacing w:val="-5"/>
          <w:sz w:val="20"/>
        </w:rPr>
        <w:t xml:space="preserve"> </w:t>
      </w:r>
      <w:r>
        <w:rPr>
          <w:color w:val="221F1F"/>
          <w:sz w:val="20"/>
        </w:rPr>
        <w:t>Inspector</w:t>
      </w:r>
      <w:r>
        <w:rPr>
          <w:color w:val="221F1F"/>
          <w:spacing w:val="-4"/>
          <w:sz w:val="20"/>
        </w:rPr>
        <w:t xml:space="preserve"> </w:t>
      </w:r>
      <w:r>
        <w:rPr>
          <w:color w:val="221F1F"/>
          <w:sz w:val="20"/>
        </w:rPr>
        <w:t>General immediately of—</w:t>
      </w:r>
    </w:p>
    <w:p w14:paraId="310CC3DF" w14:textId="77777777" w:rsidR="00016C31" w:rsidRDefault="00016C31">
      <w:pPr>
        <w:pStyle w:val="BodyText"/>
        <w:spacing w:before="11"/>
        <w:rPr>
          <w:sz w:val="19"/>
        </w:rPr>
      </w:pPr>
    </w:p>
    <w:p w14:paraId="51C30260" w14:textId="77777777" w:rsidR="00016C31" w:rsidRDefault="00632607">
      <w:pPr>
        <w:pStyle w:val="ListParagraph"/>
        <w:numPr>
          <w:ilvl w:val="0"/>
          <w:numId w:val="75"/>
        </w:numPr>
        <w:tabs>
          <w:tab w:val="left" w:pos="681"/>
        </w:tabs>
        <w:ind w:right="857" w:hanging="3"/>
        <w:jc w:val="left"/>
        <w:rPr>
          <w:sz w:val="20"/>
        </w:rPr>
      </w:pPr>
      <w:r>
        <w:rPr>
          <w:color w:val="221F1F"/>
          <w:sz w:val="20"/>
        </w:rPr>
        <w:t>Any credible information it receives from any source (including host country law enforcement) that alleges a Contractor</w:t>
      </w:r>
      <w:r>
        <w:rPr>
          <w:color w:val="221F1F"/>
          <w:spacing w:val="-3"/>
          <w:sz w:val="20"/>
        </w:rPr>
        <w:t xml:space="preserve"> </w:t>
      </w:r>
      <w:r>
        <w:rPr>
          <w:color w:val="221F1F"/>
          <w:sz w:val="20"/>
        </w:rPr>
        <w:t>employee,</w:t>
      </w:r>
      <w:r>
        <w:rPr>
          <w:color w:val="221F1F"/>
          <w:spacing w:val="-3"/>
          <w:sz w:val="20"/>
        </w:rPr>
        <w:t xml:space="preserve"> </w:t>
      </w:r>
      <w:r>
        <w:rPr>
          <w:color w:val="221F1F"/>
          <w:sz w:val="20"/>
        </w:rPr>
        <w:t>subcontractor,</w:t>
      </w:r>
      <w:r>
        <w:rPr>
          <w:color w:val="221F1F"/>
          <w:spacing w:val="-3"/>
          <w:sz w:val="20"/>
        </w:rPr>
        <w:t xml:space="preserve"> </w:t>
      </w:r>
      <w:r>
        <w:rPr>
          <w:color w:val="221F1F"/>
          <w:sz w:val="20"/>
        </w:rPr>
        <w:t>subcontractor</w:t>
      </w:r>
      <w:r>
        <w:rPr>
          <w:color w:val="221F1F"/>
          <w:spacing w:val="-5"/>
          <w:sz w:val="20"/>
        </w:rPr>
        <w:t xml:space="preserve"> </w:t>
      </w:r>
      <w:r>
        <w:rPr>
          <w:color w:val="221F1F"/>
          <w:sz w:val="20"/>
        </w:rPr>
        <w:t>employee,</w:t>
      </w:r>
      <w:r>
        <w:rPr>
          <w:color w:val="221F1F"/>
          <w:spacing w:val="-2"/>
          <w:sz w:val="20"/>
        </w:rPr>
        <w:t xml:space="preserve"> </w:t>
      </w:r>
      <w:r>
        <w:rPr>
          <w:color w:val="221F1F"/>
          <w:sz w:val="20"/>
        </w:rPr>
        <w:t>or</w:t>
      </w:r>
      <w:r>
        <w:rPr>
          <w:color w:val="221F1F"/>
          <w:spacing w:val="-3"/>
          <w:sz w:val="20"/>
        </w:rPr>
        <w:t xml:space="preserve"> </w:t>
      </w:r>
      <w:r>
        <w:rPr>
          <w:color w:val="221F1F"/>
          <w:sz w:val="20"/>
        </w:rPr>
        <w:t>their</w:t>
      </w:r>
      <w:r>
        <w:rPr>
          <w:color w:val="221F1F"/>
          <w:spacing w:val="-5"/>
          <w:sz w:val="20"/>
        </w:rPr>
        <w:t xml:space="preserve"> </w:t>
      </w:r>
      <w:r>
        <w:rPr>
          <w:color w:val="221F1F"/>
          <w:sz w:val="20"/>
        </w:rPr>
        <w:t>agent</w:t>
      </w:r>
      <w:r>
        <w:rPr>
          <w:color w:val="221F1F"/>
          <w:spacing w:val="-6"/>
          <w:sz w:val="20"/>
        </w:rPr>
        <w:t xml:space="preserve"> </w:t>
      </w:r>
      <w:r>
        <w:rPr>
          <w:color w:val="221F1F"/>
          <w:sz w:val="20"/>
        </w:rPr>
        <w:t>has</w:t>
      </w:r>
      <w:r>
        <w:rPr>
          <w:color w:val="221F1F"/>
          <w:spacing w:val="-4"/>
          <w:sz w:val="20"/>
        </w:rPr>
        <w:t xml:space="preserve"> </w:t>
      </w:r>
      <w:r>
        <w:rPr>
          <w:color w:val="221F1F"/>
          <w:sz w:val="20"/>
        </w:rPr>
        <w:t>engaged</w:t>
      </w:r>
      <w:r>
        <w:rPr>
          <w:color w:val="221F1F"/>
          <w:spacing w:val="-2"/>
          <w:sz w:val="20"/>
        </w:rPr>
        <w:t xml:space="preserve"> </w:t>
      </w:r>
      <w:r>
        <w:rPr>
          <w:color w:val="221F1F"/>
          <w:sz w:val="20"/>
        </w:rPr>
        <w:t>in</w:t>
      </w:r>
      <w:r>
        <w:rPr>
          <w:color w:val="221F1F"/>
          <w:spacing w:val="-2"/>
          <w:sz w:val="20"/>
        </w:rPr>
        <w:t xml:space="preserve"> </w:t>
      </w:r>
      <w:r>
        <w:rPr>
          <w:color w:val="221F1F"/>
          <w:sz w:val="20"/>
        </w:rPr>
        <w:t>conduct</w:t>
      </w:r>
      <w:r>
        <w:rPr>
          <w:color w:val="221F1F"/>
          <w:spacing w:val="-3"/>
          <w:sz w:val="20"/>
        </w:rPr>
        <w:t xml:space="preserve"> </w:t>
      </w:r>
      <w:r>
        <w:rPr>
          <w:color w:val="221F1F"/>
          <w:sz w:val="20"/>
        </w:rPr>
        <w:t>that</w:t>
      </w:r>
      <w:r>
        <w:rPr>
          <w:color w:val="221F1F"/>
          <w:spacing w:val="-3"/>
          <w:sz w:val="20"/>
        </w:rPr>
        <w:t xml:space="preserve"> </w:t>
      </w:r>
      <w:r>
        <w:rPr>
          <w:color w:val="221F1F"/>
          <w:sz w:val="20"/>
        </w:rPr>
        <w:t>violates the policy in paragraph (b) of this clause (see also 18 U.S.C. 1351, Fraud in Foreign Labor Contracting, and 52.203- 13(b)(3)(</w:t>
      </w:r>
      <w:proofErr w:type="spellStart"/>
      <w:r>
        <w:rPr>
          <w:color w:val="221F1F"/>
          <w:sz w:val="20"/>
        </w:rPr>
        <w:t>i</w:t>
      </w:r>
      <w:proofErr w:type="spellEnd"/>
      <w:r>
        <w:rPr>
          <w:color w:val="221F1F"/>
          <w:sz w:val="20"/>
        </w:rPr>
        <w:t>)(A),</w:t>
      </w:r>
      <w:r>
        <w:rPr>
          <w:color w:val="221F1F"/>
          <w:spacing w:val="-5"/>
          <w:sz w:val="20"/>
        </w:rPr>
        <w:t xml:space="preserve"> </w:t>
      </w:r>
      <w:r>
        <w:rPr>
          <w:color w:val="221F1F"/>
          <w:sz w:val="20"/>
        </w:rPr>
        <w:t>if</w:t>
      </w:r>
      <w:r>
        <w:rPr>
          <w:color w:val="221F1F"/>
          <w:spacing w:val="-5"/>
          <w:sz w:val="20"/>
        </w:rPr>
        <w:t xml:space="preserve"> </w:t>
      </w:r>
      <w:r>
        <w:rPr>
          <w:color w:val="221F1F"/>
          <w:sz w:val="20"/>
        </w:rPr>
        <w:t>that</w:t>
      </w:r>
      <w:r>
        <w:rPr>
          <w:color w:val="221F1F"/>
          <w:spacing w:val="-5"/>
          <w:sz w:val="20"/>
        </w:rPr>
        <w:t xml:space="preserve"> </w:t>
      </w:r>
      <w:r>
        <w:rPr>
          <w:color w:val="221F1F"/>
          <w:sz w:val="20"/>
        </w:rPr>
        <w:t>clause</w:t>
      </w:r>
      <w:r>
        <w:rPr>
          <w:color w:val="221F1F"/>
          <w:spacing w:val="-5"/>
          <w:sz w:val="20"/>
        </w:rPr>
        <w:t xml:space="preserve"> </w:t>
      </w:r>
      <w:r>
        <w:rPr>
          <w:color w:val="221F1F"/>
          <w:sz w:val="20"/>
        </w:rPr>
        <w:t>is</w:t>
      </w:r>
      <w:r>
        <w:rPr>
          <w:color w:val="221F1F"/>
          <w:spacing w:val="-6"/>
          <w:sz w:val="20"/>
        </w:rPr>
        <w:t xml:space="preserve"> </w:t>
      </w:r>
      <w:r>
        <w:rPr>
          <w:color w:val="221F1F"/>
          <w:sz w:val="20"/>
        </w:rPr>
        <w:t>included</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solicitation</w:t>
      </w:r>
      <w:r>
        <w:rPr>
          <w:color w:val="221F1F"/>
          <w:spacing w:val="-9"/>
          <w:sz w:val="20"/>
        </w:rPr>
        <w:t xml:space="preserve"> </w:t>
      </w:r>
      <w:r>
        <w:rPr>
          <w:color w:val="221F1F"/>
          <w:sz w:val="20"/>
        </w:rPr>
        <w:t>or</w:t>
      </w:r>
      <w:r>
        <w:rPr>
          <w:color w:val="221F1F"/>
          <w:spacing w:val="-9"/>
          <w:sz w:val="20"/>
        </w:rPr>
        <w:t xml:space="preserve"> </w:t>
      </w:r>
      <w:r>
        <w:rPr>
          <w:color w:val="221F1F"/>
          <w:sz w:val="20"/>
        </w:rPr>
        <w:t>contract,</w:t>
      </w:r>
      <w:r>
        <w:rPr>
          <w:color w:val="221F1F"/>
          <w:spacing w:val="-4"/>
          <w:sz w:val="20"/>
        </w:rPr>
        <w:t xml:space="preserve"> </w:t>
      </w:r>
      <w:r>
        <w:rPr>
          <w:color w:val="221F1F"/>
          <w:sz w:val="20"/>
        </w:rPr>
        <w:t>which</w:t>
      </w:r>
      <w:r>
        <w:rPr>
          <w:color w:val="221F1F"/>
          <w:spacing w:val="-4"/>
          <w:sz w:val="20"/>
        </w:rPr>
        <w:t xml:space="preserve"> </w:t>
      </w:r>
      <w:r>
        <w:rPr>
          <w:color w:val="221F1F"/>
          <w:sz w:val="20"/>
        </w:rPr>
        <w:t>requires</w:t>
      </w:r>
      <w:r>
        <w:rPr>
          <w:color w:val="221F1F"/>
          <w:spacing w:val="-5"/>
          <w:sz w:val="20"/>
        </w:rPr>
        <w:t xml:space="preserve"> </w:t>
      </w:r>
      <w:r>
        <w:rPr>
          <w:color w:val="221F1F"/>
          <w:sz w:val="20"/>
        </w:rPr>
        <w:t>disclosure</w:t>
      </w:r>
      <w:r>
        <w:rPr>
          <w:color w:val="221F1F"/>
          <w:spacing w:val="-5"/>
          <w:sz w:val="20"/>
        </w:rPr>
        <w:t xml:space="preserve"> </w:t>
      </w:r>
      <w:r>
        <w:rPr>
          <w:color w:val="221F1F"/>
          <w:sz w:val="20"/>
        </w:rPr>
        <w:t>to</w:t>
      </w:r>
      <w:r>
        <w:rPr>
          <w:color w:val="221F1F"/>
          <w:spacing w:val="-4"/>
          <w:sz w:val="20"/>
        </w:rPr>
        <w:t xml:space="preserve"> </w:t>
      </w:r>
      <w:r>
        <w:rPr>
          <w:color w:val="221F1F"/>
          <w:sz w:val="20"/>
        </w:rPr>
        <w:t>the</w:t>
      </w:r>
      <w:r>
        <w:rPr>
          <w:color w:val="221F1F"/>
          <w:spacing w:val="-7"/>
          <w:sz w:val="20"/>
        </w:rPr>
        <w:t xml:space="preserve"> </w:t>
      </w:r>
      <w:r>
        <w:rPr>
          <w:color w:val="221F1F"/>
          <w:sz w:val="20"/>
        </w:rPr>
        <w:t>agency</w:t>
      </w:r>
      <w:r>
        <w:rPr>
          <w:color w:val="221F1F"/>
          <w:spacing w:val="-4"/>
          <w:sz w:val="20"/>
        </w:rPr>
        <w:t xml:space="preserve"> </w:t>
      </w:r>
      <w:r>
        <w:rPr>
          <w:color w:val="221F1F"/>
          <w:sz w:val="20"/>
        </w:rPr>
        <w:t>Office of the Inspector General when the Contractor has credible evidence of fraud); and</w:t>
      </w:r>
    </w:p>
    <w:p w14:paraId="413EF7D7" w14:textId="77777777" w:rsidR="00016C31" w:rsidRDefault="00016C31">
      <w:pPr>
        <w:pStyle w:val="BodyText"/>
      </w:pPr>
    </w:p>
    <w:p w14:paraId="27B6BA37" w14:textId="77777777" w:rsidR="00016C31" w:rsidRDefault="00632607">
      <w:pPr>
        <w:pStyle w:val="ListParagraph"/>
        <w:numPr>
          <w:ilvl w:val="0"/>
          <w:numId w:val="75"/>
        </w:numPr>
        <w:tabs>
          <w:tab w:val="left" w:pos="735"/>
          <w:tab w:val="left" w:pos="736"/>
        </w:tabs>
        <w:ind w:right="863" w:hanging="241"/>
        <w:jc w:val="left"/>
        <w:rPr>
          <w:sz w:val="20"/>
        </w:rPr>
      </w:pPr>
      <w:r>
        <w:rPr>
          <w:color w:val="221F1F"/>
          <w:sz w:val="20"/>
        </w:rPr>
        <w:t>Any</w:t>
      </w:r>
      <w:r>
        <w:rPr>
          <w:color w:val="221F1F"/>
          <w:spacing w:val="-5"/>
          <w:sz w:val="20"/>
        </w:rPr>
        <w:t xml:space="preserve"> </w:t>
      </w:r>
      <w:r>
        <w:rPr>
          <w:color w:val="221F1F"/>
          <w:sz w:val="20"/>
        </w:rPr>
        <w:t>actions</w:t>
      </w:r>
      <w:r>
        <w:rPr>
          <w:color w:val="221F1F"/>
          <w:spacing w:val="-7"/>
          <w:sz w:val="20"/>
        </w:rPr>
        <w:t xml:space="preserve"> </w:t>
      </w:r>
      <w:r>
        <w:rPr>
          <w:color w:val="221F1F"/>
          <w:sz w:val="20"/>
        </w:rPr>
        <w:t>taken</w:t>
      </w:r>
      <w:r>
        <w:rPr>
          <w:color w:val="221F1F"/>
          <w:spacing w:val="-5"/>
          <w:sz w:val="20"/>
        </w:rPr>
        <w:t xml:space="preserve"> </w:t>
      </w:r>
      <w:r>
        <w:rPr>
          <w:color w:val="221F1F"/>
          <w:sz w:val="20"/>
        </w:rPr>
        <w:t>against</w:t>
      </w:r>
      <w:r>
        <w:rPr>
          <w:color w:val="221F1F"/>
          <w:spacing w:val="-8"/>
          <w:sz w:val="20"/>
        </w:rPr>
        <w:t xml:space="preserve"> </w:t>
      </w:r>
      <w:r>
        <w:rPr>
          <w:color w:val="221F1F"/>
          <w:sz w:val="20"/>
        </w:rPr>
        <w:t>a</w:t>
      </w:r>
      <w:r>
        <w:rPr>
          <w:color w:val="221F1F"/>
          <w:spacing w:val="-6"/>
          <w:sz w:val="20"/>
        </w:rPr>
        <w:t xml:space="preserve"> </w:t>
      </w:r>
      <w:proofErr w:type="gramStart"/>
      <w:r>
        <w:rPr>
          <w:color w:val="221F1F"/>
          <w:sz w:val="20"/>
        </w:rPr>
        <w:t>Contractor</w:t>
      </w:r>
      <w:proofErr w:type="gramEnd"/>
      <w:r>
        <w:rPr>
          <w:color w:val="221F1F"/>
          <w:spacing w:val="-7"/>
          <w:sz w:val="20"/>
        </w:rPr>
        <w:t xml:space="preserve"> </w:t>
      </w:r>
      <w:r>
        <w:rPr>
          <w:color w:val="221F1F"/>
          <w:sz w:val="20"/>
        </w:rPr>
        <w:t>employee,</w:t>
      </w:r>
      <w:r>
        <w:rPr>
          <w:color w:val="221F1F"/>
          <w:spacing w:val="-7"/>
          <w:sz w:val="20"/>
        </w:rPr>
        <w:t xml:space="preserve"> </w:t>
      </w:r>
      <w:r>
        <w:rPr>
          <w:color w:val="221F1F"/>
          <w:sz w:val="20"/>
        </w:rPr>
        <w:t>subcontractor,</w:t>
      </w:r>
      <w:r>
        <w:rPr>
          <w:color w:val="221F1F"/>
          <w:spacing w:val="-4"/>
          <w:sz w:val="20"/>
        </w:rPr>
        <w:t xml:space="preserve"> </w:t>
      </w:r>
      <w:r>
        <w:rPr>
          <w:color w:val="221F1F"/>
          <w:sz w:val="20"/>
        </w:rPr>
        <w:t>subcontractor</w:t>
      </w:r>
      <w:r>
        <w:rPr>
          <w:color w:val="221F1F"/>
          <w:spacing w:val="-7"/>
          <w:sz w:val="20"/>
        </w:rPr>
        <w:t xml:space="preserve"> </w:t>
      </w:r>
      <w:r>
        <w:rPr>
          <w:color w:val="221F1F"/>
          <w:sz w:val="20"/>
        </w:rPr>
        <w:t>employee,</w:t>
      </w:r>
      <w:r>
        <w:rPr>
          <w:color w:val="221F1F"/>
          <w:spacing w:val="-9"/>
          <w:sz w:val="20"/>
        </w:rPr>
        <w:t xml:space="preserve"> </w:t>
      </w:r>
      <w:r>
        <w:rPr>
          <w:color w:val="221F1F"/>
          <w:sz w:val="20"/>
        </w:rPr>
        <w:t>or</w:t>
      </w:r>
      <w:r>
        <w:rPr>
          <w:color w:val="221F1F"/>
          <w:spacing w:val="-7"/>
          <w:sz w:val="20"/>
        </w:rPr>
        <w:t xml:space="preserve"> </w:t>
      </w:r>
      <w:r>
        <w:rPr>
          <w:color w:val="221F1F"/>
          <w:sz w:val="20"/>
        </w:rPr>
        <w:t>their</w:t>
      </w:r>
      <w:r>
        <w:rPr>
          <w:color w:val="221F1F"/>
          <w:spacing w:val="-7"/>
          <w:sz w:val="20"/>
        </w:rPr>
        <w:t xml:space="preserve"> </w:t>
      </w:r>
      <w:r>
        <w:rPr>
          <w:color w:val="221F1F"/>
          <w:sz w:val="20"/>
        </w:rPr>
        <w:t>agent</w:t>
      </w:r>
      <w:r>
        <w:rPr>
          <w:color w:val="221F1F"/>
          <w:spacing w:val="-8"/>
          <w:sz w:val="20"/>
        </w:rPr>
        <w:t xml:space="preserve"> </w:t>
      </w:r>
      <w:r>
        <w:rPr>
          <w:color w:val="221F1F"/>
          <w:sz w:val="20"/>
        </w:rPr>
        <w:t>pursuant to this clause.</w:t>
      </w:r>
    </w:p>
    <w:p w14:paraId="281291EB" w14:textId="77777777" w:rsidR="00016C31" w:rsidRDefault="00016C31">
      <w:pPr>
        <w:pStyle w:val="BodyText"/>
        <w:spacing w:before="1"/>
      </w:pPr>
    </w:p>
    <w:p w14:paraId="6B74B837" w14:textId="77777777" w:rsidR="00016C31" w:rsidRDefault="00632607">
      <w:pPr>
        <w:pStyle w:val="BodyText"/>
        <w:ind w:left="219" w:right="859"/>
      </w:pPr>
      <w:r>
        <w:rPr>
          <w:color w:val="221F1F"/>
        </w:rPr>
        <w:t>(2)</w:t>
      </w:r>
      <w:r>
        <w:rPr>
          <w:color w:val="221F1F"/>
          <w:spacing w:val="-4"/>
        </w:rPr>
        <w:t xml:space="preserve"> </w:t>
      </w:r>
      <w:r>
        <w:rPr>
          <w:color w:val="221F1F"/>
        </w:rPr>
        <w:t>If</w:t>
      </w:r>
      <w:r>
        <w:rPr>
          <w:color w:val="221F1F"/>
          <w:spacing w:val="-5"/>
        </w:rPr>
        <w:t xml:space="preserve"> </w:t>
      </w:r>
      <w:r>
        <w:rPr>
          <w:color w:val="221F1F"/>
        </w:rPr>
        <w:t>the</w:t>
      </w:r>
      <w:r>
        <w:rPr>
          <w:color w:val="221F1F"/>
          <w:spacing w:val="-7"/>
        </w:rPr>
        <w:t xml:space="preserve"> </w:t>
      </w:r>
      <w:r>
        <w:rPr>
          <w:color w:val="221F1F"/>
        </w:rPr>
        <w:t>allegation</w:t>
      </w:r>
      <w:r>
        <w:rPr>
          <w:color w:val="221F1F"/>
          <w:spacing w:val="-6"/>
        </w:rPr>
        <w:t xml:space="preserve"> </w:t>
      </w:r>
      <w:r>
        <w:rPr>
          <w:color w:val="221F1F"/>
        </w:rPr>
        <w:t>may</w:t>
      </w:r>
      <w:r>
        <w:rPr>
          <w:color w:val="221F1F"/>
          <w:spacing w:val="-6"/>
        </w:rPr>
        <w:t xml:space="preserve"> </w:t>
      </w:r>
      <w:r>
        <w:rPr>
          <w:color w:val="221F1F"/>
        </w:rPr>
        <w:t>be</w:t>
      </w:r>
      <w:r>
        <w:rPr>
          <w:color w:val="221F1F"/>
          <w:spacing w:val="-5"/>
        </w:rPr>
        <w:t xml:space="preserve"> </w:t>
      </w:r>
      <w:r>
        <w:rPr>
          <w:color w:val="221F1F"/>
        </w:rPr>
        <w:t>associated</w:t>
      </w:r>
      <w:r>
        <w:rPr>
          <w:color w:val="221F1F"/>
          <w:spacing w:val="-3"/>
        </w:rPr>
        <w:t xml:space="preserve"> </w:t>
      </w:r>
      <w:r>
        <w:rPr>
          <w:color w:val="221F1F"/>
        </w:rPr>
        <w:t>with</w:t>
      </w:r>
      <w:r>
        <w:rPr>
          <w:color w:val="221F1F"/>
          <w:spacing w:val="-4"/>
        </w:rPr>
        <w:t xml:space="preserve"> </w:t>
      </w:r>
      <w:r>
        <w:rPr>
          <w:color w:val="221F1F"/>
        </w:rPr>
        <w:t>more</w:t>
      </w:r>
      <w:r>
        <w:rPr>
          <w:color w:val="221F1F"/>
          <w:spacing w:val="-7"/>
        </w:rPr>
        <w:t xml:space="preserve"> </w:t>
      </w:r>
      <w:r>
        <w:rPr>
          <w:color w:val="221F1F"/>
        </w:rPr>
        <w:t>than</w:t>
      </w:r>
      <w:r>
        <w:rPr>
          <w:color w:val="221F1F"/>
          <w:spacing w:val="-6"/>
        </w:rPr>
        <w:t xml:space="preserve"> </w:t>
      </w:r>
      <w:r>
        <w:rPr>
          <w:color w:val="221F1F"/>
        </w:rPr>
        <w:t>one</w:t>
      </w:r>
      <w:r>
        <w:rPr>
          <w:color w:val="221F1F"/>
          <w:spacing w:val="-8"/>
        </w:rPr>
        <w:t xml:space="preserve"> </w:t>
      </w:r>
      <w:r>
        <w:rPr>
          <w:color w:val="221F1F"/>
        </w:rPr>
        <w:t>contract,</w:t>
      </w:r>
      <w:r>
        <w:rPr>
          <w:color w:val="221F1F"/>
          <w:spacing w:val="-4"/>
        </w:rPr>
        <w:t xml:space="preserve"> </w:t>
      </w:r>
      <w:r>
        <w:rPr>
          <w:color w:val="221F1F"/>
        </w:rPr>
        <w:t>the</w:t>
      </w:r>
      <w:r>
        <w:rPr>
          <w:color w:val="221F1F"/>
          <w:spacing w:val="-7"/>
        </w:rPr>
        <w:t xml:space="preserve"> </w:t>
      </w:r>
      <w:r>
        <w:rPr>
          <w:color w:val="221F1F"/>
        </w:rPr>
        <w:t>Contractor</w:t>
      </w:r>
      <w:r>
        <w:rPr>
          <w:color w:val="221F1F"/>
          <w:spacing w:val="-4"/>
        </w:rPr>
        <w:t xml:space="preserve"> </w:t>
      </w:r>
      <w:r>
        <w:rPr>
          <w:color w:val="221F1F"/>
        </w:rPr>
        <w:t>shall</w:t>
      </w:r>
      <w:r>
        <w:rPr>
          <w:color w:val="221F1F"/>
          <w:spacing w:val="-5"/>
        </w:rPr>
        <w:t xml:space="preserve"> </w:t>
      </w:r>
      <w:r>
        <w:rPr>
          <w:color w:val="221F1F"/>
        </w:rPr>
        <w:t>inform</w:t>
      </w:r>
      <w:r>
        <w:rPr>
          <w:color w:val="221F1F"/>
          <w:spacing w:val="-4"/>
        </w:rPr>
        <w:t xml:space="preserve"> </w:t>
      </w:r>
      <w:r>
        <w:rPr>
          <w:color w:val="221F1F"/>
        </w:rPr>
        <w:t>the</w:t>
      </w:r>
      <w:r>
        <w:rPr>
          <w:color w:val="221F1F"/>
          <w:spacing w:val="-5"/>
        </w:rPr>
        <w:t xml:space="preserve"> </w:t>
      </w:r>
      <w:r>
        <w:rPr>
          <w:color w:val="221F1F"/>
        </w:rPr>
        <w:t>contracting</w:t>
      </w:r>
      <w:r>
        <w:rPr>
          <w:color w:val="221F1F"/>
          <w:spacing w:val="-4"/>
        </w:rPr>
        <w:t xml:space="preserve"> </w:t>
      </w:r>
      <w:r>
        <w:rPr>
          <w:color w:val="221F1F"/>
        </w:rPr>
        <w:t>officer for the contract with the highest dollar value.</w:t>
      </w:r>
    </w:p>
    <w:p w14:paraId="77CBF9A2" w14:textId="77777777" w:rsidR="00016C31" w:rsidRDefault="00016C31">
      <w:pPr>
        <w:pStyle w:val="BodyText"/>
        <w:spacing w:before="10"/>
        <w:rPr>
          <w:sz w:val="19"/>
        </w:rPr>
      </w:pPr>
    </w:p>
    <w:p w14:paraId="6734AC2B" w14:textId="77777777" w:rsidR="00016C31" w:rsidRDefault="00632607">
      <w:pPr>
        <w:pStyle w:val="ListParagraph"/>
        <w:numPr>
          <w:ilvl w:val="0"/>
          <w:numId w:val="81"/>
        </w:numPr>
        <w:tabs>
          <w:tab w:val="left" w:pos="441"/>
        </w:tabs>
        <w:spacing w:before="1"/>
        <w:ind w:left="440" w:right="1207" w:hanging="275"/>
        <w:jc w:val="left"/>
        <w:rPr>
          <w:sz w:val="20"/>
        </w:rPr>
      </w:pPr>
      <w:r>
        <w:rPr>
          <w:i/>
          <w:color w:val="221F1F"/>
          <w:sz w:val="20"/>
        </w:rPr>
        <w:t>Remedies</w:t>
      </w:r>
      <w:r>
        <w:rPr>
          <w:color w:val="221F1F"/>
          <w:sz w:val="20"/>
        </w:rPr>
        <w:t>.</w:t>
      </w:r>
      <w:r>
        <w:rPr>
          <w:color w:val="221F1F"/>
          <w:spacing w:val="-5"/>
          <w:sz w:val="20"/>
        </w:rPr>
        <w:t xml:space="preserve"> </w:t>
      </w:r>
      <w:r>
        <w:rPr>
          <w:color w:val="221F1F"/>
          <w:sz w:val="20"/>
        </w:rPr>
        <w:t>In</w:t>
      </w:r>
      <w:r>
        <w:rPr>
          <w:color w:val="221F1F"/>
          <w:spacing w:val="-4"/>
          <w:sz w:val="20"/>
        </w:rPr>
        <w:t xml:space="preserve"> </w:t>
      </w:r>
      <w:r>
        <w:rPr>
          <w:color w:val="221F1F"/>
          <w:sz w:val="20"/>
        </w:rPr>
        <w:t>addition</w:t>
      </w:r>
      <w:r>
        <w:rPr>
          <w:color w:val="221F1F"/>
          <w:spacing w:val="-6"/>
          <w:sz w:val="20"/>
        </w:rPr>
        <w:t xml:space="preserve"> </w:t>
      </w:r>
      <w:r>
        <w:rPr>
          <w:color w:val="221F1F"/>
          <w:sz w:val="20"/>
        </w:rPr>
        <w:t>to</w:t>
      </w:r>
      <w:r>
        <w:rPr>
          <w:color w:val="221F1F"/>
          <w:spacing w:val="-4"/>
          <w:sz w:val="20"/>
        </w:rPr>
        <w:t xml:space="preserve"> </w:t>
      </w:r>
      <w:r>
        <w:rPr>
          <w:color w:val="221F1F"/>
          <w:sz w:val="20"/>
        </w:rPr>
        <w:t>other</w:t>
      </w:r>
      <w:r>
        <w:rPr>
          <w:color w:val="221F1F"/>
          <w:spacing w:val="-9"/>
          <w:sz w:val="20"/>
        </w:rPr>
        <w:t xml:space="preserve"> </w:t>
      </w:r>
      <w:r>
        <w:rPr>
          <w:color w:val="221F1F"/>
          <w:sz w:val="20"/>
        </w:rPr>
        <w:t>remedies</w:t>
      </w:r>
      <w:r>
        <w:rPr>
          <w:color w:val="221F1F"/>
          <w:spacing w:val="-5"/>
          <w:sz w:val="20"/>
        </w:rPr>
        <w:t xml:space="preserve"> </w:t>
      </w:r>
      <w:r>
        <w:rPr>
          <w:color w:val="221F1F"/>
          <w:sz w:val="20"/>
        </w:rPr>
        <w:t>available</w:t>
      </w:r>
      <w:r>
        <w:rPr>
          <w:color w:val="221F1F"/>
          <w:spacing w:val="-5"/>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Government,</w:t>
      </w:r>
      <w:r>
        <w:rPr>
          <w:color w:val="221F1F"/>
          <w:spacing w:val="-6"/>
          <w:sz w:val="20"/>
        </w:rPr>
        <w:t xml:space="preserve"> </w:t>
      </w:r>
      <w:r>
        <w:rPr>
          <w:color w:val="221F1F"/>
          <w:sz w:val="20"/>
        </w:rPr>
        <w:t>the</w:t>
      </w:r>
      <w:r>
        <w:rPr>
          <w:color w:val="221F1F"/>
          <w:spacing w:val="-5"/>
          <w:sz w:val="20"/>
        </w:rPr>
        <w:t xml:space="preserve"> </w:t>
      </w:r>
      <w:r>
        <w:rPr>
          <w:color w:val="221F1F"/>
          <w:sz w:val="20"/>
        </w:rPr>
        <w:t>Contractor's</w:t>
      </w:r>
      <w:r>
        <w:rPr>
          <w:color w:val="221F1F"/>
          <w:spacing w:val="-5"/>
          <w:sz w:val="20"/>
        </w:rPr>
        <w:t xml:space="preserve"> </w:t>
      </w:r>
      <w:r>
        <w:rPr>
          <w:color w:val="221F1F"/>
          <w:sz w:val="20"/>
        </w:rPr>
        <w:t>failure</w:t>
      </w:r>
      <w:r>
        <w:rPr>
          <w:color w:val="221F1F"/>
          <w:spacing w:val="-4"/>
          <w:sz w:val="20"/>
        </w:rPr>
        <w:t xml:space="preserve"> </w:t>
      </w:r>
      <w:r>
        <w:rPr>
          <w:color w:val="221F1F"/>
          <w:sz w:val="20"/>
        </w:rPr>
        <w:t>to</w:t>
      </w:r>
      <w:r>
        <w:rPr>
          <w:color w:val="221F1F"/>
          <w:spacing w:val="-4"/>
          <w:sz w:val="20"/>
        </w:rPr>
        <w:t xml:space="preserve"> </w:t>
      </w:r>
      <w:r>
        <w:rPr>
          <w:color w:val="221F1F"/>
          <w:sz w:val="20"/>
        </w:rPr>
        <w:t>comply</w:t>
      </w:r>
      <w:r>
        <w:rPr>
          <w:color w:val="221F1F"/>
          <w:spacing w:val="-3"/>
          <w:sz w:val="20"/>
        </w:rPr>
        <w:t xml:space="preserve"> </w:t>
      </w:r>
      <w:r>
        <w:rPr>
          <w:color w:val="221F1F"/>
          <w:sz w:val="20"/>
        </w:rPr>
        <w:t>with</w:t>
      </w:r>
      <w:r>
        <w:rPr>
          <w:color w:val="221F1F"/>
          <w:spacing w:val="-7"/>
          <w:sz w:val="20"/>
        </w:rPr>
        <w:t xml:space="preserve"> </w:t>
      </w:r>
      <w:r>
        <w:rPr>
          <w:color w:val="221F1F"/>
          <w:sz w:val="20"/>
        </w:rPr>
        <w:t>the requirements of paragraphs (c), (d), (g), (h), or (</w:t>
      </w:r>
      <w:proofErr w:type="spellStart"/>
      <w:r>
        <w:rPr>
          <w:color w:val="221F1F"/>
          <w:sz w:val="20"/>
        </w:rPr>
        <w:t>i</w:t>
      </w:r>
      <w:proofErr w:type="spellEnd"/>
      <w:r>
        <w:rPr>
          <w:color w:val="221F1F"/>
          <w:sz w:val="20"/>
        </w:rPr>
        <w:t>) of this clause may result in—</w:t>
      </w:r>
    </w:p>
    <w:p w14:paraId="6ABDD23F" w14:textId="77777777" w:rsidR="00016C31" w:rsidRDefault="00016C31">
      <w:pPr>
        <w:pStyle w:val="BodyText"/>
        <w:spacing w:before="10"/>
        <w:rPr>
          <w:sz w:val="19"/>
        </w:rPr>
      </w:pPr>
    </w:p>
    <w:p w14:paraId="0F37B8EB" w14:textId="77777777" w:rsidR="00016C31" w:rsidRDefault="00632607">
      <w:pPr>
        <w:pStyle w:val="ListParagraph"/>
        <w:numPr>
          <w:ilvl w:val="1"/>
          <w:numId w:val="81"/>
        </w:numPr>
        <w:tabs>
          <w:tab w:val="left" w:pos="724"/>
        </w:tabs>
        <w:spacing w:before="1"/>
        <w:jc w:val="left"/>
        <w:rPr>
          <w:sz w:val="20"/>
        </w:rPr>
      </w:pPr>
      <w:r>
        <w:rPr>
          <w:color w:val="221F1F"/>
          <w:sz w:val="20"/>
        </w:rPr>
        <w:t>Requiring</w:t>
      </w:r>
      <w:r>
        <w:rPr>
          <w:color w:val="221F1F"/>
          <w:spacing w:val="-8"/>
          <w:sz w:val="20"/>
        </w:rPr>
        <w:t xml:space="preserve"> </w:t>
      </w:r>
      <w:r>
        <w:rPr>
          <w:color w:val="221F1F"/>
          <w:sz w:val="20"/>
        </w:rPr>
        <w:t>the</w:t>
      </w:r>
      <w:r>
        <w:rPr>
          <w:color w:val="221F1F"/>
          <w:spacing w:val="-7"/>
          <w:sz w:val="20"/>
        </w:rPr>
        <w:t xml:space="preserve"> </w:t>
      </w:r>
      <w:r>
        <w:rPr>
          <w:color w:val="221F1F"/>
          <w:sz w:val="20"/>
        </w:rPr>
        <w:t>Contractor</w:t>
      </w:r>
      <w:r>
        <w:rPr>
          <w:color w:val="221F1F"/>
          <w:spacing w:val="-8"/>
          <w:sz w:val="20"/>
        </w:rPr>
        <w:t xml:space="preserve"> </w:t>
      </w:r>
      <w:r>
        <w:rPr>
          <w:color w:val="221F1F"/>
          <w:sz w:val="20"/>
        </w:rPr>
        <w:t>to</w:t>
      </w:r>
      <w:r>
        <w:rPr>
          <w:color w:val="221F1F"/>
          <w:spacing w:val="-6"/>
          <w:sz w:val="20"/>
        </w:rPr>
        <w:t xml:space="preserve"> </w:t>
      </w:r>
      <w:r>
        <w:rPr>
          <w:color w:val="221F1F"/>
          <w:sz w:val="20"/>
        </w:rPr>
        <w:t>remove</w:t>
      </w:r>
      <w:r>
        <w:rPr>
          <w:color w:val="221F1F"/>
          <w:spacing w:val="-6"/>
          <w:sz w:val="20"/>
        </w:rPr>
        <w:t xml:space="preserve"> </w:t>
      </w:r>
      <w:r>
        <w:rPr>
          <w:color w:val="221F1F"/>
          <w:sz w:val="20"/>
        </w:rPr>
        <w:t>a</w:t>
      </w:r>
      <w:r>
        <w:rPr>
          <w:color w:val="221F1F"/>
          <w:spacing w:val="-7"/>
          <w:sz w:val="20"/>
        </w:rPr>
        <w:t xml:space="preserve"> </w:t>
      </w:r>
      <w:proofErr w:type="gramStart"/>
      <w:r>
        <w:rPr>
          <w:color w:val="221F1F"/>
          <w:sz w:val="20"/>
        </w:rPr>
        <w:t>Contractor</w:t>
      </w:r>
      <w:proofErr w:type="gramEnd"/>
      <w:r>
        <w:rPr>
          <w:color w:val="221F1F"/>
          <w:spacing w:val="-6"/>
          <w:sz w:val="20"/>
        </w:rPr>
        <w:t xml:space="preserve"> </w:t>
      </w:r>
      <w:r>
        <w:rPr>
          <w:color w:val="221F1F"/>
          <w:sz w:val="20"/>
        </w:rPr>
        <w:t>employee</w:t>
      </w:r>
      <w:r>
        <w:rPr>
          <w:color w:val="221F1F"/>
          <w:spacing w:val="-8"/>
          <w:sz w:val="20"/>
        </w:rPr>
        <w:t xml:space="preserve"> </w:t>
      </w:r>
      <w:r>
        <w:rPr>
          <w:color w:val="221F1F"/>
          <w:sz w:val="20"/>
        </w:rPr>
        <w:t>or</w:t>
      </w:r>
      <w:r>
        <w:rPr>
          <w:color w:val="221F1F"/>
          <w:spacing w:val="-8"/>
          <w:sz w:val="20"/>
        </w:rPr>
        <w:t xml:space="preserve"> </w:t>
      </w:r>
      <w:r>
        <w:rPr>
          <w:color w:val="221F1F"/>
          <w:sz w:val="20"/>
        </w:rPr>
        <w:t>employees</w:t>
      </w:r>
      <w:r>
        <w:rPr>
          <w:color w:val="221F1F"/>
          <w:spacing w:val="-7"/>
          <w:sz w:val="20"/>
        </w:rPr>
        <w:t xml:space="preserve"> </w:t>
      </w:r>
      <w:r>
        <w:rPr>
          <w:color w:val="221F1F"/>
          <w:sz w:val="20"/>
        </w:rPr>
        <w:t>from</w:t>
      </w:r>
      <w:r>
        <w:rPr>
          <w:color w:val="221F1F"/>
          <w:spacing w:val="-6"/>
          <w:sz w:val="20"/>
        </w:rPr>
        <w:t xml:space="preserve"> </w:t>
      </w:r>
      <w:r>
        <w:rPr>
          <w:color w:val="221F1F"/>
          <w:sz w:val="20"/>
        </w:rPr>
        <w:t>the</w:t>
      </w:r>
      <w:r>
        <w:rPr>
          <w:color w:val="221F1F"/>
          <w:spacing w:val="-9"/>
          <w:sz w:val="20"/>
        </w:rPr>
        <w:t xml:space="preserve"> </w:t>
      </w:r>
      <w:r>
        <w:rPr>
          <w:color w:val="221F1F"/>
          <w:sz w:val="20"/>
        </w:rPr>
        <w:t>performance</w:t>
      </w:r>
      <w:r>
        <w:rPr>
          <w:color w:val="221F1F"/>
          <w:spacing w:val="-5"/>
          <w:sz w:val="20"/>
        </w:rPr>
        <w:t xml:space="preserve"> </w:t>
      </w:r>
      <w:r>
        <w:rPr>
          <w:color w:val="221F1F"/>
          <w:sz w:val="20"/>
        </w:rPr>
        <w:t>of</w:t>
      </w:r>
      <w:r>
        <w:rPr>
          <w:color w:val="221F1F"/>
          <w:spacing w:val="-7"/>
          <w:sz w:val="20"/>
        </w:rPr>
        <w:t xml:space="preserve"> </w:t>
      </w:r>
      <w:r>
        <w:rPr>
          <w:color w:val="221F1F"/>
          <w:sz w:val="20"/>
        </w:rPr>
        <w:t>the</w:t>
      </w:r>
      <w:r>
        <w:rPr>
          <w:color w:val="221F1F"/>
          <w:spacing w:val="-4"/>
          <w:sz w:val="20"/>
        </w:rPr>
        <w:t xml:space="preserve"> </w:t>
      </w:r>
      <w:r>
        <w:rPr>
          <w:color w:val="221F1F"/>
          <w:spacing w:val="-2"/>
          <w:sz w:val="20"/>
        </w:rPr>
        <w:t>contract;</w:t>
      </w:r>
    </w:p>
    <w:p w14:paraId="67BDD6C7" w14:textId="77777777" w:rsidR="00016C31" w:rsidRDefault="00016C31">
      <w:pPr>
        <w:pStyle w:val="BodyText"/>
      </w:pPr>
    </w:p>
    <w:p w14:paraId="78E56E1A" w14:textId="77777777" w:rsidR="00016C31" w:rsidRDefault="00632607">
      <w:pPr>
        <w:pStyle w:val="ListParagraph"/>
        <w:numPr>
          <w:ilvl w:val="1"/>
          <w:numId w:val="81"/>
        </w:numPr>
        <w:tabs>
          <w:tab w:val="left" w:pos="724"/>
        </w:tabs>
        <w:jc w:val="left"/>
        <w:rPr>
          <w:sz w:val="20"/>
        </w:rPr>
      </w:pPr>
      <w:r>
        <w:rPr>
          <w:color w:val="221F1F"/>
          <w:sz w:val="20"/>
        </w:rPr>
        <w:t>Requiring</w:t>
      </w:r>
      <w:r>
        <w:rPr>
          <w:color w:val="221F1F"/>
          <w:spacing w:val="-8"/>
          <w:sz w:val="20"/>
        </w:rPr>
        <w:t xml:space="preserve"> </w:t>
      </w:r>
      <w:r>
        <w:rPr>
          <w:color w:val="221F1F"/>
          <w:sz w:val="20"/>
        </w:rPr>
        <w:t>the</w:t>
      </w:r>
      <w:r>
        <w:rPr>
          <w:color w:val="221F1F"/>
          <w:spacing w:val="-9"/>
          <w:sz w:val="20"/>
        </w:rPr>
        <w:t xml:space="preserve"> </w:t>
      </w:r>
      <w:r>
        <w:rPr>
          <w:color w:val="221F1F"/>
          <w:sz w:val="20"/>
        </w:rPr>
        <w:t>Contractor</w:t>
      </w:r>
      <w:r>
        <w:rPr>
          <w:color w:val="221F1F"/>
          <w:spacing w:val="-8"/>
          <w:sz w:val="20"/>
        </w:rPr>
        <w:t xml:space="preserve"> </w:t>
      </w:r>
      <w:r>
        <w:rPr>
          <w:color w:val="221F1F"/>
          <w:sz w:val="20"/>
        </w:rPr>
        <w:t>to</w:t>
      </w:r>
      <w:r>
        <w:rPr>
          <w:color w:val="221F1F"/>
          <w:spacing w:val="-7"/>
          <w:sz w:val="20"/>
        </w:rPr>
        <w:t xml:space="preserve"> </w:t>
      </w:r>
      <w:r>
        <w:rPr>
          <w:color w:val="221F1F"/>
          <w:sz w:val="20"/>
        </w:rPr>
        <w:t>terminate</w:t>
      </w:r>
      <w:r>
        <w:rPr>
          <w:color w:val="221F1F"/>
          <w:spacing w:val="-8"/>
          <w:sz w:val="20"/>
        </w:rPr>
        <w:t xml:space="preserve"> </w:t>
      </w:r>
      <w:r>
        <w:rPr>
          <w:color w:val="221F1F"/>
          <w:sz w:val="20"/>
        </w:rPr>
        <w:t>a</w:t>
      </w:r>
      <w:r>
        <w:rPr>
          <w:color w:val="221F1F"/>
          <w:spacing w:val="-7"/>
          <w:sz w:val="20"/>
        </w:rPr>
        <w:t xml:space="preserve"> </w:t>
      </w:r>
      <w:proofErr w:type="gramStart"/>
      <w:r>
        <w:rPr>
          <w:color w:val="221F1F"/>
          <w:spacing w:val="-2"/>
          <w:sz w:val="20"/>
        </w:rPr>
        <w:t>subcontract;</w:t>
      </w:r>
      <w:proofErr w:type="gramEnd"/>
    </w:p>
    <w:p w14:paraId="14BDC52C" w14:textId="77777777" w:rsidR="00016C31" w:rsidRDefault="00016C31">
      <w:pPr>
        <w:pStyle w:val="BodyText"/>
        <w:spacing w:before="1"/>
      </w:pPr>
    </w:p>
    <w:p w14:paraId="4F41E7D9" w14:textId="77777777" w:rsidR="00016C31" w:rsidRDefault="00632607">
      <w:pPr>
        <w:pStyle w:val="ListParagraph"/>
        <w:numPr>
          <w:ilvl w:val="1"/>
          <w:numId w:val="81"/>
        </w:numPr>
        <w:tabs>
          <w:tab w:val="left" w:pos="724"/>
        </w:tabs>
        <w:jc w:val="left"/>
        <w:rPr>
          <w:sz w:val="20"/>
        </w:rPr>
      </w:pPr>
      <w:r>
        <w:rPr>
          <w:color w:val="221F1F"/>
          <w:sz w:val="20"/>
        </w:rPr>
        <w:t>Suspension</w:t>
      </w:r>
      <w:r>
        <w:rPr>
          <w:color w:val="221F1F"/>
          <w:spacing w:val="-11"/>
          <w:sz w:val="20"/>
        </w:rPr>
        <w:t xml:space="preserve"> </w:t>
      </w:r>
      <w:r>
        <w:rPr>
          <w:color w:val="221F1F"/>
          <w:sz w:val="20"/>
        </w:rPr>
        <w:t>of</w:t>
      </w:r>
      <w:r>
        <w:rPr>
          <w:color w:val="221F1F"/>
          <w:spacing w:val="-11"/>
          <w:sz w:val="20"/>
        </w:rPr>
        <w:t xml:space="preserve"> </w:t>
      </w:r>
      <w:r>
        <w:rPr>
          <w:color w:val="221F1F"/>
          <w:sz w:val="20"/>
        </w:rPr>
        <w:t>contract</w:t>
      </w:r>
      <w:r>
        <w:rPr>
          <w:color w:val="221F1F"/>
          <w:spacing w:val="-12"/>
          <w:sz w:val="20"/>
        </w:rPr>
        <w:t xml:space="preserve"> </w:t>
      </w:r>
      <w:r>
        <w:rPr>
          <w:color w:val="221F1F"/>
          <w:sz w:val="20"/>
        </w:rPr>
        <w:t>payments</w:t>
      </w:r>
      <w:r>
        <w:rPr>
          <w:color w:val="221F1F"/>
          <w:spacing w:val="-12"/>
          <w:sz w:val="20"/>
        </w:rPr>
        <w:t xml:space="preserve"> </w:t>
      </w:r>
      <w:r>
        <w:rPr>
          <w:color w:val="221F1F"/>
          <w:sz w:val="20"/>
        </w:rPr>
        <w:t>until</w:t>
      </w:r>
      <w:r>
        <w:rPr>
          <w:color w:val="221F1F"/>
          <w:spacing w:val="-10"/>
          <w:sz w:val="20"/>
        </w:rPr>
        <w:t xml:space="preserve"> </w:t>
      </w:r>
      <w:r>
        <w:rPr>
          <w:color w:val="221F1F"/>
          <w:sz w:val="20"/>
        </w:rPr>
        <w:t>the</w:t>
      </w:r>
      <w:r>
        <w:rPr>
          <w:color w:val="221F1F"/>
          <w:spacing w:val="-12"/>
          <w:sz w:val="20"/>
        </w:rPr>
        <w:t xml:space="preserve"> </w:t>
      </w:r>
      <w:r>
        <w:rPr>
          <w:color w:val="221F1F"/>
          <w:sz w:val="20"/>
        </w:rPr>
        <w:t>Contractor</w:t>
      </w:r>
      <w:r>
        <w:rPr>
          <w:color w:val="221F1F"/>
          <w:spacing w:val="-10"/>
          <w:sz w:val="20"/>
        </w:rPr>
        <w:t xml:space="preserve"> </w:t>
      </w:r>
      <w:r>
        <w:rPr>
          <w:color w:val="221F1F"/>
          <w:sz w:val="20"/>
        </w:rPr>
        <w:t>has</w:t>
      </w:r>
      <w:r>
        <w:rPr>
          <w:color w:val="221F1F"/>
          <w:spacing w:val="-12"/>
          <w:sz w:val="20"/>
        </w:rPr>
        <w:t xml:space="preserve"> </w:t>
      </w:r>
      <w:r>
        <w:rPr>
          <w:color w:val="221F1F"/>
          <w:sz w:val="20"/>
        </w:rPr>
        <w:t>taken</w:t>
      </w:r>
      <w:r>
        <w:rPr>
          <w:color w:val="221F1F"/>
          <w:spacing w:val="-10"/>
          <w:sz w:val="20"/>
        </w:rPr>
        <w:t xml:space="preserve"> </w:t>
      </w:r>
      <w:r>
        <w:rPr>
          <w:color w:val="221F1F"/>
          <w:sz w:val="20"/>
        </w:rPr>
        <w:t>appropriate</w:t>
      </w:r>
      <w:r>
        <w:rPr>
          <w:color w:val="221F1F"/>
          <w:spacing w:val="-11"/>
          <w:sz w:val="20"/>
        </w:rPr>
        <w:t xml:space="preserve"> </w:t>
      </w:r>
      <w:r>
        <w:rPr>
          <w:color w:val="221F1F"/>
          <w:sz w:val="20"/>
        </w:rPr>
        <w:t>remedial</w:t>
      </w:r>
      <w:r>
        <w:rPr>
          <w:color w:val="221F1F"/>
          <w:spacing w:val="-12"/>
          <w:sz w:val="20"/>
        </w:rPr>
        <w:t xml:space="preserve"> </w:t>
      </w:r>
      <w:proofErr w:type="gramStart"/>
      <w:r>
        <w:rPr>
          <w:color w:val="221F1F"/>
          <w:spacing w:val="-2"/>
          <w:sz w:val="20"/>
        </w:rPr>
        <w:t>action;</w:t>
      </w:r>
      <w:proofErr w:type="gramEnd"/>
    </w:p>
    <w:p w14:paraId="2E6858E2" w14:textId="77777777" w:rsidR="00016C31" w:rsidRDefault="00016C31">
      <w:pPr>
        <w:pStyle w:val="BodyText"/>
        <w:spacing w:before="10"/>
        <w:rPr>
          <w:sz w:val="19"/>
        </w:rPr>
      </w:pPr>
    </w:p>
    <w:p w14:paraId="7426A2E6" w14:textId="77777777" w:rsidR="00016C31" w:rsidRDefault="00632607">
      <w:pPr>
        <w:pStyle w:val="ListParagraph"/>
        <w:numPr>
          <w:ilvl w:val="1"/>
          <w:numId w:val="81"/>
        </w:numPr>
        <w:tabs>
          <w:tab w:val="left" w:pos="441"/>
        </w:tabs>
        <w:ind w:left="440" w:right="1606" w:hanging="287"/>
        <w:jc w:val="left"/>
        <w:rPr>
          <w:sz w:val="20"/>
        </w:rPr>
      </w:pPr>
      <w:r>
        <w:rPr>
          <w:color w:val="221F1F"/>
          <w:sz w:val="20"/>
        </w:rPr>
        <w:t>Loss</w:t>
      </w:r>
      <w:r>
        <w:rPr>
          <w:color w:val="221F1F"/>
          <w:spacing w:val="-6"/>
          <w:sz w:val="20"/>
        </w:rPr>
        <w:t xml:space="preserve"> </w:t>
      </w:r>
      <w:r>
        <w:rPr>
          <w:color w:val="221F1F"/>
          <w:sz w:val="20"/>
        </w:rPr>
        <w:t>of</w:t>
      </w:r>
      <w:r>
        <w:rPr>
          <w:color w:val="221F1F"/>
          <w:spacing w:val="-5"/>
          <w:sz w:val="20"/>
        </w:rPr>
        <w:t xml:space="preserve"> </w:t>
      </w:r>
      <w:r>
        <w:rPr>
          <w:color w:val="221F1F"/>
          <w:sz w:val="20"/>
        </w:rPr>
        <w:t>award</w:t>
      </w:r>
      <w:r>
        <w:rPr>
          <w:color w:val="221F1F"/>
          <w:spacing w:val="-4"/>
          <w:sz w:val="20"/>
        </w:rPr>
        <w:t xml:space="preserve"> </w:t>
      </w:r>
      <w:r>
        <w:rPr>
          <w:color w:val="221F1F"/>
          <w:sz w:val="20"/>
        </w:rPr>
        <w:t>fee,</w:t>
      </w:r>
      <w:r>
        <w:rPr>
          <w:color w:val="221F1F"/>
          <w:spacing w:val="-4"/>
          <w:sz w:val="20"/>
        </w:rPr>
        <w:t xml:space="preserve"> </w:t>
      </w:r>
      <w:r>
        <w:rPr>
          <w:color w:val="221F1F"/>
          <w:sz w:val="20"/>
        </w:rPr>
        <w:t>consistent</w:t>
      </w:r>
      <w:r>
        <w:rPr>
          <w:color w:val="221F1F"/>
          <w:spacing w:val="-5"/>
          <w:sz w:val="20"/>
        </w:rPr>
        <w:t xml:space="preserve"> </w:t>
      </w:r>
      <w:r>
        <w:rPr>
          <w:color w:val="221F1F"/>
          <w:sz w:val="20"/>
        </w:rPr>
        <w:t>with</w:t>
      </w:r>
      <w:r>
        <w:rPr>
          <w:color w:val="221F1F"/>
          <w:spacing w:val="-4"/>
          <w:sz w:val="20"/>
        </w:rPr>
        <w:t xml:space="preserve"> </w:t>
      </w:r>
      <w:r>
        <w:rPr>
          <w:color w:val="221F1F"/>
          <w:sz w:val="20"/>
        </w:rPr>
        <w:t>the</w:t>
      </w:r>
      <w:r>
        <w:rPr>
          <w:color w:val="221F1F"/>
          <w:spacing w:val="-7"/>
          <w:sz w:val="20"/>
        </w:rPr>
        <w:t xml:space="preserve"> </w:t>
      </w:r>
      <w:r>
        <w:rPr>
          <w:color w:val="221F1F"/>
          <w:sz w:val="20"/>
        </w:rPr>
        <w:t>award</w:t>
      </w:r>
      <w:r>
        <w:rPr>
          <w:color w:val="221F1F"/>
          <w:spacing w:val="-4"/>
          <w:sz w:val="20"/>
        </w:rPr>
        <w:t xml:space="preserve"> </w:t>
      </w:r>
      <w:r>
        <w:rPr>
          <w:color w:val="221F1F"/>
          <w:sz w:val="20"/>
        </w:rPr>
        <w:t>fee</w:t>
      </w:r>
      <w:r>
        <w:rPr>
          <w:color w:val="221F1F"/>
          <w:spacing w:val="-4"/>
          <w:sz w:val="20"/>
        </w:rPr>
        <w:t xml:space="preserve"> </w:t>
      </w:r>
      <w:r>
        <w:rPr>
          <w:color w:val="221F1F"/>
          <w:sz w:val="20"/>
        </w:rPr>
        <w:t>plan,</w:t>
      </w:r>
      <w:r>
        <w:rPr>
          <w:color w:val="221F1F"/>
          <w:spacing w:val="-4"/>
          <w:sz w:val="20"/>
        </w:rPr>
        <w:t xml:space="preserve"> </w:t>
      </w:r>
      <w:r>
        <w:rPr>
          <w:color w:val="221F1F"/>
          <w:sz w:val="20"/>
        </w:rPr>
        <w:t>for</w:t>
      </w:r>
      <w:r>
        <w:rPr>
          <w:color w:val="221F1F"/>
          <w:spacing w:val="-4"/>
          <w:sz w:val="20"/>
        </w:rPr>
        <w:t xml:space="preserve"> </w:t>
      </w:r>
      <w:r>
        <w:rPr>
          <w:color w:val="221F1F"/>
          <w:sz w:val="20"/>
        </w:rPr>
        <w:t>the</w:t>
      </w:r>
      <w:r>
        <w:rPr>
          <w:color w:val="221F1F"/>
          <w:spacing w:val="-5"/>
          <w:sz w:val="20"/>
        </w:rPr>
        <w:t xml:space="preserve"> </w:t>
      </w:r>
      <w:r>
        <w:rPr>
          <w:color w:val="221F1F"/>
          <w:sz w:val="20"/>
        </w:rPr>
        <w:t>performance</w:t>
      </w:r>
      <w:r>
        <w:rPr>
          <w:color w:val="221F1F"/>
          <w:spacing w:val="-5"/>
          <w:sz w:val="20"/>
        </w:rPr>
        <w:t xml:space="preserve"> </w:t>
      </w:r>
      <w:r>
        <w:rPr>
          <w:color w:val="221F1F"/>
          <w:sz w:val="20"/>
        </w:rPr>
        <w:t>period</w:t>
      </w:r>
      <w:r>
        <w:rPr>
          <w:color w:val="221F1F"/>
          <w:spacing w:val="-4"/>
          <w:sz w:val="20"/>
        </w:rPr>
        <w:t xml:space="preserve"> </w:t>
      </w:r>
      <w:r>
        <w:rPr>
          <w:color w:val="221F1F"/>
          <w:sz w:val="20"/>
        </w:rPr>
        <w:t>in</w:t>
      </w:r>
      <w:r>
        <w:rPr>
          <w:color w:val="221F1F"/>
          <w:spacing w:val="-4"/>
          <w:sz w:val="20"/>
        </w:rPr>
        <w:t xml:space="preserve"> </w:t>
      </w:r>
      <w:r>
        <w:rPr>
          <w:color w:val="221F1F"/>
          <w:sz w:val="20"/>
        </w:rPr>
        <w:t>which</w:t>
      </w:r>
      <w:r>
        <w:rPr>
          <w:color w:val="221F1F"/>
          <w:spacing w:val="-6"/>
          <w:sz w:val="20"/>
        </w:rPr>
        <w:t xml:space="preserve"> </w:t>
      </w:r>
      <w:r>
        <w:rPr>
          <w:color w:val="221F1F"/>
          <w:sz w:val="20"/>
        </w:rPr>
        <w:t>the</w:t>
      </w:r>
      <w:r>
        <w:rPr>
          <w:color w:val="221F1F"/>
          <w:spacing w:val="-5"/>
          <w:sz w:val="20"/>
        </w:rPr>
        <w:t xml:space="preserve"> </w:t>
      </w:r>
      <w:r>
        <w:rPr>
          <w:color w:val="221F1F"/>
          <w:sz w:val="20"/>
        </w:rPr>
        <w:t xml:space="preserve">Government determined Contractor </w:t>
      </w:r>
      <w:proofErr w:type="gramStart"/>
      <w:r>
        <w:rPr>
          <w:color w:val="221F1F"/>
          <w:sz w:val="20"/>
        </w:rPr>
        <w:t>non-compliance;</w:t>
      </w:r>
      <w:proofErr w:type="gramEnd"/>
    </w:p>
    <w:p w14:paraId="094458BB" w14:textId="77777777" w:rsidR="00016C31" w:rsidRDefault="00016C31">
      <w:pPr>
        <w:pStyle w:val="BodyText"/>
        <w:spacing w:before="1"/>
      </w:pPr>
    </w:p>
    <w:p w14:paraId="1E0CA520" w14:textId="77777777" w:rsidR="00016C31" w:rsidRDefault="00632607">
      <w:pPr>
        <w:pStyle w:val="ListParagraph"/>
        <w:numPr>
          <w:ilvl w:val="1"/>
          <w:numId w:val="81"/>
        </w:numPr>
        <w:tabs>
          <w:tab w:val="left" w:pos="724"/>
        </w:tabs>
        <w:spacing w:before="1"/>
        <w:jc w:val="left"/>
        <w:rPr>
          <w:sz w:val="20"/>
        </w:rPr>
      </w:pPr>
      <w:r>
        <w:rPr>
          <w:color w:val="221F1F"/>
          <w:sz w:val="20"/>
        </w:rPr>
        <w:t>Declining</w:t>
      </w:r>
      <w:r>
        <w:rPr>
          <w:color w:val="221F1F"/>
          <w:spacing w:val="-6"/>
          <w:sz w:val="20"/>
        </w:rPr>
        <w:t xml:space="preserve"> </w:t>
      </w:r>
      <w:r>
        <w:rPr>
          <w:color w:val="221F1F"/>
          <w:sz w:val="20"/>
        </w:rPr>
        <w:t>to</w:t>
      </w:r>
      <w:r>
        <w:rPr>
          <w:color w:val="221F1F"/>
          <w:spacing w:val="-6"/>
          <w:sz w:val="20"/>
        </w:rPr>
        <w:t xml:space="preserve"> </w:t>
      </w:r>
      <w:r>
        <w:rPr>
          <w:color w:val="221F1F"/>
          <w:sz w:val="20"/>
        </w:rPr>
        <w:t>exercise</w:t>
      </w:r>
      <w:r>
        <w:rPr>
          <w:color w:val="221F1F"/>
          <w:spacing w:val="-7"/>
          <w:sz w:val="20"/>
        </w:rPr>
        <w:t xml:space="preserve"> </w:t>
      </w:r>
      <w:r>
        <w:rPr>
          <w:color w:val="221F1F"/>
          <w:sz w:val="20"/>
        </w:rPr>
        <w:t>available</w:t>
      </w:r>
      <w:r>
        <w:rPr>
          <w:color w:val="221F1F"/>
          <w:spacing w:val="-6"/>
          <w:sz w:val="20"/>
        </w:rPr>
        <w:t xml:space="preserve"> </w:t>
      </w:r>
      <w:r>
        <w:rPr>
          <w:color w:val="221F1F"/>
          <w:sz w:val="20"/>
        </w:rPr>
        <w:t>options</w:t>
      </w:r>
      <w:r>
        <w:rPr>
          <w:color w:val="221F1F"/>
          <w:spacing w:val="-10"/>
          <w:sz w:val="20"/>
        </w:rPr>
        <w:t xml:space="preserve"> </w:t>
      </w:r>
      <w:r>
        <w:rPr>
          <w:color w:val="221F1F"/>
          <w:sz w:val="20"/>
        </w:rPr>
        <w:t>under</w:t>
      </w:r>
      <w:r>
        <w:rPr>
          <w:color w:val="221F1F"/>
          <w:spacing w:val="-6"/>
          <w:sz w:val="20"/>
        </w:rPr>
        <w:t xml:space="preserve"> </w:t>
      </w:r>
      <w:r>
        <w:rPr>
          <w:color w:val="221F1F"/>
          <w:sz w:val="20"/>
        </w:rPr>
        <w:t>the</w:t>
      </w:r>
      <w:r>
        <w:rPr>
          <w:color w:val="221F1F"/>
          <w:spacing w:val="-7"/>
          <w:sz w:val="20"/>
        </w:rPr>
        <w:t xml:space="preserve"> </w:t>
      </w:r>
      <w:proofErr w:type="gramStart"/>
      <w:r>
        <w:rPr>
          <w:color w:val="221F1F"/>
          <w:spacing w:val="-2"/>
          <w:sz w:val="20"/>
        </w:rPr>
        <w:t>contract;</w:t>
      </w:r>
      <w:proofErr w:type="gramEnd"/>
    </w:p>
    <w:p w14:paraId="66277006" w14:textId="77777777" w:rsidR="00016C31" w:rsidRDefault="00016C31">
      <w:pPr>
        <w:pStyle w:val="BodyText"/>
      </w:pPr>
    </w:p>
    <w:p w14:paraId="12018740" w14:textId="77777777" w:rsidR="00016C31" w:rsidRDefault="00632607">
      <w:pPr>
        <w:pStyle w:val="ListParagraph"/>
        <w:numPr>
          <w:ilvl w:val="1"/>
          <w:numId w:val="81"/>
        </w:numPr>
        <w:tabs>
          <w:tab w:val="left" w:pos="724"/>
        </w:tabs>
        <w:jc w:val="left"/>
        <w:rPr>
          <w:sz w:val="20"/>
        </w:rPr>
      </w:pPr>
      <w:r>
        <w:rPr>
          <w:color w:val="221F1F"/>
          <w:sz w:val="20"/>
        </w:rPr>
        <w:t>Termination</w:t>
      </w:r>
      <w:r>
        <w:rPr>
          <w:color w:val="221F1F"/>
          <w:spacing w:val="-10"/>
          <w:sz w:val="20"/>
        </w:rPr>
        <w:t xml:space="preserve"> </w:t>
      </w:r>
      <w:r>
        <w:rPr>
          <w:color w:val="221F1F"/>
          <w:sz w:val="20"/>
        </w:rPr>
        <w:t>of</w:t>
      </w:r>
      <w:r>
        <w:rPr>
          <w:color w:val="221F1F"/>
          <w:spacing w:val="-9"/>
          <w:sz w:val="20"/>
        </w:rPr>
        <w:t xml:space="preserve"> </w:t>
      </w:r>
      <w:r>
        <w:rPr>
          <w:color w:val="221F1F"/>
          <w:sz w:val="20"/>
        </w:rPr>
        <w:t>the</w:t>
      </w:r>
      <w:r>
        <w:rPr>
          <w:color w:val="221F1F"/>
          <w:spacing w:val="-6"/>
          <w:sz w:val="20"/>
        </w:rPr>
        <w:t xml:space="preserve"> </w:t>
      </w:r>
      <w:r>
        <w:rPr>
          <w:color w:val="221F1F"/>
          <w:sz w:val="20"/>
        </w:rPr>
        <w:t>contract</w:t>
      </w:r>
      <w:r>
        <w:rPr>
          <w:color w:val="221F1F"/>
          <w:spacing w:val="-6"/>
          <w:sz w:val="20"/>
        </w:rPr>
        <w:t xml:space="preserve"> </w:t>
      </w:r>
      <w:r>
        <w:rPr>
          <w:color w:val="221F1F"/>
          <w:sz w:val="20"/>
        </w:rPr>
        <w:t>for</w:t>
      </w:r>
      <w:r>
        <w:rPr>
          <w:color w:val="221F1F"/>
          <w:spacing w:val="-9"/>
          <w:sz w:val="20"/>
        </w:rPr>
        <w:t xml:space="preserve"> </w:t>
      </w:r>
      <w:r>
        <w:rPr>
          <w:color w:val="221F1F"/>
          <w:sz w:val="20"/>
        </w:rPr>
        <w:t>default</w:t>
      </w:r>
      <w:r>
        <w:rPr>
          <w:color w:val="221F1F"/>
          <w:spacing w:val="-7"/>
          <w:sz w:val="20"/>
        </w:rPr>
        <w:t xml:space="preserve"> </w:t>
      </w:r>
      <w:r>
        <w:rPr>
          <w:color w:val="221F1F"/>
          <w:sz w:val="20"/>
        </w:rPr>
        <w:t>or</w:t>
      </w:r>
      <w:r>
        <w:rPr>
          <w:color w:val="221F1F"/>
          <w:spacing w:val="-6"/>
          <w:sz w:val="20"/>
        </w:rPr>
        <w:t xml:space="preserve"> </w:t>
      </w:r>
      <w:r>
        <w:rPr>
          <w:color w:val="221F1F"/>
          <w:sz w:val="20"/>
        </w:rPr>
        <w:t>cause,</w:t>
      </w:r>
      <w:r>
        <w:rPr>
          <w:color w:val="221F1F"/>
          <w:spacing w:val="-6"/>
          <w:sz w:val="20"/>
        </w:rPr>
        <w:t xml:space="preserve"> </w:t>
      </w:r>
      <w:r>
        <w:rPr>
          <w:color w:val="221F1F"/>
          <w:sz w:val="20"/>
        </w:rPr>
        <w:t>in</w:t>
      </w:r>
      <w:r>
        <w:rPr>
          <w:color w:val="221F1F"/>
          <w:spacing w:val="-9"/>
          <w:sz w:val="20"/>
        </w:rPr>
        <w:t xml:space="preserve"> </w:t>
      </w:r>
      <w:r>
        <w:rPr>
          <w:color w:val="221F1F"/>
          <w:sz w:val="20"/>
        </w:rPr>
        <w:t>accordance</w:t>
      </w:r>
      <w:r>
        <w:rPr>
          <w:color w:val="221F1F"/>
          <w:spacing w:val="-6"/>
          <w:sz w:val="20"/>
        </w:rPr>
        <w:t xml:space="preserve"> </w:t>
      </w:r>
      <w:r>
        <w:rPr>
          <w:color w:val="221F1F"/>
          <w:sz w:val="20"/>
        </w:rPr>
        <w:t>with</w:t>
      </w:r>
      <w:r>
        <w:rPr>
          <w:color w:val="221F1F"/>
          <w:spacing w:val="-5"/>
          <w:sz w:val="20"/>
        </w:rPr>
        <w:t xml:space="preserve"> </w:t>
      </w:r>
      <w:r>
        <w:rPr>
          <w:color w:val="221F1F"/>
          <w:sz w:val="20"/>
        </w:rPr>
        <w:t>the</w:t>
      </w:r>
      <w:r>
        <w:rPr>
          <w:color w:val="221F1F"/>
          <w:spacing w:val="-9"/>
          <w:sz w:val="20"/>
        </w:rPr>
        <w:t xml:space="preserve"> </w:t>
      </w:r>
      <w:r>
        <w:rPr>
          <w:color w:val="221F1F"/>
          <w:sz w:val="20"/>
        </w:rPr>
        <w:t>termination</w:t>
      </w:r>
      <w:r>
        <w:rPr>
          <w:color w:val="221F1F"/>
          <w:spacing w:val="-6"/>
          <w:sz w:val="20"/>
        </w:rPr>
        <w:t xml:space="preserve"> </w:t>
      </w:r>
      <w:r>
        <w:rPr>
          <w:color w:val="221F1F"/>
          <w:sz w:val="20"/>
        </w:rPr>
        <w:t>clause</w:t>
      </w:r>
      <w:r>
        <w:rPr>
          <w:color w:val="221F1F"/>
          <w:spacing w:val="-9"/>
          <w:sz w:val="20"/>
        </w:rPr>
        <w:t xml:space="preserve"> </w:t>
      </w:r>
      <w:r>
        <w:rPr>
          <w:color w:val="221F1F"/>
          <w:sz w:val="20"/>
        </w:rPr>
        <w:t>of</w:t>
      </w:r>
      <w:r>
        <w:rPr>
          <w:color w:val="221F1F"/>
          <w:spacing w:val="-6"/>
          <w:sz w:val="20"/>
        </w:rPr>
        <w:t xml:space="preserve"> </w:t>
      </w:r>
      <w:r>
        <w:rPr>
          <w:color w:val="221F1F"/>
          <w:sz w:val="20"/>
        </w:rPr>
        <w:t>this</w:t>
      </w:r>
      <w:r>
        <w:rPr>
          <w:color w:val="221F1F"/>
          <w:spacing w:val="-8"/>
          <w:sz w:val="20"/>
        </w:rPr>
        <w:t xml:space="preserve"> </w:t>
      </w:r>
      <w:r>
        <w:rPr>
          <w:color w:val="221F1F"/>
          <w:sz w:val="20"/>
        </w:rPr>
        <w:t>contract;</w:t>
      </w:r>
      <w:r>
        <w:rPr>
          <w:color w:val="221F1F"/>
          <w:spacing w:val="-7"/>
          <w:sz w:val="20"/>
        </w:rPr>
        <w:t xml:space="preserve"> </w:t>
      </w:r>
      <w:r>
        <w:rPr>
          <w:color w:val="221F1F"/>
          <w:spacing w:val="-5"/>
          <w:sz w:val="20"/>
        </w:rPr>
        <w:t>or</w:t>
      </w:r>
    </w:p>
    <w:p w14:paraId="5FAE5965" w14:textId="77777777" w:rsidR="00016C31" w:rsidRDefault="00016C31">
      <w:pPr>
        <w:pStyle w:val="BodyText"/>
        <w:spacing w:before="10"/>
        <w:rPr>
          <w:sz w:val="19"/>
        </w:rPr>
      </w:pPr>
    </w:p>
    <w:p w14:paraId="3EA86BE8" w14:textId="77777777" w:rsidR="00016C31" w:rsidRDefault="00632607">
      <w:pPr>
        <w:pStyle w:val="ListParagraph"/>
        <w:numPr>
          <w:ilvl w:val="1"/>
          <w:numId w:val="81"/>
        </w:numPr>
        <w:tabs>
          <w:tab w:val="left" w:pos="724"/>
        </w:tabs>
        <w:jc w:val="left"/>
        <w:rPr>
          <w:sz w:val="20"/>
        </w:rPr>
      </w:pPr>
      <w:r>
        <w:rPr>
          <w:color w:val="221F1F"/>
          <w:sz w:val="20"/>
        </w:rPr>
        <w:t>Suspension</w:t>
      </w:r>
      <w:r>
        <w:rPr>
          <w:color w:val="221F1F"/>
          <w:spacing w:val="-6"/>
          <w:sz w:val="20"/>
        </w:rPr>
        <w:t xml:space="preserve"> </w:t>
      </w:r>
      <w:r>
        <w:rPr>
          <w:color w:val="221F1F"/>
          <w:sz w:val="20"/>
        </w:rPr>
        <w:t>or</w:t>
      </w:r>
      <w:r>
        <w:rPr>
          <w:color w:val="221F1F"/>
          <w:spacing w:val="-7"/>
          <w:sz w:val="20"/>
        </w:rPr>
        <w:t xml:space="preserve"> </w:t>
      </w:r>
      <w:r>
        <w:rPr>
          <w:color w:val="221F1F"/>
          <w:spacing w:val="-2"/>
          <w:sz w:val="20"/>
        </w:rPr>
        <w:t>debarment.</w:t>
      </w:r>
    </w:p>
    <w:p w14:paraId="5E40728E" w14:textId="77777777" w:rsidR="00016C31" w:rsidRDefault="00016C31">
      <w:pPr>
        <w:pStyle w:val="BodyText"/>
        <w:spacing w:before="1"/>
      </w:pPr>
    </w:p>
    <w:p w14:paraId="6977922B" w14:textId="77777777" w:rsidR="00016C31" w:rsidRDefault="00632607">
      <w:pPr>
        <w:pStyle w:val="ListParagraph"/>
        <w:numPr>
          <w:ilvl w:val="0"/>
          <w:numId w:val="81"/>
        </w:numPr>
        <w:tabs>
          <w:tab w:val="left" w:pos="441"/>
        </w:tabs>
        <w:spacing w:before="1"/>
        <w:ind w:left="440" w:right="1615" w:hanging="275"/>
        <w:jc w:val="left"/>
        <w:rPr>
          <w:sz w:val="20"/>
        </w:rPr>
      </w:pPr>
      <w:r>
        <w:rPr>
          <w:i/>
          <w:color w:val="221F1F"/>
          <w:sz w:val="20"/>
        </w:rPr>
        <w:t>Mitigating</w:t>
      </w:r>
      <w:r>
        <w:rPr>
          <w:i/>
          <w:color w:val="221F1F"/>
          <w:spacing w:val="-7"/>
          <w:sz w:val="20"/>
        </w:rPr>
        <w:t xml:space="preserve"> </w:t>
      </w:r>
      <w:r>
        <w:rPr>
          <w:i/>
          <w:color w:val="221F1F"/>
          <w:sz w:val="20"/>
        </w:rPr>
        <w:t>and</w:t>
      </w:r>
      <w:r>
        <w:rPr>
          <w:i/>
          <w:color w:val="221F1F"/>
          <w:spacing w:val="-10"/>
          <w:sz w:val="20"/>
        </w:rPr>
        <w:t xml:space="preserve"> </w:t>
      </w:r>
      <w:r>
        <w:rPr>
          <w:i/>
          <w:color w:val="221F1F"/>
          <w:sz w:val="20"/>
        </w:rPr>
        <w:t>aggravating</w:t>
      </w:r>
      <w:r>
        <w:rPr>
          <w:i/>
          <w:color w:val="221F1F"/>
          <w:spacing w:val="-5"/>
          <w:sz w:val="20"/>
        </w:rPr>
        <w:t xml:space="preserve"> </w:t>
      </w:r>
      <w:r>
        <w:rPr>
          <w:i/>
          <w:color w:val="221F1F"/>
          <w:sz w:val="20"/>
        </w:rPr>
        <w:t>factors</w:t>
      </w:r>
      <w:r>
        <w:rPr>
          <w:color w:val="221F1F"/>
          <w:sz w:val="20"/>
        </w:rPr>
        <w:t>.</w:t>
      </w:r>
      <w:r>
        <w:rPr>
          <w:color w:val="221F1F"/>
          <w:spacing w:val="-6"/>
          <w:sz w:val="20"/>
        </w:rPr>
        <w:t xml:space="preserve"> </w:t>
      </w:r>
      <w:r>
        <w:rPr>
          <w:color w:val="221F1F"/>
          <w:sz w:val="20"/>
        </w:rPr>
        <w:t>When</w:t>
      </w:r>
      <w:r>
        <w:rPr>
          <w:color w:val="221F1F"/>
          <w:spacing w:val="-5"/>
          <w:sz w:val="20"/>
        </w:rPr>
        <w:t xml:space="preserve"> </w:t>
      </w:r>
      <w:r>
        <w:rPr>
          <w:color w:val="221F1F"/>
          <w:sz w:val="20"/>
        </w:rPr>
        <w:t>determining</w:t>
      </w:r>
      <w:r>
        <w:rPr>
          <w:color w:val="221F1F"/>
          <w:spacing w:val="-5"/>
          <w:sz w:val="20"/>
        </w:rPr>
        <w:t xml:space="preserve"> </w:t>
      </w:r>
      <w:r>
        <w:rPr>
          <w:color w:val="221F1F"/>
          <w:sz w:val="20"/>
        </w:rPr>
        <w:t>remedies,</w:t>
      </w:r>
      <w:r>
        <w:rPr>
          <w:color w:val="221F1F"/>
          <w:spacing w:val="-5"/>
          <w:sz w:val="20"/>
        </w:rPr>
        <w:t xml:space="preserve"> </w:t>
      </w:r>
      <w:r>
        <w:rPr>
          <w:color w:val="221F1F"/>
          <w:sz w:val="20"/>
        </w:rPr>
        <w:t>the</w:t>
      </w:r>
      <w:r>
        <w:rPr>
          <w:color w:val="221F1F"/>
          <w:spacing w:val="-6"/>
          <w:sz w:val="20"/>
        </w:rPr>
        <w:t xml:space="preserve"> </w:t>
      </w:r>
      <w:r>
        <w:rPr>
          <w:color w:val="221F1F"/>
          <w:sz w:val="20"/>
        </w:rPr>
        <w:t>Contracting</w:t>
      </w:r>
      <w:r>
        <w:rPr>
          <w:color w:val="221F1F"/>
          <w:spacing w:val="-7"/>
          <w:sz w:val="20"/>
        </w:rPr>
        <w:t xml:space="preserve"> </w:t>
      </w:r>
      <w:r>
        <w:rPr>
          <w:color w:val="221F1F"/>
          <w:sz w:val="20"/>
        </w:rPr>
        <w:t>Officer</w:t>
      </w:r>
      <w:r>
        <w:rPr>
          <w:color w:val="221F1F"/>
          <w:spacing w:val="-9"/>
          <w:sz w:val="20"/>
        </w:rPr>
        <w:t xml:space="preserve"> </w:t>
      </w:r>
      <w:r>
        <w:rPr>
          <w:color w:val="221F1F"/>
          <w:sz w:val="20"/>
        </w:rPr>
        <w:t>may</w:t>
      </w:r>
      <w:r>
        <w:rPr>
          <w:color w:val="221F1F"/>
          <w:spacing w:val="-5"/>
          <w:sz w:val="20"/>
        </w:rPr>
        <w:t xml:space="preserve"> </w:t>
      </w:r>
      <w:r>
        <w:rPr>
          <w:color w:val="221F1F"/>
          <w:sz w:val="20"/>
        </w:rPr>
        <w:t>consider</w:t>
      </w:r>
      <w:r>
        <w:rPr>
          <w:color w:val="221F1F"/>
          <w:spacing w:val="-5"/>
          <w:sz w:val="20"/>
        </w:rPr>
        <w:t xml:space="preserve"> </w:t>
      </w:r>
      <w:r>
        <w:rPr>
          <w:color w:val="221F1F"/>
          <w:sz w:val="20"/>
        </w:rPr>
        <w:t xml:space="preserve">the </w:t>
      </w:r>
      <w:r>
        <w:rPr>
          <w:color w:val="221F1F"/>
          <w:spacing w:val="-2"/>
          <w:sz w:val="20"/>
        </w:rPr>
        <w:t>following:</w:t>
      </w:r>
    </w:p>
    <w:p w14:paraId="2B2F5AA2" w14:textId="77777777" w:rsidR="00016C31" w:rsidRDefault="00016C31">
      <w:pPr>
        <w:pStyle w:val="BodyText"/>
        <w:spacing w:before="10"/>
        <w:rPr>
          <w:sz w:val="19"/>
        </w:rPr>
      </w:pPr>
    </w:p>
    <w:p w14:paraId="52B4B89D" w14:textId="77777777" w:rsidR="00016C31" w:rsidRDefault="00632607">
      <w:pPr>
        <w:pStyle w:val="ListParagraph"/>
        <w:numPr>
          <w:ilvl w:val="1"/>
          <w:numId w:val="81"/>
        </w:numPr>
        <w:tabs>
          <w:tab w:val="left" w:pos="441"/>
        </w:tabs>
        <w:ind w:left="440" w:right="949" w:hanging="287"/>
        <w:jc w:val="left"/>
        <w:rPr>
          <w:sz w:val="20"/>
        </w:rPr>
      </w:pPr>
      <w:r>
        <w:rPr>
          <w:i/>
          <w:color w:val="221F1F"/>
          <w:sz w:val="20"/>
        </w:rPr>
        <w:t>Mitigating factors</w:t>
      </w:r>
      <w:r>
        <w:rPr>
          <w:color w:val="221F1F"/>
          <w:sz w:val="20"/>
        </w:rPr>
        <w:t>. The Contractor had a Trafficking in Persons compliance plan or an awareness program at the time</w:t>
      </w:r>
      <w:r>
        <w:rPr>
          <w:color w:val="221F1F"/>
          <w:spacing w:val="-3"/>
          <w:sz w:val="20"/>
        </w:rPr>
        <w:t xml:space="preserve"> </w:t>
      </w:r>
      <w:r>
        <w:rPr>
          <w:color w:val="221F1F"/>
          <w:sz w:val="20"/>
        </w:rPr>
        <w:t>of</w:t>
      </w:r>
      <w:r>
        <w:rPr>
          <w:color w:val="221F1F"/>
          <w:spacing w:val="-3"/>
          <w:sz w:val="20"/>
        </w:rPr>
        <w:t xml:space="preserve"> </w:t>
      </w:r>
      <w:r>
        <w:rPr>
          <w:color w:val="221F1F"/>
          <w:sz w:val="20"/>
        </w:rPr>
        <w:t>the</w:t>
      </w:r>
      <w:r>
        <w:rPr>
          <w:color w:val="221F1F"/>
          <w:spacing w:val="-3"/>
          <w:sz w:val="20"/>
        </w:rPr>
        <w:t xml:space="preserve"> </w:t>
      </w:r>
      <w:r>
        <w:rPr>
          <w:color w:val="221F1F"/>
          <w:sz w:val="20"/>
        </w:rPr>
        <w:t>violation,</w:t>
      </w:r>
      <w:r>
        <w:rPr>
          <w:color w:val="221F1F"/>
          <w:spacing w:val="-3"/>
          <w:sz w:val="20"/>
        </w:rPr>
        <w:t xml:space="preserve"> </w:t>
      </w:r>
      <w:proofErr w:type="gramStart"/>
      <w:r>
        <w:rPr>
          <w:color w:val="221F1F"/>
          <w:sz w:val="20"/>
        </w:rPr>
        <w:t>was</w:t>
      </w:r>
      <w:r>
        <w:rPr>
          <w:color w:val="221F1F"/>
          <w:spacing w:val="-4"/>
          <w:sz w:val="20"/>
        </w:rPr>
        <w:t xml:space="preserve"> </w:t>
      </w:r>
      <w:r>
        <w:rPr>
          <w:color w:val="221F1F"/>
          <w:sz w:val="20"/>
        </w:rPr>
        <w:t>in</w:t>
      </w:r>
      <w:r>
        <w:rPr>
          <w:color w:val="221F1F"/>
          <w:spacing w:val="-2"/>
          <w:sz w:val="20"/>
        </w:rPr>
        <w:t xml:space="preserve"> </w:t>
      </w:r>
      <w:r>
        <w:rPr>
          <w:color w:val="221F1F"/>
          <w:sz w:val="20"/>
        </w:rPr>
        <w:t>compliance</w:t>
      </w:r>
      <w:r>
        <w:rPr>
          <w:color w:val="221F1F"/>
          <w:spacing w:val="-3"/>
          <w:sz w:val="20"/>
        </w:rPr>
        <w:t xml:space="preserve"> </w:t>
      </w:r>
      <w:r>
        <w:rPr>
          <w:color w:val="221F1F"/>
          <w:sz w:val="20"/>
        </w:rPr>
        <w:t>with</w:t>
      </w:r>
      <w:proofErr w:type="gramEnd"/>
      <w:r>
        <w:rPr>
          <w:color w:val="221F1F"/>
          <w:spacing w:val="-2"/>
          <w:sz w:val="20"/>
        </w:rPr>
        <w:t xml:space="preserve"> </w:t>
      </w:r>
      <w:r>
        <w:rPr>
          <w:color w:val="221F1F"/>
          <w:sz w:val="20"/>
        </w:rPr>
        <w:t>the plan,</w:t>
      </w:r>
      <w:r>
        <w:rPr>
          <w:color w:val="221F1F"/>
          <w:spacing w:val="-3"/>
          <w:sz w:val="20"/>
        </w:rPr>
        <w:t xml:space="preserve"> </w:t>
      </w:r>
      <w:r>
        <w:rPr>
          <w:color w:val="221F1F"/>
          <w:sz w:val="20"/>
        </w:rPr>
        <w:t>and</w:t>
      </w:r>
      <w:r>
        <w:rPr>
          <w:color w:val="221F1F"/>
          <w:spacing w:val="-6"/>
          <w:sz w:val="20"/>
        </w:rPr>
        <w:t xml:space="preserve"> </w:t>
      </w:r>
      <w:r>
        <w:rPr>
          <w:color w:val="221F1F"/>
          <w:sz w:val="20"/>
        </w:rPr>
        <w:t>has</w:t>
      </w:r>
      <w:r>
        <w:rPr>
          <w:color w:val="221F1F"/>
          <w:spacing w:val="-4"/>
          <w:sz w:val="20"/>
        </w:rPr>
        <w:t xml:space="preserve"> </w:t>
      </w:r>
      <w:r>
        <w:rPr>
          <w:color w:val="221F1F"/>
          <w:sz w:val="20"/>
        </w:rPr>
        <w:t>taken</w:t>
      </w:r>
      <w:r>
        <w:rPr>
          <w:color w:val="221F1F"/>
          <w:spacing w:val="-2"/>
          <w:sz w:val="20"/>
        </w:rPr>
        <w:t xml:space="preserve"> </w:t>
      </w:r>
      <w:r>
        <w:rPr>
          <w:color w:val="221F1F"/>
          <w:sz w:val="20"/>
        </w:rPr>
        <w:t>appropriate</w:t>
      </w:r>
      <w:r>
        <w:rPr>
          <w:color w:val="221F1F"/>
          <w:spacing w:val="-4"/>
          <w:sz w:val="20"/>
        </w:rPr>
        <w:t xml:space="preserve"> </w:t>
      </w:r>
      <w:r>
        <w:rPr>
          <w:color w:val="221F1F"/>
          <w:sz w:val="20"/>
        </w:rPr>
        <w:t>remedial</w:t>
      </w:r>
      <w:r>
        <w:rPr>
          <w:color w:val="221F1F"/>
          <w:spacing w:val="-4"/>
          <w:sz w:val="20"/>
        </w:rPr>
        <w:t xml:space="preserve"> </w:t>
      </w:r>
      <w:r>
        <w:rPr>
          <w:color w:val="221F1F"/>
          <w:sz w:val="20"/>
        </w:rPr>
        <w:t>actions</w:t>
      </w:r>
      <w:r>
        <w:rPr>
          <w:color w:val="221F1F"/>
          <w:spacing w:val="-4"/>
          <w:sz w:val="20"/>
        </w:rPr>
        <w:t xml:space="preserve"> </w:t>
      </w:r>
      <w:r>
        <w:rPr>
          <w:color w:val="221F1F"/>
          <w:sz w:val="20"/>
        </w:rPr>
        <w:t>for</w:t>
      </w:r>
      <w:r>
        <w:rPr>
          <w:color w:val="221F1F"/>
          <w:spacing w:val="-3"/>
          <w:sz w:val="20"/>
        </w:rPr>
        <w:t xml:space="preserve"> </w:t>
      </w:r>
      <w:r>
        <w:rPr>
          <w:color w:val="221F1F"/>
          <w:sz w:val="20"/>
        </w:rPr>
        <w:t>the</w:t>
      </w:r>
      <w:r>
        <w:rPr>
          <w:color w:val="221F1F"/>
          <w:spacing w:val="-4"/>
          <w:sz w:val="20"/>
        </w:rPr>
        <w:t xml:space="preserve"> </w:t>
      </w:r>
      <w:r>
        <w:rPr>
          <w:color w:val="221F1F"/>
          <w:sz w:val="20"/>
        </w:rPr>
        <w:t>violation, that may include reparation to victims for such violations.</w:t>
      </w:r>
    </w:p>
    <w:p w14:paraId="7A1B4EFA" w14:textId="77777777" w:rsidR="00016C31" w:rsidRDefault="00016C31">
      <w:pPr>
        <w:pStyle w:val="BodyText"/>
        <w:spacing w:before="1"/>
      </w:pPr>
    </w:p>
    <w:p w14:paraId="04B1B4E6" w14:textId="77777777" w:rsidR="00016C31" w:rsidRDefault="00632607">
      <w:pPr>
        <w:pStyle w:val="ListParagraph"/>
        <w:numPr>
          <w:ilvl w:val="1"/>
          <w:numId w:val="81"/>
        </w:numPr>
        <w:tabs>
          <w:tab w:val="left" w:pos="441"/>
        </w:tabs>
        <w:spacing w:before="1"/>
        <w:ind w:left="440" w:right="1861" w:hanging="287"/>
        <w:jc w:val="left"/>
        <w:rPr>
          <w:sz w:val="20"/>
        </w:rPr>
      </w:pPr>
      <w:r>
        <w:rPr>
          <w:color w:val="221F1F"/>
          <w:sz w:val="20"/>
        </w:rPr>
        <w:t>Aggravating</w:t>
      </w:r>
      <w:r>
        <w:rPr>
          <w:color w:val="221F1F"/>
          <w:spacing w:val="-6"/>
          <w:sz w:val="20"/>
        </w:rPr>
        <w:t xml:space="preserve"> </w:t>
      </w:r>
      <w:r>
        <w:rPr>
          <w:color w:val="221F1F"/>
          <w:sz w:val="20"/>
        </w:rPr>
        <w:t>factors.</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3"/>
          <w:sz w:val="20"/>
        </w:rPr>
        <w:t xml:space="preserve"> </w:t>
      </w:r>
      <w:r>
        <w:rPr>
          <w:color w:val="221F1F"/>
          <w:sz w:val="20"/>
        </w:rPr>
        <w:t>failed</w:t>
      </w:r>
      <w:r>
        <w:rPr>
          <w:color w:val="221F1F"/>
          <w:spacing w:val="-4"/>
          <w:sz w:val="20"/>
        </w:rPr>
        <w:t xml:space="preserve"> </w:t>
      </w:r>
      <w:r>
        <w:rPr>
          <w:color w:val="221F1F"/>
          <w:sz w:val="20"/>
        </w:rPr>
        <w:t>to</w:t>
      </w:r>
      <w:r>
        <w:rPr>
          <w:color w:val="221F1F"/>
          <w:spacing w:val="-4"/>
          <w:sz w:val="20"/>
        </w:rPr>
        <w:t xml:space="preserve"> </w:t>
      </w:r>
      <w:r>
        <w:rPr>
          <w:color w:val="221F1F"/>
          <w:sz w:val="20"/>
        </w:rPr>
        <w:t>abate</w:t>
      </w:r>
      <w:r>
        <w:rPr>
          <w:color w:val="221F1F"/>
          <w:spacing w:val="-7"/>
          <w:sz w:val="20"/>
        </w:rPr>
        <w:t xml:space="preserve"> </w:t>
      </w:r>
      <w:r>
        <w:rPr>
          <w:color w:val="221F1F"/>
          <w:sz w:val="20"/>
        </w:rPr>
        <w:t>an</w:t>
      </w:r>
      <w:r>
        <w:rPr>
          <w:color w:val="221F1F"/>
          <w:spacing w:val="-4"/>
          <w:sz w:val="20"/>
        </w:rPr>
        <w:t xml:space="preserve"> </w:t>
      </w:r>
      <w:r>
        <w:rPr>
          <w:color w:val="221F1F"/>
          <w:sz w:val="20"/>
        </w:rPr>
        <w:t>alleged</w:t>
      </w:r>
      <w:r>
        <w:rPr>
          <w:color w:val="221F1F"/>
          <w:spacing w:val="-7"/>
          <w:sz w:val="20"/>
        </w:rPr>
        <w:t xml:space="preserve"> </w:t>
      </w:r>
      <w:r>
        <w:rPr>
          <w:color w:val="221F1F"/>
          <w:sz w:val="20"/>
        </w:rPr>
        <w:t>violation</w:t>
      </w:r>
      <w:r>
        <w:rPr>
          <w:color w:val="221F1F"/>
          <w:spacing w:val="-6"/>
          <w:sz w:val="20"/>
        </w:rPr>
        <w:t xml:space="preserve"> </w:t>
      </w:r>
      <w:r>
        <w:rPr>
          <w:color w:val="221F1F"/>
          <w:sz w:val="20"/>
        </w:rPr>
        <w:t>or</w:t>
      </w:r>
      <w:r>
        <w:rPr>
          <w:color w:val="221F1F"/>
          <w:spacing w:val="-5"/>
          <w:sz w:val="20"/>
        </w:rPr>
        <w:t xml:space="preserve"> </w:t>
      </w:r>
      <w:r>
        <w:rPr>
          <w:color w:val="221F1F"/>
          <w:sz w:val="20"/>
        </w:rPr>
        <w:t>enforce</w:t>
      </w:r>
      <w:r>
        <w:rPr>
          <w:color w:val="221F1F"/>
          <w:spacing w:val="-4"/>
          <w:sz w:val="20"/>
        </w:rPr>
        <w:t xml:space="preserve"> </w:t>
      </w:r>
      <w:r>
        <w:rPr>
          <w:color w:val="221F1F"/>
          <w:sz w:val="20"/>
        </w:rPr>
        <w:t>the</w:t>
      </w:r>
      <w:r>
        <w:rPr>
          <w:color w:val="221F1F"/>
          <w:spacing w:val="-5"/>
          <w:sz w:val="20"/>
        </w:rPr>
        <w:t xml:space="preserve"> </w:t>
      </w:r>
      <w:r>
        <w:rPr>
          <w:color w:val="221F1F"/>
          <w:sz w:val="20"/>
        </w:rPr>
        <w:t>requirements</w:t>
      </w:r>
      <w:r>
        <w:rPr>
          <w:color w:val="221F1F"/>
          <w:spacing w:val="-5"/>
          <w:sz w:val="20"/>
        </w:rPr>
        <w:t xml:space="preserve"> </w:t>
      </w:r>
      <w:r>
        <w:rPr>
          <w:color w:val="221F1F"/>
          <w:sz w:val="20"/>
        </w:rPr>
        <w:t>of</w:t>
      </w:r>
      <w:r>
        <w:rPr>
          <w:color w:val="221F1F"/>
          <w:spacing w:val="-5"/>
          <w:sz w:val="20"/>
        </w:rPr>
        <w:t xml:space="preserve"> </w:t>
      </w:r>
      <w:r>
        <w:rPr>
          <w:color w:val="221F1F"/>
          <w:sz w:val="20"/>
        </w:rPr>
        <w:t>a compliance plan, when directed by the Contracting Officer to do so.</w:t>
      </w:r>
    </w:p>
    <w:p w14:paraId="30759A92" w14:textId="77777777" w:rsidR="00016C31" w:rsidRDefault="00016C31">
      <w:pPr>
        <w:pStyle w:val="BodyText"/>
        <w:spacing w:before="10"/>
        <w:rPr>
          <w:sz w:val="19"/>
        </w:rPr>
      </w:pPr>
    </w:p>
    <w:p w14:paraId="2AB7A3AA" w14:textId="77777777" w:rsidR="00016C31" w:rsidRDefault="00632607">
      <w:pPr>
        <w:pStyle w:val="ListParagraph"/>
        <w:numPr>
          <w:ilvl w:val="0"/>
          <w:numId w:val="81"/>
        </w:numPr>
        <w:tabs>
          <w:tab w:val="left" w:pos="724"/>
        </w:tabs>
        <w:ind w:left="723" w:hanging="286"/>
        <w:jc w:val="left"/>
        <w:rPr>
          <w:sz w:val="20"/>
        </w:rPr>
      </w:pPr>
      <w:r>
        <w:rPr>
          <w:i/>
          <w:color w:val="221F1F"/>
          <w:sz w:val="20"/>
        </w:rPr>
        <w:t>Full</w:t>
      </w:r>
      <w:r>
        <w:rPr>
          <w:i/>
          <w:color w:val="221F1F"/>
          <w:spacing w:val="-5"/>
          <w:sz w:val="20"/>
        </w:rPr>
        <w:t xml:space="preserve"> </w:t>
      </w:r>
      <w:r>
        <w:rPr>
          <w:i/>
          <w:color w:val="221F1F"/>
          <w:spacing w:val="-2"/>
          <w:sz w:val="20"/>
        </w:rPr>
        <w:t>cooperation</w:t>
      </w:r>
      <w:r>
        <w:rPr>
          <w:color w:val="221F1F"/>
          <w:spacing w:val="-2"/>
          <w:sz w:val="20"/>
        </w:rPr>
        <w:t>.</w:t>
      </w:r>
    </w:p>
    <w:p w14:paraId="620E7551" w14:textId="77777777" w:rsidR="00016C31" w:rsidRDefault="00016C31">
      <w:pPr>
        <w:pStyle w:val="BodyText"/>
        <w:spacing w:before="1"/>
      </w:pPr>
    </w:p>
    <w:p w14:paraId="5FB785FB" w14:textId="77777777" w:rsidR="00016C31" w:rsidRDefault="00632607">
      <w:pPr>
        <w:pStyle w:val="ListParagraph"/>
        <w:numPr>
          <w:ilvl w:val="1"/>
          <w:numId w:val="81"/>
        </w:numPr>
        <w:tabs>
          <w:tab w:val="left" w:pos="724"/>
        </w:tabs>
        <w:jc w:val="left"/>
        <w:rPr>
          <w:sz w:val="20"/>
        </w:rPr>
      </w:pPr>
      <w:r>
        <w:rPr>
          <w:color w:val="221F1F"/>
          <w:sz w:val="20"/>
        </w:rPr>
        <w:t>The</w:t>
      </w:r>
      <w:r>
        <w:rPr>
          <w:color w:val="221F1F"/>
          <w:spacing w:val="-6"/>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5"/>
          <w:sz w:val="20"/>
        </w:rPr>
        <w:t xml:space="preserve"> </w:t>
      </w:r>
      <w:r>
        <w:rPr>
          <w:color w:val="221F1F"/>
          <w:sz w:val="20"/>
        </w:rPr>
        <w:t>at</w:t>
      </w:r>
      <w:r>
        <w:rPr>
          <w:color w:val="221F1F"/>
          <w:spacing w:val="-7"/>
          <w:sz w:val="20"/>
        </w:rPr>
        <w:t xml:space="preserve"> </w:t>
      </w:r>
      <w:r>
        <w:rPr>
          <w:color w:val="221F1F"/>
          <w:sz w:val="20"/>
        </w:rPr>
        <w:t>a</w:t>
      </w:r>
      <w:r>
        <w:rPr>
          <w:color w:val="221F1F"/>
          <w:spacing w:val="-8"/>
          <w:sz w:val="20"/>
        </w:rPr>
        <w:t xml:space="preserve"> </w:t>
      </w:r>
      <w:r>
        <w:rPr>
          <w:color w:val="221F1F"/>
          <w:spacing w:val="-2"/>
          <w:sz w:val="20"/>
        </w:rPr>
        <w:t>minimum—</w:t>
      </w:r>
    </w:p>
    <w:p w14:paraId="1E9BDB0F" w14:textId="77777777" w:rsidR="00016C31" w:rsidRDefault="00016C31">
      <w:pPr>
        <w:pStyle w:val="BodyText"/>
        <w:spacing w:before="10"/>
        <w:rPr>
          <w:sz w:val="19"/>
        </w:rPr>
      </w:pPr>
    </w:p>
    <w:p w14:paraId="5C2F7F00" w14:textId="77777777" w:rsidR="00016C31" w:rsidRDefault="00632607">
      <w:pPr>
        <w:pStyle w:val="ListParagraph"/>
        <w:numPr>
          <w:ilvl w:val="0"/>
          <w:numId w:val="74"/>
        </w:numPr>
        <w:tabs>
          <w:tab w:val="left" w:pos="441"/>
        </w:tabs>
        <w:ind w:right="1087"/>
        <w:jc w:val="left"/>
        <w:rPr>
          <w:sz w:val="20"/>
        </w:rPr>
      </w:pPr>
      <w:r>
        <w:rPr>
          <w:color w:val="221F1F"/>
          <w:sz w:val="20"/>
        </w:rPr>
        <w:t>Disclose</w:t>
      </w:r>
      <w:r>
        <w:rPr>
          <w:color w:val="221F1F"/>
          <w:spacing w:val="-6"/>
          <w:sz w:val="20"/>
        </w:rPr>
        <w:t xml:space="preserve"> </w:t>
      </w:r>
      <w:r>
        <w:rPr>
          <w:color w:val="221F1F"/>
          <w:sz w:val="20"/>
        </w:rPr>
        <w:t>to</w:t>
      </w:r>
      <w:r>
        <w:rPr>
          <w:color w:val="221F1F"/>
          <w:spacing w:val="-5"/>
          <w:sz w:val="20"/>
        </w:rPr>
        <w:t xml:space="preserve"> </w:t>
      </w:r>
      <w:r>
        <w:rPr>
          <w:color w:val="221F1F"/>
          <w:sz w:val="20"/>
        </w:rPr>
        <w:t>the</w:t>
      </w:r>
      <w:r>
        <w:rPr>
          <w:color w:val="221F1F"/>
          <w:spacing w:val="-6"/>
          <w:sz w:val="20"/>
        </w:rPr>
        <w:t xml:space="preserve"> </w:t>
      </w:r>
      <w:r>
        <w:rPr>
          <w:color w:val="221F1F"/>
          <w:sz w:val="20"/>
        </w:rPr>
        <w:t>agency</w:t>
      </w:r>
      <w:r>
        <w:rPr>
          <w:color w:val="221F1F"/>
          <w:spacing w:val="-5"/>
          <w:sz w:val="20"/>
        </w:rPr>
        <w:t xml:space="preserve"> </w:t>
      </w:r>
      <w:r>
        <w:rPr>
          <w:color w:val="221F1F"/>
          <w:sz w:val="20"/>
        </w:rPr>
        <w:t>Inspector</w:t>
      </w:r>
      <w:r>
        <w:rPr>
          <w:color w:val="221F1F"/>
          <w:spacing w:val="-4"/>
          <w:sz w:val="20"/>
        </w:rPr>
        <w:t xml:space="preserve"> </w:t>
      </w:r>
      <w:r>
        <w:rPr>
          <w:color w:val="221F1F"/>
          <w:sz w:val="20"/>
        </w:rPr>
        <w:t>General</w:t>
      </w:r>
      <w:r>
        <w:rPr>
          <w:color w:val="221F1F"/>
          <w:spacing w:val="-8"/>
          <w:sz w:val="20"/>
        </w:rPr>
        <w:t xml:space="preserve"> </w:t>
      </w:r>
      <w:r>
        <w:rPr>
          <w:color w:val="221F1F"/>
          <w:sz w:val="20"/>
        </w:rPr>
        <w:t>information</w:t>
      </w:r>
      <w:r>
        <w:rPr>
          <w:color w:val="221F1F"/>
          <w:spacing w:val="-4"/>
          <w:sz w:val="20"/>
        </w:rPr>
        <w:t xml:space="preserve"> </w:t>
      </w:r>
      <w:r>
        <w:rPr>
          <w:color w:val="221F1F"/>
          <w:sz w:val="20"/>
        </w:rPr>
        <w:t>sufficient</w:t>
      </w:r>
      <w:r>
        <w:rPr>
          <w:color w:val="221F1F"/>
          <w:spacing w:val="-5"/>
          <w:sz w:val="20"/>
        </w:rPr>
        <w:t xml:space="preserve"> </w:t>
      </w:r>
      <w:r>
        <w:rPr>
          <w:color w:val="221F1F"/>
          <w:sz w:val="20"/>
        </w:rPr>
        <w:t>to</w:t>
      </w:r>
      <w:r>
        <w:rPr>
          <w:color w:val="221F1F"/>
          <w:spacing w:val="-5"/>
          <w:sz w:val="20"/>
        </w:rPr>
        <w:t xml:space="preserve"> </w:t>
      </w:r>
      <w:r>
        <w:rPr>
          <w:color w:val="221F1F"/>
          <w:sz w:val="20"/>
        </w:rPr>
        <w:t>identify</w:t>
      </w:r>
      <w:r>
        <w:rPr>
          <w:color w:val="221F1F"/>
          <w:spacing w:val="-3"/>
          <w:sz w:val="20"/>
        </w:rPr>
        <w:t xml:space="preserve"> </w:t>
      </w:r>
      <w:r>
        <w:rPr>
          <w:color w:val="221F1F"/>
          <w:sz w:val="20"/>
        </w:rPr>
        <w:t>the</w:t>
      </w:r>
      <w:r>
        <w:rPr>
          <w:color w:val="221F1F"/>
          <w:spacing w:val="-8"/>
          <w:sz w:val="20"/>
        </w:rPr>
        <w:t xml:space="preserve"> </w:t>
      </w:r>
      <w:r>
        <w:rPr>
          <w:color w:val="221F1F"/>
          <w:sz w:val="20"/>
        </w:rPr>
        <w:t>nature</w:t>
      </w:r>
      <w:r>
        <w:rPr>
          <w:color w:val="221F1F"/>
          <w:spacing w:val="-6"/>
          <w:sz w:val="20"/>
        </w:rPr>
        <w:t xml:space="preserve"> </w:t>
      </w:r>
      <w:r>
        <w:rPr>
          <w:color w:val="221F1F"/>
          <w:sz w:val="20"/>
        </w:rPr>
        <w:t>and</w:t>
      </w:r>
      <w:r>
        <w:rPr>
          <w:color w:val="221F1F"/>
          <w:spacing w:val="-5"/>
          <w:sz w:val="20"/>
        </w:rPr>
        <w:t xml:space="preserve"> </w:t>
      </w:r>
      <w:r>
        <w:rPr>
          <w:color w:val="221F1F"/>
          <w:sz w:val="20"/>
        </w:rPr>
        <w:t>extent</w:t>
      </w:r>
      <w:r>
        <w:rPr>
          <w:color w:val="221F1F"/>
          <w:spacing w:val="-6"/>
          <w:sz w:val="20"/>
        </w:rPr>
        <w:t xml:space="preserve"> </w:t>
      </w:r>
      <w:r>
        <w:rPr>
          <w:color w:val="221F1F"/>
          <w:sz w:val="20"/>
        </w:rPr>
        <w:t>of</w:t>
      </w:r>
      <w:r>
        <w:rPr>
          <w:color w:val="221F1F"/>
          <w:spacing w:val="-7"/>
          <w:sz w:val="20"/>
        </w:rPr>
        <w:t xml:space="preserve"> </w:t>
      </w:r>
      <w:r>
        <w:rPr>
          <w:color w:val="221F1F"/>
          <w:sz w:val="20"/>
        </w:rPr>
        <w:t>an</w:t>
      </w:r>
      <w:r>
        <w:rPr>
          <w:color w:val="221F1F"/>
          <w:spacing w:val="-5"/>
          <w:sz w:val="20"/>
        </w:rPr>
        <w:t xml:space="preserve"> </w:t>
      </w:r>
      <w:r>
        <w:rPr>
          <w:color w:val="221F1F"/>
          <w:sz w:val="20"/>
        </w:rPr>
        <w:t>offense</w:t>
      </w:r>
      <w:r>
        <w:rPr>
          <w:color w:val="221F1F"/>
          <w:spacing w:val="-6"/>
          <w:sz w:val="20"/>
        </w:rPr>
        <w:t xml:space="preserve"> </w:t>
      </w:r>
      <w:r>
        <w:rPr>
          <w:color w:val="221F1F"/>
          <w:sz w:val="20"/>
        </w:rPr>
        <w:t xml:space="preserve">and the individuals responsible for the </w:t>
      </w:r>
      <w:proofErr w:type="gramStart"/>
      <w:r>
        <w:rPr>
          <w:color w:val="221F1F"/>
          <w:sz w:val="20"/>
        </w:rPr>
        <w:t>conduct;</w:t>
      </w:r>
      <w:proofErr w:type="gramEnd"/>
    </w:p>
    <w:p w14:paraId="252817D1" w14:textId="77777777" w:rsidR="00016C31" w:rsidRDefault="00016C31">
      <w:pPr>
        <w:pStyle w:val="BodyText"/>
        <w:spacing w:before="1"/>
      </w:pPr>
    </w:p>
    <w:p w14:paraId="0E266739" w14:textId="77777777" w:rsidR="00016C31" w:rsidRDefault="00632607">
      <w:pPr>
        <w:pStyle w:val="ListParagraph"/>
        <w:numPr>
          <w:ilvl w:val="0"/>
          <w:numId w:val="74"/>
        </w:numPr>
        <w:tabs>
          <w:tab w:val="left" w:pos="734"/>
        </w:tabs>
        <w:spacing w:before="1"/>
        <w:ind w:left="733" w:hanging="296"/>
        <w:jc w:val="left"/>
        <w:rPr>
          <w:sz w:val="20"/>
        </w:rPr>
      </w:pPr>
      <w:r>
        <w:rPr>
          <w:color w:val="221F1F"/>
          <w:sz w:val="20"/>
        </w:rPr>
        <w:t>Provide</w:t>
      </w:r>
      <w:r>
        <w:rPr>
          <w:color w:val="221F1F"/>
          <w:spacing w:val="-11"/>
          <w:sz w:val="20"/>
        </w:rPr>
        <w:t xml:space="preserve"> </w:t>
      </w:r>
      <w:r>
        <w:rPr>
          <w:color w:val="221F1F"/>
          <w:sz w:val="20"/>
        </w:rPr>
        <w:t>timely</w:t>
      </w:r>
      <w:r>
        <w:rPr>
          <w:color w:val="221F1F"/>
          <w:spacing w:val="-7"/>
          <w:sz w:val="20"/>
        </w:rPr>
        <w:t xml:space="preserve"> </w:t>
      </w:r>
      <w:r>
        <w:rPr>
          <w:color w:val="221F1F"/>
          <w:sz w:val="20"/>
        </w:rPr>
        <w:t>and</w:t>
      </w:r>
      <w:r>
        <w:rPr>
          <w:color w:val="221F1F"/>
          <w:spacing w:val="-9"/>
          <w:sz w:val="20"/>
        </w:rPr>
        <w:t xml:space="preserve"> </w:t>
      </w:r>
      <w:r>
        <w:rPr>
          <w:color w:val="221F1F"/>
          <w:sz w:val="20"/>
        </w:rPr>
        <w:t>complete</w:t>
      </w:r>
      <w:r>
        <w:rPr>
          <w:color w:val="221F1F"/>
          <w:spacing w:val="-8"/>
          <w:sz w:val="20"/>
        </w:rPr>
        <w:t xml:space="preserve"> </w:t>
      </w:r>
      <w:r>
        <w:rPr>
          <w:color w:val="221F1F"/>
          <w:sz w:val="20"/>
        </w:rPr>
        <w:t>responses</w:t>
      </w:r>
      <w:r>
        <w:rPr>
          <w:color w:val="221F1F"/>
          <w:spacing w:val="-10"/>
          <w:sz w:val="20"/>
        </w:rPr>
        <w:t xml:space="preserve"> </w:t>
      </w:r>
      <w:r>
        <w:rPr>
          <w:color w:val="221F1F"/>
          <w:sz w:val="20"/>
        </w:rPr>
        <w:t>to</w:t>
      </w:r>
      <w:r>
        <w:rPr>
          <w:color w:val="221F1F"/>
          <w:spacing w:val="-10"/>
          <w:sz w:val="20"/>
        </w:rPr>
        <w:t xml:space="preserve"> </w:t>
      </w:r>
      <w:r>
        <w:rPr>
          <w:color w:val="221F1F"/>
          <w:sz w:val="20"/>
        </w:rPr>
        <w:t>Government</w:t>
      </w:r>
      <w:r>
        <w:rPr>
          <w:color w:val="221F1F"/>
          <w:spacing w:val="-9"/>
          <w:sz w:val="20"/>
        </w:rPr>
        <w:t xml:space="preserve"> </w:t>
      </w:r>
      <w:r>
        <w:rPr>
          <w:color w:val="221F1F"/>
          <w:sz w:val="20"/>
        </w:rPr>
        <w:t>auditors'</w:t>
      </w:r>
      <w:r>
        <w:rPr>
          <w:color w:val="221F1F"/>
          <w:spacing w:val="-11"/>
          <w:sz w:val="20"/>
        </w:rPr>
        <w:t xml:space="preserve"> </w:t>
      </w:r>
      <w:r>
        <w:rPr>
          <w:color w:val="221F1F"/>
          <w:sz w:val="20"/>
        </w:rPr>
        <w:t>and</w:t>
      </w:r>
      <w:r>
        <w:rPr>
          <w:color w:val="221F1F"/>
          <w:spacing w:val="-9"/>
          <w:sz w:val="20"/>
        </w:rPr>
        <w:t xml:space="preserve"> </w:t>
      </w:r>
      <w:r>
        <w:rPr>
          <w:color w:val="221F1F"/>
          <w:sz w:val="20"/>
        </w:rPr>
        <w:t>investigators'</w:t>
      </w:r>
      <w:r>
        <w:rPr>
          <w:color w:val="221F1F"/>
          <w:spacing w:val="-11"/>
          <w:sz w:val="20"/>
        </w:rPr>
        <w:t xml:space="preserve"> </w:t>
      </w:r>
      <w:r>
        <w:rPr>
          <w:color w:val="221F1F"/>
          <w:sz w:val="20"/>
        </w:rPr>
        <w:t>requests</w:t>
      </w:r>
      <w:r>
        <w:rPr>
          <w:color w:val="221F1F"/>
          <w:spacing w:val="-6"/>
          <w:sz w:val="20"/>
        </w:rPr>
        <w:t xml:space="preserve"> </w:t>
      </w:r>
      <w:r>
        <w:rPr>
          <w:color w:val="221F1F"/>
          <w:sz w:val="20"/>
        </w:rPr>
        <w:t>for</w:t>
      </w:r>
      <w:r>
        <w:rPr>
          <w:color w:val="221F1F"/>
          <w:spacing w:val="-9"/>
          <w:sz w:val="20"/>
        </w:rPr>
        <w:t xml:space="preserve"> </w:t>
      </w:r>
      <w:proofErr w:type="gramStart"/>
      <w:r>
        <w:rPr>
          <w:color w:val="221F1F"/>
          <w:spacing w:val="-2"/>
          <w:sz w:val="20"/>
        </w:rPr>
        <w:t>documents;</w:t>
      </w:r>
      <w:proofErr w:type="gramEnd"/>
    </w:p>
    <w:p w14:paraId="7252B552" w14:textId="77777777" w:rsidR="00016C31" w:rsidRDefault="00016C31">
      <w:pPr>
        <w:pStyle w:val="BodyText"/>
        <w:spacing w:before="9"/>
        <w:rPr>
          <w:sz w:val="19"/>
        </w:rPr>
      </w:pPr>
    </w:p>
    <w:p w14:paraId="6A02ECCB" w14:textId="77777777" w:rsidR="00016C31" w:rsidRDefault="00900DE8">
      <w:pPr>
        <w:pStyle w:val="ListParagraph"/>
        <w:numPr>
          <w:ilvl w:val="0"/>
          <w:numId w:val="75"/>
        </w:numPr>
        <w:tabs>
          <w:tab w:val="left" w:pos="790"/>
          <w:tab w:val="left" w:pos="791"/>
        </w:tabs>
        <w:ind w:right="939" w:hanging="241"/>
        <w:jc w:val="left"/>
        <w:rPr>
          <w:sz w:val="20"/>
        </w:rPr>
      </w:pPr>
      <w:r>
        <w:pict w14:anchorId="704EF2D5">
          <v:rect id="docshape62" o:spid="_x0000_s1070" style="position:absolute;left:0;text-align:left;margin-left:59.5pt;margin-top:68.25pt;width:515pt;height:1.45pt;z-index:-18489856;mso-position-horizontal-relative:page" fillcolor="#0e233d" stroked="f">
            <w10:wrap anchorx="page"/>
          </v:rect>
        </w:pict>
      </w:r>
      <w:r w:rsidR="00632607">
        <w:rPr>
          <w:color w:val="221F1F"/>
          <w:sz w:val="20"/>
        </w:rPr>
        <w:t>Cooperate fully in providing reasonable access to its facilities and staff (both inside and outside the U.S.) to allow</w:t>
      </w:r>
      <w:r w:rsidR="00632607">
        <w:rPr>
          <w:color w:val="221F1F"/>
          <w:spacing w:val="-6"/>
          <w:sz w:val="20"/>
        </w:rPr>
        <w:t xml:space="preserve"> </w:t>
      </w:r>
      <w:r w:rsidR="00632607">
        <w:rPr>
          <w:color w:val="221F1F"/>
          <w:sz w:val="20"/>
        </w:rPr>
        <w:t>contracting</w:t>
      </w:r>
      <w:r w:rsidR="00632607">
        <w:rPr>
          <w:color w:val="221F1F"/>
          <w:spacing w:val="-4"/>
          <w:sz w:val="20"/>
        </w:rPr>
        <w:t xml:space="preserve"> </w:t>
      </w:r>
      <w:r w:rsidR="00632607">
        <w:rPr>
          <w:color w:val="221F1F"/>
          <w:sz w:val="20"/>
        </w:rPr>
        <w:t>agencies</w:t>
      </w:r>
      <w:r w:rsidR="00632607">
        <w:rPr>
          <w:color w:val="221F1F"/>
          <w:spacing w:val="-9"/>
          <w:sz w:val="20"/>
        </w:rPr>
        <w:t xml:space="preserve"> </w:t>
      </w:r>
      <w:r w:rsidR="00632607">
        <w:rPr>
          <w:color w:val="221F1F"/>
          <w:sz w:val="20"/>
        </w:rPr>
        <w:t>and</w:t>
      </w:r>
      <w:r w:rsidR="00632607">
        <w:rPr>
          <w:color w:val="221F1F"/>
          <w:spacing w:val="-5"/>
          <w:sz w:val="20"/>
        </w:rPr>
        <w:t xml:space="preserve"> </w:t>
      </w:r>
      <w:r w:rsidR="00632607">
        <w:rPr>
          <w:color w:val="221F1F"/>
          <w:sz w:val="20"/>
        </w:rPr>
        <w:t>other</w:t>
      </w:r>
      <w:r w:rsidR="00632607">
        <w:rPr>
          <w:color w:val="221F1F"/>
          <w:spacing w:val="-5"/>
          <w:sz w:val="20"/>
        </w:rPr>
        <w:t xml:space="preserve"> </w:t>
      </w:r>
      <w:r w:rsidR="00632607">
        <w:rPr>
          <w:color w:val="221F1F"/>
          <w:sz w:val="20"/>
        </w:rPr>
        <w:t>responsible</w:t>
      </w:r>
      <w:r w:rsidR="00632607">
        <w:rPr>
          <w:color w:val="221F1F"/>
          <w:spacing w:val="-5"/>
          <w:sz w:val="20"/>
        </w:rPr>
        <w:t xml:space="preserve"> </w:t>
      </w:r>
      <w:r w:rsidR="00632607">
        <w:rPr>
          <w:color w:val="221F1F"/>
          <w:sz w:val="20"/>
        </w:rPr>
        <w:t>Federal</w:t>
      </w:r>
      <w:r w:rsidR="00632607">
        <w:rPr>
          <w:color w:val="221F1F"/>
          <w:spacing w:val="-6"/>
          <w:sz w:val="20"/>
        </w:rPr>
        <w:t xml:space="preserve"> </w:t>
      </w:r>
      <w:r w:rsidR="00632607">
        <w:rPr>
          <w:color w:val="221F1F"/>
          <w:sz w:val="20"/>
        </w:rPr>
        <w:t>agencies</w:t>
      </w:r>
      <w:r w:rsidR="00632607">
        <w:rPr>
          <w:color w:val="221F1F"/>
          <w:spacing w:val="-6"/>
          <w:sz w:val="20"/>
        </w:rPr>
        <w:t xml:space="preserve"> </w:t>
      </w:r>
      <w:r w:rsidR="00632607">
        <w:rPr>
          <w:color w:val="221F1F"/>
          <w:sz w:val="20"/>
        </w:rPr>
        <w:t>to</w:t>
      </w:r>
      <w:r w:rsidR="00632607">
        <w:rPr>
          <w:color w:val="221F1F"/>
          <w:spacing w:val="-5"/>
          <w:sz w:val="20"/>
        </w:rPr>
        <w:t xml:space="preserve"> </w:t>
      </w:r>
      <w:r w:rsidR="00632607">
        <w:rPr>
          <w:color w:val="221F1F"/>
          <w:sz w:val="20"/>
        </w:rPr>
        <w:t>conduct</w:t>
      </w:r>
      <w:r w:rsidR="00632607">
        <w:rPr>
          <w:color w:val="221F1F"/>
          <w:spacing w:val="-6"/>
          <w:sz w:val="20"/>
        </w:rPr>
        <w:t xml:space="preserve"> </w:t>
      </w:r>
      <w:r w:rsidR="00632607">
        <w:rPr>
          <w:color w:val="221F1F"/>
          <w:sz w:val="20"/>
        </w:rPr>
        <w:t>audits,</w:t>
      </w:r>
      <w:r w:rsidR="00632607">
        <w:rPr>
          <w:color w:val="221F1F"/>
          <w:spacing w:val="-6"/>
          <w:sz w:val="20"/>
        </w:rPr>
        <w:t xml:space="preserve"> </w:t>
      </w:r>
      <w:r w:rsidR="00632607">
        <w:rPr>
          <w:color w:val="221F1F"/>
          <w:sz w:val="20"/>
        </w:rPr>
        <w:t>investigations,</w:t>
      </w:r>
      <w:r w:rsidR="00632607">
        <w:rPr>
          <w:color w:val="221F1F"/>
          <w:spacing w:val="-4"/>
          <w:sz w:val="20"/>
        </w:rPr>
        <w:t xml:space="preserve"> </w:t>
      </w:r>
      <w:r w:rsidR="00632607">
        <w:rPr>
          <w:color w:val="221F1F"/>
          <w:sz w:val="20"/>
        </w:rPr>
        <w:t>or</w:t>
      </w:r>
      <w:r w:rsidR="00632607">
        <w:rPr>
          <w:color w:val="221F1F"/>
          <w:spacing w:val="-6"/>
          <w:sz w:val="20"/>
        </w:rPr>
        <w:t xml:space="preserve"> </w:t>
      </w:r>
      <w:r w:rsidR="00632607">
        <w:rPr>
          <w:color w:val="221F1F"/>
          <w:sz w:val="20"/>
        </w:rPr>
        <w:t>other</w:t>
      </w:r>
      <w:r w:rsidR="00632607">
        <w:rPr>
          <w:color w:val="221F1F"/>
          <w:spacing w:val="-5"/>
          <w:sz w:val="20"/>
        </w:rPr>
        <w:t xml:space="preserve"> </w:t>
      </w:r>
      <w:r w:rsidR="00632607">
        <w:rPr>
          <w:color w:val="221F1F"/>
          <w:sz w:val="20"/>
        </w:rPr>
        <w:t>actions to</w:t>
      </w:r>
      <w:r w:rsidR="00632607">
        <w:rPr>
          <w:color w:val="221F1F"/>
          <w:spacing w:val="-4"/>
          <w:sz w:val="20"/>
        </w:rPr>
        <w:t xml:space="preserve"> </w:t>
      </w:r>
      <w:r w:rsidR="00632607">
        <w:rPr>
          <w:color w:val="221F1F"/>
          <w:sz w:val="20"/>
        </w:rPr>
        <w:t>ascertain</w:t>
      </w:r>
      <w:r w:rsidR="00632607">
        <w:rPr>
          <w:color w:val="221F1F"/>
          <w:spacing w:val="-4"/>
          <w:sz w:val="20"/>
        </w:rPr>
        <w:t xml:space="preserve"> </w:t>
      </w:r>
      <w:r w:rsidR="00632607">
        <w:rPr>
          <w:color w:val="221F1F"/>
          <w:sz w:val="20"/>
        </w:rPr>
        <w:t>compliance</w:t>
      </w:r>
      <w:r w:rsidR="00632607">
        <w:rPr>
          <w:color w:val="221F1F"/>
          <w:spacing w:val="-4"/>
          <w:sz w:val="20"/>
        </w:rPr>
        <w:t xml:space="preserve"> </w:t>
      </w:r>
      <w:r w:rsidR="00632607">
        <w:rPr>
          <w:color w:val="221F1F"/>
          <w:sz w:val="20"/>
        </w:rPr>
        <w:t>with</w:t>
      </w:r>
      <w:r w:rsidR="00632607">
        <w:rPr>
          <w:color w:val="221F1F"/>
          <w:spacing w:val="-4"/>
          <w:sz w:val="20"/>
        </w:rPr>
        <w:t xml:space="preserve"> </w:t>
      </w:r>
      <w:r w:rsidR="00632607">
        <w:rPr>
          <w:color w:val="221F1F"/>
          <w:sz w:val="20"/>
        </w:rPr>
        <w:t>the</w:t>
      </w:r>
      <w:r w:rsidR="00632607">
        <w:rPr>
          <w:color w:val="221F1F"/>
          <w:spacing w:val="-7"/>
          <w:sz w:val="20"/>
        </w:rPr>
        <w:t xml:space="preserve"> </w:t>
      </w:r>
      <w:r w:rsidR="00632607">
        <w:rPr>
          <w:color w:val="221F1F"/>
          <w:sz w:val="20"/>
        </w:rPr>
        <w:t>Trafficking</w:t>
      </w:r>
      <w:r w:rsidR="00632607">
        <w:rPr>
          <w:color w:val="221F1F"/>
          <w:spacing w:val="-3"/>
          <w:sz w:val="20"/>
        </w:rPr>
        <w:t xml:space="preserve"> </w:t>
      </w:r>
      <w:r w:rsidR="00632607">
        <w:rPr>
          <w:color w:val="221F1F"/>
          <w:sz w:val="20"/>
        </w:rPr>
        <w:t>Victims</w:t>
      </w:r>
      <w:r w:rsidR="00632607">
        <w:rPr>
          <w:color w:val="221F1F"/>
          <w:spacing w:val="-6"/>
          <w:sz w:val="20"/>
        </w:rPr>
        <w:t xml:space="preserve"> </w:t>
      </w:r>
      <w:r w:rsidR="00632607">
        <w:rPr>
          <w:color w:val="221F1F"/>
          <w:sz w:val="20"/>
        </w:rPr>
        <w:t>Protection</w:t>
      </w:r>
      <w:r w:rsidR="00632607">
        <w:rPr>
          <w:color w:val="221F1F"/>
          <w:spacing w:val="-4"/>
          <w:sz w:val="20"/>
        </w:rPr>
        <w:t xml:space="preserve"> </w:t>
      </w:r>
      <w:r w:rsidR="00632607">
        <w:rPr>
          <w:color w:val="221F1F"/>
          <w:sz w:val="20"/>
        </w:rPr>
        <w:t>Act</w:t>
      </w:r>
      <w:r w:rsidR="00632607">
        <w:rPr>
          <w:color w:val="221F1F"/>
          <w:spacing w:val="-5"/>
          <w:sz w:val="20"/>
        </w:rPr>
        <w:t xml:space="preserve"> </w:t>
      </w:r>
      <w:r w:rsidR="00632607">
        <w:rPr>
          <w:color w:val="221F1F"/>
          <w:sz w:val="20"/>
        </w:rPr>
        <w:t>of</w:t>
      </w:r>
      <w:r w:rsidR="00632607">
        <w:rPr>
          <w:color w:val="221F1F"/>
          <w:spacing w:val="-7"/>
          <w:sz w:val="20"/>
        </w:rPr>
        <w:t xml:space="preserve"> </w:t>
      </w:r>
      <w:r w:rsidR="00632607">
        <w:rPr>
          <w:color w:val="221F1F"/>
          <w:sz w:val="20"/>
        </w:rPr>
        <w:t>2000</w:t>
      </w:r>
      <w:r w:rsidR="00632607">
        <w:rPr>
          <w:color w:val="221F1F"/>
          <w:spacing w:val="-6"/>
          <w:sz w:val="20"/>
        </w:rPr>
        <w:t xml:space="preserve"> </w:t>
      </w:r>
      <w:r w:rsidR="00632607">
        <w:rPr>
          <w:color w:val="221F1F"/>
          <w:sz w:val="20"/>
        </w:rPr>
        <w:t>(22</w:t>
      </w:r>
      <w:r w:rsidR="00632607">
        <w:rPr>
          <w:color w:val="221F1F"/>
          <w:spacing w:val="-4"/>
          <w:sz w:val="20"/>
        </w:rPr>
        <w:t xml:space="preserve"> </w:t>
      </w:r>
      <w:r w:rsidR="00632607">
        <w:rPr>
          <w:color w:val="221F1F"/>
          <w:sz w:val="20"/>
        </w:rPr>
        <w:t>U.S.C.</w:t>
      </w:r>
      <w:r w:rsidR="00632607">
        <w:rPr>
          <w:color w:val="221F1F"/>
          <w:spacing w:val="-5"/>
          <w:sz w:val="20"/>
        </w:rPr>
        <w:t xml:space="preserve"> </w:t>
      </w:r>
      <w:r w:rsidR="00632607">
        <w:rPr>
          <w:color w:val="221F1F"/>
          <w:sz w:val="20"/>
        </w:rPr>
        <w:t>chapter</w:t>
      </w:r>
      <w:r w:rsidR="00632607">
        <w:rPr>
          <w:color w:val="221F1F"/>
          <w:spacing w:val="-4"/>
          <w:sz w:val="20"/>
        </w:rPr>
        <w:t xml:space="preserve"> </w:t>
      </w:r>
      <w:r w:rsidR="00632607">
        <w:rPr>
          <w:color w:val="221F1F"/>
          <w:sz w:val="20"/>
        </w:rPr>
        <w:t>78),</w:t>
      </w:r>
      <w:r w:rsidR="00632607">
        <w:rPr>
          <w:color w:val="221F1F"/>
          <w:spacing w:val="-4"/>
          <w:sz w:val="20"/>
        </w:rPr>
        <w:t xml:space="preserve"> </w:t>
      </w:r>
      <w:r w:rsidR="00632607">
        <w:rPr>
          <w:color w:val="221F1F"/>
          <w:sz w:val="20"/>
        </w:rPr>
        <w:t>E.O.</w:t>
      </w:r>
      <w:r w:rsidR="00632607">
        <w:rPr>
          <w:color w:val="221F1F"/>
          <w:spacing w:val="-4"/>
          <w:sz w:val="20"/>
        </w:rPr>
        <w:t xml:space="preserve"> </w:t>
      </w:r>
      <w:r w:rsidR="00632607">
        <w:rPr>
          <w:color w:val="221F1F"/>
          <w:sz w:val="20"/>
        </w:rPr>
        <w:t>13627,</w:t>
      </w:r>
      <w:r w:rsidR="00632607">
        <w:rPr>
          <w:color w:val="221F1F"/>
          <w:spacing w:val="-7"/>
          <w:sz w:val="20"/>
        </w:rPr>
        <w:t xml:space="preserve"> </w:t>
      </w:r>
      <w:r w:rsidR="00632607">
        <w:rPr>
          <w:color w:val="221F1F"/>
          <w:sz w:val="20"/>
        </w:rPr>
        <w:t>or any other applicable law or regulation establishing restrictions on trafficking in persons, the procurement of commercial sex acts, or the use of forced labor; and</w:t>
      </w:r>
    </w:p>
    <w:p w14:paraId="0D431811" w14:textId="77777777" w:rsidR="00016C31" w:rsidRDefault="00016C31">
      <w:pPr>
        <w:rPr>
          <w:sz w:val="20"/>
        </w:rPr>
        <w:sectPr w:rsidR="00016C31">
          <w:pgSz w:w="12240" w:h="15840"/>
          <w:pgMar w:top="1360" w:right="640" w:bottom="1060" w:left="1000" w:header="0" w:footer="801" w:gutter="0"/>
          <w:cols w:space="720"/>
        </w:sectPr>
      </w:pPr>
    </w:p>
    <w:p w14:paraId="61FF025D" w14:textId="77777777" w:rsidR="00016C31" w:rsidRDefault="00632607">
      <w:pPr>
        <w:pStyle w:val="ListParagraph"/>
        <w:numPr>
          <w:ilvl w:val="0"/>
          <w:numId w:val="75"/>
        </w:numPr>
        <w:tabs>
          <w:tab w:val="left" w:pos="779"/>
        </w:tabs>
        <w:spacing w:before="69"/>
        <w:ind w:right="883" w:hanging="241"/>
        <w:jc w:val="both"/>
        <w:rPr>
          <w:sz w:val="20"/>
        </w:rPr>
      </w:pPr>
      <w:r>
        <w:rPr>
          <w:color w:val="221F1F"/>
          <w:sz w:val="20"/>
        </w:rPr>
        <w:lastRenderedPageBreak/>
        <w:t>Protect</w:t>
      </w:r>
      <w:r>
        <w:rPr>
          <w:color w:val="221F1F"/>
          <w:spacing w:val="-5"/>
          <w:sz w:val="20"/>
        </w:rPr>
        <w:t xml:space="preserve"> </w:t>
      </w:r>
      <w:r>
        <w:rPr>
          <w:color w:val="221F1F"/>
          <w:sz w:val="20"/>
        </w:rPr>
        <w:t>all</w:t>
      </w:r>
      <w:r>
        <w:rPr>
          <w:color w:val="221F1F"/>
          <w:spacing w:val="-5"/>
          <w:sz w:val="20"/>
        </w:rPr>
        <w:t xml:space="preserve"> </w:t>
      </w:r>
      <w:r>
        <w:rPr>
          <w:color w:val="221F1F"/>
          <w:sz w:val="20"/>
        </w:rPr>
        <w:t>employees</w:t>
      </w:r>
      <w:r>
        <w:rPr>
          <w:color w:val="221F1F"/>
          <w:spacing w:val="-8"/>
          <w:sz w:val="20"/>
        </w:rPr>
        <w:t xml:space="preserve"> </w:t>
      </w:r>
      <w:r>
        <w:rPr>
          <w:color w:val="221F1F"/>
          <w:sz w:val="20"/>
        </w:rPr>
        <w:t>suspected</w:t>
      </w:r>
      <w:r>
        <w:rPr>
          <w:color w:val="221F1F"/>
          <w:spacing w:val="-4"/>
          <w:sz w:val="20"/>
        </w:rPr>
        <w:t xml:space="preserve"> </w:t>
      </w:r>
      <w:r>
        <w:rPr>
          <w:color w:val="221F1F"/>
          <w:sz w:val="20"/>
        </w:rPr>
        <w:t>of</w:t>
      </w:r>
      <w:r>
        <w:rPr>
          <w:color w:val="221F1F"/>
          <w:spacing w:val="-7"/>
          <w:sz w:val="20"/>
        </w:rPr>
        <w:t xml:space="preserve"> </w:t>
      </w:r>
      <w:r>
        <w:rPr>
          <w:color w:val="221F1F"/>
          <w:sz w:val="20"/>
        </w:rPr>
        <w:t>being</w:t>
      </w:r>
      <w:r>
        <w:rPr>
          <w:color w:val="221F1F"/>
          <w:spacing w:val="-4"/>
          <w:sz w:val="20"/>
        </w:rPr>
        <w:t xml:space="preserve"> </w:t>
      </w:r>
      <w:r>
        <w:rPr>
          <w:color w:val="221F1F"/>
          <w:sz w:val="20"/>
        </w:rPr>
        <w:t>victims</w:t>
      </w:r>
      <w:r>
        <w:rPr>
          <w:color w:val="221F1F"/>
          <w:spacing w:val="-6"/>
          <w:sz w:val="20"/>
        </w:rPr>
        <w:t xml:space="preserve"> </w:t>
      </w:r>
      <w:r>
        <w:rPr>
          <w:color w:val="221F1F"/>
          <w:sz w:val="20"/>
        </w:rPr>
        <w:t>of</w:t>
      </w:r>
      <w:r>
        <w:rPr>
          <w:color w:val="221F1F"/>
          <w:spacing w:val="-5"/>
          <w:sz w:val="20"/>
        </w:rPr>
        <w:t xml:space="preserve"> </w:t>
      </w:r>
      <w:r>
        <w:rPr>
          <w:color w:val="221F1F"/>
          <w:sz w:val="20"/>
        </w:rPr>
        <w:t>or</w:t>
      </w:r>
      <w:r>
        <w:rPr>
          <w:color w:val="221F1F"/>
          <w:spacing w:val="-5"/>
          <w:sz w:val="20"/>
        </w:rPr>
        <w:t xml:space="preserve"> </w:t>
      </w:r>
      <w:r>
        <w:rPr>
          <w:color w:val="221F1F"/>
          <w:sz w:val="20"/>
        </w:rPr>
        <w:t>witnesses</w:t>
      </w:r>
      <w:r>
        <w:rPr>
          <w:color w:val="221F1F"/>
          <w:spacing w:val="-5"/>
          <w:sz w:val="20"/>
        </w:rPr>
        <w:t xml:space="preserve"> </w:t>
      </w:r>
      <w:r>
        <w:rPr>
          <w:color w:val="221F1F"/>
          <w:sz w:val="20"/>
        </w:rPr>
        <w:t>to</w:t>
      </w:r>
      <w:r>
        <w:rPr>
          <w:color w:val="221F1F"/>
          <w:spacing w:val="-4"/>
          <w:sz w:val="20"/>
        </w:rPr>
        <w:t xml:space="preserve"> </w:t>
      </w:r>
      <w:r>
        <w:rPr>
          <w:color w:val="221F1F"/>
          <w:sz w:val="20"/>
        </w:rPr>
        <w:t>prohibited</w:t>
      </w:r>
      <w:r>
        <w:rPr>
          <w:color w:val="221F1F"/>
          <w:spacing w:val="-4"/>
          <w:sz w:val="20"/>
        </w:rPr>
        <w:t xml:space="preserve"> </w:t>
      </w:r>
      <w:r>
        <w:rPr>
          <w:color w:val="221F1F"/>
          <w:sz w:val="20"/>
        </w:rPr>
        <w:t>activities,</w:t>
      </w:r>
      <w:r>
        <w:rPr>
          <w:color w:val="221F1F"/>
          <w:spacing w:val="-5"/>
          <w:sz w:val="20"/>
        </w:rPr>
        <w:t xml:space="preserve"> </w:t>
      </w:r>
      <w:r>
        <w:rPr>
          <w:color w:val="221F1F"/>
          <w:sz w:val="20"/>
        </w:rPr>
        <w:t>prior</w:t>
      </w:r>
      <w:r>
        <w:rPr>
          <w:color w:val="221F1F"/>
          <w:spacing w:val="-4"/>
          <w:sz w:val="20"/>
        </w:rPr>
        <w:t xml:space="preserve"> </w:t>
      </w:r>
      <w:r>
        <w:rPr>
          <w:color w:val="221F1F"/>
          <w:sz w:val="20"/>
        </w:rPr>
        <w:t>to</w:t>
      </w:r>
      <w:r>
        <w:rPr>
          <w:color w:val="221F1F"/>
          <w:spacing w:val="-4"/>
          <w:sz w:val="20"/>
        </w:rPr>
        <w:t xml:space="preserve"> </w:t>
      </w:r>
      <w:r>
        <w:rPr>
          <w:color w:val="221F1F"/>
          <w:sz w:val="20"/>
        </w:rPr>
        <w:t>returning</w:t>
      </w:r>
      <w:r>
        <w:rPr>
          <w:color w:val="221F1F"/>
          <w:spacing w:val="-4"/>
          <w:sz w:val="20"/>
        </w:rPr>
        <w:t xml:space="preserve"> </w:t>
      </w:r>
      <w:r>
        <w:rPr>
          <w:color w:val="221F1F"/>
          <w:sz w:val="20"/>
        </w:rPr>
        <w:t>to</w:t>
      </w:r>
      <w:r>
        <w:rPr>
          <w:color w:val="221F1F"/>
          <w:spacing w:val="-4"/>
          <w:sz w:val="20"/>
        </w:rPr>
        <w:t xml:space="preserve"> </w:t>
      </w:r>
      <w:r>
        <w:rPr>
          <w:color w:val="221F1F"/>
          <w:sz w:val="20"/>
        </w:rPr>
        <w:t>the country</w:t>
      </w:r>
      <w:r>
        <w:rPr>
          <w:color w:val="221F1F"/>
          <w:spacing w:val="-2"/>
          <w:sz w:val="20"/>
        </w:rPr>
        <w:t xml:space="preserve"> </w:t>
      </w:r>
      <w:r>
        <w:rPr>
          <w:color w:val="221F1F"/>
          <w:sz w:val="20"/>
        </w:rPr>
        <w:t>from which the</w:t>
      </w:r>
      <w:r>
        <w:rPr>
          <w:color w:val="221F1F"/>
          <w:spacing w:val="-3"/>
          <w:sz w:val="20"/>
        </w:rPr>
        <w:t xml:space="preserve"> </w:t>
      </w:r>
      <w:r>
        <w:rPr>
          <w:color w:val="221F1F"/>
          <w:sz w:val="20"/>
        </w:rPr>
        <w:t>employee</w:t>
      </w:r>
      <w:r>
        <w:rPr>
          <w:color w:val="221F1F"/>
          <w:spacing w:val="-1"/>
          <w:sz w:val="20"/>
        </w:rPr>
        <w:t xml:space="preserve"> </w:t>
      </w:r>
      <w:r>
        <w:rPr>
          <w:color w:val="221F1F"/>
          <w:sz w:val="20"/>
        </w:rPr>
        <w:t>was</w:t>
      </w:r>
      <w:r>
        <w:rPr>
          <w:color w:val="221F1F"/>
          <w:spacing w:val="-2"/>
          <w:sz w:val="20"/>
        </w:rPr>
        <w:t xml:space="preserve"> </w:t>
      </w:r>
      <w:proofErr w:type="gramStart"/>
      <w:r>
        <w:rPr>
          <w:color w:val="221F1F"/>
          <w:sz w:val="20"/>
        </w:rPr>
        <w:t>recruited,</w:t>
      </w:r>
      <w:r>
        <w:rPr>
          <w:color w:val="221F1F"/>
          <w:spacing w:val="-1"/>
          <w:sz w:val="20"/>
        </w:rPr>
        <w:t xml:space="preserve"> </w:t>
      </w:r>
      <w:r>
        <w:rPr>
          <w:color w:val="221F1F"/>
          <w:sz w:val="20"/>
        </w:rPr>
        <w:t>and</w:t>
      </w:r>
      <w:proofErr w:type="gramEnd"/>
      <w:r>
        <w:rPr>
          <w:color w:val="221F1F"/>
          <w:sz w:val="20"/>
        </w:rPr>
        <w:t xml:space="preserve"> shall</w:t>
      </w:r>
      <w:r>
        <w:rPr>
          <w:color w:val="221F1F"/>
          <w:spacing w:val="-1"/>
          <w:sz w:val="20"/>
        </w:rPr>
        <w:t xml:space="preserve"> </w:t>
      </w:r>
      <w:r>
        <w:rPr>
          <w:color w:val="221F1F"/>
          <w:sz w:val="20"/>
        </w:rPr>
        <w:t>not</w:t>
      </w:r>
      <w:r>
        <w:rPr>
          <w:color w:val="221F1F"/>
          <w:spacing w:val="-2"/>
          <w:sz w:val="20"/>
        </w:rPr>
        <w:t xml:space="preserve"> </w:t>
      </w:r>
      <w:r>
        <w:rPr>
          <w:color w:val="221F1F"/>
          <w:sz w:val="20"/>
        </w:rPr>
        <w:t>prevent</w:t>
      </w:r>
      <w:r>
        <w:rPr>
          <w:color w:val="221F1F"/>
          <w:spacing w:val="-2"/>
          <w:sz w:val="20"/>
        </w:rPr>
        <w:t xml:space="preserve"> </w:t>
      </w:r>
      <w:r>
        <w:rPr>
          <w:color w:val="221F1F"/>
          <w:sz w:val="20"/>
        </w:rPr>
        <w:t>or</w:t>
      </w:r>
      <w:r>
        <w:rPr>
          <w:color w:val="221F1F"/>
          <w:spacing w:val="-3"/>
          <w:sz w:val="20"/>
        </w:rPr>
        <w:t xml:space="preserve"> </w:t>
      </w:r>
      <w:r>
        <w:rPr>
          <w:color w:val="221F1F"/>
          <w:sz w:val="20"/>
        </w:rPr>
        <w:t>hinder</w:t>
      </w:r>
      <w:r>
        <w:rPr>
          <w:color w:val="221F1F"/>
          <w:spacing w:val="-2"/>
          <w:sz w:val="20"/>
        </w:rPr>
        <w:t xml:space="preserve"> </w:t>
      </w:r>
      <w:r>
        <w:rPr>
          <w:color w:val="221F1F"/>
          <w:sz w:val="20"/>
        </w:rPr>
        <w:t>the</w:t>
      </w:r>
      <w:r>
        <w:rPr>
          <w:color w:val="221F1F"/>
          <w:spacing w:val="-1"/>
          <w:sz w:val="20"/>
        </w:rPr>
        <w:t xml:space="preserve"> </w:t>
      </w:r>
      <w:r>
        <w:rPr>
          <w:color w:val="221F1F"/>
          <w:sz w:val="20"/>
        </w:rPr>
        <w:t>ability</w:t>
      </w:r>
      <w:r>
        <w:rPr>
          <w:color w:val="221F1F"/>
          <w:spacing w:val="-2"/>
          <w:sz w:val="20"/>
        </w:rPr>
        <w:t xml:space="preserve"> </w:t>
      </w:r>
      <w:r>
        <w:rPr>
          <w:color w:val="221F1F"/>
          <w:sz w:val="20"/>
        </w:rPr>
        <w:t>of</w:t>
      </w:r>
      <w:r>
        <w:rPr>
          <w:color w:val="221F1F"/>
          <w:spacing w:val="-1"/>
          <w:sz w:val="20"/>
        </w:rPr>
        <w:t xml:space="preserve"> </w:t>
      </w:r>
      <w:r>
        <w:rPr>
          <w:color w:val="221F1F"/>
          <w:sz w:val="20"/>
        </w:rPr>
        <w:t>these</w:t>
      </w:r>
      <w:r>
        <w:rPr>
          <w:color w:val="221F1F"/>
          <w:spacing w:val="-1"/>
          <w:sz w:val="20"/>
        </w:rPr>
        <w:t xml:space="preserve"> </w:t>
      </w:r>
      <w:r>
        <w:rPr>
          <w:color w:val="221F1F"/>
          <w:sz w:val="20"/>
        </w:rPr>
        <w:t>employees</w:t>
      </w:r>
      <w:r>
        <w:rPr>
          <w:color w:val="221F1F"/>
          <w:spacing w:val="-2"/>
          <w:sz w:val="20"/>
        </w:rPr>
        <w:t xml:space="preserve"> </w:t>
      </w:r>
      <w:r>
        <w:rPr>
          <w:color w:val="221F1F"/>
          <w:sz w:val="20"/>
        </w:rPr>
        <w:t>from cooperating fully with Government authorities.</w:t>
      </w:r>
    </w:p>
    <w:p w14:paraId="0F0AA0D9" w14:textId="77777777" w:rsidR="00016C31" w:rsidRDefault="00016C31">
      <w:pPr>
        <w:pStyle w:val="BodyText"/>
        <w:spacing w:before="1"/>
      </w:pPr>
    </w:p>
    <w:p w14:paraId="25C9705D" w14:textId="77777777" w:rsidR="00016C31" w:rsidRDefault="00632607">
      <w:pPr>
        <w:pStyle w:val="ListParagraph"/>
        <w:numPr>
          <w:ilvl w:val="1"/>
          <w:numId w:val="81"/>
        </w:numPr>
        <w:tabs>
          <w:tab w:val="left" w:pos="439"/>
        </w:tabs>
        <w:ind w:left="438" w:right="1533" w:hanging="287"/>
        <w:jc w:val="left"/>
        <w:rPr>
          <w:sz w:val="20"/>
        </w:rPr>
      </w:pPr>
      <w:r>
        <w:rPr>
          <w:color w:val="221F1F"/>
          <w:sz w:val="20"/>
        </w:rPr>
        <w:t>The</w:t>
      </w:r>
      <w:r>
        <w:rPr>
          <w:color w:val="221F1F"/>
          <w:spacing w:val="-5"/>
          <w:sz w:val="20"/>
        </w:rPr>
        <w:t xml:space="preserve"> </w:t>
      </w:r>
      <w:r>
        <w:rPr>
          <w:color w:val="221F1F"/>
          <w:sz w:val="20"/>
        </w:rPr>
        <w:t>requirement</w:t>
      </w:r>
      <w:r>
        <w:rPr>
          <w:color w:val="221F1F"/>
          <w:spacing w:val="-8"/>
          <w:sz w:val="20"/>
        </w:rPr>
        <w:t xml:space="preserve"> </w:t>
      </w:r>
      <w:r>
        <w:rPr>
          <w:color w:val="221F1F"/>
          <w:sz w:val="20"/>
        </w:rPr>
        <w:t>for</w:t>
      </w:r>
      <w:r>
        <w:rPr>
          <w:color w:val="221F1F"/>
          <w:spacing w:val="-7"/>
          <w:sz w:val="20"/>
        </w:rPr>
        <w:t xml:space="preserve"> </w:t>
      </w:r>
      <w:r>
        <w:rPr>
          <w:color w:val="221F1F"/>
          <w:sz w:val="20"/>
        </w:rPr>
        <w:t>full</w:t>
      </w:r>
      <w:r>
        <w:rPr>
          <w:color w:val="221F1F"/>
          <w:spacing w:val="-8"/>
          <w:sz w:val="20"/>
        </w:rPr>
        <w:t xml:space="preserve"> </w:t>
      </w:r>
      <w:r>
        <w:rPr>
          <w:color w:val="221F1F"/>
          <w:sz w:val="20"/>
        </w:rPr>
        <w:t>cooperation</w:t>
      </w:r>
      <w:r>
        <w:rPr>
          <w:color w:val="221F1F"/>
          <w:spacing w:val="-3"/>
          <w:sz w:val="20"/>
        </w:rPr>
        <w:t xml:space="preserve"> </w:t>
      </w:r>
      <w:r>
        <w:rPr>
          <w:color w:val="221F1F"/>
          <w:sz w:val="20"/>
        </w:rPr>
        <w:t>does</w:t>
      </w:r>
      <w:r>
        <w:rPr>
          <w:color w:val="221F1F"/>
          <w:spacing w:val="-5"/>
          <w:sz w:val="20"/>
        </w:rPr>
        <w:t xml:space="preserve"> </w:t>
      </w:r>
      <w:r>
        <w:rPr>
          <w:color w:val="221F1F"/>
          <w:sz w:val="20"/>
        </w:rPr>
        <w:t>not</w:t>
      </w:r>
      <w:r>
        <w:rPr>
          <w:color w:val="221F1F"/>
          <w:spacing w:val="-5"/>
          <w:sz w:val="20"/>
        </w:rPr>
        <w:t xml:space="preserve"> </w:t>
      </w:r>
      <w:r>
        <w:rPr>
          <w:color w:val="221F1F"/>
          <w:sz w:val="20"/>
        </w:rPr>
        <w:t>foreclose</w:t>
      </w:r>
      <w:r>
        <w:rPr>
          <w:color w:val="221F1F"/>
          <w:spacing w:val="-6"/>
          <w:sz w:val="20"/>
        </w:rPr>
        <w:t xml:space="preserve"> </w:t>
      </w:r>
      <w:r>
        <w:rPr>
          <w:color w:val="221F1F"/>
          <w:sz w:val="20"/>
        </w:rPr>
        <w:t>any</w:t>
      </w:r>
      <w:r>
        <w:rPr>
          <w:color w:val="221F1F"/>
          <w:spacing w:val="-9"/>
          <w:sz w:val="20"/>
        </w:rPr>
        <w:t xml:space="preserve"> </w:t>
      </w:r>
      <w:r>
        <w:rPr>
          <w:color w:val="221F1F"/>
          <w:sz w:val="20"/>
        </w:rPr>
        <w:t>Contractor</w:t>
      </w:r>
      <w:r>
        <w:rPr>
          <w:color w:val="221F1F"/>
          <w:spacing w:val="-3"/>
          <w:sz w:val="20"/>
        </w:rPr>
        <w:t xml:space="preserve"> </w:t>
      </w:r>
      <w:r>
        <w:rPr>
          <w:color w:val="221F1F"/>
          <w:sz w:val="20"/>
        </w:rPr>
        <w:t>rights</w:t>
      </w:r>
      <w:r>
        <w:rPr>
          <w:color w:val="221F1F"/>
          <w:spacing w:val="-6"/>
          <w:sz w:val="20"/>
        </w:rPr>
        <w:t xml:space="preserve"> </w:t>
      </w:r>
      <w:r>
        <w:rPr>
          <w:color w:val="221F1F"/>
          <w:sz w:val="20"/>
        </w:rPr>
        <w:t>arising</w:t>
      </w:r>
      <w:r>
        <w:rPr>
          <w:color w:val="221F1F"/>
          <w:spacing w:val="-4"/>
          <w:sz w:val="20"/>
        </w:rPr>
        <w:t xml:space="preserve"> </w:t>
      </w:r>
      <w:r>
        <w:rPr>
          <w:color w:val="221F1F"/>
          <w:sz w:val="20"/>
        </w:rPr>
        <w:t>in</w:t>
      </w:r>
      <w:r>
        <w:rPr>
          <w:color w:val="221F1F"/>
          <w:spacing w:val="-4"/>
          <w:sz w:val="20"/>
        </w:rPr>
        <w:t xml:space="preserve"> </w:t>
      </w:r>
      <w:r>
        <w:rPr>
          <w:color w:val="221F1F"/>
          <w:sz w:val="20"/>
        </w:rPr>
        <w:t>law,</w:t>
      </w:r>
      <w:r>
        <w:rPr>
          <w:color w:val="221F1F"/>
          <w:spacing w:val="-5"/>
          <w:sz w:val="20"/>
        </w:rPr>
        <w:t xml:space="preserve"> </w:t>
      </w:r>
      <w:r>
        <w:rPr>
          <w:color w:val="221F1F"/>
          <w:sz w:val="20"/>
        </w:rPr>
        <w:t>the</w:t>
      </w:r>
      <w:r>
        <w:rPr>
          <w:color w:val="221F1F"/>
          <w:spacing w:val="-5"/>
          <w:sz w:val="20"/>
        </w:rPr>
        <w:t xml:space="preserve"> </w:t>
      </w:r>
      <w:r>
        <w:rPr>
          <w:color w:val="221F1F"/>
          <w:sz w:val="20"/>
        </w:rPr>
        <w:t>FAR,</w:t>
      </w:r>
      <w:r>
        <w:rPr>
          <w:color w:val="221F1F"/>
          <w:spacing w:val="-4"/>
          <w:sz w:val="20"/>
        </w:rPr>
        <w:t xml:space="preserve"> </w:t>
      </w:r>
      <w:r>
        <w:rPr>
          <w:color w:val="221F1F"/>
          <w:sz w:val="20"/>
        </w:rPr>
        <w:t>or</w:t>
      </w:r>
      <w:r>
        <w:rPr>
          <w:color w:val="221F1F"/>
          <w:spacing w:val="-5"/>
          <w:sz w:val="20"/>
        </w:rPr>
        <w:t xml:space="preserve"> </w:t>
      </w:r>
      <w:r>
        <w:rPr>
          <w:color w:val="221F1F"/>
          <w:sz w:val="20"/>
        </w:rPr>
        <w:t>the terms of the contract. It does not—</w:t>
      </w:r>
    </w:p>
    <w:p w14:paraId="3BE856DC" w14:textId="77777777" w:rsidR="00016C31" w:rsidRDefault="00016C31">
      <w:pPr>
        <w:pStyle w:val="BodyText"/>
        <w:spacing w:before="10"/>
        <w:rPr>
          <w:sz w:val="19"/>
        </w:rPr>
      </w:pPr>
    </w:p>
    <w:p w14:paraId="5B58FCCD" w14:textId="77777777" w:rsidR="00016C31" w:rsidRDefault="00632607">
      <w:pPr>
        <w:pStyle w:val="ListParagraph"/>
        <w:numPr>
          <w:ilvl w:val="2"/>
          <w:numId w:val="81"/>
        </w:numPr>
        <w:tabs>
          <w:tab w:val="left" w:pos="439"/>
        </w:tabs>
        <w:spacing w:before="1"/>
        <w:ind w:right="1532"/>
        <w:rPr>
          <w:sz w:val="20"/>
        </w:rPr>
      </w:pPr>
      <w:r>
        <w:rPr>
          <w:color w:val="221F1F"/>
          <w:sz w:val="20"/>
        </w:rPr>
        <w:t>Require</w:t>
      </w:r>
      <w:r>
        <w:rPr>
          <w:color w:val="221F1F"/>
          <w:spacing w:val="-7"/>
          <w:sz w:val="20"/>
        </w:rPr>
        <w:t xml:space="preserve"> </w:t>
      </w:r>
      <w:r>
        <w:rPr>
          <w:color w:val="221F1F"/>
          <w:sz w:val="20"/>
        </w:rPr>
        <w:t>the</w:t>
      </w:r>
      <w:r>
        <w:rPr>
          <w:color w:val="221F1F"/>
          <w:spacing w:val="-7"/>
          <w:sz w:val="20"/>
        </w:rPr>
        <w:t xml:space="preserve"> </w:t>
      </w:r>
      <w:r>
        <w:rPr>
          <w:color w:val="221F1F"/>
          <w:sz w:val="20"/>
        </w:rPr>
        <w:t>Contractor</w:t>
      </w:r>
      <w:r>
        <w:rPr>
          <w:color w:val="221F1F"/>
          <w:spacing w:val="-4"/>
          <w:sz w:val="20"/>
        </w:rPr>
        <w:t xml:space="preserve"> </w:t>
      </w:r>
      <w:r>
        <w:rPr>
          <w:color w:val="221F1F"/>
          <w:sz w:val="20"/>
        </w:rPr>
        <w:t>to</w:t>
      </w:r>
      <w:r>
        <w:rPr>
          <w:color w:val="221F1F"/>
          <w:spacing w:val="-4"/>
          <w:sz w:val="20"/>
        </w:rPr>
        <w:t xml:space="preserve"> </w:t>
      </w:r>
      <w:r>
        <w:rPr>
          <w:color w:val="221F1F"/>
          <w:sz w:val="20"/>
        </w:rPr>
        <w:t>waive</w:t>
      </w:r>
      <w:r>
        <w:rPr>
          <w:color w:val="221F1F"/>
          <w:spacing w:val="-4"/>
          <w:sz w:val="20"/>
        </w:rPr>
        <w:t xml:space="preserve"> </w:t>
      </w:r>
      <w:r>
        <w:rPr>
          <w:color w:val="221F1F"/>
          <w:sz w:val="20"/>
        </w:rPr>
        <w:t>its</w:t>
      </w:r>
      <w:r>
        <w:rPr>
          <w:color w:val="221F1F"/>
          <w:spacing w:val="-6"/>
          <w:sz w:val="20"/>
        </w:rPr>
        <w:t xml:space="preserve"> </w:t>
      </w:r>
      <w:r>
        <w:rPr>
          <w:color w:val="221F1F"/>
          <w:sz w:val="20"/>
        </w:rPr>
        <w:t>attorney-client</w:t>
      </w:r>
      <w:r>
        <w:rPr>
          <w:color w:val="221F1F"/>
          <w:spacing w:val="-5"/>
          <w:sz w:val="20"/>
        </w:rPr>
        <w:t xml:space="preserve"> </w:t>
      </w:r>
      <w:r>
        <w:rPr>
          <w:color w:val="221F1F"/>
          <w:sz w:val="20"/>
        </w:rPr>
        <w:t>privilege</w:t>
      </w:r>
      <w:r>
        <w:rPr>
          <w:color w:val="221F1F"/>
          <w:spacing w:val="-7"/>
          <w:sz w:val="20"/>
        </w:rPr>
        <w:t xml:space="preserve"> </w:t>
      </w:r>
      <w:r>
        <w:rPr>
          <w:color w:val="221F1F"/>
          <w:sz w:val="20"/>
        </w:rPr>
        <w:t>or</w:t>
      </w:r>
      <w:r>
        <w:rPr>
          <w:color w:val="221F1F"/>
          <w:spacing w:val="-5"/>
          <w:sz w:val="20"/>
        </w:rPr>
        <w:t xml:space="preserve"> </w:t>
      </w:r>
      <w:r>
        <w:rPr>
          <w:color w:val="221F1F"/>
          <w:sz w:val="20"/>
        </w:rPr>
        <w:t>the</w:t>
      </w:r>
      <w:r>
        <w:rPr>
          <w:color w:val="221F1F"/>
          <w:spacing w:val="-7"/>
          <w:sz w:val="20"/>
        </w:rPr>
        <w:t xml:space="preserve"> </w:t>
      </w:r>
      <w:r>
        <w:rPr>
          <w:color w:val="221F1F"/>
          <w:sz w:val="20"/>
        </w:rPr>
        <w:t>protections</w:t>
      </w:r>
      <w:r>
        <w:rPr>
          <w:color w:val="221F1F"/>
          <w:spacing w:val="-5"/>
          <w:sz w:val="20"/>
        </w:rPr>
        <w:t xml:space="preserve"> </w:t>
      </w:r>
      <w:r>
        <w:rPr>
          <w:color w:val="221F1F"/>
          <w:sz w:val="20"/>
        </w:rPr>
        <w:t>afforded</w:t>
      </w:r>
      <w:r>
        <w:rPr>
          <w:color w:val="221F1F"/>
          <w:spacing w:val="-4"/>
          <w:sz w:val="20"/>
        </w:rPr>
        <w:t xml:space="preserve"> </w:t>
      </w:r>
      <w:r>
        <w:rPr>
          <w:color w:val="221F1F"/>
          <w:sz w:val="20"/>
        </w:rPr>
        <w:t>by</w:t>
      </w:r>
      <w:r>
        <w:rPr>
          <w:color w:val="221F1F"/>
          <w:spacing w:val="-7"/>
          <w:sz w:val="20"/>
        </w:rPr>
        <w:t xml:space="preserve"> </w:t>
      </w:r>
      <w:r>
        <w:rPr>
          <w:color w:val="221F1F"/>
          <w:sz w:val="20"/>
        </w:rPr>
        <w:t>the</w:t>
      </w:r>
      <w:r>
        <w:rPr>
          <w:color w:val="221F1F"/>
          <w:spacing w:val="-5"/>
          <w:sz w:val="20"/>
        </w:rPr>
        <w:t xml:space="preserve"> </w:t>
      </w:r>
      <w:r>
        <w:rPr>
          <w:color w:val="221F1F"/>
          <w:sz w:val="20"/>
        </w:rPr>
        <w:t>attorney</w:t>
      </w:r>
      <w:r>
        <w:rPr>
          <w:color w:val="221F1F"/>
          <w:spacing w:val="-5"/>
          <w:sz w:val="20"/>
        </w:rPr>
        <w:t xml:space="preserve"> </w:t>
      </w:r>
      <w:r>
        <w:rPr>
          <w:color w:val="221F1F"/>
          <w:sz w:val="20"/>
        </w:rPr>
        <w:t xml:space="preserve">work product </w:t>
      </w:r>
      <w:proofErr w:type="gramStart"/>
      <w:r>
        <w:rPr>
          <w:color w:val="221F1F"/>
          <w:sz w:val="20"/>
        </w:rPr>
        <w:t>doctrine;</w:t>
      </w:r>
      <w:proofErr w:type="gramEnd"/>
    </w:p>
    <w:p w14:paraId="7FE73E3A" w14:textId="77777777" w:rsidR="00016C31" w:rsidRDefault="00016C31">
      <w:pPr>
        <w:pStyle w:val="BodyText"/>
        <w:spacing w:before="1"/>
      </w:pPr>
    </w:p>
    <w:p w14:paraId="654B3DA4" w14:textId="77777777" w:rsidR="00016C31" w:rsidRDefault="00632607">
      <w:pPr>
        <w:pStyle w:val="ListParagraph"/>
        <w:numPr>
          <w:ilvl w:val="2"/>
          <w:numId w:val="81"/>
        </w:numPr>
        <w:tabs>
          <w:tab w:val="left" w:pos="735"/>
          <w:tab w:val="left" w:pos="736"/>
        </w:tabs>
        <w:ind w:right="993"/>
        <w:rPr>
          <w:sz w:val="20"/>
        </w:rPr>
      </w:pPr>
      <w:r>
        <w:rPr>
          <w:color w:val="221F1F"/>
          <w:sz w:val="20"/>
        </w:rPr>
        <w:t>Require</w:t>
      </w:r>
      <w:r>
        <w:rPr>
          <w:color w:val="221F1F"/>
          <w:spacing w:val="-6"/>
          <w:sz w:val="20"/>
        </w:rPr>
        <w:t xml:space="preserve"> </w:t>
      </w:r>
      <w:r>
        <w:rPr>
          <w:color w:val="221F1F"/>
          <w:sz w:val="20"/>
        </w:rPr>
        <w:t>any</w:t>
      </w:r>
      <w:r>
        <w:rPr>
          <w:color w:val="221F1F"/>
          <w:spacing w:val="-6"/>
          <w:sz w:val="20"/>
        </w:rPr>
        <w:t xml:space="preserve"> </w:t>
      </w:r>
      <w:r>
        <w:rPr>
          <w:color w:val="221F1F"/>
          <w:sz w:val="20"/>
        </w:rPr>
        <w:t>officer,</w:t>
      </w:r>
      <w:r>
        <w:rPr>
          <w:color w:val="221F1F"/>
          <w:spacing w:val="-6"/>
          <w:sz w:val="20"/>
        </w:rPr>
        <w:t xml:space="preserve"> </w:t>
      </w:r>
      <w:r>
        <w:rPr>
          <w:color w:val="221F1F"/>
          <w:sz w:val="20"/>
        </w:rPr>
        <w:t>director,</w:t>
      </w:r>
      <w:r>
        <w:rPr>
          <w:color w:val="221F1F"/>
          <w:spacing w:val="-7"/>
          <w:sz w:val="20"/>
        </w:rPr>
        <w:t xml:space="preserve"> </w:t>
      </w:r>
      <w:r>
        <w:rPr>
          <w:color w:val="221F1F"/>
          <w:sz w:val="20"/>
        </w:rPr>
        <w:t>owner,</w:t>
      </w:r>
      <w:r>
        <w:rPr>
          <w:color w:val="221F1F"/>
          <w:spacing w:val="-6"/>
          <w:sz w:val="20"/>
        </w:rPr>
        <w:t xml:space="preserve"> </w:t>
      </w:r>
      <w:r>
        <w:rPr>
          <w:color w:val="221F1F"/>
          <w:sz w:val="20"/>
        </w:rPr>
        <w:t>employee,</w:t>
      </w:r>
      <w:r>
        <w:rPr>
          <w:color w:val="221F1F"/>
          <w:spacing w:val="-6"/>
          <w:sz w:val="20"/>
        </w:rPr>
        <w:t xml:space="preserve"> </w:t>
      </w:r>
      <w:r>
        <w:rPr>
          <w:color w:val="221F1F"/>
          <w:sz w:val="20"/>
        </w:rPr>
        <w:t>or</w:t>
      </w:r>
      <w:r>
        <w:rPr>
          <w:color w:val="221F1F"/>
          <w:spacing w:val="-4"/>
          <w:sz w:val="20"/>
        </w:rPr>
        <w:t xml:space="preserve"> </w:t>
      </w:r>
      <w:r>
        <w:rPr>
          <w:color w:val="221F1F"/>
          <w:sz w:val="20"/>
        </w:rPr>
        <w:t>agent</w:t>
      </w:r>
      <w:r>
        <w:rPr>
          <w:color w:val="221F1F"/>
          <w:spacing w:val="-7"/>
          <w:sz w:val="20"/>
        </w:rPr>
        <w:t xml:space="preserve"> </w:t>
      </w:r>
      <w:r>
        <w:rPr>
          <w:color w:val="221F1F"/>
          <w:sz w:val="20"/>
        </w:rPr>
        <w:t>of</w:t>
      </w:r>
      <w:r>
        <w:rPr>
          <w:color w:val="221F1F"/>
          <w:spacing w:val="-4"/>
          <w:sz w:val="20"/>
        </w:rPr>
        <w:t xml:space="preserve"> </w:t>
      </w:r>
      <w:r>
        <w:rPr>
          <w:color w:val="221F1F"/>
          <w:sz w:val="20"/>
        </w:rPr>
        <w:t>the</w:t>
      </w:r>
      <w:r>
        <w:rPr>
          <w:color w:val="221F1F"/>
          <w:spacing w:val="-3"/>
          <w:sz w:val="20"/>
        </w:rPr>
        <w:t xml:space="preserve"> </w:t>
      </w:r>
      <w:r>
        <w:rPr>
          <w:color w:val="221F1F"/>
          <w:sz w:val="20"/>
        </w:rPr>
        <w:t>Contractor,</w:t>
      </w:r>
      <w:r>
        <w:rPr>
          <w:color w:val="221F1F"/>
          <w:spacing w:val="-3"/>
          <w:sz w:val="20"/>
        </w:rPr>
        <w:t xml:space="preserve"> </w:t>
      </w:r>
      <w:r>
        <w:rPr>
          <w:color w:val="221F1F"/>
          <w:sz w:val="20"/>
        </w:rPr>
        <w:t>including</w:t>
      </w:r>
      <w:r>
        <w:rPr>
          <w:color w:val="221F1F"/>
          <w:spacing w:val="-5"/>
          <w:sz w:val="20"/>
        </w:rPr>
        <w:t xml:space="preserve"> </w:t>
      </w:r>
      <w:r>
        <w:rPr>
          <w:color w:val="221F1F"/>
          <w:sz w:val="20"/>
        </w:rPr>
        <w:t>a</w:t>
      </w:r>
      <w:r>
        <w:rPr>
          <w:color w:val="221F1F"/>
          <w:spacing w:val="-4"/>
          <w:sz w:val="20"/>
        </w:rPr>
        <w:t xml:space="preserve"> </w:t>
      </w:r>
      <w:r>
        <w:rPr>
          <w:color w:val="221F1F"/>
          <w:sz w:val="20"/>
        </w:rPr>
        <w:t>sole</w:t>
      </w:r>
      <w:r>
        <w:rPr>
          <w:color w:val="221F1F"/>
          <w:spacing w:val="-9"/>
          <w:sz w:val="20"/>
        </w:rPr>
        <w:t xml:space="preserve"> </w:t>
      </w:r>
      <w:r>
        <w:rPr>
          <w:color w:val="221F1F"/>
          <w:sz w:val="20"/>
        </w:rPr>
        <w:t>proprietor,</w:t>
      </w:r>
      <w:r>
        <w:rPr>
          <w:color w:val="221F1F"/>
          <w:spacing w:val="-2"/>
          <w:sz w:val="20"/>
        </w:rPr>
        <w:t xml:space="preserve"> </w:t>
      </w:r>
      <w:r>
        <w:rPr>
          <w:color w:val="221F1F"/>
          <w:sz w:val="20"/>
        </w:rPr>
        <w:t>to</w:t>
      </w:r>
      <w:r>
        <w:rPr>
          <w:color w:val="221F1F"/>
          <w:spacing w:val="-6"/>
          <w:sz w:val="20"/>
        </w:rPr>
        <w:t xml:space="preserve"> </w:t>
      </w:r>
      <w:r>
        <w:rPr>
          <w:color w:val="221F1F"/>
          <w:sz w:val="20"/>
        </w:rPr>
        <w:t>waive</w:t>
      </w:r>
      <w:r>
        <w:rPr>
          <w:color w:val="221F1F"/>
          <w:spacing w:val="-2"/>
          <w:sz w:val="20"/>
        </w:rPr>
        <w:t xml:space="preserve"> </w:t>
      </w:r>
      <w:r>
        <w:rPr>
          <w:color w:val="221F1F"/>
          <w:sz w:val="20"/>
        </w:rPr>
        <w:t>his or her attorney client privilege or Fifth Amendment rights; or</w:t>
      </w:r>
    </w:p>
    <w:p w14:paraId="12889F1D" w14:textId="77777777" w:rsidR="00016C31" w:rsidRDefault="00016C31">
      <w:pPr>
        <w:pStyle w:val="BodyText"/>
        <w:spacing w:before="10"/>
        <w:rPr>
          <w:sz w:val="19"/>
        </w:rPr>
      </w:pPr>
    </w:p>
    <w:p w14:paraId="1E4CC98B" w14:textId="77777777" w:rsidR="00016C31" w:rsidRDefault="00632607">
      <w:pPr>
        <w:pStyle w:val="ListParagraph"/>
        <w:numPr>
          <w:ilvl w:val="0"/>
          <w:numId w:val="74"/>
        </w:numPr>
        <w:tabs>
          <w:tab w:val="left" w:pos="789"/>
        </w:tabs>
        <w:ind w:left="788" w:hanging="351"/>
        <w:jc w:val="left"/>
        <w:rPr>
          <w:sz w:val="20"/>
        </w:rPr>
      </w:pPr>
      <w:r>
        <w:rPr>
          <w:color w:val="221F1F"/>
          <w:sz w:val="20"/>
        </w:rPr>
        <w:t>Restrict</w:t>
      </w:r>
      <w:r>
        <w:rPr>
          <w:color w:val="221F1F"/>
          <w:spacing w:val="-13"/>
          <w:sz w:val="20"/>
        </w:rPr>
        <w:t xml:space="preserve"> </w:t>
      </w:r>
      <w:r>
        <w:rPr>
          <w:color w:val="221F1F"/>
          <w:sz w:val="20"/>
        </w:rPr>
        <w:t>the</w:t>
      </w:r>
      <w:r>
        <w:rPr>
          <w:color w:val="221F1F"/>
          <w:spacing w:val="-12"/>
          <w:sz w:val="20"/>
        </w:rPr>
        <w:t xml:space="preserve"> </w:t>
      </w:r>
      <w:r>
        <w:rPr>
          <w:color w:val="221F1F"/>
          <w:sz w:val="20"/>
        </w:rPr>
        <w:t>Contractor</w:t>
      </w:r>
      <w:r>
        <w:rPr>
          <w:color w:val="221F1F"/>
          <w:spacing w:val="-12"/>
          <w:sz w:val="20"/>
        </w:rPr>
        <w:t xml:space="preserve"> </w:t>
      </w:r>
      <w:r>
        <w:rPr>
          <w:color w:val="221F1F"/>
          <w:spacing w:val="-4"/>
          <w:sz w:val="20"/>
        </w:rPr>
        <w:t>from—</w:t>
      </w:r>
    </w:p>
    <w:p w14:paraId="02DCA135" w14:textId="77777777" w:rsidR="00016C31" w:rsidRDefault="00016C31">
      <w:pPr>
        <w:pStyle w:val="BodyText"/>
        <w:spacing w:before="1"/>
      </w:pPr>
    </w:p>
    <w:p w14:paraId="65211B35" w14:textId="77777777" w:rsidR="00016C31" w:rsidRDefault="00632607">
      <w:pPr>
        <w:pStyle w:val="ListParagraph"/>
        <w:numPr>
          <w:ilvl w:val="1"/>
          <w:numId w:val="74"/>
        </w:numPr>
        <w:tabs>
          <w:tab w:val="left" w:pos="767"/>
        </w:tabs>
        <w:spacing w:before="1"/>
        <w:rPr>
          <w:sz w:val="20"/>
        </w:rPr>
      </w:pPr>
      <w:r>
        <w:rPr>
          <w:color w:val="221F1F"/>
          <w:spacing w:val="-2"/>
          <w:sz w:val="20"/>
        </w:rPr>
        <w:t>Conducting</w:t>
      </w:r>
      <w:r>
        <w:rPr>
          <w:color w:val="221F1F"/>
          <w:spacing w:val="3"/>
          <w:sz w:val="20"/>
        </w:rPr>
        <w:t xml:space="preserve"> </w:t>
      </w:r>
      <w:r>
        <w:rPr>
          <w:color w:val="221F1F"/>
          <w:spacing w:val="-2"/>
          <w:sz w:val="20"/>
        </w:rPr>
        <w:t>an</w:t>
      </w:r>
      <w:r>
        <w:rPr>
          <w:color w:val="221F1F"/>
          <w:spacing w:val="3"/>
          <w:sz w:val="20"/>
        </w:rPr>
        <w:t xml:space="preserve"> </w:t>
      </w:r>
      <w:r>
        <w:rPr>
          <w:color w:val="221F1F"/>
          <w:spacing w:val="-2"/>
          <w:sz w:val="20"/>
        </w:rPr>
        <w:t>internal</w:t>
      </w:r>
      <w:r>
        <w:rPr>
          <w:color w:val="221F1F"/>
          <w:spacing w:val="2"/>
          <w:sz w:val="20"/>
        </w:rPr>
        <w:t xml:space="preserve"> </w:t>
      </w:r>
      <w:r>
        <w:rPr>
          <w:color w:val="221F1F"/>
          <w:spacing w:val="-2"/>
          <w:sz w:val="20"/>
        </w:rPr>
        <w:t>investigation;</w:t>
      </w:r>
      <w:r>
        <w:rPr>
          <w:color w:val="221F1F"/>
          <w:spacing w:val="5"/>
          <w:sz w:val="20"/>
        </w:rPr>
        <w:t xml:space="preserve"> </w:t>
      </w:r>
      <w:r>
        <w:rPr>
          <w:color w:val="221F1F"/>
          <w:spacing w:val="-5"/>
          <w:sz w:val="20"/>
        </w:rPr>
        <w:t>or</w:t>
      </w:r>
    </w:p>
    <w:p w14:paraId="421DBFDC" w14:textId="77777777" w:rsidR="00016C31" w:rsidRDefault="00016C31">
      <w:pPr>
        <w:pStyle w:val="BodyText"/>
        <w:spacing w:before="9"/>
        <w:rPr>
          <w:sz w:val="19"/>
        </w:rPr>
      </w:pPr>
    </w:p>
    <w:p w14:paraId="0A563238" w14:textId="77777777" w:rsidR="00016C31" w:rsidRDefault="00632607">
      <w:pPr>
        <w:pStyle w:val="ListParagraph"/>
        <w:numPr>
          <w:ilvl w:val="1"/>
          <w:numId w:val="74"/>
        </w:numPr>
        <w:tabs>
          <w:tab w:val="left" w:pos="755"/>
        </w:tabs>
        <w:spacing w:before="1"/>
        <w:ind w:left="754" w:hanging="317"/>
        <w:rPr>
          <w:sz w:val="20"/>
        </w:rPr>
      </w:pPr>
      <w:r>
        <w:rPr>
          <w:color w:val="221F1F"/>
          <w:sz w:val="20"/>
        </w:rPr>
        <w:t>Defending</w:t>
      </w:r>
      <w:r>
        <w:rPr>
          <w:color w:val="221F1F"/>
          <w:spacing w:val="-9"/>
          <w:sz w:val="20"/>
        </w:rPr>
        <w:t xml:space="preserve"> </w:t>
      </w:r>
      <w:r>
        <w:rPr>
          <w:color w:val="221F1F"/>
          <w:sz w:val="20"/>
        </w:rPr>
        <w:t>a</w:t>
      </w:r>
      <w:r>
        <w:rPr>
          <w:color w:val="221F1F"/>
          <w:spacing w:val="-7"/>
          <w:sz w:val="20"/>
        </w:rPr>
        <w:t xml:space="preserve"> </w:t>
      </w:r>
      <w:r>
        <w:rPr>
          <w:color w:val="221F1F"/>
          <w:sz w:val="20"/>
        </w:rPr>
        <w:t>proceeding</w:t>
      </w:r>
      <w:r>
        <w:rPr>
          <w:color w:val="221F1F"/>
          <w:spacing w:val="-6"/>
          <w:sz w:val="20"/>
        </w:rPr>
        <w:t xml:space="preserve"> </w:t>
      </w:r>
      <w:r>
        <w:rPr>
          <w:color w:val="221F1F"/>
          <w:sz w:val="20"/>
        </w:rPr>
        <w:t>or</w:t>
      </w:r>
      <w:r>
        <w:rPr>
          <w:color w:val="221F1F"/>
          <w:spacing w:val="-7"/>
          <w:sz w:val="20"/>
        </w:rPr>
        <w:t xml:space="preserve"> </w:t>
      </w:r>
      <w:r>
        <w:rPr>
          <w:color w:val="221F1F"/>
          <w:sz w:val="20"/>
        </w:rPr>
        <w:t>dispute</w:t>
      </w:r>
      <w:r>
        <w:rPr>
          <w:color w:val="221F1F"/>
          <w:spacing w:val="-6"/>
          <w:sz w:val="20"/>
        </w:rPr>
        <w:t xml:space="preserve"> </w:t>
      </w:r>
      <w:r>
        <w:rPr>
          <w:color w:val="221F1F"/>
          <w:sz w:val="20"/>
        </w:rPr>
        <w:t>arising</w:t>
      </w:r>
      <w:r>
        <w:rPr>
          <w:color w:val="221F1F"/>
          <w:spacing w:val="-6"/>
          <w:sz w:val="20"/>
        </w:rPr>
        <w:t xml:space="preserve"> </w:t>
      </w:r>
      <w:r>
        <w:rPr>
          <w:color w:val="221F1F"/>
          <w:sz w:val="20"/>
        </w:rPr>
        <w:t>under</w:t>
      </w:r>
      <w:r>
        <w:rPr>
          <w:color w:val="221F1F"/>
          <w:spacing w:val="-5"/>
          <w:sz w:val="20"/>
        </w:rPr>
        <w:t xml:space="preserve"> </w:t>
      </w:r>
      <w:r>
        <w:rPr>
          <w:color w:val="221F1F"/>
          <w:sz w:val="20"/>
        </w:rPr>
        <w:t>the</w:t>
      </w:r>
      <w:r>
        <w:rPr>
          <w:color w:val="221F1F"/>
          <w:spacing w:val="-6"/>
          <w:sz w:val="20"/>
        </w:rPr>
        <w:t xml:space="preserve"> </w:t>
      </w:r>
      <w:r>
        <w:rPr>
          <w:color w:val="221F1F"/>
          <w:sz w:val="20"/>
        </w:rPr>
        <w:t>contract</w:t>
      </w:r>
      <w:r>
        <w:rPr>
          <w:color w:val="221F1F"/>
          <w:spacing w:val="-8"/>
          <w:sz w:val="20"/>
        </w:rPr>
        <w:t xml:space="preserve"> </w:t>
      </w:r>
      <w:r>
        <w:rPr>
          <w:color w:val="221F1F"/>
          <w:sz w:val="20"/>
        </w:rPr>
        <w:t>or</w:t>
      </w:r>
      <w:r>
        <w:rPr>
          <w:color w:val="221F1F"/>
          <w:spacing w:val="-8"/>
          <w:sz w:val="20"/>
        </w:rPr>
        <w:t xml:space="preserve"> </w:t>
      </w:r>
      <w:r>
        <w:rPr>
          <w:color w:val="221F1F"/>
          <w:sz w:val="20"/>
        </w:rPr>
        <w:t>related</w:t>
      </w:r>
      <w:r>
        <w:rPr>
          <w:color w:val="221F1F"/>
          <w:spacing w:val="-5"/>
          <w:sz w:val="20"/>
        </w:rPr>
        <w:t xml:space="preserve"> </w:t>
      </w:r>
      <w:r>
        <w:rPr>
          <w:color w:val="221F1F"/>
          <w:sz w:val="20"/>
        </w:rPr>
        <w:t>to</w:t>
      </w:r>
      <w:r>
        <w:rPr>
          <w:color w:val="221F1F"/>
          <w:spacing w:val="-8"/>
          <w:sz w:val="20"/>
        </w:rPr>
        <w:t xml:space="preserve"> </w:t>
      </w:r>
      <w:r>
        <w:rPr>
          <w:color w:val="221F1F"/>
          <w:sz w:val="20"/>
        </w:rPr>
        <w:t>a</w:t>
      </w:r>
      <w:r>
        <w:rPr>
          <w:color w:val="221F1F"/>
          <w:spacing w:val="-7"/>
          <w:sz w:val="20"/>
        </w:rPr>
        <w:t xml:space="preserve"> </w:t>
      </w:r>
      <w:r>
        <w:rPr>
          <w:color w:val="221F1F"/>
          <w:sz w:val="20"/>
        </w:rPr>
        <w:t>potential</w:t>
      </w:r>
      <w:r>
        <w:rPr>
          <w:color w:val="221F1F"/>
          <w:spacing w:val="-6"/>
          <w:sz w:val="20"/>
        </w:rPr>
        <w:t xml:space="preserve"> </w:t>
      </w:r>
      <w:r>
        <w:rPr>
          <w:color w:val="221F1F"/>
          <w:sz w:val="20"/>
        </w:rPr>
        <w:t>or</w:t>
      </w:r>
      <w:r>
        <w:rPr>
          <w:color w:val="221F1F"/>
          <w:spacing w:val="-6"/>
          <w:sz w:val="20"/>
        </w:rPr>
        <w:t xml:space="preserve"> </w:t>
      </w:r>
      <w:r>
        <w:rPr>
          <w:color w:val="221F1F"/>
          <w:sz w:val="20"/>
        </w:rPr>
        <w:t>disclosed</w:t>
      </w:r>
      <w:r>
        <w:rPr>
          <w:color w:val="221F1F"/>
          <w:spacing w:val="-3"/>
          <w:sz w:val="20"/>
        </w:rPr>
        <w:t xml:space="preserve"> </w:t>
      </w:r>
      <w:r>
        <w:rPr>
          <w:color w:val="221F1F"/>
          <w:spacing w:val="-2"/>
          <w:sz w:val="20"/>
        </w:rPr>
        <w:t>violation.</w:t>
      </w:r>
    </w:p>
    <w:p w14:paraId="27D132E9" w14:textId="77777777" w:rsidR="00016C31" w:rsidRDefault="00016C31">
      <w:pPr>
        <w:pStyle w:val="BodyText"/>
      </w:pPr>
    </w:p>
    <w:p w14:paraId="1F9AE0B3" w14:textId="77777777" w:rsidR="00016C31" w:rsidRDefault="00632607">
      <w:pPr>
        <w:pStyle w:val="ListParagraph"/>
        <w:numPr>
          <w:ilvl w:val="0"/>
          <w:numId w:val="81"/>
        </w:numPr>
        <w:tabs>
          <w:tab w:val="left" w:pos="724"/>
        </w:tabs>
        <w:ind w:left="723" w:hanging="286"/>
        <w:jc w:val="left"/>
        <w:rPr>
          <w:sz w:val="20"/>
        </w:rPr>
      </w:pPr>
      <w:r>
        <w:rPr>
          <w:i/>
          <w:color w:val="221F1F"/>
          <w:spacing w:val="-2"/>
          <w:sz w:val="20"/>
        </w:rPr>
        <w:t>Compliance</w:t>
      </w:r>
      <w:r>
        <w:rPr>
          <w:i/>
          <w:color w:val="221F1F"/>
          <w:spacing w:val="4"/>
          <w:sz w:val="20"/>
        </w:rPr>
        <w:t xml:space="preserve"> </w:t>
      </w:r>
      <w:r>
        <w:rPr>
          <w:i/>
          <w:color w:val="221F1F"/>
          <w:spacing w:val="-4"/>
          <w:sz w:val="20"/>
        </w:rPr>
        <w:t>plan</w:t>
      </w:r>
      <w:r>
        <w:rPr>
          <w:color w:val="221F1F"/>
          <w:spacing w:val="-4"/>
          <w:sz w:val="20"/>
        </w:rPr>
        <w:t>.</w:t>
      </w:r>
    </w:p>
    <w:p w14:paraId="13AAF485" w14:textId="77777777" w:rsidR="00016C31" w:rsidRDefault="00016C31">
      <w:pPr>
        <w:pStyle w:val="BodyText"/>
        <w:spacing w:before="1"/>
      </w:pPr>
    </w:p>
    <w:p w14:paraId="20733C5A" w14:textId="77777777" w:rsidR="00016C31" w:rsidRDefault="00632607">
      <w:pPr>
        <w:pStyle w:val="ListParagraph"/>
        <w:numPr>
          <w:ilvl w:val="1"/>
          <w:numId w:val="81"/>
        </w:numPr>
        <w:tabs>
          <w:tab w:val="left" w:pos="722"/>
        </w:tabs>
        <w:ind w:left="721" w:hanging="284"/>
        <w:jc w:val="left"/>
        <w:rPr>
          <w:sz w:val="20"/>
        </w:rPr>
      </w:pPr>
      <w:r>
        <w:rPr>
          <w:color w:val="221F1F"/>
          <w:sz w:val="20"/>
        </w:rPr>
        <w:t>This</w:t>
      </w:r>
      <w:r>
        <w:rPr>
          <w:color w:val="221F1F"/>
          <w:spacing w:val="-12"/>
          <w:sz w:val="20"/>
        </w:rPr>
        <w:t xml:space="preserve"> </w:t>
      </w:r>
      <w:r>
        <w:rPr>
          <w:color w:val="221F1F"/>
          <w:sz w:val="20"/>
        </w:rPr>
        <w:t>paragraph</w:t>
      </w:r>
      <w:r>
        <w:rPr>
          <w:color w:val="221F1F"/>
          <w:spacing w:val="-6"/>
          <w:sz w:val="20"/>
        </w:rPr>
        <w:t xml:space="preserve"> </w:t>
      </w:r>
      <w:r>
        <w:rPr>
          <w:color w:val="221F1F"/>
          <w:sz w:val="20"/>
        </w:rPr>
        <w:t>(h)</w:t>
      </w:r>
      <w:r>
        <w:rPr>
          <w:color w:val="221F1F"/>
          <w:spacing w:val="-8"/>
          <w:sz w:val="20"/>
        </w:rPr>
        <w:t xml:space="preserve"> </w:t>
      </w:r>
      <w:r>
        <w:rPr>
          <w:color w:val="221F1F"/>
          <w:sz w:val="20"/>
        </w:rPr>
        <w:t>applies</w:t>
      </w:r>
      <w:r>
        <w:rPr>
          <w:color w:val="221F1F"/>
          <w:spacing w:val="-7"/>
          <w:sz w:val="20"/>
        </w:rPr>
        <w:t xml:space="preserve"> </w:t>
      </w:r>
      <w:r>
        <w:rPr>
          <w:color w:val="221F1F"/>
          <w:sz w:val="20"/>
        </w:rPr>
        <w:t>to</w:t>
      </w:r>
      <w:r>
        <w:rPr>
          <w:color w:val="221F1F"/>
          <w:spacing w:val="-5"/>
          <w:sz w:val="20"/>
        </w:rPr>
        <w:t xml:space="preserve"> </w:t>
      </w:r>
      <w:r>
        <w:rPr>
          <w:color w:val="221F1F"/>
          <w:sz w:val="20"/>
        </w:rPr>
        <w:t>any</w:t>
      </w:r>
      <w:r>
        <w:rPr>
          <w:color w:val="221F1F"/>
          <w:spacing w:val="-7"/>
          <w:sz w:val="20"/>
        </w:rPr>
        <w:t xml:space="preserve"> </w:t>
      </w:r>
      <w:r>
        <w:rPr>
          <w:color w:val="221F1F"/>
          <w:sz w:val="20"/>
        </w:rPr>
        <w:t>portion</w:t>
      </w:r>
      <w:r>
        <w:rPr>
          <w:color w:val="221F1F"/>
          <w:spacing w:val="-5"/>
          <w:sz w:val="20"/>
        </w:rPr>
        <w:t xml:space="preserve"> </w:t>
      </w:r>
      <w:r>
        <w:rPr>
          <w:color w:val="221F1F"/>
          <w:sz w:val="20"/>
        </w:rPr>
        <w:t>of</w:t>
      </w:r>
      <w:r>
        <w:rPr>
          <w:color w:val="221F1F"/>
          <w:spacing w:val="-8"/>
          <w:sz w:val="20"/>
        </w:rPr>
        <w:t xml:space="preserve"> </w:t>
      </w:r>
      <w:r>
        <w:rPr>
          <w:color w:val="221F1F"/>
          <w:sz w:val="20"/>
        </w:rPr>
        <w:t>the</w:t>
      </w:r>
      <w:r>
        <w:rPr>
          <w:color w:val="221F1F"/>
          <w:spacing w:val="-7"/>
          <w:sz w:val="20"/>
        </w:rPr>
        <w:t xml:space="preserve"> </w:t>
      </w:r>
      <w:r>
        <w:rPr>
          <w:color w:val="221F1F"/>
          <w:sz w:val="20"/>
        </w:rPr>
        <w:t>contract</w:t>
      </w:r>
      <w:r>
        <w:rPr>
          <w:color w:val="221F1F"/>
          <w:spacing w:val="-8"/>
          <w:sz w:val="20"/>
        </w:rPr>
        <w:t xml:space="preserve"> </w:t>
      </w:r>
      <w:r>
        <w:rPr>
          <w:color w:val="221F1F"/>
          <w:spacing w:val="-4"/>
          <w:sz w:val="20"/>
        </w:rPr>
        <w:t>that—</w:t>
      </w:r>
    </w:p>
    <w:p w14:paraId="7FDF1EB6" w14:textId="77777777" w:rsidR="00016C31" w:rsidRDefault="00016C31">
      <w:pPr>
        <w:pStyle w:val="BodyText"/>
        <w:spacing w:before="10"/>
        <w:rPr>
          <w:sz w:val="19"/>
        </w:rPr>
      </w:pPr>
    </w:p>
    <w:p w14:paraId="2DAA1A0A" w14:textId="77777777" w:rsidR="00016C31" w:rsidRDefault="00632607">
      <w:pPr>
        <w:pStyle w:val="ListParagraph"/>
        <w:numPr>
          <w:ilvl w:val="0"/>
          <w:numId w:val="81"/>
        </w:numPr>
        <w:tabs>
          <w:tab w:val="left" w:pos="439"/>
        </w:tabs>
        <w:ind w:left="438" w:right="1617" w:hanging="239"/>
        <w:jc w:val="left"/>
        <w:rPr>
          <w:sz w:val="20"/>
        </w:rPr>
      </w:pPr>
      <w:r>
        <w:rPr>
          <w:color w:val="221F1F"/>
          <w:sz w:val="20"/>
        </w:rPr>
        <w:t>Is</w:t>
      </w:r>
      <w:r>
        <w:rPr>
          <w:color w:val="221F1F"/>
          <w:spacing w:val="-9"/>
          <w:sz w:val="20"/>
        </w:rPr>
        <w:t xml:space="preserve"> </w:t>
      </w:r>
      <w:r>
        <w:rPr>
          <w:color w:val="221F1F"/>
          <w:sz w:val="20"/>
        </w:rPr>
        <w:t>for</w:t>
      </w:r>
      <w:r>
        <w:rPr>
          <w:color w:val="221F1F"/>
          <w:spacing w:val="-8"/>
          <w:sz w:val="20"/>
        </w:rPr>
        <w:t xml:space="preserve"> </w:t>
      </w:r>
      <w:r>
        <w:rPr>
          <w:color w:val="221F1F"/>
          <w:sz w:val="20"/>
        </w:rPr>
        <w:t>supplies,</w:t>
      </w:r>
      <w:r>
        <w:rPr>
          <w:color w:val="221F1F"/>
          <w:spacing w:val="-8"/>
          <w:sz w:val="20"/>
        </w:rPr>
        <w:t xml:space="preserve"> </w:t>
      </w:r>
      <w:r>
        <w:rPr>
          <w:color w:val="221F1F"/>
          <w:sz w:val="20"/>
        </w:rPr>
        <w:t>other</w:t>
      </w:r>
      <w:r>
        <w:rPr>
          <w:color w:val="221F1F"/>
          <w:spacing w:val="-7"/>
          <w:sz w:val="20"/>
        </w:rPr>
        <w:t xml:space="preserve"> </w:t>
      </w:r>
      <w:r>
        <w:rPr>
          <w:color w:val="221F1F"/>
          <w:sz w:val="20"/>
        </w:rPr>
        <w:t>than</w:t>
      </w:r>
      <w:r>
        <w:rPr>
          <w:color w:val="221F1F"/>
          <w:spacing w:val="-7"/>
          <w:sz w:val="20"/>
        </w:rPr>
        <w:t xml:space="preserve"> </w:t>
      </w:r>
      <w:r>
        <w:rPr>
          <w:color w:val="221F1F"/>
          <w:sz w:val="20"/>
        </w:rPr>
        <w:t>commercially</w:t>
      </w:r>
      <w:r>
        <w:rPr>
          <w:color w:val="221F1F"/>
          <w:spacing w:val="-4"/>
          <w:sz w:val="20"/>
        </w:rPr>
        <w:t xml:space="preserve"> </w:t>
      </w:r>
      <w:r>
        <w:rPr>
          <w:color w:val="221F1F"/>
          <w:sz w:val="20"/>
        </w:rPr>
        <w:t>available</w:t>
      </w:r>
      <w:r>
        <w:rPr>
          <w:color w:val="221F1F"/>
          <w:spacing w:val="-8"/>
          <w:sz w:val="20"/>
        </w:rPr>
        <w:t xml:space="preserve"> </w:t>
      </w:r>
      <w:r>
        <w:rPr>
          <w:color w:val="221F1F"/>
          <w:sz w:val="20"/>
        </w:rPr>
        <w:t>off-the-shelf</w:t>
      </w:r>
      <w:r>
        <w:rPr>
          <w:color w:val="221F1F"/>
          <w:spacing w:val="-6"/>
          <w:sz w:val="20"/>
        </w:rPr>
        <w:t xml:space="preserve"> </w:t>
      </w:r>
      <w:r>
        <w:rPr>
          <w:color w:val="221F1F"/>
          <w:sz w:val="20"/>
        </w:rPr>
        <w:t>items,</w:t>
      </w:r>
      <w:r>
        <w:rPr>
          <w:color w:val="221F1F"/>
          <w:spacing w:val="-5"/>
          <w:sz w:val="20"/>
        </w:rPr>
        <w:t xml:space="preserve"> </w:t>
      </w:r>
      <w:r>
        <w:rPr>
          <w:color w:val="221F1F"/>
          <w:sz w:val="20"/>
        </w:rPr>
        <w:t>acquired</w:t>
      </w:r>
      <w:r>
        <w:rPr>
          <w:color w:val="221F1F"/>
          <w:spacing w:val="-4"/>
          <w:sz w:val="20"/>
        </w:rPr>
        <w:t xml:space="preserve"> </w:t>
      </w:r>
      <w:r>
        <w:rPr>
          <w:color w:val="221F1F"/>
          <w:sz w:val="20"/>
        </w:rPr>
        <w:t>outside</w:t>
      </w:r>
      <w:r>
        <w:rPr>
          <w:color w:val="221F1F"/>
          <w:spacing w:val="-8"/>
          <w:sz w:val="20"/>
        </w:rPr>
        <w:t xml:space="preserve"> </w:t>
      </w:r>
      <w:r>
        <w:rPr>
          <w:color w:val="221F1F"/>
          <w:sz w:val="20"/>
        </w:rPr>
        <w:t>the</w:t>
      </w:r>
      <w:r>
        <w:rPr>
          <w:color w:val="221F1F"/>
          <w:spacing w:val="-8"/>
          <w:sz w:val="20"/>
        </w:rPr>
        <w:t xml:space="preserve"> </w:t>
      </w:r>
      <w:r>
        <w:rPr>
          <w:color w:val="221F1F"/>
          <w:sz w:val="20"/>
        </w:rPr>
        <w:t>United</w:t>
      </w:r>
      <w:r>
        <w:rPr>
          <w:color w:val="221F1F"/>
          <w:spacing w:val="-7"/>
          <w:sz w:val="20"/>
        </w:rPr>
        <w:t xml:space="preserve"> </w:t>
      </w:r>
      <w:r>
        <w:rPr>
          <w:color w:val="221F1F"/>
          <w:sz w:val="20"/>
        </w:rPr>
        <w:t>States,</w:t>
      </w:r>
      <w:r>
        <w:rPr>
          <w:color w:val="221F1F"/>
          <w:spacing w:val="-8"/>
          <w:sz w:val="20"/>
        </w:rPr>
        <w:t xml:space="preserve"> </w:t>
      </w:r>
      <w:r>
        <w:rPr>
          <w:color w:val="221F1F"/>
          <w:sz w:val="20"/>
        </w:rPr>
        <w:t>or services to be performed outside the United States; and</w:t>
      </w:r>
    </w:p>
    <w:p w14:paraId="71B5B717" w14:textId="77777777" w:rsidR="00016C31" w:rsidRDefault="00016C31">
      <w:pPr>
        <w:pStyle w:val="BodyText"/>
        <w:spacing w:before="1"/>
      </w:pPr>
    </w:p>
    <w:p w14:paraId="633DD5CE" w14:textId="77777777" w:rsidR="00016C31" w:rsidRDefault="00632607">
      <w:pPr>
        <w:pStyle w:val="BodyText"/>
        <w:ind w:left="438"/>
      </w:pPr>
      <w:r>
        <w:rPr>
          <w:color w:val="221F1F"/>
        </w:rPr>
        <w:t>(ii)</w:t>
      </w:r>
      <w:r>
        <w:rPr>
          <w:color w:val="221F1F"/>
          <w:spacing w:val="-2"/>
        </w:rPr>
        <w:t xml:space="preserve"> </w:t>
      </w:r>
      <w:r>
        <w:rPr>
          <w:color w:val="221F1F"/>
        </w:rPr>
        <w:t>Has</w:t>
      </w:r>
      <w:r>
        <w:rPr>
          <w:color w:val="221F1F"/>
          <w:spacing w:val="-12"/>
        </w:rPr>
        <w:t xml:space="preserve"> </w:t>
      </w:r>
      <w:r>
        <w:rPr>
          <w:color w:val="221F1F"/>
        </w:rPr>
        <w:t>an</w:t>
      </w:r>
      <w:r>
        <w:rPr>
          <w:color w:val="221F1F"/>
          <w:spacing w:val="-8"/>
        </w:rPr>
        <w:t xml:space="preserve"> </w:t>
      </w:r>
      <w:r>
        <w:rPr>
          <w:color w:val="221F1F"/>
        </w:rPr>
        <w:t>estimated</w:t>
      </w:r>
      <w:r>
        <w:rPr>
          <w:color w:val="221F1F"/>
          <w:spacing w:val="-7"/>
        </w:rPr>
        <w:t xml:space="preserve"> </w:t>
      </w:r>
      <w:r>
        <w:rPr>
          <w:color w:val="221F1F"/>
        </w:rPr>
        <w:t>value</w:t>
      </w:r>
      <w:r>
        <w:rPr>
          <w:color w:val="221F1F"/>
          <w:spacing w:val="-11"/>
        </w:rPr>
        <w:t xml:space="preserve"> </w:t>
      </w:r>
      <w:r>
        <w:rPr>
          <w:color w:val="221F1F"/>
        </w:rPr>
        <w:t>that</w:t>
      </w:r>
      <w:r>
        <w:rPr>
          <w:color w:val="221F1F"/>
          <w:spacing w:val="-8"/>
        </w:rPr>
        <w:t xml:space="preserve"> </w:t>
      </w:r>
      <w:r>
        <w:rPr>
          <w:color w:val="221F1F"/>
        </w:rPr>
        <w:t>exceeds</w:t>
      </w:r>
      <w:r>
        <w:rPr>
          <w:color w:val="221F1F"/>
          <w:spacing w:val="-9"/>
        </w:rPr>
        <w:t xml:space="preserve"> </w:t>
      </w:r>
      <w:r>
        <w:rPr>
          <w:color w:val="221F1F"/>
          <w:spacing w:val="-2"/>
        </w:rPr>
        <w:t>$500,000.</w:t>
      </w:r>
    </w:p>
    <w:p w14:paraId="564021C4" w14:textId="77777777" w:rsidR="00016C31" w:rsidRDefault="00016C31">
      <w:pPr>
        <w:pStyle w:val="BodyText"/>
        <w:spacing w:before="1"/>
      </w:pPr>
    </w:p>
    <w:p w14:paraId="755C458D" w14:textId="77777777" w:rsidR="00016C31" w:rsidRDefault="00632607">
      <w:pPr>
        <w:pStyle w:val="ListParagraph"/>
        <w:numPr>
          <w:ilvl w:val="0"/>
          <w:numId w:val="73"/>
        </w:numPr>
        <w:tabs>
          <w:tab w:val="left" w:pos="724"/>
        </w:tabs>
        <w:rPr>
          <w:sz w:val="20"/>
        </w:rPr>
      </w:pPr>
      <w:r>
        <w:rPr>
          <w:color w:val="221F1F"/>
          <w:sz w:val="20"/>
        </w:rPr>
        <w:t>The</w:t>
      </w:r>
      <w:r>
        <w:rPr>
          <w:color w:val="221F1F"/>
          <w:spacing w:val="-9"/>
          <w:sz w:val="20"/>
        </w:rPr>
        <w:t xml:space="preserve"> </w:t>
      </w:r>
      <w:r>
        <w:rPr>
          <w:color w:val="221F1F"/>
          <w:sz w:val="20"/>
        </w:rPr>
        <w:t>Contractor</w:t>
      </w:r>
      <w:r>
        <w:rPr>
          <w:color w:val="221F1F"/>
          <w:spacing w:val="-6"/>
          <w:sz w:val="20"/>
        </w:rPr>
        <w:t xml:space="preserve"> </w:t>
      </w:r>
      <w:r>
        <w:rPr>
          <w:color w:val="221F1F"/>
          <w:sz w:val="20"/>
        </w:rPr>
        <w:t>shall</w:t>
      </w:r>
      <w:r>
        <w:rPr>
          <w:color w:val="221F1F"/>
          <w:spacing w:val="-7"/>
          <w:sz w:val="20"/>
        </w:rPr>
        <w:t xml:space="preserve"> </w:t>
      </w:r>
      <w:r>
        <w:rPr>
          <w:color w:val="221F1F"/>
          <w:sz w:val="20"/>
        </w:rPr>
        <w:t>maintain</w:t>
      </w:r>
      <w:r>
        <w:rPr>
          <w:color w:val="221F1F"/>
          <w:spacing w:val="-7"/>
          <w:sz w:val="20"/>
        </w:rPr>
        <w:t xml:space="preserve"> </w:t>
      </w:r>
      <w:r>
        <w:rPr>
          <w:color w:val="221F1F"/>
          <w:sz w:val="20"/>
        </w:rPr>
        <w:t>a</w:t>
      </w:r>
      <w:r>
        <w:rPr>
          <w:color w:val="221F1F"/>
          <w:spacing w:val="-7"/>
          <w:sz w:val="20"/>
        </w:rPr>
        <w:t xml:space="preserve"> </w:t>
      </w:r>
      <w:r>
        <w:rPr>
          <w:color w:val="221F1F"/>
          <w:sz w:val="20"/>
        </w:rPr>
        <w:t>compliance</w:t>
      </w:r>
      <w:r>
        <w:rPr>
          <w:color w:val="221F1F"/>
          <w:spacing w:val="-8"/>
          <w:sz w:val="20"/>
        </w:rPr>
        <w:t xml:space="preserve"> </w:t>
      </w:r>
      <w:r>
        <w:rPr>
          <w:color w:val="221F1F"/>
          <w:sz w:val="20"/>
        </w:rPr>
        <w:t>plan</w:t>
      </w:r>
      <w:r>
        <w:rPr>
          <w:color w:val="221F1F"/>
          <w:spacing w:val="-6"/>
          <w:sz w:val="20"/>
        </w:rPr>
        <w:t xml:space="preserve"> </w:t>
      </w:r>
      <w:r>
        <w:rPr>
          <w:color w:val="221F1F"/>
          <w:sz w:val="20"/>
        </w:rPr>
        <w:t>during</w:t>
      </w:r>
      <w:r>
        <w:rPr>
          <w:color w:val="221F1F"/>
          <w:spacing w:val="-7"/>
          <w:sz w:val="20"/>
        </w:rPr>
        <w:t xml:space="preserve"> </w:t>
      </w:r>
      <w:r>
        <w:rPr>
          <w:color w:val="221F1F"/>
          <w:sz w:val="20"/>
        </w:rPr>
        <w:t>the</w:t>
      </w:r>
      <w:r>
        <w:rPr>
          <w:color w:val="221F1F"/>
          <w:spacing w:val="-12"/>
          <w:sz w:val="20"/>
        </w:rPr>
        <w:t xml:space="preserve"> </w:t>
      </w:r>
      <w:r>
        <w:rPr>
          <w:color w:val="221F1F"/>
          <w:sz w:val="20"/>
        </w:rPr>
        <w:t>performance</w:t>
      </w:r>
      <w:r>
        <w:rPr>
          <w:color w:val="221F1F"/>
          <w:spacing w:val="-5"/>
          <w:sz w:val="20"/>
        </w:rPr>
        <w:t xml:space="preserve"> </w:t>
      </w:r>
      <w:r>
        <w:rPr>
          <w:color w:val="221F1F"/>
          <w:sz w:val="20"/>
        </w:rPr>
        <w:t>of</w:t>
      </w:r>
      <w:r>
        <w:rPr>
          <w:color w:val="221F1F"/>
          <w:spacing w:val="-6"/>
          <w:sz w:val="20"/>
        </w:rPr>
        <w:t xml:space="preserve"> </w:t>
      </w:r>
      <w:r>
        <w:rPr>
          <w:color w:val="221F1F"/>
          <w:sz w:val="20"/>
        </w:rPr>
        <w:t>the</w:t>
      </w:r>
      <w:r>
        <w:rPr>
          <w:color w:val="221F1F"/>
          <w:spacing w:val="-7"/>
          <w:sz w:val="20"/>
        </w:rPr>
        <w:t xml:space="preserve"> </w:t>
      </w:r>
      <w:r>
        <w:rPr>
          <w:color w:val="221F1F"/>
          <w:sz w:val="20"/>
        </w:rPr>
        <w:t>contract</w:t>
      </w:r>
      <w:r>
        <w:rPr>
          <w:color w:val="221F1F"/>
          <w:spacing w:val="-7"/>
          <w:sz w:val="20"/>
        </w:rPr>
        <w:t xml:space="preserve"> </w:t>
      </w:r>
      <w:r>
        <w:rPr>
          <w:color w:val="221F1F"/>
          <w:sz w:val="20"/>
        </w:rPr>
        <w:t>that</w:t>
      </w:r>
      <w:r>
        <w:rPr>
          <w:color w:val="221F1F"/>
          <w:spacing w:val="-8"/>
          <w:sz w:val="20"/>
        </w:rPr>
        <w:t xml:space="preserve"> </w:t>
      </w:r>
      <w:r>
        <w:rPr>
          <w:color w:val="221F1F"/>
          <w:sz w:val="20"/>
        </w:rPr>
        <w:t>is</w:t>
      </w:r>
      <w:r>
        <w:rPr>
          <w:color w:val="221F1F"/>
          <w:spacing w:val="-8"/>
          <w:sz w:val="20"/>
        </w:rPr>
        <w:t xml:space="preserve"> </w:t>
      </w:r>
      <w:r>
        <w:rPr>
          <w:color w:val="221F1F"/>
          <w:spacing w:val="-2"/>
          <w:sz w:val="20"/>
        </w:rPr>
        <w:t>appropriate—</w:t>
      </w:r>
    </w:p>
    <w:p w14:paraId="6FE51AE5" w14:textId="77777777" w:rsidR="00016C31" w:rsidRDefault="00016C31">
      <w:pPr>
        <w:pStyle w:val="BodyText"/>
        <w:spacing w:before="10"/>
        <w:rPr>
          <w:sz w:val="19"/>
        </w:rPr>
      </w:pPr>
    </w:p>
    <w:p w14:paraId="4345B9F4" w14:textId="77777777" w:rsidR="00016C31" w:rsidRDefault="00632607">
      <w:pPr>
        <w:pStyle w:val="ListParagraph"/>
        <w:numPr>
          <w:ilvl w:val="1"/>
          <w:numId w:val="73"/>
        </w:numPr>
        <w:tabs>
          <w:tab w:val="left" w:pos="679"/>
        </w:tabs>
        <w:ind w:hanging="241"/>
        <w:jc w:val="left"/>
        <w:rPr>
          <w:sz w:val="20"/>
        </w:rPr>
      </w:pPr>
      <w:r>
        <w:rPr>
          <w:color w:val="221F1F"/>
          <w:sz w:val="20"/>
        </w:rPr>
        <w:t>To</w:t>
      </w:r>
      <w:r>
        <w:rPr>
          <w:color w:val="221F1F"/>
          <w:spacing w:val="-5"/>
          <w:sz w:val="20"/>
        </w:rPr>
        <w:t xml:space="preserve"> </w:t>
      </w:r>
      <w:r>
        <w:rPr>
          <w:color w:val="221F1F"/>
          <w:sz w:val="20"/>
        </w:rPr>
        <w:t>the</w:t>
      </w:r>
      <w:r>
        <w:rPr>
          <w:color w:val="221F1F"/>
          <w:spacing w:val="-5"/>
          <w:sz w:val="20"/>
        </w:rPr>
        <w:t xml:space="preserve"> </w:t>
      </w:r>
      <w:r>
        <w:rPr>
          <w:color w:val="221F1F"/>
          <w:sz w:val="20"/>
        </w:rPr>
        <w:t>size</w:t>
      </w:r>
      <w:r>
        <w:rPr>
          <w:color w:val="221F1F"/>
          <w:spacing w:val="-5"/>
          <w:sz w:val="20"/>
        </w:rPr>
        <w:t xml:space="preserve"> </w:t>
      </w:r>
      <w:r>
        <w:rPr>
          <w:color w:val="221F1F"/>
          <w:sz w:val="20"/>
        </w:rPr>
        <w:t>and</w:t>
      </w:r>
      <w:r>
        <w:rPr>
          <w:color w:val="221F1F"/>
          <w:spacing w:val="-3"/>
          <w:sz w:val="20"/>
        </w:rPr>
        <w:t xml:space="preserve"> </w:t>
      </w:r>
      <w:r>
        <w:rPr>
          <w:color w:val="221F1F"/>
          <w:sz w:val="20"/>
        </w:rPr>
        <w:t>complexity</w:t>
      </w:r>
      <w:r>
        <w:rPr>
          <w:color w:val="221F1F"/>
          <w:spacing w:val="-6"/>
          <w:sz w:val="20"/>
        </w:rPr>
        <w:t xml:space="preserve"> </w:t>
      </w:r>
      <w:r>
        <w:rPr>
          <w:color w:val="221F1F"/>
          <w:sz w:val="20"/>
        </w:rPr>
        <w:t>of</w:t>
      </w:r>
      <w:r>
        <w:rPr>
          <w:color w:val="221F1F"/>
          <w:spacing w:val="-6"/>
          <w:sz w:val="20"/>
        </w:rPr>
        <w:t xml:space="preserve"> </w:t>
      </w:r>
      <w:r>
        <w:rPr>
          <w:color w:val="221F1F"/>
          <w:sz w:val="20"/>
        </w:rPr>
        <w:t>the</w:t>
      </w:r>
      <w:r>
        <w:rPr>
          <w:color w:val="221F1F"/>
          <w:spacing w:val="-6"/>
          <w:sz w:val="20"/>
        </w:rPr>
        <w:t xml:space="preserve"> </w:t>
      </w:r>
      <w:r>
        <w:rPr>
          <w:color w:val="221F1F"/>
          <w:sz w:val="20"/>
        </w:rPr>
        <w:t>contract;</w:t>
      </w:r>
      <w:r>
        <w:rPr>
          <w:color w:val="221F1F"/>
          <w:spacing w:val="-3"/>
          <w:sz w:val="20"/>
        </w:rPr>
        <w:t xml:space="preserve"> </w:t>
      </w:r>
      <w:r>
        <w:rPr>
          <w:color w:val="221F1F"/>
          <w:spacing w:val="-5"/>
          <w:sz w:val="20"/>
        </w:rPr>
        <w:t>and</w:t>
      </w:r>
    </w:p>
    <w:p w14:paraId="64FB9BBB" w14:textId="77777777" w:rsidR="00016C31" w:rsidRDefault="00016C31">
      <w:pPr>
        <w:pStyle w:val="BodyText"/>
        <w:spacing w:before="1"/>
      </w:pPr>
    </w:p>
    <w:p w14:paraId="239249D3" w14:textId="77777777" w:rsidR="00016C31" w:rsidRDefault="00632607">
      <w:pPr>
        <w:pStyle w:val="ListParagraph"/>
        <w:numPr>
          <w:ilvl w:val="1"/>
          <w:numId w:val="73"/>
        </w:numPr>
        <w:tabs>
          <w:tab w:val="left" w:pos="735"/>
          <w:tab w:val="left" w:pos="736"/>
        </w:tabs>
        <w:spacing w:before="1"/>
        <w:ind w:left="440" w:right="993" w:hanging="241"/>
        <w:jc w:val="left"/>
        <w:rPr>
          <w:sz w:val="20"/>
        </w:rPr>
      </w:pPr>
      <w:r>
        <w:rPr>
          <w:color w:val="221F1F"/>
          <w:sz w:val="20"/>
        </w:rPr>
        <w:t>To the nature and scope of the activities to be performed for the Government, including the number of non-</w:t>
      </w:r>
      <w:r>
        <w:rPr>
          <w:color w:val="221F1F"/>
          <w:spacing w:val="40"/>
          <w:sz w:val="20"/>
        </w:rPr>
        <w:t xml:space="preserve"> </w:t>
      </w:r>
      <w:r>
        <w:rPr>
          <w:color w:val="221F1F"/>
          <w:sz w:val="20"/>
        </w:rPr>
        <w:t>United</w:t>
      </w:r>
      <w:r>
        <w:rPr>
          <w:color w:val="221F1F"/>
          <w:spacing w:val="-4"/>
          <w:sz w:val="20"/>
        </w:rPr>
        <w:t xml:space="preserve"> </w:t>
      </w:r>
      <w:r>
        <w:rPr>
          <w:color w:val="221F1F"/>
          <w:sz w:val="20"/>
        </w:rPr>
        <w:t>States</w:t>
      </w:r>
      <w:r>
        <w:rPr>
          <w:color w:val="221F1F"/>
          <w:spacing w:val="-6"/>
          <w:sz w:val="20"/>
        </w:rPr>
        <w:t xml:space="preserve"> </w:t>
      </w:r>
      <w:r>
        <w:rPr>
          <w:color w:val="221F1F"/>
          <w:sz w:val="20"/>
        </w:rPr>
        <w:t>citizens</w:t>
      </w:r>
      <w:r>
        <w:rPr>
          <w:color w:val="221F1F"/>
          <w:spacing w:val="-6"/>
          <w:sz w:val="20"/>
        </w:rPr>
        <w:t xml:space="preserve"> </w:t>
      </w:r>
      <w:r>
        <w:rPr>
          <w:color w:val="221F1F"/>
          <w:sz w:val="20"/>
        </w:rPr>
        <w:t>expected</w:t>
      </w:r>
      <w:r>
        <w:rPr>
          <w:color w:val="221F1F"/>
          <w:spacing w:val="-3"/>
          <w:sz w:val="20"/>
        </w:rPr>
        <w:t xml:space="preserve"> </w:t>
      </w:r>
      <w:r>
        <w:rPr>
          <w:color w:val="221F1F"/>
          <w:sz w:val="20"/>
        </w:rPr>
        <w:t>to</w:t>
      </w:r>
      <w:r>
        <w:rPr>
          <w:color w:val="221F1F"/>
          <w:spacing w:val="-4"/>
          <w:sz w:val="20"/>
        </w:rPr>
        <w:t xml:space="preserve"> </w:t>
      </w:r>
      <w:r>
        <w:rPr>
          <w:color w:val="221F1F"/>
          <w:sz w:val="20"/>
        </w:rPr>
        <w:t>be</w:t>
      </w:r>
      <w:r>
        <w:rPr>
          <w:color w:val="221F1F"/>
          <w:spacing w:val="-8"/>
          <w:sz w:val="20"/>
        </w:rPr>
        <w:t xml:space="preserve"> </w:t>
      </w:r>
      <w:r>
        <w:rPr>
          <w:color w:val="221F1F"/>
          <w:sz w:val="20"/>
        </w:rPr>
        <w:t>employed</w:t>
      </w:r>
      <w:r>
        <w:rPr>
          <w:color w:val="221F1F"/>
          <w:spacing w:val="-3"/>
          <w:sz w:val="20"/>
        </w:rPr>
        <w:t xml:space="preserve"> </w:t>
      </w:r>
      <w:r>
        <w:rPr>
          <w:color w:val="221F1F"/>
          <w:sz w:val="20"/>
        </w:rPr>
        <w:t>and</w:t>
      </w:r>
      <w:r>
        <w:rPr>
          <w:color w:val="221F1F"/>
          <w:spacing w:val="-4"/>
          <w:sz w:val="20"/>
        </w:rPr>
        <w:t xml:space="preserve"> </w:t>
      </w:r>
      <w:r>
        <w:rPr>
          <w:color w:val="221F1F"/>
          <w:sz w:val="20"/>
        </w:rPr>
        <w:t>the</w:t>
      </w:r>
      <w:r>
        <w:rPr>
          <w:color w:val="221F1F"/>
          <w:spacing w:val="-7"/>
          <w:sz w:val="20"/>
        </w:rPr>
        <w:t xml:space="preserve"> </w:t>
      </w:r>
      <w:r>
        <w:rPr>
          <w:color w:val="221F1F"/>
          <w:sz w:val="20"/>
        </w:rPr>
        <w:t>risk</w:t>
      </w:r>
      <w:r>
        <w:rPr>
          <w:color w:val="221F1F"/>
          <w:spacing w:val="-8"/>
          <w:sz w:val="20"/>
        </w:rPr>
        <w:t xml:space="preserve"> </w:t>
      </w:r>
      <w:r>
        <w:rPr>
          <w:color w:val="221F1F"/>
          <w:sz w:val="20"/>
        </w:rPr>
        <w:t>that</w:t>
      </w:r>
      <w:r>
        <w:rPr>
          <w:color w:val="221F1F"/>
          <w:spacing w:val="-5"/>
          <w:sz w:val="20"/>
        </w:rPr>
        <w:t xml:space="preserve"> </w:t>
      </w:r>
      <w:r>
        <w:rPr>
          <w:color w:val="221F1F"/>
          <w:sz w:val="20"/>
        </w:rPr>
        <w:t>the</w:t>
      </w:r>
      <w:r>
        <w:rPr>
          <w:color w:val="221F1F"/>
          <w:spacing w:val="-5"/>
          <w:sz w:val="20"/>
        </w:rPr>
        <w:t xml:space="preserve"> </w:t>
      </w:r>
      <w:r>
        <w:rPr>
          <w:color w:val="221F1F"/>
          <w:sz w:val="20"/>
        </w:rPr>
        <w:t>contract</w:t>
      </w:r>
      <w:r>
        <w:rPr>
          <w:color w:val="221F1F"/>
          <w:spacing w:val="-5"/>
          <w:sz w:val="20"/>
        </w:rPr>
        <w:t xml:space="preserve"> </w:t>
      </w:r>
      <w:r>
        <w:rPr>
          <w:color w:val="221F1F"/>
          <w:sz w:val="20"/>
        </w:rPr>
        <w:t>or</w:t>
      </w:r>
      <w:r>
        <w:rPr>
          <w:color w:val="221F1F"/>
          <w:spacing w:val="-5"/>
          <w:sz w:val="20"/>
        </w:rPr>
        <w:t xml:space="preserve"> </w:t>
      </w:r>
      <w:r>
        <w:rPr>
          <w:color w:val="221F1F"/>
          <w:sz w:val="20"/>
        </w:rPr>
        <w:t>subcontract</w:t>
      </w:r>
      <w:r>
        <w:rPr>
          <w:color w:val="221F1F"/>
          <w:spacing w:val="-5"/>
          <w:sz w:val="20"/>
        </w:rPr>
        <w:t xml:space="preserve"> </w:t>
      </w:r>
      <w:r>
        <w:rPr>
          <w:color w:val="221F1F"/>
          <w:sz w:val="20"/>
        </w:rPr>
        <w:t>will</w:t>
      </w:r>
      <w:r>
        <w:rPr>
          <w:color w:val="221F1F"/>
          <w:spacing w:val="-6"/>
          <w:sz w:val="20"/>
        </w:rPr>
        <w:t xml:space="preserve"> </w:t>
      </w:r>
      <w:r>
        <w:rPr>
          <w:color w:val="221F1F"/>
          <w:sz w:val="20"/>
        </w:rPr>
        <w:t>involve</w:t>
      </w:r>
      <w:r>
        <w:rPr>
          <w:color w:val="221F1F"/>
          <w:spacing w:val="-4"/>
          <w:sz w:val="20"/>
        </w:rPr>
        <w:t xml:space="preserve"> </w:t>
      </w:r>
      <w:r>
        <w:rPr>
          <w:color w:val="221F1F"/>
          <w:sz w:val="20"/>
        </w:rPr>
        <w:t>services</w:t>
      </w:r>
      <w:r>
        <w:rPr>
          <w:color w:val="221F1F"/>
          <w:spacing w:val="-8"/>
          <w:sz w:val="20"/>
        </w:rPr>
        <w:t xml:space="preserve"> </w:t>
      </w:r>
      <w:r>
        <w:rPr>
          <w:color w:val="221F1F"/>
          <w:sz w:val="20"/>
        </w:rPr>
        <w:t>or supplies susceptible to trafficking in persons.</w:t>
      </w:r>
    </w:p>
    <w:p w14:paraId="3E26E4EA" w14:textId="77777777" w:rsidR="00016C31" w:rsidRDefault="00016C31">
      <w:pPr>
        <w:pStyle w:val="BodyText"/>
        <w:spacing w:before="10"/>
        <w:rPr>
          <w:sz w:val="19"/>
        </w:rPr>
      </w:pPr>
    </w:p>
    <w:p w14:paraId="7528C6DC" w14:textId="77777777" w:rsidR="00016C31" w:rsidRDefault="00632607">
      <w:pPr>
        <w:pStyle w:val="ListParagraph"/>
        <w:numPr>
          <w:ilvl w:val="0"/>
          <w:numId w:val="73"/>
        </w:numPr>
        <w:tabs>
          <w:tab w:val="left" w:pos="724"/>
        </w:tabs>
        <w:rPr>
          <w:sz w:val="20"/>
        </w:rPr>
      </w:pPr>
      <w:r>
        <w:rPr>
          <w:i/>
          <w:color w:val="221F1F"/>
          <w:sz w:val="20"/>
        </w:rPr>
        <w:t>Minimum</w:t>
      </w:r>
      <w:r>
        <w:rPr>
          <w:i/>
          <w:color w:val="221F1F"/>
          <w:spacing w:val="-12"/>
          <w:sz w:val="20"/>
        </w:rPr>
        <w:t xml:space="preserve"> </w:t>
      </w:r>
      <w:r>
        <w:rPr>
          <w:i/>
          <w:color w:val="221F1F"/>
          <w:sz w:val="20"/>
        </w:rPr>
        <w:t>requirements</w:t>
      </w:r>
      <w:r>
        <w:rPr>
          <w:color w:val="221F1F"/>
          <w:sz w:val="20"/>
        </w:rPr>
        <w:t>.</w:t>
      </w:r>
      <w:r>
        <w:rPr>
          <w:color w:val="221F1F"/>
          <w:spacing w:val="-7"/>
          <w:sz w:val="20"/>
        </w:rPr>
        <w:t xml:space="preserve"> </w:t>
      </w:r>
      <w:r>
        <w:rPr>
          <w:color w:val="221F1F"/>
          <w:sz w:val="20"/>
        </w:rPr>
        <w:t>The</w:t>
      </w:r>
      <w:r>
        <w:rPr>
          <w:color w:val="221F1F"/>
          <w:spacing w:val="-5"/>
          <w:sz w:val="20"/>
        </w:rPr>
        <w:t xml:space="preserve"> </w:t>
      </w:r>
      <w:r>
        <w:rPr>
          <w:color w:val="221F1F"/>
          <w:sz w:val="20"/>
        </w:rPr>
        <w:t>compliance</w:t>
      </w:r>
      <w:r>
        <w:rPr>
          <w:color w:val="221F1F"/>
          <w:spacing w:val="-8"/>
          <w:sz w:val="20"/>
        </w:rPr>
        <w:t xml:space="preserve"> </w:t>
      </w:r>
      <w:r>
        <w:rPr>
          <w:color w:val="221F1F"/>
          <w:sz w:val="20"/>
        </w:rPr>
        <w:t>plan</w:t>
      </w:r>
      <w:r>
        <w:rPr>
          <w:color w:val="221F1F"/>
          <w:spacing w:val="-8"/>
          <w:sz w:val="20"/>
        </w:rPr>
        <w:t xml:space="preserve"> </w:t>
      </w:r>
      <w:r>
        <w:rPr>
          <w:color w:val="221F1F"/>
          <w:sz w:val="20"/>
        </w:rPr>
        <w:t>must</w:t>
      </w:r>
      <w:r>
        <w:rPr>
          <w:color w:val="221F1F"/>
          <w:spacing w:val="-7"/>
          <w:sz w:val="20"/>
        </w:rPr>
        <w:t xml:space="preserve"> </w:t>
      </w:r>
      <w:r>
        <w:rPr>
          <w:color w:val="221F1F"/>
          <w:sz w:val="20"/>
        </w:rPr>
        <w:t>include,</w:t>
      </w:r>
      <w:r>
        <w:rPr>
          <w:color w:val="221F1F"/>
          <w:spacing w:val="-10"/>
          <w:sz w:val="20"/>
        </w:rPr>
        <w:t xml:space="preserve"> </w:t>
      </w:r>
      <w:r>
        <w:rPr>
          <w:color w:val="221F1F"/>
          <w:sz w:val="20"/>
        </w:rPr>
        <w:t>at</w:t>
      </w:r>
      <w:r>
        <w:rPr>
          <w:color w:val="221F1F"/>
          <w:spacing w:val="-10"/>
          <w:sz w:val="20"/>
        </w:rPr>
        <w:t xml:space="preserve"> </w:t>
      </w:r>
      <w:r>
        <w:rPr>
          <w:color w:val="221F1F"/>
          <w:sz w:val="20"/>
        </w:rPr>
        <w:t>a</w:t>
      </w:r>
      <w:r>
        <w:rPr>
          <w:color w:val="221F1F"/>
          <w:spacing w:val="-9"/>
          <w:sz w:val="20"/>
        </w:rPr>
        <w:t xml:space="preserve"> </w:t>
      </w:r>
      <w:r>
        <w:rPr>
          <w:color w:val="221F1F"/>
          <w:sz w:val="20"/>
        </w:rPr>
        <w:t>minimum,</w:t>
      </w:r>
      <w:r>
        <w:rPr>
          <w:color w:val="221F1F"/>
          <w:spacing w:val="-8"/>
          <w:sz w:val="20"/>
        </w:rPr>
        <w:t xml:space="preserve"> </w:t>
      </w:r>
      <w:r>
        <w:rPr>
          <w:color w:val="221F1F"/>
          <w:sz w:val="20"/>
        </w:rPr>
        <w:t>the</w:t>
      </w:r>
      <w:r>
        <w:rPr>
          <w:color w:val="221F1F"/>
          <w:spacing w:val="-8"/>
          <w:sz w:val="20"/>
        </w:rPr>
        <w:t xml:space="preserve"> </w:t>
      </w:r>
      <w:r>
        <w:rPr>
          <w:color w:val="221F1F"/>
          <w:spacing w:val="-2"/>
          <w:sz w:val="20"/>
        </w:rPr>
        <w:t>following:</w:t>
      </w:r>
    </w:p>
    <w:p w14:paraId="3861EEAB" w14:textId="77777777" w:rsidR="00016C31" w:rsidRDefault="00016C31">
      <w:pPr>
        <w:pStyle w:val="BodyText"/>
        <w:spacing w:before="1"/>
      </w:pPr>
    </w:p>
    <w:p w14:paraId="200DDCA2" w14:textId="77777777" w:rsidR="00016C31" w:rsidRDefault="00632607">
      <w:pPr>
        <w:pStyle w:val="ListParagraph"/>
        <w:numPr>
          <w:ilvl w:val="1"/>
          <w:numId w:val="73"/>
        </w:numPr>
        <w:tabs>
          <w:tab w:val="left" w:pos="681"/>
        </w:tabs>
        <w:ind w:left="440" w:right="862" w:hanging="3"/>
        <w:jc w:val="left"/>
        <w:rPr>
          <w:sz w:val="20"/>
        </w:rPr>
      </w:pPr>
      <w:r>
        <w:rPr>
          <w:color w:val="221F1F"/>
          <w:sz w:val="20"/>
        </w:rPr>
        <w:t>An awareness program to inform contractor employees about the Government's policy prohibiting trafficking- related</w:t>
      </w:r>
      <w:r>
        <w:rPr>
          <w:color w:val="221F1F"/>
          <w:spacing w:val="-2"/>
          <w:sz w:val="20"/>
        </w:rPr>
        <w:t xml:space="preserve"> </w:t>
      </w:r>
      <w:r>
        <w:rPr>
          <w:color w:val="221F1F"/>
          <w:sz w:val="20"/>
        </w:rPr>
        <w:t>activities</w:t>
      </w:r>
      <w:r>
        <w:rPr>
          <w:color w:val="221F1F"/>
          <w:spacing w:val="-4"/>
          <w:sz w:val="20"/>
        </w:rPr>
        <w:t xml:space="preserve"> </w:t>
      </w:r>
      <w:r>
        <w:rPr>
          <w:color w:val="221F1F"/>
          <w:sz w:val="20"/>
        </w:rPr>
        <w:t>described</w:t>
      </w:r>
      <w:r>
        <w:rPr>
          <w:color w:val="221F1F"/>
          <w:spacing w:val="-2"/>
          <w:sz w:val="20"/>
        </w:rPr>
        <w:t xml:space="preserve"> </w:t>
      </w:r>
      <w:r>
        <w:rPr>
          <w:color w:val="221F1F"/>
          <w:sz w:val="20"/>
        </w:rPr>
        <w:t>in</w:t>
      </w:r>
      <w:r>
        <w:rPr>
          <w:color w:val="221F1F"/>
          <w:spacing w:val="-5"/>
          <w:sz w:val="20"/>
        </w:rPr>
        <w:t xml:space="preserve"> </w:t>
      </w:r>
      <w:r>
        <w:rPr>
          <w:color w:val="221F1F"/>
          <w:sz w:val="20"/>
        </w:rPr>
        <w:t>paragraph (b)</w:t>
      </w:r>
      <w:r>
        <w:rPr>
          <w:color w:val="221F1F"/>
          <w:spacing w:val="-4"/>
          <w:sz w:val="20"/>
        </w:rPr>
        <w:t xml:space="preserve"> </w:t>
      </w:r>
      <w:r>
        <w:rPr>
          <w:color w:val="221F1F"/>
          <w:sz w:val="20"/>
        </w:rPr>
        <w:t>of</w:t>
      </w:r>
      <w:r>
        <w:rPr>
          <w:color w:val="221F1F"/>
          <w:spacing w:val="-5"/>
          <w:sz w:val="20"/>
        </w:rPr>
        <w:t xml:space="preserve"> </w:t>
      </w:r>
      <w:r>
        <w:rPr>
          <w:color w:val="221F1F"/>
          <w:sz w:val="20"/>
        </w:rPr>
        <w:t>this</w:t>
      </w:r>
      <w:r>
        <w:rPr>
          <w:color w:val="221F1F"/>
          <w:spacing w:val="-4"/>
          <w:sz w:val="20"/>
        </w:rPr>
        <w:t xml:space="preserve"> </w:t>
      </w:r>
      <w:r>
        <w:rPr>
          <w:color w:val="221F1F"/>
          <w:sz w:val="20"/>
        </w:rPr>
        <w:t>clause,</w:t>
      </w:r>
      <w:r>
        <w:rPr>
          <w:color w:val="221F1F"/>
          <w:spacing w:val="-4"/>
          <w:sz w:val="20"/>
        </w:rPr>
        <w:t xml:space="preserve"> </w:t>
      </w:r>
      <w:r>
        <w:rPr>
          <w:color w:val="221F1F"/>
          <w:sz w:val="20"/>
        </w:rPr>
        <w:t>the</w:t>
      </w:r>
      <w:r>
        <w:rPr>
          <w:color w:val="221F1F"/>
          <w:spacing w:val="-3"/>
          <w:sz w:val="20"/>
        </w:rPr>
        <w:t xml:space="preserve"> </w:t>
      </w:r>
      <w:r>
        <w:rPr>
          <w:color w:val="221F1F"/>
          <w:sz w:val="20"/>
        </w:rPr>
        <w:t>activities</w:t>
      </w:r>
      <w:r>
        <w:rPr>
          <w:color w:val="221F1F"/>
          <w:spacing w:val="-4"/>
          <w:sz w:val="20"/>
        </w:rPr>
        <w:t xml:space="preserve"> </w:t>
      </w:r>
      <w:r>
        <w:rPr>
          <w:color w:val="221F1F"/>
          <w:sz w:val="20"/>
        </w:rPr>
        <w:t>prohibited,</w:t>
      </w:r>
      <w:r>
        <w:rPr>
          <w:color w:val="221F1F"/>
          <w:spacing w:val="-3"/>
          <w:sz w:val="20"/>
        </w:rPr>
        <w:t xml:space="preserve"> </w:t>
      </w:r>
      <w:r>
        <w:rPr>
          <w:color w:val="221F1F"/>
          <w:sz w:val="20"/>
        </w:rPr>
        <w:t>and</w:t>
      </w:r>
      <w:r>
        <w:rPr>
          <w:color w:val="221F1F"/>
          <w:spacing w:val="-2"/>
          <w:sz w:val="20"/>
        </w:rPr>
        <w:t xml:space="preserve"> </w:t>
      </w:r>
      <w:r>
        <w:rPr>
          <w:color w:val="221F1F"/>
          <w:sz w:val="20"/>
        </w:rPr>
        <w:t>the</w:t>
      </w:r>
      <w:r>
        <w:rPr>
          <w:color w:val="221F1F"/>
          <w:spacing w:val="-5"/>
          <w:sz w:val="20"/>
        </w:rPr>
        <w:t xml:space="preserve"> </w:t>
      </w:r>
      <w:r>
        <w:rPr>
          <w:color w:val="221F1F"/>
          <w:sz w:val="20"/>
        </w:rPr>
        <w:t>actions</w:t>
      </w:r>
      <w:r>
        <w:rPr>
          <w:color w:val="221F1F"/>
          <w:spacing w:val="-4"/>
          <w:sz w:val="20"/>
        </w:rPr>
        <w:t xml:space="preserve"> </w:t>
      </w:r>
      <w:r>
        <w:rPr>
          <w:color w:val="221F1F"/>
          <w:sz w:val="20"/>
        </w:rPr>
        <w:t>that</w:t>
      </w:r>
      <w:r>
        <w:rPr>
          <w:color w:val="221F1F"/>
          <w:spacing w:val="-3"/>
          <w:sz w:val="20"/>
        </w:rPr>
        <w:t xml:space="preserve"> </w:t>
      </w:r>
      <w:r>
        <w:rPr>
          <w:color w:val="221F1F"/>
          <w:sz w:val="20"/>
        </w:rPr>
        <w:t>will be</w:t>
      </w:r>
      <w:r>
        <w:rPr>
          <w:color w:val="221F1F"/>
          <w:spacing w:val="-3"/>
          <w:sz w:val="20"/>
        </w:rPr>
        <w:t xml:space="preserve"> </w:t>
      </w:r>
      <w:r>
        <w:rPr>
          <w:color w:val="221F1F"/>
          <w:sz w:val="20"/>
        </w:rPr>
        <w:t>taken against</w:t>
      </w:r>
      <w:r>
        <w:rPr>
          <w:color w:val="221F1F"/>
          <w:spacing w:val="-5"/>
          <w:sz w:val="20"/>
        </w:rPr>
        <w:t xml:space="preserve"> </w:t>
      </w:r>
      <w:r>
        <w:rPr>
          <w:color w:val="221F1F"/>
          <w:sz w:val="20"/>
        </w:rPr>
        <w:t>the</w:t>
      </w:r>
      <w:r>
        <w:rPr>
          <w:color w:val="221F1F"/>
          <w:spacing w:val="-5"/>
          <w:sz w:val="20"/>
        </w:rPr>
        <w:t xml:space="preserve"> </w:t>
      </w:r>
      <w:r>
        <w:rPr>
          <w:color w:val="221F1F"/>
          <w:sz w:val="20"/>
        </w:rPr>
        <w:t>employee</w:t>
      </w:r>
      <w:r>
        <w:rPr>
          <w:color w:val="221F1F"/>
          <w:spacing w:val="-6"/>
          <w:sz w:val="20"/>
        </w:rPr>
        <w:t xml:space="preserve"> </w:t>
      </w:r>
      <w:r>
        <w:rPr>
          <w:color w:val="221F1F"/>
          <w:sz w:val="20"/>
        </w:rPr>
        <w:t>for</w:t>
      </w:r>
      <w:r>
        <w:rPr>
          <w:color w:val="221F1F"/>
          <w:spacing w:val="-7"/>
          <w:sz w:val="20"/>
        </w:rPr>
        <w:t xml:space="preserve"> </w:t>
      </w:r>
      <w:r>
        <w:rPr>
          <w:color w:val="221F1F"/>
          <w:sz w:val="20"/>
        </w:rPr>
        <w:t>violations.</w:t>
      </w:r>
      <w:r>
        <w:rPr>
          <w:color w:val="221F1F"/>
          <w:spacing w:val="-5"/>
          <w:sz w:val="20"/>
        </w:rPr>
        <w:t xml:space="preserve"> </w:t>
      </w:r>
      <w:r>
        <w:rPr>
          <w:color w:val="221F1F"/>
          <w:sz w:val="20"/>
        </w:rPr>
        <w:t>Additional</w:t>
      </w:r>
      <w:r>
        <w:rPr>
          <w:color w:val="221F1F"/>
          <w:spacing w:val="-5"/>
          <w:sz w:val="20"/>
        </w:rPr>
        <w:t xml:space="preserve"> </w:t>
      </w:r>
      <w:r>
        <w:rPr>
          <w:color w:val="221F1F"/>
          <w:sz w:val="20"/>
        </w:rPr>
        <w:t>information</w:t>
      </w:r>
      <w:r>
        <w:rPr>
          <w:color w:val="221F1F"/>
          <w:spacing w:val="-5"/>
          <w:sz w:val="20"/>
        </w:rPr>
        <w:t xml:space="preserve"> </w:t>
      </w:r>
      <w:r>
        <w:rPr>
          <w:color w:val="221F1F"/>
          <w:sz w:val="20"/>
        </w:rPr>
        <w:t>about</w:t>
      </w:r>
      <w:r>
        <w:rPr>
          <w:color w:val="221F1F"/>
          <w:spacing w:val="-5"/>
          <w:sz w:val="20"/>
        </w:rPr>
        <w:t xml:space="preserve"> </w:t>
      </w:r>
      <w:r>
        <w:rPr>
          <w:color w:val="221F1F"/>
          <w:sz w:val="20"/>
        </w:rPr>
        <w:t>Trafficking</w:t>
      </w:r>
      <w:r>
        <w:rPr>
          <w:color w:val="221F1F"/>
          <w:spacing w:val="-2"/>
          <w:sz w:val="20"/>
        </w:rPr>
        <w:t xml:space="preserve"> </w:t>
      </w:r>
      <w:r>
        <w:rPr>
          <w:color w:val="221F1F"/>
          <w:sz w:val="20"/>
        </w:rPr>
        <w:t>in</w:t>
      </w:r>
      <w:r>
        <w:rPr>
          <w:color w:val="221F1F"/>
          <w:spacing w:val="-5"/>
          <w:sz w:val="20"/>
        </w:rPr>
        <w:t xml:space="preserve"> </w:t>
      </w:r>
      <w:r>
        <w:rPr>
          <w:color w:val="221F1F"/>
          <w:sz w:val="20"/>
        </w:rPr>
        <w:t>Persons</w:t>
      </w:r>
      <w:r>
        <w:rPr>
          <w:color w:val="221F1F"/>
          <w:spacing w:val="-6"/>
          <w:sz w:val="20"/>
        </w:rPr>
        <w:t xml:space="preserve"> </w:t>
      </w:r>
      <w:r>
        <w:rPr>
          <w:color w:val="221F1F"/>
          <w:sz w:val="20"/>
        </w:rPr>
        <w:t>and</w:t>
      </w:r>
      <w:r>
        <w:rPr>
          <w:color w:val="221F1F"/>
          <w:spacing w:val="-5"/>
          <w:sz w:val="20"/>
        </w:rPr>
        <w:t xml:space="preserve"> </w:t>
      </w:r>
      <w:r>
        <w:rPr>
          <w:color w:val="221F1F"/>
          <w:sz w:val="20"/>
        </w:rPr>
        <w:t>examples</w:t>
      </w:r>
      <w:r>
        <w:rPr>
          <w:color w:val="221F1F"/>
          <w:spacing w:val="-7"/>
          <w:sz w:val="20"/>
        </w:rPr>
        <w:t xml:space="preserve"> </w:t>
      </w:r>
      <w:r>
        <w:rPr>
          <w:color w:val="221F1F"/>
          <w:sz w:val="20"/>
        </w:rPr>
        <w:t>of</w:t>
      </w:r>
      <w:r>
        <w:rPr>
          <w:color w:val="221F1F"/>
          <w:spacing w:val="-5"/>
          <w:sz w:val="20"/>
        </w:rPr>
        <w:t xml:space="preserve"> </w:t>
      </w:r>
      <w:r>
        <w:rPr>
          <w:color w:val="221F1F"/>
          <w:sz w:val="20"/>
        </w:rPr>
        <w:t xml:space="preserve">awareness programs can be found at the Web site for the Department of State's Office to Monitor and Combat Trafficking in Persons at </w:t>
      </w:r>
      <w:hyperlink r:id="rId25">
        <w:r>
          <w:rPr>
            <w:color w:val="221F1F"/>
            <w:sz w:val="20"/>
          </w:rPr>
          <w:t>http://www.state.gov/j/tip/.</w:t>
        </w:r>
      </w:hyperlink>
    </w:p>
    <w:p w14:paraId="4ED5E368" w14:textId="77777777" w:rsidR="00016C31" w:rsidRDefault="00016C31">
      <w:pPr>
        <w:pStyle w:val="BodyText"/>
      </w:pPr>
    </w:p>
    <w:p w14:paraId="7E81DB3A" w14:textId="77777777" w:rsidR="00016C31" w:rsidRDefault="00632607">
      <w:pPr>
        <w:pStyle w:val="ListParagraph"/>
        <w:numPr>
          <w:ilvl w:val="1"/>
          <w:numId w:val="73"/>
        </w:numPr>
        <w:tabs>
          <w:tab w:val="left" w:pos="733"/>
          <w:tab w:val="left" w:pos="734"/>
        </w:tabs>
        <w:ind w:left="440" w:right="911" w:hanging="241"/>
        <w:jc w:val="left"/>
        <w:rPr>
          <w:sz w:val="20"/>
        </w:rPr>
      </w:pPr>
      <w:r>
        <w:rPr>
          <w:color w:val="221F1F"/>
          <w:sz w:val="20"/>
        </w:rPr>
        <w:t>A process for employees to report, without fear of retaliation, activity inconsistent with the policy prohibiting trafficking</w:t>
      </w:r>
      <w:r>
        <w:rPr>
          <w:color w:val="221F1F"/>
          <w:spacing w:val="-3"/>
          <w:sz w:val="20"/>
        </w:rPr>
        <w:t xml:space="preserve"> </w:t>
      </w:r>
      <w:r>
        <w:rPr>
          <w:color w:val="221F1F"/>
          <w:sz w:val="20"/>
        </w:rPr>
        <w:t>in</w:t>
      </w:r>
      <w:r>
        <w:rPr>
          <w:color w:val="221F1F"/>
          <w:spacing w:val="-7"/>
          <w:sz w:val="20"/>
        </w:rPr>
        <w:t xml:space="preserve"> </w:t>
      </w:r>
      <w:r>
        <w:rPr>
          <w:color w:val="221F1F"/>
          <w:sz w:val="20"/>
        </w:rPr>
        <w:t>persons,</w:t>
      </w:r>
      <w:r>
        <w:rPr>
          <w:color w:val="221F1F"/>
          <w:spacing w:val="-4"/>
          <w:sz w:val="20"/>
        </w:rPr>
        <w:t xml:space="preserve"> </w:t>
      </w:r>
      <w:r>
        <w:rPr>
          <w:color w:val="221F1F"/>
          <w:sz w:val="20"/>
        </w:rPr>
        <w:t>including</w:t>
      </w:r>
      <w:r>
        <w:rPr>
          <w:color w:val="221F1F"/>
          <w:spacing w:val="-5"/>
          <w:sz w:val="20"/>
        </w:rPr>
        <w:t xml:space="preserve"> </w:t>
      </w:r>
      <w:r>
        <w:rPr>
          <w:color w:val="221F1F"/>
          <w:sz w:val="20"/>
        </w:rPr>
        <w:t>a</w:t>
      </w:r>
      <w:r>
        <w:rPr>
          <w:color w:val="221F1F"/>
          <w:spacing w:val="-5"/>
          <w:sz w:val="20"/>
        </w:rPr>
        <w:t xml:space="preserve"> </w:t>
      </w:r>
      <w:r>
        <w:rPr>
          <w:color w:val="221F1F"/>
          <w:sz w:val="20"/>
        </w:rPr>
        <w:t>means</w:t>
      </w:r>
      <w:r>
        <w:rPr>
          <w:color w:val="221F1F"/>
          <w:spacing w:val="-6"/>
          <w:sz w:val="20"/>
        </w:rPr>
        <w:t xml:space="preserve"> </w:t>
      </w:r>
      <w:r>
        <w:rPr>
          <w:color w:val="221F1F"/>
          <w:sz w:val="20"/>
        </w:rPr>
        <w:t>to</w:t>
      </w:r>
      <w:r>
        <w:rPr>
          <w:color w:val="221F1F"/>
          <w:spacing w:val="-4"/>
          <w:sz w:val="20"/>
        </w:rPr>
        <w:t xml:space="preserve"> </w:t>
      </w:r>
      <w:r>
        <w:rPr>
          <w:color w:val="221F1F"/>
          <w:sz w:val="20"/>
        </w:rPr>
        <w:t>make</w:t>
      </w:r>
      <w:r>
        <w:rPr>
          <w:color w:val="221F1F"/>
          <w:spacing w:val="-5"/>
          <w:sz w:val="20"/>
        </w:rPr>
        <w:t xml:space="preserve"> </w:t>
      </w:r>
      <w:r>
        <w:rPr>
          <w:color w:val="221F1F"/>
          <w:sz w:val="20"/>
        </w:rPr>
        <w:t>available</w:t>
      </w:r>
      <w:r>
        <w:rPr>
          <w:color w:val="221F1F"/>
          <w:spacing w:val="-5"/>
          <w:sz w:val="20"/>
        </w:rPr>
        <w:t xml:space="preserve"> </w:t>
      </w:r>
      <w:r>
        <w:rPr>
          <w:color w:val="221F1F"/>
          <w:sz w:val="20"/>
        </w:rPr>
        <w:t>to</w:t>
      </w:r>
      <w:r>
        <w:rPr>
          <w:color w:val="221F1F"/>
          <w:spacing w:val="-4"/>
          <w:sz w:val="20"/>
        </w:rPr>
        <w:t xml:space="preserve"> </w:t>
      </w:r>
      <w:r>
        <w:rPr>
          <w:color w:val="221F1F"/>
          <w:sz w:val="20"/>
        </w:rPr>
        <w:t>all</w:t>
      </w:r>
      <w:r>
        <w:rPr>
          <w:color w:val="221F1F"/>
          <w:spacing w:val="-5"/>
          <w:sz w:val="20"/>
        </w:rPr>
        <w:t xml:space="preserve"> </w:t>
      </w:r>
      <w:r>
        <w:rPr>
          <w:color w:val="221F1F"/>
          <w:sz w:val="20"/>
        </w:rPr>
        <w:t>employees</w:t>
      </w:r>
      <w:r>
        <w:rPr>
          <w:color w:val="221F1F"/>
          <w:spacing w:val="-5"/>
          <w:sz w:val="20"/>
        </w:rPr>
        <w:t xml:space="preserve"> </w:t>
      </w:r>
      <w:r>
        <w:rPr>
          <w:color w:val="221F1F"/>
          <w:sz w:val="20"/>
        </w:rPr>
        <w:t>the</w:t>
      </w:r>
      <w:r>
        <w:rPr>
          <w:color w:val="221F1F"/>
          <w:spacing w:val="-5"/>
          <w:sz w:val="20"/>
        </w:rPr>
        <w:t xml:space="preserve"> </w:t>
      </w:r>
      <w:r>
        <w:rPr>
          <w:color w:val="221F1F"/>
          <w:sz w:val="20"/>
        </w:rPr>
        <w:t>hotline</w:t>
      </w:r>
      <w:r>
        <w:rPr>
          <w:color w:val="221F1F"/>
          <w:spacing w:val="-5"/>
          <w:sz w:val="20"/>
        </w:rPr>
        <w:t xml:space="preserve"> </w:t>
      </w:r>
      <w:r>
        <w:rPr>
          <w:color w:val="221F1F"/>
          <w:sz w:val="20"/>
        </w:rPr>
        <w:t>phone</w:t>
      </w:r>
      <w:r>
        <w:rPr>
          <w:color w:val="221F1F"/>
          <w:spacing w:val="-5"/>
          <w:sz w:val="20"/>
        </w:rPr>
        <w:t xml:space="preserve"> </w:t>
      </w:r>
      <w:r>
        <w:rPr>
          <w:color w:val="221F1F"/>
          <w:sz w:val="20"/>
        </w:rPr>
        <w:t>number</w:t>
      </w:r>
      <w:r>
        <w:rPr>
          <w:color w:val="221F1F"/>
          <w:spacing w:val="-3"/>
          <w:sz w:val="20"/>
        </w:rPr>
        <w:t xml:space="preserve"> </w:t>
      </w:r>
      <w:r>
        <w:rPr>
          <w:color w:val="221F1F"/>
          <w:sz w:val="20"/>
        </w:rPr>
        <w:t>of</w:t>
      </w:r>
      <w:r>
        <w:rPr>
          <w:color w:val="221F1F"/>
          <w:spacing w:val="-7"/>
          <w:sz w:val="20"/>
        </w:rPr>
        <w:t xml:space="preserve"> </w:t>
      </w:r>
      <w:r>
        <w:rPr>
          <w:color w:val="221F1F"/>
          <w:sz w:val="20"/>
        </w:rPr>
        <w:t>the</w:t>
      </w:r>
      <w:r>
        <w:rPr>
          <w:color w:val="221F1F"/>
          <w:spacing w:val="-5"/>
          <w:sz w:val="20"/>
        </w:rPr>
        <w:t xml:space="preserve"> </w:t>
      </w:r>
      <w:r>
        <w:rPr>
          <w:color w:val="221F1F"/>
          <w:sz w:val="20"/>
        </w:rPr>
        <w:t xml:space="preserve">Global Human Trafficking Hotline at 1-844-888-FREE and its email address at </w:t>
      </w:r>
      <w:hyperlink r:id="rId26">
        <w:r>
          <w:rPr>
            <w:color w:val="221F1F"/>
            <w:sz w:val="20"/>
          </w:rPr>
          <w:t>help@befree.org.</w:t>
        </w:r>
      </w:hyperlink>
    </w:p>
    <w:p w14:paraId="56C44717" w14:textId="77777777" w:rsidR="00016C31" w:rsidRDefault="00016C31">
      <w:pPr>
        <w:pStyle w:val="BodyText"/>
      </w:pPr>
    </w:p>
    <w:p w14:paraId="42E8237C" w14:textId="77777777" w:rsidR="00016C31" w:rsidRDefault="00632607">
      <w:pPr>
        <w:pStyle w:val="ListParagraph"/>
        <w:numPr>
          <w:ilvl w:val="1"/>
          <w:numId w:val="73"/>
        </w:numPr>
        <w:tabs>
          <w:tab w:val="left" w:pos="790"/>
          <w:tab w:val="left" w:pos="791"/>
        </w:tabs>
        <w:ind w:left="440" w:right="1309" w:hanging="241"/>
        <w:jc w:val="left"/>
        <w:rPr>
          <w:sz w:val="20"/>
        </w:rPr>
      </w:pPr>
      <w:r>
        <w:rPr>
          <w:color w:val="221F1F"/>
          <w:sz w:val="20"/>
        </w:rPr>
        <w:t>A recruitment and wage plan that only permits the use of recruitment companies with trained employees, prohibits</w:t>
      </w:r>
      <w:r>
        <w:rPr>
          <w:color w:val="221F1F"/>
          <w:spacing w:val="-5"/>
          <w:sz w:val="20"/>
        </w:rPr>
        <w:t xml:space="preserve"> </w:t>
      </w:r>
      <w:r>
        <w:rPr>
          <w:color w:val="221F1F"/>
          <w:sz w:val="20"/>
        </w:rPr>
        <w:t>charging</w:t>
      </w:r>
      <w:r>
        <w:rPr>
          <w:color w:val="221F1F"/>
          <w:spacing w:val="-4"/>
          <w:sz w:val="20"/>
        </w:rPr>
        <w:t xml:space="preserve"> </w:t>
      </w:r>
      <w:r>
        <w:rPr>
          <w:color w:val="221F1F"/>
          <w:sz w:val="20"/>
        </w:rPr>
        <w:t>recruitment</w:t>
      </w:r>
      <w:r>
        <w:rPr>
          <w:color w:val="221F1F"/>
          <w:spacing w:val="-4"/>
          <w:sz w:val="20"/>
        </w:rPr>
        <w:t xml:space="preserve"> </w:t>
      </w:r>
      <w:r>
        <w:rPr>
          <w:color w:val="221F1F"/>
          <w:sz w:val="20"/>
        </w:rPr>
        <w:t>fees</w:t>
      </w:r>
      <w:r>
        <w:rPr>
          <w:color w:val="221F1F"/>
          <w:spacing w:val="-6"/>
          <w:sz w:val="20"/>
        </w:rPr>
        <w:t xml:space="preserve"> </w:t>
      </w:r>
      <w:r>
        <w:rPr>
          <w:color w:val="221F1F"/>
          <w:sz w:val="20"/>
        </w:rPr>
        <w:t>to</w:t>
      </w:r>
      <w:r>
        <w:rPr>
          <w:color w:val="221F1F"/>
          <w:spacing w:val="-4"/>
          <w:sz w:val="20"/>
        </w:rPr>
        <w:t xml:space="preserve"> </w:t>
      </w:r>
      <w:r>
        <w:rPr>
          <w:color w:val="221F1F"/>
          <w:sz w:val="20"/>
        </w:rPr>
        <w:t>the</w:t>
      </w:r>
      <w:r>
        <w:rPr>
          <w:color w:val="221F1F"/>
          <w:spacing w:val="-7"/>
          <w:sz w:val="20"/>
        </w:rPr>
        <w:t xml:space="preserve"> </w:t>
      </w:r>
      <w:r>
        <w:rPr>
          <w:color w:val="221F1F"/>
          <w:sz w:val="20"/>
        </w:rPr>
        <w:t>employee,</w:t>
      </w:r>
      <w:r>
        <w:rPr>
          <w:color w:val="221F1F"/>
          <w:spacing w:val="-4"/>
          <w:sz w:val="20"/>
        </w:rPr>
        <w:t xml:space="preserve"> </w:t>
      </w:r>
      <w:r>
        <w:rPr>
          <w:color w:val="221F1F"/>
          <w:sz w:val="20"/>
        </w:rPr>
        <w:t>and</w:t>
      </w:r>
      <w:r>
        <w:rPr>
          <w:color w:val="221F1F"/>
          <w:spacing w:val="-7"/>
          <w:sz w:val="20"/>
        </w:rPr>
        <w:t xml:space="preserve"> </w:t>
      </w:r>
      <w:r>
        <w:rPr>
          <w:color w:val="221F1F"/>
          <w:sz w:val="20"/>
        </w:rPr>
        <w:t>ensures</w:t>
      </w:r>
      <w:r>
        <w:rPr>
          <w:color w:val="221F1F"/>
          <w:spacing w:val="-5"/>
          <w:sz w:val="20"/>
        </w:rPr>
        <w:t xml:space="preserve"> </w:t>
      </w:r>
      <w:r>
        <w:rPr>
          <w:color w:val="221F1F"/>
          <w:sz w:val="20"/>
        </w:rPr>
        <w:t>that</w:t>
      </w:r>
      <w:r>
        <w:rPr>
          <w:color w:val="221F1F"/>
          <w:spacing w:val="-5"/>
          <w:sz w:val="20"/>
        </w:rPr>
        <w:t xml:space="preserve"> </w:t>
      </w:r>
      <w:r>
        <w:rPr>
          <w:color w:val="221F1F"/>
          <w:sz w:val="20"/>
        </w:rPr>
        <w:t>wages</w:t>
      </w:r>
      <w:r>
        <w:rPr>
          <w:color w:val="221F1F"/>
          <w:spacing w:val="-6"/>
          <w:sz w:val="20"/>
        </w:rPr>
        <w:t xml:space="preserve"> </w:t>
      </w:r>
      <w:r>
        <w:rPr>
          <w:color w:val="221F1F"/>
          <w:sz w:val="20"/>
        </w:rPr>
        <w:t>meet</w:t>
      </w:r>
      <w:r>
        <w:rPr>
          <w:color w:val="221F1F"/>
          <w:spacing w:val="-8"/>
          <w:sz w:val="20"/>
        </w:rPr>
        <w:t xml:space="preserve"> </w:t>
      </w:r>
      <w:r>
        <w:rPr>
          <w:color w:val="221F1F"/>
          <w:sz w:val="20"/>
        </w:rPr>
        <w:t>applicable</w:t>
      </w:r>
      <w:r>
        <w:rPr>
          <w:color w:val="221F1F"/>
          <w:spacing w:val="-5"/>
          <w:sz w:val="20"/>
        </w:rPr>
        <w:t xml:space="preserve"> </w:t>
      </w:r>
      <w:r>
        <w:rPr>
          <w:color w:val="221F1F"/>
          <w:sz w:val="20"/>
        </w:rPr>
        <w:t>host-country</w:t>
      </w:r>
      <w:r>
        <w:rPr>
          <w:color w:val="221F1F"/>
          <w:spacing w:val="-4"/>
          <w:sz w:val="20"/>
        </w:rPr>
        <w:t xml:space="preserve"> </w:t>
      </w:r>
      <w:r>
        <w:rPr>
          <w:color w:val="221F1F"/>
          <w:sz w:val="20"/>
        </w:rPr>
        <w:t>legal requirements or explains any variance.</w:t>
      </w:r>
    </w:p>
    <w:p w14:paraId="5EA615A0" w14:textId="77777777" w:rsidR="00016C31" w:rsidRDefault="00016C31">
      <w:pPr>
        <w:pStyle w:val="BodyText"/>
        <w:spacing w:before="11"/>
        <w:rPr>
          <w:sz w:val="19"/>
        </w:rPr>
      </w:pPr>
    </w:p>
    <w:p w14:paraId="24988334" w14:textId="77777777" w:rsidR="00016C31" w:rsidRDefault="00900DE8">
      <w:pPr>
        <w:pStyle w:val="ListParagraph"/>
        <w:numPr>
          <w:ilvl w:val="1"/>
          <w:numId w:val="73"/>
        </w:numPr>
        <w:tabs>
          <w:tab w:val="left" w:pos="778"/>
          <w:tab w:val="left" w:pos="779"/>
        </w:tabs>
        <w:ind w:left="440" w:right="1118" w:hanging="241"/>
        <w:jc w:val="left"/>
        <w:rPr>
          <w:sz w:val="20"/>
        </w:rPr>
      </w:pPr>
      <w:r>
        <w:pict w14:anchorId="1FC6DA01">
          <v:rect id="docshape63" o:spid="_x0000_s1069" style="position:absolute;left:0;text-align:left;margin-left:59.5pt;margin-top:56.75pt;width:515pt;height:1.45pt;z-index:-18489344;mso-position-horizontal-relative:page" fillcolor="#0e233d" stroked="f">
            <w10:wrap anchorx="page"/>
          </v:rect>
        </w:pict>
      </w:r>
      <w:r w:rsidR="00632607">
        <w:rPr>
          <w:color w:val="221F1F"/>
          <w:sz w:val="20"/>
        </w:rPr>
        <w:t>A</w:t>
      </w:r>
      <w:r w:rsidR="00632607">
        <w:rPr>
          <w:color w:val="221F1F"/>
          <w:spacing w:val="-5"/>
          <w:sz w:val="20"/>
        </w:rPr>
        <w:t xml:space="preserve"> </w:t>
      </w:r>
      <w:r w:rsidR="00632607">
        <w:rPr>
          <w:color w:val="221F1F"/>
          <w:sz w:val="20"/>
        </w:rPr>
        <w:t>housing</w:t>
      </w:r>
      <w:r w:rsidR="00632607">
        <w:rPr>
          <w:color w:val="221F1F"/>
          <w:spacing w:val="-4"/>
          <w:sz w:val="20"/>
        </w:rPr>
        <w:t xml:space="preserve"> </w:t>
      </w:r>
      <w:r w:rsidR="00632607">
        <w:rPr>
          <w:color w:val="221F1F"/>
          <w:sz w:val="20"/>
        </w:rPr>
        <w:t>plan,</w:t>
      </w:r>
      <w:r w:rsidR="00632607">
        <w:rPr>
          <w:color w:val="221F1F"/>
          <w:spacing w:val="-5"/>
          <w:sz w:val="20"/>
        </w:rPr>
        <w:t xml:space="preserve"> </w:t>
      </w:r>
      <w:r w:rsidR="00632607">
        <w:rPr>
          <w:color w:val="221F1F"/>
          <w:sz w:val="20"/>
        </w:rPr>
        <w:t>if</w:t>
      </w:r>
      <w:r w:rsidR="00632607">
        <w:rPr>
          <w:color w:val="221F1F"/>
          <w:spacing w:val="-2"/>
          <w:sz w:val="20"/>
        </w:rPr>
        <w:t xml:space="preserve"> </w:t>
      </w:r>
      <w:r w:rsidR="00632607">
        <w:rPr>
          <w:color w:val="221F1F"/>
          <w:sz w:val="20"/>
        </w:rPr>
        <w:t>the</w:t>
      </w:r>
      <w:r w:rsidR="00632607">
        <w:rPr>
          <w:color w:val="221F1F"/>
          <w:spacing w:val="-5"/>
          <w:sz w:val="20"/>
        </w:rPr>
        <w:t xml:space="preserve"> </w:t>
      </w:r>
      <w:r w:rsidR="00632607">
        <w:rPr>
          <w:color w:val="221F1F"/>
          <w:sz w:val="20"/>
        </w:rPr>
        <w:t>Contractor</w:t>
      </w:r>
      <w:r w:rsidR="00632607">
        <w:rPr>
          <w:color w:val="221F1F"/>
          <w:spacing w:val="-3"/>
          <w:sz w:val="20"/>
        </w:rPr>
        <w:t xml:space="preserve"> </w:t>
      </w:r>
      <w:r w:rsidR="00632607">
        <w:rPr>
          <w:color w:val="221F1F"/>
          <w:sz w:val="20"/>
        </w:rPr>
        <w:t>or</w:t>
      </w:r>
      <w:r w:rsidR="00632607">
        <w:rPr>
          <w:color w:val="221F1F"/>
          <w:spacing w:val="-5"/>
          <w:sz w:val="20"/>
        </w:rPr>
        <w:t xml:space="preserve"> </w:t>
      </w:r>
      <w:r w:rsidR="00632607">
        <w:rPr>
          <w:color w:val="221F1F"/>
          <w:sz w:val="20"/>
        </w:rPr>
        <w:t>subcontractor</w:t>
      </w:r>
      <w:r w:rsidR="00632607">
        <w:rPr>
          <w:color w:val="221F1F"/>
          <w:spacing w:val="-3"/>
          <w:sz w:val="20"/>
        </w:rPr>
        <w:t xml:space="preserve"> </w:t>
      </w:r>
      <w:r w:rsidR="00632607">
        <w:rPr>
          <w:color w:val="221F1F"/>
          <w:sz w:val="20"/>
        </w:rPr>
        <w:t>intends</w:t>
      </w:r>
      <w:r w:rsidR="00632607">
        <w:rPr>
          <w:color w:val="221F1F"/>
          <w:spacing w:val="-10"/>
          <w:sz w:val="20"/>
        </w:rPr>
        <w:t xml:space="preserve"> </w:t>
      </w:r>
      <w:r w:rsidR="00632607">
        <w:rPr>
          <w:color w:val="221F1F"/>
          <w:sz w:val="20"/>
        </w:rPr>
        <w:t>to</w:t>
      </w:r>
      <w:r w:rsidR="00632607">
        <w:rPr>
          <w:color w:val="221F1F"/>
          <w:spacing w:val="-6"/>
          <w:sz w:val="20"/>
        </w:rPr>
        <w:t xml:space="preserve"> </w:t>
      </w:r>
      <w:r w:rsidR="00632607">
        <w:rPr>
          <w:color w:val="221F1F"/>
          <w:sz w:val="20"/>
        </w:rPr>
        <w:t>provide</w:t>
      </w:r>
      <w:r w:rsidR="00632607">
        <w:rPr>
          <w:color w:val="221F1F"/>
          <w:spacing w:val="-6"/>
          <w:sz w:val="20"/>
        </w:rPr>
        <w:t xml:space="preserve"> </w:t>
      </w:r>
      <w:r w:rsidR="00632607">
        <w:rPr>
          <w:color w:val="221F1F"/>
          <w:sz w:val="20"/>
        </w:rPr>
        <w:t>or</w:t>
      </w:r>
      <w:r w:rsidR="00632607">
        <w:rPr>
          <w:color w:val="221F1F"/>
          <w:spacing w:val="-5"/>
          <w:sz w:val="20"/>
        </w:rPr>
        <w:t xml:space="preserve"> </w:t>
      </w:r>
      <w:r w:rsidR="00632607">
        <w:rPr>
          <w:color w:val="221F1F"/>
          <w:sz w:val="20"/>
        </w:rPr>
        <w:t>arrange</w:t>
      </w:r>
      <w:r w:rsidR="00632607">
        <w:rPr>
          <w:color w:val="221F1F"/>
          <w:spacing w:val="-7"/>
          <w:sz w:val="20"/>
        </w:rPr>
        <w:t xml:space="preserve"> </w:t>
      </w:r>
      <w:r w:rsidR="00632607">
        <w:rPr>
          <w:color w:val="221F1F"/>
          <w:sz w:val="20"/>
        </w:rPr>
        <w:t>housing,</w:t>
      </w:r>
      <w:r w:rsidR="00632607">
        <w:rPr>
          <w:color w:val="221F1F"/>
          <w:spacing w:val="-4"/>
          <w:sz w:val="20"/>
        </w:rPr>
        <w:t xml:space="preserve"> </w:t>
      </w:r>
      <w:r w:rsidR="00632607">
        <w:rPr>
          <w:color w:val="221F1F"/>
          <w:sz w:val="20"/>
        </w:rPr>
        <w:t>that</w:t>
      </w:r>
      <w:r w:rsidR="00632607">
        <w:rPr>
          <w:color w:val="221F1F"/>
          <w:spacing w:val="-5"/>
          <w:sz w:val="20"/>
        </w:rPr>
        <w:t xml:space="preserve"> </w:t>
      </w:r>
      <w:r w:rsidR="00632607">
        <w:rPr>
          <w:color w:val="221F1F"/>
          <w:sz w:val="20"/>
        </w:rPr>
        <w:t>ensures</w:t>
      </w:r>
      <w:r w:rsidR="00632607">
        <w:rPr>
          <w:color w:val="221F1F"/>
          <w:spacing w:val="-5"/>
          <w:sz w:val="20"/>
        </w:rPr>
        <w:t xml:space="preserve"> </w:t>
      </w:r>
      <w:r w:rsidR="00632607">
        <w:rPr>
          <w:color w:val="221F1F"/>
          <w:sz w:val="20"/>
        </w:rPr>
        <w:t>that</w:t>
      </w:r>
      <w:r w:rsidR="00632607">
        <w:rPr>
          <w:color w:val="221F1F"/>
          <w:spacing w:val="-5"/>
          <w:sz w:val="20"/>
        </w:rPr>
        <w:t xml:space="preserve"> </w:t>
      </w:r>
      <w:r w:rsidR="00632607">
        <w:rPr>
          <w:color w:val="221F1F"/>
          <w:sz w:val="20"/>
        </w:rPr>
        <w:t>the housing meets host-country housing and safety standards.</w:t>
      </w:r>
    </w:p>
    <w:p w14:paraId="09EE20D6" w14:textId="77777777" w:rsidR="00016C31" w:rsidRDefault="00016C31">
      <w:pPr>
        <w:rPr>
          <w:sz w:val="20"/>
        </w:rPr>
        <w:sectPr w:rsidR="00016C31">
          <w:pgSz w:w="12240" w:h="15840"/>
          <w:pgMar w:top="1600" w:right="640" w:bottom="1060" w:left="1000" w:header="0" w:footer="801" w:gutter="0"/>
          <w:cols w:space="720"/>
        </w:sectPr>
      </w:pPr>
    </w:p>
    <w:p w14:paraId="0F6E5509" w14:textId="77777777" w:rsidR="00016C31" w:rsidRDefault="00632607">
      <w:pPr>
        <w:pStyle w:val="ListParagraph"/>
        <w:numPr>
          <w:ilvl w:val="1"/>
          <w:numId w:val="73"/>
        </w:numPr>
        <w:tabs>
          <w:tab w:val="left" w:pos="441"/>
        </w:tabs>
        <w:spacing w:before="80"/>
        <w:ind w:left="440" w:right="1091" w:hanging="241"/>
        <w:jc w:val="left"/>
        <w:rPr>
          <w:sz w:val="20"/>
        </w:rPr>
      </w:pPr>
      <w:r>
        <w:rPr>
          <w:color w:val="221F1F"/>
          <w:sz w:val="20"/>
        </w:rPr>
        <w:lastRenderedPageBreak/>
        <w:t>Procedures</w:t>
      </w:r>
      <w:r>
        <w:rPr>
          <w:color w:val="221F1F"/>
          <w:spacing w:val="-5"/>
          <w:sz w:val="20"/>
        </w:rPr>
        <w:t xml:space="preserve"> </w:t>
      </w:r>
      <w:r>
        <w:rPr>
          <w:color w:val="221F1F"/>
          <w:sz w:val="20"/>
        </w:rPr>
        <w:t>to</w:t>
      </w:r>
      <w:r>
        <w:rPr>
          <w:color w:val="221F1F"/>
          <w:spacing w:val="-7"/>
          <w:sz w:val="20"/>
        </w:rPr>
        <w:t xml:space="preserve"> </w:t>
      </w:r>
      <w:r>
        <w:rPr>
          <w:color w:val="221F1F"/>
          <w:sz w:val="20"/>
        </w:rPr>
        <w:t>prevent</w:t>
      </w:r>
      <w:r>
        <w:rPr>
          <w:color w:val="221F1F"/>
          <w:spacing w:val="-5"/>
          <w:sz w:val="20"/>
        </w:rPr>
        <w:t xml:space="preserve"> </w:t>
      </w:r>
      <w:r>
        <w:rPr>
          <w:color w:val="221F1F"/>
          <w:sz w:val="20"/>
        </w:rPr>
        <w:t>agents</w:t>
      </w:r>
      <w:r>
        <w:rPr>
          <w:color w:val="221F1F"/>
          <w:spacing w:val="-6"/>
          <w:sz w:val="20"/>
        </w:rPr>
        <w:t xml:space="preserve"> </w:t>
      </w:r>
      <w:r>
        <w:rPr>
          <w:color w:val="221F1F"/>
          <w:sz w:val="20"/>
        </w:rPr>
        <w:t>and</w:t>
      </w:r>
      <w:r>
        <w:rPr>
          <w:color w:val="221F1F"/>
          <w:spacing w:val="-4"/>
          <w:sz w:val="20"/>
        </w:rPr>
        <w:t xml:space="preserve"> </w:t>
      </w:r>
      <w:r>
        <w:rPr>
          <w:color w:val="221F1F"/>
          <w:sz w:val="20"/>
        </w:rPr>
        <w:t>subcontractors</w:t>
      </w:r>
      <w:r>
        <w:rPr>
          <w:color w:val="221F1F"/>
          <w:spacing w:val="-7"/>
          <w:sz w:val="20"/>
        </w:rPr>
        <w:t xml:space="preserve"> </w:t>
      </w:r>
      <w:r>
        <w:rPr>
          <w:color w:val="221F1F"/>
          <w:sz w:val="20"/>
        </w:rPr>
        <w:t>at</w:t>
      </w:r>
      <w:r>
        <w:rPr>
          <w:color w:val="221F1F"/>
          <w:spacing w:val="-6"/>
          <w:sz w:val="20"/>
        </w:rPr>
        <w:t xml:space="preserve"> </w:t>
      </w:r>
      <w:r>
        <w:rPr>
          <w:color w:val="221F1F"/>
          <w:sz w:val="20"/>
        </w:rPr>
        <w:t>any</w:t>
      </w:r>
      <w:r>
        <w:rPr>
          <w:color w:val="221F1F"/>
          <w:spacing w:val="-4"/>
          <w:sz w:val="20"/>
        </w:rPr>
        <w:t xml:space="preserve"> </w:t>
      </w:r>
      <w:r>
        <w:rPr>
          <w:color w:val="221F1F"/>
          <w:sz w:val="20"/>
        </w:rPr>
        <w:t>tier</w:t>
      </w:r>
      <w:r>
        <w:rPr>
          <w:color w:val="221F1F"/>
          <w:spacing w:val="-7"/>
          <w:sz w:val="20"/>
        </w:rPr>
        <w:t xml:space="preserve"> </w:t>
      </w:r>
      <w:r>
        <w:rPr>
          <w:color w:val="221F1F"/>
          <w:sz w:val="20"/>
        </w:rPr>
        <w:t>and</w:t>
      </w:r>
      <w:r>
        <w:rPr>
          <w:color w:val="221F1F"/>
          <w:spacing w:val="-4"/>
          <w:sz w:val="20"/>
        </w:rPr>
        <w:t xml:space="preserve"> </w:t>
      </w:r>
      <w:r>
        <w:rPr>
          <w:color w:val="221F1F"/>
          <w:sz w:val="20"/>
        </w:rPr>
        <w:t>at</w:t>
      </w:r>
      <w:r>
        <w:rPr>
          <w:color w:val="221F1F"/>
          <w:spacing w:val="-5"/>
          <w:sz w:val="20"/>
        </w:rPr>
        <w:t xml:space="preserve"> </w:t>
      </w:r>
      <w:r>
        <w:rPr>
          <w:color w:val="221F1F"/>
          <w:sz w:val="20"/>
        </w:rPr>
        <w:t>any</w:t>
      </w:r>
      <w:r>
        <w:rPr>
          <w:color w:val="221F1F"/>
          <w:spacing w:val="-7"/>
          <w:sz w:val="20"/>
        </w:rPr>
        <w:t xml:space="preserve"> </w:t>
      </w:r>
      <w:r>
        <w:rPr>
          <w:color w:val="221F1F"/>
          <w:sz w:val="20"/>
        </w:rPr>
        <w:t>dollar</w:t>
      </w:r>
      <w:r>
        <w:rPr>
          <w:color w:val="221F1F"/>
          <w:spacing w:val="-7"/>
          <w:sz w:val="20"/>
        </w:rPr>
        <w:t xml:space="preserve"> </w:t>
      </w:r>
      <w:r>
        <w:rPr>
          <w:color w:val="221F1F"/>
          <w:sz w:val="20"/>
        </w:rPr>
        <w:t>value</w:t>
      </w:r>
      <w:r>
        <w:rPr>
          <w:color w:val="221F1F"/>
          <w:spacing w:val="-7"/>
          <w:sz w:val="20"/>
        </w:rPr>
        <w:t xml:space="preserve"> </w:t>
      </w:r>
      <w:r>
        <w:rPr>
          <w:color w:val="221F1F"/>
          <w:sz w:val="20"/>
        </w:rPr>
        <w:t>from</w:t>
      </w:r>
      <w:r>
        <w:rPr>
          <w:color w:val="221F1F"/>
          <w:spacing w:val="-4"/>
          <w:sz w:val="20"/>
        </w:rPr>
        <w:t xml:space="preserve"> </w:t>
      </w:r>
      <w:r>
        <w:rPr>
          <w:color w:val="221F1F"/>
          <w:sz w:val="20"/>
        </w:rPr>
        <w:t>engaging</w:t>
      </w:r>
      <w:r>
        <w:rPr>
          <w:color w:val="221F1F"/>
          <w:spacing w:val="-3"/>
          <w:sz w:val="20"/>
        </w:rPr>
        <w:t xml:space="preserve"> </w:t>
      </w:r>
      <w:r>
        <w:rPr>
          <w:color w:val="221F1F"/>
          <w:sz w:val="20"/>
        </w:rPr>
        <w:t>in</w:t>
      </w:r>
      <w:r>
        <w:rPr>
          <w:color w:val="221F1F"/>
          <w:spacing w:val="-4"/>
          <w:sz w:val="20"/>
        </w:rPr>
        <w:t xml:space="preserve"> </w:t>
      </w:r>
      <w:r>
        <w:rPr>
          <w:color w:val="221F1F"/>
          <w:sz w:val="20"/>
        </w:rPr>
        <w:t>trafficking</w:t>
      </w:r>
      <w:r>
        <w:rPr>
          <w:color w:val="221F1F"/>
          <w:spacing w:val="-2"/>
          <w:sz w:val="20"/>
        </w:rPr>
        <w:t xml:space="preserve"> </w:t>
      </w:r>
      <w:r>
        <w:rPr>
          <w:color w:val="221F1F"/>
          <w:sz w:val="20"/>
        </w:rPr>
        <w:t>in persons (including activities in paragraph (b) of this clause) and to monitor, detect, and terminate any agents, subcontracts, or subcontractor employees that have engaged in such activities.</w:t>
      </w:r>
    </w:p>
    <w:p w14:paraId="16C102F4" w14:textId="77777777" w:rsidR="00016C31" w:rsidRDefault="00016C31">
      <w:pPr>
        <w:pStyle w:val="BodyText"/>
      </w:pPr>
    </w:p>
    <w:p w14:paraId="059B0577" w14:textId="77777777" w:rsidR="00016C31" w:rsidRDefault="00632607">
      <w:pPr>
        <w:pStyle w:val="ListParagraph"/>
        <w:numPr>
          <w:ilvl w:val="0"/>
          <w:numId w:val="73"/>
        </w:numPr>
        <w:tabs>
          <w:tab w:val="left" w:pos="724"/>
        </w:tabs>
        <w:rPr>
          <w:sz w:val="20"/>
        </w:rPr>
      </w:pPr>
      <w:r>
        <w:rPr>
          <w:i/>
          <w:color w:val="221F1F"/>
          <w:spacing w:val="-2"/>
          <w:sz w:val="20"/>
        </w:rPr>
        <w:t>Posting</w:t>
      </w:r>
      <w:r>
        <w:rPr>
          <w:color w:val="221F1F"/>
          <w:spacing w:val="-2"/>
          <w:sz w:val="20"/>
        </w:rPr>
        <w:t>.</w:t>
      </w:r>
    </w:p>
    <w:p w14:paraId="272D49E6" w14:textId="77777777" w:rsidR="00016C31" w:rsidRDefault="00016C31">
      <w:pPr>
        <w:pStyle w:val="BodyText"/>
        <w:spacing w:before="1"/>
      </w:pPr>
    </w:p>
    <w:p w14:paraId="0F78C1B7" w14:textId="77777777" w:rsidR="00016C31" w:rsidRDefault="00632607">
      <w:pPr>
        <w:pStyle w:val="ListParagraph"/>
        <w:numPr>
          <w:ilvl w:val="0"/>
          <w:numId w:val="72"/>
        </w:numPr>
        <w:tabs>
          <w:tab w:val="left" w:pos="441"/>
        </w:tabs>
        <w:ind w:right="1003"/>
        <w:jc w:val="left"/>
        <w:rPr>
          <w:sz w:val="20"/>
        </w:rPr>
      </w:pPr>
      <w:r>
        <w:rPr>
          <w:color w:val="221F1F"/>
          <w:sz w:val="20"/>
        </w:rPr>
        <w:t>The Contractor shall post the relevant contents of the compliance plan, no later than the initiation of contract performance,</w:t>
      </w:r>
      <w:r>
        <w:rPr>
          <w:color w:val="221F1F"/>
          <w:spacing w:val="-5"/>
          <w:sz w:val="20"/>
        </w:rPr>
        <w:t xml:space="preserve"> </w:t>
      </w:r>
      <w:r>
        <w:rPr>
          <w:color w:val="221F1F"/>
          <w:sz w:val="20"/>
        </w:rPr>
        <w:t>at</w:t>
      </w:r>
      <w:r>
        <w:rPr>
          <w:color w:val="221F1F"/>
          <w:spacing w:val="-5"/>
          <w:sz w:val="20"/>
        </w:rPr>
        <w:t xml:space="preserve"> </w:t>
      </w:r>
      <w:r>
        <w:rPr>
          <w:color w:val="221F1F"/>
          <w:sz w:val="20"/>
        </w:rPr>
        <w:t>the</w:t>
      </w:r>
      <w:r>
        <w:rPr>
          <w:color w:val="221F1F"/>
          <w:spacing w:val="-4"/>
          <w:sz w:val="20"/>
        </w:rPr>
        <w:t xml:space="preserve"> </w:t>
      </w:r>
      <w:r>
        <w:rPr>
          <w:color w:val="221F1F"/>
          <w:sz w:val="20"/>
        </w:rPr>
        <w:t>workplace</w:t>
      </w:r>
      <w:r>
        <w:rPr>
          <w:color w:val="221F1F"/>
          <w:spacing w:val="-2"/>
          <w:sz w:val="20"/>
        </w:rPr>
        <w:t xml:space="preserve"> </w:t>
      </w:r>
      <w:r>
        <w:rPr>
          <w:color w:val="221F1F"/>
          <w:sz w:val="20"/>
        </w:rPr>
        <w:t>(unless</w:t>
      </w:r>
      <w:r>
        <w:rPr>
          <w:color w:val="221F1F"/>
          <w:spacing w:val="-5"/>
          <w:sz w:val="20"/>
        </w:rPr>
        <w:t xml:space="preserve"> </w:t>
      </w:r>
      <w:r>
        <w:rPr>
          <w:color w:val="221F1F"/>
          <w:sz w:val="20"/>
        </w:rPr>
        <w:t>the</w:t>
      </w:r>
      <w:r>
        <w:rPr>
          <w:color w:val="221F1F"/>
          <w:spacing w:val="-4"/>
          <w:sz w:val="20"/>
        </w:rPr>
        <w:t xml:space="preserve"> </w:t>
      </w:r>
      <w:r>
        <w:rPr>
          <w:color w:val="221F1F"/>
          <w:sz w:val="20"/>
        </w:rPr>
        <w:t>work</w:t>
      </w:r>
      <w:r>
        <w:rPr>
          <w:color w:val="221F1F"/>
          <w:spacing w:val="-3"/>
          <w:sz w:val="20"/>
        </w:rPr>
        <w:t xml:space="preserve"> </w:t>
      </w:r>
      <w:r>
        <w:rPr>
          <w:color w:val="221F1F"/>
          <w:sz w:val="20"/>
        </w:rPr>
        <w:t>is</w:t>
      </w:r>
      <w:r>
        <w:rPr>
          <w:color w:val="221F1F"/>
          <w:spacing w:val="-5"/>
          <w:sz w:val="20"/>
        </w:rPr>
        <w:t xml:space="preserve"> </w:t>
      </w:r>
      <w:r>
        <w:rPr>
          <w:color w:val="221F1F"/>
          <w:sz w:val="20"/>
        </w:rPr>
        <w:t>to</w:t>
      </w:r>
      <w:r>
        <w:rPr>
          <w:color w:val="221F1F"/>
          <w:spacing w:val="-3"/>
          <w:sz w:val="20"/>
        </w:rPr>
        <w:t xml:space="preserve"> </w:t>
      </w:r>
      <w:r>
        <w:rPr>
          <w:color w:val="221F1F"/>
          <w:sz w:val="20"/>
        </w:rPr>
        <w:t>be</w:t>
      </w:r>
      <w:r>
        <w:rPr>
          <w:color w:val="221F1F"/>
          <w:spacing w:val="-7"/>
          <w:sz w:val="20"/>
        </w:rPr>
        <w:t xml:space="preserve"> </w:t>
      </w:r>
      <w:r>
        <w:rPr>
          <w:color w:val="221F1F"/>
          <w:sz w:val="20"/>
        </w:rPr>
        <w:t>performed</w:t>
      </w:r>
      <w:r>
        <w:rPr>
          <w:color w:val="221F1F"/>
          <w:spacing w:val="-2"/>
          <w:sz w:val="20"/>
        </w:rPr>
        <w:t xml:space="preserve"> </w:t>
      </w:r>
      <w:r>
        <w:rPr>
          <w:color w:val="221F1F"/>
          <w:sz w:val="20"/>
        </w:rPr>
        <w:t>in</w:t>
      </w:r>
      <w:r>
        <w:rPr>
          <w:color w:val="221F1F"/>
          <w:spacing w:val="-3"/>
          <w:sz w:val="20"/>
        </w:rPr>
        <w:t xml:space="preserve"> </w:t>
      </w:r>
      <w:r>
        <w:rPr>
          <w:color w:val="221F1F"/>
          <w:sz w:val="20"/>
        </w:rPr>
        <w:t>the</w:t>
      </w:r>
      <w:r>
        <w:rPr>
          <w:color w:val="221F1F"/>
          <w:spacing w:val="-6"/>
          <w:sz w:val="20"/>
        </w:rPr>
        <w:t xml:space="preserve"> </w:t>
      </w:r>
      <w:r>
        <w:rPr>
          <w:color w:val="221F1F"/>
          <w:sz w:val="20"/>
        </w:rPr>
        <w:t>field</w:t>
      </w:r>
      <w:r>
        <w:rPr>
          <w:color w:val="221F1F"/>
          <w:spacing w:val="-3"/>
          <w:sz w:val="20"/>
        </w:rPr>
        <w:t xml:space="preserve"> </w:t>
      </w:r>
      <w:r>
        <w:rPr>
          <w:color w:val="221F1F"/>
          <w:sz w:val="20"/>
        </w:rPr>
        <w:t>or</w:t>
      </w:r>
      <w:r>
        <w:rPr>
          <w:color w:val="221F1F"/>
          <w:spacing w:val="-6"/>
          <w:sz w:val="20"/>
        </w:rPr>
        <w:t xml:space="preserve"> </w:t>
      </w:r>
      <w:r>
        <w:rPr>
          <w:color w:val="221F1F"/>
          <w:sz w:val="20"/>
        </w:rPr>
        <w:t>not</w:t>
      </w:r>
      <w:r>
        <w:rPr>
          <w:color w:val="221F1F"/>
          <w:spacing w:val="-5"/>
          <w:sz w:val="20"/>
        </w:rPr>
        <w:t xml:space="preserve"> </w:t>
      </w:r>
      <w:r>
        <w:rPr>
          <w:color w:val="221F1F"/>
          <w:sz w:val="20"/>
        </w:rPr>
        <w:t>in</w:t>
      </w:r>
      <w:r>
        <w:rPr>
          <w:color w:val="221F1F"/>
          <w:spacing w:val="-3"/>
          <w:sz w:val="20"/>
        </w:rPr>
        <w:t xml:space="preserve"> </w:t>
      </w:r>
      <w:r>
        <w:rPr>
          <w:color w:val="221F1F"/>
          <w:sz w:val="20"/>
        </w:rPr>
        <w:t>a</w:t>
      </w:r>
      <w:r>
        <w:rPr>
          <w:color w:val="221F1F"/>
          <w:spacing w:val="-7"/>
          <w:sz w:val="20"/>
        </w:rPr>
        <w:t xml:space="preserve"> </w:t>
      </w:r>
      <w:r>
        <w:rPr>
          <w:color w:val="221F1F"/>
          <w:sz w:val="20"/>
        </w:rPr>
        <w:t>fixed</w:t>
      </w:r>
      <w:r>
        <w:rPr>
          <w:color w:val="221F1F"/>
          <w:spacing w:val="-3"/>
          <w:sz w:val="20"/>
        </w:rPr>
        <w:t xml:space="preserve"> </w:t>
      </w:r>
      <w:r>
        <w:rPr>
          <w:color w:val="221F1F"/>
          <w:sz w:val="20"/>
        </w:rPr>
        <w:t>location)</w:t>
      </w:r>
      <w:r>
        <w:rPr>
          <w:color w:val="221F1F"/>
          <w:spacing w:val="-5"/>
          <w:sz w:val="20"/>
        </w:rPr>
        <w:t xml:space="preserve"> </w:t>
      </w:r>
      <w:r>
        <w:rPr>
          <w:color w:val="221F1F"/>
          <w:sz w:val="20"/>
        </w:rPr>
        <w:t>and</w:t>
      </w:r>
      <w:r>
        <w:rPr>
          <w:color w:val="221F1F"/>
          <w:spacing w:val="-6"/>
          <w:sz w:val="20"/>
        </w:rPr>
        <w:t xml:space="preserve"> </w:t>
      </w:r>
      <w:r>
        <w:rPr>
          <w:color w:val="221F1F"/>
          <w:sz w:val="20"/>
        </w:rPr>
        <w:t>on</w:t>
      </w:r>
      <w:r>
        <w:rPr>
          <w:color w:val="221F1F"/>
          <w:spacing w:val="-3"/>
          <w:sz w:val="20"/>
        </w:rPr>
        <w:t xml:space="preserve"> </w:t>
      </w:r>
      <w:r>
        <w:rPr>
          <w:color w:val="221F1F"/>
          <w:sz w:val="20"/>
        </w:rPr>
        <w:t>the Contractor's Web site (if one is maintained). If posting at the workplace or on the Web site is impracticable, the Contractor shall provide the relevant contents of the compliance plan to each worker in writing.</w:t>
      </w:r>
    </w:p>
    <w:p w14:paraId="26AC560F" w14:textId="77777777" w:rsidR="00016C31" w:rsidRDefault="00016C31">
      <w:pPr>
        <w:pStyle w:val="BodyText"/>
        <w:spacing w:before="11"/>
        <w:rPr>
          <w:sz w:val="19"/>
        </w:rPr>
      </w:pPr>
    </w:p>
    <w:p w14:paraId="3C6E495A" w14:textId="77777777" w:rsidR="00016C31" w:rsidRDefault="00632607">
      <w:pPr>
        <w:pStyle w:val="ListParagraph"/>
        <w:numPr>
          <w:ilvl w:val="0"/>
          <w:numId w:val="72"/>
        </w:numPr>
        <w:tabs>
          <w:tab w:val="left" w:pos="734"/>
        </w:tabs>
        <w:ind w:left="733" w:hanging="296"/>
        <w:jc w:val="left"/>
        <w:rPr>
          <w:sz w:val="20"/>
        </w:rPr>
      </w:pPr>
      <w:r>
        <w:rPr>
          <w:color w:val="221F1F"/>
          <w:sz w:val="20"/>
        </w:rPr>
        <w:t>The</w:t>
      </w:r>
      <w:r>
        <w:rPr>
          <w:color w:val="221F1F"/>
          <w:spacing w:val="-11"/>
          <w:sz w:val="20"/>
        </w:rPr>
        <w:t xml:space="preserve"> </w:t>
      </w:r>
      <w:r>
        <w:rPr>
          <w:color w:val="221F1F"/>
          <w:sz w:val="20"/>
        </w:rPr>
        <w:t>Contractor</w:t>
      </w:r>
      <w:r>
        <w:rPr>
          <w:color w:val="221F1F"/>
          <w:spacing w:val="-8"/>
          <w:sz w:val="20"/>
        </w:rPr>
        <w:t xml:space="preserve"> </w:t>
      </w:r>
      <w:r>
        <w:rPr>
          <w:color w:val="221F1F"/>
          <w:sz w:val="20"/>
        </w:rPr>
        <w:t>shall</w:t>
      </w:r>
      <w:r>
        <w:rPr>
          <w:color w:val="221F1F"/>
          <w:spacing w:val="-10"/>
          <w:sz w:val="20"/>
        </w:rPr>
        <w:t xml:space="preserve"> </w:t>
      </w:r>
      <w:r>
        <w:rPr>
          <w:color w:val="221F1F"/>
          <w:sz w:val="20"/>
        </w:rPr>
        <w:t>provide</w:t>
      </w:r>
      <w:r>
        <w:rPr>
          <w:color w:val="221F1F"/>
          <w:spacing w:val="-10"/>
          <w:sz w:val="20"/>
        </w:rPr>
        <w:t xml:space="preserve"> </w:t>
      </w:r>
      <w:r>
        <w:rPr>
          <w:color w:val="221F1F"/>
          <w:sz w:val="20"/>
        </w:rPr>
        <w:t>the</w:t>
      </w:r>
      <w:r>
        <w:rPr>
          <w:color w:val="221F1F"/>
          <w:spacing w:val="-8"/>
          <w:sz w:val="20"/>
        </w:rPr>
        <w:t xml:space="preserve"> </w:t>
      </w:r>
      <w:r>
        <w:rPr>
          <w:color w:val="221F1F"/>
          <w:sz w:val="20"/>
        </w:rPr>
        <w:t>compliance</w:t>
      </w:r>
      <w:r>
        <w:rPr>
          <w:color w:val="221F1F"/>
          <w:spacing w:val="-11"/>
          <w:sz w:val="20"/>
        </w:rPr>
        <w:t xml:space="preserve"> </w:t>
      </w:r>
      <w:r>
        <w:rPr>
          <w:color w:val="221F1F"/>
          <w:sz w:val="20"/>
        </w:rPr>
        <w:t>plan</w:t>
      </w:r>
      <w:r>
        <w:rPr>
          <w:color w:val="221F1F"/>
          <w:spacing w:val="-8"/>
          <w:sz w:val="20"/>
        </w:rPr>
        <w:t xml:space="preserve"> </w:t>
      </w:r>
      <w:r>
        <w:rPr>
          <w:color w:val="221F1F"/>
          <w:sz w:val="20"/>
        </w:rPr>
        <w:t>to</w:t>
      </w:r>
      <w:r>
        <w:rPr>
          <w:color w:val="221F1F"/>
          <w:spacing w:val="-9"/>
          <w:sz w:val="20"/>
        </w:rPr>
        <w:t xml:space="preserve"> </w:t>
      </w:r>
      <w:r>
        <w:rPr>
          <w:color w:val="221F1F"/>
          <w:sz w:val="20"/>
        </w:rPr>
        <w:t>the</w:t>
      </w:r>
      <w:r>
        <w:rPr>
          <w:color w:val="221F1F"/>
          <w:spacing w:val="-9"/>
          <w:sz w:val="20"/>
        </w:rPr>
        <w:t xml:space="preserve"> </w:t>
      </w:r>
      <w:r>
        <w:rPr>
          <w:color w:val="221F1F"/>
          <w:sz w:val="20"/>
        </w:rPr>
        <w:t>Contracting</w:t>
      </w:r>
      <w:r>
        <w:rPr>
          <w:color w:val="221F1F"/>
          <w:spacing w:val="-7"/>
          <w:sz w:val="20"/>
        </w:rPr>
        <w:t xml:space="preserve"> </w:t>
      </w:r>
      <w:r>
        <w:rPr>
          <w:color w:val="221F1F"/>
          <w:sz w:val="20"/>
        </w:rPr>
        <w:t>Officer</w:t>
      </w:r>
      <w:r>
        <w:rPr>
          <w:color w:val="221F1F"/>
          <w:spacing w:val="-9"/>
          <w:sz w:val="20"/>
        </w:rPr>
        <w:t xml:space="preserve"> </w:t>
      </w:r>
      <w:r>
        <w:rPr>
          <w:color w:val="221F1F"/>
          <w:sz w:val="20"/>
        </w:rPr>
        <w:t>upon</w:t>
      </w:r>
      <w:r>
        <w:rPr>
          <w:color w:val="221F1F"/>
          <w:spacing w:val="-8"/>
          <w:sz w:val="20"/>
        </w:rPr>
        <w:t xml:space="preserve"> </w:t>
      </w:r>
      <w:r>
        <w:rPr>
          <w:color w:val="221F1F"/>
          <w:spacing w:val="-2"/>
          <w:sz w:val="20"/>
        </w:rPr>
        <w:t>request.</w:t>
      </w:r>
    </w:p>
    <w:p w14:paraId="6E00DB9B" w14:textId="77777777" w:rsidR="00016C31" w:rsidRDefault="00016C31">
      <w:pPr>
        <w:pStyle w:val="BodyText"/>
        <w:spacing w:before="10"/>
        <w:rPr>
          <w:sz w:val="19"/>
        </w:rPr>
      </w:pPr>
    </w:p>
    <w:p w14:paraId="31F5C850" w14:textId="77777777" w:rsidR="00016C31" w:rsidRDefault="00632607">
      <w:pPr>
        <w:pStyle w:val="ListParagraph"/>
        <w:numPr>
          <w:ilvl w:val="0"/>
          <w:numId w:val="73"/>
        </w:numPr>
        <w:tabs>
          <w:tab w:val="left" w:pos="724"/>
        </w:tabs>
        <w:ind w:left="440" w:right="1141" w:hanging="3"/>
        <w:rPr>
          <w:sz w:val="20"/>
        </w:rPr>
      </w:pPr>
      <w:r>
        <w:rPr>
          <w:i/>
          <w:color w:val="221F1F"/>
          <w:sz w:val="20"/>
        </w:rPr>
        <w:t>Certification</w:t>
      </w:r>
      <w:r>
        <w:rPr>
          <w:color w:val="221F1F"/>
          <w:sz w:val="20"/>
        </w:rPr>
        <w:t>.</w:t>
      </w:r>
      <w:r>
        <w:rPr>
          <w:color w:val="221F1F"/>
          <w:spacing w:val="-6"/>
          <w:sz w:val="20"/>
        </w:rPr>
        <w:t xml:space="preserve"> </w:t>
      </w:r>
      <w:r>
        <w:rPr>
          <w:color w:val="221F1F"/>
          <w:sz w:val="20"/>
        </w:rPr>
        <w:t>Annually</w:t>
      </w:r>
      <w:r>
        <w:rPr>
          <w:color w:val="221F1F"/>
          <w:spacing w:val="-7"/>
          <w:sz w:val="20"/>
        </w:rPr>
        <w:t xml:space="preserve"> </w:t>
      </w:r>
      <w:r>
        <w:rPr>
          <w:color w:val="221F1F"/>
          <w:sz w:val="20"/>
        </w:rPr>
        <w:t>after</w:t>
      </w:r>
      <w:r>
        <w:rPr>
          <w:color w:val="221F1F"/>
          <w:spacing w:val="-7"/>
          <w:sz w:val="20"/>
        </w:rPr>
        <w:t xml:space="preserve"> </w:t>
      </w:r>
      <w:r>
        <w:rPr>
          <w:color w:val="221F1F"/>
          <w:sz w:val="20"/>
        </w:rPr>
        <w:t>receiving</w:t>
      </w:r>
      <w:r>
        <w:rPr>
          <w:color w:val="221F1F"/>
          <w:spacing w:val="-5"/>
          <w:sz w:val="20"/>
        </w:rPr>
        <w:t xml:space="preserve"> </w:t>
      </w:r>
      <w:r>
        <w:rPr>
          <w:color w:val="221F1F"/>
          <w:sz w:val="20"/>
        </w:rPr>
        <w:t>an</w:t>
      </w:r>
      <w:r>
        <w:rPr>
          <w:color w:val="221F1F"/>
          <w:spacing w:val="-8"/>
          <w:sz w:val="20"/>
        </w:rPr>
        <w:t xml:space="preserve"> </w:t>
      </w:r>
      <w:r>
        <w:rPr>
          <w:color w:val="221F1F"/>
          <w:sz w:val="20"/>
        </w:rPr>
        <w:t>award,</w:t>
      </w:r>
      <w:r>
        <w:rPr>
          <w:color w:val="221F1F"/>
          <w:spacing w:val="-5"/>
          <w:sz w:val="20"/>
        </w:rPr>
        <w:t xml:space="preserve"> </w:t>
      </w:r>
      <w:r>
        <w:rPr>
          <w:color w:val="221F1F"/>
          <w:sz w:val="20"/>
        </w:rPr>
        <w:t>the</w:t>
      </w:r>
      <w:r>
        <w:rPr>
          <w:color w:val="221F1F"/>
          <w:spacing w:val="-8"/>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6"/>
          <w:sz w:val="20"/>
        </w:rPr>
        <w:t xml:space="preserve"> </w:t>
      </w:r>
      <w:r>
        <w:rPr>
          <w:color w:val="221F1F"/>
          <w:sz w:val="20"/>
        </w:rPr>
        <w:t>submit</w:t>
      </w:r>
      <w:r>
        <w:rPr>
          <w:color w:val="221F1F"/>
          <w:spacing w:val="-6"/>
          <w:sz w:val="20"/>
        </w:rPr>
        <w:t xml:space="preserve"> </w:t>
      </w:r>
      <w:r>
        <w:rPr>
          <w:color w:val="221F1F"/>
          <w:sz w:val="20"/>
        </w:rPr>
        <w:t>a</w:t>
      </w:r>
      <w:r>
        <w:rPr>
          <w:color w:val="221F1F"/>
          <w:spacing w:val="-9"/>
          <w:sz w:val="20"/>
        </w:rPr>
        <w:t xml:space="preserve"> </w:t>
      </w:r>
      <w:r>
        <w:rPr>
          <w:color w:val="221F1F"/>
          <w:sz w:val="20"/>
        </w:rPr>
        <w:t>certification</w:t>
      </w:r>
      <w:r>
        <w:rPr>
          <w:color w:val="221F1F"/>
          <w:spacing w:val="-5"/>
          <w:sz w:val="20"/>
        </w:rPr>
        <w:t xml:space="preserve"> </w:t>
      </w:r>
      <w:r>
        <w:rPr>
          <w:color w:val="221F1F"/>
          <w:sz w:val="20"/>
        </w:rPr>
        <w:t>to</w:t>
      </w:r>
      <w:r>
        <w:rPr>
          <w:color w:val="221F1F"/>
          <w:spacing w:val="-5"/>
          <w:sz w:val="20"/>
        </w:rPr>
        <w:t xml:space="preserve"> </w:t>
      </w:r>
      <w:r>
        <w:rPr>
          <w:color w:val="221F1F"/>
          <w:sz w:val="20"/>
        </w:rPr>
        <w:t>the</w:t>
      </w:r>
      <w:r>
        <w:rPr>
          <w:color w:val="221F1F"/>
          <w:spacing w:val="-8"/>
          <w:sz w:val="20"/>
        </w:rPr>
        <w:t xml:space="preserve"> </w:t>
      </w:r>
      <w:r>
        <w:rPr>
          <w:color w:val="221F1F"/>
          <w:sz w:val="20"/>
        </w:rPr>
        <w:t>Contracting Officer that—</w:t>
      </w:r>
    </w:p>
    <w:p w14:paraId="3D127A68" w14:textId="77777777" w:rsidR="00016C31" w:rsidRDefault="00016C31">
      <w:pPr>
        <w:pStyle w:val="BodyText"/>
        <w:spacing w:before="2"/>
      </w:pPr>
    </w:p>
    <w:p w14:paraId="08EEBD5A" w14:textId="77777777" w:rsidR="00016C31" w:rsidRDefault="00632607">
      <w:pPr>
        <w:pStyle w:val="ListParagraph"/>
        <w:numPr>
          <w:ilvl w:val="0"/>
          <w:numId w:val="71"/>
        </w:numPr>
        <w:tabs>
          <w:tab w:val="left" w:pos="441"/>
        </w:tabs>
        <w:ind w:right="1623"/>
        <w:jc w:val="both"/>
        <w:rPr>
          <w:sz w:val="20"/>
        </w:rPr>
      </w:pPr>
      <w:r>
        <w:rPr>
          <w:color w:val="221F1F"/>
          <w:sz w:val="20"/>
        </w:rPr>
        <w:t>It</w:t>
      </w:r>
      <w:r>
        <w:rPr>
          <w:color w:val="221F1F"/>
          <w:spacing w:val="-6"/>
          <w:sz w:val="20"/>
        </w:rPr>
        <w:t xml:space="preserve"> </w:t>
      </w:r>
      <w:r>
        <w:rPr>
          <w:color w:val="221F1F"/>
          <w:sz w:val="20"/>
        </w:rPr>
        <w:t>has</w:t>
      </w:r>
      <w:r>
        <w:rPr>
          <w:color w:val="221F1F"/>
          <w:spacing w:val="-6"/>
          <w:sz w:val="20"/>
        </w:rPr>
        <w:t xml:space="preserve"> </w:t>
      </w:r>
      <w:r>
        <w:rPr>
          <w:color w:val="221F1F"/>
          <w:sz w:val="20"/>
        </w:rPr>
        <w:t>implemented</w:t>
      </w:r>
      <w:r>
        <w:rPr>
          <w:color w:val="221F1F"/>
          <w:spacing w:val="-3"/>
          <w:sz w:val="20"/>
        </w:rPr>
        <w:t xml:space="preserve"> </w:t>
      </w:r>
      <w:r>
        <w:rPr>
          <w:color w:val="221F1F"/>
          <w:sz w:val="20"/>
        </w:rPr>
        <w:t>a</w:t>
      </w:r>
      <w:r>
        <w:rPr>
          <w:color w:val="221F1F"/>
          <w:spacing w:val="-8"/>
          <w:sz w:val="20"/>
        </w:rPr>
        <w:t xml:space="preserve"> </w:t>
      </w:r>
      <w:r>
        <w:rPr>
          <w:color w:val="221F1F"/>
          <w:sz w:val="20"/>
        </w:rPr>
        <w:t>compliance</w:t>
      </w:r>
      <w:r>
        <w:rPr>
          <w:color w:val="221F1F"/>
          <w:spacing w:val="-4"/>
          <w:sz w:val="20"/>
        </w:rPr>
        <w:t xml:space="preserve"> </w:t>
      </w:r>
      <w:r>
        <w:rPr>
          <w:color w:val="221F1F"/>
          <w:sz w:val="20"/>
        </w:rPr>
        <w:t>plan</w:t>
      </w:r>
      <w:r>
        <w:rPr>
          <w:color w:val="221F1F"/>
          <w:spacing w:val="-4"/>
          <w:sz w:val="20"/>
        </w:rPr>
        <w:t xml:space="preserve"> </w:t>
      </w:r>
      <w:r>
        <w:rPr>
          <w:color w:val="221F1F"/>
          <w:sz w:val="20"/>
        </w:rPr>
        <w:t>to</w:t>
      </w:r>
      <w:r>
        <w:rPr>
          <w:color w:val="221F1F"/>
          <w:spacing w:val="-4"/>
          <w:sz w:val="20"/>
        </w:rPr>
        <w:t xml:space="preserve"> </w:t>
      </w:r>
      <w:r>
        <w:rPr>
          <w:color w:val="221F1F"/>
          <w:sz w:val="20"/>
        </w:rPr>
        <w:t>prevent</w:t>
      </w:r>
      <w:r>
        <w:rPr>
          <w:color w:val="221F1F"/>
          <w:spacing w:val="-7"/>
          <w:sz w:val="20"/>
        </w:rPr>
        <w:t xml:space="preserve"> </w:t>
      </w:r>
      <w:r>
        <w:rPr>
          <w:color w:val="221F1F"/>
          <w:sz w:val="20"/>
        </w:rPr>
        <w:t>any</w:t>
      </w:r>
      <w:r>
        <w:rPr>
          <w:color w:val="221F1F"/>
          <w:spacing w:val="-7"/>
          <w:sz w:val="20"/>
        </w:rPr>
        <w:t xml:space="preserve"> </w:t>
      </w:r>
      <w:r>
        <w:rPr>
          <w:color w:val="221F1F"/>
          <w:sz w:val="20"/>
        </w:rPr>
        <w:t>prohibited</w:t>
      </w:r>
      <w:r>
        <w:rPr>
          <w:color w:val="221F1F"/>
          <w:spacing w:val="-3"/>
          <w:sz w:val="20"/>
        </w:rPr>
        <w:t xml:space="preserve"> </w:t>
      </w:r>
      <w:r>
        <w:rPr>
          <w:color w:val="221F1F"/>
          <w:sz w:val="20"/>
        </w:rPr>
        <w:t>activities</w:t>
      </w:r>
      <w:r>
        <w:rPr>
          <w:color w:val="221F1F"/>
          <w:spacing w:val="-6"/>
          <w:sz w:val="20"/>
        </w:rPr>
        <w:t xml:space="preserve"> </w:t>
      </w:r>
      <w:r>
        <w:rPr>
          <w:color w:val="221F1F"/>
          <w:sz w:val="20"/>
        </w:rPr>
        <w:t>identified</w:t>
      </w:r>
      <w:r>
        <w:rPr>
          <w:color w:val="221F1F"/>
          <w:spacing w:val="-4"/>
          <w:sz w:val="20"/>
        </w:rPr>
        <w:t xml:space="preserve"> </w:t>
      </w:r>
      <w:r>
        <w:rPr>
          <w:color w:val="221F1F"/>
          <w:sz w:val="20"/>
        </w:rPr>
        <w:t>at</w:t>
      </w:r>
      <w:r>
        <w:rPr>
          <w:color w:val="221F1F"/>
          <w:spacing w:val="-9"/>
          <w:sz w:val="20"/>
        </w:rPr>
        <w:t xml:space="preserve"> </w:t>
      </w:r>
      <w:r>
        <w:rPr>
          <w:color w:val="221F1F"/>
          <w:sz w:val="20"/>
        </w:rPr>
        <w:t>paragraph</w:t>
      </w:r>
      <w:r>
        <w:rPr>
          <w:color w:val="221F1F"/>
          <w:spacing w:val="-6"/>
          <w:sz w:val="20"/>
        </w:rPr>
        <w:t xml:space="preserve"> </w:t>
      </w:r>
      <w:r>
        <w:rPr>
          <w:color w:val="221F1F"/>
          <w:sz w:val="20"/>
        </w:rPr>
        <w:t>(b)</w:t>
      </w:r>
      <w:r>
        <w:rPr>
          <w:color w:val="221F1F"/>
          <w:spacing w:val="-6"/>
          <w:sz w:val="20"/>
        </w:rPr>
        <w:t xml:space="preserve"> </w:t>
      </w:r>
      <w:r>
        <w:rPr>
          <w:color w:val="221F1F"/>
          <w:sz w:val="20"/>
        </w:rPr>
        <w:t>of</w:t>
      </w:r>
      <w:r>
        <w:rPr>
          <w:color w:val="221F1F"/>
          <w:spacing w:val="-7"/>
          <w:sz w:val="20"/>
        </w:rPr>
        <w:t xml:space="preserve"> </w:t>
      </w:r>
      <w:r>
        <w:rPr>
          <w:color w:val="221F1F"/>
          <w:sz w:val="20"/>
        </w:rPr>
        <w:t>this clause</w:t>
      </w:r>
      <w:r>
        <w:rPr>
          <w:color w:val="221F1F"/>
          <w:spacing w:val="-1"/>
          <w:sz w:val="20"/>
        </w:rPr>
        <w:t xml:space="preserve"> </w:t>
      </w:r>
      <w:r>
        <w:rPr>
          <w:color w:val="221F1F"/>
          <w:sz w:val="20"/>
        </w:rPr>
        <w:t>and to monitor,</w:t>
      </w:r>
      <w:r>
        <w:rPr>
          <w:color w:val="221F1F"/>
          <w:spacing w:val="-3"/>
          <w:sz w:val="20"/>
        </w:rPr>
        <w:t xml:space="preserve"> </w:t>
      </w:r>
      <w:r>
        <w:rPr>
          <w:color w:val="221F1F"/>
          <w:sz w:val="20"/>
        </w:rPr>
        <w:t>detect,</w:t>
      </w:r>
      <w:r>
        <w:rPr>
          <w:color w:val="221F1F"/>
          <w:spacing w:val="-3"/>
          <w:sz w:val="20"/>
        </w:rPr>
        <w:t xml:space="preserve"> </w:t>
      </w:r>
      <w:r>
        <w:rPr>
          <w:color w:val="221F1F"/>
          <w:sz w:val="20"/>
        </w:rPr>
        <w:t>and terminate</w:t>
      </w:r>
      <w:r>
        <w:rPr>
          <w:color w:val="221F1F"/>
          <w:spacing w:val="-1"/>
          <w:sz w:val="20"/>
        </w:rPr>
        <w:t xml:space="preserve"> </w:t>
      </w:r>
      <w:r>
        <w:rPr>
          <w:color w:val="221F1F"/>
          <w:sz w:val="20"/>
        </w:rPr>
        <w:t>any agent,</w:t>
      </w:r>
      <w:r>
        <w:rPr>
          <w:color w:val="221F1F"/>
          <w:spacing w:val="-1"/>
          <w:sz w:val="20"/>
        </w:rPr>
        <w:t xml:space="preserve"> </w:t>
      </w:r>
      <w:r>
        <w:rPr>
          <w:color w:val="221F1F"/>
          <w:sz w:val="20"/>
        </w:rPr>
        <w:t>subcontract</w:t>
      </w:r>
      <w:r>
        <w:rPr>
          <w:color w:val="221F1F"/>
          <w:spacing w:val="-2"/>
          <w:sz w:val="20"/>
        </w:rPr>
        <w:t xml:space="preserve"> </w:t>
      </w:r>
      <w:r>
        <w:rPr>
          <w:color w:val="221F1F"/>
          <w:sz w:val="20"/>
        </w:rPr>
        <w:t>or</w:t>
      </w:r>
      <w:r>
        <w:rPr>
          <w:color w:val="221F1F"/>
          <w:spacing w:val="-3"/>
          <w:sz w:val="20"/>
        </w:rPr>
        <w:t xml:space="preserve"> </w:t>
      </w:r>
      <w:r>
        <w:rPr>
          <w:color w:val="221F1F"/>
          <w:sz w:val="20"/>
        </w:rPr>
        <w:t>subcontractor</w:t>
      </w:r>
      <w:r>
        <w:rPr>
          <w:color w:val="221F1F"/>
          <w:spacing w:val="-1"/>
          <w:sz w:val="20"/>
        </w:rPr>
        <w:t xml:space="preserve"> </w:t>
      </w:r>
      <w:r>
        <w:rPr>
          <w:color w:val="221F1F"/>
          <w:sz w:val="20"/>
        </w:rPr>
        <w:t>employee</w:t>
      </w:r>
      <w:r>
        <w:rPr>
          <w:color w:val="221F1F"/>
          <w:spacing w:val="-1"/>
          <w:sz w:val="20"/>
        </w:rPr>
        <w:t xml:space="preserve"> </w:t>
      </w:r>
      <w:r>
        <w:rPr>
          <w:color w:val="221F1F"/>
          <w:sz w:val="20"/>
        </w:rPr>
        <w:t>engaging</w:t>
      </w:r>
      <w:r>
        <w:rPr>
          <w:color w:val="221F1F"/>
          <w:spacing w:val="-2"/>
          <w:sz w:val="20"/>
        </w:rPr>
        <w:t xml:space="preserve"> </w:t>
      </w:r>
      <w:r>
        <w:rPr>
          <w:color w:val="221F1F"/>
          <w:sz w:val="20"/>
        </w:rPr>
        <w:t>in prohibited activities; and</w:t>
      </w:r>
    </w:p>
    <w:p w14:paraId="49E2E9CE" w14:textId="77777777" w:rsidR="00016C31" w:rsidRDefault="00016C31">
      <w:pPr>
        <w:pStyle w:val="BodyText"/>
        <w:spacing w:before="10"/>
        <w:rPr>
          <w:sz w:val="19"/>
        </w:rPr>
      </w:pPr>
    </w:p>
    <w:p w14:paraId="213061F3" w14:textId="77777777" w:rsidR="00016C31" w:rsidRDefault="00632607">
      <w:pPr>
        <w:pStyle w:val="ListParagraph"/>
        <w:numPr>
          <w:ilvl w:val="0"/>
          <w:numId w:val="71"/>
        </w:numPr>
        <w:tabs>
          <w:tab w:val="left" w:pos="734"/>
        </w:tabs>
        <w:ind w:left="733" w:hanging="296"/>
        <w:jc w:val="left"/>
        <w:rPr>
          <w:sz w:val="20"/>
        </w:rPr>
      </w:pPr>
      <w:r>
        <w:rPr>
          <w:color w:val="221F1F"/>
          <w:sz w:val="20"/>
        </w:rPr>
        <w:t>After</w:t>
      </w:r>
      <w:r>
        <w:rPr>
          <w:color w:val="221F1F"/>
          <w:spacing w:val="-12"/>
          <w:sz w:val="20"/>
        </w:rPr>
        <w:t xml:space="preserve"> </w:t>
      </w:r>
      <w:r>
        <w:rPr>
          <w:color w:val="221F1F"/>
          <w:sz w:val="20"/>
        </w:rPr>
        <w:t>having</w:t>
      </w:r>
      <w:r>
        <w:rPr>
          <w:color w:val="221F1F"/>
          <w:spacing w:val="-12"/>
          <w:sz w:val="20"/>
        </w:rPr>
        <w:t xml:space="preserve"> </w:t>
      </w:r>
      <w:r>
        <w:rPr>
          <w:color w:val="221F1F"/>
          <w:sz w:val="20"/>
        </w:rPr>
        <w:t>conducted</w:t>
      </w:r>
      <w:r>
        <w:rPr>
          <w:color w:val="221F1F"/>
          <w:spacing w:val="-10"/>
          <w:sz w:val="20"/>
        </w:rPr>
        <w:t xml:space="preserve"> </w:t>
      </w:r>
      <w:r>
        <w:rPr>
          <w:color w:val="221F1F"/>
          <w:sz w:val="20"/>
        </w:rPr>
        <w:t>due</w:t>
      </w:r>
      <w:r>
        <w:rPr>
          <w:color w:val="221F1F"/>
          <w:spacing w:val="-11"/>
          <w:sz w:val="20"/>
        </w:rPr>
        <w:t xml:space="preserve"> </w:t>
      </w:r>
      <w:r>
        <w:rPr>
          <w:color w:val="221F1F"/>
          <w:sz w:val="20"/>
        </w:rPr>
        <w:t>diligence,</w:t>
      </w:r>
      <w:r>
        <w:rPr>
          <w:color w:val="221F1F"/>
          <w:spacing w:val="-11"/>
          <w:sz w:val="20"/>
        </w:rPr>
        <w:t xml:space="preserve"> </w:t>
      </w:r>
      <w:r>
        <w:rPr>
          <w:color w:val="221F1F"/>
          <w:spacing w:val="-2"/>
          <w:sz w:val="20"/>
        </w:rPr>
        <w:t>either—</w:t>
      </w:r>
    </w:p>
    <w:p w14:paraId="582A6026" w14:textId="77777777" w:rsidR="00016C31" w:rsidRDefault="00016C31">
      <w:pPr>
        <w:pStyle w:val="BodyText"/>
        <w:spacing w:before="1"/>
      </w:pPr>
    </w:p>
    <w:p w14:paraId="6CB76679" w14:textId="77777777" w:rsidR="00016C31" w:rsidRDefault="00632607">
      <w:pPr>
        <w:pStyle w:val="ListParagraph"/>
        <w:numPr>
          <w:ilvl w:val="0"/>
          <w:numId w:val="70"/>
        </w:numPr>
        <w:tabs>
          <w:tab w:val="left" w:pos="441"/>
        </w:tabs>
        <w:ind w:right="1579"/>
        <w:jc w:val="both"/>
        <w:rPr>
          <w:sz w:val="20"/>
        </w:rPr>
      </w:pP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best</w:t>
      </w:r>
      <w:r>
        <w:rPr>
          <w:color w:val="221F1F"/>
          <w:spacing w:val="-6"/>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Contractor's</w:t>
      </w:r>
      <w:r>
        <w:rPr>
          <w:color w:val="221F1F"/>
          <w:spacing w:val="-5"/>
          <w:sz w:val="20"/>
        </w:rPr>
        <w:t xml:space="preserve"> </w:t>
      </w:r>
      <w:r>
        <w:rPr>
          <w:color w:val="221F1F"/>
          <w:sz w:val="20"/>
        </w:rPr>
        <w:t>knowledge</w:t>
      </w:r>
      <w:r>
        <w:rPr>
          <w:color w:val="221F1F"/>
          <w:spacing w:val="-3"/>
          <w:sz w:val="20"/>
        </w:rPr>
        <w:t xml:space="preserve"> </w:t>
      </w:r>
      <w:r>
        <w:rPr>
          <w:color w:val="221F1F"/>
          <w:sz w:val="20"/>
        </w:rPr>
        <w:t>and</w:t>
      </w:r>
      <w:r>
        <w:rPr>
          <w:color w:val="221F1F"/>
          <w:spacing w:val="-7"/>
          <w:sz w:val="20"/>
        </w:rPr>
        <w:t xml:space="preserve"> </w:t>
      </w:r>
      <w:r>
        <w:rPr>
          <w:color w:val="221F1F"/>
          <w:sz w:val="20"/>
        </w:rPr>
        <w:t>belief,</w:t>
      </w:r>
      <w:r>
        <w:rPr>
          <w:color w:val="221F1F"/>
          <w:spacing w:val="-7"/>
          <w:sz w:val="20"/>
        </w:rPr>
        <w:t xml:space="preserve"> </w:t>
      </w:r>
      <w:r>
        <w:rPr>
          <w:color w:val="221F1F"/>
          <w:sz w:val="20"/>
        </w:rPr>
        <w:t>neither</w:t>
      </w:r>
      <w:r>
        <w:rPr>
          <w:color w:val="221F1F"/>
          <w:spacing w:val="-8"/>
          <w:sz w:val="20"/>
        </w:rPr>
        <w:t xml:space="preserve"> </w:t>
      </w:r>
      <w:r>
        <w:rPr>
          <w:color w:val="221F1F"/>
          <w:sz w:val="20"/>
        </w:rPr>
        <w:t>it</w:t>
      </w:r>
      <w:r>
        <w:rPr>
          <w:color w:val="221F1F"/>
          <w:spacing w:val="-6"/>
          <w:sz w:val="20"/>
        </w:rPr>
        <w:t xml:space="preserve"> </w:t>
      </w:r>
      <w:r>
        <w:rPr>
          <w:color w:val="221F1F"/>
          <w:sz w:val="20"/>
        </w:rPr>
        <w:t>nor</w:t>
      </w:r>
      <w:r>
        <w:rPr>
          <w:color w:val="221F1F"/>
          <w:spacing w:val="-4"/>
          <w:sz w:val="20"/>
        </w:rPr>
        <w:t xml:space="preserve"> </w:t>
      </w:r>
      <w:r>
        <w:rPr>
          <w:color w:val="221F1F"/>
          <w:sz w:val="20"/>
        </w:rPr>
        <w:t>any</w:t>
      </w:r>
      <w:r>
        <w:rPr>
          <w:color w:val="221F1F"/>
          <w:spacing w:val="-7"/>
          <w:sz w:val="20"/>
        </w:rPr>
        <w:t xml:space="preserve"> </w:t>
      </w:r>
      <w:r>
        <w:rPr>
          <w:color w:val="221F1F"/>
          <w:sz w:val="20"/>
        </w:rPr>
        <w:t>of</w:t>
      </w:r>
      <w:r>
        <w:rPr>
          <w:color w:val="221F1F"/>
          <w:spacing w:val="-7"/>
          <w:sz w:val="20"/>
        </w:rPr>
        <w:t xml:space="preserve"> </w:t>
      </w:r>
      <w:r>
        <w:rPr>
          <w:color w:val="221F1F"/>
          <w:sz w:val="20"/>
        </w:rPr>
        <w:t>its</w:t>
      </w:r>
      <w:r>
        <w:rPr>
          <w:color w:val="221F1F"/>
          <w:spacing w:val="-6"/>
          <w:sz w:val="20"/>
        </w:rPr>
        <w:t xml:space="preserve"> </w:t>
      </w:r>
      <w:r>
        <w:rPr>
          <w:color w:val="221F1F"/>
          <w:sz w:val="20"/>
        </w:rPr>
        <w:t>agents,</w:t>
      </w:r>
      <w:r>
        <w:rPr>
          <w:color w:val="221F1F"/>
          <w:spacing w:val="-5"/>
          <w:sz w:val="20"/>
        </w:rPr>
        <w:t xml:space="preserve"> </w:t>
      </w:r>
      <w:r>
        <w:rPr>
          <w:color w:val="221F1F"/>
          <w:sz w:val="20"/>
        </w:rPr>
        <w:t>subcontractors,</w:t>
      </w:r>
      <w:r>
        <w:rPr>
          <w:color w:val="221F1F"/>
          <w:spacing w:val="-3"/>
          <w:sz w:val="20"/>
        </w:rPr>
        <w:t xml:space="preserve"> </w:t>
      </w:r>
      <w:r>
        <w:rPr>
          <w:color w:val="221F1F"/>
          <w:sz w:val="20"/>
        </w:rPr>
        <w:t>or</w:t>
      </w:r>
      <w:r>
        <w:rPr>
          <w:color w:val="221F1F"/>
          <w:spacing w:val="-7"/>
          <w:sz w:val="20"/>
        </w:rPr>
        <w:t xml:space="preserve"> </w:t>
      </w:r>
      <w:r>
        <w:rPr>
          <w:color w:val="221F1F"/>
          <w:sz w:val="20"/>
        </w:rPr>
        <w:t>their agents is engaged in any such activities; or</w:t>
      </w:r>
    </w:p>
    <w:p w14:paraId="52E31389" w14:textId="77777777" w:rsidR="00016C31" w:rsidRDefault="00016C31">
      <w:pPr>
        <w:pStyle w:val="BodyText"/>
        <w:spacing w:before="10"/>
        <w:rPr>
          <w:sz w:val="19"/>
        </w:rPr>
      </w:pPr>
    </w:p>
    <w:p w14:paraId="6C71580B" w14:textId="77777777" w:rsidR="00016C31" w:rsidRDefault="00632607">
      <w:pPr>
        <w:pStyle w:val="ListParagraph"/>
        <w:numPr>
          <w:ilvl w:val="0"/>
          <w:numId w:val="70"/>
        </w:numPr>
        <w:tabs>
          <w:tab w:val="left" w:pos="441"/>
        </w:tabs>
        <w:spacing w:before="1"/>
        <w:ind w:right="1145"/>
        <w:rPr>
          <w:sz w:val="20"/>
        </w:rPr>
      </w:pPr>
      <w:r>
        <w:rPr>
          <w:color w:val="221F1F"/>
          <w:sz w:val="20"/>
        </w:rPr>
        <w:t>If</w:t>
      </w:r>
      <w:r>
        <w:rPr>
          <w:color w:val="221F1F"/>
          <w:spacing w:val="-4"/>
          <w:sz w:val="20"/>
        </w:rPr>
        <w:t xml:space="preserve"> </w:t>
      </w:r>
      <w:r>
        <w:rPr>
          <w:color w:val="221F1F"/>
          <w:sz w:val="20"/>
        </w:rPr>
        <w:t>abuses</w:t>
      </w:r>
      <w:r>
        <w:rPr>
          <w:color w:val="221F1F"/>
          <w:spacing w:val="-5"/>
          <w:sz w:val="20"/>
        </w:rPr>
        <w:t xml:space="preserve"> </w:t>
      </w:r>
      <w:r>
        <w:rPr>
          <w:color w:val="221F1F"/>
          <w:sz w:val="20"/>
        </w:rPr>
        <w:t>relating</w:t>
      </w:r>
      <w:r>
        <w:rPr>
          <w:color w:val="221F1F"/>
          <w:spacing w:val="-3"/>
          <w:sz w:val="20"/>
        </w:rPr>
        <w:t xml:space="preserve"> </w:t>
      </w:r>
      <w:r>
        <w:rPr>
          <w:color w:val="221F1F"/>
          <w:sz w:val="20"/>
        </w:rPr>
        <w:t>to</w:t>
      </w:r>
      <w:r>
        <w:rPr>
          <w:color w:val="221F1F"/>
          <w:spacing w:val="-6"/>
          <w:sz w:val="20"/>
        </w:rPr>
        <w:t xml:space="preserve"> </w:t>
      </w:r>
      <w:r>
        <w:rPr>
          <w:color w:val="221F1F"/>
          <w:sz w:val="20"/>
        </w:rPr>
        <w:t>any</w:t>
      </w:r>
      <w:r>
        <w:rPr>
          <w:color w:val="221F1F"/>
          <w:spacing w:val="-6"/>
          <w:sz w:val="20"/>
        </w:rPr>
        <w:t xml:space="preserve"> </w:t>
      </w:r>
      <w:r>
        <w:rPr>
          <w:color w:val="221F1F"/>
          <w:sz w:val="20"/>
        </w:rPr>
        <w:t>of</w:t>
      </w:r>
      <w:r>
        <w:rPr>
          <w:color w:val="221F1F"/>
          <w:spacing w:val="-4"/>
          <w:sz w:val="20"/>
        </w:rPr>
        <w:t xml:space="preserve"> </w:t>
      </w:r>
      <w:r>
        <w:rPr>
          <w:color w:val="221F1F"/>
          <w:sz w:val="20"/>
        </w:rPr>
        <w:t>the</w:t>
      </w:r>
      <w:r>
        <w:rPr>
          <w:color w:val="221F1F"/>
          <w:spacing w:val="-6"/>
          <w:sz w:val="20"/>
        </w:rPr>
        <w:t xml:space="preserve"> </w:t>
      </w:r>
      <w:r>
        <w:rPr>
          <w:color w:val="221F1F"/>
          <w:sz w:val="20"/>
        </w:rPr>
        <w:t>prohibited</w:t>
      </w:r>
      <w:r>
        <w:rPr>
          <w:color w:val="221F1F"/>
          <w:spacing w:val="-2"/>
          <w:sz w:val="20"/>
        </w:rPr>
        <w:t xml:space="preserve"> </w:t>
      </w:r>
      <w:r>
        <w:rPr>
          <w:color w:val="221F1F"/>
          <w:sz w:val="20"/>
        </w:rPr>
        <w:t>activities</w:t>
      </w:r>
      <w:r>
        <w:rPr>
          <w:color w:val="221F1F"/>
          <w:spacing w:val="-5"/>
          <w:sz w:val="20"/>
        </w:rPr>
        <w:t xml:space="preserve"> </w:t>
      </w:r>
      <w:r>
        <w:rPr>
          <w:color w:val="221F1F"/>
          <w:sz w:val="20"/>
        </w:rPr>
        <w:t>identified</w:t>
      </w:r>
      <w:r>
        <w:rPr>
          <w:color w:val="221F1F"/>
          <w:spacing w:val="-5"/>
          <w:sz w:val="20"/>
        </w:rPr>
        <w:t xml:space="preserve"> </w:t>
      </w:r>
      <w:r>
        <w:rPr>
          <w:color w:val="221F1F"/>
          <w:sz w:val="20"/>
        </w:rPr>
        <w:t>in</w:t>
      </w:r>
      <w:r>
        <w:rPr>
          <w:color w:val="221F1F"/>
          <w:spacing w:val="-3"/>
          <w:sz w:val="20"/>
        </w:rPr>
        <w:t xml:space="preserve"> </w:t>
      </w:r>
      <w:r>
        <w:rPr>
          <w:color w:val="221F1F"/>
          <w:sz w:val="20"/>
        </w:rPr>
        <w:t>paragraph</w:t>
      </w:r>
      <w:r>
        <w:rPr>
          <w:color w:val="221F1F"/>
          <w:spacing w:val="-2"/>
          <w:sz w:val="20"/>
        </w:rPr>
        <w:t xml:space="preserve"> </w:t>
      </w:r>
      <w:r>
        <w:rPr>
          <w:color w:val="221F1F"/>
          <w:sz w:val="20"/>
        </w:rPr>
        <w:t>(b)</w:t>
      </w:r>
      <w:r>
        <w:rPr>
          <w:color w:val="221F1F"/>
          <w:spacing w:val="-3"/>
          <w:sz w:val="20"/>
        </w:rPr>
        <w:t xml:space="preserve"> </w:t>
      </w:r>
      <w:r>
        <w:rPr>
          <w:color w:val="221F1F"/>
          <w:sz w:val="20"/>
        </w:rPr>
        <w:t>of</w:t>
      </w:r>
      <w:r>
        <w:rPr>
          <w:color w:val="221F1F"/>
          <w:spacing w:val="-4"/>
          <w:sz w:val="20"/>
        </w:rPr>
        <w:t xml:space="preserve"> </w:t>
      </w:r>
      <w:r>
        <w:rPr>
          <w:color w:val="221F1F"/>
          <w:sz w:val="20"/>
        </w:rPr>
        <w:t>this</w:t>
      </w:r>
      <w:r>
        <w:rPr>
          <w:color w:val="221F1F"/>
          <w:spacing w:val="-5"/>
          <w:sz w:val="20"/>
        </w:rPr>
        <w:t xml:space="preserve"> </w:t>
      </w:r>
      <w:r>
        <w:rPr>
          <w:color w:val="221F1F"/>
          <w:sz w:val="20"/>
        </w:rPr>
        <w:t>clause</w:t>
      </w:r>
      <w:r>
        <w:rPr>
          <w:color w:val="221F1F"/>
          <w:spacing w:val="-4"/>
          <w:sz w:val="20"/>
        </w:rPr>
        <w:t xml:space="preserve"> </w:t>
      </w:r>
      <w:r>
        <w:rPr>
          <w:color w:val="221F1F"/>
          <w:sz w:val="20"/>
        </w:rPr>
        <w:t>have</w:t>
      </w:r>
      <w:r>
        <w:rPr>
          <w:color w:val="221F1F"/>
          <w:spacing w:val="-6"/>
          <w:sz w:val="20"/>
        </w:rPr>
        <w:t xml:space="preserve"> </w:t>
      </w:r>
      <w:r>
        <w:rPr>
          <w:color w:val="221F1F"/>
          <w:sz w:val="20"/>
        </w:rPr>
        <w:t>been</w:t>
      </w:r>
      <w:r>
        <w:rPr>
          <w:color w:val="221F1F"/>
          <w:spacing w:val="-5"/>
          <w:sz w:val="20"/>
        </w:rPr>
        <w:t xml:space="preserve"> </w:t>
      </w:r>
      <w:r>
        <w:rPr>
          <w:color w:val="221F1F"/>
          <w:sz w:val="20"/>
        </w:rPr>
        <w:t>found,</w:t>
      </w:r>
      <w:r>
        <w:rPr>
          <w:color w:val="221F1F"/>
          <w:spacing w:val="-4"/>
          <w:sz w:val="20"/>
        </w:rPr>
        <w:t xml:space="preserve"> </w:t>
      </w:r>
      <w:r>
        <w:rPr>
          <w:color w:val="221F1F"/>
          <w:sz w:val="20"/>
        </w:rPr>
        <w:t>the Contractor or subcontractor has taken the appropriate remedial and referral actions.</w:t>
      </w:r>
    </w:p>
    <w:p w14:paraId="534B7FB4" w14:textId="77777777" w:rsidR="00016C31" w:rsidRDefault="00016C31">
      <w:pPr>
        <w:pStyle w:val="BodyText"/>
        <w:spacing w:before="1"/>
      </w:pPr>
    </w:p>
    <w:p w14:paraId="126EF0D7" w14:textId="77777777" w:rsidR="00016C31" w:rsidRDefault="00632607">
      <w:pPr>
        <w:pStyle w:val="ListParagraph"/>
        <w:numPr>
          <w:ilvl w:val="1"/>
          <w:numId w:val="70"/>
        </w:numPr>
        <w:tabs>
          <w:tab w:val="left" w:pos="679"/>
        </w:tabs>
        <w:ind w:hanging="241"/>
        <w:jc w:val="left"/>
        <w:rPr>
          <w:sz w:val="20"/>
        </w:rPr>
      </w:pPr>
      <w:r>
        <w:rPr>
          <w:i/>
          <w:color w:val="221F1F"/>
          <w:spacing w:val="-2"/>
          <w:sz w:val="20"/>
        </w:rPr>
        <w:t>Subcontracts</w:t>
      </w:r>
      <w:r>
        <w:rPr>
          <w:color w:val="221F1F"/>
          <w:spacing w:val="-2"/>
          <w:sz w:val="20"/>
        </w:rPr>
        <w:t>.</w:t>
      </w:r>
    </w:p>
    <w:p w14:paraId="451A106B" w14:textId="77777777" w:rsidR="00016C31" w:rsidRDefault="00016C31">
      <w:pPr>
        <w:pStyle w:val="BodyText"/>
        <w:spacing w:before="10"/>
        <w:rPr>
          <w:sz w:val="19"/>
        </w:rPr>
      </w:pPr>
    </w:p>
    <w:p w14:paraId="13F4A813" w14:textId="77777777" w:rsidR="00016C31" w:rsidRDefault="00632607">
      <w:pPr>
        <w:pStyle w:val="ListParagraph"/>
        <w:numPr>
          <w:ilvl w:val="0"/>
          <w:numId w:val="69"/>
        </w:numPr>
        <w:tabs>
          <w:tab w:val="left" w:pos="441"/>
        </w:tabs>
        <w:ind w:right="1053"/>
        <w:rPr>
          <w:sz w:val="20"/>
        </w:rPr>
      </w:pP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5"/>
          <w:sz w:val="20"/>
        </w:rPr>
        <w:t xml:space="preserve"> </w:t>
      </w:r>
      <w:r>
        <w:rPr>
          <w:color w:val="221F1F"/>
          <w:sz w:val="20"/>
        </w:rPr>
        <w:t>include</w:t>
      </w:r>
      <w:r>
        <w:rPr>
          <w:color w:val="221F1F"/>
          <w:spacing w:val="-7"/>
          <w:sz w:val="20"/>
        </w:rPr>
        <w:t xml:space="preserve"> </w:t>
      </w:r>
      <w:r>
        <w:rPr>
          <w:color w:val="221F1F"/>
          <w:sz w:val="20"/>
        </w:rPr>
        <w:t>the</w:t>
      </w:r>
      <w:r>
        <w:rPr>
          <w:color w:val="221F1F"/>
          <w:spacing w:val="-4"/>
          <w:sz w:val="20"/>
        </w:rPr>
        <w:t xml:space="preserve"> </w:t>
      </w:r>
      <w:r>
        <w:rPr>
          <w:color w:val="221F1F"/>
          <w:sz w:val="20"/>
        </w:rPr>
        <w:t>substance</w:t>
      </w:r>
      <w:r>
        <w:rPr>
          <w:color w:val="221F1F"/>
          <w:spacing w:val="-4"/>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4"/>
          <w:sz w:val="20"/>
        </w:rPr>
        <w:t xml:space="preserve"> </w:t>
      </w:r>
      <w:r>
        <w:rPr>
          <w:color w:val="221F1F"/>
          <w:sz w:val="20"/>
        </w:rPr>
        <w:t>including</w:t>
      </w:r>
      <w:r>
        <w:rPr>
          <w:color w:val="221F1F"/>
          <w:spacing w:val="-3"/>
          <w:sz w:val="20"/>
        </w:rPr>
        <w:t xml:space="preserve"> </w:t>
      </w:r>
      <w:r>
        <w:rPr>
          <w:color w:val="221F1F"/>
          <w:sz w:val="20"/>
        </w:rPr>
        <w:t>this</w:t>
      </w:r>
      <w:r>
        <w:rPr>
          <w:color w:val="221F1F"/>
          <w:spacing w:val="-6"/>
          <w:sz w:val="20"/>
        </w:rPr>
        <w:t xml:space="preserve"> </w:t>
      </w:r>
      <w:r>
        <w:rPr>
          <w:color w:val="221F1F"/>
          <w:sz w:val="20"/>
        </w:rPr>
        <w:t>paragraph</w:t>
      </w:r>
      <w:r>
        <w:rPr>
          <w:color w:val="221F1F"/>
          <w:spacing w:val="-6"/>
          <w:sz w:val="20"/>
        </w:rPr>
        <w:t xml:space="preserve"> </w:t>
      </w:r>
      <w:r>
        <w:rPr>
          <w:color w:val="221F1F"/>
          <w:sz w:val="20"/>
        </w:rPr>
        <w:t>(</w:t>
      </w:r>
      <w:proofErr w:type="spellStart"/>
      <w:r>
        <w:rPr>
          <w:color w:val="221F1F"/>
          <w:sz w:val="20"/>
        </w:rPr>
        <w:t>i</w:t>
      </w:r>
      <w:proofErr w:type="spellEnd"/>
      <w:r>
        <w:rPr>
          <w:color w:val="221F1F"/>
          <w:sz w:val="20"/>
        </w:rPr>
        <w:t>),</w:t>
      </w:r>
      <w:r>
        <w:rPr>
          <w:color w:val="221F1F"/>
          <w:spacing w:val="-7"/>
          <w:sz w:val="20"/>
        </w:rPr>
        <w:t xml:space="preserve"> </w:t>
      </w:r>
      <w:r>
        <w:rPr>
          <w:color w:val="221F1F"/>
          <w:sz w:val="20"/>
        </w:rPr>
        <w:t>in</w:t>
      </w:r>
      <w:r>
        <w:rPr>
          <w:color w:val="221F1F"/>
          <w:spacing w:val="-4"/>
          <w:sz w:val="20"/>
        </w:rPr>
        <w:t xml:space="preserve"> </w:t>
      </w:r>
      <w:r>
        <w:rPr>
          <w:color w:val="221F1F"/>
          <w:sz w:val="20"/>
        </w:rPr>
        <w:t>all</w:t>
      </w:r>
      <w:r>
        <w:rPr>
          <w:color w:val="221F1F"/>
          <w:spacing w:val="-8"/>
          <w:sz w:val="20"/>
        </w:rPr>
        <w:t xml:space="preserve"> </w:t>
      </w:r>
      <w:r>
        <w:rPr>
          <w:color w:val="221F1F"/>
          <w:sz w:val="20"/>
        </w:rPr>
        <w:t>subcontracts</w:t>
      </w:r>
      <w:r>
        <w:rPr>
          <w:color w:val="221F1F"/>
          <w:spacing w:val="-5"/>
          <w:sz w:val="20"/>
        </w:rPr>
        <w:t xml:space="preserve"> </w:t>
      </w:r>
      <w:r>
        <w:rPr>
          <w:color w:val="221F1F"/>
          <w:sz w:val="20"/>
        </w:rPr>
        <w:t>and</w:t>
      </w:r>
      <w:r>
        <w:rPr>
          <w:color w:val="221F1F"/>
          <w:spacing w:val="-4"/>
          <w:sz w:val="20"/>
        </w:rPr>
        <w:t xml:space="preserve"> </w:t>
      </w:r>
      <w:r>
        <w:rPr>
          <w:color w:val="221F1F"/>
          <w:sz w:val="20"/>
        </w:rPr>
        <w:t>in</w:t>
      </w:r>
      <w:r>
        <w:rPr>
          <w:color w:val="221F1F"/>
          <w:spacing w:val="-2"/>
          <w:sz w:val="20"/>
        </w:rPr>
        <w:t xml:space="preserve"> </w:t>
      </w:r>
      <w:r>
        <w:rPr>
          <w:color w:val="221F1F"/>
          <w:sz w:val="20"/>
        </w:rPr>
        <w:t>all contracts with agents. The requirements in paragraph (h) of this clause apply only to any portion of the subcontract that—</w:t>
      </w:r>
    </w:p>
    <w:p w14:paraId="2BE09428" w14:textId="77777777" w:rsidR="00016C31" w:rsidRDefault="00016C31">
      <w:pPr>
        <w:pStyle w:val="BodyText"/>
        <w:spacing w:before="2"/>
      </w:pPr>
    </w:p>
    <w:p w14:paraId="61A07F4C" w14:textId="77777777" w:rsidR="00016C31" w:rsidRDefault="00632607">
      <w:pPr>
        <w:pStyle w:val="ListParagraph"/>
        <w:numPr>
          <w:ilvl w:val="1"/>
          <w:numId w:val="69"/>
        </w:numPr>
        <w:tabs>
          <w:tab w:val="left" w:pos="441"/>
        </w:tabs>
        <w:ind w:right="1613"/>
        <w:jc w:val="both"/>
        <w:rPr>
          <w:sz w:val="20"/>
        </w:rPr>
      </w:pPr>
      <w:r>
        <w:rPr>
          <w:color w:val="221F1F"/>
          <w:sz w:val="20"/>
        </w:rPr>
        <w:t>Is</w:t>
      </w:r>
      <w:r>
        <w:rPr>
          <w:color w:val="221F1F"/>
          <w:spacing w:val="-7"/>
          <w:sz w:val="20"/>
        </w:rPr>
        <w:t xml:space="preserve"> </w:t>
      </w:r>
      <w:r>
        <w:rPr>
          <w:color w:val="221F1F"/>
          <w:sz w:val="20"/>
        </w:rPr>
        <w:t>for</w:t>
      </w:r>
      <w:r>
        <w:rPr>
          <w:color w:val="221F1F"/>
          <w:spacing w:val="-5"/>
          <w:sz w:val="20"/>
        </w:rPr>
        <w:t xml:space="preserve"> </w:t>
      </w:r>
      <w:r>
        <w:rPr>
          <w:color w:val="221F1F"/>
          <w:sz w:val="20"/>
        </w:rPr>
        <w:t>supplies,</w:t>
      </w:r>
      <w:r>
        <w:rPr>
          <w:color w:val="221F1F"/>
          <w:spacing w:val="-6"/>
          <w:sz w:val="20"/>
        </w:rPr>
        <w:t xml:space="preserve"> </w:t>
      </w:r>
      <w:r>
        <w:rPr>
          <w:color w:val="221F1F"/>
          <w:sz w:val="20"/>
        </w:rPr>
        <w:t>other</w:t>
      </w:r>
      <w:r>
        <w:rPr>
          <w:color w:val="221F1F"/>
          <w:spacing w:val="-5"/>
          <w:sz w:val="20"/>
        </w:rPr>
        <w:t xml:space="preserve"> </w:t>
      </w:r>
      <w:r>
        <w:rPr>
          <w:color w:val="221F1F"/>
          <w:sz w:val="20"/>
        </w:rPr>
        <w:t>than</w:t>
      </w:r>
      <w:r>
        <w:rPr>
          <w:color w:val="221F1F"/>
          <w:spacing w:val="-5"/>
          <w:sz w:val="20"/>
        </w:rPr>
        <w:t xml:space="preserve"> </w:t>
      </w:r>
      <w:r>
        <w:rPr>
          <w:color w:val="221F1F"/>
          <w:sz w:val="20"/>
        </w:rPr>
        <w:t>commercially</w:t>
      </w:r>
      <w:r>
        <w:rPr>
          <w:color w:val="221F1F"/>
          <w:spacing w:val="-4"/>
          <w:sz w:val="20"/>
        </w:rPr>
        <w:t xml:space="preserve"> </w:t>
      </w:r>
      <w:r>
        <w:rPr>
          <w:color w:val="221F1F"/>
          <w:sz w:val="20"/>
        </w:rPr>
        <w:t>available</w:t>
      </w:r>
      <w:r>
        <w:rPr>
          <w:color w:val="221F1F"/>
          <w:spacing w:val="-11"/>
          <w:sz w:val="20"/>
        </w:rPr>
        <w:t xml:space="preserve"> </w:t>
      </w:r>
      <w:r>
        <w:rPr>
          <w:color w:val="221F1F"/>
          <w:sz w:val="20"/>
        </w:rPr>
        <w:t>off-the-shelf</w:t>
      </w:r>
      <w:r>
        <w:rPr>
          <w:color w:val="221F1F"/>
          <w:spacing w:val="-6"/>
          <w:sz w:val="20"/>
        </w:rPr>
        <w:t xml:space="preserve"> </w:t>
      </w:r>
      <w:r>
        <w:rPr>
          <w:color w:val="221F1F"/>
          <w:sz w:val="20"/>
        </w:rPr>
        <w:t>items,</w:t>
      </w:r>
      <w:r>
        <w:rPr>
          <w:color w:val="221F1F"/>
          <w:spacing w:val="-5"/>
          <w:sz w:val="20"/>
        </w:rPr>
        <w:t xml:space="preserve"> </w:t>
      </w:r>
      <w:r>
        <w:rPr>
          <w:color w:val="221F1F"/>
          <w:sz w:val="20"/>
        </w:rPr>
        <w:t>acquired</w:t>
      </w:r>
      <w:r>
        <w:rPr>
          <w:color w:val="221F1F"/>
          <w:spacing w:val="-4"/>
          <w:sz w:val="20"/>
        </w:rPr>
        <w:t xml:space="preserve"> </w:t>
      </w:r>
      <w:r>
        <w:rPr>
          <w:color w:val="221F1F"/>
          <w:sz w:val="20"/>
        </w:rPr>
        <w:t>outside</w:t>
      </w:r>
      <w:r>
        <w:rPr>
          <w:color w:val="221F1F"/>
          <w:spacing w:val="-8"/>
          <w:sz w:val="20"/>
        </w:rPr>
        <w:t xml:space="preserve"> </w:t>
      </w:r>
      <w:r>
        <w:rPr>
          <w:color w:val="221F1F"/>
          <w:sz w:val="20"/>
        </w:rPr>
        <w:t>the</w:t>
      </w:r>
      <w:r>
        <w:rPr>
          <w:color w:val="221F1F"/>
          <w:spacing w:val="-8"/>
          <w:sz w:val="20"/>
        </w:rPr>
        <w:t xml:space="preserve"> </w:t>
      </w:r>
      <w:r>
        <w:rPr>
          <w:color w:val="221F1F"/>
          <w:sz w:val="20"/>
        </w:rPr>
        <w:t>United</w:t>
      </w:r>
      <w:r>
        <w:rPr>
          <w:color w:val="221F1F"/>
          <w:spacing w:val="-7"/>
          <w:sz w:val="20"/>
        </w:rPr>
        <w:t xml:space="preserve"> </w:t>
      </w:r>
      <w:r>
        <w:rPr>
          <w:color w:val="221F1F"/>
          <w:sz w:val="20"/>
        </w:rPr>
        <w:t>States,</w:t>
      </w:r>
      <w:r>
        <w:rPr>
          <w:color w:val="221F1F"/>
          <w:spacing w:val="-8"/>
          <w:sz w:val="20"/>
        </w:rPr>
        <w:t xml:space="preserve"> </w:t>
      </w:r>
      <w:r>
        <w:rPr>
          <w:color w:val="221F1F"/>
          <w:sz w:val="20"/>
        </w:rPr>
        <w:t>or services to be performed outside the United States; and</w:t>
      </w:r>
    </w:p>
    <w:p w14:paraId="65406C5C" w14:textId="77777777" w:rsidR="00016C31" w:rsidRDefault="00016C31">
      <w:pPr>
        <w:pStyle w:val="BodyText"/>
        <w:spacing w:before="10"/>
        <w:rPr>
          <w:sz w:val="19"/>
        </w:rPr>
      </w:pPr>
    </w:p>
    <w:p w14:paraId="7389F8E2" w14:textId="77777777" w:rsidR="00016C31" w:rsidRDefault="00632607">
      <w:pPr>
        <w:pStyle w:val="ListParagraph"/>
        <w:numPr>
          <w:ilvl w:val="1"/>
          <w:numId w:val="69"/>
        </w:numPr>
        <w:tabs>
          <w:tab w:val="left" w:pos="755"/>
        </w:tabs>
        <w:ind w:left="754" w:hanging="317"/>
        <w:jc w:val="left"/>
        <w:rPr>
          <w:sz w:val="20"/>
        </w:rPr>
      </w:pPr>
      <w:r>
        <w:rPr>
          <w:color w:val="221F1F"/>
          <w:sz w:val="20"/>
        </w:rPr>
        <w:t>Has</w:t>
      </w:r>
      <w:r>
        <w:rPr>
          <w:color w:val="221F1F"/>
          <w:spacing w:val="-10"/>
          <w:sz w:val="20"/>
        </w:rPr>
        <w:t xml:space="preserve"> </w:t>
      </w:r>
      <w:r>
        <w:rPr>
          <w:color w:val="221F1F"/>
          <w:sz w:val="20"/>
        </w:rPr>
        <w:t>an</w:t>
      </w:r>
      <w:r>
        <w:rPr>
          <w:color w:val="221F1F"/>
          <w:spacing w:val="-9"/>
          <w:sz w:val="20"/>
        </w:rPr>
        <w:t xml:space="preserve"> </w:t>
      </w:r>
      <w:r>
        <w:rPr>
          <w:color w:val="221F1F"/>
          <w:sz w:val="20"/>
        </w:rPr>
        <w:t>estimated</w:t>
      </w:r>
      <w:r>
        <w:rPr>
          <w:color w:val="221F1F"/>
          <w:spacing w:val="-8"/>
          <w:sz w:val="20"/>
        </w:rPr>
        <w:t xml:space="preserve"> </w:t>
      </w:r>
      <w:r>
        <w:rPr>
          <w:color w:val="221F1F"/>
          <w:sz w:val="20"/>
        </w:rPr>
        <w:t>value</w:t>
      </w:r>
      <w:r>
        <w:rPr>
          <w:color w:val="221F1F"/>
          <w:spacing w:val="-8"/>
          <w:sz w:val="20"/>
        </w:rPr>
        <w:t xml:space="preserve"> </w:t>
      </w:r>
      <w:r>
        <w:rPr>
          <w:color w:val="221F1F"/>
          <w:sz w:val="20"/>
        </w:rPr>
        <w:t>that</w:t>
      </w:r>
      <w:r>
        <w:rPr>
          <w:color w:val="221F1F"/>
          <w:spacing w:val="-9"/>
          <w:sz w:val="20"/>
        </w:rPr>
        <w:t xml:space="preserve"> </w:t>
      </w:r>
      <w:r>
        <w:rPr>
          <w:color w:val="221F1F"/>
          <w:sz w:val="20"/>
        </w:rPr>
        <w:t>exceeds</w:t>
      </w:r>
      <w:r>
        <w:rPr>
          <w:color w:val="221F1F"/>
          <w:spacing w:val="-10"/>
          <w:sz w:val="20"/>
        </w:rPr>
        <w:t xml:space="preserve"> </w:t>
      </w:r>
      <w:r>
        <w:rPr>
          <w:color w:val="221F1F"/>
          <w:spacing w:val="-2"/>
          <w:sz w:val="20"/>
        </w:rPr>
        <w:t>$500,000.</w:t>
      </w:r>
    </w:p>
    <w:p w14:paraId="0F1DF2C9" w14:textId="77777777" w:rsidR="00016C31" w:rsidRDefault="00016C31">
      <w:pPr>
        <w:pStyle w:val="BodyText"/>
        <w:spacing w:before="1"/>
      </w:pPr>
    </w:p>
    <w:p w14:paraId="0AF7C617" w14:textId="77777777" w:rsidR="00016C31" w:rsidRDefault="00632607">
      <w:pPr>
        <w:pStyle w:val="ListParagraph"/>
        <w:numPr>
          <w:ilvl w:val="0"/>
          <w:numId w:val="69"/>
        </w:numPr>
        <w:tabs>
          <w:tab w:val="left" w:pos="441"/>
        </w:tabs>
        <w:ind w:right="1174"/>
        <w:rPr>
          <w:sz w:val="20"/>
        </w:rPr>
      </w:pPr>
      <w:r>
        <w:rPr>
          <w:color w:val="221F1F"/>
          <w:sz w:val="20"/>
        </w:rPr>
        <w:t>If any subcontractor is required by this clause to submit a certification, the Contractor shall require submission prior</w:t>
      </w:r>
      <w:r>
        <w:rPr>
          <w:color w:val="221F1F"/>
          <w:spacing w:val="-3"/>
          <w:sz w:val="20"/>
        </w:rPr>
        <w:t xml:space="preserve"> </w:t>
      </w:r>
      <w:r>
        <w:rPr>
          <w:color w:val="221F1F"/>
          <w:sz w:val="20"/>
        </w:rPr>
        <w:t>to</w:t>
      </w:r>
      <w:r>
        <w:rPr>
          <w:color w:val="221F1F"/>
          <w:spacing w:val="-5"/>
          <w:sz w:val="20"/>
        </w:rPr>
        <w:t xml:space="preserve"> </w:t>
      </w:r>
      <w:r>
        <w:rPr>
          <w:color w:val="221F1F"/>
          <w:sz w:val="20"/>
        </w:rPr>
        <w:t>the</w:t>
      </w:r>
      <w:r>
        <w:rPr>
          <w:color w:val="221F1F"/>
          <w:spacing w:val="-3"/>
          <w:sz w:val="20"/>
        </w:rPr>
        <w:t xml:space="preserve"> </w:t>
      </w:r>
      <w:r>
        <w:rPr>
          <w:color w:val="221F1F"/>
          <w:sz w:val="20"/>
        </w:rPr>
        <w:t>award</w:t>
      </w:r>
      <w:r>
        <w:rPr>
          <w:color w:val="221F1F"/>
          <w:spacing w:val="-4"/>
          <w:sz w:val="20"/>
        </w:rPr>
        <w:t xml:space="preserve"> </w:t>
      </w:r>
      <w:r>
        <w:rPr>
          <w:color w:val="221F1F"/>
          <w:sz w:val="20"/>
        </w:rPr>
        <w:t>of</w:t>
      </w:r>
      <w:r>
        <w:rPr>
          <w:color w:val="221F1F"/>
          <w:spacing w:val="-3"/>
          <w:sz w:val="20"/>
        </w:rPr>
        <w:t xml:space="preserve"> </w:t>
      </w:r>
      <w:r>
        <w:rPr>
          <w:color w:val="221F1F"/>
          <w:sz w:val="20"/>
        </w:rPr>
        <w:t>the</w:t>
      </w:r>
      <w:r>
        <w:rPr>
          <w:color w:val="221F1F"/>
          <w:spacing w:val="-5"/>
          <w:sz w:val="20"/>
        </w:rPr>
        <w:t xml:space="preserve"> </w:t>
      </w:r>
      <w:r>
        <w:rPr>
          <w:color w:val="221F1F"/>
          <w:sz w:val="20"/>
        </w:rPr>
        <w:t>subcontract</w:t>
      </w:r>
      <w:r>
        <w:rPr>
          <w:color w:val="221F1F"/>
          <w:spacing w:val="-4"/>
          <w:sz w:val="20"/>
        </w:rPr>
        <w:t xml:space="preserve"> </w:t>
      </w:r>
      <w:r>
        <w:rPr>
          <w:color w:val="221F1F"/>
          <w:sz w:val="20"/>
        </w:rPr>
        <w:t>and</w:t>
      </w:r>
      <w:r>
        <w:rPr>
          <w:color w:val="221F1F"/>
          <w:spacing w:val="-2"/>
          <w:sz w:val="20"/>
        </w:rPr>
        <w:t xml:space="preserve"> </w:t>
      </w:r>
      <w:r>
        <w:rPr>
          <w:color w:val="221F1F"/>
          <w:sz w:val="20"/>
        </w:rPr>
        <w:t>annually</w:t>
      </w:r>
      <w:r>
        <w:rPr>
          <w:color w:val="221F1F"/>
          <w:spacing w:val="-2"/>
          <w:sz w:val="20"/>
        </w:rPr>
        <w:t xml:space="preserve"> </w:t>
      </w:r>
      <w:r>
        <w:rPr>
          <w:color w:val="221F1F"/>
          <w:sz w:val="20"/>
        </w:rPr>
        <w:t>thereafter.</w:t>
      </w:r>
      <w:r>
        <w:rPr>
          <w:color w:val="221F1F"/>
          <w:spacing w:val="-7"/>
          <w:sz w:val="20"/>
        </w:rPr>
        <w:t xml:space="preserve"> </w:t>
      </w:r>
      <w:r>
        <w:rPr>
          <w:color w:val="221F1F"/>
          <w:sz w:val="20"/>
        </w:rPr>
        <w:t>The certification</w:t>
      </w:r>
      <w:r>
        <w:rPr>
          <w:color w:val="221F1F"/>
          <w:spacing w:val="-2"/>
          <w:sz w:val="20"/>
        </w:rPr>
        <w:t xml:space="preserve"> </w:t>
      </w:r>
      <w:r>
        <w:rPr>
          <w:color w:val="221F1F"/>
          <w:sz w:val="20"/>
        </w:rPr>
        <w:t>shall</w:t>
      </w:r>
      <w:r>
        <w:rPr>
          <w:color w:val="221F1F"/>
          <w:spacing w:val="-3"/>
          <w:sz w:val="20"/>
        </w:rPr>
        <w:t xml:space="preserve"> </w:t>
      </w:r>
      <w:r>
        <w:rPr>
          <w:color w:val="221F1F"/>
          <w:sz w:val="20"/>
        </w:rPr>
        <w:t>cover</w:t>
      </w:r>
      <w:r>
        <w:rPr>
          <w:color w:val="221F1F"/>
          <w:spacing w:val="-2"/>
          <w:sz w:val="20"/>
        </w:rPr>
        <w:t xml:space="preserve"> </w:t>
      </w:r>
      <w:r>
        <w:rPr>
          <w:color w:val="221F1F"/>
          <w:sz w:val="20"/>
        </w:rPr>
        <w:t>the</w:t>
      </w:r>
      <w:r>
        <w:rPr>
          <w:color w:val="221F1F"/>
          <w:spacing w:val="-3"/>
          <w:sz w:val="20"/>
        </w:rPr>
        <w:t xml:space="preserve"> </w:t>
      </w:r>
      <w:r>
        <w:rPr>
          <w:color w:val="221F1F"/>
          <w:sz w:val="20"/>
        </w:rPr>
        <w:t>items</w:t>
      </w:r>
      <w:r>
        <w:rPr>
          <w:color w:val="221F1F"/>
          <w:spacing w:val="-4"/>
          <w:sz w:val="20"/>
        </w:rPr>
        <w:t xml:space="preserve"> </w:t>
      </w:r>
      <w:r>
        <w:rPr>
          <w:color w:val="221F1F"/>
          <w:sz w:val="20"/>
        </w:rPr>
        <w:t>in</w:t>
      </w:r>
      <w:r>
        <w:rPr>
          <w:color w:val="221F1F"/>
          <w:spacing w:val="-2"/>
          <w:sz w:val="20"/>
        </w:rPr>
        <w:t xml:space="preserve"> </w:t>
      </w:r>
      <w:r>
        <w:rPr>
          <w:color w:val="221F1F"/>
          <w:sz w:val="20"/>
        </w:rPr>
        <w:t>paragraph (h)(5) of this clause.</w:t>
      </w:r>
    </w:p>
    <w:p w14:paraId="5E771541" w14:textId="77777777" w:rsidR="00016C31" w:rsidRDefault="00016C31">
      <w:pPr>
        <w:pStyle w:val="BodyText"/>
        <w:spacing w:before="11"/>
        <w:rPr>
          <w:sz w:val="19"/>
        </w:rPr>
      </w:pPr>
    </w:p>
    <w:p w14:paraId="19774199"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0F1C3C0A" w14:textId="77777777" w:rsidR="00016C31" w:rsidRDefault="00016C31">
      <w:pPr>
        <w:pStyle w:val="BodyText"/>
        <w:rPr>
          <w:sz w:val="22"/>
        </w:rPr>
      </w:pPr>
    </w:p>
    <w:p w14:paraId="4937FA9D" w14:textId="77777777" w:rsidR="00016C31" w:rsidRDefault="00016C31">
      <w:pPr>
        <w:pStyle w:val="BodyText"/>
        <w:rPr>
          <w:sz w:val="22"/>
        </w:rPr>
      </w:pPr>
    </w:p>
    <w:p w14:paraId="03962E9B" w14:textId="77777777" w:rsidR="00016C31" w:rsidRDefault="00632607">
      <w:pPr>
        <w:pStyle w:val="BodyText"/>
        <w:spacing w:before="184"/>
        <w:ind w:left="219" w:right="999"/>
      </w:pPr>
      <w:r>
        <w:rPr>
          <w:color w:val="221F1F"/>
        </w:rPr>
        <w:t>52.223-9</w:t>
      </w:r>
      <w:r>
        <w:rPr>
          <w:color w:val="221F1F"/>
          <w:spacing w:val="-10"/>
        </w:rPr>
        <w:t xml:space="preserve"> </w:t>
      </w:r>
      <w:r>
        <w:rPr>
          <w:color w:val="221F1F"/>
        </w:rPr>
        <w:t>ESTIMATE</w:t>
      </w:r>
      <w:r>
        <w:rPr>
          <w:color w:val="221F1F"/>
          <w:spacing w:val="-9"/>
        </w:rPr>
        <w:t xml:space="preserve"> </w:t>
      </w:r>
      <w:r>
        <w:rPr>
          <w:color w:val="221F1F"/>
        </w:rPr>
        <w:t>OF</w:t>
      </w:r>
      <w:r>
        <w:rPr>
          <w:color w:val="221F1F"/>
          <w:spacing w:val="-11"/>
        </w:rPr>
        <w:t xml:space="preserve"> </w:t>
      </w:r>
      <w:r>
        <w:rPr>
          <w:color w:val="221F1F"/>
        </w:rPr>
        <w:t>PERCENTAGE</w:t>
      </w:r>
      <w:r>
        <w:rPr>
          <w:color w:val="221F1F"/>
          <w:spacing w:val="-11"/>
        </w:rPr>
        <w:t xml:space="preserve"> </w:t>
      </w:r>
      <w:r>
        <w:rPr>
          <w:color w:val="221F1F"/>
        </w:rPr>
        <w:t>OF</w:t>
      </w:r>
      <w:r>
        <w:rPr>
          <w:color w:val="221F1F"/>
          <w:spacing w:val="-9"/>
        </w:rPr>
        <w:t xml:space="preserve"> </w:t>
      </w:r>
      <w:r>
        <w:rPr>
          <w:color w:val="221F1F"/>
        </w:rPr>
        <w:t>RECOVERED</w:t>
      </w:r>
      <w:r>
        <w:rPr>
          <w:color w:val="221F1F"/>
          <w:spacing w:val="-10"/>
        </w:rPr>
        <w:t xml:space="preserve"> </w:t>
      </w:r>
      <w:r>
        <w:rPr>
          <w:color w:val="221F1F"/>
        </w:rPr>
        <w:t>MATERIAL</w:t>
      </w:r>
      <w:r>
        <w:rPr>
          <w:color w:val="221F1F"/>
          <w:spacing w:val="-8"/>
        </w:rPr>
        <w:t xml:space="preserve"> </w:t>
      </w:r>
      <w:r>
        <w:rPr>
          <w:color w:val="221F1F"/>
        </w:rPr>
        <w:t>CONTENT</w:t>
      </w:r>
      <w:r>
        <w:rPr>
          <w:color w:val="221F1F"/>
          <w:spacing w:val="-7"/>
        </w:rPr>
        <w:t xml:space="preserve"> </w:t>
      </w:r>
      <w:r>
        <w:rPr>
          <w:color w:val="221F1F"/>
        </w:rPr>
        <w:t>FOR</w:t>
      </w:r>
      <w:r>
        <w:rPr>
          <w:color w:val="221F1F"/>
          <w:spacing w:val="-12"/>
        </w:rPr>
        <w:t xml:space="preserve"> </w:t>
      </w:r>
      <w:r>
        <w:rPr>
          <w:color w:val="221F1F"/>
        </w:rPr>
        <w:t>EPA-DESIGNATED ITEMS (MAY 2008)</w:t>
      </w:r>
    </w:p>
    <w:p w14:paraId="3386B46B" w14:textId="77777777" w:rsidR="00016C31" w:rsidRDefault="00016C31">
      <w:pPr>
        <w:pStyle w:val="BodyText"/>
        <w:spacing w:before="1"/>
      </w:pPr>
    </w:p>
    <w:p w14:paraId="51C44AFB" w14:textId="77777777" w:rsidR="00016C31" w:rsidRDefault="00632607">
      <w:pPr>
        <w:pStyle w:val="ListParagraph"/>
        <w:numPr>
          <w:ilvl w:val="0"/>
          <w:numId w:val="68"/>
        </w:numPr>
        <w:tabs>
          <w:tab w:val="left" w:pos="712"/>
        </w:tabs>
        <w:rPr>
          <w:sz w:val="20"/>
        </w:rPr>
      </w:pPr>
      <w:r>
        <w:rPr>
          <w:color w:val="221F1F"/>
          <w:sz w:val="20"/>
        </w:rPr>
        <w:t>Definitions.</w:t>
      </w:r>
      <w:r>
        <w:rPr>
          <w:color w:val="221F1F"/>
          <w:spacing w:val="-9"/>
          <w:sz w:val="20"/>
        </w:rPr>
        <w:t xml:space="preserve"> </w:t>
      </w:r>
      <w:r>
        <w:rPr>
          <w:color w:val="221F1F"/>
          <w:sz w:val="20"/>
        </w:rPr>
        <w:t>As</w:t>
      </w:r>
      <w:r>
        <w:rPr>
          <w:color w:val="221F1F"/>
          <w:spacing w:val="-8"/>
          <w:sz w:val="20"/>
        </w:rPr>
        <w:t xml:space="preserve"> </w:t>
      </w:r>
      <w:r>
        <w:rPr>
          <w:color w:val="221F1F"/>
          <w:sz w:val="20"/>
        </w:rPr>
        <w:t>used</w:t>
      </w:r>
      <w:r>
        <w:rPr>
          <w:color w:val="221F1F"/>
          <w:spacing w:val="-6"/>
          <w:sz w:val="20"/>
        </w:rPr>
        <w:t xml:space="preserve"> </w:t>
      </w:r>
      <w:r>
        <w:rPr>
          <w:color w:val="221F1F"/>
          <w:sz w:val="20"/>
        </w:rPr>
        <w:t>in</w:t>
      </w:r>
      <w:r>
        <w:rPr>
          <w:color w:val="221F1F"/>
          <w:spacing w:val="-6"/>
          <w:sz w:val="20"/>
        </w:rPr>
        <w:t xml:space="preserve"> </w:t>
      </w:r>
      <w:r>
        <w:rPr>
          <w:color w:val="221F1F"/>
          <w:sz w:val="20"/>
        </w:rPr>
        <w:t>this</w:t>
      </w:r>
      <w:r>
        <w:rPr>
          <w:color w:val="221F1F"/>
          <w:spacing w:val="-8"/>
          <w:sz w:val="20"/>
        </w:rPr>
        <w:t xml:space="preserve"> </w:t>
      </w:r>
      <w:r>
        <w:rPr>
          <w:color w:val="221F1F"/>
          <w:sz w:val="20"/>
        </w:rPr>
        <w:t>clause-</w:t>
      </w:r>
      <w:r>
        <w:rPr>
          <w:color w:val="221F1F"/>
          <w:spacing w:val="-10"/>
          <w:sz w:val="20"/>
        </w:rPr>
        <w:t>-</w:t>
      </w:r>
    </w:p>
    <w:p w14:paraId="727D5E6A" w14:textId="77777777" w:rsidR="00016C31" w:rsidRDefault="00632607">
      <w:pPr>
        <w:pStyle w:val="BodyText"/>
        <w:ind w:left="219" w:right="806"/>
      </w:pPr>
      <w:r>
        <w:rPr>
          <w:color w:val="221F1F"/>
        </w:rPr>
        <w:t>Postconsumer</w:t>
      </w:r>
      <w:r>
        <w:rPr>
          <w:color w:val="221F1F"/>
          <w:spacing w:val="-1"/>
        </w:rPr>
        <w:t xml:space="preserve"> </w:t>
      </w:r>
      <w:r>
        <w:rPr>
          <w:color w:val="221F1F"/>
        </w:rPr>
        <w:t>material</w:t>
      </w:r>
      <w:r>
        <w:rPr>
          <w:color w:val="221F1F"/>
          <w:spacing w:val="-3"/>
        </w:rPr>
        <w:t xml:space="preserve"> </w:t>
      </w:r>
      <w:r>
        <w:rPr>
          <w:color w:val="221F1F"/>
        </w:rPr>
        <w:t>means</w:t>
      </w:r>
      <w:r>
        <w:rPr>
          <w:color w:val="221F1F"/>
          <w:spacing w:val="-6"/>
        </w:rPr>
        <w:t xml:space="preserve"> </w:t>
      </w:r>
      <w:r>
        <w:rPr>
          <w:color w:val="221F1F"/>
        </w:rPr>
        <w:t>a</w:t>
      </w:r>
      <w:r>
        <w:rPr>
          <w:color w:val="221F1F"/>
          <w:spacing w:val="-3"/>
        </w:rPr>
        <w:t xml:space="preserve"> </w:t>
      </w:r>
      <w:r>
        <w:rPr>
          <w:color w:val="221F1F"/>
        </w:rPr>
        <w:t>material</w:t>
      </w:r>
      <w:r>
        <w:rPr>
          <w:color w:val="221F1F"/>
          <w:spacing w:val="-3"/>
        </w:rPr>
        <w:t xml:space="preserve"> </w:t>
      </w:r>
      <w:r>
        <w:rPr>
          <w:color w:val="221F1F"/>
        </w:rPr>
        <w:t>or</w:t>
      </w:r>
      <w:r>
        <w:rPr>
          <w:color w:val="221F1F"/>
          <w:spacing w:val="-3"/>
        </w:rPr>
        <w:t xml:space="preserve"> </w:t>
      </w:r>
      <w:r>
        <w:rPr>
          <w:color w:val="221F1F"/>
        </w:rPr>
        <w:t>finished</w:t>
      </w:r>
      <w:r>
        <w:rPr>
          <w:color w:val="221F1F"/>
          <w:spacing w:val="-2"/>
        </w:rPr>
        <w:t xml:space="preserve"> </w:t>
      </w:r>
      <w:r>
        <w:rPr>
          <w:color w:val="221F1F"/>
        </w:rPr>
        <w:t>product</w:t>
      </w:r>
      <w:r>
        <w:rPr>
          <w:color w:val="221F1F"/>
          <w:spacing w:val="-5"/>
        </w:rPr>
        <w:t xml:space="preserve"> </w:t>
      </w:r>
      <w:r>
        <w:rPr>
          <w:color w:val="221F1F"/>
        </w:rPr>
        <w:t>that</w:t>
      </w:r>
      <w:r>
        <w:rPr>
          <w:color w:val="221F1F"/>
          <w:spacing w:val="-3"/>
        </w:rPr>
        <w:t xml:space="preserve"> </w:t>
      </w:r>
      <w:r>
        <w:rPr>
          <w:color w:val="221F1F"/>
        </w:rPr>
        <w:t>has</w:t>
      </w:r>
      <w:r>
        <w:rPr>
          <w:color w:val="221F1F"/>
          <w:spacing w:val="-4"/>
        </w:rPr>
        <w:t xml:space="preserve"> </w:t>
      </w:r>
      <w:r>
        <w:rPr>
          <w:color w:val="221F1F"/>
        </w:rPr>
        <w:t>served</w:t>
      </w:r>
      <w:r>
        <w:rPr>
          <w:color w:val="221F1F"/>
          <w:spacing w:val="-2"/>
        </w:rPr>
        <w:t xml:space="preserve"> </w:t>
      </w:r>
      <w:r>
        <w:rPr>
          <w:color w:val="221F1F"/>
        </w:rPr>
        <w:t>its</w:t>
      </w:r>
      <w:r>
        <w:rPr>
          <w:color w:val="221F1F"/>
          <w:spacing w:val="-4"/>
        </w:rPr>
        <w:t xml:space="preserve"> </w:t>
      </w:r>
      <w:r>
        <w:rPr>
          <w:color w:val="221F1F"/>
        </w:rPr>
        <w:t>intended</w:t>
      </w:r>
      <w:r>
        <w:rPr>
          <w:color w:val="221F1F"/>
          <w:spacing w:val="-4"/>
        </w:rPr>
        <w:t xml:space="preserve"> </w:t>
      </w:r>
      <w:r>
        <w:rPr>
          <w:color w:val="221F1F"/>
        </w:rPr>
        <w:t>use</w:t>
      </w:r>
      <w:r>
        <w:rPr>
          <w:color w:val="221F1F"/>
          <w:spacing w:val="-3"/>
        </w:rPr>
        <w:t xml:space="preserve"> </w:t>
      </w:r>
      <w:r>
        <w:rPr>
          <w:color w:val="221F1F"/>
        </w:rPr>
        <w:t>and</w:t>
      </w:r>
      <w:r>
        <w:rPr>
          <w:color w:val="221F1F"/>
          <w:spacing w:val="-2"/>
        </w:rPr>
        <w:t xml:space="preserve"> </w:t>
      </w:r>
      <w:r>
        <w:rPr>
          <w:color w:val="221F1F"/>
        </w:rPr>
        <w:t>has</w:t>
      </w:r>
      <w:r>
        <w:rPr>
          <w:color w:val="221F1F"/>
          <w:spacing w:val="-4"/>
        </w:rPr>
        <w:t xml:space="preserve"> </w:t>
      </w:r>
      <w:r>
        <w:rPr>
          <w:color w:val="221F1F"/>
        </w:rPr>
        <w:t>been</w:t>
      </w:r>
      <w:r>
        <w:rPr>
          <w:color w:val="221F1F"/>
          <w:spacing w:val="-2"/>
        </w:rPr>
        <w:t xml:space="preserve"> </w:t>
      </w:r>
      <w:r>
        <w:rPr>
          <w:color w:val="221F1F"/>
        </w:rPr>
        <w:t>discarded</w:t>
      </w:r>
      <w:r>
        <w:rPr>
          <w:color w:val="221F1F"/>
          <w:spacing w:val="-2"/>
        </w:rPr>
        <w:t xml:space="preserve"> </w:t>
      </w:r>
      <w:r>
        <w:rPr>
          <w:color w:val="221F1F"/>
        </w:rPr>
        <w:t>for disposal or recovery, having completed its life as a consumer item. Postconsumer material is a part of the broader category of “recovered material.”</w:t>
      </w:r>
    </w:p>
    <w:p w14:paraId="4E9C038A" w14:textId="77777777" w:rsidR="00016C31" w:rsidRDefault="00900DE8">
      <w:pPr>
        <w:pStyle w:val="BodyText"/>
        <w:ind w:left="219" w:right="1022"/>
        <w:jc w:val="both"/>
      </w:pPr>
      <w:r>
        <w:pict w14:anchorId="2AA61F52">
          <v:rect id="docshape64" o:spid="_x0000_s1068" style="position:absolute;left:0;text-align:left;margin-left:59.5pt;margin-top:45.2pt;width:515pt;height:1.45pt;z-index:-18488832;mso-position-horizontal-relative:page" fillcolor="#0e233d" stroked="f">
            <w10:wrap anchorx="page"/>
          </v:rect>
        </w:pict>
      </w:r>
      <w:r w:rsidR="00632607">
        <w:rPr>
          <w:color w:val="221F1F"/>
        </w:rPr>
        <w:t>Recovered</w:t>
      </w:r>
      <w:r w:rsidR="00632607">
        <w:rPr>
          <w:color w:val="221F1F"/>
          <w:spacing w:val="-3"/>
        </w:rPr>
        <w:t xml:space="preserve"> </w:t>
      </w:r>
      <w:r w:rsidR="00632607">
        <w:rPr>
          <w:color w:val="221F1F"/>
        </w:rPr>
        <w:t>material</w:t>
      </w:r>
      <w:r w:rsidR="00632607">
        <w:rPr>
          <w:color w:val="221F1F"/>
          <w:spacing w:val="-6"/>
        </w:rPr>
        <w:t xml:space="preserve"> </w:t>
      </w:r>
      <w:r w:rsidR="00632607">
        <w:rPr>
          <w:color w:val="221F1F"/>
        </w:rPr>
        <w:t>means</w:t>
      </w:r>
      <w:r w:rsidR="00632607">
        <w:rPr>
          <w:color w:val="221F1F"/>
          <w:spacing w:val="-5"/>
        </w:rPr>
        <w:t xml:space="preserve"> </w:t>
      </w:r>
      <w:r w:rsidR="00632607">
        <w:rPr>
          <w:color w:val="221F1F"/>
        </w:rPr>
        <w:t>waste</w:t>
      </w:r>
      <w:r w:rsidR="00632607">
        <w:rPr>
          <w:color w:val="221F1F"/>
          <w:spacing w:val="-4"/>
        </w:rPr>
        <w:t xml:space="preserve"> </w:t>
      </w:r>
      <w:r w:rsidR="00632607">
        <w:rPr>
          <w:color w:val="221F1F"/>
        </w:rPr>
        <w:t>materials</w:t>
      </w:r>
      <w:r w:rsidR="00632607">
        <w:rPr>
          <w:color w:val="221F1F"/>
          <w:spacing w:val="-4"/>
        </w:rPr>
        <w:t xml:space="preserve"> </w:t>
      </w:r>
      <w:r w:rsidR="00632607">
        <w:rPr>
          <w:color w:val="221F1F"/>
        </w:rPr>
        <w:t>and</w:t>
      </w:r>
      <w:r w:rsidR="00632607">
        <w:rPr>
          <w:color w:val="221F1F"/>
          <w:spacing w:val="-3"/>
        </w:rPr>
        <w:t xml:space="preserve"> </w:t>
      </w:r>
      <w:r w:rsidR="00632607">
        <w:rPr>
          <w:color w:val="221F1F"/>
        </w:rPr>
        <w:t>by-products</w:t>
      </w:r>
      <w:r w:rsidR="00632607">
        <w:rPr>
          <w:color w:val="221F1F"/>
          <w:spacing w:val="-4"/>
        </w:rPr>
        <w:t xml:space="preserve"> </w:t>
      </w:r>
      <w:r w:rsidR="00632607">
        <w:rPr>
          <w:color w:val="221F1F"/>
        </w:rPr>
        <w:t>recovered</w:t>
      </w:r>
      <w:r w:rsidR="00632607">
        <w:rPr>
          <w:color w:val="221F1F"/>
          <w:spacing w:val="-4"/>
        </w:rPr>
        <w:t xml:space="preserve"> </w:t>
      </w:r>
      <w:r w:rsidR="00632607">
        <w:rPr>
          <w:color w:val="221F1F"/>
        </w:rPr>
        <w:t>or</w:t>
      </w:r>
      <w:r w:rsidR="00632607">
        <w:rPr>
          <w:color w:val="221F1F"/>
          <w:spacing w:val="-6"/>
        </w:rPr>
        <w:t xml:space="preserve"> </w:t>
      </w:r>
      <w:r w:rsidR="00632607">
        <w:rPr>
          <w:color w:val="221F1F"/>
        </w:rPr>
        <w:t>diverted</w:t>
      </w:r>
      <w:r w:rsidR="00632607">
        <w:rPr>
          <w:color w:val="221F1F"/>
          <w:spacing w:val="-3"/>
        </w:rPr>
        <w:t xml:space="preserve"> </w:t>
      </w:r>
      <w:r w:rsidR="00632607">
        <w:rPr>
          <w:color w:val="221F1F"/>
        </w:rPr>
        <w:t>from</w:t>
      </w:r>
      <w:r w:rsidR="00632607">
        <w:rPr>
          <w:color w:val="221F1F"/>
          <w:spacing w:val="-3"/>
        </w:rPr>
        <w:t xml:space="preserve"> </w:t>
      </w:r>
      <w:r w:rsidR="00632607">
        <w:rPr>
          <w:color w:val="221F1F"/>
        </w:rPr>
        <w:t>solid</w:t>
      </w:r>
      <w:r w:rsidR="00632607">
        <w:rPr>
          <w:color w:val="221F1F"/>
          <w:spacing w:val="-3"/>
        </w:rPr>
        <w:t xml:space="preserve"> </w:t>
      </w:r>
      <w:r w:rsidR="00632607">
        <w:rPr>
          <w:color w:val="221F1F"/>
        </w:rPr>
        <w:t>waste,</w:t>
      </w:r>
      <w:r w:rsidR="00632607">
        <w:rPr>
          <w:color w:val="221F1F"/>
          <w:spacing w:val="-4"/>
        </w:rPr>
        <w:t xml:space="preserve"> </w:t>
      </w:r>
      <w:r w:rsidR="00632607">
        <w:rPr>
          <w:color w:val="221F1F"/>
        </w:rPr>
        <w:t>but</w:t>
      </w:r>
      <w:r w:rsidR="00632607">
        <w:rPr>
          <w:color w:val="221F1F"/>
          <w:spacing w:val="-4"/>
        </w:rPr>
        <w:t xml:space="preserve"> </w:t>
      </w:r>
      <w:r w:rsidR="00632607">
        <w:rPr>
          <w:color w:val="221F1F"/>
        </w:rPr>
        <w:t>the</w:t>
      </w:r>
      <w:r w:rsidR="00632607">
        <w:rPr>
          <w:color w:val="221F1F"/>
          <w:spacing w:val="-6"/>
        </w:rPr>
        <w:t xml:space="preserve"> </w:t>
      </w:r>
      <w:r w:rsidR="00632607">
        <w:rPr>
          <w:color w:val="221F1F"/>
        </w:rPr>
        <w:t>term</w:t>
      </w:r>
      <w:r w:rsidR="00632607">
        <w:rPr>
          <w:color w:val="221F1F"/>
          <w:spacing w:val="-2"/>
        </w:rPr>
        <w:t xml:space="preserve"> </w:t>
      </w:r>
      <w:r w:rsidR="00632607">
        <w:rPr>
          <w:color w:val="221F1F"/>
        </w:rPr>
        <w:t>does not</w:t>
      </w:r>
      <w:r w:rsidR="00632607">
        <w:rPr>
          <w:color w:val="221F1F"/>
          <w:spacing w:val="-4"/>
        </w:rPr>
        <w:t xml:space="preserve"> </w:t>
      </w:r>
      <w:r w:rsidR="00632607">
        <w:rPr>
          <w:color w:val="221F1F"/>
        </w:rPr>
        <w:t>include</w:t>
      </w:r>
      <w:r w:rsidR="00632607">
        <w:rPr>
          <w:color w:val="221F1F"/>
          <w:spacing w:val="-5"/>
        </w:rPr>
        <w:t xml:space="preserve"> </w:t>
      </w:r>
      <w:r w:rsidR="00632607">
        <w:rPr>
          <w:color w:val="221F1F"/>
        </w:rPr>
        <w:t>those</w:t>
      </w:r>
      <w:r w:rsidR="00632607">
        <w:rPr>
          <w:color w:val="221F1F"/>
          <w:spacing w:val="-4"/>
        </w:rPr>
        <w:t xml:space="preserve"> </w:t>
      </w:r>
      <w:r w:rsidR="00632607">
        <w:rPr>
          <w:color w:val="221F1F"/>
        </w:rPr>
        <w:t>materials</w:t>
      </w:r>
      <w:r w:rsidR="00632607">
        <w:rPr>
          <w:color w:val="221F1F"/>
          <w:spacing w:val="-4"/>
        </w:rPr>
        <w:t xml:space="preserve"> </w:t>
      </w:r>
      <w:r w:rsidR="00632607">
        <w:rPr>
          <w:color w:val="221F1F"/>
        </w:rPr>
        <w:t>and</w:t>
      </w:r>
      <w:r w:rsidR="00632607">
        <w:rPr>
          <w:color w:val="221F1F"/>
          <w:spacing w:val="-3"/>
        </w:rPr>
        <w:t xml:space="preserve"> </w:t>
      </w:r>
      <w:r w:rsidR="00632607">
        <w:rPr>
          <w:color w:val="221F1F"/>
        </w:rPr>
        <w:t>by-products</w:t>
      </w:r>
      <w:r w:rsidR="00632607">
        <w:rPr>
          <w:color w:val="221F1F"/>
          <w:spacing w:val="-4"/>
        </w:rPr>
        <w:t xml:space="preserve"> </w:t>
      </w:r>
      <w:r w:rsidR="00632607">
        <w:rPr>
          <w:color w:val="221F1F"/>
        </w:rPr>
        <w:t>generated</w:t>
      </w:r>
      <w:r w:rsidR="00632607">
        <w:rPr>
          <w:color w:val="221F1F"/>
          <w:spacing w:val="-3"/>
        </w:rPr>
        <w:t xml:space="preserve"> </w:t>
      </w:r>
      <w:r w:rsidR="00632607">
        <w:rPr>
          <w:color w:val="221F1F"/>
        </w:rPr>
        <w:t>from,</w:t>
      </w:r>
      <w:r w:rsidR="00632607">
        <w:rPr>
          <w:color w:val="221F1F"/>
          <w:spacing w:val="-5"/>
        </w:rPr>
        <w:t xml:space="preserve"> </w:t>
      </w:r>
      <w:r w:rsidR="00632607">
        <w:rPr>
          <w:color w:val="221F1F"/>
        </w:rPr>
        <w:t>and</w:t>
      </w:r>
      <w:r w:rsidR="00632607">
        <w:rPr>
          <w:color w:val="221F1F"/>
          <w:spacing w:val="-3"/>
        </w:rPr>
        <w:t xml:space="preserve"> </w:t>
      </w:r>
      <w:r w:rsidR="00632607">
        <w:rPr>
          <w:color w:val="221F1F"/>
        </w:rPr>
        <w:t>commonly</w:t>
      </w:r>
      <w:r w:rsidR="00632607">
        <w:rPr>
          <w:color w:val="221F1F"/>
          <w:spacing w:val="-3"/>
        </w:rPr>
        <w:t xml:space="preserve"> </w:t>
      </w:r>
      <w:r w:rsidR="00632607">
        <w:rPr>
          <w:color w:val="221F1F"/>
        </w:rPr>
        <w:t>reused</w:t>
      </w:r>
      <w:r w:rsidR="00632607">
        <w:rPr>
          <w:color w:val="221F1F"/>
          <w:spacing w:val="-3"/>
        </w:rPr>
        <w:t xml:space="preserve"> </w:t>
      </w:r>
      <w:r w:rsidR="00632607">
        <w:rPr>
          <w:color w:val="221F1F"/>
        </w:rPr>
        <w:t>within,</w:t>
      </w:r>
      <w:r w:rsidR="00632607">
        <w:rPr>
          <w:color w:val="221F1F"/>
          <w:spacing w:val="-5"/>
        </w:rPr>
        <w:t xml:space="preserve"> </w:t>
      </w:r>
      <w:r w:rsidR="00632607">
        <w:rPr>
          <w:color w:val="221F1F"/>
        </w:rPr>
        <w:t>an</w:t>
      </w:r>
      <w:r w:rsidR="00632607">
        <w:rPr>
          <w:color w:val="221F1F"/>
          <w:spacing w:val="-3"/>
        </w:rPr>
        <w:t xml:space="preserve"> </w:t>
      </w:r>
      <w:r w:rsidR="00632607">
        <w:rPr>
          <w:color w:val="221F1F"/>
        </w:rPr>
        <w:t>original</w:t>
      </w:r>
      <w:r w:rsidR="00632607">
        <w:rPr>
          <w:color w:val="221F1F"/>
          <w:spacing w:val="-4"/>
        </w:rPr>
        <w:t xml:space="preserve"> </w:t>
      </w:r>
      <w:r w:rsidR="00632607">
        <w:rPr>
          <w:color w:val="221F1F"/>
        </w:rPr>
        <w:t xml:space="preserve">manufacturing </w:t>
      </w:r>
      <w:r w:rsidR="00632607">
        <w:rPr>
          <w:color w:val="221F1F"/>
          <w:spacing w:val="-2"/>
        </w:rPr>
        <w:t>process.</w:t>
      </w:r>
    </w:p>
    <w:p w14:paraId="5240A8DD" w14:textId="77777777" w:rsidR="00016C31" w:rsidRDefault="00016C31">
      <w:pPr>
        <w:jc w:val="both"/>
        <w:sectPr w:rsidR="00016C31">
          <w:pgSz w:w="12240" w:h="15840"/>
          <w:pgMar w:top="1360" w:right="640" w:bottom="1060" w:left="1000" w:header="0" w:footer="801" w:gutter="0"/>
          <w:cols w:space="720"/>
        </w:sectPr>
      </w:pPr>
    </w:p>
    <w:p w14:paraId="159AF710" w14:textId="77777777" w:rsidR="00016C31" w:rsidRDefault="00632607">
      <w:pPr>
        <w:pStyle w:val="ListParagraph"/>
        <w:numPr>
          <w:ilvl w:val="0"/>
          <w:numId w:val="68"/>
        </w:numPr>
        <w:tabs>
          <w:tab w:val="left" w:pos="724"/>
        </w:tabs>
        <w:spacing w:before="69"/>
        <w:ind w:left="723" w:hanging="286"/>
        <w:rPr>
          <w:sz w:val="20"/>
        </w:rPr>
      </w:pPr>
      <w:r>
        <w:rPr>
          <w:color w:val="221F1F"/>
          <w:sz w:val="20"/>
        </w:rPr>
        <w:lastRenderedPageBreak/>
        <w:t>The</w:t>
      </w:r>
      <w:r>
        <w:rPr>
          <w:color w:val="221F1F"/>
          <w:spacing w:val="-10"/>
          <w:sz w:val="20"/>
        </w:rPr>
        <w:t xml:space="preserve"> </w:t>
      </w:r>
      <w:r>
        <w:rPr>
          <w:color w:val="221F1F"/>
          <w:sz w:val="20"/>
        </w:rPr>
        <w:t>Contractor,</w:t>
      </w:r>
      <w:r>
        <w:rPr>
          <w:color w:val="221F1F"/>
          <w:spacing w:val="-8"/>
          <w:sz w:val="20"/>
        </w:rPr>
        <w:t xml:space="preserve"> </w:t>
      </w:r>
      <w:r>
        <w:rPr>
          <w:color w:val="221F1F"/>
          <w:sz w:val="20"/>
        </w:rPr>
        <w:t>on</w:t>
      </w:r>
      <w:r>
        <w:rPr>
          <w:color w:val="221F1F"/>
          <w:spacing w:val="-9"/>
          <w:sz w:val="20"/>
        </w:rPr>
        <w:t xml:space="preserve"> </w:t>
      </w:r>
      <w:r>
        <w:rPr>
          <w:color w:val="221F1F"/>
          <w:sz w:val="20"/>
        </w:rPr>
        <w:t>completion</w:t>
      </w:r>
      <w:r>
        <w:rPr>
          <w:color w:val="221F1F"/>
          <w:spacing w:val="-7"/>
          <w:sz w:val="20"/>
        </w:rPr>
        <w:t xml:space="preserve"> </w:t>
      </w:r>
      <w:r>
        <w:rPr>
          <w:color w:val="221F1F"/>
          <w:sz w:val="20"/>
        </w:rPr>
        <w:t>of</w:t>
      </w:r>
      <w:r>
        <w:rPr>
          <w:color w:val="221F1F"/>
          <w:spacing w:val="-9"/>
          <w:sz w:val="20"/>
        </w:rPr>
        <w:t xml:space="preserve"> </w:t>
      </w:r>
      <w:r>
        <w:rPr>
          <w:color w:val="221F1F"/>
          <w:sz w:val="20"/>
        </w:rPr>
        <w:t>this</w:t>
      </w:r>
      <w:r>
        <w:rPr>
          <w:color w:val="221F1F"/>
          <w:spacing w:val="-8"/>
          <w:sz w:val="20"/>
        </w:rPr>
        <w:t xml:space="preserve"> </w:t>
      </w:r>
      <w:r>
        <w:rPr>
          <w:color w:val="221F1F"/>
          <w:sz w:val="20"/>
        </w:rPr>
        <w:t>contract,</w:t>
      </w:r>
      <w:r>
        <w:rPr>
          <w:color w:val="221F1F"/>
          <w:spacing w:val="-7"/>
          <w:sz w:val="20"/>
        </w:rPr>
        <w:t xml:space="preserve"> </w:t>
      </w:r>
      <w:r>
        <w:rPr>
          <w:color w:val="221F1F"/>
          <w:sz w:val="20"/>
        </w:rPr>
        <w:t>shall-</w:t>
      </w:r>
      <w:r>
        <w:rPr>
          <w:color w:val="221F1F"/>
          <w:spacing w:val="-10"/>
          <w:sz w:val="20"/>
        </w:rPr>
        <w:t>-</w:t>
      </w:r>
    </w:p>
    <w:p w14:paraId="7504CCF1" w14:textId="77777777" w:rsidR="00016C31" w:rsidRDefault="00016C31">
      <w:pPr>
        <w:pStyle w:val="BodyText"/>
      </w:pPr>
    </w:p>
    <w:p w14:paraId="5437393A" w14:textId="77777777" w:rsidR="00016C31" w:rsidRDefault="00632607">
      <w:pPr>
        <w:pStyle w:val="ListParagraph"/>
        <w:numPr>
          <w:ilvl w:val="1"/>
          <w:numId w:val="68"/>
        </w:numPr>
        <w:tabs>
          <w:tab w:val="left" w:pos="724"/>
        </w:tabs>
        <w:ind w:right="879" w:hanging="3"/>
        <w:jc w:val="left"/>
        <w:rPr>
          <w:sz w:val="20"/>
        </w:rPr>
      </w:pPr>
      <w:r>
        <w:rPr>
          <w:color w:val="221F1F"/>
          <w:sz w:val="20"/>
        </w:rPr>
        <w:t>Estimate</w:t>
      </w:r>
      <w:r>
        <w:rPr>
          <w:color w:val="221F1F"/>
          <w:spacing w:val="-4"/>
          <w:sz w:val="20"/>
        </w:rPr>
        <w:t xml:space="preserve"> </w:t>
      </w:r>
      <w:r>
        <w:rPr>
          <w:color w:val="221F1F"/>
          <w:sz w:val="20"/>
        </w:rPr>
        <w:t>the</w:t>
      </w:r>
      <w:r>
        <w:rPr>
          <w:color w:val="221F1F"/>
          <w:spacing w:val="-5"/>
          <w:sz w:val="20"/>
        </w:rPr>
        <w:t xml:space="preserve"> </w:t>
      </w:r>
      <w:r>
        <w:rPr>
          <w:color w:val="221F1F"/>
          <w:sz w:val="20"/>
        </w:rPr>
        <w:t>percentage</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9"/>
          <w:sz w:val="20"/>
        </w:rPr>
        <w:t xml:space="preserve"> </w:t>
      </w:r>
      <w:r>
        <w:rPr>
          <w:color w:val="221F1F"/>
          <w:sz w:val="20"/>
        </w:rPr>
        <w:t>total</w:t>
      </w:r>
      <w:r>
        <w:rPr>
          <w:color w:val="221F1F"/>
          <w:spacing w:val="-5"/>
          <w:sz w:val="20"/>
        </w:rPr>
        <w:t xml:space="preserve"> </w:t>
      </w:r>
      <w:r>
        <w:rPr>
          <w:color w:val="221F1F"/>
          <w:sz w:val="20"/>
        </w:rPr>
        <w:t>recovered</w:t>
      </w:r>
      <w:r>
        <w:rPr>
          <w:color w:val="221F1F"/>
          <w:spacing w:val="-5"/>
          <w:sz w:val="20"/>
        </w:rPr>
        <w:t xml:space="preserve"> </w:t>
      </w:r>
      <w:r>
        <w:rPr>
          <w:color w:val="221F1F"/>
          <w:sz w:val="20"/>
        </w:rPr>
        <w:t>material</w:t>
      </w:r>
      <w:r>
        <w:rPr>
          <w:color w:val="221F1F"/>
          <w:spacing w:val="-5"/>
          <w:sz w:val="20"/>
        </w:rPr>
        <w:t xml:space="preserve"> </w:t>
      </w:r>
      <w:r>
        <w:rPr>
          <w:color w:val="221F1F"/>
          <w:sz w:val="20"/>
        </w:rPr>
        <w:t>content</w:t>
      </w:r>
      <w:r>
        <w:rPr>
          <w:color w:val="221F1F"/>
          <w:spacing w:val="-5"/>
          <w:sz w:val="20"/>
        </w:rPr>
        <w:t xml:space="preserve"> </w:t>
      </w:r>
      <w:r>
        <w:rPr>
          <w:color w:val="221F1F"/>
          <w:sz w:val="20"/>
        </w:rPr>
        <w:t>for</w:t>
      </w:r>
      <w:r>
        <w:rPr>
          <w:color w:val="221F1F"/>
          <w:spacing w:val="-7"/>
          <w:sz w:val="20"/>
        </w:rPr>
        <w:t xml:space="preserve"> </w:t>
      </w:r>
      <w:r>
        <w:rPr>
          <w:color w:val="221F1F"/>
          <w:sz w:val="20"/>
        </w:rPr>
        <w:t>EPA-designated</w:t>
      </w:r>
      <w:r>
        <w:rPr>
          <w:color w:val="221F1F"/>
          <w:spacing w:val="-5"/>
          <w:sz w:val="20"/>
        </w:rPr>
        <w:t xml:space="preserve"> </w:t>
      </w:r>
      <w:r>
        <w:rPr>
          <w:color w:val="221F1F"/>
          <w:sz w:val="20"/>
        </w:rPr>
        <w:t>item(s)</w:t>
      </w:r>
      <w:r>
        <w:rPr>
          <w:color w:val="221F1F"/>
          <w:spacing w:val="-7"/>
          <w:sz w:val="20"/>
        </w:rPr>
        <w:t xml:space="preserve"> </w:t>
      </w:r>
      <w:r>
        <w:rPr>
          <w:color w:val="221F1F"/>
          <w:sz w:val="20"/>
        </w:rPr>
        <w:t>delivered</w:t>
      </w:r>
      <w:r>
        <w:rPr>
          <w:color w:val="221F1F"/>
          <w:spacing w:val="-3"/>
          <w:sz w:val="20"/>
        </w:rPr>
        <w:t xml:space="preserve"> </w:t>
      </w:r>
      <w:r>
        <w:rPr>
          <w:color w:val="221F1F"/>
          <w:sz w:val="20"/>
        </w:rPr>
        <w:t>and/or</w:t>
      </w:r>
      <w:r>
        <w:rPr>
          <w:color w:val="221F1F"/>
          <w:spacing w:val="-6"/>
          <w:sz w:val="20"/>
        </w:rPr>
        <w:t xml:space="preserve"> </w:t>
      </w:r>
      <w:r>
        <w:rPr>
          <w:color w:val="221F1F"/>
          <w:sz w:val="20"/>
        </w:rPr>
        <w:t>used in contract performance, including, if applicable, the percentage of post-consumer material content; and</w:t>
      </w:r>
    </w:p>
    <w:p w14:paraId="659B53B0" w14:textId="77777777" w:rsidR="00016C31" w:rsidRDefault="00016C31">
      <w:pPr>
        <w:pStyle w:val="BodyText"/>
        <w:spacing w:before="1"/>
      </w:pPr>
    </w:p>
    <w:p w14:paraId="12E67D2D" w14:textId="77777777" w:rsidR="00016C31" w:rsidRDefault="00632607">
      <w:pPr>
        <w:pStyle w:val="ListParagraph"/>
        <w:numPr>
          <w:ilvl w:val="1"/>
          <w:numId w:val="68"/>
        </w:numPr>
        <w:tabs>
          <w:tab w:val="left" w:pos="441"/>
        </w:tabs>
        <w:spacing w:before="1" w:line="480" w:lineRule="auto"/>
        <w:ind w:right="3359" w:hanging="287"/>
        <w:jc w:val="left"/>
        <w:rPr>
          <w:sz w:val="20"/>
        </w:rPr>
      </w:pPr>
      <w:r>
        <w:rPr>
          <w:color w:val="221F1F"/>
          <w:sz w:val="20"/>
        </w:rPr>
        <w:t>Submit</w:t>
      </w:r>
      <w:r>
        <w:rPr>
          <w:color w:val="221F1F"/>
          <w:spacing w:val="-6"/>
          <w:sz w:val="20"/>
        </w:rPr>
        <w:t xml:space="preserve"> </w:t>
      </w:r>
      <w:r>
        <w:rPr>
          <w:color w:val="221F1F"/>
          <w:sz w:val="20"/>
        </w:rPr>
        <w:t>this</w:t>
      </w:r>
      <w:r>
        <w:rPr>
          <w:color w:val="221F1F"/>
          <w:spacing w:val="-7"/>
          <w:sz w:val="20"/>
        </w:rPr>
        <w:t xml:space="preserve"> </w:t>
      </w:r>
      <w:r>
        <w:rPr>
          <w:color w:val="221F1F"/>
          <w:sz w:val="20"/>
        </w:rPr>
        <w:t>estimate</w:t>
      </w:r>
      <w:r>
        <w:rPr>
          <w:color w:val="221F1F"/>
          <w:spacing w:val="-6"/>
          <w:sz w:val="20"/>
        </w:rPr>
        <w:t xml:space="preserve"> </w:t>
      </w:r>
      <w:r>
        <w:rPr>
          <w:color w:val="221F1F"/>
          <w:sz w:val="20"/>
        </w:rPr>
        <w:t>to</w:t>
      </w:r>
      <w:r>
        <w:rPr>
          <w:color w:val="221F1F"/>
          <w:spacing w:val="-8"/>
          <w:sz w:val="20"/>
        </w:rPr>
        <w:t xml:space="preserve"> </w:t>
      </w:r>
      <w:r>
        <w:rPr>
          <w:b/>
          <w:color w:val="221F1F"/>
          <w:sz w:val="20"/>
        </w:rPr>
        <w:t>*To</w:t>
      </w:r>
      <w:r>
        <w:rPr>
          <w:b/>
          <w:color w:val="221F1F"/>
          <w:spacing w:val="-5"/>
          <w:sz w:val="20"/>
        </w:rPr>
        <w:t xml:space="preserve"> </w:t>
      </w:r>
      <w:r>
        <w:rPr>
          <w:b/>
          <w:color w:val="221F1F"/>
          <w:sz w:val="20"/>
        </w:rPr>
        <w:t>be</w:t>
      </w:r>
      <w:r>
        <w:rPr>
          <w:b/>
          <w:color w:val="221F1F"/>
          <w:spacing w:val="-8"/>
          <w:sz w:val="20"/>
        </w:rPr>
        <w:t xml:space="preserve"> </w:t>
      </w:r>
      <w:r>
        <w:rPr>
          <w:b/>
          <w:color w:val="221F1F"/>
          <w:sz w:val="20"/>
        </w:rPr>
        <w:t>completed</w:t>
      </w:r>
      <w:r>
        <w:rPr>
          <w:b/>
          <w:color w:val="221F1F"/>
          <w:spacing w:val="-6"/>
          <w:sz w:val="20"/>
        </w:rPr>
        <w:t xml:space="preserve"> </w:t>
      </w:r>
      <w:r>
        <w:rPr>
          <w:b/>
          <w:color w:val="221F1F"/>
          <w:sz w:val="20"/>
        </w:rPr>
        <w:t>at</w:t>
      </w:r>
      <w:r>
        <w:rPr>
          <w:b/>
          <w:color w:val="221F1F"/>
          <w:spacing w:val="-8"/>
          <w:sz w:val="20"/>
        </w:rPr>
        <w:t xml:space="preserve"> </w:t>
      </w:r>
      <w:r>
        <w:rPr>
          <w:b/>
          <w:color w:val="221F1F"/>
          <w:sz w:val="20"/>
        </w:rPr>
        <w:t>the</w:t>
      </w:r>
      <w:r>
        <w:rPr>
          <w:b/>
          <w:color w:val="221F1F"/>
          <w:spacing w:val="-6"/>
          <w:sz w:val="20"/>
        </w:rPr>
        <w:t xml:space="preserve"> </w:t>
      </w:r>
      <w:r>
        <w:rPr>
          <w:b/>
          <w:color w:val="221F1F"/>
          <w:sz w:val="20"/>
        </w:rPr>
        <w:t>task</w:t>
      </w:r>
      <w:r>
        <w:rPr>
          <w:b/>
          <w:color w:val="221F1F"/>
          <w:spacing w:val="-4"/>
          <w:sz w:val="20"/>
        </w:rPr>
        <w:t xml:space="preserve"> </w:t>
      </w:r>
      <w:r>
        <w:rPr>
          <w:b/>
          <w:color w:val="221F1F"/>
          <w:sz w:val="20"/>
        </w:rPr>
        <w:t>order</w:t>
      </w:r>
      <w:r>
        <w:rPr>
          <w:b/>
          <w:color w:val="221F1F"/>
          <w:spacing w:val="-6"/>
          <w:sz w:val="20"/>
        </w:rPr>
        <w:t xml:space="preserve"> </w:t>
      </w:r>
      <w:r>
        <w:rPr>
          <w:b/>
          <w:color w:val="221F1F"/>
          <w:sz w:val="20"/>
        </w:rPr>
        <w:t>level,</w:t>
      </w:r>
      <w:r>
        <w:rPr>
          <w:b/>
          <w:color w:val="221F1F"/>
          <w:spacing w:val="-5"/>
          <w:sz w:val="20"/>
        </w:rPr>
        <w:t xml:space="preserve"> </w:t>
      </w:r>
      <w:r>
        <w:rPr>
          <w:b/>
          <w:color w:val="221F1F"/>
          <w:sz w:val="20"/>
        </w:rPr>
        <w:t>when</w:t>
      </w:r>
      <w:r>
        <w:rPr>
          <w:b/>
          <w:color w:val="221F1F"/>
          <w:spacing w:val="-7"/>
          <w:sz w:val="20"/>
        </w:rPr>
        <w:t xml:space="preserve"> </w:t>
      </w:r>
      <w:r>
        <w:rPr>
          <w:b/>
          <w:color w:val="221F1F"/>
          <w:sz w:val="20"/>
        </w:rPr>
        <w:t>applicable</w:t>
      </w:r>
      <w:r>
        <w:rPr>
          <w:color w:val="221F1F"/>
          <w:sz w:val="20"/>
        </w:rPr>
        <w:t>. (End of clause)</w:t>
      </w:r>
    </w:p>
    <w:p w14:paraId="2F5CF2F4" w14:textId="77777777" w:rsidR="00016C31" w:rsidRDefault="00016C31">
      <w:pPr>
        <w:pStyle w:val="BodyText"/>
        <w:rPr>
          <w:sz w:val="22"/>
        </w:rPr>
      </w:pPr>
    </w:p>
    <w:p w14:paraId="1BE138AF" w14:textId="77777777" w:rsidR="00016C31" w:rsidRDefault="00016C31">
      <w:pPr>
        <w:pStyle w:val="BodyText"/>
        <w:spacing w:before="9"/>
        <w:rPr>
          <w:sz w:val="17"/>
        </w:rPr>
      </w:pPr>
    </w:p>
    <w:p w14:paraId="2A485456" w14:textId="77777777" w:rsidR="00016C31" w:rsidRDefault="00632607">
      <w:pPr>
        <w:pStyle w:val="BodyText"/>
        <w:ind w:left="219"/>
      </w:pPr>
      <w:r>
        <w:rPr>
          <w:color w:val="221F1F"/>
          <w:spacing w:val="-2"/>
        </w:rPr>
        <w:t>52.227-11</w:t>
      </w:r>
      <w:r>
        <w:rPr>
          <w:color w:val="221F1F"/>
        </w:rPr>
        <w:t xml:space="preserve"> </w:t>
      </w:r>
      <w:r>
        <w:rPr>
          <w:color w:val="221F1F"/>
          <w:spacing w:val="-2"/>
        </w:rPr>
        <w:t>PATENT</w:t>
      </w:r>
      <w:r>
        <w:rPr>
          <w:color w:val="221F1F"/>
        </w:rPr>
        <w:t xml:space="preserve"> </w:t>
      </w:r>
      <w:r>
        <w:rPr>
          <w:color w:val="221F1F"/>
          <w:spacing w:val="-2"/>
        </w:rPr>
        <w:t>RIGHTS--OWNERSHIP</w:t>
      </w:r>
      <w:r>
        <w:rPr>
          <w:color w:val="221F1F"/>
        </w:rPr>
        <w:t xml:space="preserve"> </w:t>
      </w:r>
      <w:r>
        <w:rPr>
          <w:color w:val="221F1F"/>
          <w:spacing w:val="-2"/>
        </w:rPr>
        <w:t>BY</w:t>
      </w:r>
      <w:r>
        <w:rPr>
          <w:color w:val="221F1F"/>
          <w:spacing w:val="-1"/>
        </w:rPr>
        <w:t xml:space="preserve"> </w:t>
      </w:r>
      <w:r>
        <w:rPr>
          <w:color w:val="221F1F"/>
          <w:spacing w:val="-2"/>
        </w:rPr>
        <w:t>THE</w:t>
      </w:r>
      <w:r>
        <w:rPr>
          <w:color w:val="221F1F"/>
          <w:spacing w:val="3"/>
        </w:rPr>
        <w:t xml:space="preserve"> </w:t>
      </w:r>
      <w:r>
        <w:rPr>
          <w:color w:val="221F1F"/>
          <w:spacing w:val="-2"/>
        </w:rPr>
        <w:t>CONTRACTOR</w:t>
      </w:r>
      <w:r>
        <w:rPr>
          <w:color w:val="221F1F"/>
          <w:spacing w:val="-1"/>
        </w:rPr>
        <w:t xml:space="preserve"> </w:t>
      </w:r>
      <w:r>
        <w:rPr>
          <w:color w:val="221F1F"/>
          <w:spacing w:val="-2"/>
        </w:rPr>
        <w:t>(MAY</w:t>
      </w:r>
      <w:r>
        <w:rPr>
          <w:color w:val="221F1F"/>
          <w:spacing w:val="-1"/>
        </w:rPr>
        <w:t xml:space="preserve"> </w:t>
      </w:r>
      <w:r>
        <w:rPr>
          <w:color w:val="221F1F"/>
          <w:spacing w:val="-2"/>
        </w:rPr>
        <w:t>2014)</w:t>
      </w:r>
    </w:p>
    <w:p w14:paraId="33D83B03" w14:textId="77777777" w:rsidR="00016C31" w:rsidRDefault="00016C31">
      <w:pPr>
        <w:pStyle w:val="BodyText"/>
        <w:spacing w:before="10"/>
        <w:rPr>
          <w:sz w:val="19"/>
        </w:rPr>
      </w:pPr>
    </w:p>
    <w:p w14:paraId="095CBEC8" w14:textId="77777777" w:rsidR="00016C31" w:rsidRDefault="00632607">
      <w:pPr>
        <w:pStyle w:val="ListParagraph"/>
        <w:numPr>
          <w:ilvl w:val="2"/>
          <w:numId w:val="68"/>
        </w:numPr>
        <w:tabs>
          <w:tab w:val="left" w:pos="712"/>
        </w:tabs>
        <w:jc w:val="left"/>
        <w:rPr>
          <w:sz w:val="20"/>
        </w:rPr>
      </w:pPr>
      <w:r>
        <w:rPr>
          <w:color w:val="221F1F"/>
          <w:sz w:val="20"/>
        </w:rPr>
        <w:t>As</w:t>
      </w:r>
      <w:r>
        <w:rPr>
          <w:color w:val="221F1F"/>
          <w:spacing w:val="-8"/>
          <w:sz w:val="20"/>
        </w:rPr>
        <w:t xml:space="preserve"> </w:t>
      </w:r>
      <w:r>
        <w:rPr>
          <w:color w:val="221F1F"/>
          <w:sz w:val="20"/>
        </w:rPr>
        <w:t>used</w:t>
      </w:r>
      <w:r>
        <w:rPr>
          <w:color w:val="221F1F"/>
          <w:spacing w:val="-5"/>
          <w:sz w:val="20"/>
        </w:rPr>
        <w:t xml:space="preserve"> </w:t>
      </w:r>
      <w:r>
        <w:rPr>
          <w:color w:val="221F1F"/>
          <w:sz w:val="20"/>
        </w:rPr>
        <w:t>in</w:t>
      </w:r>
      <w:r>
        <w:rPr>
          <w:color w:val="221F1F"/>
          <w:spacing w:val="-5"/>
          <w:sz w:val="20"/>
        </w:rPr>
        <w:t xml:space="preserve"> </w:t>
      </w:r>
      <w:r>
        <w:rPr>
          <w:color w:val="221F1F"/>
          <w:sz w:val="20"/>
        </w:rPr>
        <w:t>this</w:t>
      </w:r>
      <w:r>
        <w:rPr>
          <w:color w:val="221F1F"/>
          <w:spacing w:val="-7"/>
          <w:sz w:val="20"/>
        </w:rPr>
        <w:t xml:space="preserve"> </w:t>
      </w:r>
      <w:r>
        <w:rPr>
          <w:color w:val="221F1F"/>
          <w:sz w:val="20"/>
        </w:rPr>
        <w:t>clause-</w:t>
      </w:r>
      <w:r>
        <w:rPr>
          <w:color w:val="221F1F"/>
          <w:spacing w:val="-10"/>
          <w:sz w:val="20"/>
        </w:rPr>
        <w:t>-</w:t>
      </w:r>
    </w:p>
    <w:p w14:paraId="460FA638" w14:textId="77777777" w:rsidR="00016C31" w:rsidRDefault="00632607">
      <w:pPr>
        <w:pStyle w:val="BodyText"/>
        <w:spacing w:before="3"/>
        <w:ind w:left="219"/>
      </w:pPr>
      <w:r>
        <w:rPr>
          <w:color w:val="221F1F"/>
        </w:rPr>
        <w:t>Invention</w:t>
      </w:r>
      <w:r>
        <w:rPr>
          <w:color w:val="221F1F"/>
          <w:spacing w:val="-4"/>
        </w:rPr>
        <w:t xml:space="preserve"> </w:t>
      </w:r>
      <w:r>
        <w:rPr>
          <w:color w:val="221F1F"/>
        </w:rPr>
        <w:t>means</w:t>
      </w:r>
      <w:r>
        <w:rPr>
          <w:color w:val="221F1F"/>
          <w:spacing w:val="-5"/>
        </w:rPr>
        <w:t xml:space="preserve"> </w:t>
      </w:r>
      <w:r>
        <w:rPr>
          <w:color w:val="221F1F"/>
        </w:rPr>
        <w:t>any</w:t>
      </w:r>
      <w:r>
        <w:rPr>
          <w:color w:val="221F1F"/>
          <w:spacing w:val="-3"/>
        </w:rPr>
        <w:t xml:space="preserve"> </w:t>
      </w:r>
      <w:r>
        <w:rPr>
          <w:color w:val="221F1F"/>
        </w:rPr>
        <w:t>invention</w:t>
      </w:r>
      <w:r>
        <w:rPr>
          <w:color w:val="221F1F"/>
          <w:spacing w:val="-3"/>
        </w:rPr>
        <w:t xml:space="preserve"> </w:t>
      </w:r>
      <w:r>
        <w:rPr>
          <w:color w:val="221F1F"/>
        </w:rPr>
        <w:t>or</w:t>
      </w:r>
      <w:r>
        <w:rPr>
          <w:color w:val="221F1F"/>
          <w:spacing w:val="-6"/>
        </w:rPr>
        <w:t xml:space="preserve"> </w:t>
      </w:r>
      <w:r>
        <w:rPr>
          <w:color w:val="221F1F"/>
        </w:rPr>
        <w:t>discovery</w:t>
      </w:r>
      <w:r>
        <w:rPr>
          <w:color w:val="221F1F"/>
          <w:spacing w:val="-3"/>
        </w:rPr>
        <w:t xml:space="preserve"> </w:t>
      </w:r>
      <w:r>
        <w:rPr>
          <w:color w:val="221F1F"/>
        </w:rPr>
        <w:t>that</w:t>
      </w:r>
      <w:r>
        <w:rPr>
          <w:color w:val="221F1F"/>
          <w:spacing w:val="-4"/>
        </w:rPr>
        <w:t xml:space="preserve"> </w:t>
      </w:r>
      <w:r>
        <w:rPr>
          <w:color w:val="221F1F"/>
        </w:rPr>
        <w:t>is</w:t>
      </w:r>
      <w:r>
        <w:rPr>
          <w:color w:val="221F1F"/>
          <w:spacing w:val="-5"/>
        </w:rPr>
        <w:t xml:space="preserve"> </w:t>
      </w:r>
      <w:r>
        <w:rPr>
          <w:color w:val="221F1F"/>
        </w:rPr>
        <w:t>or</w:t>
      </w:r>
      <w:r>
        <w:rPr>
          <w:color w:val="221F1F"/>
          <w:spacing w:val="-4"/>
        </w:rPr>
        <w:t xml:space="preserve"> </w:t>
      </w:r>
      <w:r>
        <w:rPr>
          <w:color w:val="221F1F"/>
        </w:rPr>
        <w:t>may</w:t>
      </w:r>
      <w:r>
        <w:rPr>
          <w:color w:val="221F1F"/>
          <w:spacing w:val="-6"/>
        </w:rPr>
        <w:t xml:space="preserve"> </w:t>
      </w:r>
      <w:r>
        <w:rPr>
          <w:color w:val="221F1F"/>
        </w:rPr>
        <w:t>be</w:t>
      </w:r>
      <w:r>
        <w:rPr>
          <w:color w:val="221F1F"/>
          <w:spacing w:val="-4"/>
        </w:rPr>
        <w:t xml:space="preserve"> </w:t>
      </w:r>
      <w:r>
        <w:rPr>
          <w:color w:val="221F1F"/>
        </w:rPr>
        <w:t>patentable</w:t>
      </w:r>
      <w:r>
        <w:rPr>
          <w:color w:val="221F1F"/>
          <w:spacing w:val="-4"/>
        </w:rPr>
        <w:t xml:space="preserve"> </w:t>
      </w:r>
      <w:r>
        <w:rPr>
          <w:color w:val="221F1F"/>
        </w:rPr>
        <w:t>or</w:t>
      </w:r>
      <w:r>
        <w:rPr>
          <w:color w:val="221F1F"/>
          <w:spacing w:val="-6"/>
        </w:rPr>
        <w:t xml:space="preserve"> </w:t>
      </w:r>
      <w:r>
        <w:rPr>
          <w:color w:val="221F1F"/>
        </w:rPr>
        <w:t>otherwise</w:t>
      </w:r>
      <w:r>
        <w:rPr>
          <w:color w:val="221F1F"/>
          <w:spacing w:val="-4"/>
        </w:rPr>
        <w:t xml:space="preserve"> </w:t>
      </w:r>
      <w:r>
        <w:rPr>
          <w:color w:val="221F1F"/>
        </w:rPr>
        <w:t>protectable</w:t>
      </w:r>
      <w:r>
        <w:rPr>
          <w:color w:val="221F1F"/>
          <w:spacing w:val="-4"/>
        </w:rPr>
        <w:t xml:space="preserve"> </w:t>
      </w:r>
      <w:r>
        <w:rPr>
          <w:color w:val="221F1F"/>
        </w:rPr>
        <w:t>under</w:t>
      </w:r>
      <w:r>
        <w:rPr>
          <w:color w:val="221F1F"/>
          <w:spacing w:val="-5"/>
        </w:rPr>
        <w:t xml:space="preserve"> </w:t>
      </w:r>
      <w:r>
        <w:rPr>
          <w:color w:val="221F1F"/>
        </w:rPr>
        <w:t>title</w:t>
      </w:r>
      <w:r>
        <w:rPr>
          <w:color w:val="221F1F"/>
          <w:spacing w:val="-4"/>
        </w:rPr>
        <w:t xml:space="preserve"> </w:t>
      </w:r>
      <w:r>
        <w:rPr>
          <w:color w:val="221F1F"/>
        </w:rPr>
        <w:t>35</w:t>
      </w:r>
      <w:r>
        <w:rPr>
          <w:color w:val="221F1F"/>
          <w:spacing w:val="-3"/>
        </w:rPr>
        <w:t xml:space="preserve"> </w:t>
      </w:r>
      <w:r>
        <w:rPr>
          <w:color w:val="221F1F"/>
        </w:rPr>
        <w:t>of</w:t>
      </w:r>
      <w:r>
        <w:rPr>
          <w:color w:val="221F1F"/>
          <w:spacing w:val="-4"/>
        </w:rPr>
        <w:t xml:space="preserve"> </w:t>
      </w:r>
      <w:r>
        <w:rPr>
          <w:color w:val="221F1F"/>
          <w:spacing w:val="-5"/>
        </w:rPr>
        <w:t>the</w:t>
      </w:r>
    </w:p>
    <w:p w14:paraId="61688896" w14:textId="77777777" w:rsidR="00016C31" w:rsidRDefault="00632607">
      <w:pPr>
        <w:pStyle w:val="BodyText"/>
        <w:spacing w:before="1"/>
        <w:ind w:left="219" w:right="959"/>
      </w:pPr>
      <w:r>
        <w:rPr>
          <w:color w:val="221F1F"/>
        </w:rPr>
        <w:t>U.S.</w:t>
      </w:r>
      <w:r>
        <w:rPr>
          <w:color w:val="221F1F"/>
          <w:spacing w:val="-4"/>
        </w:rPr>
        <w:t xml:space="preserve"> </w:t>
      </w:r>
      <w:r>
        <w:rPr>
          <w:color w:val="221F1F"/>
        </w:rPr>
        <w:t>Code,</w:t>
      </w:r>
      <w:r>
        <w:rPr>
          <w:color w:val="221F1F"/>
          <w:spacing w:val="-3"/>
        </w:rPr>
        <w:t xml:space="preserve"> </w:t>
      </w:r>
      <w:r>
        <w:rPr>
          <w:color w:val="221F1F"/>
        </w:rPr>
        <w:t>or</w:t>
      </w:r>
      <w:r>
        <w:rPr>
          <w:color w:val="221F1F"/>
          <w:spacing w:val="-4"/>
        </w:rPr>
        <w:t xml:space="preserve"> </w:t>
      </w:r>
      <w:r>
        <w:rPr>
          <w:color w:val="221F1F"/>
        </w:rPr>
        <w:t>any</w:t>
      </w:r>
      <w:r>
        <w:rPr>
          <w:color w:val="221F1F"/>
          <w:spacing w:val="-3"/>
        </w:rPr>
        <w:t xml:space="preserve"> </w:t>
      </w:r>
      <w:r>
        <w:rPr>
          <w:color w:val="221F1F"/>
        </w:rPr>
        <w:t>variety</w:t>
      </w:r>
      <w:r>
        <w:rPr>
          <w:color w:val="221F1F"/>
          <w:spacing w:val="-5"/>
        </w:rPr>
        <w:t xml:space="preserve"> </w:t>
      </w:r>
      <w:r>
        <w:rPr>
          <w:color w:val="221F1F"/>
        </w:rPr>
        <w:t>of</w:t>
      </w:r>
      <w:r>
        <w:rPr>
          <w:color w:val="221F1F"/>
          <w:spacing w:val="-4"/>
        </w:rPr>
        <w:t xml:space="preserve"> </w:t>
      </w:r>
      <w:r>
        <w:rPr>
          <w:color w:val="221F1F"/>
        </w:rPr>
        <w:t>plant</w:t>
      </w:r>
      <w:r>
        <w:rPr>
          <w:color w:val="221F1F"/>
          <w:spacing w:val="-1"/>
        </w:rPr>
        <w:t xml:space="preserve"> </w:t>
      </w:r>
      <w:r>
        <w:rPr>
          <w:color w:val="221F1F"/>
        </w:rPr>
        <w:t>that</w:t>
      </w:r>
      <w:r>
        <w:rPr>
          <w:color w:val="221F1F"/>
          <w:spacing w:val="-2"/>
        </w:rPr>
        <w:t xml:space="preserve"> </w:t>
      </w:r>
      <w:r>
        <w:rPr>
          <w:color w:val="221F1F"/>
        </w:rPr>
        <w:t>is</w:t>
      </w:r>
      <w:r>
        <w:rPr>
          <w:color w:val="221F1F"/>
          <w:spacing w:val="-5"/>
        </w:rPr>
        <w:t xml:space="preserve"> </w:t>
      </w:r>
      <w:r>
        <w:rPr>
          <w:color w:val="221F1F"/>
        </w:rPr>
        <w:t>or</w:t>
      </w:r>
      <w:r>
        <w:rPr>
          <w:color w:val="221F1F"/>
          <w:spacing w:val="-6"/>
        </w:rPr>
        <w:t xml:space="preserve"> </w:t>
      </w:r>
      <w:r>
        <w:rPr>
          <w:color w:val="221F1F"/>
        </w:rPr>
        <w:t>may</w:t>
      </w:r>
      <w:r>
        <w:rPr>
          <w:color w:val="221F1F"/>
          <w:spacing w:val="-3"/>
        </w:rPr>
        <w:t xml:space="preserve"> </w:t>
      </w:r>
      <w:r>
        <w:rPr>
          <w:color w:val="221F1F"/>
        </w:rPr>
        <w:t>be</w:t>
      </w:r>
      <w:r>
        <w:rPr>
          <w:color w:val="221F1F"/>
          <w:spacing w:val="-7"/>
        </w:rPr>
        <w:t xml:space="preserve"> </w:t>
      </w:r>
      <w:r>
        <w:rPr>
          <w:color w:val="221F1F"/>
        </w:rPr>
        <w:t>protectable</w:t>
      </w:r>
      <w:r>
        <w:rPr>
          <w:color w:val="221F1F"/>
          <w:spacing w:val="-3"/>
        </w:rPr>
        <w:t xml:space="preserve"> </w:t>
      </w:r>
      <w:r>
        <w:rPr>
          <w:color w:val="221F1F"/>
        </w:rPr>
        <w:t>under</w:t>
      </w:r>
      <w:r>
        <w:rPr>
          <w:color w:val="221F1F"/>
          <w:spacing w:val="-2"/>
        </w:rPr>
        <w:t xml:space="preserve"> </w:t>
      </w:r>
      <w:r>
        <w:rPr>
          <w:color w:val="221F1F"/>
        </w:rPr>
        <w:t>the</w:t>
      </w:r>
      <w:r>
        <w:rPr>
          <w:color w:val="221F1F"/>
          <w:spacing w:val="-4"/>
        </w:rPr>
        <w:t xml:space="preserve"> </w:t>
      </w:r>
      <w:r>
        <w:rPr>
          <w:color w:val="221F1F"/>
        </w:rPr>
        <w:t>Plant</w:t>
      </w:r>
      <w:r>
        <w:rPr>
          <w:color w:val="221F1F"/>
          <w:spacing w:val="-4"/>
        </w:rPr>
        <w:t xml:space="preserve"> </w:t>
      </w:r>
      <w:r>
        <w:rPr>
          <w:color w:val="221F1F"/>
        </w:rPr>
        <w:t>Variety</w:t>
      </w:r>
      <w:r>
        <w:rPr>
          <w:color w:val="221F1F"/>
          <w:spacing w:val="-1"/>
        </w:rPr>
        <w:t xml:space="preserve"> </w:t>
      </w:r>
      <w:r>
        <w:rPr>
          <w:color w:val="221F1F"/>
        </w:rPr>
        <w:t>Protection</w:t>
      </w:r>
      <w:r>
        <w:rPr>
          <w:color w:val="221F1F"/>
          <w:spacing w:val="-3"/>
        </w:rPr>
        <w:t xml:space="preserve"> </w:t>
      </w:r>
      <w:r>
        <w:rPr>
          <w:color w:val="221F1F"/>
        </w:rPr>
        <w:t>Act</w:t>
      </w:r>
      <w:r>
        <w:rPr>
          <w:color w:val="221F1F"/>
          <w:spacing w:val="-4"/>
        </w:rPr>
        <w:t xml:space="preserve"> </w:t>
      </w:r>
      <w:r>
        <w:rPr>
          <w:color w:val="221F1F"/>
        </w:rPr>
        <w:t>(7</w:t>
      </w:r>
      <w:r>
        <w:rPr>
          <w:color w:val="221F1F"/>
          <w:spacing w:val="-3"/>
        </w:rPr>
        <w:t xml:space="preserve"> </w:t>
      </w:r>
      <w:r>
        <w:rPr>
          <w:color w:val="221F1F"/>
        </w:rPr>
        <w:t>U.S.C.</w:t>
      </w:r>
      <w:r>
        <w:rPr>
          <w:color w:val="221F1F"/>
          <w:spacing w:val="-2"/>
        </w:rPr>
        <w:t xml:space="preserve"> </w:t>
      </w:r>
      <w:r>
        <w:rPr>
          <w:color w:val="221F1F"/>
        </w:rPr>
        <w:t>2321, et seq.)</w:t>
      </w:r>
    </w:p>
    <w:p w14:paraId="024CBEF5" w14:textId="77777777" w:rsidR="00016C31" w:rsidRDefault="00016C31">
      <w:pPr>
        <w:pStyle w:val="BodyText"/>
        <w:spacing w:before="1"/>
      </w:pPr>
    </w:p>
    <w:p w14:paraId="55467606" w14:textId="77777777" w:rsidR="00016C31" w:rsidRDefault="00632607">
      <w:pPr>
        <w:pStyle w:val="BodyText"/>
        <w:ind w:left="219"/>
      </w:pPr>
      <w:r>
        <w:rPr>
          <w:color w:val="221F1F"/>
          <w:spacing w:val="-2"/>
        </w:rPr>
        <w:t>Made</w:t>
      </w:r>
      <w:r>
        <w:rPr>
          <w:color w:val="221F1F"/>
          <w:spacing w:val="4"/>
        </w:rPr>
        <w:t xml:space="preserve"> </w:t>
      </w:r>
      <w:r>
        <w:rPr>
          <w:color w:val="221F1F"/>
          <w:spacing w:val="-2"/>
        </w:rPr>
        <w:t>means-</w:t>
      </w:r>
      <w:r>
        <w:rPr>
          <w:color w:val="221F1F"/>
          <w:spacing w:val="-10"/>
        </w:rPr>
        <w:t>-</w:t>
      </w:r>
    </w:p>
    <w:p w14:paraId="0B2AA6CB" w14:textId="77777777" w:rsidR="00016C31" w:rsidRDefault="00016C31">
      <w:pPr>
        <w:pStyle w:val="BodyText"/>
        <w:spacing w:before="10"/>
        <w:rPr>
          <w:sz w:val="19"/>
        </w:rPr>
      </w:pPr>
    </w:p>
    <w:p w14:paraId="7E4D5F5B" w14:textId="77777777" w:rsidR="00016C31" w:rsidRDefault="00632607">
      <w:pPr>
        <w:pStyle w:val="ListParagraph"/>
        <w:numPr>
          <w:ilvl w:val="0"/>
          <w:numId w:val="67"/>
        </w:numPr>
        <w:tabs>
          <w:tab w:val="left" w:pos="441"/>
        </w:tabs>
        <w:ind w:right="1639"/>
        <w:rPr>
          <w:sz w:val="20"/>
        </w:rPr>
      </w:pPr>
      <w:r>
        <w:rPr>
          <w:color w:val="221F1F"/>
          <w:sz w:val="20"/>
        </w:rPr>
        <w:t>When</w:t>
      </w:r>
      <w:r>
        <w:rPr>
          <w:color w:val="221F1F"/>
          <w:spacing w:val="-4"/>
          <w:sz w:val="20"/>
        </w:rPr>
        <w:t xml:space="preserve"> </w:t>
      </w:r>
      <w:r>
        <w:rPr>
          <w:color w:val="221F1F"/>
          <w:sz w:val="20"/>
        </w:rPr>
        <w:t>used</w:t>
      </w:r>
      <w:r>
        <w:rPr>
          <w:color w:val="221F1F"/>
          <w:spacing w:val="-4"/>
          <w:sz w:val="20"/>
        </w:rPr>
        <w:t xml:space="preserve"> </w:t>
      </w:r>
      <w:r>
        <w:rPr>
          <w:color w:val="221F1F"/>
          <w:sz w:val="20"/>
        </w:rPr>
        <w:t>in</w:t>
      </w:r>
      <w:r>
        <w:rPr>
          <w:color w:val="221F1F"/>
          <w:spacing w:val="-4"/>
          <w:sz w:val="20"/>
        </w:rPr>
        <w:t xml:space="preserve"> </w:t>
      </w:r>
      <w:r>
        <w:rPr>
          <w:color w:val="221F1F"/>
          <w:sz w:val="20"/>
        </w:rPr>
        <w:t>relation</w:t>
      </w:r>
      <w:r>
        <w:rPr>
          <w:color w:val="221F1F"/>
          <w:spacing w:val="-4"/>
          <w:sz w:val="20"/>
        </w:rPr>
        <w:t xml:space="preserve"> </w:t>
      </w:r>
      <w:r>
        <w:rPr>
          <w:color w:val="221F1F"/>
          <w:sz w:val="20"/>
        </w:rPr>
        <w:t>to</w:t>
      </w:r>
      <w:r>
        <w:rPr>
          <w:color w:val="221F1F"/>
          <w:spacing w:val="-4"/>
          <w:sz w:val="20"/>
        </w:rPr>
        <w:t xml:space="preserve"> </w:t>
      </w:r>
      <w:r>
        <w:rPr>
          <w:color w:val="221F1F"/>
          <w:sz w:val="20"/>
        </w:rPr>
        <w:t>any</w:t>
      </w:r>
      <w:r>
        <w:rPr>
          <w:color w:val="221F1F"/>
          <w:spacing w:val="-7"/>
          <w:sz w:val="20"/>
        </w:rPr>
        <w:t xml:space="preserve"> </w:t>
      </w:r>
      <w:r>
        <w:rPr>
          <w:color w:val="221F1F"/>
          <w:sz w:val="20"/>
        </w:rPr>
        <w:t>invention</w:t>
      </w:r>
      <w:r>
        <w:rPr>
          <w:color w:val="221F1F"/>
          <w:spacing w:val="-5"/>
          <w:sz w:val="20"/>
        </w:rPr>
        <w:t xml:space="preserve"> </w:t>
      </w:r>
      <w:r>
        <w:rPr>
          <w:color w:val="221F1F"/>
          <w:sz w:val="20"/>
        </w:rPr>
        <w:t>other</w:t>
      </w:r>
      <w:r>
        <w:rPr>
          <w:color w:val="221F1F"/>
          <w:spacing w:val="-4"/>
          <w:sz w:val="20"/>
        </w:rPr>
        <w:t xml:space="preserve"> </w:t>
      </w:r>
      <w:r>
        <w:rPr>
          <w:color w:val="221F1F"/>
          <w:sz w:val="20"/>
        </w:rPr>
        <w:t>than</w:t>
      </w:r>
      <w:r>
        <w:rPr>
          <w:color w:val="221F1F"/>
          <w:spacing w:val="-4"/>
          <w:sz w:val="20"/>
        </w:rPr>
        <w:t xml:space="preserve"> </w:t>
      </w:r>
      <w:r>
        <w:rPr>
          <w:color w:val="221F1F"/>
          <w:sz w:val="20"/>
        </w:rPr>
        <w:t>a</w:t>
      </w:r>
      <w:r>
        <w:rPr>
          <w:color w:val="221F1F"/>
          <w:spacing w:val="-8"/>
          <w:sz w:val="20"/>
        </w:rPr>
        <w:t xml:space="preserve"> </w:t>
      </w:r>
      <w:r>
        <w:rPr>
          <w:color w:val="221F1F"/>
          <w:sz w:val="20"/>
        </w:rPr>
        <w:t>plant</w:t>
      </w:r>
      <w:r>
        <w:rPr>
          <w:color w:val="221F1F"/>
          <w:spacing w:val="-8"/>
          <w:sz w:val="20"/>
        </w:rPr>
        <w:t xml:space="preserve"> </w:t>
      </w:r>
      <w:r>
        <w:rPr>
          <w:color w:val="221F1F"/>
          <w:sz w:val="20"/>
        </w:rPr>
        <w:t>variety,</w:t>
      </w:r>
      <w:r>
        <w:rPr>
          <w:color w:val="221F1F"/>
          <w:spacing w:val="-4"/>
          <w:sz w:val="20"/>
        </w:rPr>
        <w:t xml:space="preserve"> </w:t>
      </w:r>
      <w:r>
        <w:rPr>
          <w:color w:val="221F1F"/>
          <w:sz w:val="20"/>
        </w:rPr>
        <w:t>the</w:t>
      </w:r>
      <w:r>
        <w:rPr>
          <w:color w:val="221F1F"/>
          <w:spacing w:val="-5"/>
          <w:sz w:val="20"/>
        </w:rPr>
        <w:t xml:space="preserve"> </w:t>
      </w:r>
      <w:r>
        <w:rPr>
          <w:color w:val="221F1F"/>
          <w:sz w:val="20"/>
        </w:rPr>
        <w:t>conception</w:t>
      </w:r>
      <w:r>
        <w:rPr>
          <w:color w:val="221F1F"/>
          <w:spacing w:val="-4"/>
          <w:sz w:val="20"/>
        </w:rPr>
        <w:t xml:space="preserve"> </w:t>
      </w:r>
      <w:r>
        <w:rPr>
          <w:color w:val="221F1F"/>
          <w:sz w:val="20"/>
        </w:rPr>
        <w:t>or</w:t>
      </w:r>
      <w:r>
        <w:rPr>
          <w:color w:val="221F1F"/>
          <w:spacing w:val="-7"/>
          <w:sz w:val="20"/>
        </w:rPr>
        <w:t xml:space="preserve"> </w:t>
      </w:r>
      <w:r>
        <w:rPr>
          <w:color w:val="221F1F"/>
          <w:sz w:val="20"/>
        </w:rPr>
        <w:t>first</w:t>
      </w:r>
      <w:r>
        <w:rPr>
          <w:color w:val="221F1F"/>
          <w:spacing w:val="-5"/>
          <w:sz w:val="20"/>
        </w:rPr>
        <w:t xml:space="preserve"> </w:t>
      </w:r>
      <w:r>
        <w:rPr>
          <w:color w:val="221F1F"/>
          <w:sz w:val="20"/>
        </w:rPr>
        <w:t>actual</w:t>
      </w:r>
      <w:r>
        <w:rPr>
          <w:color w:val="221F1F"/>
          <w:spacing w:val="-5"/>
          <w:sz w:val="20"/>
        </w:rPr>
        <w:t xml:space="preserve"> </w:t>
      </w:r>
      <w:r>
        <w:rPr>
          <w:color w:val="221F1F"/>
          <w:sz w:val="20"/>
        </w:rPr>
        <w:t>reduction</w:t>
      </w:r>
      <w:r>
        <w:rPr>
          <w:color w:val="221F1F"/>
          <w:spacing w:val="-3"/>
          <w:sz w:val="20"/>
        </w:rPr>
        <w:t xml:space="preserve"> </w:t>
      </w:r>
      <w:r>
        <w:rPr>
          <w:color w:val="221F1F"/>
          <w:sz w:val="20"/>
        </w:rPr>
        <w:t>to practice of the invention; or</w:t>
      </w:r>
    </w:p>
    <w:p w14:paraId="79502D4D" w14:textId="77777777" w:rsidR="00016C31" w:rsidRDefault="00016C31">
      <w:pPr>
        <w:pStyle w:val="BodyText"/>
        <w:spacing w:before="1"/>
      </w:pPr>
    </w:p>
    <w:p w14:paraId="13E6DDEF" w14:textId="77777777" w:rsidR="00016C31" w:rsidRDefault="00632607">
      <w:pPr>
        <w:pStyle w:val="ListParagraph"/>
        <w:numPr>
          <w:ilvl w:val="0"/>
          <w:numId w:val="67"/>
        </w:numPr>
        <w:tabs>
          <w:tab w:val="left" w:pos="441"/>
        </w:tabs>
        <w:ind w:right="1108"/>
        <w:rPr>
          <w:sz w:val="20"/>
        </w:rPr>
      </w:pPr>
      <w:r>
        <w:rPr>
          <w:color w:val="221F1F"/>
          <w:sz w:val="20"/>
        </w:rPr>
        <w:t>When</w:t>
      </w:r>
      <w:r>
        <w:rPr>
          <w:color w:val="221F1F"/>
          <w:spacing w:val="-4"/>
          <w:sz w:val="20"/>
        </w:rPr>
        <w:t xml:space="preserve"> </w:t>
      </w:r>
      <w:r>
        <w:rPr>
          <w:color w:val="221F1F"/>
          <w:sz w:val="20"/>
        </w:rPr>
        <w:t>used</w:t>
      </w:r>
      <w:r>
        <w:rPr>
          <w:color w:val="221F1F"/>
          <w:spacing w:val="-4"/>
          <w:sz w:val="20"/>
        </w:rPr>
        <w:t xml:space="preserve"> </w:t>
      </w:r>
      <w:r>
        <w:rPr>
          <w:color w:val="221F1F"/>
          <w:sz w:val="20"/>
        </w:rPr>
        <w:t>in</w:t>
      </w:r>
      <w:r>
        <w:rPr>
          <w:color w:val="221F1F"/>
          <w:spacing w:val="-7"/>
          <w:sz w:val="20"/>
        </w:rPr>
        <w:t xml:space="preserve"> </w:t>
      </w:r>
      <w:r>
        <w:rPr>
          <w:color w:val="221F1F"/>
          <w:sz w:val="20"/>
        </w:rPr>
        <w:t>relation</w:t>
      </w:r>
      <w:r>
        <w:rPr>
          <w:color w:val="221F1F"/>
          <w:spacing w:val="-6"/>
          <w:sz w:val="20"/>
        </w:rPr>
        <w:t xml:space="preserve"> </w:t>
      </w:r>
      <w:r>
        <w:rPr>
          <w:color w:val="221F1F"/>
          <w:sz w:val="20"/>
        </w:rPr>
        <w:t>to</w:t>
      </w:r>
      <w:r>
        <w:rPr>
          <w:color w:val="221F1F"/>
          <w:spacing w:val="-4"/>
          <w:sz w:val="20"/>
        </w:rPr>
        <w:t xml:space="preserve"> </w:t>
      </w:r>
      <w:r>
        <w:rPr>
          <w:color w:val="221F1F"/>
          <w:sz w:val="20"/>
        </w:rPr>
        <w:t>a</w:t>
      </w:r>
      <w:r>
        <w:rPr>
          <w:color w:val="221F1F"/>
          <w:spacing w:val="-8"/>
          <w:sz w:val="20"/>
        </w:rPr>
        <w:t xml:space="preserve"> </w:t>
      </w:r>
      <w:r>
        <w:rPr>
          <w:color w:val="221F1F"/>
          <w:sz w:val="20"/>
        </w:rPr>
        <w:t>plant</w:t>
      </w:r>
      <w:r>
        <w:rPr>
          <w:color w:val="221F1F"/>
          <w:spacing w:val="-5"/>
          <w:sz w:val="20"/>
        </w:rPr>
        <w:t xml:space="preserve"> </w:t>
      </w:r>
      <w:r>
        <w:rPr>
          <w:color w:val="221F1F"/>
          <w:sz w:val="20"/>
        </w:rPr>
        <w:t>variety,</w:t>
      </w:r>
      <w:r>
        <w:rPr>
          <w:color w:val="221F1F"/>
          <w:spacing w:val="-7"/>
          <w:sz w:val="20"/>
        </w:rPr>
        <w:t xml:space="preserve"> </w:t>
      </w:r>
      <w:r>
        <w:rPr>
          <w:color w:val="221F1F"/>
          <w:sz w:val="20"/>
        </w:rPr>
        <w:t>that</w:t>
      </w:r>
      <w:r>
        <w:rPr>
          <w:color w:val="221F1F"/>
          <w:spacing w:val="-5"/>
          <w:sz w:val="20"/>
        </w:rPr>
        <w:t xml:space="preserve"> </w:t>
      </w:r>
      <w:r>
        <w:rPr>
          <w:color w:val="221F1F"/>
          <w:sz w:val="20"/>
        </w:rPr>
        <w:t>the</w:t>
      </w:r>
      <w:r>
        <w:rPr>
          <w:color w:val="221F1F"/>
          <w:spacing w:val="-7"/>
          <w:sz w:val="20"/>
        </w:rPr>
        <w:t xml:space="preserve"> </w:t>
      </w:r>
      <w:r>
        <w:rPr>
          <w:color w:val="221F1F"/>
          <w:sz w:val="20"/>
        </w:rPr>
        <w:t>Contractor</w:t>
      </w:r>
      <w:r>
        <w:rPr>
          <w:color w:val="221F1F"/>
          <w:spacing w:val="-8"/>
          <w:sz w:val="20"/>
        </w:rPr>
        <w:t xml:space="preserve"> </w:t>
      </w:r>
      <w:r>
        <w:rPr>
          <w:color w:val="221F1F"/>
          <w:sz w:val="20"/>
        </w:rPr>
        <w:t>has</w:t>
      </w:r>
      <w:r>
        <w:rPr>
          <w:color w:val="221F1F"/>
          <w:spacing w:val="-6"/>
          <w:sz w:val="20"/>
        </w:rPr>
        <w:t xml:space="preserve"> </w:t>
      </w:r>
      <w:r>
        <w:rPr>
          <w:color w:val="221F1F"/>
          <w:sz w:val="20"/>
        </w:rPr>
        <w:t>at</w:t>
      </w:r>
      <w:r>
        <w:rPr>
          <w:color w:val="221F1F"/>
          <w:spacing w:val="-5"/>
          <w:sz w:val="20"/>
        </w:rPr>
        <w:t xml:space="preserve"> </w:t>
      </w:r>
      <w:r>
        <w:rPr>
          <w:color w:val="221F1F"/>
          <w:sz w:val="20"/>
        </w:rPr>
        <w:t>least</w:t>
      </w:r>
      <w:r>
        <w:rPr>
          <w:color w:val="221F1F"/>
          <w:spacing w:val="-6"/>
          <w:sz w:val="20"/>
        </w:rPr>
        <w:t xml:space="preserve"> </w:t>
      </w:r>
      <w:r>
        <w:rPr>
          <w:color w:val="221F1F"/>
          <w:sz w:val="20"/>
        </w:rPr>
        <w:t>tentatively</w:t>
      </w:r>
      <w:r>
        <w:rPr>
          <w:color w:val="221F1F"/>
          <w:spacing w:val="-4"/>
          <w:sz w:val="20"/>
        </w:rPr>
        <w:t xml:space="preserve"> </w:t>
      </w:r>
      <w:r>
        <w:rPr>
          <w:color w:val="221F1F"/>
          <w:sz w:val="20"/>
        </w:rPr>
        <w:t>determined</w:t>
      </w:r>
      <w:r>
        <w:rPr>
          <w:color w:val="221F1F"/>
          <w:spacing w:val="-3"/>
          <w:sz w:val="20"/>
        </w:rPr>
        <w:t xml:space="preserve"> </w:t>
      </w:r>
      <w:r>
        <w:rPr>
          <w:color w:val="221F1F"/>
          <w:sz w:val="20"/>
        </w:rPr>
        <w:t>that</w:t>
      </w:r>
      <w:r>
        <w:rPr>
          <w:color w:val="221F1F"/>
          <w:spacing w:val="-4"/>
          <w:sz w:val="20"/>
        </w:rPr>
        <w:t xml:space="preserve"> </w:t>
      </w:r>
      <w:r>
        <w:rPr>
          <w:color w:val="221F1F"/>
          <w:sz w:val="20"/>
        </w:rPr>
        <w:t>the</w:t>
      </w:r>
      <w:r>
        <w:rPr>
          <w:color w:val="221F1F"/>
          <w:spacing w:val="-5"/>
          <w:sz w:val="20"/>
        </w:rPr>
        <w:t xml:space="preserve"> </w:t>
      </w:r>
      <w:r>
        <w:rPr>
          <w:color w:val="221F1F"/>
          <w:sz w:val="20"/>
        </w:rPr>
        <w:t>variety</w:t>
      </w:r>
      <w:r>
        <w:rPr>
          <w:color w:val="221F1F"/>
          <w:spacing w:val="-2"/>
          <w:sz w:val="20"/>
        </w:rPr>
        <w:t xml:space="preserve"> </w:t>
      </w:r>
      <w:r>
        <w:rPr>
          <w:color w:val="221F1F"/>
          <w:sz w:val="20"/>
        </w:rPr>
        <w:t>has been reproduced with recognized characteristics.</w:t>
      </w:r>
    </w:p>
    <w:p w14:paraId="1ADCD026" w14:textId="77777777" w:rsidR="00016C31" w:rsidRDefault="00016C31">
      <w:pPr>
        <w:pStyle w:val="BodyText"/>
        <w:spacing w:before="10"/>
        <w:rPr>
          <w:sz w:val="19"/>
        </w:rPr>
      </w:pPr>
    </w:p>
    <w:p w14:paraId="242A0FBB" w14:textId="77777777" w:rsidR="00016C31" w:rsidRDefault="00632607">
      <w:pPr>
        <w:pStyle w:val="BodyText"/>
        <w:ind w:left="219" w:right="743"/>
      </w:pPr>
      <w:r>
        <w:rPr>
          <w:color w:val="221F1F"/>
        </w:rPr>
        <w:t xml:space="preserve">Nonprofit organization means a university or other institution of higher </w:t>
      </w:r>
      <w:proofErr w:type="gramStart"/>
      <w:r>
        <w:rPr>
          <w:color w:val="221F1F"/>
        </w:rPr>
        <w:t>education</w:t>
      </w:r>
      <w:proofErr w:type="gramEnd"/>
      <w:r>
        <w:rPr>
          <w:color w:val="221F1F"/>
        </w:rPr>
        <w:t xml:space="preserve"> or an organization of the type described</w:t>
      </w:r>
      <w:r>
        <w:rPr>
          <w:color w:val="221F1F"/>
          <w:spacing w:val="-3"/>
        </w:rPr>
        <w:t xml:space="preserve"> </w:t>
      </w:r>
      <w:r>
        <w:rPr>
          <w:color w:val="221F1F"/>
        </w:rPr>
        <w:t>in</w:t>
      </w:r>
      <w:r>
        <w:rPr>
          <w:color w:val="221F1F"/>
          <w:spacing w:val="-4"/>
        </w:rPr>
        <w:t xml:space="preserve"> </w:t>
      </w:r>
      <w:r>
        <w:rPr>
          <w:color w:val="221F1F"/>
        </w:rPr>
        <w:t>section</w:t>
      </w:r>
      <w:r>
        <w:rPr>
          <w:color w:val="221F1F"/>
          <w:spacing w:val="-6"/>
        </w:rPr>
        <w:t xml:space="preserve"> </w:t>
      </w:r>
      <w:r>
        <w:rPr>
          <w:color w:val="221F1F"/>
        </w:rPr>
        <w:t>501(c)(3)</w:t>
      </w:r>
      <w:r>
        <w:rPr>
          <w:color w:val="221F1F"/>
          <w:spacing w:val="-6"/>
        </w:rPr>
        <w:t xml:space="preserve"> </w:t>
      </w:r>
      <w:r>
        <w:rPr>
          <w:color w:val="221F1F"/>
        </w:rPr>
        <w:t>of</w:t>
      </w:r>
      <w:r>
        <w:rPr>
          <w:color w:val="221F1F"/>
          <w:spacing w:val="-5"/>
        </w:rPr>
        <w:t xml:space="preserve"> </w:t>
      </w:r>
      <w:r>
        <w:rPr>
          <w:color w:val="221F1F"/>
        </w:rPr>
        <w:t>the</w:t>
      </w:r>
      <w:r>
        <w:rPr>
          <w:color w:val="221F1F"/>
          <w:spacing w:val="-7"/>
        </w:rPr>
        <w:t xml:space="preserve"> </w:t>
      </w:r>
      <w:r>
        <w:rPr>
          <w:color w:val="221F1F"/>
        </w:rPr>
        <w:t>Internal</w:t>
      </w:r>
      <w:r>
        <w:rPr>
          <w:color w:val="221F1F"/>
          <w:spacing w:val="-5"/>
        </w:rPr>
        <w:t xml:space="preserve"> </w:t>
      </w:r>
      <w:r>
        <w:rPr>
          <w:color w:val="221F1F"/>
        </w:rPr>
        <w:t>Revenue</w:t>
      </w:r>
      <w:r>
        <w:rPr>
          <w:color w:val="221F1F"/>
          <w:spacing w:val="-7"/>
        </w:rPr>
        <w:t xml:space="preserve"> </w:t>
      </w:r>
      <w:r>
        <w:rPr>
          <w:color w:val="221F1F"/>
        </w:rPr>
        <w:t>Code</w:t>
      </w:r>
      <w:r>
        <w:rPr>
          <w:color w:val="221F1F"/>
          <w:spacing w:val="-7"/>
        </w:rPr>
        <w:t xml:space="preserve"> </w:t>
      </w:r>
      <w:r>
        <w:rPr>
          <w:color w:val="221F1F"/>
        </w:rPr>
        <w:t>of</w:t>
      </w:r>
      <w:r>
        <w:rPr>
          <w:color w:val="221F1F"/>
          <w:spacing w:val="-7"/>
        </w:rPr>
        <w:t xml:space="preserve"> </w:t>
      </w:r>
      <w:r>
        <w:rPr>
          <w:color w:val="221F1F"/>
        </w:rPr>
        <w:t>1954</w:t>
      </w:r>
      <w:r>
        <w:rPr>
          <w:color w:val="221F1F"/>
          <w:spacing w:val="-3"/>
        </w:rPr>
        <w:t xml:space="preserve"> </w:t>
      </w:r>
      <w:r>
        <w:rPr>
          <w:color w:val="221F1F"/>
        </w:rPr>
        <w:t>(26</w:t>
      </w:r>
      <w:r>
        <w:rPr>
          <w:color w:val="221F1F"/>
          <w:spacing w:val="-4"/>
        </w:rPr>
        <w:t xml:space="preserve"> </w:t>
      </w:r>
      <w:r>
        <w:rPr>
          <w:color w:val="221F1F"/>
        </w:rPr>
        <w:t>U.S.C.</w:t>
      </w:r>
      <w:r>
        <w:rPr>
          <w:color w:val="221F1F"/>
          <w:spacing w:val="-7"/>
        </w:rPr>
        <w:t xml:space="preserve"> </w:t>
      </w:r>
      <w:r>
        <w:rPr>
          <w:color w:val="221F1F"/>
        </w:rPr>
        <w:t>501(c))</w:t>
      </w:r>
      <w:r>
        <w:rPr>
          <w:color w:val="221F1F"/>
          <w:spacing w:val="-4"/>
        </w:rPr>
        <w:t xml:space="preserve"> </w:t>
      </w:r>
      <w:r>
        <w:rPr>
          <w:color w:val="221F1F"/>
        </w:rPr>
        <w:t>and</w:t>
      </w:r>
      <w:r>
        <w:rPr>
          <w:color w:val="221F1F"/>
          <w:spacing w:val="-4"/>
        </w:rPr>
        <w:t xml:space="preserve"> </w:t>
      </w:r>
      <w:r>
        <w:rPr>
          <w:color w:val="221F1F"/>
        </w:rPr>
        <w:t>exempt</w:t>
      </w:r>
      <w:r>
        <w:rPr>
          <w:color w:val="221F1F"/>
          <w:spacing w:val="-4"/>
        </w:rPr>
        <w:t xml:space="preserve"> </w:t>
      </w:r>
      <w:r>
        <w:rPr>
          <w:color w:val="221F1F"/>
        </w:rPr>
        <w:t>from</w:t>
      </w:r>
      <w:r>
        <w:rPr>
          <w:color w:val="221F1F"/>
          <w:spacing w:val="-4"/>
        </w:rPr>
        <w:t xml:space="preserve"> </w:t>
      </w:r>
      <w:r>
        <w:rPr>
          <w:color w:val="221F1F"/>
        </w:rPr>
        <w:t>taxation</w:t>
      </w:r>
      <w:r>
        <w:rPr>
          <w:color w:val="221F1F"/>
          <w:spacing w:val="-2"/>
        </w:rPr>
        <w:t xml:space="preserve"> </w:t>
      </w:r>
      <w:r>
        <w:rPr>
          <w:color w:val="221F1F"/>
        </w:rPr>
        <w:t>under section 501(a) of the Internal Revenue Code (26 U.S.C. 501(a)), or any nonprofit scientific or educational organization qualified under a State nonprofit organization statute.</w:t>
      </w:r>
    </w:p>
    <w:p w14:paraId="7CAA4F2C" w14:textId="77777777" w:rsidR="00016C31" w:rsidRDefault="00016C31">
      <w:pPr>
        <w:pStyle w:val="BodyText"/>
      </w:pPr>
    </w:p>
    <w:p w14:paraId="2CAC4DD0" w14:textId="77777777" w:rsidR="00016C31" w:rsidRDefault="00632607">
      <w:pPr>
        <w:pStyle w:val="BodyText"/>
        <w:spacing w:before="1"/>
        <w:ind w:left="219" w:right="999"/>
      </w:pPr>
      <w:r>
        <w:rPr>
          <w:color w:val="221F1F"/>
        </w:rPr>
        <w:t>Practical application means to manufacture, in the case of a composition of product; to practice, in the case of a process</w:t>
      </w:r>
      <w:r>
        <w:rPr>
          <w:color w:val="221F1F"/>
          <w:spacing w:val="-4"/>
        </w:rPr>
        <w:t xml:space="preserve"> </w:t>
      </w:r>
      <w:r>
        <w:rPr>
          <w:color w:val="221F1F"/>
        </w:rPr>
        <w:t>or</w:t>
      </w:r>
      <w:r>
        <w:rPr>
          <w:color w:val="221F1F"/>
          <w:spacing w:val="-6"/>
        </w:rPr>
        <w:t xml:space="preserve"> </w:t>
      </w:r>
      <w:r>
        <w:rPr>
          <w:color w:val="221F1F"/>
        </w:rPr>
        <w:t>method;</w:t>
      </w:r>
      <w:r>
        <w:rPr>
          <w:color w:val="221F1F"/>
          <w:spacing w:val="-6"/>
        </w:rPr>
        <w:t xml:space="preserve"> </w:t>
      </w:r>
      <w:r>
        <w:rPr>
          <w:color w:val="221F1F"/>
        </w:rPr>
        <w:t>or</w:t>
      </w:r>
      <w:r>
        <w:rPr>
          <w:color w:val="221F1F"/>
          <w:spacing w:val="-6"/>
        </w:rPr>
        <w:t xml:space="preserve"> </w:t>
      </w:r>
      <w:r>
        <w:rPr>
          <w:color w:val="221F1F"/>
        </w:rPr>
        <w:t>to</w:t>
      </w:r>
      <w:r>
        <w:rPr>
          <w:color w:val="221F1F"/>
          <w:spacing w:val="-6"/>
        </w:rPr>
        <w:t xml:space="preserve"> </w:t>
      </w:r>
      <w:r>
        <w:rPr>
          <w:color w:val="221F1F"/>
        </w:rPr>
        <w:t>operate,</w:t>
      </w:r>
      <w:r>
        <w:rPr>
          <w:color w:val="221F1F"/>
          <w:spacing w:val="-3"/>
        </w:rPr>
        <w:t xml:space="preserve"> </w:t>
      </w:r>
      <w:r>
        <w:rPr>
          <w:color w:val="221F1F"/>
        </w:rPr>
        <w:t>in</w:t>
      </w:r>
      <w:r>
        <w:rPr>
          <w:color w:val="221F1F"/>
          <w:spacing w:val="-3"/>
        </w:rPr>
        <w:t xml:space="preserve"> </w:t>
      </w:r>
      <w:r>
        <w:rPr>
          <w:color w:val="221F1F"/>
        </w:rPr>
        <w:t>the</w:t>
      </w:r>
      <w:r>
        <w:rPr>
          <w:color w:val="221F1F"/>
          <w:spacing w:val="-4"/>
        </w:rPr>
        <w:t xml:space="preserve"> </w:t>
      </w:r>
      <w:r>
        <w:rPr>
          <w:color w:val="221F1F"/>
        </w:rPr>
        <w:t>case</w:t>
      </w:r>
      <w:r>
        <w:rPr>
          <w:color w:val="221F1F"/>
          <w:spacing w:val="-4"/>
        </w:rPr>
        <w:t xml:space="preserve"> </w:t>
      </w:r>
      <w:r>
        <w:rPr>
          <w:color w:val="221F1F"/>
        </w:rPr>
        <w:t>of</w:t>
      </w:r>
      <w:r>
        <w:rPr>
          <w:color w:val="221F1F"/>
          <w:spacing w:val="-4"/>
        </w:rPr>
        <w:t xml:space="preserve"> </w:t>
      </w:r>
      <w:r>
        <w:rPr>
          <w:color w:val="221F1F"/>
        </w:rPr>
        <w:t>a</w:t>
      </w:r>
      <w:r>
        <w:rPr>
          <w:color w:val="221F1F"/>
          <w:spacing w:val="-4"/>
        </w:rPr>
        <w:t xml:space="preserve"> </w:t>
      </w:r>
      <w:r>
        <w:rPr>
          <w:color w:val="221F1F"/>
        </w:rPr>
        <w:t>machine</w:t>
      </w:r>
      <w:r>
        <w:rPr>
          <w:color w:val="221F1F"/>
          <w:spacing w:val="-6"/>
        </w:rPr>
        <w:t xml:space="preserve"> </w:t>
      </w:r>
      <w:r>
        <w:rPr>
          <w:color w:val="221F1F"/>
        </w:rPr>
        <w:t>or</w:t>
      </w:r>
      <w:r>
        <w:rPr>
          <w:color w:val="221F1F"/>
          <w:spacing w:val="-6"/>
        </w:rPr>
        <w:t xml:space="preserve"> </w:t>
      </w:r>
      <w:r>
        <w:rPr>
          <w:color w:val="221F1F"/>
        </w:rPr>
        <w:t>system;</w:t>
      </w:r>
      <w:r>
        <w:rPr>
          <w:color w:val="221F1F"/>
          <w:spacing w:val="-4"/>
        </w:rPr>
        <w:t xml:space="preserve"> </w:t>
      </w:r>
      <w:r>
        <w:rPr>
          <w:color w:val="221F1F"/>
        </w:rPr>
        <w:t>and,</w:t>
      </w:r>
      <w:r>
        <w:rPr>
          <w:color w:val="221F1F"/>
          <w:spacing w:val="-4"/>
        </w:rPr>
        <w:t xml:space="preserve"> </w:t>
      </w:r>
      <w:r>
        <w:rPr>
          <w:color w:val="221F1F"/>
        </w:rPr>
        <w:t>in</w:t>
      </w:r>
      <w:r>
        <w:rPr>
          <w:color w:val="221F1F"/>
          <w:spacing w:val="-3"/>
        </w:rPr>
        <w:t xml:space="preserve"> </w:t>
      </w:r>
      <w:r>
        <w:rPr>
          <w:color w:val="221F1F"/>
        </w:rPr>
        <w:t>each</w:t>
      </w:r>
      <w:r>
        <w:rPr>
          <w:color w:val="221F1F"/>
          <w:spacing w:val="-3"/>
        </w:rPr>
        <w:t xml:space="preserve"> </w:t>
      </w:r>
      <w:r>
        <w:rPr>
          <w:color w:val="221F1F"/>
        </w:rPr>
        <w:t>case,</w:t>
      </w:r>
      <w:r>
        <w:rPr>
          <w:color w:val="221F1F"/>
          <w:spacing w:val="-3"/>
        </w:rPr>
        <w:t xml:space="preserve"> </w:t>
      </w:r>
      <w:r>
        <w:rPr>
          <w:color w:val="221F1F"/>
        </w:rPr>
        <w:t>under</w:t>
      </w:r>
      <w:r>
        <w:rPr>
          <w:color w:val="221F1F"/>
          <w:spacing w:val="-3"/>
        </w:rPr>
        <w:t xml:space="preserve"> </w:t>
      </w:r>
      <w:r>
        <w:rPr>
          <w:color w:val="221F1F"/>
        </w:rPr>
        <w:t>such</w:t>
      </w:r>
      <w:r>
        <w:rPr>
          <w:color w:val="221F1F"/>
          <w:spacing w:val="-3"/>
        </w:rPr>
        <w:t xml:space="preserve"> </w:t>
      </w:r>
      <w:r>
        <w:rPr>
          <w:color w:val="221F1F"/>
        </w:rPr>
        <w:t>conditions</w:t>
      </w:r>
      <w:r>
        <w:rPr>
          <w:color w:val="221F1F"/>
          <w:spacing w:val="-6"/>
        </w:rPr>
        <w:t xml:space="preserve"> </w:t>
      </w:r>
      <w:r>
        <w:rPr>
          <w:color w:val="221F1F"/>
        </w:rPr>
        <w:t>as</w:t>
      </w:r>
      <w:r>
        <w:rPr>
          <w:color w:val="221F1F"/>
          <w:spacing w:val="-5"/>
        </w:rPr>
        <w:t xml:space="preserve"> </w:t>
      </w:r>
      <w:r>
        <w:rPr>
          <w:color w:val="221F1F"/>
        </w:rPr>
        <w:t>to establish</w:t>
      </w:r>
      <w:r>
        <w:rPr>
          <w:color w:val="221F1F"/>
          <w:spacing w:val="-1"/>
        </w:rPr>
        <w:t xml:space="preserve"> </w:t>
      </w:r>
      <w:r>
        <w:rPr>
          <w:color w:val="221F1F"/>
        </w:rPr>
        <w:t>that</w:t>
      </w:r>
      <w:r>
        <w:rPr>
          <w:color w:val="221F1F"/>
          <w:spacing w:val="-3"/>
        </w:rPr>
        <w:t xml:space="preserve"> </w:t>
      </w:r>
      <w:r>
        <w:rPr>
          <w:color w:val="221F1F"/>
        </w:rPr>
        <w:t>the</w:t>
      </w:r>
      <w:r>
        <w:rPr>
          <w:color w:val="221F1F"/>
          <w:spacing w:val="-2"/>
        </w:rPr>
        <w:t xml:space="preserve"> </w:t>
      </w:r>
      <w:r>
        <w:rPr>
          <w:color w:val="221F1F"/>
        </w:rPr>
        <w:t>invention</w:t>
      </w:r>
      <w:r>
        <w:rPr>
          <w:color w:val="221F1F"/>
          <w:spacing w:val="-1"/>
        </w:rPr>
        <w:t xml:space="preserve"> </w:t>
      </w:r>
      <w:r>
        <w:rPr>
          <w:color w:val="221F1F"/>
        </w:rPr>
        <w:t>is</w:t>
      </w:r>
      <w:r>
        <w:rPr>
          <w:color w:val="221F1F"/>
          <w:spacing w:val="-9"/>
        </w:rPr>
        <w:t xml:space="preserve"> </w:t>
      </w:r>
      <w:r>
        <w:rPr>
          <w:color w:val="221F1F"/>
        </w:rPr>
        <w:t>being</w:t>
      </w:r>
      <w:r>
        <w:rPr>
          <w:color w:val="221F1F"/>
          <w:spacing w:val="-3"/>
        </w:rPr>
        <w:t xml:space="preserve"> </w:t>
      </w:r>
      <w:r>
        <w:rPr>
          <w:color w:val="221F1F"/>
        </w:rPr>
        <w:t>utilized</w:t>
      </w:r>
      <w:r>
        <w:rPr>
          <w:color w:val="221F1F"/>
          <w:spacing w:val="-1"/>
        </w:rPr>
        <w:t xml:space="preserve"> </w:t>
      </w:r>
      <w:r>
        <w:rPr>
          <w:color w:val="221F1F"/>
        </w:rPr>
        <w:t>and</w:t>
      </w:r>
      <w:r>
        <w:rPr>
          <w:color w:val="221F1F"/>
          <w:spacing w:val="-4"/>
        </w:rPr>
        <w:t xml:space="preserve"> </w:t>
      </w:r>
      <w:r>
        <w:rPr>
          <w:color w:val="221F1F"/>
        </w:rPr>
        <w:t>that</w:t>
      </w:r>
      <w:r>
        <w:rPr>
          <w:color w:val="221F1F"/>
          <w:spacing w:val="-3"/>
        </w:rPr>
        <w:t xml:space="preserve"> </w:t>
      </w:r>
      <w:r>
        <w:rPr>
          <w:color w:val="221F1F"/>
        </w:rPr>
        <w:t>its</w:t>
      </w:r>
      <w:r>
        <w:rPr>
          <w:color w:val="221F1F"/>
          <w:spacing w:val="-6"/>
        </w:rPr>
        <w:t xml:space="preserve"> </w:t>
      </w:r>
      <w:r>
        <w:rPr>
          <w:color w:val="221F1F"/>
        </w:rPr>
        <w:t>benefits</w:t>
      </w:r>
      <w:r>
        <w:rPr>
          <w:color w:val="221F1F"/>
          <w:spacing w:val="-4"/>
        </w:rPr>
        <w:t xml:space="preserve"> </w:t>
      </w:r>
      <w:r>
        <w:rPr>
          <w:color w:val="221F1F"/>
        </w:rPr>
        <w:t>are,</w:t>
      </w:r>
      <w:r>
        <w:rPr>
          <w:color w:val="221F1F"/>
          <w:spacing w:val="-2"/>
        </w:rPr>
        <w:t xml:space="preserve"> </w:t>
      </w:r>
      <w:r>
        <w:rPr>
          <w:color w:val="221F1F"/>
        </w:rPr>
        <w:t>to</w:t>
      </w:r>
      <w:r>
        <w:rPr>
          <w:color w:val="221F1F"/>
          <w:spacing w:val="-2"/>
        </w:rPr>
        <w:t xml:space="preserve"> </w:t>
      </w:r>
      <w:r>
        <w:rPr>
          <w:color w:val="221F1F"/>
        </w:rPr>
        <w:t>the</w:t>
      </w:r>
      <w:r>
        <w:rPr>
          <w:color w:val="221F1F"/>
          <w:spacing w:val="-3"/>
        </w:rPr>
        <w:t xml:space="preserve"> </w:t>
      </w:r>
      <w:r>
        <w:rPr>
          <w:color w:val="221F1F"/>
        </w:rPr>
        <w:t>extent</w:t>
      </w:r>
      <w:r>
        <w:rPr>
          <w:color w:val="221F1F"/>
          <w:spacing w:val="-6"/>
        </w:rPr>
        <w:t xml:space="preserve"> </w:t>
      </w:r>
      <w:r>
        <w:rPr>
          <w:color w:val="221F1F"/>
        </w:rPr>
        <w:t>permitted</w:t>
      </w:r>
      <w:r>
        <w:rPr>
          <w:color w:val="221F1F"/>
          <w:spacing w:val="-1"/>
        </w:rPr>
        <w:t xml:space="preserve"> </w:t>
      </w:r>
      <w:r>
        <w:rPr>
          <w:color w:val="221F1F"/>
        </w:rPr>
        <w:t>by</w:t>
      </w:r>
      <w:r>
        <w:rPr>
          <w:color w:val="221F1F"/>
          <w:spacing w:val="-4"/>
        </w:rPr>
        <w:t xml:space="preserve"> </w:t>
      </w:r>
      <w:r>
        <w:rPr>
          <w:color w:val="221F1F"/>
        </w:rPr>
        <w:t>law</w:t>
      </w:r>
      <w:r>
        <w:rPr>
          <w:color w:val="221F1F"/>
          <w:spacing w:val="-3"/>
        </w:rPr>
        <w:t xml:space="preserve"> </w:t>
      </w:r>
      <w:r>
        <w:rPr>
          <w:color w:val="221F1F"/>
        </w:rPr>
        <w:t>or</w:t>
      </w:r>
      <w:r>
        <w:rPr>
          <w:color w:val="221F1F"/>
          <w:spacing w:val="-2"/>
        </w:rPr>
        <w:t xml:space="preserve"> </w:t>
      </w:r>
      <w:r>
        <w:rPr>
          <w:color w:val="221F1F"/>
        </w:rPr>
        <w:t>Government regulations, available to the public on reasonable terms.</w:t>
      </w:r>
    </w:p>
    <w:p w14:paraId="6931DDBB" w14:textId="77777777" w:rsidR="00016C31" w:rsidRDefault="00016C31">
      <w:pPr>
        <w:pStyle w:val="BodyText"/>
        <w:spacing w:before="1"/>
      </w:pPr>
    </w:p>
    <w:p w14:paraId="39143F7A" w14:textId="77777777" w:rsidR="00016C31" w:rsidRDefault="00632607">
      <w:pPr>
        <w:pStyle w:val="BodyText"/>
        <w:spacing w:before="1"/>
        <w:ind w:left="219"/>
      </w:pPr>
      <w:r>
        <w:rPr>
          <w:color w:val="221F1F"/>
        </w:rPr>
        <w:t>Subject</w:t>
      </w:r>
      <w:r>
        <w:rPr>
          <w:color w:val="221F1F"/>
          <w:spacing w:val="-6"/>
        </w:rPr>
        <w:t xml:space="preserve"> </w:t>
      </w:r>
      <w:r>
        <w:rPr>
          <w:color w:val="221F1F"/>
        </w:rPr>
        <w:t>invention</w:t>
      </w:r>
      <w:r>
        <w:rPr>
          <w:color w:val="221F1F"/>
          <w:spacing w:val="-5"/>
        </w:rPr>
        <w:t xml:space="preserve"> </w:t>
      </w:r>
      <w:r>
        <w:rPr>
          <w:color w:val="221F1F"/>
        </w:rPr>
        <w:t>means</w:t>
      </w:r>
      <w:r>
        <w:rPr>
          <w:color w:val="221F1F"/>
          <w:spacing w:val="-8"/>
        </w:rPr>
        <w:t xml:space="preserve"> </w:t>
      </w:r>
      <w:r>
        <w:rPr>
          <w:color w:val="221F1F"/>
        </w:rPr>
        <w:t>any</w:t>
      </w:r>
      <w:r>
        <w:rPr>
          <w:color w:val="221F1F"/>
          <w:spacing w:val="-3"/>
        </w:rPr>
        <w:t xml:space="preserve"> </w:t>
      </w:r>
      <w:r>
        <w:rPr>
          <w:color w:val="221F1F"/>
        </w:rPr>
        <w:t>invention</w:t>
      </w:r>
      <w:r>
        <w:rPr>
          <w:color w:val="221F1F"/>
          <w:spacing w:val="-6"/>
        </w:rPr>
        <w:t xml:space="preserve"> </w:t>
      </w:r>
      <w:r>
        <w:rPr>
          <w:color w:val="221F1F"/>
        </w:rPr>
        <w:t>of</w:t>
      </w:r>
      <w:r>
        <w:rPr>
          <w:color w:val="221F1F"/>
          <w:spacing w:val="-7"/>
        </w:rPr>
        <w:t xml:space="preserve"> </w:t>
      </w:r>
      <w:r>
        <w:rPr>
          <w:color w:val="221F1F"/>
        </w:rPr>
        <w:t>the</w:t>
      </w:r>
      <w:r>
        <w:rPr>
          <w:color w:val="221F1F"/>
          <w:spacing w:val="-6"/>
        </w:rPr>
        <w:t xml:space="preserve"> </w:t>
      </w:r>
      <w:r>
        <w:rPr>
          <w:color w:val="221F1F"/>
        </w:rPr>
        <w:t>Contractor</w:t>
      </w:r>
      <w:r>
        <w:rPr>
          <w:color w:val="221F1F"/>
          <w:spacing w:val="-5"/>
        </w:rPr>
        <w:t xml:space="preserve"> </w:t>
      </w:r>
      <w:r>
        <w:rPr>
          <w:color w:val="221F1F"/>
        </w:rPr>
        <w:t>made</w:t>
      </w:r>
      <w:r>
        <w:rPr>
          <w:color w:val="221F1F"/>
          <w:spacing w:val="-4"/>
        </w:rPr>
        <w:t xml:space="preserve"> </w:t>
      </w:r>
      <w:r>
        <w:rPr>
          <w:color w:val="221F1F"/>
        </w:rPr>
        <w:t>in</w:t>
      </w:r>
      <w:r>
        <w:rPr>
          <w:color w:val="221F1F"/>
          <w:spacing w:val="-8"/>
        </w:rPr>
        <w:t xml:space="preserve"> </w:t>
      </w:r>
      <w:r>
        <w:rPr>
          <w:color w:val="221F1F"/>
        </w:rPr>
        <w:t>the</w:t>
      </w:r>
      <w:r>
        <w:rPr>
          <w:color w:val="221F1F"/>
          <w:spacing w:val="-8"/>
        </w:rPr>
        <w:t xml:space="preserve"> </w:t>
      </w:r>
      <w:r>
        <w:rPr>
          <w:color w:val="221F1F"/>
        </w:rPr>
        <w:t>performance</w:t>
      </w:r>
      <w:r>
        <w:rPr>
          <w:color w:val="221F1F"/>
          <w:spacing w:val="-7"/>
        </w:rPr>
        <w:t xml:space="preserve"> </w:t>
      </w:r>
      <w:r>
        <w:rPr>
          <w:color w:val="221F1F"/>
        </w:rPr>
        <w:t>of</w:t>
      </w:r>
      <w:r>
        <w:rPr>
          <w:color w:val="221F1F"/>
          <w:spacing w:val="-7"/>
        </w:rPr>
        <w:t xml:space="preserve"> </w:t>
      </w:r>
      <w:r>
        <w:rPr>
          <w:color w:val="221F1F"/>
        </w:rPr>
        <w:t>work</w:t>
      </w:r>
      <w:r>
        <w:rPr>
          <w:color w:val="221F1F"/>
          <w:spacing w:val="-7"/>
        </w:rPr>
        <w:t xml:space="preserve"> </w:t>
      </w:r>
      <w:r>
        <w:rPr>
          <w:color w:val="221F1F"/>
        </w:rPr>
        <w:t>under</w:t>
      </w:r>
      <w:r>
        <w:rPr>
          <w:color w:val="221F1F"/>
          <w:spacing w:val="-5"/>
        </w:rPr>
        <w:t xml:space="preserve"> </w:t>
      </w:r>
      <w:r>
        <w:rPr>
          <w:color w:val="221F1F"/>
        </w:rPr>
        <w:t>this</w:t>
      </w:r>
      <w:r>
        <w:rPr>
          <w:color w:val="221F1F"/>
          <w:spacing w:val="-5"/>
        </w:rPr>
        <w:t xml:space="preserve"> </w:t>
      </w:r>
      <w:r>
        <w:rPr>
          <w:color w:val="221F1F"/>
          <w:spacing w:val="-2"/>
        </w:rPr>
        <w:t>contract.</w:t>
      </w:r>
    </w:p>
    <w:p w14:paraId="58D3FE6A" w14:textId="77777777" w:rsidR="00016C31" w:rsidRDefault="00016C31">
      <w:pPr>
        <w:pStyle w:val="BodyText"/>
        <w:spacing w:before="9"/>
        <w:rPr>
          <w:sz w:val="19"/>
        </w:rPr>
      </w:pPr>
    </w:p>
    <w:p w14:paraId="57D41334" w14:textId="77777777" w:rsidR="00016C31" w:rsidRDefault="00632607">
      <w:pPr>
        <w:pStyle w:val="ListParagraph"/>
        <w:numPr>
          <w:ilvl w:val="2"/>
          <w:numId w:val="68"/>
        </w:numPr>
        <w:tabs>
          <w:tab w:val="left" w:pos="441"/>
        </w:tabs>
        <w:spacing w:before="1"/>
        <w:ind w:left="440" w:right="1078" w:hanging="275"/>
        <w:jc w:val="left"/>
        <w:rPr>
          <w:sz w:val="20"/>
        </w:rPr>
      </w:pPr>
      <w:r>
        <w:rPr>
          <w:color w:val="221F1F"/>
          <w:sz w:val="20"/>
        </w:rPr>
        <w:t>Contractor's</w:t>
      </w:r>
      <w:r>
        <w:rPr>
          <w:color w:val="221F1F"/>
          <w:spacing w:val="-6"/>
          <w:sz w:val="20"/>
        </w:rPr>
        <w:t xml:space="preserve"> </w:t>
      </w:r>
      <w:r>
        <w:rPr>
          <w:color w:val="221F1F"/>
          <w:sz w:val="20"/>
        </w:rPr>
        <w:t>rights.</w:t>
      </w:r>
      <w:r>
        <w:rPr>
          <w:color w:val="221F1F"/>
          <w:spacing w:val="-5"/>
          <w:sz w:val="20"/>
        </w:rPr>
        <w:t xml:space="preserve"> </w:t>
      </w:r>
      <w:r>
        <w:rPr>
          <w:color w:val="221F1F"/>
          <w:sz w:val="20"/>
        </w:rPr>
        <w:t>(1)</w:t>
      </w:r>
      <w:r>
        <w:rPr>
          <w:color w:val="221F1F"/>
          <w:spacing w:val="-5"/>
          <w:sz w:val="20"/>
        </w:rPr>
        <w:t xml:space="preserve"> </w:t>
      </w:r>
      <w:r>
        <w:rPr>
          <w:color w:val="221F1F"/>
          <w:sz w:val="20"/>
        </w:rPr>
        <w:t>Ownership.</w:t>
      </w:r>
      <w:r>
        <w:rPr>
          <w:color w:val="221F1F"/>
          <w:spacing w:val="-5"/>
          <w:sz w:val="20"/>
        </w:rPr>
        <w:t xml:space="preserve"> </w:t>
      </w:r>
      <w:r>
        <w:rPr>
          <w:color w:val="221F1F"/>
          <w:sz w:val="20"/>
        </w:rPr>
        <w:t>The</w:t>
      </w:r>
      <w:r>
        <w:rPr>
          <w:color w:val="221F1F"/>
          <w:spacing w:val="-6"/>
          <w:sz w:val="20"/>
        </w:rPr>
        <w:t xml:space="preserve"> </w:t>
      </w:r>
      <w:r>
        <w:rPr>
          <w:color w:val="221F1F"/>
          <w:sz w:val="20"/>
        </w:rPr>
        <w:t>Contractor</w:t>
      </w:r>
      <w:r>
        <w:rPr>
          <w:color w:val="221F1F"/>
          <w:spacing w:val="-7"/>
          <w:sz w:val="20"/>
        </w:rPr>
        <w:t xml:space="preserve"> </w:t>
      </w:r>
      <w:r>
        <w:rPr>
          <w:color w:val="221F1F"/>
          <w:sz w:val="20"/>
        </w:rPr>
        <w:t>may</w:t>
      </w:r>
      <w:r>
        <w:rPr>
          <w:color w:val="221F1F"/>
          <w:spacing w:val="-7"/>
          <w:sz w:val="20"/>
        </w:rPr>
        <w:t xml:space="preserve"> </w:t>
      </w:r>
      <w:r>
        <w:rPr>
          <w:color w:val="221F1F"/>
          <w:sz w:val="20"/>
        </w:rPr>
        <w:t>retain</w:t>
      </w:r>
      <w:r>
        <w:rPr>
          <w:color w:val="221F1F"/>
          <w:spacing w:val="-5"/>
          <w:sz w:val="20"/>
        </w:rPr>
        <w:t xml:space="preserve"> </w:t>
      </w:r>
      <w:r>
        <w:rPr>
          <w:color w:val="221F1F"/>
          <w:sz w:val="20"/>
        </w:rPr>
        <w:t>ownership</w:t>
      </w:r>
      <w:r>
        <w:rPr>
          <w:color w:val="221F1F"/>
          <w:spacing w:val="-7"/>
          <w:sz w:val="20"/>
        </w:rPr>
        <w:t xml:space="preserve"> </w:t>
      </w:r>
      <w:r>
        <w:rPr>
          <w:color w:val="221F1F"/>
          <w:sz w:val="20"/>
        </w:rPr>
        <w:t>of</w:t>
      </w:r>
      <w:r>
        <w:rPr>
          <w:color w:val="221F1F"/>
          <w:spacing w:val="-8"/>
          <w:sz w:val="20"/>
        </w:rPr>
        <w:t xml:space="preserve"> </w:t>
      </w:r>
      <w:r>
        <w:rPr>
          <w:color w:val="221F1F"/>
          <w:sz w:val="20"/>
        </w:rPr>
        <w:t>each</w:t>
      </w:r>
      <w:r>
        <w:rPr>
          <w:color w:val="221F1F"/>
          <w:spacing w:val="-5"/>
          <w:sz w:val="20"/>
        </w:rPr>
        <w:t xml:space="preserve"> </w:t>
      </w:r>
      <w:r>
        <w:rPr>
          <w:color w:val="221F1F"/>
          <w:sz w:val="20"/>
        </w:rPr>
        <w:t>subject</w:t>
      </w:r>
      <w:r>
        <w:rPr>
          <w:color w:val="221F1F"/>
          <w:spacing w:val="-6"/>
          <w:sz w:val="20"/>
        </w:rPr>
        <w:t xml:space="preserve"> </w:t>
      </w:r>
      <w:r>
        <w:rPr>
          <w:color w:val="221F1F"/>
          <w:sz w:val="20"/>
        </w:rPr>
        <w:t>invention</w:t>
      </w:r>
      <w:r>
        <w:rPr>
          <w:color w:val="221F1F"/>
          <w:spacing w:val="-4"/>
          <w:sz w:val="20"/>
        </w:rPr>
        <w:t xml:space="preserve"> </w:t>
      </w:r>
      <w:r>
        <w:rPr>
          <w:color w:val="221F1F"/>
          <w:sz w:val="20"/>
        </w:rPr>
        <w:t>throughout</w:t>
      </w:r>
      <w:r>
        <w:rPr>
          <w:color w:val="221F1F"/>
          <w:spacing w:val="-5"/>
          <w:sz w:val="20"/>
        </w:rPr>
        <w:t xml:space="preserve"> </w:t>
      </w:r>
      <w:r>
        <w:rPr>
          <w:color w:val="221F1F"/>
          <w:sz w:val="20"/>
        </w:rPr>
        <w:t>the world in accordance with the provisions of this clause.</w:t>
      </w:r>
    </w:p>
    <w:p w14:paraId="7DF1A4E7" w14:textId="77777777" w:rsidR="00016C31" w:rsidRDefault="00016C31">
      <w:pPr>
        <w:pStyle w:val="BodyText"/>
        <w:spacing w:before="1"/>
      </w:pPr>
    </w:p>
    <w:p w14:paraId="3A502B27" w14:textId="77777777" w:rsidR="00016C31" w:rsidRDefault="00632607">
      <w:pPr>
        <w:pStyle w:val="BodyText"/>
        <w:ind w:left="219" w:right="806"/>
      </w:pPr>
      <w:r>
        <w:rPr>
          <w:color w:val="221F1F"/>
        </w:rPr>
        <w:t>(2) License. (</w:t>
      </w:r>
      <w:proofErr w:type="spellStart"/>
      <w:r>
        <w:rPr>
          <w:color w:val="221F1F"/>
        </w:rPr>
        <w:t>i</w:t>
      </w:r>
      <w:proofErr w:type="spellEnd"/>
      <w:r>
        <w:rPr>
          <w:color w:val="221F1F"/>
        </w:rPr>
        <w:t>) The Contractor shall retain a nonexclusive royalty-free license throughout the world in each subject invention to which the Government obtains title, unless the Contractor fails to disclose the invention within the</w:t>
      </w:r>
      <w:r>
        <w:rPr>
          <w:color w:val="221F1F"/>
          <w:spacing w:val="40"/>
        </w:rPr>
        <w:t xml:space="preserve"> </w:t>
      </w:r>
      <w:r>
        <w:rPr>
          <w:color w:val="221F1F"/>
        </w:rPr>
        <w:t>times specified in paragraph (c) of this clause. The Contractor's license extends to any domestic subsidiaries and affiliates within</w:t>
      </w:r>
      <w:r>
        <w:rPr>
          <w:color w:val="221F1F"/>
          <w:spacing w:val="-1"/>
        </w:rPr>
        <w:t xml:space="preserve"> </w:t>
      </w:r>
      <w:r>
        <w:rPr>
          <w:color w:val="221F1F"/>
        </w:rPr>
        <w:t>the</w:t>
      </w:r>
      <w:r>
        <w:rPr>
          <w:color w:val="221F1F"/>
          <w:spacing w:val="-2"/>
        </w:rPr>
        <w:t xml:space="preserve"> </w:t>
      </w:r>
      <w:r>
        <w:rPr>
          <w:color w:val="221F1F"/>
        </w:rPr>
        <w:t>corporate</w:t>
      </w:r>
      <w:r>
        <w:rPr>
          <w:color w:val="221F1F"/>
          <w:spacing w:val="-2"/>
        </w:rPr>
        <w:t xml:space="preserve"> </w:t>
      </w:r>
      <w:r>
        <w:rPr>
          <w:color w:val="221F1F"/>
        </w:rPr>
        <w:t>structure</w:t>
      </w:r>
      <w:r>
        <w:rPr>
          <w:color w:val="221F1F"/>
          <w:spacing w:val="-6"/>
        </w:rPr>
        <w:t xml:space="preserve"> </w:t>
      </w:r>
      <w:r>
        <w:rPr>
          <w:color w:val="221F1F"/>
        </w:rPr>
        <w:t>of</w:t>
      </w:r>
      <w:r>
        <w:rPr>
          <w:color w:val="221F1F"/>
          <w:spacing w:val="-2"/>
        </w:rPr>
        <w:t xml:space="preserve"> </w:t>
      </w:r>
      <w:r>
        <w:rPr>
          <w:color w:val="221F1F"/>
        </w:rPr>
        <w:t>which</w:t>
      </w:r>
      <w:r>
        <w:rPr>
          <w:color w:val="221F1F"/>
          <w:spacing w:val="-1"/>
        </w:rPr>
        <w:t xml:space="preserve"> </w:t>
      </w:r>
      <w:r>
        <w:rPr>
          <w:color w:val="221F1F"/>
        </w:rPr>
        <w:t>the</w:t>
      </w:r>
      <w:r>
        <w:rPr>
          <w:color w:val="221F1F"/>
          <w:spacing w:val="-4"/>
        </w:rPr>
        <w:t xml:space="preserve"> </w:t>
      </w:r>
      <w:r>
        <w:rPr>
          <w:color w:val="221F1F"/>
        </w:rPr>
        <w:t>Contractor</w:t>
      </w:r>
      <w:r>
        <w:rPr>
          <w:color w:val="221F1F"/>
          <w:spacing w:val="-2"/>
        </w:rPr>
        <w:t xml:space="preserve"> </w:t>
      </w:r>
      <w:r>
        <w:rPr>
          <w:color w:val="221F1F"/>
        </w:rPr>
        <w:t>is</w:t>
      </w:r>
      <w:r>
        <w:rPr>
          <w:color w:val="221F1F"/>
          <w:spacing w:val="-3"/>
        </w:rPr>
        <w:t xml:space="preserve"> </w:t>
      </w:r>
      <w:r>
        <w:rPr>
          <w:color w:val="221F1F"/>
        </w:rPr>
        <w:t>a</w:t>
      </w:r>
      <w:r>
        <w:rPr>
          <w:color w:val="221F1F"/>
          <w:spacing w:val="-2"/>
        </w:rPr>
        <w:t xml:space="preserve"> </w:t>
      </w:r>
      <w:proofErr w:type="gramStart"/>
      <w:r>
        <w:rPr>
          <w:color w:val="221F1F"/>
        </w:rPr>
        <w:t>part,</w:t>
      </w:r>
      <w:r>
        <w:rPr>
          <w:color w:val="221F1F"/>
          <w:spacing w:val="-2"/>
        </w:rPr>
        <w:t xml:space="preserve"> </w:t>
      </w:r>
      <w:r>
        <w:rPr>
          <w:color w:val="221F1F"/>
        </w:rPr>
        <w:t>and</w:t>
      </w:r>
      <w:proofErr w:type="gramEnd"/>
      <w:r>
        <w:rPr>
          <w:color w:val="221F1F"/>
          <w:spacing w:val="-1"/>
        </w:rPr>
        <w:t xml:space="preserve"> </w:t>
      </w:r>
      <w:r>
        <w:rPr>
          <w:color w:val="221F1F"/>
        </w:rPr>
        <w:t>includes</w:t>
      </w:r>
      <w:r>
        <w:rPr>
          <w:color w:val="221F1F"/>
          <w:spacing w:val="-3"/>
        </w:rPr>
        <w:t xml:space="preserve"> </w:t>
      </w:r>
      <w:r>
        <w:rPr>
          <w:color w:val="221F1F"/>
        </w:rPr>
        <w:t>the</w:t>
      </w:r>
      <w:r>
        <w:rPr>
          <w:color w:val="221F1F"/>
          <w:spacing w:val="-2"/>
        </w:rPr>
        <w:t xml:space="preserve"> </w:t>
      </w:r>
      <w:r>
        <w:rPr>
          <w:color w:val="221F1F"/>
        </w:rPr>
        <w:t>right</w:t>
      </w:r>
      <w:r>
        <w:rPr>
          <w:color w:val="221F1F"/>
          <w:spacing w:val="-3"/>
        </w:rPr>
        <w:t xml:space="preserve"> </w:t>
      </w:r>
      <w:r>
        <w:rPr>
          <w:color w:val="221F1F"/>
        </w:rPr>
        <w:t>to</w:t>
      </w:r>
      <w:r>
        <w:rPr>
          <w:color w:val="221F1F"/>
          <w:spacing w:val="-1"/>
        </w:rPr>
        <w:t xml:space="preserve"> </w:t>
      </w:r>
      <w:r>
        <w:rPr>
          <w:color w:val="221F1F"/>
        </w:rPr>
        <w:t>grant</w:t>
      </w:r>
      <w:r>
        <w:rPr>
          <w:color w:val="221F1F"/>
          <w:spacing w:val="-3"/>
        </w:rPr>
        <w:t xml:space="preserve"> </w:t>
      </w:r>
      <w:r>
        <w:rPr>
          <w:color w:val="221F1F"/>
        </w:rPr>
        <w:t>sublicenses</w:t>
      </w:r>
      <w:r>
        <w:rPr>
          <w:color w:val="221F1F"/>
          <w:spacing w:val="-3"/>
        </w:rPr>
        <w:t xml:space="preserve"> </w:t>
      </w:r>
      <w:r>
        <w:rPr>
          <w:color w:val="221F1F"/>
        </w:rPr>
        <w:t>to the</w:t>
      </w:r>
      <w:r>
        <w:rPr>
          <w:color w:val="221F1F"/>
          <w:spacing w:val="-4"/>
        </w:rPr>
        <w:t xml:space="preserve"> </w:t>
      </w:r>
      <w:r>
        <w:rPr>
          <w:color w:val="221F1F"/>
        </w:rPr>
        <w:t>extent the Contractor was legally obligated to do so at</w:t>
      </w:r>
      <w:r>
        <w:rPr>
          <w:color w:val="221F1F"/>
          <w:spacing w:val="-1"/>
        </w:rPr>
        <w:t xml:space="preserve"> </w:t>
      </w:r>
      <w:r>
        <w:rPr>
          <w:color w:val="221F1F"/>
        </w:rPr>
        <w:t>contract award. The license is transferable only with the written approval of the agency, except when transferred to the successor of that part of the Contractor's business to which the invention pertains.</w:t>
      </w:r>
    </w:p>
    <w:p w14:paraId="30944D1D" w14:textId="77777777" w:rsidR="00016C31" w:rsidRDefault="00016C31">
      <w:pPr>
        <w:pStyle w:val="BodyText"/>
        <w:spacing w:before="10"/>
        <w:rPr>
          <w:sz w:val="19"/>
        </w:rPr>
      </w:pPr>
    </w:p>
    <w:p w14:paraId="445F1220" w14:textId="77777777" w:rsidR="00016C31" w:rsidRDefault="00632607">
      <w:pPr>
        <w:pStyle w:val="ListParagraph"/>
        <w:numPr>
          <w:ilvl w:val="1"/>
          <w:numId w:val="70"/>
        </w:numPr>
        <w:tabs>
          <w:tab w:val="left" w:pos="735"/>
          <w:tab w:val="left" w:pos="736"/>
        </w:tabs>
        <w:spacing w:before="1"/>
        <w:ind w:left="440" w:right="857" w:hanging="241"/>
        <w:jc w:val="left"/>
        <w:rPr>
          <w:sz w:val="20"/>
        </w:rPr>
      </w:pPr>
      <w:r>
        <w:rPr>
          <w:color w:val="221F1F"/>
          <w:sz w:val="20"/>
        </w:rPr>
        <w:t>The Contractor's license may be revoked or modified by the agency to the extent necessary to achieve expeditious</w:t>
      </w:r>
      <w:r>
        <w:rPr>
          <w:color w:val="221F1F"/>
          <w:spacing w:val="-8"/>
          <w:sz w:val="20"/>
        </w:rPr>
        <w:t xml:space="preserve"> </w:t>
      </w:r>
      <w:r>
        <w:rPr>
          <w:color w:val="221F1F"/>
          <w:sz w:val="20"/>
        </w:rPr>
        <w:t>practical</w:t>
      </w:r>
      <w:r>
        <w:rPr>
          <w:color w:val="221F1F"/>
          <w:spacing w:val="-5"/>
          <w:sz w:val="20"/>
        </w:rPr>
        <w:t xml:space="preserve"> </w:t>
      </w:r>
      <w:r>
        <w:rPr>
          <w:color w:val="221F1F"/>
          <w:sz w:val="20"/>
        </w:rPr>
        <w:t>application</w:t>
      </w:r>
      <w:r>
        <w:rPr>
          <w:color w:val="221F1F"/>
          <w:spacing w:val="-3"/>
          <w:sz w:val="20"/>
        </w:rPr>
        <w:t xml:space="preserve"> </w:t>
      </w:r>
      <w:r>
        <w:rPr>
          <w:color w:val="221F1F"/>
          <w:sz w:val="20"/>
        </w:rPr>
        <w:t>of</w:t>
      </w:r>
      <w:r>
        <w:rPr>
          <w:color w:val="221F1F"/>
          <w:spacing w:val="-7"/>
          <w:sz w:val="20"/>
        </w:rPr>
        <w:t xml:space="preserve"> </w:t>
      </w:r>
      <w:r>
        <w:rPr>
          <w:color w:val="221F1F"/>
          <w:sz w:val="20"/>
        </w:rPr>
        <w:t>the</w:t>
      </w:r>
      <w:r>
        <w:rPr>
          <w:color w:val="221F1F"/>
          <w:spacing w:val="-5"/>
          <w:sz w:val="20"/>
        </w:rPr>
        <w:t xml:space="preserve"> </w:t>
      </w:r>
      <w:r>
        <w:rPr>
          <w:color w:val="221F1F"/>
          <w:sz w:val="20"/>
        </w:rPr>
        <w:t>subject</w:t>
      </w:r>
      <w:r>
        <w:rPr>
          <w:color w:val="221F1F"/>
          <w:spacing w:val="-5"/>
          <w:sz w:val="20"/>
        </w:rPr>
        <w:t xml:space="preserve"> </w:t>
      </w:r>
      <w:r>
        <w:rPr>
          <w:color w:val="221F1F"/>
          <w:sz w:val="20"/>
        </w:rPr>
        <w:t>invention</w:t>
      </w:r>
      <w:r>
        <w:rPr>
          <w:color w:val="221F1F"/>
          <w:spacing w:val="-4"/>
          <w:sz w:val="20"/>
        </w:rPr>
        <w:t xml:space="preserve"> </w:t>
      </w:r>
      <w:r>
        <w:rPr>
          <w:color w:val="221F1F"/>
          <w:sz w:val="20"/>
        </w:rPr>
        <w:t>in</w:t>
      </w:r>
      <w:r>
        <w:rPr>
          <w:color w:val="221F1F"/>
          <w:spacing w:val="-9"/>
          <w:sz w:val="20"/>
        </w:rPr>
        <w:t xml:space="preserve"> </w:t>
      </w:r>
      <w:r>
        <w:rPr>
          <w:color w:val="221F1F"/>
          <w:sz w:val="20"/>
        </w:rPr>
        <w:t>a</w:t>
      </w:r>
      <w:r>
        <w:rPr>
          <w:color w:val="221F1F"/>
          <w:spacing w:val="-8"/>
          <w:sz w:val="20"/>
        </w:rPr>
        <w:t xml:space="preserve"> </w:t>
      </w:r>
      <w:r>
        <w:rPr>
          <w:color w:val="221F1F"/>
          <w:sz w:val="20"/>
        </w:rPr>
        <w:t>particular</w:t>
      </w:r>
      <w:r>
        <w:rPr>
          <w:color w:val="221F1F"/>
          <w:spacing w:val="-3"/>
          <w:sz w:val="20"/>
        </w:rPr>
        <w:t xml:space="preserve"> </w:t>
      </w:r>
      <w:r>
        <w:rPr>
          <w:color w:val="221F1F"/>
          <w:sz w:val="20"/>
        </w:rPr>
        <w:t>country</w:t>
      </w:r>
      <w:r>
        <w:rPr>
          <w:color w:val="221F1F"/>
          <w:spacing w:val="-4"/>
          <w:sz w:val="20"/>
        </w:rPr>
        <w:t xml:space="preserve"> </w:t>
      </w:r>
      <w:r>
        <w:rPr>
          <w:color w:val="221F1F"/>
          <w:sz w:val="20"/>
        </w:rPr>
        <w:t>in</w:t>
      </w:r>
      <w:r>
        <w:rPr>
          <w:color w:val="221F1F"/>
          <w:spacing w:val="-4"/>
          <w:sz w:val="20"/>
        </w:rPr>
        <w:t xml:space="preserve"> </w:t>
      </w:r>
      <w:r>
        <w:rPr>
          <w:color w:val="221F1F"/>
          <w:sz w:val="20"/>
        </w:rPr>
        <w:t>accordance</w:t>
      </w:r>
      <w:r>
        <w:rPr>
          <w:color w:val="221F1F"/>
          <w:spacing w:val="-4"/>
          <w:sz w:val="20"/>
        </w:rPr>
        <w:t xml:space="preserve"> </w:t>
      </w:r>
      <w:r>
        <w:rPr>
          <w:color w:val="221F1F"/>
          <w:sz w:val="20"/>
        </w:rPr>
        <w:t>with</w:t>
      </w:r>
      <w:r>
        <w:rPr>
          <w:color w:val="221F1F"/>
          <w:spacing w:val="-4"/>
          <w:sz w:val="20"/>
        </w:rPr>
        <w:t xml:space="preserve"> </w:t>
      </w:r>
      <w:r>
        <w:rPr>
          <w:color w:val="221F1F"/>
          <w:sz w:val="20"/>
        </w:rPr>
        <w:t>the</w:t>
      </w:r>
      <w:r>
        <w:rPr>
          <w:color w:val="221F1F"/>
          <w:spacing w:val="-5"/>
          <w:sz w:val="20"/>
        </w:rPr>
        <w:t xml:space="preserve"> </w:t>
      </w:r>
      <w:r>
        <w:rPr>
          <w:color w:val="221F1F"/>
          <w:sz w:val="20"/>
        </w:rPr>
        <w:t>procedures</w:t>
      </w:r>
      <w:r>
        <w:rPr>
          <w:color w:val="221F1F"/>
          <w:spacing w:val="-5"/>
          <w:sz w:val="20"/>
        </w:rPr>
        <w:t xml:space="preserve"> </w:t>
      </w:r>
      <w:r>
        <w:rPr>
          <w:color w:val="221F1F"/>
          <w:sz w:val="20"/>
        </w:rPr>
        <w:t>in FAR 27.302(</w:t>
      </w:r>
      <w:proofErr w:type="spellStart"/>
      <w:r>
        <w:rPr>
          <w:color w:val="221F1F"/>
          <w:sz w:val="20"/>
        </w:rPr>
        <w:t>i</w:t>
      </w:r>
      <w:proofErr w:type="spellEnd"/>
      <w:r>
        <w:rPr>
          <w:color w:val="221F1F"/>
          <w:sz w:val="20"/>
        </w:rPr>
        <w:t>)(2) and 27.304-1(f).</w:t>
      </w:r>
    </w:p>
    <w:p w14:paraId="0E471F22" w14:textId="77777777" w:rsidR="00016C31" w:rsidRDefault="00900DE8">
      <w:pPr>
        <w:pStyle w:val="ListParagraph"/>
        <w:numPr>
          <w:ilvl w:val="2"/>
          <w:numId w:val="68"/>
        </w:numPr>
        <w:tabs>
          <w:tab w:val="left" w:pos="441"/>
        </w:tabs>
        <w:spacing w:before="1"/>
        <w:ind w:left="440" w:right="984" w:hanging="275"/>
        <w:jc w:val="left"/>
        <w:rPr>
          <w:sz w:val="20"/>
        </w:rPr>
      </w:pPr>
      <w:r>
        <w:pict w14:anchorId="420C6727">
          <v:rect id="docshape65" o:spid="_x0000_s1067" style="position:absolute;left:0;text-align:left;margin-left:59.5pt;margin-top:56.65pt;width:515pt;height:1.45pt;z-index:-18488320;mso-position-horizontal-relative:page" fillcolor="#0e233d" stroked="f">
            <w10:wrap anchorx="page"/>
          </v:rect>
        </w:pict>
      </w:r>
      <w:r w:rsidR="00632607">
        <w:rPr>
          <w:color w:val="221F1F"/>
          <w:sz w:val="20"/>
        </w:rPr>
        <w:t>Contractor's obligations. (1) The Contractor shall disclose in writing each subject invention to the Contracting Officer within 2 months after the inventor discloses it in writing to Contractor personnel responsible for patent matters.</w:t>
      </w:r>
      <w:r w:rsidR="00632607">
        <w:rPr>
          <w:color w:val="221F1F"/>
          <w:spacing w:val="-5"/>
          <w:sz w:val="20"/>
        </w:rPr>
        <w:t xml:space="preserve"> </w:t>
      </w:r>
      <w:r w:rsidR="00632607">
        <w:rPr>
          <w:color w:val="221F1F"/>
          <w:sz w:val="20"/>
        </w:rPr>
        <w:t>The</w:t>
      </w:r>
      <w:r w:rsidR="00632607">
        <w:rPr>
          <w:color w:val="221F1F"/>
          <w:spacing w:val="-5"/>
          <w:sz w:val="20"/>
        </w:rPr>
        <w:t xml:space="preserve"> </w:t>
      </w:r>
      <w:r w:rsidR="00632607">
        <w:rPr>
          <w:color w:val="221F1F"/>
          <w:sz w:val="20"/>
        </w:rPr>
        <w:t>disclosure</w:t>
      </w:r>
      <w:r w:rsidR="00632607">
        <w:rPr>
          <w:color w:val="221F1F"/>
          <w:spacing w:val="-7"/>
          <w:sz w:val="20"/>
        </w:rPr>
        <w:t xml:space="preserve"> </w:t>
      </w:r>
      <w:r w:rsidR="00632607">
        <w:rPr>
          <w:color w:val="221F1F"/>
          <w:sz w:val="20"/>
        </w:rPr>
        <w:t>shall</w:t>
      </w:r>
      <w:r w:rsidR="00632607">
        <w:rPr>
          <w:color w:val="221F1F"/>
          <w:spacing w:val="-5"/>
          <w:sz w:val="20"/>
        </w:rPr>
        <w:t xml:space="preserve"> </w:t>
      </w:r>
      <w:r w:rsidR="00632607">
        <w:rPr>
          <w:color w:val="221F1F"/>
          <w:sz w:val="20"/>
        </w:rPr>
        <w:t>identify</w:t>
      </w:r>
      <w:r w:rsidR="00632607">
        <w:rPr>
          <w:color w:val="221F1F"/>
          <w:spacing w:val="-3"/>
          <w:sz w:val="20"/>
        </w:rPr>
        <w:t xml:space="preserve"> </w:t>
      </w:r>
      <w:r w:rsidR="00632607">
        <w:rPr>
          <w:color w:val="221F1F"/>
          <w:sz w:val="20"/>
        </w:rPr>
        <w:t>the</w:t>
      </w:r>
      <w:r w:rsidR="00632607">
        <w:rPr>
          <w:color w:val="221F1F"/>
          <w:spacing w:val="-5"/>
          <w:sz w:val="20"/>
        </w:rPr>
        <w:t xml:space="preserve"> </w:t>
      </w:r>
      <w:r w:rsidR="00632607">
        <w:rPr>
          <w:color w:val="221F1F"/>
          <w:sz w:val="20"/>
        </w:rPr>
        <w:t>inventor(s)</w:t>
      </w:r>
      <w:r w:rsidR="00632607">
        <w:rPr>
          <w:color w:val="221F1F"/>
          <w:spacing w:val="-4"/>
          <w:sz w:val="20"/>
        </w:rPr>
        <w:t xml:space="preserve"> </w:t>
      </w:r>
      <w:r w:rsidR="00632607">
        <w:rPr>
          <w:color w:val="221F1F"/>
          <w:sz w:val="20"/>
        </w:rPr>
        <w:t>and</w:t>
      </w:r>
      <w:r w:rsidR="00632607">
        <w:rPr>
          <w:color w:val="221F1F"/>
          <w:spacing w:val="-4"/>
          <w:sz w:val="20"/>
        </w:rPr>
        <w:t xml:space="preserve"> </w:t>
      </w:r>
      <w:r w:rsidR="00632607">
        <w:rPr>
          <w:color w:val="221F1F"/>
          <w:sz w:val="20"/>
        </w:rPr>
        <w:t>this</w:t>
      </w:r>
      <w:r w:rsidR="00632607">
        <w:rPr>
          <w:color w:val="221F1F"/>
          <w:spacing w:val="-8"/>
          <w:sz w:val="20"/>
        </w:rPr>
        <w:t xml:space="preserve"> </w:t>
      </w:r>
      <w:r w:rsidR="00632607">
        <w:rPr>
          <w:color w:val="221F1F"/>
          <w:sz w:val="20"/>
        </w:rPr>
        <w:t>contract</w:t>
      </w:r>
      <w:r w:rsidR="00632607">
        <w:rPr>
          <w:color w:val="221F1F"/>
          <w:spacing w:val="-4"/>
          <w:sz w:val="20"/>
        </w:rPr>
        <w:t xml:space="preserve"> </w:t>
      </w:r>
      <w:r w:rsidR="00632607">
        <w:rPr>
          <w:color w:val="221F1F"/>
          <w:sz w:val="20"/>
        </w:rPr>
        <w:t>under</w:t>
      </w:r>
      <w:r w:rsidR="00632607">
        <w:rPr>
          <w:color w:val="221F1F"/>
          <w:spacing w:val="-4"/>
          <w:sz w:val="20"/>
        </w:rPr>
        <w:t xml:space="preserve"> </w:t>
      </w:r>
      <w:r w:rsidR="00632607">
        <w:rPr>
          <w:color w:val="221F1F"/>
          <w:sz w:val="20"/>
        </w:rPr>
        <w:t>which</w:t>
      </w:r>
      <w:r w:rsidR="00632607">
        <w:rPr>
          <w:color w:val="221F1F"/>
          <w:spacing w:val="-4"/>
          <w:sz w:val="20"/>
        </w:rPr>
        <w:t xml:space="preserve"> </w:t>
      </w:r>
      <w:r w:rsidR="00632607">
        <w:rPr>
          <w:color w:val="221F1F"/>
          <w:sz w:val="20"/>
        </w:rPr>
        <w:t>the</w:t>
      </w:r>
      <w:r w:rsidR="00632607">
        <w:rPr>
          <w:color w:val="221F1F"/>
          <w:spacing w:val="-5"/>
          <w:sz w:val="20"/>
        </w:rPr>
        <w:t xml:space="preserve"> </w:t>
      </w:r>
      <w:r w:rsidR="00632607">
        <w:rPr>
          <w:color w:val="221F1F"/>
          <w:sz w:val="20"/>
        </w:rPr>
        <w:t>subject</w:t>
      </w:r>
      <w:r w:rsidR="00632607">
        <w:rPr>
          <w:color w:val="221F1F"/>
          <w:spacing w:val="-5"/>
          <w:sz w:val="20"/>
        </w:rPr>
        <w:t xml:space="preserve"> </w:t>
      </w:r>
      <w:r w:rsidR="00632607">
        <w:rPr>
          <w:color w:val="221F1F"/>
          <w:sz w:val="20"/>
        </w:rPr>
        <w:t>invention</w:t>
      </w:r>
      <w:r w:rsidR="00632607">
        <w:rPr>
          <w:color w:val="221F1F"/>
          <w:spacing w:val="-7"/>
          <w:sz w:val="20"/>
        </w:rPr>
        <w:t xml:space="preserve"> </w:t>
      </w:r>
      <w:r w:rsidR="00632607">
        <w:rPr>
          <w:color w:val="221F1F"/>
          <w:sz w:val="20"/>
        </w:rPr>
        <w:t>was</w:t>
      </w:r>
      <w:r w:rsidR="00632607">
        <w:rPr>
          <w:color w:val="221F1F"/>
          <w:spacing w:val="-6"/>
          <w:sz w:val="20"/>
        </w:rPr>
        <w:t xml:space="preserve"> </w:t>
      </w:r>
      <w:r w:rsidR="00632607">
        <w:rPr>
          <w:color w:val="221F1F"/>
          <w:sz w:val="20"/>
        </w:rPr>
        <w:t>made. It shall be sufficiently complete in technical detail to convey a clear understanding of the subject invention. The</w:t>
      </w:r>
    </w:p>
    <w:p w14:paraId="59821618" w14:textId="77777777" w:rsidR="00016C31" w:rsidRDefault="00016C31">
      <w:pPr>
        <w:rPr>
          <w:sz w:val="20"/>
        </w:rPr>
        <w:sectPr w:rsidR="00016C31">
          <w:pgSz w:w="12240" w:h="15840"/>
          <w:pgMar w:top="1600" w:right="640" w:bottom="1060" w:left="1000" w:header="0" w:footer="801" w:gutter="0"/>
          <w:cols w:space="720"/>
        </w:sectPr>
      </w:pPr>
    </w:p>
    <w:p w14:paraId="6E968024" w14:textId="77777777" w:rsidR="00016C31" w:rsidRDefault="00632607">
      <w:pPr>
        <w:pStyle w:val="BodyText"/>
        <w:spacing w:before="80"/>
        <w:ind w:left="219" w:right="859"/>
      </w:pPr>
      <w:r>
        <w:rPr>
          <w:color w:val="221F1F"/>
        </w:rPr>
        <w:lastRenderedPageBreak/>
        <w:t>disclosure</w:t>
      </w:r>
      <w:r>
        <w:rPr>
          <w:color w:val="221F1F"/>
          <w:spacing w:val="-3"/>
        </w:rPr>
        <w:t xml:space="preserve"> </w:t>
      </w:r>
      <w:r>
        <w:rPr>
          <w:color w:val="221F1F"/>
        </w:rPr>
        <w:t>shall</w:t>
      </w:r>
      <w:r>
        <w:rPr>
          <w:color w:val="221F1F"/>
          <w:spacing w:val="-3"/>
        </w:rPr>
        <w:t xml:space="preserve"> </w:t>
      </w:r>
      <w:r>
        <w:rPr>
          <w:color w:val="221F1F"/>
        </w:rPr>
        <w:t>also</w:t>
      </w:r>
      <w:r>
        <w:rPr>
          <w:color w:val="221F1F"/>
          <w:spacing w:val="-3"/>
        </w:rPr>
        <w:t xml:space="preserve"> </w:t>
      </w:r>
      <w:r>
        <w:rPr>
          <w:color w:val="221F1F"/>
        </w:rPr>
        <w:t>identify</w:t>
      </w:r>
      <w:r>
        <w:rPr>
          <w:color w:val="221F1F"/>
          <w:spacing w:val="-2"/>
        </w:rPr>
        <w:t xml:space="preserve"> </w:t>
      </w:r>
      <w:r>
        <w:rPr>
          <w:color w:val="221F1F"/>
        </w:rPr>
        <w:t>any</w:t>
      </w:r>
      <w:r>
        <w:rPr>
          <w:color w:val="221F1F"/>
          <w:spacing w:val="-2"/>
        </w:rPr>
        <w:t xml:space="preserve"> </w:t>
      </w:r>
      <w:r>
        <w:rPr>
          <w:color w:val="221F1F"/>
        </w:rPr>
        <w:t>publication,</w:t>
      </w:r>
      <w:r>
        <w:rPr>
          <w:color w:val="221F1F"/>
          <w:spacing w:val="-5"/>
        </w:rPr>
        <w:t xml:space="preserve"> </w:t>
      </w:r>
      <w:r>
        <w:rPr>
          <w:color w:val="221F1F"/>
        </w:rPr>
        <w:t>on</w:t>
      </w:r>
      <w:r>
        <w:rPr>
          <w:color w:val="221F1F"/>
          <w:spacing w:val="-2"/>
        </w:rPr>
        <w:t xml:space="preserve"> </w:t>
      </w:r>
      <w:r>
        <w:rPr>
          <w:color w:val="221F1F"/>
        </w:rPr>
        <w:t>sale</w:t>
      </w:r>
      <w:r>
        <w:rPr>
          <w:color w:val="221F1F"/>
          <w:spacing w:val="-3"/>
        </w:rPr>
        <w:t xml:space="preserve"> </w:t>
      </w:r>
      <w:r>
        <w:rPr>
          <w:color w:val="221F1F"/>
        </w:rPr>
        <w:t>(i.e.,</w:t>
      </w:r>
      <w:r>
        <w:rPr>
          <w:color w:val="221F1F"/>
          <w:spacing w:val="-3"/>
        </w:rPr>
        <w:t xml:space="preserve"> </w:t>
      </w:r>
      <w:r>
        <w:rPr>
          <w:color w:val="221F1F"/>
        </w:rPr>
        <w:t>sale</w:t>
      </w:r>
      <w:r>
        <w:rPr>
          <w:color w:val="221F1F"/>
          <w:spacing w:val="-3"/>
        </w:rPr>
        <w:t xml:space="preserve"> </w:t>
      </w:r>
      <w:r>
        <w:rPr>
          <w:color w:val="221F1F"/>
        </w:rPr>
        <w:t>or</w:t>
      </w:r>
      <w:r>
        <w:rPr>
          <w:color w:val="221F1F"/>
          <w:spacing w:val="-3"/>
        </w:rPr>
        <w:t xml:space="preserve"> </w:t>
      </w:r>
      <w:r>
        <w:rPr>
          <w:color w:val="221F1F"/>
        </w:rPr>
        <w:t>offer</w:t>
      </w:r>
      <w:r>
        <w:rPr>
          <w:color w:val="221F1F"/>
          <w:spacing w:val="-2"/>
        </w:rPr>
        <w:t xml:space="preserve"> </w:t>
      </w:r>
      <w:r>
        <w:rPr>
          <w:color w:val="221F1F"/>
        </w:rPr>
        <w:t>for</w:t>
      </w:r>
      <w:r>
        <w:rPr>
          <w:color w:val="221F1F"/>
          <w:spacing w:val="-3"/>
        </w:rPr>
        <w:t xml:space="preserve"> </w:t>
      </w:r>
      <w:r>
        <w:rPr>
          <w:color w:val="221F1F"/>
        </w:rPr>
        <w:t>sale),</w:t>
      </w:r>
      <w:r>
        <w:rPr>
          <w:color w:val="221F1F"/>
          <w:spacing w:val="-3"/>
        </w:rPr>
        <w:t xml:space="preserve"> </w:t>
      </w:r>
      <w:r>
        <w:rPr>
          <w:color w:val="221F1F"/>
        </w:rPr>
        <w:t>or</w:t>
      </w:r>
      <w:r>
        <w:rPr>
          <w:color w:val="221F1F"/>
          <w:spacing w:val="-3"/>
        </w:rPr>
        <w:t xml:space="preserve"> </w:t>
      </w:r>
      <w:r>
        <w:rPr>
          <w:color w:val="221F1F"/>
        </w:rPr>
        <w:t>public</w:t>
      </w:r>
      <w:r>
        <w:rPr>
          <w:color w:val="221F1F"/>
          <w:spacing w:val="-5"/>
        </w:rPr>
        <w:t xml:space="preserve"> </w:t>
      </w:r>
      <w:r>
        <w:rPr>
          <w:color w:val="221F1F"/>
        </w:rPr>
        <w:t>use</w:t>
      </w:r>
      <w:r>
        <w:rPr>
          <w:color w:val="221F1F"/>
          <w:spacing w:val="-3"/>
        </w:rPr>
        <w:t xml:space="preserve"> </w:t>
      </w:r>
      <w:r>
        <w:rPr>
          <w:color w:val="221F1F"/>
        </w:rPr>
        <w:t>of</w:t>
      </w:r>
      <w:r>
        <w:rPr>
          <w:color w:val="221F1F"/>
          <w:spacing w:val="-3"/>
        </w:rPr>
        <w:t xml:space="preserve"> </w:t>
      </w:r>
      <w:r>
        <w:rPr>
          <w:color w:val="221F1F"/>
        </w:rPr>
        <w:t>the subject</w:t>
      </w:r>
      <w:r>
        <w:rPr>
          <w:color w:val="221F1F"/>
          <w:spacing w:val="-3"/>
        </w:rPr>
        <w:t xml:space="preserve"> </w:t>
      </w:r>
      <w:r>
        <w:rPr>
          <w:color w:val="221F1F"/>
        </w:rPr>
        <w:t>invention, or whether a manuscript describing the subject invention has been submitted for publication and, if so, whether it has been accepted for publication. In addition, after disclosure to the agency, the Contractor shall promptly notify the Contracting Officer of the acceptance of any manuscript describing the subject invention for publication and any on sale or public use.</w:t>
      </w:r>
    </w:p>
    <w:p w14:paraId="1EBED4B9" w14:textId="77777777" w:rsidR="00016C31" w:rsidRDefault="00016C31">
      <w:pPr>
        <w:pStyle w:val="BodyText"/>
        <w:spacing w:before="1"/>
      </w:pPr>
    </w:p>
    <w:p w14:paraId="19F38990" w14:textId="77777777" w:rsidR="00016C31" w:rsidRDefault="00632607">
      <w:pPr>
        <w:pStyle w:val="ListParagraph"/>
        <w:numPr>
          <w:ilvl w:val="0"/>
          <w:numId w:val="66"/>
        </w:numPr>
        <w:tabs>
          <w:tab w:val="left" w:pos="439"/>
        </w:tabs>
        <w:ind w:right="982"/>
        <w:rPr>
          <w:sz w:val="20"/>
        </w:rPr>
      </w:pPr>
      <w:r>
        <w:rPr>
          <w:color w:val="221F1F"/>
          <w:sz w:val="20"/>
        </w:rPr>
        <w:t xml:space="preserve">The Contractor shall elect in writing </w:t>
      </w:r>
      <w:proofErr w:type="gramStart"/>
      <w:r>
        <w:rPr>
          <w:color w:val="221F1F"/>
          <w:sz w:val="20"/>
        </w:rPr>
        <w:t>whether or not</w:t>
      </w:r>
      <w:proofErr w:type="gramEnd"/>
      <w:r>
        <w:rPr>
          <w:color w:val="221F1F"/>
          <w:sz w:val="20"/>
        </w:rPr>
        <w:t xml:space="preserve"> to retain ownership of any subject invention by notifying the Contracting</w:t>
      </w:r>
      <w:r>
        <w:rPr>
          <w:color w:val="221F1F"/>
          <w:spacing w:val="-2"/>
          <w:sz w:val="20"/>
        </w:rPr>
        <w:t xml:space="preserve"> </w:t>
      </w:r>
      <w:r>
        <w:rPr>
          <w:color w:val="221F1F"/>
          <w:sz w:val="20"/>
        </w:rPr>
        <w:t>Officer</w:t>
      </w:r>
      <w:r>
        <w:rPr>
          <w:color w:val="221F1F"/>
          <w:spacing w:val="-2"/>
          <w:sz w:val="20"/>
        </w:rPr>
        <w:t xml:space="preserve"> </w:t>
      </w:r>
      <w:r>
        <w:rPr>
          <w:color w:val="221F1F"/>
          <w:sz w:val="20"/>
        </w:rPr>
        <w:t>within</w:t>
      </w:r>
      <w:r>
        <w:rPr>
          <w:color w:val="221F1F"/>
          <w:spacing w:val="-5"/>
          <w:sz w:val="20"/>
        </w:rPr>
        <w:t xml:space="preserve"> </w:t>
      </w:r>
      <w:r>
        <w:rPr>
          <w:color w:val="221F1F"/>
          <w:sz w:val="20"/>
        </w:rPr>
        <w:t>2</w:t>
      </w:r>
      <w:r>
        <w:rPr>
          <w:color w:val="221F1F"/>
          <w:spacing w:val="-2"/>
          <w:sz w:val="20"/>
        </w:rPr>
        <w:t xml:space="preserve"> </w:t>
      </w:r>
      <w:r>
        <w:rPr>
          <w:color w:val="221F1F"/>
          <w:sz w:val="20"/>
        </w:rPr>
        <w:t>years</w:t>
      </w:r>
      <w:r>
        <w:rPr>
          <w:color w:val="221F1F"/>
          <w:spacing w:val="-4"/>
          <w:sz w:val="20"/>
        </w:rPr>
        <w:t xml:space="preserve"> </w:t>
      </w:r>
      <w:r>
        <w:rPr>
          <w:color w:val="221F1F"/>
          <w:sz w:val="20"/>
        </w:rPr>
        <w:t>of</w:t>
      </w:r>
      <w:r>
        <w:rPr>
          <w:color w:val="221F1F"/>
          <w:spacing w:val="-3"/>
          <w:sz w:val="20"/>
        </w:rPr>
        <w:t xml:space="preserve"> </w:t>
      </w:r>
      <w:r>
        <w:rPr>
          <w:color w:val="221F1F"/>
          <w:sz w:val="20"/>
        </w:rPr>
        <w:t>disclosure</w:t>
      </w:r>
      <w:r>
        <w:rPr>
          <w:color w:val="221F1F"/>
          <w:spacing w:val="-3"/>
          <w:sz w:val="20"/>
        </w:rPr>
        <w:t xml:space="preserve"> </w:t>
      </w:r>
      <w:r>
        <w:rPr>
          <w:color w:val="221F1F"/>
          <w:sz w:val="20"/>
        </w:rPr>
        <w:t>to</w:t>
      </w:r>
      <w:r>
        <w:rPr>
          <w:color w:val="221F1F"/>
          <w:spacing w:val="-2"/>
          <w:sz w:val="20"/>
        </w:rPr>
        <w:t xml:space="preserve"> </w:t>
      </w:r>
      <w:r>
        <w:rPr>
          <w:color w:val="221F1F"/>
          <w:sz w:val="20"/>
        </w:rPr>
        <w:t>the</w:t>
      </w:r>
      <w:r>
        <w:rPr>
          <w:color w:val="221F1F"/>
          <w:spacing w:val="-3"/>
          <w:sz w:val="20"/>
        </w:rPr>
        <w:t xml:space="preserve"> </w:t>
      </w:r>
      <w:r>
        <w:rPr>
          <w:color w:val="221F1F"/>
          <w:sz w:val="20"/>
        </w:rPr>
        <w:t>agency.</w:t>
      </w:r>
      <w:r>
        <w:rPr>
          <w:color w:val="221F1F"/>
          <w:spacing w:val="-3"/>
          <w:sz w:val="20"/>
        </w:rPr>
        <w:t xml:space="preserve"> </w:t>
      </w:r>
      <w:r>
        <w:rPr>
          <w:color w:val="221F1F"/>
          <w:sz w:val="20"/>
        </w:rPr>
        <w:t>However,</w:t>
      </w:r>
      <w:r>
        <w:rPr>
          <w:color w:val="221F1F"/>
          <w:spacing w:val="-5"/>
          <w:sz w:val="20"/>
        </w:rPr>
        <w:t xml:space="preserve"> </w:t>
      </w:r>
      <w:r>
        <w:rPr>
          <w:color w:val="221F1F"/>
          <w:sz w:val="20"/>
        </w:rPr>
        <w:t>in</w:t>
      </w:r>
      <w:r>
        <w:rPr>
          <w:color w:val="221F1F"/>
          <w:spacing w:val="-2"/>
          <w:sz w:val="20"/>
        </w:rPr>
        <w:t xml:space="preserve"> </w:t>
      </w:r>
      <w:r>
        <w:rPr>
          <w:color w:val="221F1F"/>
          <w:sz w:val="20"/>
        </w:rPr>
        <w:t>any</w:t>
      </w:r>
      <w:r>
        <w:rPr>
          <w:color w:val="221F1F"/>
          <w:spacing w:val="-2"/>
          <w:sz w:val="20"/>
        </w:rPr>
        <w:t xml:space="preserve"> </w:t>
      </w:r>
      <w:r>
        <w:rPr>
          <w:color w:val="221F1F"/>
          <w:sz w:val="20"/>
        </w:rPr>
        <w:t>case</w:t>
      </w:r>
      <w:r>
        <w:rPr>
          <w:color w:val="221F1F"/>
          <w:spacing w:val="-3"/>
          <w:sz w:val="20"/>
        </w:rPr>
        <w:t xml:space="preserve"> </w:t>
      </w:r>
      <w:r>
        <w:rPr>
          <w:color w:val="221F1F"/>
          <w:sz w:val="20"/>
        </w:rPr>
        <w:t>where</w:t>
      </w:r>
      <w:r>
        <w:rPr>
          <w:color w:val="221F1F"/>
          <w:spacing w:val="-3"/>
          <w:sz w:val="20"/>
        </w:rPr>
        <w:t xml:space="preserve"> </w:t>
      </w:r>
      <w:r>
        <w:rPr>
          <w:color w:val="221F1F"/>
          <w:sz w:val="20"/>
        </w:rPr>
        <w:t>publication,</w:t>
      </w:r>
      <w:r>
        <w:rPr>
          <w:color w:val="221F1F"/>
          <w:spacing w:val="-5"/>
          <w:sz w:val="20"/>
        </w:rPr>
        <w:t xml:space="preserve"> </w:t>
      </w:r>
      <w:r>
        <w:rPr>
          <w:color w:val="221F1F"/>
          <w:sz w:val="20"/>
        </w:rPr>
        <w:t>on</w:t>
      </w:r>
      <w:r>
        <w:rPr>
          <w:color w:val="221F1F"/>
          <w:spacing w:val="-2"/>
          <w:sz w:val="20"/>
        </w:rPr>
        <w:t xml:space="preserve"> </w:t>
      </w:r>
      <w:r>
        <w:rPr>
          <w:color w:val="221F1F"/>
          <w:sz w:val="20"/>
        </w:rPr>
        <w:t>sale,</w:t>
      </w:r>
      <w:r>
        <w:rPr>
          <w:color w:val="221F1F"/>
          <w:spacing w:val="-2"/>
          <w:sz w:val="20"/>
        </w:rPr>
        <w:t xml:space="preserve"> </w:t>
      </w:r>
      <w:r>
        <w:rPr>
          <w:color w:val="221F1F"/>
          <w:sz w:val="20"/>
        </w:rPr>
        <w:t>or public use has initiated the 1-year statutory period during which valid patent protection can be obtained in the United</w:t>
      </w:r>
      <w:r>
        <w:rPr>
          <w:color w:val="221F1F"/>
          <w:spacing w:val="-1"/>
          <w:sz w:val="20"/>
        </w:rPr>
        <w:t xml:space="preserve"> </w:t>
      </w:r>
      <w:r>
        <w:rPr>
          <w:color w:val="221F1F"/>
          <w:sz w:val="20"/>
        </w:rPr>
        <w:t>States,</w:t>
      </w:r>
      <w:r>
        <w:rPr>
          <w:color w:val="221F1F"/>
          <w:spacing w:val="-2"/>
          <w:sz w:val="20"/>
        </w:rPr>
        <w:t xml:space="preserve"> </w:t>
      </w:r>
      <w:r>
        <w:rPr>
          <w:color w:val="221F1F"/>
          <w:sz w:val="20"/>
        </w:rPr>
        <w:t>the</w:t>
      </w:r>
      <w:r>
        <w:rPr>
          <w:color w:val="221F1F"/>
          <w:spacing w:val="-2"/>
          <w:sz w:val="20"/>
        </w:rPr>
        <w:t xml:space="preserve"> </w:t>
      </w:r>
      <w:r>
        <w:rPr>
          <w:color w:val="221F1F"/>
          <w:sz w:val="20"/>
        </w:rPr>
        <w:t>period</w:t>
      </w:r>
      <w:r>
        <w:rPr>
          <w:color w:val="221F1F"/>
          <w:spacing w:val="-1"/>
          <w:sz w:val="20"/>
        </w:rPr>
        <w:t xml:space="preserve"> </w:t>
      </w:r>
      <w:r>
        <w:rPr>
          <w:color w:val="221F1F"/>
          <w:sz w:val="20"/>
        </w:rPr>
        <w:t>for</w:t>
      </w:r>
      <w:r>
        <w:rPr>
          <w:color w:val="221F1F"/>
          <w:spacing w:val="-2"/>
          <w:sz w:val="20"/>
        </w:rPr>
        <w:t xml:space="preserve"> </w:t>
      </w:r>
      <w:r>
        <w:rPr>
          <w:color w:val="221F1F"/>
          <w:sz w:val="20"/>
        </w:rPr>
        <w:t>election</w:t>
      </w:r>
      <w:r>
        <w:rPr>
          <w:color w:val="221F1F"/>
          <w:spacing w:val="-1"/>
          <w:sz w:val="20"/>
        </w:rPr>
        <w:t xml:space="preserve"> </w:t>
      </w:r>
      <w:r>
        <w:rPr>
          <w:color w:val="221F1F"/>
          <w:sz w:val="20"/>
        </w:rPr>
        <w:t>of</w:t>
      </w:r>
      <w:r>
        <w:rPr>
          <w:color w:val="221F1F"/>
          <w:spacing w:val="-2"/>
          <w:sz w:val="20"/>
        </w:rPr>
        <w:t xml:space="preserve"> </w:t>
      </w:r>
      <w:r>
        <w:rPr>
          <w:color w:val="221F1F"/>
          <w:sz w:val="20"/>
        </w:rPr>
        <w:t>title</w:t>
      </w:r>
      <w:r>
        <w:rPr>
          <w:color w:val="221F1F"/>
          <w:spacing w:val="-2"/>
          <w:sz w:val="20"/>
        </w:rPr>
        <w:t xml:space="preserve"> </w:t>
      </w:r>
      <w:r>
        <w:rPr>
          <w:color w:val="221F1F"/>
          <w:sz w:val="20"/>
        </w:rPr>
        <w:t>may</w:t>
      </w:r>
      <w:r>
        <w:rPr>
          <w:color w:val="221F1F"/>
          <w:spacing w:val="-3"/>
          <w:sz w:val="20"/>
        </w:rPr>
        <w:t xml:space="preserve"> </w:t>
      </w:r>
      <w:r>
        <w:rPr>
          <w:color w:val="221F1F"/>
          <w:sz w:val="20"/>
        </w:rPr>
        <w:t>be</w:t>
      </w:r>
      <w:r>
        <w:rPr>
          <w:color w:val="221F1F"/>
          <w:spacing w:val="-2"/>
          <w:sz w:val="20"/>
        </w:rPr>
        <w:t xml:space="preserve"> </w:t>
      </w:r>
      <w:r>
        <w:rPr>
          <w:color w:val="221F1F"/>
          <w:sz w:val="20"/>
        </w:rPr>
        <w:t>shortened</w:t>
      </w:r>
      <w:r>
        <w:rPr>
          <w:color w:val="221F1F"/>
          <w:spacing w:val="-1"/>
          <w:sz w:val="20"/>
        </w:rPr>
        <w:t xml:space="preserve"> </w:t>
      </w:r>
      <w:r>
        <w:rPr>
          <w:color w:val="221F1F"/>
          <w:sz w:val="20"/>
        </w:rPr>
        <w:t>by</w:t>
      </w:r>
      <w:r>
        <w:rPr>
          <w:color w:val="221F1F"/>
          <w:spacing w:val="-1"/>
          <w:sz w:val="20"/>
        </w:rPr>
        <w:t xml:space="preserve"> </w:t>
      </w:r>
      <w:r>
        <w:rPr>
          <w:color w:val="221F1F"/>
          <w:sz w:val="20"/>
        </w:rPr>
        <w:t>the</w:t>
      </w:r>
      <w:r>
        <w:rPr>
          <w:color w:val="221F1F"/>
          <w:spacing w:val="-2"/>
          <w:sz w:val="20"/>
        </w:rPr>
        <w:t xml:space="preserve"> </w:t>
      </w:r>
      <w:r>
        <w:rPr>
          <w:color w:val="221F1F"/>
          <w:sz w:val="20"/>
        </w:rPr>
        <w:t>agency</w:t>
      </w:r>
      <w:r>
        <w:rPr>
          <w:color w:val="221F1F"/>
          <w:spacing w:val="-1"/>
          <w:sz w:val="20"/>
        </w:rPr>
        <w:t xml:space="preserve"> </w:t>
      </w:r>
      <w:r>
        <w:rPr>
          <w:color w:val="221F1F"/>
          <w:sz w:val="20"/>
        </w:rPr>
        <w:t>to</w:t>
      </w:r>
      <w:r>
        <w:rPr>
          <w:color w:val="221F1F"/>
          <w:spacing w:val="-1"/>
          <w:sz w:val="20"/>
        </w:rPr>
        <w:t xml:space="preserve"> </w:t>
      </w:r>
      <w:r>
        <w:rPr>
          <w:color w:val="221F1F"/>
          <w:sz w:val="20"/>
        </w:rPr>
        <w:t>a</w:t>
      </w:r>
      <w:r>
        <w:rPr>
          <w:color w:val="221F1F"/>
          <w:spacing w:val="-4"/>
          <w:sz w:val="20"/>
        </w:rPr>
        <w:t xml:space="preserve"> </w:t>
      </w:r>
      <w:r>
        <w:rPr>
          <w:color w:val="221F1F"/>
          <w:sz w:val="20"/>
        </w:rPr>
        <w:t>date</w:t>
      </w:r>
      <w:r>
        <w:rPr>
          <w:color w:val="221F1F"/>
          <w:spacing w:val="-2"/>
          <w:sz w:val="20"/>
        </w:rPr>
        <w:t xml:space="preserve"> </w:t>
      </w:r>
      <w:r>
        <w:rPr>
          <w:color w:val="221F1F"/>
          <w:sz w:val="20"/>
        </w:rPr>
        <w:t>that</w:t>
      </w:r>
      <w:r>
        <w:rPr>
          <w:color w:val="221F1F"/>
          <w:spacing w:val="-2"/>
          <w:sz w:val="20"/>
        </w:rPr>
        <w:t xml:space="preserve"> </w:t>
      </w:r>
      <w:r>
        <w:rPr>
          <w:color w:val="221F1F"/>
          <w:sz w:val="20"/>
        </w:rPr>
        <w:t>is</w:t>
      </w:r>
      <w:r>
        <w:rPr>
          <w:color w:val="221F1F"/>
          <w:spacing w:val="-3"/>
          <w:sz w:val="20"/>
        </w:rPr>
        <w:t xml:space="preserve"> </w:t>
      </w:r>
      <w:r>
        <w:rPr>
          <w:color w:val="221F1F"/>
          <w:sz w:val="20"/>
        </w:rPr>
        <w:t>no</w:t>
      </w:r>
      <w:r>
        <w:rPr>
          <w:color w:val="221F1F"/>
          <w:spacing w:val="-1"/>
          <w:sz w:val="20"/>
        </w:rPr>
        <w:t xml:space="preserve"> </w:t>
      </w:r>
      <w:r>
        <w:rPr>
          <w:color w:val="221F1F"/>
          <w:sz w:val="20"/>
        </w:rPr>
        <w:t>more</w:t>
      </w:r>
      <w:r>
        <w:rPr>
          <w:color w:val="221F1F"/>
          <w:spacing w:val="-2"/>
          <w:sz w:val="20"/>
        </w:rPr>
        <w:t xml:space="preserve"> </w:t>
      </w:r>
      <w:r>
        <w:rPr>
          <w:color w:val="221F1F"/>
          <w:sz w:val="20"/>
        </w:rPr>
        <w:t>than</w:t>
      </w:r>
      <w:r>
        <w:rPr>
          <w:color w:val="221F1F"/>
          <w:spacing w:val="-1"/>
          <w:sz w:val="20"/>
        </w:rPr>
        <w:t xml:space="preserve"> </w:t>
      </w:r>
      <w:r>
        <w:rPr>
          <w:color w:val="221F1F"/>
          <w:sz w:val="20"/>
        </w:rPr>
        <w:t>60</w:t>
      </w:r>
      <w:r>
        <w:rPr>
          <w:color w:val="221F1F"/>
          <w:spacing w:val="-1"/>
          <w:sz w:val="20"/>
        </w:rPr>
        <w:t xml:space="preserve"> </w:t>
      </w:r>
      <w:r>
        <w:rPr>
          <w:color w:val="221F1F"/>
          <w:sz w:val="20"/>
        </w:rPr>
        <w:t>days prior to the end of the statutory period.</w:t>
      </w:r>
    </w:p>
    <w:p w14:paraId="2EF11050" w14:textId="77777777" w:rsidR="00016C31" w:rsidRDefault="00016C31">
      <w:pPr>
        <w:pStyle w:val="BodyText"/>
      </w:pPr>
    </w:p>
    <w:p w14:paraId="710B8CF9" w14:textId="77777777" w:rsidR="00016C31" w:rsidRDefault="00632607">
      <w:pPr>
        <w:pStyle w:val="ListParagraph"/>
        <w:numPr>
          <w:ilvl w:val="0"/>
          <w:numId w:val="66"/>
        </w:numPr>
        <w:tabs>
          <w:tab w:val="left" w:pos="441"/>
        </w:tabs>
        <w:ind w:left="440" w:right="846" w:hanging="287"/>
        <w:rPr>
          <w:sz w:val="20"/>
        </w:rPr>
      </w:pPr>
      <w:r>
        <w:rPr>
          <w:color w:val="221F1F"/>
          <w:sz w:val="20"/>
        </w:rPr>
        <w:t>The Contractor shall file either a provisional or a nonprovisional patent application or a Plant Variety Protection Application on an elected subject invention within 1 year after election. However, in any case where a publication, on</w:t>
      </w:r>
      <w:r>
        <w:rPr>
          <w:color w:val="221F1F"/>
          <w:spacing w:val="-4"/>
          <w:sz w:val="20"/>
        </w:rPr>
        <w:t xml:space="preserve"> </w:t>
      </w:r>
      <w:r>
        <w:rPr>
          <w:color w:val="221F1F"/>
          <w:sz w:val="20"/>
        </w:rPr>
        <w:t>sale,</w:t>
      </w:r>
      <w:r>
        <w:rPr>
          <w:color w:val="221F1F"/>
          <w:spacing w:val="-4"/>
          <w:sz w:val="20"/>
        </w:rPr>
        <w:t xml:space="preserve"> </w:t>
      </w:r>
      <w:r>
        <w:rPr>
          <w:color w:val="221F1F"/>
          <w:sz w:val="20"/>
        </w:rPr>
        <w:t>or</w:t>
      </w:r>
      <w:r>
        <w:rPr>
          <w:color w:val="221F1F"/>
          <w:spacing w:val="-7"/>
          <w:sz w:val="20"/>
        </w:rPr>
        <w:t xml:space="preserve"> </w:t>
      </w:r>
      <w:r>
        <w:rPr>
          <w:color w:val="221F1F"/>
          <w:sz w:val="20"/>
        </w:rPr>
        <w:t>public</w:t>
      </w:r>
      <w:r>
        <w:rPr>
          <w:color w:val="221F1F"/>
          <w:spacing w:val="-5"/>
          <w:sz w:val="20"/>
        </w:rPr>
        <w:t xml:space="preserve"> </w:t>
      </w:r>
      <w:r>
        <w:rPr>
          <w:color w:val="221F1F"/>
          <w:sz w:val="20"/>
        </w:rPr>
        <w:t>use</w:t>
      </w:r>
      <w:r>
        <w:rPr>
          <w:color w:val="221F1F"/>
          <w:spacing w:val="-5"/>
          <w:sz w:val="20"/>
        </w:rPr>
        <w:t xml:space="preserve"> </w:t>
      </w:r>
      <w:r>
        <w:rPr>
          <w:color w:val="221F1F"/>
          <w:sz w:val="20"/>
        </w:rPr>
        <w:t>has</w:t>
      </w:r>
      <w:r>
        <w:rPr>
          <w:color w:val="221F1F"/>
          <w:spacing w:val="-6"/>
          <w:sz w:val="20"/>
        </w:rPr>
        <w:t xml:space="preserve"> </w:t>
      </w:r>
      <w:r>
        <w:rPr>
          <w:color w:val="221F1F"/>
          <w:sz w:val="20"/>
        </w:rPr>
        <w:t>initiated</w:t>
      </w:r>
      <w:r>
        <w:rPr>
          <w:color w:val="221F1F"/>
          <w:spacing w:val="-3"/>
          <w:sz w:val="20"/>
        </w:rPr>
        <w:t xml:space="preserve"> </w:t>
      </w:r>
      <w:r>
        <w:rPr>
          <w:color w:val="221F1F"/>
          <w:sz w:val="20"/>
        </w:rPr>
        <w:t>the</w:t>
      </w:r>
      <w:r>
        <w:rPr>
          <w:color w:val="221F1F"/>
          <w:spacing w:val="-5"/>
          <w:sz w:val="20"/>
        </w:rPr>
        <w:t xml:space="preserve"> </w:t>
      </w:r>
      <w:r>
        <w:rPr>
          <w:color w:val="221F1F"/>
          <w:sz w:val="20"/>
        </w:rPr>
        <w:t>1-year</w:t>
      </w:r>
      <w:r>
        <w:rPr>
          <w:color w:val="221F1F"/>
          <w:spacing w:val="-4"/>
          <w:sz w:val="20"/>
        </w:rPr>
        <w:t xml:space="preserve"> </w:t>
      </w:r>
      <w:r>
        <w:rPr>
          <w:color w:val="221F1F"/>
          <w:sz w:val="20"/>
        </w:rPr>
        <w:t>statutory</w:t>
      </w:r>
      <w:r>
        <w:rPr>
          <w:color w:val="221F1F"/>
          <w:spacing w:val="-4"/>
          <w:sz w:val="20"/>
        </w:rPr>
        <w:t xml:space="preserve"> </w:t>
      </w:r>
      <w:r>
        <w:rPr>
          <w:color w:val="221F1F"/>
          <w:sz w:val="20"/>
        </w:rPr>
        <w:t>period</w:t>
      </w:r>
      <w:r>
        <w:rPr>
          <w:color w:val="221F1F"/>
          <w:spacing w:val="-4"/>
          <w:sz w:val="20"/>
        </w:rPr>
        <w:t xml:space="preserve"> </w:t>
      </w:r>
      <w:r>
        <w:rPr>
          <w:color w:val="221F1F"/>
          <w:sz w:val="20"/>
        </w:rPr>
        <w:t>during</w:t>
      </w:r>
      <w:r>
        <w:rPr>
          <w:color w:val="221F1F"/>
          <w:spacing w:val="-3"/>
          <w:sz w:val="20"/>
        </w:rPr>
        <w:t xml:space="preserve"> </w:t>
      </w:r>
      <w:r>
        <w:rPr>
          <w:color w:val="221F1F"/>
          <w:sz w:val="20"/>
        </w:rPr>
        <w:t>which</w:t>
      </w:r>
      <w:r>
        <w:rPr>
          <w:color w:val="221F1F"/>
          <w:spacing w:val="-6"/>
          <w:sz w:val="20"/>
        </w:rPr>
        <w:t xml:space="preserve"> </w:t>
      </w:r>
      <w:r>
        <w:rPr>
          <w:color w:val="221F1F"/>
          <w:sz w:val="20"/>
        </w:rPr>
        <w:t>valid</w:t>
      </w:r>
      <w:r>
        <w:rPr>
          <w:color w:val="221F1F"/>
          <w:spacing w:val="-6"/>
          <w:sz w:val="20"/>
        </w:rPr>
        <w:t xml:space="preserve"> </w:t>
      </w:r>
      <w:r>
        <w:rPr>
          <w:color w:val="221F1F"/>
          <w:sz w:val="20"/>
        </w:rPr>
        <w:t>patent</w:t>
      </w:r>
      <w:r>
        <w:rPr>
          <w:color w:val="221F1F"/>
          <w:spacing w:val="-5"/>
          <w:sz w:val="20"/>
        </w:rPr>
        <w:t xml:space="preserve"> </w:t>
      </w:r>
      <w:r>
        <w:rPr>
          <w:color w:val="221F1F"/>
          <w:sz w:val="20"/>
        </w:rPr>
        <w:t>protection</w:t>
      </w:r>
      <w:r>
        <w:rPr>
          <w:color w:val="221F1F"/>
          <w:spacing w:val="-3"/>
          <w:sz w:val="20"/>
        </w:rPr>
        <w:t xml:space="preserve"> </w:t>
      </w:r>
      <w:r>
        <w:rPr>
          <w:color w:val="221F1F"/>
          <w:sz w:val="20"/>
        </w:rPr>
        <w:t>can</w:t>
      </w:r>
      <w:r>
        <w:rPr>
          <w:color w:val="221F1F"/>
          <w:spacing w:val="-7"/>
          <w:sz w:val="20"/>
        </w:rPr>
        <w:t xml:space="preserve"> </w:t>
      </w:r>
      <w:r>
        <w:rPr>
          <w:color w:val="221F1F"/>
          <w:sz w:val="20"/>
        </w:rPr>
        <w:t>be</w:t>
      </w:r>
      <w:r>
        <w:rPr>
          <w:color w:val="221F1F"/>
          <w:spacing w:val="-5"/>
          <w:sz w:val="20"/>
        </w:rPr>
        <w:t xml:space="preserve"> </w:t>
      </w:r>
      <w:r>
        <w:rPr>
          <w:color w:val="221F1F"/>
          <w:sz w:val="20"/>
        </w:rPr>
        <w:t>obtained</w:t>
      </w:r>
      <w:r>
        <w:rPr>
          <w:color w:val="221F1F"/>
          <w:spacing w:val="-6"/>
          <w:sz w:val="20"/>
        </w:rPr>
        <w:t xml:space="preserve"> </w:t>
      </w:r>
      <w:r>
        <w:rPr>
          <w:color w:val="221F1F"/>
          <w:sz w:val="20"/>
        </w:rPr>
        <w:t>in the United States, the Contractor shall file the application prior to the end of that statutory period. If the Contractor files a provisional application, it shall file a nonprovisional application within 10 months of the filing of the provisional application. The Contractor shall file patent applications in additional countries or international patent offices within either 10 months of the first filed patent application (whether provisional or nonprovisional) or 6 months</w:t>
      </w:r>
      <w:r>
        <w:rPr>
          <w:color w:val="221F1F"/>
          <w:spacing w:val="-5"/>
          <w:sz w:val="20"/>
        </w:rPr>
        <w:t xml:space="preserve"> </w:t>
      </w:r>
      <w:r>
        <w:rPr>
          <w:color w:val="221F1F"/>
          <w:sz w:val="20"/>
        </w:rPr>
        <w:t>from</w:t>
      </w:r>
      <w:r>
        <w:rPr>
          <w:color w:val="221F1F"/>
          <w:spacing w:val="-2"/>
          <w:sz w:val="20"/>
        </w:rPr>
        <w:t xml:space="preserve"> </w:t>
      </w:r>
      <w:r>
        <w:rPr>
          <w:color w:val="221F1F"/>
          <w:sz w:val="20"/>
        </w:rPr>
        <w:t>the</w:t>
      </w:r>
      <w:r>
        <w:rPr>
          <w:color w:val="221F1F"/>
          <w:spacing w:val="-3"/>
          <w:sz w:val="20"/>
        </w:rPr>
        <w:t xml:space="preserve"> </w:t>
      </w:r>
      <w:r>
        <w:rPr>
          <w:color w:val="221F1F"/>
          <w:sz w:val="20"/>
        </w:rPr>
        <w:t>date</w:t>
      </w:r>
      <w:r>
        <w:rPr>
          <w:color w:val="221F1F"/>
          <w:spacing w:val="-5"/>
          <w:sz w:val="20"/>
        </w:rPr>
        <w:t xml:space="preserve"> </w:t>
      </w:r>
      <w:r>
        <w:rPr>
          <w:color w:val="221F1F"/>
          <w:sz w:val="20"/>
        </w:rPr>
        <w:t>permission</w:t>
      </w:r>
      <w:r>
        <w:rPr>
          <w:color w:val="221F1F"/>
          <w:spacing w:val="-2"/>
          <w:sz w:val="20"/>
        </w:rPr>
        <w:t xml:space="preserve"> </w:t>
      </w:r>
      <w:r>
        <w:rPr>
          <w:color w:val="221F1F"/>
          <w:sz w:val="20"/>
        </w:rPr>
        <w:t>is</w:t>
      </w:r>
      <w:r>
        <w:rPr>
          <w:color w:val="221F1F"/>
          <w:spacing w:val="-4"/>
          <w:sz w:val="20"/>
        </w:rPr>
        <w:t xml:space="preserve"> </w:t>
      </w:r>
      <w:r>
        <w:rPr>
          <w:color w:val="221F1F"/>
          <w:sz w:val="20"/>
        </w:rPr>
        <w:t>granted</w:t>
      </w:r>
      <w:r>
        <w:rPr>
          <w:color w:val="221F1F"/>
          <w:spacing w:val="-2"/>
          <w:sz w:val="20"/>
        </w:rPr>
        <w:t xml:space="preserve"> </w:t>
      </w:r>
      <w:r>
        <w:rPr>
          <w:color w:val="221F1F"/>
          <w:sz w:val="20"/>
        </w:rPr>
        <w:t>by</w:t>
      </w:r>
      <w:r>
        <w:rPr>
          <w:color w:val="221F1F"/>
          <w:spacing w:val="-2"/>
          <w:sz w:val="20"/>
        </w:rPr>
        <w:t xml:space="preserve"> </w:t>
      </w:r>
      <w:r>
        <w:rPr>
          <w:color w:val="221F1F"/>
          <w:sz w:val="20"/>
        </w:rPr>
        <w:t>the</w:t>
      </w:r>
      <w:r>
        <w:rPr>
          <w:color w:val="221F1F"/>
          <w:spacing w:val="-3"/>
          <w:sz w:val="20"/>
        </w:rPr>
        <w:t xml:space="preserve"> </w:t>
      </w:r>
      <w:r>
        <w:rPr>
          <w:color w:val="221F1F"/>
          <w:sz w:val="20"/>
        </w:rPr>
        <w:t>Commissioner of</w:t>
      </w:r>
      <w:r>
        <w:rPr>
          <w:color w:val="221F1F"/>
          <w:spacing w:val="-3"/>
          <w:sz w:val="20"/>
        </w:rPr>
        <w:t xml:space="preserve"> </w:t>
      </w:r>
      <w:r>
        <w:rPr>
          <w:color w:val="221F1F"/>
          <w:sz w:val="20"/>
        </w:rPr>
        <w:t>Patents</w:t>
      </w:r>
      <w:r>
        <w:rPr>
          <w:color w:val="221F1F"/>
          <w:spacing w:val="-4"/>
          <w:sz w:val="20"/>
        </w:rPr>
        <w:t xml:space="preserve"> </w:t>
      </w:r>
      <w:r>
        <w:rPr>
          <w:color w:val="221F1F"/>
          <w:sz w:val="20"/>
        </w:rPr>
        <w:t>to</w:t>
      </w:r>
      <w:r>
        <w:rPr>
          <w:color w:val="221F1F"/>
          <w:spacing w:val="-2"/>
          <w:sz w:val="20"/>
        </w:rPr>
        <w:t xml:space="preserve"> </w:t>
      </w:r>
      <w:r>
        <w:rPr>
          <w:color w:val="221F1F"/>
          <w:sz w:val="20"/>
        </w:rPr>
        <w:t>file</w:t>
      </w:r>
      <w:r>
        <w:rPr>
          <w:color w:val="221F1F"/>
          <w:spacing w:val="-3"/>
          <w:sz w:val="20"/>
        </w:rPr>
        <w:t xml:space="preserve"> </w:t>
      </w:r>
      <w:r>
        <w:rPr>
          <w:color w:val="221F1F"/>
          <w:sz w:val="20"/>
        </w:rPr>
        <w:t>foreign</w:t>
      </w:r>
      <w:r>
        <w:rPr>
          <w:color w:val="221F1F"/>
          <w:spacing w:val="-4"/>
          <w:sz w:val="20"/>
        </w:rPr>
        <w:t xml:space="preserve"> </w:t>
      </w:r>
      <w:r>
        <w:rPr>
          <w:color w:val="221F1F"/>
          <w:sz w:val="20"/>
        </w:rPr>
        <w:t>patent</w:t>
      </w:r>
      <w:r>
        <w:rPr>
          <w:color w:val="221F1F"/>
          <w:spacing w:val="-4"/>
          <w:sz w:val="20"/>
        </w:rPr>
        <w:t xml:space="preserve"> </w:t>
      </w:r>
      <w:r>
        <w:rPr>
          <w:color w:val="221F1F"/>
          <w:sz w:val="20"/>
        </w:rPr>
        <w:t>applications</w:t>
      </w:r>
      <w:r>
        <w:rPr>
          <w:color w:val="221F1F"/>
          <w:spacing w:val="-4"/>
          <w:sz w:val="20"/>
        </w:rPr>
        <w:t xml:space="preserve"> </w:t>
      </w:r>
      <w:r>
        <w:rPr>
          <w:color w:val="221F1F"/>
          <w:sz w:val="20"/>
        </w:rPr>
        <w:t>where such filing has been prohibited by a Secrecy Order.</w:t>
      </w:r>
    </w:p>
    <w:p w14:paraId="632C2A56" w14:textId="77777777" w:rsidR="00016C31" w:rsidRDefault="00016C31">
      <w:pPr>
        <w:pStyle w:val="BodyText"/>
      </w:pPr>
    </w:p>
    <w:p w14:paraId="30610514" w14:textId="77777777" w:rsidR="00016C31" w:rsidRDefault="00632607">
      <w:pPr>
        <w:pStyle w:val="ListParagraph"/>
        <w:numPr>
          <w:ilvl w:val="0"/>
          <w:numId w:val="66"/>
        </w:numPr>
        <w:tabs>
          <w:tab w:val="left" w:pos="441"/>
        </w:tabs>
        <w:ind w:left="440" w:right="1284" w:hanging="287"/>
        <w:rPr>
          <w:sz w:val="20"/>
        </w:rPr>
      </w:pP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may</w:t>
      </w:r>
      <w:r>
        <w:rPr>
          <w:color w:val="221F1F"/>
          <w:spacing w:val="-6"/>
          <w:sz w:val="20"/>
        </w:rPr>
        <w:t xml:space="preserve"> </w:t>
      </w:r>
      <w:r>
        <w:rPr>
          <w:color w:val="221F1F"/>
          <w:sz w:val="20"/>
        </w:rPr>
        <w:t>request</w:t>
      </w:r>
      <w:r>
        <w:rPr>
          <w:color w:val="221F1F"/>
          <w:spacing w:val="-6"/>
          <w:sz w:val="20"/>
        </w:rPr>
        <w:t xml:space="preserve"> </w:t>
      </w:r>
      <w:r>
        <w:rPr>
          <w:color w:val="221F1F"/>
          <w:sz w:val="20"/>
        </w:rPr>
        <w:t>extensions</w:t>
      </w:r>
      <w:r>
        <w:rPr>
          <w:color w:val="221F1F"/>
          <w:spacing w:val="-7"/>
          <w:sz w:val="20"/>
        </w:rPr>
        <w:t xml:space="preserve"> </w:t>
      </w:r>
      <w:r>
        <w:rPr>
          <w:color w:val="221F1F"/>
          <w:sz w:val="20"/>
        </w:rPr>
        <w:t>of</w:t>
      </w:r>
      <w:r>
        <w:rPr>
          <w:color w:val="221F1F"/>
          <w:spacing w:val="-7"/>
          <w:sz w:val="20"/>
        </w:rPr>
        <w:t xml:space="preserve"> </w:t>
      </w:r>
      <w:r>
        <w:rPr>
          <w:color w:val="221F1F"/>
          <w:sz w:val="20"/>
        </w:rPr>
        <w:t>time</w:t>
      </w:r>
      <w:r>
        <w:rPr>
          <w:color w:val="221F1F"/>
          <w:spacing w:val="-7"/>
          <w:sz w:val="20"/>
        </w:rPr>
        <w:t xml:space="preserve"> </w:t>
      </w:r>
      <w:r>
        <w:rPr>
          <w:color w:val="221F1F"/>
          <w:sz w:val="20"/>
        </w:rPr>
        <w:t>for</w:t>
      </w:r>
      <w:r>
        <w:rPr>
          <w:color w:val="221F1F"/>
          <w:spacing w:val="-7"/>
          <w:sz w:val="20"/>
        </w:rPr>
        <w:t xml:space="preserve"> </w:t>
      </w:r>
      <w:r>
        <w:rPr>
          <w:color w:val="221F1F"/>
          <w:sz w:val="20"/>
        </w:rPr>
        <w:t>disclosure,</w:t>
      </w:r>
      <w:r>
        <w:rPr>
          <w:color w:val="221F1F"/>
          <w:spacing w:val="-4"/>
          <w:sz w:val="20"/>
        </w:rPr>
        <w:t xml:space="preserve"> </w:t>
      </w:r>
      <w:r>
        <w:rPr>
          <w:color w:val="221F1F"/>
          <w:sz w:val="20"/>
        </w:rPr>
        <w:t>election,</w:t>
      </w:r>
      <w:r>
        <w:rPr>
          <w:color w:val="221F1F"/>
          <w:spacing w:val="-6"/>
          <w:sz w:val="20"/>
        </w:rPr>
        <w:t xml:space="preserve"> </w:t>
      </w:r>
      <w:r>
        <w:rPr>
          <w:color w:val="221F1F"/>
          <w:sz w:val="20"/>
        </w:rPr>
        <w:t>or</w:t>
      </w:r>
      <w:r>
        <w:rPr>
          <w:color w:val="221F1F"/>
          <w:spacing w:val="-7"/>
          <w:sz w:val="20"/>
        </w:rPr>
        <w:t xml:space="preserve"> </w:t>
      </w:r>
      <w:r>
        <w:rPr>
          <w:color w:val="221F1F"/>
          <w:sz w:val="20"/>
        </w:rPr>
        <w:t>filing</w:t>
      </w:r>
      <w:r>
        <w:rPr>
          <w:color w:val="221F1F"/>
          <w:spacing w:val="-6"/>
          <w:sz w:val="20"/>
        </w:rPr>
        <w:t xml:space="preserve"> </w:t>
      </w:r>
      <w:r>
        <w:rPr>
          <w:color w:val="221F1F"/>
          <w:sz w:val="20"/>
        </w:rPr>
        <w:t>under</w:t>
      </w:r>
      <w:r>
        <w:rPr>
          <w:color w:val="221F1F"/>
          <w:spacing w:val="-6"/>
          <w:sz w:val="20"/>
        </w:rPr>
        <w:t xml:space="preserve"> </w:t>
      </w:r>
      <w:r>
        <w:rPr>
          <w:color w:val="221F1F"/>
          <w:sz w:val="20"/>
        </w:rPr>
        <w:t>paragraphs</w:t>
      </w:r>
      <w:r>
        <w:rPr>
          <w:color w:val="221F1F"/>
          <w:spacing w:val="-7"/>
          <w:sz w:val="20"/>
        </w:rPr>
        <w:t xml:space="preserve"> </w:t>
      </w:r>
      <w:r>
        <w:rPr>
          <w:color w:val="221F1F"/>
          <w:sz w:val="20"/>
        </w:rPr>
        <w:t>(c)(1),</w:t>
      </w:r>
      <w:r>
        <w:rPr>
          <w:color w:val="221F1F"/>
          <w:spacing w:val="-6"/>
          <w:sz w:val="20"/>
        </w:rPr>
        <w:t xml:space="preserve"> </w:t>
      </w:r>
      <w:r>
        <w:rPr>
          <w:color w:val="221F1F"/>
          <w:sz w:val="20"/>
        </w:rPr>
        <w:t>(c)(2), and (c)(3) of this clause.</w:t>
      </w:r>
    </w:p>
    <w:p w14:paraId="150C8FF5" w14:textId="77777777" w:rsidR="00016C31" w:rsidRDefault="00016C31">
      <w:pPr>
        <w:pStyle w:val="BodyText"/>
        <w:spacing w:before="10"/>
        <w:rPr>
          <w:sz w:val="19"/>
        </w:rPr>
      </w:pPr>
    </w:p>
    <w:p w14:paraId="1DFB6C9E" w14:textId="77777777" w:rsidR="00016C31" w:rsidRDefault="00632607">
      <w:pPr>
        <w:pStyle w:val="ListParagraph"/>
        <w:numPr>
          <w:ilvl w:val="2"/>
          <w:numId w:val="68"/>
        </w:numPr>
        <w:tabs>
          <w:tab w:val="left" w:pos="724"/>
        </w:tabs>
        <w:ind w:left="440" w:right="1082" w:hanging="3"/>
        <w:jc w:val="left"/>
        <w:rPr>
          <w:sz w:val="20"/>
        </w:rPr>
      </w:pPr>
      <w:r>
        <w:rPr>
          <w:color w:val="221F1F"/>
          <w:sz w:val="20"/>
        </w:rPr>
        <w:t>Government's</w:t>
      </w:r>
      <w:r>
        <w:rPr>
          <w:color w:val="221F1F"/>
          <w:spacing w:val="-5"/>
          <w:sz w:val="20"/>
        </w:rPr>
        <w:t xml:space="preserve"> </w:t>
      </w:r>
      <w:r>
        <w:rPr>
          <w:color w:val="221F1F"/>
          <w:sz w:val="20"/>
        </w:rPr>
        <w:t>rights--(1)</w:t>
      </w:r>
      <w:r>
        <w:rPr>
          <w:color w:val="221F1F"/>
          <w:spacing w:val="-4"/>
          <w:sz w:val="20"/>
        </w:rPr>
        <w:t xml:space="preserve"> </w:t>
      </w:r>
      <w:r>
        <w:rPr>
          <w:color w:val="221F1F"/>
          <w:sz w:val="20"/>
        </w:rPr>
        <w:t>Ownership.</w:t>
      </w:r>
      <w:r>
        <w:rPr>
          <w:color w:val="221F1F"/>
          <w:spacing w:val="-4"/>
          <w:sz w:val="20"/>
        </w:rPr>
        <w:t xml:space="preserve"> </w:t>
      </w:r>
      <w:r>
        <w:rPr>
          <w:color w:val="221F1F"/>
          <w:sz w:val="20"/>
        </w:rPr>
        <w:t>The</w:t>
      </w:r>
      <w:r>
        <w:rPr>
          <w:color w:val="221F1F"/>
          <w:spacing w:val="-7"/>
          <w:sz w:val="20"/>
        </w:rPr>
        <w:t xml:space="preserve"> </w:t>
      </w:r>
      <w:r>
        <w:rPr>
          <w:color w:val="221F1F"/>
          <w:sz w:val="20"/>
        </w:rPr>
        <w:t>Contractor</w:t>
      </w:r>
      <w:r>
        <w:rPr>
          <w:color w:val="221F1F"/>
          <w:spacing w:val="-6"/>
          <w:sz w:val="20"/>
        </w:rPr>
        <w:t xml:space="preserve"> </w:t>
      </w:r>
      <w:r>
        <w:rPr>
          <w:color w:val="221F1F"/>
          <w:sz w:val="20"/>
        </w:rPr>
        <w:t>shall</w:t>
      </w:r>
      <w:r>
        <w:rPr>
          <w:color w:val="221F1F"/>
          <w:spacing w:val="-5"/>
          <w:sz w:val="20"/>
        </w:rPr>
        <w:t xml:space="preserve"> </w:t>
      </w:r>
      <w:r>
        <w:rPr>
          <w:color w:val="221F1F"/>
          <w:sz w:val="20"/>
        </w:rPr>
        <w:t>assign</w:t>
      </w:r>
      <w:r>
        <w:rPr>
          <w:color w:val="221F1F"/>
          <w:spacing w:val="-4"/>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agency,</w:t>
      </w:r>
      <w:r>
        <w:rPr>
          <w:color w:val="221F1F"/>
          <w:spacing w:val="-5"/>
          <w:sz w:val="20"/>
        </w:rPr>
        <w:t xml:space="preserve"> </w:t>
      </w:r>
      <w:r>
        <w:rPr>
          <w:color w:val="221F1F"/>
          <w:sz w:val="20"/>
        </w:rPr>
        <w:t>on</w:t>
      </w:r>
      <w:r>
        <w:rPr>
          <w:color w:val="221F1F"/>
          <w:spacing w:val="-4"/>
          <w:sz w:val="20"/>
        </w:rPr>
        <w:t xml:space="preserve"> </w:t>
      </w:r>
      <w:r>
        <w:rPr>
          <w:color w:val="221F1F"/>
          <w:sz w:val="20"/>
        </w:rPr>
        <w:t>written</w:t>
      </w:r>
      <w:r>
        <w:rPr>
          <w:color w:val="221F1F"/>
          <w:spacing w:val="-7"/>
          <w:sz w:val="20"/>
        </w:rPr>
        <w:t xml:space="preserve"> </w:t>
      </w:r>
      <w:r>
        <w:rPr>
          <w:color w:val="221F1F"/>
          <w:sz w:val="20"/>
        </w:rPr>
        <w:t>request,</w:t>
      </w:r>
      <w:r>
        <w:rPr>
          <w:color w:val="221F1F"/>
          <w:spacing w:val="-4"/>
          <w:sz w:val="20"/>
        </w:rPr>
        <w:t xml:space="preserve"> </w:t>
      </w:r>
      <w:r>
        <w:rPr>
          <w:color w:val="221F1F"/>
          <w:sz w:val="20"/>
        </w:rPr>
        <w:t>title</w:t>
      </w:r>
      <w:r>
        <w:rPr>
          <w:color w:val="221F1F"/>
          <w:spacing w:val="-5"/>
          <w:sz w:val="20"/>
        </w:rPr>
        <w:t xml:space="preserve"> </w:t>
      </w:r>
      <w:r>
        <w:rPr>
          <w:color w:val="221F1F"/>
          <w:sz w:val="20"/>
        </w:rPr>
        <w:t>to</w:t>
      </w:r>
      <w:r>
        <w:rPr>
          <w:color w:val="221F1F"/>
          <w:spacing w:val="-4"/>
          <w:sz w:val="20"/>
        </w:rPr>
        <w:t xml:space="preserve"> </w:t>
      </w:r>
      <w:r>
        <w:rPr>
          <w:color w:val="221F1F"/>
          <w:sz w:val="20"/>
        </w:rPr>
        <w:t>any subject invention--</w:t>
      </w:r>
    </w:p>
    <w:p w14:paraId="5182AF3B" w14:textId="77777777" w:rsidR="00016C31" w:rsidRDefault="00016C31">
      <w:pPr>
        <w:pStyle w:val="BodyText"/>
        <w:spacing w:before="1"/>
      </w:pPr>
    </w:p>
    <w:p w14:paraId="1D894F5D" w14:textId="77777777" w:rsidR="00016C31" w:rsidRDefault="00632607">
      <w:pPr>
        <w:pStyle w:val="ListParagraph"/>
        <w:numPr>
          <w:ilvl w:val="1"/>
          <w:numId w:val="66"/>
        </w:numPr>
        <w:tabs>
          <w:tab w:val="left" w:pos="441"/>
        </w:tabs>
        <w:jc w:val="left"/>
        <w:rPr>
          <w:sz w:val="20"/>
        </w:rPr>
      </w:pPr>
      <w:r>
        <w:rPr>
          <w:color w:val="221F1F"/>
          <w:sz w:val="20"/>
        </w:rPr>
        <w:t>If</w:t>
      </w:r>
      <w:r>
        <w:rPr>
          <w:color w:val="221F1F"/>
          <w:spacing w:val="-5"/>
          <w:sz w:val="20"/>
        </w:rPr>
        <w:t xml:space="preserve"> </w:t>
      </w:r>
      <w:r>
        <w:rPr>
          <w:color w:val="221F1F"/>
          <w:sz w:val="20"/>
        </w:rPr>
        <w:t>the</w:t>
      </w:r>
      <w:r>
        <w:rPr>
          <w:color w:val="221F1F"/>
          <w:spacing w:val="-4"/>
          <w:sz w:val="20"/>
        </w:rPr>
        <w:t xml:space="preserve"> </w:t>
      </w:r>
      <w:r>
        <w:rPr>
          <w:color w:val="221F1F"/>
          <w:sz w:val="20"/>
        </w:rPr>
        <w:t>Contractor</w:t>
      </w:r>
      <w:r>
        <w:rPr>
          <w:color w:val="221F1F"/>
          <w:spacing w:val="-5"/>
          <w:sz w:val="20"/>
        </w:rPr>
        <w:t xml:space="preserve"> </w:t>
      </w:r>
      <w:r>
        <w:rPr>
          <w:color w:val="221F1F"/>
          <w:sz w:val="20"/>
        </w:rPr>
        <w:t>fails</w:t>
      </w:r>
      <w:r>
        <w:rPr>
          <w:color w:val="221F1F"/>
          <w:spacing w:val="-5"/>
          <w:sz w:val="20"/>
        </w:rPr>
        <w:t xml:space="preserve"> </w:t>
      </w:r>
      <w:r>
        <w:rPr>
          <w:color w:val="221F1F"/>
          <w:sz w:val="20"/>
        </w:rPr>
        <w:t>to</w:t>
      </w:r>
      <w:r>
        <w:rPr>
          <w:color w:val="221F1F"/>
          <w:spacing w:val="-3"/>
          <w:sz w:val="20"/>
        </w:rPr>
        <w:t xml:space="preserve"> </w:t>
      </w:r>
      <w:r>
        <w:rPr>
          <w:color w:val="221F1F"/>
          <w:sz w:val="20"/>
        </w:rPr>
        <w:t>disclose</w:t>
      </w:r>
      <w:r>
        <w:rPr>
          <w:color w:val="221F1F"/>
          <w:spacing w:val="-5"/>
          <w:sz w:val="20"/>
        </w:rPr>
        <w:t xml:space="preserve"> </w:t>
      </w:r>
      <w:r>
        <w:rPr>
          <w:color w:val="221F1F"/>
          <w:sz w:val="20"/>
        </w:rPr>
        <w:t>or</w:t>
      </w:r>
      <w:r>
        <w:rPr>
          <w:color w:val="221F1F"/>
          <w:spacing w:val="-4"/>
          <w:sz w:val="20"/>
        </w:rPr>
        <w:t xml:space="preserve"> </w:t>
      </w:r>
      <w:r>
        <w:rPr>
          <w:color w:val="221F1F"/>
          <w:sz w:val="20"/>
        </w:rPr>
        <w:t>elect</w:t>
      </w:r>
      <w:r>
        <w:rPr>
          <w:color w:val="221F1F"/>
          <w:spacing w:val="-6"/>
          <w:sz w:val="20"/>
        </w:rPr>
        <w:t xml:space="preserve"> </w:t>
      </w:r>
      <w:r>
        <w:rPr>
          <w:color w:val="221F1F"/>
          <w:sz w:val="20"/>
        </w:rPr>
        <w:t>ownership</w:t>
      </w:r>
      <w:r>
        <w:rPr>
          <w:color w:val="221F1F"/>
          <w:spacing w:val="-3"/>
          <w:sz w:val="20"/>
        </w:rPr>
        <w:t xml:space="preserve"> </w:t>
      </w:r>
      <w:r>
        <w:rPr>
          <w:color w:val="221F1F"/>
          <w:sz w:val="20"/>
        </w:rPr>
        <w:t>to</w:t>
      </w:r>
      <w:r>
        <w:rPr>
          <w:color w:val="221F1F"/>
          <w:spacing w:val="-3"/>
          <w:sz w:val="20"/>
        </w:rPr>
        <w:t xml:space="preserve"> </w:t>
      </w:r>
      <w:r>
        <w:rPr>
          <w:color w:val="221F1F"/>
          <w:sz w:val="20"/>
        </w:rPr>
        <w:t>the</w:t>
      </w:r>
      <w:r>
        <w:rPr>
          <w:color w:val="221F1F"/>
          <w:spacing w:val="-5"/>
          <w:sz w:val="20"/>
        </w:rPr>
        <w:t xml:space="preserve"> </w:t>
      </w:r>
      <w:r>
        <w:rPr>
          <w:color w:val="221F1F"/>
          <w:sz w:val="20"/>
        </w:rPr>
        <w:t>subject</w:t>
      </w:r>
      <w:r>
        <w:rPr>
          <w:color w:val="221F1F"/>
          <w:spacing w:val="-4"/>
          <w:sz w:val="20"/>
        </w:rPr>
        <w:t xml:space="preserve"> </w:t>
      </w:r>
      <w:r>
        <w:rPr>
          <w:color w:val="221F1F"/>
          <w:sz w:val="20"/>
        </w:rPr>
        <w:t>invention</w:t>
      </w:r>
      <w:r>
        <w:rPr>
          <w:color w:val="221F1F"/>
          <w:spacing w:val="-4"/>
          <w:sz w:val="20"/>
        </w:rPr>
        <w:t xml:space="preserve"> </w:t>
      </w:r>
      <w:r>
        <w:rPr>
          <w:color w:val="221F1F"/>
          <w:sz w:val="20"/>
        </w:rPr>
        <w:t>within</w:t>
      </w:r>
      <w:r>
        <w:rPr>
          <w:color w:val="221F1F"/>
          <w:spacing w:val="-3"/>
          <w:sz w:val="20"/>
        </w:rPr>
        <w:t xml:space="preserve"> </w:t>
      </w:r>
      <w:r>
        <w:rPr>
          <w:color w:val="221F1F"/>
          <w:sz w:val="20"/>
        </w:rPr>
        <w:t>the</w:t>
      </w:r>
      <w:r>
        <w:rPr>
          <w:color w:val="221F1F"/>
          <w:spacing w:val="-5"/>
          <w:sz w:val="20"/>
        </w:rPr>
        <w:t xml:space="preserve"> </w:t>
      </w:r>
      <w:r>
        <w:rPr>
          <w:color w:val="221F1F"/>
          <w:sz w:val="20"/>
        </w:rPr>
        <w:t>times</w:t>
      </w:r>
      <w:r>
        <w:rPr>
          <w:color w:val="221F1F"/>
          <w:spacing w:val="-5"/>
          <w:sz w:val="20"/>
        </w:rPr>
        <w:t xml:space="preserve"> </w:t>
      </w:r>
      <w:r>
        <w:rPr>
          <w:color w:val="221F1F"/>
          <w:sz w:val="20"/>
        </w:rPr>
        <w:t>specified</w:t>
      </w:r>
      <w:r>
        <w:rPr>
          <w:color w:val="221F1F"/>
          <w:spacing w:val="-3"/>
          <w:sz w:val="20"/>
        </w:rPr>
        <w:t xml:space="preserve"> </w:t>
      </w:r>
      <w:r>
        <w:rPr>
          <w:color w:val="221F1F"/>
          <w:sz w:val="20"/>
        </w:rPr>
        <w:t>in</w:t>
      </w:r>
      <w:r>
        <w:rPr>
          <w:color w:val="221F1F"/>
          <w:spacing w:val="7"/>
          <w:sz w:val="20"/>
        </w:rPr>
        <w:t xml:space="preserve"> </w:t>
      </w:r>
      <w:r>
        <w:rPr>
          <w:color w:val="221F1F"/>
          <w:spacing w:val="-2"/>
          <w:sz w:val="20"/>
        </w:rPr>
        <w:t>paragraph</w:t>
      </w:r>
    </w:p>
    <w:p w14:paraId="37B66FF6" w14:textId="77777777" w:rsidR="00016C31" w:rsidRDefault="00632607">
      <w:pPr>
        <w:pStyle w:val="ListParagraph"/>
        <w:numPr>
          <w:ilvl w:val="0"/>
          <w:numId w:val="68"/>
        </w:numPr>
        <w:tabs>
          <w:tab w:val="left" w:pos="712"/>
        </w:tabs>
        <w:spacing w:before="1"/>
        <w:ind w:left="440" w:right="1060" w:firstLine="0"/>
        <w:rPr>
          <w:sz w:val="20"/>
        </w:rPr>
      </w:pPr>
      <w:r>
        <w:rPr>
          <w:color w:val="221F1F"/>
          <w:sz w:val="20"/>
        </w:rPr>
        <w:t>of</w:t>
      </w:r>
      <w:r>
        <w:rPr>
          <w:color w:val="221F1F"/>
          <w:spacing w:val="-7"/>
          <w:sz w:val="20"/>
        </w:rPr>
        <w:t xml:space="preserve"> </w:t>
      </w:r>
      <w:r>
        <w:rPr>
          <w:color w:val="221F1F"/>
          <w:sz w:val="20"/>
        </w:rPr>
        <w:t>this</w:t>
      </w:r>
      <w:r>
        <w:rPr>
          <w:color w:val="221F1F"/>
          <w:spacing w:val="-6"/>
          <w:sz w:val="20"/>
        </w:rPr>
        <w:t xml:space="preserve"> </w:t>
      </w:r>
      <w:r>
        <w:rPr>
          <w:color w:val="221F1F"/>
          <w:sz w:val="20"/>
        </w:rPr>
        <w:t>clause,</w:t>
      </w:r>
      <w:r>
        <w:rPr>
          <w:color w:val="221F1F"/>
          <w:spacing w:val="-7"/>
          <w:sz w:val="20"/>
        </w:rPr>
        <w:t xml:space="preserve"> </w:t>
      </w:r>
      <w:r>
        <w:rPr>
          <w:color w:val="221F1F"/>
          <w:sz w:val="20"/>
        </w:rPr>
        <w:t>or</w:t>
      </w:r>
      <w:r>
        <w:rPr>
          <w:color w:val="221F1F"/>
          <w:spacing w:val="-5"/>
          <w:sz w:val="20"/>
        </w:rPr>
        <w:t xml:space="preserve"> </w:t>
      </w:r>
      <w:r>
        <w:rPr>
          <w:color w:val="221F1F"/>
          <w:sz w:val="20"/>
        </w:rPr>
        <w:t>elects</w:t>
      </w:r>
      <w:r>
        <w:rPr>
          <w:color w:val="221F1F"/>
          <w:spacing w:val="-6"/>
          <w:sz w:val="20"/>
        </w:rPr>
        <w:t xml:space="preserve"> </w:t>
      </w:r>
      <w:r>
        <w:rPr>
          <w:color w:val="221F1F"/>
          <w:sz w:val="20"/>
        </w:rPr>
        <w:t>not</w:t>
      </w:r>
      <w:r>
        <w:rPr>
          <w:color w:val="221F1F"/>
          <w:spacing w:val="-7"/>
          <w:sz w:val="20"/>
        </w:rPr>
        <w:t xml:space="preserve"> </w:t>
      </w:r>
      <w:r>
        <w:rPr>
          <w:color w:val="221F1F"/>
          <w:sz w:val="20"/>
        </w:rPr>
        <w:t>to</w:t>
      </w:r>
      <w:r>
        <w:rPr>
          <w:color w:val="221F1F"/>
          <w:spacing w:val="-4"/>
          <w:sz w:val="20"/>
        </w:rPr>
        <w:t xml:space="preserve"> </w:t>
      </w:r>
      <w:r>
        <w:rPr>
          <w:color w:val="221F1F"/>
          <w:sz w:val="20"/>
        </w:rPr>
        <w:t>retain</w:t>
      </w:r>
      <w:r>
        <w:rPr>
          <w:color w:val="221F1F"/>
          <w:spacing w:val="-6"/>
          <w:sz w:val="20"/>
        </w:rPr>
        <w:t xml:space="preserve"> </w:t>
      </w:r>
      <w:r>
        <w:rPr>
          <w:color w:val="221F1F"/>
          <w:sz w:val="20"/>
        </w:rPr>
        <w:t>ownership;</w:t>
      </w:r>
      <w:r>
        <w:rPr>
          <w:color w:val="221F1F"/>
          <w:spacing w:val="-5"/>
          <w:sz w:val="20"/>
        </w:rPr>
        <w:t xml:space="preserve"> </w:t>
      </w:r>
      <w:r>
        <w:rPr>
          <w:color w:val="221F1F"/>
          <w:sz w:val="20"/>
        </w:rPr>
        <w:t>provided,</w:t>
      </w:r>
      <w:r>
        <w:rPr>
          <w:color w:val="221F1F"/>
          <w:spacing w:val="-6"/>
          <w:sz w:val="20"/>
        </w:rPr>
        <w:t xml:space="preserve"> </w:t>
      </w:r>
      <w:r>
        <w:rPr>
          <w:color w:val="221F1F"/>
          <w:sz w:val="20"/>
        </w:rPr>
        <w:t>that</w:t>
      </w:r>
      <w:r>
        <w:rPr>
          <w:color w:val="221F1F"/>
          <w:spacing w:val="-5"/>
          <w:sz w:val="20"/>
        </w:rPr>
        <w:t xml:space="preserve"> </w:t>
      </w:r>
      <w:r>
        <w:rPr>
          <w:color w:val="221F1F"/>
          <w:sz w:val="20"/>
        </w:rPr>
        <w:t>the</w:t>
      </w:r>
      <w:r>
        <w:rPr>
          <w:color w:val="221F1F"/>
          <w:spacing w:val="-5"/>
          <w:sz w:val="20"/>
        </w:rPr>
        <w:t xml:space="preserve"> </w:t>
      </w:r>
      <w:r>
        <w:rPr>
          <w:color w:val="221F1F"/>
          <w:sz w:val="20"/>
        </w:rPr>
        <w:t>agency</w:t>
      </w:r>
      <w:r>
        <w:rPr>
          <w:color w:val="221F1F"/>
          <w:spacing w:val="-4"/>
          <w:sz w:val="20"/>
        </w:rPr>
        <w:t xml:space="preserve"> </w:t>
      </w:r>
      <w:r>
        <w:rPr>
          <w:color w:val="221F1F"/>
          <w:sz w:val="20"/>
        </w:rPr>
        <w:t>may</w:t>
      </w:r>
      <w:r>
        <w:rPr>
          <w:color w:val="221F1F"/>
          <w:spacing w:val="-4"/>
          <w:sz w:val="20"/>
        </w:rPr>
        <w:t xml:space="preserve"> </w:t>
      </w:r>
      <w:r>
        <w:rPr>
          <w:color w:val="221F1F"/>
          <w:sz w:val="20"/>
        </w:rPr>
        <w:t>request</w:t>
      </w:r>
      <w:r>
        <w:rPr>
          <w:color w:val="221F1F"/>
          <w:spacing w:val="-6"/>
          <w:sz w:val="20"/>
        </w:rPr>
        <w:t xml:space="preserve"> </w:t>
      </w:r>
      <w:r>
        <w:rPr>
          <w:color w:val="221F1F"/>
          <w:sz w:val="20"/>
        </w:rPr>
        <w:t>title</w:t>
      </w:r>
      <w:r>
        <w:rPr>
          <w:color w:val="221F1F"/>
          <w:spacing w:val="-5"/>
          <w:sz w:val="20"/>
        </w:rPr>
        <w:t xml:space="preserve"> </w:t>
      </w:r>
      <w:r>
        <w:rPr>
          <w:color w:val="221F1F"/>
          <w:sz w:val="20"/>
        </w:rPr>
        <w:t>only</w:t>
      </w:r>
      <w:r>
        <w:rPr>
          <w:color w:val="221F1F"/>
          <w:spacing w:val="-3"/>
          <w:sz w:val="20"/>
        </w:rPr>
        <w:t xml:space="preserve"> </w:t>
      </w:r>
      <w:r>
        <w:rPr>
          <w:color w:val="221F1F"/>
          <w:sz w:val="20"/>
        </w:rPr>
        <w:t>within</w:t>
      </w:r>
      <w:r>
        <w:rPr>
          <w:color w:val="221F1F"/>
          <w:spacing w:val="-5"/>
          <w:sz w:val="20"/>
        </w:rPr>
        <w:t xml:space="preserve"> </w:t>
      </w:r>
      <w:r>
        <w:rPr>
          <w:color w:val="221F1F"/>
          <w:sz w:val="20"/>
        </w:rPr>
        <w:t>60</w:t>
      </w:r>
      <w:r>
        <w:rPr>
          <w:color w:val="221F1F"/>
          <w:spacing w:val="-2"/>
          <w:sz w:val="20"/>
        </w:rPr>
        <w:t xml:space="preserve"> </w:t>
      </w:r>
      <w:r>
        <w:rPr>
          <w:color w:val="221F1F"/>
          <w:sz w:val="20"/>
        </w:rPr>
        <w:t>days after learning of the Contractor's failure to disclose or elect within the specified times.</w:t>
      </w:r>
    </w:p>
    <w:p w14:paraId="6CF20DA7" w14:textId="77777777" w:rsidR="00016C31" w:rsidRDefault="00016C31">
      <w:pPr>
        <w:pStyle w:val="BodyText"/>
        <w:spacing w:before="10"/>
        <w:rPr>
          <w:sz w:val="19"/>
        </w:rPr>
      </w:pPr>
    </w:p>
    <w:p w14:paraId="1D029EFB" w14:textId="77777777" w:rsidR="00016C31" w:rsidRDefault="00632607">
      <w:pPr>
        <w:pStyle w:val="ListParagraph"/>
        <w:numPr>
          <w:ilvl w:val="1"/>
          <w:numId w:val="66"/>
        </w:numPr>
        <w:tabs>
          <w:tab w:val="left" w:pos="736"/>
        </w:tabs>
        <w:spacing w:before="1"/>
        <w:ind w:left="735" w:hanging="298"/>
        <w:jc w:val="left"/>
        <w:rPr>
          <w:sz w:val="20"/>
        </w:rPr>
      </w:pPr>
      <w:r>
        <w:rPr>
          <w:color w:val="221F1F"/>
          <w:sz w:val="20"/>
        </w:rPr>
        <w:t>In</w:t>
      </w:r>
      <w:r>
        <w:rPr>
          <w:color w:val="221F1F"/>
          <w:spacing w:val="-9"/>
          <w:sz w:val="20"/>
        </w:rPr>
        <w:t xml:space="preserve"> </w:t>
      </w:r>
      <w:r>
        <w:rPr>
          <w:color w:val="221F1F"/>
          <w:sz w:val="20"/>
        </w:rPr>
        <w:t>those</w:t>
      </w:r>
      <w:r>
        <w:rPr>
          <w:color w:val="221F1F"/>
          <w:spacing w:val="-6"/>
          <w:sz w:val="20"/>
        </w:rPr>
        <w:t xml:space="preserve"> </w:t>
      </w:r>
      <w:r>
        <w:rPr>
          <w:color w:val="221F1F"/>
          <w:sz w:val="20"/>
        </w:rPr>
        <w:t>countries</w:t>
      </w:r>
      <w:r>
        <w:rPr>
          <w:color w:val="221F1F"/>
          <w:spacing w:val="-6"/>
          <w:sz w:val="20"/>
        </w:rPr>
        <w:t xml:space="preserve"> </w:t>
      </w:r>
      <w:r>
        <w:rPr>
          <w:color w:val="221F1F"/>
          <w:sz w:val="20"/>
        </w:rPr>
        <w:t>in</w:t>
      </w:r>
      <w:r>
        <w:rPr>
          <w:color w:val="221F1F"/>
          <w:spacing w:val="-5"/>
          <w:sz w:val="20"/>
        </w:rPr>
        <w:t xml:space="preserve"> </w:t>
      </w:r>
      <w:r>
        <w:rPr>
          <w:color w:val="221F1F"/>
          <w:sz w:val="20"/>
        </w:rPr>
        <w:t>which</w:t>
      </w:r>
      <w:r>
        <w:rPr>
          <w:color w:val="221F1F"/>
          <w:spacing w:val="-5"/>
          <w:sz w:val="20"/>
        </w:rPr>
        <w:t xml:space="preserve"> </w:t>
      </w:r>
      <w:r>
        <w:rPr>
          <w:color w:val="221F1F"/>
          <w:sz w:val="20"/>
        </w:rPr>
        <w:t>the</w:t>
      </w:r>
      <w:r>
        <w:rPr>
          <w:color w:val="221F1F"/>
          <w:spacing w:val="-8"/>
          <w:sz w:val="20"/>
        </w:rPr>
        <w:t xml:space="preserve"> </w:t>
      </w:r>
      <w:r>
        <w:rPr>
          <w:color w:val="221F1F"/>
          <w:sz w:val="20"/>
        </w:rPr>
        <w:t>Contractor</w:t>
      </w:r>
      <w:r>
        <w:rPr>
          <w:color w:val="221F1F"/>
          <w:spacing w:val="-7"/>
          <w:sz w:val="20"/>
        </w:rPr>
        <w:t xml:space="preserve"> </w:t>
      </w:r>
      <w:r>
        <w:rPr>
          <w:color w:val="221F1F"/>
          <w:sz w:val="20"/>
        </w:rPr>
        <w:t>fails</w:t>
      </w:r>
      <w:r>
        <w:rPr>
          <w:color w:val="221F1F"/>
          <w:spacing w:val="-7"/>
          <w:sz w:val="20"/>
        </w:rPr>
        <w:t xml:space="preserve"> </w:t>
      </w:r>
      <w:r>
        <w:rPr>
          <w:color w:val="221F1F"/>
          <w:sz w:val="20"/>
        </w:rPr>
        <w:t>to</w:t>
      </w:r>
      <w:r>
        <w:rPr>
          <w:color w:val="221F1F"/>
          <w:spacing w:val="-8"/>
          <w:sz w:val="20"/>
        </w:rPr>
        <w:t xml:space="preserve"> </w:t>
      </w:r>
      <w:r>
        <w:rPr>
          <w:color w:val="221F1F"/>
          <w:sz w:val="20"/>
        </w:rPr>
        <w:t>file</w:t>
      </w:r>
      <w:r>
        <w:rPr>
          <w:color w:val="221F1F"/>
          <w:spacing w:val="-6"/>
          <w:sz w:val="20"/>
        </w:rPr>
        <w:t xml:space="preserve"> </w:t>
      </w:r>
      <w:r>
        <w:rPr>
          <w:color w:val="221F1F"/>
          <w:sz w:val="20"/>
        </w:rPr>
        <w:t>patent</w:t>
      </w:r>
      <w:r>
        <w:rPr>
          <w:color w:val="221F1F"/>
          <w:spacing w:val="-8"/>
          <w:sz w:val="20"/>
        </w:rPr>
        <w:t xml:space="preserve"> </w:t>
      </w:r>
      <w:r>
        <w:rPr>
          <w:color w:val="221F1F"/>
          <w:sz w:val="20"/>
        </w:rPr>
        <w:t>applications</w:t>
      </w:r>
      <w:r>
        <w:rPr>
          <w:color w:val="221F1F"/>
          <w:spacing w:val="-11"/>
          <w:sz w:val="20"/>
        </w:rPr>
        <w:t xml:space="preserve"> </w:t>
      </w:r>
      <w:r>
        <w:rPr>
          <w:color w:val="221F1F"/>
          <w:sz w:val="20"/>
        </w:rPr>
        <w:t>within</w:t>
      </w:r>
      <w:r>
        <w:rPr>
          <w:color w:val="221F1F"/>
          <w:spacing w:val="-5"/>
          <w:sz w:val="20"/>
        </w:rPr>
        <w:t xml:space="preserve"> </w:t>
      </w:r>
      <w:r>
        <w:rPr>
          <w:color w:val="221F1F"/>
          <w:sz w:val="20"/>
        </w:rPr>
        <w:t>the</w:t>
      </w:r>
      <w:r>
        <w:rPr>
          <w:color w:val="221F1F"/>
          <w:spacing w:val="-6"/>
          <w:sz w:val="20"/>
        </w:rPr>
        <w:t xml:space="preserve"> </w:t>
      </w:r>
      <w:r>
        <w:rPr>
          <w:color w:val="221F1F"/>
          <w:sz w:val="20"/>
        </w:rPr>
        <w:t>times</w:t>
      </w:r>
      <w:r>
        <w:rPr>
          <w:color w:val="221F1F"/>
          <w:spacing w:val="-6"/>
          <w:sz w:val="20"/>
        </w:rPr>
        <w:t xml:space="preserve"> </w:t>
      </w:r>
      <w:r>
        <w:rPr>
          <w:color w:val="221F1F"/>
          <w:sz w:val="20"/>
        </w:rPr>
        <w:t>specified</w:t>
      </w:r>
      <w:r>
        <w:rPr>
          <w:color w:val="221F1F"/>
          <w:spacing w:val="-5"/>
          <w:sz w:val="20"/>
        </w:rPr>
        <w:t xml:space="preserve"> </w:t>
      </w:r>
      <w:r>
        <w:rPr>
          <w:color w:val="221F1F"/>
          <w:sz w:val="20"/>
        </w:rPr>
        <w:t>in</w:t>
      </w:r>
      <w:r>
        <w:rPr>
          <w:color w:val="221F1F"/>
          <w:spacing w:val="-5"/>
          <w:sz w:val="20"/>
        </w:rPr>
        <w:t xml:space="preserve"> </w:t>
      </w:r>
      <w:r>
        <w:rPr>
          <w:color w:val="221F1F"/>
          <w:spacing w:val="-2"/>
          <w:sz w:val="20"/>
        </w:rPr>
        <w:t>paragraph</w:t>
      </w:r>
    </w:p>
    <w:p w14:paraId="0899B876" w14:textId="77777777" w:rsidR="00016C31" w:rsidRDefault="00632607">
      <w:pPr>
        <w:pStyle w:val="BodyText"/>
        <w:ind w:left="438" w:right="745" w:hanging="272"/>
      </w:pPr>
      <w:r>
        <w:rPr>
          <w:color w:val="221F1F"/>
        </w:rPr>
        <w:t>(c) of this clause; provided, however, that if the Contractor has filed a patent application in a country after the times specified</w:t>
      </w:r>
      <w:r>
        <w:rPr>
          <w:color w:val="221F1F"/>
          <w:spacing w:val="-2"/>
        </w:rPr>
        <w:t xml:space="preserve"> </w:t>
      </w:r>
      <w:r>
        <w:rPr>
          <w:color w:val="221F1F"/>
        </w:rPr>
        <w:t>in</w:t>
      </w:r>
      <w:r>
        <w:rPr>
          <w:color w:val="221F1F"/>
          <w:spacing w:val="-2"/>
        </w:rPr>
        <w:t xml:space="preserve"> </w:t>
      </w:r>
      <w:r>
        <w:rPr>
          <w:color w:val="221F1F"/>
        </w:rPr>
        <w:t>paragraph</w:t>
      </w:r>
      <w:r>
        <w:rPr>
          <w:color w:val="221F1F"/>
          <w:spacing w:val="-2"/>
        </w:rPr>
        <w:t xml:space="preserve"> </w:t>
      </w:r>
      <w:r>
        <w:rPr>
          <w:color w:val="221F1F"/>
        </w:rPr>
        <w:t>(c)</w:t>
      </w:r>
      <w:r>
        <w:rPr>
          <w:color w:val="221F1F"/>
          <w:spacing w:val="-4"/>
        </w:rPr>
        <w:t xml:space="preserve"> </w:t>
      </w:r>
      <w:r>
        <w:rPr>
          <w:color w:val="221F1F"/>
        </w:rPr>
        <w:t>of</w:t>
      </w:r>
      <w:r>
        <w:rPr>
          <w:color w:val="221F1F"/>
          <w:spacing w:val="-3"/>
        </w:rPr>
        <w:t xml:space="preserve"> </w:t>
      </w:r>
      <w:r>
        <w:rPr>
          <w:color w:val="221F1F"/>
        </w:rPr>
        <w:t>this</w:t>
      </w:r>
      <w:r>
        <w:rPr>
          <w:color w:val="221F1F"/>
          <w:spacing w:val="-4"/>
        </w:rPr>
        <w:t xml:space="preserve"> </w:t>
      </w:r>
      <w:r>
        <w:rPr>
          <w:color w:val="221F1F"/>
        </w:rPr>
        <w:t>clause,</w:t>
      </w:r>
      <w:r>
        <w:rPr>
          <w:color w:val="221F1F"/>
          <w:spacing w:val="-2"/>
        </w:rPr>
        <w:t xml:space="preserve"> </w:t>
      </w:r>
      <w:r>
        <w:rPr>
          <w:color w:val="221F1F"/>
        </w:rPr>
        <w:t>but prior</w:t>
      </w:r>
      <w:r>
        <w:rPr>
          <w:color w:val="221F1F"/>
          <w:spacing w:val="-3"/>
        </w:rPr>
        <w:t xml:space="preserve"> </w:t>
      </w:r>
      <w:r>
        <w:rPr>
          <w:color w:val="221F1F"/>
        </w:rPr>
        <w:t>to</w:t>
      </w:r>
      <w:r>
        <w:rPr>
          <w:color w:val="221F1F"/>
          <w:spacing w:val="-2"/>
        </w:rPr>
        <w:t xml:space="preserve"> </w:t>
      </w:r>
      <w:r>
        <w:rPr>
          <w:color w:val="221F1F"/>
        </w:rPr>
        <w:t>its</w:t>
      </w:r>
      <w:r>
        <w:rPr>
          <w:color w:val="221F1F"/>
          <w:spacing w:val="-4"/>
        </w:rPr>
        <w:t xml:space="preserve"> </w:t>
      </w:r>
      <w:r>
        <w:rPr>
          <w:color w:val="221F1F"/>
        </w:rPr>
        <w:t>receipt</w:t>
      </w:r>
      <w:r>
        <w:rPr>
          <w:color w:val="221F1F"/>
          <w:spacing w:val="-4"/>
        </w:rPr>
        <w:t xml:space="preserve"> </w:t>
      </w:r>
      <w:r>
        <w:rPr>
          <w:color w:val="221F1F"/>
        </w:rPr>
        <w:t>of</w:t>
      </w:r>
      <w:r>
        <w:rPr>
          <w:color w:val="221F1F"/>
          <w:spacing w:val="-3"/>
        </w:rPr>
        <w:t xml:space="preserve"> </w:t>
      </w:r>
      <w:r>
        <w:rPr>
          <w:color w:val="221F1F"/>
        </w:rPr>
        <w:t>the</w:t>
      </w:r>
      <w:r>
        <w:rPr>
          <w:color w:val="221F1F"/>
          <w:spacing w:val="-3"/>
        </w:rPr>
        <w:t xml:space="preserve"> </w:t>
      </w:r>
      <w:r>
        <w:rPr>
          <w:color w:val="221F1F"/>
        </w:rPr>
        <w:t>written</w:t>
      </w:r>
      <w:r>
        <w:rPr>
          <w:color w:val="221F1F"/>
          <w:spacing w:val="-4"/>
        </w:rPr>
        <w:t xml:space="preserve"> </w:t>
      </w:r>
      <w:r>
        <w:rPr>
          <w:color w:val="221F1F"/>
        </w:rPr>
        <w:t>request</w:t>
      </w:r>
      <w:r>
        <w:rPr>
          <w:color w:val="221F1F"/>
          <w:spacing w:val="-4"/>
        </w:rPr>
        <w:t xml:space="preserve"> </w:t>
      </w:r>
      <w:r>
        <w:rPr>
          <w:color w:val="221F1F"/>
        </w:rPr>
        <w:t>of</w:t>
      </w:r>
      <w:r>
        <w:rPr>
          <w:color w:val="221F1F"/>
          <w:spacing w:val="-4"/>
        </w:rPr>
        <w:t xml:space="preserve"> </w:t>
      </w:r>
      <w:r>
        <w:rPr>
          <w:color w:val="221F1F"/>
        </w:rPr>
        <w:t>the</w:t>
      </w:r>
      <w:r>
        <w:rPr>
          <w:color w:val="221F1F"/>
          <w:spacing w:val="-3"/>
        </w:rPr>
        <w:t xml:space="preserve"> </w:t>
      </w:r>
      <w:r>
        <w:rPr>
          <w:color w:val="221F1F"/>
        </w:rPr>
        <w:t>agency,</w:t>
      </w:r>
      <w:r>
        <w:rPr>
          <w:color w:val="221F1F"/>
          <w:spacing w:val="-4"/>
        </w:rPr>
        <w:t xml:space="preserve"> </w:t>
      </w:r>
      <w:r>
        <w:rPr>
          <w:color w:val="221F1F"/>
        </w:rPr>
        <w:t>the</w:t>
      </w:r>
      <w:r>
        <w:rPr>
          <w:color w:val="221F1F"/>
          <w:spacing w:val="-3"/>
        </w:rPr>
        <w:t xml:space="preserve"> </w:t>
      </w:r>
      <w:r>
        <w:rPr>
          <w:color w:val="221F1F"/>
        </w:rPr>
        <w:t>Contractor shall continue to retain ownership in that country.</w:t>
      </w:r>
    </w:p>
    <w:p w14:paraId="0C463FF7" w14:textId="77777777" w:rsidR="00016C31" w:rsidRDefault="00016C31">
      <w:pPr>
        <w:pStyle w:val="BodyText"/>
        <w:spacing w:before="11"/>
        <w:rPr>
          <w:sz w:val="19"/>
        </w:rPr>
      </w:pPr>
    </w:p>
    <w:p w14:paraId="7E10A9F0" w14:textId="77777777" w:rsidR="00016C31" w:rsidRDefault="00632607">
      <w:pPr>
        <w:pStyle w:val="ListParagraph"/>
        <w:numPr>
          <w:ilvl w:val="0"/>
          <w:numId w:val="65"/>
        </w:numPr>
        <w:tabs>
          <w:tab w:val="left" w:pos="439"/>
        </w:tabs>
        <w:ind w:right="1247"/>
        <w:rPr>
          <w:sz w:val="20"/>
        </w:rPr>
      </w:pPr>
      <w:r>
        <w:rPr>
          <w:color w:val="221F1F"/>
          <w:sz w:val="20"/>
        </w:rPr>
        <w:t>In</w:t>
      </w:r>
      <w:r>
        <w:rPr>
          <w:color w:val="221F1F"/>
          <w:spacing w:val="-4"/>
          <w:sz w:val="20"/>
        </w:rPr>
        <w:t xml:space="preserve"> </w:t>
      </w:r>
      <w:r>
        <w:rPr>
          <w:color w:val="221F1F"/>
          <w:sz w:val="20"/>
        </w:rPr>
        <w:t>any</w:t>
      </w:r>
      <w:r>
        <w:rPr>
          <w:color w:val="221F1F"/>
          <w:spacing w:val="-4"/>
          <w:sz w:val="20"/>
        </w:rPr>
        <w:t xml:space="preserve"> </w:t>
      </w:r>
      <w:r>
        <w:rPr>
          <w:color w:val="221F1F"/>
          <w:sz w:val="20"/>
        </w:rPr>
        <w:t>country</w:t>
      </w:r>
      <w:r>
        <w:rPr>
          <w:color w:val="221F1F"/>
          <w:spacing w:val="-4"/>
          <w:sz w:val="20"/>
        </w:rPr>
        <w:t xml:space="preserve"> </w:t>
      </w:r>
      <w:r>
        <w:rPr>
          <w:color w:val="221F1F"/>
          <w:sz w:val="20"/>
        </w:rPr>
        <w:t>in</w:t>
      </w:r>
      <w:r>
        <w:rPr>
          <w:color w:val="221F1F"/>
          <w:spacing w:val="-4"/>
          <w:sz w:val="20"/>
        </w:rPr>
        <w:t xml:space="preserve"> </w:t>
      </w:r>
      <w:r>
        <w:rPr>
          <w:color w:val="221F1F"/>
          <w:sz w:val="20"/>
        </w:rPr>
        <w:t>which</w:t>
      </w:r>
      <w:r>
        <w:rPr>
          <w:color w:val="221F1F"/>
          <w:spacing w:val="-4"/>
          <w:sz w:val="20"/>
        </w:rPr>
        <w:t xml:space="preserve"> </w:t>
      </w:r>
      <w:r>
        <w:rPr>
          <w:color w:val="221F1F"/>
          <w:sz w:val="20"/>
        </w:rPr>
        <w:t>the</w:t>
      </w:r>
      <w:r>
        <w:rPr>
          <w:color w:val="221F1F"/>
          <w:spacing w:val="-7"/>
          <w:sz w:val="20"/>
        </w:rPr>
        <w:t xml:space="preserve"> </w:t>
      </w:r>
      <w:r>
        <w:rPr>
          <w:color w:val="221F1F"/>
          <w:sz w:val="20"/>
        </w:rPr>
        <w:t>Contractor</w:t>
      </w:r>
      <w:r>
        <w:rPr>
          <w:color w:val="221F1F"/>
          <w:spacing w:val="-5"/>
          <w:sz w:val="20"/>
        </w:rPr>
        <w:t xml:space="preserve"> </w:t>
      </w:r>
      <w:r>
        <w:rPr>
          <w:color w:val="221F1F"/>
          <w:sz w:val="20"/>
        </w:rPr>
        <w:t>decides</w:t>
      </w:r>
      <w:r>
        <w:rPr>
          <w:color w:val="221F1F"/>
          <w:spacing w:val="-5"/>
          <w:sz w:val="20"/>
        </w:rPr>
        <w:t xml:space="preserve"> </w:t>
      </w:r>
      <w:r>
        <w:rPr>
          <w:color w:val="221F1F"/>
          <w:sz w:val="20"/>
        </w:rPr>
        <w:t>not</w:t>
      </w:r>
      <w:r>
        <w:rPr>
          <w:color w:val="221F1F"/>
          <w:spacing w:val="-5"/>
          <w:sz w:val="20"/>
        </w:rPr>
        <w:t xml:space="preserve"> </w:t>
      </w:r>
      <w:r>
        <w:rPr>
          <w:color w:val="221F1F"/>
          <w:sz w:val="20"/>
        </w:rPr>
        <w:t>to</w:t>
      </w:r>
      <w:r>
        <w:rPr>
          <w:color w:val="221F1F"/>
          <w:spacing w:val="-7"/>
          <w:sz w:val="20"/>
        </w:rPr>
        <w:t xml:space="preserve"> </w:t>
      </w:r>
      <w:r>
        <w:rPr>
          <w:color w:val="221F1F"/>
          <w:sz w:val="20"/>
        </w:rPr>
        <w:t>continue</w:t>
      </w:r>
      <w:r>
        <w:rPr>
          <w:color w:val="221F1F"/>
          <w:spacing w:val="-4"/>
          <w:sz w:val="20"/>
        </w:rPr>
        <w:t xml:space="preserve"> </w:t>
      </w:r>
      <w:r>
        <w:rPr>
          <w:color w:val="221F1F"/>
          <w:sz w:val="20"/>
        </w:rPr>
        <w:t>the</w:t>
      </w:r>
      <w:r>
        <w:rPr>
          <w:color w:val="221F1F"/>
          <w:spacing w:val="-4"/>
          <w:sz w:val="20"/>
        </w:rPr>
        <w:t xml:space="preserve"> </w:t>
      </w:r>
      <w:r>
        <w:rPr>
          <w:color w:val="221F1F"/>
          <w:sz w:val="20"/>
        </w:rPr>
        <w:t>prosecution</w:t>
      </w:r>
      <w:r>
        <w:rPr>
          <w:color w:val="221F1F"/>
          <w:spacing w:val="-3"/>
          <w:sz w:val="20"/>
        </w:rPr>
        <w:t xml:space="preserve"> </w:t>
      </w:r>
      <w:r>
        <w:rPr>
          <w:color w:val="221F1F"/>
          <w:sz w:val="20"/>
        </w:rPr>
        <w:t>of</w:t>
      </w:r>
      <w:r>
        <w:rPr>
          <w:color w:val="221F1F"/>
          <w:spacing w:val="-5"/>
          <w:sz w:val="20"/>
        </w:rPr>
        <w:t xml:space="preserve"> </w:t>
      </w:r>
      <w:r>
        <w:rPr>
          <w:color w:val="221F1F"/>
          <w:sz w:val="20"/>
        </w:rPr>
        <w:t>any</w:t>
      </w:r>
      <w:r>
        <w:rPr>
          <w:color w:val="221F1F"/>
          <w:spacing w:val="-4"/>
          <w:sz w:val="20"/>
        </w:rPr>
        <w:t xml:space="preserve"> </w:t>
      </w:r>
      <w:r>
        <w:rPr>
          <w:color w:val="221F1F"/>
          <w:sz w:val="20"/>
        </w:rPr>
        <w:t>application</w:t>
      </w:r>
      <w:r>
        <w:rPr>
          <w:color w:val="221F1F"/>
          <w:spacing w:val="-3"/>
          <w:sz w:val="20"/>
        </w:rPr>
        <w:t xml:space="preserve"> </w:t>
      </w:r>
      <w:r>
        <w:rPr>
          <w:color w:val="221F1F"/>
          <w:sz w:val="20"/>
        </w:rPr>
        <w:t>for,</w:t>
      </w:r>
      <w:r>
        <w:rPr>
          <w:color w:val="221F1F"/>
          <w:spacing w:val="-4"/>
          <w:sz w:val="20"/>
        </w:rPr>
        <w:t xml:space="preserve"> </w:t>
      </w:r>
      <w:r>
        <w:rPr>
          <w:color w:val="221F1F"/>
          <w:sz w:val="20"/>
        </w:rPr>
        <w:t>to</w:t>
      </w:r>
      <w:r>
        <w:rPr>
          <w:color w:val="221F1F"/>
          <w:spacing w:val="-7"/>
          <w:sz w:val="20"/>
        </w:rPr>
        <w:t xml:space="preserve"> </w:t>
      </w:r>
      <w:r>
        <w:rPr>
          <w:color w:val="221F1F"/>
          <w:sz w:val="20"/>
        </w:rPr>
        <w:t>pay</w:t>
      </w:r>
      <w:r>
        <w:rPr>
          <w:color w:val="221F1F"/>
          <w:spacing w:val="-4"/>
          <w:sz w:val="20"/>
        </w:rPr>
        <w:t xml:space="preserve"> </w:t>
      </w:r>
      <w:r>
        <w:rPr>
          <w:color w:val="221F1F"/>
          <w:sz w:val="20"/>
        </w:rPr>
        <w:t>the maintenance fees on, or defend in reexamination or opposition proceeding on, a patent on a subject invention.</w:t>
      </w:r>
    </w:p>
    <w:p w14:paraId="605459C4" w14:textId="77777777" w:rsidR="00016C31" w:rsidRDefault="00016C31">
      <w:pPr>
        <w:pStyle w:val="BodyText"/>
        <w:spacing w:before="1"/>
      </w:pPr>
    </w:p>
    <w:p w14:paraId="1F049E87" w14:textId="77777777" w:rsidR="00016C31" w:rsidRDefault="00632607">
      <w:pPr>
        <w:pStyle w:val="BodyText"/>
        <w:ind w:left="219" w:right="337"/>
      </w:pPr>
      <w:r>
        <w:rPr>
          <w:color w:val="221F1F"/>
        </w:rPr>
        <w:t>(2)</w:t>
      </w:r>
      <w:r>
        <w:rPr>
          <w:color w:val="221F1F"/>
          <w:spacing w:val="-4"/>
        </w:rPr>
        <w:t xml:space="preserve"> </w:t>
      </w:r>
      <w:r>
        <w:rPr>
          <w:color w:val="221F1F"/>
        </w:rPr>
        <w:t>License.</w:t>
      </w:r>
      <w:r>
        <w:rPr>
          <w:color w:val="221F1F"/>
          <w:spacing w:val="-7"/>
        </w:rPr>
        <w:t xml:space="preserve"> </w:t>
      </w:r>
      <w:r>
        <w:rPr>
          <w:color w:val="221F1F"/>
        </w:rPr>
        <w:t>If</w:t>
      </w:r>
      <w:r>
        <w:rPr>
          <w:color w:val="221F1F"/>
          <w:spacing w:val="-7"/>
        </w:rPr>
        <w:t xml:space="preserve"> </w:t>
      </w:r>
      <w:r>
        <w:rPr>
          <w:color w:val="221F1F"/>
        </w:rPr>
        <w:t>the</w:t>
      </w:r>
      <w:r>
        <w:rPr>
          <w:color w:val="221F1F"/>
          <w:spacing w:val="-5"/>
        </w:rPr>
        <w:t xml:space="preserve"> </w:t>
      </w:r>
      <w:r>
        <w:rPr>
          <w:color w:val="221F1F"/>
        </w:rPr>
        <w:t>Contractor</w:t>
      </w:r>
      <w:r>
        <w:rPr>
          <w:color w:val="221F1F"/>
          <w:spacing w:val="-6"/>
        </w:rPr>
        <w:t xml:space="preserve"> </w:t>
      </w:r>
      <w:r>
        <w:rPr>
          <w:color w:val="221F1F"/>
        </w:rPr>
        <w:t>retains</w:t>
      </w:r>
      <w:r>
        <w:rPr>
          <w:color w:val="221F1F"/>
          <w:spacing w:val="-5"/>
        </w:rPr>
        <w:t xml:space="preserve"> </w:t>
      </w:r>
      <w:r>
        <w:rPr>
          <w:color w:val="221F1F"/>
        </w:rPr>
        <w:t>ownership</w:t>
      </w:r>
      <w:r>
        <w:rPr>
          <w:color w:val="221F1F"/>
          <w:spacing w:val="-6"/>
        </w:rPr>
        <w:t xml:space="preserve"> </w:t>
      </w:r>
      <w:r>
        <w:rPr>
          <w:color w:val="221F1F"/>
        </w:rPr>
        <w:t>of</w:t>
      </w:r>
      <w:r>
        <w:rPr>
          <w:color w:val="221F1F"/>
          <w:spacing w:val="-5"/>
        </w:rPr>
        <w:t xml:space="preserve"> </w:t>
      </w:r>
      <w:r>
        <w:rPr>
          <w:color w:val="221F1F"/>
        </w:rPr>
        <w:t>any</w:t>
      </w:r>
      <w:r>
        <w:rPr>
          <w:color w:val="221F1F"/>
          <w:spacing w:val="-4"/>
        </w:rPr>
        <w:t xml:space="preserve"> </w:t>
      </w:r>
      <w:r>
        <w:rPr>
          <w:color w:val="221F1F"/>
        </w:rPr>
        <w:t>subject</w:t>
      </w:r>
      <w:r>
        <w:rPr>
          <w:color w:val="221F1F"/>
          <w:spacing w:val="-8"/>
        </w:rPr>
        <w:t xml:space="preserve"> </w:t>
      </w:r>
      <w:r>
        <w:rPr>
          <w:color w:val="221F1F"/>
        </w:rPr>
        <w:t>invention,</w:t>
      </w:r>
      <w:r>
        <w:rPr>
          <w:color w:val="221F1F"/>
          <w:spacing w:val="-3"/>
        </w:rPr>
        <w:t xml:space="preserve"> </w:t>
      </w:r>
      <w:r>
        <w:rPr>
          <w:color w:val="221F1F"/>
        </w:rPr>
        <w:t>the</w:t>
      </w:r>
      <w:r>
        <w:rPr>
          <w:color w:val="221F1F"/>
          <w:spacing w:val="-7"/>
        </w:rPr>
        <w:t xml:space="preserve"> </w:t>
      </w:r>
      <w:r>
        <w:rPr>
          <w:color w:val="221F1F"/>
        </w:rPr>
        <w:t>Government</w:t>
      </w:r>
      <w:r>
        <w:rPr>
          <w:color w:val="221F1F"/>
          <w:spacing w:val="-5"/>
        </w:rPr>
        <w:t xml:space="preserve"> </w:t>
      </w:r>
      <w:r>
        <w:rPr>
          <w:color w:val="221F1F"/>
        </w:rPr>
        <w:t>shall</w:t>
      </w:r>
      <w:r>
        <w:rPr>
          <w:color w:val="221F1F"/>
          <w:spacing w:val="-5"/>
        </w:rPr>
        <w:t xml:space="preserve"> </w:t>
      </w:r>
      <w:r>
        <w:rPr>
          <w:color w:val="221F1F"/>
        </w:rPr>
        <w:t>have</w:t>
      </w:r>
      <w:r>
        <w:rPr>
          <w:color w:val="221F1F"/>
          <w:spacing w:val="-4"/>
        </w:rPr>
        <w:t xml:space="preserve"> </w:t>
      </w:r>
      <w:r>
        <w:rPr>
          <w:color w:val="221F1F"/>
        </w:rPr>
        <w:t>a</w:t>
      </w:r>
      <w:r>
        <w:rPr>
          <w:color w:val="221F1F"/>
          <w:spacing w:val="-8"/>
        </w:rPr>
        <w:t xml:space="preserve"> </w:t>
      </w:r>
      <w:r>
        <w:rPr>
          <w:color w:val="221F1F"/>
        </w:rPr>
        <w:t>nonexclusive, nontransferable, irrevocable,</w:t>
      </w:r>
      <w:r>
        <w:rPr>
          <w:color w:val="221F1F"/>
          <w:spacing w:val="-1"/>
        </w:rPr>
        <w:t xml:space="preserve"> </w:t>
      </w:r>
      <w:r>
        <w:rPr>
          <w:color w:val="221F1F"/>
        </w:rPr>
        <w:t>paid-up license to</w:t>
      </w:r>
      <w:r>
        <w:rPr>
          <w:color w:val="221F1F"/>
          <w:spacing w:val="-1"/>
        </w:rPr>
        <w:t xml:space="preserve"> </w:t>
      </w:r>
      <w:r>
        <w:rPr>
          <w:color w:val="221F1F"/>
        </w:rPr>
        <w:t>practice, or have practiced for</w:t>
      </w:r>
      <w:r>
        <w:rPr>
          <w:color w:val="221F1F"/>
          <w:spacing w:val="-1"/>
        </w:rPr>
        <w:t xml:space="preserve"> </w:t>
      </w:r>
      <w:r>
        <w:rPr>
          <w:color w:val="221F1F"/>
        </w:rPr>
        <w:t>or on its behalf, the subject invention throughout the world.</w:t>
      </w:r>
    </w:p>
    <w:p w14:paraId="0F427138" w14:textId="77777777" w:rsidR="00016C31" w:rsidRDefault="00016C31">
      <w:pPr>
        <w:pStyle w:val="BodyText"/>
        <w:spacing w:before="11"/>
        <w:rPr>
          <w:sz w:val="19"/>
        </w:rPr>
      </w:pPr>
    </w:p>
    <w:p w14:paraId="02FE3276" w14:textId="77777777" w:rsidR="00016C31" w:rsidRDefault="00632607">
      <w:pPr>
        <w:pStyle w:val="ListParagraph"/>
        <w:numPr>
          <w:ilvl w:val="0"/>
          <w:numId w:val="64"/>
        </w:numPr>
        <w:tabs>
          <w:tab w:val="left" w:pos="439"/>
        </w:tabs>
        <w:ind w:right="1462"/>
        <w:jc w:val="left"/>
        <w:rPr>
          <w:sz w:val="20"/>
        </w:rPr>
      </w:pPr>
      <w:r>
        <w:rPr>
          <w:color w:val="221F1F"/>
          <w:sz w:val="20"/>
        </w:rPr>
        <w:t>Contractor</w:t>
      </w:r>
      <w:r>
        <w:rPr>
          <w:color w:val="221F1F"/>
          <w:spacing w:val="-4"/>
          <w:sz w:val="20"/>
        </w:rPr>
        <w:t xml:space="preserve"> </w:t>
      </w:r>
      <w:r>
        <w:rPr>
          <w:color w:val="221F1F"/>
          <w:sz w:val="20"/>
        </w:rPr>
        <w:t>action</w:t>
      </w:r>
      <w:r>
        <w:rPr>
          <w:color w:val="221F1F"/>
          <w:spacing w:val="-4"/>
          <w:sz w:val="20"/>
        </w:rPr>
        <w:t xml:space="preserve"> </w:t>
      </w:r>
      <w:r>
        <w:rPr>
          <w:color w:val="221F1F"/>
          <w:sz w:val="20"/>
        </w:rPr>
        <w:t>to</w:t>
      </w:r>
      <w:r>
        <w:rPr>
          <w:color w:val="221F1F"/>
          <w:spacing w:val="-4"/>
          <w:sz w:val="20"/>
        </w:rPr>
        <w:t xml:space="preserve"> </w:t>
      </w:r>
      <w:r>
        <w:rPr>
          <w:color w:val="221F1F"/>
          <w:sz w:val="20"/>
        </w:rPr>
        <w:t>protect</w:t>
      </w:r>
      <w:r>
        <w:rPr>
          <w:color w:val="221F1F"/>
          <w:spacing w:val="-7"/>
          <w:sz w:val="20"/>
        </w:rPr>
        <w:t xml:space="preserve"> </w:t>
      </w:r>
      <w:r>
        <w:rPr>
          <w:color w:val="221F1F"/>
          <w:sz w:val="20"/>
        </w:rPr>
        <w:t>the</w:t>
      </w:r>
      <w:r>
        <w:rPr>
          <w:color w:val="221F1F"/>
          <w:spacing w:val="-4"/>
          <w:sz w:val="20"/>
        </w:rPr>
        <w:t xml:space="preserve"> </w:t>
      </w:r>
      <w:r>
        <w:rPr>
          <w:color w:val="221F1F"/>
          <w:sz w:val="20"/>
        </w:rPr>
        <w:t>Government's</w:t>
      </w:r>
      <w:r>
        <w:rPr>
          <w:color w:val="221F1F"/>
          <w:spacing w:val="-5"/>
          <w:sz w:val="20"/>
        </w:rPr>
        <w:t xml:space="preserve"> </w:t>
      </w:r>
      <w:r>
        <w:rPr>
          <w:color w:val="221F1F"/>
          <w:sz w:val="20"/>
        </w:rPr>
        <w:t>interest.</w:t>
      </w:r>
      <w:r>
        <w:rPr>
          <w:color w:val="221F1F"/>
          <w:spacing w:val="-5"/>
          <w:sz w:val="20"/>
        </w:rPr>
        <w:t xml:space="preserve"> </w:t>
      </w:r>
      <w:r>
        <w:rPr>
          <w:color w:val="221F1F"/>
          <w:sz w:val="20"/>
        </w:rPr>
        <w:t>(1)</w:t>
      </w:r>
      <w:r>
        <w:rPr>
          <w:color w:val="221F1F"/>
          <w:spacing w:val="-7"/>
          <w:sz w:val="20"/>
        </w:rPr>
        <w:t xml:space="preserve"> </w:t>
      </w:r>
      <w:r>
        <w:rPr>
          <w:color w:val="221F1F"/>
          <w:sz w:val="20"/>
        </w:rPr>
        <w:t>The</w:t>
      </w:r>
      <w:r>
        <w:rPr>
          <w:color w:val="221F1F"/>
          <w:spacing w:val="-7"/>
          <w:sz w:val="20"/>
        </w:rPr>
        <w:t xml:space="preserve"> </w:t>
      </w:r>
      <w:r>
        <w:rPr>
          <w:color w:val="221F1F"/>
          <w:sz w:val="20"/>
        </w:rPr>
        <w:t>Contractor</w:t>
      </w:r>
      <w:r>
        <w:rPr>
          <w:color w:val="221F1F"/>
          <w:spacing w:val="-3"/>
          <w:sz w:val="20"/>
        </w:rPr>
        <w:t xml:space="preserve"> </w:t>
      </w:r>
      <w:r>
        <w:rPr>
          <w:color w:val="221F1F"/>
          <w:sz w:val="20"/>
        </w:rPr>
        <w:t>shall</w:t>
      </w:r>
      <w:r>
        <w:rPr>
          <w:color w:val="221F1F"/>
          <w:spacing w:val="-5"/>
          <w:sz w:val="20"/>
        </w:rPr>
        <w:t xml:space="preserve"> </w:t>
      </w:r>
      <w:r>
        <w:rPr>
          <w:color w:val="221F1F"/>
          <w:sz w:val="20"/>
        </w:rPr>
        <w:t>execute</w:t>
      </w:r>
      <w:r>
        <w:rPr>
          <w:color w:val="221F1F"/>
          <w:spacing w:val="-5"/>
          <w:sz w:val="20"/>
        </w:rPr>
        <w:t xml:space="preserve"> </w:t>
      </w:r>
      <w:r>
        <w:rPr>
          <w:color w:val="221F1F"/>
          <w:sz w:val="20"/>
        </w:rPr>
        <w:t>or</w:t>
      </w:r>
      <w:r>
        <w:rPr>
          <w:color w:val="221F1F"/>
          <w:spacing w:val="-9"/>
          <w:sz w:val="20"/>
        </w:rPr>
        <w:t xml:space="preserve"> </w:t>
      </w:r>
      <w:r>
        <w:rPr>
          <w:color w:val="221F1F"/>
          <w:sz w:val="20"/>
        </w:rPr>
        <w:t>have</w:t>
      </w:r>
      <w:r>
        <w:rPr>
          <w:color w:val="221F1F"/>
          <w:spacing w:val="-5"/>
          <w:sz w:val="20"/>
        </w:rPr>
        <w:t xml:space="preserve"> </w:t>
      </w:r>
      <w:r>
        <w:rPr>
          <w:color w:val="221F1F"/>
          <w:sz w:val="20"/>
        </w:rPr>
        <w:t>executed</w:t>
      </w:r>
      <w:r>
        <w:rPr>
          <w:color w:val="221F1F"/>
          <w:spacing w:val="-3"/>
          <w:sz w:val="20"/>
        </w:rPr>
        <w:t xml:space="preserve"> </w:t>
      </w:r>
      <w:r>
        <w:rPr>
          <w:color w:val="221F1F"/>
          <w:sz w:val="20"/>
        </w:rPr>
        <w:t>and promptly deliver to the agency all instruments necessary to--</w:t>
      </w:r>
    </w:p>
    <w:p w14:paraId="6CE2866C" w14:textId="77777777" w:rsidR="00016C31" w:rsidRDefault="00016C31">
      <w:pPr>
        <w:pStyle w:val="BodyText"/>
        <w:spacing w:before="11"/>
        <w:rPr>
          <w:sz w:val="19"/>
        </w:rPr>
      </w:pPr>
    </w:p>
    <w:p w14:paraId="494BC7DC" w14:textId="77777777" w:rsidR="00016C31" w:rsidRDefault="00632607">
      <w:pPr>
        <w:pStyle w:val="ListParagraph"/>
        <w:numPr>
          <w:ilvl w:val="1"/>
          <w:numId w:val="64"/>
        </w:numPr>
        <w:tabs>
          <w:tab w:val="left" w:pos="439"/>
        </w:tabs>
        <w:ind w:right="1149"/>
        <w:rPr>
          <w:sz w:val="20"/>
        </w:rPr>
      </w:pPr>
      <w:r>
        <w:rPr>
          <w:color w:val="221F1F"/>
          <w:sz w:val="20"/>
        </w:rPr>
        <w:t>Establish</w:t>
      </w:r>
      <w:r>
        <w:rPr>
          <w:color w:val="221F1F"/>
          <w:spacing w:val="-4"/>
          <w:sz w:val="20"/>
        </w:rPr>
        <w:t xml:space="preserve"> </w:t>
      </w:r>
      <w:r>
        <w:rPr>
          <w:color w:val="221F1F"/>
          <w:sz w:val="20"/>
        </w:rPr>
        <w:t>or</w:t>
      </w:r>
      <w:r>
        <w:rPr>
          <w:color w:val="221F1F"/>
          <w:spacing w:val="-5"/>
          <w:sz w:val="20"/>
        </w:rPr>
        <w:t xml:space="preserve"> </w:t>
      </w:r>
      <w:r>
        <w:rPr>
          <w:color w:val="221F1F"/>
          <w:sz w:val="20"/>
        </w:rPr>
        <w:t>confirm</w:t>
      </w:r>
      <w:r>
        <w:rPr>
          <w:color w:val="221F1F"/>
          <w:spacing w:val="-4"/>
          <w:sz w:val="20"/>
        </w:rPr>
        <w:t xml:space="preserve"> </w:t>
      </w:r>
      <w:r>
        <w:rPr>
          <w:color w:val="221F1F"/>
          <w:sz w:val="20"/>
        </w:rPr>
        <w:t>the</w:t>
      </w:r>
      <w:r>
        <w:rPr>
          <w:color w:val="221F1F"/>
          <w:spacing w:val="-7"/>
          <w:sz w:val="20"/>
        </w:rPr>
        <w:t xml:space="preserve"> </w:t>
      </w:r>
      <w:r>
        <w:rPr>
          <w:color w:val="221F1F"/>
          <w:sz w:val="20"/>
        </w:rPr>
        <w:t>rights</w:t>
      </w:r>
      <w:r>
        <w:rPr>
          <w:color w:val="221F1F"/>
          <w:spacing w:val="-5"/>
          <w:sz w:val="20"/>
        </w:rPr>
        <w:t xml:space="preserve"> </w:t>
      </w:r>
      <w:r>
        <w:rPr>
          <w:color w:val="221F1F"/>
          <w:sz w:val="20"/>
        </w:rPr>
        <w:t>the</w:t>
      </w:r>
      <w:r>
        <w:rPr>
          <w:color w:val="221F1F"/>
          <w:spacing w:val="-5"/>
          <w:sz w:val="20"/>
        </w:rPr>
        <w:t xml:space="preserve"> </w:t>
      </w:r>
      <w:r>
        <w:rPr>
          <w:color w:val="221F1F"/>
          <w:sz w:val="20"/>
        </w:rPr>
        <w:t>Government</w:t>
      </w:r>
      <w:r>
        <w:rPr>
          <w:color w:val="221F1F"/>
          <w:spacing w:val="-4"/>
          <w:sz w:val="20"/>
        </w:rPr>
        <w:t xml:space="preserve"> </w:t>
      </w:r>
      <w:r>
        <w:rPr>
          <w:color w:val="221F1F"/>
          <w:sz w:val="20"/>
        </w:rPr>
        <w:t>has</w:t>
      </w:r>
      <w:r>
        <w:rPr>
          <w:color w:val="221F1F"/>
          <w:spacing w:val="-6"/>
          <w:sz w:val="20"/>
        </w:rPr>
        <w:t xml:space="preserve"> </w:t>
      </w:r>
      <w:r>
        <w:rPr>
          <w:color w:val="221F1F"/>
          <w:sz w:val="20"/>
        </w:rPr>
        <w:t>throughout</w:t>
      </w:r>
      <w:r>
        <w:rPr>
          <w:color w:val="221F1F"/>
          <w:spacing w:val="-4"/>
          <w:sz w:val="20"/>
        </w:rPr>
        <w:t xml:space="preserve"> </w:t>
      </w:r>
      <w:r>
        <w:rPr>
          <w:color w:val="221F1F"/>
          <w:sz w:val="20"/>
        </w:rPr>
        <w:t>the</w:t>
      </w:r>
      <w:r>
        <w:rPr>
          <w:color w:val="221F1F"/>
          <w:spacing w:val="-4"/>
          <w:sz w:val="20"/>
        </w:rPr>
        <w:t xml:space="preserve"> </w:t>
      </w:r>
      <w:r>
        <w:rPr>
          <w:color w:val="221F1F"/>
          <w:sz w:val="20"/>
        </w:rPr>
        <w:t>world</w:t>
      </w:r>
      <w:r>
        <w:rPr>
          <w:color w:val="221F1F"/>
          <w:spacing w:val="-4"/>
          <w:sz w:val="20"/>
        </w:rPr>
        <w:t xml:space="preserve"> </w:t>
      </w:r>
      <w:r>
        <w:rPr>
          <w:color w:val="221F1F"/>
          <w:sz w:val="20"/>
        </w:rPr>
        <w:t>in</w:t>
      </w:r>
      <w:r>
        <w:rPr>
          <w:color w:val="221F1F"/>
          <w:spacing w:val="-4"/>
          <w:sz w:val="20"/>
        </w:rPr>
        <w:t xml:space="preserve"> </w:t>
      </w:r>
      <w:r>
        <w:rPr>
          <w:color w:val="221F1F"/>
          <w:sz w:val="20"/>
        </w:rPr>
        <w:t>those</w:t>
      </w:r>
      <w:r>
        <w:rPr>
          <w:color w:val="221F1F"/>
          <w:spacing w:val="-5"/>
          <w:sz w:val="20"/>
        </w:rPr>
        <w:t xml:space="preserve"> </w:t>
      </w:r>
      <w:r>
        <w:rPr>
          <w:color w:val="221F1F"/>
          <w:sz w:val="20"/>
        </w:rPr>
        <w:t>subject</w:t>
      </w:r>
      <w:r>
        <w:rPr>
          <w:color w:val="221F1F"/>
          <w:spacing w:val="-5"/>
          <w:sz w:val="20"/>
        </w:rPr>
        <w:t xml:space="preserve"> </w:t>
      </w:r>
      <w:r>
        <w:rPr>
          <w:color w:val="221F1F"/>
          <w:sz w:val="20"/>
        </w:rPr>
        <w:t>inventions</w:t>
      </w:r>
      <w:r>
        <w:rPr>
          <w:color w:val="221F1F"/>
          <w:spacing w:val="-5"/>
          <w:sz w:val="20"/>
        </w:rPr>
        <w:t xml:space="preserve"> </w:t>
      </w:r>
      <w:r>
        <w:rPr>
          <w:color w:val="221F1F"/>
          <w:sz w:val="20"/>
        </w:rPr>
        <w:t>in</w:t>
      </w:r>
      <w:r>
        <w:rPr>
          <w:color w:val="221F1F"/>
          <w:spacing w:val="-4"/>
          <w:sz w:val="20"/>
        </w:rPr>
        <w:t xml:space="preserve"> </w:t>
      </w:r>
      <w:r>
        <w:rPr>
          <w:color w:val="221F1F"/>
          <w:sz w:val="20"/>
        </w:rPr>
        <w:t>which</w:t>
      </w:r>
      <w:r>
        <w:rPr>
          <w:color w:val="221F1F"/>
          <w:spacing w:val="-4"/>
          <w:sz w:val="20"/>
        </w:rPr>
        <w:t xml:space="preserve"> </w:t>
      </w:r>
      <w:r>
        <w:rPr>
          <w:color w:val="221F1F"/>
          <w:sz w:val="20"/>
        </w:rPr>
        <w:t>the Contractor elects to retain ownership; and</w:t>
      </w:r>
    </w:p>
    <w:p w14:paraId="7B3F1F9B" w14:textId="77777777" w:rsidR="00016C31" w:rsidRDefault="00016C31">
      <w:pPr>
        <w:pStyle w:val="BodyText"/>
        <w:spacing w:before="1"/>
      </w:pPr>
    </w:p>
    <w:p w14:paraId="3FAC7199" w14:textId="77777777" w:rsidR="00016C31" w:rsidRDefault="00632607">
      <w:pPr>
        <w:pStyle w:val="ListParagraph"/>
        <w:numPr>
          <w:ilvl w:val="1"/>
          <w:numId w:val="64"/>
        </w:numPr>
        <w:tabs>
          <w:tab w:val="left" w:pos="733"/>
          <w:tab w:val="left" w:pos="734"/>
        </w:tabs>
        <w:ind w:right="1164"/>
        <w:rPr>
          <w:sz w:val="20"/>
        </w:rPr>
      </w:pPr>
      <w:r>
        <w:rPr>
          <w:color w:val="221F1F"/>
          <w:sz w:val="20"/>
        </w:rPr>
        <w:t>Assign</w:t>
      </w:r>
      <w:r>
        <w:rPr>
          <w:color w:val="221F1F"/>
          <w:spacing w:val="-4"/>
          <w:sz w:val="20"/>
        </w:rPr>
        <w:t xml:space="preserve"> </w:t>
      </w:r>
      <w:r>
        <w:rPr>
          <w:color w:val="221F1F"/>
          <w:sz w:val="20"/>
        </w:rPr>
        <w:t>title</w:t>
      </w:r>
      <w:r>
        <w:rPr>
          <w:color w:val="221F1F"/>
          <w:spacing w:val="-5"/>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agency</w:t>
      </w:r>
      <w:r>
        <w:rPr>
          <w:color w:val="221F1F"/>
          <w:spacing w:val="-4"/>
          <w:sz w:val="20"/>
        </w:rPr>
        <w:t xml:space="preserve"> </w:t>
      </w:r>
      <w:r>
        <w:rPr>
          <w:color w:val="221F1F"/>
          <w:sz w:val="20"/>
        </w:rPr>
        <w:t>when</w:t>
      </w:r>
      <w:r>
        <w:rPr>
          <w:color w:val="221F1F"/>
          <w:spacing w:val="-4"/>
          <w:sz w:val="20"/>
        </w:rPr>
        <w:t xml:space="preserve"> </w:t>
      </w:r>
      <w:r>
        <w:rPr>
          <w:color w:val="221F1F"/>
          <w:sz w:val="20"/>
        </w:rPr>
        <w:t>requested</w:t>
      </w:r>
      <w:r>
        <w:rPr>
          <w:color w:val="221F1F"/>
          <w:spacing w:val="-4"/>
          <w:sz w:val="20"/>
        </w:rPr>
        <w:t xml:space="preserve"> </w:t>
      </w:r>
      <w:r>
        <w:rPr>
          <w:color w:val="221F1F"/>
          <w:sz w:val="20"/>
        </w:rPr>
        <w:t>under</w:t>
      </w:r>
      <w:r>
        <w:rPr>
          <w:color w:val="221F1F"/>
          <w:spacing w:val="-6"/>
          <w:sz w:val="20"/>
        </w:rPr>
        <w:t xml:space="preserve"> </w:t>
      </w:r>
      <w:r>
        <w:rPr>
          <w:color w:val="221F1F"/>
          <w:sz w:val="20"/>
        </w:rPr>
        <w:t>paragraph</w:t>
      </w:r>
      <w:r>
        <w:rPr>
          <w:color w:val="221F1F"/>
          <w:spacing w:val="-3"/>
          <w:sz w:val="20"/>
        </w:rPr>
        <w:t xml:space="preserve"> </w:t>
      </w:r>
      <w:r>
        <w:rPr>
          <w:color w:val="221F1F"/>
          <w:sz w:val="20"/>
        </w:rPr>
        <w:t>(d)</w:t>
      </w:r>
      <w:r>
        <w:rPr>
          <w:color w:val="221F1F"/>
          <w:spacing w:val="-4"/>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5"/>
          <w:sz w:val="20"/>
        </w:rPr>
        <w:t xml:space="preserve"> </w:t>
      </w:r>
      <w:r>
        <w:rPr>
          <w:color w:val="221F1F"/>
          <w:sz w:val="20"/>
        </w:rPr>
        <w:t>and</w:t>
      </w:r>
      <w:r>
        <w:rPr>
          <w:color w:val="221F1F"/>
          <w:spacing w:val="-4"/>
          <w:sz w:val="20"/>
        </w:rPr>
        <w:t xml:space="preserve"> </w:t>
      </w:r>
      <w:r>
        <w:rPr>
          <w:color w:val="221F1F"/>
          <w:sz w:val="20"/>
        </w:rPr>
        <w:t>to</w:t>
      </w:r>
      <w:r>
        <w:rPr>
          <w:color w:val="221F1F"/>
          <w:spacing w:val="-7"/>
          <w:sz w:val="20"/>
        </w:rPr>
        <w:t xml:space="preserve"> </w:t>
      </w:r>
      <w:r>
        <w:rPr>
          <w:color w:val="221F1F"/>
          <w:sz w:val="20"/>
        </w:rPr>
        <w:t>enable</w:t>
      </w:r>
      <w:r>
        <w:rPr>
          <w:color w:val="221F1F"/>
          <w:spacing w:val="-7"/>
          <w:sz w:val="20"/>
        </w:rPr>
        <w:t xml:space="preserve"> </w:t>
      </w:r>
      <w:r>
        <w:rPr>
          <w:color w:val="221F1F"/>
          <w:sz w:val="20"/>
        </w:rPr>
        <w:t>the</w:t>
      </w:r>
      <w:r>
        <w:rPr>
          <w:color w:val="221F1F"/>
          <w:spacing w:val="-4"/>
          <w:sz w:val="20"/>
        </w:rPr>
        <w:t xml:space="preserve"> </w:t>
      </w:r>
      <w:r>
        <w:rPr>
          <w:color w:val="221F1F"/>
          <w:sz w:val="20"/>
        </w:rPr>
        <w:t>Government</w:t>
      </w:r>
      <w:r>
        <w:rPr>
          <w:color w:val="221F1F"/>
          <w:spacing w:val="-4"/>
          <w:sz w:val="20"/>
        </w:rPr>
        <w:t xml:space="preserve"> </w:t>
      </w:r>
      <w:r>
        <w:rPr>
          <w:color w:val="221F1F"/>
          <w:sz w:val="20"/>
        </w:rPr>
        <w:t>to obtain patent protection and plant variety protection for that subject invention in any country.</w:t>
      </w:r>
    </w:p>
    <w:p w14:paraId="558ED0D3" w14:textId="77777777" w:rsidR="00016C31" w:rsidRDefault="00900DE8">
      <w:pPr>
        <w:pStyle w:val="ListParagraph"/>
        <w:numPr>
          <w:ilvl w:val="0"/>
          <w:numId w:val="63"/>
        </w:numPr>
        <w:tabs>
          <w:tab w:val="left" w:pos="439"/>
        </w:tabs>
        <w:spacing w:before="1"/>
        <w:ind w:right="1083"/>
        <w:jc w:val="left"/>
        <w:rPr>
          <w:sz w:val="20"/>
        </w:rPr>
      </w:pPr>
      <w:r>
        <w:pict w14:anchorId="70DE1F41">
          <v:rect id="docshape66" o:spid="_x0000_s1066" style="position:absolute;left:0;text-align:left;margin-left:59.5pt;margin-top:68.2pt;width:515pt;height:1.45pt;z-index:-18487808;mso-position-horizontal-relative:page" fillcolor="#0e233d" stroked="f">
            <w10:wrap anchorx="page"/>
          </v:rect>
        </w:pict>
      </w:r>
      <w:r w:rsidR="00632607">
        <w:rPr>
          <w:color w:val="221F1F"/>
          <w:sz w:val="20"/>
        </w:rPr>
        <w:t>The Contractor shall require, by written agreement, its employees, other than clerical and nontechnical employees, to disclose promptly in writing to personnel identified as responsible for the administration of patent matters and in the Contractor's format, each subject invention in order that the Contractor can comply with the disclosure</w:t>
      </w:r>
      <w:r w:rsidR="00632607">
        <w:rPr>
          <w:color w:val="221F1F"/>
          <w:spacing w:val="-4"/>
          <w:sz w:val="20"/>
        </w:rPr>
        <w:t xml:space="preserve"> </w:t>
      </w:r>
      <w:r w:rsidR="00632607">
        <w:rPr>
          <w:color w:val="221F1F"/>
          <w:sz w:val="20"/>
        </w:rPr>
        <w:t>provisions</w:t>
      </w:r>
      <w:r w:rsidR="00632607">
        <w:rPr>
          <w:color w:val="221F1F"/>
          <w:spacing w:val="-5"/>
          <w:sz w:val="20"/>
        </w:rPr>
        <w:t xml:space="preserve"> </w:t>
      </w:r>
      <w:r w:rsidR="00632607">
        <w:rPr>
          <w:color w:val="221F1F"/>
          <w:sz w:val="20"/>
        </w:rPr>
        <w:t>of</w:t>
      </w:r>
      <w:r w:rsidR="00632607">
        <w:rPr>
          <w:color w:val="221F1F"/>
          <w:spacing w:val="-7"/>
          <w:sz w:val="20"/>
        </w:rPr>
        <w:t xml:space="preserve"> </w:t>
      </w:r>
      <w:r w:rsidR="00632607">
        <w:rPr>
          <w:color w:val="221F1F"/>
          <w:sz w:val="20"/>
        </w:rPr>
        <w:t>paragraph</w:t>
      </w:r>
      <w:r w:rsidR="00632607">
        <w:rPr>
          <w:color w:val="221F1F"/>
          <w:spacing w:val="-5"/>
          <w:sz w:val="20"/>
        </w:rPr>
        <w:t xml:space="preserve"> </w:t>
      </w:r>
      <w:r w:rsidR="00632607">
        <w:rPr>
          <w:color w:val="221F1F"/>
          <w:sz w:val="20"/>
        </w:rPr>
        <w:t>(c)</w:t>
      </w:r>
      <w:r w:rsidR="00632607">
        <w:rPr>
          <w:color w:val="221F1F"/>
          <w:spacing w:val="-6"/>
          <w:sz w:val="20"/>
        </w:rPr>
        <w:t xml:space="preserve"> </w:t>
      </w:r>
      <w:r w:rsidR="00632607">
        <w:rPr>
          <w:color w:val="221F1F"/>
          <w:sz w:val="20"/>
        </w:rPr>
        <w:t>of</w:t>
      </w:r>
      <w:r w:rsidR="00632607">
        <w:rPr>
          <w:color w:val="221F1F"/>
          <w:spacing w:val="-5"/>
          <w:sz w:val="20"/>
        </w:rPr>
        <w:t xml:space="preserve"> </w:t>
      </w:r>
      <w:r w:rsidR="00632607">
        <w:rPr>
          <w:color w:val="221F1F"/>
          <w:sz w:val="20"/>
        </w:rPr>
        <w:t>this</w:t>
      </w:r>
      <w:r w:rsidR="00632607">
        <w:rPr>
          <w:color w:val="221F1F"/>
          <w:spacing w:val="-6"/>
          <w:sz w:val="20"/>
        </w:rPr>
        <w:t xml:space="preserve"> </w:t>
      </w:r>
      <w:r w:rsidR="00632607">
        <w:rPr>
          <w:color w:val="221F1F"/>
          <w:sz w:val="20"/>
        </w:rPr>
        <w:t>clause,</w:t>
      </w:r>
      <w:r w:rsidR="00632607">
        <w:rPr>
          <w:color w:val="221F1F"/>
          <w:spacing w:val="-7"/>
          <w:sz w:val="20"/>
        </w:rPr>
        <w:t xml:space="preserve"> </w:t>
      </w:r>
      <w:r w:rsidR="00632607">
        <w:rPr>
          <w:color w:val="221F1F"/>
          <w:sz w:val="20"/>
        </w:rPr>
        <w:t>and</w:t>
      </w:r>
      <w:r w:rsidR="00632607">
        <w:rPr>
          <w:color w:val="221F1F"/>
          <w:spacing w:val="-4"/>
          <w:sz w:val="20"/>
        </w:rPr>
        <w:t xml:space="preserve"> </w:t>
      </w:r>
      <w:r w:rsidR="00632607">
        <w:rPr>
          <w:color w:val="221F1F"/>
          <w:sz w:val="20"/>
        </w:rPr>
        <w:t>to</w:t>
      </w:r>
      <w:r w:rsidR="00632607">
        <w:rPr>
          <w:color w:val="221F1F"/>
          <w:spacing w:val="-4"/>
          <w:sz w:val="20"/>
        </w:rPr>
        <w:t xml:space="preserve"> </w:t>
      </w:r>
      <w:r w:rsidR="00632607">
        <w:rPr>
          <w:color w:val="221F1F"/>
          <w:sz w:val="20"/>
        </w:rPr>
        <w:t>execute</w:t>
      </w:r>
      <w:r w:rsidR="00632607">
        <w:rPr>
          <w:color w:val="221F1F"/>
          <w:spacing w:val="-4"/>
          <w:sz w:val="20"/>
        </w:rPr>
        <w:t xml:space="preserve"> </w:t>
      </w:r>
      <w:r w:rsidR="00632607">
        <w:rPr>
          <w:color w:val="221F1F"/>
          <w:sz w:val="20"/>
        </w:rPr>
        <w:t>all</w:t>
      </w:r>
      <w:r w:rsidR="00632607">
        <w:rPr>
          <w:color w:val="221F1F"/>
          <w:spacing w:val="-5"/>
          <w:sz w:val="20"/>
        </w:rPr>
        <w:t xml:space="preserve"> </w:t>
      </w:r>
      <w:r w:rsidR="00632607">
        <w:rPr>
          <w:color w:val="221F1F"/>
          <w:sz w:val="20"/>
        </w:rPr>
        <w:t>papers</w:t>
      </w:r>
      <w:r w:rsidR="00632607">
        <w:rPr>
          <w:color w:val="221F1F"/>
          <w:spacing w:val="-6"/>
          <w:sz w:val="20"/>
        </w:rPr>
        <w:t xml:space="preserve"> </w:t>
      </w:r>
      <w:r w:rsidR="00632607">
        <w:rPr>
          <w:color w:val="221F1F"/>
          <w:sz w:val="20"/>
        </w:rPr>
        <w:t>necessary</w:t>
      </w:r>
      <w:r w:rsidR="00632607">
        <w:rPr>
          <w:color w:val="221F1F"/>
          <w:spacing w:val="-4"/>
          <w:sz w:val="20"/>
        </w:rPr>
        <w:t xml:space="preserve"> </w:t>
      </w:r>
      <w:r w:rsidR="00632607">
        <w:rPr>
          <w:color w:val="221F1F"/>
          <w:sz w:val="20"/>
        </w:rPr>
        <w:t>to</w:t>
      </w:r>
      <w:r w:rsidR="00632607">
        <w:rPr>
          <w:color w:val="221F1F"/>
          <w:spacing w:val="-7"/>
          <w:sz w:val="20"/>
        </w:rPr>
        <w:t xml:space="preserve"> </w:t>
      </w:r>
      <w:r w:rsidR="00632607">
        <w:rPr>
          <w:color w:val="221F1F"/>
          <w:sz w:val="20"/>
        </w:rPr>
        <w:t>file</w:t>
      </w:r>
      <w:r w:rsidR="00632607">
        <w:rPr>
          <w:color w:val="221F1F"/>
          <w:spacing w:val="-5"/>
          <w:sz w:val="20"/>
        </w:rPr>
        <w:t xml:space="preserve"> </w:t>
      </w:r>
      <w:r w:rsidR="00632607">
        <w:rPr>
          <w:color w:val="221F1F"/>
          <w:sz w:val="20"/>
        </w:rPr>
        <w:t>patent</w:t>
      </w:r>
      <w:r w:rsidR="00632607">
        <w:rPr>
          <w:color w:val="221F1F"/>
          <w:spacing w:val="-5"/>
          <w:sz w:val="20"/>
        </w:rPr>
        <w:t xml:space="preserve"> </w:t>
      </w:r>
      <w:r w:rsidR="00632607">
        <w:rPr>
          <w:color w:val="221F1F"/>
          <w:sz w:val="20"/>
        </w:rPr>
        <w:t xml:space="preserve">applications on subject inventions and to establish the Government's rights in the subject inventions. The disclosure </w:t>
      </w:r>
      <w:proofErr w:type="gramStart"/>
      <w:r w:rsidR="00632607">
        <w:rPr>
          <w:color w:val="221F1F"/>
          <w:sz w:val="20"/>
        </w:rPr>
        <w:t>format</w:t>
      </w:r>
      <w:proofErr w:type="gramEnd"/>
    </w:p>
    <w:p w14:paraId="62EE0B1D" w14:textId="77777777" w:rsidR="00016C31" w:rsidRDefault="00016C31">
      <w:pPr>
        <w:rPr>
          <w:sz w:val="20"/>
        </w:rPr>
        <w:sectPr w:rsidR="00016C31">
          <w:pgSz w:w="12240" w:h="15840"/>
          <w:pgMar w:top="1360" w:right="640" w:bottom="1060" w:left="1000" w:header="0" w:footer="801" w:gutter="0"/>
          <w:cols w:space="720"/>
        </w:sectPr>
      </w:pPr>
    </w:p>
    <w:p w14:paraId="612D36EB" w14:textId="77777777" w:rsidR="00016C31" w:rsidRDefault="00632607">
      <w:pPr>
        <w:pStyle w:val="BodyText"/>
        <w:spacing w:before="80"/>
        <w:ind w:left="219" w:right="836"/>
      </w:pPr>
      <w:r>
        <w:rPr>
          <w:color w:val="221F1F"/>
        </w:rPr>
        <w:lastRenderedPageBreak/>
        <w:t>should</w:t>
      </w:r>
      <w:r>
        <w:rPr>
          <w:color w:val="221F1F"/>
          <w:spacing w:val="-1"/>
        </w:rPr>
        <w:t xml:space="preserve"> </w:t>
      </w:r>
      <w:r>
        <w:rPr>
          <w:color w:val="221F1F"/>
        </w:rPr>
        <w:t>require,</w:t>
      </w:r>
      <w:r>
        <w:rPr>
          <w:color w:val="221F1F"/>
          <w:spacing w:val="-1"/>
        </w:rPr>
        <w:t xml:space="preserve"> </w:t>
      </w:r>
      <w:r>
        <w:rPr>
          <w:color w:val="221F1F"/>
        </w:rPr>
        <w:t>as</w:t>
      </w:r>
      <w:r>
        <w:rPr>
          <w:color w:val="221F1F"/>
          <w:spacing w:val="-3"/>
        </w:rPr>
        <w:t xml:space="preserve"> </w:t>
      </w:r>
      <w:r>
        <w:rPr>
          <w:color w:val="221F1F"/>
        </w:rPr>
        <w:t>a</w:t>
      </w:r>
      <w:r>
        <w:rPr>
          <w:color w:val="221F1F"/>
          <w:spacing w:val="-2"/>
        </w:rPr>
        <w:t xml:space="preserve"> </w:t>
      </w:r>
      <w:r>
        <w:rPr>
          <w:color w:val="221F1F"/>
        </w:rPr>
        <w:t>minimum,</w:t>
      </w:r>
      <w:r>
        <w:rPr>
          <w:color w:val="221F1F"/>
          <w:spacing w:val="-4"/>
        </w:rPr>
        <w:t xml:space="preserve"> </w:t>
      </w:r>
      <w:r>
        <w:rPr>
          <w:color w:val="221F1F"/>
        </w:rPr>
        <w:t>the</w:t>
      </w:r>
      <w:r>
        <w:rPr>
          <w:color w:val="221F1F"/>
          <w:spacing w:val="-2"/>
        </w:rPr>
        <w:t xml:space="preserve"> </w:t>
      </w:r>
      <w:r>
        <w:rPr>
          <w:color w:val="221F1F"/>
        </w:rPr>
        <w:t>information</w:t>
      </w:r>
      <w:r>
        <w:rPr>
          <w:color w:val="221F1F"/>
          <w:spacing w:val="-1"/>
        </w:rPr>
        <w:t xml:space="preserve"> </w:t>
      </w:r>
      <w:r>
        <w:rPr>
          <w:color w:val="221F1F"/>
        </w:rPr>
        <w:t>required</w:t>
      </w:r>
      <w:r>
        <w:rPr>
          <w:color w:val="221F1F"/>
          <w:spacing w:val="-1"/>
        </w:rPr>
        <w:t xml:space="preserve"> </w:t>
      </w:r>
      <w:r>
        <w:rPr>
          <w:color w:val="221F1F"/>
        </w:rPr>
        <w:t>by</w:t>
      </w:r>
      <w:r>
        <w:rPr>
          <w:color w:val="221F1F"/>
          <w:spacing w:val="-3"/>
        </w:rPr>
        <w:t xml:space="preserve"> </w:t>
      </w:r>
      <w:r>
        <w:rPr>
          <w:color w:val="221F1F"/>
        </w:rPr>
        <w:t>paragraph</w:t>
      </w:r>
      <w:r>
        <w:rPr>
          <w:color w:val="221F1F"/>
          <w:spacing w:val="-1"/>
        </w:rPr>
        <w:t xml:space="preserve"> </w:t>
      </w:r>
      <w:r>
        <w:rPr>
          <w:color w:val="221F1F"/>
        </w:rPr>
        <w:t>(c)(1)</w:t>
      </w:r>
      <w:r>
        <w:rPr>
          <w:color w:val="221F1F"/>
          <w:spacing w:val="-4"/>
        </w:rPr>
        <w:t xml:space="preserve"> </w:t>
      </w:r>
      <w:r>
        <w:rPr>
          <w:color w:val="221F1F"/>
        </w:rPr>
        <w:t>of</w:t>
      </w:r>
      <w:r>
        <w:rPr>
          <w:color w:val="221F1F"/>
          <w:spacing w:val="-2"/>
        </w:rPr>
        <w:t xml:space="preserve"> </w:t>
      </w:r>
      <w:r>
        <w:rPr>
          <w:color w:val="221F1F"/>
        </w:rPr>
        <w:t>this</w:t>
      </w:r>
      <w:r>
        <w:rPr>
          <w:color w:val="221F1F"/>
          <w:spacing w:val="-3"/>
        </w:rPr>
        <w:t xml:space="preserve"> </w:t>
      </w:r>
      <w:r>
        <w:rPr>
          <w:color w:val="221F1F"/>
        </w:rPr>
        <w:t>clause.</w:t>
      </w:r>
      <w:r>
        <w:rPr>
          <w:color w:val="221F1F"/>
          <w:spacing w:val="-4"/>
        </w:rPr>
        <w:t xml:space="preserve"> </w:t>
      </w:r>
      <w:r>
        <w:rPr>
          <w:color w:val="221F1F"/>
        </w:rPr>
        <w:t>The</w:t>
      </w:r>
      <w:r>
        <w:rPr>
          <w:color w:val="221F1F"/>
          <w:spacing w:val="-2"/>
        </w:rPr>
        <w:t xml:space="preserve"> </w:t>
      </w:r>
      <w:r>
        <w:rPr>
          <w:color w:val="221F1F"/>
        </w:rPr>
        <w:t>Contractor</w:t>
      </w:r>
      <w:r>
        <w:rPr>
          <w:color w:val="221F1F"/>
          <w:spacing w:val="-2"/>
        </w:rPr>
        <w:t xml:space="preserve"> </w:t>
      </w:r>
      <w:r>
        <w:rPr>
          <w:color w:val="221F1F"/>
        </w:rPr>
        <w:t>shall</w:t>
      </w:r>
      <w:r>
        <w:rPr>
          <w:color w:val="221F1F"/>
          <w:spacing w:val="-2"/>
        </w:rPr>
        <w:t xml:space="preserve"> </w:t>
      </w:r>
      <w:r>
        <w:rPr>
          <w:color w:val="221F1F"/>
        </w:rPr>
        <w:t>instruct such employees, through employee agreements or other suitable educational programs, as to the importance of reporting inventions in sufficient time to permit the filing of patent applications prior to U.S. or foreign statutory bars.</w:t>
      </w:r>
    </w:p>
    <w:p w14:paraId="1EA0B7FB" w14:textId="77777777" w:rsidR="00016C31" w:rsidRDefault="00016C31">
      <w:pPr>
        <w:pStyle w:val="BodyText"/>
      </w:pPr>
    </w:p>
    <w:p w14:paraId="16BECD29" w14:textId="77777777" w:rsidR="00016C31" w:rsidRDefault="00632607">
      <w:pPr>
        <w:pStyle w:val="ListParagraph"/>
        <w:numPr>
          <w:ilvl w:val="0"/>
          <w:numId w:val="63"/>
        </w:numPr>
        <w:tabs>
          <w:tab w:val="left" w:pos="724"/>
        </w:tabs>
        <w:ind w:left="440" w:right="976" w:hanging="3"/>
        <w:jc w:val="left"/>
        <w:rPr>
          <w:sz w:val="20"/>
        </w:rPr>
      </w:pPr>
      <w:r>
        <w:rPr>
          <w:color w:val="221F1F"/>
          <w:sz w:val="20"/>
        </w:rPr>
        <w:t>The Contractor shall notify the Contracting Officer of any decisions not to file a nonprovisional patent application,</w:t>
      </w:r>
      <w:r>
        <w:rPr>
          <w:color w:val="221F1F"/>
          <w:spacing w:val="-4"/>
          <w:sz w:val="20"/>
        </w:rPr>
        <w:t xml:space="preserve"> </w:t>
      </w:r>
      <w:r>
        <w:rPr>
          <w:color w:val="221F1F"/>
          <w:sz w:val="20"/>
        </w:rPr>
        <w:t>continue</w:t>
      </w:r>
      <w:r>
        <w:rPr>
          <w:color w:val="221F1F"/>
          <w:spacing w:val="-7"/>
          <w:sz w:val="20"/>
        </w:rPr>
        <w:t xml:space="preserve"> </w:t>
      </w:r>
      <w:r>
        <w:rPr>
          <w:color w:val="221F1F"/>
          <w:sz w:val="20"/>
        </w:rPr>
        <w:t>the</w:t>
      </w:r>
      <w:r>
        <w:rPr>
          <w:color w:val="221F1F"/>
          <w:spacing w:val="-7"/>
          <w:sz w:val="20"/>
        </w:rPr>
        <w:t xml:space="preserve"> </w:t>
      </w:r>
      <w:r>
        <w:rPr>
          <w:color w:val="221F1F"/>
          <w:sz w:val="20"/>
        </w:rPr>
        <w:t>prosecution</w:t>
      </w:r>
      <w:r>
        <w:rPr>
          <w:color w:val="221F1F"/>
          <w:spacing w:val="-3"/>
          <w:sz w:val="20"/>
        </w:rPr>
        <w:t xml:space="preserve"> </w:t>
      </w:r>
      <w:r>
        <w:rPr>
          <w:color w:val="221F1F"/>
          <w:sz w:val="20"/>
        </w:rPr>
        <w:t>of</w:t>
      </w:r>
      <w:r>
        <w:rPr>
          <w:color w:val="221F1F"/>
          <w:spacing w:val="-5"/>
          <w:sz w:val="20"/>
        </w:rPr>
        <w:t xml:space="preserve"> </w:t>
      </w:r>
      <w:r>
        <w:rPr>
          <w:color w:val="221F1F"/>
          <w:sz w:val="20"/>
        </w:rPr>
        <w:t>a</w:t>
      </w:r>
      <w:r>
        <w:rPr>
          <w:color w:val="221F1F"/>
          <w:spacing w:val="-8"/>
          <w:sz w:val="20"/>
        </w:rPr>
        <w:t xml:space="preserve"> </w:t>
      </w:r>
      <w:r>
        <w:rPr>
          <w:color w:val="221F1F"/>
          <w:sz w:val="20"/>
        </w:rPr>
        <w:t>patent</w:t>
      </w:r>
      <w:r>
        <w:rPr>
          <w:color w:val="221F1F"/>
          <w:spacing w:val="-5"/>
          <w:sz w:val="20"/>
        </w:rPr>
        <w:t xml:space="preserve"> </w:t>
      </w:r>
      <w:r>
        <w:rPr>
          <w:color w:val="221F1F"/>
          <w:sz w:val="20"/>
        </w:rPr>
        <w:t>application,</w:t>
      </w:r>
      <w:r>
        <w:rPr>
          <w:color w:val="221F1F"/>
          <w:spacing w:val="-11"/>
          <w:sz w:val="20"/>
        </w:rPr>
        <w:t xml:space="preserve"> </w:t>
      </w:r>
      <w:r>
        <w:rPr>
          <w:color w:val="221F1F"/>
          <w:sz w:val="20"/>
        </w:rPr>
        <w:t>pay</w:t>
      </w:r>
      <w:r>
        <w:rPr>
          <w:color w:val="221F1F"/>
          <w:spacing w:val="-3"/>
          <w:sz w:val="20"/>
        </w:rPr>
        <w:t xml:space="preserve"> </w:t>
      </w:r>
      <w:r>
        <w:rPr>
          <w:color w:val="221F1F"/>
          <w:sz w:val="20"/>
        </w:rPr>
        <w:t>maintenance</w:t>
      </w:r>
      <w:r>
        <w:rPr>
          <w:color w:val="221F1F"/>
          <w:spacing w:val="-4"/>
          <w:sz w:val="20"/>
        </w:rPr>
        <w:t xml:space="preserve"> </w:t>
      </w:r>
      <w:r>
        <w:rPr>
          <w:color w:val="221F1F"/>
          <w:sz w:val="20"/>
        </w:rPr>
        <w:t>fees,</w:t>
      </w:r>
      <w:r>
        <w:rPr>
          <w:color w:val="221F1F"/>
          <w:spacing w:val="-7"/>
          <w:sz w:val="20"/>
        </w:rPr>
        <w:t xml:space="preserve"> </w:t>
      </w:r>
      <w:r>
        <w:rPr>
          <w:color w:val="221F1F"/>
          <w:sz w:val="20"/>
        </w:rPr>
        <w:t>or</w:t>
      </w:r>
      <w:r>
        <w:rPr>
          <w:color w:val="221F1F"/>
          <w:spacing w:val="-7"/>
          <w:sz w:val="20"/>
        </w:rPr>
        <w:t xml:space="preserve"> </w:t>
      </w:r>
      <w:r>
        <w:rPr>
          <w:color w:val="221F1F"/>
          <w:sz w:val="20"/>
        </w:rPr>
        <w:t>defend</w:t>
      </w:r>
      <w:r>
        <w:rPr>
          <w:color w:val="221F1F"/>
          <w:spacing w:val="-4"/>
          <w:sz w:val="20"/>
        </w:rPr>
        <w:t xml:space="preserve"> </w:t>
      </w:r>
      <w:r>
        <w:rPr>
          <w:color w:val="221F1F"/>
          <w:sz w:val="20"/>
        </w:rPr>
        <w:t>in</w:t>
      </w:r>
      <w:r>
        <w:rPr>
          <w:color w:val="221F1F"/>
          <w:spacing w:val="-4"/>
          <w:sz w:val="20"/>
        </w:rPr>
        <w:t xml:space="preserve"> </w:t>
      </w:r>
      <w:r>
        <w:rPr>
          <w:color w:val="221F1F"/>
          <w:sz w:val="20"/>
        </w:rPr>
        <w:t>a</w:t>
      </w:r>
      <w:r>
        <w:rPr>
          <w:color w:val="221F1F"/>
          <w:spacing w:val="-7"/>
          <w:sz w:val="20"/>
        </w:rPr>
        <w:t xml:space="preserve"> </w:t>
      </w:r>
      <w:r>
        <w:rPr>
          <w:color w:val="221F1F"/>
          <w:sz w:val="20"/>
        </w:rPr>
        <w:t>reexamination</w:t>
      </w:r>
      <w:r>
        <w:rPr>
          <w:color w:val="221F1F"/>
          <w:spacing w:val="-3"/>
          <w:sz w:val="20"/>
        </w:rPr>
        <w:t xml:space="preserve"> </w:t>
      </w:r>
      <w:r>
        <w:rPr>
          <w:color w:val="221F1F"/>
          <w:sz w:val="20"/>
        </w:rPr>
        <w:t>or opposition proceeding on a patent, in any country, not less than 30 days before the expiration of the response or filing period required by the relevant patent office.</w:t>
      </w:r>
    </w:p>
    <w:p w14:paraId="30D1617B" w14:textId="77777777" w:rsidR="00016C31" w:rsidRDefault="00016C31">
      <w:pPr>
        <w:pStyle w:val="BodyText"/>
        <w:spacing w:before="11"/>
        <w:rPr>
          <w:sz w:val="19"/>
        </w:rPr>
      </w:pPr>
    </w:p>
    <w:p w14:paraId="6B957F60" w14:textId="77777777" w:rsidR="00016C31" w:rsidRDefault="00632607">
      <w:pPr>
        <w:pStyle w:val="ListParagraph"/>
        <w:numPr>
          <w:ilvl w:val="0"/>
          <w:numId w:val="63"/>
        </w:numPr>
        <w:tabs>
          <w:tab w:val="left" w:pos="441"/>
        </w:tabs>
        <w:ind w:left="440" w:right="852" w:hanging="287"/>
        <w:jc w:val="left"/>
        <w:rPr>
          <w:sz w:val="20"/>
        </w:rPr>
      </w:pPr>
      <w:r>
        <w:rPr>
          <w:color w:val="221F1F"/>
          <w:sz w:val="20"/>
        </w:rPr>
        <w:t>The Contractor shall include, within the specification of any United States nonprovisional patent or plant variety protection application and any patent or plant variety protection certificate issuing thereon covering a subject invention,</w:t>
      </w:r>
      <w:r>
        <w:rPr>
          <w:color w:val="221F1F"/>
          <w:spacing w:val="-7"/>
          <w:sz w:val="20"/>
        </w:rPr>
        <w:t xml:space="preserve"> </w:t>
      </w:r>
      <w:r>
        <w:rPr>
          <w:color w:val="221F1F"/>
          <w:sz w:val="20"/>
        </w:rPr>
        <w:t>the</w:t>
      </w:r>
      <w:r>
        <w:rPr>
          <w:color w:val="221F1F"/>
          <w:spacing w:val="-6"/>
          <w:sz w:val="20"/>
        </w:rPr>
        <w:t xml:space="preserve"> </w:t>
      </w:r>
      <w:r>
        <w:rPr>
          <w:color w:val="221F1F"/>
          <w:sz w:val="20"/>
        </w:rPr>
        <w:t>following</w:t>
      </w:r>
      <w:r>
        <w:rPr>
          <w:color w:val="221F1F"/>
          <w:spacing w:val="-5"/>
          <w:sz w:val="20"/>
        </w:rPr>
        <w:t xml:space="preserve"> </w:t>
      </w:r>
      <w:r>
        <w:rPr>
          <w:color w:val="221F1F"/>
          <w:sz w:val="20"/>
        </w:rPr>
        <w:t>statement,</w:t>
      </w:r>
      <w:r>
        <w:rPr>
          <w:color w:val="221F1F"/>
          <w:spacing w:val="-5"/>
          <w:sz w:val="20"/>
        </w:rPr>
        <w:t xml:space="preserve"> </w:t>
      </w:r>
      <w:r>
        <w:rPr>
          <w:color w:val="221F1F"/>
          <w:sz w:val="20"/>
        </w:rPr>
        <w:t>“This</w:t>
      </w:r>
      <w:r>
        <w:rPr>
          <w:color w:val="221F1F"/>
          <w:spacing w:val="-9"/>
          <w:sz w:val="20"/>
        </w:rPr>
        <w:t xml:space="preserve"> </w:t>
      </w:r>
      <w:r>
        <w:rPr>
          <w:color w:val="221F1F"/>
          <w:sz w:val="20"/>
        </w:rPr>
        <w:t>invention</w:t>
      </w:r>
      <w:r>
        <w:rPr>
          <w:color w:val="221F1F"/>
          <w:spacing w:val="-7"/>
          <w:sz w:val="20"/>
        </w:rPr>
        <w:t xml:space="preserve"> </w:t>
      </w:r>
      <w:r>
        <w:rPr>
          <w:color w:val="221F1F"/>
          <w:sz w:val="20"/>
        </w:rPr>
        <w:t>was</w:t>
      </w:r>
      <w:r>
        <w:rPr>
          <w:color w:val="221F1F"/>
          <w:spacing w:val="-7"/>
          <w:sz w:val="20"/>
        </w:rPr>
        <w:t xml:space="preserve"> </w:t>
      </w:r>
      <w:r>
        <w:rPr>
          <w:color w:val="221F1F"/>
          <w:sz w:val="20"/>
        </w:rPr>
        <w:t>made</w:t>
      </w:r>
      <w:r>
        <w:rPr>
          <w:color w:val="221F1F"/>
          <w:spacing w:val="-6"/>
          <w:sz w:val="20"/>
        </w:rPr>
        <w:t xml:space="preserve"> </w:t>
      </w:r>
      <w:r>
        <w:rPr>
          <w:color w:val="221F1F"/>
          <w:sz w:val="20"/>
        </w:rPr>
        <w:t>with</w:t>
      </w:r>
      <w:r>
        <w:rPr>
          <w:color w:val="221F1F"/>
          <w:spacing w:val="-5"/>
          <w:sz w:val="20"/>
        </w:rPr>
        <w:t xml:space="preserve"> </w:t>
      </w:r>
      <w:r>
        <w:rPr>
          <w:color w:val="221F1F"/>
          <w:sz w:val="20"/>
        </w:rPr>
        <w:t>Government</w:t>
      </w:r>
      <w:r>
        <w:rPr>
          <w:color w:val="221F1F"/>
          <w:spacing w:val="-5"/>
          <w:sz w:val="20"/>
        </w:rPr>
        <w:t xml:space="preserve"> </w:t>
      </w:r>
      <w:r>
        <w:rPr>
          <w:color w:val="221F1F"/>
          <w:sz w:val="20"/>
        </w:rPr>
        <w:t>support</w:t>
      </w:r>
      <w:r>
        <w:rPr>
          <w:color w:val="221F1F"/>
          <w:spacing w:val="-6"/>
          <w:sz w:val="20"/>
        </w:rPr>
        <w:t xml:space="preserve"> </w:t>
      </w:r>
      <w:r>
        <w:rPr>
          <w:color w:val="221F1F"/>
          <w:sz w:val="20"/>
        </w:rPr>
        <w:t>under</w:t>
      </w:r>
      <w:r>
        <w:rPr>
          <w:color w:val="221F1F"/>
          <w:spacing w:val="-7"/>
          <w:sz w:val="20"/>
        </w:rPr>
        <w:t xml:space="preserve"> </w:t>
      </w:r>
      <w:r>
        <w:rPr>
          <w:color w:val="221F1F"/>
          <w:sz w:val="20"/>
        </w:rPr>
        <w:t>(identify</w:t>
      </w:r>
      <w:r>
        <w:rPr>
          <w:color w:val="221F1F"/>
          <w:spacing w:val="-4"/>
          <w:sz w:val="20"/>
        </w:rPr>
        <w:t xml:space="preserve"> </w:t>
      </w:r>
      <w:r>
        <w:rPr>
          <w:color w:val="221F1F"/>
          <w:sz w:val="20"/>
        </w:rPr>
        <w:t>the</w:t>
      </w:r>
      <w:r>
        <w:rPr>
          <w:color w:val="221F1F"/>
          <w:spacing w:val="-6"/>
          <w:sz w:val="20"/>
        </w:rPr>
        <w:t xml:space="preserve"> </w:t>
      </w:r>
      <w:r>
        <w:rPr>
          <w:color w:val="221F1F"/>
          <w:sz w:val="20"/>
        </w:rPr>
        <w:t>contract) awarded by (identify the agency). The Government has certain rights in the invention.”</w:t>
      </w:r>
    </w:p>
    <w:p w14:paraId="614481F4" w14:textId="77777777" w:rsidR="00016C31" w:rsidRDefault="00016C31">
      <w:pPr>
        <w:pStyle w:val="BodyText"/>
      </w:pPr>
    </w:p>
    <w:p w14:paraId="1C3A660E" w14:textId="77777777" w:rsidR="00016C31" w:rsidRDefault="00632607">
      <w:pPr>
        <w:pStyle w:val="ListParagraph"/>
        <w:numPr>
          <w:ilvl w:val="0"/>
          <w:numId w:val="64"/>
        </w:numPr>
        <w:tabs>
          <w:tab w:val="left" w:pos="691"/>
        </w:tabs>
        <w:ind w:left="440" w:right="919" w:hanging="3"/>
        <w:jc w:val="left"/>
        <w:rPr>
          <w:sz w:val="20"/>
        </w:rPr>
      </w:pPr>
      <w:r>
        <w:rPr>
          <w:color w:val="221F1F"/>
          <w:sz w:val="20"/>
        </w:rPr>
        <w:t>Reporting on utilization of</w:t>
      </w:r>
      <w:r>
        <w:rPr>
          <w:color w:val="221F1F"/>
          <w:spacing w:val="-3"/>
          <w:sz w:val="20"/>
        </w:rPr>
        <w:t xml:space="preserve"> </w:t>
      </w:r>
      <w:r>
        <w:rPr>
          <w:color w:val="221F1F"/>
          <w:sz w:val="20"/>
        </w:rPr>
        <w:t>subject</w:t>
      </w:r>
      <w:r>
        <w:rPr>
          <w:color w:val="221F1F"/>
          <w:spacing w:val="-1"/>
          <w:sz w:val="20"/>
        </w:rPr>
        <w:t xml:space="preserve"> </w:t>
      </w:r>
      <w:r>
        <w:rPr>
          <w:color w:val="221F1F"/>
          <w:sz w:val="20"/>
        </w:rPr>
        <w:t>inventions.</w:t>
      </w:r>
      <w:r>
        <w:rPr>
          <w:color w:val="221F1F"/>
          <w:spacing w:val="-1"/>
          <w:sz w:val="20"/>
        </w:rPr>
        <w:t xml:space="preserve"> </w:t>
      </w:r>
      <w:r>
        <w:rPr>
          <w:color w:val="221F1F"/>
          <w:sz w:val="20"/>
        </w:rPr>
        <w:t>The</w:t>
      </w:r>
      <w:r>
        <w:rPr>
          <w:color w:val="221F1F"/>
          <w:spacing w:val="-3"/>
          <w:sz w:val="20"/>
        </w:rPr>
        <w:t xml:space="preserve"> </w:t>
      </w:r>
      <w:r>
        <w:rPr>
          <w:color w:val="221F1F"/>
          <w:sz w:val="20"/>
        </w:rPr>
        <w:t>Contractor</w:t>
      </w:r>
      <w:r>
        <w:rPr>
          <w:color w:val="221F1F"/>
          <w:spacing w:val="-1"/>
          <w:sz w:val="20"/>
        </w:rPr>
        <w:t xml:space="preserve"> </w:t>
      </w:r>
      <w:r>
        <w:rPr>
          <w:color w:val="221F1F"/>
          <w:sz w:val="20"/>
        </w:rPr>
        <w:t>shall</w:t>
      </w:r>
      <w:r>
        <w:rPr>
          <w:color w:val="221F1F"/>
          <w:spacing w:val="-1"/>
          <w:sz w:val="20"/>
        </w:rPr>
        <w:t xml:space="preserve"> </w:t>
      </w:r>
      <w:r>
        <w:rPr>
          <w:color w:val="221F1F"/>
          <w:sz w:val="20"/>
        </w:rPr>
        <w:t>submit,</w:t>
      </w:r>
      <w:r>
        <w:rPr>
          <w:color w:val="221F1F"/>
          <w:spacing w:val="-1"/>
          <w:sz w:val="20"/>
        </w:rPr>
        <w:t xml:space="preserve"> </w:t>
      </w:r>
      <w:r>
        <w:rPr>
          <w:color w:val="221F1F"/>
          <w:sz w:val="20"/>
        </w:rPr>
        <w:t>on</w:t>
      </w:r>
      <w:r>
        <w:rPr>
          <w:color w:val="221F1F"/>
          <w:spacing w:val="-2"/>
          <w:sz w:val="20"/>
        </w:rPr>
        <w:t xml:space="preserve"> </w:t>
      </w:r>
      <w:r>
        <w:rPr>
          <w:color w:val="221F1F"/>
          <w:sz w:val="20"/>
        </w:rPr>
        <w:t>request,</w:t>
      </w:r>
      <w:r>
        <w:rPr>
          <w:color w:val="221F1F"/>
          <w:spacing w:val="-1"/>
          <w:sz w:val="20"/>
        </w:rPr>
        <w:t xml:space="preserve"> </w:t>
      </w:r>
      <w:r>
        <w:rPr>
          <w:color w:val="221F1F"/>
          <w:sz w:val="20"/>
        </w:rPr>
        <w:t>periodic</w:t>
      </w:r>
      <w:r>
        <w:rPr>
          <w:color w:val="221F1F"/>
          <w:spacing w:val="-1"/>
          <w:sz w:val="20"/>
        </w:rPr>
        <w:t xml:space="preserve"> </w:t>
      </w:r>
      <w:r>
        <w:rPr>
          <w:color w:val="221F1F"/>
          <w:sz w:val="20"/>
        </w:rPr>
        <w:t>reports</w:t>
      </w:r>
      <w:r>
        <w:rPr>
          <w:color w:val="221F1F"/>
          <w:spacing w:val="-2"/>
          <w:sz w:val="20"/>
        </w:rPr>
        <w:t xml:space="preserve"> </w:t>
      </w:r>
      <w:r>
        <w:rPr>
          <w:color w:val="221F1F"/>
          <w:sz w:val="20"/>
        </w:rPr>
        <w:t>no more frequently than annually on the utilization of a subject invention or</w:t>
      </w:r>
      <w:r>
        <w:rPr>
          <w:color w:val="221F1F"/>
          <w:spacing w:val="-1"/>
          <w:sz w:val="20"/>
        </w:rPr>
        <w:t xml:space="preserve"> </w:t>
      </w:r>
      <w:r>
        <w:rPr>
          <w:color w:val="221F1F"/>
          <w:sz w:val="20"/>
        </w:rPr>
        <w:t>on efforts at obtaining utilization of the subject invention that are being made by the Contractor or its licensees or assignees. The reports shall include information regarding</w:t>
      </w:r>
      <w:r>
        <w:rPr>
          <w:color w:val="221F1F"/>
          <w:spacing w:val="-3"/>
          <w:sz w:val="20"/>
        </w:rPr>
        <w:t xml:space="preserve"> </w:t>
      </w:r>
      <w:r>
        <w:rPr>
          <w:color w:val="221F1F"/>
          <w:sz w:val="20"/>
        </w:rPr>
        <w:t>the</w:t>
      </w:r>
      <w:r>
        <w:rPr>
          <w:color w:val="221F1F"/>
          <w:spacing w:val="-2"/>
          <w:sz w:val="20"/>
        </w:rPr>
        <w:t xml:space="preserve"> </w:t>
      </w:r>
      <w:r>
        <w:rPr>
          <w:color w:val="221F1F"/>
          <w:sz w:val="20"/>
        </w:rPr>
        <w:t>status</w:t>
      </w:r>
      <w:r>
        <w:rPr>
          <w:color w:val="221F1F"/>
          <w:spacing w:val="-6"/>
          <w:sz w:val="20"/>
        </w:rPr>
        <w:t xml:space="preserve"> </w:t>
      </w:r>
      <w:r>
        <w:rPr>
          <w:color w:val="221F1F"/>
          <w:sz w:val="20"/>
        </w:rPr>
        <w:t>of</w:t>
      </w:r>
      <w:r>
        <w:rPr>
          <w:color w:val="221F1F"/>
          <w:spacing w:val="-7"/>
          <w:sz w:val="20"/>
        </w:rPr>
        <w:t xml:space="preserve"> </w:t>
      </w:r>
      <w:r>
        <w:rPr>
          <w:color w:val="221F1F"/>
          <w:sz w:val="20"/>
        </w:rPr>
        <w:t>development,</w:t>
      </w:r>
      <w:r>
        <w:rPr>
          <w:color w:val="221F1F"/>
          <w:spacing w:val="-3"/>
          <w:sz w:val="20"/>
        </w:rPr>
        <w:t xml:space="preserve"> </w:t>
      </w:r>
      <w:r>
        <w:rPr>
          <w:color w:val="221F1F"/>
          <w:sz w:val="20"/>
        </w:rPr>
        <w:t>date</w:t>
      </w:r>
      <w:r>
        <w:rPr>
          <w:color w:val="221F1F"/>
          <w:spacing w:val="-5"/>
          <w:sz w:val="20"/>
        </w:rPr>
        <w:t xml:space="preserve"> </w:t>
      </w:r>
      <w:r>
        <w:rPr>
          <w:color w:val="221F1F"/>
          <w:sz w:val="20"/>
        </w:rPr>
        <w:t>of</w:t>
      </w:r>
      <w:r>
        <w:rPr>
          <w:color w:val="221F1F"/>
          <w:spacing w:val="-5"/>
          <w:sz w:val="20"/>
        </w:rPr>
        <w:t xml:space="preserve"> </w:t>
      </w:r>
      <w:r>
        <w:rPr>
          <w:color w:val="221F1F"/>
          <w:sz w:val="20"/>
        </w:rPr>
        <w:t>first</w:t>
      </w:r>
      <w:r>
        <w:rPr>
          <w:color w:val="221F1F"/>
          <w:spacing w:val="-5"/>
          <w:sz w:val="20"/>
        </w:rPr>
        <w:t xml:space="preserve"> </w:t>
      </w:r>
      <w:r>
        <w:rPr>
          <w:color w:val="221F1F"/>
          <w:sz w:val="20"/>
        </w:rPr>
        <w:t>commercial</w:t>
      </w:r>
      <w:r>
        <w:rPr>
          <w:color w:val="221F1F"/>
          <w:spacing w:val="-2"/>
          <w:sz w:val="20"/>
        </w:rPr>
        <w:t xml:space="preserve"> </w:t>
      </w:r>
      <w:r>
        <w:rPr>
          <w:color w:val="221F1F"/>
          <w:sz w:val="20"/>
        </w:rPr>
        <w:t>sale</w:t>
      </w:r>
      <w:r>
        <w:rPr>
          <w:color w:val="221F1F"/>
          <w:spacing w:val="-2"/>
          <w:sz w:val="20"/>
        </w:rPr>
        <w:t xml:space="preserve"> </w:t>
      </w:r>
      <w:r>
        <w:rPr>
          <w:color w:val="221F1F"/>
          <w:sz w:val="20"/>
        </w:rPr>
        <w:t>or</w:t>
      </w:r>
      <w:r>
        <w:rPr>
          <w:color w:val="221F1F"/>
          <w:spacing w:val="-5"/>
          <w:sz w:val="20"/>
        </w:rPr>
        <w:t xml:space="preserve"> </w:t>
      </w:r>
      <w:r>
        <w:rPr>
          <w:color w:val="221F1F"/>
          <w:sz w:val="20"/>
        </w:rPr>
        <w:t>use,</w:t>
      </w:r>
      <w:r>
        <w:rPr>
          <w:color w:val="221F1F"/>
          <w:spacing w:val="-4"/>
          <w:sz w:val="20"/>
        </w:rPr>
        <w:t xml:space="preserve"> </w:t>
      </w:r>
      <w:r>
        <w:rPr>
          <w:color w:val="221F1F"/>
          <w:sz w:val="20"/>
        </w:rPr>
        <w:t>gross</w:t>
      </w:r>
      <w:r>
        <w:rPr>
          <w:color w:val="221F1F"/>
          <w:spacing w:val="-6"/>
          <w:sz w:val="20"/>
        </w:rPr>
        <w:t xml:space="preserve"> </w:t>
      </w:r>
      <w:r>
        <w:rPr>
          <w:color w:val="221F1F"/>
          <w:sz w:val="20"/>
        </w:rPr>
        <w:t>royalties</w:t>
      </w:r>
      <w:r>
        <w:rPr>
          <w:color w:val="221F1F"/>
          <w:spacing w:val="-5"/>
          <w:sz w:val="20"/>
        </w:rPr>
        <w:t xml:space="preserve"> </w:t>
      </w:r>
      <w:r>
        <w:rPr>
          <w:color w:val="221F1F"/>
          <w:sz w:val="20"/>
        </w:rPr>
        <w:t>received by</w:t>
      </w:r>
      <w:r>
        <w:rPr>
          <w:color w:val="221F1F"/>
          <w:spacing w:val="-4"/>
          <w:sz w:val="20"/>
        </w:rPr>
        <w:t xml:space="preserve"> </w:t>
      </w:r>
      <w:r>
        <w:rPr>
          <w:color w:val="221F1F"/>
          <w:sz w:val="20"/>
        </w:rPr>
        <w:t>the</w:t>
      </w:r>
      <w:r>
        <w:rPr>
          <w:color w:val="221F1F"/>
          <w:spacing w:val="-5"/>
          <w:sz w:val="20"/>
        </w:rPr>
        <w:t xml:space="preserve"> </w:t>
      </w:r>
      <w:r>
        <w:rPr>
          <w:color w:val="221F1F"/>
          <w:sz w:val="20"/>
        </w:rPr>
        <w:t>Contractor, and other data and information as the agency may reasonably specify. The Contractor also shall provide additional reports</w:t>
      </w:r>
      <w:r>
        <w:rPr>
          <w:color w:val="221F1F"/>
          <w:spacing w:val="-6"/>
          <w:sz w:val="20"/>
        </w:rPr>
        <w:t xml:space="preserve"> </w:t>
      </w:r>
      <w:r>
        <w:rPr>
          <w:color w:val="221F1F"/>
          <w:sz w:val="20"/>
        </w:rPr>
        <w:t>as</w:t>
      </w:r>
      <w:r>
        <w:rPr>
          <w:color w:val="221F1F"/>
          <w:spacing w:val="-6"/>
          <w:sz w:val="20"/>
        </w:rPr>
        <w:t xml:space="preserve"> </w:t>
      </w:r>
      <w:r>
        <w:rPr>
          <w:color w:val="221F1F"/>
          <w:sz w:val="20"/>
        </w:rPr>
        <w:t>may</w:t>
      </w:r>
      <w:r>
        <w:rPr>
          <w:color w:val="221F1F"/>
          <w:spacing w:val="-4"/>
          <w:sz w:val="20"/>
        </w:rPr>
        <w:t xml:space="preserve"> </w:t>
      </w:r>
      <w:r>
        <w:rPr>
          <w:color w:val="221F1F"/>
          <w:sz w:val="20"/>
        </w:rPr>
        <w:t>be</w:t>
      </w:r>
      <w:r>
        <w:rPr>
          <w:color w:val="221F1F"/>
          <w:spacing w:val="-8"/>
          <w:sz w:val="20"/>
        </w:rPr>
        <w:t xml:space="preserve"> </w:t>
      </w:r>
      <w:r>
        <w:rPr>
          <w:color w:val="221F1F"/>
          <w:sz w:val="20"/>
        </w:rPr>
        <w:t>requested</w:t>
      </w:r>
      <w:r>
        <w:rPr>
          <w:color w:val="221F1F"/>
          <w:spacing w:val="-4"/>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agency</w:t>
      </w:r>
      <w:r>
        <w:rPr>
          <w:color w:val="221F1F"/>
          <w:spacing w:val="-4"/>
          <w:sz w:val="20"/>
        </w:rPr>
        <w:t xml:space="preserve"> </w:t>
      </w:r>
      <w:r>
        <w:rPr>
          <w:color w:val="221F1F"/>
          <w:sz w:val="20"/>
        </w:rPr>
        <w:t>in</w:t>
      </w:r>
      <w:r>
        <w:rPr>
          <w:color w:val="221F1F"/>
          <w:spacing w:val="-4"/>
          <w:sz w:val="20"/>
        </w:rPr>
        <w:t xml:space="preserve"> </w:t>
      </w:r>
      <w:r>
        <w:rPr>
          <w:color w:val="221F1F"/>
          <w:sz w:val="20"/>
        </w:rPr>
        <w:t>connection</w:t>
      </w:r>
      <w:r>
        <w:rPr>
          <w:color w:val="221F1F"/>
          <w:spacing w:val="-4"/>
          <w:sz w:val="20"/>
        </w:rPr>
        <w:t xml:space="preserve"> </w:t>
      </w:r>
      <w:r>
        <w:rPr>
          <w:color w:val="221F1F"/>
          <w:sz w:val="20"/>
        </w:rPr>
        <w:t>with</w:t>
      </w:r>
      <w:r>
        <w:rPr>
          <w:color w:val="221F1F"/>
          <w:spacing w:val="-4"/>
          <w:sz w:val="20"/>
        </w:rPr>
        <w:t xml:space="preserve"> </w:t>
      </w:r>
      <w:r>
        <w:rPr>
          <w:color w:val="221F1F"/>
          <w:sz w:val="20"/>
        </w:rPr>
        <w:t>any</w:t>
      </w:r>
      <w:r>
        <w:rPr>
          <w:color w:val="221F1F"/>
          <w:spacing w:val="-6"/>
          <w:sz w:val="20"/>
        </w:rPr>
        <w:t xml:space="preserve"> </w:t>
      </w:r>
      <w:r>
        <w:rPr>
          <w:color w:val="221F1F"/>
          <w:sz w:val="20"/>
        </w:rPr>
        <w:t>march-in</w:t>
      </w:r>
      <w:r>
        <w:rPr>
          <w:color w:val="221F1F"/>
          <w:spacing w:val="-4"/>
          <w:sz w:val="20"/>
        </w:rPr>
        <w:t xml:space="preserve"> </w:t>
      </w:r>
      <w:r>
        <w:rPr>
          <w:color w:val="221F1F"/>
          <w:sz w:val="20"/>
        </w:rPr>
        <w:t>proceeding</w:t>
      </w:r>
      <w:r>
        <w:rPr>
          <w:color w:val="221F1F"/>
          <w:spacing w:val="-6"/>
          <w:sz w:val="20"/>
        </w:rPr>
        <w:t xml:space="preserve"> </w:t>
      </w:r>
      <w:r>
        <w:rPr>
          <w:color w:val="221F1F"/>
          <w:sz w:val="20"/>
        </w:rPr>
        <w:t>undertaken</w:t>
      </w:r>
      <w:r>
        <w:rPr>
          <w:color w:val="221F1F"/>
          <w:spacing w:val="-5"/>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agency</w:t>
      </w:r>
      <w:r>
        <w:rPr>
          <w:color w:val="221F1F"/>
          <w:spacing w:val="-4"/>
          <w:sz w:val="20"/>
        </w:rPr>
        <w:t xml:space="preserve"> </w:t>
      </w:r>
      <w:r>
        <w:rPr>
          <w:color w:val="221F1F"/>
          <w:sz w:val="20"/>
        </w:rPr>
        <w:t>in accordance with paragraph (h) of this clause. The Contractor also shall mark any utilization report as confidential/proprietary to help prevent inadvertent release outside the Government. As required by 35 U.S.C. 202(c)(5),</w:t>
      </w:r>
      <w:r>
        <w:rPr>
          <w:color w:val="221F1F"/>
          <w:spacing w:val="-4"/>
          <w:sz w:val="20"/>
        </w:rPr>
        <w:t xml:space="preserve"> </w:t>
      </w:r>
      <w:r>
        <w:rPr>
          <w:color w:val="221F1F"/>
          <w:sz w:val="20"/>
        </w:rPr>
        <w:t>the</w:t>
      </w:r>
      <w:r>
        <w:rPr>
          <w:color w:val="221F1F"/>
          <w:spacing w:val="-2"/>
          <w:sz w:val="20"/>
        </w:rPr>
        <w:t xml:space="preserve"> </w:t>
      </w:r>
      <w:r>
        <w:rPr>
          <w:color w:val="221F1F"/>
          <w:sz w:val="20"/>
        </w:rPr>
        <w:t>agency</w:t>
      </w:r>
      <w:r>
        <w:rPr>
          <w:color w:val="221F1F"/>
          <w:spacing w:val="-1"/>
          <w:sz w:val="20"/>
        </w:rPr>
        <w:t xml:space="preserve"> </w:t>
      </w:r>
      <w:r>
        <w:rPr>
          <w:color w:val="221F1F"/>
          <w:sz w:val="20"/>
        </w:rPr>
        <w:t>will</w:t>
      </w:r>
      <w:r>
        <w:rPr>
          <w:color w:val="221F1F"/>
          <w:spacing w:val="-3"/>
          <w:sz w:val="20"/>
        </w:rPr>
        <w:t xml:space="preserve"> </w:t>
      </w:r>
      <w:r>
        <w:rPr>
          <w:color w:val="221F1F"/>
          <w:sz w:val="20"/>
        </w:rPr>
        <w:t>not</w:t>
      </w:r>
      <w:r>
        <w:rPr>
          <w:color w:val="221F1F"/>
          <w:spacing w:val="-5"/>
          <w:sz w:val="20"/>
        </w:rPr>
        <w:t xml:space="preserve"> </w:t>
      </w:r>
      <w:r>
        <w:rPr>
          <w:color w:val="221F1F"/>
          <w:sz w:val="20"/>
        </w:rPr>
        <w:t>disclose that</w:t>
      </w:r>
      <w:r>
        <w:rPr>
          <w:color w:val="221F1F"/>
          <w:spacing w:val="-2"/>
          <w:sz w:val="20"/>
        </w:rPr>
        <w:t xml:space="preserve"> </w:t>
      </w:r>
      <w:r>
        <w:rPr>
          <w:color w:val="221F1F"/>
          <w:sz w:val="20"/>
        </w:rPr>
        <w:t>information</w:t>
      </w:r>
      <w:r>
        <w:rPr>
          <w:color w:val="221F1F"/>
          <w:spacing w:val="-3"/>
          <w:sz w:val="20"/>
        </w:rPr>
        <w:t xml:space="preserve"> </w:t>
      </w:r>
      <w:r>
        <w:rPr>
          <w:color w:val="221F1F"/>
          <w:sz w:val="20"/>
        </w:rPr>
        <w:t>to</w:t>
      </w:r>
      <w:r>
        <w:rPr>
          <w:color w:val="221F1F"/>
          <w:spacing w:val="-1"/>
          <w:sz w:val="20"/>
        </w:rPr>
        <w:t xml:space="preserve"> </w:t>
      </w:r>
      <w:r>
        <w:rPr>
          <w:color w:val="221F1F"/>
          <w:sz w:val="20"/>
        </w:rPr>
        <w:t>persons</w:t>
      </w:r>
      <w:r>
        <w:rPr>
          <w:color w:val="221F1F"/>
          <w:spacing w:val="-3"/>
          <w:sz w:val="20"/>
        </w:rPr>
        <w:t xml:space="preserve"> </w:t>
      </w:r>
      <w:r>
        <w:rPr>
          <w:color w:val="221F1F"/>
          <w:sz w:val="20"/>
        </w:rPr>
        <w:t>outside</w:t>
      </w:r>
      <w:r>
        <w:rPr>
          <w:color w:val="221F1F"/>
          <w:spacing w:val="-2"/>
          <w:sz w:val="20"/>
        </w:rPr>
        <w:t xml:space="preserve"> </w:t>
      </w:r>
      <w:r>
        <w:rPr>
          <w:color w:val="221F1F"/>
          <w:sz w:val="20"/>
        </w:rPr>
        <w:t>the</w:t>
      </w:r>
      <w:r>
        <w:rPr>
          <w:color w:val="221F1F"/>
          <w:spacing w:val="-2"/>
          <w:sz w:val="20"/>
        </w:rPr>
        <w:t xml:space="preserve"> </w:t>
      </w:r>
      <w:r>
        <w:rPr>
          <w:color w:val="221F1F"/>
          <w:sz w:val="20"/>
        </w:rPr>
        <w:t>Government</w:t>
      </w:r>
      <w:r>
        <w:rPr>
          <w:color w:val="221F1F"/>
          <w:spacing w:val="-5"/>
          <w:sz w:val="20"/>
        </w:rPr>
        <w:t xml:space="preserve"> </w:t>
      </w:r>
      <w:r>
        <w:rPr>
          <w:color w:val="221F1F"/>
          <w:sz w:val="20"/>
        </w:rPr>
        <w:t>without</w:t>
      </w:r>
      <w:r>
        <w:rPr>
          <w:color w:val="221F1F"/>
          <w:spacing w:val="-3"/>
          <w:sz w:val="20"/>
        </w:rPr>
        <w:t xml:space="preserve"> </w:t>
      </w:r>
      <w:r>
        <w:rPr>
          <w:color w:val="221F1F"/>
          <w:sz w:val="20"/>
        </w:rPr>
        <w:t>the</w:t>
      </w:r>
      <w:r>
        <w:rPr>
          <w:color w:val="221F1F"/>
          <w:spacing w:val="-2"/>
          <w:sz w:val="20"/>
        </w:rPr>
        <w:t xml:space="preserve"> </w:t>
      </w:r>
      <w:r>
        <w:rPr>
          <w:color w:val="221F1F"/>
          <w:sz w:val="20"/>
        </w:rPr>
        <w:t xml:space="preserve">Contractor's </w:t>
      </w:r>
      <w:r>
        <w:rPr>
          <w:color w:val="221F1F"/>
          <w:spacing w:val="-2"/>
          <w:sz w:val="20"/>
        </w:rPr>
        <w:t>permission.</w:t>
      </w:r>
    </w:p>
    <w:p w14:paraId="0769D698" w14:textId="77777777" w:rsidR="00016C31" w:rsidRDefault="00016C31">
      <w:pPr>
        <w:pStyle w:val="BodyText"/>
        <w:spacing w:before="2"/>
      </w:pPr>
    </w:p>
    <w:p w14:paraId="025A3ED8" w14:textId="77777777" w:rsidR="00016C31" w:rsidRDefault="00632607">
      <w:pPr>
        <w:pStyle w:val="ListParagraph"/>
        <w:numPr>
          <w:ilvl w:val="0"/>
          <w:numId w:val="64"/>
        </w:numPr>
        <w:tabs>
          <w:tab w:val="left" w:pos="441"/>
        </w:tabs>
        <w:spacing w:before="1"/>
        <w:ind w:left="440" w:right="886" w:hanging="275"/>
        <w:jc w:val="left"/>
        <w:rPr>
          <w:sz w:val="20"/>
        </w:rPr>
      </w:pPr>
      <w:r>
        <w:rPr>
          <w:color w:val="221F1F"/>
          <w:sz w:val="20"/>
        </w:rPr>
        <w:t>Preference</w:t>
      </w:r>
      <w:r>
        <w:rPr>
          <w:color w:val="221F1F"/>
          <w:spacing w:val="-4"/>
          <w:sz w:val="20"/>
        </w:rPr>
        <w:t xml:space="preserve"> </w:t>
      </w:r>
      <w:r>
        <w:rPr>
          <w:color w:val="221F1F"/>
          <w:sz w:val="20"/>
        </w:rPr>
        <w:t>for</w:t>
      </w:r>
      <w:r>
        <w:rPr>
          <w:color w:val="221F1F"/>
          <w:spacing w:val="-4"/>
          <w:sz w:val="20"/>
        </w:rPr>
        <w:t xml:space="preserve"> </w:t>
      </w:r>
      <w:r>
        <w:rPr>
          <w:color w:val="221F1F"/>
          <w:sz w:val="20"/>
        </w:rPr>
        <w:t>United</w:t>
      </w:r>
      <w:r>
        <w:rPr>
          <w:color w:val="221F1F"/>
          <w:spacing w:val="-3"/>
          <w:sz w:val="20"/>
        </w:rPr>
        <w:t xml:space="preserve"> </w:t>
      </w:r>
      <w:r>
        <w:rPr>
          <w:color w:val="221F1F"/>
          <w:sz w:val="20"/>
        </w:rPr>
        <w:t>States</w:t>
      </w:r>
      <w:r>
        <w:rPr>
          <w:color w:val="221F1F"/>
          <w:spacing w:val="-4"/>
          <w:sz w:val="20"/>
        </w:rPr>
        <w:t xml:space="preserve"> </w:t>
      </w:r>
      <w:r>
        <w:rPr>
          <w:color w:val="221F1F"/>
          <w:sz w:val="20"/>
        </w:rPr>
        <w:t>industry.</w:t>
      </w:r>
      <w:r>
        <w:rPr>
          <w:color w:val="221F1F"/>
          <w:spacing w:val="-4"/>
          <w:sz w:val="20"/>
        </w:rPr>
        <w:t xml:space="preserve"> </w:t>
      </w:r>
      <w:r>
        <w:rPr>
          <w:color w:val="221F1F"/>
          <w:sz w:val="20"/>
        </w:rPr>
        <w:t>Notwithstanding</w:t>
      </w:r>
      <w:r>
        <w:rPr>
          <w:color w:val="221F1F"/>
          <w:spacing w:val="-3"/>
          <w:sz w:val="20"/>
        </w:rPr>
        <w:t xml:space="preserve"> </w:t>
      </w:r>
      <w:r>
        <w:rPr>
          <w:color w:val="221F1F"/>
          <w:sz w:val="20"/>
        </w:rPr>
        <w:t>any</w:t>
      </w:r>
      <w:r>
        <w:rPr>
          <w:color w:val="221F1F"/>
          <w:spacing w:val="-4"/>
          <w:sz w:val="20"/>
        </w:rPr>
        <w:t xml:space="preserve"> </w:t>
      </w:r>
      <w:r>
        <w:rPr>
          <w:color w:val="221F1F"/>
          <w:sz w:val="20"/>
        </w:rPr>
        <w:t>other</w:t>
      </w:r>
      <w:r>
        <w:rPr>
          <w:color w:val="221F1F"/>
          <w:spacing w:val="-3"/>
          <w:sz w:val="20"/>
        </w:rPr>
        <w:t xml:space="preserve"> </w:t>
      </w:r>
      <w:r>
        <w:rPr>
          <w:color w:val="221F1F"/>
          <w:sz w:val="20"/>
        </w:rPr>
        <w:t>provision</w:t>
      </w:r>
      <w:r>
        <w:rPr>
          <w:color w:val="221F1F"/>
          <w:spacing w:val="-4"/>
          <w:sz w:val="20"/>
        </w:rPr>
        <w:t xml:space="preserve"> </w:t>
      </w:r>
      <w:r>
        <w:rPr>
          <w:color w:val="221F1F"/>
          <w:sz w:val="20"/>
        </w:rPr>
        <w:t>of</w:t>
      </w:r>
      <w:r>
        <w:rPr>
          <w:color w:val="221F1F"/>
          <w:spacing w:val="-4"/>
          <w:sz w:val="20"/>
        </w:rPr>
        <w:t xml:space="preserve"> </w:t>
      </w:r>
      <w:r>
        <w:rPr>
          <w:color w:val="221F1F"/>
          <w:sz w:val="20"/>
        </w:rPr>
        <w:t>this</w:t>
      </w:r>
      <w:r>
        <w:rPr>
          <w:color w:val="221F1F"/>
          <w:spacing w:val="-4"/>
          <w:sz w:val="20"/>
        </w:rPr>
        <w:t xml:space="preserve"> </w:t>
      </w:r>
      <w:r>
        <w:rPr>
          <w:color w:val="221F1F"/>
          <w:sz w:val="20"/>
        </w:rPr>
        <w:t>clause,</w:t>
      </w:r>
      <w:r>
        <w:rPr>
          <w:color w:val="221F1F"/>
          <w:spacing w:val="-5"/>
          <w:sz w:val="20"/>
        </w:rPr>
        <w:t xml:space="preserve"> </w:t>
      </w:r>
      <w:r>
        <w:rPr>
          <w:color w:val="221F1F"/>
          <w:sz w:val="20"/>
        </w:rPr>
        <w:t>neither</w:t>
      </w:r>
      <w:r>
        <w:rPr>
          <w:color w:val="221F1F"/>
          <w:spacing w:val="-3"/>
          <w:sz w:val="20"/>
        </w:rPr>
        <w:t xml:space="preserve"> </w:t>
      </w:r>
      <w:r>
        <w:rPr>
          <w:color w:val="221F1F"/>
          <w:sz w:val="20"/>
        </w:rPr>
        <w:t>the</w:t>
      </w:r>
      <w:r>
        <w:rPr>
          <w:color w:val="221F1F"/>
          <w:spacing w:val="-4"/>
          <w:sz w:val="20"/>
        </w:rPr>
        <w:t xml:space="preserve"> </w:t>
      </w:r>
      <w:r>
        <w:rPr>
          <w:color w:val="221F1F"/>
          <w:sz w:val="20"/>
        </w:rPr>
        <w:t>Contractor</w:t>
      </w:r>
      <w:r>
        <w:rPr>
          <w:color w:val="221F1F"/>
          <w:spacing w:val="-4"/>
          <w:sz w:val="20"/>
        </w:rPr>
        <w:t xml:space="preserve"> </w:t>
      </w:r>
      <w:r>
        <w:rPr>
          <w:color w:val="221F1F"/>
          <w:sz w:val="20"/>
        </w:rPr>
        <w:t xml:space="preserve">nor any assignee shall grant to any person the exclusive right to use or sell any subject invention in the United States unless the person agrees that any products embodying the subject invention or produced </w:t>
      </w:r>
      <w:proofErr w:type="gramStart"/>
      <w:r>
        <w:rPr>
          <w:color w:val="221F1F"/>
          <w:sz w:val="20"/>
        </w:rPr>
        <w:t>through the use of</w:t>
      </w:r>
      <w:proofErr w:type="gramEnd"/>
      <w:r>
        <w:rPr>
          <w:color w:val="221F1F"/>
          <w:sz w:val="20"/>
        </w:rPr>
        <w:t xml:space="preserve"> the subject invention will be manufactured substantially in the United States. However, in individual cases, the requirement for an agreement may be waived by the agency upon a showing by the Contractor or its assignee that reasonable but unsuccessful efforts have been made to grant licenses on similar terms to potential licensees that would be likely to manufacture substantially in the United States, or that under the circumstances domestic manufacture is not commercially feasible.</w:t>
      </w:r>
    </w:p>
    <w:p w14:paraId="5B298BBB" w14:textId="77777777" w:rsidR="00016C31" w:rsidRDefault="00016C31">
      <w:pPr>
        <w:pStyle w:val="BodyText"/>
        <w:spacing w:before="8"/>
        <w:rPr>
          <w:sz w:val="19"/>
        </w:rPr>
      </w:pPr>
    </w:p>
    <w:p w14:paraId="63E265AB" w14:textId="77777777" w:rsidR="00016C31" w:rsidRDefault="00632607">
      <w:pPr>
        <w:pStyle w:val="ListParagraph"/>
        <w:numPr>
          <w:ilvl w:val="0"/>
          <w:numId w:val="64"/>
        </w:numPr>
        <w:tabs>
          <w:tab w:val="left" w:pos="441"/>
        </w:tabs>
        <w:ind w:left="440" w:right="1141" w:hanging="275"/>
        <w:jc w:val="left"/>
        <w:rPr>
          <w:sz w:val="20"/>
        </w:rPr>
      </w:pPr>
      <w:r>
        <w:rPr>
          <w:color w:val="221F1F"/>
          <w:sz w:val="20"/>
        </w:rPr>
        <w:t>March-in</w:t>
      </w:r>
      <w:r>
        <w:rPr>
          <w:color w:val="221F1F"/>
          <w:spacing w:val="-7"/>
          <w:sz w:val="20"/>
        </w:rPr>
        <w:t xml:space="preserve"> </w:t>
      </w:r>
      <w:r>
        <w:rPr>
          <w:color w:val="221F1F"/>
          <w:sz w:val="20"/>
        </w:rPr>
        <w:t>rights.</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3"/>
          <w:sz w:val="20"/>
        </w:rPr>
        <w:t xml:space="preserve"> </w:t>
      </w:r>
      <w:r>
        <w:rPr>
          <w:color w:val="221F1F"/>
          <w:sz w:val="20"/>
        </w:rPr>
        <w:t>acknowledges</w:t>
      </w:r>
      <w:r>
        <w:rPr>
          <w:color w:val="221F1F"/>
          <w:spacing w:val="-5"/>
          <w:sz w:val="20"/>
        </w:rPr>
        <w:t xml:space="preserve"> </w:t>
      </w:r>
      <w:r>
        <w:rPr>
          <w:color w:val="221F1F"/>
          <w:sz w:val="20"/>
        </w:rPr>
        <w:t>that,</w:t>
      </w:r>
      <w:r>
        <w:rPr>
          <w:color w:val="221F1F"/>
          <w:spacing w:val="-7"/>
          <w:sz w:val="20"/>
        </w:rPr>
        <w:t xml:space="preserve"> </w:t>
      </w:r>
      <w:r>
        <w:rPr>
          <w:color w:val="221F1F"/>
          <w:sz w:val="20"/>
        </w:rPr>
        <w:t>with</w:t>
      </w:r>
      <w:r>
        <w:rPr>
          <w:color w:val="221F1F"/>
          <w:spacing w:val="-4"/>
          <w:sz w:val="20"/>
        </w:rPr>
        <w:t xml:space="preserve"> </w:t>
      </w:r>
      <w:r>
        <w:rPr>
          <w:color w:val="221F1F"/>
          <w:sz w:val="20"/>
        </w:rPr>
        <w:t>respect</w:t>
      </w:r>
      <w:r>
        <w:rPr>
          <w:color w:val="221F1F"/>
          <w:spacing w:val="-5"/>
          <w:sz w:val="20"/>
        </w:rPr>
        <w:t xml:space="preserve"> </w:t>
      </w:r>
      <w:r>
        <w:rPr>
          <w:color w:val="221F1F"/>
          <w:sz w:val="20"/>
        </w:rPr>
        <w:t>to</w:t>
      </w:r>
      <w:r>
        <w:rPr>
          <w:color w:val="221F1F"/>
          <w:spacing w:val="-4"/>
          <w:sz w:val="20"/>
        </w:rPr>
        <w:t xml:space="preserve"> </w:t>
      </w:r>
      <w:r>
        <w:rPr>
          <w:color w:val="221F1F"/>
          <w:sz w:val="20"/>
        </w:rPr>
        <w:t>any</w:t>
      </w:r>
      <w:r>
        <w:rPr>
          <w:color w:val="221F1F"/>
          <w:spacing w:val="-4"/>
          <w:sz w:val="20"/>
        </w:rPr>
        <w:t xml:space="preserve"> </w:t>
      </w:r>
      <w:r>
        <w:rPr>
          <w:color w:val="221F1F"/>
          <w:sz w:val="20"/>
        </w:rPr>
        <w:t>subject</w:t>
      </w:r>
      <w:r>
        <w:rPr>
          <w:color w:val="221F1F"/>
          <w:spacing w:val="-5"/>
          <w:sz w:val="20"/>
        </w:rPr>
        <w:t xml:space="preserve"> </w:t>
      </w:r>
      <w:r>
        <w:rPr>
          <w:color w:val="221F1F"/>
          <w:sz w:val="20"/>
        </w:rPr>
        <w:t>invention</w:t>
      </w:r>
      <w:r>
        <w:rPr>
          <w:color w:val="221F1F"/>
          <w:spacing w:val="-3"/>
          <w:sz w:val="20"/>
        </w:rPr>
        <w:t xml:space="preserve"> </w:t>
      </w:r>
      <w:r>
        <w:rPr>
          <w:color w:val="221F1F"/>
          <w:sz w:val="20"/>
        </w:rPr>
        <w:t>in</w:t>
      </w:r>
      <w:r>
        <w:rPr>
          <w:color w:val="221F1F"/>
          <w:spacing w:val="-4"/>
          <w:sz w:val="20"/>
        </w:rPr>
        <w:t xml:space="preserve"> </w:t>
      </w:r>
      <w:r>
        <w:rPr>
          <w:color w:val="221F1F"/>
          <w:sz w:val="20"/>
        </w:rPr>
        <w:t>which</w:t>
      </w:r>
      <w:r>
        <w:rPr>
          <w:color w:val="221F1F"/>
          <w:spacing w:val="-3"/>
          <w:sz w:val="20"/>
        </w:rPr>
        <w:t xml:space="preserve"> </w:t>
      </w:r>
      <w:r>
        <w:rPr>
          <w:color w:val="221F1F"/>
          <w:sz w:val="20"/>
        </w:rPr>
        <w:t>it</w:t>
      </w:r>
      <w:r>
        <w:rPr>
          <w:color w:val="221F1F"/>
          <w:spacing w:val="-6"/>
          <w:sz w:val="20"/>
        </w:rPr>
        <w:t xml:space="preserve"> </w:t>
      </w:r>
      <w:r>
        <w:rPr>
          <w:color w:val="221F1F"/>
          <w:sz w:val="20"/>
        </w:rPr>
        <w:t>has</w:t>
      </w:r>
      <w:r>
        <w:rPr>
          <w:color w:val="221F1F"/>
          <w:spacing w:val="-8"/>
          <w:sz w:val="20"/>
        </w:rPr>
        <w:t xml:space="preserve"> </w:t>
      </w:r>
      <w:r>
        <w:rPr>
          <w:color w:val="221F1F"/>
          <w:sz w:val="20"/>
        </w:rPr>
        <w:t>retained ownership,</w:t>
      </w:r>
      <w:r>
        <w:rPr>
          <w:color w:val="221F1F"/>
          <w:spacing w:val="-2"/>
          <w:sz w:val="20"/>
        </w:rPr>
        <w:t xml:space="preserve"> </w:t>
      </w:r>
      <w:r>
        <w:rPr>
          <w:color w:val="221F1F"/>
          <w:sz w:val="20"/>
        </w:rPr>
        <w:t>the</w:t>
      </w:r>
      <w:r>
        <w:rPr>
          <w:color w:val="221F1F"/>
          <w:spacing w:val="-2"/>
          <w:sz w:val="20"/>
        </w:rPr>
        <w:t xml:space="preserve"> </w:t>
      </w:r>
      <w:r>
        <w:rPr>
          <w:color w:val="221F1F"/>
          <w:sz w:val="20"/>
        </w:rPr>
        <w:t>agency</w:t>
      </w:r>
      <w:r>
        <w:rPr>
          <w:color w:val="221F1F"/>
          <w:spacing w:val="-1"/>
          <w:sz w:val="20"/>
        </w:rPr>
        <w:t xml:space="preserve"> </w:t>
      </w:r>
      <w:r>
        <w:rPr>
          <w:color w:val="221F1F"/>
          <w:sz w:val="20"/>
        </w:rPr>
        <w:t>has</w:t>
      </w:r>
      <w:r>
        <w:rPr>
          <w:color w:val="221F1F"/>
          <w:spacing w:val="-3"/>
          <w:sz w:val="20"/>
        </w:rPr>
        <w:t xml:space="preserve"> </w:t>
      </w:r>
      <w:r>
        <w:rPr>
          <w:color w:val="221F1F"/>
          <w:sz w:val="20"/>
        </w:rPr>
        <w:t>the</w:t>
      </w:r>
      <w:r>
        <w:rPr>
          <w:color w:val="221F1F"/>
          <w:spacing w:val="-4"/>
          <w:sz w:val="20"/>
        </w:rPr>
        <w:t xml:space="preserve"> </w:t>
      </w:r>
      <w:r>
        <w:rPr>
          <w:color w:val="221F1F"/>
          <w:sz w:val="20"/>
        </w:rPr>
        <w:t>right</w:t>
      </w:r>
      <w:r>
        <w:rPr>
          <w:color w:val="221F1F"/>
          <w:spacing w:val="-3"/>
          <w:sz w:val="20"/>
        </w:rPr>
        <w:t xml:space="preserve"> </w:t>
      </w:r>
      <w:r>
        <w:rPr>
          <w:color w:val="221F1F"/>
          <w:sz w:val="20"/>
        </w:rPr>
        <w:t>to</w:t>
      </w:r>
      <w:r>
        <w:rPr>
          <w:color w:val="221F1F"/>
          <w:spacing w:val="-1"/>
          <w:sz w:val="20"/>
        </w:rPr>
        <w:t xml:space="preserve"> </w:t>
      </w:r>
      <w:r>
        <w:rPr>
          <w:color w:val="221F1F"/>
          <w:sz w:val="20"/>
        </w:rPr>
        <w:t>require</w:t>
      </w:r>
      <w:r>
        <w:rPr>
          <w:color w:val="221F1F"/>
          <w:spacing w:val="-2"/>
          <w:sz w:val="20"/>
        </w:rPr>
        <w:t xml:space="preserve"> </w:t>
      </w:r>
      <w:r>
        <w:rPr>
          <w:color w:val="221F1F"/>
          <w:sz w:val="20"/>
        </w:rPr>
        <w:t>licensing</w:t>
      </w:r>
      <w:r>
        <w:rPr>
          <w:color w:val="221F1F"/>
          <w:spacing w:val="-3"/>
          <w:sz w:val="20"/>
        </w:rPr>
        <w:t xml:space="preserve"> </w:t>
      </w:r>
      <w:r>
        <w:rPr>
          <w:color w:val="221F1F"/>
          <w:sz w:val="20"/>
        </w:rPr>
        <w:t>pursuant</w:t>
      </w:r>
      <w:r>
        <w:rPr>
          <w:color w:val="221F1F"/>
          <w:spacing w:val="-3"/>
          <w:sz w:val="20"/>
        </w:rPr>
        <w:t xml:space="preserve"> </w:t>
      </w:r>
      <w:r>
        <w:rPr>
          <w:color w:val="221F1F"/>
          <w:sz w:val="20"/>
        </w:rPr>
        <w:t>to</w:t>
      </w:r>
      <w:r>
        <w:rPr>
          <w:color w:val="221F1F"/>
          <w:spacing w:val="-1"/>
          <w:sz w:val="20"/>
        </w:rPr>
        <w:t xml:space="preserve"> </w:t>
      </w:r>
      <w:r>
        <w:rPr>
          <w:color w:val="221F1F"/>
          <w:sz w:val="20"/>
        </w:rPr>
        <w:t>35</w:t>
      </w:r>
      <w:r>
        <w:rPr>
          <w:color w:val="221F1F"/>
          <w:spacing w:val="-1"/>
          <w:sz w:val="20"/>
        </w:rPr>
        <w:t xml:space="preserve"> </w:t>
      </w:r>
      <w:r>
        <w:rPr>
          <w:color w:val="221F1F"/>
          <w:sz w:val="20"/>
        </w:rPr>
        <w:t>U.S.C.</w:t>
      </w:r>
      <w:r>
        <w:rPr>
          <w:color w:val="221F1F"/>
          <w:spacing w:val="-2"/>
          <w:sz w:val="20"/>
        </w:rPr>
        <w:t xml:space="preserve"> </w:t>
      </w:r>
      <w:r>
        <w:rPr>
          <w:color w:val="221F1F"/>
          <w:sz w:val="20"/>
        </w:rPr>
        <w:t>203</w:t>
      </w:r>
      <w:r>
        <w:rPr>
          <w:color w:val="221F1F"/>
          <w:spacing w:val="-3"/>
          <w:sz w:val="20"/>
        </w:rPr>
        <w:t xml:space="preserve"> </w:t>
      </w:r>
      <w:r>
        <w:rPr>
          <w:color w:val="221F1F"/>
          <w:sz w:val="20"/>
        </w:rPr>
        <w:t>and</w:t>
      </w:r>
      <w:r>
        <w:rPr>
          <w:color w:val="221F1F"/>
          <w:spacing w:val="-3"/>
          <w:sz w:val="20"/>
        </w:rPr>
        <w:t xml:space="preserve"> </w:t>
      </w:r>
      <w:r>
        <w:rPr>
          <w:color w:val="221F1F"/>
          <w:sz w:val="20"/>
        </w:rPr>
        <w:t>210(c),</w:t>
      </w:r>
      <w:r>
        <w:rPr>
          <w:color w:val="221F1F"/>
          <w:spacing w:val="-2"/>
          <w:sz w:val="20"/>
        </w:rPr>
        <w:t xml:space="preserve"> </w:t>
      </w:r>
      <w:r>
        <w:rPr>
          <w:color w:val="221F1F"/>
          <w:sz w:val="20"/>
        </w:rPr>
        <w:t>and</w:t>
      </w:r>
      <w:r>
        <w:rPr>
          <w:color w:val="221F1F"/>
          <w:spacing w:val="-1"/>
          <w:sz w:val="20"/>
        </w:rPr>
        <w:t xml:space="preserve"> </w:t>
      </w:r>
      <w:r>
        <w:rPr>
          <w:color w:val="221F1F"/>
          <w:sz w:val="20"/>
        </w:rPr>
        <w:t>in</w:t>
      </w:r>
      <w:r>
        <w:rPr>
          <w:color w:val="221F1F"/>
          <w:spacing w:val="-1"/>
          <w:sz w:val="20"/>
        </w:rPr>
        <w:t xml:space="preserve"> </w:t>
      </w:r>
      <w:r>
        <w:rPr>
          <w:color w:val="221F1F"/>
          <w:sz w:val="20"/>
        </w:rPr>
        <w:t>accordance with the procedures in 37 CFR 401.6 and any supplemental regulations of the agency in effect on the date of contract award.</w:t>
      </w:r>
    </w:p>
    <w:p w14:paraId="7F632EB4" w14:textId="77777777" w:rsidR="00016C31" w:rsidRDefault="00016C31">
      <w:pPr>
        <w:pStyle w:val="BodyText"/>
        <w:spacing w:before="2"/>
      </w:pPr>
    </w:p>
    <w:p w14:paraId="1B03AA93" w14:textId="77777777" w:rsidR="00016C31" w:rsidRDefault="00632607">
      <w:pPr>
        <w:pStyle w:val="ListParagraph"/>
        <w:numPr>
          <w:ilvl w:val="0"/>
          <w:numId w:val="64"/>
        </w:numPr>
        <w:tabs>
          <w:tab w:val="left" w:pos="441"/>
        </w:tabs>
        <w:ind w:left="440" w:right="1523" w:hanging="275"/>
        <w:jc w:val="left"/>
        <w:rPr>
          <w:sz w:val="20"/>
        </w:rPr>
      </w:pPr>
      <w:r>
        <w:rPr>
          <w:color w:val="221F1F"/>
          <w:sz w:val="20"/>
        </w:rPr>
        <w:t>Special</w:t>
      </w:r>
      <w:r>
        <w:rPr>
          <w:color w:val="221F1F"/>
          <w:spacing w:val="-6"/>
          <w:sz w:val="20"/>
        </w:rPr>
        <w:t xml:space="preserve"> </w:t>
      </w:r>
      <w:r>
        <w:rPr>
          <w:color w:val="221F1F"/>
          <w:sz w:val="20"/>
        </w:rPr>
        <w:t>provisions</w:t>
      </w:r>
      <w:r>
        <w:rPr>
          <w:color w:val="221F1F"/>
          <w:spacing w:val="-7"/>
          <w:sz w:val="20"/>
        </w:rPr>
        <w:t xml:space="preserve"> </w:t>
      </w:r>
      <w:r>
        <w:rPr>
          <w:color w:val="221F1F"/>
          <w:sz w:val="20"/>
        </w:rPr>
        <w:t>for</w:t>
      </w:r>
      <w:r>
        <w:rPr>
          <w:color w:val="221F1F"/>
          <w:spacing w:val="-7"/>
          <w:sz w:val="20"/>
        </w:rPr>
        <w:t xml:space="preserve"> </w:t>
      </w:r>
      <w:r>
        <w:rPr>
          <w:color w:val="221F1F"/>
          <w:sz w:val="20"/>
        </w:rPr>
        <w:t>contracts</w:t>
      </w:r>
      <w:r>
        <w:rPr>
          <w:color w:val="221F1F"/>
          <w:spacing w:val="-5"/>
          <w:sz w:val="20"/>
        </w:rPr>
        <w:t xml:space="preserve"> </w:t>
      </w:r>
      <w:r>
        <w:rPr>
          <w:color w:val="221F1F"/>
          <w:sz w:val="20"/>
        </w:rPr>
        <w:t>with</w:t>
      </w:r>
      <w:r>
        <w:rPr>
          <w:color w:val="221F1F"/>
          <w:spacing w:val="-4"/>
          <w:sz w:val="20"/>
        </w:rPr>
        <w:t xml:space="preserve"> </w:t>
      </w:r>
      <w:r>
        <w:rPr>
          <w:color w:val="221F1F"/>
          <w:sz w:val="20"/>
        </w:rPr>
        <w:t>nonprofit</w:t>
      </w:r>
      <w:r>
        <w:rPr>
          <w:color w:val="221F1F"/>
          <w:spacing w:val="-4"/>
          <w:sz w:val="20"/>
        </w:rPr>
        <w:t xml:space="preserve"> </w:t>
      </w:r>
      <w:r>
        <w:rPr>
          <w:color w:val="221F1F"/>
          <w:sz w:val="20"/>
        </w:rPr>
        <w:t>organizations.</w:t>
      </w:r>
      <w:r>
        <w:rPr>
          <w:color w:val="221F1F"/>
          <w:spacing w:val="-4"/>
          <w:sz w:val="20"/>
        </w:rPr>
        <w:t xml:space="preserve"> </w:t>
      </w:r>
      <w:r>
        <w:rPr>
          <w:color w:val="221F1F"/>
          <w:sz w:val="20"/>
        </w:rPr>
        <w:t>If</w:t>
      </w:r>
      <w:r>
        <w:rPr>
          <w:color w:val="221F1F"/>
          <w:spacing w:val="-4"/>
          <w:sz w:val="20"/>
        </w:rPr>
        <w:t xml:space="preserve"> </w:t>
      </w:r>
      <w:r>
        <w:rPr>
          <w:color w:val="221F1F"/>
          <w:sz w:val="20"/>
        </w:rPr>
        <w:t>the</w:t>
      </w:r>
      <w:r>
        <w:rPr>
          <w:color w:val="221F1F"/>
          <w:spacing w:val="-7"/>
          <w:sz w:val="20"/>
        </w:rPr>
        <w:t xml:space="preserve"> </w:t>
      </w:r>
      <w:r>
        <w:rPr>
          <w:color w:val="221F1F"/>
          <w:sz w:val="20"/>
        </w:rPr>
        <w:t>Contractor</w:t>
      </w:r>
      <w:r>
        <w:rPr>
          <w:color w:val="221F1F"/>
          <w:spacing w:val="-4"/>
          <w:sz w:val="20"/>
        </w:rPr>
        <w:t xml:space="preserve"> </w:t>
      </w:r>
      <w:r>
        <w:rPr>
          <w:color w:val="221F1F"/>
          <w:sz w:val="20"/>
        </w:rPr>
        <w:t>is</w:t>
      </w:r>
      <w:r>
        <w:rPr>
          <w:color w:val="221F1F"/>
          <w:spacing w:val="-6"/>
          <w:sz w:val="20"/>
        </w:rPr>
        <w:t xml:space="preserve"> </w:t>
      </w:r>
      <w:r>
        <w:rPr>
          <w:color w:val="221F1F"/>
          <w:sz w:val="20"/>
        </w:rPr>
        <w:t>a</w:t>
      </w:r>
      <w:r>
        <w:rPr>
          <w:color w:val="221F1F"/>
          <w:spacing w:val="-5"/>
          <w:sz w:val="20"/>
        </w:rPr>
        <w:t xml:space="preserve"> </w:t>
      </w:r>
      <w:r>
        <w:rPr>
          <w:color w:val="221F1F"/>
          <w:sz w:val="20"/>
        </w:rPr>
        <w:t>nonprofit</w:t>
      </w:r>
      <w:r>
        <w:rPr>
          <w:color w:val="221F1F"/>
          <w:spacing w:val="-5"/>
          <w:sz w:val="20"/>
        </w:rPr>
        <w:t xml:space="preserve"> </w:t>
      </w:r>
      <w:r>
        <w:rPr>
          <w:color w:val="221F1F"/>
          <w:sz w:val="20"/>
        </w:rPr>
        <w:t>organization,</w:t>
      </w:r>
      <w:r>
        <w:rPr>
          <w:color w:val="221F1F"/>
          <w:spacing w:val="-3"/>
          <w:sz w:val="20"/>
        </w:rPr>
        <w:t xml:space="preserve"> </w:t>
      </w:r>
      <w:r>
        <w:rPr>
          <w:color w:val="221F1F"/>
          <w:sz w:val="20"/>
        </w:rPr>
        <w:t xml:space="preserve">it </w:t>
      </w:r>
      <w:r>
        <w:rPr>
          <w:color w:val="221F1F"/>
          <w:spacing w:val="-2"/>
          <w:sz w:val="20"/>
        </w:rPr>
        <w:t>shall--</w:t>
      </w:r>
    </w:p>
    <w:p w14:paraId="76B3948D" w14:textId="77777777" w:rsidR="00016C31" w:rsidRDefault="00016C31">
      <w:pPr>
        <w:pStyle w:val="BodyText"/>
        <w:spacing w:before="10"/>
        <w:rPr>
          <w:sz w:val="19"/>
        </w:rPr>
      </w:pPr>
    </w:p>
    <w:p w14:paraId="6256EC8B" w14:textId="77777777" w:rsidR="00016C31" w:rsidRDefault="00632607">
      <w:pPr>
        <w:pStyle w:val="ListParagraph"/>
        <w:numPr>
          <w:ilvl w:val="0"/>
          <w:numId w:val="62"/>
        </w:numPr>
        <w:tabs>
          <w:tab w:val="left" w:pos="441"/>
        </w:tabs>
        <w:ind w:right="1384"/>
        <w:rPr>
          <w:sz w:val="20"/>
        </w:rPr>
      </w:pPr>
      <w:r>
        <w:rPr>
          <w:color w:val="221F1F"/>
          <w:sz w:val="20"/>
        </w:rPr>
        <w:t>Not</w:t>
      </w:r>
      <w:r>
        <w:rPr>
          <w:color w:val="221F1F"/>
          <w:spacing w:val="-5"/>
          <w:sz w:val="20"/>
        </w:rPr>
        <w:t xml:space="preserve"> </w:t>
      </w:r>
      <w:r>
        <w:rPr>
          <w:color w:val="221F1F"/>
          <w:sz w:val="20"/>
        </w:rPr>
        <w:t>assign</w:t>
      </w:r>
      <w:r>
        <w:rPr>
          <w:color w:val="221F1F"/>
          <w:spacing w:val="-4"/>
          <w:sz w:val="20"/>
        </w:rPr>
        <w:t xml:space="preserve"> </w:t>
      </w:r>
      <w:r>
        <w:rPr>
          <w:color w:val="221F1F"/>
          <w:sz w:val="20"/>
        </w:rPr>
        <w:t>rights</w:t>
      </w:r>
      <w:r>
        <w:rPr>
          <w:color w:val="221F1F"/>
          <w:spacing w:val="-6"/>
          <w:sz w:val="20"/>
        </w:rPr>
        <w:t xml:space="preserve"> </w:t>
      </w:r>
      <w:r>
        <w:rPr>
          <w:color w:val="221F1F"/>
          <w:sz w:val="20"/>
        </w:rPr>
        <w:t>to</w:t>
      </w:r>
      <w:r>
        <w:rPr>
          <w:color w:val="221F1F"/>
          <w:spacing w:val="-7"/>
          <w:sz w:val="20"/>
        </w:rPr>
        <w:t xml:space="preserve"> </w:t>
      </w:r>
      <w:r>
        <w:rPr>
          <w:color w:val="221F1F"/>
          <w:sz w:val="20"/>
        </w:rPr>
        <w:t>a</w:t>
      </w:r>
      <w:r>
        <w:rPr>
          <w:color w:val="221F1F"/>
          <w:spacing w:val="-5"/>
          <w:sz w:val="20"/>
        </w:rPr>
        <w:t xml:space="preserve"> </w:t>
      </w:r>
      <w:r>
        <w:rPr>
          <w:color w:val="221F1F"/>
          <w:sz w:val="20"/>
        </w:rPr>
        <w:t>subject</w:t>
      </w:r>
      <w:r>
        <w:rPr>
          <w:color w:val="221F1F"/>
          <w:spacing w:val="-5"/>
          <w:sz w:val="20"/>
        </w:rPr>
        <w:t xml:space="preserve"> </w:t>
      </w:r>
      <w:r>
        <w:rPr>
          <w:color w:val="221F1F"/>
          <w:sz w:val="20"/>
        </w:rPr>
        <w:t>invention</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United</w:t>
      </w:r>
      <w:r>
        <w:rPr>
          <w:color w:val="221F1F"/>
          <w:spacing w:val="-6"/>
          <w:sz w:val="20"/>
        </w:rPr>
        <w:t xml:space="preserve"> </w:t>
      </w:r>
      <w:r>
        <w:rPr>
          <w:color w:val="221F1F"/>
          <w:sz w:val="20"/>
        </w:rPr>
        <w:t>States</w:t>
      </w:r>
      <w:r>
        <w:rPr>
          <w:color w:val="221F1F"/>
          <w:spacing w:val="-6"/>
          <w:sz w:val="20"/>
        </w:rPr>
        <w:t xml:space="preserve"> </w:t>
      </w:r>
      <w:r>
        <w:rPr>
          <w:color w:val="221F1F"/>
          <w:sz w:val="20"/>
        </w:rPr>
        <w:t>without</w:t>
      </w:r>
      <w:r>
        <w:rPr>
          <w:color w:val="221F1F"/>
          <w:spacing w:val="-5"/>
          <w:sz w:val="20"/>
        </w:rPr>
        <w:t xml:space="preserve"> </w:t>
      </w:r>
      <w:r>
        <w:rPr>
          <w:color w:val="221F1F"/>
          <w:sz w:val="20"/>
        </w:rPr>
        <w:t>the</w:t>
      </w:r>
      <w:r>
        <w:rPr>
          <w:color w:val="221F1F"/>
          <w:spacing w:val="-5"/>
          <w:sz w:val="20"/>
        </w:rPr>
        <w:t xml:space="preserve"> </w:t>
      </w:r>
      <w:r>
        <w:rPr>
          <w:color w:val="221F1F"/>
          <w:sz w:val="20"/>
        </w:rPr>
        <w:t>written</w:t>
      </w:r>
      <w:r>
        <w:rPr>
          <w:color w:val="221F1F"/>
          <w:spacing w:val="-7"/>
          <w:sz w:val="20"/>
        </w:rPr>
        <w:t xml:space="preserve"> </w:t>
      </w:r>
      <w:r>
        <w:rPr>
          <w:color w:val="221F1F"/>
          <w:sz w:val="20"/>
        </w:rPr>
        <w:t>approval</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agency,</w:t>
      </w:r>
      <w:r>
        <w:rPr>
          <w:color w:val="221F1F"/>
          <w:spacing w:val="-4"/>
          <w:sz w:val="20"/>
        </w:rPr>
        <w:t xml:space="preserve"> </w:t>
      </w:r>
      <w:r>
        <w:rPr>
          <w:color w:val="221F1F"/>
          <w:sz w:val="20"/>
        </w:rPr>
        <w:t xml:space="preserve">except where an assignment is made to an organization that has as one of its primary functions the management of inventions, provided, that the assignee shall be subject to the same provisions as the </w:t>
      </w:r>
      <w:proofErr w:type="gramStart"/>
      <w:r>
        <w:rPr>
          <w:color w:val="221F1F"/>
          <w:sz w:val="20"/>
        </w:rPr>
        <w:t>Contractor;</w:t>
      </w:r>
      <w:proofErr w:type="gramEnd"/>
    </w:p>
    <w:p w14:paraId="3BBD6C22" w14:textId="77777777" w:rsidR="00016C31" w:rsidRDefault="00016C31">
      <w:pPr>
        <w:pStyle w:val="BodyText"/>
        <w:spacing w:before="2"/>
      </w:pPr>
    </w:p>
    <w:p w14:paraId="6CEA33CF" w14:textId="77777777" w:rsidR="00016C31" w:rsidRDefault="00632607">
      <w:pPr>
        <w:pStyle w:val="ListParagraph"/>
        <w:numPr>
          <w:ilvl w:val="0"/>
          <w:numId w:val="62"/>
        </w:numPr>
        <w:tabs>
          <w:tab w:val="left" w:pos="441"/>
        </w:tabs>
        <w:ind w:right="997"/>
        <w:rPr>
          <w:sz w:val="20"/>
        </w:rPr>
      </w:pPr>
      <w:r>
        <w:rPr>
          <w:color w:val="221F1F"/>
          <w:sz w:val="20"/>
        </w:rPr>
        <w:t>Share royalties collected on a subject invention with the inventor, including Federal employee co-inventors (but through</w:t>
      </w:r>
      <w:r>
        <w:rPr>
          <w:color w:val="221F1F"/>
          <w:spacing w:val="-2"/>
          <w:sz w:val="20"/>
        </w:rPr>
        <w:t xml:space="preserve"> </w:t>
      </w:r>
      <w:r>
        <w:rPr>
          <w:color w:val="221F1F"/>
          <w:sz w:val="20"/>
        </w:rPr>
        <w:t>their</w:t>
      </w:r>
      <w:r>
        <w:rPr>
          <w:color w:val="221F1F"/>
          <w:spacing w:val="-2"/>
          <w:sz w:val="20"/>
        </w:rPr>
        <w:t xml:space="preserve"> </w:t>
      </w:r>
      <w:r>
        <w:rPr>
          <w:color w:val="221F1F"/>
          <w:sz w:val="20"/>
        </w:rPr>
        <w:t>agency</w:t>
      </w:r>
      <w:r>
        <w:rPr>
          <w:color w:val="221F1F"/>
          <w:spacing w:val="-4"/>
          <w:sz w:val="20"/>
        </w:rPr>
        <w:t xml:space="preserve"> </w:t>
      </w:r>
      <w:r>
        <w:rPr>
          <w:color w:val="221F1F"/>
          <w:sz w:val="20"/>
        </w:rPr>
        <w:t>if</w:t>
      </w:r>
      <w:r>
        <w:rPr>
          <w:color w:val="221F1F"/>
          <w:spacing w:val="-3"/>
          <w:sz w:val="20"/>
        </w:rPr>
        <w:t xml:space="preserve"> </w:t>
      </w:r>
      <w:r>
        <w:rPr>
          <w:color w:val="221F1F"/>
          <w:sz w:val="20"/>
        </w:rPr>
        <w:t>the</w:t>
      </w:r>
      <w:r>
        <w:rPr>
          <w:color w:val="221F1F"/>
          <w:spacing w:val="-3"/>
          <w:sz w:val="20"/>
        </w:rPr>
        <w:t xml:space="preserve"> </w:t>
      </w:r>
      <w:r>
        <w:rPr>
          <w:color w:val="221F1F"/>
          <w:sz w:val="20"/>
        </w:rPr>
        <w:t>agency</w:t>
      </w:r>
      <w:r>
        <w:rPr>
          <w:color w:val="221F1F"/>
          <w:spacing w:val="-2"/>
          <w:sz w:val="20"/>
        </w:rPr>
        <w:t xml:space="preserve"> </w:t>
      </w:r>
      <w:r>
        <w:rPr>
          <w:color w:val="221F1F"/>
          <w:sz w:val="20"/>
        </w:rPr>
        <w:t>deems</w:t>
      </w:r>
      <w:r>
        <w:rPr>
          <w:color w:val="221F1F"/>
          <w:spacing w:val="-4"/>
          <w:sz w:val="20"/>
        </w:rPr>
        <w:t xml:space="preserve"> </w:t>
      </w:r>
      <w:r>
        <w:rPr>
          <w:color w:val="221F1F"/>
          <w:sz w:val="20"/>
        </w:rPr>
        <w:t>it</w:t>
      </w:r>
      <w:r>
        <w:rPr>
          <w:color w:val="221F1F"/>
          <w:spacing w:val="-4"/>
          <w:sz w:val="20"/>
        </w:rPr>
        <w:t xml:space="preserve"> </w:t>
      </w:r>
      <w:r>
        <w:rPr>
          <w:color w:val="221F1F"/>
          <w:sz w:val="20"/>
        </w:rPr>
        <w:t>appropriate)</w:t>
      </w:r>
      <w:r>
        <w:rPr>
          <w:color w:val="221F1F"/>
          <w:spacing w:val="-2"/>
          <w:sz w:val="20"/>
        </w:rPr>
        <w:t xml:space="preserve"> </w:t>
      </w:r>
      <w:r>
        <w:rPr>
          <w:color w:val="221F1F"/>
          <w:sz w:val="20"/>
        </w:rPr>
        <w:t>when</w:t>
      </w:r>
      <w:r>
        <w:rPr>
          <w:color w:val="221F1F"/>
          <w:spacing w:val="-2"/>
          <w:sz w:val="20"/>
        </w:rPr>
        <w:t xml:space="preserve"> </w:t>
      </w:r>
      <w:r>
        <w:rPr>
          <w:color w:val="221F1F"/>
          <w:sz w:val="20"/>
        </w:rPr>
        <w:t>the</w:t>
      </w:r>
      <w:r>
        <w:rPr>
          <w:color w:val="221F1F"/>
          <w:spacing w:val="-3"/>
          <w:sz w:val="20"/>
        </w:rPr>
        <w:t xml:space="preserve"> </w:t>
      </w:r>
      <w:r>
        <w:rPr>
          <w:color w:val="221F1F"/>
          <w:sz w:val="20"/>
        </w:rPr>
        <w:t>subject</w:t>
      </w:r>
      <w:r>
        <w:rPr>
          <w:color w:val="221F1F"/>
          <w:spacing w:val="-3"/>
          <w:sz w:val="20"/>
        </w:rPr>
        <w:t xml:space="preserve"> </w:t>
      </w:r>
      <w:r>
        <w:rPr>
          <w:color w:val="221F1F"/>
          <w:sz w:val="20"/>
        </w:rPr>
        <w:t>invention</w:t>
      </w:r>
      <w:r>
        <w:rPr>
          <w:color w:val="221F1F"/>
          <w:spacing w:val="-2"/>
          <w:sz w:val="20"/>
        </w:rPr>
        <w:t xml:space="preserve"> </w:t>
      </w:r>
      <w:r>
        <w:rPr>
          <w:color w:val="221F1F"/>
          <w:sz w:val="20"/>
        </w:rPr>
        <w:t>is</w:t>
      </w:r>
      <w:r>
        <w:rPr>
          <w:color w:val="221F1F"/>
          <w:spacing w:val="-4"/>
          <w:sz w:val="20"/>
        </w:rPr>
        <w:t xml:space="preserve"> </w:t>
      </w:r>
      <w:r>
        <w:rPr>
          <w:color w:val="221F1F"/>
          <w:sz w:val="20"/>
        </w:rPr>
        <w:t>assigned</w:t>
      </w:r>
      <w:r>
        <w:rPr>
          <w:color w:val="221F1F"/>
          <w:spacing w:val="-2"/>
          <w:sz w:val="20"/>
        </w:rPr>
        <w:t xml:space="preserve"> </w:t>
      </w:r>
      <w:r>
        <w:rPr>
          <w:color w:val="221F1F"/>
          <w:sz w:val="20"/>
        </w:rPr>
        <w:t>in</w:t>
      </w:r>
      <w:r>
        <w:rPr>
          <w:color w:val="221F1F"/>
          <w:spacing w:val="-2"/>
          <w:sz w:val="20"/>
        </w:rPr>
        <w:t xml:space="preserve"> </w:t>
      </w:r>
      <w:r>
        <w:rPr>
          <w:color w:val="221F1F"/>
          <w:sz w:val="20"/>
        </w:rPr>
        <w:t>accordance</w:t>
      </w:r>
      <w:r>
        <w:rPr>
          <w:color w:val="221F1F"/>
          <w:spacing w:val="-5"/>
          <w:sz w:val="20"/>
        </w:rPr>
        <w:t xml:space="preserve"> </w:t>
      </w:r>
      <w:r>
        <w:rPr>
          <w:color w:val="221F1F"/>
          <w:sz w:val="20"/>
        </w:rPr>
        <w:t xml:space="preserve">with 35 U.S.C. 202(e) and 37 CFR </w:t>
      </w:r>
      <w:proofErr w:type="gramStart"/>
      <w:r>
        <w:rPr>
          <w:color w:val="221F1F"/>
          <w:sz w:val="20"/>
        </w:rPr>
        <w:t>401.10;</w:t>
      </w:r>
      <w:proofErr w:type="gramEnd"/>
    </w:p>
    <w:p w14:paraId="6FD275C5" w14:textId="77777777" w:rsidR="00016C31" w:rsidRDefault="00632607">
      <w:pPr>
        <w:pStyle w:val="ListParagraph"/>
        <w:numPr>
          <w:ilvl w:val="0"/>
          <w:numId w:val="62"/>
        </w:numPr>
        <w:tabs>
          <w:tab w:val="left" w:pos="441"/>
        </w:tabs>
        <w:ind w:right="926"/>
        <w:rPr>
          <w:sz w:val="20"/>
        </w:rPr>
      </w:pPr>
      <w:r>
        <w:rPr>
          <w:color w:val="221F1F"/>
          <w:sz w:val="20"/>
        </w:rPr>
        <w:t>Use the balance of any royalties or income earned by the Contractor with respect to subject inventions, after payment</w:t>
      </w:r>
      <w:r>
        <w:rPr>
          <w:color w:val="221F1F"/>
          <w:spacing w:val="-7"/>
          <w:sz w:val="20"/>
        </w:rPr>
        <w:t xml:space="preserve"> </w:t>
      </w:r>
      <w:r>
        <w:rPr>
          <w:color w:val="221F1F"/>
          <w:sz w:val="20"/>
        </w:rPr>
        <w:t>of</w:t>
      </w:r>
      <w:r>
        <w:rPr>
          <w:color w:val="221F1F"/>
          <w:spacing w:val="-6"/>
          <w:sz w:val="20"/>
        </w:rPr>
        <w:t xml:space="preserve"> </w:t>
      </w:r>
      <w:r>
        <w:rPr>
          <w:color w:val="221F1F"/>
          <w:sz w:val="20"/>
        </w:rPr>
        <w:t>expenses</w:t>
      </w:r>
      <w:r>
        <w:rPr>
          <w:color w:val="221F1F"/>
          <w:spacing w:val="-7"/>
          <w:sz w:val="20"/>
        </w:rPr>
        <w:t xml:space="preserve"> </w:t>
      </w:r>
      <w:r>
        <w:rPr>
          <w:color w:val="221F1F"/>
          <w:sz w:val="20"/>
        </w:rPr>
        <w:t>(including</w:t>
      </w:r>
      <w:r>
        <w:rPr>
          <w:color w:val="221F1F"/>
          <w:spacing w:val="-4"/>
          <w:sz w:val="20"/>
        </w:rPr>
        <w:t xml:space="preserve"> </w:t>
      </w:r>
      <w:r>
        <w:rPr>
          <w:color w:val="221F1F"/>
          <w:sz w:val="20"/>
        </w:rPr>
        <w:t>payments</w:t>
      </w:r>
      <w:r>
        <w:rPr>
          <w:color w:val="221F1F"/>
          <w:spacing w:val="-7"/>
          <w:sz w:val="20"/>
        </w:rPr>
        <w:t xml:space="preserve"> </w:t>
      </w:r>
      <w:r>
        <w:rPr>
          <w:color w:val="221F1F"/>
          <w:sz w:val="20"/>
        </w:rPr>
        <w:t>to</w:t>
      </w:r>
      <w:r>
        <w:rPr>
          <w:color w:val="221F1F"/>
          <w:spacing w:val="-5"/>
          <w:sz w:val="20"/>
        </w:rPr>
        <w:t xml:space="preserve"> </w:t>
      </w:r>
      <w:r>
        <w:rPr>
          <w:color w:val="221F1F"/>
          <w:sz w:val="20"/>
        </w:rPr>
        <w:t>inventors)</w:t>
      </w:r>
      <w:r>
        <w:rPr>
          <w:color w:val="221F1F"/>
          <w:spacing w:val="-5"/>
          <w:sz w:val="20"/>
        </w:rPr>
        <w:t xml:space="preserve"> </w:t>
      </w:r>
      <w:r>
        <w:rPr>
          <w:color w:val="221F1F"/>
          <w:sz w:val="20"/>
        </w:rPr>
        <w:t>incidental</w:t>
      </w:r>
      <w:r>
        <w:rPr>
          <w:color w:val="221F1F"/>
          <w:spacing w:val="-6"/>
          <w:sz w:val="20"/>
        </w:rPr>
        <w:t xml:space="preserve"> </w:t>
      </w:r>
      <w:r>
        <w:rPr>
          <w:color w:val="221F1F"/>
          <w:sz w:val="20"/>
        </w:rPr>
        <w:t>to</w:t>
      </w:r>
      <w:r>
        <w:rPr>
          <w:color w:val="221F1F"/>
          <w:spacing w:val="-5"/>
          <w:sz w:val="20"/>
        </w:rPr>
        <w:t xml:space="preserve"> </w:t>
      </w:r>
      <w:r>
        <w:rPr>
          <w:color w:val="221F1F"/>
          <w:sz w:val="20"/>
        </w:rPr>
        <w:t>the</w:t>
      </w:r>
      <w:r>
        <w:rPr>
          <w:color w:val="221F1F"/>
          <w:spacing w:val="-7"/>
          <w:sz w:val="20"/>
        </w:rPr>
        <w:t xml:space="preserve"> </w:t>
      </w:r>
      <w:r>
        <w:rPr>
          <w:color w:val="221F1F"/>
          <w:sz w:val="20"/>
        </w:rPr>
        <w:t>administration</w:t>
      </w:r>
      <w:r>
        <w:rPr>
          <w:color w:val="221F1F"/>
          <w:spacing w:val="-4"/>
          <w:sz w:val="20"/>
        </w:rPr>
        <w:t xml:space="preserve"> </w:t>
      </w:r>
      <w:r>
        <w:rPr>
          <w:color w:val="221F1F"/>
          <w:sz w:val="20"/>
        </w:rPr>
        <w:t>of</w:t>
      </w:r>
      <w:r>
        <w:rPr>
          <w:color w:val="221F1F"/>
          <w:spacing w:val="-6"/>
          <w:sz w:val="20"/>
        </w:rPr>
        <w:t xml:space="preserve"> </w:t>
      </w:r>
      <w:r>
        <w:rPr>
          <w:color w:val="221F1F"/>
          <w:sz w:val="20"/>
        </w:rPr>
        <w:t>subject</w:t>
      </w:r>
      <w:r>
        <w:rPr>
          <w:color w:val="221F1F"/>
          <w:spacing w:val="-5"/>
          <w:sz w:val="20"/>
        </w:rPr>
        <w:t xml:space="preserve"> </w:t>
      </w:r>
      <w:r>
        <w:rPr>
          <w:color w:val="221F1F"/>
          <w:sz w:val="20"/>
        </w:rPr>
        <w:t>inventions</w:t>
      </w:r>
      <w:r>
        <w:rPr>
          <w:color w:val="221F1F"/>
          <w:spacing w:val="-6"/>
          <w:sz w:val="20"/>
        </w:rPr>
        <w:t xml:space="preserve"> </w:t>
      </w:r>
      <w:r>
        <w:rPr>
          <w:color w:val="221F1F"/>
          <w:sz w:val="20"/>
        </w:rPr>
        <w:t>for</w:t>
      </w:r>
      <w:r>
        <w:rPr>
          <w:color w:val="221F1F"/>
          <w:spacing w:val="-7"/>
          <w:sz w:val="20"/>
        </w:rPr>
        <w:t xml:space="preserve"> </w:t>
      </w:r>
      <w:r>
        <w:rPr>
          <w:color w:val="221F1F"/>
          <w:sz w:val="20"/>
        </w:rPr>
        <w:t>the support of scientific research or education; and</w:t>
      </w:r>
    </w:p>
    <w:p w14:paraId="77FD0438" w14:textId="77777777" w:rsidR="00016C31" w:rsidRDefault="00016C31">
      <w:pPr>
        <w:pStyle w:val="BodyText"/>
        <w:spacing w:before="1"/>
      </w:pPr>
    </w:p>
    <w:p w14:paraId="4097C9B6" w14:textId="77777777" w:rsidR="00016C31" w:rsidRDefault="00900DE8">
      <w:pPr>
        <w:pStyle w:val="ListParagraph"/>
        <w:numPr>
          <w:ilvl w:val="0"/>
          <w:numId w:val="62"/>
        </w:numPr>
        <w:tabs>
          <w:tab w:val="left" w:pos="441"/>
        </w:tabs>
        <w:ind w:right="1034"/>
        <w:rPr>
          <w:sz w:val="20"/>
        </w:rPr>
      </w:pPr>
      <w:r>
        <w:pict w14:anchorId="1461E386">
          <v:rect id="docshape67" o:spid="_x0000_s1065" style="position:absolute;left:0;text-align:left;margin-left:59.5pt;margin-top:56.6pt;width:515pt;height:1.45pt;z-index:-18487296;mso-position-horizontal-relative:page" fillcolor="#0e233d" stroked="f">
            <w10:wrap anchorx="page"/>
          </v:rect>
        </w:pict>
      </w:r>
      <w:r w:rsidR="00632607">
        <w:rPr>
          <w:color w:val="221F1F"/>
          <w:sz w:val="20"/>
        </w:rPr>
        <w:t>Make efforts that are reasonable under the circumstances to attract licensees of subject inventions that are small business concerns, and give a preference to a small business concern when licensing a subject invention if the Contractor</w:t>
      </w:r>
      <w:r w:rsidR="00632607">
        <w:rPr>
          <w:color w:val="221F1F"/>
          <w:spacing w:val="-3"/>
          <w:sz w:val="20"/>
        </w:rPr>
        <w:t xml:space="preserve"> </w:t>
      </w:r>
      <w:r w:rsidR="00632607">
        <w:rPr>
          <w:color w:val="221F1F"/>
          <w:sz w:val="20"/>
        </w:rPr>
        <w:t>determines</w:t>
      </w:r>
      <w:r w:rsidR="00632607">
        <w:rPr>
          <w:color w:val="221F1F"/>
          <w:spacing w:val="-4"/>
          <w:sz w:val="20"/>
        </w:rPr>
        <w:t xml:space="preserve"> </w:t>
      </w:r>
      <w:r w:rsidR="00632607">
        <w:rPr>
          <w:color w:val="221F1F"/>
          <w:sz w:val="20"/>
        </w:rPr>
        <w:t>that</w:t>
      </w:r>
      <w:r w:rsidR="00632607">
        <w:rPr>
          <w:color w:val="221F1F"/>
          <w:spacing w:val="-3"/>
          <w:sz w:val="20"/>
        </w:rPr>
        <w:t xml:space="preserve"> </w:t>
      </w:r>
      <w:r w:rsidR="00632607">
        <w:rPr>
          <w:color w:val="221F1F"/>
          <w:sz w:val="20"/>
        </w:rPr>
        <w:t>the</w:t>
      </w:r>
      <w:r w:rsidR="00632607">
        <w:rPr>
          <w:color w:val="221F1F"/>
          <w:spacing w:val="-2"/>
          <w:sz w:val="20"/>
        </w:rPr>
        <w:t xml:space="preserve"> </w:t>
      </w:r>
      <w:r w:rsidR="00632607">
        <w:rPr>
          <w:color w:val="221F1F"/>
          <w:sz w:val="20"/>
        </w:rPr>
        <w:t>small</w:t>
      </w:r>
      <w:r w:rsidR="00632607">
        <w:rPr>
          <w:color w:val="221F1F"/>
          <w:spacing w:val="-3"/>
          <w:sz w:val="20"/>
        </w:rPr>
        <w:t xml:space="preserve"> </w:t>
      </w:r>
      <w:r w:rsidR="00632607">
        <w:rPr>
          <w:color w:val="221F1F"/>
          <w:sz w:val="20"/>
        </w:rPr>
        <w:t>business</w:t>
      </w:r>
      <w:r w:rsidR="00632607">
        <w:rPr>
          <w:color w:val="221F1F"/>
          <w:spacing w:val="-4"/>
          <w:sz w:val="20"/>
        </w:rPr>
        <w:t xml:space="preserve"> </w:t>
      </w:r>
      <w:r w:rsidR="00632607">
        <w:rPr>
          <w:color w:val="221F1F"/>
          <w:sz w:val="20"/>
        </w:rPr>
        <w:t>concern</w:t>
      </w:r>
      <w:r w:rsidR="00632607">
        <w:rPr>
          <w:color w:val="221F1F"/>
          <w:spacing w:val="-2"/>
          <w:sz w:val="20"/>
        </w:rPr>
        <w:t xml:space="preserve"> </w:t>
      </w:r>
      <w:r w:rsidR="00632607">
        <w:rPr>
          <w:color w:val="221F1F"/>
          <w:sz w:val="20"/>
        </w:rPr>
        <w:t>has</w:t>
      </w:r>
      <w:r w:rsidR="00632607">
        <w:rPr>
          <w:color w:val="221F1F"/>
          <w:spacing w:val="-4"/>
          <w:sz w:val="20"/>
        </w:rPr>
        <w:t xml:space="preserve"> </w:t>
      </w:r>
      <w:r w:rsidR="00632607">
        <w:rPr>
          <w:color w:val="221F1F"/>
          <w:sz w:val="20"/>
        </w:rPr>
        <w:t>a</w:t>
      </w:r>
      <w:r w:rsidR="00632607">
        <w:rPr>
          <w:color w:val="221F1F"/>
          <w:spacing w:val="-5"/>
          <w:sz w:val="20"/>
        </w:rPr>
        <w:t xml:space="preserve"> </w:t>
      </w:r>
      <w:r w:rsidR="00632607">
        <w:rPr>
          <w:color w:val="221F1F"/>
          <w:sz w:val="20"/>
        </w:rPr>
        <w:t>plan</w:t>
      </w:r>
      <w:r w:rsidR="00632607">
        <w:rPr>
          <w:color w:val="221F1F"/>
          <w:spacing w:val="-2"/>
          <w:sz w:val="20"/>
        </w:rPr>
        <w:t xml:space="preserve"> </w:t>
      </w:r>
      <w:r w:rsidR="00632607">
        <w:rPr>
          <w:color w:val="221F1F"/>
          <w:sz w:val="20"/>
        </w:rPr>
        <w:t>or</w:t>
      </w:r>
      <w:r w:rsidR="00632607">
        <w:rPr>
          <w:color w:val="221F1F"/>
          <w:spacing w:val="-5"/>
          <w:sz w:val="20"/>
        </w:rPr>
        <w:t xml:space="preserve"> </w:t>
      </w:r>
      <w:r w:rsidR="00632607">
        <w:rPr>
          <w:color w:val="221F1F"/>
          <w:sz w:val="20"/>
        </w:rPr>
        <w:t>proposal</w:t>
      </w:r>
      <w:r w:rsidR="00632607">
        <w:rPr>
          <w:color w:val="221F1F"/>
          <w:spacing w:val="-3"/>
          <w:sz w:val="20"/>
        </w:rPr>
        <w:t xml:space="preserve"> </w:t>
      </w:r>
      <w:r w:rsidR="00632607">
        <w:rPr>
          <w:color w:val="221F1F"/>
          <w:sz w:val="20"/>
        </w:rPr>
        <w:t>for</w:t>
      </w:r>
      <w:r w:rsidR="00632607">
        <w:rPr>
          <w:color w:val="221F1F"/>
          <w:spacing w:val="-5"/>
          <w:sz w:val="20"/>
        </w:rPr>
        <w:t xml:space="preserve"> </w:t>
      </w:r>
      <w:r w:rsidR="00632607">
        <w:rPr>
          <w:color w:val="221F1F"/>
          <w:sz w:val="20"/>
        </w:rPr>
        <w:t>marketing</w:t>
      </w:r>
      <w:r w:rsidR="00632607">
        <w:rPr>
          <w:color w:val="221F1F"/>
          <w:spacing w:val="-4"/>
          <w:sz w:val="20"/>
        </w:rPr>
        <w:t xml:space="preserve"> </w:t>
      </w:r>
      <w:r w:rsidR="00632607">
        <w:rPr>
          <w:color w:val="221F1F"/>
          <w:sz w:val="20"/>
        </w:rPr>
        <w:t>the</w:t>
      </w:r>
      <w:r w:rsidR="00632607">
        <w:rPr>
          <w:color w:val="221F1F"/>
          <w:spacing w:val="-3"/>
          <w:sz w:val="20"/>
        </w:rPr>
        <w:t xml:space="preserve"> </w:t>
      </w:r>
      <w:r w:rsidR="00632607">
        <w:rPr>
          <w:color w:val="221F1F"/>
          <w:sz w:val="20"/>
        </w:rPr>
        <w:t>invention</w:t>
      </w:r>
      <w:r w:rsidR="00632607">
        <w:rPr>
          <w:color w:val="221F1F"/>
          <w:spacing w:val="-2"/>
          <w:sz w:val="20"/>
        </w:rPr>
        <w:t xml:space="preserve"> </w:t>
      </w:r>
      <w:r w:rsidR="00632607">
        <w:rPr>
          <w:color w:val="221F1F"/>
          <w:sz w:val="20"/>
        </w:rPr>
        <w:t>which,</w:t>
      </w:r>
      <w:r w:rsidR="00632607">
        <w:rPr>
          <w:color w:val="221F1F"/>
          <w:spacing w:val="-5"/>
          <w:sz w:val="20"/>
        </w:rPr>
        <w:t xml:space="preserve"> </w:t>
      </w:r>
      <w:proofErr w:type="gramStart"/>
      <w:r w:rsidR="00632607">
        <w:rPr>
          <w:color w:val="221F1F"/>
          <w:sz w:val="20"/>
        </w:rPr>
        <w:t>if</w:t>
      </w:r>
      <w:proofErr w:type="gramEnd"/>
    </w:p>
    <w:p w14:paraId="1A221E37" w14:textId="77777777" w:rsidR="00016C31" w:rsidRDefault="00016C31">
      <w:pPr>
        <w:rPr>
          <w:sz w:val="20"/>
        </w:rPr>
        <w:sectPr w:rsidR="00016C31">
          <w:pgSz w:w="12240" w:h="15840"/>
          <w:pgMar w:top="1360" w:right="640" w:bottom="1060" w:left="1000" w:header="0" w:footer="801" w:gutter="0"/>
          <w:cols w:space="720"/>
        </w:sectPr>
      </w:pPr>
    </w:p>
    <w:p w14:paraId="29EDE851" w14:textId="77777777" w:rsidR="00016C31" w:rsidRDefault="00632607">
      <w:pPr>
        <w:pStyle w:val="BodyText"/>
        <w:spacing w:before="80"/>
        <w:ind w:left="219" w:right="806"/>
      </w:pPr>
      <w:r>
        <w:rPr>
          <w:color w:val="221F1F"/>
        </w:rPr>
        <w:lastRenderedPageBreak/>
        <w:t>executed, is equally as likely to bring the invention to practical application as any plans</w:t>
      </w:r>
      <w:r>
        <w:rPr>
          <w:color w:val="221F1F"/>
          <w:spacing w:val="-2"/>
        </w:rPr>
        <w:t xml:space="preserve"> </w:t>
      </w:r>
      <w:r>
        <w:rPr>
          <w:color w:val="221F1F"/>
        </w:rPr>
        <w:t>or proposals from applicants that</w:t>
      </w:r>
      <w:r>
        <w:rPr>
          <w:color w:val="221F1F"/>
          <w:spacing w:val="-1"/>
        </w:rPr>
        <w:t xml:space="preserve"> </w:t>
      </w:r>
      <w:r>
        <w:rPr>
          <w:color w:val="221F1F"/>
        </w:rPr>
        <w:t>are</w:t>
      </w:r>
      <w:r>
        <w:rPr>
          <w:color w:val="221F1F"/>
          <w:spacing w:val="-1"/>
        </w:rPr>
        <w:t xml:space="preserve"> </w:t>
      </w:r>
      <w:r>
        <w:rPr>
          <w:color w:val="221F1F"/>
        </w:rPr>
        <w:t>not</w:t>
      </w:r>
      <w:r>
        <w:rPr>
          <w:color w:val="221F1F"/>
          <w:spacing w:val="-2"/>
        </w:rPr>
        <w:t xml:space="preserve"> </w:t>
      </w:r>
      <w:r>
        <w:rPr>
          <w:color w:val="221F1F"/>
        </w:rPr>
        <w:t>small</w:t>
      </w:r>
      <w:r>
        <w:rPr>
          <w:color w:val="221F1F"/>
          <w:spacing w:val="-1"/>
        </w:rPr>
        <w:t xml:space="preserve"> </w:t>
      </w:r>
      <w:r>
        <w:rPr>
          <w:color w:val="221F1F"/>
        </w:rPr>
        <w:t>business concerns;</w:t>
      </w:r>
      <w:r>
        <w:rPr>
          <w:color w:val="221F1F"/>
          <w:spacing w:val="-2"/>
        </w:rPr>
        <w:t xml:space="preserve"> </w:t>
      </w:r>
      <w:r>
        <w:rPr>
          <w:color w:val="221F1F"/>
        </w:rPr>
        <w:t>provided,</w:t>
      </w:r>
      <w:r>
        <w:rPr>
          <w:color w:val="221F1F"/>
          <w:spacing w:val="-1"/>
        </w:rPr>
        <w:t xml:space="preserve"> </w:t>
      </w:r>
      <w:r>
        <w:rPr>
          <w:color w:val="221F1F"/>
        </w:rPr>
        <w:t>that</w:t>
      </w:r>
      <w:r>
        <w:rPr>
          <w:color w:val="221F1F"/>
          <w:spacing w:val="-1"/>
        </w:rPr>
        <w:t xml:space="preserve"> </w:t>
      </w:r>
      <w:r>
        <w:rPr>
          <w:color w:val="221F1F"/>
        </w:rPr>
        <w:t>the</w:t>
      </w:r>
      <w:r>
        <w:rPr>
          <w:color w:val="221F1F"/>
          <w:spacing w:val="-1"/>
        </w:rPr>
        <w:t xml:space="preserve"> </w:t>
      </w:r>
      <w:r>
        <w:rPr>
          <w:color w:val="221F1F"/>
        </w:rPr>
        <w:t>Contractor</w:t>
      </w:r>
      <w:r>
        <w:rPr>
          <w:color w:val="221F1F"/>
          <w:spacing w:val="-1"/>
        </w:rPr>
        <w:t xml:space="preserve"> </w:t>
      </w:r>
      <w:r>
        <w:rPr>
          <w:color w:val="221F1F"/>
        </w:rPr>
        <w:t>is</w:t>
      </w:r>
      <w:r>
        <w:rPr>
          <w:color w:val="221F1F"/>
          <w:spacing w:val="-2"/>
        </w:rPr>
        <w:t xml:space="preserve"> </w:t>
      </w:r>
      <w:r>
        <w:rPr>
          <w:color w:val="221F1F"/>
        </w:rPr>
        <w:t>also</w:t>
      </w:r>
      <w:r>
        <w:rPr>
          <w:color w:val="221F1F"/>
          <w:spacing w:val="-1"/>
        </w:rPr>
        <w:t xml:space="preserve"> </w:t>
      </w:r>
      <w:r>
        <w:rPr>
          <w:color w:val="221F1F"/>
        </w:rPr>
        <w:t>satisfied that</w:t>
      </w:r>
      <w:r>
        <w:rPr>
          <w:color w:val="221F1F"/>
          <w:spacing w:val="-1"/>
        </w:rPr>
        <w:t xml:space="preserve"> </w:t>
      </w:r>
      <w:r>
        <w:rPr>
          <w:color w:val="221F1F"/>
        </w:rPr>
        <w:t>the</w:t>
      </w:r>
      <w:r>
        <w:rPr>
          <w:color w:val="221F1F"/>
          <w:spacing w:val="-1"/>
        </w:rPr>
        <w:t xml:space="preserve"> </w:t>
      </w:r>
      <w:r>
        <w:rPr>
          <w:color w:val="221F1F"/>
        </w:rPr>
        <w:t>small</w:t>
      </w:r>
      <w:r>
        <w:rPr>
          <w:color w:val="221F1F"/>
          <w:spacing w:val="-1"/>
        </w:rPr>
        <w:t xml:space="preserve"> </w:t>
      </w:r>
      <w:r>
        <w:rPr>
          <w:color w:val="221F1F"/>
        </w:rPr>
        <w:t>business</w:t>
      </w:r>
      <w:r>
        <w:rPr>
          <w:color w:val="221F1F"/>
          <w:spacing w:val="-2"/>
        </w:rPr>
        <w:t xml:space="preserve"> </w:t>
      </w:r>
      <w:r>
        <w:rPr>
          <w:color w:val="221F1F"/>
        </w:rPr>
        <w:t>concern</w:t>
      </w:r>
      <w:r>
        <w:rPr>
          <w:color w:val="221F1F"/>
          <w:spacing w:val="-2"/>
        </w:rPr>
        <w:t xml:space="preserve"> </w:t>
      </w:r>
      <w:r>
        <w:rPr>
          <w:color w:val="221F1F"/>
        </w:rPr>
        <w:t>has the</w:t>
      </w:r>
      <w:r>
        <w:rPr>
          <w:color w:val="221F1F"/>
          <w:spacing w:val="-3"/>
        </w:rPr>
        <w:t xml:space="preserve"> </w:t>
      </w:r>
      <w:r>
        <w:rPr>
          <w:color w:val="221F1F"/>
        </w:rPr>
        <w:t>capability</w:t>
      </w:r>
      <w:r>
        <w:rPr>
          <w:color w:val="221F1F"/>
          <w:spacing w:val="-2"/>
        </w:rPr>
        <w:t xml:space="preserve"> </w:t>
      </w:r>
      <w:r>
        <w:rPr>
          <w:color w:val="221F1F"/>
        </w:rPr>
        <w:t>and</w:t>
      </w:r>
      <w:r>
        <w:rPr>
          <w:color w:val="221F1F"/>
          <w:spacing w:val="-2"/>
        </w:rPr>
        <w:t xml:space="preserve"> </w:t>
      </w:r>
      <w:r>
        <w:rPr>
          <w:color w:val="221F1F"/>
        </w:rPr>
        <w:t>resources</w:t>
      </w:r>
      <w:r>
        <w:rPr>
          <w:color w:val="221F1F"/>
          <w:spacing w:val="-4"/>
        </w:rPr>
        <w:t xml:space="preserve"> </w:t>
      </w:r>
      <w:r>
        <w:rPr>
          <w:color w:val="221F1F"/>
        </w:rPr>
        <w:t>to</w:t>
      </w:r>
      <w:r>
        <w:rPr>
          <w:color w:val="221F1F"/>
          <w:spacing w:val="-2"/>
        </w:rPr>
        <w:t xml:space="preserve"> </w:t>
      </w:r>
      <w:r>
        <w:rPr>
          <w:color w:val="221F1F"/>
        </w:rPr>
        <w:t>carry</w:t>
      </w:r>
      <w:r>
        <w:rPr>
          <w:color w:val="221F1F"/>
          <w:spacing w:val="-4"/>
        </w:rPr>
        <w:t xml:space="preserve"> </w:t>
      </w:r>
      <w:r>
        <w:rPr>
          <w:color w:val="221F1F"/>
        </w:rPr>
        <w:t>out</w:t>
      </w:r>
      <w:r>
        <w:rPr>
          <w:color w:val="221F1F"/>
          <w:spacing w:val="-4"/>
        </w:rPr>
        <w:t xml:space="preserve"> </w:t>
      </w:r>
      <w:r>
        <w:rPr>
          <w:color w:val="221F1F"/>
        </w:rPr>
        <w:t>its</w:t>
      </w:r>
      <w:r>
        <w:rPr>
          <w:color w:val="221F1F"/>
          <w:spacing w:val="-4"/>
        </w:rPr>
        <w:t xml:space="preserve"> </w:t>
      </w:r>
      <w:r>
        <w:rPr>
          <w:color w:val="221F1F"/>
        </w:rPr>
        <w:t>plan</w:t>
      </w:r>
      <w:r>
        <w:rPr>
          <w:color w:val="221F1F"/>
          <w:spacing w:val="-2"/>
        </w:rPr>
        <w:t xml:space="preserve"> </w:t>
      </w:r>
      <w:r>
        <w:rPr>
          <w:color w:val="221F1F"/>
        </w:rPr>
        <w:t>or</w:t>
      </w:r>
      <w:r>
        <w:rPr>
          <w:color w:val="221F1F"/>
          <w:spacing w:val="-3"/>
        </w:rPr>
        <w:t xml:space="preserve"> </w:t>
      </w:r>
      <w:r>
        <w:rPr>
          <w:color w:val="221F1F"/>
        </w:rPr>
        <w:t>proposal.</w:t>
      </w:r>
      <w:r>
        <w:rPr>
          <w:color w:val="221F1F"/>
          <w:spacing w:val="-5"/>
        </w:rPr>
        <w:t xml:space="preserve"> </w:t>
      </w:r>
      <w:r>
        <w:rPr>
          <w:color w:val="221F1F"/>
        </w:rPr>
        <w:t>The</w:t>
      </w:r>
      <w:r>
        <w:rPr>
          <w:color w:val="221F1F"/>
          <w:spacing w:val="-3"/>
        </w:rPr>
        <w:t xml:space="preserve"> </w:t>
      </w:r>
      <w:r>
        <w:rPr>
          <w:color w:val="221F1F"/>
        </w:rPr>
        <w:t>decision</w:t>
      </w:r>
      <w:r>
        <w:rPr>
          <w:color w:val="221F1F"/>
          <w:spacing w:val="-2"/>
        </w:rPr>
        <w:t xml:space="preserve"> </w:t>
      </w:r>
      <w:r>
        <w:rPr>
          <w:color w:val="221F1F"/>
        </w:rPr>
        <w:t>whether</w:t>
      </w:r>
      <w:r>
        <w:rPr>
          <w:color w:val="221F1F"/>
          <w:spacing w:val="-3"/>
        </w:rPr>
        <w:t xml:space="preserve"> </w:t>
      </w:r>
      <w:r>
        <w:rPr>
          <w:color w:val="221F1F"/>
        </w:rPr>
        <w:t>to</w:t>
      </w:r>
      <w:r>
        <w:rPr>
          <w:color w:val="221F1F"/>
          <w:spacing w:val="-2"/>
        </w:rPr>
        <w:t xml:space="preserve"> </w:t>
      </w:r>
      <w:r>
        <w:rPr>
          <w:color w:val="221F1F"/>
        </w:rPr>
        <w:t>give</w:t>
      </w:r>
      <w:r>
        <w:rPr>
          <w:color w:val="221F1F"/>
          <w:spacing w:val="-5"/>
        </w:rPr>
        <w:t xml:space="preserve"> </w:t>
      </w:r>
      <w:r>
        <w:rPr>
          <w:color w:val="221F1F"/>
        </w:rPr>
        <w:t>a</w:t>
      </w:r>
      <w:r>
        <w:rPr>
          <w:color w:val="221F1F"/>
          <w:spacing w:val="-3"/>
        </w:rPr>
        <w:t xml:space="preserve"> </w:t>
      </w:r>
      <w:r>
        <w:rPr>
          <w:color w:val="221F1F"/>
        </w:rPr>
        <w:t>preference</w:t>
      </w:r>
      <w:r>
        <w:rPr>
          <w:color w:val="221F1F"/>
          <w:spacing w:val="-3"/>
        </w:rPr>
        <w:t xml:space="preserve"> </w:t>
      </w:r>
      <w:r>
        <w:rPr>
          <w:color w:val="221F1F"/>
        </w:rPr>
        <w:t>in</w:t>
      </w:r>
      <w:r>
        <w:rPr>
          <w:color w:val="221F1F"/>
          <w:spacing w:val="-2"/>
        </w:rPr>
        <w:t xml:space="preserve"> </w:t>
      </w:r>
      <w:r>
        <w:rPr>
          <w:color w:val="221F1F"/>
        </w:rPr>
        <w:t>any</w:t>
      </w:r>
      <w:r>
        <w:rPr>
          <w:color w:val="221F1F"/>
          <w:spacing w:val="-2"/>
        </w:rPr>
        <w:t xml:space="preserve"> </w:t>
      </w:r>
      <w:r>
        <w:rPr>
          <w:color w:val="221F1F"/>
        </w:rPr>
        <w:t>specific case will be at the discretion of the Contractor.</w:t>
      </w:r>
    </w:p>
    <w:p w14:paraId="26F63814" w14:textId="77777777" w:rsidR="00016C31" w:rsidRDefault="00016C31">
      <w:pPr>
        <w:pStyle w:val="BodyText"/>
      </w:pPr>
    </w:p>
    <w:p w14:paraId="4ED22A23" w14:textId="77777777" w:rsidR="00016C31" w:rsidRDefault="00632607">
      <w:pPr>
        <w:pStyle w:val="ListParagraph"/>
        <w:numPr>
          <w:ilvl w:val="0"/>
          <w:numId w:val="62"/>
        </w:numPr>
        <w:tabs>
          <w:tab w:val="left" w:pos="439"/>
        </w:tabs>
        <w:ind w:left="438" w:right="903" w:hanging="284"/>
        <w:rPr>
          <w:sz w:val="20"/>
        </w:rPr>
      </w:pPr>
      <w:r>
        <w:rPr>
          <w:color w:val="221F1F"/>
          <w:sz w:val="20"/>
        </w:rPr>
        <w:t>Allow the Secretary of Commerce to review the Contractor's licensing program and decisions regarding small business applicants, and negotiate changes to its licensing policies, procedures, or practices with the Secretary of Commerce</w:t>
      </w:r>
      <w:r>
        <w:rPr>
          <w:color w:val="221F1F"/>
          <w:spacing w:val="-4"/>
          <w:sz w:val="20"/>
        </w:rPr>
        <w:t xml:space="preserve"> </w:t>
      </w:r>
      <w:r>
        <w:rPr>
          <w:color w:val="221F1F"/>
          <w:sz w:val="20"/>
        </w:rPr>
        <w:t>when</w:t>
      </w:r>
      <w:r>
        <w:rPr>
          <w:color w:val="221F1F"/>
          <w:spacing w:val="-4"/>
          <w:sz w:val="20"/>
        </w:rPr>
        <w:t xml:space="preserve"> </w:t>
      </w:r>
      <w:r>
        <w:rPr>
          <w:color w:val="221F1F"/>
          <w:sz w:val="20"/>
        </w:rPr>
        <w:t>the</w:t>
      </w:r>
      <w:r>
        <w:rPr>
          <w:color w:val="221F1F"/>
          <w:spacing w:val="-7"/>
          <w:sz w:val="20"/>
        </w:rPr>
        <w:t xml:space="preserve"> </w:t>
      </w:r>
      <w:r>
        <w:rPr>
          <w:color w:val="221F1F"/>
          <w:sz w:val="20"/>
        </w:rPr>
        <w:t>Secretary's</w:t>
      </w:r>
      <w:r>
        <w:rPr>
          <w:color w:val="221F1F"/>
          <w:spacing w:val="-5"/>
          <w:sz w:val="20"/>
        </w:rPr>
        <w:t xml:space="preserve"> </w:t>
      </w:r>
      <w:r>
        <w:rPr>
          <w:color w:val="221F1F"/>
          <w:sz w:val="20"/>
        </w:rPr>
        <w:t>review</w:t>
      </w:r>
      <w:r>
        <w:rPr>
          <w:color w:val="221F1F"/>
          <w:spacing w:val="-5"/>
          <w:sz w:val="20"/>
        </w:rPr>
        <w:t xml:space="preserve"> </w:t>
      </w:r>
      <w:r>
        <w:rPr>
          <w:color w:val="221F1F"/>
          <w:sz w:val="20"/>
        </w:rPr>
        <w:t>discloses</w:t>
      </w:r>
      <w:r>
        <w:rPr>
          <w:color w:val="221F1F"/>
          <w:spacing w:val="-6"/>
          <w:sz w:val="20"/>
        </w:rPr>
        <w:t xml:space="preserve"> </w:t>
      </w:r>
      <w:r>
        <w:rPr>
          <w:color w:val="221F1F"/>
          <w:sz w:val="20"/>
        </w:rPr>
        <w:t>that</w:t>
      </w:r>
      <w:r>
        <w:rPr>
          <w:color w:val="221F1F"/>
          <w:spacing w:val="-5"/>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could</w:t>
      </w:r>
      <w:r>
        <w:rPr>
          <w:color w:val="221F1F"/>
          <w:spacing w:val="-4"/>
          <w:sz w:val="20"/>
        </w:rPr>
        <w:t xml:space="preserve"> </w:t>
      </w:r>
      <w:r>
        <w:rPr>
          <w:color w:val="221F1F"/>
          <w:sz w:val="20"/>
        </w:rPr>
        <w:t>take</w:t>
      </w:r>
      <w:r>
        <w:rPr>
          <w:color w:val="221F1F"/>
          <w:spacing w:val="-7"/>
          <w:sz w:val="20"/>
        </w:rPr>
        <w:t xml:space="preserve"> </w:t>
      </w:r>
      <w:r>
        <w:rPr>
          <w:color w:val="221F1F"/>
          <w:sz w:val="20"/>
        </w:rPr>
        <w:t>reasonable</w:t>
      </w:r>
      <w:r>
        <w:rPr>
          <w:color w:val="221F1F"/>
          <w:spacing w:val="-4"/>
          <w:sz w:val="20"/>
        </w:rPr>
        <w:t xml:space="preserve"> </w:t>
      </w:r>
      <w:r>
        <w:rPr>
          <w:color w:val="221F1F"/>
          <w:sz w:val="20"/>
        </w:rPr>
        <w:t>steps</w:t>
      </w:r>
      <w:r>
        <w:rPr>
          <w:color w:val="221F1F"/>
          <w:spacing w:val="-6"/>
          <w:sz w:val="20"/>
        </w:rPr>
        <w:t xml:space="preserve"> </w:t>
      </w:r>
      <w:r>
        <w:rPr>
          <w:color w:val="221F1F"/>
          <w:sz w:val="20"/>
        </w:rPr>
        <w:t>to</w:t>
      </w:r>
      <w:r>
        <w:rPr>
          <w:color w:val="221F1F"/>
          <w:spacing w:val="-4"/>
          <w:sz w:val="20"/>
        </w:rPr>
        <w:t xml:space="preserve"> </w:t>
      </w:r>
      <w:proofErr w:type="gramStart"/>
      <w:r>
        <w:rPr>
          <w:color w:val="221F1F"/>
          <w:sz w:val="20"/>
        </w:rPr>
        <w:t>more</w:t>
      </w:r>
      <w:r>
        <w:rPr>
          <w:color w:val="221F1F"/>
          <w:spacing w:val="-7"/>
          <w:sz w:val="20"/>
        </w:rPr>
        <w:t xml:space="preserve"> </w:t>
      </w:r>
      <w:r>
        <w:rPr>
          <w:color w:val="221F1F"/>
          <w:sz w:val="20"/>
        </w:rPr>
        <w:t>effectively implement the requirements of paragraph (</w:t>
      </w:r>
      <w:proofErr w:type="spellStart"/>
      <w:r>
        <w:rPr>
          <w:color w:val="221F1F"/>
          <w:sz w:val="20"/>
        </w:rPr>
        <w:t>i</w:t>
      </w:r>
      <w:proofErr w:type="spellEnd"/>
      <w:r>
        <w:rPr>
          <w:color w:val="221F1F"/>
          <w:sz w:val="20"/>
        </w:rPr>
        <w:t>)(4) of this clause</w:t>
      </w:r>
      <w:proofErr w:type="gramEnd"/>
      <w:r>
        <w:rPr>
          <w:color w:val="221F1F"/>
          <w:sz w:val="20"/>
        </w:rPr>
        <w:t>.</w:t>
      </w:r>
    </w:p>
    <w:p w14:paraId="6FA75681" w14:textId="77777777" w:rsidR="00016C31" w:rsidRDefault="00016C31">
      <w:pPr>
        <w:pStyle w:val="BodyText"/>
      </w:pPr>
    </w:p>
    <w:p w14:paraId="01AE923F" w14:textId="77777777" w:rsidR="00016C31" w:rsidRDefault="00632607">
      <w:pPr>
        <w:pStyle w:val="ListParagraph"/>
        <w:numPr>
          <w:ilvl w:val="0"/>
          <w:numId w:val="64"/>
        </w:numPr>
        <w:tabs>
          <w:tab w:val="left" w:pos="679"/>
        </w:tabs>
        <w:ind w:left="678" w:hanging="241"/>
        <w:jc w:val="left"/>
        <w:rPr>
          <w:sz w:val="20"/>
        </w:rPr>
      </w:pPr>
      <w:r>
        <w:rPr>
          <w:color w:val="221F1F"/>
          <w:sz w:val="20"/>
        </w:rPr>
        <w:t>Communications.</w:t>
      </w:r>
      <w:r>
        <w:rPr>
          <w:color w:val="221F1F"/>
          <w:spacing w:val="-10"/>
          <w:sz w:val="20"/>
        </w:rPr>
        <w:t xml:space="preserve"> </w:t>
      </w:r>
      <w:r>
        <w:rPr>
          <w:color w:val="221F1F"/>
          <w:sz w:val="20"/>
        </w:rPr>
        <w:t>(Complete</w:t>
      </w:r>
      <w:r>
        <w:rPr>
          <w:color w:val="221F1F"/>
          <w:spacing w:val="-9"/>
          <w:sz w:val="20"/>
        </w:rPr>
        <w:t xml:space="preserve"> </w:t>
      </w:r>
      <w:r>
        <w:rPr>
          <w:color w:val="221F1F"/>
          <w:sz w:val="20"/>
        </w:rPr>
        <w:t>according</w:t>
      </w:r>
      <w:r>
        <w:rPr>
          <w:color w:val="221F1F"/>
          <w:spacing w:val="-10"/>
          <w:sz w:val="20"/>
        </w:rPr>
        <w:t xml:space="preserve"> </w:t>
      </w:r>
      <w:r>
        <w:rPr>
          <w:color w:val="221F1F"/>
          <w:sz w:val="20"/>
        </w:rPr>
        <w:t>to</w:t>
      </w:r>
      <w:r>
        <w:rPr>
          <w:color w:val="221F1F"/>
          <w:spacing w:val="-10"/>
          <w:sz w:val="20"/>
        </w:rPr>
        <w:t xml:space="preserve"> </w:t>
      </w:r>
      <w:r>
        <w:rPr>
          <w:color w:val="221F1F"/>
          <w:sz w:val="20"/>
        </w:rPr>
        <w:t>agency</w:t>
      </w:r>
      <w:r>
        <w:rPr>
          <w:color w:val="221F1F"/>
          <w:spacing w:val="-10"/>
          <w:sz w:val="20"/>
        </w:rPr>
        <w:t xml:space="preserve"> </w:t>
      </w:r>
      <w:r>
        <w:rPr>
          <w:color w:val="221F1F"/>
          <w:spacing w:val="-2"/>
          <w:sz w:val="20"/>
        </w:rPr>
        <w:t>instructions.)</w:t>
      </w:r>
    </w:p>
    <w:p w14:paraId="212D2646" w14:textId="77777777" w:rsidR="00016C31" w:rsidRDefault="00016C31">
      <w:pPr>
        <w:pStyle w:val="BodyText"/>
        <w:spacing w:before="1"/>
      </w:pPr>
    </w:p>
    <w:p w14:paraId="5C22056D" w14:textId="77777777" w:rsidR="00016C31" w:rsidRDefault="00632607">
      <w:pPr>
        <w:pStyle w:val="ListParagraph"/>
        <w:numPr>
          <w:ilvl w:val="0"/>
          <w:numId w:val="64"/>
        </w:numPr>
        <w:tabs>
          <w:tab w:val="left" w:pos="441"/>
        </w:tabs>
        <w:ind w:left="440" w:right="1244" w:hanging="275"/>
        <w:jc w:val="left"/>
        <w:rPr>
          <w:sz w:val="20"/>
        </w:rPr>
      </w:pPr>
      <w:r>
        <w:rPr>
          <w:color w:val="221F1F"/>
          <w:sz w:val="20"/>
        </w:rPr>
        <w:t>Subcontracts. (1) The Contractor shall include the substance of this clause, including this paragraph (k), in all subcontracts</w:t>
      </w:r>
      <w:r>
        <w:rPr>
          <w:color w:val="221F1F"/>
          <w:spacing w:val="-4"/>
          <w:sz w:val="20"/>
        </w:rPr>
        <w:t xml:space="preserve"> </w:t>
      </w:r>
      <w:r>
        <w:rPr>
          <w:color w:val="221F1F"/>
          <w:sz w:val="20"/>
        </w:rPr>
        <w:t>for</w:t>
      </w:r>
      <w:r>
        <w:rPr>
          <w:color w:val="221F1F"/>
          <w:spacing w:val="-5"/>
          <w:sz w:val="20"/>
        </w:rPr>
        <w:t xml:space="preserve"> </w:t>
      </w:r>
      <w:r>
        <w:rPr>
          <w:color w:val="221F1F"/>
          <w:sz w:val="20"/>
        </w:rPr>
        <w:t>experimental,</w:t>
      </w:r>
      <w:r>
        <w:rPr>
          <w:color w:val="221F1F"/>
          <w:spacing w:val="-5"/>
          <w:sz w:val="20"/>
        </w:rPr>
        <w:t xml:space="preserve"> </w:t>
      </w:r>
      <w:r>
        <w:rPr>
          <w:color w:val="221F1F"/>
          <w:sz w:val="20"/>
        </w:rPr>
        <w:t>developmental,</w:t>
      </w:r>
      <w:r>
        <w:rPr>
          <w:color w:val="221F1F"/>
          <w:spacing w:val="-3"/>
          <w:sz w:val="20"/>
        </w:rPr>
        <w:t xml:space="preserve"> </w:t>
      </w:r>
      <w:r>
        <w:rPr>
          <w:color w:val="221F1F"/>
          <w:sz w:val="20"/>
        </w:rPr>
        <w:t>or</w:t>
      </w:r>
      <w:r>
        <w:rPr>
          <w:color w:val="221F1F"/>
          <w:spacing w:val="-5"/>
          <w:sz w:val="20"/>
        </w:rPr>
        <w:t xml:space="preserve"> </w:t>
      </w:r>
      <w:r>
        <w:rPr>
          <w:color w:val="221F1F"/>
          <w:sz w:val="20"/>
        </w:rPr>
        <w:t>research</w:t>
      </w:r>
      <w:r>
        <w:rPr>
          <w:color w:val="221F1F"/>
          <w:spacing w:val="-2"/>
          <w:sz w:val="20"/>
        </w:rPr>
        <w:t xml:space="preserve"> </w:t>
      </w:r>
      <w:r>
        <w:rPr>
          <w:color w:val="221F1F"/>
          <w:sz w:val="20"/>
        </w:rPr>
        <w:t>work</w:t>
      </w:r>
      <w:r>
        <w:rPr>
          <w:color w:val="221F1F"/>
          <w:spacing w:val="-2"/>
          <w:sz w:val="20"/>
        </w:rPr>
        <w:t xml:space="preserve"> </w:t>
      </w:r>
      <w:r>
        <w:rPr>
          <w:color w:val="221F1F"/>
          <w:sz w:val="20"/>
        </w:rPr>
        <w:t>to</w:t>
      </w:r>
      <w:r>
        <w:rPr>
          <w:color w:val="221F1F"/>
          <w:spacing w:val="-5"/>
          <w:sz w:val="20"/>
        </w:rPr>
        <w:t xml:space="preserve"> </w:t>
      </w:r>
      <w:r>
        <w:rPr>
          <w:color w:val="221F1F"/>
          <w:sz w:val="20"/>
        </w:rPr>
        <w:t>be</w:t>
      </w:r>
      <w:r>
        <w:rPr>
          <w:color w:val="221F1F"/>
          <w:spacing w:val="-3"/>
          <w:sz w:val="20"/>
        </w:rPr>
        <w:t xml:space="preserve"> </w:t>
      </w:r>
      <w:r>
        <w:rPr>
          <w:color w:val="221F1F"/>
          <w:sz w:val="20"/>
        </w:rPr>
        <w:t>performed</w:t>
      </w:r>
      <w:r>
        <w:rPr>
          <w:color w:val="221F1F"/>
          <w:spacing w:val="-2"/>
          <w:sz w:val="20"/>
        </w:rPr>
        <w:t xml:space="preserve"> </w:t>
      </w:r>
      <w:r>
        <w:rPr>
          <w:color w:val="221F1F"/>
          <w:sz w:val="20"/>
        </w:rPr>
        <w:t>by</w:t>
      </w:r>
      <w:r>
        <w:rPr>
          <w:color w:val="221F1F"/>
          <w:spacing w:val="-2"/>
          <w:sz w:val="20"/>
        </w:rPr>
        <w:t xml:space="preserve"> </w:t>
      </w:r>
      <w:r>
        <w:rPr>
          <w:color w:val="221F1F"/>
          <w:sz w:val="20"/>
        </w:rPr>
        <w:t>a</w:t>
      </w:r>
      <w:r>
        <w:rPr>
          <w:color w:val="221F1F"/>
          <w:spacing w:val="-3"/>
          <w:sz w:val="20"/>
        </w:rPr>
        <w:t xml:space="preserve"> </w:t>
      </w:r>
      <w:r>
        <w:rPr>
          <w:color w:val="221F1F"/>
          <w:sz w:val="20"/>
        </w:rPr>
        <w:t>small</w:t>
      </w:r>
      <w:r>
        <w:rPr>
          <w:color w:val="221F1F"/>
          <w:spacing w:val="-4"/>
          <w:sz w:val="20"/>
        </w:rPr>
        <w:t xml:space="preserve"> </w:t>
      </w:r>
      <w:r>
        <w:rPr>
          <w:color w:val="221F1F"/>
          <w:sz w:val="20"/>
        </w:rPr>
        <w:t>business</w:t>
      </w:r>
      <w:r>
        <w:rPr>
          <w:color w:val="221F1F"/>
          <w:spacing w:val="-4"/>
          <w:sz w:val="20"/>
        </w:rPr>
        <w:t xml:space="preserve"> </w:t>
      </w:r>
      <w:r>
        <w:rPr>
          <w:color w:val="221F1F"/>
          <w:sz w:val="20"/>
        </w:rPr>
        <w:t>concern</w:t>
      </w:r>
      <w:r>
        <w:rPr>
          <w:color w:val="221F1F"/>
          <w:spacing w:val="-2"/>
          <w:sz w:val="20"/>
        </w:rPr>
        <w:t xml:space="preserve"> </w:t>
      </w:r>
      <w:r>
        <w:rPr>
          <w:color w:val="221F1F"/>
          <w:sz w:val="20"/>
        </w:rPr>
        <w:t>or nonprofit organization.</w:t>
      </w:r>
    </w:p>
    <w:p w14:paraId="203707B5" w14:textId="77777777" w:rsidR="00016C31" w:rsidRDefault="00016C31">
      <w:pPr>
        <w:pStyle w:val="BodyText"/>
        <w:spacing w:before="11"/>
        <w:rPr>
          <w:sz w:val="19"/>
        </w:rPr>
      </w:pPr>
    </w:p>
    <w:p w14:paraId="7A2F6DD0" w14:textId="77777777" w:rsidR="00016C31" w:rsidRDefault="00632607">
      <w:pPr>
        <w:pStyle w:val="ListParagraph"/>
        <w:numPr>
          <w:ilvl w:val="0"/>
          <w:numId w:val="61"/>
        </w:numPr>
        <w:tabs>
          <w:tab w:val="left" w:pos="441"/>
        </w:tabs>
        <w:ind w:right="1559"/>
        <w:jc w:val="left"/>
        <w:rPr>
          <w:sz w:val="20"/>
        </w:rPr>
      </w:pPr>
      <w:r>
        <w:rPr>
          <w:color w:val="221F1F"/>
          <w:sz w:val="20"/>
        </w:rPr>
        <w:t>The</w:t>
      </w:r>
      <w:r>
        <w:rPr>
          <w:color w:val="221F1F"/>
          <w:spacing w:val="-6"/>
          <w:sz w:val="20"/>
        </w:rPr>
        <w:t xml:space="preserve"> </w:t>
      </w:r>
      <w:r>
        <w:rPr>
          <w:color w:val="221F1F"/>
          <w:sz w:val="20"/>
        </w:rPr>
        <w:t>Contractor</w:t>
      </w:r>
      <w:r>
        <w:rPr>
          <w:color w:val="221F1F"/>
          <w:spacing w:val="-7"/>
          <w:sz w:val="20"/>
        </w:rPr>
        <w:t xml:space="preserve"> </w:t>
      </w:r>
      <w:r>
        <w:rPr>
          <w:color w:val="221F1F"/>
          <w:sz w:val="20"/>
        </w:rPr>
        <w:t>shall</w:t>
      </w:r>
      <w:r>
        <w:rPr>
          <w:color w:val="221F1F"/>
          <w:spacing w:val="-6"/>
          <w:sz w:val="20"/>
        </w:rPr>
        <w:t xml:space="preserve"> </w:t>
      </w:r>
      <w:r>
        <w:rPr>
          <w:color w:val="221F1F"/>
          <w:sz w:val="20"/>
        </w:rPr>
        <w:t>include</w:t>
      </w:r>
      <w:r>
        <w:rPr>
          <w:color w:val="221F1F"/>
          <w:spacing w:val="-6"/>
          <w:sz w:val="20"/>
        </w:rPr>
        <w:t xml:space="preserve"> </w:t>
      </w:r>
      <w:r>
        <w:rPr>
          <w:color w:val="221F1F"/>
          <w:sz w:val="20"/>
        </w:rPr>
        <w:t>in</w:t>
      </w:r>
      <w:r>
        <w:rPr>
          <w:color w:val="221F1F"/>
          <w:spacing w:val="-5"/>
          <w:sz w:val="20"/>
        </w:rPr>
        <w:t xml:space="preserve"> </w:t>
      </w:r>
      <w:r>
        <w:rPr>
          <w:color w:val="221F1F"/>
          <w:sz w:val="20"/>
        </w:rPr>
        <w:t>all</w:t>
      </w:r>
      <w:r>
        <w:rPr>
          <w:color w:val="221F1F"/>
          <w:spacing w:val="-6"/>
          <w:sz w:val="20"/>
        </w:rPr>
        <w:t xml:space="preserve"> </w:t>
      </w:r>
      <w:r>
        <w:rPr>
          <w:color w:val="221F1F"/>
          <w:sz w:val="20"/>
        </w:rPr>
        <w:t>other</w:t>
      </w:r>
      <w:r>
        <w:rPr>
          <w:color w:val="221F1F"/>
          <w:spacing w:val="-8"/>
          <w:sz w:val="20"/>
        </w:rPr>
        <w:t xml:space="preserve"> </w:t>
      </w:r>
      <w:r>
        <w:rPr>
          <w:color w:val="221F1F"/>
          <w:sz w:val="20"/>
        </w:rPr>
        <w:t>subcontracts</w:t>
      </w:r>
      <w:r>
        <w:rPr>
          <w:color w:val="221F1F"/>
          <w:spacing w:val="-8"/>
          <w:sz w:val="20"/>
        </w:rPr>
        <w:t xml:space="preserve"> </w:t>
      </w:r>
      <w:r>
        <w:rPr>
          <w:color w:val="221F1F"/>
          <w:sz w:val="20"/>
        </w:rPr>
        <w:t>for</w:t>
      </w:r>
      <w:r>
        <w:rPr>
          <w:color w:val="221F1F"/>
          <w:spacing w:val="-5"/>
          <w:sz w:val="20"/>
        </w:rPr>
        <w:t xml:space="preserve"> </w:t>
      </w:r>
      <w:r>
        <w:rPr>
          <w:color w:val="221F1F"/>
          <w:sz w:val="20"/>
        </w:rPr>
        <w:t>experimental,</w:t>
      </w:r>
      <w:r>
        <w:rPr>
          <w:color w:val="221F1F"/>
          <w:spacing w:val="-7"/>
          <w:sz w:val="20"/>
        </w:rPr>
        <w:t xml:space="preserve"> </w:t>
      </w:r>
      <w:r>
        <w:rPr>
          <w:color w:val="221F1F"/>
          <w:sz w:val="20"/>
        </w:rPr>
        <w:t>developmental,</w:t>
      </w:r>
      <w:r>
        <w:rPr>
          <w:color w:val="221F1F"/>
          <w:spacing w:val="-7"/>
          <w:sz w:val="20"/>
        </w:rPr>
        <w:t xml:space="preserve"> </w:t>
      </w:r>
      <w:r>
        <w:rPr>
          <w:color w:val="221F1F"/>
          <w:sz w:val="20"/>
        </w:rPr>
        <w:t>or</w:t>
      </w:r>
      <w:r>
        <w:rPr>
          <w:color w:val="221F1F"/>
          <w:spacing w:val="-9"/>
          <w:sz w:val="20"/>
        </w:rPr>
        <w:t xml:space="preserve"> </w:t>
      </w:r>
      <w:r>
        <w:rPr>
          <w:color w:val="221F1F"/>
          <w:sz w:val="20"/>
        </w:rPr>
        <w:t>research</w:t>
      </w:r>
      <w:r>
        <w:rPr>
          <w:color w:val="221F1F"/>
          <w:spacing w:val="-6"/>
          <w:sz w:val="20"/>
        </w:rPr>
        <w:t xml:space="preserve"> </w:t>
      </w:r>
      <w:r>
        <w:rPr>
          <w:color w:val="221F1F"/>
          <w:sz w:val="20"/>
        </w:rPr>
        <w:t>work</w:t>
      </w:r>
      <w:r>
        <w:rPr>
          <w:color w:val="221F1F"/>
          <w:spacing w:val="-5"/>
          <w:sz w:val="20"/>
        </w:rPr>
        <w:t xml:space="preserve"> </w:t>
      </w:r>
      <w:r>
        <w:rPr>
          <w:color w:val="221F1F"/>
          <w:sz w:val="20"/>
        </w:rPr>
        <w:t>the substance of the patent rights clause required by FAR Subpart 27.3.</w:t>
      </w:r>
    </w:p>
    <w:p w14:paraId="0894B436" w14:textId="77777777" w:rsidR="00016C31" w:rsidRDefault="00016C31">
      <w:pPr>
        <w:pStyle w:val="BodyText"/>
        <w:spacing w:before="10"/>
        <w:rPr>
          <w:sz w:val="19"/>
        </w:rPr>
      </w:pPr>
    </w:p>
    <w:p w14:paraId="4BD2219B" w14:textId="77777777" w:rsidR="00016C31" w:rsidRDefault="00632607">
      <w:pPr>
        <w:pStyle w:val="ListParagraph"/>
        <w:numPr>
          <w:ilvl w:val="0"/>
          <w:numId w:val="61"/>
        </w:numPr>
        <w:tabs>
          <w:tab w:val="left" w:pos="724"/>
        </w:tabs>
        <w:spacing w:before="1"/>
        <w:ind w:right="1193" w:hanging="3"/>
        <w:jc w:val="left"/>
        <w:rPr>
          <w:sz w:val="20"/>
        </w:rPr>
      </w:pPr>
      <w:r>
        <w:rPr>
          <w:color w:val="221F1F"/>
          <w:sz w:val="20"/>
        </w:rPr>
        <w:t>At all tiers, the patent rights clause must be modified to identify the parties as follows: references to the Government</w:t>
      </w:r>
      <w:r>
        <w:rPr>
          <w:color w:val="221F1F"/>
          <w:spacing w:val="-4"/>
          <w:sz w:val="20"/>
        </w:rPr>
        <w:t xml:space="preserve"> </w:t>
      </w:r>
      <w:r>
        <w:rPr>
          <w:color w:val="221F1F"/>
          <w:sz w:val="20"/>
        </w:rPr>
        <w:t>are</w:t>
      </w:r>
      <w:r>
        <w:rPr>
          <w:color w:val="221F1F"/>
          <w:spacing w:val="-5"/>
          <w:sz w:val="20"/>
        </w:rPr>
        <w:t xml:space="preserve"> </w:t>
      </w:r>
      <w:r>
        <w:rPr>
          <w:color w:val="221F1F"/>
          <w:sz w:val="20"/>
        </w:rPr>
        <w:t>not</w:t>
      </w:r>
      <w:r>
        <w:rPr>
          <w:color w:val="221F1F"/>
          <w:spacing w:val="-6"/>
          <w:sz w:val="20"/>
        </w:rPr>
        <w:t xml:space="preserve"> </w:t>
      </w:r>
      <w:r>
        <w:rPr>
          <w:color w:val="221F1F"/>
          <w:sz w:val="20"/>
        </w:rPr>
        <w:t>changed,</w:t>
      </w:r>
      <w:r>
        <w:rPr>
          <w:color w:val="221F1F"/>
          <w:spacing w:val="-7"/>
          <w:sz w:val="20"/>
        </w:rPr>
        <w:t xml:space="preserve"> </w:t>
      </w:r>
      <w:r>
        <w:rPr>
          <w:color w:val="221F1F"/>
          <w:sz w:val="20"/>
        </w:rPr>
        <w:t>and</w:t>
      </w:r>
      <w:r>
        <w:rPr>
          <w:color w:val="221F1F"/>
          <w:spacing w:val="-4"/>
          <w:sz w:val="20"/>
        </w:rPr>
        <w:t xml:space="preserve"> </w:t>
      </w:r>
      <w:r>
        <w:rPr>
          <w:color w:val="221F1F"/>
          <w:sz w:val="20"/>
        </w:rPr>
        <w:t>the</w:t>
      </w:r>
      <w:r>
        <w:rPr>
          <w:color w:val="221F1F"/>
          <w:spacing w:val="-5"/>
          <w:sz w:val="20"/>
        </w:rPr>
        <w:t xml:space="preserve"> </w:t>
      </w:r>
      <w:r>
        <w:rPr>
          <w:color w:val="221F1F"/>
          <w:sz w:val="20"/>
        </w:rPr>
        <w:t>subcontractor</w:t>
      </w:r>
      <w:r>
        <w:rPr>
          <w:color w:val="221F1F"/>
          <w:spacing w:val="-4"/>
          <w:sz w:val="20"/>
        </w:rPr>
        <w:t xml:space="preserve"> </w:t>
      </w:r>
      <w:r>
        <w:rPr>
          <w:color w:val="221F1F"/>
          <w:sz w:val="20"/>
        </w:rPr>
        <w:t>has</w:t>
      </w:r>
      <w:r>
        <w:rPr>
          <w:color w:val="221F1F"/>
          <w:spacing w:val="-6"/>
          <w:sz w:val="20"/>
        </w:rPr>
        <w:t xml:space="preserve"> </w:t>
      </w:r>
      <w:r>
        <w:rPr>
          <w:color w:val="221F1F"/>
          <w:sz w:val="20"/>
        </w:rPr>
        <w:t>all</w:t>
      </w:r>
      <w:r>
        <w:rPr>
          <w:color w:val="221F1F"/>
          <w:spacing w:val="-5"/>
          <w:sz w:val="20"/>
        </w:rPr>
        <w:t xml:space="preserve"> </w:t>
      </w:r>
      <w:r>
        <w:rPr>
          <w:color w:val="221F1F"/>
          <w:sz w:val="20"/>
        </w:rPr>
        <w:t>rights</w:t>
      </w:r>
      <w:r>
        <w:rPr>
          <w:color w:val="221F1F"/>
          <w:spacing w:val="-5"/>
          <w:sz w:val="20"/>
        </w:rPr>
        <w:t xml:space="preserve"> </w:t>
      </w:r>
      <w:r>
        <w:rPr>
          <w:color w:val="221F1F"/>
          <w:sz w:val="20"/>
        </w:rPr>
        <w:t>and</w:t>
      </w:r>
      <w:r>
        <w:rPr>
          <w:color w:val="221F1F"/>
          <w:spacing w:val="-4"/>
          <w:sz w:val="20"/>
        </w:rPr>
        <w:t xml:space="preserve"> </w:t>
      </w:r>
      <w:r>
        <w:rPr>
          <w:color w:val="221F1F"/>
          <w:sz w:val="20"/>
        </w:rPr>
        <w:t>obligations</w:t>
      </w:r>
      <w:r>
        <w:rPr>
          <w:color w:val="221F1F"/>
          <w:spacing w:val="-8"/>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Contractor</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clause. The Contractor shall not, as part of the consideration for awarding the subcontract, obtain rights in the subcontractor's subject inventions.</w:t>
      </w:r>
    </w:p>
    <w:p w14:paraId="576014AB" w14:textId="77777777" w:rsidR="00016C31" w:rsidRDefault="00016C31">
      <w:pPr>
        <w:pStyle w:val="BodyText"/>
        <w:spacing w:before="11"/>
        <w:rPr>
          <w:sz w:val="19"/>
        </w:rPr>
      </w:pPr>
    </w:p>
    <w:p w14:paraId="1C05CA67" w14:textId="77777777" w:rsidR="00016C31" w:rsidRDefault="00632607">
      <w:pPr>
        <w:pStyle w:val="ListParagraph"/>
        <w:numPr>
          <w:ilvl w:val="0"/>
          <w:numId w:val="61"/>
        </w:numPr>
        <w:tabs>
          <w:tab w:val="left" w:pos="441"/>
        </w:tabs>
        <w:ind w:right="866"/>
        <w:jc w:val="left"/>
        <w:rPr>
          <w:sz w:val="20"/>
        </w:rPr>
      </w:pPr>
      <w:r>
        <w:rPr>
          <w:color w:val="221F1F"/>
          <w:sz w:val="20"/>
        </w:rPr>
        <w:t>In</w:t>
      </w:r>
      <w:r>
        <w:rPr>
          <w:color w:val="221F1F"/>
          <w:spacing w:val="-4"/>
          <w:sz w:val="20"/>
        </w:rPr>
        <w:t xml:space="preserve"> </w:t>
      </w:r>
      <w:r>
        <w:rPr>
          <w:color w:val="221F1F"/>
          <w:sz w:val="20"/>
        </w:rPr>
        <w:t>subcontracts,</w:t>
      </w:r>
      <w:r>
        <w:rPr>
          <w:color w:val="221F1F"/>
          <w:spacing w:val="-4"/>
          <w:sz w:val="20"/>
        </w:rPr>
        <w:t xml:space="preserve"> </w:t>
      </w:r>
      <w:r>
        <w:rPr>
          <w:color w:val="221F1F"/>
          <w:sz w:val="20"/>
        </w:rPr>
        <w:t>at</w:t>
      </w:r>
      <w:r>
        <w:rPr>
          <w:color w:val="221F1F"/>
          <w:spacing w:val="-6"/>
          <w:sz w:val="20"/>
        </w:rPr>
        <w:t xml:space="preserve"> </w:t>
      </w:r>
      <w:r>
        <w:rPr>
          <w:color w:val="221F1F"/>
          <w:sz w:val="20"/>
        </w:rPr>
        <w:t>any</w:t>
      </w:r>
      <w:r>
        <w:rPr>
          <w:color w:val="221F1F"/>
          <w:spacing w:val="-4"/>
          <w:sz w:val="20"/>
        </w:rPr>
        <w:t xml:space="preserve"> </w:t>
      </w:r>
      <w:r>
        <w:rPr>
          <w:color w:val="221F1F"/>
          <w:sz w:val="20"/>
        </w:rPr>
        <w:t>tier,</w:t>
      </w:r>
      <w:r>
        <w:rPr>
          <w:color w:val="221F1F"/>
          <w:spacing w:val="-5"/>
          <w:sz w:val="20"/>
        </w:rPr>
        <w:t xml:space="preserve"> </w:t>
      </w:r>
      <w:r>
        <w:rPr>
          <w:color w:val="221F1F"/>
          <w:sz w:val="20"/>
        </w:rPr>
        <w:t>the</w:t>
      </w:r>
      <w:r>
        <w:rPr>
          <w:color w:val="221F1F"/>
          <w:spacing w:val="-7"/>
          <w:sz w:val="20"/>
        </w:rPr>
        <w:t xml:space="preserve"> </w:t>
      </w:r>
      <w:r>
        <w:rPr>
          <w:color w:val="221F1F"/>
          <w:sz w:val="20"/>
        </w:rPr>
        <w:t>agency,</w:t>
      </w:r>
      <w:r>
        <w:rPr>
          <w:color w:val="221F1F"/>
          <w:spacing w:val="-4"/>
          <w:sz w:val="20"/>
        </w:rPr>
        <w:t xml:space="preserve"> </w:t>
      </w:r>
      <w:r>
        <w:rPr>
          <w:color w:val="221F1F"/>
          <w:sz w:val="20"/>
        </w:rPr>
        <w:t>the</w:t>
      </w:r>
      <w:r>
        <w:rPr>
          <w:color w:val="221F1F"/>
          <w:spacing w:val="-5"/>
          <w:sz w:val="20"/>
        </w:rPr>
        <w:t xml:space="preserve"> </w:t>
      </w:r>
      <w:r>
        <w:rPr>
          <w:color w:val="221F1F"/>
          <w:sz w:val="20"/>
        </w:rPr>
        <w:t>subcontractor,</w:t>
      </w:r>
      <w:r>
        <w:rPr>
          <w:color w:val="221F1F"/>
          <w:spacing w:val="-3"/>
          <w:sz w:val="20"/>
        </w:rPr>
        <w:t xml:space="preserve"> </w:t>
      </w:r>
      <w:r>
        <w:rPr>
          <w:color w:val="221F1F"/>
          <w:sz w:val="20"/>
        </w:rPr>
        <w:t>and</w:t>
      </w:r>
      <w:r>
        <w:rPr>
          <w:color w:val="221F1F"/>
          <w:spacing w:val="-4"/>
          <w:sz w:val="20"/>
        </w:rPr>
        <w:t xml:space="preserve"> </w:t>
      </w:r>
      <w:r>
        <w:rPr>
          <w:color w:val="221F1F"/>
          <w:sz w:val="20"/>
        </w:rPr>
        <w:t>the</w:t>
      </w:r>
      <w:r>
        <w:rPr>
          <w:color w:val="221F1F"/>
          <w:spacing w:val="-4"/>
          <w:sz w:val="20"/>
        </w:rPr>
        <w:t xml:space="preserve"> </w:t>
      </w:r>
      <w:r>
        <w:rPr>
          <w:color w:val="221F1F"/>
          <w:sz w:val="20"/>
        </w:rPr>
        <w:t>Contractor</w:t>
      </w:r>
      <w:r>
        <w:rPr>
          <w:color w:val="221F1F"/>
          <w:spacing w:val="-4"/>
          <w:sz w:val="20"/>
        </w:rPr>
        <w:t xml:space="preserve"> </w:t>
      </w:r>
      <w:r>
        <w:rPr>
          <w:color w:val="221F1F"/>
          <w:sz w:val="20"/>
        </w:rPr>
        <w:t>agree</w:t>
      </w:r>
      <w:r>
        <w:rPr>
          <w:color w:val="221F1F"/>
          <w:spacing w:val="-4"/>
          <w:sz w:val="20"/>
        </w:rPr>
        <w:t xml:space="preserve"> </w:t>
      </w:r>
      <w:r>
        <w:rPr>
          <w:color w:val="221F1F"/>
          <w:sz w:val="20"/>
        </w:rPr>
        <w:t>that</w:t>
      </w:r>
      <w:r>
        <w:rPr>
          <w:color w:val="221F1F"/>
          <w:spacing w:val="-5"/>
          <w:sz w:val="20"/>
        </w:rPr>
        <w:t xml:space="preserve"> </w:t>
      </w:r>
      <w:r>
        <w:rPr>
          <w:color w:val="221F1F"/>
          <w:sz w:val="20"/>
        </w:rPr>
        <w:t>the</w:t>
      </w:r>
      <w:r>
        <w:rPr>
          <w:color w:val="221F1F"/>
          <w:spacing w:val="-7"/>
          <w:sz w:val="20"/>
        </w:rPr>
        <w:t xml:space="preserve"> </w:t>
      </w:r>
      <w:r>
        <w:rPr>
          <w:color w:val="221F1F"/>
          <w:sz w:val="20"/>
        </w:rPr>
        <w:t>mutual</w:t>
      </w:r>
      <w:r>
        <w:rPr>
          <w:color w:val="221F1F"/>
          <w:spacing w:val="-6"/>
          <w:sz w:val="20"/>
        </w:rPr>
        <w:t xml:space="preserve"> </w:t>
      </w:r>
      <w:r>
        <w:rPr>
          <w:color w:val="221F1F"/>
          <w:sz w:val="20"/>
        </w:rPr>
        <w:t>obligations</w:t>
      </w:r>
      <w:r>
        <w:rPr>
          <w:color w:val="221F1F"/>
          <w:spacing w:val="-7"/>
          <w:sz w:val="20"/>
        </w:rPr>
        <w:t xml:space="preserve"> </w:t>
      </w:r>
      <w:r>
        <w:rPr>
          <w:color w:val="221F1F"/>
          <w:sz w:val="20"/>
        </w:rPr>
        <w:t>of</w:t>
      </w:r>
      <w:r>
        <w:rPr>
          <w:color w:val="221F1F"/>
          <w:spacing w:val="-3"/>
          <w:sz w:val="20"/>
        </w:rPr>
        <w:t xml:space="preserve"> </w:t>
      </w:r>
      <w:r>
        <w:rPr>
          <w:color w:val="221F1F"/>
          <w:sz w:val="20"/>
        </w:rPr>
        <w:t>the parties created by this clause constitute a contract between the subcontractor and the agency with respect to the matters covered by the clause; provided, however, that nothing in this paragraph is intended to confer any jurisdiction under the Contract Disputes statute in connection with proceedings under paragraph (h) of this clause.</w:t>
      </w:r>
    </w:p>
    <w:p w14:paraId="25328293" w14:textId="77777777" w:rsidR="00016C31" w:rsidRDefault="00016C31">
      <w:pPr>
        <w:pStyle w:val="BodyText"/>
        <w:spacing w:before="2"/>
      </w:pPr>
    </w:p>
    <w:p w14:paraId="1DC7FAE0"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1BF02311" w14:textId="77777777" w:rsidR="00016C31" w:rsidRDefault="00016C31">
      <w:pPr>
        <w:pStyle w:val="BodyText"/>
        <w:rPr>
          <w:sz w:val="22"/>
        </w:rPr>
      </w:pPr>
    </w:p>
    <w:p w14:paraId="667E05C9" w14:textId="77777777" w:rsidR="00016C31" w:rsidRDefault="00016C31">
      <w:pPr>
        <w:pStyle w:val="BodyText"/>
        <w:rPr>
          <w:sz w:val="22"/>
        </w:rPr>
      </w:pPr>
    </w:p>
    <w:p w14:paraId="0BB0DC38" w14:textId="77777777" w:rsidR="00016C31" w:rsidRDefault="00016C31">
      <w:pPr>
        <w:pStyle w:val="BodyText"/>
        <w:rPr>
          <w:sz w:val="22"/>
        </w:rPr>
      </w:pPr>
    </w:p>
    <w:p w14:paraId="1AFD0EE9" w14:textId="723D84EF" w:rsidR="00016C31" w:rsidRDefault="00632607">
      <w:pPr>
        <w:pStyle w:val="BodyText"/>
        <w:spacing w:before="159"/>
        <w:ind w:left="219"/>
      </w:pPr>
      <w:r>
        <w:rPr>
          <w:color w:val="221F1F"/>
          <w:spacing w:val="-2"/>
        </w:rPr>
        <w:t>52.229-8</w:t>
      </w:r>
      <w:r>
        <w:rPr>
          <w:color w:val="221F1F"/>
        </w:rPr>
        <w:t xml:space="preserve"> </w:t>
      </w:r>
      <w:r>
        <w:rPr>
          <w:color w:val="221F1F"/>
          <w:spacing w:val="-2"/>
        </w:rPr>
        <w:t>TAXES--FOREIGN</w:t>
      </w:r>
      <w:r>
        <w:rPr>
          <w:color w:val="221F1F"/>
        </w:rPr>
        <w:t xml:space="preserve"> </w:t>
      </w:r>
      <w:r>
        <w:rPr>
          <w:color w:val="221F1F"/>
          <w:spacing w:val="-2"/>
        </w:rPr>
        <w:t>COST-REIMBURSEMENT</w:t>
      </w:r>
      <w:r>
        <w:rPr>
          <w:color w:val="221F1F"/>
          <w:spacing w:val="4"/>
        </w:rPr>
        <w:t xml:space="preserve"> </w:t>
      </w:r>
      <w:r>
        <w:rPr>
          <w:color w:val="221F1F"/>
          <w:spacing w:val="-2"/>
        </w:rPr>
        <w:t>CONTRACTS</w:t>
      </w:r>
      <w:r>
        <w:rPr>
          <w:color w:val="221F1F"/>
          <w:spacing w:val="2"/>
        </w:rPr>
        <w:t xml:space="preserve"> </w:t>
      </w:r>
      <w:r>
        <w:rPr>
          <w:color w:val="221F1F"/>
          <w:spacing w:val="-2"/>
        </w:rPr>
        <w:t>(MAR</w:t>
      </w:r>
      <w:r>
        <w:rPr>
          <w:color w:val="221F1F"/>
          <w:spacing w:val="-1"/>
        </w:rPr>
        <w:t xml:space="preserve"> </w:t>
      </w:r>
      <w:r>
        <w:rPr>
          <w:color w:val="221F1F"/>
          <w:spacing w:val="-2"/>
        </w:rPr>
        <w:t>1990)</w:t>
      </w:r>
    </w:p>
    <w:p w14:paraId="7931CDD1" w14:textId="3D21B9B6" w:rsidR="00016C31" w:rsidRDefault="00016C31">
      <w:pPr>
        <w:pStyle w:val="BodyText"/>
      </w:pPr>
    </w:p>
    <w:p w14:paraId="06B1CE94" w14:textId="2E3FFCB4" w:rsidR="00016C31" w:rsidRDefault="00632607">
      <w:pPr>
        <w:pStyle w:val="ListParagraph"/>
        <w:numPr>
          <w:ilvl w:val="1"/>
          <w:numId w:val="61"/>
        </w:numPr>
        <w:tabs>
          <w:tab w:val="left" w:pos="439"/>
        </w:tabs>
        <w:ind w:right="914"/>
        <w:jc w:val="left"/>
        <w:rPr>
          <w:sz w:val="20"/>
        </w:rPr>
      </w:pPr>
      <w:r>
        <w:rPr>
          <w:color w:val="221F1F"/>
          <w:sz w:val="20"/>
        </w:rPr>
        <w:t>Any</w:t>
      </w:r>
      <w:r>
        <w:rPr>
          <w:color w:val="221F1F"/>
          <w:spacing w:val="-2"/>
          <w:sz w:val="20"/>
        </w:rPr>
        <w:t xml:space="preserve"> </w:t>
      </w:r>
      <w:r>
        <w:rPr>
          <w:color w:val="221F1F"/>
          <w:sz w:val="20"/>
        </w:rPr>
        <w:t>tax</w:t>
      </w:r>
      <w:r>
        <w:rPr>
          <w:color w:val="221F1F"/>
          <w:spacing w:val="-2"/>
          <w:sz w:val="20"/>
        </w:rPr>
        <w:t xml:space="preserve"> </w:t>
      </w:r>
      <w:r>
        <w:rPr>
          <w:color w:val="221F1F"/>
          <w:sz w:val="20"/>
        </w:rPr>
        <w:t>or</w:t>
      </w:r>
      <w:r>
        <w:rPr>
          <w:color w:val="221F1F"/>
          <w:spacing w:val="-3"/>
          <w:sz w:val="20"/>
        </w:rPr>
        <w:t xml:space="preserve"> </w:t>
      </w:r>
      <w:r>
        <w:rPr>
          <w:color w:val="221F1F"/>
          <w:sz w:val="20"/>
        </w:rPr>
        <w:t>duty</w:t>
      </w:r>
      <w:r>
        <w:rPr>
          <w:color w:val="221F1F"/>
          <w:spacing w:val="-5"/>
          <w:sz w:val="20"/>
        </w:rPr>
        <w:t xml:space="preserve"> </w:t>
      </w:r>
      <w:r>
        <w:rPr>
          <w:color w:val="221F1F"/>
          <w:sz w:val="20"/>
        </w:rPr>
        <w:t>from</w:t>
      </w:r>
      <w:r>
        <w:rPr>
          <w:color w:val="221F1F"/>
          <w:spacing w:val="-4"/>
          <w:sz w:val="20"/>
        </w:rPr>
        <w:t xml:space="preserve"> </w:t>
      </w:r>
      <w:r>
        <w:rPr>
          <w:color w:val="221F1F"/>
          <w:sz w:val="20"/>
        </w:rPr>
        <w:t>which</w:t>
      </w:r>
      <w:r>
        <w:rPr>
          <w:color w:val="221F1F"/>
          <w:spacing w:val="-2"/>
          <w:sz w:val="20"/>
        </w:rPr>
        <w:t xml:space="preserve"> </w:t>
      </w:r>
      <w:r>
        <w:rPr>
          <w:color w:val="221F1F"/>
          <w:sz w:val="20"/>
        </w:rPr>
        <w:t>the</w:t>
      </w:r>
      <w:r>
        <w:rPr>
          <w:color w:val="221F1F"/>
          <w:spacing w:val="-5"/>
          <w:sz w:val="20"/>
        </w:rPr>
        <w:t xml:space="preserve"> </w:t>
      </w:r>
      <w:r>
        <w:rPr>
          <w:color w:val="221F1F"/>
          <w:sz w:val="20"/>
        </w:rPr>
        <w:t>United</w:t>
      </w:r>
      <w:r>
        <w:rPr>
          <w:color w:val="221F1F"/>
          <w:spacing w:val="-2"/>
          <w:sz w:val="20"/>
        </w:rPr>
        <w:t xml:space="preserve"> </w:t>
      </w:r>
      <w:r>
        <w:rPr>
          <w:color w:val="221F1F"/>
          <w:sz w:val="20"/>
        </w:rPr>
        <w:t>States</w:t>
      </w:r>
      <w:r>
        <w:rPr>
          <w:color w:val="221F1F"/>
          <w:spacing w:val="-4"/>
          <w:sz w:val="20"/>
        </w:rPr>
        <w:t xml:space="preserve"> </w:t>
      </w:r>
      <w:r>
        <w:rPr>
          <w:color w:val="221F1F"/>
          <w:sz w:val="20"/>
        </w:rPr>
        <w:t>Government</w:t>
      </w:r>
      <w:r>
        <w:rPr>
          <w:color w:val="221F1F"/>
          <w:spacing w:val="-2"/>
          <w:sz w:val="20"/>
        </w:rPr>
        <w:t xml:space="preserve"> </w:t>
      </w:r>
      <w:r>
        <w:rPr>
          <w:color w:val="221F1F"/>
          <w:sz w:val="20"/>
        </w:rPr>
        <w:t>is</w:t>
      </w:r>
      <w:r>
        <w:rPr>
          <w:color w:val="221F1F"/>
          <w:spacing w:val="-4"/>
          <w:sz w:val="20"/>
        </w:rPr>
        <w:t xml:space="preserve"> </w:t>
      </w:r>
      <w:r>
        <w:rPr>
          <w:color w:val="221F1F"/>
          <w:sz w:val="20"/>
        </w:rPr>
        <w:t>exempt</w:t>
      </w:r>
      <w:r>
        <w:rPr>
          <w:color w:val="221F1F"/>
          <w:spacing w:val="-5"/>
          <w:sz w:val="20"/>
        </w:rPr>
        <w:t xml:space="preserve"> </w:t>
      </w:r>
      <w:r>
        <w:rPr>
          <w:color w:val="221F1F"/>
          <w:sz w:val="20"/>
        </w:rPr>
        <w:t>by</w:t>
      </w:r>
      <w:r>
        <w:rPr>
          <w:color w:val="221F1F"/>
          <w:spacing w:val="-2"/>
          <w:sz w:val="20"/>
        </w:rPr>
        <w:t xml:space="preserve"> </w:t>
      </w:r>
      <w:r>
        <w:rPr>
          <w:color w:val="221F1F"/>
          <w:sz w:val="20"/>
        </w:rPr>
        <w:t>agreement</w:t>
      </w:r>
      <w:r>
        <w:rPr>
          <w:color w:val="221F1F"/>
          <w:spacing w:val="-3"/>
          <w:sz w:val="20"/>
        </w:rPr>
        <w:t xml:space="preserve"> </w:t>
      </w:r>
      <w:r>
        <w:rPr>
          <w:color w:val="221F1F"/>
          <w:sz w:val="20"/>
        </w:rPr>
        <w:t>with</w:t>
      </w:r>
      <w:r>
        <w:rPr>
          <w:color w:val="221F1F"/>
          <w:spacing w:val="-2"/>
          <w:sz w:val="20"/>
        </w:rPr>
        <w:t xml:space="preserve"> </w:t>
      </w:r>
      <w:r>
        <w:rPr>
          <w:color w:val="221F1F"/>
          <w:sz w:val="20"/>
        </w:rPr>
        <w:t>the</w:t>
      </w:r>
      <w:r>
        <w:rPr>
          <w:color w:val="221F1F"/>
          <w:spacing w:val="-3"/>
          <w:sz w:val="20"/>
        </w:rPr>
        <w:t xml:space="preserve"> </w:t>
      </w:r>
      <w:r>
        <w:rPr>
          <w:color w:val="221F1F"/>
          <w:sz w:val="20"/>
        </w:rPr>
        <w:t>Government</w:t>
      </w:r>
      <w:r>
        <w:rPr>
          <w:color w:val="221F1F"/>
          <w:spacing w:val="-2"/>
          <w:sz w:val="20"/>
        </w:rPr>
        <w:t xml:space="preserve"> </w:t>
      </w:r>
      <w:r>
        <w:rPr>
          <w:color w:val="221F1F"/>
          <w:sz w:val="20"/>
        </w:rPr>
        <w:t>of</w:t>
      </w:r>
      <w:r>
        <w:rPr>
          <w:color w:val="221F1F"/>
          <w:spacing w:val="-7"/>
          <w:sz w:val="20"/>
        </w:rPr>
        <w:t xml:space="preserve"> </w:t>
      </w:r>
      <w:r>
        <w:rPr>
          <w:b/>
          <w:color w:val="221F1F"/>
          <w:sz w:val="20"/>
        </w:rPr>
        <w:t>*To be completed</w:t>
      </w:r>
      <w:r>
        <w:rPr>
          <w:b/>
          <w:color w:val="221F1F"/>
          <w:spacing w:val="-3"/>
          <w:sz w:val="20"/>
        </w:rPr>
        <w:t xml:space="preserve"> </w:t>
      </w:r>
      <w:r>
        <w:rPr>
          <w:b/>
          <w:color w:val="221F1F"/>
          <w:sz w:val="20"/>
        </w:rPr>
        <w:t>at</w:t>
      </w:r>
      <w:r>
        <w:rPr>
          <w:b/>
          <w:color w:val="221F1F"/>
          <w:spacing w:val="-3"/>
          <w:sz w:val="20"/>
        </w:rPr>
        <w:t xml:space="preserve"> </w:t>
      </w:r>
      <w:r>
        <w:rPr>
          <w:b/>
          <w:color w:val="221F1F"/>
          <w:sz w:val="20"/>
        </w:rPr>
        <w:t>the</w:t>
      </w:r>
      <w:r>
        <w:rPr>
          <w:b/>
          <w:color w:val="221F1F"/>
          <w:spacing w:val="-5"/>
          <w:sz w:val="20"/>
        </w:rPr>
        <w:t xml:space="preserve"> </w:t>
      </w:r>
      <w:r>
        <w:rPr>
          <w:b/>
          <w:color w:val="221F1F"/>
          <w:sz w:val="20"/>
        </w:rPr>
        <w:t>task</w:t>
      </w:r>
      <w:r>
        <w:rPr>
          <w:b/>
          <w:color w:val="221F1F"/>
          <w:spacing w:val="-4"/>
          <w:sz w:val="20"/>
        </w:rPr>
        <w:t xml:space="preserve"> </w:t>
      </w:r>
      <w:r>
        <w:rPr>
          <w:b/>
          <w:color w:val="221F1F"/>
          <w:sz w:val="20"/>
        </w:rPr>
        <w:t>order</w:t>
      </w:r>
      <w:r>
        <w:rPr>
          <w:b/>
          <w:color w:val="221F1F"/>
          <w:spacing w:val="-3"/>
          <w:sz w:val="20"/>
        </w:rPr>
        <w:t xml:space="preserve"> </w:t>
      </w:r>
      <w:r>
        <w:rPr>
          <w:b/>
          <w:color w:val="221F1F"/>
          <w:sz w:val="20"/>
        </w:rPr>
        <w:t>level,</w:t>
      </w:r>
      <w:r>
        <w:rPr>
          <w:b/>
          <w:color w:val="221F1F"/>
          <w:spacing w:val="-3"/>
          <w:sz w:val="20"/>
        </w:rPr>
        <w:t xml:space="preserve"> </w:t>
      </w:r>
      <w:r>
        <w:rPr>
          <w:b/>
          <w:color w:val="221F1F"/>
          <w:sz w:val="20"/>
        </w:rPr>
        <w:t>when</w:t>
      </w:r>
      <w:r>
        <w:rPr>
          <w:b/>
          <w:color w:val="221F1F"/>
          <w:spacing w:val="-4"/>
          <w:sz w:val="20"/>
        </w:rPr>
        <w:t xml:space="preserve"> </w:t>
      </w:r>
      <w:r>
        <w:rPr>
          <w:b/>
          <w:color w:val="221F1F"/>
          <w:sz w:val="20"/>
        </w:rPr>
        <w:t>applicable</w:t>
      </w:r>
      <w:r>
        <w:rPr>
          <w:color w:val="221F1F"/>
          <w:sz w:val="20"/>
        </w:rPr>
        <w:t>,</w:t>
      </w:r>
      <w:r>
        <w:rPr>
          <w:color w:val="221F1F"/>
          <w:spacing w:val="-3"/>
          <w:sz w:val="20"/>
        </w:rPr>
        <w:t xml:space="preserve"> </w:t>
      </w:r>
      <w:r>
        <w:rPr>
          <w:color w:val="221F1F"/>
          <w:sz w:val="20"/>
        </w:rPr>
        <w:t>or</w:t>
      </w:r>
      <w:r>
        <w:rPr>
          <w:color w:val="221F1F"/>
          <w:spacing w:val="-3"/>
          <w:sz w:val="20"/>
        </w:rPr>
        <w:t xml:space="preserve"> </w:t>
      </w:r>
      <w:r>
        <w:rPr>
          <w:color w:val="221F1F"/>
          <w:sz w:val="20"/>
        </w:rPr>
        <w:t>from</w:t>
      </w:r>
      <w:r>
        <w:rPr>
          <w:color w:val="221F1F"/>
          <w:spacing w:val="-2"/>
          <w:sz w:val="20"/>
        </w:rPr>
        <w:t xml:space="preserve"> </w:t>
      </w:r>
      <w:r>
        <w:rPr>
          <w:color w:val="221F1F"/>
          <w:sz w:val="20"/>
        </w:rPr>
        <w:t>which</w:t>
      </w:r>
      <w:r>
        <w:rPr>
          <w:color w:val="221F1F"/>
          <w:spacing w:val="-2"/>
          <w:sz w:val="20"/>
        </w:rPr>
        <w:t xml:space="preserve"> </w:t>
      </w:r>
      <w:r>
        <w:rPr>
          <w:color w:val="221F1F"/>
          <w:sz w:val="20"/>
        </w:rPr>
        <w:t>the</w:t>
      </w:r>
      <w:r>
        <w:rPr>
          <w:color w:val="221F1F"/>
          <w:spacing w:val="-3"/>
          <w:sz w:val="20"/>
        </w:rPr>
        <w:t xml:space="preserve"> </w:t>
      </w:r>
      <w:r>
        <w:rPr>
          <w:color w:val="221F1F"/>
          <w:sz w:val="20"/>
        </w:rPr>
        <w:t>Contractor</w:t>
      </w:r>
      <w:r>
        <w:rPr>
          <w:color w:val="221F1F"/>
          <w:spacing w:val="-3"/>
          <w:sz w:val="20"/>
        </w:rPr>
        <w:t xml:space="preserve"> </w:t>
      </w:r>
      <w:r>
        <w:rPr>
          <w:color w:val="221F1F"/>
          <w:sz w:val="20"/>
        </w:rPr>
        <w:t>or</w:t>
      </w:r>
      <w:r>
        <w:rPr>
          <w:color w:val="221F1F"/>
          <w:spacing w:val="-3"/>
          <w:sz w:val="20"/>
        </w:rPr>
        <w:t xml:space="preserve"> </w:t>
      </w:r>
      <w:r>
        <w:rPr>
          <w:color w:val="221F1F"/>
          <w:sz w:val="20"/>
        </w:rPr>
        <w:t>any</w:t>
      </w:r>
      <w:r>
        <w:rPr>
          <w:color w:val="221F1F"/>
          <w:spacing w:val="-4"/>
          <w:sz w:val="20"/>
        </w:rPr>
        <w:t xml:space="preserve"> </w:t>
      </w:r>
      <w:r>
        <w:rPr>
          <w:color w:val="221F1F"/>
          <w:sz w:val="20"/>
        </w:rPr>
        <w:t>subcontractor</w:t>
      </w:r>
      <w:r>
        <w:rPr>
          <w:color w:val="221F1F"/>
          <w:spacing w:val="-3"/>
          <w:sz w:val="20"/>
        </w:rPr>
        <w:t xml:space="preserve"> </w:t>
      </w:r>
      <w:r>
        <w:rPr>
          <w:color w:val="221F1F"/>
          <w:sz w:val="20"/>
        </w:rPr>
        <w:t>under</w:t>
      </w:r>
      <w:r>
        <w:rPr>
          <w:color w:val="221F1F"/>
          <w:spacing w:val="-2"/>
          <w:sz w:val="20"/>
        </w:rPr>
        <w:t xml:space="preserve"> </w:t>
      </w:r>
      <w:r>
        <w:rPr>
          <w:color w:val="221F1F"/>
          <w:sz w:val="20"/>
        </w:rPr>
        <w:t xml:space="preserve">this contract is exempt under the laws of </w:t>
      </w:r>
      <w:r>
        <w:rPr>
          <w:b/>
          <w:color w:val="221F1F"/>
          <w:sz w:val="20"/>
        </w:rPr>
        <w:t>*To be completed at the task order level, when applicable</w:t>
      </w:r>
      <w:r>
        <w:rPr>
          <w:color w:val="221F1F"/>
          <w:sz w:val="20"/>
        </w:rPr>
        <w:t>, shall not constitute an allowable cost under this contract.</w:t>
      </w:r>
    </w:p>
    <w:p w14:paraId="6E4EBCC9" w14:textId="67CE4886" w:rsidR="00016C31" w:rsidRDefault="00016C31">
      <w:pPr>
        <w:pStyle w:val="BodyText"/>
      </w:pPr>
    </w:p>
    <w:p w14:paraId="5DAD4DA0" w14:textId="194E2BFD" w:rsidR="00016C31" w:rsidRDefault="00632607">
      <w:pPr>
        <w:pStyle w:val="ListParagraph"/>
        <w:numPr>
          <w:ilvl w:val="1"/>
          <w:numId w:val="61"/>
        </w:numPr>
        <w:tabs>
          <w:tab w:val="left" w:pos="439"/>
        </w:tabs>
        <w:ind w:right="934"/>
        <w:jc w:val="left"/>
        <w:rPr>
          <w:sz w:val="20"/>
        </w:rPr>
      </w:pPr>
      <w:r>
        <w:rPr>
          <w:color w:val="221F1F"/>
          <w:sz w:val="20"/>
        </w:rPr>
        <w:t>If</w:t>
      </w:r>
      <w:r>
        <w:rPr>
          <w:color w:val="221F1F"/>
          <w:spacing w:val="-2"/>
          <w:sz w:val="20"/>
        </w:rPr>
        <w:t xml:space="preserve"> </w:t>
      </w: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or</w:t>
      </w:r>
      <w:r>
        <w:rPr>
          <w:color w:val="221F1F"/>
          <w:spacing w:val="-5"/>
          <w:sz w:val="20"/>
        </w:rPr>
        <w:t xml:space="preserve"> </w:t>
      </w:r>
      <w:r>
        <w:rPr>
          <w:color w:val="221F1F"/>
          <w:sz w:val="20"/>
        </w:rPr>
        <w:t>subcontractor</w:t>
      </w:r>
      <w:r>
        <w:rPr>
          <w:color w:val="221F1F"/>
          <w:spacing w:val="-3"/>
          <w:sz w:val="20"/>
        </w:rPr>
        <w:t xml:space="preserve"> </w:t>
      </w:r>
      <w:r>
        <w:rPr>
          <w:color w:val="221F1F"/>
          <w:sz w:val="20"/>
        </w:rPr>
        <w:t>under</w:t>
      </w:r>
      <w:r>
        <w:rPr>
          <w:color w:val="221F1F"/>
          <w:spacing w:val="-4"/>
          <w:sz w:val="20"/>
        </w:rPr>
        <w:t xml:space="preserve"> </w:t>
      </w:r>
      <w:r>
        <w:rPr>
          <w:color w:val="221F1F"/>
          <w:sz w:val="20"/>
        </w:rPr>
        <w:t>this</w:t>
      </w:r>
      <w:r>
        <w:rPr>
          <w:color w:val="221F1F"/>
          <w:spacing w:val="-4"/>
          <w:sz w:val="20"/>
        </w:rPr>
        <w:t xml:space="preserve"> </w:t>
      </w:r>
      <w:r>
        <w:rPr>
          <w:color w:val="221F1F"/>
          <w:sz w:val="20"/>
        </w:rPr>
        <w:t>contract</w:t>
      </w:r>
      <w:r>
        <w:rPr>
          <w:color w:val="221F1F"/>
          <w:spacing w:val="-5"/>
          <w:sz w:val="20"/>
        </w:rPr>
        <w:t xml:space="preserve"> </w:t>
      </w:r>
      <w:r>
        <w:rPr>
          <w:color w:val="221F1F"/>
          <w:sz w:val="20"/>
        </w:rPr>
        <w:t>obtains</w:t>
      </w:r>
      <w:r>
        <w:rPr>
          <w:color w:val="221F1F"/>
          <w:spacing w:val="-4"/>
          <w:sz w:val="20"/>
        </w:rPr>
        <w:t xml:space="preserve"> </w:t>
      </w:r>
      <w:r>
        <w:rPr>
          <w:color w:val="221F1F"/>
          <w:sz w:val="20"/>
        </w:rPr>
        <w:t>a</w:t>
      </w:r>
      <w:r>
        <w:rPr>
          <w:color w:val="221F1F"/>
          <w:spacing w:val="-3"/>
          <w:sz w:val="20"/>
        </w:rPr>
        <w:t xml:space="preserve"> </w:t>
      </w:r>
      <w:r>
        <w:rPr>
          <w:color w:val="221F1F"/>
          <w:sz w:val="20"/>
        </w:rPr>
        <w:t>foreign</w:t>
      </w:r>
      <w:r>
        <w:rPr>
          <w:color w:val="221F1F"/>
          <w:spacing w:val="-3"/>
          <w:sz w:val="20"/>
        </w:rPr>
        <w:t xml:space="preserve"> </w:t>
      </w:r>
      <w:r>
        <w:rPr>
          <w:color w:val="221F1F"/>
          <w:sz w:val="20"/>
        </w:rPr>
        <w:t>tax</w:t>
      </w:r>
      <w:r>
        <w:rPr>
          <w:color w:val="221F1F"/>
          <w:spacing w:val="-4"/>
          <w:sz w:val="20"/>
        </w:rPr>
        <w:t xml:space="preserve"> </w:t>
      </w:r>
      <w:r>
        <w:rPr>
          <w:color w:val="221F1F"/>
          <w:sz w:val="20"/>
        </w:rPr>
        <w:t>credit</w:t>
      </w:r>
      <w:r>
        <w:rPr>
          <w:color w:val="221F1F"/>
          <w:spacing w:val="-5"/>
          <w:sz w:val="20"/>
        </w:rPr>
        <w:t xml:space="preserve"> </w:t>
      </w:r>
      <w:r>
        <w:rPr>
          <w:color w:val="221F1F"/>
          <w:sz w:val="20"/>
        </w:rPr>
        <w:t>that</w:t>
      </w:r>
      <w:r>
        <w:rPr>
          <w:color w:val="221F1F"/>
          <w:spacing w:val="-5"/>
          <w:sz w:val="20"/>
        </w:rPr>
        <w:t xml:space="preserve"> </w:t>
      </w:r>
      <w:r>
        <w:rPr>
          <w:color w:val="221F1F"/>
          <w:sz w:val="20"/>
        </w:rPr>
        <w:t>reduces</w:t>
      </w:r>
      <w:r>
        <w:rPr>
          <w:color w:val="221F1F"/>
          <w:spacing w:val="-6"/>
          <w:sz w:val="20"/>
        </w:rPr>
        <w:t xml:space="preserve"> </w:t>
      </w:r>
      <w:r>
        <w:rPr>
          <w:color w:val="221F1F"/>
          <w:sz w:val="20"/>
        </w:rPr>
        <w:t>its</w:t>
      </w:r>
      <w:r>
        <w:rPr>
          <w:color w:val="221F1F"/>
          <w:spacing w:val="-4"/>
          <w:sz w:val="20"/>
        </w:rPr>
        <w:t xml:space="preserve"> </w:t>
      </w:r>
      <w:r>
        <w:rPr>
          <w:color w:val="221F1F"/>
          <w:sz w:val="20"/>
        </w:rPr>
        <w:t>Federal</w:t>
      </w:r>
      <w:r>
        <w:rPr>
          <w:color w:val="221F1F"/>
          <w:spacing w:val="-4"/>
          <w:sz w:val="20"/>
        </w:rPr>
        <w:t xml:space="preserve"> </w:t>
      </w:r>
      <w:r>
        <w:rPr>
          <w:color w:val="221F1F"/>
          <w:sz w:val="20"/>
        </w:rPr>
        <w:t>income</w:t>
      </w:r>
      <w:r>
        <w:rPr>
          <w:color w:val="221F1F"/>
          <w:spacing w:val="-3"/>
          <w:sz w:val="20"/>
        </w:rPr>
        <w:t xml:space="preserve"> </w:t>
      </w:r>
      <w:r>
        <w:rPr>
          <w:color w:val="221F1F"/>
          <w:sz w:val="20"/>
        </w:rPr>
        <w:t>tax liability under the United States Internal Revenue</w:t>
      </w:r>
      <w:r>
        <w:rPr>
          <w:color w:val="221F1F"/>
          <w:spacing w:val="-2"/>
          <w:sz w:val="20"/>
        </w:rPr>
        <w:t xml:space="preserve"> </w:t>
      </w:r>
      <w:r>
        <w:rPr>
          <w:color w:val="221F1F"/>
          <w:sz w:val="20"/>
        </w:rPr>
        <w:t>Code</w:t>
      </w:r>
      <w:r>
        <w:rPr>
          <w:color w:val="221F1F"/>
          <w:spacing w:val="-2"/>
          <w:sz w:val="20"/>
        </w:rPr>
        <w:t xml:space="preserve"> </w:t>
      </w:r>
      <w:r>
        <w:rPr>
          <w:color w:val="221F1F"/>
          <w:sz w:val="20"/>
        </w:rPr>
        <w:t>(Title 26,</w:t>
      </w:r>
      <w:r>
        <w:rPr>
          <w:color w:val="221F1F"/>
          <w:spacing w:val="-2"/>
          <w:sz w:val="20"/>
        </w:rPr>
        <w:t xml:space="preserve"> </w:t>
      </w:r>
      <w:r>
        <w:rPr>
          <w:color w:val="221F1F"/>
          <w:sz w:val="20"/>
        </w:rPr>
        <w:t>U.S. Code)</w:t>
      </w:r>
      <w:r>
        <w:rPr>
          <w:color w:val="221F1F"/>
          <w:spacing w:val="-1"/>
          <w:sz w:val="20"/>
        </w:rPr>
        <w:t xml:space="preserve"> </w:t>
      </w:r>
      <w:r>
        <w:rPr>
          <w:color w:val="221F1F"/>
          <w:sz w:val="20"/>
        </w:rPr>
        <w:t>because</w:t>
      </w:r>
      <w:r>
        <w:rPr>
          <w:color w:val="221F1F"/>
          <w:spacing w:val="-2"/>
          <w:sz w:val="20"/>
        </w:rPr>
        <w:t xml:space="preserve"> </w:t>
      </w:r>
      <w:r>
        <w:rPr>
          <w:color w:val="221F1F"/>
          <w:sz w:val="20"/>
        </w:rPr>
        <w:t>of the</w:t>
      </w:r>
      <w:r>
        <w:rPr>
          <w:color w:val="221F1F"/>
          <w:spacing w:val="-2"/>
          <w:sz w:val="20"/>
        </w:rPr>
        <w:t xml:space="preserve"> </w:t>
      </w:r>
      <w:r>
        <w:rPr>
          <w:color w:val="221F1F"/>
          <w:sz w:val="20"/>
        </w:rPr>
        <w:t>payment of any tax or duty that was reimbursed under this contract, the amount of the reduction shall be paid or credited at the time of such offset to the Government of the United States as the Contracting Officer directs.</w:t>
      </w:r>
    </w:p>
    <w:p w14:paraId="5C87CE76" w14:textId="66FA4959" w:rsidR="00016C31" w:rsidRDefault="00016C31">
      <w:pPr>
        <w:pStyle w:val="BodyText"/>
        <w:spacing w:before="2"/>
      </w:pPr>
    </w:p>
    <w:p w14:paraId="61086ED0" w14:textId="6A118265"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1B901BA0" w14:textId="77777777" w:rsidR="00016C31" w:rsidRDefault="00016C31">
      <w:pPr>
        <w:pStyle w:val="BodyText"/>
        <w:rPr>
          <w:sz w:val="22"/>
        </w:rPr>
      </w:pPr>
    </w:p>
    <w:p w14:paraId="0280787C" w14:textId="77777777" w:rsidR="00016C31" w:rsidRDefault="00016C31">
      <w:pPr>
        <w:pStyle w:val="BodyText"/>
        <w:rPr>
          <w:sz w:val="22"/>
        </w:rPr>
      </w:pPr>
    </w:p>
    <w:p w14:paraId="159AD8BC" w14:textId="35D0CF4F" w:rsidR="00016C31" w:rsidDel="00070044" w:rsidRDefault="00632607">
      <w:pPr>
        <w:pStyle w:val="BodyText"/>
        <w:spacing w:before="184"/>
        <w:ind w:left="219"/>
        <w:rPr>
          <w:del w:id="475" w:author="Chandler Wilson" w:date="2023-05-25T10:33:00Z"/>
        </w:rPr>
      </w:pPr>
      <w:commentRangeStart w:id="476"/>
      <w:del w:id="477" w:author="Chandler Wilson" w:date="2023-05-25T10:33:00Z">
        <w:r w:rsidDel="00070044">
          <w:rPr>
            <w:color w:val="221F1F"/>
            <w:spacing w:val="-2"/>
          </w:rPr>
          <w:delText>52.232-32</w:delText>
        </w:r>
        <w:r w:rsidDel="00070044">
          <w:rPr>
            <w:color w:val="221F1F"/>
            <w:spacing w:val="-4"/>
          </w:rPr>
          <w:delText xml:space="preserve"> </w:delText>
        </w:r>
        <w:r w:rsidDel="00070044">
          <w:rPr>
            <w:color w:val="221F1F"/>
            <w:spacing w:val="-2"/>
          </w:rPr>
          <w:delText>PERFORMANCE-BASED</w:delText>
        </w:r>
        <w:r w:rsidDel="00070044">
          <w:rPr>
            <w:color w:val="221F1F"/>
            <w:spacing w:val="3"/>
          </w:rPr>
          <w:delText xml:space="preserve"> </w:delText>
        </w:r>
        <w:r w:rsidDel="00070044">
          <w:rPr>
            <w:color w:val="221F1F"/>
            <w:spacing w:val="-2"/>
          </w:rPr>
          <w:delText>PAYMENTS</w:delText>
        </w:r>
        <w:r w:rsidDel="00070044">
          <w:rPr>
            <w:color w:val="221F1F"/>
            <w:spacing w:val="2"/>
          </w:rPr>
          <w:delText xml:space="preserve"> </w:delText>
        </w:r>
        <w:r w:rsidDel="00070044">
          <w:rPr>
            <w:color w:val="221F1F"/>
            <w:spacing w:val="-2"/>
          </w:rPr>
          <w:delText>(APR</w:delText>
        </w:r>
        <w:r w:rsidDel="00070044">
          <w:rPr>
            <w:color w:val="221F1F"/>
          </w:rPr>
          <w:delText xml:space="preserve"> </w:delText>
        </w:r>
        <w:r w:rsidDel="00070044">
          <w:rPr>
            <w:color w:val="221F1F"/>
            <w:spacing w:val="-2"/>
          </w:rPr>
          <w:delText>2012)</w:delText>
        </w:r>
        <w:commentRangeEnd w:id="476"/>
        <w:r w:rsidR="00EB0C72" w:rsidDel="00070044">
          <w:rPr>
            <w:rStyle w:val="CommentReference"/>
          </w:rPr>
          <w:commentReference w:id="476"/>
        </w:r>
      </w:del>
    </w:p>
    <w:p w14:paraId="707953CD" w14:textId="26ADECAE" w:rsidR="00016C31" w:rsidDel="00070044" w:rsidRDefault="00016C31">
      <w:pPr>
        <w:pStyle w:val="BodyText"/>
        <w:spacing w:before="10"/>
        <w:rPr>
          <w:del w:id="478" w:author="Chandler Wilson" w:date="2023-05-25T10:33:00Z"/>
          <w:sz w:val="19"/>
        </w:rPr>
      </w:pPr>
    </w:p>
    <w:p w14:paraId="7990D675" w14:textId="13E98166" w:rsidR="00016C31" w:rsidDel="00070044" w:rsidRDefault="00900DE8">
      <w:pPr>
        <w:pStyle w:val="ListParagraph"/>
        <w:numPr>
          <w:ilvl w:val="2"/>
          <w:numId w:val="61"/>
        </w:numPr>
        <w:tabs>
          <w:tab w:val="left" w:pos="712"/>
        </w:tabs>
        <w:ind w:right="1027" w:hanging="3"/>
        <w:jc w:val="left"/>
        <w:rPr>
          <w:del w:id="479" w:author="Chandler Wilson" w:date="2023-05-25T10:33:00Z"/>
          <w:sz w:val="20"/>
        </w:rPr>
      </w:pPr>
      <w:del w:id="480" w:author="Chandler Wilson" w:date="2023-05-25T10:33:00Z">
        <w:r>
          <w:pict w14:anchorId="0A62362B">
            <v:rect id="docshape68" o:spid="_x0000_s1064" style="position:absolute;left:0;text-align:left;margin-left:59.5pt;margin-top:68.25pt;width:515pt;height:1.45pt;z-index:-18486784;mso-position-horizontal-relative:page" fillcolor="#0e233d" stroked="f">
              <w10:wrap anchorx="page"/>
            </v:rect>
          </w:pict>
        </w:r>
        <w:r w:rsidR="00632607" w:rsidDel="00070044">
          <w:rPr>
            <w:color w:val="221F1F"/>
            <w:sz w:val="20"/>
          </w:rPr>
          <w:delText>Amount of payments and limitations on payments. Subject to such other limitations and conditions as are specified</w:delText>
        </w:r>
        <w:r w:rsidR="00632607" w:rsidDel="00070044">
          <w:rPr>
            <w:color w:val="221F1F"/>
            <w:spacing w:val="-4"/>
            <w:sz w:val="20"/>
          </w:rPr>
          <w:delText xml:space="preserve"> </w:delText>
        </w:r>
        <w:r w:rsidR="00632607" w:rsidDel="00070044">
          <w:rPr>
            <w:color w:val="221F1F"/>
            <w:sz w:val="20"/>
          </w:rPr>
          <w:delText>in</w:delText>
        </w:r>
        <w:r w:rsidR="00632607" w:rsidDel="00070044">
          <w:rPr>
            <w:color w:val="221F1F"/>
            <w:spacing w:val="-4"/>
            <w:sz w:val="20"/>
          </w:rPr>
          <w:delText xml:space="preserve"> </w:delText>
        </w:r>
        <w:r w:rsidR="00632607" w:rsidDel="00070044">
          <w:rPr>
            <w:color w:val="221F1F"/>
            <w:sz w:val="20"/>
          </w:rPr>
          <w:delText>this</w:delText>
        </w:r>
        <w:r w:rsidR="00632607" w:rsidDel="00070044">
          <w:rPr>
            <w:color w:val="221F1F"/>
            <w:spacing w:val="-6"/>
            <w:sz w:val="20"/>
          </w:rPr>
          <w:delText xml:space="preserve"> </w:delText>
        </w:r>
        <w:r w:rsidR="00632607" w:rsidDel="00070044">
          <w:rPr>
            <w:color w:val="221F1F"/>
            <w:sz w:val="20"/>
          </w:rPr>
          <w:delText>contract</w:delText>
        </w:r>
        <w:r w:rsidR="00632607" w:rsidDel="00070044">
          <w:rPr>
            <w:color w:val="221F1F"/>
            <w:spacing w:val="-5"/>
            <w:sz w:val="20"/>
          </w:rPr>
          <w:delText xml:space="preserve"> </w:delText>
        </w:r>
        <w:r w:rsidR="00632607" w:rsidDel="00070044">
          <w:rPr>
            <w:color w:val="221F1F"/>
            <w:sz w:val="20"/>
          </w:rPr>
          <w:delText>and</w:delText>
        </w:r>
        <w:r w:rsidR="00632607" w:rsidDel="00070044">
          <w:rPr>
            <w:color w:val="221F1F"/>
            <w:spacing w:val="-4"/>
            <w:sz w:val="20"/>
          </w:rPr>
          <w:delText xml:space="preserve"> </w:delText>
        </w:r>
        <w:r w:rsidR="00632607" w:rsidDel="00070044">
          <w:rPr>
            <w:color w:val="221F1F"/>
            <w:sz w:val="20"/>
          </w:rPr>
          <w:delText>this</w:delText>
        </w:r>
        <w:r w:rsidR="00632607" w:rsidDel="00070044">
          <w:rPr>
            <w:color w:val="221F1F"/>
            <w:spacing w:val="-6"/>
            <w:sz w:val="20"/>
          </w:rPr>
          <w:delText xml:space="preserve"> </w:delText>
        </w:r>
        <w:r w:rsidR="00632607" w:rsidDel="00070044">
          <w:rPr>
            <w:color w:val="221F1F"/>
            <w:sz w:val="20"/>
          </w:rPr>
          <w:delText>clause,</w:delText>
        </w:r>
        <w:r w:rsidR="00632607" w:rsidDel="00070044">
          <w:rPr>
            <w:color w:val="221F1F"/>
            <w:spacing w:val="-4"/>
            <w:sz w:val="20"/>
          </w:rPr>
          <w:delText xml:space="preserve"> </w:delText>
        </w:r>
        <w:r w:rsidR="00632607" w:rsidDel="00070044">
          <w:rPr>
            <w:color w:val="221F1F"/>
            <w:sz w:val="20"/>
          </w:rPr>
          <w:delText>the</w:delText>
        </w:r>
        <w:r w:rsidR="00632607" w:rsidDel="00070044">
          <w:rPr>
            <w:color w:val="221F1F"/>
            <w:spacing w:val="-5"/>
            <w:sz w:val="20"/>
          </w:rPr>
          <w:delText xml:space="preserve"> </w:delText>
        </w:r>
        <w:r w:rsidR="00632607" w:rsidDel="00070044">
          <w:rPr>
            <w:color w:val="221F1F"/>
            <w:sz w:val="20"/>
          </w:rPr>
          <w:delText>amount</w:delText>
        </w:r>
        <w:r w:rsidR="00632607" w:rsidDel="00070044">
          <w:rPr>
            <w:color w:val="221F1F"/>
            <w:spacing w:val="-7"/>
            <w:sz w:val="20"/>
          </w:rPr>
          <w:delText xml:space="preserve"> </w:delText>
        </w:r>
        <w:r w:rsidR="00632607" w:rsidDel="00070044">
          <w:rPr>
            <w:color w:val="221F1F"/>
            <w:sz w:val="20"/>
          </w:rPr>
          <w:delText>of</w:delText>
        </w:r>
        <w:r w:rsidR="00632607" w:rsidDel="00070044">
          <w:rPr>
            <w:color w:val="221F1F"/>
            <w:spacing w:val="-7"/>
            <w:sz w:val="20"/>
          </w:rPr>
          <w:delText xml:space="preserve"> </w:delText>
        </w:r>
        <w:r w:rsidR="00632607" w:rsidDel="00070044">
          <w:rPr>
            <w:color w:val="221F1F"/>
            <w:sz w:val="20"/>
          </w:rPr>
          <w:delText>payments</w:delText>
        </w:r>
        <w:r w:rsidR="00632607" w:rsidDel="00070044">
          <w:rPr>
            <w:color w:val="221F1F"/>
            <w:spacing w:val="-5"/>
            <w:sz w:val="20"/>
          </w:rPr>
          <w:delText xml:space="preserve"> </w:delText>
        </w:r>
        <w:r w:rsidR="00632607" w:rsidDel="00070044">
          <w:rPr>
            <w:color w:val="221F1F"/>
            <w:sz w:val="20"/>
          </w:rPr>
          <w:delText>and</w:delText>
        </w:r>
        <w:r w:rsidR="00632607" w:rsidDel="00070044">
          <w:rPr>
            <w:color w:val="221F1F"/>
            <w:spacing w:val="-4"/>
            <w:sz w:val="20"/>
          </w:rPr>
          <w:delText xml:space="preserve"> </w:delText>
        </w:r>
        <w:r w:rsidR="00632607" w:rsidDel="00070044">
          <w:rPr>
            <w:color w:val="221F1F"/>
            <w:sz w:val="20"/>
          </w:rPr>
          <w:delText>limitations</w:delText>
        </w:r>
        <w:r w:rsidR="00632607" w:rsidDel="00070044">
          <w:rPr>
            <w:color w:val="221F1F"/>
            <w:spacing w:val="-5"/>
            <w:sz w:val="20"/>
          </w:rPr>
          <w:delText xml:space="preserve"> </w:delText>
        </w:r>
        <w:r w:rsidR="00632607" w:rsidDel="00070044">
          <w:rPr>
            <w:color w:val="221F1F"/>
            <w:sz w:val="20"/>
          </w:rPr>
          <w:delText>on</w:delText>
        </w:r>
        <w:r w:rsidR="00632607" w:rsidDel="00070044">
          <w:rPr>
            <w:color w:val="221F1F"/>
            <w:spacing w:val="-4"/>
            <w:sz w:val="20"/>
          </w:rPr>
          <w:delText xml:space="preserve"> </w:delText>
        </w:r>
        <w:r w:rsidR="00632607" w:rsidDel="00070044">
          <w:rPr>
            <w:color w:val="221F1F"/>
            <w:sz w:val="20"/>
          </w:rPr>
          <w:delText>payments</w:delText>
        </w:r>
        <w:r w:rsidR="00632607" w:rsidDel="00070044">
          <w:rPr>
            <w:color w:val="221F1F"/>
            <w:spacing w:val="-6"/>
            <w:sz w:val="20"/>
          </w:rPr>
          <w:delText xml:space="preserve"> </w:delText>
        </w:r>
        <w:r w:rsidR="00632607" w:rsidDel="00070044">
          <w:rPr>
            <w:color w:val="221F1F"/>
            <w:sz w:val="20"/>
          </w:rPr>
          <w:delText>shall</w:delText>
        </w:r>
        <w:r w:rsidR="00632607" w:rsidDel="00070044">
          <w:rPr>
            <w:color w:val="221F1F"/>
            <w:spacing w:val="-5"/>
            <w:sz w:val="20"/>
          </w:rPr>
          <w:delText xml:space="preserve"> </w:delText>
        </w:r>
        <w:r w:rsidR="00632607" w:rsidDel="00070044">
          <w:rPr>
            <w:color w:val="221F1F"/>
            <w:sz w:val="20"/>
          </w:rPr>
          <w:delText>be</w:delText>
        </w:r>
        <w:r w:rsidR="00632607" w:rsidDel="00070044">
          <w:rPr>
            <w:color w:val="221F1F"/>
            <w:spacing w:val="-5"/>
            <w:sz w:val="20"/>
          </w:rPr>
          <w:delText xml:space="preserve"> </w:delText>
        </w:r>
        <w:r w:rsidR="00632607" w:rsidDel="00070044">
          <w:rPr>
            <w:color w:val="221F1F"/>
            <w:sz w:val="20"/>
          </w:rPr>
          <w:delText>specified</w:delText>
        </w:r>
        <w:r w:rsidR="00632607" w:rsidDel="00070044">
          <w:rPr>
            <w:color w:val="221F1F"/>
            <w:spacing w:val="-6"/>
            <w:sz w:val="20"/>
          </w:rPr>
          <w:delText xml:space="preserve"> </w:delText>
        </w:r>
        <w:r w:rsidR="00632607" w:rsidDel="00070044">
          <w:rPr>
            <w:color w:val="221F1F"/>
            <w:sz w:val="20"/>
          </w:rPr>
          <w:delText>in the contract's description of the basis for payment.</w:delText>
        </w:r>
      </w:del>
    </w:p>
    <w:p w14:paraId="4480316D" w14:textId="0015DA6F" w:rsidR="00016C31" w:rsidDel="00070044" w:rsidRDefault="00016C31">
      <w:pPr>
        <w:rPr>
          <w:del w:id="481" w:author="Chandler Wilson" w:date="2023-05-25T10:33:00Z"/>
          <w:sz w:val="20"/>
        </w:rPr>
        <w:sectPr w:rsidR="00016C31" w:rsidDel="00070044">
          <w:pgSz w:w="12240" w:h="15840"/>
          <w:pgMar w:top="1360" w:right="640" w:bottom="1060" w:left="1000" w:header="0" w:footer="801" w:gutter="0"/>
          <w:cols w:space="720"/>
        </w:sectPr>
      </w:pPr>
    </w:p>
    <w:p w14:paraId="04F5043C" w14:textId="20792997" w:rsidR="00016C31" w:rsidDel="00070044" w:rsidRDefault="00632607">
      <w:pPr>
        <w:pStyle w:val="ListParagraph"/>
        <w:numPr>
          <w:ilvl w:val="2"/>
          <w:numId w:val="61"/>
        </w:numPr>
        <w:tabs>
          <w:tab w:val="left" w:pos="441"/>
        </w:tabs>
        <w:spacing w:before="80"/>
        <w:ind w:right="889" w:hanging="275"/>
        <w:jc w:val="left"/>
        <w:rPr>
          <w:del w:id="482" w:author="Chandler Wilson" w:date="2023-05-25T10:33:00Z"/>
          <w:sz w:val="20"/>
        </w:rPr>
      </w:pPr>
      <w:del w:id="483" w:author="Chandler Wilson" w:date="2023-05-25T10:33:00Z">
        <w:r w:rsidDel="00070044">
          <w:rPr>
            <w:color w:val="221F1F"/>
            <w:sz w:val="20"/>
          </w:rPr>
          <w:lastRenderedPageBreak/>
          <w:delText>Contractor request for performance-based payment. The Contractor may submit requests for payment of performance-based</w:delText>
        </w:r>
        <w:r w:rsidDel="00070044">
          <w:rPr>
            <w:color w:val="221F1F"/>
            <w:spacing w:val="-5"/>
            <w:sz w:val="20"/>
          </w:rPr>
          <w:delText xml:space="preserve"> </w:delText>
        </w:r>
        <w:r w:rsidDel="00070044">
          <w:rPr>
            <w:color w:val="221F1F"/>
            <w:sz w:val="20"/>
          </w:rPr>
          <w:delText>payments</w:delText>
        </w:r>
        <w:r w:rsidDel="00070044">
          <w:rPr>
            <w:color w:val="221F1F"/>
            <w:spacing w:val="-8"/>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z w:val="20"/>
          </w:rPr>
          <w:delText>more</w:delText>
        </w:r>
        <w:r w:rsidDel="00070044">
          <w:rPr>
            <w:color w:val="221F1F"/>
            <w:spacing w:val="-6"/>
            <w:sz w:val="20"/>
          </w:rPr>
          <w:delText xml:space="preserve"> </w:delText>
        </w:r>
        <w:r w:rsidDel="00070044">
          <w:rPr>
            <w:color w:val="221F1F"/>
            <w:sz w:val="20"/>
          </w:rPr>
          <w:delText>frequently</w:delText>
        </w:r>
        <w:r w:rsidDel="00070044">
          <w:rPr>
            <w:color w:val="221F1F"/>
            <w:spacing w:val="-5"/>
            <w:sz w:val="20"/>
          </w:rPr>
          <w:delText xml:space="preserve"> </w:delText>
        </w:r>
        <w:r w:rsidDel="00070044">
          <w:rPr>
            <w:color w:val="221F1F"/>
            <w:sz w:val="20"/>
          </w:rPr>
          <w:delText>than</w:delText>
        </w:r>
        <w:r w:rsidDel="00070044">
          <w:rPr>
            <w:color w:val="221F1F"/>
            <w:spacing w:val="-6"/>
            <w:sz w:val="20"/>
          </w:rPr>
          <w:delText xml:space="preserve"> </w:delText>
        </w:r>
        <w:r w:rsidDel="00070044">
          <w:rPr>
            <w:color w:val="221F1F"/>
            <w:sz w:val="20"/>
          </w:rPr>
          <w:delText>monthly,</w:delText>
        </w:r>
        <w:r w:rsidDel="00070044">
          <w:rPr>
            <w:color w:val="221F1F"/>
            <w:spacing w:val="-4"/>
            <w:sz w:val="20"/>
          </w:rPr>
          <w:delText xml:space="preserve"> </w:delText>
        </w:r>
        <w:r w:rsidDel="00070044">
          <w:rPr>
            <w:color w:val="221F1F"/>
            <w:sz w:val="20"/>
          </w:rPr>
          <w:delText>in</w:delText>
        </w:r>
        <w:r w:rsidDel="00070044">
          <w:rPr>
            <w:color w:val="221F1F"/>
            <w:spacing w:val="-7"/>
            <w:sz w:val="20"/>
          </w:rPr>
          <w:delText xml:space="preserve"> </w:delText>
        </w:r>
        <w:r w:rsidDel="00070044">
          <w:rPr>
            <w:color w:val="221F1F"/>
            <w:sz w:val="20"/>
          </w:rPr>
          <w:delText>a</w:delText>
        </w:r>
        <w:r w:rsidDel="00070044">
          <w:rPr>
            <w:color w:val="221F1F"/>
            <w:spacing w:val="-6"/>
            <w:sz w:val="20"/>
          </w:rPr>
          <w:delText xml:space="preserve"> </w:delText>
        </w:r>
        <w:r w:rsidDel="00070044">
          <w:rPr>
            <w:color w:val="221F1F"/>
            <w:sz w:val="20"/>
          </w:rPr>
          <w:delText>form</w:delText>
        </w:r>
        <w:r w:rsidDel="00070044">
          <w:rPr>
            <w:color w:val="221F1F"/>
            <w:spacing w:val="-6"/>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manner</w:delText>
        </w:r>
        <w:r w:rsidDel="00070044">
          <w:rPr>
            <w:color w:val="221F1F"/>
            <w:spacing w:val="-5"/>
            <w:sz w:val="20"/>
          </w:rPr>
          <w:delText xml:space="preserve"> </w:delText>
        </w:r>
        <w:r w:rsidDel="00070044">
          <w:rPr>
            <w:color w:val="221F1F"/>
            <w:sz w:val="20"/>
          </w:rPr>
          <w:delText>acceptable</w:delText>
        </w:r>
        <w:r w:rsidDel="00070044">
          <w:rPr>
            <w:color w:val="221F1F"/>
            <w:spacing w:val="-5"/>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Contracting Officer. Unless otherwise authorized by the Contracting Officer, all performance-based payments in any period for which payment is being requested shall be included in a single request, appropriately itemized and totaled. The Contractor's request shall contain the information and certification detailed in paragraphs (l) and (m) of this clause.</w:delText>
        </w:r>
      </w:del>
    </w:p>
    <w:p w14:paraId="46B018E9" w14:textId="633D458B" w:rsidR="00016C31" w:rsidDel="00070044" w:rsidRDefault="00016C31">
      <w:pPr>
        <w:pStyle w:val="BodyText"/>
        <w:spacing w:before="1"/>
        <w:rPr>
          <w:del w:id="484" w:author="Chandler Wilson" w:date="2023-05-25T10:33:00Z"/>
        </w:rPr>
      </w:pPr>
    </w:p>
    <w:p w14:paraId="6CB87570" w14:textId="70681967" w:rsidR="00016C31" w:rsidDel="00070044" w:rsidRDefault="00632607">
      <w:pPr>
        <w:pStyle w:val="ListParagraph"/>
        <w:numPr>
          <w:ilvl w:val="2"/>
          <w:numId w:val="61"/>
        </w:numPr>
        <w:tabs>
          <w:tab w:val="left" w:pos="712"/>
        </w:tabs>
        <w:ind w:left="711"/>
        <w:jc w:val="both"/>
        <w:rPr>
          <w:del w:id="485" w:author="Chandler Wilson" w:date="2023-05-25T10:33:00Z"/>
          <w:sz w:val="20"/>
        </w:rPr>
      </w:pPr>
      <w:del w:id="486" w:author="Chandler Wilson" w:date="2023-05-25T10:33:00Z">
        <w:r w:rsidDel="00070044">
          <w:rPr>
            <w:color w:val="221F1F"/>
            <w:sz w:val="20"/>
          </w:rPr>
          <w:delText>Approval</w:delText>
        </w:r>
        <w:r w:rsidDel="00070044">
          <w:rPr>
            <w:color w:val="221F1F"/>
            <w:spacing w:val="-7"/>
            <w:sz w:val="20"/>
          </w:rPr>
          <w:delText xml:space="preserve"> </w:delText>
        </w:r>
        <w:r w:rsidDel="00070044">
          <w:rPr>
            <w:color w:val="221F1F"/>
            <w:sz w:val="20"/>
          </w:rPr>
          <w:delText>and</w:delText>
        </w:r>
        <w:r w:rsidDel="00070044">
          <w:rPr>
            <w:color w:val="221F1F"/>
            <w:spacing w:val="-7"/>
            <w:sz w:val="20"/>
          </w:rPr>
          <w:delText xml:space="preserve"> </w:delText>
        </w:r>
        <w:r w:rsidDel="00070044">
          <w:rPr>
            <w:color w:val="221F1F"/>
            <w:sz w:val="20"/>
          </w:rPr>
          <w:delText>payment</w:delText>
        </w:r>
        <w:r w:rsidDel="00070044">
          <w:rPr>
            <w:color w:val="221F1F"/>
            <w:spacing w:val="-6"/>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pacing w:val="-2"/>
            <w:sz w:val="20"/>
          </w:rPr>
          <w:delText>requests.</w:delText>
        </w:r>
      </w:del>
    </w:p>
    <w:p w14:paraId="7B7E3EDF" w14:textId="64A372DC" w:rsidR="00016C31" w:rsidDel="00070044" w:rsidRDefault="00016C31">
      <w:pPr>
        <w:pStyle w:val="BodyText"/>
        <w:spacing w:before="9"/>
        <w:rPr>
          <w:del w:id="487" w:author="Chandler Wilson" w:date="2023-05-25T10:33:00Z"/>
          <w:sz w:val="19"/>
        </w:rPr>
      </w:pPr>
    </w:p>
    <w:p w14:paraId="353EF483" w14:textId="666397D9" w:rsidR="00016C31" w:rsidDel="00070044" w:rsidRDefault="00632607">
      <w:pPr>
        <w:pStyle w:val="ListParagraph"/>
        <w:numPr>
          <w:ilvl w:val="0"/>
          <w:numId w:val="60"/>
        </w:numPr>
        <w:tabs>
          <w:tab w:val="left" w:pos="441"/>
        </w:tabs>
        <w:spacing w:before="1"/>
        <w:ind w:right="872"/>
        <w:jc w:val="left"/>
        <w:rPr>
          <w:del w:id="488" w:author="Chandler Wilson" w:date="2023-05-25T10:33:00Z"/>
          <w:sz w:val="20"/>
        </w:rPr>
      </w:pPr>
      <w:del w:id="489" w:author="Chandler Wilson" w:date="2023-05-25T10:33:00Z">
        <w:r w:rsidDel="00070044">
          <w:rPr>
            <w:color w:val="221F1F"/>
            <w:sz w:val="20"/>
          </w:rPr>
          <w:delText>The Contractor shall not be entitled to payment of a request for performance-based payment prior to successful accomplishment</w:delText>
        </w:r>
        <w:r w:rsidDel="00070044">
          <w:rPr>
            <w:color w:val="221F1F"/>
            <w:spacing w:val="-7"/>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event</w:delText>
        </w:r>
        <w:r w:rsidDel="00070044">
          <w:rPr>
            <w:color w:val="221F1F"/>
            <w:spacing w:val="-5"/>
            <w:sz w:val="20"/>
          </w:rPr>
          <w:delText xml:space="preserve"> </w:delText>
        </w:r>
        <w:r w:rsidDel="00070044">
          <w:rPr>
            <w:color w:val="221F1F"/>
            <w:sz w:val="20"/>
          </w:rPr>
          <w:delText>or</w:delText>
        </w:r>
        <w:r w:rsidDel="00070044">
          <w:rPr>
            <w:color w:val="221F1F"/>
            <w:spacing w:val="-4"/>
            <w:sz w:val="20"/>
          </w:rPr>
          <w:delText xml:space="preserve"> </w:delText>
        </w:r>
        <w:r w:rsidDel="00070044">
          <w:rPr>
            <w:color w:val="221F1F"/>
            <w:sz w:val="20"/>
          </w:rPr>
          <w:delText>performance</w:delText>
        </w:r>
        <w:r w:rsidDel="00070044">
          <w:rPr>
            <w:color w:val="221F1F"/>
            <w:spacing w:val="-6"/>
            <w:sz w:val="20"/>
          </w:rPr>
          <w:delText xml:space="preserve"> </w:delText>
        </w:r>
        <w:r w:rsidDel="00070044">
          <w:rPr>
            <w:color w:val="221F1F"/>
            <w:sz w:val="20"/>
          </w:rPr>
          <w:delText>criterion</w:delText>
        </w:r>
        <w:r w:rsidDel="00070044">
          <w:rPr>
            <w:color w:val="221F1F"/>
            <w:spacing w:val="-6"/>
            <w:sz w:val="20"/>
          </w:rPr>
          <w:delText xml:space="preserve"> </w:delText>
        </w:r>
        <w:r w:rsidDel="00070044">
          <w:rPr>
            <w:color w:val="221F1F"/>
            <w:sz w:val="20"/>
          </w:rPr>
          <w:delText>for</w:delText>
        </w:r>
        <w:r w:rsidDel="00070044">
          <w:rPr>
            <w:color w:val="221F1F"/>
            <w:spacing w:val="-7"/>
            <w:sz w:val="20"/>
          </w:rPr>
          <w:delText xml:space="preserve"> </w:delText>
        </w:r>
        <w:r w:rsidDel="00070044">
          <w:rPr>
            <w:color w:val="221F1F"/>
            <w:sz w:val="20"/>
          </w:rPr>
          <w:delText>which</w:delText>
        </w:r>
        <w:r w:rsidDel="00070044">
          <w:rPr>
            <w:color w:val="221F1F"/>
            <w:spacing w:val="-6"/>
            <w:sz w:val="20"/>
          </w:rPr>
          <w:delText xml:space="preserve"> </w:delText>
        </w:r>
        <w:r w:rsidDel="00070044">
          <w:rPr>
            <w:color w:val="221F1F"/>
            <w:sz w:val="20"/>
          </w:rPr>
          <w:delText>payment</w:delText>
        </w:r>
        <w:r w:rsidDel="00070044">
          <w:rPr>
            <w:color w:val="221F1F"/>
            <w:spacing w:val="-5"/>
            <w:sz w:val="20"/>
          </w:rPr>
          <w:delText xml:space="preserve"> </w:delText>
        </w:r>
        <w:r w:rsidDel="00070044">
          <w:rPr>
            <w:color w:val="221F1F"/>
            <w:sz w:val="20"/>
          </w:rPr>
          <w:delText>is</w:delText>
        </w:r>
        <w:r w:rsidDel="00070044">
          <w:rPr>
            <w:color w:val="221F1F"/>
            <w:spacing w:val="-6"/>
            <w:sz w:val="20"/>
          </w:rPr>
          <w:delText xml:space="preserve"> </w:delText>
        </w:r>
        <w:r w:rsidDel="00070044">
          <w:rPr>
            <w:color w:val="221F1F"/>
            <w:sz w:val="20"/>
          </w:rPr>
          <w:delText>requested.</w:delText>
        </w:r>
        <w:r w:rsidDel="00070044">
          <w:rPr>
            <w:color w:val="221F1F"/>
            <w:spacing w:val="-4"/>
            <w:sz w:val="20"/>
          </w:rPr>
          <w:delText xml:space="preserve"> </w:delText>
        </w:r>
        <w:r w:rsidDel="00070044">
          <w:rPr>
            <w:color w:val="221F1F"/>
            <w:sz w:val="20"/>
          </w:rPr>
          <w:delText>The</w:delText>
        </w:r>
        <w:r w:rsidDel="00070044">
          <w:rPr>
            <w:color w:val="221F1F"/>
            <w:spacing w:val="-9"/>
            <w:sz w:val="20"/>
          </w:rPr>
          <w:delText xml:space="preserve"> </w:delText>
        </w:r>
        <w:r w:rsidDel="00070044">
          <w:rPr>
            <w:color w:val="221F1F"/>
            <w:sz w:val="20"/>
          </w:rPr>
          <w:delText>Contracting</w:delText>
        </w:r>
        <w:r w:rsidDel="00070044">
          <w:rPr>
            <w:color w:val="221F1F"/>
            <w:spacing w:val="-3"/>
            <w:sz w:val="20"/>
          </w:rPr>
          <w:delText xml:space="preserve"> </w:delText>
        </w:r>
        <w:r w:rsidDel="00070044">
          <w:rPr>
            <w:color w:val="221F1F"/>
            <w:sz w:val="20"/>
          </w:rPr>
          <w:delText>Officer</w:delText>
        </w:r>
        <w:r w:rsidDel="00070044">
          <w:rPr>
            <w:color w:val="221F1F"/>
            <w:spacing w:val="-6"/>
            <w:sz w:val="20"/>
          </w:rPr>
          <w:delText xml:space="preserve"> </w:delText>
        </w:r>
        <w:r w:rsidDel="00070044">
          <w:rPr>
            <w:color w:val="221F1F"/>
            <w:sz w:val="20"/>
          </w:rPr>
          <w:delText>shall determine whether the event or performance criterion for which payment is requested has been successfully accomplished in accordance with the terms of the contract. The Contracting Officer may, at any time, require the Contractor to substantiate the successful performance of any event or performance criterion which has been or is represented as being payable.</w:delText>
        </w:r>
      </w:del>
    </w:p>
    <w:p w14:paraId="4B371709" w14:textId="15C53CBF" w:rsidR="00016C31" w:rsidDel="00070044" w:rsidRDefault="00016C31">
      <w:pPr>
        <w:pStyle w:val="BodyText"/>
        <w:rPr>
          <w:del w:id="490" w:author="Chandler Wilson" w:date="2023-05-25T10:33:00Z"/>
        </w:rPr>
      </w:pPr>
    </w:p>
    <w:p w14:paraId="1B7B9F1F" w14:textId="30BBFF11" w:rsidR="00016C31" w:rsidDel="00070044" w:rsidRDefault="00632607">
      <w:pPr>
        <w:pStyle w:val="ListParagraph"/>
        <w:numPr>
          <w:ilvl w:val="0"/>
          <w:numId w:val="60"/>
        </w:numPr>
        <w:tabs>
          <w:tab w:val="left" w:pos="441"/>
        </w:tabs>
        <w:ind w:right="934"/>
        <w:jc w:val="left"/>
        <w:rPr>
          <w:del w:id="491" w:author="Chandler Wilson" w:date="2023-05-25T10:33:00Z"/>
          <w:sz w:val="20"/>
        </w:rPr>
      </w:pPr>
      <w:del w:id="492" w:author="Chandler Wilson" w:date="2023-05-25T10:33:00Z">
        <w:r w:rsidDel="00070044">
          <w:rPr>
            <w:color w:val="221F1F"/>
            <w:sz w:val="20"/>
          </w:rPr>
          <w:delText>A payment under this performance-based payment clause is a contract financing payment under the Prompt Payment clause of this contract and not subject to the interest penalty provisions of the Prompt Payment Act. The designated payment office will pay approved requests on the 30th [Contracting Officer insert day as prescribed by agency</w:delText>
        </w:r>
        <w:r w:rsidDel="00070044">
          <w:rPr>
            <w:color w:val="221F1F"/>
            <w:spacing w:val="-6"/>
            <w:sz w:val="20"/>
          </w:rPr>
          <w:delText xml:space="preserve"> </w:delText>
        </w:r>
        <w:r w:rsidDel="00070044">
          <w:rPr>
            <w:color w:val="221F1F"/>
            <w:sz w:val="20"/>
          </w:rPr>
          <w:delText>head;</w:delText>
        </w:r>
        <w:r w:rsidDel="00070044">
          <w:rPr>
            <w:color w:val="221F1F"/>
            <w:spacing w:val="-5"/>
            <w:sz w:val="20"/>
          </w:rPr>
          <w:delText xml:space="preserve"> </w:delText>
        </w:r>
        <w:r w:rsidDel="00070044">
          <w:rPr>
            <w:color w:val="221F1F"/>
            <w:sz w:val="20"/>
          </w:rPr>
          <w:delText>if</w:delText>
        </w:r>
        <w:r w:rsidDel="00070044">
          <w:rPr>
            <w:color w:val="221F1F"/>
            <w:spacing w:val="-7"/>
            <w:sz w:val="20"/>
          </w:rPr>
          <w:delText xml:space="preserve"> </w:delText>
        </w:r>
        <w:r w:rsidDel="00070044">
          <w:rPr>
            <w:color w:val="221F1F"/>
            <w:sz w:val="20"/>
          </w:rPr>
          <w:delText>not</w:delText>
        </w:r>
        <w:r w:rsidDel="00070044">
          <w:rPr>
            <w:color w:val="221F1F"/>
            <w:spacing w:val="-5"/>
            <w:sz w:val="20"/>
          </w:rPr>
          <w:delText xml:space="preserve"> </w:delText>
        </w:r>
        <w:r w:rsidDel="00070044">
          <w:rPr>
            <w:color w:val="221F1F"/>
            <w:sz w:val="20"/>
          </w:rPr>
          <w:delText>prescribed,</w:delText>
        </w:r>
        <w:r w:rsidDel="00070044">
          <w:rPr>
            <w:color w:val="221F1F"/>
            <w:spacing w:val="-6"/>
            <w:sz w:val="20"/>
          </w:rPr>
          <w:delText xml:space="preserve"> </w:delText>
        </w:r>
        <w:r w:rsidDel="00070044">
          <w:rPr>
            <w:color w:val="221F1F"/>
            <w:sz w:val="20"/>
          </w:rPr>
          <w:delText>insert</w:delText>
        </w:r>
        <w:r w:rsidDel="00070044">
          <w:rPr>
            <w:color w:val="221F1F"/>
            <w:spacing w:val="-5"/>
            <w:sz w:val="20"/>
          </w:rPr>
          <w:delText xml:space="preserve"> </w:delText>
        </w:r>
        <w:r w:rsidDel="00070044">
          <w:rPr>
            <w:color w:val="221F1F"/>
            <w:sz w:val="20"/>
          </w:rPr>
          <w:delText>``30th'']</w:delText>
        </w:r>
        <w:r w:rsidDel="00070044">
          <w:rPr>
            <w:color w:val="221F1F"/>
            <w:spacing w:val="-4"/>
            <w:sz w:val="20"/>
          </w:rPr>
          <w:delText xml:space="preserve"> </w:delText>
        </w:r>
        <w:r w:rsidDel="00070044">
          <w:rPr>
            <w:color w:val="221F1F"/>
            <w:sz w:val="20"/>
          </w:rPr>
          <w:delText>day</w:delText>
        </w:r>
        <w:r w:rsidDel="00070044">
          <w:rPr>
            <w:color w:val="221F1F"/>
            <w:spacing w:val="-4"/>
            <w:sz w:val="20"/>
          </w:rPr>
          <w:delText xml:space="preserve"> </w:delText>
        </w:r>
        <w:r w:rsidDel="00070044">
          <w:rPr>
            <w:color w:val="221F1F"/>
            <w:sz w:val="20"/>
          </w:rPr>
          <w:delText>after</w:delText>
        </w:r>
        <w:r w:rsidDel="00070044">
          <w:rPr>
            <w:color w:val="221F1F"/>
            <w:spacing w:val="-7"/>
            <w:sz w:val="20"/>
          </w:rPr>
          <w:delText xml:space="preserve"> </w:delText>
        </w:r>
        <w:r w:rsidDel="00070044">
          <w:rPr>
            <w:color w:val="221F1F"/>
            <w:sz w:val="20"/>
          </w:rPr>
          <w:delText>receipt</w:delText>
        </w:r>
        <w:r w:rsidDel="00070044">
          <w:rPr>
            <w:color w:val="221F1F"/>
            <w:spacing w:val="-5"/>
            <w:sz w:val="20"/>
          </w:rPr>
          <w:delText xml:space="preserve"> </w:delText>
        </w:r>
        <w:r w:rsidDel="00070044">
          <w:rPr>
            <w:color w:val="221F1F"/>
            <w:sz w:val="20"/>
          </w:rPr>
          <w:delText>of</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request</w:delText>
        </w:r>
        <w:r w:rsidDel="00070044">
          <w:rPr>
            <w:color w:val="221F1F"/>
            <w:spacing w:val="-6"/>
            <w:sz w:val="20"/>
          </w:rPr>
          <w:delText xml:space="preserve"> </w:delText>
        </w:r>
        <w:r w:rsidDel="00070044">
          <w:rPr>
            <w:color w:val="221F1F"/>
            <w:sz w:val="20"/>
          </w:rPr>
          <w:delText>for</w:delText>
        </w:r>
        <w:r w:rsidDel="00070044">
          <w:rPr>
            <w:color w:val="221F1F"/>
            <w:spacing w:val="-7"/>
            <w:sz w:val="20"/>
          </w:rPr>
          <w:delText xml:space="preserve"> </w:delText>
        </w:r>
        <w:r w:rsidDel="00070044">
          <w:rPr>
            <w:color w:val="221F1F"/>
            <w:sz w:val="20"/>
          </w:rPr>
          <w:delText>performance-based</w:delText>
        </w:r>
        <w:r w:rsidDel="00070044">
          <w:rPr>
            <w:color w:val="221F1F"/>
            <w:spacing w:val="-3"/>
            <w:sz w:val="20"/>
          </w:rPr>
          <w:delText xml:space="preserve"> </w:delText>
        </w:r>
        <w:r w:rsidDel="00070044">
          <w:rPr>
            <w:color w:val="221F1F"/>
            <w:sz w:val="20"/>
          </w:rPr>
          <w:delText>payment</w:delText>
        </w:r>
        <w:r w:rsidDel="00070044">
          <w:rPr>
            <w:color w:val="221F1F"/>
            <w:spacing w:val="-7"/>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the designated payment office. However, the designated payment office is not required to provide payment if the Contracting</w:delText>
        </w:r>
        <w:r w:rsidDel="00070044">
          <w:rPr>
            <w:color w:val="221F1F"/>
            <w:spacing w:val="-3"/>
            <w:sz w:val="20"/>
          </w:rPr>
          <w:delText xml:space="preserve"> </w:delText>
        </w:r>
        <w:r w:rsidDel="00070044">
          <w:rPr>
            <w:color w:val="221F1F"/>
            <w:sz w:val="20"/>
          </w:rPr>
          <w:delText>Officer</w:delText>
        </w:r>
        <w:r w:rsidDel="00070044">
          <w:rPr>
            <w:color w:val="221F1F"/>
            <w:spacing w:val="-4"/>
            <w:sz w:val="20"/>
          </w:rPr>
          <w:delText xml:space="preserve"> </w:delText>
        </w:r>
        <w:r w:rsidDel="00070044">
          <w:rPr>
            <w:color w:val="221F1F"/>
            <w:sz w:val="20"/>
          </w:rPr>
          <w:delText>requires</w:delText>
        </w:r>
        <w:r w:rsidDel="00070044">
          <w:rPr>
            <w:color w:val="221F1F"/>
            <w:spacing w:val="-5"/>
            <w:sz w:val="20"/>
          </w:rPr>
          <w:delText xml:space="preserve"> </w:delText>
        </w:r>
        <w:r w:rsidDel="00070044">
          <w:rPr>
            <w:color w:val="221F1F"/>
            <w:sz w:val="20"/>
          </w:rPr>
          <w:delText>substantiation</w:delText>
        </w:r>
        <w:r w:rsidDel="00070044">
          <w:rPr>
            <w:color w:val="221F1F"/>
            <w:spacing w:val="-2"/>
            <w:sz w:val="20"/>
          </w:rPr>
          <w:delText xml:space="preserve"> </w:delText>
        </w:r>
        <w:r w:rsidDel="00070044">
          <w:rPr>
            <w:color w:val="221F1F"/>
            <w:sz w:val="20"/>
          </w:rPr>
          <w:delText>as</w:delText>
        </w:r>
        <w:r w:rsidDel="00070044">
          <w:rPr>
            <w:color w:val="221F1F"/>
            <w:spacing w:val="-6"/>
            <w:sz w:val="20"/>
          </w:rPr>
          <w:delText xml:space="preserve"> </w:delText>
        </w:r>
        <w:r w:rsidDel="00070044">
          <w:rPr>
            <w:color w:val="221F1F"/>
            <w:sz w:val="20"/>
          </w:rPr>
          <w:delText>provided</w:delText>
        </w:r>
        <w:r w:rsidDel="00070044">
          <w:rPr>
            <w:color w:val="221F1F"/>
            <w:spacing w:val="-3"/>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paragraph</w:delText>
        </w:r>
        <w:r w:rsidDel="00070044">
          <w:rPr>
            <w:color w:val="221F1F"/>
            <w:spacing w:val="-3"/>
            <w:sz w:val="20"/>
          </w:rPr>
          <w:delText xml:space="preserve"> </w:delText>
        </w:r>
        <w:r w:rsidDel="00070044">
          <w:rPr>
            <w:color w:val="221F1F"/>
            <w:sz w:val="20"/>
          </w:rPr>
          <w:delText>(c)(1)</w:delText>
        </w:r>
        <w:r w:rsidDel="00070044">
          <w:rPr>
            <w:color w:val="221F1F"/>
            <w:spacing w:val="-4"/>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clause,</w:delText>
        </w:r>
        <w:r w:rsidDel="00070044">
          <w:rPr>
            <w:color w:val="221F1F"/>
            <w:spacing w:val="-4"/>
            <w:sz w:val="20"/>
          </w:rPr>
          <w:delText xml:space="preserve"> </w:delText>
        </w:r>
        <w:r w:rsidDel="00070044">
          <w:rPr>
            <w:color w:val="221F1F"/>
            <w:sz w:val="20"/>
          </w:rPr>
          <w:delText>or</w:delText>
        </w:r>
        <w:r w:rsidDel="00070044">
          <w:rPr>
            <w:color w:val="221F1F"/>
            <w:spacing w:val="-2"/>
            <w:sz w:val="20"/>
          </w:rPr>
          <w:delText xml:space="preserve"> </w:delText>
        </w:r>
        <w:r w:rsidDel="00070044">
          <w:rPr>
            <w:color w:val="221F1F"/>
            <w:sz w:val="20"/>
          </w:rPr>
          <w:delText>inquiries</w:delText>
        </w:r>
        <w:r w:rsidDel="00070044">
          <w:rPr>
            <w:color w:val="221F1F"/>
            <w:spacing w:val="-5"/>
            <w:sz w:val="20"/>
          </w:rPr>
          <w:delText xml:space="preserve"> </w:delText>
        </w:r>
        <w:r w:rsidDel="00070044">
          <w:rPr>
            <w:color w:val="221F1F"/>
            <w:sz w:val="20"/>
          </w:rPr>
          <w:delText>into</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status of an event or performance criterion, or into any of the conditions listed in paragraph (e) of this clause, or into the Contractor certification. The payment period will not begin until the Contracting Officer approves the request.</w:delText>
        </w:r>
      </w:del>
    </w:p>
    <w:p w14:paraId="70941C7C" w14:textId="3734EE57" w:rsidR="00016C31" w:rsidDel="00070044" w:rsidRDefault="00016C31">
      <w:pPr>
        <w:pStyle w:val="BodyText"/>
        <w:rPr>
          <w:del w:id="493" w:author="Chandler Wilson" w:date="2023-05-25T10:33:00Z"/>
        </w:rPr>
      </w:pPr>
    </w:p>
    <w:p w14:paraId="7D15B209" w14:textId="4D926698" w:rsidR="00016C31" w:rsidDel="00070044" w:rsidRDefault="00632607">
      <w:pPr>
        <w:pStyle w:val="ListParagraph"/>
        <w:numPr>
          <w:ilvl w:val="0"/>
          <w:numId w:val="60"/>
        </w:numPr>
        <w:tabs>
          <w:tab w:val="left" w:pos="724"/>
        </w:tabs>
        <w:ind w:right="1308" w:hanging="3"/>
        <w:jc w:val="both"/>
        <w:rPr>
          <w:del w:id="494" w:author="Chandler Wilson" w:date="2023-05-25T10:33:00Z"/>
          <w:sz w:val="20"/>
        </w:rPr>
      </w:pPr>
      <w:del w:id="495" w:author="Chandler Wilson" w:date="2023-05-25T10:33:00Z">
        <w:r w:rsidDel="00070044">
          <w:rPr>
            <w:color w:val="221F1F"/>
            <w:sz w:val="20"/>
          </w:rPr>
          <w:delText>The</w:delText>
        </w:r>
        <w:r w:rsidDel="00070044">
          <w:rPr>
            <w:color w:val="221F1F"/>
            <w:spacing w:val="-5"/>
            <w:sz w:val="20"/>
          </w:rPr>
          <w:delText xml:space="preserve"> </w:delText>
        </w:r>
        <w:r w:rsidDel="00070044">
          <w:rPr>
            <w:color w:val="221F1F"/>
            <w:sz w:val="20"/>
          </w:rPr>
          <w:delText>approval</w:delText>
        </w:r>
        <w:r w:rsidDel="00070044">
          <w:rPr>
            <w:color w:val="221F1F"/>
            <w:spacing w:val="-4"/>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Contracting</w:delText>
        </w:r>
        <w:r w:rsidDel="00070044">
          <w:rPr>
            <w:color w:val="221F1F"/>
            <w:spacing w:val="-3"/>
            <w:sz w:val="20"/>
          </w:rPr>
          <w:delText xml:space="preserve"> </w:delText>
        </w:r>
        <w:r w:rsidDel="00070044">
          <w:rPr>
            <w:color w:val="221F1F"/>
            <w:sz w:val="20"/>
          </w:rPr>
          <w:delText>Officer</w:delText>
        </w:r>
        <w:r w:rsidDel="00070044">
          <w:rPr>
            <w:color w:val="221F1F"/>
            <w:spacing w:val="-6"/>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a</w:delText>
        </w:r>
        <w:r w:rsidDel="00070044">
          <w:rPr>
            <w:color w:val="221F1F"/>
            <w:spacing w:val="-8"/>
            <w:sz w:val="20"/>
          </w:rPr>
          <w:delText xml:space="preserve"> </w:delText>
        </w:r>
        <w:r w:rsidDel="00070044">
          <w:rPr>
            <w:color w:val="221F1F"/>
            <w:sz w:val="20"/>
          </w:rPr>
          <w:delText>request</w:delText>
        </w:r>
        <w:r w:rsidDel="00070044">
          <w:rPr>
            <w:color w:val="221F1F"/>
            <w:spacing w:val="-5"/>
            <w:sz w:val="20"/>
          </w:rPr>
          <w:delText xml:space="preserve"> </w:delText>
        </w:r>
        <w:r w:rsidDel="00070044">
          <w:rPr>
            <w:color w:val="221F1F"/>
            <w:sz w:val="20"/>
          </w:rPr>
          <w:delText>for</w:delText>
        </w:r>
        <w:r w:rsidDel="00070044">
          <w:rPr>
            <w:color w:val="221F1F"/>
            <w:spacing w:val="-7"/>
            <w:sz w:val="20"/>
          </w:rPr>
          <w:delText xml:space="preserve"> </w:delText>
        </w:r>
        <w:r w:rsidDel="00070044">
          <w:rPr>
            <w:color w:val="221F1F"/>
            <w:sz w:val="20"/>
          </w:rPr>
          <w:delText>performance-based</w:delText>
        </w:r>
        <w:r w:rsidDel="00070044">
          <w:rPr>
            <w:color w:val="221F1F"/>
            <w:spacing w:val="-4"/>
            <w:sz w:val="20"/>
          </w:rPr>
          <w:delText xml:space="preserve"> </w:delText>
        </w:r>
        <w:r w:rsidDel="00070044">
          <w:rPr>
            <w:color w:val="221F1F"/>
            <w:sz w:val="20"/>
          </w:rPr>
          <w:delText>payment</w:delText>
        </w:r>
        <w:r w:rsidDel="00070044">
          <w:rPr>
            <w:color w:val="221F1F"/>
            <w:spacing w:val="-7"/>
            <w:sz w:val="20"/>
          </w:rPr>
          <w:delText xml:space="preserve"> </w:delText>
        </w:r>
        <w:r w:rsidDel="00070044">
          <w:rPr>
            <w:color w:val="221F1F"/>
            <w:sz w:val="20"/>
          </w:rPr>
          <w:delText>does</w:delText>
        </w:r>
        <w:r w:rsidDel="00070044">
          <w:rPr>
            <w:color w:val="221F1F"/>
            <w:spacing w:val="-6"/>
            <w:sz w:val="20"/>
          </w:rPr>
          <w:delText xml:space="preserve"> </w:delText>
        </w:r>
        <w:r w:rsidDel="00070044">
          <w:rPr>
            <w:color w:val="221F1F"/>
            <w:sz w:val="20"/>
          </w:rPr>
          <w:delText>not</w:delText>
        </w:r>
        <w:r w:rsidDel="00070044">
          <w:rPr>
            <w:color w:val="221F1F"/>
            <w:spacing w:val="-5"/>
            <w:sz w:val="20"/>
          </w:rPr>
          <w:delText xml:space="preserve"> </w:delText>
        </w:r>
        <w:r w:rsidDel="00070044">
          <w:rPr>
            <w:color w:val="221F1F"/>
            <w:sz w:val="20"/>
          </w:rPr>
          <w:delText>constitute</w:delText>
        </w:r>
        <w:r w:rsidDel="00070044">
          <w:rPr>
            <w:color w:val="221F1F"/>
            <w:spacing w:val="-5"/>
            <w:sz w:val="20"/>
          </w:rPr>
          <w:delText xml:space="preserve"> </w:delText>
        </w:r>
        <w:r w:rsidDel="00070044">
          <w:rPr>
            <w:color w:val="221F1F"/>
            <w:sz w:val="20"/>
          </w:rPr>
          <w:delText>an acceptance by</w:delText>
        </w:r>
        <w:r w:rsidDel="00070044">
          <w:rPr>
            <w:color w:val="221F1F"/>
            <w:spacing w:val="-2"/>
            <w:sz w:val="20"/>
          </w:rPr>
          <w:delText xml:space="preserve"> </w:delText>
        </w:r>
        <w:r w:rsidDel="00070044">
          <w:rPr>
            <w:color w:val="221F1F"/>
            <w:sz w:val="20"/>
          </w:rPr>
          <w:delText>the</w:delText>
        </w:r>
        <w:r w:rsidDel="00070044">
          <w:rPr>
            <w:color w:val="221F1F"/>
            <w:spacing w:val="-1"/>
            <w:sz w:val="20"/>
          </w:rPr>
          <w:delText xml:space="preserve"> </w:delText>
        </w:r>
        <w:r w:rsidDel="00070044">
          <w:rPr>
            <w:color w:val="221F1F"/>
            <w:sz w:val="20"/>
          </w:rPr>
          <w:delText>Government</w:delText>
        </w:r>
        <w:r w:rsidDel="00070044">
          <w:rPr>
            <w:color w:val="221F1F"/>
            <w:spacing w:val="-2"/>
            <w:sz w:val="20"/>
          </w:rPr>
          <w:delText xml:space="preserve"> </w:delText>
        </w:r>
        <w:r w:rsidDel="00070044">
          <w:rPr>
            <w:color w:val="221F1F"/>
            <w:sz w:val="20"/>
          </w:rPr>
          <w:delText>and does</w:delText>
        </w:r>
        <w:r w:rsidDel="00070044">
          <w:rPr>
            <w:color w:val="221F1F"/>
            <w:spacing w:val="-2"/>
            <w:sz w:val="20"/>
          </w:rPr>
          <w:delText xml:space="preserve"> </w:delText>
        </w:r>
        <w:r w:rsidDel="00070044">
          <w:rPr>
            <w:color w:val="221F1F"/>
            <w:sz w:val="20"/>
          </w:rPr>
          <w:delText>not</w:delText>
        </w:r>
        <w:r w:rsidDel="00070044">
          <w:rPr>
            <w:color w:val="221F1F"/>
            <w:spacing w:val="-2"/>
            <w:sz w:val="20"/>
          </w:rPr>
          <w:delText xml:space="preserve"> </w:delText>
        </w:r>
        <w:r w:rsidDel="00070044">
          <w:rPr>
            <w:color w:val="221F1F"/>
            <w:sz w:val="20"/>
          </w:rPr>
          <w:delText>excuse</w:delText>
        </w:r>
        <w:r w:rsidDel="00070044">
          <w:rPr>
            <w:color w:val="221F1F"/>
            <w:spacing w:val="-1"/>
            <w:sz w:val="20"/>
          </w:rPr>
          <w:delText xml:space="preserve"> </w:delText>
        </w:r>
        <w:r w:rsidDel="00070044">
          <w:rPr>
            <w:color w:val="221F1F"/>
            <w:sz w:val="20"/>
          </w:rPr>
          <w:delText>the</w:delText>
        </w:r>
        <w:r w:rsidDel="00070044">
          <w:rPr>
            <w:color w:val="221F1F"/>
            <w:spacing w:val="-1"/>
            <w:sz w:val="20"/>
          </w:rPr>
          <w:delText xml:space="preserve"> </w:delText>
        </w:r>
        <w:r w:rsidDel="00070044">
          <w:rPr>
            <w:color w:val="221F1F"/>
            <w:sz w:val="20"/>
          </w:rPr>
          <w:delText>Contractor</w:delText>
        </w:r>
        <w:r w:rsidDel="00070044">
          <w:rPr>
            <w:color w:val="221F1F"/>
            <w:spacing w:val="-1"/>
            <w:sz w:val="20"/>
          </w:rPr>
          <w:delText xml:space="preserve"> </w:delText>
        </w:r>
        <w:r w:rsidDel="00070044">
          <w:rPr>
            <w:color w:val="221F1F"/>
            <w:sz w:val="20"/>
          </w:rPr>
          <w:delText>from performance</w:delText>
        </w:r>
        <w:r w:rsidDel="00070044">
          <w:rPr>
            <w:color w:val="221F1F"/>
            <w:spacing w:val="-1"/>
            <w:sz w:val="20"/>
          </w:rPr>
          <w:delText xml:space="preserve"> </w:delText>
        </w:r>
        <w:r w:rsidDel="00070044">
          <w:rPr>
            <w:color w:val="221F1F"/>
            <w:sz w:val="20"/>
          </w:rPr>
          <w:delText>of</w:delText>
        </w:r>
        <w:r w:rsidDel="00070044">
          <w:rPr>
            <w:color w:val="221F1F"/>
            <w:spacing w:val="-1"/>
            <w:sz w:val="20"/>
          </w:rPr>
          <w:delText xml:space="preserve"> </w:delText>
        </w:r>
        <w:r w:rsidDel="00070044">
          <w:rPr>
            <w:color w:val="221F1F"/>
            <w:sz w:val="20"/>
          </w:rPr>
          <w:delText>obligations</w:delText>
        </w:r>
        <w:r w:rsidDel="00070044">
          <w:rPr>
            <w:color w:val="221F1F"/>
            <w:spacing w:val="-2"/>
            <w:sz w:val="20"/>
          </w:rPr>
          <w:delText xml:space="preserve"> </w:delText>
        </w:r>
        <w:r w:rsidDel="00070044">
          <w:rPr>
            <w:color w:val="221F1F"/>
            <w:sz w:val="20"/>
          </w:rPr>
          <w:delText>under</w:delText>
        </w:r>
        <w:r w:rsidDel="00070044">
          <w:rPr>
            <w:color w:val="221F1F"/>
            <w:spacing w:val="-2"/>
            <w:sz w:val="20"/>
          </w:rPr>
          <w:delText xml:space="preserve"> </w:delText>
        </w:r>
        <w:r w:rsidDel="00070044">
          <w:rPr>
            <w:color w:val="221F1F"/>
            <w:sz w:val="20"/>
          </w:rPr>
          <w:delText xml:space="preserve">this </w:delText>
        </w:r>
        <w:r w:rsidDel="00070044">
          <w:rPr>
            <w:color w:val="221F1F"/>
            <w:spacing w:val="-2"/>
            <w:sz w:val="20"/>
          </w:rPr>
          <w:delText>contract.</w:delText>
        </w:r>
      </w:del>
    </w:p>
    <w:p w14:paraId="445C002D" w14:textId="0476A7CB" w:rsidR="00016C31" w:rsidDel="00070044" w:rsidRDefault="00016C31">
      <w:pPr>
        <w:pStyle w:val="BodyText"/>
        <w:spacing w:before="1"/>
        <w:rPr>
          <w:del w:id="496" w:author="Chandler Wilson" w:date="2023-05-25T10:33:00Z"/>
        </w:rPr>
      </w:pPr>
    </w:p>
    <w:p w14:paraId="187F9066" w14:textId="52677278" w:rsidR="00016C31" w:rsidDel="00070044" w:rsidRDefault="00632607">
      <w:pPr>
        <w:pStyle w:val="ListParagraph"/>
        <w:numPr>
          <w:ilvl w:val="2"/>
          <w:numId w:val="61"/>
        </w:numPr>
        <w:tabs>
          <w:tab w:val="left" w:pos="724"/>
        </w:tabs>
        <w:ind w:left="723" w:hanging="286"/>
        <w:jc w:val="both"/>
        <w:rPr>
          <w:del w:id="497" w:author="Chandler Wilson" w:date="2023-05-25T10:33:00Z"/>
          <w:sz w:val="20"/>
        </w:rPr>
      </w:pPr>
      <w:del w:id="498" w:author="Chandler Wilson" w:date="2023-05-25T10:33:00Z">
        <w:r w:rsidDel="00070044">
          <w:rPr>
            <w:color w:val="221F1F"/>
            <w:spacing w:val="-2"/>
            <w:sz w:val="20"/>
          </w:rPr>
          <w:delText>Liquidation</w:delText>
        </w:r>
        <w:r w:rsidDel="00070044">
          <w:rPr>
            <w:color w:val="221F1F"/>
            <w:spacing w:val="8"/>
            <w:sz w:val="20"/>
          </w:rPr>
          <w:delText xml:space="preserve"> </w:delText>
        </w:r>
        <w:r w:rsidDel="00070044">
          <w:rPr>
            <w:color w:val="221F1F"/>
            <w:spacing w:val="-2"/>
            <w:sz w:val="20"/>
          </w:rPr>
          <w:delText>of</w:delText>
        </w:r>
        <w:r w:rsidDel="00070044">
          <w:rPr>
            <w:color w:val="221F1F"/>
            <w:spacing w:val="6"/>
            <w:sz w:val="20"/>
          </w:rPr>
          <w:delText xml:space="preserve"> </w:delText>
        </w:r>
        <w:r w:rsidDel="00070044">
          <w:rPr>
            <w:color w:val="221F1F"/>
            <w:spacing w:val="-2"/>
            <w:sz w:val="20"/>
          </w:rPr>
          <w:delText>performance-based</w:delText>
        </w:r>
        <w:r w:rsidDel="00070044">
          <w:rPr>
            <w:color w:val="221F1F"/>
            <w:spacing w:val="7"/>
            <w:sz w:val="20"/>
          </w:rPr>
          <w:delText xml:space="preserve"> </w:delText>
        </w:r>
        <w:r w:rsidDel="00070044">
          <w:rPr>
            <w:color w:val="221F1F"/>
            <w:spacing w:val="-2"/>
            <w:sz w:val="20"/>
          </w:rPr>
          <w:delText>payments.</w:delText>
        </w:r>
      </w:del>
    </w:p>
    <w:p w14:paraId="70D3488E" w14:textId="659F3CE2" w:rsidR="00016C31" w:rsidDel="00070044" w:rsidRDefault="00016C31">
      <w:pPr>
        <w:pStyle w:val="BodyText"/>
        <w:spacing w:before="10"/>
        <w:rPr>
          <w:del w:id="499" w:author="Chandler Wilson" w:date="2023-05-25T10:33:00Z"/>
          <w:sz w:val="19"/>
        </w:rPr>
      </w:pPr>
    </w:p>
    <w:p w14:paraId="749375EE" w14:textId="639273E4" w:rsidR="00016C31" w:rsidDel="00070044" w:rsidRDefault="00632607">
      <w:pPr>
        <w:pStyle w:val="ListParagraph"/>
        <w:numPr>
          <w:ilvl w:val="0"/>
          <w:numId w:val="59"/>
        </w:numPr>
        <w:tabs>
          <w:tab w:val="left" w:pos="441"/>
        </w:tabs>
        <w:ind w:right="968"/>
        <w:rPr>
          <w:del w:id="500" w:author="Chandler Wilson" w:date="2023-05-25T10:33:00Z"/>
          <w:sz w:val="20"/>
        </w:rPr>
      </w:pPr>
      <w:del w:id="501" w:author="Chandler Wilson" w:date="2023-05-25T10:33:00Z">
        <w:r w:rsidDel="00070044">
          <w:rPr>
            <w:color w:val="221F1F"/>
            <w:sz w:val="20"/>
          </w:rPr>
          <w:delText>Performance-based finance amounts</w:delText>
        </w:r>
        <w:r w:rsidDel="00070044">
          <w:rPr>
            <w:color w:val="221F1F"/>
            <w:spacing w:val="-1"/>
            <w:sz w:val="20"/>
          </w:rPr>
          <w:delText xml:space="preserve"> </w:delText>
        </w:r>
        <w:r w:rsidDel="00070044">
          <w:rPr>
            <w:color w:val="221F1F"/>
            <w:sz w:val="20"/>
          </w:rPr>
          <w:delText>paid</w:delText>
        </w:r>
        <w:r w:rsidDel="00070044">
          <w:rPr>
            <w:color w:val="221F1F"/>
            <w:spacing w:val="-1"/>
            <w:sz w:val="20"/>
          </w:rPr>
          <w:delText xml:space="preserve"> </w:delText>
        </w:r>
        <w:r w:rsidDel="00070044">
          <w:rPr>
            <w:color w:val="221F1F"/>
            <w:sz w:val="20"/>
          </w:rPr>
          <w:delText>prior</w:delText>
        </w:r>
        <w:r w:rsidDel="00070044">
          <w:rPr>
            <w:color w:val="221F1F"/>
            <w:spacing w:val="-2"/>
            <w:sz w:val="20"/>
          </w:rPr>
          <w:delText xml:space="preserve"> </w:delText>
        </w:r>
        <w:r w:rsidDel="00070044">
          <w:rPr>
            <w:color w:val="221F1F"/>
            <w:sz w:val="20"/>
          </w:rPr>
          <w:delText>to payment</w:delText>
        </w:r>
        <w:r w:rsidDel="00070044">
          <w:rPr>
            <w:color w:val="221F1F"/>
            <w:spacing w:val="-3"/>
            <w:sz w:val="20"/>
          </w:rPr>
          <w:delText xml:space="preserve"> </w:delText>
        </w:r>
        <w:r w:rsidDel="00070044">
          <w:rPr>
            <w:color w:val="221F1F"/>
            <w:sz w:val="20"/>
          </w:rPr>
          <w:delText>for delivery of an item shall be liquidated by deducting a</w:delText>
        </w:r>
        <w:r w:rsidDel="00070044">
          <w:rPr>
            <w:color w:val="221F1F"/>
            <w:spacing w:val="-2"/>
            <w:sz w:val="20"/>
          </w:rPr>
          <w:delText xml:space="preserve"> </w:delText>
        </w:r>
        <w:r w:rsidDel="00070044">
          <w:rPr>
            <w:color w:val="221F1F"/>
            <w:sz w:val="20"/>
          </w:rPr>
          <w:delText>percentage</w:delText>
        </w:r>
        <w:r w:rsidDel="00070044">
          <w:rPr>
            <w:color w:val="221F1F"/>
            <w:spacing w:val="-1"/>
            <w:sz w:val="20"/>
          </w:rPr>
          <w:delText xml:space="preserve"> </w:delText>
        </w:r>
        <w:r w:rsidDel="00070044">
          <w:rPr>
            <w:color w:val="221F1F"/>
            <w:sz w:val="20"/>
          </w:rPr>
          <w:delText>or</w:delText>
        </w:r>
        <w:r w:rsidDel="00070044">
          <w:rPr>
            <w:color w:val="221F1F"/>
            <w:spacing w:val="-2"/>
            <w:sz w:val="20"/>
          </w:rPr>
          <w:delText xml:space="preserve"> </w:delText>
        </w:r>
        <w:r w:rsidDel="00070044">
          <w:rPr>
            <w:color w:val="221F1F"/>
            <w:sz w:val="20"/>
          </w:rPr>
          <w:delText>a</w:delText>
        </w:r>
        <w:r w:rsidDel="00070044">
          <w:rPr>
            <w:color w:val="221F1F"/>
            <w:spacing w:val="-5"/>
            <w:sz w:val="20"/>
          </w:rPr>
          <w:delText xml:space="preserve"> </w:delText>
        </w:r>
        <w:r w:rsidDel="00070044">
          <w:rPr>
            <w:color w:val="221F1F"/>
            <w:sz w:val="20"/>
          </w:rPr>
          <w:delText>designated</w:delText>
        </w:r>
        <w:r w:rsidDel="00070044">
          <w:rPr>
            <w:color w:val="221F1F"/>
            <w:spacing w:val="-2"/>
            <w:sz w:val="20"/>
          </w:rPr>
          <w:delText xml:space="preserve"> </w:delText>
        </w:r>
        <w:r w:rsidDel="00070044">
          <w:rPr>
            <w:color w:val="221F1F"/>
            <w:sz w:val="20"/>
          </w:rPr>
          <w:delText>dollar</w:delText>
        </w:r>
        <w:r w:rsidDel="00070044">
          <w:rPr>
            <w:color w:val="221F1F"/>
            <w:spacing w:val="-1"/>
            <w:sz w:val="20"/>
          </w:rPr>
          <w:delText xml:space="preserve"> </w:delText>
        </w:r>
        <w:r w:rsidDel="00070044">
          <w:rPr>
            <w:color w:val="221F1F"/>
            <w:sz w:val="20"/>
          </w:rPr>
          <w:delText>amount</w:delText>
        </w:r>
        <w:r w:rsidDel="00070044">
          <w:rPr>
            <w:color w:val="221F1F"/>
            <w:spacing w:val="-4"/>
            <w:sz w:val="20"/>
          </w:rPr>
          <w:delText xml:space="preserve"> </w:delText>
        </w:r>
        <w:r w:rsidDel="00070044">
          <w:rPr>
            <w:color w:val="221F1F"/>
            <w:sz w:val="20"/>
          </w:rPr>
          <w:delText>from</w:delText>
        </w:r>
        <w:r w:rsidDel="00070044">
          <w:rPr>
            <w:color w:val="221F1F"/>
            <w:spacing w:val="-3"/>
            <w:sz w:val="20"/>
          </w:rPr>
          <w:delText xml:space="preserve"> </w:delText>
        </w:r>
        <w:r w:rsidDel="00070044">
          <w:rPr>
            <w:color w:val="221F1F"/>
            <w:sz w:val="20"/>
          </w:rPr>
          <w:delText>the</w:delText>
        </w:r>
        <w:r w:rsidDel="00070044">
          <w:rPr>
            <w:color w:val="221F1F"/>
            <w:spacing w:val="-2"/>
            <w:sz w:val="20"/>
          </w:rPr>
          <w:delText xml:space="preserve"> </w:delText>
        </w:r>
        <w:r w:rsidDel="00070044">
          <w:rPr>
            <w:color w:val="221F1F"/>
            <w:sz w:val="20"/>
          </w:rPr>
          <w:delText>delivery</w:delText>
        </w:r>
        <w:r w:rsidDel="00070044">
          <w:rPr>
            <w:color w:val="221F1F"/>
            <w:spacing w:val="-3"/>
            <w:sz w:val="20"/>
          </w:rPr>
          <w:delText xml:space="preserve"> </w:delText>
        </w:r>
        <w:r w:rsidDel="00070044">
          <w:rPr>
            <w:color w:val="221F1F"/>
            <w:sz w:val="20"/>
          </w:rPr>
          <w:delText>payment.</w:delText>
        </w:r>
        <w:r w:rsidDel="00070044">
          <w:rPr>
            <w:color w:val="221F1F"/>
            <w:spacing w:val="-1"/>
            <w:sz w:val="20"/>
          </w:rPr>
          <w:delText xml:space="preserve"> </w:delText>
        </w:r>
        <w:r w:rsidDel="00070044">
          <w:rPr>
            <w:color w:val="221F1F"/>
            <w:sz w:val="20"/>
          </w:rPr>
          <w:delText>If</w:delText>
        </w:r>
        <w:r w:rsidDel="00070044">
          <w:rPr>
            <w:color w:val="221F1F"/>
            <w:spacing w:val="-2"/>
            <w:sz w:val="20"/>
          </w:rPr>
          <w:delText xml:space="preserve"> </w:delText>
        </w:r>
        <w:r w:rsidDel="00070044">
          <w:rPr>
            <w:color w:val="221F1F"/>
            <w:sz w:val="20"/>
          </w:rPr>
          <w:delText>the</w:delText>
        </w:r>
        <w:r w:rsidDel="00070044">
          <w:rPr>
            <w:color w:val="221F1F"/>
            <w:spacing w:val="-2"/>
            <w:sz w:val="20"/>
          </w:rPr>
          <w:delText xml:space="preserve"> </w:delText>
        </w:r>
        <w:r w:rsidDel="00070044">
          <w:rPr>
            <w:color w:val="221F1F"/>
            <w:sz w:val="20"/>
          </w:rPr>
          <w:delText>performance-based</w:delText>
        </w:r>
        <w:r w:rsidDel="00070044">
          <w:rPr>
            <w:color w:val="221F1F"/>
            <w:spacing w:val="-1"/>
            <w:sz w:val="20"/>
          </w:rPr>
          <w:delText xml:space="preserve"> </w:delText>
        </w:r>
        <w:r w:rsidDel="00070044">
          <w:rPr>
            <w:color w:val="221F1F"/>
            <w:sz w:val="20"/>
          </w:rPr>
          <w:delText>finance</w:delText>
        </w:r>
        <w:r w:rsidDel="00070044">
          <w:rPr>
            <w:color w:val="221F1F"/>
            <w:spacing w:val="-2"/>
            <w:sz w:val="20"/>
          </w:rPr>
          <w:delText xml:space="preserve"> </w:delText>
        </w:r>
        <w:r w:rsidDel="00070044">
          <w:rPr>
            <w:color w:val="221F1F"/>
            <w:sz w:val="20"/>
          </w:rPr>
          <w:delText>payments are on a delivery item basis, the liquidation amount for each such line item shall be the percent of that delivery item price</w:delText>
        </w:r>
        <w:r w:rsidDel="00070044">
          <w:rPr>
            <w:color w:val="221F1F"/>
            <w:spacing w:val="-1"/>
            <w:sz w:val="20"/>
          </w:rPr>
          <w:delText xml:space="preserve"> </w:delText>
        </w:r>
        <w:r w:rsidDel="00070044">
          <w:rPr>
            <w:color w:val="221F1F"/>
            <w:sz w:val="20"/>
          </w:rPr>
          <w:delText>that was</w:delText>
        </w:r>
        <w:r w:rsidDel="00070044">
          <w:rPr>
            <w:color w:val="221F1F"/>
            <w:spacing w:val="-2"/>
            <w:sz w:val="20"/>
          </w:rPr>
          <w:delText xml:space="preserve"> </w:delText>
        </w:r>
        <w:r w:rsidDel="00070044">
          <w:rPr>
            <w:color w:val="221F1F"/>
            <w:sz w:val="20"/>
          </w:rPr>
          <w:delText>previously</w:delText>
        </w:r>
        <w:r w:rsidDel="00070044">
          <w:rPr>
            <w:color w:val="221F1F"/>
            <w:spacing w:val="-3"/>
            <w:sz w:val="20"/>
          </w:rPr>
          <w:delText xml:space="preserve"> </w:delText>
        </w:r>
        <w:r w:rsidDel="00070044">
          <w:rPr>
            <w:color w:val="221F1F"/>
            <w:sz w:val="20"/>
          </w:rPr>
          <w:delText>paid under</w:delText>
        </w:r>
        <w:r w:rsidDel="00070044">
          <w:rPr>
            <w:color w:val="221F1F"/>
            <w:spacing w:val="-2"/>
            <w:sz w:val="20"/>
          </w:rPr>
          <w:delText xml:space="preserve"> </w:delText>
        </w:r>
        <w:r w:rsidDel="00070044">
          <w:rPr>
            <w:color w:val="221F1F"/>
            <w:sz w:val="20"/>
          </w:rPr>
          <w:delText>performance-based finance</w:delText>
        </w:r>
        <w:r w:rsidDel="00070044">
          <w:rPr>
            <w:color w:val="221F1F"/>
            <w:spacing w:val="-3"/>
            <w:sz w:val="20"/>
          </w:rPr>
          <w:delText xml:space="preserve"> </w:delText>
        </w:r>
        <w:r w:rsidDel="00070044">
          <w:rPr>
            <w:color w:val="221F1F"/>
            <w:sz w:val="20"/>
          </w:rPr>
          <w:delText>payments</w:delText>
        </w:r>
        <w:r w:rsidDel="00070044">
          <w:rPr>
            <w:color w:val="221F1F"/>
            <w:spacing w:val="-2"/>
            <w:sz w:val="20"/>
          </w:rPr>
          <w:delText xml:space="preserve"> </w:delText>
        </w:r>
        <w:r w:rsidDel="00070044">
          <w:rPr>
            <w:color w:val="221F1F"/>
            <w:sz w:val="20"/>
          </w:rPr>
          <w:delText>or</w:delText>
        </w:r>
        <w:r w:rsidDel="00070044">
          <w:rPr>
            <w:color w:val="221F1F"/>
            <w:spacing w:val="-1"/>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designated dollar</w:delText>
        </w:r>
        <w:r w:rsidDel="00070044">
          <w:rPr>
            <w:color w:val="221F1F"/>
            <w:spacing w:val="-1"/>
            <w:sz w:val="20"/>
          </w:rPr>
          <w:delText xml:space="preserve"> </w:delText>
        </w:r>
        <w:r w:rsidDel="00070044">
          <w:rPr>
            <w:color w:val="221F1F"/>
            <w:sz w:val="20"/>
          </w:rPr>
          <w:delText>amount.</w:delText>
        </w:r>
        <w:r w:rsidDel="00070044">
          <w:rPr>
            <w:color w:val="221F1F"/>
            <w:spacing w:val="-1"/>
            <w:sz w:val="20"/>
          </w:rPr>
          <w:delText xml:space="preserve"> </w:delText>
        </w:r>
        <w:r w:rsidDel="00070044">
          <w:rPr>
            <w:color w:val="221F1F"/>
            <w:sz w:val="20"/>
          </w:rPr>
          <w:delText>If the</w:delText>
        </w:r>
        <w:r w:rsidDel="00070044">
          <w:rPr>
            <w:color w:val="221F1F"/>
            <w:spacing w:val="-3"/>
            <w:sz w:val="20"/>
          </w:rPr>
          <w:delText xml:space="preserve"> </w:delText>
        </w:r>
        <w:r w:rsidDel="00070044">
          <w:rPr>
            <w:color w:val="221F1F"/>
            <w:sz w:val="20"/>
          </w:rPr>
          <w:delText>performance-based</w:delText>
        </w:r>
        <w:r w:rsidDel="00070044">
          <w:rPr>
            <w:color w:val="221F1F"/>
            <w:spacing w:val="-2"/>
            <w:sz w:val="20"/>
          </w:rPr>
          <w:delText xml:space="preserve"> </w:delText>
        </w:r>
        <w:r w:rsidDel="00070044">
          <w:rPr>
            <w:color w:val="221F1F"/>
            <w:sz w:val="20"/>
          </w:rPr>
          <w:delText>finance</w:delText>
        </w:r>
        <w:r w:rsidDel="00070044">
          <w:rPr>
            <w:color w:val="221F1F"/>
            <w:spacing w:val="-3"/>
            <w:sz w:val="20"/>
          </w:rPr>
          <w:delText xml:space="preserve"> </w:delText>
        </w:r>
        <w:r w:rsidDel="00070044">
          <w:rPr>
            <w:color w:val="221F1F"/>
            <w:sz w:val="20"/>
          </w:rPr>
          <w:delText>payments</w:delText>
        </w:r>
        <w:r w:rsidDel="00070044">
          <w:rPr>
            <w:color w:val="221F1F"/>
            <w:spacing w:val="-4"/>
            <w:sz w:val="20"/>
          </w:rPr>
          <w:delText xml:space="preserve"> </w:delText>
        </w:r>
        <w:r w:rsidDel="00070044">
          <w:rPr>
            <w:color w:val="221F1F"/>
            <w:sz w:val="20"/>
          </w:rPr>
          <w:delText>are</w:delText>
        </w:r>
        <w:r w:rsidDel="00070044">
          <w:rPr>
            <w:color w:val="221F1F"/>
            <w:spacing w:val="-5"/>
            <w:sz w:val="20"/>
          </w:rPr>
          <w:delText xml:space="preserve"> </w:delText>
        </w:r>
        <w:r w:rsidDel="00070044">
          <w:rPr>
            <w:color w:val="221F1F"/>
            <w:sz w:val="20"/>
          </w:rPr>
          <w:delText>on</w:delText>
        </w:r>
        <w:r w:rsidDel="00070044">
          <w:rPr>
            <w:color w:val="221F1F"/>
            <w:spacing w:val="-2"/>
            <w:sz w:val="20"/>
          </w:rPr>
          <w:delText xml:space="preserve"> </w:delText>
        </w:r>
        <w:r w:rsidDel="00070044">
          <w:rPr>
            <w:color w:val="221F1F"/>
            <w:sz w:val="20"/>
          </w:rPr>
          <w:delText>a</w:delText>
        </w:r>
        <w:r w:rsidDel="00070044">
          <w:rPr>
            <w:color w:val="221F1F"/>
            <w:spacing w:val="-3"/>
            <w:sz w:val="20"/>
          </w:rPr>
          <w:delText xml:space="preserve"> </w:delText>
        </w:r>
        <w:r w:rsidDel="00070044">
          <w:rPr>
            <w:color w:val="221F1F"/>
            <w:sz w:val="20"/>
          </w:rPr>
          <w:delText>whole</w:delText>
        </w:r>
        <w:r w:rsidDel="00070044">
          <w:rPr>
            <w:color w:val="221F1F"/>
            <w:spacing w:val="-3"/>
            <w:sz w:val="20"/>
          </w:rPr>
          <w:delText xml:space="preserve"> </w:delText>
        </w:r>
        <w:r w:rsidDel="00070044">
          <w:rPr>
            <w:color w:val="221F1F"/>
            <w:sz w:val="20"/>
          </w:rPr>
          <w:delText>contract</w:delText>
        </w:r>
        <w:r w:rsidDel="00070044">
          <w:rPr>
            <w:color w:val="221F1F"/>
            <w:spacing w:val="-4"/>
            <w:sz w:val="20"/>
          </w:rPr>
          <w:delText xml:space="preserve"> </w:delText>
        </w:r>
        <w:r w:rsidDel="00070044">
          <w:rPr>
            <w:color w:val="221F1F"/>
            <w:sz w:val="20"/>
          </w:rPr>
          <w:delText>basis,</w:delText>
        </w:r>
        <w:r w:rsidDel="00070044">
          <w:rPr>
            <w:color w:val="221F1F"/>
            <w:spacing w:val="-3"/>
            <w:sz w:val="20"/>
          </w:rPr>
          <w:delText xml:space="preserve"> </w:delText>
        </w:r>
        <w:r w:rsidDel="00070044">
          <w:rPr>
            <w:color w:val="221F1F"/>
            <w:sz w:val="20"/>
          </w:rPr>
          <w:delText>liquidation</w:delText>
        </w:r>
        <w:r w:rsidDel="00070044">
          <w:rPr>
            <w:color w:val="221F1F"/>
            <w:spacing w:val="-2"/>
            <w:sz w:val="20"/>
          </w:rPr>
          <w:delText xml:space="preserve"> </w:delText>
        </w:r>
        <w:r w:rsidDel="00070044">
          <w:rPr>
            <w:color w:val="221F1F"/>
            <w:sz w:val="20"/>
          </w:rPr>
          <w:delText>shall</w:delText>
        </w:r>
        <w:r w:rsidDel="00070044">
          <w:rPr>
            <w:color w:val="221F1F"/>
            <w:spacing w:val="-3"/>
            <w:sz w:val="20"/>
          </w:rPr>
          <w:delText xml:space="preserve"> </w:delText>
        </w:r>
        <w:r w:rsidDel="00070044">
          <w:rPr>
            <w:color w:val="221F1F"/>
            <w:sz w:val="20"/>
          </w:rPr>
          <w:delText>be</w:delText>
        </w:r>
        <w:r w:rsidDel="00070044">
          <w:rPr>
            <w:color w:val="221F1F"/>
            <w:spacing w:val="-3"/>
            <w:sz w:val="20"/>
          </w:rPr>
          <w:delText xml:space="preserve"> </w:delText>
        </w:r>
        <w:r w:rsidDel="00070044">
          <w:rPr>
            <w:color w:val="221F1F"/>
            <w:sz w:val="20"/>
          </w:rPr>
          <w:delText>by</w:delText>
        </w:r>
        <w:r w:rsidDel="00070044">
          <w:rPr>
            <w:color w:val="221F1F"/>
            <w:spacing w:val="-2"/>
            <w:sz w:val="20"/>
          </w:rPr>
          <w:delText xml:space="preserve"> </w:delText>
        </w:r>
        <w:r w:rsidDel="00070044">
          <w:rPr>
            <w:color w:val="221F1F"/>
            <w:sz w:val="20"/>
          </w:rPr>
          <w:delText>either</w:delText>
        </w:r>
        <w:r w:rsidDel="00070044">
          <w:rPr>
            <w:color w:val="221F1F"/>
            <w:spacing w:val="-4"/>
            <w:sz w:val="20"/>
          </w:rPr>
          <w:delText xml:space="preserve"> </w:delText>
        </w:r>
        <w:r w:rsidDel="00070044">
          <w:rPr>
            <w:color w:val="221F1F"/>
            <w:sz w:val="20"/>
          </w:rPr>
          <w:delText>predesignated liquidation amounts or a liquidation percentage.</w:delText>
        </w:r>
      </w:del>
    </w:p>
    <w:p w14:paraId="58201F86" w14:textId="0474CD78" w:rsidR="00016C31" w:rsidDel="00070044" w:rsidRDefault="00016C31">
      <w:pPr>
        <w:pStyle w:val="BodyText"/>
        <w:spacing w:before="1"/>
        <w:rPr>
          <w:del w:id="502" w:author="Chandler Wilson" w:date="2023-05-25T10:33:00Z"/>
        </w:rPr>
      </w:pPr>
    </w:p>
    <w:p w14:paraId="63663F74" w14:textId="6A37FB8A" w:rsidR="00016C31" w:rsidDel="00070044" w:rsidRDefault="00632607">
      <w:pPr>
        <w:pStyle w:val="ListParagraph"/>
        <w:numPr>
          <w:ilvl w:val="0"/>
          <w:numId w:val="59"/>
        </w:numPr>
        <w:tabs>
          <w:tab w:val="left" w:pos="441"/>
        </w:tabs>
        <w:ind w:right="858"/>
        <w:rPr>
          <w:del w:id="503" w:author="Chandler Wilson" w:date="2023-05-25T10:33:00Z"/>
          <w:sz w:val="20"/>
        </w:rPr>
      </w:pPr>
      <w:del w:id="504" w:author="Chandler Wilson" w:date="2023-05-25T10:33:00Z">
        <w:r w:rsidDel="00070044">
          <w:rPr>
            <w:color w:val="221F1F"/>
            <w:sz w:val="20"/>
          </w:rPr>
          <w:delText>If at any time the amount of payments under this contract exceeds any limitation in this contract, the Contractor shall</w:delText>
        </w:r>
        <w:r w:rsidDel="00070044">
          <w:rPr>
            <w:color w:val="221F1F"/>
            <w:spacing w:val="-5"/>
            <w:sz w:val="20"/>
          </w:rPr>
          <w:delText xml:space="preserve"> </w:delText>
        </w:r>
        <w:r w:rsidDel="00070044">
          <w:rPr>
            <w:color w:val="221F1F"/>
            <w:sz w:val="20"/>
          </w:rPr>
          <w:delText>repay</w:delText>
        </w:r>
        <w:r w:rsidDel="00070044">
          <w:rPr>
            <w:color w:val="221F1F"/>
            <w:spacing w:val="-4"/>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Government</w:delText>
        </w:r>
        <w:r w:rsidDel="00070044">
          <w:rPr>
            <w:color w:val="221F1F"/>
            <w:spacing w:val="-6"/>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excess.</w:delText>
        </w:r>
        <w:r w:rsidDel="00070044">
          <w:rPr>
            <w:color w:val="221F1F"/>
            <w:spacing w:val="-5"/>
            <w:sz w:val="20"/>
          </w:rPr>
          <w:delText xml:space="preserve"> </w:delText>
        </w:r>
        <w:r w:rsidDel="00070044">
          <w:rPr>
            <w:color w:val="221F1F"/>
            <w:sz w:val="20"/>
          </w:rPr>
          <w:delText>Unless</w:delText>
        </w:r>
        <w:r w:rsidDel="00070044">
          <w:rPr>
            <w:color w:val="221F1F"/>
            <w:spacing w:val="-6"/>
            <w:sz w:val="20"/>
          </w:rPr>
          <w:delText xml:space="preserve"> </w:delText>
        </w:r>
        <w:r w:rsidDel="00070044">
          <w:rPr>
            <w:color w:val="221F1F"/>
            <w:sz w:val="20"/>
          </w:rPr>
          <w:delText>otherwise</w:delText>
        </w:r>
        <w:r w:rsidDel="00070044">
          <w:rPr>
            <w:color w:val="221F1F"/>
            <w:spacing w:val="-7"/>
            <w:sz w:val="20"/>
          </w:rPr>
          <w:delText xml:space="preserve"> </w:delText>
        </w:r>
        <w:r w:rsidDel="00070044">
          <w:rPr>
            <w:color w:val="221F1F"/>
            <w:sz w:val="20"/>
          </w:rPr>
          <w:delText>determined</w:delText>
        </w:r>
        <w:r w:rsidDel="00070044">
          <w:rPr>
            <w:color w:val="221F1F"/>
            <w:spacing w:val="-3"/>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Contracting</w:delText>
        </w:r>
        <w:r w:rsidDel="00070044">
          <w:rPr>
            <w:color w:val="221F1F"/>
            <w:spacing w:val="-6"/>
            <w:sz w:val="20"/>
          </w:rPr>
          <w:delText xml:space="preserve"> </w:delText>
        </w:r>
        <w:r w:rsidDel="00070044">
          <w:rPr>
            <w:color w:val="221F1F"/>
            <w:sz w:val="20"/>
          </w:rPr>
          <w:delText>Officer,</w:delText>
        </w:r>
        <w:r w:rsidDel="00070044">
          <w:rPr>
            <w:color w:val="221F1F"/>
            <w:spacing w:val="-4"/>
            <w:sz w:val="20"/>
          </w:rPr>
          <w:delText xml:space="preserve"> </w:delText>
        </w:r>
        <w:r w:rsidDel="00070044">
          <w:rPr>
            <w:color w:val="221F1F"/>
            <w:sz w:val="20"/>
          </w:rPr>
          <w:delText>such</w:delText>
        </w:r>
        <w:r w:rsidDel="00070044">
          <w:rPr>
            <w:color w:val="221F1F"/>
            <w:spacing w:val="-6"/>
            <w:sz w:val="20"/>
          </w:rPr>
          <w:delText xml:space="preserve"> </w:delText>
        </w:r>
        <w:r w:rsidDel="00070044">
          <w:rPr>
            <w:color w:val="221F1F"/>
            <w:sz w:val="20"/>
          </w:rPr>
          <w:delText>excess</w:delText>
        </w:r>
        <w:r w:rsidDel="00070044">
          <w:rPr>
            <w:color w:val="221F1F"/>
            <w:spacing w:val="-6"/>
            <w:sz w:val="20"/>
          </w:rPr>
          <w:delText xml:space="preserve"> </w:delText>
        </w:r>
        <w:r w:rsidDel="00070044">
          <w:rPr>
            <w:color w:val="221F1F"/>
            <w:sz w:val="20"/>
          </w:rPr>
          <w:delText>shall be credited as a reduction in the unliquidated performance-based payment balance(s), after adjustment of invoice payments and balances for any retroactive price adjustments.</w:delText>
        </w:r>
      </w:del>
    </w:p>
    <w:p w14:paraId="649D34EF" w14:textId="00B9BEB2" w:rsidR="00016C31" w:rsidDel="00070044" w:rsidRDefault="00016C31">
      <w:pPr>
        <w:pStyle w:val="BodyText"/>
        <w:rPr>
          <w:del w:id="505" w:author="Chandler Wilson" w:date="2023-05-25T10:33:00Z"/>
        </w:rPr>
      </w:pPr>
    </w:p>
    <w:p w14:paraId="7E048EF6" w14:textId="7CBF15F8" w:rsidR="00016C31" w:rsidDel="00070044" w:rsidRDefault="00632607">
      <w:pPr>
        <w:pStyle w:val="ListParagraph"/>
        <w:numPr>
          <w:ilvl w:val="2"/>
          <w:numId w:val="61"/>
        </w:numPr>
        <w:tabs>
          <w:tab w:val="left" w:pos="441"/>
        </w:tabs>
        <w:ind w:right="1243" w:hanging="275"/>
        <w:jc w:val="left"/>
        <w:rPr>
          <w:del w:id="506" w:author="Chandler Wilson" w:date="2023-05-25T10:33:00Z"/>
          <w:sz w:val="20"/>
        </w:rPr>
      </w:pPr>
      <w:del w:id="507" w:author="Chandler Wilson" w:date="2023-05-25T10:33:00Z">
        <w:r w:rsidDel="00070044">
          <w:rPr>
            <w:color w:val="221F1F"/>
            <w:sz w:val="20"/>
          </w:rPr>
          <w:delText>Reduction or suspension of performance-based payments. The Contracting Officer may reduce or suspend performance-based</w:delText>
        </w:r>
        <w:r w:rsidDel="00070044">
          <w:rPr>
            <w:color w:val="221F1F"/>
            <w:spacing w:val="-7"/>
            <w:sz w:val="20"/>
          </w:rPr>
          <w:delText xml:space="preserve"> </w:delText>
        </w:r>
        <w:r w:rsidDel="00070044">
          <w:rPr>
            <w:color w:val="221F1F"/>
            <w:sz w:val="20"/>
          </w:rPr>
          <w:delText>payments,</w:delText>
        </w:r>
        <w:r w:rsidDel="00070044">
          <w:rPr>
            <w:color w:val="221F1F"/>
            <w:spacing w:val="-10"/>
            <w:sz w:val="20"/>
          </w:rPr>
          <w:delText xml:space="preserve"> </w:delText>
        </w:r>
        <w:r w:rsidDel="00070044">
          <w:rPr>
            <w:color w:val="221F1F"/>
            <w:sz w:val="20"/>
          </w:rPr>
          <w:delText>liquidate</w:delText>
        </w:r>
        <w:r w:rsidDel="00070044">
          <w:rPr>
            <w:color w:val="221F1F"/>
            <w:spacing w:val="-7"/>
            <w:sz w:val="20"/>
          </w:rPr>
          <w:delText xml:space="preserve"> </w:delText>
        </w:r>
        <w:r w:rsidDel="00070044">
          <w:rPr>
            <w:color w:val="221F1F"/>
            <w:sz w:val="20"/>
          </w:rPr>
          <w:delText>performance-based</w:delText>
        </w:r>
        <w:r w:rsidDel="00070044">
          <w:rPr>
            <w:color w:val="221F1F"/>
            <w:spacing w:val="-7"/>
            <w:sz w:val="20"/>
          </w:rPr>
          <w:delText xml:space="preserve"> </w:delText>
        </w:r>
        <w:r w:rsidDel="00070044">
          <w:rPr>
            <w:color w:val="221F1F"/>
            <w:sz w:val="20"/>
          </w:rPr>
          <w:delText>payments</w:delText>
        </w:r>
        <w:r w:rsidDel="00070044">
          <w:rPr>
            <w:color w:val="221F1F"/>
            <w:spacing w:val="-9"/>
            <w:sz w:val="20"/>
          </w:rPr>
          <w:delText xml:space="preserve"> </w:delText>
        </w:r>
        <w:r w:rsidDel="00070044">
          <w:rPr>
            <w:color w:val="221F1F"/>
            <w:sz w:val="20"/>
          </w:rPr>
          <w:delText>by</w:delText>
        </w:r>
        <w:r w:rsidDel="00070044">
          <w:rPr>
            <w:color w:val="221F1F"/>
            <w:spacing w:val="-8"/>
            <w:sz w:val="20"/>
          </w:rPr>
          <w:delText xml:space="preserve"> </w:delText>
        </w:r>
        <w:r w:rsidDel="00070044">
          <w:rPr>
            <w:color w:val="221F1F"/>
            <w:sz w:val="20"/>
          </w:rPr>
          <w:delText>deduction</w:delText>
        </w:r>
        <w:r w:rsidDel="00070044">
          <w:rPr>
            <w:color w:val="221F1F"/>
            <w:spacing w:val="-7"/>
            <w:sz w:val="20"/>
          </w:rPr>
          <w:delText xml:space="preserve"> </w:delText>
        </w:r>
        <w:r w:rsidDel="00070044">
          <w:rPr>
            <w:color w:val="221F1F"/>
            <w:sz w:val="20"/>
          </w:rPr>
          <w:delText>from</w:delText>
        </w:r>
        <w:r w:rsidDel="00070044">
          <w:rPr>
            <w:color w:val="221F1F"/>
            <w:spacing w:val="-7"/>
            <w:sz w:val="20"/>
          </w:rPr>
          <w:delText xml:space="preserve"> </w:delText>
        </w:r>
        <w:r w:rsidDel="00070044">
          <w:rPr>
            <w:color w:val="221F1F"/>
            <w:sz w:val="20"/>
          </w:rPr>
          <w:delText>any</w:delText>
        </w:r>
        <w:r w:rsidDel="00070044">
          <w:rPr>
            <w:color w:val="221F1F"/>
            <w:spacing w:val="-5"/>
            <w:sz w:val="20"/>
          </w:rPr>
          <w:delText xml:space="preserve"> </w:delText>
        </w:r>
        <w:r w:rsidDel="00070044">
          <w:rPr>
            <w:color w:val="221F1F"/>
            <w:sz w:val="20"/>
          </w:rPr>
          <w:delText>payment</w:delText>
        </w:r>
        <w:r w:rsidDel="00070044">
          <w:rPr>
            <w:color w:val="221F1F"/>
            <w:spacing w:val="-8"/>
            <w:sz w:val="20"/>
          </w:rPr>
          <w:delText xml:space="preserve"> </w:delText>
        </w:r>
        <w:r w:rsidDel="00070044">
          <w:rPr>
            <w:color w:val="221F1F"/>
            <w:sz w:val="20"/>
          </w:rPr>
          <w:delText>under</w:delText>
        </w:r>
        <w:r w:rsidDel="00070044">
          <w:rPr>
            <w:color w:val="221F1F"/>
            <w:spacing w:val="-5"/>
            <w:sz w:val="20"/>
          </w:rPr>
          <w:delText xml:space="preserve"> </w:delText>
        </w:r>
        <w:r w:rsidDel="00070044">
          <w:rPr>
            <w:color w:val="221F1F"/>
            <w:sz w:val="20"/>
          </w:rPr>
          <w:delText xml:space="preserve">the contract, or take a combination of these actions after finding upon substantial evidence any of the following </w:delText>
        </w:r>
        <w:r w:rsidDel="00070044">
          <w:rPr>
            <w:color w:val="221F1F"/>
            <w:spacing w:val="-2"/>
            <w:sz w:val="20"/>
          </w:rPr>
          <w:delText>conditions:</w:delText>
        </w:r>
      </w:del>
    </w:p>
    <w:p w14:paraId="0FED60EA" w14:textId="49BAB5B7" w:rsidR="00016C31" w:rsidDel="00070044" w:rsidRDefault="00016C31">
      <w:pPr>
        <w:pStyle w:val="BodyText"/>
        <w:rPr>
          <w:del w:id="508" w:author="Chandler Wilson" w:date="2023-05-25T10:33:00Z"/>
        </w:rPr>
      </w:pPr>
    </w:p>
    <w:p w14:paraId="20ABBA11" w14:textId="77CD5C9B" w:rsidR="00016C31" w:rsidDel="00070044" w:rsidRDefault="00632607">
      <w:pPr>
        <w:pStyle w:val="ListParagraph"/>
        <w:numPr>
          <w:ilvl w:val="3"/>
          <w:numId w:val="61"/>
        </w:numPr>
        <w:tabs>
          <w:tab w:val="left" w:pos="441"/>
        </w:tabs>
        <w:ind w:right="1366"/>
        <w:jc w:val="left"/>
        <w:rPr>
          <w:del w:id="509" w:author="Chandler Wilson" w:date="2023-05-25T10:33:00Z"/>
          <w:sz w:val="20"/>
        </w:rPr>
      </w:pPr>
      <w:del w:id="510" w:author="Chandler Wilson" w:date="2023-05-25T10:33:00Z">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failed</w:delText>
        </w:r>
        <w:r w:rsidDel="00070044">
          <w:rPr>
            <w:color w:val="221F1F"/>
            <w:spacing w:val="-4"/>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comply</w:delText>
        </w:r>
        <w:r w:rsidDel="00070044">
          <w:rPr>
            <w:color w:val="221F1F"/>
            <w:spacing w:val="-4"/>
            <w:sz w:val="20"/>
          </w:rPr>
          <w:delText xml:space="preserve"> </w:delText>
        </w:r>
        <w:r w:rsidDel="00070044">
          <w:rPr>
            <w:color w:val="221F1F"/>
            <w:sz w:val="20"/>
          </w:rPr>
          <w:delText>with</w:delText>
        </w:r>
        <w:r w:rsidDel="00070044">
          <w:rPr>
            <w:color w:val="221F1F"/>
            <w:spacing w:val="-4"/>
            <w:sz w:val="20"/>
          </w:rPr>
          <w:delText xml:space="preserve"> </w:delText>
        </w:r>
        <w:r w:rsidDel="00070044">
          <w:rPr>
            <w:color w:val="221F1F"/>
            <w:sz w:val="20"/>
          </w:rPr>
          <w:delText>any</w:delText>
        </w:r>
        <w:r w:rsidDel="00070044">
          <w:rPr>
            <w:color w:val="221F1F"/>
            <w:spacing w:val="-4"/>
            <w:sz w:val="20"/>
          </w:rPr>
          <w:delText xml:space="preserve"> </w:delText>
        </w:r>
        <w:r w:rsidDel="00070044">
          <w:rPr>
            <w:color w:val="221F1F"/>
            <w:sz w:val="20"/>
          </w:rPr>
          <w:delText>material</w:delText>
        </w:r>
        <w:r w:rsidDel="00070044">
          <w:rPr>
            <w:color w:val="221F1F"/>
            <w:spacing w:val="-5"/>
            <w:sz w:val="20"/>
          </w:rPr>
          <w:delText xml:space="preserve"> </w:delText>
        </w:r>
        <w:r w:rsidDel="00070044">
          <w:rPr>
            <w:color w:val="221F1F"/>
            <w:sz w:val="20"/>
          </w:rPr>
          <w:delText>requirement</w:delText>
        </w:r>
        <w:r w:rsidDel="00070044">
          <w:rPr>
            <w:color w:val="221F1F"/>
            <w:spacing w:val="-5"/>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contract</w:delText>
        </w:r>
        <w:r w:rsidDel="00070044">
          <w:rPr>
            <w:color w:val="221F1F"/>
            <w:spacing w:val="-5"/>
            <w:sz w:val="20"/>
          </w:rPr>
          <w:delText xml:space="preserve"> </w:delText>
        </w:r>
        <w:r w:rsidDel="00070044">
          <w:rPr>
            <w:color w:val="221F1F"/>
            <w:sz w:val="20"/>
          </w:rPr>
          <w:delText>(which</w:delText>
        </w:r>
        <w:r w:rsidDel="00070044">
          <w:rPr>
            <w:color w:val="221F1F"/>
            <w:spacing w:val="-4"/>
            <w:sz w:val="20"/>
          </w:rPr>
          <w:delText xml:space="preserve"> </w:delText>
        </w:r>
        <w:r w:rsidDel="00070044">
          <w:rPr>
            <w:color w:val="221F1F"/>
            <w:sz w:val="20"/>
          </w:rPr>
          <w:delText>includes</w:delText>
        </w:r>
        <w:r w:rsidDel="00070044">
          <w:rPr>
            <w:color w:val="221F1F"/>
            <w:spacing w:val="-5"/>
            <w:sz w:val="20"/>
          </w:rPr>
          <w:delText xml:space="preserve"> </w:delText>
        </w:r>
        <w:r w:rsidDel="00070044">
          <w:rPr>
            <w:color w:val="221F1F"/>
            <w:sz w:val="20"/>
          </w:rPr>
          <w:delText>paragraphs</w:delText>
        </w:r>
        <w:r w:rsidDel="00070044">
          <w:rPr>
            <w:color w:val="221F1F"/>
            <w:spacing w:val="-7"/>
            <w:sz w:val="20"/>
          </w:rPr>
          <w:delText xml:space="preserve"> </w:delText>
        </w:r>
        <w:r w:rsidDel="00070044">
          <w:rPr>
            <w:color w:val="221F1F"/>
            <w:sz w:val="20"/>
          </w:rPr>
          <w:delText>(h) and (i) of this clause).</w:delText>
        </w:r>
      </w:del>
    </w:p>
    <w:p w14:paraId="770DD578" w14:textId="1C669CFF" w:rsidR="00016C31" w:rsidDel="00070044" w:rsidRDefault="00016C31">
      <w:pPr>
        <w:pStyle w:val="BodyText"/>
        <w:spacing w:before="1"/>
        <w:rPr>
          <w:del w:id="511" w:author="Chandler Wilson" w:date="2023-05-25T10:33:00Z"/>
        </w:rPr>
      </w:pPr>
    </w:p>
    <w:p w14:paraId="68C35EBE" w14:textId="2C2A7455" w:rsidR="00016C31" w:rsidDel="00070044" w:rsidRDefault="00632607">
      <w:pPr>
        <w:pStyle w:val="ListParagraph"/>
        <w:numPr>
          <w:ilvl w:val="3"/>
          <w:numId w:val="61"/>
        </w:numPr>
        <w:tabs>
          <w:tab w:val="left" w:pos="724"/>
        </w:tabs>
        <w:spacing w:before="1"/>
        <w:ind w:left="723" w:hanging="286"/>
        <w:jc w:val="both"/>
        <w:rPr>
          <w:del w:id="512" w:author="Chandler Wilson" w:date="2023-05-25T10:33:00Z"/>
          <w:sz w:val="20"/>
        </w:rPr>
      </w:pPr>
      <w:del w:id="513" w:author="Chandler Wilson" w:date="2023-05-25T10:33:00Z">
        <w:r w:rsidDel="00070044">
          <w:rPr>
            <w:color w:val="221F1F"/>
            <w:sz w:val="20"/>
          </w:rPr>
          <w:delText>Performance</w:delText>
        </w:r>
        <w:r w:rsidDel="00070044">
          <w:rPr>
            <w:color w:val="221F1F"/>
            <w:spacing w:val="-8"/>
            <w:sz w:val="20"/>
          </w:rPr>
          <w:delText xml:space="preserve"> </w:delText>
        </w:r>
        <w:r w:rsidDel="00070044">
          <w:rPr>
            <w:color w:val="221F1F"/>
            <w:sz w:val="20"/>
          </w:rPr>
          <w:delText>of</w:delText>
        </w:r>
        <w:r w:rsidDel="00070044">
          <w:rPr>
            <w:color w:val="221F1F"/>
            <w:spacing w:val="-9"/>
            <w:sz w:val="20"/>
          </w:rPr>
          <w:delText xml:space="preserve"> </w:delText>
        </w:r>
        <w:r w:rsidDel="00070044">
          <w:rPr>
            <w:color w:val="221F1F"/>
            <w:sz w:val="20"/>
          </w:rPr>
          <w:delText>this</w:delText>
        </w:r>
        <w:r w:rsidDel="00070044">
          <w:rPr>
            <w:color w:val="221F1F"/>
            <w:spacing w:val="-8"/>
            <w:sz w:val="20"/>
          </w:rPr>
          <w:delText xml:space="preserve"> </w:delText>
        </w:r>
        <w:r w:rsidDel="00070044">
          <w:rPr>
            <w:color w:val="221F1F"/>
            <w:sz w:val="20"/>
          </w:rPr>
          <w:delText>contract</w:delText>
        </w:r>
        <w:r w:rsidDel="00070044">
          <w:rPr>
            <w:color w:val="221F1F"/>
            <w:spacing w:val="-6"/>
            <w:sz w:val="20"/>
          </w:rPr>
          <w:delText xml:space="preserve"> </w:delText>
        </w:r>
        <w:r w:rsidDel="00070044">
          <w:rPr>
            <w:color w:val="221F1F"/>
            <w:sz w:val="20"/>
          </w:rPr>
          <w:delText>is</w:delText>
        </w:r>
        <w:r w:rsidDel="00070044">
          <w:rPr>
            <w:color w:val="221F1F"/>
            <w:spacing w:val="-12"/>
            <w:sz w:val="20"/>
          </w:rPr>
          <w:delText xml:space="preserve"> </w:delText>
        </w:r>
        <w:r w:rsidDel="00070044">
          <w:rPr>
            <w:color w:val="221F1F"/>
            <w:sz w:val="20"/>
          </w:rPr>
          <w:delText>endangered</w:delText>
        </w:r>
        <w:r w:rsidDel="00070044">
          <w:rPr>
            <w:color w:val="221F1F"/>
            <w:spacing w:val="-8"/>
            <w:sz w:val="20"/>
          </w:rPr>
          <w:delText xml:space="preserve"> </w:delText>
        </w:r>
        <w:r w:rsidDel="00070044">
          <w:rPr>
            <w:color w:val="221F1F"/>
            <w:sz w:val="20"/>
          </w:rPr>
          <w:delText>by</w:delText>
        </w:r>
        <w:r w:rsidDel="00070044">
          <w:rPr>
            <w:color w:val="221F1F"/>
            <w:spacing w:val="-6"/>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Contractor's</w:delText>
        </w:r>
        <w:r w:rsidDel="00070044">
          <w:rPr>
            <w:color w:val="221F1F"/>
            <w:spacing w:val="-7"/>
            <w:sz w:val="20"/>
          </w:rPr>
          <w:delText xml:space="preserve"> </w:delText>
        </w:r>
        <w:r w:rsidDel="00070044">
          <w:rPr>
            <w:color w:val="221F1F"/>
            <w:sz w:val="20"/>
          </w:rPr>
          <w:delText>-</w:delText>
        </w:r>
        <w:r w:rsidDel="00070044">
          <w:rPr>
            <w:color w:val="221F1F"/>
            <w:spacing w:val="-10"/>
            <w:sz w:val="20"/>
          </w:rPr>
          <w:delText>-</w:delText>
        </w:r>
      </w:del>
    </w:p>
    <w:p w14:paraId="2A168C7F" w14:textId="2A3285CA" w:rsidR="00016C31" w:rsidDel="00070044" w:rsidRDefault="00632607">
      <w:pPr>
        <w:pStyle w:val="ListParagraph"/>
        <w:numPr>
          <w:ilvl w:val="4"/>
          <w:numId w:val="61"/>
        </w:numPr>
        <w:tabs>
          <w:tab w:val="left" w:pos="679"/>
        </w:tabs>
        <w:ind w:hanging="241"/>
        <w:jc w:val="both"/>
        <w:rPr>
          <w:del w:id="514" w:author="Chandler Wilson" w:date="2023-05-25T10:33:00Z"/>
          <w:sz w:val="20"/>
        </w:rPr>
      </w:pPr>
      <w:del w:id="515" w:author="Chandler Wilson" w:date="2023-05-25T10:33:00Z">
        <w:r w:rsidDel="00070044">
          <w:rPr>
            <w:color w:val="221F1F"/>
            <w:sz w:val="20"/>
          </w:rPr>
          <w:delText>Failure</w:delText>
        </w:r>
        <w:r w:rsidDel="00070044">
          <w:rPr>
            <w:color w:val="221F1F"/>
            <w:spacing w:val="-7"/>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make</w:delText>
        </w:r>
        <w:r w:rsidDel="00070044">
          <w:rPr>
            <w:color w:val="221F1F"/>
            <w:spacing w:val="-8"/>
            <w:sz w:val="20"/>
          </w:rPr>
          <w:delText xml:space="preserve"> </w:delText>
        </w:r>
        <w:r w:rsidDel="00070044">
          <w:rPr>
            <w:color w:val="221F1F"/>
            <w:sz w:val="20"/>
          </w:rPr>
          <w:delText>progress;</w:delText>
        </w:r>
        <w:r w:rsidDel="00070044">
          <w:rPr>
            <w:color w:val="221F1F"/>
            <w:spacing w:val="-4"/>
            <w:sz w:val="20"/>
          </w:rPr>
          <w:delText xml:space="preserve"> </w:delText>
        </w:r>
        <w:r w:rsidDel="00070044">
          <w:rPr>
            <w:color w:val="221F1F"/>
            <w:spacing w:val="-5"/>
            <w:sz w:val="20"/>
          </w:rPr>
          <w:delText>or</w:delText>
        </w:r>
      </w:del>
    </w:p>
    <w:p w14:paraId="3E18A613" w14:textId="6F435AA4" w:rsidR="00016C31" w:rsidDel="00070044" w:rsidRDefault="00016C31">
      <w:pPr>
        <w:pStyle w:val="BodyText"/>
        <w:spacing w:before="10"/>
        <w:rPr>
          <w:del w:id="516" w:author="Chandler Wilson" w:date="2023-05-25T10:33:00Z"/>
          <w:sz w:val="19"/>
        </w:rPr>
      </w:pPr>
    </w:p>
    <w:p w14:paraId="52A7FABF" w14:textId="241DD011" w:rsidR="00016C31" w:rsidDel="00070044" w:rsidRDefault="00632607">
      <w:pPr>
        <w:pStyle w:val="ListParagraph"/>
        <w:numPr>
          <w:ilvl w:val="4"/>
          <w:numId w:val="61"/>
        </w:numPr>
        <w:tabs>
          <w:tab w:val="left" w:pos="734"/>
        </w:tabs>
        <w:ind w:left="733" w:hanging="296"/>
        <w:jc w:val="both"/>
        <w:rPr>
          <w:del w:id="517" w:author="Chandler Wilson" w:date="2023-05-25T10:33:00Z"/>
          <w:sz w:val="20"/>
        </w:rPr>
      </w:pPr>
      <w:del w:id="518" w:author="Chandler Wilson" w:date="2023-05-25T10:33:00Z">
        <w:r w:rsidDel="00070044">
          <w:rPr>
            <w:color w:val="221F1F"/>
            <w:spacing w:val="-2"/>
            <w:sz w:val="20"/>
          </w:rPr>
          <w:delText>Unsatisfactory</w:delText>
        </w:r>
        <w:r w:rsidDel="00070044">
          <w:rPr>
            <w:color w:val="221F1F"/>
            <w:spacing w:val="3"/>
            <w:sz w:val="20"/>
          </w:rPr>
          <w:delText xml:space="preserve"> </w:delText>
        </w:r>
        <w:r w:rsidDel="00070044">
          <w:rPr>
            <w:color w:val="221F1F"/>
            <w:spacing w:val="-2"/>
            <w:sz w:val="20"/>
          </w:rPr>
          <w:delText>financial</w:delText>
        </w:r>
        <w:r w:rsidDel="00070044">
          <w:rPr>
            <w:color w:val="221F1F"/>
            <w:spacing w:val="3"/>
            <w:sz w:val="20"/>
          </w:rPr>
          <w:delText xml:space="preserve"> </w:delText>
        </w:r>
        <w:r w:rsidDel="00070044">
          <w:rPr>
            <w:color w:val="221F1F"/>
            <w:spacing w:val="-2"/>
            <w:sz w:val="20"/>
          </w:rPr>
          <w:delText>condition.</w:delText>
        </w:r>
      </w:del>
    </w:p>
    <w:p w14:paraId="114B550B" w14:textId="26C3F50B" w:rsidR="00016C31" w:rsidDel="00070044" w:rsidRDefault="00016C31">
      <w:pPr>
        <w:pStyle w:val="BodyText"/>
        <w:rPr>
          <w:del w:id="519" w:author="Chandler Wilson" w:date="2023-05-25T10:33:00Z"/>
        </w:rPr>
      </w:pPr>
    </w:p>
    <w:p w14:paraId="120A50CE" w14:textId="28A48514" w:rsidR="00016C31" w:rsidDel="00070044" w:rsidRDefault="00900DE8">
      <w:pPr>
        <w:pStyle w:val="ListParagraph"/>
        <w:numPr>
          <w:ilvl w:val="0"/>
          <w:numId w:val="59"/>
        </w:numPr>
        <w:tabs>
          <w:tab w:val="left" w:pos="441"/>
        </w:tabs>
        <w:spacing w:before="1"/>
        <w:ind w:right="1594"/>
        <w:rPr>
          <w:del w:id="520" w:author="Chandler Wilson" w:date="2023-05-25T10:33:00Z"/>
          <w:sz w:val="20"/>
        </w:rPr>
      </w:pPr>
      <w:del w:id="521" w:author="Chandler Wilson" w:date="2023-05-25T10:33:00Z">
        <w:r>
          <w:pict w14:anchorId="74C4C2B8">
            <v:rect id="docshape69" o:spid="_x0000_s1063" style="position:absolute;left:0;text-align:left;margin-left:59.5pt;margin-top:33.75pt;width:515pt;height:1.45pt;z-index:-18486272;mso-position-horizontal-relative:page" fillcolor="#0e233d" stroked="f">
              <w10:wrap anchorx="page"/>
            </v:rect>
          </w:pict>
        </w:r>
        <w:r w:rsidR="00632607" w:rsidDel="00070044">
          <w:rPr>
            <w:color w:val="221F1F"/>
            <w:sz w:val="20"/>
          </w:rPr>
          <w:delText>The</w:delText>
        </w:r>
        <w:r w:rsidR="00632607" w:rsidDel="00070044">
          <w:rPr>
            <w:color w:val="221F1F"/>
            <w:spacing w:val="-5"/>
            <w:sz w:val="20"/>
          </w:rPr>
          <w:delText xml:space="preserve"> </w:delText>
        </w:r>
        <w:r w:rsidR="00632607" w:rsidDel="00070044">
          <w:rPr>
            <w:color w:val="221F1F"/>
            <w:sz w:val="20"/>
          </w:rPr>
          <w:delText>Contractor</w:delText>
        </w:r>
        <w:r w:rsidR="00632607" w:rsidDel="00070044">
          <w:rPr>
            <w:color w:val="221F1F"/>
            <w:spacing w:val="-6"/>
            <w:sz w:val="20"/>
          </w:rPr>
          <w:delText xml:space="preserve"> </w:delText>
        </w:r>
        <w:r w:rsidR="00632607" w:rsidDel="00070044">
          <w:rPr>
            <w:color w:val="221F1F"/>
            <w:sz w:val="20"/>
          </w:rPr>
          <w:delText>is</w:delText>
        </w:r>
        <w:r w:rsidR="00632607" w:rsidDel="00070044">
          <w:rPr>
            <w:color w:val="221F1F"/>
            <w:spacing w:val="-6"/>
            <w:sz w:val="20"/>
          </w:rPr>
          <w:delText xml:space="preserve"> </w:delText>
        </w:r>
        <w:r w:rsidR="00632607" w:rsidDel="00070044">
          <w:rPr>
            <w:color w:val="221F1F"/>
            <w:sz w:val="20"/>
          </w:rPr>
          <w:delText>delinquent</w:delText>
        </w:r>
        <w:r w:rsidR="00632607" w:rsidDel="00070044">
          <w:rPr>
            <w:color w:val="221F1F"/>
            <w:spacing w:val="-5"/>
            <w:sz w:val="20"/>
          </w:rPr>
          <w:delText xml:space="preserve"> </w:delText>
        </w:r>
        <w:r w:rsidR="00632607" w:rsidDel="00070044">
          <w:rPr>
            <w:color w:val="221F1F"/>
            <w:sz w:val="20"/>
          </w:rPr>
          <w:delText>in</w:delText>
        </w:r>
        <w:r w:rsidR="00632607" w:rsidDel="00070044">
          <w:rPr>
            <w:color w:val="221F1F"/>
            <w:spacing w:val="-4"/>
            <w:sz w:val="20"/>
          </w:rPr>
          <w:delText xml:space="preserve"> </w:delText>
        </w:r>
        <w:r w:rsidR="00632607" w:rsidDel="00070044">
          <w:rPr>
            <w:color w:val="221F1F"/>
            <w:sz w:val="20"/>
          </w:rPr>
          <w:delText>payment</w:delText>
        </w:r>
        <w:r w:rsidR="00632607" w:rsidDel="00070044">
          <w:rPr>
            <w:color w:val="221F1F"/>
            <w:spacing w:val="-7"/>
            <w:sz w:val="20"/>
          </w:rPr>
          <w:delText xml:space="preserve"> </w:delText>
        </w:r>
        <w:r w:rsidR="00632607" w:rsidDel="00070044">
          <w:rPr>
            <w:color w:val="221F1F"/>
            <w:sz w:val="20"/>
          </w:rPr>
          <w:delText>of</w:delText>
        </w:r>
        <w:r w:rsidR="00632607" w:rsidDel="00070044">
          <w:rPr>
            <w:color w:val="221F1F"/>
            <w:spacing w:val="-7"/>
            <w:sz w:val="20"/>
          </w:rPr>
          <w:delText xml:space="preserve"> </w:delText>
        </w:r>
        <w:r w:rsidR="00632607" w:rsidDel="00070044">
          <w:rPr>
            <w:color w:val="221F1F"/>
            <w:sz w:val="20"/>
          </w:rPr>
          <w:delText>any</w:delText>
        </w:r>
        <w:r w:rsidR="00632607" w:rsidDel="00070044">
          <w:rPr>
            <w:color w:val="221F1F"/>
            <w:spacing w:val="-7"/>
            <w:sz w:val="20"/>
          </w:rPr>
          <w:delText xml:space="preserve"> </w:delText>
        </w:r>
        <w:r w:rsidR="00632607" w:rsidDel="00070044">
          <w:rPr>
            <w:color w:val="221F1F"/>
            <w:sz w:val="20"/>
          </w:rPr>
          <w:delText>subcontractor</w:delText>
        </w:r>
        <w:r w:rsidR="00632607" w:rsidDel="00070044">
          <w:rPr>
            <w:color w:val="221F1F"/>
            <w:spacing w:val="-4"/>
            <w:sz w:val="20"/>
          </w:rPr>
          <w:delText xml:space="preserve"> </w:delText>
        </w:r>
        <w:r w:rsidR="00632607" w:rsidDel="00070044">
          <w:rPr>
            <w:color w:val="221F1F"/>
            <w:sz w:val="20"/>
          </w:rPr>
          <w:delText>or</w:delText>
        </w:r>
        <w:r w:rsidR="00632607" w:rsidDel="00070044">
          <w:rPr>
            <w:color w:val="221F1F"/>
            <w:spacing w:val="-7"/>
            <w:sz w:val="20"/>
          </w:rPr>
          <w:delText xml:space="preserve"> </w:delText>
        </w:r>
        <w:r w:rsidR="00632607" w:rsidDel="00070044">
          <w:rPr>
            <w:color w:val="221F1F"/>
            <w:sz w:val="20"/>
          </w:rPr>
          <w:delText>supplier</w:delText>
        </w:r>
        <w:r w:rsidR="00632607" w:rsidDel="00070044">
          <w:rPr>
            <w:color w:val="221F1F"/>
            <w:spacing w:val="-6"/>
            <w:sz w:val="20"/>
          </w:rPr>
          <w:delText xml:space="preserve"> </w:delText>
        </w:r>
        <w:r w:rsidR="00632607" w:rsidDel="00070044">
          <w:rPr>
            <w:color w:val="221F1F"/>
            <w:sz w:val="20"/>
          </w:rPr>
          <w:delText>under</w:delText>
        </w:r>
        <w:r w:rsidR="00632607" w:rsidDel="00070044">
          <w:rPr>
            <w:color w:val="221F1F"/>
            <w:spacing w:val="-4"/>
            <w:sz w:val="20"/>
          </w:rPr>
          <w:delText xml:space="preserve"> </w:delText>
        </w:r>
        <w:r w:rsidR="00632607" w:rsidDel="00070044">
          <w:rPr>
            <w:color w:val="221F1F"/>
            <w:sz w:val="20"/>
          </w:rPr>
          <w:delText>this</w:delText>
        </w:r>
        <w:r w:rsidR="00632607" w:rsidDel="00070044">
          <w:rPr>
            <w:color w:val="221F1F"/>
            <w:spacing w:val="-6"/>
            <w:sz w:val="20"/>
          </w:rPr>
          <w:delText xml:space="preserve"> </w:delText>
        </w:r>
        <w:r w:rsidR="00632607" w:rsidDel="00070044">
          <w:rPr>
            <w:color w:val="221F1F"/>
            <w:sz w:val="20"/>
          </w:rPr>
          <w:delText>contract</w:delText>
        </w:r>
        <w:r w:rsidR="00632607" w:rsidDel="00070044">
          <w:rPr>
            <w:color w:val="221F1F"/>
            <w:spacing w:val="-5"/>
            <w:sz w:val="20"/>
          </w:rPr>
          <w:delText xml:space="preserve"> </w:delText>
        </w:r>
        <w:r w:rsidR="00632607" w:rsidDel="00070044">
          <w:rPr>
            <w:color w:val="221F1F"/>
            <w:sz w:val="20"/>
          </w:rPr>
          <w:delText>in</w:delText>
        </w:r>
        <w:r w:rsidR="00632607" w:rsidDel="00070044">
          <w:rPr>
            <w:color w:val="221F1F"/>
            <w:spacing w:val="-4"/>
            <w:sz w:val="20"/>
          </w:rPr>
          <w:delText xml:space="preserve"> </w:delText>
        </w:r>
        <w:r w:rsidR="00632607" w:rsidDel="00070044">
          <w:rPr>
            <w:color w:val="221F1F"/>
            <w:sz w:val="20"/>
          </w:rPr>
          <w:delText>the</w:delText>
        </w:r>
        <w:r w:rsidR="00632607" w:rsidDel="00070044">
          <w:rPr>
            <w:color w:val="221F1F"/>
            <w:spacing w:val="-4"/>
            <w:sz w:val="20"/>
          </w:rPr>
          <w:delText xml:space="preserve"> </w:delText>
        </w:r>
        <w:r w:rsidR="00632607" w:rsidDel="00070044">
          <w:rPr>
            <w:color w:val="221F1F"/>
            <w:sz w:val="20"/>
          </w:rPr>
          <w:delText>ordinary course of business.</w:delText>
        </w:r>
      </w:del>
    </w:p>
    <w:p w14:paraId="30CA9F17" w14:textId="4A921ABE" w:rsidR="00016C31" w:rsidDel="00070044" w:rsidRDefault="00016C31">
      <w:pPr>
        <w:rPr>
          <w:del w:id="522" w:author="Chandler Wilson" w:date="2023-05-25T10:33:00Z"/>
          <w:sz w:val="20"/>
        </w:rPr>
        <w:sectPr w:rsidR="00016C31" w:rsidDel="00070044">
          <w:pgSz w:w="12240" w:h="15840"/>
          <w:pgMar w:top="1360" w:right="640" w:bottom="1060" w:left="1000" w:header="0" w:footer="801" w:gutter="0"/>
          <w:cols w:space="720"/>
        </w:sectPr>
      </w:pPr>
    </w:p>
    <w:p w14:paraId="68460E4B" w14:textId="6E6FBF7C" w:rsidR="00016C31" w:rsidDel="00070044" w:rsidRDefault="00632607">
      <w:pPr>
        <w:pStyle w:val="ListParagraph"/>
        <w:numPr>
          <w:ilvl w:val="2"/>
          <w:numId w:val="61"/>
        </w:numPr>
        <w:tabs>
          <w:tab w:val="left" w:pos="688"/>
        </w:tabs>
        <w:spacing w:before="69"/>
        <w:ind w:left="687" w:hanging="250"/>
        <w:jc w:val="left"/>
        <w:rPr>
          <w:del w:id="523" w:author="Chandler Wilson" w:date="2023-05-25T10:33:00Z"/>
          <w:sz w:val="20"/>
        </w:rPr>
      </w:pPr>
      <w:del w:id="524" w:author="Chandler Wilson" w:date="2023-05-25T10:33:00Z">
        <w:r w:rsidDel="00070044">
          <w:rPr>
            <w:color w:val="221F1F"/>
            <w:spacing w:val="-2"/>
            <w:sz w:val="20"/>
          </w:rPr>
          <w:lastRenderedPageBreak/>
          <w:delText>Title.</w:delText>
        </w:r>
      </w:del>
    </w:p>
    <w:p w14:paraId="629F4463" w14:textId="5011EC8F" w:rsidR="00016C31" w:rsidDel="00070044" w:rsidRDefault="00016C31">
      <w:pPr>
        <w:pStyle w:val="BodyText"/>
        <w:rPr>
          <w:del w:id="525" w:author="Chandler Wilson" w:date="2023-05-25T10:33:00Z"/>
        </w:rPr>
      </w:pPr>
    </w:p>
    <w:p w14:paraId="130F6E72" w14:textId="697E6221" w:rsidR="00016C31" w:rsidDel="00070044" w:rsidRDefault="00632607">
      <w:pPr>
        <w:pStyle w:val="ListParagraph"/>
        <w:numPr>
          <w:ilvl w:val="0"/>
          <w:numId w:val="58"/>
        </w:numPr>
        <w:tabs>
          <w:tab w:val="left" w:pos="441"/>
        </w:tabs>
        <w:ind w:right="907"/>
        <w:rPr>
          <w:del w:id="526" w:author="Chandler Wilson" w:date="2023-05-25T10:33:00Z"/>
          <w:sz w:val="20"/>
        </w:rPr>
      </w:pPr>
      <w:del w:id="527" w:author="Chandler Wilson" w:date="2023-05-25T10:33:00Z">
        <w:r w:rsidDel="00070044">
          <w:rPr>
            <w:color w:val="221F1F"/>
            <w:sz w:val="20"/>
          </w:rPr>
          <w:delText>Title to the property described in this paragraph (f) shall vest in the Government. Vestiture shall be immediately upon the date</w:delText>
        </w:r>
        <w:r w:rsidDel="00070044">
          <w:rPr>
            <w:color w:val="221F1F"/>
            <w:spacing w:val="-1"/>
            <w:sz w:val="20"/>
          </w:rPr>
          <w:delText xml:space="preserve"> </w:delText>
        </w:r>
        <w:r w:rsidDel="00070044">
          <w:rPr>
            <w:color w:val="221F1F"/>
            <w:sz w:val="20"/>
          </w:rPr>
          <w:delText>of the</w:delText>
        </w:r>
        <w:r w:rsidDel="00070044">
          <w:rPr>
            <w:color w:val="221F1F"/>
            <w:spacing w:val="-1"/>
            <w:sz w:val="20"/>
          </w:rPr>
          <w:delText xml:space="preserve"> </w:delText>
        </w:r>
        <w:r w:rsidDel="00070044">
          <w:rPr>
            <w:color w:val="221F1F"/>
            <w:sz w:val="20"/>
          </w:rPr>
          <w:delText>first performance-based payment under this contract, for property</w:delText>
        </w:r>
        <w:r w:rsidDel="00070044">
          <w:rPr>
            <w:color w:val="221F1F"/>
            <w:spacing w:val="-1"/>
            <w:sz w:val="20"/>
          </w:rPr>
          <w:delText xml:space="preserve"> </w:delText>
        </w:r>
        <w:r w:rsidDel="00070044">
          <w:rPr>
            <w:color w:val="221F1F"/>
            <w:sz w:val="20"/>
          </w:rPr>
          <w:delText>acquired or produced before that</w:delText>
        </w:r>
        <w:r w:rsidDel="00070044">
          <w:rPr>
            <w:color w:val="221F1F"/>
            <w:spacing w:val="-5"/>
            <w:sz w:val="20"/>
          </w:rPr>
          <w:delText xml:space="preserve"> </w:delText>
        </w:r>
        <w:r w:rsidDel="00070044">
          <w:rPr>
            <w:color w:val="221F1F"/>
            <w:sz w:val="20"/>
          </w:rPr>
          <w:delText>date.</w:delText>
        </w:r>
        <w:r w:rsidDel="00070044">
          <w:rPr>
            <w:color w:val="221F1F"/>
            <w:spacing w:val="-4"/>
            <w:sz w:val="20"/>
          </w:rPr>
          <w:delText xml:space="preserve"> </w:delText>
        </w:r>
        <w:r w:rsidDel="00070044">
          <w:rPr>
            <w:color w:val="221F1F"/>
            <w:sz w:val="20"/>
          </w:rPr>
          <w:delText>Otherwise,</w:delText>
        </w:r>
        <w:r w:rsidDel="00070044">
          <w:rPr>
            <w:color w:val="221F1F"/>
            <w:spacing w:val="-4"/>
            <w:sz w:val="20"/>
          </w:rPr>
          <w:delText xml:space="preserve"> </w:delText>
        </w:r>
        <w:r w:rsidDel="00070044">
          <w:rPr>
            <w:color w:val="221F1F"/>
            <w:sz w:val="20"/>
          </w:rPr>
          <w:delText>vestiture</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occur</w:delText>
        </w:r>
        <w:r w:rsidDel="00070044">
          <w:rPr>
            <w:color w:val="221F1F"/>
            <w:spacing w:val="-4"/>
            <w:sz w:val="20"/>
          </w:rPr>
          <w:delText xml:space="preserve"> </w:delText>
        </w:r>
        <w:r w:rsidDel="00070044">
          <w:rPr>
            <w:color w:val="221F1F"/>
            <w:sz w:val="20"/>
          </w:rPr>
          <w:delText>when</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property</w:delText>
        </w:r>
        <w:r w:rsidDel="00070044">
          <w:rPr>
            <w:color w:val="221F1F"/>
            <w:spacing w:val="-8"/>
            <w:sz w:val="20"/>
          </w:rPr>
          <w:delText xml:space="preserve"> </w:delText>
        </w:r>
        <w:r w:rsidDel="00070044">
          <w:rPr>
            <w:color w:val="221F1F"/>
            <w:sz w:val="20"/>
          </w:rPr>
          <w:delText>is</w:delText>
        </w:r>
        <w:r w:rsidDel="00070044">
          <w:rPr>
            <w:color w:val="221F1F"/>
            <w:spacing w:val="-6"/>
            <w:sz w:val="20"/>
          </w:rPr>
          <w:delText xml:space="preserve"> </w:delText>
        </w:r>
        <w:r w:rsidDel="00070044">
          <w:rPr>
            <w:color w:val="221F1F"/>
            <w:sz w:val="20"/>
          </w:rPr>
          <w:delText>or</w:delText>
        </w:r>
        <w:r w:rsidDel="00070044">
          <w:rPr>
            <w:color w:val="221F1F"/>
            <w:spacing w:val="-4"/>
            <w:sz w:val="20"/>
          </w:rPr>
          <w:delText xml:space="preserve"> </w:delText>
        </w:r>
        <w:r w:rsidDel="00070044">
          <w:rPr>
            <w:color w:val="221F1F"/>
            <w:sz w:val="20"/>
          </w:rPr>
          <w:delText>should</w:delText>
        </w:r>
        <w:r w:rsidDel="00070044">
          <w:rPr>
            <w:color w:val="221F1F"/>
            <w:spacing w:val="-4"/>
            <w:sz w:val="20"/>
          </w:rPr>
          <w:delText xml:space="preserve"> </w:delText>
        </w:r>
        <w:r w:rsidDel="00070044">
          <w:rPr>
            <w:color w:val="221F1F"/>
            <w:sz w:val="20"/>
          </w:rPr>
          <w:delText>have</w:delText>
        </w:r>
        <w:r w:rsidDel="00070044">
          <w:rPr>
            <w:color w:val="221F1F"/>
            <w:spacing w:val="-7"/>
            <w:sz w:val="20"/>
          </w:rPr>
          <w:delText xml:space="preserve"> </w:delText>
        </w:r>
        <w:r w:rsidDel="00070044">
          <w:rPr>
            <w:color w:val="221F1F"/>
            <w:sz w:val="20"/>
          </w:rPr>
          <w:delText>been</w:delText>
        </w:r>
        <w:r w:rsidDel="00070044">
          <w:rPr>
            <w:color w:val="221F1F"/>
            <w:spacing w:val="-6"/>
            <w:sz w:val="20"/>
          </w:rPr>
          <w:delText xml:space="preserve"> </w:delText>
        </w:r>
        <w:r w:rsidDel="00070044">
          <w:rPr>
            <w:color w:val="221F1F"/>
            <w:sz w:val="20"/>
          </w:rPr>
          <w:delText>allocable</w:delText>
        </w:r>
        <w:r w:rsidDel="00070044">
          <w:rPr>
            <w:color w:val="221F1F"/>
            <w:spacing w:val="-5"/>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properly</w:delText>
        </w:r>
        <w:r w:rsidDel="00070044">
          <w:rPr>
            <w:color w:val="221F1F"/>
            <w:spacing w:val="-3"/>
            <w:sz w:val="20"/>
          </w:rPr>
          <w:delText xml:space="preserve"> </w:delText>
        </w:r>
        <w:r w:rsidDel="00070044">
          <w:rPr>
            <w:color w:val="221F1F"/>
            <w:sz w:val="20"/>
          </w:rPr>
          <w:delText>chargeable to this contract</w:delText>
        </w:r>
      </w:del>
    </w:p>
    <w:p w14:paraId="520CD525" w14:textId="3087763D" w:rsidR="00016C31" w:rsidDel="00070044" w:rsidRDefault="00016C31">
      <w:pPr>
        <w:pStyle w:val="BodyText"/>
        <w:rPr>
          <w:del w:id="528" w:author="Chandler Wilson" w:date="2023-05-25T10:33:00Z"/>
        </w:rPr>
      </w:pPr>
    </w:p>
    <w:p w14:paraId="5159BC17" w14:textId="578EA67D" w:rsidR="00016C31" w:rsidDel="00070044" w:rsidRDefault="00632607">
      <w:pPr>
        <w:pStyle w:val="ListParagraph"/>
        <w:numPr>
          <w:ilvl w:val="0"/>
          <w:numId w:val="58"/>
        </w:numPr>
        <w:tabs>
          <w:tab w:val="left" w:pos="441"/>
        </w:tabs>
        <w:ind w:right="881"/>
        <w:rPr>
          <w:del w:id="529" w:author="Chandler Wilson" w:date="2023-05-25T10:33:00Z"/>
          <w:sz w:val="20"/>
        </w:rPr>
      </w:pPr>
      <w:del w:id="530" w:author="Chandler Wilson" w:date="2023-05-25T10:33:00Z">
        <w:r w:rsidDel="00070044">
          <w:rPr>
            <w:color w:val="221F1F"/>
            <w:sz w:val="20"/>
          </w:rPr>
          <w:delText>"Property," as used in this clause, includes all of the following described items acquired or produced by the Contractor</w:delText>
        </w:r>
        <w:r w:rsidDel="00070044">
          <w:rPr>
            <w:color w:val="221F1F"/>
            <w:spacing w:val="-4"/>
            <w:sz w:val="20"/>
          </w:rPr>
          <w:delText xml:space="preserve"> </w:delText>
        </w:r>
        <w:r w:rsidDel="00070044">
          <w:rPr>
            <w:color w:val="221F1F"/>
            <w:sz w:val="20"/>
          </w:rPr>
          <w:delText>that</w:delText>
        </w:r>
        <w:r w:rsidDel="00070044">
          <w:rPr>
            <w:color w:val="221F1F"/>
            <w:spacing w:val="-7"/>
            <w:sz w:val="20"/>
          </w:rPr>
          <w:delText xml:space="preserve"> </w:delText>
        </w:r>
        <w:r w:rsidDel="00070044">
          <w:rPr>
            <w:color w:val="221F1F"/>
            <w:sz w:val="20"/>
          </w:rPr>
          <w:delText>are</w:delText>
        </w:r>
        <w:r w:rsidDel="00070044">
          <w:rPr>
            <w:color w:val="221F1F"/>
            <w:spacing w:val="-7"/>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should</w:delText>
        </w:r>
        <w:r w:rsidDel="00070044">
          <w:rPr>
            <w:color w:val="221F1F"/>
            <w:spacing w:val="-6"/>
            <w:sz w:val="20"/>
          </w:rPr>
          <w:delText xml:space="preserve"> </w:delText>
        </w:r>
        <w:r w:rsidDel="00070044">
          <w:rPr>
            <w:color w:val="221F1F"/>
            <w:sz w:val="20"/>
          </w:rPr>
          <w:delText>be</w:delText>
        </w:r>
        <w:r w:rsidDel="00070044">
          <w:rPr>
            <w:color w:val="221F1F"/>
            <w:spacing w:val="-5"/>
            <w:sz w:val="20"/>
          </w:rPr>
          <w:delText xml:space="preserve"> </w:delText>
        </w:r>
        <w:r w:rsidDel="00070044">
          <w:rPr>
            <w:color w:val="221F1F"/>
            <w:sz w:val="20"/>
          </w:rPr>
          <w:delText>allocable</w:delText>
        </w:r>
        <w:r w:rsidDel="00070044">
          <w:rPr>
            <w:color w:val="221F1F"/>
            <w:spacing w:val="-5"/>
            <w:sz w:val="20"/>
          </w:rPr>
          <w:delText xml:space="preserve"> </w:delText>
        </w:r>
        <w:r w:rsidDel="00070044">
          <w:rPr>
            <w:color w:val="221F1F"/>
            <w:sz w:val="20"/>
          </w:rPr>
          <w:delText>or</w:delText>
        </w:r>
        <w:r w:rsidDel="00070044">
          <w:rPr>
            <w:color w:val="221F1F"/>
            <w:spacing w:val="-5"/>
            <w:sz w:val="20"/>
          </w:rPr>
          <w:delText xml:space="preserve"> </w:delText>
        </w:r>
        <w:r w:rsidDel="00070044">
          <w:rPr>
            <w:color w:val="221F1F"/>
            <w:sz w:val="20"/>
          </w:rPr>
          <w:delText>properly</w:delText>
        </w:r>
        <w:r w:rsidDel="00070044">
          <w:rPr>
            <w:color w:val="221F1F"/>
            <w:spacing w:val="-4"/>
            <w:sz w:val="20"/>
          </w:rPr>
          <w:delText xml:space="preserve"> </w:delText>
        </w:r>
        <w:r w:rsidDel="00070044">
          <w:rPr>
            <w:color w:val="221F1F"/>
            <w:sz w:val="20"/>
          </w:rPr>
          <w:delText>chargeable</w:delText>
        </w:r>
        <w:r w:rsidDel="00070044">
          <w:rPr>
            <w:color w:val="221F1F"/>
            <w:spacing w:val="-4"/>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contract</w:delText>
        </w:r>
        <w:r w:rsidDel="00070044">
          <w:rPr>
            <w:color w:val="221F1F"/>
            <w:spacing w:val="-7"/>
            <w:sz w:val="20"/>
          </w:rPr>
          <w:delText xml:space="preserve"> </w:delText>
        </w:r>
        <w:r w:rsidDel="00070044">
          <w:rPr>
            <w:color w:val="221F1F"/>
            <w:sz w:val="20"/>
          </w:rPr>
          <w:delText>under</w:delText>
        </w:r>
        <w:r w:rsidDel="00070044">
          <w:rPr>
            <w:color w:val="221F1F"/>
            <w:spacing w:val="-6"/>
            <w:sz w:val="20"/>
          </w:rPr>
          <w:delText xml:space="preserve"> </w:delText>
        </w:r>
        <w:r w:rsidDel="00070044">
          <w:rPr>
            <w:color w:val="221F1F"/>
            <w:sz w:val="20"/>
          </w:rPr>
          <w:delText>sound</w:delText>
        </w:r>
        <w:r w:rsidDel="00070044">
          <w:rPr>
            <w:color w:val="221F1F"/>
            <w:spacing w:val="-4"/>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generally</w:delText>
        </w:r>
        <w:r w:rsidDel="00070044">
          <w:rPr>
            <w:color w:val="221F1F"/>
            <w:spacing w:val="-6"/>
            <w:sz w:val="20"/>
          </w:rPr>
          <w:delText xml:space="preserve"> </w:delText>
        </w:r>
        <w:r w:rsidDel="00070044">
          <w:rPr>
            <w:color w:val="221F1F"/>
            <w:sz w:val="20"/>
          </w:rPr>
          <w:delText>accepted accounting principles and practices:</w:delText>
        </w:r>
      </w:del>
    </w:p>
    <w:p w14:paraId="7A919B6A" w14:textId="1695F7AC" w:rsidR="00016C31" w:rsidDel="00070044" w:rsidRDefault="00016C31">
      <w:pPr>
        <w:pStyle w:val="BodyText"/>
        <w:spacing w:before="11"/>
        <w:rPr>
          <w:del w:id="531" w:author="Chandler Wilson" w:date="2023-05-25T10:33:00Z"/>
          <w:sz w:val="19"/>
        </w:rPr>
      </w:pPr>
    </w:p>
    <w:p w14:paraId="3F042246" w14:textId="51BD2483" w:rsidR="00016C31" w:rsidDel="00070044" w:rsidRDefault="00632607">
      <w:pPr>
        <w:pStyle w:val="ListParagraph"/>
        <w:numPr>
          <w:ilvl w:val="1"/>
          <w:numId w:val="58"/>
        </w:numPr>
        <w:tabs>
          <w:tab w:val="left" w:pos="679"/>
        </w:tabs>
        <w:ind w:hanging="241"/>
        <w:jc w:val="left"/>
        <w:rPr>
          <w:del w:id="532" w:author="Chandler Wilson" w:date="2023-05-25T10:33:00Z"/>
          <w:sz w:val="20"/>
        </w:rPr>
      </w:pPr>
      <w:del w:id="533" w:author="Chandler Wilson" w:date="2023-05-25T10:33:00Z">
        <w:r w:rsidDel="00070044">
          <w:rPr>
            <w:color w:val="221F1F"/>
            <w:sz w:val="20"/>
          </w:rPr>
          <w:delText>Parts,</w:delText>
        </w:r>
        <w:r w:rsidDel="00070044">
          <w:rPr>
            <w:color w:val="221F1F"/>
            <w:spacing w:val="-12"/>
            <w:sz w:val="20"/>
          </w:rPr>
          <w:delText xml:space="preserve"> </w:delText>
        </w:r>
        <w:r w:rsidDel="00070044">
          <w:rPr>
            <w:color w:val="221F1F"/>
            <w:sz w:val="20"/>
          </w:rPr>
          <w:delText>materials,</w:delText>
        </w:r>
        <w:r w:rsidDel="00070044">
          <w:rPr>
            <w:color w:val="221F1F"/>
            <w:spacing w:val="-11"/>
            <w:sz w:val="20"/>
          </w:rPr>
          <w:delText xml:space="preserve"> </w:delText>
        </w:r>
        <w:r w:rsidDel="00070044">
          <w:rPr>
            <w:color w:val="221F1F"/>
            <w:sz w:val="20"/>
          </w:rPr>
          <w:delText>inventories,</w:delText>
        </w:r>
        <w:r w:rsidDel="00070044">
          <w:rPr>
            <w:color w:val="221F1F"/>
            <w:spacing w:val="-11"/>
            <w:sz w:val="20"/>
          </w:rPr>
          <w:delText xml:space="preserve"> </w:delText>
        </w:r>
        <w:r w:rsidDel="00070044">
          <w:rPr>
            <w:color w:val="221F1F"/>
            <w:sz w:val="20"/>
          </w:rPr>
          <w:delText>and</w:delText>
        </w:r>
        <w:r w:rsidDel="00070044">
          <w:rPr>
            <w:color w:val="221F1F"/>
            <w:spacing w:val="-10"/>
            <w:sz w:val="20"/>
          </w:rPr>
          <w:delText xml:space="preserve"> </w:delText>
        </w:r>
        <w:r w:rsidDel="00070044">
          <w:rPr>
            <w:color w:val="221F1F"/>
            <w:sz w:val="20"/>
          </w:rPr>
          <w:delText>work</w:delText>
        </w:r>
        <w:r w:rsidDel="00070044">
          <w:rPr>
            <w:color w:val="221F1F"/>
            <w:spacing w:val="-13"/>
            <w:sz w:val="20"/>
          </w:rPr>
          <w:delText xml:space="preserve"> </w:delText>
        </w:r>
        <w:r w:rsidDel="00070044">
          <w:rPr>
            <w:color w:val="221F1F"/>
            <w:sz w:val="20"/>
          </w:rPr>
          <w:delText>in</w:delText>
        </w:r>
        <w:r w:rsidDel="00070044">
          <w:rPr>
            <w:color w:val="221F1F"/>
            <w:spacing w:val="-9"/>
            <w:sz w:val="20"/>
          </w:rPr>
          <w:delText xml:space="preserve"> </w:delText>
        </w:r>
        <w:r w:rsidDel="00070044">
          <w:rPr>
            <w:color w:val="221F1F"/>
            <w:spacing w:val="-2"/>
            <w:sz w:val="20"/>
          </w:rPr>
          <w:delText>process;</w:delText>
        </w:r>
      </w:del>
    </w:p>
    <w:p w14:paraId="1CA3BF82" w14:textId="602E8A1B" w:rsidR="00016C31" w:rsidDel="00070044" w:rsidRDefault="00016C31">
      <w:pPr>
        <w:pStyle w:val="BodyText"/>
        <w:spacing w:before="1"/>
        <w:rPr>
          <w:del w:id="534" w:author="Chandler Wilson" w:date="2023-05-25T10:33:00Z"/>
        </w:rPr>
      </w:pPr>
    </w:p>
    <w:p w14:paraId="50F69D2A" w14:textId="7E561FC3" w:rsidR="00016C31" w:rsidDel="00070044" w:rsidRDefault="00632607">
      <w:pPr>
        <w:pStyle w:val="ListParagraph"/>
        <w:numPr>
          <w:ilvl w:val="1"/>
          <w:numId w:val="58"/>
        </w:numPr>
        <w:tabs>
          <w:tab w:val="left" w:pos="734"/>
        </w:tabs>
        <w:ind w:left="733" w:hanging="296"/>
        <w:jc w:val="left"/>
        <w:rPr>
          <w:del w:id="535" w:author="Chandler Wilson" w:date="2023-05-25T10:33:00Z"/>
          <w:sz w:val="20"/>
        </w:rPr>
      </w:pPr>
      <w:del w:id="536" w:author="Chandler Wilson" w:date="2023-05-25T10:33:00Z">
        <w:r w:rsidDel="00070044">
          <w:rPr>
            <w:color w:val="221F1F"/>
            <w:sz w:val="20"/>
          </w:rPr>
          <w:delText>Special</w:delText>
        </w:r>
        <w:r w:rsidDel="00070044">
          <w:rPr>
            <w:color w:val="221F1F"/>
            <w:spacing w:val="-12"/>
            <w:sz w:val="20"/>
          </w:rPr>
          <w:delText xml:space="preserve"> </w:delText>
        </w:r>
        <w:r w:rsidDel="00070044">
          <w:rPr>
            <w:color w:val="221F1F"/>
            <w:sz w:val="20"/>
          </w:rPr>
          <w:delText>tooling</w:delText>
        </w:r>
        <w:r w:rsidDel="00070044">
          <w:rPr>
            <w:color w:val="221F1F"/>
            <w:spacing w:val="-8"/>
            <w:sz w:val="20"/>
          </w:rPr>
          <w:delText xml:space="preserve"> </w:delText>
        </w:r>
        <w:r w:rsidDel="00070044">
          <w:rPr>
            <w:color w:val="221F1F"/>
            <w:sz w:val="20"/>
          </w:rPr>
          <w:delText>and</w:delText>
        </w:r>
        <w:r w:rsidDel="00070044">
          <w:rPr>
            <w:color w:val="221F1F"/>
            <w:spacing w:val="-8"/>
            <w:sz w:val="20"/>
          </w:rPr>
          <w:delText xml:space="preserve"> </w:delText>
        </w:r>
        <w:r w:rsidDel="00070044">
          <w:rPr>
            <w:color w:val="221F1F"/>
            <w:sz w:val="20"/>
          </w:rPr>
          <w:delText>special</w:delText>
        </w:r>
        <w:r w:rsidDel="00070044">
          <w:rPr>
            <w:color w:val="221F1F"/>
            <w:spacing w:val="-9"/>
            <w:sz w:val="20"/>
          </w:rPr>
          <w:delText xml:space="preserve"> </w:delText>
        </w:r>
        <w:r w:rsidDel="00070044">
          <w:rPr>
            <w:color w:val="221F1F"/>
            <w:sz w:val="20"/>
          </w:rPr>
          <w:delText>test</w:delText>
        </w:r>
        <w:r w:rsidDel="00070044">
          <w:rPr>
            <w:color w:val="221F1F"/>
            <w:spacing w:val="-8"/>
            <w:sz w:val="20"/>
          </w:rPr>
          <w:delText xml:space="preserve"> </w:delText>
        </w:r>
        <w:r w:rsidDel="00070044">
          <w:rPr>
            <w:color w:val="221F1F"/>
            <w:sz w:val="20"/>
          </w:rPr>
          <w:delText>equipment</w:delText>
        </w:r>
        <w:r w:rsidDel="00070044">
          <w:rPr>
            <w:color w:val="221F1F"/>
            <w:spacing w:val="-8"/>
            <w:sz w:val="20"/>
          </w:rPr>
          <w:delText xml:space="preserve"> </w:delText>
        </w:r>
        <w:r w:rsidDel="00070044">
          <w:rPr>
            <w:color w:val="221F1F"/>
            <w:sz w:val="20"/>
          </w:rPr>
          <w:delText>to</w:delText>
        </w:r>
        <w:r w:rsidDel="00070044">
          <w:rPr>
            <w:color w:val="221F1F"/>
            <w:spacing w:val="-9"/>
            <w:sz w:val="20"/>
          </w:rPr>
          <w:delText xml:space="preserve"> </w:delText>
        </w:r>
        <w:r w:rsidDel="00070044">
          <w:rPr>
            <w:color w:val="221F1F"/>
            <w:sz w:val="20"/>
          </w:rPr>
          <w:delText>which</w:delText>
        </w:r>
        <w:r w:rsidDel="00070044">
          <w:rPr>
            <w:color w:val="221F1F"/>
            <w:spacing w:val="-6"/>
            <w:sz w:val="20"/>
          </w:rPr>
          <w:delText xml:space="preserve"> </w:delText>
        </w:r>
        <w:r w:rsidDel="00070044">
          <w:rPr>
            <w:color w:val="221F1F"/>
            <w:sz w:val="20"/>
          </w:rPr>
          <w:delText>the</w:delText>
        </w:r>
        <w:r w:rsidDel="00070044">
          <w:rPr>
            <w:color w:val="221F1F"/>
            <w:spacing w:val="-9"/>
            <w:sz w:val="20"/>
          </w:rPr>
          <w:delText xml:space="preserve"> </w:delText>
        </w:r>
        <w:r w:rsidDel="00070044">
          <w:rPr>
            <w:color w:val="221F1F"/>
            <w:sz w:val="20"/>
          </w:rPr>
          <w:delText>Government</w:delText>
        </w:r>
        <w:r w:rsidDel="00070044">
          <w:rPr>
            <w:color w:val="221F1F"/>
            <w:spacing w:val="-8"/>
            <w:sz w:val="20"/>
          </w:rPr>
          <w:delText xml:space="preserve"> </w:delText>
        </w:r>
        <w:r w:rsidDel="00070044">
          <w:rPr>
            <w:color w:val="221F1F"/>
            <w:sz w:val="20"/>
          </w:rPr>
          <w:delText>is</w:delText>
        </w:r>
        <w:r w:rsidDel="00070044">
          <w:rPr>
            <w:color w:val="221F1F"/>
            <w:spacing w:val="-8"/>
            <w:sz w:val="20"/>
          </w:rPr>
          <w:delText xml:space="preserve"> </w:delText>
        </w:r>
        <w:r w:rsidDel="00070044">
          <w:rPr>
            <w:color w:val="221F1F"/>
            <w:sz w:val="20"/>
          </w:rPr>
          <w:delText>to</w:delText>
        </w:r>
        <w:r w:rsidDel="00070044">
          <w:rPr>
            <w:color w:val="221F1F"/>
            <w:spacing w:val="-9"/>
            <w:sz w:val="20"/>
          </w:rPr>
          <w:delText xml:space="preserve"> </w:delText>
        </w:r>
        <w:r w:rsidDel="00070044">
          <w:rPr>
            <w:color w:val="221F1F"/>
            <w:sz w:val="20"/>
          </w:rPr>
          <w:delText>acquire</w:delText>
        </w:r>
        <w:r w:rsidDel="00070044">
          <w:rPr>
            <w:color w:val="221F1F"/>
            <w:spacing w:val="-8"/>
            <w:sz w:val="20"/>
          </w:rPr>
          <w:delText xml:space="preserve"> </w:delText>
        </w:r>
        <w:r w:rsidDel="00070044">
          <w:rPr>
            <w:color w:val="221F1F"/>
            <w:spacing w:val="-2"/>
            <w:sz w:val="20"/>
          </w:rPr>
          <w:delText>title;</w:delText>
        </w:r>
      </w:del>
    </w:p>
    <w:p w14:paraId="1FF84447" w14:textId="490D8688" w:rsidR="00016C31" w:rsidDel="00070044" w:rsidRDefault="00016C31">
      <w:pPr>
        <w:pStyle w:val="BodyText"/>
        <w:spacing w:before="1"/>
        <w:rPr>
          <w:del w:id="537" w:author="Chandler Wilson" w:date="2023-05-25T10:33:00Z"/>
        </w:rPr>
      </w:pPr>
    </w:p>
    <w:p w14:paraId="1260207A" w14:textId="23153ED7" w:rsidR="00016C31" w:rsidDel="00070044" w:rsidRDefault="00632607">
      <w:pPr>
        <w:pStyle w:val="ListParagraph"/>
        <w:numPr>
          <w:ilvl w:val="1"/>
          <w:numId w:val="58"/>
        </w:numPr>
        <w:tabs>
          <w:tab w:val="left" w:pos="791"/>
        </w:tabs>
        <w:ind w:left="440" w:right="1046" w:hanging="241"/>
        <w:jc w:val="both"/>
        <w:rPr>
          <w:del w:id="538" w:author="Chandler Wilson" w:date="2023-05-25T10:33:00Z"/>
          <w:sz w:val="20"/>
        </w:rPr>
      </w:pPr>
      <w:del w:id="539" w:author="Chandler Wilson" w:date="2023-05-25T10:33:00Z">
        <w:r w:rsidDel="00070044">
          <w:rPr>
            <w:color w:val="221F1F"/>
            <w:sz w:val="20"/>
          </w:rPr>
          <w:delText>Nondurable</w:delText>
        </w:r>
        <w:r w:rsidDel="00070044">
          <w:rPr>
            <w:color w:val="221F1F"/>
            <w:spacing w:val="-1"/>
            <w:sz w:val="20"/>
          </w:rPr>
          <w:delText xml:space="preserve"> </w:delText>
        </w:r>
        <w:r w:rsidDel="00070044">
          <w:rPr>
            <w:color w:val="221F1F"/>
            <w:sz w:val="20"/>
          </w:rPr>
          <w:delText>(i.e.,</w:delText>
        </w:r>
        <w:r w:rsidDel="00070044">
          <w:rPr>
            <w:color w:val="221F1F"/>
            <w:spacing w:val="-3"/>
            <w:sz w:val="20"/>
          </w:rPr>
          <w:delText xml:space="preserve"> </w:delText>
        </w:r>
        <w:r w:rsidDel="00070044">
          <w:rPr>
            <w:color w:val="221F1F"/>
            <w:sz w:val="20"/>
          </w:rPr>
          <w:delText>noncapital)</w:delText>
        </w:r>
        <w:r w:rsidDel="00070044">
          <w:rPr>
            <w:color w:val="221F1F"/>
            <w:spacing w:val="-1"/>
            <w:sz w:val="20"/>
          </w:rPr>
          <w:delText xml:space="preserve"> </w:delText>
        </w:r>
        <w:r w:rsidDel="00070044">
          <w:rPr>
            <w:color w:val="221F1F"/>
            <w:sz w:val="20"/>
          </w:rPr>
          <w:delText>tools,</w:delText>
        </w:r>
        <w:r w:rsidDel="00070044">
          <w:rPr>
            <w:color w:val="221F1F"/>
            <w:spacing w:val="-1"/>
            <w:sz w:val="20"/>
          </w:rPr>
          <w:delText xml:space="preserve"> </w:delText>
        </w:r>
        <w:r w:rsidDel="00070044">
          <w:rPr>
            <w:color w:val="221F1F"/>
            <w:sz w:val="20"/>
          </w:rPr>
          <w:delText>jigs,</w:delText>
        </w:r>
        <w:r w:rsidDel="00070044">
          <w:rPr>
            <w:color w:val="221F1F"/>
            <w:spacing w:val="-1"/>
            <w:sz w:val="20"/>
          </w:rPr>
          <w:delText xml:space="preserve"> </w:delText>
        </w:r>
        <w:r w:rsidDel="00070044">
          <w:rPr>
            <w:color w:val="221F1F"/>
            <w:sz w:val="20"/>
          </w:rPr>
          <w:delText>dies,</w:delText>
        </w:r>
        <w:r w:rsidDel="00070044">
          <w:rPr>
            <w:color w:val="221F1F"/>
            <w:spacing w:val="-1"/>
            <w:sz w:val="20"/>
          </w:rPr>
          <w:delText xml:space="preserve"> </w:delText>
        </w:r>
        <w:r w:rsidDel="00070044">
          <w:rPr>
            <w:color w:val="221F1F"/>
            <w:sz w:val="20"/>
          </w:rPr>
          <w:delText>fixtures,</w:delText>
        </w:r>
        <w:r w:rsidDel="00070044">
          <w:rPr>
            <w:color w:val="221F1F"/>
            <w:spacing w:val="-1"/>
            <w:sz w:val="20"/>
          </w:rPr>
          <w:delText xml:space="preserve"> </w:delText>
        </w:r>
        <w:r w:rsidDel="00070044">
          <w:rPr>
            <w:color w:val="221F1F"/>
            <w:sz w:val="20"/>
          </w:rPr>
          <w:delText>molds,</w:delText>
        </w:r>
        <w:r w:rsidDel="00070044">
          <w:rPr>
            <w:color w:val="221F1F"/>
            <w:spacing w:val="-1"/>
            <w:sz w:val="20"/>
          </w:rPr>
          <w:delText xml:space="preserve"> </w:delText>
        </w:r>
        <w:r w:rsidDel="00070044">
          <w:rPr>
            <w:color w:val="221F1F"/>
            <w:sz w:val="20"/>
          </w:rPr>
          <w:delText>patterns,</w:delText>
        </w:r>
        <w:r w:rsidDel="00070044">
          <w:rPr>
            <w:color w:val="221F1F"/>
            <w:spacing w:val="-1"/>
            <w:sz w:val="20"/>
          </w:rPr>
          <w:delText xml:space="preserve"> </w:delText>
        </w:r>
        <w:r w:rsidDel="00070044">
          <w:rPr>
            <w:color w:val="221F1F"/>
            <w:sz w:val="20"/>
          </w:rPr>
          <w:delText>taps,</w:delText>
        </w:r>
        <w:r w:rsidDel="00070044">
          <w:rPr>
            <w:color w:val="221F1F"/>
            <w:spacing w:val="-1"/>
            <w:sz w:val="20"/>
          </w:rPr>
          <w:delText xml:space="preserve"> </w:delText>
        </w:r>
        <w:r w:rsidDel="00070044">
          <w:rPr>
            <w:color w:val="221F1F"/>
            <w:sz w:val="20"/>
          </w:rPr>
          <w:delText>gauges,</w:delText>
        </w:r>
        <w:r w:rsidDel="00070044">
          <w:rPr>
            <w:color w:val="221F1F"/>
            <w:spacing w:val="-1"/>
            <w:sz w:val="20"/>
          </w:rPr>
          <w:delText xml:space="preserve"> </w:delText>
        </w:r>
        <w:r w:rsidDel="00070044">
          <w:rPr>
            <w:color w:val="221F1F"/>
            <w:sz w:val="20"/>
          </w:rPr>
          <w:delText>test</w:delText>
        </w:r>
        <w:r w:rsidDel="00070044">
          <w:rPr>
            <w:color w:val="221F1F"/>
            <w:spacing w:val="-2"/>
            <w:sz w:val="20"/>
          </w:rPr>
          <w:delText xml:space="preserve"> </w:delText>
        </w:r>
        <w:r w:rsidDel="00070044">
          <w:rPr>
            <w:color w:val="221F1F"/>
            <w:sz w:val="20"/>
          </w:rPr>
          <w:delText>equipment</w:delText>
        </w:r>
        <w:r w:rsidDel="00070044">
          <w:rPr>
            <w:color w:val="221F1F"/>
            <w:spacing w:val="-2"/>
            <w:sz w:val="20"/>
          </w:rPr>
          <w:delText xml:space="preserve"> </w:delText>
        </w:r>
        <w:r w:rsidDel="00070044">
          <w:rPr>
            <w:color w:val="221F1F"/>
            <w:sz w:val="20"/>
          </w:rPr>
          <w:delText>and other similar</w:delText>
        </w:r>
        <w:r w:rsidDel="00070044">
          <w:rPr>
            <w:color w:val="221F1F"/>
            <w:spacing w:val="-4"/>
            <w:sz w:val="20"/>
          </w:rPr>
          <w:delText xml:space="preserve"> </w:delText>
        </w:r>
        <w:r w:rsidDel="00070044">
          <w:rPr>
            <w:color w:val="221F1F"/>
            <w:sz w:val="20"/>
          </w:rPr>
          <w:delText>manufacturing</w:delText>
        </w:r>
        <w:r w:rsidDel="00070044">
          <w:rPr>
            <w:color w:val="221F1F"/>
            <w:spacing w:val="-3"/>
            <w:sz w:val="20"/>
          </w:rPr>
          <w:delText xml:space="preserve"> </w:delText>
        </w:r>
        <w:r w:rsidDel="00070044">
          <w:rPr>
            <w:color w:val="221F1F"/>
            <w:sz w:val="20"/>
          </w:rPr>
          <w:delText>aids,</w:delText>
        </w:r>
        <w:r w:rsidDel="00070044">
          <w:rPr>
            <w:color w:val="221F1F"/>
            <w:spacing w:val="-5"/>
            <w:sz w:val="20"/>
          </w:rPr>
          <w:delText xml:space="preserve"> </w:delText>
        </w:r>
        <w:r w:rsidDel="00070044">
          <w:rPr>
            <w:color w:val="221F1F"/>
            <w:sz w:val="20"/>
          </w:rPr>
          <w:delText>title</w:delText>
        </w:r>
        <w:r w:rsidDel="00070044">
          <w:rPr>
            <w:color w:val="221F1F"/>
            <w:spacing w:val="-4"/>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which</w:delText>
        </w:r>
        <w:r w:rsidDel="00070044">
          <w:rPr>
            <w:color w:val="221F1F"/>
            <w:spacing w:val="-4"/>
            <w:sz w:val="20"/>
          </w:rPr>
          <w:delText xml:space="preserve"> </w:delText>
        </w:r>
        <w:r w:rsidDel="00070044">
          <w:rPr>
            <w:color w:val="221F1F"/>
            <w:sz w:val="20"/>
          </w:rPr>
          <w:delText>would</w:delText>
        </w:r>
        <w:r w:rsidDel="00070044">
          <w:rPr>
            <w:color w:val="221F1F"/>
            <w:spacing w:val="-6"/>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z w:val="20"/>
          </w:rPr>
          <w:delText>be</w:delText>
        </w:r>
        <w:r w:rsidDel="00070044">
          <w:rPr>
            <w:color w:val="221F1F"/>
            <w:spacing w:val="-8"/>
            <w:sz w:val="20"/>
          </w:rPr>
          <w:delText xml:space="preserve"> </w:delText>
        </w:r>
        <w:r w:rsidDel="00070044">
          <w:rPr>
            <w:color w:val="221F1F"/>
            <w:sz w:val="20"/>
          </w:rPr>
          <w:delText>obtained</w:delText>
        </w:r>
        <w:r w:rsidDel="00070044">
          <w:rPr>
            <w:color w:val="221F1F"/>
            <w:spacing w:val="-3"/>
            <w:sz w:val="20"/>
          </w:rPr>
          <w:delText xml:space="preserve"> </w:delText>
        </w:r>
        <w:r w:rsidDel="00070044">
          <w:rPr>
            <w:color w:val="221F1F"/>
            <w:sz w:val="20"/>
          </w:rPr>
          <w:delText>as</w:delText>
        </w:r>
        <w:r w:rsidDel="00070044">
          <w:rPr>
            <w:color w:val="221F1F"/>
            <w:spacing w:val="-6"/>
            <w:sz w:val="20"/>
          </w:rPr>
          <w:delText xml:space="preserve"> </w:delText>
        </w:r>
        <w:r w:rsidDel="00070044">
          <w:rPr>
            <w:color w:val="221F1F"/>
            <w:sz w:val="20"/>
          </w:rPr>
          <w:delText>special</w:delText>
        </w:r>
        <w:r w:rsidDel="00070044">
          <w:rPr>
            <w:color w:val="221F1F"/>
            <w:spacing w:val="-5"/>
            <w:sz w:val="20"/>
          </w:rPr>
          <w:delText xml:space="preserve"> </w:delText>
        </w:r>
        <w:r w:rsidDel="00070044">
          <w:rPr>
            <w:color w:val="221F1F"/>
            <w:sz w:val="20"/>
          </w:rPr>
          <w:delText>tooling</w:delText>
        </w:r>
        <w:r w:rsidDel="00070044">
          <w:rPr>
            <w:color w:val="221F1F"/>
            <w:spacing w:val="-6"/>
            <w:sz w:val="20"/>
          </w:rPr>
          <w:delText xml:space="preserve"> </w:delText>
        </w:r>
        <w:r w:rsidDel="00070044">
          <w:rPr>
            <w:color w:val="221F1F"/>
            <w:sz w:val="20"/>
          </w:rPr>
          <w:delText>under</w:delText>
        </w:r>
        <w:r w:rsidDel="00070044">
          <w:rPr>
            <w:color w:val="221F1F"/>
            <w:spacing w:val="-4"/>
            <w:sz w:val="20"/>
          </w:rPr>
          <w:delText xml:space="preserve"> </w:delText>
        </w:r>
        <w:r w:rsidDel="00070044">
          <w:rPr>
            <w:color w:val="221F1F"/>
            <w:sz w:val="20"/>
          </w:rPr>
          <w:delText>subparagraph</w:delText>
        </w:r>
        <w:r w:rsidDel="00070044">
          <w:rPr>
            <w:color w:val="221F1F"/>
            <w:spacing w:val="-5"/>
            <w:sz w:val="20"/>
          </w:rPr>
          <w:delText xml:space="preserve"> </w:delText>
        </w:r>
        <w:r w:rsidDel="00070044">
          <w:rPr>
            <w:color w:val="221F1F"/>
            <w:sz w:val="20"/>
          </w:rPr>
          <w:delText>(f)(2)(ii)</w:delText>
        </w:r>
        <w:r w:rsidDel="00070044">
          <w:rPr>
            <w:color w:val="221F1F"/>
            <w:spacing w:val="-6"/>
            <w:sz w:val="20"/>
          </w:rPr>
          <w:delText xml:space="preserve"> </w:delText>
        </w:r>
        <w:r w:rsidDel="00070044">
          <w:rPr>
            <w:color w:val="221F1F"/>
            <w:sz w:val="20"/>
          </w:rPr>
          <w:delText>of this clause; and</w:delText>
        </w:r>
      </w:del>
    </w:p>
    <w:p w14:paraId="0CCAA324" w14:textId="01188704" w:rsidR="00016C31" w:rsidDel="00070044" w:rsidRDefault="00016C31">
      <w:pPr>
        <w:pStyle w:val="BodyText"/>
        <w:spacing w:before="11"/>
        <w:rPr>
          <w:del w:id="540" w:author="Chandler Wilson" w:date="2023-05-25T10:33:00Z"/>
          <w:sz w:val="19"/>
        </w:rPr>
      </w:pPr>
    </w:p>
    <w:p w14:paraId="54E1661B" w14:textId="44E4817E" w:rsidR="00016C31" w:rsidDel="00070044" w:rsidRDefault="00632607">
      <w:pPr>
        <w:pStyle w:val="ListParagraph"/>
        <w:numPr>
          <w:ilvl w:val="1"/>
          <w:numId w:val="58"/>
        </w:numPr>
        <w:tabs>
          <w:tab w:val="left" w:pos="779"/>
        </w:tabs>
        <w:ind w:left="440" w:right="1087" w:hanging="3"/>
        <w:jc w:val="left"/>
        <w:rPr>
          <w:del w:id="541" w:author="Chandler Wilson" w:date="2023-05-25T10:33:00Z"/>
          <w:sz w:val="20"/>
        </w:rPr>
      </w:pPr>
      <w:del w:id="542" w:author="Chandler Wilson" w:date="2023-05-25T10:33:00Z">
        <w:r w:rsidDel="00070044">
          <w:rPr>
            <w:color w:val="221F1F"/>
            <w:sz w:val="20"/>
          </w:rPr>
          <w:delText>Drawings</w:delText>
        </w:r>
        <w:r w:rsidDel="00070044">
          <w:rPr>
            <w:color w:val="221F1F"/>
            <w:spacing w:val="-6"/>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technical</w:delText>
        </w:r>
        <w:r w:rsidDel="00070044">
          <w:rPr>
            <w:color w:val="221F1F"/>
            <w:spacing w:val="-5"/>
            <w:sz w:val="20"/>
          </w:rPr>
          <w:delText xml:space="preserve"> </w:delText>
        </w:r>
        <w:r w:rsidDel="00070044">
          <w:rPr>
            <w:color w:val="221F1F"/>
            <w:sz w:val="20"/>
          </w:rPr>
          <w:delText>data,</w:delText>
        </w:r>
        <w:r w:rsidDel="00070044">
          <w:rPr>
            <w:color w:val="221F1F"/>
            <w:spacing w:val="-6"/>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extent</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subcontractors</w:delText>
        </w:r>
        <w:r w:rsidDel="00070044">
          <w:rPr>
            <w:color w:val="221F1F"/>
            <w:spacing w:val="-5"/>
            <w:sz w:val="20"/>
          </w:rPr>
          <w:delText xml:space="preserve"> </w:delText>
        </w:r>
        <w:r w:rsidDel="00070044">
          <w:rPr>
            <w:color w:val="221F1F"/>
            <w:sz w:val="20"/>
          </w:rPr>
          <w:delText>are</w:delText>
        </w:r>
        <w:r w:rsidDel="00070044">
          <w:rPr>
            <w:color w:val="221F1F"/>
            <w:spacing w:val="-7"/>
            <w:sz w:val="20"/>
          </w:rPr>
          <w:delText xml:space="preserve"> </w:delText>
        </w:r>
        <w:r w:rsidDel="00070044">
          <w:rPr>
            <w:color w:val="221F1F"/>
            <w:sz w:val="20"/>
          </w:rPr>
          <w:delText>required</w:delText>
        </w:r>
        <w:r w:rsidDel="00070044">
          <w:rPr>
            <w:color w:val="221F1F"/>
            <w:spacing w:val="-3"/>
            <w:sz w:val="20"/>
          </w:rPr>
          <w:delText xml:space="preserve"> </w:delText>
        </w:r>
        <w:r w:rsidDel="00070044">
          <w:rPr>
            <w:color w:val="221F1F"/>
            <w:sz w:val="20"/>
          </w:rPr>
          <w:delText>to</w:delText>
        </w:r>
        <w:r w:rsidDel="00070044">
          <w:rPr>
            <w:color w:val="221F1F"/>
            <w:spacing w:val="-7"/>
            <w:sz w:val="20"/>
          </w:rPr>
          <w:delText xml:space="preserve"> </w:delText>
        </w:r>
        <w:r w:rsidDel="00070044">
          <w:rPr>
            <w:color w:val="221F1F"/>
            <w:sz w:val="20"/>
          </w:rPr>
          <w:delText>deliver</w:delText>
        </w:r>
        <w:r w:rsidDel="00070044">
          <w:rPr>
            <w:color w:val="221F1F"/>
            <w:spacing w:val="-3"/>
            <w:sz w:val="20"/>
          </w:rPr>
          <w:delText xml:space="preserve"> </w:delText>
        </w:r>
        <w:r w:rsidDel="00070044">
          <w:rPr>
            <w:color w:val="221F1F"/>
            <w:sz w:val="20"/>
          </w:rPr>
          <w:delText>them</w:delText>
        </w:r>
        <w:r w:rsidDel="00070044">
          <w:rPr>
            <w:color w:val="221F1F"/>
            <w:spacing w:val="-4"/>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the Government by other clauses of this contract.</w:delText>
        </w:r>
      </w:del>
    </w:p>
    <w:p w14:paraId="66170554" w14:textId="0D48A235" w:rsidR="00016C31" w:rsidDel="00070044" w:rsidRDefault="00016C31">
      <w:pPr>
        <w:pStyle w:val="BodyText"/>
        <w:spacing w:before="1"/>
        <w:rPr>
          <w:del w:id="543" w:author="Chandler Wilson" w:date="2023-05-25T10:33:00Z"/>
        </w:rPr>
      </w:pPr>
    </w:p>
    <w:p w14:paraId="1C345A75" w14:textId="7FFC504E" w:rsidR="00016C31" w:rsidDel="00070044" w:rsidRDefault="00632607">
      <w:pPr>
        <w:pStyle w:val="ListParagraph"/>
        <w:numPr>
          <w:ilvl w:val="0"/>
          <w:numId w:val="58"/>
        </w:numPr>
        <w:tabs>
          <w:tab w:val="left" w:pos="441"/>
        </w:tabs>
        <w:ind w:right="1018"/>
        <w:jc w:val="both"/>
        <w:rPr>
          <w:del w:id="544" w:author="Chandler Wilson" w:date="2023-05-25T10:33:00Z"/>
          <w:sz w:val="20"/>
        </w:rPr>
      </w:pPr>
      <w:del w:id="545" w:author="Chandler Wilson" w:date="2023-05-25T10:33:00Z">
        <w:r w:rsidDel="00070044">
          <w:rPr>
            <w:color w:val="221F1F"/>
            <w:sz w:val="20"/>
          </w:rPr>
          <w:delText>Although</w:delText>
        </w:r>
        <w:r w:rsidDel="00070044">
          <w:rPr>
            <w:color w:val="221F1F"/>
            <w:spacing w:val="-6"/>
            <w:sz w:val="20"/>
          </w:rPr>
          <w:delText xml:space="preserve"> </w:delText>
        </w:r>
        <w:r w:rsidDel="00070044">
          <w:rPr>
            <w:color w:val="221F1F"/>
            <w:sz w:val="20"/>
          </w:rPr>
          <w:delText>title</w:delText>
        </w:r>
        <w:r w:rsidDel="00070044">
          <w:rPr>
            <w:color w:val="221F1F"/>
            <w:spacing w:val="-5"/>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property</w:delText>
        </w:r>
        <w:r w:rsidDel="00070044">
          <w:rPr>
            <w:color w:val="221F1F"/>
            <w:spacing w:val="-3"/>
            <w:sz w:val="20"/>
          </w:rPr>
          <w:delText xml:space="preserve"> </w:delText>
        </w:r>
        <w:r w:rsidDel="00070044">
          <w:rPr>
            <w:color w:val="221F1F"/>
            <w:sz w:val="20"/>
          </w:rPr>
          <w:delText>is</w:delText>
        </w:r>
        <w:r w:rsidDel="00070044">
          <w:rPr>
            <w:color w:val="221F1F"/>
            <w:spacing w:val="-6"/>
            <w:sz w:val="20"/>
          </w:rPr>
          <w:delText xml:space="preserve"> </w:delText>
        </w:r>
        <w:r w:rsidDel="00070044">
          <w:rPr>
            <w:color w:val="221F1F"/>
            <w:sz w:val="20"/>
          </w:rPr>
          <w:delText>in</w:delText>
        </w:r>
        <w:r w:rsidDel="00070044">
          <w:rPr>
            <w:color w:val="221F1F"/>
            <w:spacing w:val="-6"/>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Government</w:delText>
        </w:r>
        <w:r w:rsidDel="00070044">
          <w:rPr>
            <w:color w:val="221F1F"/>
            <w:spacing w:val="-4"/>
            <w:sz w:val="20"/>
          </w:rPr>
          <w:delText xml:space="preserve"> </w:delText>
        </w:r>
        <w:r w:rsidDel="00070044">
          <w:rPr>
            <w:color w:val="221F1F"/>
            <w:sz w:val="20"/>
          </w:rPr>
          <w:delText>under</w:delText>
        </w:r>
        <w:r w:rsidDel="00070044">
          <w:rPr>
            <w:color w:val="221F1F"/>
            <w:spacing w:val="-6"/>
            <w:sz w:val="20"/>
          </w:rPr>
          <w:delText xml:space="preserve"> </w:delText>
        </w:r>
        <w:r w:rsidDel="00070044">
          <w:rPr>
            <w:color w:val="221F1F"/>
            <w:sz w:val="20"/>
          </w:rPr>
          <w:delText>this</w:delText>
        </w:r>
        <w:r w:rsidDel="00070044">
          <w:rPr>
            <w:color w:val="221F1F"/>
            <w:spacing w:val="-9"/>
            <w:sz w:val="20"/>
          </w:rPr>
          <w:delText xml:space="preserve"> </w:delText>
        </w:r>
        <w:r w:rsidDel="00070044">
          <w:rPr>
            <w:color w:val="221F1F"/>
            <w:sz w:val="20"/>
          </w:rPr>
          <w:delText>clause,</w:delText>
        </w:r>
        <w:r w:rsidDel="00070044">
          <w:rPr>
            <w:color w:val="221F1F"/>
            <w:spacing w:val="-4"/>
            <w:sz w:val="20"/>
          </w:rPr>
          <w:delText xml:space="preserve"> </w:delText>
        </w:r>
        <w:r w:rsidDel="00070044">
          <w:rPr>
            <w:color w:val="221F1F"/>
            <w:sz w:val="20"/>
          </w:rPr>
          <w:delText>other</w:delText>
        </w:r>
        <w:r w:rsidDel="00070044">
          <w:rPr>
            <w:color w:val="221F1F"/>
            <w:spacing w:val="-4"/>
            <w:sz w:val="20"/>
          </w:rPr>
          <w:delText xml:space="preserve"> </w:delText>
        </w:r>
        <w:r w:rsidDel="00070044">
          <w:rPr>
            <w:color w:val="221F1F"/>
            <w:sz w:val="20"/>
          </w:rPr>
          <w:delText>applicable</w:delText>
        </w:r>
        <w:r w:rsidDel="00070044">
          <w:rPr>
            <w:color w:val="221F1F"/>
            <w:spacing w:val="-5"/>
            <w:sz w:val="20"/>
          </w:rPr>
          <w:delText xml:space="preserve"> </w:delText>
        </w:r>
        <w:r w:rsidDel="00070044">
          <w:rPr>
            <w:color w:val="221F1F"/>
            <w:sz w:val="20"/>
          </w:rPr>
          <w:delText>clauses</w:delText>
        </w:r>
        <w:r w:rsidDel="00070044">
          <w:rPr>
            <w:color w:val="221F1F"/>
            <w:spacing w:val="-6"/>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contract</w:delText>
        </w:r>
        <w:r w:rsidDel="00070044">
          <w:rPr>
            <w:color w:val="221F1F"/>
            <w:spacing w:val="-7"/>
            <w:sz w:val="20"/>
          </w:rPr>
          <w:delText xml:space="preserve"> </w:delText>
        </w:r>
        <w:r w:rsidDel="00070044">
          <w:rPr>
            <w:color w:val="221F1F"/>
            <w:sz w:val="20"/>
          </w:rPr>
          <w:delText>(e.g.,</w:delText>
        </w:r>
        <w:r w:rsidDel="00070044">
          <w:rPr>
            <w:color w:val="221F1F"/>
            <w:spacing w:val="-3"/>
            <w:sz w:val="20"/>
          </w:rPr>
          <w:delText xml:space="preserve"> </w:delText>
        </w:r>
        <w:r w:rsidDel="00070044">
          <w:rPr>
            <w:color w:val="221F1F"/>
            <w:sz w:val="20"/>
          </w:rPr>
          <w:delText>the termination or clauses) shall determine the handling and disposition of the property.</w:delText>
        </w:r>
      </w:del>
    </w:p>
    <w:p w14:paraId="1F7F0669" w14:textId="0DA1B228" w:rsidR="00016C31" w:rsidDel="00070044" w:rsidRDefault="00016C31">
      <w:pPr>
        <w:pStyle w:val="BodyText"/>
        <w:spacing w:before="10"/>
        <w:rPr>
          <w:del w:id="546" w:author="Chandler Wilson" w:date="2023-05-25T10:33:00Z"/>
          <w:sz w:val="19"/>
        </w:rPr>
      </w:pPr>
    </w:p>
    <w:p w14:paraId="67259DB1" w14:textId="4142B1CE" w:rsidR="00016C31" w:rsidDel="00070044" w:rsidRDefault="00632607">
      <w:pPr>
        <w:pStyle w:val="ListParagraph"/>
        <w:numPr>
          <w:ilvl w:val="0"/>
          <w:numId w:val="58"/>
        </w:numPr>
        <w:tabs>
          <w:tab w:val="left" w:pos="441"/>
        </w:tabs>
        <w:spacing w:before="1"/>
        <w:ind w:right="1298"/>
        <w:rPr>
          <w:del w:id="547" w:author="Chandler Wilson" w:date="2023-05-25T10:33:00Z"/>
          <w:sz w:val="20"/>
        </w:rPr>
      </w:pPr>
      <w:del w:id="548" w:author="Chandler Wilson" w:date="2023-05-25T10:33:00Z">
        <w:r w:rsidDel="00070044">
          <w:rPr>
            <w:color w:val="221F1F"/>
            <w:sz w:val="20"/>
          </w:rPr>
          <w:delText>The Contractor may sell any scrap resulting from production under this contract, without requesting the Contracting</w:delText>
        </w:r>
        <w:r w:rsidDel="00070044">
          <w:rPr>
            <w:color w:val="221F1F"/>
            <w:spacing w:val="-3"/>
            <w:sz w:val="20"/>
          </w:rPr>
          <w:delText xml:space="preserve"> </w:delText>
        </w:r>
        <w:r w:rsidDel="00070044">
          <w:rPr>
            <w:color w:val="221F1F"/>
            <w:sz w:val="20"/>
          </w:rPr>
          <w:delText>Officer's</w:delText>
        </w:r>
        <w:r w:rsidDel="00070044">
          <w:rPr>
            <w:color w:val="221F1F"/>
            <w:spacing w:val="-5"/>
            <w:sz w:val="20"/>
          </w:rPr>
          <w:delText xml:space="preserve"> </w:delText>
        </w:r>
        <w:r w:rsidDel="00070044">
          <w:rPr>
            <w:color w:val="221F1F"/>
            <w:sz w:val="20"/>
          </w:rPr>
          <w:delText>approval,</w:delText>
        </w:r>
        <w:r w:rsidDel="00070044">
          <w:rPr>
            <w:color w:val="221F1F"/>
            <w:spacing w:val="-3"/>
            <w:sz w:val="20"/>
          </w:rPr>
          <w:delText xml:space="preserve"> </w:delText>
        </w:r>
        <w:r w:rsidDel="00070044">
          <w:rPr>
            <w:color w:val="221F1F"/>
            <w:sz w:val="20"/>
          </w:rPr>
          <w:delText>provided</w:delText>
        </w:r>
        <w:r w:rsidDel="00070044">
          <w:rPr>
            <w:color w:val="221F1F"/>
            <w:spacing w:val="-3"/>
            <w:sz w:val="20"/>
          </w:rPr>
          <w:delText xml:space="preserve"> </w:delText>
        </w:r>
        <w:r w:rsidDel="00070044">
          <w:rPr>
            <w:color w:val="221F1F"/>
            <w:sz w:val="20"/>
          </w:rPr>
          <w:delText>that</w:delText>
        </w:r>
        <w:r w:rsidDel="00070044">
          <w:rPr>
            <w:color w:val="221F1F"/>
            <w:spacing w:val="-5"/>
            <w:sz w:val="20"/>
          </w:rPr>
          <w:delText xml:space="preserve"> </w:delText>
        </w:r>
        <w:r w:rsidDel="00070044">
          <w:rPr>
            <w:color w:val="221F1F"/>
            <w:sz w:val="20"/>
          </w:rPr>
          <w:delText>any</w:delText>
        </w:r>
        <w:r w:rsidDel="00070044">
          <w:rPr>
            <w:color w:val="221F1F"/>
            <w:spacing w:val="-4"/>
            <w:sz w:val="20"/>
          </w:rPr>
          <w:delText xml:space="preserve"> </w:delText>
        </w:r>
        <w:r w:rsidDel="00070044">
          <w:rPr>
            <w:color w:val="221F1F"/>
            <w:sz w:val="20"/>
          </w:rPr>
          <w:delText>significant</w:delText>
        </w:r>
        <w:r w:rsidDel="00070044">
          <w:rPr>
            <w:color w:val="221F1F"/>
            <w:spacing w:val="-7"/>
            <w:sz w:val="20"/>
          </w:rPr>
          <w:delText xml:space="preserve"> </w:delText>
        </w:r>
        <w:r w:rsidDel="00070044">
          <w:rPr>
            <w:color w:val="221F1F"/>
            <w:sz w:val="20"/>
          </w:rPr>
          <w:delText>reduction</w:delText>
        </w:r>
        <w:r w:rsidDel="00070044">
          <w:rPr>
            <w:color w:val="221F1F"/>
            <w:spacing w:val="-5"/>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value</w:delText>
        </w:r>
        <w:r w:rsidDel="00070044">
          <w:rPr>
            <w:color w:val="221F1F"/>
            <w:spacing w:val="-7"/>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property</w:delText>
        </w:r>
        <w:r w:rsidDel="00070044">
          <w:rPr>
            <w:color w:val="221F1F"/>
            <w:spacing w:val="-3"/>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which</w:delText>
        </w:r>
        <w:r w:rsidDel="00070044">
          <w:rPr>
            <w:color w:val="221F1F"/>
            <w:spacing w:val="-4"/>
            <w:sz w:val="20"/>
          </w:rPr>
          <w:delText xml:space="preserve"> </w:delText>
        </w:r>
        <w:r w:rsidDel="00070044">
          <w:rPr>
            <w:color w:val="221F1F"/>
            <w:sz w:val="20"/>
          </w:rPr>
          <w:delText>the Government has title under this clause is reported in writing to the Contracting Officer.</w:delText>
        </w:r>
      </w:del>
    </w:p>
    <w:p w14:paraId="291F8E4E" w14:textId="36AC08D3" w:rsidR="00016C31" w:rsidDel="00070044" w:rsidRDefault="00016C31">
      <w:pPr>
        <w:pStyle w:val="BodyText"/>
        <w:spacing w:before="10"/>
        <w:rPr>
          <w:del w:id="549" w:author="Chandler Wilson" w:date="2023-05-25T10:33:00Z"/>
          <w:sz w:val="19"/>
        </w:rPr>
      </w:pPr>
    </w:p>
    <w:p w14:paraId="3AA31B9B" w14:textId="7F27CE84" w:rsidR="00016C31" w:rsidDel="00070044" w:rsidRDefault="00632607">
      <w:pPr>
        <w:pStyle w:val="ListParagraph"/>
        <w:numPr>
          <w:ilvl w:val="0"/>
          <w:numId w:val="58"/>
        </w:numPr>
        <w:tabs>
          <w:tab w:val="left" w:pos="441"/>
        </w:tabs>
        <w:ind w:right="879"/>
        <w:rPr>
          <w:del w:id="550" w:author="Chandler Wilson" w:date="2023-05-25T10:33:00Z"/>
          <w:sz w:val="20"/>
        </w:rPr>
      </w:pPr>
      <w:del w:id="551" w:author="Chandler Wilson" w:date="2023-05-25T10:33:00Z">
        <w:r w:rsidDel="00070044">
          <w:rPr>
            <w:color w:val="221F1F"/>
            <w:sz w:val="20"/>
          </w:rPr>
          <w:delText>In order to acquire for its own use or dispose of property to which title is vested in the Government under this clause, the Contractor shall obtain the Contracting Officer's advance approval of the action and the terms. If approved,</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basis</w:delText>
        </w:r>
        <w:r w:rsidDel="00070044">
          <w:rPr>
            <w:color w:val="221F1F"/>
            <w:spacing w:val="-6"/>
            <w:sz w:val="20"/>
          </w:rPr>
          <w:delText xml:space="preserve"> </w:delText>
        </w:r>
        <w:r w:rsidDel="00070044">
          <w:rPr>
            <w:color w:val="221F1F"/>
            <w:sz w:val="20"/>
          </w:rPr>
          <w:delText>for</w:delText>
        </w:r>
        <w:r w:rsidDel="00070044">
          <w:rPr>
            <w:color w:val="221F1F"/>
            <w:spacing w:val="-4"/>
            <w:sz w:val="20"/>
          </w:rPr>
          <w:delText xml:space="preserve"> </w:delText>
        </w:r>
        <w:r w:rsidDel="00070044">
          <w:rPr>
            <w:color w:val="221F1F"/>
            <w:sz w:val="20"/>
          </w:rPr>
          <w:delText>payment</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events</w:delText>
        </w:r>
        <w:r w:rsidDel="00070044">
          <w:rPr>
            <w:color w:val="221F1F"/>
            <w:spacing w:val="-8"/>
            <w:sz w:val="20"/>
          </w:rPr>
          <w:delText xml:space="preserve"> </w:delText>
        </w:r>
        <w:r w:rsidDel="00070044">
          <w:rPr>
            <w:color w:val="221F1F"/>
            <w:sz w:val="20"/>
          </w:rPr>
          <w:delText>or</w:delText>
        </w:r>
        <w:r w:rsidDel="00070044">
          <w:rPr>
            <w:color w:val="221F1F"/>
            <w:spacing w:val="-5"/>
            <w:sz w:val="20"/>
          </w:rPr>
          <w:delText xml:space="preserve"> </w:delText>
        </w:r>
        <w:r w:rsidDel="00070044">
          <w:rPr>
            <w:color w:val="221F1F"/>
            <w:sz w:val="20"/>
          </w:rPr>
          <w:delText>performance</w:delText>
        </w:r>
        <w:r w:rsidDel="00070044">
          <w:rPr>
            <w:color w:val="221F1F"/>
            <w:spacing w:val="-6"/>
            <w:sz w:val="20"/>
          </w:rPr>
          <w:delText xml:space="preserve"> </w:delText>
        </w:r>
        <w:r w:rsidDel="00070044">
          <w:rPr>
            <w:color w:val="221F1F"/>
            <w:sz w:val="20"/>
          </w:rPr>
          <w:delText>criteria)</w:delText>
        </w:r>
        <w:r w:rsidDel="00070044">
          <w:rPr>
            <w:color w:val="221F1F"/>
            <w:spacing w:val="-3"/>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which</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property</w:delText>
        </w:r>
        <w:r w:rsidDel="00070044">
          <w:rPr>
            <w:color w:val="221F1F"/>
            <w:spacing w:val="-8"/>
            <w:sz w:val="20"/>
          </w:rPr>
          <w:delText xml:space="preserve"> </w:delText>
        </w:r>
        <w:r w:rsidDel="00070044">
          <w:rPr>
            <w:color w:val="221F1F"/>
            <w:sz w:val="20"/>
          </w:rPr>
          <w:delText>is</w:delText>
        </w:r>
        <w:r w:rsidDel="00070044">
          <w:rPr>
            <w:color w:val="221F1F"/>
            <w:spacing w:val="-6"/>
            <w:sz w:val="20"/>
          </w:rPr>
          <w:delText xml:space="preserve"> </w:delText>
        </w:r>
        <w:r w:rsidDel="00070044">
          <w:rPr>
            <w:color w:val="221F1F"/>
            <w:sz w:val="20"/>
          </w:rPr>
          <w:delText>related</w:delText>
        </w:r>
        <w:r w:rsidDel="00070044">
          <w:rPr>
            <w:color w:val="221F1F"/>
            <w:spacing w:val="-3"/>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be</w:delText>
        </w:r>
        <w:r w:rsidDel="00070044">
          <w:rPr>
            <w:color w:val="221F1F"/>
            <w:spacing w:val="-5"/>
            <w:sz w:val="20"/>
          </w:rPr>
          <w:delText xml:space="preserve"> </w:delText>
        </w:r>
        <w:r w:rsidDel="00070044">
          <w:rPr>
            <w:color w:val="221F1F"/>
            <w:sz w:val="20"/>
          </w:rPr>
          <w:delText>deemed to be not in compliance with the terms of the contract and not payable (if the property is part of or needed for performance), and the Contractor shall refund the related performance-based payments in accordance with paragraph (d) of this clause.</w:delText>
        </w:r>
      </w:del>
    </w:p>
    <w:p w14:paraId="1E66D7E9" w14:textId="352A8A13" w:rsidR="00016C31" w:rsidDel="00070044" w:rsidRDefault="00016C31">
      <w:pPr>
        <w:pStyle w:val="BodyText"/>
        <w:spacing w:before="1"/>
        <w:rPr>
          <w:del w:id="552" w:author="Chandler Wilson" w:date="2023-05-25T10:33:00Z"/>
        </w:rPr>
      </w:pPr>
    </w:p>
    <w:p w14:paraId="6A75CDE0" w14:textId="7513D1BA" w:rsidR="00016C31" w:rsidDel="00070044" w:rsidRDefault="00632607">
      <w:pPr>
        <w:pStyle w:val="ListParagraph"/>
        <w:numPr>
          <w:ilvl w:val="0"/>
          <w:numId w:val="58"/>
        </w:numPr>
        <w:tabs>
          <w:tab w:val="left" w:pos="441"/>
        </w:tabs>
        <w:ind w:right="1458"/>
        <w:rPr>
          <w:del w:id="553" w:author="Chandler Wilson" w:date="2023-05-25T10:33:00Z"/>
          <w:sz w:val="20"/>
        </w:rPr>
      </w:pPr>
      <w:del w:id="554" w:author="Chandler Wilson" w:date="2023-05-25T10:33:00Z">
        <w:r w:rsidDel="00070044">
          <w:rPr>
            <w:color w:val="221F1F"/>
            <w:sz w:val="20"/>
          </w:rPr>
          <w:delText>When the Contractor completes all of the obligations under this contract, including liquidation of all performance-based</w:delText>
        </w:r>
        <w:r w:rsidDel="00070044">
          <w:rPr>
            <w:color w:val="221F1F"/>
            <w:spacing w:val="-4"/>
            <w:sz w:val="20"/>
          </w:rPr>
          <w:delText xml:space="preserve"> </w:delText>
        </w:r>
        <w:r w:rsidDel="00070044">
          <w:rPr>
            <w:color w:val="221F1F"/>
            <w:sz w:val="20"/>
          </w:rPr>
          <w:delText>payments,</w:delText>
        </w:r>
        <w:r w:rsidDel="00070044">
          <w:rPr>
            <w:color w:val="221F1F"/>
            <w:spacing w:val="-7"/>
            <w:sz w:val="20"/>
          </w:rPr>
          <w:delText xml:space="preserve"> </w:delText>
        </w:r>
        <w:r w:rsidDel="00070044">
          <w:rPr>
            <w:color w:val="221F1F"/>
            <w:sz w:val="20"/>
          </w:rPr>
          <w:delText>title</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vest</w:delText>
        </w:r>
        <w:r w:rsidDel="00070044">
          <w:rPr>
            <w:color w:val="221F1F"/>
            <w:spacing w:val="-6"/>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for</w:delText>
        </w:r>
        <w:r w:rsidDel="00070044">
          <w:rPr>
            <w:color w:val="221F1F"/>
            <w:spacing w:val="-6"/>
            <w:sz w:val="20"/>
          </w:rPr>
          <w:delText xml:space="preserve"> </w:delText>
        </w:r>
        <w:r w:rsidDel="00070044">
          <w:rPr>
            <w:color w:val="221F1F"/>
            <w:sz w:val="20"/>
          </w:rPr>
          <w:delText>all</w:delText>
        </w:r>
        <w:r w:rsidDel="00070044">
          <w:rPr>
            <w:color w:val="221F1F"/>
            <w:spacing w:val="-5"/>
            <w:sz w:val="20"/>
          </w:rPr>
          <w:delText xml:space="preserve"> </w:delText>
        </w:r>
        <w:r w:rsidDel="00070044">
          <w:rPr>
            <w:color w:val="221F1F"/>
            <w:sz w:val="20"/>
          </w:rPr>
          <w:delText>property</w:delText>
        </w:r>
        <w:r w:rsidDel="00070044">
          <w:rPr>
            <w:color w:val="221F1F"/>
            <w:spacing w:val="-6"/>
            <w:sz w:val="20"/>
          </w:rPr>
          <w:delText xml:space="preserve"> </w:delText>
        </w:r>
        <w:r w:rsidDel="00070044">
          <w:rPr>
            <w:color w:val="221F1F"/>
            <w:sz w:val="20"/>
          </w:rPr>
          <w:delText>(or</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proceeds</w:delText>
        </w:r>
        <w:r w:rsidDel="00070044">
          <w:rPr>
            <w:color w:val="221F1F"/>
            <w:spacing w:val="-6"/>
            <w:sz w:val="20"/>
          </w:rPr>
          <w:delText xml:space="preserve"> </w:delText>
        </w:r>
        <w:r w:rsidDel="00070044">
          <w:rPr>
            <w:color w:val="221F1F"/>
            <w:sz w:val="20"/>
          </w:rPr>
          <w:delText>thereof)</w:delText>
        </w:r>
        <w:r w:rsidDel="00070044">
          <w:rPr>
            <w:color w:val="221F1F"/>
            <w:spacing w:val="-3"/>
            <w:sz w:val="20"/>
          </w:rPr>
          <w:delText xml:space="preserve"> </w:delText>
        </w:r>
        <w:r w:rsidDel="00070044">
          <w:rPr>
            <w:color w:val="221F1F"/>
            <w:sz w:val="20"/>
          </w:rPr>
          <w:delText>not</w:delText>
        </w:r>
        <w:r w:rsidDel="00070044">
          <w:rPr>
            <w:color w:val="221F1F"/>
            <w:spacing w:val="-5"/>
            <w:sz w:val="20"/>
          </w:rPr>
          <w:delText xml:space="preserve"> </w:delText>
        </w:r>
        <w:r w:rsidDel="00070044">
          <w:rPr>
            <w:color w:val="221F1F"/>
            <w:sz w:val="20"/>
          </w:rPr>
          <w:delText>--</w:delText>
        </w:r>
      </w:del>
    </w:p>
    <w:p w14:paraId="4467E81C" w14:textId="1461C907" w:rsidR="00016C31" w:rsidDel="00070044" w:rsidRDefault="00016C31">
      <w:pPr>
        <w:pStyle w:val="BodyText"/>
        <w:spacing w:before="1"/>
        <w:rPr>
          <w:del w:id="555" w:author="Chandler Wilson" w:date="2023-05-25T10:33:00Z"/>
        </w:rPr>
      </w:pPr>
    </w:p>
    <w:p w14:paraId="61405CED" w14:textId="318DEDEC" w:rsidR="00016C31" w:rsidDel="00070044" w:rsidRDefault="00632607">
      <w:pPr>
        <w:pStyle w:val="ListParagraph"/>
        <w:numPr>
          <w:ilvl w:val="1"/>
          <w:numId w:val="58"/>
        </w:numPr>
        <w:tabs>
          <w:tab w:val="left" w:pos="679"/>
        </w:tabs>
        <w:spacing w:before="1"/>
        <w:ind w:hanging="241"/>
        <w:jc w:val="left"/>
        <w:rPr>
          <w:del w:id="556" w:author="Chandler Wilson" w:date="2023-05-25T10:33:00Z"/>
          <w:sz w:val="20"/>
        </w:rPr>
      </w:pPr>
      <w:del w:id="557" w:author="Chandler Wilson" w:date="2023-05-25T10:33:00Z">
        <w:r w:rsidDel="00070044">
          <w:rPr>
            <w:color w:val="221F1F"/>
            <w:sz w:val="20"/>
          </w:rPr>
          <w:delText>Delivered</w:delText>
        </w:r>
        <w:r w:rsidDel="00070044">
          <w:rPr>
            <w:color w:val="221F1F"/>
            <w:spacing w:val="-5"/>
            <w:sz w:val="20"/>
          </w:rPr>
          <w:delText xml:space="preserve"> </w:delText>
        </w:r>
        <w:r w:rsidDel="00070044">
          <w:rPr>
            <w:color w:val="221F1F"/>
            <w:sz w:val="20"/>
          </w:rPr>
          <w:delText>to,</w:delText>
        </w:r>
        <w:r w:rsidDel="00070044">
          <w:rPr>
            <w:color w:val="221F1F"/>
            <w:spacing w:val="-8"/>
            <w:sz w:val="20"/>
          </w:rPr>
          <w:delText xml:space="preserve"> </w:delText>
        </w:r>
        <w:r w:rsidDel="00070044">
          <w:rPr>
            <w:color w:val="221F1F"/>
            <w:sz w:val="20"/>
          </w:rPr>
          <w:delText>and</w:delText>
        </w:r>
        <w:r w:rsidDel="00070044">
          <w:rPr>
            <w:color w:val="221F1F"/>
            <w:spacing w:val="-8"/>
            <w:sz w:val="20"/>
          </w:rPr>
          <w:delText xml:space="preserve"> </w:delText>
        </w:r>
        <w:r w:rsidDel="00070044">
          <w:rPr>
            <w:color w:val="221F1F"/>
            <w:sz w:val="20"/>
          </w:rPr>
          <w:delText>accepted</w:delText>
        </w:r>
        <w:r w:rsidDel="00070044">
          <w:rPr>
            <w:color w:val="221F1F"/>
            <w:spacing w:val="-7"/>
            <w:sz w:val="20"/>
          </w:rPr>
          <w:delText xml:space="preserve"> </w:delText>
        </w:r>
        <w:r w:rsidDel="00070044">
          <w:rPr>
            <w:color w:val="221F1F"/>
            <w:sz w:val="20"/>
          </w:rPr>
          <w:delText>by,</w:delText>
        </w:r>
        <w:r w:rsidDel="00070044">
          <w:rPr>
            <w:color w:val="221F1F"/>
            <w:spacing w:val="-8"/>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Government</w:delText>
        </w:r>
        <w:r w:rsidDel="00070044">
          <w:rPr>
            <w:color w:val="221F1F"/>
            <w:spacing w:val="-8"/>
            <w:sz w:val="20"/>
          </w:rPr>
          <w:delText xml:space="preserve"> </w:delText>
        </w:r>
        <w:r w:rsidDel="00070044">
          <w:rPr>
            <w:color w:val="221F1F"/>
            <w:sz w:val="20"/>
          </w:rPr>
          <w:delText>under</w:delText>
        </w:r>
        <w:r w:rsidDel="00070044">
          <w:rPr>
            <w:color w:val="221F1F"/>
            <w:spacing w:val="-6"/>
            <w:sz w:val="20"/>
          </w:rPr>
          <w:delText xml:space="preserve"> </w:delText>
        </w:r>
        <w:r w:rsidDel="00070044">
          <w:rPr>
            <w:color w:val="221F1F"/>
            <w:sz w:val="20"/>
          </w:rPr>
          <w:delText>this</w:delText>
        </w:r>
        <w:r w:rsidDel="00070044">
          <w:rPr>
            <w:color w:val="221F1F"/>
            <w:spacing w:val="-7"/>
            <w:sz w:val="20"/>
          </w:rPr>
          <w:delText xml:space="preserve"> </w:delText>
        </w:r>
        <w:r w:rsidDel="00070044">
          <w:rPr>
            <w:color w:val="221F1F"/>
            <w:sz w:val="20"/>
          </w:rPr>
          <w:delText>contract;</w:delText>
        </w:r>
        <w:r w:rsidDel="00070044">
          <w:rPr>
            <w:color w:val="221F1F"/>
            <w:spacing w:val="-6"/>
            <w:sz w:val="20"/>
          </w:rPr>
          <w:delText xml:space="preserve"> </w:delText>
        </w:r>
        <w:r w:rsidDel="00070044">
          <w:rPr>
            <w:color w:val="221F1F"/>
            <w:spacing w:val="-5"/>
            <w:sz w:val="20"/>
          </w:rPr>
          <w:delText>or</w:delText>
        </w:r>
      </w:del>
    </w:p>
    <w:p w14:paraId="7D39D95E" w14:textId="2CED4842" w:rsidR="00016C31" w:rsidDel="00070044" w:rsidRDefault="00016C31">
      <w:pPr>
        <w:pStyle w:val="BodyText"/>
        <w:spacing w:before="9"/>
        <w:rPr>
          <w:del w:id="558" w:author="Chandler Wilson" w:date="2023-05-25T10:33:00Z"/>
          <w:sz w:val="19"/>
        </w:rPr>
      </w:pPr>
    </w:p>
    <w:p w14:paraId="2F54F338" w14:textId="5689E687" w:rsidR="00016C31" w:rsidDel="00070044" w:rsidRDefault="00632607">
      <w:pPr>
        <w:pStyle w:val="ListParagraph"/>
        <w:numPr>
          <w:ilvl w:val="0"/>
          <w:numId w:val="65"/>
        </w:numPr>
        <w:tabs>
          <w:tab w:val="left" w:pos="736"/>
        </w:tabs>
        <w:ind w:left="440" w:right="1018" w:hanging="241"/>
        <w:jc w:val="both"/>
        <w:rPr>
          <w:del w:id="559" w:author="Chandler Wilson" w:date="2023-05-25T10:33:00Z"/>
          <w:sz w:val="20"/>
        </w:rPr>
      </w:pPr>
      <w:del w:id="560" w:author="Chandler Wilson" w:date="2023-05-25T10:33:00Z">
        <w:r w:rsidDel="00070044">
          <w:rPr>
            <w:color w:val="221F1F"/>
            <w:sz w:val="20"/>
          </w:rPr>
          <w:delText>Incorporated</w:delText>
        </w:r>
        <w:r w:rsidDel="00070044">
          <w:rPr>
            <w:color w:val="221F1F"/>
            <w:spacing w:val="-5"/>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supplies</w:delText>
        </w:r>
        <w:r w:rsidDel="00070044">
          <w:rPr>
            <w:color w:val="221F1F"/>
            <w:spacing w:val="-6"/>
            <w:sz w:val="20"/>
          </w:rPr>
          <w:delText xml:space="preserve"> </w:delText>
        </w:r>
        <w:r w:rsidDel="00070044">
          <w:rPr>
            <w:color w:val="221F1F"/>
            <w:sz w:val="20"/>
          </w:rPr>
          <w:delText>delivered</w:delText>
        </w:r>
        <w:r w:rsidDel="00070044">
          <w:rPr>
            <w:color w:val="221F1F"/>
            <w:spacing w:val="-3"/>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accepted</w:delText>
        </w:r>
        <w:r w:rsidDel="00070044">
          <w:rPr>
            <w:color w:val="221F1F"/>
            <w:spacing w:val="-6"/>
            <w:sz w:val="20"/>
          </w:rPr>
          <w:delText xml:space="preserve"> </w:delText>
        </w:r>
        <w:r w:rsidDel="00070044">
          <w:rPr>
            <w:color w:val="221F1F"/>
            <w:sz w:val="20"/>
          </w:rPr>
          <w:delText>by,</w:delText>
        </w:r>
        <w:r w:rsidDel="00070044">
          <w:rPr>
            <w:color w:val="221F1F"/>
            <w:spacing w:val="-7"/>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Government</w:delText>
        </w:r>
        <w:r w:rsidDel="00070044">
          <w:rPr>
            <w:color w:val="221F1F"/>
            <w:spacing w:val="-4"/>
            <w:sz w:val="20"/>
          </w:rPr>
          <w:delText xml:space="preserve"> </w:delText>
        </w:r>
        <w:r w:rsidDel="00070044">
          <w:rPr>
            <w:color w:val="221F1F"/>
            <w:sz w:val="20"/>
          </w:rPr>
          <w:delText>under</w:delText>
        </w:r>
        <w:r w:rsidDel="00070044">
          <w:rPr>
            <w:color w:val="221F1F"/>
            <w:spacing w:val="-4"/>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contract</w:delText>
        </w:r>
        <w:r w:rsidDel="00070044">
          <w:rPr>
            <w:color w:val="221F1F"/>
            <w:spacing w:val="-5"/>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which</w:delText>
        </w:r>
        <w:r w:rsidDel="00070044">
          <w:rPr>
            <w:color w:val="221F1F"/>
            <w:spacing w:val="-4"/>
            <w:sz w:val="20"/>
          </w:rPr>
          <w:delText xml:space="preserve"> </w:delText>
        </w:r>
        <w:r w:rsidDel="00070044">
          <w:rPr>
            <w:color w:val="221F1F"/>
            <w:sz w:val="20"/>
          </w:rPr>
          <w:delText>title</w:delText>
        </w:r>
        <w:r w:rsidDel="00070044">
          <w:rPr>
            <w:color w:val="221F1F"/>
            <w:spacing w:val="-5"/>
            <w:sz w:val="20"/>
          </w:rPr>
          <w:delText xml:space="preserve"> </w:delText>
        </w:r>
        <w:r w:rsidDel="00070044">
          <w:rPr>
            <w:color w:val="221F1F"/>
            <w:sz w:val="20"/>
          </w:rPr>
          <w:delText>is vested in the Government under this clause.</w:delText>
        </w:r>
      </w:del>
    </w:p>
    <w:p w14:paraId="69037FC9" w14:textId="035DACB4" w:rsidR="00016C31" w:rsidDel="00070044" w:rsidRDefault="00016C31">
      <w:pPr>
        <w:pStyle w:val="BodyText"/>
        <w:spacing w:before="2"/>
        <w:rPr>
          <w:del w:id="561" w:author="Chandler Wilson" w:date="2023-05-25T10:33:00Z"/>
        </w:rPr>
      </w:pPr>
    </w:p>
    <w:p w14:paraId="464A370F" w14:textId="31BDDC79" w:rsidR="00016C31" w:rsidDel="00070044" w:rsidRDefault="00632607">
      <w:pPr>
        <w:pStyle w:val="ListParagraph"/>
        <w:numPr>
          <w:ilvl w:val="0"/>
          <w:numId w:val="58"/>
        </w:numPr>
        <w:tabs>
          <w:tab w:val="left" w:pos="441"/>
        </w:tabs>
        <w:ind w:right="1274"/>
        <w:rPr>
          <w:del w:id="562" w:author="Chandler Wilson" w:date="2023-05-25T10:33:00Z"/>
          <w:sz w:val="20"/>
        </w:rPr>
      </w:pPr>
      <w:del w:id="563" w:author="Chandler Wilson" w:date="2023-05-25T10:33:00Z">
        <w:r w:rsidDel="00070044">
          <w:rPr>
            <w:color w:val="221F1F"/>
            <w:sz w:val="20"/>
          </w:rPr>
          <w:delText>The</w:delText>
        </w:r>
        <w:r w:rsidDel="00070044">
          <w:rPr>
            <w:color w:val="221F1F"/>
            <w:spacing w:val="-5"/>
            <w:sz w:val="20"/>
          </w:rPr>
          <w:delText xml:space="preserve"> </w:delText>
        </w:r>
        <w:r w:rsidDel="00070044">
          <w:rPr>
            <w:color w:val="221F1F"/>
            <w:sz w:val="20"/>
          </w:rPr>
          <w:delText>terms</w:delText>
        </w:r>
        <w:r w:rsidDel="00070044">
          <w:rPr>
            <w:color w:val="221F1F"/>
            <w:spacing w:val="-6"/>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contract</w:delText>
        </w:r>
        <w:r w:rsidDel="00070044">
          <w:rPr>
            <w:color w:val="221F1F"/>
            <w:spacing w:val="-7"/>
            <w:sz w:val="20"/>
          </w:rPr>
          <w:delText xml:space="preserve"> </w:delText>
        </w:r>
        <w:r w:rsidDel="00070044">
          <w:rPr>
            <w:color w:val="221F1F"/>
            <w:sz w:val="20"/>
          </w:rPr>
          <w:delText>concerning</w:delText>
        </w:r>
        <w:r w:rsidDel="00070044">
          <w:rPr>
            <w:color w:val="221F1F"/>
            <w:spacing w:val="-3"/>
            <w:sz w:val="20"/>
          </w:rPr>
          <w:delText xml:space="preserve"> </w:delText>
        </w:r>
        <w:r w:rsidDel="00070044">
          <w:rPr>
            <w:color w:val="221F1F"/>
            <w:sz w:val="20"/>
          </w:rPr>
          <w:delText>liability</w:delText>
        </w:r>
        <w:r w:rsidDel="00070044">
          <w:rPr>
            <w:color w:val="221F1F"/>
            <w:spacing w:val="-4"/>
            <w:sz w:val="20"/>
          </w:rPr>
          <w:delText xml:space="preserve"> </w:delText>
        </w:r>
        <w:r w:rsidDel="00070044">
          <w:rPr>
            <w:color w:val="221F1F"/>
            <w:sz w:val="20"/>
          </w:rPr>
          <w:delText>for</w:delText>
        </w:r>
        <w:r w:rsidDel="00070044">
          <w:rPr>
            <w:color w:val="221F1F"/>
            <w:spacing w:val="-4"/>
            <w:sz w:val="20"/>
          </w:rPr>
          <w:delText xml:space="preserve"> </w:delText>
        </w:r>
        <w:r w:rsidDel="00070044">
          <w:rPr>
            <w:color w:val="221F1F"/>
            <w:sz w:val="20"/>
          </w:rPr>
          <w:delText>Government-furnished</w:delText>
        </w:r>
        <w:r w:rsidDel="00070044">
          <w:rPr>
            <w:color w:val="221F1F"/>
            <w:spacing w:val="-3"/>
            <w:sz w:val="20"/>
          </w:rPr>
          <w:delText xml:space="preserve"> </w:delText>
        </w:r>
        <w:r w:rsidDel="00070044">
          <w:rPr>
            <w:color w:val="221F1F"/>
            <w:sz w:val="20"/>
          </w:rPr>
          <w:delText>property</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not</w:delText>
        </w:r>
        <w:r w:rsidDel="00070044">
          <w:rPr>
            <w:color w:val="221F1F"/>
            <w:spacing w:val="-8"/>
            <w:sz w:val="20"/>
          </w:rPr>
          <w:delText xml:space="preserve"> </w:delText>
        </w:r>
        <w:r w:rsidDel="00070044">
          <w:rPr>
            <w:color w:val="221F1F"/>
            <w:sz w:val="20"/>
          </w:rPr>
          <w:delText>apply</w:delText>
        </w:r>
        <w:r w:rsidDel="00070044">
          <w:rPr>
            <w:color w:val="221F1F"/>
            <w:spacing w:val="-3"/>
            <w:sz w:val="20"/>
          </w:rPr>
          <w:delText xml:space="preserve"> </w:delText>
        </w:r>
        <w:r w:rsidDel="00070044">
          <w:rPr>
            <w:color w:val="221F1F"/>
            <w:sz w:val="20"/>
          </w:rPr>
          <w:delText>to</w:delText>
        </w:r>
        <w:r w:rsidDel="00070044">
          <w:rPr>
            <w:color w:val="221F1F"/>
            <w:spacing w:val="-7"/>
            <w:sz w:val="20"/>
          </w:rPr>
          <w:delText xml:space="preserve"> </w:delText>
        </w:r>
        <w:r w:rsidDel="00070044">
          <w:rPr>
            <w:color w:val="221F1F"/>
            <w:sz w:val="20"/>
          </w:rPr>
          <w:delText>property</w:delText>
        </w:r>
        <w:r w:rsidDel="00070044">
          <w:rPr>
            <w:color w:val="221F1F"/>
            <w:spacing w:val="-4"/>
            <w:sz w:val="20"/>
          </w:rPr>
          <w:delText xml:space="preserve"> </w:delText>
        </w:r>
        <w:r w:rsidDel="00070044">
          <w:rPr>
            <w:color w:val="221F1F"/>
            <w:sz w:val="20"/>
          </w:rPr>
          <w:delText>to which the Government acquired title solely under this clause.</w:delText>
        </w:r>
      </w:del>
    </w:p>
    <w:p w14:paraId="282F09A6" w14:textId="5BBFD716" w:rsidR="00016C31" w:rsidDel="00070044" w:rsidRDefault="00016C31">
      <w:pPr>
        <w:pStyle w:val="BodyText"/>
        <w:spacing w:before="11"/>
        <w:rPr>
          <w:del w:id="564" w:author="Chandler Wilson" w:date="2023-05-25T10:33:00Z"/>
          <w:sz w:val="19"/>
        </w:rPr>
      </w:pPr>
    </w:p>
    <w:p w14:paraId="2F91FEEC" w14:textId="3FCED252" w:rsidR="00016C31" w:rsidDel="00070044" w:rsidRDefault="00632607">
      <w:pPr>
        <w:pStyle w:val="ListParagraph"/>
        <w:numPr>
          <w:ilvl w:val="2"/>
          <w:numId w:val="61"/>
        </w:numPr>
        <w:tabs>
          <w:tab w:val="left" w:pos="441"/>
        </w:tabs>
        <w:ind w:right="871" w:hanging="275"/>
        <w:jc w:val="left"/>
        <w:rPr>
          <w:del w:id="565" w:author="Chandler Wilson" w:date="2023-05-25T10:33:00Z"/>
          <w:sz w:val="20"/>
        </w:rPr>
      </w:pPr>
      <w:del w:id="566" w:author="Chandler Wilson" w:date="2023-05-25T10:33:00Z">
        <w:r w:rsidDel="00070044">
          <w:rPr>
            <w:color w:val="221F1F"/>
            <w:sz w:val="20"/>
          </w:rPr>
          <w:delText>Risk of loss. Before delivery to and acceptance by the Government, the Contractor shall bear the risk of loss for property,</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title</w:delText>
        </w:r>
        <w:r w:rsidDel="00070044">
          <w:rPr>
            <w:color w:val="221F1F"/>
            <w:spacing w:val="-5"/>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which</w:delText>
        </w:r>
        <w:r w:rsidDel="00070044">
          <w:rPr>
            <w:color w:val="221F1F"/>
            <w:spacing w:val="-6"/>
            <w:sz w:val="20"/>
          </w:rPr>
          <w:delText xml:space="preserve"> </w:delText>
        </w:r>
        <w:r w:rsidDel="00070044">
          <w:rPr>
            <w:color w:val="221F1F"/>
            <w:sz w:val="20"/>
          </w:rPr>
          <w:delText>vests</w:delText>
        </w:r>
        <w:r w:rsidDel="00070044">
          <w:rPr>
            <w:color w:val="221F1F"/>
            <w:spacing w:val="-5"/>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Government</w:delText>
        </w:r>
        <w:r w:rsidDel="00070044">
          <w:rPr>
            <w:color w:val="221F1F"/>
            <w:spacing w:val="-4"/>
            <w:sz w:val="20"/>
          </w:rPr>
          <w:delText xml:space="preserve"> </w:delText>
        </w:r>
        <w:r w:rsidDel="00070044">
          <w:rPr>
            <w:color w:val="221F1F"/>
            <w:sz w:val="20"/>
          </w:rPr>
          <w:delText>under</w:delText>
        </w:r>
        <w:r w:rsidDel="00070044">
          <w:rPr>
            <w:color w:val="221F1F"/>
            <w:spacing w:val="-6"/>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clause,</w:delText>
        </w:r>
        <w:r w:rsidDel="00070044">
          <w:rPr>
            <w:color w:val="221F1F"/>
            <w:spacing w:val="-4"/>
            <w:sz w:val="20"/>
          </w:rPr>
          <w:delText xml:space="preserve"> </w:delText>
        </w:r>
        <w:r w:rsidDel="00070044">
          <w:rPr>
            <w:color w:val="221F1F"/>
            <w:sz w:val="20"/>
          </w:rPr>
          <w:delText>except</w:delText>
        </w:r>
        <w:r w:rsidDel="00070044">
          <w:rPr>
            <w:color w:val="221F1F"/>
            <w:spacing w:val="-5"/>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extent</w:delText>
        </w:r>
        <w:r w:rsidDel="00070044">
          <w:rPr>
            <w:color w:val="221F1F"/>
            <w:spacing w:val="-8"/>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Government</w:delText>
        </w:r>
        <w:r w:rsidDel="00070044">
          <w:rPr>
            <w:color w:val="221F1F"/>
            <w:spacing w:val="-6"/>
            <w:sz w:val="20"/>
          </w:rPr>
          <w:delText xml:space="preserve"> </w:delText>
        </w:r>
        <w:r w:rsidDel="00070044">
          <w:rPr>
            <w:color w:val="221F1F"/>
            <w:sz w:val="20"/>
          </w:rPr>
          <w:delText>expressly assumes the risk. If any property is lost (see 45.101), the basis of payment (the events or performance criteria) to which</w:delText>
        </w:r>
        <w:r w:rsidDel="00070044">
          <w:rPr>
            <w:color w:val="221F1F"/>
            <w:spacing w:val="-1"/>
            <w:sz w:val="20"/>
          </w:rPr>
          <w:delText xml:space="preserve"> </w:delText>
        </w:r>
        <w:r w:rsidDel="00070044">
          <w:rPr>
            <w:color w:val="221F1F"/>
            <w:sz w:val="20"/>
          </w:rPr>
          <w:delText>the</w:delText>
        </w:r>
        <w:r w:rsidDel="00070044">
          <w:rPr>
            <w:color w:val="221F1F"/>
            <w:spacing w:val="-2"/>
            <w:sz w:val="20"/>
          </w:rPr>
          <w:delText xml:space="preserve"> </w:delText>
        </w:r>
        <w:r w:rsidDel="00070044">
          <w:rPr>
            <w:color w:val="221F1F"/>
            <w:sz w:val="20"/>
          </w:rPr>
          <w:delText>property</w:delText>
        </w:r>
        <w:r w:rsidDel="00070044">
          <w:rPr>
            <w:color w:val="221F1F"/>
            <w:spacing w:val="-1"/>
            <w:sz w:val="20"/>
          </w:rPr>
          <w:delText xml:space="preserve"> </w:delText>
        </w:r>
        <w:r w:rsidDel="00070044">
          <w:rPr>
            <w:color w:val="221F1F"/>
            <w:sz w:val="20"/>
          </w:rPr>
          <w:delText>is</w:delText>
        </w:r>
        <w:r w:rsidDel="00070044">
          <w:rPr>
            <w:color w:val="221F1F"/>
            <w:spacing w:val="-3"/>
            <w:sz w:val="20"/>
          </w:rPr>
          <w:delText xml:space="preserve"> </w:delText>
        </w:r>
        <w:r w:rsidDel="00070044">
          <w:rPr>
            <w:color w:val="221F1F"/>
            <w:sz w:val="20"/>
          </w:rPr>
          <w:delText>related</w:delText>
        </w:r>
        <w:r w:rsidDel="00070044">
          <w:rPr>
            <w:color w:val="221F1F"/>
            <w:spacing w:val="-1"/>
            <w:sz w:val="20"/>
          </w:rPr>
          <w:delText xml:space="preserve"> </w:delText>
        </w:r>
        <w:r w:rsidDel="00070044">
          <w:rPr>
            <w:color w:val="221F1F"/>
            <w:sz w:val="20"/>
          </w:rPr>
          <w:delText>shall</w:delText>
        </w:r>
        <w:r w:rsidDel="00070044">
          <w:rPr>
            <w:color w:val="221F1F"/>
            <w:spacing w:val="-2"/>
            <w:sz w:val="20"/>
          </w:rPr>
          <w:delText xml:space="preserve"> </w:delText>
        </w:r>
        <w:r w:rsidDel="00070044">
          <w:rPr>
            <w:color w:val="221F1F"/>
            <w:sz w:val="20"/>
          </w:rPr>
          <w:delText>be</w:delText>
        </w:r>
        <w:r w:rsidDel="00070044">
          <w:rPr>
            <w:color w:val="221F1F"/>
            <w:spacing w:val="-2"/>
            <w:sz w:val="20"/>
          </w:rPr>
          <w:delText xml:space="preserve"> </w:delText>
        </w:r>
        <w:r w:rsidDel="00070044">
          <w:rPr>
            <w:color w:val="221F1F"/>
            <w:sz w:val="20"/>
          </w:rPr>
          <w:delText>deemed</w:delText>
        </w:r>
        <w:r w:rsidDel="00070044">
          <w:rPr>
            <w:color w:val="221F1F"/>
            <w:spacing w:val="-1"/>
            <w:sz w:val="20"/>
          </w:rPr>
          <w:delText xml:space="preserve"> </w:delText>
        </w:r>
        <w:r w:rsidDel="00070044">
          <w:rPr>
            <w:color w:val="221F1F"/>
            <w:sz w:val="20"/>
          </w:rPr>
          <w:delText>to</w:delText>
        </w:r>
        <w:r w:rsidDel="00070044">
          <w:rPr>
            <w:color w:val="221F1F"/>
            <w:spacing w:val="-1"/>
            <w:sz w:val="20"/>
          </w:rPr>
          <w:delText xml:space="preserve"> </w:delText>
        </w:r>
        <w:r w:rsidDel="00070044">
          <w:rPr>
            <w:color w:val="221F1F"/>
            <w:sz w:val="20"/>
          </w:rPr>
          <w:delText>be</w:delText>
        </w:r>
        <w:r w:rsidDel="00070044">
          <w:rPr>
            <w:color w:val="221F1F"/>
            <w:spacing w:val="-4"/>
            <w:sz w:val="20"/>
          </w:rPr>
          <w:delText xml:space="preserve"> </w:delText>
        </w:r>
        <w:r w:rsidDel="00070044">
          <w:rPr>
            <w:color w:val="221F1F"/>
            <w:sz w:val="20"/>
          </w:rPr>
          <w:delText>not</w:delText>
        </w:r>
        <w:r w:rsidDel="00070044">
          <w:rPr>
            <w:color w:val="221F1F"/>
            <w:spacing w:val="-3"/>
            <w:sz w:val="20"/>
          </w:rPr>
          <w:delText xml:space="preserve"> </w:delText>
        </w:r>
        <w:r w:rsidDel="00070044">
          <w:rPr>
            <w:color w:val="221F1F"/>
            <w:sz w:val="20"/>
          </w:rPr>
          <w:delText>in</w:delText>
        </w:r>
        <w:r w:rsidDel="00070044">
          <w:rPr>
            <w:color w:val="221F1F"/>
            <w:spacing w:val="-3"/>
            <w:sz w:val="20"/>
          </w:rPr>
          <w:delText xml:space="preserve"> </w:delText>
        </w:r>
        <w:r w:rsidDel="00070044">
          <w:rPr>
            <w:color w:val="221F1F"/>
            <w:sz w:val="20"/>
          </w:rPr>
          <w:delText>compliance</w:delText>
        </w:r>
        <w:r w:rsidDel="00070044">
          <w:rPr>
            <w:color w:val="221F1F"/>
            <w:spacing w:val="-2"/>
            <w:sz w:val="20"/>
          </w:rPr>
          <w:delText xml:space="preserve"> </w:delText>
        </w:r>
        <w:r w:rsidDel="00070044">
          <w:rPr>
            <w:color w:val="221F1F"/>
            <w:sz w:val="20"/>
          </w:rPr>
          <w:delText>with</w:delText>
        </w:r>
        <w:r w:rsidDel="00070044">
          <w:rPr>
            <w:color w:val="221F1F"/>
            <w:spacing w:val="-1"/>
            <w:sz w:val="20"/>
          </w:rPr>
          <w:delText xml:space="preserve"> </w:delText>
        </w:r>
        <w:r w:rsidDel="00070044">
          <w:rPr>
            <w:color w:val="221F1F"/>
            <w:sz w:val="20"/>
          </w:rPr>
          <w:delText>the terms</w:delText>
        </w:r>
        <w:r w:rsidDel="00070044">
          <w:rPr>
            <w:color w:val="221F1F"/>
            <w:spacing w:val="-3"/>
            <w:sz w:val="20"/>
          </w:rPr>
          <w:delText xml:space="preserve"> </w:delText>
        </w:r>
        <w:r w:rsidDel="00070044">
          <w:rPr>
            <w:color w:val="221F1F"/>
            <w:sz w:val="20"/>
          </w:rPr>
          <w:delText>of</w:delText>
        </w:r>
        <w:r w:rsidDel="00070044">
          <w:rPr>
            <w:color w:val="221F1F"/>
            <w:spacing w:val="-2"/>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contract</w:delText>
        </w:r>
        <w:r w:rsidDel="00070044">
          <w:rPr>
            <w:color w:val="221F1F"/>
            <w:spacing w:val="-3"/>
            <w:sz w:val="20"/>
          </w:rPr>
          <w:delText xml:space="preserve"> </w:delText>
        </w:r>
        <w:r w:rsidDel="00070044">
          <w:rPr>
            <w:color w:val="221F1F"/>
            <w:sz w:val="20"/>
          </w:rPr>
          <w:delText>and</w:delText>
        </w:r>
        <w:r w:rsidDel="00070044">
          <w:rPr>
            <w:color w:val="221F1F"/>
            <w:spacing w:val="-1"/>
            <w:sz w:val="20"/>
          </w:rPr>
          <w:delText xml:space="preserve"> </w:delText>
        </w:r>
        <w:r w:rsidDel="00070044">
          <w:rPr>
            <w:color w:val="221F1F"/>
            <w:sz w:val="20"/>
          </w:rPr>
          <w:delText>not</w:delText>
        </w:r>
        <w:r w:rsidDel="00070044">
          <w:rPr>
            <w:color w:val="221F1F"/>
            <w:spacing w:val="-5"/>
            <w:sz w:val="20"/>
          </w:rPr>
          <w:delText xml:space="preserve"> </w:delText>
        </w:r>
        <w:r w:rsidDel="00070044">
          <w:rPr>
            <w:color w:val="221F1F"/>
            <w:sz w:val="20"/>
          </w:rPr>
          <w:delText>payable (if the property is part of or needed for performance), and the Contractor shall refund the related</w:delText>
        </w:r>
      </w:del>
    </w:p>
    <w:p w14:paraId="0EED6081" w14:textId="671D6ECD" w:rsidR="00016C31" w:rsidDel="00070044" w:rsidRDefault="00900DE8">
      <w:pPr>
        <w:pStyle w:val="BodyText"/>
        <w:spacing w:line="227" w:lineRule="exact"/>
        <w:ind w:left="219"/>
        <w:rPr>
          <w:del w:id="567" w:author="Chandler Wilson" w:date="2023-05-25T10:33:00Z"/>
        </w:rPr>
      </w:pPr>
      <w:del w:id="568" w:author="Chandler Wilson" w:date="2023-05-25T10:33:00Z">
        <w:r>
          <w:pict w14:anchorId="3B6F0867">
            <v:rect id="docshape70" o:spid="_x0000_s1062" style="position:absolute;left:0;text-align:left;margin-left:59.5pt;margin-top:56.7pt;width:515pt;height:1.45pt;z-index:-18485760;mso-position-horizontal-relative:page" fillcolor="#0e233d" stroked="f">
              <w10:wrap anchorx="page"/>
            </v:rect>
          </w:pict>
        </w:r>
        <w:r w:rsidR="00632607" w:rsidDel="00070044">
          <w:rPr>
            <w:color w:val="221F1F"/>
          </w:rPr>
          <w:delText>performance-based</w:delText>
        </w:r>
        <w:r w:rsidR="00632607" w:rsidDel="00070044">
          <w:rPr>
            <w:color w:val="221F1F"/>
            <w:spacing w:val="-9"/>
          </w:rPr>
          <w:delText xml:space="preserve"> </w:delText>
        </w:r>
        <w:r w:rsidR="00632607" w:rsidDel="00070044">
          <w:rPr>
            <w:color w:val="221F1F"/>
          </w:rPr>
          <w:delText>payments</w:delText>
        </w:r>
        <w:r w:rsidR="00632607" w:rsidDel="00070044">
          <w:rPr>
            <w:color w:val="221F1F"/>
            <w:spacing w:val="-9"/>
          </w:rPr>
          <w:delText xml:space="preserve"> </w:delText>
        </w:r>
        <w:r w:rsidR="00632607" w:rsidDel="00070044">
          <w:rPr>
            <w:color w:val="221F1F"/>
          </w:rPr>
          <w:delText>in</w:delText>
        </w:r>
        <w:r w:rsidR="00632607" w:rsidDel="00070044">
          <w:rPr>
            <w:color w:val="221F1F"/>
            <w:spacing w:val="-9"/>
          </w:rPr>
          <w:delText xml:space="preserve"> </w:delText>
        </w:r>
        <w:r w:rsidR="00632607" w:rsidDel="00070044">
          <w:rPr>
            <w:color w:val="221F1F"/>
          </w:rPr>
          <w:delText>accordance</w:delText>
        </w:r>
        <w:r w:rsidR="00632607" w:rsidDel="00070044">
          <w:rPr>
            <w:color w:val="221F1F"/>
            <w:spacing w:val="-10"/>
          </w:rPr>
          <w:delText xml:space="preserve"> </w:delText>
        </w:r>
        <w:r w:rsidR="00632607" w:rsidDel="00070044">
          <w:rPr>
            <w:color w:val="221F1F"/>
          </w:rPr>
          <w:delText>with</w:delText>
        </w:r>
        <w:r w:rsidR="00632607" w:rsidDel="00070044">
          <w:rPr>
            <w:color w:val="221F1F"/>
            <w:spacing w:val="-11"/>
          </w:rPr>
          <w:delText xml:space="preserve"> </w:delText>
        </w:r>
        <w:r w:rsidR="00632607" w:rsidDel="00070044">
          <w:rPr>
            <w:color w:val="221F1F"/>
          </w:rPr>
          <w:delText>paragraph</w:delText>
        </w:r>
        <w:r w:rsidR="00632607" w:rsidDel="00070044">
          <w:rPr>
            <w:color w:val="221F1F"/>
            <w:spacing w:val="-10"/>
          </w:rPr>
          <w:delText xml:space="preserve"> </w:delText>
        </w:r>
        <w:r w:rsidR="00632607" w:rsidDel="00070044">
          <w:rPr>
            <w:color w:val="221F1F"/>
          </w:rPr>
          <w:delText>(d)</w:delText>
        </w:r>
        <w:r w:rsidR="00632607" w:rsidDel="00070044">
          <w:rPr>
            <w:color w:val="221F1F"/>
            <w:spacing w:val="-9"/>
          </w:rPr>
          <w:delText xml:space="preserve"> </w:delText>
        </w:r>
        <w:r w:rsidR="00632607" w:rsidDel="00070044">
          <w:rPr>
            <w:color w:val="221F1F"/>
          </w:rPr>
          <w:delText>of</w:delText>
        </w:r>
        <w:r w:rsidR="00632607" w:rsidDel="00070044">
          <w:rPr>
            <w:color w:val="221F1F"/>
            <w:spacing w:val="-11"/>
          </w:rPr>
          <w:delText xml:space="preserve"> </w:delText>
        </w:r>
        <w:r w:rsidR="00632607" w:rsidDel="00070044">
          <w:rPr>
            <w:color w:val="221F1F"/>
          </w:rPr>
          <w:delText>this</w:delText>
        </w:r>
        <w:r w:rsidR="00632607" w:rsidDel="00070044">
          <w:rPr>
            <w:color w:val="221F1F"/>
            <w:spacing w:val="-9"/>
          </w:rPr>
          <w:delText xml:space="preserve"> </w:delText>
        </w:r>
        <w:r w:rsidR="00632607" w:rsidDel="00070044">
          <w:rPr>
            <w:color w:val="221F1F"/>
            <w:spacing w:val="-2"/>
          </w:rPr>
          <w:delText>clause.</w:delText>
        </w:r>
      </w:del>
    </w:p>
    <w:p w14:paraId="439BF441" w14:textId="6F30AC5A" w:rsidR="00016C31" w:rsidDel="00070044" w:rsidRDefault="00016C31">
      <w:pPr>
        <w:spacing w:line="227" w:lineRule="exact"/>
        <w:rPr>
          <w:del w:id="569" w:author="Chandler Wilson" w:date="2023-05-25T10:33:00Z"/>
        </w:rPr>
        <w:sectPr w:rsidR="00016C31" w:rsidDel="00070044">
          <w:pgSz w:w="12240" w:h="15840"/>
          <w:pgMar w:top="1600" w:right="640" w:bottom="1060" w:left="1000" w:header="0" w:footer="801" w:gutter="0"/>
          <w:cols w:space="720"/>
        </w:sectPr>
      </w:pPr>
    </w:p>
    <w:p w14:paraId="50F62EB7" w14:textId="304FAAAC" w:rsidR="00016C31" w:rsidDel="00070044" w:rsidRDefault="00632607">
      <w:pPr>
        <w:pStyle w:val="ListParagraph"/>
        <w:numPr>
          <w:ilvl w:val="2"/>
          <w:numId w:val="61"/>
        </w:numPr>
        <w:tabs>
          <w:tab w:val="left" w:pos="441"/>
        </w:tabs>
        <w:spacing w:before="80"/>
        <w:ind w:right="1101" w:hanging="275"/>
        <w:jc w:val="left"/>
        <w:rPr>
          <w:del w:id="570" w:author="Chandler Wilson" w:date="2023-05-25T10:33:00Z"/>
          <w:sz w:val="20"/>
        </w:rPr>
      </w:pPr>
      <w:del w:id="571" w:author="Chandler Wilson" w:date="2023-05-25T10:33:00Z">
        <w:r w:rsidDel="00070044">
          <w:rPr>
            <w:color w:val="221F1F"/>
            <w:sz w:val="20"/>
          </w:rPr>
          <w:lastRenderedPageBreak/>
          <w:delText>Records and controls. The Contractor shall maintain records and controls adequate for administration of this clause.</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shall</w:delText>
        </w:r>
        <w:r w:rsidDel="00070044">
          <w:rPr>
            <w:color w:val="221F1F"/>
            <w:spacing w:val="-8"/>
            <w:sz w:val="20"/>
          </w:rPr>
          <w:delText xml:space="preserve"> </w:delText>
        </w:r>
        <w:r w:rsidDel="00070044">
          <w:rPr>
            <w:color w:val="221F1F"/>
            <w:sz w:val="20"/>
          </w:rPr>
          <w:delText>have</w:delText>
        </w:r>
        <w:r w:rsidDel="00070044">
          <w:rPr>
            <w:color w:val="221F1F"/>
            <w:spacing w:val="-7"/>
            <w:sz w:val="20"/>
          </w:rPr>
          <w:delText xml:space="preserve"> </w:delText>
        </w:r>
        <w:r w:rsidDel="00070044">
          <w:rPr>
            <w:color w:val="221F1F"/>
            <w:sz w:val="20"/>
          </w:rPr>
          <w:delText>no</w:delText>
        </w:r>
        <w:r w:rsidDel="00070044">
          <w:rPr>
            <w:color w:val="221F1F"/>
            <w:spacing w:val="-7"/>
            <w:sz w:val="20"/>
          </w:rPr>
          <w:delText xml:space="preserve"> </w:delText>
        </w:r>
        <w:r w:rsidDel="00070044">
          <w:rPr>
            <w:color w:val="221F1F"/>
            <w:sz w:val="20"/>
          </w:rPr>
          <w:delText>entitlement</w:delText>
        </w:r>
        <w:r w:rsidDel="00070044">
          <w:rPr>
            <w:color w:val="221F1F"/>
            <w:spacing w:val="-5"/>
            <w:sz w:val="20"/>
          </w:rPr>
          <w:delText xml:space="preserve"> </w:delText>
        </w:r>
        <w:r w:rsidDel="00070044">
          <w:rPr>
            <w:color w:val="221F1F"/>
            <w:sz w:val="20"/>
          </w:rPr>
          <w:delText>to</w:delText>
        </w:r>
        <w:r w:rsidDel="00070044">
          <w:rPr>
            <w:color w:val="221F1F"/>
            <w:spacing w:val="-7"/>
            <w:sz w:val="20"/>
          </w:rPr>
          <w:delText xml:space="preserve"> </w:delText>
        </w:r>
        <w:r w:rsidDel="00070044">
          <w:rPr>
            <w:color w:val="221F1F"/>
            <w:sz w:val="20"/>
          </w:rPr>
          <w:delText>performance-based</w:delText>
        </w:r>
        <w:r w:rsidDel="00070044">
          <w:rPr>
            <w:color w:val="221F1F"/>
            <w:spacing w:val="-6"/>
            <w:sz w:val="20"/>
          </w:rPr>
          <w:delText xml:space="preserve"> </w:delText>
        </w:r>
        <w:r w:rsidDel="00070044">
          <w:rPr>
            <w:color w:val="221F1F"/>
            <w:sz w:val="20"/>
          </w:rPr>
          <w:delText>payments</w:delText>
        </w:r>
        <w:r w:rsidDel="00070044">
          <w:rPr>
            <w:color w:val="221F1F"/>
            <w:spacing w:val="-8"/>
            <w:sz w:val="20"/>
          </w:rPr>
          <w:delText xml:space="preserve"> </w:delText>
        </w:r>
        <w:r w:rsidDel="00070044">
          <w:rPr>
            <w:color w:val="221F1F"/>
            <w:sz w:val="20"/>
          </w:rPr>
          <w:delText>during</w:delText>
        </w:r>
        <w:r w:rsidDel="00070044">
          <w:rPr>
            <w:color w:val="221F1F"/>
            <w:spacing w:val="-6"/>
            <w:sz w:val="20"/>
          </w:rPr>
          <w:delText xml:space="preserve"> </w:delText>
        </w:r>
        <w:r w:rsidDel="00070044">
          <w:rPr>
            <w:color w:val="221F1F"/>
            <w:sz w:val="20"/>
          </w:rPr>
          <w:delText>any</w:delText>
        </w:r>
        <w:r w:rsidDel="00070044">
          <w:rPr>
            <w:color w:val="221F1F"/>
            <w:spacing w:val="-7"/>
            <w:sz w:val="20"/>
          </w:rPr>
          <w:delText xml:space="preserve"> </w:delText>
        </w:r>
        <w:r w:rsidDel="00070044">
          <w:rPr>
            <w:color w:val="221F1F"/>
            <w:sz w:val="20"/>
          </w:rPr>
          <w:delText>time</w:delText>
        </w:r>
        <w:r w:rsidDel="00070044">
          <w:rPr>
            <w:color w:val="221F1F"/>
            <w:spacing w:val="-7"/>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Contractor's records or controls are determined by the Contracting Officer to be inadequate for administration of this clause.</w:delText>
        </w:r>
      </w:del>
    </w:p>
    <w:p w14:paraId="0F6AF8CD" w14:textId="7B534EB0" w:rsidR="00016C31" w:rsidDel="00070044" w:rsidRDefault="00016C31">
      <w:pPr>
        <w:pStyle w:val="BodyText"/>
        <w:rPr>
          <w:del w:id="572" w:author="Chandler Wilson" w:date="2023-05-25T10:33:00Z"/>
        </w:rPr>
      </w:pPr>
    </w:p>
    <w:p w14:paraId="15D78D8B" w14:textId="4E8A76B0" w:rsidR="00016C31" w:rsidDel="00070044" w:rsidRDefault="00632607">
      <w:pPr>
        <w:pStyle w:val="ListParagraph"/>
        <w:numPr>
          <w:ilvl w:val="2"/>
          <w:numId w:val="61"/>
        </w:numPr>
        <w:tabs>
          <w:tab w:val="left" w:pos="441"/>
        </w:tabs>
        <w:ind w:right="947" w:hanging="275"/>
        <w:jc w:val="left"/>
        <w:rPr>
          <w:del w:id="573" w:author="Chandler Wilson" w:date="2023-05-25T10:33:00Z"/>
          <w:sz w:val="20"/>
        </w:rPr>
      </w:pPr>
      <w:del w:id="574" w:author="Chandler Wilson" w:date="2023-05-25T10:33:00Z">
        <w:r w:rsidDel="00070044">
          <w:rPr>
            <w:color w:val="221F1F"/>
            <w:sz w:val="20"/>
          </w:rPr>
          <w:delText>Reports and Government access. The Contractor shall promptly furnish reports, certificates, financial statements, and other pertinent information requested by the Contracting Officer for the administration of this clause and to determine that an event</w:delText>
        </w:r>
        <w:r w:rsidDel="00070044">
          <w:rPr>
            <w:color w:val="221F1F"/>
            <w:spacing w:val="-3"/>
            <w:sz w:val="20"/>
          </w:rPr>
          <w:delText xml:space="preserve"> </w:delText>
        </w:r>
        <w:r w:rsidDel="00070044">
          <w:rPr>
            <w:color w:val="221F1F"/>
            <w:sz w:val="20"/>
          </w:rPr>
          <w:delText>or other criterion</w:delText>
        </w:r>
        <w:r w:rsidDel="00070044">
          <w:rPr>
            <w:color w:val="221F1F"/>
            <w:spacing w:val="-1"/>
            <w:sz w:val="20"/>
          </w:rPr>
          <w:delText xml:space="preserve"> </w:delText>
        </w:r>
        <w:r w:rsidDel="00070044">
          <w:rPr>
            <w:color w:val="221F1F"/>
            <w:sz w:val="20"/>
          </w:rPr>
          <w:delText>prompting a</w:delText>
        </w:r>
        <w:r w:rsidDel="00070044">
          <w:rPr>
            <w:color w:val="221F1F"/>
            <w:spacing w:val="-2"/>
            <w:sz w:val="20"/>
          </w:rPr>
          <w:delText xml:space="preserve"> </w:delText>
        </w:r>
        <w:r w:rsidDel="00070044">
          <w:rPr>
            <w:color w:val="221F1F"/>
            <w:sz w:val="20"/>
          </w:rPr>
          <w:delText>financing payment</w:delText>
        </w:r>
        <w:r w:rsidDel="00070044">
          <w:rPr>
            <w:color w:val="221F1F"/>
            <w:spacing w:val="-1"/>
            <w:sz w:val="20"/>
          </w:rPr>
          <w:delText xml:space="preserve"> </w:delText>
        </w:r>
        <w:r w:rsidDel="00070044">
          <w:rPr>
            <w:color w:val="221F1F"/>
            <w:sz w:val="20"/>
          </w:rPr>
          <w:delText>has</w:delText>
        </w:r>
        <w:r w:rsidDel="00070044">
          <w:rPr>
            <w:color w:val="221F1F"/>
            <w:spacing w:val="-1"/>
            <w:sz w:val="20"/>
          </w:rPr>
          <w:delText xml:space="preserve"> </w:delText>
        </w:r>
        <w:r w:rsidDel="00070044">
          <w:rPr>
            <w:color w:val="221F1F"/>
            <w:sz w:val="20"/>
          </w:rPr>
          <w:delText>been successfully accomplished.</w:delText>
        </w:r>
        <w:r w:rsidDel="00070044">
          <w:rPr>
            <w:color w:val="221F1F"/>
            <w:spacing w:val="-2"/>
            <w:sz w:val="20"/>
          </w:rPr>
          <w:delText xml:space="preserve"> </w:delText>
        </w:r>
        <w:r w:rsidDel="00070044">
          <w:rPr>
            <w:color w:val="221F1F"/>
            <w:sz w:val="20"/>
          </w:rPr>
          <w:delText>The Contractor</w:delText>
        </w:r>
        <w:r w:rsidDel="00070044">
          <w:rPr>
            <w:color w:val="221F1F"/>
            <w:spacing w:val="-3"/>
            <w:sz w:val="20"/>
          </w:rPr>
          <w:delText xml:space="preserve"> </w:delText>
        </w:r>
        <w:r w:rsidDel="00070044">
          <w:rPr>
            <w:color w:val="221F1F"/>
            <w:sz w:val="20"/>
          </w:rPr>
          <w:delText>shall</w:delText>
        </w:r>
        <w:r w:rsidDel="00070044">
          <w:rPr>
            <w:color w:val="221F1F"/>
            <w:spacing w:val="-3"/>
            <w:sz w:val="20"/>
          </w:rPr>
          <w:delText xml:space="preserve"> </w:delText>
        </w:r>
        <w:r w:rsidDel="00070044">
          <w:rPr>
            <w:color w:val="221F1F"/>
            <w:sz w:val="20"/>
          </w:rPr>
          <w:delText>give</w:delText>
        </w:r>
        <w:r w:rsidDel="00070044">
          <w:rPr>
            <w:color w:val="221F1F"/>
            <w:spacing w:val="-3"/>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Government</w:delText>
        </w:r>
        <w:r w:rsidDel="00070044">
          <w:rPr>
            <w:color w:val="221F1F"/>
            <w:spacing w:val="-4"/>
            <w:sz w:val="20"/>
          </w:rPr>
          <w:delText xml:space="preserve"> </w:delText>
        </w:r>
        <w:r w:rsidDel="00070044">
          <w:rPr>
            <w:color w:val="221F1F"/>
            <w:sz w:val="20"/>
          </w:rPr>
          <w:delText>reasonable</w:delText>
        </w:r>
        <w:r w:rsidDel="00070044">
          <w:rPr>
            <w:color w:val="221F1F"/>
            <w:spacing w:val="-3"/>
            <w:sz w:val="20"/>
          </w:rPr>
          <w:delText xml:space="preserve"> </w:delText>
        </w:r>
        <w:r w:rsidDel="00070044">
          <w:rPr>
            <w:color w:val="221F1F"/>
            <w:sz w:val="20"/>
          </w:rPr>
          <w:delText>opportunity</w:delText>
        </w:r>
        <w:r w:rsidDel="00070044">
          <w:rPr>
            <w:color w:val="221F1F"/>
            <w:spacing w:val="-5"/>
            <w:sz w:val="20"/>
          </w:rPr>
          <w:delText xml:space="preserve"> </w:delText>
        </w:r>
        <w:r w:rsidDel="00070044">
          <w:rPr>
            <w:color w:val="221F1F"/>
            <w:sz w:val="20"/>
          </w:rPr>
          <w:delText>to</w:delText>
        </w:r>
        <w:r w:rsidDel="00070044">
          <w:rPr>
            <w:color w:val="221F1F"/>
            <w:spacing w:val="-2"/>
            <w:sz w:val="20"/>
          </w:rPr>
          <w:delText xml:space="preserve"> </w:delText>
        </w:r>
        <w:r w:rsidDel="00070044">
          <w:rPr>
            <w:color w:val="221F1F"/>
            <w:sz w:val="20"/>
          </w:rPr>
          <w:delText>examine</w:delText>
        </w:r>
        <w:r w:rsidDel="00070044">
          <w:rPr>
            <w:color w:val="221F1F"/>
            <w:spacing w:val="-3"/>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verify</w:delText>
        </w:r>
        <w:r w:rsidDel="00070044">
          <w:rPr>
            <w:color w:val="221F1F"/>
            <w:spacing w:val="-2"/>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Contractor's records</w:delText>
        </w:r>
        <w:r w:rsidDel="00070044">
          <w:rPr>
            <w:color w:val="221F1F"/>
            <w:spacing w:val="-4"/>
            <w:sz w:val="20"/>
          </w:rPr>
          <w:delText xml:space="preserve"> </w:delText>
        </w:r>
        <w:r w:rsidDel="00070044">
          <w:rPr>
            <w:color w:val="221F1F"/>
            <w:sz w:val="20"/>
          </w:rPr>
          <w:delText>and</w:delText>
        </w:r>
        <w:r w:rsidDel="00070044">
          <w:rPr>
            <w:color w:val="221F1F"/>
            <w:spacing w:val="-2"/>
            <w:sz w:val="20"/>
          </w:rPr>
          <w:delText xml:space="preserve"> </w:delText>
        </w:r>
        <w:r w:rsidDel="00070044">
          <w:rPr>
            <w:color w:val="221F1F"/>
            <w:sz w:val="20"/>
          </w:rPr>
          <w:delText>to examine and verify the Contractor's performance of this contract for administration of this clause.</w:delText>
        </w:r>
      </w:del>
    </w:p>
    <w:p w14:paraId="095DC266" w14:textId="30F812AF" w:rsidR="00016C31" w:rsidDel="00070044" w:rsidRDefault="00016C31">
      <w:pPr>
        <w:pStyle w:val="BodyText"/>
        <w:rPr>
          <w:del w:id="575" w:author="Chandler Wilson" w:date="2023-05-25T10:33:00Z"/>
        </w:rPr>
      </w:pPr>
    </w:p>
    <w:p w14:paraId="6CF77FAB" w14:textId="30CEA0FB" w:rsidR="00016C31" w:rsidDel="00070044" w:rsidRDefault="00632607">
      <w:pPr>
        <w:pStyle w:val="ListParagraph"/>
        <w:numPr>
          <w:ilvl w:val="2"/>
          <w:numId w:val="61"/>
        </w:numPr>
        <w:tabs>
          <w:tab w:val="left" w:pos="679"/>
        </w:tabs>
        <w:ind w:left="678" w:hanging="241"/>
        <w:jc w:val="left"/>
        <w:rPr>
          <w:del w:id="576" w:author="Chandler Wilson" w:date="2023-05-25T10:33:00Z"/>
          <w:sz w:val="20"/>
        </w:rPr>
      </w:pPr>
      <w:del w:id="577" w:author="Chandler Wilson" w:date="2023-05-25T10:33:00Z">
        <w:r w:rsidDel="00070044">
          <w:rPr>
            <w:color w:val="221F1F"/>
            <w:sz w:val="20"/>
          </w:rPr>
          <w:delText>Special</w:delText>
        </w:r>
        <w:r w:rsidDel="00070044">
          <w:rPr>
            <w:color w:val="221F1F"/>
            <w:spacing w:val="-10"/>
            <w:sz w:val="20"/>
          </w:rPr>
          <w:delText xml:space="preserve"> </w:delText>
        </w:r>
        <w:r w:rsidDel="00070044">
          <w:rPr>
            <w:color w:val="221F1F"/>
            <w:sz w:val="20"/>
          </w:rPr>
          <w:delText>terms</w:delText>
        </w:r>
        <w:r w:rsidDel="00070044">
          <w:rPr>
            <w:color w:val="221F1F"/>
            <w:spacing w:val="-7"/>
            <w:sz w:val="20"/>
          </w:rPr>
          <w:delText xml:space="preserve"> </w:delText>
        </w:r>
        <w:r w:rsidDel="00070044">
          <w:rPr>
            <w:color w:val="221F1F"/>
            <w:sz w:val="20"/>
          </w:rPr>
          <w:delText>regarding</w:delText>
        </w:r>
        <w:r w:rsidDel="00070044">
          <w:rPr>
            <w:color w:val="221F1F"/>
            <w:spacing w:val="-8"/>
            <w:sz w:val="20"/>
          </w:rPr>
          <w:delText xml:space="preserve"> </w:delText>
        </w:r>
        <w:r w:rsidDel="00070044">
          <w:rPr>
            <w:color w:val="221F1F"/>
            <w:sz w:val="20"/>
          </w:rPr>
          <w:delText>default.</w:delText>
        </w:r>
        <w:r w:rsidDel="00070044">
          <w:rPr>
            <w:color w:val="221F1F"/>
            <w:spacing w:val="-6"/>
            <w:sz w:val="20"/>
          </w:rPr>
          <w:delText xml:space="preserve"> </w:delText>
        </w:r>
        <w:r w:rsidDel="00070044">
          <w:rPr>
            <w:color w:val="221F1F"/>
            <w:sz w:val="20"/>
          </w:rPr>
          <w:delText>If</w:delText>
        </w:r>
        <w:r w:rsidDel="00070044">
          <w:rPr>
            <w:color w:val="221F1F"/>
            <w:spacing w:val="-6"/>
            <w:sz w:val="20"/>
          </w:rPr>
          <w:delText xml:space="preserve"> </w:delText>
        </w:r>
        <w:r w:rsidDel="00070044">
          <w:rPr>
            <w:color w:val="221F1F"/>
            <w:sz w:val="20"/>
          </w:rPr>
          <w:delText>this</w:delText>
        </w:r>
        <w:r w:rsidDel="00070044">
          <w:rPr>
            <w:color w:val="221F1F"/>
            <w:spacing w:val="-8"/>
            <w:sz w:val="20"/>
          </w:rPr>
          <w:delText xml:space="preserve"> </w:delText>
        </w:r>
        <w:r w:rsidDel="00070044">
          <w:rPr>
            <w:color w:val="221F1F"/>
            <w:sz w:val="20"/>
          </w:rPr>
          <w:delText>contract</w:delText>
        </w:r>
        <w:r w:rsidDel="00070044">
          <w:rPr>
            <w:color w:val="221F1F"/>
            <w:spacing w:val="-6"/>
            <w:sz w:val="20"/>
          </w:rPr>
          <w:delText xml:space="preserve"> </w:delText>
        </w:r>
        <w:r w:rsidDel="00070044">
          <w:rPr>
            <w:color w:val="221F1F"/>
            <w:sz w:val="20"/>
          </w:rPr>
          <w:delText>is</w:delText>
        </w:r>
        <w:r w:rsidDel="00070044">
          <w:rPr>
            <w:color w:val="221F1F"/>
            <w:spacing w:val="-8"/>
            <w:sz w:val="20"/>
          </w:rPr>
          <w:delText xml:space="preserve"> </w:delText>
        </w:r>
        <w:r w:rsidDel="00070044">
          <w:rPr>
            <w:color w:val="221F1F"/>
            <w:sz w:val="20"/>
          </w:rPr>
          <w:delText>terminated</w:delText>
        </w:r>
        <w:r w:rsidDel="00070044">
          <w:rPr>
            <w:color w:val="221F1F"/>
            <w:spacing w:val="-8"/>
            <w:sz w:val="20"/>
          </w:rPr>
          <w:delText xml:space="preserve"> </w:delText>
        </w:r>
        <w:r w:rsidDel="00070044">
          <w:rPr>
            <w:color w:val="221F1F"/>
            <w:sz w:val="20"/>
          </w:rPr>
          <w:delText>under</w:delText>
        </w:r>
        <w:r w:rsidDel="00070044">
          <w:rPr>
            <w:color w:val="221F1F"/>
            <w:spacing w:val="-8"/>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Default</w:delText>
        </w:r>
        <w:r w:rsidDel="00070044">
          <w:rPr>
            <w:color w:val="221F1F"/>
            <w:spacing w:val="-7"/>
            <w:sz w:val="20"/>
          </w:rPr>
          <w:delText xml:space="preserve"> </w:delText>
        </w:r>
        <w:r w:rsidDel="00070044">
          <w:rPr>
            <w:color w:val="221F1F"/>
            <w:spacing w:val="-2"/>
            <w:sz w:val="20"/>
          </w:rPr>
          <w:delText>clause,</w:delText>
        </w:r>
      </w:del>
    </w:p>
    <w:p w14:paraId="6DE9C14C" w14:textId="02028E7C" w:rsidR="00016C31" w:rsidDel="00070044" w:rsidRDefault="00016C31">
      <w:pPr>
        <w:pStyle w:val="BodyText"/>
        <w:spacing w:before="1"/>
        <w:rPr>
          <w:del w:id="578" w:author="Chandler Wilson" w:date="2023-05-25T10:33:00Z"/>
        </w:rPr>
      </w:pPr>
    </w:p>
    <w:p w14:paraId="3BA97C51" w14:textId="0317178F" w:rsidR="00016C31" w:rsidDel="00070044" w:rsidRDefault="00632607">
      <w:pPr>
        <w:pStyle w:val="ListParagraph"/>
        <w:numPr>
          <w:ilvl w:val="0"/>
          <w:numId w:val="57"/>
        </w:numPr>
        <w:tabs>
          <w:tab w:val="left" w:pos="441"/>
        </w:tabs>
        <w:ind w:right="1752"/>
        <w:rPr>
          <w:del w:id="579" w:author="Chandler Wilson" w:date="2023-05-25T10:33:00Z"/>
          <w:sz w:val="20"/>
        </w:rPr>
      </w:pPr>
      <w:del w:id="580" w:author="Chandler Wilson" w:date="2023-05-25T10:33:00Z">
        <w:r w:rsidDel="00070044">
          <w:rPr>
            <w:color w:val="221F1F"/>
            <w:sz w:val="20"/>
          </w:rPr>
          <w:delText>the</w:delText>
        </w:r>
        <w:r w:rsidDel="00070044">
          <w:rPr>
            <w:color w:val="221F1F"/>
            <w:spacing w:val="-8"/>
            <w:sz w:val="20"/>
          </w:rPr>
          <w:delText xml:space="preserve"> </w:delText>
        </w:r>
        <w:r w:rsidDel="00070044">
          <w:rPr>
            <w:color w:val="221F1F"/>
            <w:sz w:val="20"/>
          </w:rPr>
          <w:delText>Contractor</w:delText>
        </w:r>
        <w:r w:rsidDel="00070044">
          <w:rPr>
            <w:color w:val="221F1F"/>
            <w:spacing w:val="-5"/>
            <w:sz w:val="20"/>
          </w:rPr>
          <w:delText xml:space="preserve"> </w:delText>
        </w:r>
        <w:r w:rsidDel="00070044">
          <w:rPr>
            <w:color w:val="221F1F"/>
            <w:sz w:val="20"/>
          </w:rPr>
          <w:delText>shall,</w:delText>
        </w:r>
        <w:r w:rsidDel="00070044">
          <w:rPr>
            <w:color w:val="221F1F"/>
            <w:spacing w:val="-8"/>
            <w:sz w:val="20"/>
          </w:rPr>
          <w:delText xml:space="preserve"> </w:delText>
        </w:r>
        <w:r w:rsidDel="00070044">
          <w:rPr>
            <w:color w:val="221F1F"/>
            <w:sz w:val="20"/>
          </w:rPr>
          <w:delText>on</w:delText>
        </w:r>
        <w:r w:rsidDel="00070044">
          <w:rPr>
            <w:color w:val="221F1F"/>
            <w:spacing w:val="-8"/>
            <w:sz w:val="20"/>
          </w:rPr>
          <w:delText xml:space="preserve"> </w:delText>
        </w:r>
        <w:r w:rsidDel="00070044">
          <w:rPr>
            <w:color w:val="221F1F"/>
            <w:sz w:val="20"/>
          </w:rPr>
          <w:delText>demand,</w:delText>
        </w:r>
        <w:r w:rsidDel="00070044">
          <w:rPr>
            <w:color w:val="221F1F"/>
            <w:spacing w:val="-7"/>
            <w:sz w:val="20"/>
          </w:rPr>
          <w:delText xml:space="preserve"> </w:delText>
        </w:r>
        <w:r w:rsidDel="00070044">
          <w:rPr>
            <w:color w:val="221F1F"/>
            <w:sz w:val="20"/>
          </w:rPr>
          <w:delText>repay</w:delText>
        </w:r>
        <w:r w:rsidDel="00070044">
          <w:rPr>
            <w:color w:val="221F1F"/>
            <w:spacing w:val="-7"/>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Government</w:delText>
        </w:r>
        <w:r w:rsidDel="00070044">
          <w:rPr>
            <w:color w:val="221F1F"/>
            <w:spacing w:val="-6"/>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amount</w:delText>
        </w:r>
        <w:r w:rsidDel="00070044">
          <w:rPr>
            <w:color w:val="221F1F"/>
            <w:spacing w:val="-8"/>
            <w:sz w:val="20"/>
          </w:rPr>
          <w:delText xml:space="preserve"> </w:delText>
        </w:r>
        <w:r w:rsidDel="00070044">
          <w:rPr>
            <w:color w:val="221F1F"/>
            <w:sz w:val="20"/>
          </w:rPr>
          <w:delText>of</w:delText>
        </w:r>
        <w:r w:rsidDel="00070044">
          <w:rPr>
            <w:color w:val="221F1F"/>
            <w:spacing w:val="-8"/>
            <w:sz w:val="20"/>
          </w:rPr>
          <w:delText xml:space="preserve"> </w:delText>
        </w:r>
        <w:r w:rsidDel="00070044">
          <w:rPr>
            <w:color w:val="221F1F"/>
            <w:sz w:val="20"/>
          </w:rPr>
          <w:delText>unliquidated</w:delText>
        </w:r>
        <w:r w:rsidDel="00070044">
          <w:rPr>
            <w:color w:val="221F1F"/>
            <w:spacing w:val="-6"/>
            <w:sz w:val="20"/>
          </w:rPr>
          <w:delText xml:space="preserve"> </w:delText>
        </w:r>
        <w:r w:rsidDel="00070044">
          <w:rPr>
            <w:color w:val="221F1F"/>
            <w:sz w:val="20"/>
          </w:rPr>
          <w:delText>performance-based payments, and</w:delText>
        </w:r>
      </w:del>
    </w:p>
    <w:p w14:paraId="70130511" w14:textId="27EF84F8" w:rsidR="00016C31" w:rsidDel="00070044" w:rsidRDefault="00016C31">
      <w:pPr>
        <w:pStyle w:val="BodyText"/>
        <w:spacing w:before="10"/>
        <w:rPr>
          <w:del w:id="581" w:author="Chandler Wilson" w:date="2023-05-25T10:33:00Z"/>
          <w:sz w:val="19"/>
        </w:rPr>
      </w:pPr>
    </w:p>
    <w:p w14:paraId="24B64E9F" w14:textId="51B8BFA0" w:rsidR="00016C31" w:rsidDel="00070044" w:rsidRDefault="00632607">
      <w:pPr>
        <w:pStyle w:val="ListParagraph"/>
        <w:numPr>
          <w:ilvl w:val="0"/>
          <w:numId w:val="57"/>
        </w:numPr>
        <w:tabs>
          <w:tab w:val="left" w:pos="441"/>
        </w:tabs>
        <w:ind w:right="844"/>
        <w:rPr>
          <w:del w:id="582" w:author="Chandler Wilson" w:date="2023-05-25T10:33:00Z"/>
          <w:sz w:val="20"/>
        </w:rPr>
      </w:pPr>
      <w:del w:id="583" w:author="Chandler Wilson" w:date="2023-05-25T10:33:00Z">
        <w:r w:rsidDel="00070044">
          <w:rPr>
            <w:color w:val="221F1F"/>
            <w:sz w:val="20"/>
          </w:rPr>
          <w:delText>title</w:delText>
        </w:r>
        <w:r w:rsidDel="00070044">
          <w:rPr>
            <w:color w:val="221F1F"/>
            <w:spacing w:val="-5"/>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vest</w:delText>
        </w:r>
        <w:r w:rsidDel="00070044">
          <w:rPr>
            <w:color w:val="221F1F"/>
            <w:spacing w:val="-6"/>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3"/>
            <w:sz w:val="20"/>
          </w:rPr>
          <w:delText xml:space="preserve"> </w:delText>
        </w:r>
        <w:r w:rsidDel="00070044">
          <w:rPr>
            <w:color w:val="221F1F"/>
            <w:sz w:val="20"/>
          </w:rPr>
          <w:delText>on</w:delText>
        </w:r>
        <w:r w:rsidDel="00070044">
          <w:rPr>
            <w:color w:val="221F1F"/>
            <w:spacing w:val="-4"/>
            <w:sz w:val="20"/>
          </w:rPr>
          <w:delText xml:space="preserve"> </w:delText>
        </w:r>
        <w:r w:rsidDel="00070044">
          <w:rPr>
            <w:color w:val="221F1F"/>
            <w:sz w:val="20"/>
          </w:rPr>
          <w:delText>full</w:delText>
        </w:r>
        <w:r w:rsidDel="00070044">
          <w:rPr>
            <w:color w:val="221F1F"/>
            <w:spacing w:val="-6"/>
            <w:sz w:val="20"/>
          </w:rPr>
          <w:delText xml:space="preserve"> </w:delText>
        </w:r>
        <w:r w:rsidDel="00070044">
          <w:rPr>
            <w:color w:val="221F1F"/>
            <w:sz w:val="20"/>
          </w:rPr>
          <w:delText>liquidation</w:delText>
        </w:r>
        <w:r w:rsidDel="00070044">
          <w:rPr>
            <w:color w:val="221F1F"/>
            <w:spacing w:val="-6"/>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all</w:delText>
        </w:r>
        <w:r w:rsidDel="00070044">
          <w:rPr>
            <w:color w:val="221F1F"/>
            <w:spacing w:val="-8"/>
            <w:sz w:val="20"/>
          </w:rPr>
          <w:delText xml:space="preserve"> </w:delText>
        </w:r>
        <w:r w:rsidDel="00070044">
          <w:rPr>
            <w:color w:val="221F1F"/>
            <w:sz w:val="20"/>
          </w:rPr>
          <w:delText>performance-based</w:delText>
        </w:r>
        <w:r w:rsidDel="00070044">
          <w:rPr>
            <w:color w:val="221F1F"/>
            <w:spacing w:val="-4"/>
            <w:sz w:val="20"/>
          </w:rPr>
          <w:delText xml:space="preserve"> </w:delText>
        </w:r>
        <w:r w:rsidDel="00070044">
          <w:rPr>
            <w:color w:val="221F1F"/>
            <w:sz w:val="20"/>
          </w:rPr>
          <w:delText>payments,</w:delText>
        </w:r>
        <w:r w:rsidDel="00070044">
          <w:rPr>
            <w:color w:val="221F1F"/>
            <w:spacing w:val="-4"/>
            <w:sz w:val="20"/>
          </w:rPr>
          <w:delText xml:space="preserve"> </w:delText>
        </w:r>
        <w:r w:rsidDel="00070044">
          <w:rPr>
            <w:color w:val="221F1F"/>
            <w:sz w:val="20"/>
          </w:rPr>
          <w:delText>for</w:delText>
        </w:r>
        <w:r w:rsidDel="00070044">
          <w:rPr>
            <w:color w:val="221F1F"/>
            <w:spacing w:val="-7"/>
            <w:sz w:val="20"/>
          </w:rPr>
          <w:delText xml:space="preserve"> </w:delText>
        </w:r>
        <w:r w:rsidDel="00070044">
          <w:rPr>
            <w:color w:val="221F1F"/>
            <w:sz w:val="20"/>
          </w:rPr>
          <w:delText>all</w:delText>
        </w:r>
        <w:r w:rsidDel="00070044">
          <w:rPr>
            <w:color w:val="221F1F"/>
            <w:spacing w:val="-5"/>
            <w:sz w:val="20"/>
          </w:rPr>
          <w:delText xml:space="preserve"> </w:delText>
        </w:r>
        <w:r w:rsidDel="00070044">
          <w:rPr>
            <w:color w:val="221F1F"/>
            <w:sz w:val="20"/>
          </w:rPr>
          <w:delText>property</w:delText>
        </w:r>
        <w:r w:rsidDel="00070044">
          <w:rPr>
            <w:color w:val="221F1F"/>
            <w:spacing w:val="-3"/>
            <w:sz w:val="20"/>
          </w:rPr>
          <w:delText xml:space="preserve"> </w:delText>
        </w:r>
        <w:r w:rsidDel="00070044">
          <w:rPr>
            <w:color w:val="221F1F"/>
            <w:sz w:val="20"/>
          </w:rPr>
          <w:delText>for</w:delText>
        </w:r>
        <w:r w:rsidDel="00070044">
          <w:rPr>
            <w:color w:val="221F1F"/>
            <w:spacing w:val="-4"/>
            <w:sz w:val="20"/>
          </w:rPr>
          <w:delText xml:space="preserve"> </w:delText>
        </w:r>
        <w:r w:rsidDel="00070044">
          <w:rPr>
            <w:color w:val="221F1F"/>
            <w:sz w:val="20"/>
          </w:rPr>
          <w:delText>which</w:delText>
        </w:r>
        <w:r w:rsidDel="00070044">
          <w:rPr>
            <w:color w:val="221F1F"/>
            <w:spacing w:val="-4"/>
            <w:sz w:val="20"/>
          </w:rPr>
          <w:delText xml:space="preserve"> </w:delText>
        </w:r>
        <w:r w:rsidDel="00070044">
          <w:rPr>
            <w:color w:val="221F1F"/>
            <w:sz w:val="20"/>
          </w:rPr>
          <w:delText>the Government elects not to require delivery under the Default clause of this contract. The Government shall be liable for no payment except as provided by the Default clause.</w:delText>
        </w:r>
      </w:del>
    </w:p>
    <w:p w14:paraId="00F2DD8B" w14:textId="379C41C1" w:rsidR="00016C31" w:rsidDel="00070044" w:rsidRDefault="00016C31">
      <w:pPr>
        <w:pStyle w:val="BodyText"/>
        <w:rPr>
          <w:del w:id="584" w:author="Chandler Wilson" w:date="2023-05-25T10:33:00Z"/>
        </w:rPr>
      </w:pPr>
    </w:p>
    <w:p w14:paraId="0029BE52" w14:textId="43F4AAD3" w:rsidR="00016C31" w:rsidDel="00070044" w:rsidRDefault="00632607">
      <w:pPr>
        <w:pStyle w:val="ListParagraph"/>
        <w:numPr>
          <w:ilvl w:val="2"/>
          <w:numId w:val="61"/>
        </w:numPr>
        <w:tabs>
          <w:tab w:val="left" w:pos="724"/>
        </w:tabs>
        <w:ind w:left="723" w:hanging="286"/>
        <w:jc w:val="left"/>
        <w:rPr>
          <w:del w:id="585" w:author="Chandler Wilson" w:date="2023-05-25T10:33:00Z"/>
          <w:sz w:val="20"/>
        </w:rPr>
      </w:pPr>
      <w:del w:id="586" w:author="Chandler Wilson" w:date="2023-05-25T10:33:00Z">
        <w:r w:rsidDel="00070044">
          <w:rPr>
            <w:color w:val="221F1F"/>
            <w:sz w:val="20"/>
          </w:rPr>
          <w:delText>Reservation</w:delText>
        </w:r>
        <w:r w:rsidDel="00070044">
          <w:rPr>
            <w:color w:val="221F1F"/>
            <w:spacing w:val="-6"/>
            <w:sz w:val="20"/>
          </w:rPr>
          <w:delText xml:space="preserve"> </w:delText>
        </w:r>
        <w:r w:rsidDel="00070044">
          <w:rPr>
            <w:color w:val="221F1F"/>
            <w:sz w:val="20"/>
          </w:rPr>
          <w:delText>of</w:delText>
        </w:r>
        <w:r w:rsidDel="00070044">
          <w:rPr>
            <w:color w:val="221F1F"/>
            <w:spacing w:val="-4"/>
            <w:sz w:val="20"/>
          </w:rPr>
          <w:delText xml:space="preserve"> </w:delText>
        </w:r>
        <w:r w:rsidDel="00070044">
          <w:rPr>
            <w:color w:val="221F1F"/>
            <w:spacing w:val="-2"/>
            <w:sz w:val="20"/>
          </w:rPr>
          <w:delText>rights.</w:delText>
        </w:r>
      </w:del>
    </w:p>
    <w:p w14:paraId="5C76F255" w14:textId="1C4A44C2" w:rsidR="00016C31" w:rsidDel="00070044" w:rsidRDefault="00016C31">
      <w:pPr>
        <w:pStyle w:val="BodyText"/>
        <w:spacing w:before="1"/>
        <w:rPr>
          <w:del w:id="587" w:author="Chandler Wilson" w:date="2023-05-25T10:33:00Z"/>
        </w:rPr>
      </w:pPr>
    </w:p>
    <w:p w14:paraId="5A3B821A" w14:textId="6E0868F2" w:rsidR="00016C31" w:rsidDel="00070044" w:rsidRDefault="00632607">
      <w:pPr>
        <w:pStyle w:val="ListParagraph"/>
        <w:numPr>
          <w:ilvl w:val="3"/>
          <w:numId w:val="61"/>
        </w:numPr>
        <w:tabs>
          <w:tab w:val="left" w:pos="724"/>
        </w:tabs>
        <w:ind w:left="723" w:hanging="286"/>
        <w:jc w:val="left"/>
        <w:rPr>
          <w:del w:id="588" w:author="Chandler Wilson" w:date="2023-05-25T10:33:00Z"/>
          <w:sz w:val="20"/>
        </w:rPr>
      </w:pPr>
      <w:del w:id="589" w:author="Chandler Wilson" w:date="2023-05-25T10:33:00Z">
        <w:r w:rsidDel="00070044">
          <w:rPr>
            <w:color w:val="221F1F"/>
            <w:sz w:val="20"/>
          </w:rPr>
          <w:delText>No</w:delText>
        </w:r>
        <w:r w:rsidDel="00070044">
          <w:rPr>
            <w:color w:val="221F1F"/>
            <w:spacing w:val="-5"/>
            <w:sz w:val="20"/>
          </w:rPr>
          <w:delText xml:space="preserve"> </w:delText>
        </w:r>
        <w:r w:rsidDel="00070044">
          <w:rPr>
            <w:color w:val="221F1F"/>
            <w:sz w:val="20"/>
          </w:rPr>
          <w:delText>payment</w:delText>
        </w:r>
        <w:r w:rsidDel="00070044">
          <w:rPr>
            <w:color w:val="221F1F"/>
            <w:spacing w:val="-6"/>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vesting</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title</w:delText>
        </w:r>
        <w:r w:rsidDel="00070044">
          <w:rPr>
            <w:color w:val="221F1F"/>
            <w:spacing w:val="-5"/>
            <w:sz w:val="20"/>
          </w:rPr>
          <w:delText xml:space="preserve"> </w:delText>
        </w:r>
        <w:r w:rsidDel="00070044">
          <w:rPr>
            <w:color w:val="221F1F"/>
            <w:sz w:val="20"/>
          </w:rPr>
          <w:delText>under</w:delText>
        </w:r>
        <w:r w:rsidDel="00070044">
          <w:rPr>
            <w:color w:val="221F1F"/>
            <w:spacing w:val="-4"/>
            <w:sz w:val="20"/>
          </w:rPr>
          <w:delText xml:space="preserve"> </w:delText>
        </w:r>
        <w:r w:rsidDel="00070044">
          <w:rPr>
            <w:color w:val="221F1F"/>
            <w:sz w:val="20"/>
          </w:rPr>
          <w:delText>this</w:delText>
        </w:r>
        <w:r w:rsidDel="00070044">
          <w:rPr>
            <w:color w:val="221F1F"/>
            <w:spacing w:val="-5"/>
            <w:sz w:val="20"/>
          </w:rPr>
          <w:delText xml:space="preserve"> </w:delText>
        </w:r>
        <w:r w:rsidDel="00070044">
          <w:rPr>
            <w:color w:val="221F1F"/>
            <w:sz w:val="20"/>
          </w:rPr>
          <w:delText>clause</w:delText>
        </w:r>
        <w:r w:rsidDel="00070044">
          <w:rPr>
            <w:color w:val="221F1F"/>
            <w:spacing w:val="-5"/>
            <w:sz w:val="20"/>
          </w:rPr>
          <w:delText xml:space="preserve"> </w:delText>
        </w:r>
        <w:r w:rsidDel="00070044">
          <w:rPr>
            <w:color w:val="221F1F"/>
            <w:sz w:val="20"/>
          </w:rPr>
          <w:delText>shall</w:delText>
        </w:r>
        <w:r w:rsidDel="00070044">
          <w:rPr>
            <w:color w:val="221F1F"/>
            <w:spacing w:val="-4"/>
            <w:sz w:val="20"/>
          </w:rPr>
          <w:delText xml:space="preserve"> </w:delText>
        </w:r>
        <w:r w:rsidDel="00070044">
          <w:rPr>
            <w:color w:val="221F1F"/>
            <w:sz w:val="20"/>
          </w:rPr>
          <w:delText>-</w:delText>
        </w:r>
        <w:r w:rsidDel="00070044">
          <w:rPr>
            <w:color w:val="221F1F"/>
            <w:spacing w:val="-10"/>
            <w:sz w:val="20"/>
          </w:rPr>
          <w:delText>-</w:delText>
        </w:r>
      </w:del>
    </w:p>
    <w:p w14:paraId="37FAFE01" w14:textId="53AEFF61" w:rsidR="00016C31" w:rsidDel="00070044" w:rsidRDefault="00016C31">
      <w:pPr>
        <w:pStyle w:val="BodyText"/>
        <w:spacing w:before="1"/>
        <w:rPr>
          <w:del w:id="590" w:author="Chandler Wilson" w:date="2023-05-25T10:33:00Z"/>
        </w:rPr>
      </w:pPr>
    </w:p>
    <w:p w14:paraId="32EF4F0C" w14:textId="17BEABA7" w:rsidR="00016C31" w:rsidDel="00070044" w:rsidRDefault="00632607">
      <w:pPr>
        <w:pStyle w:val="ListParagraph"/>
        <w:numPr>
          <w:ilvl w:val="4"/>
          <w:numId w:val="61"/>
        </w:numPr>
        <w:tabs>
          <w:tab w:val="left" w:pos="679"/>
        </w:tabs>
        <w:ind w:hanging="241"/>
        <w:rPr>
          <w:del w:id="591" w:author="Chandler Wilson" w:date="2023-05-25T10:33:00Z"/>
          <w:sz w:val="20"/>
        </w:rPr>
      </w:pPr>
      <w:del w:id="592" w:author="Chandler Wilson" w:date="2023-05-25T10:33:00Z">
        <w:r w:rsidDel="00070044">
          <w:rPr>
            <w:color w:val="221F1F"/>
            <w:sz w:val="20"/>
          </w:rPr>
          <w:delText>Excuse</w:delText>
        </w:r>
        <w:r w:rsidDel="00070044">
          <w:rPr>
            <w:color w:val="221F1F"/>
            <w:spacing w:val="-10"/>
            <w:sz w:val="20"/>
          </w:rPr>
          <w:delText xml:space="preserve"> </w:delText>
        </w:r>
        <w:r w:rsidDel="00070044">
          <w:rPr>
            <w:color w:val="221F1F"/>
            <w:sz w:val="20"/>
          </w:rPr>
          <w:delText>the</w:delText>
        </w:r>
        <w:r w:rsidDel="00070044">
          <w:rPr>
            <w:color w:val="221F1F"/>
            <w:spacing w:val="-9"/>
            <w:sz w:val="20"/>
          </w:rPr>
          <w:delText xml:space="preserve"> </w:delText>
        </w:r>
        <w:r w:rsidDel="00070044">
          <w:rPr>
            <w:color w:val="221F1F"/>
            <w:sz w:val="20"/>
          </w:rPr>
          <w:delText>Contractor</w:delText>
        </w:r>
        <w:r w:rsidDel="00070044">
          <w:rPr>
            <w:color w:val="221F1F"/>
            <w:spacing w:val="-8"/>
            <w:sz w:val="20"/>
          </w:rPr>
          <w:delText xml:space="preserve"> </w:delText>
        </w:r>
        <w:r w:rsidDel="00070044">
          <w:rPr>
            <w:color w:val="221F1F"/>
            <w:sz w:val="20"/>
          </w:rPr>
          <w:delText>from</w:delText>
        </w:r>
        <w:r w:rsidDel="00070044">
          <w:rPr>
            <w:color w:val="221F1F"/>
            <w:spacing w:val="-6"/>
            <w:sz w:val="20"/>
          </w:rPr>
          <w:delText xml:space="preserve"> </w:delText>
        </w:r>
        <w:r w:rsidDel="00070044">
          <w:rPr>
            <w:color w:val="221F1F"/>
            <w:sz w:val="20"/>
          </w:rPr>
          <w:delText>performance</w:delText>
        </w:r>
        <w:r w:rsidDel="00070044">
          <w:rPr>
            <w:color w:val="221F1F"/>
            <w:spacing w:val="-6"/>
            <w:sz w:val="20"/>
          </w:rPr>
          <w:delText xml:space="preserve"> </w:delText>
        </w:r>
        <w:r w:rsidDel="00070044">
          <w:rPr>
            <w:color w:val="221F1F"/>
            <w:sz w:val="20"/>
          </w:rPr>
          <w:delText>of</w:delText>
        </w:r>
        <w:r w:rsidDel="00070044">
          <w:rPr>
            <w:color w:val="221F1F"/>
            <w:spacing w:val="-9"/>
            <w:sz w:val="20"/>
          </w:rPr>
          <w:delText xml:space="preserve"> </w:delText>
        </w:r>
        <w:r w:rsidDel="00070044">
          <w:rPr>
            <w:color w:val="221F1F"/>
            <w:sz w:val="20"/>
          </w:rPr>
          <w:delText>obligations</w:delText>
        </w:r>
        <w:r w:rsidDel="00070044">
          <w:rPr>
            <w:color w:val="221F1F"/>
            <w:spacing w:val="-8"/>
            <w:sz w:val="20"/>
          </w:rPr>
          <w:delText xml:space="preserve"> </w:delText>
        </w:r>
        <w:r w:rsidDel="00070044">
          <w:rPr>
            <w:color w:val="221F1F"/>
            <w:sz w:val="20"/>
          </w:rPr>
          <w:delText>under</w:delText>
        </w:r>
        <w:r w:rsidDel="00070044">
          <w:rPr>
            <w:color w:val="221F1F"/>
            <w:spacing w:val="-6"/>
            <w:sz w:val="20"/>
          </w:rPr>
          <w:delText xml:space="preserve"> </w:delText>
        </w:r>
        <w:r w:rsidDel="00070044">
          <w:rPr>
            <w:color w:val="221F1F"/>
            <w:sz w:val="20"/>
          </w:rPr>
          <w:delText>this</w:delText>
        </w:r>
        <w:r w:rsidDel="00070044">
          <w:rPr>
            <w:color w:val="221F1F"/>
            <w:spacing w:val="-9"/>
            <w:sz w:val="20"/>
          </w:rPr>
          <w:delText xml:space="preserve"> </w:delText>
        </w:r>
        <w:r w:rsidDel="00070044">
          <w:rPr>
            <w:color w:val="221F1F"/>
            <w:sz w:val="20"/>
          </w:rPr>
          <w:delText>contract;</w:delText>
        </w:r>
        <w:r w:rsidDel="00070044">
          <w:rPr>
            <w:color w:val="221F1F"/>
            <w:spacing w:val="-7"/>
            <w:sz w:val="20"/>
          </w:rPr>
          <w:delText xml:space="preserve"> </w:delText>
        </w:r>
        <w:r w:rsidDel="00070044">
          <w:rPr>
            <w:color w:val="221F1F"/>
            <w:spacing w:val="-5"/>
            <w:sz w:val="20"/>
          </w:rPr>
          <w:delText>or</w:delText>
        </w:r>
      </w:del>
    </w:p>
    <w:p w14:paraId="21B83B4E" w14:textId="08CBDC25" w:rsidR="00016C31" w:rsidDel="00070044" w:rsidRDefault="00016C31">
      <w:pPr>
        <w:pStyle w:val="BodyText"/>
        <w:spacing w:before="9"/>
        <w:rPr>
          <w:del w:id="593" w:author="Chandler Wilson" w:date="2023-05-25T10:33:00Z"/>
          <w:sz w:val="19"/>
        </w:rPr>
      </w:pPr>
    </w:p>
    <w:p w14:paraId="33C7DECD" w14:textId="58474C58" w:rsidR="00016C31" w:rsidDel="00070044" w:rsidRDefault="00632607">
      <w:pPr>
        <w:pStyle w:val="ListParagraph"/>
        <w:numPr>
          <w:ilvl w:val="4"/>
          <w:numId w:val="61"/>
        </w:numPr>
        <w:tabs>
          <w:tab w:val="left" w:pos="734"/>
        </w:tabs>
        <w:spacing w:before="1"/>
        <w:ind w:left="733" w:hanging="296"/>
        <w:rPr>
          <w:del w:id="594" w:author="Chandler Wilson" w:date="2023-05-25T10:33:00Z"/>
          <w:sz w:val="20"/>
        </w:rPr>
      </w:pPr>
      <w:del w:id="595" w:author="Chandler Wilson" w:date="2023-05-25T10:33:00Z">
        <w:r w:rsidDel="00070044">
          <w:rPr>
            <w:color w:val="221F1F"/>
            <w:sz w:val="20"/>
          </w:rPr>
          <w:delText>Constitute</w:delText>
        </w:r>
        <w:r w:rsidDel="00070044">
          <w:rPr>
            <w:color w:val="221F1F"/>
            <w:spacing w:val="-10"/>
            <w:sz w:val="20"/>
          </w:rPr>
          <w:delText xml:space="preserve"> </w:delText>
        </w:r>
        <w:r w:rsidDel="00070044">
          <w:rPr>
            <w:color w:val="221F1F"/>
            <w:sz w:val="20"/>
          </w:rPr>
          <w:delText>a</w:delText>
        </w:r>
        <w:r w:rsidDel="00070044">
          <w:rPr>
            <w:color w:val="221F1F"/>
            <w:spacing w:val="-6"/>
            <w:sz w:val="20"/>
          </w:rPr>
          <w:delText xml:space="preserve"> </w:delText>
        </w:r>
        <w:r w:rsidDel="00070044">
          <w:rPr>
            <w:color w:val="221F1F"/>
            <w:sz w:val="20"/>
          </w:rPr>
          <w:delText>waiver</w:delText>
        </w:r>
        <w:r w:rsidDel="00070044">
          <w:rPr>
            <w:color w:val="221F1F"/>
            <w:spacing w:val="-6"/>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any</w:delText>
        </w:r>
        <w:r w:rsidDel="00070044">
          <w:rPr>
            <w:color w:val="221F1F"/>
            <w:spacing w:val="-9"/>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rights</w:delText>
        </w:r>
        <w:r w:rsidDel="00070044">
          <w:rPr>
            <w:color w:val="221F1F"/>
            <w:spacing w:val="-8"/>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remedies</w:delText>
        </w:r>
        <w:r w:rsidDel="00070044">
          <w:rPr>
            <w:color w:val="221F1F"/>
            <w:spacing w:val="-8"/>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parties</w:delText>
        </w:r>
        <w:r w:rsidDel="00070044">
          <w:rPr>
            <w:color w:val="221F1F"/>
            <w:spacing w:val="-8"/>
            <w:sz w:val="20"/>
          </w:rPr>
          <w:delText xml:space="preserve"> </w:delText>
        </w:r>
        <w:r w:rsidDel="00070044">
          <w:rPr>
            <w:color w:val="221F1F"/>
            <w:sz w:val="20"/>
          </w:rPr>
          <w:delText>under</w:delText>
        </w:r>
        <w:r w:rsidDel="00070044">
          <w:rPr>
            <w:color w:val="221F1F"/>
            <w:spacing w:val="-6"/>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pacing w:val="-2"/>
            <w:sz w:val="20"/>
          </w:rPr>
          <w:delText>contract.</w:delText>
        </w:r>
      </w:del>
    </w:p>
    <w:p w14:paraId="15BB328C" w14:textId="4248A848" w:rsidR="00016C31" w:rsidDel="00070044" w:rsidRDefault="00016C31">
      <w:pPr>
        <w:pStyle w:val="BodyText"/>
        <w:rPr>
          <w:del w:id="596" w:author="Chandler Wilson" w:date="2023-05-25T10:33:00Z"/>
        </w:rPr>
      </w:pPr>
    </w:p>
    <w:p w14:paraId="498ED0B1" w14:textId="66741BD3" w:rsidR="00016C31" w:rsidDel="00070044" w:rsidRDefault="00632607">
      <w:pPr>
        <w:pStyle w:val="ListParagraph"/>
        <w:numPr>
          <w:ilvl w:val="3"/>
          <w:numId w:val="61"/>
        </w:numPr>
        <w:tabs>
          <w:tab w:val="left" w:pos="724"/>
        </w:tabs>
        <w:spacing w:before="1"/>
        <w:ind w:left="723" w:hanging="286"/>
        <w:jc w:val="left"/>
        <w:rPr>
          <w:del w:id="597" w:author="Chandler Wilson" w:date="2023-05-25T10:33:00Z"/>
          <w:sz w:val="20"/>
        </w:rPr>
      </w:pPr>
      <w:del w:id="598" w:author="Chandler Wilson" w:date="2023-05-25T10:33:00Z">
        <w:r w:rsidDel="00070044">
          <w:rPr>
            <w:color w:val="221F1F"/>
            <w:sz w:val="20"/>
          </w:rPr>
          <w:delText>The</w:delText>
        </w:r>
        <w:r w:rsidDel="00070044">
          <w:rPr>
            <w:color w:val="221F1F"/>
            <w:spacing w:val="-10"/>
            <w:sz w:val="20"/>
          </w:rPr>
          <w:delText xml:space="preserve"> </w:delText>
        </w:r>
        <w:r w:rsidDel="00070044">
          <w:rPr>
            <w:color w:val="221F1F"/>
            <w:sz w:val="20"/>
          </w:rPr>
          <w:delText>Government's</w:delText>
        </w:r>
        <w:r w:rsidDel="00070044">
          <w:rPr>
            <w:color w:val="221F1F"/>
            <w:spacing w:val="-7"/>
            <w:sz w:val="20"/>
          </w:rPr>
          <w:delText xml:space="preserve"> </w:delText>
        </w:r>
        <w:r w:rsidDel="00070044">
          <w:rPr>
            <w:color w:val="221F1F"/>
            <w:sz w:val="20"/>
          </w:rPr>
          <w:delText>rights</w:delText>
        </w:r>
        <w:r w:rsidDel="00070044">
          <w:rPr>
            <w:color w:val="221F1F"/>
            <w:spacing w:val="-9"/>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remedies</w:delText>
        </w:r>
        <w:r w:rsidDel="00070044">
          <w:rPr>
            <w:color w:val="221F1F"/>
            <w:spacing w:val="-9"/>
            <w:sz w:val="20"/>
          </w:rPr>
          <w:delText xml:space="preserve"> </w:delText>
        </w:r>
        <w:r w:rsidDel="00070044">
          <w:rPr>
            <w:color w:val="221F1F"/>
            <w:sz w:val="20"/>
          </w:rPr>
          <w:delText>under</w:delText>
        </w:r>
        <w:r w:rsidDel="00070044">
          <w:rPr>
            <w:color w:val="221F1F"/>
            <w:spacing w:val="-6"/>
            <w:sz w:val="20"/>
          </w:rPr>
          <w:delText xml:space="preserve"> </w:delText>
        </w:r>
        <w:r w:rsidDel="00070044">
          <w:rPr>
            <w:color w:val="221F1F"/>
            <w:sz w:val="20"/>
          </w:rPr>
          <w:delText>this</w:delText>
        </w:r>
        <w:r w:rsidDel="00070044">
          <w:rPr>
            <w:color w:val="221F1F"/>
            <w:spacing w:val="-7"/>
            <w:sz w:val="20"/>
          </w:rPr>
          <w:delText xml:space="preserve"> </w:delText>
        </w:r>
        <w:r w:rsidDel="00070044">
          <w:rPr>
            <w:color w:val="221F1F"/>
            <w:sz w:val="20"/>
          </w:rPr>
          <w:delText>clause</w:delText>
        </w:r>
        <w:r w:rsidDel="00070044">
          <w:rPr>
            <w:color w:val="221F1F"/>
            <w:spacing w:val="-7"/>
            <w:sz w:val="20"/>
          </w:rPr>
          <w:delText xml:space="preserve"> </w:delText>
        </w:r>
        <w:r w:rsidDel="00070044">
          <w:rPr>
            <w:color w:val="221F1F"/>
            <w:sz w:val="20"/>
          </w:rPr>
          <w:delText>-</w:delText>
        </w:r>
        <w:r w:rsidDel="00070044">
          <w:rPr>
            <w:color w:val="221F1F"/>
            <w:spacing w:val="-10"/>
            <w:sz w:val="20"/>
          </w:rPr>
          <w:delText>-</w:delText>
        </w:r>
      </w:del>
    </w:p>
    <w:p w14:paraId="06E8FA1C" w14:textId="0F5C4C5D" w:rsidR="00016C31" w:rsidDel="00070044" w:rsidRDefault="00016C31">
      <w:pPr>
        <w:pStyle w:val="BodyText"/>
        <w:rPr>
          <w:del w:id="599" w:author="Chandler Wilson" w:date="2023-05-25T10:33:00Z"/>
        </w:rPr>
      </w:pPr>
    </w:p>
    <w:p w14:paraId="32CFB58D" w14:textId="2539EE3D" w:rsidR="00016C31" w:rsidDel="00070044" w:rsidRDefault="00632607">
      <w:pPr>
        <w:pStyle w:val="ListParagraph"/>
        <w:numPr>
          <w:ilvl w:val="1"/>
          <w:numId w:val="57"/>
        </w:numPr>
        <w:tabs>
          <w:tab w:val="left" w:pos="441"/>
        </w:tabs>
        <w:ind w:right="1457"/>
        <w:rPr>
          <w:del w:id="600" w:author="Chandler Wilson" w:date="2023-05-25T10:33:00Z"/>
          <w:sz w:val="20"/>
        </w:rPr>
      </w:pPr>
      <w:del w:id="601" w:author="Chandler Wilson" w:date="2023-05-25T10:33:00Z">
        <w:r w:rsidDel="00070044">
          <w:rPr>
            <w:color w:val="221F1F"/>
            <w:sz w:val="20"/>
          </w:rPr>
          <w:delText>Shall</w:delText>
        </w:r>
        <w:r w:rsidDel="00070044">
          <w:rPr>
            <w:color w:val="221F1F"/>
            <w:spacing w:val="-4"/>
            <w:sz w:val="20"/>
          </w:rPr>
          <w:delText xml:space="preserve"> </w:delText>
        </w:r>
        <w:r w:rsidDel="00070044">
          <w:rPr>
            <w:color w:val="221F1F"/>
            <w:sz w:val="20"/>
          </w:rPr>
          <w:delText>not</w:delText>
        </w:r>
        <w:r w:rsidDel="00070044">
          <w:rPr>
            <w:color w:val="221F1F"/>
            <w:spacing w:val="-5"/>
            <w:sz w:val="20"/>
          </w:rPr>
          <w:delText xml:space="preserve"> </w:delText>
        </w:r>
        <w:r w:rsidDel="00070044">
          <w:rPr>
            <w:color w:val="221F1F"/>
            <w:sz w:val="20"/>
          </w:rPr>
          <w:delText>be</w:delText>
        </w:r>
        <w:r w:rsidDel="00070044">
          <w:rPr>
            <w:color w:val="221F1F"/>
            <w:spacing w:val="-4"/>
            <w:sz w:val="20"/>
          </w:rPr>
          <w:delText xml:space="preserve"> </w:delText>
        </w:r>
        <w:r w:rsidDel="00070044">
          <w:rPr>
            <w:color w:val="221F1F"/>
            <w:sz w:val="20"/>
          </w:rPr>
          <w:delText>exclusive,</w:delText>
        </w:r>
        <w:r w:rsidDel="00070044">
          <w:rPr>
            <w:color w:val="221F1F"/>
            <w:spacing w:val="-5"/>
            <w:sz w:val="20"/>
          </w:rPr>
          <w:delText xml:space="preserve"> </w:delText>
        </w:r>
        <w:r w:rsidDel="00070044">
          <w:rPr>
            <w:color w:val="221F1F"/>
            <w:sz w:val="20"/>
          </w:rPr>
          <w:delText>but</w:delText>
        </w:r>
        <w:r w:rsidDel="00070044">
          <w:rPr>
            <w:color w:val="221F1F"/>
            <w:spacing w:val="-5"/>
            <w:sz w:val="20"/>
          </w:rPr>
          <w:delText xml:space="preserve"> </w:delText>
        </w:r>
        <w:r w:rsidDel="00070044">
          <w:rPr>
            <w:color w:val="221F1F"/>
            <w:sz w:val="20"/>
          </w:rPr>
          <w:delText>rather</w:delText>
        </w:r>
        <w:r w:rsidDel="00070044">
          <w:rPr>
            <w:color w:val="221F1F"/>
            <w:spacing w:val="-2"/>
            <w:sz w:val="20"/>
          </w:rPr>
          <w:delText xml:space="preserve"> </w:delText>
        </w:r>
        <w:r w:rsidDel="00070044">
          <w:rPr>
            <w:color w:val="221F1F"/>
            <w:sz w:val="20"/>
          </w:rPr>
          <w:delText>shall</w:delText>
        </w:r>
        <w:r w:rsidDel="00070044">
          <w:rPr>
            <w:color w:val="221F1F"/>
            <w:spacing w:val="-4"/>
            <w:sz w:val="20"/>
          </w:rPr>
          <w:delText xml:space="preserve"> </w:delText>
        </w:r>
        <w:r w:rsidDel="00070044">
          <w:rPr>
            <w:color w:val="221F1F"/>
            <w:sz w:val="20"/>
          </w:rPr>
          <w:delText>be</w:delText>
        </w:r>
        <w:r w:rsidDel="00070044">
          <w:rPr>
            <w:color w:val="221F1F"/>
            <w:spacing w:val="-4"/>
            <w:sz w:val="20"/>
          </w:rPr>
          <w:delText xml:space="preserve"> </w:delText>
        </w:r>
        <w:r w:rsidDel="00070044">
          <w:rPr>
            <w:color w:val="221F1F"/>
            <w:sz w:val="20"/>
          </w:rPr>
          <w:delText>in</w:delText>
        </w:r>
        <w:r w:rsidDel="00070044">
          <w:rPr>
            <w:color w:val="221F1F"/>
            <w:spacing w:val="-3"/>
            <w:sz w:val="20"/>
          </w:rPr>
          <w:delText xml:space="preserve"> </w:delText>
        </w:r>
        <w:r w:rsidDel="00070044">
          <w:rPr>
            <w:color w:val="221F1F"/>
            <w:sz w:val="20"/>
          </w:rPr>
          <w:delText>addition</w:delText>
        </w:r>
        <w:r w:rsidDel="00070044">
          <w:rPr>
            <w:color w:val="221F1F"/>
            <w:spacing w:val="-3"/>
            <w:sz w:val="20"/>
          </w:rPr>
          <w:delText xml:space="preserve"> </w:delText>
        </w:r>
        <w:r w:rsidDel="00070044">
          <w:rPr>
            <w:color w:val="221F1F"/>
            <w:sz w:val="20"/>
          </w:rPr>
          <w:delText>to</w:delText>
        </w:r>
        <w:r w:rsidDel="00070044">
          <w:rPr>
            <w:color w:val="221F1F"/>
            <w:spacing w:val="-3"/>
            <w:sz w:val="20"/>
          </w:rPr>
          <w:delText xml:space="preserve"> </w:delText>
        </w:r>
        <w:r w:rsidDel="00070044">
          <w:rPr>
            <w:color w:val="221F1F"/>
            <w:sz w:val="20"/>
          </w:rPr>
          <w:delText>any</w:delText>
        </w:r>
        <w:r w:rsidDel="00070044">
          <w:rPr>
            <w:color w:val="221F1F"/>
            <w:spacing w:val="-6"/>
            <w:sz w:val="20"/>
          </w:rPr>
          <w:delText xml:space="preserve"> </w:delText>
        </w:r>
        <w:r w:rsidDel="00070044">
          <w:rPr>
            <w:color w:val="221F1F"/>
            <w:sz w:val="20"/>
          </w:rPr>
          <w:delText>other</w:delText>
        </w:r>
        <w:r w:rsidDel="00070044">
          <w:rPr>
            <w:color w:val="221F1F"/>
            <w:spacing w:val="-2"/>
            <w:sz w:val="20"/>
          </w:rPr>
          <w:delText xml:space="preserve"> </w:delText>
        </w:r>
        <w:r w:rsidDel="00070044">
          <w:rPr>
            <w:color w:val="221F1F"/>
            <w:sz w:val="20"/>
          </w:rPr>
          <w:delText>rights</w:delText>
        </w:r>
        <w:r w:rsidDel="00070044">
          <w:rPr>
            <w:color w:val="221F1F"/>
            <w:spacing w:val="-5"/>
            <w:sz w:val="20"/>
          </w:rPr>
          <w:delText xml:space="preserve"> </w:delText>
        </w:r>
        <w:r w:rsidDel="00070044">
          <w:rPr>
            <w:color w:val="221F1F"/>
            <w:sz w:val="20"/>
          </w:rPr>
          <w:delText>and</w:delText>
        </w:r>
        <w:r w:rsidDel="00070044">
          <w:rPr>
            <w:color w:val="221F1F"/>
            <w:spacing w:val="-3"/>
            <w:sz w:val="20"/>
          </w:rPr>
          <w:delText xml:space="preserve"> </w:delText>
        </w:r>
        <w:r w:rsidDel="00070044">
          <w:rPr>
            <w:color w:val="221F1F"/>
            <w:sz w:val="20"/>
          </w:rPr>
          <w:delText>remedies</w:delText>
        </w:r>
        <w:r w:rsidDel="00070044">
          <w:rPr>
            <w:color w:val="221F1F"/>
            <w:spacing w:val="-7"/>
            <w:sz w:val="20"/>
          </w:rPr>
          <w:delText xml:space="preserve"> </w:delText>
        </w:r>
        <w:r w:rsidDel="00070044">
          <w:rPr>
            <w:color w:val="221F1F"/>
            <w:sz w:val="20"/>
          </w:rPr>
          <w:delText>provided</w:delText>
        </w:r>
        <w:r w:rsidDel="00070044">
          <w:rPr>
            <w:color w:val="221F1F"/>
            <w:spacing w:val="-2"/>
            <w:sz w:val="20"/>
          </w:rPr>
          <w:delText xml:space="preserve"> </w:delText>
        </w:r>
        <w:r w:rsidDel="00070044">
          <w:rPr>
            <w:color w:val="221F1F"/>
            <w:sz w:val="20"/>
          </w:rPr>
          <w:delText>by</w:delText>
        </w:r>
        <w:r w:rsidDel="00070044">
          <w:rPr>
            <w:color w:val="221F1F"/>
            <w:spacing w:val="-3"/>
            <w:sz w:val="20"/>
          </w:rPr>
          <w:delText xml:space="preserve"> </w:delText>
        </w:r>
        <w:r w:rsidDel="00070044">
          <w:rPr>
            <w:color w:val="221F1F"/>
            <w:sz w:val="20"/>
          </w:rPr>
          <w:delText>law</w:delText>
        </w:r>
        <w:r w:rsidDel="00070044">
          <w:rPr>
            <w:color w:val="221F1F"/>
            <w:spacing w:val="-4"/>
            <w:sz w:val="20"/>
          </w:rPr>
          <w:delText xml:space="preserve"> </w:delText>
        </w:r>
        <w:r w:rsidDel="00070044">
          <w:rPr>
            <w:color w:val="221F1F"/>
            <w:sz w:val="20"/>
          </w:rPr>
          <w:delText>or</w:delText>
        </w:r>
        <w:r w:rsidDel="00070044">
          <w:rPr>
            <w:color w:val="221F1F"/>
            <w:spacing w:val="-4"/>
            <w:sz w:val="20"/>
          </w:rPr>
          <w:delText xml:space="preserve"> </w:delText>
        </w:r>
        <w:r w:rsidDel="00070044">
          <w:rPr>
            <w:color w:val="221F1F"/>
            <w:sz w:val="20"/>
          </w:rPr>
          <w:delText>this contract; and</w:delText>
        </w:r>
      </w:del>
    </w:p>
    <w:p w14:paraId="6574B098" w14:textId="3A7554C1" w:rsidR="00016C31" w:rsidDel="00070044" w:rsidRDefault="00016C31">
      <w:pPr>
        <w:pStyle w:val="BodyText"/>
        <w:spacing w:before="11"/>
        <w:rPr>
          <w:del w:id="602" w:author="Chandler Wilson" w:date="2023-05-25T10:33:00Z"/>
          <w:sz w:val="19"/>
        </w:rPr>
      </w:pPr>
    </w:p>
    <w:p w14:paraId="48A7B745" w14:textId="186737DA" w:rsidR="00016C31" w:rsidDel="00070044" w:rsidRDefault="00632607">
      <w:pPr>
        <w:pStyle w:val="ListParagraph"/>
        <w:numPr>
          <w:ilvl w:val="1"/>
          <w:numId w:val="57"/>
        </w:numPr>
        <w:tabs>
          <w:tab w:val="left" w:pos="734"/>
        </w:tabs>
        <w:ind w:right="986"/>
        <w:jc w:val="both"/>
        <w:rPr>
          <w:del w:id="603" w:author="Chandler Wilson" w:date="2023-05-25T10:33:00Z"/>
          <w:sz w:val="20"/>
        </w:rPr>
      </w:pPr>
      <w:del w:id="604" w:author="Chandler Wilson" w:date="2023-05-25T10:33:00Z">
        <w:r w:rsidDel="00070044">
          <w:rPr>
            <w:color w:val="221F1F"/>
            <w:sz w:val="20"/>
          </w:rPr>
          <w:delText>Shall</w:delText>
        </w:r>
        <w:r w:rsidDel="00070044">
          <w:rPr>
            <w:color w:val="221F1F"/>
            <w:spacing w:val="-5"/>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z w:val="20"/>
          </w:rPr>
          <w:delText>be</w:delText>
        </w:r>
        <w:r w:rsidDel="00070044">
          <w:rPr>
            <w:color w:val="221F1F"/>
            <w:spacing w:val="-7"/>
            <w:sz w:val="20"/>
          </w:rPr>
          <w:delText xml:space="preserve"> </w:delText>
        </w:r>
        <w:r w:rsidDel="00070044">
          <w:rPr>
            <w:color w:val="221F1F"/>
            <w:sz w:val="20"/>
          </w:rPr>
          <w:delText>affected</w:delText>
        </w:r>
        <w:r w:rsidDel="00070044">
          <w:rPr>
            <w:color w:val="221F1F"/>
            <w:spacing w:val="-6"/>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delayed,</w:delText>
        </w:r>
        <w:r w:rsidDel="00070044">
          <w:rPr>
            <w:color w:val="221F1F"/>
            <w:spacing w:val="-2"/>
            <w:sz w:val="20"/>
          </w:rPr>
          <w:delText xml:space="preserve"> </w:delText>
        </w:r>
        <w:r w:rsidDel="00070044">
          <w:rPr>
            <w:color w:val="221F1F"/>
            <w:sz w:val="20"/>
          </w:rPr>
          <w:delText>partial,</w:delText>
        </w:r>
        <w:r w:rsidDel="00070044">
          <w:rPr>
            <w:color w:val="221F1F"/>
            <w:spacing w:val="-5"/>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omitted</w:delText>
        </w:r>
        <w:r w:rsidDel="00070044">
          <w:rPr>
            <w:color w:val="221F1F"/>
            <w:spacing w:val="-6"/>
            <w:sz w:val="20"/>
          </w:rPr>
          <w:delText xml:space="preserve"> </w:delText>
        </w:r>
        <w:r w:rsidDel="00070044">
          <w:rPr>
            <w:color w:val="221F1F"/>
            <w:sz w:val="20"/>
          </w:rPr>
          <w:delText>exercise</w:delText>
        </w:r>
        <w:r w:rsidDel="00070044">
          <w:rPr>
            <w:color w:val="221F1F"/>
            <w:spacing w:val="-7"/>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any</w:delText>
        </w:r>
        <w:r w:rsidDel="00070044">
          <w:rPr>
            <w:color w:val="221F1F"/>
            <w:spacing w:val="-4"/>
            <w:sz w:val="20"/>
          </w:rPr>
          <w:delText xml:space="preserve"> </w:delText>
        </w:r>
        <w:r w:rsidDel="00070044">
          <w:rPr>
            <w:color w:val="221F1F"/>
            <w:sz w:val="20"/>
          </w:rPr>
          <w:delText>right,</w:delText>
        </w:r>
        <w:r w:rsidDel="00070044">
          <w:rPr>
            <w:color w:val="221F1F"/>
            <w:spacing w:val="-7"/>
            <w:sz w:val="20"/>
          </w:rPr>
          <w:delText xml:space="preserve"> </w:delText>
        </w:r>
        <w:r w:rsidDel="00070044">
          <w:rPr>
            <w:color w:val="221F1F"/>
            <w:sz w:val="20"/>
          </w:rPr>
          <w:delText>remedy,</w:delText>
        </w:r>
        <w:r w:rsidDel="00070044">
          <w:rPr>
            <w:color w:val="221F1F"/>
            <w:spacing w:val="-4"/>
            <w:sz w:val="20"/>
          </w:rPr>
          <w:delText xml:space="preserve"> </w:delText>
        </w:r>
        <w:r w:rsidDel="00070044">
          <w:rPr>
            <w:color w:val="221F1F"/>
            <w:sz w:val="20"/>
          </w:rPr>
          <w:delText>power,</w:delText>
        </w:r>
        <w:r w:rsidDel="00070044">
          <w:rPr>
            <w:color w:val="221F1F"/>
            <w:spacing w:val="-7"/>
            <w:sz w:val="20"/>
          </w:rPr>
          <w:delText xml:space="preserve"> </w:delText>
        </w:r>
        <w:r w:rsidDel="00070044">
          <w:rPr>
            <w:color w:val="221F1F"/>
            <w:sz w:val="20"/>
          </w:rPr>
          <w:delText>or</w:delText>
        </w:r>
        <w:r w:rsidDel="00070044">
          <w:rPr>
            <w:color w:val="221F1F"/>
            <w:spacing w:val="-5"/>
            <w:sz w:val="20"/>
          </w:rPr>
          <w:delText xml:space="preserve"> </w:delText>
        </w:r>
        <w:r w:rsidDel="00070044">
          <w:rPr>
            <w:color w:val="221F1F"/>
            <w:sz w:val="20"/>
          </w:rPr>
          <w:delText>privilege,</w:delText>
        </w:r>
        <w:r w:rsidDel="00070044">
          <w:rPr>
            <w:color w:val="221F1F"/>
            <w:spacing w:val="-3"/>
            <w:sz w:val="20"/>
          </w:rPr>
          <w:delText xml:space="preserve"> </w:delText>
        </w:r>
        <w:r w:rsidDel="00070044">
          <w:rPr>
            <w:color w:val="221F1F"/>
            <w:sz w:val="20"/>
          </w:rPr>
          <w:delText>nor</w:delText>
        </w:r>
        <w:r w:rsidDel="00070044">
          <w:rPr>
            <w:color w:val="221F1F"/>
            <w:spacing w:val="-4"/>
            <w:sz w:val="20"/>
          </w:rPr>
          <w:delText xml:space="preserve"> </w:delText>
        </w:r>
        <w:r w:rsidDel="00070044">
          <w:rPr>
            <w:color w:val="221F1F"/>
            <w:sz w:val="20"/>
          </w:rPr>
          <w:delText>shall such</w:delText>
        </w:r>
        <w:r w:rsidDel="00070044">
          <w:rPr>
            <w:color w:val="221F1F"/>
            <w:spacing w:val="-1"/>
            <w:sz w:val="20"/>
          </w:rPr>
          <w:delText xml:space="preserve"> </w:delText>
        </w:r>
        <w:r w:rsidDel="00070044">
          <w:rPr>
            <w:color w:val="221F1F"/>
            <w:sz w:val="20"/>
          </w:rPr>
          <w:delText>exercise</w:delText>
        </w:r>
        <w:r w:rsidDel="00070044">
          <w:rPr>
            <w:color w:val="221F1F"/>
            <w:spacing w:val="-5"/>
            <w:sz w:val="20"/>
          </w:rPr>
          <w:delText xml:space="preserve"> </w:delText>
        </w:r>
        <w:r w:rsidDel="00070044">
          <w:rPr>
            <w:color w:val="221F1F"/>
            <w:sz w:val="20"/>
          </w:rPr>
          <w:delText>or</w:delText>
        </w:r>
        <w:r w:rsidDel="00070044">
          <w:rPr>
            <w:color w:val="221F1F"/>
            <w:spacing w:val="-5"/>
            <w:sz w:val="20"/>
          </w:rPr>
          <w:delText xml:space="preserve"> </w:delText>
        </w:r>
        <w:r w:rsidDel="00070044">
          <w:rPr>
            <w:color w:val="221F1F"/>
            <w:sz w:val="20"/>
          </w:rPr>
          <w:delText>any</w:delText>
        </w:r>
        <w:r w:rsidDel="00070044">
          <w:rPr>
            <w:color w:val="221F1F"/>
            <w:spacing w:val="-4"/>
            <w:sz w:val="20"/>
          </w:rPr>
          <w:delText xml:space="preserve"> </w:delText>
        </w:r>
        <w:r w:rsidDel="00070044">
          <w:rPr>
            <w:color w:val="221F1F"/>
            <w:sz w:val="20"/>
          </w:rPr>
          <w:delText>single</w:delText>
        </w:r>
        <w:r w:rsidDel="00070044">
          <w:rPr>
            <w:color w:val="221F1F"/>
            <w:spacing w:val="-5"/>
            <w:sz w:val="20"/>
          </w:rPr>
          <w:delText xml:space="preserve"> </w:delText>
        </w:r>
        <w:r w:rsidDel="00070044">
          <w:rPr>
            <w:color w:val="221F1F"/>
            <w:sz w:val="20"/>
          </w:rPr>
          <w:delText>exercise</w:delText>
        </w:r>
        <w:r w:rsidDel="00070044">
          <w:rPr>
            <w:color w:val="221F1F"/>
            <w:spacing w:val="-2"/>
            <w:sz w:val="20"/>
          </w:rPr>
          <w:delText xml:space="preserve"> </w:delText>
        </w:r>
        <w:r w:rsidDel="00070044">
          <w:rPr>
            <w:color w:val="221F1F"/>
            <w:sz w:val="20"/>
          </w:rPr>
          <w:delText>preclude</w:delText>
        </w:r>
        <w:r w:rsidDel="00070044">
          <w:rPr>
            <w:color w:val="221F1F"/>
            <w:spacing w:val="-6"/>
            <w:sz w:val="20"/>
          </w:rPr>
          <w:delText xml:space="preserve"> </w:delText>
        </w:r>
        <w:r w:rsidDel="00070044">
          <w:rPr>
            <w:color w:val="221F1F"/>
            <w:sz w:val="20"/>
          </w:rPr>
          <w:delText>or</w:delText>
        </w:r>
        <w:r w:rsidDel="00070044">
          <w:rPr>
            <w:color w:val="221F1F"/>
            <w:spacing w:val="-5"/>
            <w:sz w:val="20"/>
          </w:rPr>
          <w:delText xml:space="preserve"> </w:delText>
        </w:r>
        <w:r w:rsidDel="00070044">
          <w:rPr>
            <w:color w:val="221F1F"/>
            <w:sz w:val="20"/>
          </w:rPr>
          <w:delText>impair</w:delText>
        </w:r>
        <w:r w:rsidDel="00070044">
          <w:rPr>
            <w:color w:val="221F1F"/>
            <w:spacing w:val="-4"/>
            <w:sz w:val="20"/>
          </w:rPr>
          <w:delText xml:space="preserve"> </w:delText>
        </w:r>
        <w:r w:rsidDel="00070044">
          <w:rPr>
            <w:color w:val="221F1F"/>
            <w:sz w:val="20"/>
          </w:rPr>
          <w:delText>any</w:delText>
        </w:r>
        <w:r w:rsidDel="00070044">
          <w:rPr>
            <w:color w:val="221F1F"/>
            <w:spacing w:val="-4"/>
            <w:sz w:val="20"/>
          </w:rPr>
          <w:delText xml:space="preserve"> </w:delText>
        </w:r>
        <w:r w:rsidDel="00070044">
          <w:rPr>
            <w:color w:val="221F1F"/>
            <w:sz w:val="20"/>
          </w:rPr>
          <w:delText>further</w:delText>
        </w:r>
        <w:r w:rsidDel="00070044">
          <w:rPr>
            <w:color w:val="221F1F"/>
            <w:spacing w:val="-3"/>
            <w:sz w:val="20"/>
          </w:rPr>
          <w:delText xml:space="preserve"> </w:delText>
        </w:r>
        <w:r w:rsidDel="00070044">
          <w:rPr>
            <w:color w:val="221F1F"/>
            <w:sz w:val="20"/>
          </w:rPr>
          <w:delText>exercise</w:delText>
        </w:r>
        <w:r w:rsidDel="00070044">
          <w:rPr>
            <w:color w:val="221F1F"/>
            <w:spacing w:val="-5"/>
            <w:sz w:val="20"/>
          </w:rPr>
          <w:delText xml:space="preserve"> </w:delText>
        </w:r>
        <w:r w:rsidDel="00070044">
          <w:rPr>
            <w:color w:val="221F1F"/>
            <w:sz w:val="20"/>
          </w:rPr>
          <w:delText>under</w:delText>
        </w:r>
        <w:r w:rsidDel="00070044">
          <w:rPr>
            <w:color w:val="221F1F"/>
            <w:spacing w:val="-4"/>
            <w:sz w:val="20"/>
          </w:rPr>
          <w:delText xml:space="preserve"> </w:delText>
        </w:r>
        <w:r w:rsidDel="00070044">
          <w:rPr>
            <w:color w:val="221F1F"/>
            <w:sz w:val="20"/>
          </w:rPr>
          <w:delText>this</w:delText>
        </w:r>
        <w:r w:rsidDel="00070044">
          <w:rPr>
            <w:color w:val="221F1F"/>
            <w:spacing w:val="-4"/>
            <w:sz w:val="20"/>
          </w:rPr>
          <w:delText xml:space="preserve"> </w:delText>
        </w:r>
        <w:r w:rsidDel="00070044">
          <w:rPr>
            <w:color w:val="221F1F"/>
            <w:sz w:val="20"/>
          </w:rPr>
          <w:delText>clause</w:delText>
        </w:r>
        <w:r w:rsidDel="00070044">
          <w:rPr>
            <w:color w:val="221F1F"/>
            <w:spacing w:val="-3"/>
            <w:sz w:val="20"/>
          </w:rPr>
          <w:delText xml:space="preserve"> </w:delText>
        </w:r>
        <w:r w:rsidDel="00070044">
          <w:rPr>
            <w:color w:val="221F1F"/>
            <w:sz w:val="20"/>
          </w:rPr>
          <w:delText>or</w:delText>
        </w:r>
        <w:r w:rsidDel="00070044">
          <w:rPr>
            <w:color w:val="221F1F"/>
            <w:spacing w:val="-2"/>
            <w:sz w:val="20"/>
          </w:rPr>
          <w:delText xml:space="preserve"> </w:delText>
        </w:r>
        <w:r w:rsidDel="00070044">
          <w:rPr>
            <w:color w:val="221F1F"/>
            <w:sz w:val="20"/>
          </w:rPr>
          <w:delText>the</w:delText>
        </w:r>
        <w:r w:rsidDel="00070044">
          <w:rPr>
            <w:color w:val="221F1F"/>
            <w:spacing w:val="-2"/>
            <w:sz w:val="20"/>
          </w:rPr>
          <w:delText xml:space="preserve"> </w:delText>
        </w:r>
        <w:r w:rsidDel="00070044">
          <w:rPr>
            <w:color w:val="221F1F"/>
            <w:sz w:val="20"/>
          </w:rPr>
          <w:delText>exercise</w:delText>
        </w:r>
        <w:r w:rsidDel="00070044">
          <w:rPr>
            <w:color w:val="221F1F"/>
            <w:spacing w:val="-3"/>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any other right, power, or privilege of the Government.</w:delText>
        </w:r>
      </w:del>
    </w:p>
    <w:p w14:paraId="652EBC2A" w14:textId="4AD66C67" w:rsidR="00016C31" w:rsidDel="00070044" w:rsidRDefault="00016C31">
      <w:pPr>
        <w:pStyle w:val="BodyText"/>
        <w:spacing w:before="11"/>
        <w:rPr>
          <w:del w:id="605" w:author="Chandler Wilson" w:date="2023-05-25T10:33:00Z"/>
          <w:sz w:val="19"/>
        </w:rPr>
      </w:pPr>
    </w:p>
    <w:p w14:paraId="4CF578E4" w14:textId="6F14748E" w:rsidR="00016C31" w:rsidDel="00070044" w:rsidRDefault="00632607">
      <w:pPr>
        <w:pStyle w:val="ListParagraph"/>
        <w:numPr>
          <w:ilvl w:val="0"/>
          <w:numId w:val="64"/>
        </w:numPr>
        <w:tabs>
          <w:tab w:val="left" w:pos="441"/>
        </w:tabs>
        <w:ind w:left="440" w:right="1169" w:hanging="275"/>
        <w:jc w:val="left"/>
        <w:rPr>
          <w:del w:id="606" w:author="Chandler Wilson" w:date="2023-05-25T10:33:00Z"/>
          <w:sz w:val="20"/>
        </w:rPr>
      </w:pPr>
      <w:del w:id="607" w:author="Chandler Wilson" w:date="2023-05-25T10:33:00Z">
        <w:r w:rsidDel="00070044">
          <w:rPr>
            <w:color w:val="221F1F"/>
            <w:sz w:val="20"/>
          </w:rPr>
          <w:delText>Content</w:delText>
        </w:r>
        <w:r w:rsidDel="00070044">
          <w:rPr>
            <w:color w:val="221F1F"/>
            <w:spacing w:val="-6"/>
            <w:sz w:val="20"/>
          </w:rPr>
          <w:delText xml:space="preserve"> </w:delText>
        </w:r>
        <w:r w:rsidDel="00070044">
          <w:rPr>
            <w:color w:val="221F1F"/>
            <w:sz w:val="20"/>
          </w:rPr>
          <w:delText>of</w:delText>
        </w:r>
        <w:r w:rsidDel="00070044">
          <w:rPr>
            <w:color w:val="221F1F"/>
            <w:spacing w:val="-8"/>
            <w:sz w:val="20"/>
          </w:rPr>
          <w:delText xml:space="preserve"> </w:delText>
        </w:r>
        <w:r w:rsidDel="00070044">
          <w:rPr>
            <w:color w:val="221F1F"/>
            <w:sz w:val="20"/>
          </w:rPr>
          <w:delText>Contractor's</w:delText>
        </w:r>
        <w:r w:rsidDel="00070044">
          <w:rPr>
            <w:color w:val="221F1F"/>
            <w:spacing w:val="-9"/>
            <w:sz w:val="20"/>
          </w:rPr>
          <w:delText xml:space="preserve"> </w:delText>
        </w:r>
        <w:r w:rsidDel="00070044">
          <w:rPr>
            <w:color w:val="221F1F"/>
            <w:sz w:val="20"/>
          </w:rPr>
          <w:delText>request</w:delText>
        </w:r>
        <w:r w:rsidDel="00070044">
          <w:rPr>
            <w:color w:val="221F1F"/>
            <w:spacing w:val="-5"/>
            <w:sz w:val="20"/>
          </w:rPr>
          <w:delText xml:space="preserve"> </w:delText>
        </w:r>
        <w:r w:rsidDel="00070044">
          <w:rPr>
            <w:color w:val="221F1F"/>
            <w:sz w:val="20"/>
          </w:rPr>
          <w:delText>for</w:delText>
        </w:r>
        <w:r w:rsidDel="00070044">
          <w:rPr>
            <w:color w:val="221F1F"/>
            <w:spacing w:val="-8"/>
            <w:sz w:val="20"/>
          </w:rPr>
          <w:delText xml:space="preserve"> </w:delText>
        </w:r>
        <w:r w:rsidDel="00070044">
          <w:rPr>
            <w:color w:val="221F1F"/>
            <w:sz w:val="20"/>
          </w:rPr>
          <w:delText>performance-based</w:delText>
        </w:r>
        <w:r w:rsidDel="00070044">
          <w:rPr>
            <w:color w:val="221F1F"/>
            <w:spacing w:val="-9"/>
            <w:sz w:val="20"/>
          </w:rPr>
          <w:delText xml:space="preserve"> </w:delText>
        </w:r>
        <w:r w:rsidDel="00070044">
          <w:rPr>
            <w:color w:val="221F1F"/>
            <w:sz w:val="20"/>
          </w:rPr>
          <w:delText>payment.</w:delText>
        </w:r>
        <w:r w:rsidDel="00070044">
          <w:rPr>
            <w:color w:val="221F1F"/>
            <w:spacing w:val="-7"/>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Contractor's</w:delText>
        </w:r>
        <w:r w:rsidDel="00070044">
          <w:rPr>
            <w:color w:val="221F1F"/>
            <w:spacing w:val="-8"/>
            <w:sz w:val="20"/>
          </w:rPr>
          <w:delText xml:space="preserve"> </w:delText>
        </w:r>
        <w:r w:rsidDel="00070044">
          <w:rPr>
            <w:color w:val="221F1F"/>
            <w:sz w:val="20"/>
          </w:rPr>
          <w:delText>request</w:delText>
        </w:r>
        <w:r w:rsidDel="00070044">
          <w:rPr>
            <w:color w:val="221F1F"/>
            <w:spacing w:val="-6"/>
            <w:sz w:val="20"/>
          </w:rPr>
          <w:delText xml:space="preserve"> </w:delText>
        </w:r>
        <w:r w:rsidDel="00070044">
          <w:rPr>
            <w:color w:val="221F1F"/>
            <w:sz w:val="20"/>
          </w:rPr>
          <w:delText>for</w:delText>
        </w:r>
        <w:r w:rsidDel="00070044">
          <w:rPr>
            <w:color w:val="221F1F"/>
            <w:spacing w:val="-8"/>
            <w:sz w:val="20"/>
          </w:rPr>
          <w:delText xml:space="preserve"> </w:delText>
        </w:r>
        <w:r w:rsidDel="00070044">
          <w:rPr>
            <w:color w:val="221F1F"/>
            <w:sz w:val="20"/>
          </w:rPr>
          <w:delText>performance-based payment shall contain the following:</w:delText>
        </w:r>
      </w:del>
    </w:p>
    <w:p w14:paraId="002B904F" w14:textId="7EC864AB" w:rsidR="00016C31" w:rsidDel="00070044" w:rsidRDefault="00016C31">
      <w:pPr>
        <w:pStyle w:val="BodyText"/>
        <w:spacing w:before="1"/>
        <w:rPr>
          <w:del w:id="608" w:author="Chandler Wilson" w:date="2023-05-25T10:33:00Z"/>
        </w:rPr>
      </w:pPr>
    </w:p>
    <w:p w14:paraId="224BD322" w14:textId="03567DE9" w:rsidR="00016C31" w:rsidDel="00070044" w:rsidRDefault="00632607">
      <w:pPr>
        <w:pStyle w:val="ListParagraph"/>
        <w:numPr>
          <w:ilvl w:val="0"/>
          <w:numId w:val="56"/>
        </w:numPr>
        <w:tabs>
          <w:tab w:val="left" w:pos="724"/>
        </w:tabs>
        <w:rPr>
          <w:del w:id="609" w:author="Chandler Wilson" w:date="2023-05-25T10:33:00Z"/>
          <w:sz w:val="20"/>
        </w:rPr>
      </w:pPr>
      <w:del w:id="610" w:author="Chandler Wilson" w:date="2023-05-25T10:33:00Z">
        <w:r w:rsidDel="00070044">
          <w:rPr>
            <w:color w:val="221F1F"/>
            <w:sz w:val="20"/>
          </w:rPr>
          <w:delText>The</w:delText>
        </w:r>
        <w:r w:rsidDel="00070044">
          <w:rPr>
            <w:color w:val="221F1F"/>
            <w:spacing w:val="-5"/>
            <w:sz w:val="20"/>
          </w:rPr>
          <w:delText xml:space="preserve"> </w:delText>
        </w:r>
        <w:r w:rsidDel="00070044">
          <w:rPr>
            <w:color w:val="221F1F"/>
            <w:sz w:val="20"/>
          </w:rPr>
          <w:delText>name</w:delText>
        </w:r>
        <w:r w:rsidDel="00070044">
          <w:rPr>
            <w:color w:val="221F1F"/>
            <w:spacing w:val="-5"/>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address</w:delText>
        </w:r>
        <w:r w:rsidDel="00070044">
          <w:rPr>
            <w:color w:val="221F1F"/>
            <w:spacing w:val="-4"/>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pacing w:val="-2"/>
            <w:sz w:val="20"/>
          </w:rPr>
          <w:delText>Contractor;</w:delText>
        </w:r>
      </w:del>
    </w:p>
    <w:p w14:paraId="51EF8E2D" w14:textId="282905A0" w:rsidR="00016C31" w:rsidDel="00070044" w:rsidRDefault="00016C31">
      <w:pPr>
        <w:pStyle w:val="BodyText"/>
        <w:spacing w:before="10"/>
        <w:rPr>
          <w:del w:id="611" w:author="Chandler Wilson" w:date="2023-05-25T10:33:00Z"/>
          <w:sz w:val="19"/>
        </w:rPr>
      </w:pPr>
    </w:p>
    <w:p w14:paraId="6E2E3FDE" w14:textId="5890BDBC" w:rsidR="00016C31" w:rsidDel="00070044" w:rsidRDefault="00632607">
      <w:pPr>
        <w:pStyle w:val="ListParagraph"/>
        <w:numPr>
          <w:ilvl w:val="0"/>
          <w:numId w:val="56"/>
        </w:numPr>
        <w:tabs>
          <w:tab w:val="left" w:pos="724"/>
        </w:tabs>
        <w:rPr>
          <w:del w:id="612" w:author="Chandler Wilson" w:date="2023-05-25T10:33:00Z"/>
          <w:sz w:val="20"/>
        </w:rPr>
      </w:pPr>
      <w:del w:id="613" w:author="Chandler Wilson" w:date="2023-05-25T10:33:00Z">
        <w:r w:rsidDel="00070044">
          <w:rPr>
            <w:color w:val="221F1F"/>
            <w:sz w:val="20"/>
          </w:rPr>
          <w:delText>The</w:delText>
        </w:r>
        <w:r w:rsidDel="00070044">
          <w:rPr>
            <w:color w:val="221F1F"/>
            <w:spacing w:val="-7"/>
            <w:sz w:val="20"/>
          </w:rPr>
          <w:delText xml:space="preserve"> </w:delText>
        </w:r>
        <w:r w:rsidDel="00070044">
          <w:rPr>
            <w:color w:val="221F1F"/>
            <w:sz w:val="20"/>
          </w:rPr>
          <w:delText>date</w:delText>
        </w:r>
        <w:r w:rsidDel="00070044">
          <w:rPr>
            <w:color w:val="221F1F"/>
            <w:spacing w:val="-7"/>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request</w:delText>
        </w:r>
        <w:r w:rsidDel="00070044">
          <w:rPr>
            <w:color w:val="221F1F"/>
            <w:spacing w:val="-8"/>
            <w:sz w:val="20"/>
          </w:rPr>
          <w:delText xml:space="preserve"> </w:delText>
        </w:r>
        <w:r w:rsidDel="00070044">
          <w:rPr>
            <w:color w:val="221F1F"/>
            <w:sz w:val="20"/>
          </w:rPr>
          <w:delText>for</w:delText>
        </w:r>
        <w:r w:rsidDel="00070044">
          <w:rPr>
            <w:color w:val="221F1F"/>
            <w:spacing w:val="-6"/>
            <w:sz w:val="20"/>
          </w:rPr>
          <w:delText xml:space="preserve"> </w:delText>
        </w:r>
        <w:r w:rsidDel="00070044">
          <w:rPr>
            <w:color w:val="221F1F"/>
            <w:sz w:val="20"/>
          </w:rPr>
          <w:delText>performance-based</w:delText>
        </w:r>
        <w:r w:rsidDel="00070044">
          <w:rPr>
            <w:color w:val="221F1F"/>
            <w:spacing w:val="-5"/>
            <w:sz w:val="20"/>
          </w:rPr>
          <w:delText xml:space="preserve"> </w:delText>
        </w:r>
        <w:r w:rsidDel="00070044">
          <w:rPr>
            <w:color w:val="221F1F"/>
            <w:spacing w:val="-2"/>
            <w:sz w:val="20"/>
          </w:rPr>
          <w:delText>payment;</w:delText>
        </w:r>
      </w:del>
    </w:p>
    <w:p w14:paraId="7F551A96" w14:textId="43CBAB3D" w:rsidR="00016C31" w:rsidDel="00070044" w:rsidRDefault="00016C31">
      <w:pPr>
        <w:pStyle w:val="BodyText"/>
        <w:spacing w:before="1"/>
        <w:rPr>
          <w:del w:id="614" w:author="Chandler Wilson" w:date="2023-05-25T10:33:00Z"/>
        </w:rPr>
      </w:pPr>
    </w:p>
    <w:p w14:paraId="7EE9DEE7" w14:textId="1DC58477" w:rsidR="00016C31" w:rsidDel="00070044" w:rsidRDefault="00632607">
      <w:pPr>
        <w:pStyle w:val="ListParagraph"/>
        <w:numPr>
          <w:ilvl w:val="0"/>
          <w:numId w:val="56"/>
        </w:numPr>
        <w:tabs>
          <w:tab w:val="left" w:pos="724"/>
        </w:tabs>
        <w:rPr>
          <w:del w:id="615" w:author="Chandler Wilson" w:date="2023-05-25T10:33:00Z"/>
          <w:sz w:val="20"/>
        </w:rPr>
      </w:pPr>
      <w:del w:id="616" w:author="Chandler Wilson" w:date="2023-05-25T10:33:00Z">
        <w:r w:rsidDel="00070044">
          <w:rPr>
            <w:color w:val="221F1F"/>
            <w:sz w:val="20"/>
          </w:rPr>
          <w:delText>The</w:delText>
        </w:r>
        <w:r w:rsidDel="00070044">
          <w:rPr>
            <w:color w:val="221F1F"/>
            <w:spacing w:val="-8"/>
            <w:sz w:val="20"/>
          </w:rPr>
          <w:delText xml:space="preserve"> </w:delText>
        </w:r>
        <w:r w:rsidDel="00070044">
          <w:rPr>
            <w:color w:val="221F1F"/>
            <w:sz w:val="20"/>
          </w:rPr>
          <w:delText>contract</w:delText>
        </w:r>
        <w:r w:rsidDel="00070044">
          <w:rPr>
            <w:color w:val="221F1F"/>
            <w:spacing w:val="-6"/>
            <w:sz w:val="20"/>
          </w:rPr>
          <w:delText xml:space="preserve"> </w:delText>
        </w:r>
        <w:r w:rsidDel="00070044">
          <w:rPr>
            <w:color w:val="221F1F"/>
            <w:sz w:val="20"/>
          </w:rPr>
          <w:delText>number</w:delText>
        </w:r>
        <w:r w:rsidDel="00070044">
          <w:rPr>
            <w:color w:val="221F1F"/>
            <w:spacing w:val="-5"/>
            <w:sz w:val="20"/>
          </w:rPr>
          <w:delText xml:space="preserve"> </w:delText>
        </w:r>
        <w:r w:rsidDel="00070044">
          <w:rPr>
            <w:color w:val="221F1F"/>
            <w:sz w:val="20"/>
          </w:rPr>
          <w:delText>and/or</w:delText>
        </w:r>
        <w:r w:rsidDel="00070044">
          <w:rPr>
            <w:color w:val="221F1F"/>
            <w:spacing w:val="-7"/>
            <w:sz w:val="20"/>
          </w:rPr>
          <w:delText xml:space="preserve"> </w:delText>
        </w:r>
        <w:r w:rsidDel="00070044">
          <w:rPr>
            <w:color w:val="221F1F"/>
            <w:sz w:val="20"/>
          </w:rPr>
          <w:delText>other</w:delText>
        </w:r>
        <w:r w:rsidDel="00070044">
          <w:rPr>
            <w:color w:val="221F1F"/>
            <w:spacing w:val="-2"/>
            <w:sz w:val="20"/>
          </w:rPr>
          <w:delText xml:space="preserve"> </w:delText>
        </w:r>
        <w:r w:rsidDel="00070044">
          <w:rPr>
            <w:color w:val="221F1F"/>
            <w:sz w:val="20"/>
          </w:rPr>
          <w:delText>identifier</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contract</w:delText>
        </w:r>
        <w:r w:rsidDel="00070044">
          <w:rPr>
            <w:color w:val="221F1F"/>
            <w:spacing w:val="-8"/>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order</w:delText>
        </w:r>
        <w:r w:rsidDel="00070044">
          <w:rPr>
            <w:color w:val="221F1F"/>
            <w:spacing w:val="-7"/>
            <w:sz w:val="20"/>
          </w:rPr>
          <w:delText xml:space="preserve"> </w:delText>
        </w:r>
        <w:r w:rsidDel="00070044">
          <w:rPr>
            <w:color w:val="221F1F"/>
            <w:sz w:val="20"/>
          </w:rPr>
          <w:delText>under</w:delText>
        </w:r>
        <w:r w:rsidDel="00070044">
          <w:rPr>
            <w:color w:val="221F1F"/>
            <w:spacing w:val="-5"/>
            <w:sz w:val="20"/>
          </w:rPr>
          <w:delText xml:space="preserve"> </w:delText>
        </w:r>
        <w:r w:rsidDel="00070044">
          <w:rPr>
            <w:color w:val="221F1F"/>
            <w:sz w:val="20"/>
          </w:rPr>
          <w:delText>which</w:delText>
        </w:r>
        <w:r w:rsidDel="00070044">
          <w:rPr>
            <w:color w:val="221F1F"/>
            <w:spacing w:val="-5"/>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request</w:delText>
        </w:r>
        <w:r w:rsidDel="00070044">
          <w:rPr>
            <w:color w:val="221F1F"/>
            <w:spacing w:val="-8"/>
            <w:sz w:val="20"/>
          </w:rPr>
          <w:delText xml:space="preserve"> </w:delText>
        </w:r>
        <w:r w:rsidDel="00070044">
          <w:rPr>
            <w:color w:val="221F1F"/>
            <w:sz w:val="20"/>
          </w:rPr>
          <w:delText>is</w:delText>
        </w:r>
        <w:r w:rsidDel="00070044">
          <w:rPr>
            <w:color w:val="221F1F"/>
            <w:spacing w:val="-4"/>
            <w:sz w:val="20"/>
          </w:rPr>
          <w:delText xml:space="preserve"> </w:delText>
        </w:r>
        <w:r w:rsidDel="00070044">
          <w:rPr>
            <w:color w:val="221F1F"/>
            <w:spacing w:val="-2"/>
            <w:sz w:val="20"/>
          </w:rPr>
          <w:delText>made;</w:delText>
        </w:r>
      </w:del>
    </w:p>
    <w:p w14:paraId="6D195234" w14:textId="3D777BCF" w:rsidR="00016C31" w:rsidDel="00070044" w:rsidRDefault="00016C31">
      <w:pPr>
        <w:pStyle w:val="BodyText"/>
        <w:spacing w:before="1"/>
        <w:rPr>
          <w:del w:id="617" w:author="Chandler Wilson" w:date="2023-05-25T10:33:00Z"/>
        </w:rPr>
      </w:pPr>
    </w:p>
    <w:p w14:paraId="7F7392B1" w14:textId="5F8C8321" w:rsidR="00016C31" w:rsidDel="00070044" w:rsidRDefault="00632607">
      <w:pPr>
        <w:pStyle w:val="ListParagraph"/>
        <w:numPr>
          <w:ilvl w:val="0"/>
          <w:numId w:val="56"/>
        </w:numPr>
        <w:tabs>
          <w:tab w:val="left" w:pos="724"/>
        </w:tabs>
        <w:rPr>
          <w:del w:id="618" w:author="Chandler Wilson" w:date="2023-05-25T10:33:00Z"/>
          <w:sz w:val="20"/>
        </w:rPr>
      </w:pPr>
      <w:del w:id="619" w:author="Chandler Wilson" w:date="2023-05-25T10:33:00Z">
        <w:r w:rsidDel="00070044">
          <w:rPr>
            <w:color w:val="221F1F"/>
            <w:sz w:val="20"/>
          </w:rPr>
          <w:delText>Such</w:delText>
        </w:r>
        <w:r w:rsidDel="00070044">
          <w:rPr>
            <w:color w:val="221F1F"/>
            <w:spacing w:val="-8"/>
            <w:sz w:val="20"/>
          </w:rPr>
          <w:delText xml:space="preserve"> </w:delText>
        </w:r>
        <w:r w:rsidDel="00070044">
          <w:rPr>
            <w:color w:val="221F1F"/>
            <w:sz w:val="20"/>
          </w:rPr>
          <w:delText>information</w:delText>
        </w:r>
        <w:r w:rsidDel="00070044">
          <w:rPr>
            <w:color w:val="221F1F"/>
            <w:spacing w:val="-5"/>
            <w:sz w:val="20"/>
          </w:rPr>
          <w:delText xml:space="preserve"> </w:delText>
        </w:r>
        <w:r w:rsidDel="00070044">
          <w:rPr>
            <w:color w:val="221F1F"/>
            <w:sz w:val="20"/>
          </w:rPr>
          <w:delText>and</w:delText>
        </w:r>
        <w:r w:rsidDel="00070044">
          <w:rPr>
            <w:color w:val="221F1F"/>
            <w:spacing w:val="-8"/>
            <w:sz w:val="20"/>
          </w:rPr>
          <w:delText xml:space="preserve"> </w:delText>
        </w:r>
        <w:r w:rsidDel="00070044">
          <w:rPr>
            <w:color w:val="221F1F"/>
            <w:sz w:val="20"/>
          </w:rPr>
          <w:delText>documentation</w:delText>
        </w:r>
        <w:r w:rsidDel="00070044">
          <w:rPr>
            <w:color w:val="221F1F"/>
            <w:spacing w:val="-4"/>
            <w:sz w:val="20"/>
          </w:rPr>
          <w:delText xml:space="preserve"> </w:delText>
        </w:r>
        <w:r w:rsidDel="00070044">
          <w:rPr>
            <w:color w:val="221F1F"/>
            <w:sz w:val="20"/>
          </w:rPr>
          <w:delText>as</w:delText>
        </w:r>
        <w:r w:rsidDel="00070044">
          <w:rPr>
            <w:color w:val="221F1F"/>
            <w:spacing w:val="-8"/>
            <w:sz w:val="20"/>
          </w:rPr>
          <w:delText xml:space="preserve"> </w:delText>
        </w:r>
        <w:r w:rsidDel="00070044">
          <w:rPr>
            <w:color w:val="221F1F"/>
            <w:sz w:val="20"/>
          </w:rPr>
          <w:delText>is</w:delText>
        </w:r>
        <w:r w:rsidDel="00070044">
          <w:rPr>
            <w:color w:val="221F1F"/>
            <w:spacing w:val="-7"/>
            <w:sz w:val="20"/>
          </w:rPr>
          <w:delText xml:space="preserve"> </w:delText>
        </w:r>
        <w:r w:rsidDel="00070044">
          <w:rPr>
            <w:color w:val="221F1F"/>
            <w:sz w:val="20"/>
          </w:rPr>
          <w:delText>required</w:delText>
        </w:r>
        <w:r w:rsidDel="00070044">
          <w:rPr>
            <w:color w:val="221F1F"/>
            <w:spacing w:val="-5"/>
            <w:sz w:val="20"/>
          </w:rPr>
          <w:delText xml:space="preserve"> </w:delText>
        </w:r>
        <w:r w:rsidDel="00070044">
          <w:rPr>
            <w:color w:val="221F1F"/>
            <w:sz w:val="20"/>
          </w:rPr>
          <w:delText>by</w:delText>
        </w:r>
        <w:r w:rsidDel="00070044">
          <w:rPr>
            <w:color w:val="221F1F"/>
            <w:spacing w:val="-9"/>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contract's</w:delText>
        </w:r>
        <w:r w:rsidDel="00070044">
          <w:rPr>
            <w:color w:val="221F1F"/>
            <w:spacing w:val="-7"/>
            <w:sz w:val="20"/>
          </w:rPr>
          <w:delText xml:space="preserve"> </w:delText>
        </w:r>
        <w:r w:rsidDel="00070044">
          <w:rPr>
            <w:color w:val="221F1F"/>
            <w:sz w:val="20"/>
          </w:rPr>
          <w:delText>description</w:delText>
        </w:r>
        <w:r w:rsidDel="00070044">
          <w:rPr>
            <w:color w:val="221F1F"/>
            <w:spacing w:val="-5"/>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basis</w:delText>
        </w:r>
        <w:r w:rsidDel="00070044">
          <w:rPr>
            <w:color w:val="221F1F"/>
            <w:spacing w:val="-8"/>
            <w:sz w:val="20"/>
          </w:rPr>
          <w:delText xml:space="preserve"> </w:delText>
        </w:r>
        <w:r w:rsidDel="00070044">
          <w:rPr>
            <w:color w:val="221F1F"/>
            <w:sz w:val="20"/>
          </w:rPr>
          <w:delText>for</w:delText>
        </w:r>
        <w:r w:rsidDel="00070044">
          <w:rPr>
            <w:color w:val="221F1F"/>
            <w:spacing w:val="-7"/>
            <w:sz w:val="20"/>
          </w:rPr>
          <w:delText xml:space="preserve"> </w:delText>
        </w:r>
        <w:r w:rsidDel="00070044">
          <w:rPr>
            <w:color w:val="221F1F"/>
            <w:sz w:val="20"/>
          </w:rPr>
          <w:delText>payment;</w:delText>
        </w:r>
        <w:r w:rsidDel="00070044">
          <w:rPr>
            <w:color w:val="221F1F"/>
            <w:spacing w:val="-7"/>
            <w:sz w:val="20"/>
          </w:rPr>
          <w:delText xml:space="preserve"> </w:delText>
        </w:r>
        <w:r w:rsidDel="00070044">
          <w:rPr>
            <w:color w:val="221F1F"/>
            <w:spacing w:val="-5"/>
            <w:sz w:val="20"/>
          </w:rPr>
          <w:delText>and</w:delText>
        </w:r>
      </w:del>
    </w:p>
    <w:p w14:paraId="0FCF8F9B" w14:textId="2C8F703E" w:rsidR="00016C31" w:rsidDel="00070044" w:rsidRDefault="00016C31">
      <w:pPr>
        <w:pStyle w:val="BodyText"/>
        <w:spacing w:before="10"/>
        <w:rPr>
          <w:del w:id="620" w:author="Chandler Wilson" w:date="2023-05-25T10:33:00Z"/>
          <w:sz w:val="19"/>
        </w:rPr>
      </w:pPr>
    </w:p>
    <w:p w14:paraId="28C4F82A" w14:textId="54C65A05" w:rsidR="00016C31" w:rsidDel="00070044" w:rsidRDefault="00632607">
      <w:pPr>
        <w:pStyle w:val="ListParagraph"/>
        <w:numPr>
          <w:ilvl w:val="0"/>
          <w:numId w:val="56"/>
        </w:numPr>
        <w:tabs>
          <w:tab w:val="left" w:pos="724"/>
        </w:tabs>
        <w:ind w:left="440" w:right="1138" w:hanging="3"/>
        <w:rPr>
          <w:del w:id="621" w:author="Chandler Wilson" w:date="2023-05-25T10:33:00Z"/>
          <w:sz w:val="20"/>
        </w:rPr>
      </w:pPr>
      <w:del w:id="622" w:author="Chandler Wilson" w:date="2023-05-25T10:33:00Z">
        <w:r w:rsidDel="00070044">
          <w:rPr>
            <w:color w:val="221F1F"/>
            <w:sz w:val="20"/>
          </w:rPr>
          <w:delText>A</w:delText>
        </w:r>
        <w:r w:rsidDel="00070044">
          <w:rPr>
            <w:color w:val="221F1F"/>
            <w:spacing w:val="-5"/>
            <w:sz w:val="20"/>
          </w:rPr>
          <w:delText xml:space="preserve"> </w:delText>
        </w:r>
        <w:r w:rsidDel="00070044">
          <w:rPr>
            <w:color w:val="221F1F"/>
            <w:sz w:val="20"/>
          </w:rPr>
          <w:delText>certification</w:delText>
        </w:r>
        <w:r w:rsidDel="00070044">
          <w:rPr>
            <w:color w:val="221F1F"/>
            <w:spacing w:val="-3"/>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a</w:delText>
        </w:r>
        <w:r w:rsidDel="00070044">
          <w:rPr>
            <w:color w:val="221F1F"/>
            <w:spacing w:val="-5"/>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official</w:delText>
        </w:r>
        <w:r w:rsidDel="00070044">
          <w:rPr>
            <w:color w:val="221F1F"/>
            <w:spacing w:val="-4"/>
            <w:sz w:val="20"/>
          </w:rPr>
          <w:delText xml:space="preserve"> </w:delText>
        </w:r>
        <w:r w:rsidDel="00070044">
          <w:rPr>
            <w:color w:val="221F1F"/>
            <w:sz w:val="20"/>
          </w:rPr>
          <w:delText>authorized</w:delText>
        </w:r>
        <w:r w:rsidDel="00070044">
          <w:rPr>
            <w:color w:val="221F1F"/>
            <w:spacing w:val="-3"/>
            <w:sz w:val="20"/>
          </w:rPr>
          <w:delText xml:space="preserve"> </w:delText>
        </w:r>
        <w:r w:rsidDel="00070044">
          <w:rPr>
            <w:color w:val="221F1F"/>
            <w:sz w:val="20"/>
          </w:rPr>
          <w:delText>to</w:delText>
        </w:r>
        <w:r w:rsidDel="00070044">
          <w:rPr>
            <w:color w:val="221F1F"/>
            <w:spacing w:val="-7"/>
            <w:sz w:val="20"/>
          </w:rPr>
          <w:delText xml:space="preserve"> </w:delText>
        </w:r>
        <w:r w:rsidDel="00070044">
          <w:rPr>
            <w:color w:val="221F1F"/>
            <w:sz w:val="20"/>
          </w:rPr>
          <w:delText>bind</w:delText>
        </w:r>
        <w:r w:rsidDel="00070044">
          <w:rPr>
            <w:color w:val="221F1F"/>
            <w:spacing w:val="-6"/>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as</w:delText>
        </w:r>
        <w:r w:rsidDel="00070044">
          <w:rPr>
            <w:color w:val="221F1F"/>
            <w:spacing w:val="-6"/>
            <w:sz w:val="20"/>
          </w:rPr>
          <w:delText xml:space="preserve"> </w:delText>
        </w:r>
        <w:r w:rsidDel="00070044">
          <w:rPr>
            <w:color w:val="221F1F"/>
            <w:sz w:val="20"/>
          </w:rPr>
          <w:delText>specified</w:delText>
        </w:r>
        <w:r w:rsidDel="00070044">
          <w:rPr>
            <w:color w:val="221F1F"/>
            <w:spacing w:val="-4"/>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paragraph</w:delText>
        </w:r>
        <w:r w:rsidDel="00070044">
          <w:rPr>
            <w:color w:val="221F1F"/>
            <w:spacing w:val="-5"/>
            <w:sz w:val="20"/>
          </w:rPr>
          <w:delText xml:space="preserve"> </w:delText>
        </w:r>
        <w:r w:rsidDel="00070044">
          <w:rPr>
            <w:color w:val="221F1F"/>
            <w:sz w:val="20"/>
          </w:rPr>
          <w:delText>(m)</w:delText>
        </w:r>
        <w:r w:rsidDel="00070044">
          <w:rPr>
            <w:color w:val="221F1F"/>
            <w:spacing w:val="-7"/>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 xml:space="preserve">this </w:delText>
        </w:r>
        <w:r w:rsidDel="00070044">
          <w:rPr>
            <w:color w:val="221F1F"/>
            <w:spacing w:val="-2"/>
            <w:sz w:val="20"/>
          </w:rPr>
          <w:delText>clause.</w:delText>
        </w:r>
      </w:del>
    </w:p>
    <w:p w14:paraId="27712858" w14:textId="58785A91" w:rsidR="00016C31" w:rsidDel="00070044" w:rsidRDefault="00016C31">
      <w:pPr>
        <w:pStyle w:val="BodyText"/>
        <w:spacing w:before="1"/>
        <w:rPr>
          <w:del w:id="623" w:author="Chandler Wilson" w:date="2023-05-25T10:33:00Z"/>
        </w:rPr>
      </w:pPr>
    </w:p>
    <w:p w14:paraId="3B257D94" w14:textId="3BDC52BB" w:rsidR="00016C31" w:rsidDel="00070044" w:rsidRDefault="00632607">
      <w:pPr>
        <w:pStyle w:val="ListParagraph"/>
        <w:numPr>
          <w:ilvl w:val="0"/>
          <w:numId w:val="64"/>
        </w:numPr>
        <w:tabs>
          <w:tab w:val="left" w:pos="778"/>
          <w:tab w:val="left" w:pos="779"/>
        </w:tabs>
        <w:spacing w:before="1"/>
        <w:ind w:left="440" w:right="844" w:hanging="275"/>
        <w:jc w:val="left"/>
        <w:rPr>
          <w:del w:id="624" w:author="Chandler Wilson" w:date="2023-05-25T10:33:00Z"/>
          <w:sz w:val="20"/>
        </w:rPr>
      </w:pPr>
      <w:del w:id="625" w:author="Chandler Wilson" w:date="2023-05-25T10:33:00Z">
        <w:r w:rsidDel="00070044">
          <w:rPr>
            <w:color w:val="221F1F"/>
            <w:sz w:val="20"/>
          </w:rPr>
          <w:delText>Content</w:delText>
        </w:r>
        <w:r w:rsidDel="00070044">
          <w:rPr>
            <w:color w:val="221F1F"/>
            <w:spacing w:val="-5"/>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Contractor's</w:delText>
        </w:r>
        <w:r w:rsidDel="00070044">
          <w:rPr>
            <w:color w:val="221F1F"/>
            <w:spacing w:val="-5"/>
            <w:sz w:val="20"/>
          </w:rPr>
          <w:delText xml:space="preserve"> </w:delText>
        </w:r>
        <w:r w:rsidDel="00070044">
          <w:rPr>
            <w:color w:val="221F1F"/>
            <w:sz w:val="20"/>
          </w:rPr>
          <w:delText>certification.</w:delText>
        </w:r>
        <w:r w:rsidDel="00070044">
          <w:rPr>
            <w:color w:val="221F1F"/>
            <w:spacing w:val="-3"/>
            <w:sz w:val="20"/>
          </w:rPr>
          <w:delText xml:space="preserve"> </w:delText>
        </w:r>
        <w:r w:rsidDel="00070044">
          <w:rPr>
            <w:color w:val="221F1F"/>
            <w:sz w:val="20"/>
          </w:rPr>
          <w:delText>As</w:delText>
        </w:r>
        <w:r w:rsidDel="00070044">
          <w:rPr>
            <w:color w:val="221F1F"/>
            <w:spacing w:val="-9"/>
            <w:sz w:val="20"/>
          </w:rPr>
          <w:delText xml:space="preserve"> </w:delText>
        </w:r>
        <w:r w:rsidDel="00070044">
          <w:rPr>
            <w:color w:val="221F1F"/>
            <w:sz w:val="20"/>
          </w:rPr>
          <w:delText>required</w:delText>
        </w:r>
        <w:r w:rsidDel="00070044">
          <w:rPr>
            <w:color w:val="221F1F"/>
            <w:spacing w:val="-3"/>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paragraph</w:delText>
        </w:r>
        <w:r w:rsidDel="00070044">
          <w:rPr>
            <w:color w:val="221F1F"/>
            <w:spacing w:val="-3"/>
            <w:sz w:val="20"/>
          </w:rPr>
          <w:delText xml:space="preserve"> </w:delText>
        </w:r>
        <w:r w:rsidDel="00070044">
          <w:rPr>
            <w:color w:val="221F1F"/>
            <w:sz w:val="20"/>
          </w:rPr>
          <w:delText>(l)(5)</w:delText>
        </w:r>
        <w:r w:rsidDel="00070044">
          <w:rPr>
            <w:color w:val="221F1F"/>
            <w:spacing w:val="-6"/>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clause,</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3"/>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make</w:delText>
        </w:r>
        <w:r w:rsidDel="00070044">
          <w:rPr>
            <w:color w:val="221F1F"/>
            <w:spacing w:val="-5"/>
            <w:sz w:val="20"/>
          </w:rPr>
          <w:delText xml:space="preserve"> </w:delText>
        </w:r>
        <w:r w:rsidDel="00070044">
          <w:rPr>
            <w:color w:val="221F1F"/>
            <w:sz w:val="20"/>
          </w:rPr>
          <w:delText>the following certification in each request for performance-based payment:</w:delText>
        </w:r>
      </w:del>
    </w:p>
    <w:p w14:paraId="284F66CA" w14:textId="0E5E9193" w:rsidR="00016C31" w:rsidDel="00070044" w:rsidRDefault="00016C31">
      <w:pPr>
        <w:pStyle w:val="BodyText"/>
        <w:spacing w:before="10"/>
        <w:rPr>
          <w:del w:id="626" w:author="Chandler Wilson" w:date="2023-05-25T10:33:00Z"/>
          <w:sz w:val="19"/>
        </w:rPr>
      </w:pPr>
    </w:p>
    <w:p w14:paraId="09272CED" w14:textId="427F2870" w:rsidR="00016C31" w:rsidDel="00070044" w:rsidRDefault="00900DE8">
      <w:pPr>
        <w:pStyle w:val="BodyText"/>
        <w:ind w:left="219"/>
        <w:rPr>
          <w:del w:id="627" w:author="Chandler Wilson" w:date="2023-05-25T10:33:00Z"/>
        </w:rPr>
      </w:pPr>
      <w:del w:id="628" w:author="Chandler Wilson" w:date="2023-05-25T10:33:00Z">
        <w:r>
          <w:pict w14:anchorId="2DA21F20">
            <v:rect id="docshape71" o:spid="_x0000_s1061" style="position:absolute;left:0;text-align:left;margin-left:59.5pt;margin-top:56.75pt;width:515pt;height:1.45pt;z-index:-18485248;mso-position-horizontal-relative:page" fillcolor="#0e233d" stroked="f">
              <w10:wrap anchorx="page"/>
            </v:rect>
          </w:pict>
        </w:r>
        <w:r w:rsidR="00632607" w:rsidDel="00070044">
          <w:rPr>
            <w:color w:val="221F1F"/>
          </w:rPr>
          <w:delText>I</w:delText>
        </w:r>
        <w:r w:rsidR="00632607" w:rsidDel="00070044">
          <w:rPr>
            <w:color w:val="221F1F"/>
            <w:spacing w:val="-9"/>
          </w:rPr>
          <w:delText xml:space="preserve"> </w:delText>
        </w:r>
        <w:r w:rsidR="00632607" w:rsidDel="00070044">
          <w:rPr>
            <w:color w:val="221F1F"/>
          </w:rPr>
          <w:delText>certify</w:delText>
        </w:r>
        <w:r w:rsidR="00632607" w:rsidDel="00070044">
          <w:rPr>
            <w:color w:val="221F1F"/>
            <w:spacing w:val="-3"/>
          </w:rPr>
          <w:delText xml:space="preserve"> </w:delText>
        </w:r>
        <w:r w:rsidR="00632607" w:rsidDel="00070044">
          <w:rPr>
            <w:color w:val="221F1F"/>
          </w:rPr>
          <w:delText>to</w:delText>
        </w:r>
        <w:r w:rsidR="00632607" w:rsidDel="00070044">
          <w:rPr>
            <w:color w:val="221F1F"/>
            <w:spacing w:val="-4"/>
          </w:rPr>
          <w:delText xml:space="preserve"> </w:delText>
        </w:r>
        <w:r w:rsidR="00632607" w:rsidDel="00070044">
          <w:rPr>
            <w:color w:val="221F1F"/>
          </w:rPr>
          <w:delText>the</w:delText>
        </w:r>
        <w:r w:rsidR="00632607" w:rsidDel="00070044">
          <w:rPr>
            <w:color w:val="221F1F"/>
            <w:spacing w:val="-7"/>
          </w:rPr>
          <w:delText xml:space="preserve"> </w:delText>
        </w:r>
        <w:r w:rsidR="00632607" w:rsidDel="00070044">
          <w:rPr>
            <w:color w:val="221F1F"/>
          </w:rPr>
          <w:delText>best</w:delText>
        </w:r>
        <w:r w:rsidR="00632607" w:rsidDel="00070044">
          <w:rPr>
            <w:color w:val="221F1F"/>
            <w:spacing w:val="-6"/>
          </w:rPr>
          <w:delText xml:space="preserve"> </w:delText>
        </w:r>
        <w:r w:rsidR="00632607" w:rsidDel="00070044">
          <w:rPr>
            <w:color w:val="221F1F"/>
          </w:rPr>
          <w:delText>of</w:delText>
        </w:r>
        <w:r w:rsidR="00632607" w:rsidDel="00070044">
          <w:rPr>
            <w:color w:val="221F1F"/>
            <w:spacing w:val="-7"/>
          </w:rPr>
          <w:delText xml:space="preserve"> </w:delText>
        </w:r>
        <w:r w:rsidR="00632607" w:rsidDel="00070044">
          <w:rPr>
            <w:color w:val="221F1F"/>
          </w:rPr>
          <w:delText>my</w:delText>
        </w:r>
        <w:r w:rsidR="00632607" w:rsidDel="00070044">
          <w:rPr>
            <w:color w:val="221F1F"/>
            <w:spacing w:val="-6"/>
          </w:rPr>
          <w:delText xml:space="preserve"> </w:delText>
        </w:r>
        <w:r w:rsidR="00632607" w:rsidDel="00070044">
          <w:rPr>
            <w:color w:val="221F1F"/>
          </w:rPr>
          <w:delText>knowledge</w:delText>
        </w:r>
        <w:r w:rsidR="00632607" w:rsidDel="00070044">
          <w:rPr>
            <w:color w:val="221F1F"/>
            <w:spacing w:val="-6"/>
          </w:rPr>
          <w:delText xml:space="preserve"> </w:delText>
        </w:r>
        <w:r w:rsidR="00632607" w:rsidDel="00070044">
          <w:rPr>
            <w:color w:val="221F1F"/>
          </w:rPr>
          <w:delText>and</w:delText>
        </w:r>
        <w:r w:rsidR="00632607" w:rsidDel="00070044">
          <w:rPr>
            <w:color w:val="221F1F"/>
            <w:spacing w:val="-7"/>
          </w:rPr>
          <w:delText xml:space="preserve"> </w:delText>
        </w:r>
        <w:r w:rsidR="00632607" w:rsidDel="00070044">
          <w:rPr>
            <w:color w:val="221F1F"/>
          </w:rPr>
          <w:delText>belief</w:delText>
        </w:r>
        <w:r w:rsidR="00632607" w:rsidDel="00070044">
          <w:rPr>
            <w:color w:val="221F1F"/>
            <w:spacing w:val="-6"/>
          </w:rPr>
          <w:delText xml:space="preserve"> </w:delText>
        </w:r>
        <w:r w:rsidR="00632607" w:rsidDel="00070044">
          <w:rPr>
            <w:color w:val="221F1F"/>
          </w:rPr>
          <w:delText>that</w:delText>
        </w:r>
        <w:r w:rsidR="00632607" w:rsidDel="00070044">
          <w:rPr>
            <w:color w:val="221F1F"/>
            <w:spacing w:val="-5"/>
          </w:rPr>
          <w:delText xml:space="preserve"> </w:delText>
        </w:r>
        <w:r w:rsidR="00632607" w:rsidDel="00070044">
          <w:rPr>
            <w:color w:val="221F1F"/>
          </w:rPr>
          <w:delText>-</w:delText>
        </w:r>
        <w:r w:rsidR="00632607" w:rsidDel="00070044">
          <w:rPr>
            <w:color w:val="221F1F"/>
            <w:spacing w:val="-10"/>
          </w:rPr>
          <w:delText>-</w:delText>
        </w:r>
      </w:del>
    </w:p>
    <w:p w14:paraId="3EF335E6" w14:textId="233F32B2" w:rsidR="00016C31" w:rsidDel="00070044" w:rsidRDefault="00016C31">
      <w:pPr>
        <w:rPr>
          <w:del w:id="629" w:author="Chandler Wilson" w:date="2023-05-25T10:33:00Z"/>
        </w:rPr>
        <w:sectPr w:rsidR="00016C31" w:rsidDel="00070044">
          <w:pgSz w:w="12240" w:h="15840"/>
          <w:pgMar w:top="1360" w:right="640" w:bottom="1060" w:left="1000" w:header="0" w:footer="801" w:gutter="0"/>
          <w:cols w:space="720"/>
        </w:sectPr>
      </w:pPr>
    </w:p>
    <w:p w14:paraId="13677C11" w14:textId="49396C2D" w:rsidR="00016C31" w:rsidDel="00070044" w:rsidRDefault="00632607">
      <w:pPr>
        <w:pStyle w:val="ListParagraph"/>
        <w:numPr>
          <w:ilvl w:val="0"/>
          <w:numId w:val="55"/>
        </w:numPr>
        <w:tabs>
          <w:tab w:val="left" w:pos="724"/>
        </w:tabs>
        <w:spacing w:before="80"/>
        <w:ind w:right="839" w:hanging="3"/>
        <w:jc w:val="both"/>
        <w:rPr>
          <w:del w:id="630" w:author="Chandler Wilson" w:date="2023-05-25T10:33:00Z"/>
          <w:sz w:val="20"/>
        </w:rPr>
      </w:pPr>
      <w:del w:id="631" w:author="Chandler Wilson" w:date="2023-05-25T10:33:00Z">
        <w:r w:rsidDel="00070044">
          <w:rPr>
            <w:color w:val="221F1F"/>
            <w:sz w:val="20"/>
          </w:rPr>
          <w:lastRenderedPageBreak/>
          <w:delText>This</w:delText>
        </w:r>
        <w:r w:rsidDel="00070044">
          <w:rPr>
            <w:color w:val="221F1F"/>
            <w:spacing w:val="-6"/>
            <w:sz w:val="20"/>
          </w:rPr>
          <w:delText xml:space="preserve"> </w:delText>
        </w:r>
        <w:r w:rsidDel="00070044">
          <w:rPr>
            <w:color w:val="221F1F"/>
            <w:sz w:val="20"/>
          </w:rPr>
          <w:delText>request</w:delText>
        </w:r>
        <w:r w:rsidDel="00070044">
          <w:rPr>
            <w:color w:val="221F1F"/>
            <w:spacing w:val="-5"/>
            <w:sz w:val="20"/>
          </w:rPr>
          <w:delText xml:space="preserve"> </w:delText>
        </w:r>
        <w:r w:rsidDel="00070044">
          <w:rPr>
            <w:color w:val="221F1F"/>
            <w:sz w:val="20"/>
          </w:rPr>
          <w:delText>for</w:delText>
        </w:r>
        <w:r w:rsidDel="00070044">
          <w:rPr>
            <w:color w:val="221F1F"/>
            <w:spacing w:val="-7"/>
            <w:sz w:val="20"/>
          </w:rPr>
          <w:delText xml:space="preserve"> </w:delText>
        </w:r>
        <w:r w:rsidDel="00070044">
          <w:rPr>
            <w:color w:val="221F1F"/>
            <w:sz w:val="20"/>
          </w:rPr>
          <w:delText>performance-based</w:delText>
        </w:r>
        <w:r w:rsidDel="00070044">
          <w:rPr>
            <w:color w:val="221F1F"/>
            <w:spacing w:val="-4"/>
            <w:sz w:val="20"/>
          </w:rPr>
          <w:delText xml:space="preserve"> </w:delText>
        </w:r>
        <w:r w:rsidDel="00070044">
          <w:rPr>
            <w:color w:val="221F1F"/>
            <w:sz w:val="20"/>
          </w:rPr>
          <w:delText>payment</w:delText>
        </w:r>
        <w:r w:rsidDel="00070044">
          <w:rPr>
            <w:color w:val="221F1F"/>
            <w:spacing w:val="-5"/>
            <w:sz w:val="20"/>
          </w:rPr>
          <w:delText xml:space="preserve"> </w:delText>
        </w:r>
        <w:r w:rsidDel="00070044">
          <w:rPr>
            <w:color w:val="221F1F"/>
            <w:sz w:val="20"/>
          </w:rPr>
          <w:delText>is</w:delText>
        </w:r>
        <w:r w:rsidDel="00070044">
          <w:rPr>
            <w:color w:val="221F1F"/>
            <w:spacing w:val="-6"/>
            <w:sz w:val="20"/>
          </w:rPr>
          <w:delText xml:space="preserve"> </w:delText>
        </w:r>
        <w:r w:rsidDel="00070044">
          <w:rPr>
            <w:color w:val="221F1F"/>
            <w:sz w:val="20"/>
          </w:rPr>
          <w:delText>true</w:delText>
        </w:r>
        <w:r w:rsidDel="00070044">
          <w:rPr>
            <w:color w:val="221F1F"/>
            <w:spacing w:val="-5"/>
            <w:sz w:val="20"/>
          </w:rPr>
          <w:delText xml:space="preserve"> </w:delText>
        </w:r>
        <w:r w:rsidDel="00070044">
          <w:rPr>
            <w:color w:val="221F1F"/>
            <w:sz w:val="20"/>
          </w:rPr>
          <w:delText>and</w:delText>
        </w:r>
        <w:r w:rsidDel="00070044">
          <w:rPr>
            <w:color w:val="221F1F"/>
            <w:spacing w:val="-7"/>
            <w:sz w:val="20"/>
          </w:rPr>
          <w:delText xml:space="preserve"> </w:delText>
        </w:r>
        <w:r w:rsidDel="00070044">
          <w:rPr>
            <w:color w:val="221F1F"/>
            <w:sz w:val="20"/>
          </w:rPr>
          <w:delText>correct;</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request</w:delText>
        </w:r>
        <w:r w:rsidDel="00070044">
          <w:rPr>
            <w:color w:val="221F1F"/>
            <w:spacing w:val="-5"/>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attachments)</w:delText>
        </w:r>
        <w:r w:rsidDel="00070044">
          <w:rPr>
            <w:color w:val="221F1F"/>
            <w:spacing w:val="-3"/>
            <w:sz w:val="20"/>
          </w:rPr>
          <w:delText xml:space="preserve"> </w:delText>
        </w:r>
        <w:r w:rsidDel="00070044">
          <w:rPr>
            <w:color w:val="221F1F"/>
            <w:sz w:val="20"/>
          </w:rPr>
          <w:delText>has</w:delText>
        </w:r>
        <w:r w:rsidDel="00070044">
          <w:rPr>
            <w:color w:val="221F1F"/>
            <w:spacing w:val="-6"/>
            <w:sz w:val="20"/>
          </w:rPr>
          <w:delText xml:space="preserve"> </w:delText>
        </w:r>
        <w:r w:rsidDel="00070044">
          <w:rPr>
            <w:color w:val="221F1F"/>
            <w:sz w:val="20"/>
          </w:rPr>
          <w:delText>been</w:delText>
        </w:r>
        <w:r w:rsidDel="00070044">
          <w:rPr>
            <w:color w:val="221F1F"/>
            <w:spacing w:val="-6"/>
            <w:sz w:val="20"/>
          </w:rPr>
          <w:delText xml:space="preserve"> </w:delText>
        </w:r>
        <w:r w:rsidDel="00070044">
          <w:rPr>
            <w:color w:val="221F1F"/>
            <w:sz w:val="20"/>
          </w:rPr>
          <w:delText>prepared from</w:delText>
        </w:r>
        <w:r w:rsidDel="00070044">
          <w:rPr>
            <w:color w:val="221F1F"/>
            <w:spacing w:val="-2"/>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books</w:delText>
        </w:r>
        <w:r w:rsidDel="00070044">
          <w:rPr>
            <w:color w:val="221F1F"/>
            <w:spacing w:val="-3"/>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records</w:delText>
        </w:r>
        <w:r w:rsidDel="00070044">
          <w:rPr>
            <w:color w:val="221F1F"/>
            <w:spacing w:val="-3"/>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Contractor,</w:delText>
        </w:r>
        <w:r w:rsidDel="00070044">
          <w:rPr>
            <w:color w:val="221F1F"/>
            <w:spacing w:val="-3"/>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accordance</w:delText>
        </w:r>
        <w:r w:rsidDel="00070044">
          <w:rPr>
            <w:color w:val="221F1F"/>
            <w:spacing w:val="-3"/>
            <w:sz w:val="20"/>
          </w:rPr>
          <w:delText xml:space="preserve"> </w:delText>
        </w:r>
        <w:r w:rsidDel="00070044">
          <w:rPr>
            <w:color w:val="221F1F"/>
            <w:sz w:val="20"/>
          </w:rPr>
          <w:delText>with</w:delText>
        </w:r>
        <w:r w:rsidDel="00070044">
          <w:rPr>
            <w:color w:val="221F1F"/>
            <w:spacing w:val="-2"/>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contract</w:delText>
        </w:r>
        <w:r w:rsidDel="00070044">
          <w:rPr>
            <w:color w:val="221F1F"/>
            <w:spacing w:val="-4"/>
            <w:sz w:val="20"/>
          </w:rPr>
          <w:delText xml:space="preserve"> </w:delText>
        </w:r>
        <w:r w:rsidDel="00070044">
          <w:rPr>
            <w:color w:val="221F1F"/>
            <w:sz w:val="20"/>
          </w:rPr>
          <w:delText>and</w:delText>
        </w:r>
        <w:r w:rsidDel="00070044">
          <w:rPr>
            <w:color w:val="221F1F"/>
            <w:spacing w:val="-2"/>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instructions of</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 xml:space="preserve">Contracting </w:delText>
        </w:r>
        <w:r w:rsidDel="00070044">
          <w:rPr>
            <w:color w:val="221F1F"/>
            <w:spacing w:val="-2"/>
            <w:sz w:val="20"/>
          </w:rPr>
          <w:delText>Officer;</w:delText>
        </w:r>
      </w:del>
    </w:p>
    <w:p w14:paraId="040F64E8" w14:textId="3AF7E02D" w:rsidR="00016C31" w:rsidDel="00070044" w:rsidRDefault="00016C31">
      <w:pPr>
        <w:pStyle w:val="BodyText"/>
        <w:rPr>
          <w:del w:id="632" w:author="Chandler Wilson" w:date="2023-05-25T10:33:00Z"/>
        </w:rPr>
      </w:pPr>
    </w:p>
    <w:p w14:paraId="5D9ECBC1" w14:textId="5684F645" w:rsidR="00016C31" w:rsidDel="00070044" w:rsidRDefault="00632607">
      <w:pPr>
        <w:pStyle w:val="ListParagraph"/>
        <w:numPr>
          <w:ilvl w:val="0"/>
          <w:numId w:val="55"/>
        </w:numPr>
        <w:tabs>
          <w:tab w:val="left" w:pos="441"/>
          <w:tab w:val="left" w:pos="4412"/>
        </w:tabs>
        <w:ind w:right="971" w:hanging="287"/>
        <w:jc w:val="left"/>
        <w:rPr>
          <w:del w:id="633" w:author="Chandler Wilson" w:date="2023-05-25T10:33:00Z"/>
          <w:sz w:val="20"/>
        </w:rPr>
      </w:pPr>
      <w:del w:id="634" w:author="Chandler Wilson" w:date="2023-05-25T10:33:00Z">
        <w:r w:rsidDel="00070044">
          <w:rPr>
            <w:color w:val="221F1F"/>
            <w:sz w:val="20"/>
          </w:rPr>
          <w:delText xml:space="preserve">(Except as reported in writing on </w:delText>
        </w:r>
        <w:r w:rsidDel="00070044">
          <w:rPr>
            <w:color w:val="221F1F"/>
            <w:sz w:val="20"/>
            <w:u w:val="single" w:color="211E1F"/>
          </w:rPr>
          <w:tab/>
        </w:r>
        <w:r w:rsidDel="00070044">
          <w:rPr>
            <w:color w:val="221F1F"/>
            <w:sz w:val="20"/>
          </w:rPr>
          <w:delText>),</w:delText>
        </w:r>
        <w:r w:rsidDel="00070044">
          <w:rPr>
            <w:color w:val="221F1F"/>
            <w:spacing w:val="-9"/>
            <w:sz w:val="20"/>
          </w:rPr>
          <w:delText xml:space="preserve"> </w:delText>
        </w:r>
        <w:r w:rsidDel="00070044">
          <w:rPr>
            <w:color w:val="221F1F"/>
            <w:sz w:val="20"/>
          </w:rPr>
          <w:delText>all</w:delText>
        </w:r>
        <w:r w:rsidDel="00070044">
          <w:rPr>
            <w:color w:val="221F1F"/>
            <w:spacing w:val="-10"/>
            <w:sz w:val="20"/>
          </w:rPr>
          <w:delText xml:space="preserve"> </w:delText>
        </w:r>
        <w:r w:rsidDel="00070044">
          <w:rPr>
            <w:color w:val="221F1F"/>
            <w:sz w:val="20"/>
          </w:rPr>
          <w:delText>payments</w:delText>
        </w:r>
        <w:r w:rsidDel="00070044">
          <w:rPr>
            <w:color w:val="221F1F"/>
            <w:spacing w:val="-10"/>
            <w:sz w:val="20"/>
          </w:rPr>
          <w:delText xml:space="preserve"> </w:delText>
        </w:r>
        <w:r w:rsidDel="00070044">
          <w:rPr>
            <w:color w:val="221F1F"/>
            <w:sz w:val="20"/>
          </w:rPr>
          <w:delText>to</w:delText>
        </w:r>
        <w:r w:rsidDel="00070044">
          <w:rPr>
            <w:color w:val="221F1F"/>
            <w:spacing w:val="-6"/>
            <w:sz w:val="20"/>
          </w:rPr>
          <w:delText xml:space="preserve"> </w:delText>
        </w:r>
        <w:r w:rsidDel="00070044">
          <w:rPr>
            <w:color w:val="221F1F"/>
            <w:sz w:val="20"/>
          </w:rPr>
          <w:delText>subcontractors</w:delText>
        </w:r>
        <w:r w:rsidDel="00070044">
          <w:rPr>
            <w:color w:val="221F1F"/>
            <w:spacing w:val="-9"/>
            <w:sz w:val="20"/>
          </w:rPr>
          <w:delText xml:space="preserve"> </w:delText>
        </w:r>
        <w:r w:rsidDel="00070044">
          <w:rPr>
            <w:color w:val="221F1F"/>
            <w:sz w:val="20"/>
          </w:rPr>
          <w:delText>and</w:delText>
        </w:r>
        <w:r w:rsidDel="00070044">
          <w:rPr>
            <w:color w:val="221F1F"/>
            <w:spacing w:val="-9"/>
            <w:sz w:val="20"/>
          </w:rPr>
          <w:delText xml:space="preserve"> </w:delText>
        </w:r>
        <w:r w:rsidDel="00070044">
          <w:rPr>
            <w:color w:val="221F1F"/>
            <w:sz w:val="20"/>
          </w:rPr>
          <w:delText>suppliers</w:delText>
        </w:r>
        <w:r w:rsidDel="00070044">
          <w:rPr>
            <w:color w:val="221F1F"/>
            <w:spacing w:val="-10"/>
            <w:sz w:val="20"/>
          </w:rPr>
          <w:delText xml:space="preserve"> </w:delText>
        </w:r>
        <w:r w:rsidDel="00070044">
          <w:rPr>
            <w:color w:val="221F1F"/>
            <w:sz w:val="20"/>
          </w:rPr>
          <w:delText>under</w:delText>
        </w:r>
        <w:r w:rsidDel="00070044">
          <w:rPr>
            <w:color w:val="221F1F"/>
            <w:spacing w:val="-8"/>
            <w:sz w:val="20"/>
          </w:rPr>
          <w:delText xml:space="preserve"> </w:delText>
        </w:r>
        <w:r w:rsidDel="00070044">
          <w:rPr>
            <w:color w:val="221F1F"/>
            <w:sz w:val="20"/>
          </w:rPr>
          <w:delText>this</w:delText>
        </w:r>
        <w:r w:rsidDel="00070044">
          <w:rPr>
            <w:color w:val="221F1F"/>
            <w:spacing w:val="-11"/>
            <w:sz w:val="20"/>
          </w:rPr>
          <w:delText xml:space="preserve"> </w:delText>
        </w:r>
        <w:r w:rsidDel="00070044">
          <w:rPr>
            <w:color w:val="221F1F"/>
            <w:sz w:val="20"/>
          </w:rPr>
          <w:delText>contract have been paid, or will be paid, currently, when due in the ordinary course of business;</w:delText>
        </w:r>
      </w:del>
    </w:p>
    <w:p w14:paraId="2FFBA326" w14:textId="45E8A5FC" w:rsidR="00016C31" w:rsidDel="00070044" w:rsidRDefault="00016C31">
      <w:pPr>
        <w:pStyle w:val="BodyText"/>
        <w:spacing w:before="10"/>
        <w:rPr>
          <w:del w:id="635" w:author="Chandler Wilson" w:date="2023-05-25T10:33:00Z"/>
          <w:sz w:val="19"/>
        </w:rPr>
      </w:pPr>
    </w:p>
    <w:p w14:paraId="63AEC231" w14:textId="720B49D9" w:rsidR="00016C31" w:rsidDel="00070044" w:rsidRDefault="00632607">
      <w:pPr>
        <w:pStyle w:val="ListParagraph"/>
        <w:numPr>
          <w:ilvl w:val="0"/>
          <w:numId w:val="55"/>
        </w:numPr>
        <w:tabs>
          <w:tab w:val="left" w:pos="441"/>
          <w:tab w:val="left" w:pos="6534"/>
        </w:tabs>
        <w:ind w:right="1062" w:hanging="287"/>
        <w:jc w:val="left"/>
        <w:rPr>
          <w:del w:id="636" w:author="Chandler Wilson" w:date="2023-05-25T10:33:00Z"/>
          <w:sz w:val="20"/>
        </w:rPr>
      </w:pPr>
      <w:del w:id="637" w:author="Chandler Wilson" w:date="2023-05-25T10:33:00Z">
        <w:r w:rsidDel="00070044">
          <w:rPr>
            <w:color w:val="221F1F"/>
            <w:sz w:val="20"/>
          </w:rPr>
          <w:delText xml:space="preserve">There are no encumbrances (except as reported in writing on </w:delText>
        </w:r>
        <w:r w:rsidDel="00070044">
          <w:rPr>
            <w:color w:val="221F1F"/>
            <w:sz w:val="20"/>
            <w:u w:val="single" w:color="211E1F"/>
          </w:rPr>
          <w:tab/>
        </w:r>
        <w:r w:rsidDel="00070044">
          <w:rPr>
            <w:color w:val="221F1F"/>
            <w:sz w:val="20"/>
          </w:rPr>
          <w:delText>) against the property acquired or produced</w:delText>
        </w:r>
        <w:r w:rsidDel="00070044">
          <w:rPr>
            <w:color w:val="221F1F"/>
            <w:spacing w:val="-4"/>
            <w:sz w:val="20"/>
          </w:rPr>
          <w:delText xml:space="preserve"> </w:delText>
        </w:r>
        <w:r w:rsidDel="00070044">
          <w:rPr>
            <w:color w:val="221F1F"/>
            <w:sz w:val="20"/>
          </w:rPr>
          <w:delText>for,</w:delText>
        </w:r>
        <w:r w:rsidDel="00070044">
          <w:rPr>
            <w:color w:val="221F1F"/>
            <w:spacing w:val="-5"/>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allocated</w:delText>
        </w:r>
        <w:r w:rsidDel="00070044">
          <w:rPr>
            <w:color w:val="221F1F"/>
            <w:spacing w:val="-5"/>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properly</w:delText>
        </w:r>
        <w:r w:rsidDel="00070044">
          <w:rPr>
            <w:color w:val="221F1F"/>
            <w:spacing w:val="-4"/>
            <w:sz w:val="20"/>
          </w:rPr>
          <w:delText xml:space="preserve"> </w:delText>
        </w:r>
        <w:r w:rsidDel="00070044">
          <w:rPr>
            <w:color w:val="221F1F"/>
            <w:sz w:val="20"/>
          </w:rPr>
          <w:delText>chargeable</w:delText>
        </w:r>
        <w:r w:rsidDel="00070044">
          <w:rPr>
            <w:color w:val="221F1F"/>
            <w:spacing w:val="-7"/>
            <w:sz w:val="20"/>
          </w:rPr>
          <w:delText xml:space="preserve"> </w:delText>
        </w:r>
        <w:r w:rsidDel="00070044">
          <w:rPr>
            <w:color w:val="221F1F"/>
            <w:sz w:val="20"/>
          </w:rPr>
          <w:delText>to,</w:delText>
        </w:r>
        <w:r w:rsidDel="00070044">
          <w:rPr>
            <w:color w:val="221F1F"/>
            <w:spacing w:val="-6"/>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contract</w:delText>
        </w:r>
        <w:r w:rsidDel="00070044">
          <w:rPr>
            <w:color w:val="221F1F"/>
            <w:spacing w:val="-6"/>
            <w:sz w:val="20"/>
          </w:rPr>
          <w:delText xml:space="preserve"> </w:delText>
        </w:r>
        <w:r w:rsidDel="00070044">
          <w:rPr>
            <w:color w:val="221F1F"/>
            <w:sz w:val="20"/>
          </w:rPr>
          <w:delText>which</w:delText>
        </w:r>
        <w:r w:rsidDel="00070044">
          <w:rPr>
            <w:color w:val="221F1F"/>
            <w:spacing w:val="-5"/>
            <w:sz w:val="20"/>
          </w:rPr>
          <w:delText xml:space="preserve"> </w:delText>
        </w:r>
        <w:r w:rsidDel="00070044">
          <w:rPr>
            <w:color w:val="221F1F"/>
            <w:sz w:val="20"/>
          </w:rPr>
          <w:delText>would</w:delText>
        </w:r>
        <w:r w:rsidDel="00070044">
          <w:rPr>
            <w:color w:val="221F1F"/>
            <w:spacing w:val="-6"/>
            <w:sz w:val="20"/>
          </w:rPr>
          <w:delText xml:space="preserve"> </w:delText>
        </w:r>
        <w:r w:rsidDel="00070044">
          <w:rPr>
            <w:color w:val="221F1F"/>
            <w:sz w:val="20"/>
          </w:rPr>
          <w:delText>affect</w:delText>
        </w:r>
        <w:r w:rsidDel="00070044">
          <w:rPr>
            <w:color w:val="221F1F"/>
            <w:spacing w:val="-7"/>
            <w:sz w:val="20"/>
          </w:rPr>
          <w:delText xml:space="preserve"> </w:delText>
        </w:r>
        <w:r w:rsidDel="00070044">
          <w:rPr>
            <w:color w:val="221F1F"/>
            <w:sz w:val="20"/>
          </w:rPr>
          <w:delText>or</w:delText>
        </w:r>
        <w:r w:rsidDel="00070044">
          <w:rPr>
            <w:color w:val="221F1F"/>
            <w:spacing w:val="-3"/>
            <w:sz w:val="20"/>
          </w:rPr>
          <w:delText xml:space="preserve"> </w:delText>
        </w:r>
        <w:r w:rsidDel="00070044">
          <w:rPr>
            <w:color w:val="221F1F"/>
            <w:sz w:val="20"/>
          </w:rPr>
          <w:delText>impair</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 xml:space="preserve">Government's </w:delText>
        </w:r>
        <w:r w:rsidDel="00070044">
          <w:rPr>
            <w:color w:val="221F1F"/>
            <w:spacing w:val="-2"/>
            <w:sz w:val="20"/>
          </w:rPr>
          <w:delText>title;</w:delText>
        </w:r>
      </w:del>
    </w:p>
    <w:p w14:paraId="425CC664" w14:textId="361D08B0" w:rsidR="00016C31" w:rsidDel="00070044" w:rsidRDefault="00016C31">
      <w:pPr>
        <w:pStyle w:val="BodyText"/>
        <w:spacing w:before="2"/>
        <w:rPr>
          <w:del w:id="638" w:author="Chandler Wilson" w:date="2023-05-25T10:33:00Z"/>
        </w:rPr>
      </w:pPr>
    </w:p>
    <w:p w14:paraId="7C33B614" w14:textId="4BC3AB37" w:rsidR="00016C31" w:rsidDel="00070044" w:rsidRDefault="00632607">
      <w:pPr>
        <w:pStyle w:val="ListParagraph"/>
        <w:numPr>
          <w:ilvl w:val="0"/>
          <w:numId w:val="55"/>
        </w:numPr>
        <w:tabs>
          <w:tab w:val="left" w:pos="441"/>
          <w:tab w:val="left" w:pos="8070"/>
        </w:tabs>
        <w:ind w:right="881" w:hanging="287"/>
        <w:jc w:val="left"/>
        <w:rPr>
          <w:del w:id="639" w:author="Chandler Wilson" w:date="2023-05-25T10:33:00Z"/>
          <w:sz w:val="20"/>
        </w:rPr>
      </w:pPr>
      <w:del w:id="640" w:author="Chandler Wilson" w:date="2023-05-25T10:33:00Z">
        <w:r w:rsidDel="00070044">
          <w:rPr>
            <w:color w:val="221F1F"/>
            <w:sz w:val="20"/>
          </w:rPr>
          <w:delText>There</w:delText>
        </w:r>
        <w:r w:rsidDel="00070044">
          <w:rPr>
            <w:color w:val="221F1F"/>
            <w:spacing w:val="-4"/>
            <w:sz w:val="20"/>
          </w:rPr>
          <w:delText xml:space="preserve"> </w:delText>
        </w:r>
        <w:r w:rsidDel="00070044">
          <w:rPr>
            <w:color w:val="221F1F"/>
            <w:sz w:val="20"/>
          </w:rPr>
          <w:delText>has</w:delText>
        </w:r>
        <w:r w:rsidDel="00070044">
          <w:rPr>
            <w:color w:val="221F1F"/>
            <w:spacing w:val="-8"/>
            <w:sz w:val="20"/>
          </w:rPr>
          <w:delText xml:space="preserve"> </w:delText>
        </w:r>
        <w:r w:rsidDel="00070044">
          <w:rPr>
            <w:color w:val="221F1F"/>
            <w:sz w:val="20"/>
          </w:rPr>
          <w:delText>been</w:delText>
        </w:r>
        <w:r w:rsidDel="00070044">
          <w:rPr>
            <w:color w:val="221F1F"/>
            <w:spacing w:val="-6"/>
            <w:sz w:val="20"/>
          </w:rPr>
          <w:delText xml:space="preserve"> </w:delText>
        </w:r>
        <w:r w:rsidDel="00070044">
          <w:rPr>
            <w:color w:val="221F1F"/>
            <w:sz w:val="20"/>
          </w:rPr>
          <w:delText>no</w:delText>
        </w:r>
        <w:r w:rsidDel="00070044">
          <w:rPr>
            <w:color w:val="221F1F"/>
            <w:spacing w:val="-4"/>
            <w:sz w:val="20"/>
          </w:rPr>
          <w:delText xml:space="preserve"> </w:delText>
        </w:r>
        <w:r w:rsidDel="00070044">
          <w:rPr>
            <w:color w:val="221F1F"/>
            <w:sz w:val="20"/>
          </w:rPr>
          <w:delText>materially</w:delText>
        </w:r>
        <w:r w:rsidDel="00070044">
          <w:rPr>
            <w:color w:val="221F1F"/>
            <w:spacing w:val="-4"/>
            <w:sz w:val="20"/>
          </w:rPr>
          <w:delText xml:space="preserve"> </w:delText>
        </w:r>
        <w:r w:rsidDel="00070044">
          <w:rPr>
            <w:color w:val="221F1F"/>
            <w:sz w:val="20"/>
          </w:rPr>
          <w:delText>adverse</w:delText>
        </w:r>
        <w:r w:rsidDel="00070044">
          <w:rPr>
            <w:color w:val="221F1F"/>
            <w:spacing w:val="-6"/>
            <w:sz w:val="20"/>
          </w:rPr>
          <w:delText xml:space="preserve"> </w:delText>
        </w:r>
        <w:r w:rsidDel="00070044">
          <w:rPr>
            <w:color w:val="221F1F"/>
            <w:sz w:val="20"/>
          </w:rPr>
          <w:delText>change</w:delText>
        </w:r>
        <w:r w:rsidDel="00070044">
          <w:rPr>
            <w:color w:val="221F1F"/>
            <w:spacing w:val="-7"/>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financial</w:delText>
        </w:r>
        <w:r w:rsidDel="00070044">
          <w:rPr>
            <w:color w:val="221F1F"/>
            <w:spacing w:val="-4"/>
            <w:sz w:val="20"/>
          </w:rPr>
          <w:delText xml:space="preserve"> </w:delText>
        </w:r>
        <w:r w:rsidDel="00070044">
          <w:rPr>
            <w:color w:val="221F1F"/>
            <w:sz w:val="20"/>
          </w:rPr>
          <w:delText>condition</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since</w:delText>
        </w:r>
        <w:r w:rsidDel="00070044">
          <w:rPr>
            <w:color w:val="221F1F"/>
            <w:spacing w:val="-5"/>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submission</w:delText>
        </w:r>
        <w:r w:rsidDel="00070044">
          <w:rPr>
            <w:color w:val="221F1F"/>
            <w:spacing w:val="-4"/>
            <w:sz w:val="20"/>
          </w:rPr>
          <w:delText xml:space="preserve"> </w:delText>
        </w:r>
        <w:r w:rsidDel="00070044">
          <w:rPr>
            <w:color w:val="221F1F"/>
            <w:sz w:val="20"/>
          </w:rPr>
          <w:delText>by</w:delText>
        </w:r>
        <w:r w:rsidDel="00070044">
          <w:rPr>
            <w:color w:val="221F1F"/>
            <w:spacing w:val="-2"/>
            <w:sz w:val="20"/>
          </w:rPr>
          <w:delText xml:space="preserve"> </w:delText>
        </w:r>
        <w:r w:rsidDel="00070044">
          <w:rPr>
            <w:color w:val="221F1F"/>
            <w:sz w:val="20"/>
          </w:rPr>
          <w:delText xml:space="preserve">the Contractor to the Government of the most recent written information dated </w:delText>
        </w:r>
        <w:r w:rsidDel="00070044">
          <w:rPr>
            <w:color w:val="221F1F"/>
            <w:sz w:val="20"/>
            <w:u w:val="single" w:color="211E1F"/>
          </w:rPr>
          <w:tab/>
        </w:r>
        <w:r w:rsidDel="00070044">
          <w:rPr>
            <w:color w:val="221F1F"/>
            <w:sz w:val="20"/>
          </w:rPr>
          <w:delText>; and</w:delText>
        </w:r>
      </w:del>
    </w:p>
    <w:p w14:paraId="66DD0F9B" w14:textId="2C8C3207" w:rsidR="00016C31" w:rsidDel="00070044" w:rsidRDefault="00016C31">
      <w:pPr>
        <w:pStyle w:val="BodyText"/>
        <w:rPr>
          <w:del w:id="641" w:author="Chandler Wilson" w:date="2023-05-25T10:33:00Z"/>
          <w:sz w:val="12"/>
        </w:rPr>
      </w:pPr>
    </w:p>
    <w:p w14:paraId="49AC8E57" w14:textId="11D16409" w:rsidR="00016C31" w:rsidDel="00070044" w:rsidRDefault="00632607">
      <w:pPr>
        <w:pStyle w:val="ListParagraph"/>
        <w:numPr>
          <w:ilvl w:val="0"/>
          <w:numId w:val="55"/>
        </w:numPr>
        <w:tabs>
          <w:tab w:val="left" w:pos="441"/>
        </w:tabs>
        <w:spacing w:before="91"/>
        <w:ind w:right="922" w:hanging="287"/>
        <w:jc w:val="left"/>
        <w:rPr>
          <w:del w:id="642" w:author="Chandler Wilson" w:date="2023-05-25T10:33:00Z"/>
          <w:sz w:val="20"/>
        </w:rPr>
      </w:pPr>
      <w:del w:id="643" w:author="Chandler Wilson" w:date="2023-05-25T10:33:00Z">
        <w:r w:rsidDel="00070044">
          <w:rPr>
            <w:color w:val="221F1F"/>
            <w:sz w:val="20"/>
          </w:rPr>
          <w:delText>After the making of this requested performance-based payment, the amount of all payments for each deliverable item</w:delText>
        </w:r>
        <w:r w:rsidDel="00070044">
          <w:rPr>
            <w:color w:val="221F1F"/>
            <w:spacing w:val="-4"/>
            <w:sz w:val="20"/>
          </w:rPr>
          <w:delText xml:space="preserve"> </w:delText>
        </w:r>
        <w:r w:rsidDel="00070044">
          <w:rPr>
            <w:color w:val="221F1F"/>
            <w:sz w:val="20"/>
          </w:rPr>
          <w:delText>for</w:delText>
        </w:r>
        <w:r w:rsidDel="00070044">
          <w:rPr>
            <w:color w:val="221F1F"/>
            <w:spacing w:val="-4"/>
            <w:sz w:val="20"/>
          </w:rPr>
          <w:delText xml:space="preserve"> </w:delText>
        </w:r>
        <w:r w:rsidDel="00070044">
          <w:rPr>
            <w:color w:val="221F1F"/>
            <w:sz w:val="20"/>
          </w:rPr>
          <w:delText>which</w:delText>
        </w:r>
        <w:r w:rsidDel="00070044">
          <w:rPr>
            <w:color w:val="221F1F"/>
            <w:spacing w:val="-6"/>
            <w:sz w:val="20"/>
          </w:rPr>
          <w:delText xml:space="preserve"> </w:delText>
        </w:r>
        <w:r w:rsidDel="00070044">
          <w:rPr>
            <w:color w:val="221F1F"/>
            <w:sz w:val="20"/>
          </w:rPr>
          <w:delText>performance-based</w:delText>
        </w:r>
        <w:r w:rsidDel="00070044">
          <w:rPr>
            <w:color w:val="221F1F"/>
            <w:spacing w:val="-4"/>
            <w:sz w:val="20"/>
          </w:rPr>
          <w:delText xml:space="preserve"> </w:delText>
        </w:r>
        <w:r w:rsidDel="00070044">
          <w:rPr>
            <w:color w:val="221F1F"/>
            <w:sz w:val="20"/>
          </w:rPr>
          <w:delText>payments</w:delText>
        </w:r>
        <w:r w:rsidDel="00070044">
          <w:rPr>
            <w:color w:val="221F1F"/>
            <w:spacing w:val="-6"/>
            <w:sz w:val="20"/>
          </w:rPr>
          <w:delText xml:space="preserve"> </w:delText>
        </w:r>
        <w:r w:rsidDel="00070044">
          <w:rPr>
            <w:color w:val="221F1F"/>
            <w:sz w:val="20"/>
          </w:rPr>
          <w:delText>have</w:delText>
        </w:r>
        <w:r w:rsidDel="00070044">
          <w:rPr>
            <w:color w:val="221F1F"/>
            <w:spacing w:val="-7"/>
            <w:sz w:val="20"/>
          </w:rPr>
          <w:delText xml:space="preserve"> </w:delText>
        </w:r>
        <w:r w:rsidDel="00070044">
          <w:rPr>
            <w:color w:val="221F1F"/>
            <w:sz w:val="20"/>
          </w:rPr>
          <w:delText>been</w:delText>
        </w:r>
        <w:r w:rsidDel="00070044">
          <w:rPr>
            <w:color w:val="221F1F"/>
            <w:spacing w:val="-6"/>
            <w:sz w:val="20"/>
          </w:rPr>
          <w:delText xml:space="preserve"> </w:delText>
        </w:r>
        <w:r w:rsidDel="00070044">
          <w:rPr>
            <w:color w:val="221F1F"/>
            <w:sz w:val="20"/>
          </w:rPr>
          <w:delText>requested</w:delText>
        </w:r>
        <w:r w:rsidDel="00070044">
          <w:rPr>
            <w:color w:val="221F1F"/>
            <w:spacing w:val="-4"/>
            <w:sz w:val="20"/>
          </w:rPr>
          <w:delText xml:space="preserve"> </w:delText>
        </w:r>
        <w:r w:rsidDel="00070044">
          <w:rPr>
            <w:color w:val="221F1F"/>
            <w:sz w:val="20"/>
          </w:rPr>
          <w:delText>will</w:delText>
        </w:r>
        <w:r w:rsidDel="00070044">
          <w:rPr>
            <w:color w:val="221F1F"/>
            <w:spacing w:val="-6"/>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z w:val="20"/>
          </w:rPr>
          <w:delText>exceed</w:delText>
        </w:r>
        <w:r w:rsidDel="00070044">
          <w:rPr>
            <w:color w:val="221F1F"/>
            <w:spacing w:val="-4"/>
            <w:sz w:val="20"/>
          </w:rPr>
          <w:delText xml:space="preserve"> </w:delText>
        </w:r>
        <w:r w:rsidDel="00070044">
          <w:rPr>
            <w:color w:val="221F1F"/>
            <w:sz w:val="20"/>
          </w:rPr>
          <w:delText>any</w:delText>
        </w:r>
        <w:r w:rsidDel="00070044">
          <w:rPr>
            <w:color w:val="221F1F"/>
            <w:spacing w:val="-4"/>
            <w:sz w:val="20"/>
          </w:rPr>
          <w:delText xml:space="preserve"> </w:delText>
        </w:r>
        <w:r w:rsidDel="00070044">
          <w:rPr>
            <w:color w:val="221F1F"/>
            <w:sz w:val="20"/>
          </w:rPr>
          <w:delText>limitation</w:delText>
        </w:r>
        <w:r w:rsidDel="00070044">
          <w:rPr>
            <w:color w:val="221F1F"/>
            <w:spacing w:val="-4"/>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w:delText>
        </w:r>
        <w:r w:rsidDel="00070044">
          <w:rPr>
            <w:color w:val="221F1F"/>
            <w:spacing w:val="-4"/>
            <w:sz w:val="20"/>
          </w:rPr>
          <w:delText xml:space="preserve"> </w:delText>
        </w:r>
        <w:r w:rsidDel="00070044">
          <w:rPr>
            <w:color w:val="221F1F"/>
            <w:sz w:val="20"/>
          </w:rPr>
          <w:delText>and the amount of all payments under the contract will not exceed any limitation in the contract.</w:delText>
        </w:r>
      </w:del>
    </w:p>
    <w:p w14:paraId="7BDD820F" w14:textId="28F772BB" w:rsidR="00016C31" w:rsidDel="00070044" w:rsidRDefault="00016C31">
      <w:pPr>
        <w:pStyle w:val="BodyText"/>
        <w:spacing w:before="11"/>
        <w:rPr>
          <w:del w:id="644" w:author="Chandler Wilson" w:date="2023-05-25T10:33:00Z"/>
          <w:sz w:val="19"/>
        </w:rPr>
      </w:pPr>
    </w:p>
    <w:p w14:paraId="7BD36D36" w14:textId="161D8361" w:rsidR="00016C31" w:rsidDel="00070044" w:rsidRDefault="00632607">
      <w:pPr>
        <w:pStyle w:val="BodyText"/>
        <w:ind w:left="219"/>
        <w:rPr>
          <w:del w:id="645" w:author="Chandler Wilson" w:date="2023-05-25T10:33:00Z"/>
        </w:rPr>
      </w:pPr>
      <w:del w:id="646" w:author="Chandler Wilson" w:date="2023-05-25T10:33:00Z">
        <w:r w:rsidDel="00070044">
          <w:rPr>
            <w:color w:val="221F1F"/>
          </w:rPr>
          <w:delText>(End</w:delText>
        </w:r>
        <w:r w:rsidDel="00070044">
          <w:rPr>
            <w:color w:val="221F1F"/>
            <w:spacing w:val="-4"/>
          </w:rPr>
          <w:delText xml:space="preserve"> </w:delText>
        </w:r>
        <w:r w:rsidDel="00070044">
          <w:rPr>
            <w:color w:val="221F1F"/>
          </w:rPr>
          <w:delText>of</w:delText>
        </w:r>
        <w:r w:rsidDel="00070044">
          <w:rPr>
            <w:color w:val="221F1F"/>
            <w:spacing w:val="-2"/>
          </w:rPr>
          <w:delText xml:space="preserve"> Clause)</w:delText>
        </w:r>
      </w:del>
    </w:p>
    <w:p w14:paraId="7911A2E1" w14:textId="77777777" w:rsidR="00016C31" w:rsidRDefault="00016C31">
      <w:pPr>
        <w:pStyle w:val="BodyText"/>
        <w:rPr>
          <w:sz w:val="22"/>
        </w:rPr>
      </w:pPr>
    </w:p>
    <w:p w14:paraId="34A29217" w14:textId="77777777" w:rsidR="00016C31" w:rsidRDefault="00016C31">
      <w:pPr>
        <w:pStyle w:val="BodyText"/>
        <w:rPr>
          <w:sz w:val="22"/>
        </w:rPr>
      </w:pPr>
    </w:p>
    <w:p w14:paraId="5BCB5C0A" w14:textId="77777777" w:rsidR="00016C31" w:rsidRDefault="00632607">
      <w:pPr>
        <w:pStyle w:val="BodyText"/>
        <w:spacing w:before="186"/>
        <w:ind w:left="219"/>
      </w:pPr>
      <w:r>
        <w:rPr>
          <w:color w:val="221F1F"/>
        </w:rPr>
        <w:t>52.243-7</w:t>
      </w:r>
      <w:r>
        <w:rPr>
          <w:color w:val="221F1F"/>
          <w:spacing w:val="-13"/>
        </w:rPr>
        <w:t xml:space="preserve"> </w:t>
      </w:r>
      <w:r>
        <w:rPr>
          <w:color w:val="221F1F"/>
        </w:rPr>
        <w:t>NOTIFICATION</w:t>
      </w:r>
      <w:r>
        <w:rPr>
          <w:color w:val="221F1F"/>
          <w:spacing w:val="-12"/>
        </w:rPr>
        <w:t xml:space="preserve"> </w:t>
      </w:r>
      <w:r>
        <w:rPr>
          <w:color w:val="221F1F"/>
        </w:rPr>
        <w:t>OF</w:t>
      </w:r>
      <w:r>
        <w:rPr>
          <w:color w:val="221F1F"/>
          <w:spacing w:val="-12"/>
        </w:rPr>
        <w:t xml:space="preserve"> </w:t>
      </w:r>
      <w:r>
        <w:rPr>
          <w:color w:val="221F1F"/>
        </w:rPr>
        <w:t>CHANGES</w:t>
      </w:r>
      <w:r>
        <w:rPr>
          <w:color w:val="221F1F"/>
          <w:spacing w:val="-12"/>
        </w:rPr>
        <w:t xml:space="preserve"> </w:t>
      </w:r>
      <w:r>
        <w:rPr>
          <w:color w:val="221F1F"/>
        </w:rPr>
        <w:t>(APR</w:t>
      </w:r>
      <w:r>
        <w:rPr>
          <w:color w:val="221F1F"/>
          <w:spacing w:val="-12"/>
        </w:rPr>
        <w:t xml:space="preserve"> </w:t>
      </w:r>
      <w:r>
        <w:rPr>
          <w:color w:val="221F1F"/>
          <w:spacing w:val="-2"/>
        </w:rPr>
        <w:t>1984)</w:t>
      </w:r>
    </w:p>
    <w:p w14:paraId="2396C3C0" w14:textId="77777777" w:rsidR="00016C31" w:rsidRDefault="00016C31">
      <w:pPr>
        <w:pStyle w:val="BodyText"/>
        <w:spacing w:before="10"/>
        <w:rPr>
          <w:sz w:val="19"/>
        </w:rPr>
      </w:pPr>
    </w:p>
    <w:p w14:paraId="69E0679A" w14:textId="77777777" w:rsidR="00016C31" w:rsidRDefault="00632607">
      <w:pPr>
        <w:pStyle w:val="ListParagraph"/>
        <w:numPr>
          <w:ilvl w:val="1"/>
          <w:numId w:val="55"/>
        </w:numPr>
        <w:tabs>
          <w:tab w:val="left" w:pos="712"/>
        </w:tabs>
        <w:jc w:val="left"/>
        <w:rPr>
          <w:sz w:val="20"/>
        </w:rPr>
      </w:pPr>
      <w:r>
        <w:rPr>
          <w:color w:val="221F1F"/>
          <w:spacing w:val="-2"/>
          <w:sz w:val="20"/>
        </w:rPr>
        <w:t>Definitions.</w:t>
      </w:r>
    </w:p>
    <w:p w14:paraId="60F36A64" w14:textId="77777777" w:rsidR="00016C31" w:rsidRDefault="00016C31">
      <w:pPr>
        <w:pStyle w:val="BodyText"/>
      </w:pPr>
    </w:p>
    <w:p w14:paraId="75456A4C" w14:textId="77777777" w:rsidR="00016C31" w:rsidRDefault="00632607">
      <w:pPr>
        <w:pStyle w:val="BodyText"/>
        <w:spacing w:before="1"/>
        <w:ind w:left="219"/>
      </w:pPr>
      <w:r>
        <w:rPr>
          <w:color w:val="221F1F"/>
        </w:rPr>
        <w:t>"Contracting</w:t>
      </w:r>
      <w:r>
        <w:rPr>
          <w:color w:val="221F1F"/>
          <w:spacing w:val="-10"/>
        </w:rPr>
        <w:t xml:space="preserve"> </w:t>
      </w:r>
      <w:r>
        <w:rPr>
          <w:color w:val="221F1F"/>
        </w:rPr>
        <w:t>Officer,"</w:t>
      </w:r>
      <w:r>
        <w:rPr>
          <w:color w:val="221F1F"/>
          <w:spacing w:val="-8"/>
        </w:rPr>
        <w:t xml:space="preserve"> </w:t>
      </w:r>
      <w:r>
        <w:rPr>
          <w:color w:val="221F1F"/>
        </w:rPr>
        <w:t>as</w:t>
      </w:r>
      <w:r>
        <w:rPr>
          <w:color w:val="221F1F"/>
          <w:spacing w:val="-10"/>
        </w:rPr>
        <w:t xml:space="preserve"> </w:t>
      </w:r>
      <w:r>
        <w:rPr>
          <w:color w:val="221F1F"/>
        </w:rPr>
        <w:t>used</w:t>
      </w:r>
      <w:r>
        <w:rPr>
          <w:color w:val="221F1F"/>
          <w:spacing w:val="-11"/>
        </w:rPr>
        <w:t xml:space="preserve"> </w:t>
      </w:r>
      <w:r>
        <w:rPr>
          <w:color w:val="221F1F"/>
        </w:rPr>
        <w:t>in</w:t>
      </w:r>
      <w:r>
        <w:rPr>
          <w:color w:val="221F1F"/>
          <w:spacing w:val="-8"/>
        </w:rPr>
        <w:t xml:space="preserve"> </w:t>
      </w:r>
      <w:r>
        <w:rPr>
          <w:color w:val="221F1F"/>
        </w:rPr>
        <w:t>this</w:t>
      </w:r>
      <w:r>
        <w:rPr>
          <w:color w:val="221F1F"/>
          <w:spacing w:val="-9"/>
        </w:rPr>
        <w:t xml:space="preserve"> </w:t>
      </w:r>
      <w:r>
        <w:rPr>
          <w:color w:val="221F1F"/>
        </w:rPr>
        <w:t>clause,</w:t>
      </w:r>
      <w:r>
        <w:rPr>
          <w:color w:val="221F1F"/>
          <w:spacing w:val="-9"/>
        </w:rPr>
        <w:t xml:space="preserve"> </w:t>
      </w:r>
      <w:r>
        <w:rPr>
          <w:color w:val="221F1F"/>
        </w:rPr>
        <w:t>does</w:t>
      </w:r>
      <w:r>
        <w:rPr>
          <w:color w:val="221F1F"/>
          <w:spacing w:val="-9"/>
        </w:rPr>
        <w:t xml:space="preserve"> </w:t>
      </w:r>
      <w:r>
        <w:rPr>
          <w:color w:val="221F1F"/>
        </w:rPr>
        <w:t>not</w:t>
      </w:r>
      <w:r>
        <w:rPr>
          <w:color w:val="221F1F"/>
          <w:spacing w:val="-9"/>
        </w:rPr>
        <w:t xml:space="preserve"> </w:t>
      </w:r>
      <w:r>
        <w:rPr>
          <w:color w:val="221F1F"/>
        </w:rPr>
        <w:t>include</w:t>
      </w:r>
      <w:r>
        <w:rPr>
          <w:color w:val="221F1F"/>
          <w:spacing w:val="-11"/>
        </w:rPr>
        <w:t xml:space="preserve"> </w:t>
      </w:r>
      <w:r>
        <w:rPr>
          <w:color w:val="221F1F"/>
        </w:rPr>
        <w:t>any</w:t>
      </w:r>
      <w:r>
        <w:rPr>
          <w:color w:val="221F1F"/>
          <w:spacing w:val="-5"/>
        </w:rPr>
        <w:t xml:space="preserve"> </w:t>
      </w:r>
      <w:r>
        <w:rPr>
          <w:color w:val="221F1F"/>
        </w:rPr>
        <w:t>representative</w:t>
      </w:r>
      <w:r>
        <w:rPr>
          <w:color w:val="221F1F"/>
          <w:spacing w:val="-8"/>
        </w:rPr>
        <w:t xml:space="preserve"> </w:t>
      </w:r>
      <w:r>
        <w:rPr>
          <w:color w:val="221F1F"/>
        </w:rPr>
        <w:t>of</w:t>
      </w:r>
      <w:r>
        <w:rPr>
          <w:color w:val="221F1F"/>
          <w:spacing w:val="-8"/>
        </w:rPr>
        <w:t xml:space="preserve"> </w:t>
      </w:r>
      <w:r>
        <w:rPr>
          <w:color w:val="221F1F"/>
        </w:rPr>
        <w:t>the</w:t>
      </w:r>
      <w:r>
        <w:rPr>
          <w:color w:val="221F1F"/>
          <w:spacing w:val="-11"/>
        </w:rPr>
        <w:t xml:space="preserve"> </w:t>
      </w:r>
      <w:r>
        <w:rPr>
          <w:color w:val="221F1F"/>
        </w:rPr>
        <w:t>Contracting</w:t>
      </w:r>
      <w:r>
        <w:rPr>
          <w:color w:val="221F1F"/>
          <w:spacing w:val="-8"/>
        </w:rPr>
        <w:t xml:space="preserve"> </w:t>
      </w:r>
      <w:r>
        <w:rPr>
          <w:color w:val="221F1F"/>
          <w:spacing w:val="-2"/>
        </w:rPr>
        <w:t>Officer.</w:t>
      </w:r>
    </w:p>
    <w:p w14:paraId="030BDC00" w14:textId="77777777" w:rsidR="00016C31" w:rsidRDefault="00016C31">
      <w:pPr>
        <w:pStyle w:val="BodyText"/>
      </w:pPr>
    </w:p>
    <w:p w14:paraId="79039F2C" w14:textId="77777777" w:rsidR="00016C31" w:rsidRDefault="00632607">
      <w:pPr>
        <w:pStyle w:val="BodyText"/>
        <w:ind w:left="219" w:right="859"/>
      </w:pPr>
      <w:r>
        <w:rPr>
          <w:color w:val="221F1F"/>
        </w:rPr>
        <w:t>"Specifically</w:t>
      </w:r>
      <w:r>
        <w:rPr>
          <w:color w:val="221F1F"/>
          <w:spacing w:val="-4"/>
        </w:rPr>
        <w:t xml:space="preserve"> </w:t>
      </w:r>
      <w:r>
        <w:rPr>
          <w:color w:val="221F1F"/>
        </w:rPr>
        <w:t>authorized</w:t>
      </w:r>
      <w:r>
        <w:rPr>
          <w:color w:val="221F1F"/>
          <w:spacing w:val="-4"/>
        </w:rPr>
        <w:t xml:space="preserve"> </w:t>
      </w:r>
      <w:r>
        <w:rPr>
          <w:color w:val="221F1F"/>
        </w:rPr>
        <w:t>representative</w:t>
      </w:r>
      <w:r>
        <w:rPr>
          <w:color w:val="221F1F"/>
          <w:spacing w:val="-4"/>
        </w:rPr>
        <w:t xml:space="preserve"> </w:t>
      </w:r>
      <w:r>
        <w:rPr>
          <w:color w:val="221F1F"/>
        </w:rPr>
        <w:t>(SAR),"</w:t>
      </w:r>
      <w:r>
        <w:rPr>
          <w:color w:val="221F1F"/>
          <w:spacing w:val="-5"/>
        </w:rPr>
        <w:t xml:space="preserve"> </w:t>
      </w:r>
      <w:r>
        <w:rPr>
          <w:color w:val="221F1F"/>
        </w:rPr>
        <w:t>as</w:t>
      </w:r>
      <w:r>
        <w:rPr>
          <w:color w:val="221F1F"/>
          <w:spacing w:val="-7"/>
        </w:rPr>
        <w:t xml:space="preserve"> </w:t>
      </w:r>
      <w:r>
        <w:rPr>
          <w:color w:val="221F1F"/>
        </w:rPr>
        <w:t>used</w:t>
      </w:r>
      <w:r>
        <w:rPr>
          <w:color w:val="221F1F"/>
          <w:spacing w:val="-5"/>
        </w:rPr>
        <w:t xml:space="preserve"> </w:t>
      </w:r>
      <w:r>
        <w:rPr>
          <w:color w:val="221F1F"/>
        </w:rPr>
        <w:t>in</w:t>
      </w:r>
      <w:r>
        <w:rPr>
          <w:color w:val="221F1F"/>
          <w:spacing w:val="-5"/>
        </w:rPr>
        <w:t xml:space="preserve"> </w:t>
      </w:r>
      <w:r>
        <w:rPr>
          <w:color w:val="221F1F"/>
        </w:rPr>
        <w:t>this</w:t>
      </w:r>
      <w:r>
        <w:rPr>
          <w:color w:val="221F1F"/>
          <w:spacing w:val="-7"/>
        </w:rPr>
        <w:t xml:space="preserve"> </w:t>
      </w:r>
      <w:r>
        <w:rPr>
          <w:color w:val="221F1F"/>
        </w:rPr>
        <w:t>clause,</w:t>
      </w:r>
      <w:r>
        <w:rPr>
          <w:color w:val="221F1F"/>
          <w:spacing w:val="-5"/>
        </w:rPr>
        <w:t xml:space="preserve"> </w:t>
      </w:r>
      <w:r>
        <w:rPr>
          <w:color w:val="221F1F"/>
        </w:rPr>
        <w:t>means</w:t>
      </w:r>
      <w:r>
        <w:rPr>
          <w:color w:val="221F1F"/>
          <w:spacing w:val="-7"/>
        </w:rPr>
        <w:t xml:space="preserve"> </w:t>
      </w:r>
      <w:r>
        <w:rPr>
          <w:color w:val="221F1F"/>
        </w:rPr>
        <w:t>any</w:t>
      </w:r>
      <w:r>
        <w:rPr>
          <w:color w:val="221F1F"/>
          <w:spacing w:val="-8"/>
        </w:rPr>
        <w:t xml:space="preserve"> </w:t>
      </w:r>
      <w:r>
        <w:rPr>
          <w:color w:val="221F1F"/>
        </w:rPr>
        <w:t>person</w:t>
      </w:r>
      <w:r>
        <w:rPr>
          <w:color w:val="221F1F"/>
          <w:spacing w:val="-5"/>
        </w:rPr>
        <w:t xml:space="preserve"> </w:t>
      </w:r>
      <w:r>
        <w:rPr>
          <w:color w:val="221F1F"/>
        </w:rPr>
        <w:t>the</w:t>
      </w:r>
      <w:r>
        <w:rPr>
          <w:color w:val="221F1F"/>
          <w:spacing w:val="-6"/>
        </w:rPr>
        <w:t xml:space="preserve"> </w:t>
      </w:r>
      <w:r>
        <w:rPr>
          <w:color w:val="221F1F"/>
        </w:rPr>
        <w:t>Contracting</w:t>
      </w:r>
      <w:r>
        <w:rPr>
          <w:color w:val="221F1F"/>
          <w:spacing w:val="-4"/>
        </w:rPr>
        <w:t xml:space="preserve"> </w:t>
      </w:r>
      <w:r>
        <w:rPr>
          <w:color w:val="221F1F"/>
        </w:rPr>
        <w:t>Officer</w:t>
      </w:r>
      <w:r>
        <w:rPr>
          <w:color w:val="221F1F"/>
          <w:spacing w:val="-7"/>
        </w:rPr>
        <w:t xml:space="preserve"> </w:t>
      </w:r>
      <w:r>
        <w:rPr>
          <w:color w:val="221F1F"/>
        </w:rPr>
        <w:t>has</w:t>
      </w:r>
      <w:r>
        <w:rPr>
          <w:color w:val="221F1F"/>
          <w:spacing w:val="-5"/>
        </w:rPr>
        <w:t xml:space="preserve"> </w:t>
      </w:r>
      <w:r>
        <w:rPr>
          <w:color w:val="221F1F"/>
        </w:rPr>
        <w:t>so designated by written notice (a copy of which shall be provided to the Contractor) which shall refer to this subparagraph and shall be issued to the designated representative before the SAR exercises such authority.</w:t>
      </w:r>
    </w:p>
    <w:p w14:paraId="1AFE5D84" w14:textId="77777777" w:rsidR="00016C31" w:rsidRDefault="00016C31">
      <w:pPr>
        <w:pStyle w:val="BodyText"/>
      </w:pPr>
    </w:p>
    <w:p w14:paraId="2B56452E" w14:textId="77777777" w:rsidR="00016C31" w:rsidRDefault="00632607">
      <w:pPr>
        <w:pStyle w:val="ListParagraph"/>
        <w:numPr>
          <w:ilvl w:val="1"/>
          <w:numId w:val="55"/>
        </w:numPr>
        <w:tabs>
          <w:tab w:val="left" w:pos="441"/>
        </w:tabs>
        <w:ind w:left="440" w:right="1250" w:hanging="275"/>
        <w:jc w:val="left"/>
        <w:rPr>
          <w:sz w:val="20"/>
        </w:rPr>
      </w:pPr>
      <w:r>
        <w:rPr>
          <w:color w:val="221F1F"/>
          <w:sz w:val="20"/>
        </w:rPr>
        <w:t>Notice. The primary purpose of this clause is to obtain prompt reporting of Government conduct that the Contractor</w:t>
      </w:r>
      <w:r>
        <w:rPr>
          <w:color w:val="221F1F"/>
          <w:spacing w:val="-4"/>
          <w:sz w:val="20"/>
        </w:rPr>
        <w:t xml:space="preserve"> </w:t>
      </w:r>
      <w:r>
        <w:rPr>
          <w:color w:val="221F1F"/>
          <w:sz w:val="20"/>
        </w:rPr>
        <w:t>considers</w:t>
      </w:r>
      <w:r>
        <w:rPr>
          <w:color w:val="221F1F"/>
          <w:spacing w:val="-6"/>
          <w:sz w:val="20"/>
        </w:rPr>
        <w:t xml:space="preserve"> </w:t>
      </w:r>
      <w:r>
        <w:rPr>
          <w:color w:val="221F1F"/>
          <w:sz w:val="20"/>
        </w:rPr>
        <w:t>to</w:t>
      </w:r>
      <w:r>
        <w:rPr>
          <w:color w:val="221F1F"/>
          <w:spacing w:val="-4"/>
          <w:sz w:val="20"/>
        </w:rPr>
        <w:t xml:space="preserve"> </w:t>
      </w:r>
      <w:r>
        <w:rPr>
          <w:color w:val="221F1F"/>
          <w:sz w:val="20"/>
        </w:rPr>
        <w:t>constitute</w:t>
      </w:r>
      <w:r>
        <w:rPr>
          <w:color w:val="221F1F"/>
          <w:spacing w:val="-4"/>
          <w:sz w:val="20"/>
        </w:rPr>
        <w:t xml:space="preserve"> </w:t>
      </w:r>
      <w:r>
        <w:rPr>
          <w:color w:val="221F1F"/>
          <w:sz w:val="20"/>
        </w:rPr>
        <w:t>a</w:t>
      </w:r>
      <w:r>
        <w:rPr>
          <w:color w:val="221F1F"/>
          <w:spacing w:val="-5"/>
          <w:sz w:val="20"/>
        </w:rPr>
        <w:t xml:space="preserve"> </w:t>
      </w:r>
      <w:r>
        <w:rPr>
          <w:color w:val="221F1F"/>
          <w:sz w:val="20"/>
        </w:rPr>
        <w:t>change</w:t>
      </w:r>
      <w:r>
        <w:rPr>
          <w:color w:val="221F1F"/>
          <w:spacing w:val="-5"/>
          <w:sz w:val="20"/>
        </w:rPr>
        <w:t xml:space="preserve"> </w:t>
      </w:r>
      <w:r>
        <w:rPr>
          <w:color w:val="221F1F"/>
          <w:sz w:val="20"/>
        </w:rPr>
        <w:t>to</w:t>
      </w:r>
      <w:r>
        <w:rPr>
          <w:color w:val="221F1F"/>
          <w:spacing w:val="-4"/>
          <w:sz w:val="20"/>
        </w:rPr>
        <w:t xml:space="preserve"> </w:t>
      </w:r>
      <w:r>
        <w:rPr>
          <w:color w:val="221F1F"/>
          <w:sz w:val="20"/>
        </w:rPr>
        <w:t>this</w:t>
      </w:r>
      <w:r>
        <w:rPr>
          <w:color w:val="221F1F"/>
          <w:spacing w:val="-6"/>
          <w:sz w:val="20"/>
        </w:rPr>
        <w:t xml:space="preserve"> </w:t>
      </w:r>
      <w:r>
        <w:rPr>
          <w:color w:val="221F1F"/>
          <w:sz w:val="20"/>
        </w:rPr>
        <w:t>contract.</w:t>
      </w:r>
      <w:r>
        <w:rPr>
          <w:color w:val="221F1F"/>
          <w:spacing w:val="-4"/>
          <w:sz w:val="20"/>
        </w:rPr>
        <w:t xml:space="preserve"> </w:t>
      </w:r>
      <w:r>
        <w:rPr>
          <w:color w:val="221F1F"/>
          <w:sz w:val="20"/>
        </w:rPr>
        <w:t>Except</w:t>
      </w:r>
      <w:r>
        <w:rPr>
          <w:color w:val="221F1F"/>
          <w:spacing w:val="-5"/>
          <w:sz w:val="20"/>
        </w:rPr>
        <w:t xml:space="preserve"> </w:t>
      </w:r>
      <w:r>
        <w:rPr>
          <w:color w:val="221F1F"/>
          <w:sz w:val="20"/>
        </w:rPr>
        <w:t>for</w:t>
      </w:r>
      <w:r>
        <w:rPr>
          <w:color w:val="221F1F"/>
          <w:spacing w:val="-4"/>
          <w:sz w:val="20"/>
        </w:rPr>
        <w:t xml:space="preserve"> </w:t>
      </w:r>
      <w:r>
        <w:rPr>
          <w:color w:val="221F1F"/>
          <w:sz w:val="20"/>
        </w:rPr>
        <w:t>changes</w:t>
      </w:r>
      <w:r>
        <w:rPr>
          <w:color w:val="221F1F"/>
          <w:spacing w:val="-5"/>
          <w:sz w:val="20"/>
        </w:rPr>
        <w:t xml:space="preserve"> </w:t>
      </w:r>
      <w:r>
        <w:rPr>
          <w:color w:val="221F1F"/>
          <w:sz w:val="20"/>
        </w:rPr>
        <w:t>identified</w:t>
      </w:r>
      <w:r>
        <w:rPr>
          <w:color w:val="221F1F"/>
          <w:spacing w:val="-4"/>
          <w:sz w:val="20"/>
        </w:rPr>
        <w:t xml:space="preserve"> </w:t>
      </w:r>
      <w:r>
        <w:rPr>
          <w:color w:val="221F1F"/>
          <w:sz w:val="20"/>
        </w:rPr>
        <w:t>as</w:t>
      </w:r>
      <w:r>
        <w:rPr>
          <w:color w:val="221F1F"/>
          <w:spacing w:val="-9"/>
          <w:sz w:val="20"/>
        </w:rPr>
        <w:t xml:space="preserve"> </w:t>
      </w:r>
      <w:r>
        <w:rPr>
          <w:color w:val="221F1F"/>
          <w:sz w:val="20"/>
        </w:rPr>
        <w:t>such</w:t>
      </w:r>
      <w:r>
        <w:rPr>
          <w:color w:val="221F1F"/>
          <w:spacing w:val="-3"/>
          <w:sz w:val="20"/>
        </w:rPr>
        <w:t xml:space="preserve"> </w:t>
      </w:r>
      <w:r>
        <w:rPr>
          <w:color w:val="221F1F"/>
          <w:sz w:val="20"/>
        </w:rPr>
        <w:t>in</w:t>
      </w:r>
      <w:r>
        <w:rPr>
          <w:color w:val="221F1F"/>
          <w:spacing w:val="-7"/>
          <w:sz w:val="20"/>
        </w:rPr>
        <w:t xml:space="preserve"> </w:t>
      </w:r>
      <w:r>
        <w:rPr>
          <w:color w:val="221F1F"/>
          <w:sz w:val="20"/>
        </w:rPr>
        <w:t>writing</w:t>
      </w:r>
      <w:r>
        <w:rPr>
          <w:color w:val="221F1F"/>
          <w:spacing w:val="-4"/>
          <w:sz w:val="20"/>
        </w:rPr>
        <w:t xml:space="preserve"> </w:t>
      </w:r>
      <w:r>
        <w:rPr>
          <w:color w:val="221F1F"/>
          <w:sz w:val="20"/>
        </w:rPr>
        <w:t>and signed</w:t>
      </w:r>
      <w:r>
        <w:rPr>
          <w:color w:val="221F1F"/>
          <w:spacing w:val="-6"/>
          <w:sz w:val="20"/>
        </w:rPr>
        <w:t xml:space="preserve"> </w:t>
      </w:r>
      <w:r>
        <w:rPr>
          <w:color w:val="221F1F"/>
          <w:sz w:val="20"/>
        </w:rPr>
        <w:t>by</w:t>
      </w:r>
      <w:r>
        <w:rPr>
          <w:color w:val="221F1F"/>
          <w:spacing w:val="-7"/>
          <w:sz w:val="20"/>
        </w:rPr>
        <w:t xml:space="preserve"> </w:t>
      </w:r>
      <w:r>
        <w:rPr>
          <w:color w:val="221F1F"/>
          <w:sz w:val="20"/>
        </w:rPr>
        <w:t>the</w:t>
      </w:r>
      <w:r>
        <w:rPr>
          <w:color w:val="221F1F"/>
          <w:spacing w:val="-7"/>
          <w:sz w:val="20"/>
        </w:rPr>
        <w:t xml:space="preserve"> </w:t>
      </w:r>
      <w:r>
        <w:rPr>
          <w:color w:val="221F1F"/>
          <w:sz w:val="20"/>
        </w:rPr>
        <w:t>Contracting</w:t>
      </w:r>
      <w:r>
        <w:rPr>
          <w:color w:val="221F1F"/>
          <w:spacing w:val="-6"/>
          <w:sz w:val="20"/>
        </w:rPr>
        <w:t xml:space="preserve"> </w:t>
      </w:r>
      <w:r>
        <w:rPr>
          <w:color w:val="221F1F"/>
          <w:sz w:val="20"/>
        </w:rPr>
        <w:t>Officer,</w:t>
      </w:r>
      <w:r>
        <w:rPr>
          <w:color w:val="221F1F"/>
          <w:spacing w:val="-3"/>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8"/>
          <w:sz w:val="20"/>
        </w:rPr>
        <w:t xml:space="preserve"> </w:t>
      </w:r>
      <w:r>
        <w:rPr>
          <w:color w:val="221F1F"/>
          <w:sz w:val="20"/>
        </w:rPr>
        <w:t>notify</w:t>
      </w:r>
      <w:r>
        <w:rPr>
          <w:color w:val="221F1F"/>
          <w:spacing w:val="-6"/>
          <w:sz w:val="20"/>
        </w:rPr>
        <w:t xml:space="preserve"> </w:t>
      </w:r>
      <w:r>
        <w:rPr>
          <w:color w:val="221F1F"/>
          <w:sz w:val="20"/>
        </w:rPr>
        <w:t>the</w:t>
      </w:r>
      <w:r>
        <w:rPr>
          <w:color w:val="221F1F"/>
          <w:spacing w:val="-7"/>
          <w:sz w:val="20"/>
        </w:rPr>
        <w:t xml:space="preserve"> </w:t>
      </w:r>
      <w:r>
        <w:rPr>
          <w:color w:val="221F1F"/>
          <w:sz w:val="20"/>
        </w:rPr>
        <w:t>Administrative</w:t>
      </w:r>
      <w:r>
        <w:rPr>
          <w:color w:val="221F1F"/>
          <w:spacing w:val="-6"/>
          <w:sz w:val="20"/>
        </w:rPr>
        <w:t xml:space="preserve"> </w:t>
      </w:r>
      <w:r>
        <w:rPr>
          <w:color w:val="221F1F"/>
          <w:sz w:val="20"/>
        </w:rPr>
        <w:t>Contracting</w:t>
      </w:r>
      <w:r>
        <w:rPr>
          <w:color w:val="221F1F"/>
          <w:spacing w:val="-6"/>
          <w:sz w:val="20"/>
        </w:rPr>
        <w:t xml:space="preserve"> </w:t>
      </w:r>
      <w:r>
        <w:rPr>
          <w:color w:val="221F1F"/>
          <w:sz w:val="20"/>
        </w:rPr>
        <w:t>Officer</w:t>
      </w:r>
      <w:r>
        <w:rPr>
          <w:color w:val="221F1F"/>
          <w:spacing w:val="-5"/>
          <w:sz w:val="20"/>
        </w:rPr>
        <w:t xml:space="preserve"> </w:t>
      </w:r>
      <w:r>
        <w:rPr>
          <w:color w:val="221F1F"/>
          <w:sz w:val="20"/>
        </w:rPr>
        <w:t>in</w:t>
      </w:r>
      <w:r>
        <w:rPr>
          <w:color w:val="221F1F"/>
          <w:spacing w:val="-7"/>
          <w:sz w:val="20"/>
        </w:rPr>
        <w:t xml:space="preserve"> </w:t>
      </w:r>
      <w:r>
        <w:rPr>
          <w:color w:val="221F1F"/>
          <w:sz w:val="20"/>
        </w:rPr>
        <w:t>writing, within calendar days from the date that the Contractor identifies any Government conduct (including actions, inactions,</w:t>
      </w:r>
      <w:r>
        <w:rPr>
          <w:color w:val="221F1F"/>
          <w:spacing w:val="-4"/>
          <w:sz w:val="20"/>
        </w:rPr>
        <w:t xml:space="preserve"> </w:t>
      </w:r>
      <w:r>
        <w:rPr>
          <w:color w:val="221F1F"/>
          <w:sz w:val="20"/>
        </w:rPr>
        <w:t>and</w:t>
      </w:r>
      <w:r>
        <w:rPr>
          <w:color w:val="221F1F"/>
          <w:spacing w:val="-4"/>
          <w:sz w:val="20"/>
        </w:rPr>
        <w:t xml:space="preserve"> </w:t>
      </w:r>
      <w:r>
        <w:rPr>
          <w:color w:val="221F1F"/>
          <w:sz w:val="20"/>
        </w:rPr>
        <w:t>written</w:t>
      </w:r>
      <w:r>
        <w:rPr>
          <w:color w:val="221F1F"/>
          <w:spacing w:val="-4"/>
          <w:sz w:val="20"/>
        </w:rPr>
        <w:t xml:space="preserve"> </w:t>
      </w:r>
      <w:r>
        <w:rPr>
          <w:color w:val="221F1F"/>
          <w:sz w:val="20"/>
        </w:rPr>
        <w:t>or</w:t>
      </w:r>
      <w:r>
        <w:rPr>
          <w:color w:val="221F1F"/>
          <w:spacing w:val="-7"/>
          <w:sz w:val="20"/>
        </w:rPr>
        <w:t xml:space="preserve"> </w:t>
      </w:r>
      <w:r>
        <w:rPr>
          <w:color w:val="221F1F"/>
          <w:sz w:val="20"/>
        </w:rPr>
        <w:t>oral</w:t>
      </w:r>
      <w:r>
        <w:rPr>
          <w:color w:val="221F1F"/>
          <w:spacing w:val="-5"/>
          <w:sz w:val="20"/>
        </w:rPr>
        <w:t xml:space="preserve"> </w:t>
      </w:r>
      <w:r>
        <w:rPr>
          <w:color w:val="221F1F"/>
          <w:sz w:val="20"/>
        </w:rPr>
        <w:t>communications)</w:t>
      </w:r>
      <w:r>
        <w:rPr>
          <w:color w:val="221F1F"/>
          <w:spacing w:val="-3"/>
          <w:sz w:val="20"/>
        </w:rPr>
        <w:t xml:space="preserve"> </w:t>
      </w:r>
      <w:r>
        <w:rPr>
          <w:color w:val="221F1F"/>
          <w:sz w:val="20"/>
        </w:rPr>
        <w:t>that</w:t>
      </w:r>
      <w:r>
        <w:rPr>
          <w:color w:val="221F1F"/>
          <w:spacing w:val="-5"/>
          <w:sz w:val="20"/>
        </w:rPr>
        <w:t xml:space="preserve"> </w:t>
      </w:r>
      <w:r>
        <w:rPr>
          <w:color w:val="221F1F"/>
          <w:sz w:val="20"/>
        </w:rPr>
        <w:t>the</w:t>
      </w:r>
      <w:r>
        <w:rPr>
          <w:color w:val="221F1F"/>
          <w:spacing w:val="-5"/>
          <w:sz w:val="20"/>
        </w:rPr>
        <w:t xml:space="preserve"> </w:t>
      </w:r>
      <w:r>
        <w:rPr>
          <w:color w:val="221F1F"/>
          <w:sz w:val="20"/>
        </w:rPr>
        <w:t>Contractor</w:t>
      </w:r>
      <w:r>
        <w:rPr>
          <w:color w:val="221F1F"/>
          <w:spacing w:val="-1"/>
          <w:sz w:val="20"/>
        </w:rPr>
        <w:t xml:space="preserve"> </w:t>
      </w:r>
      <w:r>
        <w:rPr>
          <w:color w:val="221F1F"/>
          <w:sz w:val="20"/>
        </w:rPr>
        <w:t>regards</w:t>
      </w:r>
      <w:r>
        <w:rPr>
          <w:color w:val="221F1F"/>
          <w:spacing w:val="-3"/>
          <w:sz w:val="20"/>
        </w:rPr>
        <w:t xml:space="preserve"> </w:t>
      </w:r>
      <w:r>
        <w:rPr>
          <w:color w:val="221F1F"/>
          <w:sz w:val="20"/>
        </w:rPr>
        <w:t>as</w:t>
      </w:r>
      <w:r>
        <w:rPr>
          <w:color w:val="221F1F"/>
          <w:spacing w:val="-6"/>
          <w:sz w:val="20"/>
        </w:rPr>
        <w:t xml:space="preserve"> </w:t>
      </w:r>
      <w:r>
        <w:rPr>
          <w:color w:val="221F1F"/>
          <w:sz w:val="20"/>
        </w:rPr>
        <w:t>a</w:t>
      </w:r>
      <w:r>
        <w:rPr>
          <w:color w:val="221F1F"/>
          <w:spacing w:val="-3"/>
          <w:sz w:val="20"/>
        </w:rPr>
        <w:t xml:space="preserve"> </w:t>
      </w:r>
      <w:r>
        <w:rPr>
          <w:color w:val="221F1F"/>
          <w:sz w:val="20"/>
        </w:rPr>
        <w:t>change</w:t>
      </w:r>
      <w:r>
        <w:rPr>
          <w:color w:val="221F1F"/>
          <w:spacing w:val="-7"/>
          <w:sz w:val="20"/>
        </w:rPr>
        <w:t xml:space="preserve"> </w:t>
      </w:r>
      <w:r>
        <w:rPr>
          <w:color w:val="221F1F"/>
          <w:sz w:val="20"/>
        </w:rPr>
        <w:t>to</w:t>
      </w:r>
      <w:r>
        <w:rPr>
          <w:color w:val="221F1F"/>
          <w:spacing w:val="-2"/>
          <w:sz w:val="20"/>
        </w:rPr>
        <w:t xml:space="preserve"> </w:t>
      </w:r>
      <w:r>
        <w:rPr>
          <w:color w:val="221F1F"/>
          <w:sz w:val="20"/>
        </w:rPr>
        <w:t>the</w:t>
      </w:r>
      <w:r>
        <w:rPr>
          <w:color w:val="221F1F"/>
          <w:spacing w:val="-3"/>
          <w:sz w:val="20"/>
        </w:rPr>
        <w:t xml:space="preserve"> </w:t>
      </w:r>
      <w:r>
        <w:rPr>
          <w:color w:val="221F1F"/>
          <w:sz w:val="20"/>
        </w:rPr>
        <w:t>contract</w:t>
      </w:r>
      <w:r>
        <w:rPr>
          <w:color w:val="221F1F"/>
          <w:spacing w:val="-6"/>
          <w:sz w:val="20"/>
        </w:rPr>
        <w:t xml:space="preserve"> </w:t>
      </w:r>
      <w:r>
        <w:rPr>
          <w:color w:val="221F1F"/>
          <w:sz w:val="20"/>
        </w:rPr>
        <w:t>terms</w:t>
      </w:r>
      <w:r>
        <w:rPr>
          <w:color w:val="221F1F"/>
          <w:spacing w:val="-3"/>
          <w:sz w:val="20"/>
        </w:rPr>
        <w:t xml:space="preserve"> </w:t>
      </w:r>
      <w:r>
        <w:rPr>
          <w:color w:val="221F1F"/>
          <w:sz w:val="20"/>
        </w:rPr>
        <w:t xml:space="preserve">and conditions. </w:t>
      </w:r>
      <w:proofErr w:type="gramStart"/>
      <w:r>
        <w:rPr>
          <w:color w:val="221F1F"/>
          <w:sz w:val="20"/>
        </w:rPr>
        <w:t>On the basis of</w:t>
      </w:r>
      <w:proofErr w:type="gramEnd"/>
      <w:r>
        <w:rPr>
          <w:color w:val="221F1F"/>
          <w:sz w:val="20"/>
        </w:rPr>
        <w:t xml:space="preserve"> the most accurate information available to the Contractor, the notice shall state--</w:t>
      </w:r>
    </w:p>
    <w:p w14:paraId="27A8C057" w14:textId="77777777" w:rsidR="00016C31" w:rsidRDefault="00016C31">
      <w:pPr>
        <w:pStyle w:val="BodyText"/>
      </w:pPr>
    </w:p>
    <w:p w14:paraId="0FE7A027" w14:textId="77777777" w:rsidR="00016C31" w:rsidRDefault="00632607">
      <w:pPr>
        <w:pStyle w:val="ListParagraph"/>
        <w:numPr>
          <w:ilvl w:val="2"/>
          <w:numId w:val="55"/>
        </w:numPr>
        <w:tabs>
          <w:tab w:val="left" w:pos="724"/>
        </w:tabs>
        <w:spacing w:before="1"/>
        <w:jc w:val="left"/>
        <w:rPr>
          <w:sz w:val="20"/>
        </w:rPr>
      </w:pPr>
      <w:r>
        <w:rPr>
          <w:color w:val="221F1F"/>
          <w:sz w:val="20"/>
        </w:rPr>
        <w:t>The</w:t>
      </w:r>
      <w:r>
        <w:rPr>
          <w:color w:val="221F1F"/>
          <w:spacing w:val="-10"/>
          <w:sz w:val="20"/>
        </w:rPr>
        <w:t xml:space="preserve"> </w:t>
      </w:r>
      <w:r>
        <w:rPr>
          <w:color w:val="221F1F"/>
          <w:sz w:val="20"/>
        </w:rPr>
        <w:t>date,</w:t>
      </w:r>
      <w:r>
        <w:rPr>
          <w:color w:val="221F1F"/>
          <w:spacing w:val="-8"/>
          <w:sz w:val="20"/>
        </w:rPr>
        <w:t xml:space="preserve"> </w:t>
      </w:r>
      <w:r>
        <w:rPr>
          <w:color w:val="221F1F"/>
          <w:sz w:val="20"/>
        </w:rPr>
        <w:t>nature,</w:t>
      </w:r>
      <w:r>
        <w:rPr>
          <w:color w:val="221F1F"/>
          <w:spacing w:val="-6"/>
          <w:sz w:val="20"/>
        </w:rPr>
        <w:t xml:space="preserve"> </w:t>
      </w:r>
      <w:r>
        <w:rPr>
          <w:color w:val="221F1F"/>
          <w:sz w:val="20"/>
        </w:rPr>
        <w:t>and</w:t>
      </w:r>
      <w:r>
        <w:rPr>
          <w:color w:val="221F1F"/>
          <w:spacing w:val="-8"/>
          <w:sz w:val="20"/>
        </w:rPr>
        <w:t xml:space="preserve"> </w:t>
      </w:r>
      <w:r>
        <w:rPr>
          <w:color w:val="221F1F"/>
          <w:sz w:val="20"/>
        </w:rPr>
        <w:t>circumstances</w:t>
      </w:r>
      <w:r>
        <w:rPr>
          <w:color w:val="221F1F"/>
          <w:spacing w:val="-6"/>
          <w:sz w:val="20"/>
        </w:rPr>
        <w:t xml:space="preserve"> </w:t>
      </w:r>
      <w:r>
        <w:rPr>
          <w:color w:val="221F1F"/>
          <w:sz w:val="20"/>
        </w:rPr>
        <w:t>of</w:t>
      </w:r>
      <w:r>
        <w:rPr>
          <w:color w:val="221F1F"/>
          <w:spacing w:val="-8"/>
          <w:sz w:val="20"/>
        </w:rPr>
        <w:t xml:space="preserve"> </w:t>
      </w:r>
      <w:r>
        <w:rPr>
          <w:color w:val="221F1F"/>
          <w:sz w:val="20"/>
        </w:rPr>
        <w:t>the</w:t>
      </w:r>
      <w:r>
        <w:rPr>
          <w:color w:val="221F1F"/>
          <w:spacing w:val="-7"/>
          <w:sz w:val="20"/>
        </w:rPr>
        <w:t xml:space="preserve"> </w:t>
      </w:r>
      <w:r>
        <w:rPr>
          <w:color w:val="221F1F"/>
          <w:sz w:val="20"/>
        </w:rPr>
        <w:t>conduct</w:t>
      </w:r>
      <w:r>
        <w:rPr>
          <w:color w:val="221F1F"/>
          <w:spacing w:val="-8"/>
          <w:sz w:val="20"/>
        </w:rPr>
        <w:t xml:space="preserve"> </w:t>
      </w:r>
      <w:r>
        <w:rPr>
          <w:color w:val="221F1F"/>
          <w:sz w:val="20"/>
        </w:rPr>
        <w:t>regarded</w:t>
      </w:r>
      <w:r>
        <w:rPr>
          <w:color w:val="221F1F"/>
          <w:spacing w:val="-9"/>
          <w:sz w:val="20"/>
        </w:rPr>
        <w:t xml:space="preserve"> </w:t>
      </w:r>
      <w:r>
        <w:rPr>
          <w:color w:val="221F1F"/>
          <w:sz w:val="20"/>
        </w:rPr>
        <w:t>as</w:t>
      </w:r>
      <w:r>
        <w:rPr>
          <w:color w:val="221F1F"/>
          <w:spacing w:val="-8"/>
          <w:sz w:val="20"/>
        </w:rPr>
        <w:t xml:space="preserve"> </w:t>
      </w:r>
      <w:r>
        <w:rPr>
          <w:color w:val="221F1F"/>
          <w:sz w:val="20"/>
        </w:rPr>
        <w:t>a</w:t>
      </w:r>
      <w:r>
        <w:rPr>
          <w:color w:val="221F1F"/>
          <w:spacing w:val="-6"/>
          <w:sz w:val="20"/>
        </w:rPr>
        <w:t xml:space="preserve"> </w:t>
      </w:r>
      <w:proofErr w:type="gramStart"/>
      <w:r>
        <w:rPr>
          <w:color w:val="221F1F"/>
          <w:spacing w:val="-2"/>
          <w:sz w:val="20"/>
        </w:rPr>
        <w:t>change;</w:t>
      </w:r>
      <w:proofErr w:type="gramEnd"/>
    </w:p>
    <w:p w14:paraId="43F7A3C7" w14:textId="77777777" w:rsidR="00016C31" w:rsidRDefault="00016C31">
      <w:pPr>
        <w:pStyle w:val="BodyText"/>
        <w:spacing w:before="9"/>
        <w:rPr>
          <w:sz w:val="19"/>
        </w:rPr>
      </w:pPr>
    </w:p>
    <w:p w14:paraId="0E52D832" w14:textId="77777777" w:rsidR="00016C31" w:rsidRDefault="00632607">
      <w:pPr>
        <w:pStyle w:val="ListParagraph"/>
        <w:numPr>
          <w:ilvl w:val="2"/>
          <w:numId w:val="55"/>
        </w:numPr>
        <w:tabs>
          <w:tab w:val="left" w:pos="441"/>
        </w:tabs>
        <w:spacing w:before="1"/>
        <w:ind w:left="440" w:right="970" w:hanging="287"/>
        <w:jc w:val="left"/>
        <w:rPr>
          <w:sz w:val="20"/>
        </w:rPr>
      </w:pPr>
      <w:r>
        <w:rPr>
          <w:color w:val="221F1F"/>
          <w:sz w:val="20"/>
        </w:rPr>
        <w:t>The</w:t>
      </w:r>
      <w:r>
        <w:rPr>
          <w:color w:val="221F1F"/>
          <w:spacing w:val="-5"/>
          <w:sz w:val="20"/>
        </w:rPr>
        <w:t xml:space="preserve"> </w:t>
      </w:r>
      <w:r>
        <w:rPr>
          <w:color w:val="221F1F"/>
          <w:sz w:val="20"/>
        </w:rPr>
        <w:t>name,</w:t>
      </w:r>
      <w:r>
        <w:rPr>
          <w:color w:val="221F1F"/>
          <w:spacing w:val="-5"/>
          <w:sz w:val="20"/>
        </w:rPr>
        <w:t xml:space="preserve"> </w:t>
      </w:r>
      <w:r>
        <w:rPr>
          <w:color w:val="221F1F"/>
          <w:sz w:val="20"/>
        </w:rPr>
        <w:t>function,</w:t>
      </w:r>
      <w:r>
        <w:rPr>
          <w:color w:val="221F1F"/>
          <w:spacing w:val="-6"/>
          <w:sz w:val="20"/>
        </w:rPr>
        <w:t xml:space="preserve"> </w:t>
      </w:r>
      <w:r>
        <w:rPr>
          <w:color w:val="221F1F"/>
          <w:sz w:val="20"/>
        </w:rPr>
        <w:t>and</w:t>
      </w:r>
      <w:r>
        <w:rPr>
          <w:color w:val="221F1F"/>
          <w:spacing w:val="-7"/>
          <w:sz w:val="20"/>
        </w:rPr>
        <w:t xml:space="preserve"> </w:t>
      </w:r>
      <w:r>
        <w:rPr>
          <w:color w:val="221F1F"/>
          <w:sz w:val="20"/>
        </w:rPr>
        <w:t>activity</w:t>
      </w:r>
      <w:r>
        <w:rPr>
          <w:color w:val="221F1F"/>
          <w:spacing w:val="-4"/>
          <w:sz w:val="20"/>
        </w:rPr>
        <w:t xml:space="preserve"> </w:t>
      </w:r>
      <w:r>
        <w:rPr>
          <w:color w:val="221F1F"/>
          <w:sz w:val="20"/>
        </w:rPr>
        <w:t>of</w:t>
      </w:r>
      <w:r>
        <w:rPr>
          <w:color w:val="221F1F"/>
          <w:spacing w:val="-7"/>
          <w:sz w:val="20"/>
        </w:rPr>
        <w:t xml:space="preserve"> </w:t>
      </w:r>
      <w:r>
        <w:rPr>
          <w:color w:val="221F1F"/>
          <w:sz w:val="20"/>
        </w:rPr>
        <w:t>each</w:t>
      </w:r>
      <w:r>
        <w:rPr>
          <w:color w:val="221F1F"/>
          <w:spacing w:val="-4"/>
          <w:sz w:val="20"/>
        </w:rPr>
        <w:t xml:space="preserve"> </w:t>
      </w:r>
      <w:r>
        <w:rPr>
          <w:color w:val="221F1F"/>
          <w:sz w:val="20"/>
        </w:rPr>
        <w:t>Government</w:t>
      </w:r>
      <w:r>
        <w:rPr>
          <w:color w:val="221F1F"/>
          <w:spacing w:val="-5"/>
          <w:sz w:val="20"/>
        </w:rPr>
        <w:t xml:space="preserve"> </w:t>
      </w:r>
      <w:r>
        <w:rPr>
          <w:color w:val="221F1F"/>
          <w:sz w:val="20"/>
        </w:rPr>
        <w:t>individual</w:t>
      </w:r>
      <w:r>
        <w:rPr>
          <w:color w:val="221F1F"/>
          <w:spacing w:val="-4"/>
          <w:sz w:val="20"/>
        </w:rPr>
        <w:t xml:space="preserve"> </w:t>
      </w:r>
      <w:r>
        <w:rPr>
          <w:color w:val="221F1F"/>
          <w:sz w:val="20"/>
        </w:rPr>
        <w:t>and</w:t>
      </w:r>
      <w:r>
        <w:rPr>
          <w:color w:val="221F1F"/>
          <w:spacing w:val="-7"/>
          <w:sz w:val="20"/>
        </w:rPr>
        <w:t xml:space="preserve"> </w:t>
      </w:r>
      <w:r>
        <w:rPr>
          <w:color w:val="221F1F"/>
          <w:sz w:val="20"/>
        </w:rPr>
        <w:t>Contractor</w:t>
      </w:r>
      <w:r>
        <w:rPr>
          <w:color w:val="221F1F"/>
          <w:spacing w:val="-6"/>
          <w:sz w:val="20"/>
        </w:rPr>
        <w:t xml:space="preserve"> </w:t>
      </w:r>
      <w:r>
        <w:rPr>
          <w:color w:val="221F1F"/>
          <w:sz w:val="20"/>
        </w:rPr>
        <w:t>official</w:t>
      </w:r>
      <w:r>
        <w:rPr>
          <w:color w:val="221F1F"/>
          <w:spacing w:val="-5"/>
          <w:sz w:val="20"/>
        </w:rPr>
        <w:t xml:space="preserve"> </w:t>
      </w:r>
      <w:r>
        <w:rPr>
          <w:color w:val="221F1F"/>
          <w:sz w:val="20"/>
        </w:rPr>
        <w:t>or</w:t>
      </w:r>
      <w:r>
        <w:rPr>
          <w:color w:val="221F1F"/>
          <w:spacing w:val="-7"/>
          <w:sz w:val="20"/>
        </w:rPr>
        <w:t xml:space="preserve"> </w:t>
      </w:r>
      <w:r>
        <w:rPr>
          <w:color w:val="221F1F"/>
          <w:sz w:val="20"/>
        </w:rPr>
        <w:t>employee</w:t>
      </w:r>
      <w:r>
        <w:rPr>
          <w:color w:val="221F1F"/>
          <w:spacing w:val="-4"/>
          <w:sz w:val="20"/>
        </w:rPr>
        <w:t xml:space="preserve"> </w:t>
      </w:r>
      <w:r>
        <w:rPr>
          <w:color w:val="221F1F"/>
          <w:sz w:val="20"/>
        </w:rPr>
        <w:t>involved</w:t>
      </w:r>
      <w:r>
        <w:rPr>
          <w:color w:val="221F1F"/>
          <w:spacing w:val="-4"/>
          <w:sz w:val="20"/>
        </w:rPr>
        <w:t xml:space="preserve"> </w:t>
      </w:r>
      <w:r>
        <w:rPr>
          <w:color w:val="221F1F"/>
          <w:sz w:val="20"/>
        </w:rPr>
        <w:t>in</w:t>
      </w:r>
      <w:r>
        <w:rPr>
          <w:color w:val="221F1F"/>
          <w:spacing w:val="-5"/>
          <w:sz w:val="20"/>
        </w:rPr>
        <w:t xml:space="preserve"> </w:t>
      </w:r>
      <w:r>
        <w:rPr>
          <w:color w:val="221F1F"/>
          <w:sz w:val="20"/>
        </w:rPr>
        <w:t xml:space="preserve">or knowledgeable about such </w:t>
      </w:r>
      <w:proofErr w:type="gramStart"/>
      <w:r>
        <w:rPr>
          <w:color w:val="221F1F"/>
          <w:sz w:val="20"/>
        </w:rPr>
        <w:t>conduct;</w:t>
      </w:r>
      <w:proofErr w:type="gramEnd"/>
    </w:p>
    <w:p w14:paraId="1B3CB3E8" w14:textId="77777777" w:rsidR="00016C31" w:rsidRDefault="00016C31">
      <w:pPr>
        <w:pStyle w:val="BodyText"/>
        <w:spacing w:before="1"/>
      </w:pPr>
    </w:p>
    <w:p w14:paraId="02CE9889" w14:textId="77777777" w:rsidR="00016C31" w:rsidRDefault="00632607">
      <w:pPr>
        <w:pStyle w:val="ListParagraph"/>
        <w:numPr>
          <w:ilvl w:val="2"/>
          <w:numId w:val="55"/>
        </w:numPr>
        <w:tabs>
          <w:tab w:val="left" w:pos="724"/>
        </w:tabs>
        <w:jc w:val="left"/>
        <w:rPr>
          <w:sz w:val="20"/>
        </w:rPr>
      </w:pPr>
      <w:r>
        <w:rPr>
          <w:color w:val="221F1F"/>
          <w:sz w:val="20"/>
        </w:rPr>
        <w:t>The</w:t>
      </w:r>
      <w:r>
        <w:rPr>
          <w:color w:val="221F1F"/>
          <w:spacing w:val="-11"/>
          <w:sz w:val="20"/>
        </w:rPr>
        <w:t xml:space="preserve"> </w:t>
      </w:r>
      <w:r>
        <w:rPr>
          <w:color w:val="221F1F"/>
          <w:sz w:val="20"/>
        </w:rPr>
        <w:t>identification</w:t>
      </w:r>
      <w:r>
        <w:rPr>
          <w:color w:val="221F1F"/>
          <w:spacing w:val="-8"/>
          <w:sz w:val="20"/>
        </w:rPr>
        <w:t xml:space="preserve"> </w:t>
      </w:r>
      <w:r>
        <w:rPr>
          <w:color w:val="221F1F"/>
          <w:sz w:val="20"/>
        </w:rPr>
        <w:t>of</w:t>
      </w:r>
      <w:r>
        <w:rPr>
          <w:color w:val="221F1F"/>
          <w:spacing w:val="-7"/>
          <w:sz w:val="20"/>
        </w:rPr>
        <w:t xml:space="preserve"> </w:t>
      </w:r>
      <w:r>
        <w:rPr>
          <w:color w:val="221F1F"/>
          <w:sz w:val="20"/>
        </w:rPr>
        <w:t>any</w:t>
      </w:r>
      <w:r>
        <w:rPr>
          <w:color w:val="221F1F"/>
          <w:spacing w:val="-10"/>
          <w:sz w:val="20"/>
        </w:rPr>
        <w:t xml:space="preserve"> </w:t>
      </w:r>
      <w:r>
        <w:rPr>
          <w:color w:val="221F1F"/>
          <w:sz w:val="20"/>
        </w:rPr>
        <w:t>documents</w:t>
      </w:r>
      <w:r>
        <w:rPr>
          <w:color w:val="221F1F"/>
          <w:spacing w:val="-9"/>
          <w:sz w:val="20"/>
        </w:rPr>
        <w:t xml:space="preserve"> </w:t>
      </w:r>
      <w:r>
        <w:rPr>
          <w:color w:val="221F1F"/>
          <w:sz w:val="20"/>
        </w:rPr>
        <w:t>and</w:t>
      </w:r>
      <w:r>
        <w:rPr>
          <w:color w:val="221F1F"/>
          <w:spacing w:val="-8"/>
          <w:sz w:val="20"/>
        </w:rPr>
        <w:t xml:space="preserve"> </w:t>
      </w:r>
      <w:r>
        <w:rPr>
          <w:color w:val="221F1F"/>
          <w:sz w:val="20"/>
        </w:rPr>
        <w:t>the</w:t>
      </w:r>
      <w:r>
        <w:rPr>
          <w:color w:val="221F1F"/>
          <w:spacing w:val="-9"/>
          <w:sz w:val="20"/>
        </w:rPr>
        <w:t xml:space="preserve"> </w:t>
      </w:r>
      <w:r>
        <w:rPr>
          <w:color w:val="221F1F"/>
          <w:sz w:val="20"/>
        </w:rPr>
        <w:t>substance</w:t>
      </w:r>
      <w:r>
        <w:rPr>
          <w:color w:val="221F1F"/>
          <w:spacing w:val="-9"/>
          <w:sz w:val="20"/>
        </w:rPr>
        <w:t xml:space="preserve"> </w:t>
      </w:r>
      <w:r>
        <w:rPr>
          <w:color w:val="221F1F"/>
          <w:sz w:val="20"/>
        </w:rPr>
        <w:t>of</w:t>
      </w:r>
      <w:r>
        <w:rPr>
          <w:color w:val="221F1F"/>
          <w:spacing w:val="-8"/>
          <w:sz w:val="20"/>
        </w:rPr>
        <w:t xml:space="preserve"> </w:t>
      </w:r>
      <w:r>
        <w:rPr>
          <w:color w:val="221F1F"/>
          <w:sz w:val="20"/>
        </w:rPr>
        <w:t>any</w:t>
      </w:r>
      <w:r>
        <w:rPr>
          <w:color w:val="221F1F"/>
          <w:spacing w:val="-8"/>
          <w:sz w:val="20"/>
        </w:rPr>
        <w:t xml:space="preserve"> </w:t>
      </w:r>
      <w:r>
        <w:rPr>
          <w:color w:val="221F1F"/>
          <w:sz w:val="20"/>
        </w:rPr>
        <w:t>oral</w:t>
      </w:r>
      <w:r>
        <w:rPr>
          <w:color w:val="221F1F"/>
          <w:spacing w:val="-9"/>
          <w:sz w:val="20"/>
        </w:rPr>
        <w:t xml:space="preserve"> </w:t>
      </w:r>
      <w:r>
        <w:rPr>
          <w:color w:val="221F1F"/>
          <w:sz w:val="20"/>
        </w:rPr>
        <w:t>communication</w:t>
      </w:r>
      <w:r>
        <w:rPr>
          <w:color w:val="221F1F"/>
          <w:spacing w:val="-7"/>
          <w:sz w:val="20"/>
        </w:rPr>
        <w:t xml:space="preserve"> </w:t>
      </w:r>
      <w:r>
        <w:rPr>
          <w:color w:val="221F1F"/>
          <w:sz w:val="20"/>
        </w:rPr>
        <w:t>involved</w:t>
      </w:r>
      <w:r>
        <w:rPr>
          <w:color w:val="221F1F"/>
          <w:spacing w:val="-6"/>
          <w:sz w:val="20"/>
        </w:rPr>
        <w:t xml:space="preserve"> </w:t>
      </w:r>
      <w:r>
        <w:rPr>
          <w:color w:val="221F1F"/>
          <w:sz w:val="20"/>
        </w:rPr>
        <w:t>in</w:t>
      </w:r>
      <w:r>
        <w:rPr>
          <w:color w:val="221F1F"/>
          <w:spacing w:val="-8"/>
          <w:sz w:val="20"/>
        </w:rPr>
        <w:t xml:space="preserve"> </w:t>
      </w:r>
      <w:r>
        <w:rPr>
          <w:color w:val="221F1F"/>
          <w:sz w:val="20"/>
        </w:rPr>
        <w:t>such</w:t>
      </w:r>
      <w:r>
        <w:rPr>
          <w:color w:val="221F1F"/>
          <w:spacing w:val="-8"/>
          <w:sz w:val="20"/>
        </w:rPr>
        <w:t xml:space="preserve"> </w:t>
      </w:r>
      <w:proofErr w:type="gramStart"/>
      <w:r>
        <w:rPr>
          <w:color w:val="221F1F"/>
          <w:spacing w:val="-2"/>
          <w:sz w:val="20"/>
        </w:rPr>
        <w:t>conduct;</w:t>
      </w:r>
      <w:proofErr w:type="gramEnd"/>
    </w:p>
    <w:p w14:paraId="4ABE7DA9" w14:textId="77777777" w:rsidR="00016C31" w:rsidRDefault="00016C31">
      <w:pPr>
        <w:pStyle w:val="BodyText"/>
      </w:pPr>
    </w:p>
    <w:p w14:paraId="08E79797" w14:textId="77777777" w:rsidR="00016C31" w:rsidRDefault="00632607">
      <w:pPr>
        <w:pStyle w:val="ListParagraph"/>
        <w:numPr>
          <w:ilvl w:val="2"/>
          <w:numId w:val="55"/>
        </w:numPr>
        <w:tabs>
          <w:tab w:val="left" w:pos="724"/>
        </w:tabs>
        <w:spacing w:before="1"/>
        <w:jc w:val="left"/>
        <w:rPr>
          <w:sz w:val="20"/>
        </w:rPr>
      </w:pPr>
      <w:r>
        <w:rPr>
          <w:color w:val="221F1F"/>
          <w:sz w:val="20"/>
        </w:rPr>
        <w:t>In</w:t>
      </w:r>
      <w:r>
        <w:rPr>
          <w:color w:val="221F1F"/>
          <w:spacing w:val="-11"/>
          <w:sz w:val="20"/>
        </w:rPr>
        <w:t xml:space="preserve"> </w:t>
      </w:r>
      <w:r>
        <w:rPr>
          <w:color w:val="221F1F"/>
          <w:sz w:val="20"/>
        </w:rPr>
        <w:t>the</w:t>
      </w:r>
      <w:r>
        <w:rPr>
          <w:color w:val="221F1F"/>
          <w:spacing w:val="-8"/>
          <w:sz w:val="20"/>
        </w:rPr>
        <w:t xml:space="preserve"> </w:t>
      </w:r>
      <w:r>
        <w:rPr>
          <w:color w:val="221F1F"/>
          <w:sz w:val="20"/>
        </w:rPr>
        <w:t>instance</w:t>
      </w:r>
      <w:r>
        <w:rPr>
          <w:color w:val="221F1F"/>
          <w:spacing w:val="-10"/>
          <w:sz w:val="20"/>
        </w:rPr>
        <w:t xml:space="preserve"> </w:t>
      </w:r>
      <w:r>
        <w:rPr>
          <w:color w:val="221F1F"/>
          <w:sz w:val="20"/>
        </w:rPr>
        <w:t>of</w:t>
      </w:r>
      <w:r>
        <w:rPr>
          <w:color w:val="221F1F"/>
          <w:spacing w:val="-8"/>
          <w:sz w:val="20"/>
        </w:rPr>
        <w:t xml:space="preserve"> </w:t>
      </w:r>
      <w:r>
        <w:rPr>
          <w:color w:val="221F1F"/>
          <w:sz w:val="20"/>
        </w:rPr>
        <w:t>alleged</w:t>
      </w:r>
      <w:r>
        <w:rPr>
          <w:color w:val="221F1F"/>
          <w:spacing w:val="-10"/>
          <w:sz w:val="20"/>
        </w:rPr>
        <w:t xml:space="preserve"> </w:t>
      </w:r>
      <w:r>
        <w:rPr>
          <w:color w:val="221F1F"/>
          <w:sz w:val="20"/>
        </w:rPr>
        <w:t>acceleration</w:t>
      </w:r>
      <w:r>
        <w:rPr>
          <w:color w:val="221F1F"/>
          <w:spacing w:val="-7"/>
          <w:sz w:val="20"/>
        </w:rPr>
        <w:t xml:space="preserve"> </w:t>
      </w:r>
      <w:r>
        <w:rPr>
          <w:color w:val="221F1F"/>
          <w:sz w:val="20"/>
        </w:rPr>
        <w:t>of</w:t>
      </w:r>
      <w:r>
        <w:rPr>
          <w:color w:val="221F1F"/>
          <w:spacing w:val="-10"/>
          <w:sz w:val="20"/>
        </w:rPr>
        <w:t xml:space="preserve"> </w:t>
      </w:r>
      <w:r>
        <w:rPr>
          <w:color w:val="221F1F"/>
          <w:sz w:val="20"/>
        </w:rPr>
        <w:t>scheduled</w:t>
      </w:r>
      <w:r>
        <w:rPr>
          <w:color w:val="221F1F"/>
          <w:spacing w:val="-9"/>
          <w:sz w:val="20"/>
        </w:rPr>
        <w:t xml:space="preserve"> </w:t>
      </w:r>
      <w:r>
        <w:rPr>
          <w:color w:val="221F1F"/>
          <w:sz w:val="20"/>
        </w:rPr>
        <w:t>performance</w:t>
      </w:r>
      <w:r>
        <w:rPr>
          <w:color w:val="221F1F"/>
          <w:spacing w:val="-6"/>
          <w:sz w:val="20"/>
        </w:rPr>
        <w:t xml:space="preserve"> </w:t>
      </w:r>
      <w:r>
        <w:rPr>
          <w:color w:val="221F1F"/>
          <w:sz w:val="20"/>
        </w:rPr>
        <w:t>or</w:t>
      </w:r>
      <w:r>
        <w:rPr>
          <w:color w:val="221F1F"/>
          <w:spacing w:val="-10"/>
          <w:sz w:val="20"/>
        </w:rPr>
        <w:t xml:space="preserve"> </w:t>
      </w:r>
      <w:r>
        <w:rPr>
          <w:color w:val="221F1F"/>
          <w:sz w:val="20"/>
        </w:rPr>
        <w:t>delivery,</w:t>
      </w:r>
      <w:r>
        <w:rPr>
          <w:color w:val="221F1F"/>
          <w:spacing w:val="-10"/>
          <w:sz w:val="20"/>
        </w:rPr>
        <w:t xml:space="preserve"> </w:t>
      </w:r>
      <w:r>
        <w:rPr>
          <w:color w:val="221F1F"/>
          <w:sz w:val="20"/>
        </w:rPr>
        <w:t>the</w:t>
      </w:r>
      <w:r>
        <w:rPr>
          <w:color w:val="221F1F"/>
          <w:spacing w:val="-9"/>
          <w:sz w:val="20"/>
        </w:rPr>
        <w:t xml:space="preserve"> </w:t>
      </w:r>
      <w:r>
        <w:rPr>
          <w:color w:val="221F1F"/>
          <w:sz w:val="20"/>
        </w:rPr>
        <w:t>basis</w:t>
      </w:r>
      <w:r>
        <w:rPr>
          <w:color w:val="221F1F"/>
          <w:spacing w:val="-10"/>
          <w:sz w:val="20"/>
        </w:rPr>
        <w:t xml:space="preserve"> </w:t>
      </w:r>
      <w:r>
        <w:rPr>
          <w:color w:val="221F1F"/>
          <w:sz w:val="20"/>
        </w:rPr>
        <w:t>upon</w:t>
      </w:r>
      <w:r>
        <w:rPr>
          <w:color w:val="221F1F"/>
          <w:spacing w:val="-10"/>
          <w:sz w:val="20"/>
        </w:rPr>
        <w:t xml:space="preserve"> </w:t>
      </w:r>
      <w:r>
        <w:rPr>
          <w:color w:val="221F1F"/>
          <w:sz w:val="20"/>
        </w:rPr>
        <w:t>which</w:t>
      </w:r>
      <w:r>
        <w:rPr>
          <w:color w:val="221F1F"/>
          <w:spacing w:val="-7"/>
          <w:sz w:val="20"/>
        </w:rPr>
        <w:t xml:space="preserve"> </w:t>
      </w:r>
      <w:r>
        <w:rPr>
          <w:color w:val="221F1F"/>
          <w:sz w:val="20"/>
        </w:rPr>
        <w:t>it</w:t>
      </w:r>
      <w:r>
        <w:rPr>
          <w:color w:val="221F1F"/>
          <w:spacing w:val="-9"/>
          <w:sz w:val="20"/>
        </w:rPr>
        <w:t xml:space="preserve"> </w:t>
      </w:r>
      <w:proofErr w:type="gramStart"/>
      <w:r>
        <w:rPr>
          <w:color w:val="221F1F"/>
          <w:spacing w:val="-2"/>
          <w:sz w:val="20"/>
        </w:rPr>
        <w:t>arose;</w:t>
      </w:r>
      <w:proofErr w:type="gramEnd"/>
    </w:p>
    <w:p w14:paraId="37AF2225" w14:textId="77777777" w:rsidR="00016C31" w:rsidRDefault="00016C31">
      <w:pPr>
        <w:pStyle w:val="BodyText"/>
        <w:spacing w:before="10"/>
        <w:rPr>
          <w:sz w:val="19"/>
        </w:rPr>
      </w:pPr>
    </w:p>
    <w:p w14:paraId="54BDB850" w14:textId="77777777" w:rsidR="00016C31" w:rsidRDefault="00632607">
      <w:pPr>
        <w:pStyle w:val="ListParagraph"/>
        <w:numPr>
          <w:ilvl w:val="2"/>
          <w:numId w:val="55"/>
        </w:numPr>
        <w:tabs>
          <w:tab w:val="left" w:pos="724"/>
        </w:tabs>
        <w:ind w:left="440" w:right="1288" w:hanging="3"/>
        <w:jc w:val="left"/>
        <w:rPr>
          <w:sz w:val="20"/>
        </w:rPr>
      </w:pPr>
      <w:r>
        <w:rPr>
          <w:color w:val="221F1F"/>
          <w:sz w:val="20"/>
        </w:rPr>
        <w:t>The</w:t>
      </w:r>
      <w:r>
        <w:rPr>
          <w:color w:val="221F1F"/>
          <w:spacing w:val="-6"/>
          <w:sz w:val="20"/>
        </w:rPr>
        <w:t xml:space="preserve"> </w:t>
      </w:r>
      <w:proofErr w:type="gramStart"/>
      <w:r>
        <w:rPr>
          <w:color w:val="221F1F"/>
          <w:sz w:val="20"/>
        </w:rPr>
        <w:t>particular</w:t>
      </w:r>
      <w:r>
        <w:rPr>
          <w:color w:val="221F1F"/>
          <w:spacing w:val="-5"/>
          <w:sz w:val="20"/>
        </w:rPr>
        <w:t xml:space="preserve"> </w:t>
      </w:r>
      <w:r>
        <w:rPr>
          <w:color w:val="221F1F"/>
          <w:sz w:val="20"/>
        </w:rPr>
        <w:t>elements</w:t>
      </w:r>
      <w:proofErr w:type="gramEnd"/>
      <w:r>
        <w:rPr>
          <w:color w:val="221F1F"/>
          <w:spacing w:val="-9"/>
          <w:sz w:val="20"/>
        </w:rPr>
        <w:t xml:space="preserve"> </w:t>
      </w:r>
      <w:r>
        <w:rPr>
          <w:color w:val="221F1F"/>
          <w:sz w:val="20"/>
        </w:rPr>
        <w:t>of</w:t>
      </w:r>
      <w:r>
        <w:rPr>
          <w:color w:val="221F1F"/>
          <w:spacing w:val="-6"/>
          <w:sz w:val="20"/>
        </w:rPr>
        <w:t xml:space="preserve"> </w:t>
      </w:r>
      <w:r>
        <w:rPr>
          <w:color w:val="221F1F"/>
          <w:sz w:val="20"/>
        </w:rPr>
        <w:t>contract</w:t>
      </w:r>
      <w:r>
        <w:rPr>
          <w:color w:val="221F1F"/>
          <w:spacing w:val="-6"/>
          <w:sz w:val="20"/>
        </w:rPr>
        <w:t xml:space="preserve"> </w:t>
      </w:r>
      <w:r>
        <w:rPr>
          <w:color w:val="221F1F"/>
          <w:sz w:val="20"/>
        </w:rPr>
        <w:t>performance</w:t>
      </w:r>
      <w:r>
        <w:rPr>
          <w:color w:val="221F1F"/>
          <w:spacing w:val="-7"/>
          <w:sz w:val="20"/>
        </w:rPr>
        <w:t xml:space="preserve"> </w:t>
      </w:r>
      <w:r>
        <w:rPr>
          <w:color w:val="221F1F"/>
          <w:sz w:val="20"/>
        </w:rPr>
        <w:t>for</w:t>
      </w:r>
      <w:r>
        <w:rPr>
          <w:color w:val="221F1F"/>
          <w:spacing w:val="-5"/>
          <w:sz w:val="20"/>
        </w:rPr>
        <w:t xml:space="preserve"> </w:t>
      </w:r>
      <w:r>
        <w:rPr>
          <w:color w:val="221F1F"/>
          <w:sz w:val="20"/>
        </w:rPr>
        <w:t>which</w:t>
      </w:r>
      <w:r>
        <w:rPr>
          <w:color w:val="221F1F"/>
          <w:spacing w:val="-7"/>
          <w:sz w:val="20"/>
        </w:rPr>
        <w:t xml:space="preserve"> </w:t>
      </w:r>
      <w:r>
        <w:rPr>
          <w:color w:val="221F1F"/>
          <w:sz w:val="20"/>
        </w:rPr>
        <w:t>the</w:t>
      </w:r>
      <w:r>
        <w:rPr>
          <w:color w:val="221F1F"/>
          <w:spacing w:val="-8"/>
          <w:sz w:val="20"/>
        </w:rPr>
        <w:t xml:space="preserve"> </w:t>
      </w:r>
      <w:r>
        <w:rPr>
          <w:color w:val="221F1F"/>
          <w:sz w:val="20"/>
        </w:rPr>
        <w:t>Contractor</w:t>
      </w:r>
      <w:r>
        <w:rPr>
          <w:color w:val="221F1F"/>
          <w:spacing w:val="-5"/>
          <w:sz w:val="20"/>
        </w:rPr>
        <w:t xml:space="preserve"> </w:t>
      </w:r>
      <w:r>
        <w:rPr>
          <w:color w:val="221F1F"/>
          <w:sz w:val="20"/>
        </w:rPr>
        <w:t>may</w:t>
      </w:r>
      <w:r>
        <w:rPr>
          <w:color w:val="221F1F"/>
          <w:spacing w:val="-5"/>
          <w:sz w:val="20"/>
        </w:rPr>
        <w:t xml:space="preserve"> </w:t>
      </w:r>
      <w:r>
        <w:rPr>
          <w:color w:val="221F1F"/>
          <w:sz w:val="20"/>
        </w:rPr>
        <w:t>seek</w:t>
      </w:r>
      <w:r>
        <w:rPr>
          <w:color w:val="221F1F"/>
          <w:spacing w:val="-8"/>
          <w:sz w:val="20"/>
        </w:rPr>
        <w:t xml:space="preserve"> </w:t>
      </w:r>
      <w:r>
        <w:rPr>
          <w:color w:val="221F1F"/>
          <w:sz w:val="20"/>
        </w:rPr>
        <w:t>an</w:t>
      </w:r>
      <w:r>
        <w:rPr>
          <w:color w:val="221F1F"/>
          <w:spacing w:val="-8"/>
          <w:sz w:val="20"/>
        </w:rPr>
        <w:t xml:space="preserve"> </w:t>
      </w:r>
      <w:r>
        <w:rPr>
          <w:color w:val="221F1F"/>
          <w:sz w:val="20"/>
        </w:rPr>
        <w:t>equitable</w:t>
      </w:r>
      <w:r>
        <w:rPr>
          <w:color w:val="221F1F"/>
          <w:spacing w:val="-5"/>
          <w:sz w:val="20"/>
        </w:rPr>
        <w:t xml:space="preserve"> </w:t>
      </w:r>
      <w:r>
        <w:rPr>
          <w:color w:val="221F1F"/>
          <w:sz w:val="20"/>
        </w:rPr>
        <w:t>adjustment under this clause, including--</w:t>
      </w:r>
    </w:p>
    <w:p w14:paraId="0D54AADC" w14:textId="77777777" w:rsidR="00016C31" w:rsidRDefault="00016C31">
      <w:pPr>
        <w:pStyle w:val="BodyText"/>
        <w:spacing w:before="1"/>
      </w:pPr>
    </w:p>
    <w:p w14:paraId="042B6C94" w14:textId="77777777" w:rsidR="00016C31" w:rsidRDefault="00632607">
      <w:pPr>
        <w:pStyle w:val="ListParagraph"/>
        <w:numPr>
          <w:ilvl w:val="3"/>
          <w:numId w:val="55"/>
        </w:numPr>
        <w:tabs>
          <w:tab w:val="left" w:pos="679"/>
        </w:tabs>
        <w:ind w:hanging="241"/>
        <w:rPr>
          <w:sz w:val="20"/>
        </w:rPr>
      </w:pPr>
      <w:r>
        <w:rPr>
          <w:color w:val="221F1F"/>
          <w:sz w:val="20"/>
        </w:rPr>
        <w:t>What</w:t>
      </w:r>
      <w:r>
        <w:rPr>
          <w:color w:val="221F1F"/>
          <w:spacing w:val="-6"/>
          <w:sz w:val="20"/>
        </w:rPr>
        <w:t xml:space="preserve"> </w:t>
      </w:r>
      <w:r>
        <w:rPr>
          <w:color w:val="221F1F"/>
          <w:sz w:val="20"/>
        </w:rPr>
        <w:t>contract</w:t>
      </w:r>
      <w:r>
        <w:rPr>
          <w:color w:val="221F1F"/>
          <w:spacing w:val="-2"/>
          <w:sz w:val="20"/>
        </w:rPr>
        <w:t xml:space="preserve"> </w:t>
      </w:r>
      <w:r>
        <w:rPr>
          <w:color w:val="221F1F"/>
          <w:sz w:val="20"/>
        </w:rPr>
        <w:t>line</w:t>
      </w:r>
      <w:r>
        <w:rPr>
          <w:color w:val="221F1F"/>
          <w:spacing w:val="-3"/>
          <w:sz w:val="20"/>
        </w:rPr>
        <w:t xml:space="preserve"> </w:t>
      </w:r>
      <w:r>
        <w:rPr>
          <w:color w:val="221F1F"/>
          <w:sz w:val="20"/>
        </w:rPr>
        <w:t>items</w:t>
      </w:r>
      <w:r>
        <w:rPr>
          <w:color w:val="221F1F"/>
          <w:spacing w:val="-6"/>
          <w:sz w:val="20"/>
        </w:rPr>
        <w:t xml:space="preserve"> </w:t>
      </w:r>
      <w:r>
        <w:rPr>
          <w:color w:val="221F1F"/>
          <w:sz w:val="20"/>
        </w:rPr>
        <w:t>have</w:t>
      </w:r>
      <w:r>
        <w:rPr>
          <w:color w:val="221F1F"/>
          <w:spacing w:val="-7"/>
          <w:sz w:val="20"/>
        </w:rPr>
        <w:t xml:space="preserve"> </w:t>
      </w:r>
      <w:r>
        <w:rPr>
          <w:color w:val="221F1F"/>
          <w:sz w:val="20"/>
        </w:rPr>
        <w:t>been</w:t>
      </w:r>
      <w:r>
        <w:rPr>
          <w:color w:val="221F1F"/>
          <w:spacing w:val="-5"/>
          <w:sz w:val="20"/>
        </w:rPr>
        <w:t xml:space="preserve"> </w:t>
      </w:r>
      <w:r>
        <w:rPr>
          <w:color w:val="221F1F"/>
          <w:sz w:val="20"/>
        </w:rPr>
        <w:t>or</w:t>
      </w:r>
      <w:r>
        <w:rPr>
          <w:color w:val="221F1F"/>
          <w:spacing w:val="-5"/>
          <w:sz w:val="20"/>
        </w:rPr>
        <w:t xml:space="preserve"> </w:t>
      </w:r>
      <w:r>
        <w:rPr>
          <w:color w:val="221F1F"/>
          <w:sz w:val="20"/>
        </w:rPr>
        <w:t>may</w:t>
      </w:r>
      <w:r>
        <w:rPr>
          <w:color w:val="221F1F"/>
          <w:spacing w:val="-5"/>
          <w:sz w:val="20"/>
        </w:rPr>
        <w:t xml:space="preserve"> </w:t>
      </w:r>
      <w:r>
        <w:rPr>
          <w:color w:val="221F1F"/>
          <w:sz w:val="20"/>
        </w:rPr>
        <w:t>be</w:t>
      </w:r>
      <w:r>
        <w:rPr>
          <w:color w:val="221F1F"/>
          <w:spacing w:val="-5"/>
          <w:sz w:val="20"/>
        </w:rPr>
        <w:t xml:space="preserve"> </w:t>
      </w:r>
      <w:r>
        <w:rPr>
          <w:color w:val="221F1F"/>
          <w:sz w:val="20"/>
        </w:rPr>
        <w:t>affected</w:t>
      </w:r>
      <w:r>
        <w:rPr>
          <w:color w:val="221F1F"/>
          <w:spacing w:val="-4"/>
          <w:sz w:val="20"/>
        </w:rPr>
        <w:t xml:space="preserve"> </w:t>
      </w:r>
      <w:r>
        <w:rPr>
          <w:color w:val="221F1F"/>
          <w:sz w:val="20"/>
        </w:rPr>
        <w:t>by</w:t>
      </w:r>
      <w:r>
        <w:rPr>
          <w:color w:val="221F1F"/>
          <w:spacing w:val="-5"/>
          <w:sz w:val="20"/>
        </w:rPr>
        <w:t xml:space="preserve"> </w:t>
      </w:r>
      <w:r>
        <w:rPr>
          <w:color w:val="221F1F"/>
          <w:sz w:val="20"/>
        </w:rPr>
        <w:t>the</w:t>
      </w:r>
      <w:r>
        <w:rPr>
          <w:color w:val="221F1F"/>
          <w:spacing w:val="-2"/>
          <w:sz w:val="20"/>
        </w:rPr>
        <w:t xml:space="preserve"> </w:t>
      </w:r>
      <w:r>
        <w:rPr>
          <w:color w:val="221F1F"/>
          <w:sz w:val="20"/>
        </w:rPr>
        <w:t>alleged</w:t>
      </w:r>
      <w:r>
        <w:rPr>
          <w:color w:val="221F1F"/>
          <w:spacing w:val="-5"/>
          <w:sz w:val="20"/>
        </w:rPr>
        <w:t xml:space="preserve"> </w:t>
      </w:r>
      <w:proofErr w:type="gramStart"/>
      <w:r>
        <w:rPr>
          <w:color w:val="221F1F"/>
          <w:spacing w:val="-2"/>
          <w:sz w:val="20"/>
        </w:rPr>
        <w:t>change;</w:t>
      </w:r>
      <w:proofErr w:type="gramEnd"/>
    </w:p>
    <w:p w14:paraId="10F11527" w14:textId="77777777" w:rsidR="00016C31" w:rsidRDefault="00016C31">
      <w:pPr>
        <w:pStyle w:val="BodyText"/>
        <w:spacing w:before="10"/>
        <w:rPr>
          <w:sz w:val="19"/>
        </w:rPr>
      </w:pPr>
    </w:p>
    <w:p w14:paraId="0BC5332A" w14:textId="77777777" w:rsidR="00016C31" w:rsidRDefault="00632607">
      <w:pPr>
        <w:pStyle w:val="ListParagraph"/>
        <w:numPr>
          <w:ilvl w:val="3"/>
          <w:numId w:val="55"/>
        </w:numPr>
        <w:tabs>
          <w:tab w:val="left" w:pos="734"/>
        </w:tabs>
        <w:ind w:left="733" w:hanging="296"/>
        <w:rPr>
          <w:sz w:val="20"/>
        </w:rPr>
      </w:pPr>
      <w:r>
        <w:rPr>
          <w:color w:val="221F1F"/>
          <w:sz w:val="20"/>
        </w:rPr>
        <w:t>What</w:t>
      </w:r>
      <w:r>
        <w:rPr>
          <w:color w:val="221F1F"/>
          <w:spacing w:val="-10"/>
          <w:sz w:val="20"/>
        </w:rPr>
        <w:t xml:space="preserve"> </w:t>
      </w:r>
      <w:r>
        <w:rPr>
          <w:color w:val="221F1F"/>
          <w:sz w:val="20"/>
        </w:rPr>
        <w:t>labor</w:t>
      </w:r>
      <w:r>
        <w:rPr>
          <w:color w:val="221F1F"/>
          <w:spacing w:val="-7"/>
          <w:sz w:val="20"/>
        </w:rPr>
        <w:t xml:space="preserve"> </w:t>
      </w:r>
      <w:r>
        <w:rPr>
          <w:color w:val="221F1F"/>
          <w:sz w:val="20"/>
        </w:rPr>
        <w:t>or</w:t>
      </w:r>
      <w:r>
        <w:rPr>
          <w:color w:val="221F1F"/>
          <w:spacing w:val="-7"/>
          <w:sz w:val="20"/>
        </w:rPr>
        <w:t xml:space="preserve"> </w:t>
      </w:r>
      <w:r>
        <w:rPr>
          <w:color w:val="221F1F"/>
          <w:sz w:val="20"/>
        </w:rPr>
        <w:t>materials</w:t>
      </w:r>
      <w:r>
        <w:rPr>
          <w:color w:val="221F1F"/>
          <w:spacing w:val="-8"/>
          <w:sz w:val="20"/>
        </w:rPr>
        <w:t xml:space="preserve"> </w:t>
      </w:r>
      <w:r>
        <w:rPr>
          <w:color w:val="221F1F"/>
          <w:sz w:val="20"/>
        </w:rPr>
        <w:t>or</w:t>
      </w:r>
      <w:r>
        <w:rPr>
          <w:color w:val="221F1F"/>
          <w:spacing w:val="-6"/>
          <w:sz w:val="20"/>
        </w:rPr>
        <w:t xml:space="preserve"> </w:t>
      </w:r>
      <w:r>
        <w:rPr>
          <w:color w:val="221F1F"/>
          <w:sz w:val="20"/>
        </w:rPr>
        <w:t>both</w:t>
      </w:r>
      <w:r>
        <w:rPr>
          <w:color w:val="221F1F"/>
          <w:spacing w:val="-3"/>
          <w:sz w:val="20"/>
        </w:rPr>
        <w:t xml:space="preserve"> </w:t>
      </w:r>
      <w:r>
        <w:rPr>
          <w:color w:val="221F1F"/>
          <w:sz w:val="20"/>
        </w:rPr>
        <w:t>have</w:t>
      </w:r>
      <w:r>
        <w:rPr>
          <w:color w:val="221F1F"/>
          <w:spacing w:val="-10"/>
          <w:sz w:val="20"/>
        </w:rPr>
        <w:t xml:space="preserve"> </w:t>
      </w:r>
      <w:r>
        <w:rPr>
          <w:color w:val="221F1F"/>
          <w:sz w:val="20"/>
        </w:rPr>
        <w:t>been</w:t>
      </w:r>
      <w:r>
        <w:rPr>
          <w:color w:val="221F1F"/>
          <w:spacing w:val="-6"/>
          <w:sz w:val="20"/>
        </w:rPr>
        <w:t xml:space="preserve"> </w:t>
      </w:r>
      <w:r>
        <w:rPr>
          <w:color w:val="221F1F"/>
          <w:sz w:val="20"/>
        </w:rPr>
        <w:t>or</w:t>
      </w:r>
      <w:r>
        <w:rPr>
          <w:color w:val="221F1F"/>
          <w:spacing w:val="-7"/>
          <w:sz w:val="20"/>
        </w:rPr>
        <w:t xml:space="preserve"> </w:t>
      </w:r>
      <w:r>
        <w:rPr>
          <w:color w:val="221F1F"/>
          <w:sz w:val="20"/>
        </w:rPr>
        <w:t>may</w:t>
      </w:r>
      <w:r>
        <w:rPr>
          <w:color w:val="221F1F"/>
          <w:spacing w:val="-6"/>
          <w:sz w:val="20"/>
        </w:rPr>
        <w:t xml:space="preserve"> </w:t>
      </w:r>
      <w:r>
        <w:rPr>
          <w:color w:val="221F1F"/>
          <w:sz w:val="20"/>
        </w:rPr>
        <w:t>be</w:t>
      </w:r>
      <w:r>
        <w:rPr>
          <w:color w:val="221F1F"/>
          <w:spacing w:val="-8"/>
          <w:sz w:val="20"/>
        </w:rPr>
        <w:t xml:space="preserve"> </w:t>
      </w:r>
      <w:r>
        <w:rPr>
          <w:color w:val="221F1F"/>
          <w:sz w:val="20"/>
        </w:rPr>
        <w:t>added,</w:t>
      </w:r>
      <w:r>
        <w:rPr>
          <w:color w:val="221F1F"/>
          <w:spacing w:val="-9"/>
          <w:sz w:val="20"/>
        </w:rPr>
        <w:t xml:space="preserve"> </w:t>
      </w:r>
      <w:r>
        <w:rPr>
          <w:color w:val="221F1F"/>
          <w:sz w:val="20"/>
        </w:rPr>
        <w:t>deleted,</w:t>
      </w:r>
      <w:r>
        <w:rPr>
          <w:color w:val="221F1F"/>
          <w:spacing w:val="-6"/>
          <w:sz w:val="20"/>
        </w:rPr>
        <w:t xml:space="preserve"> </w:t>
      </w:r>
      <w:r>
        <w:rPr>
          <w:color w:val="221F1F"/>
          <w:sz w:val="20"/>
        </w:rPr>
        <w:t>or</w:t>
      </w:r>
      <w:r>
        <w:rPr>
          <w:color w:val="221F1F"/>
          <w:spacing w:val="-5"/>
          <w:sz w:val="20"/>
        </w:rPr>
        <w:t xml:space="preserve"> </w:t>
      </w:r>
      <w:r>
        <w:rPr>
          <w:color w:val="221F1F"/>
          <w:sz w:val="20"/>
        </w:rPr>
        <w:t>wasted</w:t>
      </w:r>
      <w:r>
        <w:rPr>
          <w:color w:val="221F1F"/>
          <w:spacing w:val="-7"/>
          <w:sz w:val="20"/>
        </w:rPr>
        <w:t xml:space="preserve"> </w:t>
      </w:r>
      <w:r>
        <w:rPr>
          <w:color w:val="221F1F"/>
          <w:sz w:val="20"/>
        </w:rPr>
        <w:t>by</w:t>
      </w:r>
      <w:r>
        <w:rPr>
          <w:color w:val="221F1F"/>
          <w:spacing w:val="-4"/>
          <w:sz w:val="20"/>
        </w:rPr>
        <w:t xml:space="preserve"> </w:t>
      </w:r>
      <w:r>
        <w:rPr>
          <w:color w:val="221F1F"/>
          <w:sz w:val="20"/>
        </w:rPr>
        <w:t>the</w:t>
      </w:r>
      <w:r>
        <w:rPr>
          <w:color w:val="221F1F"/>
          <w:spacing w:val="-7"/>
          <w:sz w:val="20"/>
        </w:rPr>
        <w:t xml:space="preserve"> </w:t>
      </w:r>
      <w:r>
        <w:rPr>
          <w:color w:val="221F1F"/>
          <w:sz w:val="20"/>
        </w:rPr>
        <w:t>alleged</w:t>
      </w:r>
      <w:r>
        <w:rPr>
          <w:color w:val="221F1F"/>
          <w:spacing w:val="-5"/>
          <w:sz w:val="20"/>
        </w:rPr>
        <w:t xml:space="preserve"> </w:t>
      </w:r>
      <w:proofErr w:type="gramStart"/>
      <w:r>
        <w:rPr>
          <w:color w:val="221F1F"/>
          <w:spacing w:val="-2"/>
          <w:sz w:val="20"/>
        </w:rPr>
        <w:t>change;</w:t>
      </w:r>
      <w:proofErr w:type="gramEnd"/>
    </w:p>
    <w:p w14:paraId="27489C5D" w14:textId="77777777" w:rsidR="00016C31" w:rsidRDefault="00900DE8">
      <w:pPr>
        <w:pStyle w:val="ListParagraph"/>
        <w:numPr>
          <w:ilvl w:val="3"/>
          <w:numId w:val="55"/>
        </w:numPr>
        <w:tabs>
          <w:tab w:val="left" w:pos="791"/>
        </w:tabs>
        <w:spacing w:before="1"/>
        <w:ind w:left="440" w:right="1056" w:hanging="3"/>
        <w:rPr>
          <w:sz w:val="20"/>
        </w:rPr>
      </w:pPr>
      <w:r>
        <w:pict w14:anchorId="3F90E1F2">
          <v:rect id="docshape72" o:spid="_x0000_s1060" style="position:absolute;left:0;text-align:left;margin-left:59.5pt;margin-top:45.25pt;width:515pt;height:1.45pt;z-index:-18484736;mso-position-horizontal-relative:page" fillcolor="#0e233d" stroked="f">
            <w10:wrap anchorx="page"/>
          </v:rect>
        </w:pict>
      </w:r>
      <w:r w:rsidR="00632607">
        <w:rPr>
          <w:color w:val="221F1F"/>
          <w:sz w:val="20"/>
        </w:rPr>
        <w:t>To</w:t>
      </w:r>
      <w:r w:rsidR="00632607">
        <w:rPr>
          <w:color w:val="221F1F"/>
          <w:spacing w:val="-5"/>
          <w:sz w:val="20"/>
        </w:rPr>
        <w:t xml:space="preserve"> </w:t>
      </w:r>
      <w:r w:rsidR="00632607">
        <w:rPr>
          <w:color w:val="221F1F"/>
          <w:sz w:val="20"/>
        </w:rPr>
        <w:t>the</w:t>
      </w:r>
      <w:r w:rsidR="00632607">
        <w:rPr>
          <w:color w:val="221F1F"/>
          <w:spacing w:val="-5"/>
          <w:sz w:val="20"/>
        </w:rPr>
        <w:t xml:space="preserve"> </w:t>
      </w:r>
      <w:r w:rsidR="00632607">
        <w:rPr>
          <w:color w:val="221F1F"/>
          <w:sz w:val="20"/>
        </w:rPr>
        <w:t>extent</w:t>
      </w:r>
      <w:r w:rsidR="00632607">
        <w:rPr>
          <w:color w:val="221F1F"/>
          <w:spacing w:val="-8"/>
          <w:sz w:val="20"/>
        </w:rPr>
        <w:t xml:space="preserve"> </w:t>
      </w:r>
      <w:r w:rsidR="00632607">
        <w:rPr>
          <w:color w:val="221F1F"/>
          <w:sz w:val="20"/>
        </w:rPr>
        <w:t>practicable,</w:t>
      </w:r>
      <w:r w:rsidR="00632607">
        <w:rPr>
          <w:color w:val="221F1F"/>
          <w:spacing w:val="-5"/>
          <w:sz w:val="20"/>
        </w:rPr>
        <w:t xml:space="preserve"> </w:t>
      </w:r>
      <w:r w:rsidR="00632607">
        <w:rPr>
          <w:color w:val="221F1F"/>
          <w:sz w:val="20"/>
        </w:rPr>
        <w:t>what</w:t>
      </w:r>
      <w:r w:rsidR="00632607">
        <w:rPr>
          <w:color w:val="221F1F"/>
          <w:spacing w:val="-5"/>
          <w:sz w:val="20"/>
        </w:rPr>
        <w:t xml:space="preserve"> </w:t>
      </w:r>
      <w:r w:rsidR="00632607">
        <w:rPr>
          <w:color w:val="221F1F"/>
          <w:sz w:val="20"/>
        </w:rPr>
        <w:t>delay</w:t>
      </w:r>
      <w:r w:rsidR="00632607">
        <w:rPr>
          <w:color w:val="221F1F"/>
          <w:spacing w:val="-5"/>
          <w:sz w:val="20"/>
        </w:rPr>
        <w:t xml:space="preserve"> </w:t>
      </w:r>
      <w:r w:rsidR="00632607">
        <w:rPr>
          <w:color w:val="221F1F"/>
          <w:sz w:val="20"/>
        </w:rPr>
        <w:t>and</w:t>
      </w:r>
      <w:r w:rsidR="00632607">
        <w:rPr>
          <w:color w:val="221F1F"/>
          <w:spacing w:val="-5"/>
          <w:sz w:val="20"/>
        </w:rPr>
        <w:t xml:space="preserve"> </w:t>
      </w:r>
      <w:r w:rsidR="00632607">
        <w:rPr>
          <w:color w:val="221F1F"/>
          <w:sz w:val="20"/>
        </w:rPr>
        <w:t>disruption</w:t>
      </w:r>
      <w:r w:rsidR="00632607">
        <w:rPr>
          <w:color w:val="221F1F"/>
          <w:spacing w:val="-6"/>
          <w:sz w:val="20"/>
        </w:rPr>
        <w:t xml:space="preserve"> </w:t>
      </w:r>
      <w:r w:rsidR="00632607">
        <w:rPr>
          <w:color w:val="221F1F"/>
          <w:sz w:val="20"/>
        </w:rPr>
        <w:t>in</w:t>
      </w:r>
      <w:r w:rsidR="00632607">
        <w:rPr>
          <w:color w:val="221F1F"/>
          <w:spacing w:val="-5"/>
          <w:sz w:val="20"/>
        </w:rPr>
        <w:t xml:space="preserve"> </w:t>
      </w:r>
      <w:r w:rsidR="00632607">
        <w:rPr>
          <w:color w:val="221F1F"/>
          <w:sz w:val="20"/>
        </w:rPr>
        <w:t>the</w:t>
      </w:r>
      <w:r w:rsidR="00632607">
        <w:rPr>
          <w:color w:val="221F1F"/>
          <w:spacing w:val="-7"/>
          <w:sz w:val="20"/>
        </w:rPr>
        <w:t xml:space="preserve"> </w:t>
      </w:r>
      <w:r w:rsidR="00632607">
        <w:rPr>
          <w:color w:val="221F1F"/>
          <w:sz w:val="20"/>
        </w:rPr>
        <w:t>manner</w:t>
      </w:r>
      <w:r w:rsidR="00632607">
        <w:rPr>
          <w:color w:val="221F1F"/>
          <w:spacing w:val="-4"/>
          <w:sz w:val="20"/>
        </w:rPr>
        <w:t xml:space="preserve"> </w:t>
      </w:r>
      <w:r w:rsidR="00632607">
        <w:rPr>
          <w:color w:val="221F1F"/>
          <w:sz w:val="20"/>
        </w:rPr>
        <w:t>and</w:t>
      </w:r>
      <w:r w:rsidR="00632607">
        <w:rPr>
          <w:color w:val="221F1F"/>
          <w:spacing w:val="-5"/>
          <w:sz w:val="20"/>
        </w:rPr>
        <w:t xml:space="preserve"> </w:t>
      </w:r>
      <w:r w:rsidR="00632607">
        <w:rPr>
          <w:color w:val="221F1F"/>
          <w:sz w:val="20"/>
        </w:rPr>
        <w:t>sequence</w:t>
      </w:r>
      <w:r w:rsidR="00632607">
        <w:rPr>
          <w:color w:val="221F1F"/>
          <w:spacing w:val="-7"/>
          <w:sz w:val="20"/>
        </w:rPr>
        <w:t xml:space="preserve"> </w:t>
      </w:r>
      <w:r w:rsidR="00632607">
        <w:rPr>
          <w:color w:val="221F1F"/>
          <w:sz w:val="20"/>
        </w:rPr>
        <w:t>of</w:t>
      </w:r>
      <w:r w:rsidR="00632607">
        <w:rPr>
          <w:color w:val="221F1F"/>
          <w:spacing w:val="-7"/>
          <w:sz w:val="20"/>
        </w:rPr>
        <w:t xml:space="preserve"> </w:t>
      </w:r>
      <w:r w:rsidR="00632607">
        <w:rPr>
          <w:color w:val="221F1F"/>
          <w:sz w:val="20"/>
        </w:rPr>
        <w:t>performance</w:t>
      </w:r>
      <w:r w:rsidR="00632607">
        <w:rPr>
          <w:color w:val="221F1F"/>
          <w:spacing w:val="-4"/>
          <w:sz w:val="20"/>
        </w:rPr>
        <w:t xml:space="preserve"> </w:t>
      </w:r>
      <w:r w:rsidR="00632607">
        <w:rPr>
          <w:color w:val="221F1F"/>
          <w:sz w:val="20"/>
        </w:rPr>
        <w:t>and</w:t>
      </w:r>
      <w:r w:rsidR="00632607">
        <w:rPr>
          <w:color w:val="221F1F"/>
          <w:spacing w:val="-5"/>
          <w:sz w:val="20"/>
        </w:rPr>
        <w:t xml:space="preserve"> </w:t>
      </w:r>
      <w:r w:rsidR="00632607">
        <w:rPr>
          <w:color w:val="221F1F"/>
          <w:sz w:val="20"/>
        </w:rPr>
        <w:t>effect</w:t>
      </w:r>
      <w:r w:rsidR="00632607">
        <w:rPr>
          <w:color w:val="221F1F"/>
          <w:spacing w:val="-5"/>
          <w:sz w:val="20"/>
        </w:rPr>
        <w:t xml:space="preserve"> </w:t>
      </w:r>
      <w:r w:rsidR="00632607">
        <w:rPr>
          <w:color w:val="221F1F"/>
          <w:sz w:val="20"/>
        </w:rPr>
        <w:t xml:space="preserve">on continued performance have been or may be caused by the alleged </w:t>
      </w:r>
      <w:proofErr w:type="gramStart"/>
      <w:r w:rsidR="00632607">
        <w:rPr>
          <w:color w:val="221F1F"/>
          <w:sz w:val="20"/>
        </w:rPr>
        <w:t>change;</w:t>
      </w:r>
      <w:proofErr w:type="gramEnd"/>
    </w:p>
    <w:p w14:paraId="27A367EA" w14:textId="77777777" w:rsidR="00016C31" w:rsidRDefault="00016C31">
      <w:pPr>
        <w:rPr>
          <w:sz w:val="20"/>
        </w:rPr>
        <w:sectPr w:rsidR="00016C31">
          <w:pgSz w:w="12240" w:h="15840"/>
          <w:pgMar w:top="1360" w:right="640" w:bottom="1060" w:left="1000" w:header="0" w:footer="801" w:gutter="0"/>
          <w:cols w:space="720"/>
        </w:sectPr>
      </w:pPr>
    </w:p>
    <w:p w14:paraId="42D64477" w14:textId="77777777" w:rsidR="00016C31" w:rsidRDefault="00632607">
      <w:pPr>
        <w:pStyle w:val="ListParagraph"/>
        <w:numPr>
          <w:ilvl w:val="3"/>
          <w:numId w:val="55"/>
        </w:numPr>
        <w:tabs>
          <w:tab w:val="left" w:pos="779"/>
        </w:tabs>
        <w:spacing w:before="80"/>
        <w:ind w:left="440" w:right="1053" w:hanging="3"/>
        <w:rPr>
          <w:sz w:val="20"/>
        </w:rPr>
      </w:pPr>
      <w:r>
        <w:rPr>
          <w:color w:val="221F1F"/>
          <w:sz w:val="20"/>
        </w:rPr>
        <w:lastRenderedPageBreak/>
        <w:t>What</w:t>
      </w:r>
      <w:r>
        <w:rPr>
          <w:color w:val="221F1F"/>
          <w:spacing w:val="-5"/>
          <w:sz w:val="20"/>
        </w:rPr>
        <w:t xml:space="preserve"> </w:t>
      </w:r>
      <w:r>
        <w:rPr>
          <w:color w:val="221F1F"/>
          <w:sz w:val="20"/>
        </w:rPr>
        <w:t>adjustments</w:t>
      </w:r>
      <w:r>
        <w:rPr>
          <w:color w:val="221F1F"/>
          <w:spacing w:val="-6"/>
          <w:sz w:val="20"/>
        </w:rPr>
        <w:t xml:space="preserve"> </w:t>
      </w:r>
      <w:r>
        <w:rPr>
          <w:color w:val="221F1F"/>
          <w:sz w:val="20"/>
        </w:rPr>
        <w:t>to</w:t>
      </w:r>
      <w:r>
        <w:rPr>
          <w:color w:val="221F1F"/>
          <w:spacing w:val="-4"/>
          <w:sz w:val="20"/>
        </w:rPr>
        <w:t xml:space="preserve"> </w:t>
      </w:r>
      <w:r>
        <w:rPr>
          <w:color w:val="221F1F"/>
          <w:sz w:val="20"/>
        </w:rPr>
        <w:t>contract</w:t>
      </w:r>
      <w:r>
        <w:rPr>
          <w:color w:val="221F1F"/>
          <w:spacing w:val="-4"/>
          <w:sz w:val="20"/>
        </w:rPr>
        <w:t xml:space="preserve"> </w:t>
      </w:r>
      <w:r>
        <w:rPr>
          <w:color w:val="221F1F"/>
          <w:sz w:val="20"/>
        </w:rPr>
        <w:t>price,</w:t>
      </w:r>
      <w:r>
        <w:rPr>
          <w:color w:val="221F1F"/>
          <w:spacing w:val="-4"/>
          <w:sz w:val="20"/>
        </w:rPr>
        <w:t xml:space="preserve"> </w:t>
      </w:r>
      <w:r>
        <w:rPr>
          <w:color w:val="221F1F"/>
          <w:sz w:val="20"/>
        </w:rPr>
        <w:t>delivery</w:t>
      </w:r>
      <w:r>
        <w:rPr>
          <w:color w:val="221F1F"/>
          <w:spacing w:val="-4"/>
          <w:sz w:val="20"/>
        </w:rPr>
        <w:t xml:space="preserve"> </w:t>
      </w:r>
      <w:r>
        <w:rPr>
          <w:color w:val="221F1F"/>
          <w:sz w:val="20"/>
        </w:rPr>
        <w:t>schedule,</w:t>
      </w:r>
      <w:r>
        <w:rPr>
          <w:color w:val="221F1F"/>
          <w:spacing w:val="-9"/>
          <w:sz w:val="20"/>
        </w:rPr>
        <w:t xml:space="preserve"> </w:t>
      </w:r>
      <w:r>
        <w:rPr>
          <w:color w:val="221F1F"/>
          <w:sz w:val="20"/>
        </w:rPr>
        <w:t>and</w:t>
      </w:r>
      <w:r>
        <w:rPr>
          <w:color w:val="221F1F"/>
          <w:spacing w:val="-7"/>
          <w:sz w:val="20"/>
        </w:rPr>
        <w:t xml:space="preserve"> </w:t>
      </w:r>
      <w:r>
        <w:rPr>
          <w:color w:val="221F1F"/>
          <w:sz w:val="20"/>
        </w:rPr>
        <w:t>other</w:t>
      </w:r>
      <w:r>
        <w:rPr>
          <w:color w:val="221F1F"/>
          <w:spacing w:val="-4"/>
          <w:sz w:val="20"/>
        </w:rPr>
        <w:t xml:space="preserve"> </w:t>
      </w:r>
      <w:r>
        <w:rPr>
          <w:color w:val="221F1F"/>
          <w:sz w:val="20"/>
        </w:rPr>
        <w:t>provisions</w:t>
      </w:r>
      <w:r>
        <w:rPr>
          <w:color w:val="221F1F"/>
          <w:spacing w:val="-8"/>
          <w:sz w:val="20"/>
        </w:rPr>
        <w:t xml:space="preserve"> </w:t>
      </w:r>
      <w:r>
        <w:rPr>
          <w:color w:val="221F1F"/>
          <w:sz w:val="20"/>
        </w:rPr>
        <w:t>affected</w:t>
      </w:r>
      <w:r>
        <w:rPr>
          <w:color w:val="221F1F"/>
          <w:spacing w:val="-3"/>
          <w:sz w:val="20"/>
        </w:rPr>
        <w:t xml:space="preserve"> </w:t>
      </w:r>
      <w:r>
        <w:rPr>
          <w:color w:val="221F1F"/>
          <w:sz w:val="20"/>
        </w:rPr>
        <w:t>by</w:t>
      </w:r>
      <w:r>
        <w:rPr>
          <w:color w:val="221F1F"/>
          <w:spacing w:val="-4"/>
          <w:sz w:val="20"/>
        </w:rPr>
        <w:t xml:space="preserve"> </w:t>
      </w:r>
      <w:r>
        <w:rPr>
          <w:color w:val="221F1F"/>
          <w:sz w:val="20"/>
        </w:rPr>
        <w:t>the</w:t>
      </w:r>
      <w:r>
        <w:rPr>
          <w:color w:val="221F1F"/>
          <w:spacing w:val="-7"/>
          <w:sz w:val="20"/>
        </w:rPr>
        <w:t xml:space="preserve"> </w:t>
      </w:r>
      <w:r>
        <w:rPr>
          <w:color w:val="221F1F"/>
          <w:sz w:val="20"/>
        </w:rPr>
        <w:t>alleged</w:t>
      </w:r>
      <w:r>
        <w:rPr>
          <w:color w:val="221F1F"/>
          <w:spacing w:val="-3"/>
          <w:sz w:val="20"/>
        </w:rPr>
        <w:t xml:space="preserve"> </w:t>
      </w:r>
      <w:r>
        <w:rPr>
          <w:color w:val="221F1F"/>
          <w:sz w:val="20"/>
        </w:rPr>
        <w:t>change</w:t>
      </w:r>
      <w:r>
        <w:rPr>
          <w:color w:val="221F1F"/>
          <w:spacing w:val="-5"/>
          <w:sz w:val="20"/>
        </w:rPr>
        <w:t xml:space="preserve"> </w:t>
      </w:r>
      <w:r>
        <w:rPr>
          <w:color w:val="221F1F"/>
          <w:sz w:val="20"/>
        </w:rPr>
        <w:t>are estimated; and</w:t>
      </w:r>
    </w:p>
    <w:p w14:paraId="310D5582" w14:textId="77777777" w:rsidR="00016C31" w:rsidRDefault="00016C31">
      <w:pPr>
        <w:pStyle w:val="BodyText"/>
        <w:spacing w:before="11"/>
        <w:rPr>
          <w:sz w:val="19"/>
        </w:rPr>
      </w:pPr>
    </w:p>
    <w:p w14:paraId="6796329E" w14:textId="77777777" w:rsidR="00016C31" w:rsidRDefault="00632607">
      <w:pPr>
        <w:pStyle w:val="ListParagraph"/>
        <w:numPr>
          <w:ilvl w:val="0"/>
          <w:numId w:val="55"/>
        </w:numPr>
        <w:tabs>
          <w:tab w:val="left" w:pos="441"/>
        </w:tabs>
        <w:ind w:right="1718" w:hanging="287"/>
        <w:jc w:val="left"/>
        <w:rPr>
          <w:sz w:val="20"/>
        </w:rPr>
      </w:pPr>
      <w:r>
        <w:rPr>
          <w:color w:val="221F1F"/>
          <w:sz w:val="20"/>
        </w:rPr>
        <w:t>The</w:t>
      </w:r>
      <w:r>
        <w:rPr>
          <w:color w:val="221F1F"/>
          <w:spacing w:val="-5"/>
          <w:sz w:val="20"/>
        </w:rPr>
        <w:t xml:space="preserve"> </w:t>
      </w:r>
      <w:r>
        <w:rPr>
          <w:color w:val="221F1F"/>
          <w:sz w:val="20"/>
        </w:rPr>
        <w:t>Contractor's</w:t>
      </w:r>
      <w:r>
        <w:rPr>
          <w:color w:val="221F1F"/>
          <w:spacing w:val="-5"/>
          <w:sz w:val="20"/>
        </w:rPr>
        <w:t xml:space="preserve"> </w:t>
      </w:r>
      <w:r>
        <w:rPr>
          <w:color w:val="221F1F"/>
          <w:sz w:val="20"/>
        </w:rPr>
        <w:t>estimate</w:t>
      </w:r>
      <w:r>
        <w:rPr>
          <w:color w:val="221F1F"/>
          <w:spacing w:val="-5"/>
          <w:sz w:val="20"/>
        </w:rPr>
        <w:t xml:space="preserve"> </w:t>
      </w:r>
      <w:r>
        <w:rPr>
          <w:color w:val="221F1F"/>
          <w:sz w:val="20"/>
        </w:rPr>
        <w:t>of</w:t>
      </w:r>
      <w:r>
        <w:rPr>
          <w:color w:val="221F1F"/>
          <w:spacing w:val="-7"/>
          <w:sz w:val="20"/>
        </w:rPr>
        <w:t xml:space="preserve"> </w:t>
      </w:r>
      <w:r>
        <w:rPr>
          <w:color w:val="221F1F"/>
          <w:sz w:val="20"/>
        </w:rPr>
        <w:t>the</w:t>
      </w:r>
      <w:r>
        <w:rPr>
          <w:color w:val="221F1F"/>
          <w:spacing w:val="-4"/>
          <w:sz w:val="20"/>
        </w:rPr>
        <w:t xml:space="preserve"> </w:t>
      </w:r>
      <w:r>
        <w:rPr>
          <w:color w:val="221F1F"/>
          <w:sz w:val="20"/>
        </w:rPr>
        <w:t>time</w:t>
      </w:r>
      <w:r>
        <w:rPr>
          <w:color w:val="221F1F"/>
          <w:spacing w:val="-5"/>
          <w:sz w:val="20"/>
        </w:rPr>
        <w:t xml:space="preserve"> </w:t>
      </w:r>
      <w:r>
        <w:rPr>
          <w:color w:val="221F1F"/>
          <w:sz w:val="20"/>
        </w:rPr>
        <w:t>by</w:t>
      </w:r>
      <w:r>
        <w:rPr>
          <w:color w:val="221F1F"/>
          <w:spacing w:val="-7"/>
          <w:sz w:val="20"/>
        </w:rPr>
        <w:t xml:space="preserve"> </w:t>
      </w:r>
      <w:r>
        <w:rPr>
          <w:color w:val="221F1F"/>
          <w:sz w:val="20"/>
        </w:rPr>
        <w:t>which</w:t>
      </w:r>
      <w:r>
        <w:rPr>
          <w:color w:val="221F1F"/>
          <w:spacing w:val="-4"/>
          <w:sz w:val="20"/>
        </w:rPr>
        <w:t xml:space="preserve"> </w:t>
      </w:r>
      <w:r>
        <w:rPr>
          <w:color w:val="221F1F"/>
          <w:sz w:val="20"/>
        </w:rPr>
        <w:t>the</w:t>
      </w:r>
      <w:r>
        <w:rPr>
          <w:color w:val="221F1F"/>
          <w:spacing w:val="-7"/>
          <w:sz w:val="20"/>
        </w:rPr>
        <w:t xml:space="preserve"> </w:t>
      </w:r>
      <w:r>
        <w:rPr>
          <w:color w:val="221F1F"/>
          <w:sz w:val="20"/>
        </w:rPr>
        <w:t>Government</w:t>
      </w:r>
      <w:r>
        <w:rPr>
          <w:color w:val="221F1F"/>
          <w:spacing w:val="-4"/>
          <w:sz w:val="20"/>
        </w:rPr>
        <w:t xml:space="preserve"> </w:t>
      </w:r>
      <w:r>
        <w:rPr>
          <w:color w:val="221F1F"/>
          <w:sz w:val="20"/>
        </w:rPr>
        <w:t>must</w:t>
      </w:r>
      <w:r>
        <w:rPr>
          <w:color w:val="221F1F"/>
          <w:spacing w:val="-8"/>
          <w:sz w:val="20"/>
        </w:rPr>
        <w:t xml:space="preserve"> </w:t>
      </w:r>
      <w:r>
        <w:rPr>
          <w:color w:val="221F1F"/>
          <w:sz w:val="20"/>
        </w:rPr>
        <w:t>respond</w:t>
      </w:r>
      <w:r>
        <w:rPr>
          <w:color w:val="221F1F"/>
          <w:spacing w:val="-4"/>
          <w:sz w:val="20"/>
        </w:rPr>
        <w:t xml:space="preserve"> </w:t>
      </w:r>
      <w:r>
        <w:rPr>
          <w:color w:val="221F1F"/>
          <w:sz w:val="20"/>
        </w:rPr>
        <w:t>to</w:t>
      </w:r>
      <w:r>
        <w:rPr>
          <w:color w:val="221F1F"/>
          <w:spacing w:val="-4"/>
          <w:sz w:val="20"/>
        </w:rPr>
        <w:t xml:space="preserve"> </w:t>
      </w:r>
      <w:r>
        <w:rPr>
          <w:color w:val="221F1F"/>
          <w:sz w:val="20"/>
        </w:rPr>
        <w:t>the</w:t>
      </w:r>
      <w:r>
        <w:rPr>
          <w:color w:val="221F1F"/>
          <w:spacing w:val="-7"/>
          <w:sz w:val="20"/>
        </w:rPr>
        <w:t xml:space="preserve"> </w:t>
      </w:r>
      <w:r>
        <w:rPr>
          <w:color w:val="221F1F"/>
          <w:sz w:val="20"/>
        </w:rPr>
        <w:t>Contractor's</w:t>
      </w:r>
      <w:r>
        <w:rPr>
          <w:color w:val="221F1F"/>
          <w:spacing w:val="-5"/>
          <w:sz w:val="20"/>
        </w:rPr>
        <w:t xml:space="preserve"> </w:t>
      </w:r>
      <w:r>
        <w:rPr>
          <w:color w:val="221F1F"/>
          <w:sz w:val="20"/>
        </w:rPr>
        <w:t>notice</w:t>
      </w:r>
      <w:r>
        <w:rPr>
          <w:color w:val="221F1F"/>
          <w:spacing w:val="-4"/>
          <w:sz w:val="20"/>
        </w:rPr>
        <w:t xml:space="preserve"> </w:t>
      </w:r>
      <w:r>
        <w:rPr>
          <w:color w:val="221F1F"/>
          <w:sz w:val="20"/>
        </w:rPr>
        <w:t xml:space="preserve">to minimize cost, </w:t>
      </w:r>
      <w:proofErr w:type="gramStart"/>
      <w:r>
        <w:rPr>
          <w:color w:val="221F1F"/>
          <w:sz w:val="20"/>
        </w:rPr>
        <w:t>delay</w:t>
      </w:r>
      <w:proofErr w:type="gramEnd"/>
      <w:r>
        <w:rPr>
          <w:color w:val="221F1F"/>
          <w:sz w:val="20"/>
        </w:rPr>
        <w:t xml:space="preserve"> or disruption of performance.</w:t>
      </w:r>
    </w:p>
    <w:p w14:paraId="0820C1CD" w14:textId="77777777" w:rsidR="00016C31" w:rsidRDefault="00016C31">
      <w:pPr>
        <w:pStyle w:val="BodyText"/>
        <w:spacing w:before="1"/>
      </w:pPr>
    </w:p>
    <w:p w14:paraId="6BB78640" w14:textId="77777777" w:rsidR="00016C31" w:rsidRDefault="00632607">
      <w:pPr>
        <w:pStyle w:val="ListParagraph"/>
        <w:numPr>
          <w:ilvl w:val="1"/>
          <w:numId w:val="61"/>
        </w:numPr>
        <w:tabs>
          <w:tab w:val="left" w:pos="441"/>
        </w:tabs>
        <w:ind w:left="440" w:right="841" w:hanging="275"/>
        <w:jc w:val="left"/>
        <w:rPr>
          <w:sz w:val="20"/>
        </w:rPr>
      </w:pPr>
      <w:r>
        <w:rPr>
          <w:color w:val="221F1F"/>
          <w:sz w:val="20"/>
        </w:rPr>
        <w:t>Continued performance. Following submission of the notice required by (b) above, the Contractor shall diligently continue</w:t>
      </w:r>
      <w:r>
        <w:rPr>
          <w:color w:val="221F1F"/>
          <w:spacing w:val="-4"/>
          <w:sz w:val="20"/>
        </w:rPr>
        <w:t xml:space="preserve"> </w:t>
      </w:r>
      <w:r>
        <w:rPr>
          <w:color w:val="221F1F"/>
          <w:sz w:val="20"/>
        </w:rPr>
        <w:t>performance</w:t>
      </w:r>
      <w:r>
        <w:rPr>
          <w:color w:val="221F1F"/>
          <w:spacing w:val="-1"/>
          <w:sz w:val="20"/>
        </w:rPr>
        <w:t xml:space="preserve"> </w:t>
      </w:r>
      <w:r>
        <w:rPr>
          <w:color w:val="221F1F"/>
          <w:sz w:val="20"/>
        </w:rPr>
        <w:t>of</w:t>
      </w:r>
      <w:r>
        <w:rPr>
          <w:color w:val="221F1F"/>
          <w:spacing w:val="-2"/>
          <w:sz w:val="20"/>
        </w:rPr>
        <w:t xml:space="preserve"> </w:t>
      </w:r>
      <w:r>
        <w:rPr>
          <w:color w:val="221F1F"/>
          <w:sz w:val="20"/>
        </w:rPr>
        <w:t>this</w:t>
      </w:r>
      <w:r>
        <w:rPr>
          <w:color w:val="221F1F"/>
          <w:spacing w:val="-4"/>
          <w:sz w:val="20"/>
        </w:rPr>
        <w:t xml:space="preserve"> </w:t>
      </w:r>
      <w:r>
        <w:rPr>
          <w:color w:val="221F1F"/>
          <w:sz w:val="20"/>
        </w:rPr>
        <w:t>contract</w:t>
      </w:r>
      <w:r>
        <w:rPr>
          <w:color w:val="221F1F"/>
          <w:spacing w:val="-2"/>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maximum</w:t>
      </w:r>
      <w:r>
        <w:rPr>
          <w:color w:val="221F1F"/>
          <w:spacing w:val="-1"/>
          <w:sz w:val="20"/>
        </w:rPr>
        <w:t xml:space="preserve"> </w:t>
      </w:r>
      <w:r>
        <w:rPr>
          <w:color w:val="221F1F"/>
          <w:sz w:val="20"/>
        </w:rPr>
        <w:t>extent</w:t>
      </w:r>
      <w:r>
        <w:rPr>
          <w:color w:val="221F1F"/>
          <w:spacing w:val="-5"/>
          <w:sz w:val="20"/>
        </w:rPr>
        <w:t xml:space="preserve"> </w:t>
      </w:r>
      <w:r>
        <w:rPr>
          <w:color w:val="221F1F"/>
          <w:sz w:val="20"/>
        </w:rPr>
        <w:t>possible</w:t>
      </w:r>
      <w:r>
        <w:rPr>
          <w:color w:val="221F1F"/>
          <w:spacing w:val="-2"/>
          <w:sz w:val="20"/>
        </w:rPr>
        <w:t xml:space="preserve"> </w:t>
      </w:r>
      <w:r>
        <w:rPr>
          <w:color w:val="221F1F"/>
          <w:sz w:val="20"/>
        </w:rPr>
        <w:t>in</w:t>
      </w:r>
      <w:r>
        <w:rPr>
          <w:color w:val="221F1F"/>
          <w:spacing w:val="-4"/>
          <w:sz w:val="20"/>
        </w:rPr>
        <w:t xml:space="preserve"> </w:t>
      </w:r>
      <w:r>
        <w:rPr>
          <w:color w:val="221F1F"/>
          <w:sz w:val="20"/>
        </w:rPr>
        <w:t>accordance</w:t>
      </w:r>
      <w:r>
        <w:rPr>
          <w:color w:val="221F1F"/>
          <w:spacing w:val="-4"/>
          <w:sz w:val="20"/>
        </w:rPr>
        <w:t xml:space="preserve"> </w:t>
      </w:r>
      <w:r>
        <w:rPr>
          <w:color w:val="221F1F"/>
          <w:sz w:val="20"/>
        </w:rPr>
        <w:t>with</w:t>
      </w:r>
      <w:r>
        <w:rPr>
          <w:color w:val="221F1F"/>
          <w:spacing w:val="-4"/>
          <w:sz w:val="20"/>
        </w:rPr>
        <w:t xml:space="preserve"> </w:t>
      </w:r>
      <w:r>
        <w:rPr>
          <w:color w:val="221F1F"/>
          <w:sz w:val="20"/>
        </w:rPr>
        <w:t>its</w:t>
      </w:r>
      <w:r>
        <w:rPr>
          <w:color w:val="221F1F"/>
          <w:spacing w:val="-6"/>
          <w:sz w:val="20"/>
        </w:rPr>
        <w:t xml:space="preserve"> </w:t>
      </w:r>
      <w:r>
        <w:rPr>
          <w:color w:val="221F1F"/>
          <w:sz w:val="20"/>
        </w:rPr>
        <w:t>terms</w:t>
      </w:r>
      <w:r>
        <w:rPr>
          <w:color w:val="221F1F"/>
          <w:spacing w:val="-5"/>
          <w:sz w:val="20"/>
        </w:rPr>
        <w:t xml:space="preserve"> </w:t>
      </w:r>
      <w:r>
        <w:rPr>
          <w:color w:val="221F1F"/>
          <w:sz w:val="20"/>
        </w:rPr>
        <w:t>and</w:t>
      </w:r>
      <w:r>
        <w:rPr>
          <w:color w:val="221F1F"/>
          <w:spacing w:val="-4"/>
          <w:sz w:val="20"/>
        </w:rPr>
        <w:t xml:space="preserve"> </w:t>
      </w:r>
      <w:r>
        <w:rPr>
          <w:color w:val="221F1F"/>
          <w:sz w:val="20"/>
        </w:rPr>
        <w:t>conditions</w:t>
      </w:r>
      <w:r>
        <w:rPr>
          <w:color w:val="221F1F"/>
          <w:spacing w:val="-5"/>
          <w:sz w:val="20"/>
        </w:rPr>
        <w:t xml:space="preserve"> </w:t>
      </w:r>
      <w:r>
        <w:rPr>
          <w:color w:val="221F1F"/>
          <w:sz w:val="20"/>
        </w:rPr>
        <w:t xml:space="preserve">as construed by the Contractor, unless the notice reports a direction of the Contracting Officer or a communication from a SAR of the Contracting Officer, in either of which events the Contractor shall continue performance; provided, however, that if the Contractor regards the direction or communication as a change as described in (b) above, notice shall be given in the manner provided. All directions, communications, interpretations, </w:t>
      </w:r>
      <w:proofErr w:type="gramStart"/>
      <w:r>
        <w:rPr>
          <w:color w:val="221F1F"/>
          <w:sz w:val="20"/>
        </w:rPr>
        <w:t>orders</w:t>
      </w:r>
      <w:proofErr w:type="gramEnd"/>
      <w:r>
        <w:rPr>
          <w:color w:val="221F1F"/>
          <w:sz w:val="20"/>
        </w:rPr>
        <w:t xml:space="preserve"> and similar actions of the SAR shall be reduced to writing and copies furnished to</w:t>
      </w:r>
      <w:r>
        <w:rPr>
          <w:color w:val="221F1F"/>
          <w:spacing w:val="-1"/>
          <w:sz w:val="20"/>
        </w:rPr>
        <w:t xml:space="preserve"> </w:t>
      </w:r>
      <w:r>
        <w:rPr>
          <w:color w:val="221F1F"/>
          <w:sz w:val="20"/>
        </w:rPr>
        <w:t>the Contractor and to the Contracting Officer. The Contracting Officer shall countermand any action which exceeds the authority of the SAR.</w:t>
      </w:r>
    </w:p>
    <w:p w14:paraId="7AA6289A" w14:textId="77777777" w:rsidR="00016C31" w:rsidRDefault="00016C31">
      <w:pPr>
        <w:pStyle w:val="BodyText"/>
        <w:spacing w:before="10"/>
        <w:rPr>
          <w:sz w:val="19"/>
        </w:rPr>
      </w:pPr>
    </w:p>
    <w:p w14:paraId="537096C0" w14:textId="77777777" w:rsidR="00016C31" w:rsidRDefault="00632607">
      <w:pPr>
        <w:pStyle w:val="ListParagraph"/>
        <w:numPr>
          <w:ilvl w:val="1"/>
          <w:numId w:val="61"/>
        </w:numPr>
        <w:tabs>
          <w:tab w:val="left" w:pos="441"/>
        </w:tabs>
        <w:spacing w:before="1"/>
        <w:ind w:left="440" w:right="1625" w:hanging="275"/>
        <w:jc w:val="left"/>
        <w:rPr>
          <w:sz w:val="20"/>
        </w:rPr>
      </w:pPr>
      <w:r>
        <w:rPr>
          <w:color w:val="221F1F"/>
          <w:sz w:val="20"/>
        </w:rPr>
        <w:t>Government</w:t>
      </w:r>
      <w:r>
        <w:rPr>
          <w:color w:val="221F1F"/>
          <w:spacing w:val="-5"/>
          <w:sz w:val="20"/>
        </w:rPr>
        <w:t xml:space="preserve"> </w:t>
      </w:r>
      <w:r>
        <w:rPr>
          <w:color w:val="221F1F"/>
          <w:sz w:val="20"/>
        </w:rPr>
        <w:t>response.</w:t>
      </w:r>
      <w:r>
        <w:rPr>
          <w:color w:val="221F1F"/>
          <w:spacing w:val="-5"/>
          <w:sz w:val="20"/>
        </w:rPr>
        <w:t xml:space="preserve"> </w:t>
      </w:r>
      <w:r>
        <w:rPr>
          <w:color w:val="221F1F"/>
          <w:sz w:val="20"/>
        </w:rPr>
        <w:t>The</w:t>
      </w:r>
      <w:r>
        <w:rPr>
          <w:color w:val="221F1F"/>
          <w:spacing w:val="-8"/>
          <w:sz w:val="20"/>
        </w:rPr>
        <w:t xml:space="preserve"> </w:t>
      </w:r>
      <w:r>
        <w:rPr>
          <w:color w:val="221F1F"/>
          <w:sz w:val="20"/>
        </w:rPr>
        <w:t>Contracting</w:t>
      </w:r>
      <w:r>
        <w:rPr>
          <w:color w:val="221F1F"/>
          <w:spacing w:val="-4"/>
          <w:sz w:val="20"/>
        </w:rPr>
        <w:t xml:space="preserve"> </w:t>
      </w:r>
      <w:r>
        <w:rPr>
          <w:color w:val="221F1F"/>
          <w:sz w:val="20"/>
        </w:rPr>
        <w:t>Officer</w:t>
      </w:r>
      <w:r>
        <w:rPr>
          <w:color w:val="221F1F"/>
          <w:spacing w:val="-5"/>
          <w:sz w:val="20"/>
        </w:rPr>
        <w:t xml:space="preserve"> </w:t>
      </w:r>
      <w:r>
        <w:rPr>
          <w:color w:val="221F1F"/>
          <w:sz w:val="20"/>
        </w:rPr>
        <w:t>shall</w:t>
      </w:r>
      <w:r>
        <w:rPr>
          <w:color w:val="221F1F"/>
          <w:spacing w:val="-6"/>
          <w:sz w:val="20"/>
        </w:rPr>
        <w:t xml:space="preserve"> </w:t>
      </w:r>
      <w:r>
        <w:rPr>
          <w:color w:val="221F1F"/>
          <w:sz w:val="20"/>
        </w:rPr>
        <w:t>promptly,</w:t>
      </w:r>
      <w:r>
        <w:rPr>
          <w:color w:val="221F1F"/>
          <w:spacing w:val="-5"/>
          <w:sz w:val="20"/>
        </w:rPr>
        <w:t xml:space="preserve"> </w:t>
      </w:r>
      <w:r>
        <w:rPr>
          <w:color w:val="221F1F"/>
          <w:sz w:val="20"/>
        </w:rPr>
        <w:t>within</w:t>
      </w:r>
      <w:r>
        <w:rPr>
          <w:color w:val="221F1F"/>
          <w:spacing w:val="-5"/>
          <w:sz w:val="20"/>
        </w:rPr>
        <w:t xml:space="preserve"> </w:t>
      </w:r>
      <w:r>
        <w:rPr>
          <w:color w:val="221F1F"/>
          <w:sz w:val="20"/>
        </w:rPr>
        <w:t>calendar</w:t>
      </w:r>
      <w:r>
        <w:rPr>
          <w:color w:val="221F1F"/>
          <w:spacing w:val="-7"/>
          <w:sz w:val="20"/>
        </w:rPr>
        <w:t xml:space="preserve"> </w:t>
      </w:r>
      <w:r>
        <w:rPr>
          <w:color w:val="221F1F"/>
          <w:sz w:val="20"/>
        </w:rPr>
        <w:t>days</w:t>
      </w:r>
      <w:r>
        <w:rPr>
          <w:color w:val="221F1F"/>
          <w:spacing w:val="-9"/>
          <w:sz w:val="20"/>
        </w:rPr>
        <w:t xml:space="preserve"> </w:t>
      </w:r>
      <w:r>
        <w:rPr>
          <w:color w:val="221F1F"/>
          <w:sz w:val="20"/>
        </w:rPr>
        <w:t>after</w:t>
      </w:r>
      <w:r>
        <w:rPr>
          <w:color w:val="221F1F"/>
          <w:spacing w:val="-5"/>
          <w:sz w:val="20"/>
        </w:rPr>
        <w:t xml:space="preserve"> </w:t>
      </w:r>
      <w:r>
        <w:rPr>
          <w:color w:val="221F1F"/>
          <w:sz w:val="20"/>
        </w:rPr>
        <w:t>receipt</w:t>
      </w:r>
      <w:r>
        <w:rPr>
          <w:color w:val="221F1F"/>
          <w:spacing w:val="-6"/>
          <w:sz w:val="20"/>
        </w:rPr>
        <w:t xml:space="preserve"> </w:t>
      </w:r>
      <w:r>
        <w:rPr>
          <w:color w:val="221F1F"/>
          <w:sz w:val="20"/>
        </w:rPr>
        <w:t>of</w:t>
      </w:r>
      <w:r>
        <w:rPr>
          <w:color w:val="221F1F"/>
          <w:spacing w:val="-6"/>
          <w:sz w:val="20"/>
        </w:rPr>
        <w:t xml:space="preserve"> </w:t>
      </w:r>
      <w:r>
        <w:rPr>
          <w:color w:val="221F1F"/>
          <w:sz w:val="20"/>
        </w:rPr>
        <w:t>notice, respond to the notice in writing. In responding, the Contracting Officer shall either--</w:t>
      </w:r>
    </w:p>
    <w:p w14:paraId="215438DD" w14:textId="77777777" w:rsidR="00016C31" w:rsidRDefault="00016C31">
      <w:pPr>
        <w:pStyle w:val="BodyText"/>
        <w:spacing w:before="10"/>
        <w:rPr>
          <w:sz w:val="19"/>
        </w:rPr>
      </w:pPr>
    </w:p>
    <w:p w14:paraId="37164C74" w14:textId="77777777" w:rsidR="00016C31" w:rsidRDefault="00632607">
      <w:pPr>
        <w:pStyle w:val="ListParagraph"/>
        <w:numPr>
          <w:ilvl w:val="0"/>
          <w:numId w:val="54"/>
        </w:numPr>
        <w:tabs>
          <w:tab w:val="left" w:pos="441"/>
        </w:tabs>
        <w:spacing w:before="1"/>
        <w:ind w:right="1159"/>
        <w:jc w:val="left"/>
        <w:rPr>
          <w:sz w:val="20"/>
        </w:rPr>
      </w:pPr>
      <w:r>
        <w:rPr>
          <w:color w:val="221F1F"/>
          <w:sz w:val="20"/>
        </w:rPr>
        <w:t>Confirm</w:t>
      </w:r>
      <w:r>
        <w:rPr>
          <w:color w:val="221F1F"/>
          <w:spacing w:val="-4"/>
          <w:sz w:val="20"/>
        </w:rPr>
        <w:t xml:space="preserve"> </w:t>
      </w:r>
      <w:r>
        <w:rPr>
          <w:color w:val="221F1F"/>
          <w:sz w:val="20"/>
        </w:rPr>
        <w:t>that</w:t>
      </w:r>
      <w:r>
        <w:rPr>
          <w:color w:val="221F1F"/>
          <w:spacing w:val="-5"/>
          <w:sz w:val="20"/>
        </w:rPr>
        <w:t xml:space="preserve"> </w:t>
      </w:r>
      <w:r>
        <w:rPr>
          <w:color w:val="221F1F"/>
          <w:sz w:val="20"/>
        </w:rPr>
        <w:t>the</w:t>
      </w:r>
      <w:r>
        <w:rPr>
          <w:color w:val="221F1F"/>
          <w:spacing w:val="-5"/>
          <w:sz w:val="20"/>
        </w:rPr>
        <w:t xml:space="preserve"> </w:t>
      </w:r>
      <w:r>
        <w:rPr>
          <w:color w:val="221F1F"/>
          <w:sz w:val="20"/>
        </w:rPr>
        <w:t>conduct</w:t>
      </w:r>
      <w:r>
        <w:rPr>
          <w:color w:val="221F1F"/>
          <w:spacing w:val="-5"/>
          <w:sz w:val="20"/>
        </w:rPr>
        <w:t xml:space="preserve"> </w:t>
      </w:r>
      <w:r>
        <w:rPr>
          <w:color w:val="221F1F"/>
          <w:sz w:val="20"/>
        </w:rPr>
        <w:t>of</w:t>
      </w:r>
      <w:r>
        <w:rPr>
          <w:color w:val="221F1F"/>
          <w:spacing w:val="-5"/>
          <w:sz w:val="20"/>
        </w:rPr>
        <w:t xml:space="preserve"> </w:t>
      </w:r>
      <w:r>
        <w:rPr>
          <w:color w:val="221F1F"/>
          <w:sz w:val="20"/>
        </w:rPr>
        <w:t>which</w:t>
      </w:r>
      <w:r>
        <w:rPr>
          <w:color w:val="221F1F"/>
          <w:spacing w:val="-3"/>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gave</w:t>
      </w:r>
      <w:r>
        <w:rPr>
          <w:color w:val="221F1F"/>
          <w:spacing w:val="-7"/>
          <w:sz w:val="20"/>
        </w:rPr>
        <w:t xml:space="preserve"> </w:t>
      </w:r>
      <w:r>
        <w:rPr>
          <w:color w:val="221F1F"/>
          <w:sz w:val="20"/>
        </w:rPr>
        <w:t>notice</w:t>
      </w:r>
      <w:r>
        <w:rPr>
          <w:color w:val="221F1F"/>
          <w:spacing w:val="-5"/>
          <w:sz w:val="20"/>
        </w:rPr>
        <w:t xml:space="preserve"> </w:t>
      </w:r>
      <w:r>
        <w:rPr>
          <w:color w:val="221F1F"/>
          <w:sz w:val="20"/>
        </w:rPr>
        <w:t>constitutes</w:t>
      </w:r>
      <w:r>
        <w:rPr>
          <w:color w:val="221F1F"/>
          <w:spacing w:val="-5"/>
          <w:sz w:val="20"/>
        </w:rPr>
        <w:t xml:space="preserve"> </w:t>
      </w:r>
      <w:r>
        <w:rPr>
          <w:color w:val="221F1F"/>
          <w:sz w:val="20"/>
        </w:rPr>
        <w:t>a</w:t>
      </w:r>
      <w:r>
        <w:rPr>
          <w:color w:val="221F1F"/>
          <w:spacing w:val="-5"/>
          <w:sz w:val="20"/>
        </w:rPr>
        <w:t xml:space="preserve"> </w:t>
      </w:r>
      <w:r>
        <w:rPr>
          <w:color w:val="221F1F"/>
          <w:sz w:val="20"/>
        </w:rPr>
        <w:t>change</w:t>
      </w:r>
      <w:r>
        <w:rPr>
          <w:color w:val="221F1F"/>
          <w:spacing w:val="-5"/>
          <w:sz w:val="20"/>
        </w:rPr>
        <w:t xml:space="preserve"> </w:t>
      </w:r>
      <w:r>
        <w:rPr>
          <w:color w:val="221F1F"/>
          <w:sz w:val="20"/>
        </w:rPr>
        <w:t>and</w:t>
      </w:r>
      <w:r>
        <w:rPr>
          <w:color w:val="221F1F"/>
          <w:spacing w:val="-4"/>
          <w:sz w:val="20"/>
        </w:rPr>
        <w:t xml:space="preserve"> </w:t>
      </w:r>
      <w:r>
        <w:rPr>
          <w:color w:val="221F1F"/>
          <w:sz w:val="20"/>
        </w:rPr>
        <w:t>when</w:t>
      </w:r>
      <w:r>
        <w:rPr>
          <w:color w:val="221F1F"/>
          <w:spacing w:val="-4"/>
          <w:sz w:val="20"/>
        </w:rPr>
        <w:t xml:space="preserve"> </w:t>
      </w:r>
      <w:r>
        <w:rPr>
          <w:color w:val="221F1F"/>
          <w:sz w:val="20"/>
        </w:rPr>
        <w:t>necessary</w:t>
      </w:r>
      <w:r>
        <w:rPr>
          <w:color w:val="221F1F"/>
          <w:spacing w:val="-3"/>
          <w:sz w:val="20"/>
        </w:rPr>
        <w:t xml:space="preserve"> </w:t>
      </w:r>
      <w:r>
        <w:rPr>
          <w:color w:val="221F1F"/>
          <w:sz w:val="20"/>
        </w:rPr>
        <w:t>direct</w:t>
      </w:r>
      <w:r>
        <w:rPr>
          <w:color w:val="221F1F"/>
          <w:spacing w:val="-5"/>
          <w:sz w:val="20"/>
        </w:rPr>
        <w:t xml:space="preserve"> </w:t>
      </w:r>
      <w:r>
        <w:rPr>
          <w:color w:val="221F1F"/>
          <w:sz w:val="20"/>
        </w:rPr>
        <w:t xml:space="preserve">the mode of further </w:t>
      </w:r>
      <w:proofErr w:type="gramStart"/>
      <w:r>
        <w:rPr>
          <w:color w:val="221F1F"/>
          <w:sz w:val="20"/>
        </w:rPr>
        <w:t>performance;</w:t>
      </w:r>
      <w:proofErr w:type="gramEnd"/>
    </w:p>
    <w:p w14:paraId="6D7FD3A2" w14:textId="77777777" w:rsidR="00016C31" w:rsidRDefault="00016C31">
      <w:pPr>
        <w:pStyle w:val="BodyText"/>
        <w:spacing w:before="1"/>
      </w:pPr>
    </w:p>
    <w:p w14:paraId="5BE6D15B" w14:textId="77777777" w:rsidR="00016C31" w:rsidRDefault="00632607">
      <w:pPr>
        <w:pStyle w:val="ListParagraph"/>
        <w:numPr>
          <w:ilvl w:val="0"/>
          <w:numId w:val="54"/>
        </w:numPr>
        <w:tabs>
          <w:tab w:val="left" w:pos="724"/>
        </w:tabs>
        <w:ind w:left="723" w:hanging="286"/>
        <w:jc w:val="left"/>
        <w:rPr>
          <w:sz w:val="20"/>
        </w:rPr>
      </w:pPr>
      <w:r>
        <w:rPr>
          <w:color w:val="221F1F"/>
          <w:sz w:val="20"/>
        </w:rPr>
        <w:t>Countermand</w:t>
      </w:r>
      <w:r>
        <w:rPr>
          <w:color w:val="221F1F"/>
          <w:spacing w:val="-6"/>
          <w:sz w:val="20"/>
        </w:rPr>
        <w:t xml:space="preserve"> </w:t>
      </w:r>
      <w:r>
        <w:rPr>
          <w:color w:val="221F1F"/>
          <w:sz w:val="20"/>
        </w:rPr>
        <w:t>any</w:t>
      </w:r>
      <w:r>
        <w:rPr>
          <w:color w:val="221F1F"/>
          <w:spacing w:val="-7"/>
          <w:sz w:val="20"/>
        </w:rPr>
        <w:t xml:space="preserve"> </w:t>
      </w:r>
      <w:r>
        <w:rPr>
          <w:color w:val="221F1F"/>
          <w:sz w:val="20"/>
        </w:rPr>
        <w:t>communication</w:t>
      </w:r>
      <w:r>
        <w:rPr>
          <w:color w:val="221F1F"/>
          <w:spacing w:val="-6"/>
          <w:sz w:val="20"/>
        </w:rPr>
        <w:t xml:space="preserve"> </w:t>
      </w:r>
      <w:r>
        <w:rPr>
          <w:color w:val="221F1F"/>
          <w:sz w:val="20"/>
        </w:rPr>
        <w:t>regarded</w:t>
      </w:r>
      <w:r>
        <w:rPr>
          <w:color w:val="221F1F"/>
          <w:spacing w:val="-4"/>
          <w:sz w:val="20"/>
        </w:rPr>
        <w:t xml:space="preserve"> </w:t>
      </w:r>
      <w:r>
        <w:rPr>
          <w:color w:val="221F1F"/>
          <w:sz w:val="20"/>
        </w:rPr>
        <w:t>as</w:t>
      </w:r>
      <w:r>
        <w:rPr>
          <w:color w:val="221F1F"/>
          <w:spacing w:val="-9"/>
          <w:sz w:val="20"/>
        </w:rPr>
        <w:t xml:space="preserve"> </w:t>
      </w:r>
      <w:r>
        <w:rPr>
          <w:color w:val="221F1F"/>
          <w:sz w:val="20"/>
        </w:rPr>
        <w:t>a</w:t>
      </w:r>
      <w:r>
        <w:rPr>
          <w:color w:val="221F1F"/>
          <w:spacing w:val="-7"/>
          <w:sz w:val="20"/>
        </w:rPr>
        <w:t xml:space="preserve"> </w:t>
      </w:r>
      <w:proofErr w:type="gramStart"/>
      <w:r>
        <w:rPr>
          <w:color w:val="221F1F"/>
          <w:spacing w:val="-2"/>
          <w:sz w:val="20"/>
        </w:rPr>
        <w:t>change;</w:t>
      </w:r>
      <w:proofErr w:type="gramEnd"/>
    </w:p>
    <w:p w14:paraId="40FA724A" w14:textId="77777777" w:rsidR="00016C31" w:rsidRDefault="00016C31">
      <w:pPr>
        <w:pStyle w:val="BodyText"/>
        <w:spacing w:before="1"/>
      </w:pPr>
    </w:p>
    <w:p w14:paraId="62FF5FBD" w14:textId="77777777" w:rsidR="00016C31" w:rsidRDefault="00632607">
      <w:pPr>
        <w:pStyle w:val="ListParagraph"/>
        <w:numPr>
          <w:ilvl w:val="0"/>
          <w:numId w:val="54"/>
        </w:numPr>
        <w:tabs>
          <w:tab w:val="left" w:pos="441"/>
        </w:tabs>
        <w:ind w:right="1403"/>
        <w:jc w:val="left"/>
        <w:rPr>
          <w:sz w:val="20"/>
        </w:rPr>
      </w:pPr>
      <w:r>
        <w:rPr>
          <w:color w:val="221F1F"/>
          <w:sz w:val="20"/>
        </w:rPr>
        <w:t>Deny</w:t>
      </w:r>
      <w:r>
        <w:rPr>
          <w:color w:val="221F1F"/>
          <w:spacing w:val="-4"/>
          <w:sz w:val="20"/>
        </w:rPr>
        <w:t xml:space="preserve"> </w:t>
      </w:r>
      <w:r>
        <w:rPr>
          <w:color w:val="221F1F"/>
          <w:sz w:val="20"/>
        </w:rPr>
        <w:t>that</w:t>
      </w:r>
      <w:r>
        <w:rPr>
          <w:color w:val="221F1F"/>
          <w:spacing w:val="-5"/>
          <w:sz w:val="20"/>
        </w:rPr>
        <w:t xml:space="preserve"> </w:t>
      </w:r>
      <w:r>
        <w:rPr>
          <w:color w:val="221F1F"/>
          <w:sz w:val="20"/>
        </w:rPr>
        <w:t>the</w:t>
      </w:r>
      <w:r>
        <w:rPr>
          <w:color w:val="221F1F"/>
          <w:spacing w:val="-5"/>
          <w:sz w:val="20"/>
        </w:rPr>
        <w:t xml:space="preserve"> </w:t>
      </w:r>
      <w:r>
        <w:rPr>
          <w:color w:val="221F1F"/>
          <w:sz w:val="20"/>
        </w:rPr>
        <w:t>conduct</w:t>
      </w:r>
      <w:r>
        <w:rPr>
          <w:color w:val="221F1F"/>
          <w:spacing w:val="-5"/>
          <w:sz w:val="20"/>
        </w:rPr>
        <w:t xml:space="preserve"> </w:t>
      </w:r>
      <w:r>
        <w:rPr>
          <w:color w:val="221F1F"/>
          <w:sz w:val="20"/>
        </w:rPr>
        <w:t>of</w:t>
      </w:r>
      <w:r>
        <w:rPr>
          <w:color w:val="221F1F"/>
          <w:spacing w:val="-5"/>
          <w:sz w:val="20"/>
        </w:rPr>
        <w:t xml:space="preserve"> </w:t>
      </w:r>
      <w:r>
        <w:rPr>
          <w:color w:val="221F1F"/>
          <w:sz w:val="20"/>
        </w:rPr>
        <w:t>which</w:t>
      </w:r>
      <w:r>
        <w:rPr>
          <w:color w:val="221F1F"/>
          <w:spacing w:val="-3"/>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gave</w:t>
      </w:r>
      <w:r>
        <w:rPr>
          <w:color w:val="221F1F"/>
          <w:spacing w:val="-7"/>
          <w:sz w:val="20"/>
        </w:rPr>
        <w:t xml:space="preserve"> </w:t>
      </w:r>
      <w:r>
        <w:rPr>
          <w:color w:val="221F1F"/>
          <w:sz w:val="20"/>
        </w:rPr>
        <w:t>notice</w:t>
      </w:r>
      <w:r>
        <w:rPr>
          <w:color w:val="221F1F"/>
          <w:spacing w:val="-5"/>
          <w:sz w:val="20"/>
        </w:rPr>
        <w:t xml:space="preserve"> </w:t>
      </w:r>
      <w:r>
        <w:rPr>
          <w:color w:val="221F1F"/>
          <w:sz w:val="20"/>
        </w:rPr>
        <w:t>constitutes</w:t>
      </w:r>
      <w:r>
        <w:rPr>
          <w:color w:val="221F1F"/>
          <w:spacing w:val="-5"/>
          <w:sz w:val="20"/>
        </w:rPr>
        <w:t xml:space="preserve"> </w:t>
      </w:r>
      <w:r>
        <w:rPr>
          <w:color w:val="221F1F"/>
          <w:sz w:val="20"/>
        </w:rPr>
        <w:t>a</w:t>
      </w:r>
      <w:r>
        <w:rPr>
          <w:color w:val="221F1F"/>
          <w:spacing w:val="-5"/>
          <w:sz w:val="20"/>
        </w:rPr>
        <w:t xml:space="preserve"> </w:t>
      </w:r>
      <w:r>
        <w:rPr>
          <w:color w:val="221F1F"/>
          <w:sz w:val="20"/>
        </w:rPr>
        <w:t>change</w:t>
      </w:r>
      <w:r>
        <w:rPr>
          <w:color w:val="221F1F"/>
          <w:spacing w:val="-7"/>
          <w:sz w:val="20"/>
        </w:rPr>
        <w:t xml:space="preserve"> </w:t>
      </w:r>
      <w:r>
        <w:rPr>
          <w:color w:val="221F1F"/>
          <w:sz w:val="20"/>
        </w:rPr>
        <w:t>and</w:t>
      </w:r>
      <w:r>
        <w:rPr>
          <w:color w:val="221F1F"/>
          <w:spacing w:val="-7"/>
          <w:sz w:val="20"/>
        </w:rPr>
        <w:t xml:space="preserve"> </w:t>
      </w:r>
      <w:r>
        <w:rPr>
          <w:color w:val="221F1F"/>
          <w:sz w:val="20"/>
        </w:rPr>
        <w:t>when</w:t>
      </w:r>
      <w:r>
        <w:rPr>
          <w:color w:val="221F1F"/>
          <w:spacing w:val="-7"/>
          <w:sz w:val="20"/>
        </w:rPr>
        <w:t xml:space="preserve"> </w:t>
      </w:r>
      <w:r>
        <w:rPr>
          <w:color w:val="221F1F"/>
          <w:sz w:val="20"/>
        </w:rPr>
        <w:t>necessary</w:t>
      </w:r>
      <w:r>
        <w:rPr>
          <w:color w:val="221F1F"/>
          <w:spacing w:val="-3"/>
          <w:sz w:val="20"/>
        </w:rPr>
        <w:t xml:space="preserve"> </w:t>
      </w:r>
      <w:r>
        <w:rPr>
          <w:color w:val="221F1F"/>
          <w:sz w:val="20"/>
        </w:rPr>
        <w:t>direct</w:t>
      </w:r>
      <w:r>
        <w:rPr>
          <w:color w:val="221F1F"/>
          <w:spacing w:val="-5"/>
          <w:sz w:val="20"/>
        </w:rPr>
        <w:t xml:space="preserve"> </w:t>
      </w:r>
      <w:r>
        <w:rPr>
          <w:color w:val="221F1F"/>
          <w:sz w:val="20"/>
        </w:rPr>
        <w:t>the mode of further performance; or</w:t>
      </w:r>
    </w:p>
    <w:p w14:paraId="7A08D436" w14:textId="77777777" w:rsidR="00016C31" w:rsidRDefault="00016C31">
      <w:pPr>
        <w:pStyle w:val="BodyText"/>
        <w:spacing w:before="10"/>
        <w:rPr>
          <w:sz w:val="19"/>
        </w:rPr>
      </w:pPr>
    </w:p>
    <w:p w14:paraId="3FC213CD" w14:textId="77777777" w:rsidR="00016C31" w:rsidRDefault="00632607">
      <w:pPr>
        <w:pStyle w:val="ListParagraph"/>
        <w:numPr>
          <w:ilvl w:val="0"/>
          <w:numId w:val="54"/>
        </w:numPr>
        <w:tabs>
          <w:tab w:val="left" w:pos="441"/>
        </w:tabs>
        <w:ind w:right="925"/>
        <w:jc w:val="left"/>
        <w:rPr>
          <w:sz w:val="20"/>
        </w:rPr>
      </w:pPr>
      <w:r>
        <w:rPr>
          <w:color w:val="221F1F"/>
          <w:sz w:val="20"/>
        </w:rPr>
        <w:t>In</w:t>
      </w:r>
      <w:r>
        <w:rPr>
          <w:color w:val="221F1F"/>
          <w:spacing w:val="-2"/>
          <w:sz w:val="20"/>
        </w:rPr>
        <w:t xml:space="preserve"> </w:t>
      </w:r>
      <w:r>
        <w:rPr>
          <w:color w:val="221F1F"/>
          <w:sz w:val="20"/>
        </w:rPr>
        <w:t>the</w:t>
      </w:r>
      <w:r>
        <w:rPr>
          <w:color w:val="221F1F"/>
          <w:spacing w:val="-3"/>
          <w:sz w:val="20"/>
        </w:rPr>
        <w:t xml:space="preserve"> </w:t>
      </w:r>
      <w:r>
        <w:rPr>
          <w:color w:val="221F1F"/>
          <w:sz w:val="20"/>
        </w:rPr>
        <w:t>event</w:t>
      </w:r>
      <w:r>
        <w:rPr>
          <w:color w:val="221F1F"/>
          <w:spacing w:val="-4"/>
          <w:sz w:val="20"/>
        </w:rPr>
        <w:t xml:space="preserve"> </w:t>
      </w:r>
      <w:r>
        <w:rPr>
          <w:color w:val="221F1F"/>
          <w:sz w:val="20"/>
        </w:rPr>
        <w:t>the</w:t>
      </w:r>
      <w:r>
        <w:rPr>
          <w:color w:val="221F1F"/>
          <w:spacing w:val="-3"/>
          <w:sz w:val="20"/>
        </w:rPr>
        <w:t xml:space="preserve"> </w:t>
      </w:r>
      <w:r>
        <w:rPr>
          <w:color w:val="221F1F"/>
          <w:sz w:val="20"/>
        </w:rPr>
        <w:t>Contractor's</w:t>
      </w:r>
      <w:r>
        <w:rPr>
          <w:color w:val="221F1F"/>
          <w:spacing w:val="-4"/>
          <w:sz w:val="20"/>
        </w:rPr>
        <w:t xml:space="preserve"> </w:t>
      </w:r>
      <w:r>
        <w:rPr>
          <w:color w:val="221F1F"/>
          <w:sz w:val="20"/>
        </w:rPr>
        <w:t>notice</w:t>
      </w:r>
      <w:r>
        <w:rPr>
          <w:color w:val="221F1F"/>
          <w:spacing w:val="-3"/>
          <w:sz w:val="20"/>
        </w:rPr>
        <w:t xml:space="preserve"> </w:t>
      </w:r>
      <w:r>
        <w:rPr>
          <w:color w:val="221F1F"/>
          <w:sz w:val="20"/>
        </w:rPr>
        <w:t>information</w:t>
      </w:r>
      <w:r>
        <w:rPr>
          <w:color w:val="221F1F"/>
          <w:spacing w:val="-2"/>
          <w:sz w:val="20"/>
        </w:rPr>
        <w:t xml:space="preserve"> </w:t>
      </w:r>
      <w:r>
        <w:rPr>
          <w:color w:val="221F1F"/>
          <w:sz w:val="20"/>
        </w:rPr>
        <w:t>is</w:t>
      </w:r>
      <w:r>
        <w:rPr>
          <w:color w:val="221F1F"/>
          <w:spacing w:val="-4"/>
          <w:sz w:val="20"/>
        </w:rPr>
        <w:t xml:space="preserve"> </w:t>
      </w:r>
      <w:r>
        <w:rPr>
          <w:color w:val="221F1F"/>
          <w:sz w:val="20"/>
        </w:rPr>
        <w:t>inadequate</w:t>
      </w:r>
      <w:r>
        <w:rPr>
          <w:color w:val="221F1F"/>
          <w:spacing w:val="-3"/>
          <w:sz w:val="20"/>
        </w:rPr>
        <w:t xml:space="preserve"> </w:t>
      </w:r>
      <w:r>
        <w:rPr>
          <w:color w:val="221F1F"/>
          <w:sz w:val="20"/>
        </w:rPr>
        <w:t>to</w:t>
      </w:r>
      <w:r>
        <w:rPr>
          <w:color w:val="221F1F"/>
          <w:spacing w:val="-2"/>
          <w:sz w:val="20"/>
        </w:rPr>
        <w:t xml:space="preserve"> </w:t>
      </w:r>
      <w:proofErr w:type="gramStart"/>
      <w:r>
        <w:rPr>
          <w:color w:val="221F1F"/>
          <w:sz w:val="20"/>
        </w:rPr>
        <w:t>make</w:t>
      </w:r>
      <w:r>
        <w:rPr>
          <w:color w:val="221F1F"/>
          <w:spacing w:val="-3"/>
          <w:sz w:val="20"/>
        </w:rPr>
        <w:t xml:space="preserve"> </w:t>
      </w:r>
      <w:r>
        <w:rPr>
          <w:color w:val="221F1F"/>
          <w:sz w:val="20"/>
        </w:rPr>
        <w:t>a</w:t>
      </w:r>
      <w:r>
        <w:rPr>
          <w:color w:val="221F1F"/>
          <w:spacing w:val="-5"/>
          <w:sz w:val="20"/>
        </w:rPr>
        <w:t xml:space="preserve"> </w:t>
      </w:r>
      <w:r>
        <w:rPr>
          <w:color w:val="221F1F"/>
          <w:sz w:val="20"/>
        </w:rPr>
        <w:t>decision</w:t>
      </w:r>
      <w:proofErr w:type="gramEnd"/>
      <w:r>
        <w:rPr>
          <w:color w:val="221F1F"/>
          <w:spacing w:val="-2"/>
          <w:sz w:val="20"/>
        </w:rPr>
        <w:t xml:space="preserve"> </w:t>
      </w:r>
      <w:r>
        <w:rPr>
          <w:color w:val="221F1F"/>
          <w:sz w:val="20"/>
        </w:rPr>
        <w:t>under</w:t>
      </w:r>
      <w:r>
        <w:rPr>
          <w:color w:val="221F1F"/>
          <w:spacing w:val="-2"/>
          <w:sz w:val="20"/>
        </w:rPr>
        <w:t xml:space="preserve"> </w:t>
      </w:r>
      <w:r>
        <w:rPr>
          <w:color w:val="221F1F"/>
          <w:sz w:val="20"/>
        </w:rPr>
        <w:t>(1),</w:t>
      </w:r>
      <w:r>
        <w:rPr>
          <w:color w:val="221F1F"/>
          <w:spacing w:val="-3"/>
          <w:sz w:val="20"/>
        </w:rPr>
        <w:t xml:space="preserve"> </w:t>
      </w:r>
      <w:r>
        <w:rPr>
          <w:color w:val="221F1F"/>
          <w:sz w:val="20"/>
        </w:rPr>
        <w:t>(2),</w:t>
      </w:r>
      <w:r>
        <w:rPr>
          <w:color w:val="221F1F"/>
          <w:spacing w:val="-5"/>
          <w:sz w:val="20"/>
        </w:rPr>
        <w:t xml:space="preserve"> </w:t>
      </w:r>
      <w:r>
        <w:rPr>
          <w:color w:val="221F1F"/>
          <w:sz w:val="20"/>
        </w:rPr>
        <w:t>or</w:t>
      </w:r>
      <w:r>
        <w:rPr>
          <w:color w:val="221F1F"/>
          <w:spacing w:val="-3"/>
          <w:sz w:val="20"/>
        </w:rPr>
        <w:t xml:space="preserve"> </w:t>
      </w:r>
      <w:r>
        <w:rPr>
          <w:color w:val="221F1F"/>
          <w:sz w:val="20"/>
        </w:rPr>
        <w:t>(3)</w:t>
      </w:r>
      <w:r>
        <w:rPr>
          <w:color w:val="221F1F"/>
          <w:spacing w:val="-3"/>
          <w:sz w:val="20"/>
        </w:rPr>
        <w:t xml:space="preserve"> </w:t>
      </w:r>
      <w:r>
        <w:rPr>
          <w:color w:val="221F1F"/>
          <w:sz w:val="20"/>
        </w:rPr>
        <w:t>above,</w:t>
      </w:r>
      <w:r>
        <w:rPr>
          <w:color w:val="221F1F"/>
          <w:spacing w:val="-5"/>
          <w:sz w:val="20"/>
        </w:rPr>
        <w:t xml:space="preserve"> </w:t>
      </w:r>
      <w:r>
        <w:rPr>
          <w:color w:val="221F1F"/>
          <w:sz w:val="20"/>
        </w:rPr>
        <w:t>advise the Contractor what additional information is required, and establish the date by which it should be furnished and the date thereafter by which the Government will respond.</w:t>
      </w:r>
    </w:p>
    <w:p w14:paraId="137E86CD" w14:textId="77777777" w:rsidR="00016C31" w:rsidRDefault="00016C31">
      <w:pPr>
        <w:pStyle w:val="BodyText"/>
        <w:spacing w:before="11"/>
        <w:rPr>
          <w:sz w:val="19"/>
        </w:rPr>
      </w:pPr>
    </w:p>
    <w:p w14:paraId="78062C74" w14:textId="77777777" w:rsidR="00016C31" w:rsidRDefault="00632607">
      <w:pPr>
        <w:pStyle w:val="ListParagraph"/>
        <w:numPr>
          <w:ilvl w:val="1"/>
          <w:numId w:val="61"/>
        </w:numPr>
        <w:tabs>
          <w:tab w:val="left" w:pos="712"/>
        </w:tabs>
        <w:ind w:left="711" w:hanging="274"/>
        <w:jc w:val="left"/>
        <w:rPr>
          <w:sz w:val="20"/>
        </w:rPr>
      </w:pPr>
      <w:r>
        <w:rPr>
          <w:color w:val="221F1F"/>
          <w:spacing w:val="-2"/>
          <w:sz w:val="20"/>
        </w:rPr>
        <w:t>Equitable</w:t>
      </w:r>
      <w:r>
        <w:rPr>
          <w:color w:val="221F1F"/>
          <w:spacing w:val="4"/>
          <w:sz w:val="20"/>
        </w:rPr>
        <w:t xml:space="preserve"> </w:t>
      </w:r>
      <w:r>
        <w:rPr>
          <w:color w:val="221F1F"/>
          <w:spacing w:val="-2"/>
          <w:sz w:val="20"/>
        </w:rPr>
        <w:t>adjustments.</w:t>
      </w:r>
    </w:p>
    <w:p w14:paraId="1FE45102" w14:textId="77777777" w:rsidR="00016C31" w:rsidRDefault="00016C31">
      <w:pPr>
        <w:pStyle w:val="BodyText"/>
        <w:spacing w:before="1"/>
      </w:pPr>
    </w:p>
    <w:p w14:paraId="15047EBD" w14:textId="77777777" w:rsidR="00016C31" w:rsidRDefault="00632607">
      <w:pPr>
        <w:pStyle w:val="ListParagraph"/>
        <w:numPr>
          <w:ilvl w:val="0"/>
          <w:numId w:val="53"/>
        </w:numPr>
        <w:tabs>
          <w:tab w:val="left" w:pos="441"/>
        </w:tabs>
        <w:ind w:right="876"/>
        <w:rPr>
          <w:sz w:val="20"/>
        </w:rPr>
      </w:pPr>
      <w:r>
        <w:rPr>
          <w:color w:val="221F1F"/>
          <w:sz w:val="20"/>
        </w:rPr>
        <w:t>If</w:t>
      </w:r>
      <w:r>
        <w:rPr>
          <w:color w:val="221F1F"/>
          <w:spacing w:val="-5"/>
          <w:sz w:val="20"/>
        </w:rPr>
        <w:t xml:space="preserve"> </w:t>
      </w:r>
      <w:r>
        <w:rPr>
          <w:color w:val="221F1F"/>
          <w:sz w:val="20"/>
        </w:rPr>
        <w:t>the</w:t>
      </w:r>
      <w:r>
        <w:rPr>
          <w:color w:val="221F1F"/>
          <w:spacing w:val="-5"/>
          <w:sz w:val="20"/>
        </w:rPr>
        <w:t xml:space="preserve"> </w:t>
      </w:r>
      <w:r>
        <w:rPr>
          <w:color w:val="221F1F"/>
          <w:sz w:val="20"/>
        </w:rPr>
        <w:t>Contracting</w:t>
      </w:r>
      <w:r>
        <w:rPr>
          <w:color w:val="221F1F"/>
          <w:spacing w:val="-6"/>
          <w:sz w:val="20"/>
        </w:rPr>
        <w:t xml:space="preserve"> </w:t>
      </w:r>
      <w:r>
        <w:rPr>
          <w:color w:val="221F1F"/>
          <w:sz w:val="20"/>
        </w:rPr>
        <w:t>Officer</w:t>
      </w:r>
      <w:r>
        <w:rPr>
          <w:color w:val="221F1F"/>
          <w:spacing w:val="-4"/>
          <w:sz w:val="20"/>
        </w:rPr>
        <w:t xml:space="preserve"> </w:t>
      </w:r>
      <w:r>
        <w:rPr>
          <w:color w:val="221F1F"/>
          <w:sz w:val="20"/>
        </w:rPr>
        <w:t>confirms</w:t>
      </w:r>
      <w:r>
        <w:rPr>
          <w:color w:val="221F1F"/>
          <w:spacing w:val="-5"/>
          <w:sz w:val="20"/>
        </w:rPr>
        <w:t xml:space="preserve"> </w:t>
      </w:r>
      <w:r>
        <w:rPr>
          <w:color w:val="221F1F"/>
          <w:sz w:val="20"/>
        </w:rPr>
        <w:t>that</w:t>
      </w:r>
      <w:r>
        <w:rPr>
          <w:color w:val="221F1F"/>
          <w:spacing w:val="-5"/>
          <w:sz w:val="20"/>
        </w:rPr>
        <w:t xml:space="preserve"> </w:t>
      </w:r>
      <w:r>
        <w:rPr>
          <w:color w:val="221F1F"/>
          <w:sz w:val="20"/>
        </w:rPr>
        <w:t>Government</w:t>
      </w:r>
      <w:r>
        <w:rPr>
          <w:color w:val="221F1F"/>
          <w:spacing w:val="-5"/>
          <w:sz w:val="20"/>
        </w:rPr>
        <w:t xml:space="preserve"> </w:t>
      </w:r>
      <w:r>
        <w:rPr>
          <w:color w:val="221F1F"/>
          <w:sz w:val="20"/>
        </w:rPr>
        <w:t>conduct</w:t>
      </w:r>
      <w:r>
        <w:rPr>
          <w:color w:val="221F1F"/>
          <w:spacing w:val="-7"/>
          <w:sz w:val="20"/>
        </w:rPr>
        <w:t xml:space="preserve"> </w:t>
      </w:r>
      <w:r>
        <w:rPr>
          <w:color w:val="221F1F"/>
          <w:sz w:val="20"/>
        </w:rPr>
        <w:t>effected</w:t>
      </w:r>
      <w:r>
        <w:rPr>
          <w:color w:val="221F1F"/>
          <w:spacing w:val="-3"/>
          <w:sz w:val="20"/>
        </w:rPr>
        <w:t xml:space="preserve"> </w:t>
      </w:r>
      <w:r>
        <w:rPr>
          <w:color w:val="221F1F"/>
          <w:sz w:val="20"/>
        </w:rPr>
        <w:t>a</w:t>
      </w:r>
      <w:r>
        <w:rPr>
          <w:color w:val="221F1F"/>
          <w:spacing w:val="-5"/>
          <w:sz w:val="20"/>
        </w:rPr>
        <w:t xml:space="preserve"> </w:t>
      </w:r>
      <w:r>
        <w:rPr>
          <w:color w:val="221F1F"/>
          <w:sz w:val="20"/>
        </w:rPr>
        <w:t>change</w:t>
      </w:r>
      <w:r>
        <w:rPr>
          <w:color w:val="221F1F"/>
          <w:spacing w:val="-7"/>
          <w:sz w:val="20"/>
        </w:rPr>
        <w:t xml:space="preserve"> </w:t>
      </w:r>
      <w:r>
        <w:rPr>
          <w:color w:val="221F1F"/>
          <w:sz w:val="20"/>
        </w:rPr>
        <w:t>as</w:t>
      </w:r>
      <w:r>
        <w:rPr>
          <w:color w:val="221F1F"/>
          <w:spacing w:val="-6"/>
          <w:sz w:val="20"/>
        </w:rPr>
        <w:t xml:space="preserve"> </w:t>
      </w:r>
      <w:r>
        <w:rPr>
          <w:color w:val="221F1F"/>
          <w:sz w:val="20"/>
        </w:rPr>
        <w:t>alleged</w:t>
      </w:r>
      <w:r>
        <w:rPr>
          <w:color w:val="221F1F"/>
          <w:spacing w:val="-6"/>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3"/>
          <w:sz w:val="20"/>
        </w:rPr>
        <w:t xml:space="preserve"> </w:t>
      </w:r>
      <w:r>
        <w:rPr>
          <w:color w:val="221F1F"/>
          <w:sz w:val="20"/>
        </w:rPr>
        <w:t>and</w:t>
      </w:r>
      <w:r>
        <w:rPr>
          <w:color w:val="221F1F"/>
          <w:spacing w:val="-4"/>
          <w:sz w:val="20"/>
        </w:rPr>
        <w:t xml:space="preserve"> </w:t>
      </w:r>
      <w:r>
        <w:rPr>
          <w:color w:val="221F1F"/>
          <w:sz w:val="20"/>
        </w:rPr>
        <w:t xml:space="preserve">the conduct causes an increase or decrease in the Contractor's cost of, or the time required for, performance of any part of the work under this contract, whether changed or not changed by such conduct, an equitable adjustment shall be </w:t>
      </w:r>
      <w:r>
        <w:rPr>
          <w:color w:val="221F1F"/>
          <w:spacing w:val="-2"/>
          <w:sz w:val="20"/>
        </w:rPr>
        <w:t>made--</w:t>
      </w:r>
    </w:p>
    <w:p w14:paraId="687ED74C" w14:textId="77777777" w:rsidR="00016C31" w:rsidRDefault="00016C31">
      <w:pPr>
        <w:pStyle w:val="BodyText"/>
      </w:pPr>
    </w:p>
    <w:p w14:paraId="6516791D" w14:textId="77777777" w:rsidR="00016C31" w:rsidRDefault="00632607">
      <w:pPr>
        <w:pStyle w:val="ListParagraph"/>
        <w:numPr>
          <w:ilvl w:val="1"/>
          <w:numId w:val="53"/>
        </w:numPr>
        <w:tabs>
          <w:tab w:val="left" w:pos="679"/>
        </w:tabs>
        <w:ind w:hanging="241"/>
        <w:rPr>
          <w:sz w:val="20"/>
        </w:rPr>
      </w:pPr>
      <w:r>
        <w:rPr>
          <w:color w:val="221F1F"/>
          <w:sz w:val="20"/>
        </w:rPr>
        <w:t>In</w:t>
      </w:r>
      <w:r>
        <w:rPr>
          <w:color w:val="221F1F"/>
          <w:spacing w:val="-8"/>
          <w:sz w:val="20"/>
        </w:rPr>
        <w:t xml:space="preserve"> </w:t>
      </w:r>
      <w:r>
        <w:rPr>
          <w:color w:val="221F1F"/>
          <w:sz w:val="20"/>
        </w:rPr>
        <w:t>the</w:t>
      </w:r>
      <w:r>
        <w:rPr>
          <w:color w:val="221F1F"/>
          <w:spacing w:val="-5"/>
          <w:sz w:val="20"/>
        </w:rPr>
        <w:t xml:space="preserve"> </w:t>
      </w:r>
      <w:r>
        <w:rPr>
          <w:color w:val="221F1F"/>
          <w:sz w:val="20"/>
        </w:rPr>
        <w:t>contract</w:t>
      </w:r>
      <w:r>
        <w:rPr>
          <w:color w:val="221F1F"/>
          <w:spacing w:val="-8"/>
          <w:sz w:val="20"/>
        </w:rPr>
        <w:t xml:space="preserve"> </w:t>
      </w:r>
      <w:r>
        <w:rPr>
          <w:color w:val="221F1F"/>
          <w:sz w:val="20"/>
        </w:rPr>
        <w:t>price</w:t>
      </w:r>
      <w:r>
        <w:rPr>
          <w:color w:val="221F1F"/>
          <w:spacing w:val="-4"/>
          <w:sz w:val="20"/>
        </w:rPr>
        <w:t xml:space="preserve"> </w:t>
      </w:r>
      <w:r>
        <w:rPr>
          <w:color w:val="221F1F"/>
          <w:sz w:val="20"/>
        </w:rPr>
        <w:t>or</w:t>
      </w:r>
      <w:r>
        <w:rPr>
          <w:color w:val="221F1F"/>
          <w:spacing w:val="-6"/>
          <w:sz w:val="20"/>
        </w:rPr>
        <w:t xml:space="preserve"> </w:t>
      </w:r>
      <w:r>
        <w:rPr>
          <w:color w:val="221F1F"/>
          <w:sz w:val="20"/>
        </w:rPr>
        <w:t>delivery</w:t>
      </w:r>
      <w:r>
        <w:rPr>
          <w:color w:val="221F1F"/>
          <w:spacing w:val="-4"/>
          <w:sz w:val="20"/>
        </w:rPr>
        <w:t xml:space="preserve"> </w:t>
      </w:r>
      <w:r>
        <w:rPr>
          <w:color w:val="221F1F"/>
          <w:sz w:val="20"/>
        </w:rPr>
        <w:t>schedule</w:t>
      </w:r>
      <w:r>
        <w:rPr>
          <w:color w:val="221F1F"/>
          <w:spacing w:val="-7"/>
          <w:sz w:val="20"/>
        </w:rPr>
        <w:t xml:space="preserve"> </w:t>
      </w:r>
      <w:r>
        <w:rPr>
          <w:color w:val="221F1F"/>
          <w:sz w:val="20"/>
        </w:rPr>
        <w:t>or</w:t>
      </w:r>
      <w:r>
        <w:rPr>
          <w:color w:val="221F1F"/>
          <w:spacing w:val="-7"/>
          <w:sz w:val="20"/>
        </w:rPr>
        <w:t xml:space="preserve"> </w:t>
      </w:r>
      <w:r>
        <w:rPr>
          <w:color w:val="221F1F"/>
          <w:sz w:val="20"/>
        </w:rPr>
        <w:t>both;</w:t>
      </w:r>
      <w:r>
        <w:rPr>
          <w:color w:val="221F1F"/>
          <w:spacing w:val="-6"/>
          <w:sz w:val="20"/>
        </w:rPr>
        <w:t xml:space="preserve"> </w:t>
      </w:r>
      <w:r>
        <w:rPr>
          <w:color w:val="221F1F"/>
          <w:spacing w:val="-5"/>
          <w:sz w:val="20"/>
        </w:rPr>
        <w:t>and</w:t>
      </w:r>
    </w:p>
    <w:p w14:paraId="2A314D11" w14:textId="77777777" w:rsidR="00016C31" w:rsidRDefault="00016C31">
      <w:pPr>
        <w:pStyle w:val="BodyText"/>
      </w:pPr>
    </w:p>
    <w:p w14:paraId="40663E7F" w14:textId="77777777" w:rsidR="00016C31" w:rsidRDefault="00632607">
      <w:pPr>
        <w:pStyle w:val="ListParagraph"/>
        <w:numPr>
          <w:ilvl w:val="1"/>
          <w:numId w:val="53"/>
        </w:numPr>
        <w:tabs>
          <w:tab w:val="left" w:pos="736"/>
        </w:tabs>
        <w:spacing w:before="1"/>
        <w:ind w:left="735" w:hanging="298"/>
        <w:rPr>
          <w:sz w:val="20"/>
        </w:rPr>
      </w:pPr>
      <w:r>
        <w:rPr>
          <w:color w:val="221F1F"/>
          <w:sz w:val="20"/>
        </w:rPr>
        <w:t>In</w:t>
      </w:r>
      <w:r>
        <w:rPr>
          <w:color w:val="221F1F"/>
          <w:spacing w:val="-5"/>
          <w:sz w:val="20"/>
        </w:rPr>
        <w:t xml:space="preserve"> </w:t>
      </w:r>
      <w:r>
        <w:rPr>
          <w:color w:val="221F1F"/>
          <w:sz w:val="20"/>
        </w:rPr>
        <w:t>such</w:t>
      </w:r>
      <w:r>
        <w:rPr>
          <w:color w:val="221F1F"/>
          <w:spacing w:val="-4"/>
          <w:sz w:val="20"/>
        </w:rPr>
        <w:t xml:space="preserve"> </w:t>
      </w:r>
      <w:r>
        <w:rPr>
          <w:color w:val="221F1F"/>
          <w:sz w:val="20"/>
        </w:rPr>
        <w:t>other</w:t>
      </w:r>
      <w:r>
        <w:rPr>
          <w:color w:val="221F1F"/>
          <w:spacing w:val="-5"/>
          <w:sz w:val="20"/>
        </w:rPr>
        <w:t xml:space="preserve"> </w:t>
      </w:r>
      <w:r>
        <w:rPr>
          <w:color w:val="221F1F"/>
          <w:sz w:val="20"/>
        </w:rPr>
        <w:t>provisions</w:t>
      </w:r>
      <w:r>
        <w:rPr>
          <w:color w:val="221F1F"/>
          <w:spacing w:val="-5"/>
          <w:sz w:val="20"/>
        </w:rPr>
        <w:t xml:space="preserve"> </w:t>
      </w:r>
      <w:r>
        <w:rPr>
          <w:color w:val="221F1F"/>
          <w:sz w:val="20"/>
        </w:rPr>
        <w:t>of</w:t>
      </w:r>
      <w:r>
        <w:rPr>
          <w:color w:val="221F1F"/>
          <w:spacing w:val="-3"/>
          <w:sz w:val="20"/>
        </w:rPr>
        <w:t xml:space="preserve"> </w:t>
      </w:r>
      <w:r>
        <w:rPr>
          <w:color w:val="221F1F"/>
          <w:sz w:val="20"/>
        </w:rPr>
        <w:t>the</w:t>
      </w:r>
      <w:r>
        <w:rPr>
          <w:color w:val="221F1F"/>
          <w:spacing w:val="-7"/>
          <w:sz w:val="20"/>
        </w:rPr>
        <w:t xml:space="preserve"> </w:t>
      </w:r>
      <w:r>
        <w:rPr>
          <w:color w:val="221F1F"/>
          <w:sz w:val="20"/>
        </w:rPr>
        <w:t>contract</w:t>
      </w:r>
      <w:r>
        <w:rPr>
          <w:color w:val="221F1F"/>
          <w:spacing w:val="-6"/>
          <w:sz w:val="20"/>
        </w:rPr>
        <w:t xml:space="preserve"> </w:t>
      </w:r>
      <w:r>
        <w:rPr>
          <w:color w:val="221F1F"/>
          <w:sz w:val="20"/>
        </w:rPr>
        <w:t>as</w:t>
      </w:r>
      <w:r>
        <w:rPr>
          <w:color w:val="221F1F"/>
          <w:spacing w:val="-4"/>
          <w:sz w:val="20"/>
        </w:rPr>
        <w:t xml:space="preserve"> </w:t>
      </w:r>
      <w:r>
        <w:rPr>
          <w:color w:val="221F1F"/>
          <w:sz w:val="20"/>
        </w:rPr>
        <w:t>may</w:t>
      </w:r>
      <w:r>
        <w:rPr>
          <w:color w:val="221F1F"/>
          <w:spacing w:val="-6"/>
          <w:sz w:val="20"/>
        </w:rPr>
        <w:t xml:space="preserve"> </w:t>
      </w:r>
      <w:r>
        <w:rPr>
          <w:color w:val="221F1F"/>
          <w:sz w:val="20"/>
        </w:rPr>
        <w:t>be</w:t>
      </w:r>
      <w:r>
        <w:rPr>
          <w:color w:val="221F1F"/>
          <w:spacing w:val="-4"/>
          <w:sz w:val="20"/>
        </w:rPr>
        <w:t xml:space="preserve"> </w:t>
      </w:r>
      <w:r>
        <w:rPr>
          <w:color w:val="221F1F"/>
          <w:spacing w:val="-2"/>
          <w:sz w:val="20"/>
        </w:rPr>
        <w:t>affected.</w:t>
      </w:r>
    </w:p>
    <w:p w14:paraId="2D786641" w14:textId="77777777" w:rsidR="00016C31" w:rsidRDefault="00016C31">
      <w:pPr>
        <w:pStyle w:val="BodyText"/>
        <w:spacing w:before="9"/>
        <w:rPr>
          <w:sz w:val="19"/>
        </w:rPr>
      </w:pPr>
    </w:p>
    <w:p w14:paraId="7EF79677" w14:textId="77777777" w:rsidR="00016C31" w:rsidRDefault="00632607">
      <w:pPr>
        <w:pStyle w:val="ListParagraph"/>
        <w:numPr>
          <w:ilvl w:val="0"/>
          <w:numId w:val="53"/>
        </w:numPr>
        <w:tabs>
          <w:tab w:val="left" w:pos="441"/>
        </w:tabs>
        <w:spacing w:before="1"/>
        <w:ind w:right="871"/>
        <w:rPr>
          <w:sz w:val="20"/>
        </w:rPr>
      </w:pPr>
      <w:r>
        <w:rPr>
          <w:color w:val="221F1F"/>
          <w:sz w:val="20"/>
        </w:rPr>
        <w:t>The contract shall be modified in writing accordingly. In the case of drawings, designs or specifications which are defective and for which the Government is responsible, the equitable adjustment shall include the cost and time extension for delay reasonably incurred by the Contractor in attempting to comply with the defective drawings, designs or specifications before the Contractor identified, or reasonably should have identified, such defect. When the</w:t>
      </w:r>
      <w:r>
        <w:rPr>
          <w:color w:val="221F1F"/>
          <w:spacing w:val="-1"/>
          <w:sz w:val="20"/>
        </w:rPr>
        <w:t xml:space="preserve"> </w:t>
      </w:r>
      <w:r>
        <w:rPr>
          <w:color w:val="221F1F"/>
          <w:sz w:val="20"/>
        </w:rPr>
        <w:t>cost</w:t>
      </w:r>
      <w:r>
        <w:rPr>
          <w:color w:val="221F1F"/>
          <w:spacing w:val="-2"/>
          <w:sz w:val="20"/>
        </w:rPr>
        <w:t xml:space="preserve"> </w:t>
      </w:r>
      <w:r>
        <w:rPr>
          <w:color w:val="221F1F"/>
          <w:sz w:val="20"/>
        </w:rPr>
        <w:t>of</w:t>
      </w:r>
      <w:r>
        <w:rPr>
          <w:color w:val="221F1F"/>
          <w:spacing w:val="-1"/>
          <w:sz w:val="20"/>
        </w:rPr>
        <w:t xml:space="preserve"> </w:t>
      </w:r>
      <w:r>
        <w:rPr>
          <w:color w:val="221F1F"/>
          <w:sz w:val="20"/>
        </w:rPr>
        <w:t>property made</w:t>
      </w:r>
      <w:r>
        <w:rPr>
          <w:color w:val="221F1F"/>
          <w:spacing w:val="-3"/>
          <w:sz w:val="20"/>
        </w:rPr>
        <w:t xml:space="preserve"> </w:t>
      </w:r>
      <w:r>
        <w:rPr>
          <w:color w:val="221F1F"/>
          <w:sz w:val="20"/>
        </w:rPr>
        <w:t>obsolete</w:t>
      </w:r>
      <w:r>
        <w:rPr>
          <w:color w:val="221F1F"/>
          <w:spacing w:val="-1"/>
          <w:sz w:val="20"/>
        </w:rPr>
        <w:t xml:space="preserve"> </w:t>
      </w:r>
      <w:r>
        <w:rPr>
          <w:color w:val="221F1F"/>
          <w:sz w:val="20"/>
        </w:rPr>
        <w:t>or</w:t>
      </w:r>
      <w:r>
        <w:rPr>
          <w:color w:val="221F1F"/>
          <w:spacing w:val="-1"/>
          <w:sz w:val="20"/>
        </w:rPr>
        <w:t xml:space="preserve"> </w:t>
      </w:r>
      <w:r>
        <w:rPr>
          <w:color w:val="221F1F"/>
          <w:sz w:val="20"/>
        </w:rPr>
        <w:t>excess</w:t>
      </w:r>
      <w:r>
        <w:rPr>
          <w:color w:val="221F1F"/>
          <w:spacing w:val="-2"/>
          <w:sz w:val="20"/>
        </w:rPr>
        <w:t xml:space="preserve"> </w:t>
      </w:r>
      <w:proofErr w:type="gramStart"/>
      <w:r>
        <w:rPr>
          <w:color w:val="221F1F"/>
          <w:sz w:val="20"/>
        </w:rPr>
        <w:t>as</w:t>
      </w:r>
      <w:r>
        <w:rPr>
          <w:color w:val="221F1F"/>
          <w:spacing w:val="-2"/>
          <w:sz w:val="20"/>
        </w:rPr>
        <w:t xml:space="preserve"> </w:t>
      </w:r>
      <w:r>
        <w:rPr>
          <w:color w:val="221F1F"/>
          <w:sz w:val="20"/>
        </w:rPr>
        <w:t>a</w:t>
      </w:r>
      <w:r>
        <w:rPr>
          <w:color w:val="221F1F"/>
          <w:spacing w:val="-1"/>
          <w:sz w:val="20"/>
        </w:rPr>
        <w:t xml:space="preserve"> </w:t>
      </w:r>
      <w:r>
        <w:rPr>
          <w:color w:val="221F1F"/>
          <w:sz w:val="20"/>
        </w:rPr>
        <w:t>result of</w:t>
      </w:r>
      <w:proofErr w:type="gramEnd"/>
      <w:r>
        <w:rPr>
          <w:color w:val="221F1F"/>
          <w:spacing w:val="-1"/>
          <w:sz w:val="20"/>
        </w:rPr>
        <w:t xml:space="preserve"> </w:t>
      </w:r>
      <w:r>
        <w:rPr>
          <w:color w:val="221F1F"/>
          <w:sz w:val="20"/>
        </w:rPr>
        <w:t>a</w:t>
      </w:r>
      <w:r>
        <w:rPr>
          <w:color w:val="221F1F"/>
          <w:spacing w:val="-5"/>
          <w:sz w:val="20"/>
        </w:rPr>
        <w:t xml:space="preserve"> </w:t>
      </w:r>
      <w:r>
        <w:rPr>
          <w:color w:val="221F1F"/>
          <w:sz w:val="20"/>
        </w:rPr>
        <w:t>change</w:t>
      </w:r>
      <w:r>
        <w:rPr>
          <w:color w:val="221F1F"/>
          <w:spacing w:val="-1"/>
          <w:sz w:val="20"/>
        </w:rPr>
        <w:t xml:space="preserve"> </w:t>
      </w:r>
      <w:r>
        <w:rPr>
          <w:color w:val="221F1F"/>
          <w:sz w:val="20"/>
        </w:rPr>
        <w:t>confirmed by the</w:t>
      </w:r>
      <w:r>
        <w:rPr>
          <w:color w:val="221F1F"/>
          <w:spacing w:val="-1"/>
          <w:sz w:val="20"/>
        </w:rPr>
        <w:t xml:space="preserve"> </w:t>
      </w:r>
      <w:r>
        <w:rPr>
          <w:color w:val="221F1F"/>
          <w:sz w:val="20"/>
        </w:rPr>
        <w:t>Contracting Officer</w:t>
      </w:r>
      <w:r>
        <w:rPr>
          <w:color w:val="221F1F"/>
          <w:spacing w:val="-2"/>
          <w:sz w:val="20"/>
        </w:rPr>
        <w:t xml:space="preserve"> </w:t>
      </w:r>
      <w:r>
        <w:rPr>
          <w:color w:val="221F1F"/>
          <w:sz w:val="20"/>
        </w:rPr>
        <w:t>under</w:t>
      </w:r>
      <w:r>
        <w:rPr>
          <w:color w:val="221F1F"/>
          <w:spacing w:val="-1"/>
          <w:sz w:val="20"/>
        </w:rPr>
        <w:t xml:space="preserve"> </w:t>
      </w:r>
      <w:r>
        <w:rPr>
          <w:color w:val="221F1F"/>
          <w:sz w:val="20"/>
        </w:rPr>
        <w:t>this clause</w:t>
      </w:r>
      <w:r>
        <w:rPr>
          <w:color w:val="221F1F"/>
          <w:spacing w:val="-5"/>
          <w:sz w:val="20"/>
        </w:rPr>
        <w:t xml:space="preserve"> </w:t>
      </w:r>
      <w:r>
        <w:rPr>
          <w:color w:val="221F1F"/>
          <w:sz w:val="20"/>
        </w:rPr>
        <w:t>is</w:t>
      </w:r>
      <w:r>
        <w:rPr>
          <w:color w:val="221F1F"/>
          <w:spacing w:val="-6"/>
          <w:sz w:val="20"/>
        </w:rPr>
        <w:t xml:space="preserve"> </w:t>
      </w:r>
      <w:r>
        <w:rPr>
          <w:color w:val="221F1F"/>
          <w:sz w:val="20"/>
        </w:rPr>
        <w:t>included</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equitable</w:t>
      </w:r>
      <w:r>
        <w:rPr>
          <w:color w:val="221F1F"/>
          <w:spacing w:val="-4"/>
          <w:sz w:val="20"/>
        </w:rPr>
        <w:t xml:space="preserve"> </w:t>
      </w:r>
      <w:r>
        <w:rPr>
          <w:color w:val="221F1F"/>
          <w:sz w:val="20"/>
        </w:rPr>
        <w:t>adjustment,</w:t>
      </w:r>
      <w:r>
        <w:rPr>
          <w:color w:val="221F1F"/>
          <w:spacing w:val="-4"/>
          <w:sz w:val="20"/>
        </w:rPr>
        <w:t xml:space="preserve"> </w:t>
      </w:r>
      <w:r>
        <w:rPr>
          <w:color w:val="221F1F"/>
          <w:sz w:val="20"/>
        </w:rPr>
        <w:t>the</w:t>
      </w:r>
      <w:r>
        <w:rPr>
          <w:color w:val="221F1F"/>
          <w:spacing w:val="-5"/>
          <w:sz w:val="20"/>
        </w:rPr>
        <w:t xml:space="preserve"> </w:t>
      </w:r>
      <w:r>
        <w:rPr>
          <w:color w:val="221F1F"/>
          <w:sz w:val="20"/>
        </w:rPr>
        <w:t>Contracting</w:t>
      </w:r>
      <w:r>
        <w:rPr>
          <w:color w:val="221F1F"/>
          <w:spacing w:val="-6"/>
          <w:sz w:val="20"/>
        </w:rPr>
        <w:t xml:space="preserve"> </w:t>
      </w:r>
      <w:r>
        <w:rPr>
          <w:color w:val="221F1F"/>
          <w:sz w:val="20"/>
        </w:rPr>
        <w:t>Officer</w:t>
      </w:r>
      <w:r>
        <w:rPr>
          <w:color w:val="221F1F"/>
          <w:spacing w:val="-3"/>
          <w:sz w:val="20"/>
        </w:rPr>
        <w:t xml:space="preserve"> </w:t>
      </w:r>
      <w:r>
        <w:rPr>
          <w:color w:val="221F1F"/>
          <w:sz w:val="20"/>
        </w:rPr>
        <w:t>shall</w:t>
      </w:r>
      <w:r>
        <w:rPr>
          <w:color w:val="221F1F"/>
          <w:spacing w:val="-5"/>
          <w:sz w:val="20"/>
        </w:rPr>
        <w:t xml:space="preserve"> </w:t>
      </w:r>
      <w:r>
        <w:rPr>
          <w:color w:val="221F1F"/>
          <w:sz w:val="20"/>
        </w:rPr>
        <w:t>have</w:t>
      </w:r>
      <w:r>
        <w:rPr>
          <w:color w:val="221F1F"/>
          <w:spacing w:val="-5"/>
          <w:sz w:val="20"/>
        </w:rPr>
        <w:t xml:space="preserve"> </w:t>
      </w:r>
      <w:r>
        <w:rPr>
          <w:color w:val="221F1F"/>
          <w:sz w:val="20"/>
        </w:rPr>
        <w:t>the</w:t>
      </w:r>
      <w:r>
        <w:rPr>
          <w:color w:val="221F1F"/>
          <w:spacing w:val="-7"/>
          <w:sz w:val="20"/>
        </w:rPr>
        <w:t xml:space="preserve"> </w:t>
      </w:r>
      <w:r>
        <w:rPr>
          <w:color w:val="221F1F"/>
          <w:sz w:val="20"/>
        </w:rPr>
        <w:t>right</w:t>
      </w:r>
      <w:r>
        <w:rPr>
          <w:color w:val="221F1F"/>
          <w:spacing w:val="-5"/>
          <w:sz w:val="20"/>
        </w:rPr>
        <w:t xml:space="preserve"> </w:t>
      </w:r>
      <w:r>
        <w:rPr>
          <w:color w:val="221F1F"/>
          <w:sz w:val="20"/>
        </w:rPr>
        <w:t>to</w:t>
      </w:r>
      <w:r>
        <w:rPr>
          <w:color w:val="221F1F"/>
          <w:spacing w:val="-4"/>
          <w:sz w:val="20"/>
        </w:rPr>
        <w:t xml:space="preserve"> </w:t>
      </w:r>
      <w:r>
        <w:rPr>
          <w:color w:val="221F1F"/>
          <w:sz w:val="20"/>
        </w:rPr>
        <w:t>prescribe</w:t>
      </w:r>
      <w:r>
        <w:rPr>
          <w:color w:val="221F1F"/>
          <w:spacing w:val="-6"/>
          <w:sz w:val="20"/>
        </w:rPr>
        <w:t xml:space="preserve"> </w:t>
      </w:r>
      <w:r>
        <w:rPr>
          <w:color w:val="221F1F"/>
          <w:sz w:val="20"/>
        </w:rPr>
        <w:t>the</w:t>
      </w:r>
      <w:r>
        <w:rPr>
          <w:color w:val="221F1F"/>
          <w:spacing w:val="-5"/>
          <w:sz w:val="20"/>
        </w:rPr>
        <w:t xml:space="preserve"> </w:t>
      </w:r>
      <w:r>
        <w:rPr>
          <w:color w:val="221F1F"/>
          <w:sz w:val="20"/>
        </w:rPr>
        <w:t>manner</w:t>
      </w:r>
      <w:r>
        <w:rPr>
          <w:color w:val="221F1F"/>
          <w:spacing w:val="-6"/>
          <w:sz w:val="20"/>
        </w:rPr>
        <w:t xml:space="preserve"> </w:t>
      </w:r>
      <w:r>
        <w:rPr>
          <w:color w:val="221F1F"/>
          <w:sz w:val="20"/>
        </w:rPr>
        <w:t>of disposition of the property. The equitable adjustment shall not include increased costs or time extensions for delay resulting from the Contractor's failure to</w:t>
      </w:r>
      <w:r>
        <w:rPr>
          <w:color w:val="221F1F"/>
          <w:spacing w:val="-1"/>
          <w:sz w:val="20"/>
        </w:rPr>
        <w:t xml:space="preserve"> </w:t>
      </w:r>
      <w:r>
        <w:rPr>
          <w:color w:val="221F1F"/>
          <w:sz w:val="20"/>
        </w:rPr>
        <w:t>provide notice</w:t>
      </w:r>
      <w:r>
        <w:rPr>
          <w:color w:val="221F1F"/>
          <w:spacing w:val="-1"/>
          <w:sz w:val="20"/>
        </w:rPr>
        <w:t xml:space="preserve"> </w:t>
      </w:r>
      <w:r>
        <w:rPr>
          <w:color w:val="221F1F"/>
          <w:sz w:val="20"/>
        </w:rPr>
        <w:t>or to</w:t>
      </w:r>
      <w:r>
        <w:rPr>
          <w:color w:val="221F1F"/>
          <w:spacing w:val="-1"/>
          <w:sz w:val="20"/>
        </w:rPr>
        <w:t xml:space="preserve"> </w:t>
      </w:r>
      <w:r>
        <w:rPr>
          <w:color w:val="221F1F"/>
          <w:sz w:val="20"/>
        </w:rPr>
        <w:t>continue</w:t>
      </w:r>
      <w:r>
        <w:rPr>
          <w:color w:val="221F1F"/>
          <w:spacing w:val="-1"/>
          <w:sz w:val="20"/>
        </w:rPr>
        <w:t xml:space="preserve"> </w:t>
      </w:r>
      <w:r>
        <w:rPr>
          <w:color w:val="221F1F"/>
          <w:sz w:val="20"/>
        </w:rPr>
        <w:t>performance as provided, respectively, in (b) and (c) above.</w:t>
      </w:r>
    </w:p>
    <w:p w14:paraId="7B543EAD" w14:textId="77777777" w:rsidR="00016C31" w:rsidRDefault="00016C31">
      <w:pPr>
        <w:pStyle w:val="BodyText"/>
        <w:spacing w:before="2"/>
      </w:pPr>
    </w:p>
    <w:p w14:paraId="69F55EF8" w14:textId="77777777" w:rsidR="00016C31" w:rsidRDefault="00632607">
      <w:pPr>
        <w:pStyle w:val="BodyText"/>
        <w:ind w:left="219" w:right="999"/>
      </w:pPr>
      <w:r>
        <w:rPr>
          <w:color w:val="221F1F"/>
        </w:rPr>
        <w:t>Note:</w:t>
      </w:r>
      <w:r>
        <w:rPr>
          <w:color w:val="221F1F"/>
          <w:spacing w:val="-5"/>
        </w:rPr>
        <w:t xml:space="preserve"> </w:t>
      </w:r>
      <w:r>
        <w:rPr>
          <w:color w:val="221F1F"/>
        </w:rPr>
        <w:t>The</w:t>
      </w:r>
      <w:r>
        <w:rPr>
          <w:color w:val="221F1F"/>
          <w:spacing w:val="-5"/>
        </w:rPr>
        <w:t xml:space="preserve"> </w:t>
      </w:r>
      <w:r>
        <w:rPr>
          <w:color w:val="221F1F"/>
        </w:rPr>
        <w:t>phrases</w:t>
      </w:r>
      <w:r>
        <w:rPr>
          <w:color w:val="221F1F"/>
          <w:spacing w:val="-5"/>
        </w:rPr>
        <w:t xml:space="preserve"> </w:t>
      </w:r>
      <w:r>
        <w:rPr>
          <w:color w:val="221F1F"/>
        </w:rPr>
        <w:t>“contract</w:t>
      </w:r>
      <w:r>
        <w:rPr>
          <w:color w:val="221F1F"/>
          <w:spacing w:val="-5"/>
        </w:rPr>
        <w:t xml:space="preserve"> </w:t>
      </w:r>
      <w:r>
        <w:rPr>
          <w:color w:val="221F1F"/>
        </w:rPr>
        <w:t>price”</w:t>
      </w:r>
      <w:r>
        <w:rPr>
          <w:color w:val="221F1F"/>
          <w:spacing w:val="-4"/>
        </w:rPr>
        <w:t xml:space="preserve"> </w:t>
      </w:r>
      <w:r>
        <w:rPr>
          <w:color w:val="221F1F"/>
        </w:rPr>
        <w:t>and</w:t>
      </w:r>
      <w:r>
        <w:rPr>
          <w:color w:val="221F1F"/>
          <w:spacing w:val="-4"/>
        </w:rPr>
        <w:t xml:space="preserve"> </w:t>
      </w:r>
      <w:r>
        <w:rPr>
          <w:color w:val="221F1F"/>
        </w:rPr>
        <w:t>“cost”</w:t>
      </w:r>
      <w:r>
        <w:rPr>
          <w:color w:val="221F1F"/>
          <w:spacing w:val="-5"/>
        </w:rPr>
        <w:t xml:space="preserve"> </w:t>
      </w:r>
      <w:r>
        <w:rPr>
          <w:color w:val="221F1F"/>
        </w:rPr>
        <w:t>wherever</w:t>
      </w:r>
      <w:r>
        <w:rPr>
          <w:color w:val="221F1F"/>
          <w:spacing w:val="-4"/>
        </w:rPr>
        <w:t xml:space="preserve"> </w:t>
      </w:r>
      <w:r>
        <w:rPr>
          <w:color w:val="221F1F"/>
        </w:rPr>
        <w:t>they</w:t>
      </w:r>
      <w:r>
        <w:rPr>
          <w:color w:val="221F1F"/>
          <w:spacing w:val="-7"/>
        </w:rPr>
        <w:t xml:space="preserve"> </w:t>
      </w:r>
      <w:r>
        <w:rPr>
          <w:color w:val="221F1F"/>
        </w:rPr>
        <w:t>appear</w:t>
      </w:r>
      <w:r>
        <w:rPr>
          <w:color w:val="221F1F"/>
          <w:spacing w:val="-4"/>
        </w:rPr>
        <w:t xml:space="preserve"> </w:t>
      </w:r>
      <w:r>
        <w:rPr>
          <w:color w:val="221F1F"/>
        </w:rPr>
        <w:t>in</w:t>
      </w:r>
      <w:r>
        <w:rPr>
          <w:color w:val="221F1F"/>
          <w:spacing w:val="-4"/>
        </w:rPr>
        <w:t xml:space="preserve"> </w:t>
      </w:r>
      <w:r>
        <w:rPr>
          <w:color w:val="221F1F"/>
        </w:rPr>
        <w:t>the</w:t>
      </w:r>
      <w:r>
        <w:rPr>
          <w:color w:val="221F1F"/>
          <w:spacing w:val="-7"/>
        </w:rPr>
        <w:t xml:space="preserve"> </w:t>
      </w:r>
      <w:r>
        <w:rPr>
          <w:color w:val="221F1F"/>
        </w:rPr>
        <w:t>clause,</w:t>
      </w:r>
      <w:r>
        <w:rPr>
          <w:color w:val="221F1F"/>
          <w:spacing w:val="-4"/>
        </w:rPr>
        <w:t xml:space="preserve"> </w:t>
      </w:r>
      <w:r>
        <w:rPr>
          <w:color w:val="221F1F"/>
        </w:rPr>
        <w:t>may</w:t>
      </w:r>
      <w:r>
        <w:rPr>
          <w:color w:val="221F1F"/>
          <w:spacing w:val="-6"/>
        </w:rPr>
        <w:t xml:space="preserve"> </w:t>
      </w:r>
      <w:r>
        <w:rPr>
          <w:color w:val="221F1F"/>
        </w:rPr>
        <w:t>be</w:t>
      </w:r>
      <w:r>
        <w:rPr>
          <w:color w:val="221F1F"/>
          <w:spacing w:val="-5"/>
        </w:rPr>
        <w:t xml:space="preserve"> </w:t>
      </w:r>
      <w:r>
        <w:rPr>
          <w:color w:val="221F1F"/>
        </w:rPr>
        <w:t>appropriately</w:t>
      </w:r>
      <w:r>
        <w:rPr>
          <w:color w:val="221F1F"/>
          <w:spacing w:val="-2"/>
        </w:rPr>
        <w:t xml:space="preserve"> </w:t>
      </w:r>
      <w:r>
        <w:rPr>
          <w:color w:val="221F1F"/>
        </w:rPr>
        <w:t>modified</w:t>
      </w:r>
      <w:r>
        <w:rPr>
          <w:color w:val="221F1F"/>
          <w:spacing w:val="-3"/>
        </w:rPr>
        <w:t xml:space="preserve"> </w:t>
      </w:r>
      <w:r>
        <w:rPr>
          <w:color w:val="221F1F"/>
        </w:rPr>
        <w:t xml:space="preserve">to apply to </w:t>
      </w:r>
      <w:proofErr w:type="gramStart"/>
      <w:r>
        <w:rPr>
          <w:color w:val="221F1F"/>
        </w:rPr>
        <w:t>cost-reimbursement</w:t>
      </w:r>
      <w:proofErr w:type="gramEnd"/>
      <w:r>
        <w:rPr>
          <w:color w:val="221F1F"/>
        </w:rPr>
        <w:t xml:space="preserve"> or incentive contracts, or to combinations thereof.</w:t>
      </w:r>
    </w:p>
    <w:p w14:paraId="05492E22" w14:textId="77777777" w:rsidR="00016C31" w:rsidRDefault="00016C31">
      <w:pPr>
        <w:pStyle w:val="BodyText"/>
        <w:spacing w:before="10"/>
        <w:rPr>
          <w:sz w:val="19"/>
        </w:rPr>
      </w:pPr>
    </w:p>
    <w:p w14:paraId="637B8041" w14:textId="77777777" w:rsidR="00016C31" w:rsidRDefault="00900DE8">
      <w:pPr>
        <w:pStyle w:val="BodyText"/>
        <w:ind w:left="219"/>
      </w:pPr>
      <w:r>
        <w:pict w14:anchorId="3438DA28">
          <v:rect id="docshape73" o:spid="_x0000_s1059" style="position:absolute;left:0;text-align:left;margin-left:59.5pt;margin-top:45.2pt;width:515pt;height:1.45pt;z-index:-18484224;mso-position-horizontal-relative:page" fillcolor="#0e233d" stroked="f">
            <w10:wrap anchorx="page"/>
          </v:rect>
        </w:pict>
      </w:r>
      <w:r w:rsidR="00632607">
        <w:rPr>
          <w:color w:val="221F1F"/>
        </w:rPr>
        <w:t>(End</w:t>
      </w:r>
      <w:r w:rsidR="00632607">
        <w:rPr>
          <w:color w:val="221F1F"/>
          <w:spacing w:val="-4"/>
        </w:rPr>
        <w:t xml:space="preserve"> </w:t>
      </w:r>
      <w:r w:rsidR="00632607">
        <w:rPr>
          <w:color w:val="221F1F"/>
        </w:rPr>
        <w:t>of</w:t>
      </w:r>
      <w:r w:rsidR="00632607">
        <w:rPr>
          <w:color w:val="221F1F"/>
          <w:spacing w:val="-4"/>
        </w:rPr>
        <w:t xml:space="preserve"> </w:t>
      </w:r>
      <w:r w:rsidR="00632607">
        <w:rPr>
          <w:color w:val="221F1F"/>
          <w:spacing w:val="-2"/>
        </w:rPr>
        <w:t>clause)</w:t>
      </w:r>
    </w:p>
    <w:p w14:paraId="13F41668" w14:textId="77777777" w:rsidR="00016C31" w:rsidRDefault="00016C31">
      <w:pPr>
        <w:sectPr w:rsidR="00016C31">
          <w:pgSz w:w="12240" w:h="15840"/>
          <w:pgMar w:top="1360" w:right="640" w:bottom="1060" w:left="1000" w:header="0" w:footer="801" w:gutter="0"/>
          <w:cols w:space="720"/>
        </w:sectPr>
      </w:pPr>
    </w:p>
    <w:p w14:paraId="160C50A0" w14:textId="77777777" w:rsidR="00016C31" w:rsidRDefault="00632607">
      <w:pPr>
        <w:pStyle w:val="BodyText"/>
        <w:spacing w:before="79"/>
        <w:ind w:left="219"/>
      </w:pPr>
      <w:r>
        <w:rPr>
          <w:color w:val="221F1F"/>
          <w:spacing w:val="-2"/>
        </w:rPr>
        <w:lastRenderedPageBreak/>
        <w:t>52.244-2</w:t>
      </w:r>
      <w:r>
        <w:rPr>
          <w:color w:val="221F1F"/>
          <w:spacing w:val="1"/>
        </w:rPr>
        <w:t xml:space="preserve"> </w:t>
      </w:r>
      <w:r>
        <w:rPr>
          <w:color w:val="221F1F"/>
          <w:spacing w:val="-2"/>
        </w:rPr>
        <w:t>SUBCONTRACTS</w:t>
      </w:r>
      <w:r>
        <w:rPr>
          <w:color w:val="221F1F"/>
          <w:spacing w:val="2"/>
        </w:rPr>
        <w:t xml:space="preserve"> </w:t>
      </w:r>
      <w:r>
        <w:rPr>
          <w:color w:val="221F1F"/>
          <w:spacing w:val="-2"/>
        </w:rPr>
        <w:t>(OCT</w:t>
      </w:r>
      <w:r>
        <w:rPr>
          <w:color w:val="221F1F"/>
          <w:spacing w:val="5"/>
        </w:rPr>
        <w:t xml:space="preserve"> </w:t>
      </w:r>
      <w:r>
        <w:rPr>
          <w:color w:val="221F1F"/>
          <w:spacing w:val="-2"/>
        </w:rPr>
        <w:t>2010)</w:t>
      </w:r>
    </w:p>
    <w:p w14:paraId="717DD07B" w14:textId="77777777" w:rsidR="00016C31" w:rsidRDefault="00016C31">
      <w:pPr>
        <w:pStyle w:val="BodyText"/>
        <w:spacing w:before="1"/>
      </w:pPr>
    </w:p>
    <w:p w14:paraId="02B3EE08" w14:textId="77777777" w:rsidR="00016C31" w:rsidRDefault="00632607">
      <w:pPr>
        <w:pStyle w:val="ListParagraph"/>
        <w:numPr>
          <w:ilvl w:val="0"/>
          <w:numId w:val="52"/>
        </w:numPr>
        <w:tabs>
          <w:tab w:val="left" w:pos="712"/>
        </w:tabs>
        <w:jc w:val="left"/>
        <w:rPr>
          <w:sz w:val="20"/>
        </w:rPr>
      </w:pPr>
      <w:r>
        <w:rPr>
          <w:color w:val="221F1F"/>
          <w:sz w:val="20"/>
        </w:rPr>
        <w:t>Definitions.</w:t>
      </w:r>
      <w:r>
        <w:rPr>
          <w:color w:val="221F1F"/>
          <w:spacing w:val="-9"/>
          <w:sz w:val="20"/>
        </w:rPr>
        <w:t xml:space="preserve"> </w:t>
      </w:r>
      <w:r>
        <w:rPr>
          <w:color w:val="221F1F"/>
          <w:sz w:val="20"/>
        </w:rPr>
        <w:t>As</w:t>
      </w:r>
      <w:r>
        <w:rPr>
          <w:color w:val="221F1F"/>
          <w:spacing w:val="-8"/>
          <w:sz w:val="20"/>
        </w:rPr>
        <w:t xml:space="preserve"> </w:t>
      </w:r>
      <w:r>
        <w:rPr>
          <w:color w:val="221F1F"/>
          <w:sz w:val="20"/>
        </w:rPr>
        <w:t>used</w:t>
      </w:r>
      <w:r>
        <w:rPr>
          <w:color w:val="221F1F"/>
          <w:spacing w:val="-6"/>
          <w:sz w:val="20"/>
        </w:rPr>
        <w:t xml:space="preserve"> </w:t>
      </w:r>
      <w:r>
        <w:rPr>
          <w:color w:val="221F1F"/>
          <w:sz w:val="20"/>
        </w:rPr>
        <w:t>in</w:t>
      </w:r>
      <w:r>
        <w:rPr>
          <w:color w:val="221F1F"/>
          <w:spacing w:val="-6"/>
          <w:sz w:val="20"/>
        </w:rPr>
        <w:t xml:space="preserve"> </w:t>
      </w:r>
      <w:r>
        <w:rPr>
          <w:color w:val="221F1F"/>
          <w:sz w:val="20"/>
        </w:rPr>
        <w:t>this</w:t>
      </w:r>
      <w:r>
        <w:rPr>
          <w:color w:val="221F1F"/>
          <w:spacing w:val="-8"/>
          <w:sz w:val="20"/>
        </w:rPr>
        <w:t xml:space="preserve"> </w:t>
      </w:r>
      <w:r>
        <w:rPr>
          <w:color w:val="221F1F"/>
          <w:sz w:val="20"/>
        </w:rPr>
        <w:t>clause-</w:t>
      </w:r>
      <w:r>
        <w:rPr>
          <w:color w:val="221F1F"/>
          <w:spacing w:val="-10"/>
          <w:sz w:val="20"/>
        </w:rPr>
        <w:t>-</w:t>
      </w:r>
    </w:p>
    <w:p w14:paraId="4BBF5962" w14:textId="77777777" w:rsidR="00016C31" w:rsidRDefault="00016C31">
      <w:pPr>
        <w:pStyle w:val="BodyText"/>
      </w:pPr>
    </w:p>
    <w:p w14:paraId="06D4F274" w14:textId="77777777" w:rsidR="00016C31" w:rsidRDefault="00632607">
      <w:pPr>
        <w:pStyle w:val="BodyText"/>
        <w:spacing w:before="1"/>
        <w:ind w:left="219" w:right="999"/>
      </w:pPr>
      <w:r>
        <w:rPr>
          <w:color w:val="221F1F"/>
        </w:rPr>
        <w:t>Approved</w:t>
      </w:r>
      <w:r>
        <w:rPr>
          <w:color w:val="221F1F"/>
          <w:spacing w:val="-4"/>
        </w:rPr>
        <w:t xml:space="preserve"> </w:t>
      </w:r>
      <w:r>
        <w:rPr>
          <w:color w:val="221F1F"/>
        </w:rPr>
        <w:t>purchasing</w:t>
      </w:r>
      <w:r>
        <w:rPr>
          <w:color w:val="221F1F"/>
          <w:spacing w:val="-4"/>
        </w:rPr>
        <w:t xml:space="preserve"> </w:t>
      </w:r>
      <w:r>
        <w:rPr>
          <w:color w:val="221F1F"/>
        </w:rPr>
        <w:t>system</w:t>
      </w:r>
      <w:r>
        <w:rPr>
          <w:color w:val="221F1F"/>
          <w:spacing w:val="-10"/>
        </w:rPr>
        <w:t xml:space="preserve"> </w:t>
      </w:r>
      <w:r>
        <w:rPr>
          <w:color w:val="221F1F"/>
        </w:rPr>
        <w:t>means</w:t>
      </w:r>
      <w:r>
        <w:rPr>
          <w:color w:val="221F1F"/>
          <w:spacing w:val="-6"/>
        </w:rPr>
        <w:t xml:space="preserve"> </w:t>
      </w:r>
      <w:r>
        <w:rPr>
          <w:color w:val="221F1F"/>
        </w:rPr>
        <w:t>a</w:t>
      </w:r>
      <w:r>
        <w:rPr>
          <w:color w:val="221F1F"/>
          <w:spacing w:val="-6"/>
        </w:rPr>
        <w:t xml:space="preserve"> </w:t>
      </w:r>
      <w:proofErr w:type="gramStart"/>
      <w:r>
        <w:rPr>
          <w:color w:val="221F1F"/>
        </w:rPr>
        <w:t>Contractor's</w:t>
      </w:r>
      <w:proofErr w:type="gramEnd"/>
      <w:r>
        <w:rPr>
          <w:color w:val="221F1F"/>
          <w:spacing w:val="-6"/>
        </w:rPr>
        <w:t xml:space="preserve"> </w:t>
      </w:r>
      <w:r>
        <w:rPr>
          <w:color w:val="221F1F"/>
        </w:rPr>
        <w:t>purchasing</w:t>
      </w:r>
      <w:r>
        <w:rPr>
          <w:color w:val="221F1F"/>
          <w:spacing w:val="-4"/>
        </w:rPr>
        <w:t xml:space="preserve"> </w:t>
      </w:r>
      <w:r>
        <w:rPr>
          <w:color w:val="221F1F"/>
        </w:rPr>
        <w:t>system</w:t>
      </w:r>
      <w:r>
        <w:rPr>
          <w:color w:val="221F1F"/>
          <w:spacing w:val="-5"/>
        </w:rPr>
        <w:t xml:space="preserve"> </w:t>
      </w:r>
      <w:r>
        <w:rPr>
          <w:color w:val="221F1F"/>
        </w:rPr>
        <w:t>that</w:t>
      </w:r>
      <w:r>
        <w:rPr>
          <w:color w:val="221F1F"/>
          <w:spacing w:val="-8"/>
        </w:rPr>
        <w:t xml:space="preserve"> </w:t>
      </w:r>
      <w:r>
        <w:rPr>
          <w:color w:val="221F1F"/>
        </w:rPr>
        <w:t>has</w:t>
      </w:r>
      <w:r>
        <w:rPr>
          <w:color w:val="221F1F"/>
          <w:spacing w:val="-7"/>
        </w:rPr>
        <w:t xml:space="preserve"> </w:t>
      </w:r>
      <w:r>
        <w:rPr>
          <w:color w:val="221F1F"/>
        </w:rPr>
        <w:t>been</w:t>
      </w:r>
      <w:r>
        <w:rPr>
          <w:color w:val="221F1F"/>
          <w:spacing w:val="-8"/>
        </w:rPr>
        <w:t xml:space="preserve"> </w:t>
      </w:r>
      <w:r>
        <w:rPr>
          <w:color w:val="221F1F"/>
        </w:rPr>
        <w:t>reviewed</w:t>
      </w:r>
      <w:r>
        <w:rPr>
          <w:color w:val="221F1F"/>
          <w:spacing w:val="-4"/>
        </w:rPr>
        <w:t xml:space="preserve"> </w:t>
      </w:r>
      <w:r>
        <w:rPr>
          <w:color w:val="221F1F"/>
        </w:rPr>
        <w:t>and</w:t>
      </w:r>
      <w:r>
        <w:rPr>
          <w:color w:val="221F1F"/>
          <w:spacing w:val="-5"/>
        </w:rPr>
        <w:t xml:space="preserve"> </w:t>
      </w:r>
      <w:r>
        <w:rPr>
          <w:color w:val="221F1F"/>
        </w:rPr>
        <w:t>approved</w:t>
      </w:r>
      <w:r>
        <w:rPr>
          <w:color w:val="221F1F"/>
          <w:spacing w:val="-4"/>
        </w:rPr>
        <w:t xml:space="preserve"> </w:t>
      </w:r>
      <w:r>
        <w:rPr>
          <w:color w:val="221F1F"/>
        </w:rPr>
        <w:t>in accordance with Part 44 of the Federal Acquisition Regulation (FAR).</w:t>
      </w:r>
    </w:p>
    <w:p w14:paraId="3265FB32" w14:textId="77777777" w:rsidR="00016C31" w:rsidRDefault="00016C31">
      <w:pPr>
        <w:pStyle w:val="BodyText"/>
        <w:spacing w:before="10"/>
        <w:rPr>
          <w:sz w:val="19"/>
        </w:rPr>
      </w:pPr>
    </w:p>
    <w:p w14:paraId="0D6289B4" w14:textId="77777777" w:rsidR="00016C31" w:rsidRDefault="00632607">
      <w:pPr>
        <w:pStyle w:val="BodyText"/>
        <w:ind w:left="219" w:right="999"/>
      </w:pPr>
      <w:r>
        <w:rPr>
          <w:color w:val="221F1F"/>
        </w:rPr>
        <w:t>Consent</w:t>
      </w:r>
      <w:r>
        <w:rPr>
          <w:color w:val="221F1F"/>
          <w:spacing w:val="-5"/>
        </w:rPr>
        <w:t xml:space="preserve"> </w:t>
      </w:r>
      <w:r>
        <w:rPr>
          <w:color w:val="221F1F"/>
        </w:rPr>
        <w:t>to</w:t>
      </w:r>
      <w:r>
        <w:rPr>
          <w:color w:val="221F1F"/>
          <w:spacing w:val="-4"/>
        </w:rPr>
        <w:t xml:space="preserve"> </w:t>
      </w:r>
      <w:r>
        <w:rPr>
          <w:color w:val="221F1F"/>
        </w:rPr>
        <w:t>subcontract</w:t>
      </w:r>
      <w:r>
        <w:rPr>
          <w:color w:val="221F1F"/>
          <w:spacing w:val="-5"/>
        </w:rPr>
        <w:t xml:space="preserve"> </w:t>
      </w:r>
      <w:r>
        <w:rPr>
          <w:color w:val="221F1F"/>
        </w:rPr>
        <w:t>means</w:t>
      </w:r>
      <w:r>
        <w:rPr>
          <w:color w:val="221F1F"/>
          <w:spacing w:val="-8"/>
        </w:rPr>
        <w:t xml:space="preserve"> </w:t>
      </w:r>
      <w:r>
        <w:rPr>
          <w:color w:val="221F1F"/>
        </w:rPr>
        <w:t>the</w:t>
      </w:r>
      <w:r>
        <w:rPr>
          <w:color w:val="221F1F"/>
          <w:spacing w:val="-4"/>
        </w:rPr>
        <w:t xml:space="preserve"> </w:t>
      </w:r>
      <w:r>
        <w:rPr>
          <w:color w:val="221F1F"/>
        </w:rPr>
        <w:t>Contracting</w:t>
      </w:r>
      <w:r>
        <w:rPr>
          <w:color w:val="221F1F"/>
          <w:spacing w:val="-3"/>
        </w:rPr>
        <w:t xml:space="preserve"> </w:t>
      </w:r>
      <w:r>
        <w:rPr>
          <w:color w:val="221F1F"/>
        </w:rPr>
        <w:t>Officer's</w:t>
      </w:r>
      <w:r>
        <w:rPr>
          <w:color w:val="221F1F"/>
          <w:spacing w:val="-5"/>
        </w:rPr>
        <w:t xml:space="preserve"> </w:t>
      </w:r>
      <w:r>
        <w:rPr>
          <w:color w:val="221F1F"/>
        </w:rPr>
        <w:t>written</w:t>
      </w:r>
      <w:r>
        <w:rPr>
          <w:color w:val="221F1F"/>
          <w:spacing w:val="-3"/>
        </w:rPr>
        <w:t xml:space="preserve"> </w:t>
      </w:r>
      <w:r>
        <w:rPr>
          <w:color w:val="221F1F"/>
        </w:rPr>
        <w:t>consent</w:t>
      </w:r>
      <w:r>
        <w:rPr>
          <w:color w:val="221F1F"/>
          <w:spacing w:val="-5"/>
        </w:rPr>
        <w:t xml:space="preserve"> </w:t>
      </w:r>
      <w:r>
        <w:rPr>
          <w:color w:val="221F1F"/>
        </w:rPr>
        <w:t>for</w:t>
      </w:r>
      <w:r>
        <w:rPr>
          <w:color w:val="221F1F"/>
          <w:spacing w:val="-4"/>
        </w:rPr>
        <w:t xml:space="preserve"> </w:t>
      </w:r>
      <w:r>
        <w:rPr>
          <w:color w:val="221F1F"/>
        </w:rPr>
        <w:t>the</w:t>
      </w:r>
      <w:r>
        <w:rPr>
          <w:color w:val="221F1F"/>
          <w:spacing w:val="-5"/>
        </w:rPr>
        <w:t xml:space="preserve"> </w:t>
      </w:r>
      <w:r>
        <w:rPr>
          <w:color w:val="221F1F"/>
        </w:rPr>
        <w:t>Contractor</w:t>
      </w:r>
      <w:r>
        <w:rPr>
          <w:color w:val="221F1F"/>
          <w:spacing w:val="-4"/>
        </w:rPr>
        <w:t xml:space="preserve"> </w:t>
      </w:r>
      <w:r>
        <w:rPr>
          <w:color w:val="221F1F"/>
        </w:rPr>
        <w:t>to</w:t>
      </w:r>
      <w:r>
        <w:rPr>
          <w:color w:val="221F1F"/>
          <w:spacing w:val="-4"/>
        </w:rPr>
        <w:t xml:space="preserve"> </w:t>
      </w:r>
      <w:proofErr w:type="gramStart"/>
      <w:r>
        <w:rPr>
          <w:color w:val="221F1F"/>
        </w:rPr>
        <w:t>enter</w:t>
      </w:r>
      <w:r>
        <w:rPr>
          <w:color w:val="221F1F"/>
          <w:spacing w:val="-4"/>
        </w:rPr>
        <w:t xml:space="preserve"> </w:t>
      </w:r>
      <w:r>
        <w:rPr>
          <w:color w:val="221F1F"/>
        </w:rPr>
        <w:t>into</w:t>
      </w:r>
      <w:proofErr w:type="gramEnd"/>
      <w:r>
        <w:rPr>
          <w:color w:val="221F1F"/>
          <w:spacing w:val="-4"/>
        </w:rPr>
        <w:t xml:space="preserve"> </w:t>
      </w:r>
      <w:r>
        <w:rPr>
          <w:color w:val="221F1F"/>
        </w:rPr>
        <w:t>a</w:t>
      </w:r>
      <w:r>
        <w:rPr>
          <w:color w:val="221F1F"/>
          <w:spacing w:val="-10"/>
        </w:rPr>
        <w:t xml:space="preserve"> </w:t>
      </w:r>
      <w:r>
        <w:rPr>
          <w:color w:val="221F1F"/>
        </w:rPr>
        <w:t xml:space="preserve">particular </w:t>
      </w:r>
      <w:r>
        <w:rPr>
          <w:color w:val="221F1F"/>
          <w:spacing w:val="-2"/>
        </w:rPr>
        <w:t>subcontract.</w:t>
      </w:r>
    </w:p>
    <w:p w14:paraId="18497E62" w14:textId="77777777" w:rsidR="00016C31" w:rsidRDefault="00016C31">
      <w:pPr>
        <w:pStyle w:val="BodyText"/>
        <w:spacing w:before="10"/>
        <w:rPr>
          <w:sz w:val="19"/>
        </w:rPr>
      </w:pPr>
    </w:p>
    <w:p w14:paraId="56822DB9" w14:textId="77777777" w:rsidR="00016C31" w:rsidRDefault="00632607">
      <w:pPr>
        <w:pStyle w:val="BodyText"/>
        <w:ind w:left="219" w:right="986"/>
        <w:jc w:val="both"/>
      </w:pPr>
      <w:r>
        <w:rPr>
          <w:color w:val="221F1F"/>
        </w:rPr>
        <w:t>Subcontract</w:t>
      </w:r>
      <w:r>
        <w:rPr>
          <w:color w:val="221F1F"/>
          <w:spacing w:val="-4"/>
        </w:rPr>
        <w:t xml:space="preserve"> </w:t>
      </w:r>
      <w:r>
        <w:rPr>
          <w:color w:val="221F1F"/>
        </w:rPr>
        <w:t>means</w:t>
      </w:r>
      <w:r>
        <w:rPr>
          <w:color w:val="221F1F"/>
          <w:spacing w:val="-4"/>
        </w:rPr>
        <w:t xml:space="preserve"> </w:t>
      </w:r>
      <w:r>
        <w:rPr>
          <w:color w:val="221F1F"/>
        </w:rPr>
        <w:t>any</w:t>
      </w:r>
      <w:r>
        <w:rPr>
          <w:color w:val="221F1F"/>
          <w:spacing w:val="-2"/>
        </w:rPr>
        <w:t xml:space="preserve"> </w:t>
      </w:r>
      <w:r>
        <w:rPr>
          <w:color w:val="221F1F"/>
        </w:rPr>
        <w:t>contract,</w:t>
      </w:r>
      <w:r>
        <w:rPr>
          <w:color w:val="221F1F"/>
          <w:spacing w:val="-3"/>
        </w:rPr>
        <w:t xml:space="preserve"> </w:t>
      </w:r>
      <w:r>
        <w:rPr>
          <w:color w:val="221F1F"/>
        </w:rPr>
        <w:t>as</w:t>
      </w:r>
      <w:r>
        <w:rPr>
          <w:color w:val="221F1F"/>
          <w:spacing w:val="-4"/>
        </w:rPr>
        <w:t xml:space="preserve"> </w:t>
      </w:r>
      <w:r>
        <w:rPr>
          <w:color w:val="221F1F"/>
        </w:rPr>
        <w:t>defined</w:t>
      </w:r>
      <w:r>
        <w:rPr>
          <w:color w:val="221F1F"/>
          <w:spacing w:val="-2"/>
        </w:rPr>
        <w:t xml:space="preserve"> </w:t>
      </w:r>
      <w:r>
        <w:rPr>
          <w:color w:val="221F1F"/>
        </w:rPr>
        <w:t>in</w:t>
      </w:r>
      <w:r>
        <w:rPr>
          <w:color w:val="221F1F"/>
          <w:spacing w:val="-5"/>
        </w:rPr>
        <w:t xml:space="preserve"> </w:t>
      </w:r>
      <w:r>
        <w:rPr>
          <w:color w:val="221F1F"/>
        </w:rPr>
        <w:t>FAR</w:t>
      </w:r>
      <w:r>
        <w:rPr>
          <w:color w:val="221F1F"/>
          <w:spacing w:val="-4"/>
        </w:rPr>
        <w:t xml:space="preserve"> </w:t>
      </w:r>
      <w:r>
        <w:rPr>
          <w:color w:val="221F1F"/>
        </w:rPr>
        <w:t>Subpart</w:t>
      </w:r>
      <w:r>
        <w:rPr>
          <w:color w:val="221F1F"/>
          <w:spacing w:val="-4"/>
        </w:rPr>
        <w:t xml:space="preserve"> </w:t>
      </w:r>
      <w:r>
        <w:rPr>
          <w:color w:val="221F1F"/>
        </w:rPr>
        <w:t>2.1,</w:t>
      </w:r>
      <w:r>
        <w:rPr>
          <w:color w:val="221F1F"/>
          <w:spacing w:val="-3"/>
        </w:rPr>
        <w:t xml:space="preserve"> </w:t>
      </w:r>
      <w:proofErr w:type="gramStart"/>
      <w:r>
        <w:rPr>
          <w:color w:val="221F1F"/>
        </w:rPr>
        <w:t>entered</w:t>
      </w:r>
      <w:r>
        <w:rPr>
          <w:color w:val="221F1F"/>
          <w:spacing w:val="-2"/>
        </w:rPr>
        <w:t xml:space="preserve"> </w:t>
      </w:r>
      <w:r>
        <w:rPr>
          <w:color w:val="221F1F"/>
        </w:rPr>
        <w:t>into</w:t>
      </w:r>
      <w:proofErr w:type="gramEnd"/>
      <w:r>
        <w:rPr>
          <w:color w:val="221F1F"/>
          <w:spacing w:val="-5"/>
        </w:rPr>
        <w:t xml:space="preserve"> </w:t>
      </w:r>
      <w:r>
        <w:rPr>
          <w:color w:val="221F1F"/>
        </w:rPr>
        <w:t>by</w:t>
      </w:r>
      <w:r>
        <w:rPr>
          <w:color w:val="221F1F"/>
          <w:spacing w:val="-2"/>
        </w:rPr>
        <w:t xml:space="preserve"> </w:t>
      </w:r>
      <w:r>
        <w:rPr>
          <w:color w:val="221F1F"/>
        </w:rPr>
        <w:t>a</w:t>
      </w:r>
      <w:r>
        <w:rPr>
          <w:color w:val="221F1F"/>
          <w:spacing w:val="-5"/>
        </w:rPr>
        <w:t xml:space="preserve"> </w:t>
      </w:r>
      <w:r>
        <w:rPr>
          <w:color w:val="221F1F"/>
        </w:rPr>
        <w:t>subcontractor</w:t>
      </w:r>
      <w:r>
        <w:rPr>
          <w:color w:val="221F1F"/>
          <w:spacing w:val="-3"/>
        </w:rPr>
        <w:t xml:space="preserve"> </w:t>
      </w:r>
      <w:r>
        <w:rPr>
          <w:color w:val="221F1F"/>
        </w:rPr>
        <w:t>to</w:t>
      </w:r>
      <w:r>
        <w:rPr>
          <w:color w:val="221F1F"/>
          <w:spacing w:val="-2"/>
        </w:rPr>
        <w:t xml:space="preserve"> </w:t>
      </w:r>
      <w:r>
        <w:rPr>
          <w:color w:val="221F1F"/>
        </w:rPr>
        <w:t>furnish</w:t>
      </w:r>
      <w:r>
        <w:rPr>
          <w:color w:val="221F1F"/>
          <w:spacing w:val="-2"/>
        </w:rPr>
        <w:t xml:space="preserve"> </w:t>
      </w:r>
      <w:r>
        <w:rPr>
          <w:color w:val="221F1F"/>
        </w:rPr>
        <w:t>supplies</w:t>
      </w:r>
      <w:r>
        <w:rPr>
          <w:color w:val="221F1F"/>
          <w:spacing w:val="-4"/>
        </w:rPr>
        <w:t xml:space="preserve"> </w:t>
      </w:r>
      <w:r>
        <w:rPr>
          <w:color w:val="221F1F"/>
        </w:rPr>
        <w:t>or services</w:t>
      </w:r>
      <w:r>
        <w:rPr>
          <w:color w:val="221F1F"/>
          <w:spacing w:val="-2"/>
        </w:rPr>
        <w:t xml:space="preserve"> </w:t>
      </w:r>
      <w:r>
        <w:rPr>
          <w:color w:val="221F1F"/>
        </w:rPr>
        <w:t>for</w:t>
      </w:r>
      <w:r>
        <w:rPr>
          <w:color w:val="221F1F"/>
          <w:spacing w:val="-1"/>
        </w:rPr>
        <w:t xml:space="preserve"> </w:t>
      </w:r>
      <w:r>
        <w:rPr>
          <w:color w:val="221F1F"/>
        </w:rPr>
        <w:t>performance of</w:t>
      </w:r>
      <w:r>
        <w:rPr>
          <w:color w:val="221F1F"/>
          <w:spacing w:val="-2"/>
        </w:rPr>
        <w:t xml:space="preserve"> </w:t>
      </w:r>
      <w:r>
        <w:rPr>
          <w:color w:val="221F1F"/>
        </w:rPr>
        <w:t>the</w:t>
      </w:r>
      <w:r>
        <w:rPr>
          <w:color w:val="221F1F"/>
          <w:spacing w:val="-2"/>
        </w:rPr>
        <w:t xml:space="preserve"> </w:t>
      </w:r>
      <w:r>
        <w:rPr>
          <w:color w:val="221F1F"/>
        </w:rPr>
        <w:t>prime</w:t>
      </w:r>
      <w:r>
        <w:rPr>
          <w:color w:val="221F1F"/>
          <w:spacing w:val="-3"/>
        </w:rPr>
        <w:t xml:space="preserve"> </w:t>
      </w:r>
      <w:proofErr w:type="spellStart"/>
      <w:r>
        <w:rPr>
          <w:color w:val="221F1F"/>
        </w:rPr>
        <w:t>contract</w:t>
      </w:r>
      <w:r>
        <w:rPr>
          <w:color w:val="221F1F"/>
          <w:spacing w:val="-2"/>
        </w:rPr>
        <w:t xml:space="preserve"> </w:t>
      </w:r>
      <w:r>
        <w:rPr>
          <w:color w:val="221F1F"/>
        </w:rPr>
        <w:t>or</w:t>
      </w:r>
      <w:proofErr w:type="spellEnd"/>
      <w:r>
        <w:rPr>
          <w:color w:val="221F1F"/>
          <w:spacing w:val="-2"/>
        </w:rPr>
        <w:t xml:space="preserve"> </w:t>
      </w:r>
      <w:r>
        <w:rPr>
          <w:color w:val="221F1F"/>
        </w:rPr>
        <w:t>a</w:t>
      </w:r>
      <w:r>
        <w:rPr>
          <w:color w:val="221F1F"/>
          <w:spacing w:val="-2"/>
        </w:rPr>
        <w:t xml:space="preserve"> </w:t>
      </w:r>
      <w:r>
        <w:rPr>
          <w:color w:val="221F1F"/>
        </w:rPr>
        <w:t>subcontract.</w:t>
      </w:r>
      <w:r>
        <w:rPr>
          <w:color w:val="221F1F"/>
          <w:spacing w:val="-1"/>
        </w:rPr>
        <w:t xml:space="preserve"> </w:t>
      </w:r>
      <w:r>
        <w:rPr>
          <w:color w:val="221F1F"/>
        </w:rPr>
        <w:t>It</w:t>
      </w:r>
      <w:r>
        <w:rPr>
          <w:color w:val="221F1F"/>
          <w:spacing w:val="-3"/>
        </w:rPr>
        <w:t xml:space="preserve"> </w:t>
      </w:r>
      <w:r>
        <w:rPr>
          <w:color w:val="221F1F"/>
        </w:rPr>
        <w:t>includes,</w:t>
      </w:r>
      <w:r>
        <w:rPr>
          <w:color w:val="221F1F"/>
          <w:spacing w:val="-4"/>
        </w:rPr>
        <w:t xml:space="preserve"> </w:t>
      </w:r>
      <w:r>
        <w:rPr>
          <w:color w:val="221F1F"/>
        </w:rPr>
        <w:t>but</w:t>
      </w:r>
      <w:r>
        <w:rPr>
          <w:color w:val="221F1F"/>
          <w:spacing w:val="-3"/>
        </w:rPr>
        <w:t xml:space="preserve"> </w:t>
      </w:r>
      <w:r>
        <w:rPr>
          <w:color w:val="221F1F"/>
        </w:rPr>
        <w:t>is</w:t>
      </w:r>
      <w:r>
        <w:rPr>
          <w:color w:val="221F1F"/>
          <w:spacing w:val="-3"/>
        </w:rPr>
        <w:t xml:space="preserve"> </w:t>
      </w:r>
      <w:r>
        <w:rPr>
          <w:color w:val="221F1F"/>
        </w:rPr>
        <w:t>not</w:t>
      </w:r>
      <w:r>
        <w:rPr>
          <w:color w:val="221F1F"/>
          <w:spacing w:val="-5"/>
        </w:rPr>
        <w:t xml:space="preserve"> </w:t>
      </w:r>
      <w:r>
        <w:rPr>
          <w:color w:val="221F1F"/>
        </w:rPr>
        <w:t>limited</w:t>
      </w:r>
      <w:r>
        <w:rPr>
          <w:color w:val="221F1F"/>
          <w:spacing w:val="-1"/>
        </w:rPr>
        <w:t xml:space="preserve"> </w:t>
      </w:r>
      <w:r>
        <w:rPr>
          <w:color w:val="221F1F"/>
        </w:rPr>
        <w:t>to,</w:t>
      </w:r>
      <w:r>
        <w:rPr>
          <w:color w:val="221F1F"/>
          <w:spacing w:val="-4"/>
        </w:rPr>
        <w:t xml:space="preserve"> </w:t>
      </w:r>
      <w:r>
        <w:rPr>
          <w:color w:val="221F1F"/>
        </w:rPr>
        <w:t>purchase</w:t>
      </w:r>
      <w:r>
        <w:rPr>
          <w:color w:val="221F1F"/>
          <w:spacing w:val="-1"/>
        </w:rPr>
        <w:t xml:space="preserve"> </w:t>
      </w:r>
      <w:r>
        <w:rPr>
          <w:color w:val="221F1F"/>
        </w:rPr>
        <w:t>orders, and changes and modifications to purchase orders.</w:t>
      </w:r>
    </w:p>
    <w:p w14:paraId="5B20EDEB" w14:textId="77777777" w:rsidR="00016C31" w:rsidRDefault="00016C31">
      <w:pPr>
        <w:pStyle w:val="BodyText"/>
        <w:spacing w:before="2"/>
      </w:pPr>
    </w:p>
    <w:p w14:paraId="195436CD" w14:textId="77777777" w:rsidR="00016C31" w:rsidRDefault="00632607">
      <w:pPr>
        <w:pStyle w:val="ListParagraph"/>
        <w:numPr>
          <w:ilvl w:val="0"/>
          <w:numId w:val="52"/>
        </w:numPr>
        <w:tabs>
          <w:tab w:val="left" w:pos="441"/>
        </w:tabs>
        <w:spacing w:before="1"/>
        <w:ind w:left="440" w:right="1044" w:hanging="275"/>
        <w:jc w:val="left"/>
        <w:rPr>
          <w:sz w:val="20"/>
        </w:rPr>
      </w:pPr>
      <w:r>
        <w:rPr>
          <w:color w:val="221F1F"/>
          <w:sz w:val="20"/>
        </w:rPr>
        <w:t>When this clause is included in a fixed-price type contract, consent to subcontract is required only on unpriced contract</w:t>
      </w:r>
      <w:r>
        <w:rPr>
          <w:color w:val="221F1F"/>
          <w:spacing w:val="-5"/>
          <w:sz w:val="20"/>
        </w:rPr>
        <w:t xml:space="preserve"> </w:t>
      </w:r>
      <w:r>
        <w:rPr>
          <w:color w:val="221F1F"/>
          <w:sz w:val="20"/>
        </w:rPr>
        <w:t>actions</w:t>
      </w:r>
      <w:r>
        <w:rPr>
          <w:color w:val="221F1F"/>
          <w:spacing w:val="-8"/>
          <w:sz w:val="20"/>
        </w:rPr>
        <w:t xml:space="preserve"> </w:t>
      </w:r>
      <w:r>
        <w:rPr>
          <w:color w:val="221F1F"/>
          <w:sz w:val="20"/>
        </w:rPr>
        <w:t>(including</w:t>
      </w:r>
      <w:r>
        <w:rPr>
          <w:color w:val="221F1F"/>
          <w:spacing w:val="-6"/>
          <w:sz w:val="20"/>
        </w:rPr>
        <w:t xml:space="preserve"> </w:t>
      </w:r>
      <w:r>
        <w:rPr>
          <w:color w:val="221F1F"/>
          <w:sz w:val="20"/>
        </w:rPr>
        <w:t>unpriced</w:t>
      </w:r>
      <w:r>
        <w:rPr>
          <w:color w:val="221F1F"/>
          <w:spacing w:val="-3"/>
          <w:sz w:val="20"/>
        </w:rPr>
        <w:t xml:space="preserve"> </w:t>
      </w:r>
      <w:r>
        <w:rPr>
          <w:color w:val="221F1F"/>
          <w:sz w:val="20"/>
        </w:rPr>
        <w:t>modifications</w:t>
      </w:r>
      <w:r>
        <w:rPr>
          <w:color w:val="221F1F"/>
          <w:spacing w:val="-7"/>
          <w:sz w:val="20"/>
        </w:rPr>
        <w:t xml:space="preserve"> </w:t>
      </w:r>
      <w:r>
        <w:rPr>
          <w:color w:val="221F1F"/>
          <w:sz w:val="20"/>
        </w:rPr>
        <w:t>or</w:t>
      </w:r>
      <w:r>
        <w:rPr>
          <w:color w:val="221F1F"/>
          <w:spacing w:val="-7"/>
          <w:sz w:val="20"/>
        </w:rPr>
        <w:t xml:space="preserve"> </w:t>
      </w:r>
      <w:r>
        <w:rPr>
          <w:color w:val="221F1F"/>
          <w:sz w:val="20"/>
        </w:rPr>
        <w:t>unpriced</w:t>
      </w:r>
      <w:r>
        <w:rPr>
          <w:color w:val="221F1F"/>
          <w:spacing w:val="-9"/>
          <w:sz w:val="20"/>
        </w:rPr>
        <w:t xml:space="preserve"> </w:t>
      </w:r>
      <w:r>
        <w:rPr>
          <w:color w:val="221F1F"/>
          <w:sz w:val="20"/>
        </w:rPr>
        <w:t>delivery</w:t>
      </w:r>
      <w:r>
        <w:rPr>
          <w:color w:val="221F1F"/>
          <w:spacing w:val="-6"/>
          <w:sz w:val="20"/>
        </w:rPr>
        <w:t xml:space="preserve"> </w:t>
      </w:r>
      <w:r>
        <w:rPr>
          <w:color w:val="221F1F"/>
          <w:sz w:val="20"/>
        </w:rPr>
        <w:t>orders),</w:t>
      </w:r>
      <w:r>
        <w:rPr>
          <w:color w:val="221F1F"/>
          <w:spacing w:val="-4"/>
          <w:sz w:val="20"/>
        </w:rPr>
        <w:t xml:space="preserve"> </w:t>
      </w:r>
      <w:r>
        <w:rPr>
          <w:color w:val="221F1F"/>
          <w:sz w:val="20"/>
        </w:rPr>
        <w:t>and</w:t>
      </w:r>
      <w:r>
        <w:rPr>
          <w:color w:val="221F1F"/>
          <w:spacing w:val="-4"/>
          <w:sz w:val="20"/>
        </w:rPr>
        <w:t xml:space="preserve"> </w:t>
      </w:r>
      <w:r>
        <w:rPr>
          <w:color w:val="221F1F"/>
          <w:sz w:val="20"/>
        </w:rPr>
        <w:t>only</w:t>
      </w:r>
      <w:r>
        <w:rPr>
          <w:color w:val="221F1F"/>
          <w:spacing w:val="-9"/>
          <w:sz w:val="20"/>
        </w:rPr>
        <w:t xml:space="preserve"> </w:t>
      </w:r>
      <w:r>
        <w:rPr>
          <w:color w:val="221F1F"/>
          <w:sz w:val="20"/>
        </w:rPr>
        <w:t>if</w:t>
      </w:r>
      <w:r>
        <w:rPr>
          <w:color w:val="221F1F"/>
          <w:spacing w:val="-7"/>
          <w:sz w:val="20"/>
        </w:rPr>
        <w:t xml:space="preserve"> </w:t>
      </w:r>
      <w:r>
        <w:rPr>
          <w:color w:val="221F1F"/>
          <w:sz w:val="20"/>
        </w:rPr>
        <w:t>required</w:t>
      </w:r>
      <w:r>
        <w:rPr>
          <w:color w:val="221F1F"/>
          <w:spacing w:val="-4"/>
          <w:sz w:val="20"/>
        </w:rPr>
        <w:t xml:space="preserve"> </w:t>
      </w:r>
      <w:r>
        <w:rPr>
          <w:color w:val="221F1F"/>
          <w:sz w:val="20"/>
        </w:rPr>
        <w:t>in</w:t>
      </w:r>
      <w:r>
        <w:rPr>
          <w:color w:val="221F1F"/>
          <w:spacing w:val="-7"/>
          <w:sz w:val="20"/>
        </w:rPr>
        <w:t xml:space="preserve"> </w:t>
      </w:r>
      <w:r>
        <w:rPr>
          <w:color w:val="221F1F"/>
          <w:sz w:val="20"/>
        </w:rPr>
        <w:t>accordance with paragraph (c) or (d) of this clause.</w:t>
      </w:r>
    </w:p>
    <w:p w14:paraId="4EC71590" w14:textId="77777777" w:rsidR="00016C31" w:rsidRDefault="00632607">
      <w:pPr>
        <w:pStyle w:val="ListParagraph"/>
        <w:numPr>
          <w:ilvl w:val="0"/>
          <w:numId w:val="52"/>
        </w:numPr>
        <w:tabs>
          <w:tab w:val="left" w:pos="441"/>
        </w:tabs>
        <w:spacing w:before="1"/>
        <w:ind w:left="440" w:right="1740" w:hanging="275"/>
        <w:jc w:val="left"/>
        <w:rPr>
          <w:sz w:val="20"/>
        </w:rPr>
      </w:pPr>
      <w:r>
        <w:rPr>
          <w:color w:val="221F1F"/>
          <w:sz w:val="20"/>
        </w:rPr>
        <w:t>If</w:t>
      </w:r>
      <w:r>
        <w:rPr>
          <w:color w:val="221F1F"/>
          <w:spacing w:val="-5"/>
          <w:sz w:val="20"/>
        </w:rPr>
        <w:t xml:space="preserve"> </w:t>
      </w: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does</w:t>
      </w:r>
      <w:r>
        <w:rPr>
          <w:color w:val="221F1F"/>
          <w:spacing w:val="-8"/>
          <w:sz w:val="20"/>
        </w:rPr>
        <w:t xml:space="preserve"> </w:t>
      </w:r>
      <w:r>
        <w:rPr>
          <w:color w:val="221F1F"/>
          <w:sz w:val="20"/>
        </w:rPr>
        <w:t>not</w:t>
      </w:r>
      <w:r>
        <w:rPr>
          <w:color w:val="221F1F"/>
          <w:spacing w:val="-8"/>
          <w:sz w:val="20"/>
        </w:rPr>
        <w:t xml:space="preserve"> </w:t>
      </w:r>
      <w:r>
        <w:rPr>
          <w:color w:val="221F1F"/>
          <w:sz w:val="20"/>
        </w:rPr>
        <w:t>have</w:t>
      </w:r>
      <w:r>
        <w:rPr>
          <w:color w:val="221F1F"/>
          <w:spacing w:val="-7"/>
          <w:sz w:val="20"/>
        </w:rPr>
        <w:t xml:space="preserve"> </w:t>
      </w:r>
      <w:r>
        <w:rPr>
          <w:color w:val="221F1F"/>
          <w:sz w:val="20"/>
        </w:rPr>
        <w:t>an</w:t>
      </w:r>
      <w:r>
        <w:rPr>
          <w:color w:val="221F1F"/>
          <w:spacing w:val="-4"/>
          <w:sz w:val="20"/>
        </w:rPr>
        <w:t xml:space="preserve"> </w:t>
      </w:r>
      <w:r>
        <w:rPr>
          <w:color w:val="221F1F"/>
          <w:sz w:val="20"/>
        </w:rPr>
        <w:t>approved</w:t>
      </w:r>
      <w:r>
        <w:rPr>
          <w:color w:val="221F1F"/>
          <w:spacing w:val="-5"/>
          <w:sz w:val="20"/>
        </w:rPr>
        <w:t xml:space="preserve"> </w:t>
      </w:r>
      <w:r>
        <w:rPr>
          <w:color w:val="221F1F"/>
          <w:sz w:val="20"/>
        </w:rPr>
        <w:t>purchasing</w:t>
      </w:r>
      <w:r>
        <w:rPr>
          <w:color w:val="221F1F"/>
          <w:spacing w:val="-3"/>
          <w:sz w:val="20"/>
        </w:rPr>
        <w:t xml:space="preserve"> </w:t>
      </w:r>
      <w:r>
        <w:rPr>
          <w:color w:val="221F1F"/>
          <w:sz w:val="20"/>
        </w:rPr>
        <w:t>system,</w:t>
      </w:r>
      <w:r>
        <w:rPr>
          <w:color w:val="221F1F"/>
          <w:spacing w:val="-4"/>
          <w:sz w:val="20"/>
        </w:rPr>
        <w:t xml:space="preserve"> </w:t>
      </w:r>
      <w:r>
        <w:rPr>
          <w:color w:val="221F1F"/>
          <w:sz w:val="20"/>
        </w:rPr>
        <w:t>consent</w:t>
      </w:r>
      <w:r>
        <w:rPr>
          <w:color w:val="221F1F"/>
          <w:spacing w:val="-5"/>
          <w:sz w:val="20"/>
        </w:rPr>
        <w:t xml:space="preserve"> </w:t>
      </w:r>
      <w:r>
        <w:rPr>
          <w:color w:val="221F1F"/>
          <w:sz w:val="20"/>
        </w:rPr>
        <w:t>to</w:t>
      </w:r>
      <w:r>
        <w:rPr>
          <w:color w:val="221F1F"/>
          <w:spacing w:val="-4"/>
          <w:sz w:val="20"/>
        </w:rPr>
        <w:t xml:space="preserve"> </w:t>
      </w:r>
      <w:r>
        <w:rPr>
          <w:color w:val="221F1F"/>
          <w:sz w:val="20"/>
        </w:rPr>
        <w:t>subcontract</w:t>
      </w:r>
      <w:r>
        <w:rPr>
          <w:color w:val="221F1F"/>
          <w:spacing w:val="-7"/>
          <w:sz w:val="20"/>
        </w:rPr>
        <w:t xml:space="preserve"> </w:t>
      </w:r>
      <w:r>
        <w:rPr>
          <w:color w:val="221F1F"/>
          <w:sz w:val="20"/>
        </w:rPr>
        <w:t>is</w:t>
      </w:r>
      <w:r>
        <w:rPr>
          <w:color w:val="221F1F"/>
          <w:spacing w:val="-6"/>
          <w:sz w:val="20"/>
        </w:rPr>
        <w:t xml:space="preserve"> </w:t>
      </w:r>
      <w:r>
        <w:rPr>
          <w:color w:val="221F1F"/>
          <w:sz w:val="20"/>
        </w:rPr>
        <w:t>required</w:t>
      </w:r>
      <w:r>
        <w:rPr>
          <w:color w:val="221F1F"/>
          <w:spacing w:val="-5"/>
          <w:sz w:val="20"/>
        </w:rPr>
        <w:t xml:space="preserve"> </w:t>
      </w:r>
      <w:r>
        <w:rPr>
          <w:color w:val="221F1F"/>
          <w:sz w:val="20"/>
        </w:rPr>
        <w:t>for</w:t>
      </w:r>
      <w:r>
        <w:rPr>
          <w:color w:val="221F1F"/>
          <w:spacing w:val="-7"/>
          <w:sz w:val="20"/>
        </w:rPr>
        <w:t xml:space="preserve"> </w:t>
      </w:r>
      <w:r>
        <w:rPr>
          <w:color w:val="221F1F"/>
          <w:sz w:val="20"/>
        </w:rPr>
        <w:t>any subcontract that—</w:t>
      </w:r>
    </w:p>
    <w:p w14:paraId="46930CE7" w14:textId="77777777" w:rsidR="00016C31" w:rsidRDefault="00016C31">
      <w:pPr>
        <w:pStyle w:val="BodyText"/>
        <w:spacing w:before="10"/>
        <w:rPr>
          <w:sz w:val="19"/>
        </w:rPr>
      </w:pPr>
    </w:p>
    <w:p w14:paraId="1262E0B9" w14:textId="77777777" w:rsidR="00016C31" w:rsidRDefault="00632607">
      <w:pPr>
        <w:pStyle w:val="ListParagraph"/>
        <w:numPr>
          <w:ilvl w:val="1"/>
          <w:numId w:val="52"/>
        </w:numPr>
        <w:tabs>
          <w:tab w:val="left" w:pos="724"/>
        </w:tabs>
        <w:rPr>
          <w:sz w:val="20"/>
        </w:rPr>
      </w:pPr>
      <w:r>
        <w:rPr>
          <w:color w:val="221F1F"/>
          <w:sz w:val="20"/>
        </w:rPr>
        <w:t>Is</w:t>
      </w:r>
      <w:r>
        <w:rPr>
          <w:color w:val="221F1F"/>
          <w:spacing w:val="-13"/>
          <w:sz w:val="20"/>
        </w:rPr>
        <w:t xml:space="preserve"> </w:t>
      </w:r>
      <w:r>
        <w:rPr>
          <w:color w:val="221F1F"/>
          <w:sz w:val="20"/>
        </w:rPr>
        <w:t>of</w:t>
      </w:r>
      <w:r>
        <w:rPr>
          <w:color w:val="221F1F"/>
          <w:spacing w:val="-10"/>
          <w:sz w:val="20"/>
        </w:rPr>
        <w:t xml:space="preserve"> </w:t>
      </w:r>
      <w:r>
        <w:rPr>
          <w:color w:val="221F1F"/>
          <w:sz w:val="20"/>
        </w:rPr>
        <w:t>the</w:t>
      </w:r>
      <w:r>
        <w:rPr>
          <w:color w:val="221F1F"/>
          <w:spacing w:val="-8"/>
          <w:sz w:val="20"/>
        </w:rPr>
        <w:t xml:space="preserve"> </w:t>
      </w:r>
      <w:r>
        <w:rPr>
          <w:color w:val="221F1F"/>
          <w:sz w:val="20"/>
        </w:rPr>
        <w:t>cost-reimbursement,</w:t>
      </w:r>
      <w:r>
        <w:rPr>
          <w:color w:val="221F1F"/>
          <w:spacing w:val="-7"/>
          <w:sz w:val="20"/>
        </w:rPr>
        <w:t xml:space="preserve"> </w:t>
      </w:r>
      <w:r>
        <w:rPr>
          <w:color w:val="221F1F"/>
          <w:sz w:val="20"/>
        </w:rPr>
        <w:t>time-and-materials,</w:t>
      </w:r>
      <w:r>
        <w:rPr>
          <w:color w:val="221F1F"/>
          <w:spacing w:val="-11"/>
          <w:sz w:val="20"/>
        </w:rPr>
        <w:t xml:space="preserve"> </w:t>
      </w:r>
      <w:r>
        <w:rPr>
          <w:color w:val="221F1F"/>
          <w:sz w:val="20"/>
        </w:rPr>
        <w:t>or</w:t>
      </w:r>
      <w:r>
        <w:rPr>
          <w:color w:val="221F1F"/>
          <w:spacing w:val="-8"/>
          <w:sz w:val="20"/>
        </w:rPr>
        <w:t xml:space="preserve"> </w:t>
      </w:r>
      <w:r>
        <w:rPr>
          <w:color w:val="221F1F"/>
          <w:sz w:val="20"/>
        </w:rPr>
        <w:t>labor-hour</w:t>
      </w:r>
      <w:r>
        <w:rPr>
          <w:color w:val="221F1F"/>
          <w:spacing w:val="-8"/>
          <w:sz w:val="20"/>
        </w:rPr>
        <w:t xml:space="preserve"> </w:t>
      </w:r>
      <w:r>
        <w:rPr>
          <w:color w:val="221F1F"/>
          <w:sz w:val="20"/>
        </w:rPr>
        <w:t>type;</w:t>
      </w:r>
      <w:r>
        <w:rPr>
          <w:color w:val="221F1F"/>
          <w:spacing w:val="-10"/>
          <w:sz w:val="20"/>
        </w:rPr>
        <w:t xml:space="preserve"> </w:t>
      </w:r>
      <w:r>
        <w:rPr>
          <w:color w:val="221F1F"/>
          <w:spacing w:val="-5"/>
          <w:sz w:val="20"/>
        </w:rPr>
        <w:t>or</w:t>
      </w:r>
    </w:p>
    <w:p w14:paraId="7653D4C6" w14:textId="77777777" w:rsidR="00016C31" w:rsidRDefault="00016C31">
      <w:pPr>
        <w:pStyle w:val="BodyText"/>
        <w:spacing w:before="10"/>
        <w:rPr>
          <w:sz w:val="19"/>
        </w:rPr>
      </w:pPr>
    </w:p>
    <w:p w14:paraId="09169948" w14:textId="77777777" w:rsidR="00016C31" w:rsidRDefault="00632607">
      <w:pPr>
        <w:pStyle w:val="ListParagraph"/>
        <w:numPr>
          <w:ilvl w:val="1"/>
          <w:numId w:val="52"/>
        </w:numPr>
        <w:tabs>
          <w:tab w:val="left" w:pos="724"/>
        </w:tabs>
        <w:rPr>
          <w:sz w:val="20"/>
        </w:rPr>
      </w:pPr>
      <w:r>
        <w:rPr>
          <w:color w:val="221F1F"/>
          <w:sz w:val="20"/>
        </w:rPr>
        <w:t>Is</w:t>
      </w:r>
      <w:r>
        <w:rPr>
          <w:color w:val="221F1F"/>
          <w:spacing w:val="-7"/>
          <w:sz w:val="20"/>
        </w:rPr>
        <w:t xml:space="preserve"> </w:t>
      </w:r>
      <w:r>
        <w:rPr>
          <w:color w:val="221F1F"/>
          <w:sz w:val="20"/>
        </w:rPr>
        <w:t>fixed-price</w:t>
      </w:r>
      <w:r>
        <w:rPr>
          <w:color w:val="221F1F"/>
          <w:spacing w:val="-6"/>
          <w:sz w:val="20"/>
        </w:rPr>
        <w:t xml:space="preserve"> </w:t>
      </w:r>
      <w:r>
        <w:rPr>
          <w:color w:val="221F1F"/>
          <w:sz w:val="20"/>
        </w:rPr>
        <w:t>and</w:t>
      </w:r>
      <w:r>
        <w:rPr>
          <w:color w:val="221F1F"/>
          <w:spacing w:val="-5"/>
          <w:sz w:val="20"/>
        </w:rPr>
        <w:t xml:space="preserve"> </w:t>
      </w:r>
      <w:r>
        <w:rPr>
          <w:color w:val="221F1F"/>
          <w:spacing w:val="-2"/>
          <w:sz w:val="20"/>
        </w:rPr>
        <w:t>exceeds—</w:t>
      </w:r>
    </w:p>
    <w:p w14:paraId="4303219E" w14:textId="77777777" w:rsidR="00016C31" w:rsidRDefault="00016C31">
      <w:pPr>
        <w:pStyle w:val="BodyText"/>
        <w:spacing w:before="3"/>
      </w:pPr>
    </w:p>
    <w:p w14:paraId="6A2D88A8" w14:textId="77777777" w:rsidR="00016C31" w:rsidRDefault="00632607">
      <w:pPr>
        <w:pStyle w:val="ListParagraph"/>
        <w:numPr>
          <w:ilvl w:val="0"/>
          <w:numId w:val="51"/>
        </w:numPr>
        <w:tabs>
          <w:tab w:val="left" w:pos="441"/>
        </w:tabs>
        <w:ind w:right="1286"/>
        <w:jc w:val="both"/>
        <w:rPr>
          <w:sz w:val="20"/>
        </w:rPr>
      </w:pPr>
      <w:r>
        <w:rPr>
          <w:color w:val="221F1F"/>
          <w:sz w:val="20"/>
        </w:rPr>
        <w:t>For</w:t>
      </w:r>
      <w:r>
        <w:rPr>
          <w:color w:val="221F1F"/>
          <w:spacing w:val="-2"/>
          <w:sz w:val="20"/>
        </w:rPr>
        <w:t xml:space="preserve"> </w:t>
      </w:r>
      <w:r>
        <w:rPr>
          <w:color w:val="221F1F"/>
          <w:sz w:val="20"/>
        </w:rPr>
        <w:t>a</w:t>
      </w:r>
      <w:r>
        <w:rPr>
          <w:color w:val="221F1F"/>
          <w:spacing w:val="-3"/>
          <w:sz w:val="20"/>
        </w:rPr>
        <w:t xml:space="preserve"> </w:t>
      </w:r>
      <w:r>
        <w:rPr>
          <w:color w:val="221F1F"/>
          <w:sz w:val="20"/>
        </w:rPr>
        <w:t>contract</w:t>
      </w:r>
      <w:r>
        <w:rPr>
          <w:color w:val="221F1F"/>
          <w:spacing w:val="-3"/>
          <w:sz w:val="20"/>
        </w:rPr>
        <w:t xml:space="preserve"> </w:t>
      </w:r>
      <w:r>
        <w:rPr>
          <w:color w:val="221F1F"/>
          <w:sz w:val="20"/>
        </w:rPr>
        <w:t>awarded</w:t>
      </w:r>
      <w:r>
        <w:rPr>
          <w:color w:val="221F1F"/>
          <w:spacing w:val="-2"/>
          <w:sz w:val="20"/>
        </w:rPr>
        <w:t xml:space="preserve"> </w:t>
      </w:r>
      <w:r>
        <w:rPr>
          <w:color w:val="221F1F"/>
          <w:sz w:val="20"/>
        </w:rPr>
        <w:t>by</w:t>
      </w:r>
      <w:r>
        <w:rPr>
          <w:color w:val="221F1F"/>
          <w:spacing w:val="-5"/>
          <w:sz w:val="20"/>
        </w:rPr>
        <w:t xml:space="preserve"> </w:t>
      </w:r>
      <w:r>
        <w:rPr>
          <w:color w:val="221F1F"/>
          <w:sz w:val="20"/>
        </w:rPr>
        <w:t>the</w:t>
      </w:r>
      <w:r>
        <w:rPr>
          <w:color w:val="221F1F"/>
          <w:spacing w:val="-8"/>
          <w:sz w:val="20"/>
        </w:rPr>
        <w:t xml:space="preserve"> </w:t>
      </w:r>
      <w:r>
        <w:rPr>
          <w:color w:val="221F1F"/>
          <w:sz w:val="20"/>
        </w:rPr>
        <w:t>Department</w:t>
      </w:r>
      <w:r>
        <w:rPr>
          <w:color w:val="221F1F"/>
          <w:spacing w:val="-2"/>
          <w:sz w:val="20"/>
        </w:rPr>
        <w:t xml:space="preserve"> </w:t>
      </w:r>
      <w:r>
        <w:rPr>
          <w:color w:val="221F1F"/>
          <w:sz w:val="20"/>
        </w:rPr>
        <w:t>of</w:t>
      </w:r>
      <w:r>
        <w:rPr>
          <w:color w:val="221F1F"/>
          <w:spacing w:val="-3"/>
          <w:sz w:val="20"/>
        </w:rPr>
        <w:t xml:space="preserve"> </w:t>
      </w:r>
      <w:r>
        <w:rPr>
          <w:color w:val="221F1F"/>
          <w:sz w:val="20"/>
        </w:rPr>
        <w:t>Defense,</w:t>
      </w:r>
      <w:r>
        <w:rPr>
          <w:color w:val="221F1F"/>
          <w:spacing w:val="-2"/>
          <w:sz w:val="20"/>
        </w:rPr>
        <w:t xml:space="preserve"> </w:t>
      </w:r>
      <w:r>
        <w:rPr>
          <w:color w:val="221F1F"/>
          <w:sz w:val="20"/>
        </w:rPr>
        <w:t>the</w:t>
      </w:r>
      <w:r>
        <w:rPr>
          <w:color w:val="221F1F"/>
          <w:spacing w:val="-3"/>
          <w:sz w:val="20"/>
        </w:rPr>
        <w:t xml:space="preserve"> </w:t>
      </w:r>
      <w:r>
        <w:rPr>
          <w:color w:val="221F1F"/>
          <w:sz w:val="20"/>
        </w:rPr>
        <w:t>Coast</w:t>
      </w:r>
      <w:r>
        <w:rPr>
          <w:color w:val="221F1F"/>
          <w:spacing w:val="-3"/>
          <w:sz w:val="20"/>
        </w:rPr>
        <w:t xml:space="preserve"> </w:t>
      </w:r>
      <w:r>
        <w:rPr>
          <w:color w:val="221F1F"/>
          <w:sz w:val="20"/>
        </w:rPr>
        <w:t>Guard,</w:t>
      </w:r>
      <w:r>
        <w:rPr>
          <w:color w:val="221F1F"/>
          <w:spacing w:val="-2"/>
          <w:sz w:val="20"/>
        </w:rPr>
        <w:t xml:space="preserve"> </w:t>
      </w:r>
      <w:r>
        <w:rPr>
          <w:color w:val="221F1F"/>
          <w:sz w:val="20"/>
        </w:rPr>
        <w:t>or</w:t>
      </w:r>
      <w:r>
        <w:rPr>
          <w:color w:val="221F1F"/>
          <w:spacing w:val="-3"/>
          <w:sz w:val="20"/>
        </w:rPr>
        <w:t xml:space="preserve"> </w:t>
      </w:r>
      <w:r>
        <w:rPr>
          <w:color w:val="221F1F"/>
          <w:sz w:val="20"/>
        </w:rPr>
        <w:t>the</w:t>
      </w:r>
      <w:r>
        <w:rPr>
          <w:color w:val="221F1F"/>
          <w:spacing w:val="-5"/>
          <w:sz w:val="20"/>
        </w:rPr>
        <w:t xml:space="preserve"> </w:t>
      </w:r>
      <w:r>
        <w:rPr>
          <w:color w:val="221F1F"/>
          <w:sz w:val="20"/>
        </w:rPr>
        <w:t>National</w:t>
      </w:r>
      <w:r>
        <w:rPr>
          <w:color w:val="221F1F"/>
          <w:spacing w:val="-3"/>
          <w:sz w:val="20"/>
        </w:rPr>
        <w:t xml:space="preserve"> </w:t>
      </w:r>
      <w:r>
        <w:rPr>
          <w:color w:val="221F1F"/>
          <w:sz w:val="20"/>
        </w:rPr>
        <w:t>Aeronautics</w:t>
      </w:r>
      <w:r>
        <w:rPr>
          <w:color w:val="221F1F"/>
          <w:spacing w:val="-3"/>
          <w:sz w:val="20"/>
        </w:rPr>
        <w:t xml:space="preserve"> </w:t>
      </w:r>
      <w:r>
        <w:rPr>
          <w:color w:val="221F1F"/>
          <w:sz w:val="20"/>
        </w:rPr>
        <w:t>and</w:t>
      </w:r>
      <w:r>
        <w:rPr>
          <w:color w:val="221F1F"/>
          <w:spacing w:val="-2"/>
          <w:sz w:val="20"/>
        </w:rPr>
        <w:t xml:space="preserve"> </w:t>
      </w:r>
      <w:r>
        <w:rPr>
          <w:color w:val="221F1F"/>
          <w:sz w:val="20"/>
        </w:rPr>
        <w:t>Space Administration,</w:t>
      </w:r>
      <w:r>
        <w:rPr>
          <w:color w:val="221F1F"/>
          <w:spacing w:val="-3"/>
          <w:sz w:val="20"/>
        </w:rPr>
        <w:t xml:space="preserve"> </w:t>
      </w:r>
      <w:r>
        <w:rPr>
          <w:color w:val="221F1F"/>
          <w:sz w:val="20"/>
        </w:rPr>
        <w:t>the</w:t>
      </w:r>
      <w:r>
        <w:rPr>
          <w:color w:val="221F1F"/>
          <w:spacing w:val="-3"/>
          <w:sz w:val="20"/>
        </w:rPr>
        <w:t xml:space="preserve"> </w:t>
      </w:r>
      <w:r>
        <w:rPr>
          <w:color w:val="221F1F"/>
          <w:sz w:val="20"/>
        </w:rPr>
        <w:t>greater</w:t>
      </w:r>
      <w:r>
        <w:rPr>
          <w:color w:val="221F1F"/>
          <w:spacing w:val="-2"/>
          <w:sz w:val="20"/>
        </w:rPr>
        <w:t xml:space="preserve"> </w:t>
      </w:r>
      <w:r>
        <w:rPr>
          <w:color w:val="221F1F"/>
          <w:sz w:val="20"/>
        </w:rPr>
        <w:t>of</w:t>
      </w:r>
      <w:r>
        <w:rPr>
          <w:color w:val="221F1F"/>
          <w:spacing w:val="-7"/>
          <w:sz w:val="20"/>
        </w:rPr>
        <w:t xml:space="preserve"> </w:t>
      </w:r>
      <w:r>
        <w:rPr>
          <w:color w:val="221F1F"/>
          <w:sz w:val="20"/>
        </w:rPr>
        <w:t>the</w:t>
      </w:r>
      <w:r>
        <w:rPr>
          <w:color w:val="221F1F"/>
          <w:spacing w:val="-3"/>
          <w:sz w:val="20"/>
        </w:rPr>
        <w:t xml:space="preserve"> </w:t>
      </w:r>
      <w:r>
        <w:rPr>
          <w:color w:val="221F1F"/>
          <w:sz w:val="20"/>
        </w:rPr>
        <w:t>simplified acquisition</w:t>
      </w:r>
      <w:r>
        <w:rPr>
          <w:color w:val="221F1F"/>
          <w:spacing w:val="-2"/>
          <w:sz w:val="20"/>
        </w:rPr>
        <w:t xml:space="preserve"> </w:t>
      </w:r>
      <w:r>
        <w:rPr>
          <w:color w:val="221F1F"/>
          <w:sz w:val="20"/>
        </w:rPr>
        <w:t>threshold</w:t>
      </w:r>
      <w:r>
        <w:rPr>
          <w:color w:val="221F1F"/>
          <w:spacing w:val="-2"/>
          <w:sz w:val="20"/>
        </w:rPr>
        <w:t xml:space="preserve"> </w:t>
      </w:r>
      <w:r>
        <w:rPr>
          <w:color w:val="221F1F"/>
          <w:sz w:val="20"/>
        </w:rPr>
        <w:t>or</w:t>
      </w:r>
      <w:r>
        <w:rPr>
          <w:color w:val="221F1F"/>
          <w:spacing w:val="-5"/>
          <w:sz w:val="20"/>
        </w:rPr>
        <w:t xml:space="preserve"> </w:t>
      </w:r>
      <w:r>
        <w:rPr>
          <w:color w:val="221F1F"/>
          <w:sz w:val="20"/>
        </w:rPr>
        <w:t>5</w:t>
      </w:r>
      <w:r>
        <w:rPr>
          <w:color w:val="221F1F"/>
          <w:spacing w:val="-2"/>
          <w:sz w:val="20"/>
        </w:rPr>
        <w:t xml:space="preserve"> </w:t>
      </w:r>
      <w:r>
        <w:rPr>
          <w:color w:val="221F1F"/>
          <w:sz w:val="20"/>
        </w:rPr>
        <w:t>percent</w:t>
      </w:r>
      <w:r>
        <w:rPr>
          <w:color w:val="221F1F"/>
          <w:spacing w:val="-4"/>
          <w:sz w:val="20"/>
        </w:rPr>
        <w:t xml:space="preserve"> </w:t>
      </w:r>
      <w:r>
        <w:rPr>
          <w:color w:val="221F1F"/>
          <w:sz w:val="20"/>
        </w:rPr>
        <w:t>of</w:t>
      </w:r>
      <w:r>
        <w:rPr>
          <w:color w:val="221F1F"/>
          <w:spacing w:val="-3"/>
          <w:sz w:val="20"/>
        </w:rPr>
        <w:t xml:space="preserve"> </w:t>
      </w:r>
      <w:r>
        <w:rPr>
          <w:color w:val="221F1F"/>
          <w:sz w:val="20"/>
        </w:rPr>
        <w:t>the</w:t>
      </w:r>
      <w:r>
        <w:rPr>
          <w:color w:val="221F1F"/>
          <w:spacing w:val="-3"/>
          <w:sz w:val="20"/>
        </w:rPr>
        <w:t xml:space="preserve"> </w:t>
      </w:r>
      <w:r>
        <w:rPr>
          <w:color w:val="221F1F"/>
          <w:sz w:val="20"/>
        </w:rPr>
        <w:t>total</w:t>
      </w:r>
      <w:r>
        <w:rPr>
          <w:color w:val="221F1F"/>
          <w:spacing w:val="-5"/>
          <w:sz w:val="20"/>
        </w:rPr>
        <w:t xml:space="preserve"> </w:t>
      </w:r>
      <w:r>
        <w:rPr>
          <w:color w:val="221F1F"/>
          <w:sz w:val="20"/>
        </w:rPr>
        <w:t>estimated</w:t>
      </w:r>
      <w:r>
        <w:rPr>
          <w:color w:val="221F1F"/>
          <w:spacing w:val="-2"/>
          <w:sz w:val="20"/>
        </w:rPr>
        <w:t xml:space="preserve"> </w:t>
      </w:r>
      <w:r>
        <w:rPr>
          <w:color w:val="221F1F"/>
          <w:sz w:val="20"/>
        </w:rPr>
        <w:t>cost</w:t>
      </w:r>
      <w:r>
        <w:rPr>
          <w:color w:val="221F1F"/>
          <w:spacing w:val="-4"/>
          <w:sz w:val="20"/>
        </w:rPr>
        <w:t xml:space="preserve"> </w:t>
      </w:r>
      <w:r>
        <w:rPr>
          <w:color w:val="221F1F"/>
          <w:sz w:val="20"/>
        </w:rPr>
        <w:t>of</w:t>
      </w:r>
      <w:r>
        <w:rPr>
          <w:color w:val="221F1F"/>
          <w:spacing w:val="-3"/>
          <w:sz w:val="20"/>
        </w:rPr>
        <w:t xml:space="preserve"> </w:t>
      </w:r>
      <w:r>
        <w:rPr>
          <w:color w:val="221F1F"/>
          <w:sz w:val="20"/>
        </w:rPr>
        <w:t>the contract; or</w:t>
      </w:r>
    </w:p>
    <w:p w14:paraId="6FE08233" w14:textId="77777777" w:rsidR="00016C31" w:rsidRDefault="00016C31">
      <w:pPr>
        <w:pStyle w:val="BodyText"/>
        <w:spacing w:before="9"/>
        <w:rPr>
          <w:sz w:val="19"/>
        </w:rPr>
      </w:pPr>
    </w:p>
    <w:p w14:paraId="12EFD152" w14:textId="77777777" w:rsidR="00016C31" w:rsidRDefault="00632607">
      <w:pPr>
        <w:pStyle w:val="ListParagraph"/>
        <w:numPr>
          <w:ilvl w:val="0"/>
          <w:numId w:val="51"/>
        </w:numPr>
        <w:tabs>
          <w:tab w:val="left" w:pos="736"/>
        </w:tabs>
        <w:ind w:right="952" w:hanging="3"/>
        <w:jc w:val="left"/>
        <w:rPr>
          <w:sz w:val="20"/>
        </w:rPr>
      </w:pPr>
      <w:r>
        <w:rPr>
          <w:color w:val="221F1F"/>
          <w:sz w:val="20"/>
        </w:rPr>
        <w:t>For</w:t>
      </w:r>
      <w:r>
        <w:rPr>
          <w:color w:val="221F1F"/>
          <w:spacing w:val="-4"/>
          <w:sz w:val="20"/>
        </w:rPr>
        <w:t xml:space="preserve"> </w:t>
      </w:r>
      <w:r>
        <w:rPr>
          <w:color w:val="221F1F"/>
          <w:sz w:val="20"/>
        </w:rPr>
        <w:t>a</w:t>
      </w:r>
      <w:r>
        <w:rPr>
          <w:color w:val="221F1F"/>
          <w:spacing w:val="-5"/>
          <w:sz w:val="20"/>
        </w:rPr>
        <w:t xml:space="preserve"> </w:t>
      </w:r>
      <w:r>
        <w:rPr>
          <w:color w:val="221F1F"/>
          <w:sz w:val="20"/>
        </w:rPr>
        <w:t>contract</w:t>
      </w:r>
      <w:r>
        <w:rPr>
          <w:color w:val="221F1F"/>
          <w:spacing w:val="-5"/>
          <w:sz w:val="20"/>
        </w:rPr>
        <w:t xml:space="preserve"> </w:t>
      </w:r>
      <w:r>
        <w:rPr>
          <w:color w:val="221F1F"/>
          <w:sz w:val="20"/>
        </w:rPr>
        <w:t>awarded</w:t>
      </w:r>
      <w:r>
        <w:rPr>
          <w:color w:val="221F1F"/>
          <w:spacing w:val="-3"/>
          <w:sz w:val="20"/>
        </w:rPr>
        <w:t xml:space="preserve"> </w:t>
      </w:r>
      <w:r>
        <w:rPr>
          <w:color w:val="221F1F"/>
          <w:sz w:val="20"/>
        </w:rPr>
        <w:t>by</w:t>
      </w:r>
      <w:r>
        <w:rPr>
          <w:color w:val="221F1F"/>
          <w:spacing w:val="-4"/>
          <w:sz w:val="20"/>
        </w:rPr>
        <w:t xml:space="preserve"> </w:t>
      </w:r>
      <w:r>
        <w:rPr>
          <w:color w:val="221F1F"/>
          <w:sz w:val="20"/>
        </w:rPr>
        <w:t>a</w:t>
      </w:r>
      <w:r>
        <w:rPr>
          <w:color w:val="221F1F"/>
          <w:spacing w:val="-5"/>
          <w:sz w:val="20"/>
        </w:rPr>
        <w:t xml:space="preserve"> </w:t>
      </w:r>
      <w:r>
        <w:rPr>
          <w:color w:val="221F1F"/>
          <w:sz w:val="20"/>
        </w:rPr>
        <w:t>civilian</w:t>
      </w:r>
      <w:r>
        <w:rPr>
          <w:color w:val="221F1F"/>
          <w:spacing w:val="-4"/>
          <w:sz w:val="20"/>
        </w:rPr>
        <w:t xml:space="preserve"> </w:t>
      </w:r>
      <w:r>
        <w:rPr>
          <w:color w:val="221F1F"/>
          <w:sz w:val="20"/>
        </w:rPr>
        <w:t>agency</w:t>
      </w:r>
      <w:r>
        <w:rPr>
          <w:color w:val="221F1F"/>
          <w:spacing w:val="-6"/>
          <w:sz w:val="20"/>
        </w:rPr>
        <w:t xml:space="preserve"> </w:t>
      </w:r>
      <w:r>
        <w:rPr>
          <w:color w:val="221F1F"/>
          <w:sz w:val="20"/>
        </w:rPr>
        <w:t>other</w:t>
      </w:r>
      <w:r>
        <w:rPr>
          <w:color w:val="221F1F"/>
          <w:spacing w:val="-4"/>
          <w:sz w:val="20"/>
        </w:rPr>
        <w:t xml:space="preserve"> </w:t>
      </w:r>
      <w:r>
        <w:rPr>
          <w:color w:val="221F1F"/>
          <w:sz w:val="20"/>
        </w:rPr>
        <w:t>than</w:t>
      </w:r>
      <w:r>
        <w:rPr>
          <w:color w:val="221F1F"/>
          <w:spacing w:val="-4"/>
          <w:sz w:val="20"/>
        </w:rPr>
        <w:t xml:space="preserve"> </w:t>
      </w:r>
      <w:r>
        <w:rPr>
          <w:color w:val="221F1F"/>
          <w:sz w:val="20"/>
        </w:rPr>
        <w:t>the</w:t>
      </w:r>
      <w:r>
        <w:rPr>
          <w:color w:val="221F1F"/>
          <w:spacing w:val="-7"/>
          <w:sz w:val="20"/>
        </w:rPr>
        <w:t xml:space="preserve"> </w:t>
      </w:r>
      <w:r>
        <w:rPr>
          <w:color w:val="221F1F"/>
          <w:sz w:val="20"/>
        </w:rPr>
        <w:t>Coast</w:t>
      </w:r>
      <w:r>
        <w:rPr>
          <w:color w:val="221F1F"/>
          <w:spacing w:val="-5"/>
          <w:sz w:val="20"/>
        </w:rPr>
        <w:t xml:space="preserve"> </w:t>
      </w:r>
      <w:r>
        <w:rPr>
          <w:color w:val="221F1F"/>
          <w:sz w:val="20"/>
        </w:rPr>
        <w:t>Guard</w:t>
      </w:r>
      <w:r>
        <w:rPr>
          <w:color w:val="221F1F"/>
          <w:spacing w:val="-4"/>
          <w:sz w:val="20"/>
        </w:rPr>
        <w:t xml:space="preserve"> </w:t>
      </w:r>
      <w:r>
        <w:rPr>
          <w:color w:val="221F1F"/>
          <w:sz w:val="20"/>
        </w:rPr>
        <w:t>and</w:t>
      </w:r>
      <w:r>
        <w:rPr>
          <w:color w:val="221F1F"/>
          <w:spacing w:val="-4"/>
          <w:sz w:val="20"/>
        </w:rPr>
        <w:t xml:space="preserve"> </w:t>
      </w:r>
      <w:r>
        <w:rPr>
          <w:color w:val="221F1F"/>
          <w:sz w:val="20"/>
        </w:rPr>
        <w:t>the</w:t>
      </w:r>
      <w:r>
        <w:rPr>
          <w:color w:val="221F1F"/>
          <w:spacing w:val="-7"/>
          <w:sz w:val="20"/>
        </w:rPr>
        <w:t xml:space="preserve"> </w:t>
      </w:r>
      <w:r>
        <w:rPr>
          <w:color w:val="221F1F"/>
          <w:sz w:val="20"/>
        </w:rPr>
        <w:t>National</w:t>
      </w:r>
      <w:r>
        <w:rPr>
          <w:color w:val="221F1F"/>
          <w:spacing w:val="-5"/>
          <w:sz w:val="20"/>
        </w:rPr>
        <w:t xml:space="preserve"> </w:t>
      </w:r>
      <w:r>
        <w:rPr>
          <w:color w:val="221F1F"/>
          <w:sz w:val="20"/>
        </w:rPr>
        <w:t>Aeronautics</w:t>
      </w:r>
      <w:r>
        <w:rPr>
          <w:color w:val="221F1F"/>
          <w:spacing w:val="-5"/>
          <w:sz w:val="20"/>
        </w:rPr>
        <w:t xml:space="preserve"> </w:t>
      </w:r>
      <w:r>
        <w:rPr>
          <w:color w:val="221F1F"/>
          <w:sz w:val="20"/>
        </w:rPr>
        <w:t>and</w:t>
      </w:r>
      <w:r>
        <w:rPr>
          <w:color w:val="221F1F"/>
          <w:spacing w:val="-4"/>
          <w:sz w:val="20"/>
        </w:rPr>
        <w:t xml:space="preserve"> </w:t>
      </w:r>
      <w:r>
        <w:rPr>
          <w:color w:val="221F1F"/>
          <w:sz w:val="20"/>
        </w:rPr>
        <w:t>Space Administration, either the simplified acquisition threshold or 5 percent of the total estimated cost of the contract.</w:t>
      </w:r>
    </w:p>
    <w:p w14:paraId="153DF4C2" w14:textId="77777777" w:rsidR="00016C31" w:rsidRDefault="00016C31">
      <w:pPr>
        <w:pStyle w:val="BodyText"/>
        <w:spacing w:before="1"/>
      </w:pPr>
    </w:p>
    <w:p w14:paraId="04E37246" w14:textId="77777777" w:rsidR="00016C31" w:rsidRDefault="00632607">
      <w:pPr>
        <w:pStyle w:val="ListParagraph"/>
        <w:numPr>
          <w:ilvl w:val="0"/>
          <w:numId w:val="52"/>
        </w:numPr>
        <w:tabs>
          <w:tab w:val="left" w:pos="441"/>
        </w:tabs>
        <w:ind w:left="440" w:right="1417" w:hanging="275"/>
        <w:jc w:val="left"/>
        <w:rPr>
          <w:sz w:val="20"/>
        </w:rPr>
      </w:pPr>
      <w:r>
        <w:rPr>
          <w:color w:val="221F1F"/>
          <w:sz w:val="20"/>
        </w:rPr>
        <w:t>If</w:t>
      </w:r>
      <w:r>
        <w:rPr>
          <w:color w:val="221F1F"/>
          <w:spacing w:val="-5"/>
          <w:sz w:val="20"/>
        </w:rPr>
        <w:t xml:space="preserve"> </w:t>
      </w: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has</w:t>
      </w:r>
      <w:r>
        <w:rPr>
          <w:color w:val="221F1F"/>
          <w:spacing w:val="-6"/>
          <w:sz w:val="20"/>
        </w:rPr>
        <w:t xml:space="preserve"> </w:t>
      </w:r>
      <w:r>
        <w:rPr>
          <w:color w:val="221F1F"/>
          <w:sz w:val="20"/>
        </w:rPr>
        <w:t>an</w:t>
      </w:r>
      <w:r>
        <w:rPr>
          <w:color w:val="221F1F"/>
          <w:spacing w:val="-4"/>
          <w:sz w:val="20"/>
        </w:rPr>
        <w:t xml:space="preserve"> </w:t>
      </w:r>
      <w:r>
        <w:rPr>
          <w:color w:val="221F1F"/>
          <w:sz w:val="20"/>
        </w:rPr>
        <w:t>approved</w:t>
      </w:r>
      <w:r>
        <w:rPr>
          <w:color w:val="221F1F"/>
          <w:spacing w:val="-3"/>
          <w:sz w:val="20"/>
        </w:rPr>
        <w:t xml:space="preserve"> </w:t>
      </w:r>
      <w:r>
        <w:rPr>
          <w:color w:val="221F1F"/>
          <w:sz w:val="20"/>
        </w:rPr>
        <w:t>purchasing</w:t>
      </w:r>
      <w:r>
        <w:rPr>
          <w:color w:val="221F1F"/>
          <w:spacing w:val="-3"/>
          <w:sz w:val="20"/>
        </w:rPr>
        <w:t xml:space="preserve"> </w:t>
      </w:r>
      <w:r>
        <w:rPr>
          <w:color w:val="221F1F"/>
          <w:sz w:val="20"/>
        </w:rPr>
        <w:t>system,</w:t>
      </w:r>
      <w:r>
        <w:rPr>
          <w:color w:val="221F1F"/>
          <w:spacing w:val="-5"/>
          <w:sz w:val="20"/>
        </w:rPr>
        <w:t xml:space="preserve"> </w:t>
      </w:r>
      <w:r>
        <w:rPr>
          <w:color w:val="221F1F"/>
          <w:sz w:val="20"/>
        </w:rPr>
        <w:t>the</w:t>
      </w:r>
      <w:r>
        <w:rPr>
          <w:color w:val="221F1F"/>
          <w:spacing w:val="-7"/>
          <w:sz w:val="20"/>
        </w:rPr>
        <w:t xml:space="preserve"> </w:t>
      </w:r>
      <w:r>
        <w:rPr>
          <w:color w:val="221F1F"/>
          <w:sz w:val="20"/>
        </w:rPr>
        <w:t>Contractor</w:t>
      </w:r>
      <w:r>
        <w:rPr>
          <w:color w:val="221F1F"/>
          <w:spacing w:val="-6"/>
          <w:sz w:val="20"/>
        </w:rPr>
        <w:t xml:space="preserve"> </w:t>
      </w:r>
      <w:r>
        <w:rPr>
          <w:color w:val="221F1F"/>
          <w:sz w:val="20"/>
        </w:rPr>
        <w:t>nevertheless</w:t>
      </w:r>
      <w:r>
        <w:rPr>
          <w:color w:val="221F1F"/>
          <w:spacing w:val="-5"/>
          <w:sz w:val="20"/>
        </w:rPr>
        <w:t xml:space="preserve"> </w:t>
      </w:r>
      <w:r>
        <w:rPr>
          <w:color w:val="221F1F"/>
          <w:sz w:val="20"/>
        </w:rPr>
        <w:t>shall</w:t>
      </w:r>
      <w:r>
        <w:rPr>
          <w:color w:val="221F1F"/>
          <w:spacing w:val="-5"/>
          <w:sz w:val="20"/>
        </w:rPr>
        <w:t xml:space="preserve"> </w:t>
      </w:r>
      <w:r>
        <w:rPr>
          <w:color w:val="221F1F"/>
          <w:sz w:val="20"/>
        </w:rPr>
        <w:t>obtain</w:t>
      </w:r>
      <w:r>
        <w:rPr>
          <w:color w:val="221F1F"/>
          <w:spacing w:val="-4"/>
          <w:sz w:val="20"/>
        </w:rPr>
        <w:t xml:space="preserve"> </w:t>
      </w:r>
      <w:r>
        <w:rPr>
          <w:color w:val="221F1F"/>
          <w:sz w:val="20"/>
        </w:rPr>
        <w:t>the</w:t>
      </w:r>
      <w:r>
        <w:rPr>
          <w:color w:val="221F1F"/>
          <w:spacing w:val="-7"/>
          <w:sz w:val="20"/>
        </w:rPr>
        <w:t xml:space="preserve"> </w:t>
      </w:r>
      <w:r>
        <w:rPr>
          <w:color w:val="221F1F"/>
          <w:sz w:val="20"/>
        </w:rPr>
        <w:t>Contracting Officer’s written consent before placing the following subcontracts:</w:t>
      </w:r>
    </w:p>
    <w:p w14:paraId="24A398F6" w14:textId="77777777" w:rsidR="00016C31" w:rsidRDefault="00016C31">
      <w:pPr>
        <w:pStyle w:val="BodyText"/>
        <w:spacing w:before="11"/>
        <w:rPr>
          <w:sz w:val="19"/>
        </w:rPr>
      </w:pPr>
    </w:p>
    <w:p w14:paraId="332FCB51" w14:textId="77777777" w:rsidR="00016C31" w:rsidRDefault="00632607">
      <w:pPr>
        <w:pStyle w:val="BodyText"/>
        <w:ind w:left="219"/>
      </w:pPr>
      <w:r>
        <w:rPr>
          <w:color w:val="221F1F"/>
          <w:spacing w:val="-5"/>
        </w:rPr>
        <w:t>N/A</w:t>
      </w:r>
    </w:p>
    <w:p w14:paraId="4B97B3DF" w14:textId="77777777" w:rsidR="00016C31" w:rsidRDefault="00016C31">
      <w:pPr>
        <w:pStyle w:val="BodyText"/>
      </w:pPr>
    </w:p>
    <w:p w14:paraId="15DC5CDD" w14:textId="77777777" w:rsidR="00016C31" w:rsidRDefault="00632607">
      <w:pPr>
        <w:pStyle w:val="BodyText"/>
        <w:spacing w:before="1"/>
        <w:ind w:left="219" w:right="1344"/>
        <w:jc w:val="both"/>
      </w:pPr>
      <w:r>
        <w:rPr>
          <w:color w:val="221F1F"/>
        </w:rPr>
        <w:t>(e)(1) The Contractor shall notify the Contracting Officer reasonably in advance of placing any subcontract or modification thereof for which consent is required under paragraph (b), (c), or (d) of this clause, including the following information:</w:t>
      </w:r>
    </w:p>
    <w:p w14:paraId="41E33E83" w14:textId="77777777" w:rsidR="00016C31" w:rsidRDefault="00016C31">
      <w:pPr>
        <w:pStyle w:val="BodyText"/>
        <w:spacing w:before="10"/>
        <w:rPr>
          <w:sz w:val="19"/>
        </w:rPr>
      </w:pPr>
    </w:p>
    <w:p w14:paraId="45E1F238" w14:textId="77777777" w:rsidR="00016C31" w:rsidRDefault="00632607">
      <w:pPr>
        <w:pStyle w:val="ListParagraph"/>
        <w:numPr>
          <w:ilvl w:val="0"/>
          <w:numId w:val="50"/>
        </w:numPr>
        <w:tabs>
          <w:tab w:val="left" w:pos="679"/>
        </w:tabs>
        <w:ind w:hanging="241"/>
        <w:jc w:val="left"/>
        <w:rPr>
          <w:sz w:val="20"/>
        </w:rPr>
      </w:pPr>
      <w:r>
        <w:rPr>
          <w:color w:val="221F1F"/>
          <w:sz w:val="20"/>
        </w:rPr>
        <w:t>A</w:t>
      </w:r>
      <w:r>
        <w:rPr>
          <w:color w:val="221F1F"/>
          <w:spacing w:val="-6"/>
          <w:sz w:val="20"/>
        </w:rPr>
        <w:t xml:space="preserve"> </w:t>
      </w:r>
      <w:r>
        <w:rPr>
          <w:color w:val="221F1F"/>
          <w:sz w:val="20"/>
        </w:rPr>
        <w:t>description</w:t>
      </w:r>
      <w:r>
        <w:rPr>
          <w:color w:val="221F1F"/>
          <w:spacing w:val="-3"/>
          <w:sz w:val="20"/>
        </w:rPr>
        <w:t xml:space="preserve"> </w:t>
      </w:r>
      <w:r>
        <w:rPr>
          <w:color w:val="221F1F"/>
          <w:sz w:val="20"/>
        </w:rPr>
        <w:t>of</w:t>
      </w:r>
      <w:r>
        <w:rPr>
          <w:color w:val="221F1F"/>
          <w:spacing w:val="-5"/>
          <w:sz w:val="20"/>
        </w:rPr>
        <w:t xml:space="preserve"> </w:t>
      </w:r>
      <w:r>
        <w:rPr>
          <w:color w:val="221F1F"/>
          <w:sz w:val="20"/>
        </w:rPr>
        <w:t>the</w:t>
      </w:r>
      <w:r>
        <w:rPr>
          <w:color w:val="221F1F"/>
          <w:spacing w:val="-6"/>
          <w:sz w:val="20"/>
        </w:rPr>
        <w:t xml:space="preserve"> </w:t>
      </w:r>
      <w:r>
        <w:rPr>
          <w:color w:val="221F1F"/>
          <w:sz w:val="20"/>
        </w:rPr>
        <w:t>supplies</w:t>
      </w:r>
      <w:r>
        <w:rPr>
          <w:color w:val="221F1F"/>
          <w:spacing w:val="-5"/>
          <w:sz w:val="20"/>
        </w:rPr>
        <w:t xml:space="preserve"> </w:t>
      </w:r>
      <w:r>
        <w:rPr>
          <w:color w:val="221F1F"/>
          <w:sz w:val="20"/>
        </w:rPr>
        <w:t>or</w:t>
      </w:r>
      <w:r>
        <w:rPr>
          <w:color w:val="221F1F"/>
          <w:spacing w:val="-2"/>
          <w:sz w:val="20"/>
        </w:rPr>
        <w:t xml:space="preserve"> </w:t>
      </w:r>
      <w:r>
        <w:rPr>
          <w:color w:val="221F1F"/>
          <w:sz w:val="20"/>
        </w:rPr>
        <w:t>services</w:t>
      </w:r>
      <w:r>
        <w:rPr>
          <w:color w:val="221F1F"/>
          <w:spacing w:val="-5"/>
          <w:sz w:val="20"/>
        </w:rPr>
        <w:t xml:space="preserve"> </w:t>
      </w:r>
      <w:r>
        <w:rPr>
          <w:color w:val="221F1F"/>
          <w:sz w:val="20"/>
        </w:rPr>
        <w:t>to</w:t>
      </w:r>
      <w:r>
        <w:rPr>
          <w:color w:val="221F1F"/>
          <w:spacing w:val="-5"/>
          <w:sz w:val="20"/>
        </w:rPr>
        <w:t xml:space="preserve"> </w:t>
      </w:r>
      <w:r>
        <w:rPr>
          <w:color w:val="221F1F"/>
          <w:sz w:val="20"/>
        </w:rPr>
        <w:t>be</w:t>
      </w:r>
      <w:r>
        <w:rPr>
          <w:color w:val="221F1F"/>
          <w:spacing w:val="-5"/>
          <w:sz w:val="20"/>
        </w:rPr>
        <w:t xml:space="preserve"> </w:t>
      </w:r>
      <w:r>
        <w:rPr>
          <w:color w:val="221F1F"/>
          <w:spacing w:val="-2"/>
          <w:sz w:val="20"/>
        </w:rPr>
        <w:t>subcontracted.</w:t>
      </w:r>
    </w:p>
    <w:p w14:paraId="081624E4" w14:textId="77777777" w:rsidR="00016C31" w:rsidRDefault="00016C31">
      <w:pPr>
        <w:pStyle w:val="BodyText"/>
        <w:spacing w:before="1"/>
      </w:pPr>
    </w:p>
    <w:p w14:paraId="5491EA6F" w14:textId="77777777" w:rsidR="00016C31" w:rsidRDefault="00632607">
      <w:pPr>
        <w:pStyle w:val="ListParagraph"/>
        <w:numPr>
          <w:ilvl w:val="0"/>
          <w:numId w:val="50"/>
        </w:numPr>
        <w:tabs>
          <w:tab w:val="left" w:pos="734"/>
        </w:tabs>
        <w:ind w:left="733" w:hanging="296"/>
        <w:jc w:val="left"/>
        <w:rPr>
          <w:sz w:val="20"/>
        </w:rPr>
      </w:pPr>
      <w:r>
        <w:rPr>
          <w:color w:val="221F1F"/>
          <w:sz w:val="20"/>
        </w:rPr>
        <w:t>Identification</w:t>
      </w:r>
      <w:r>
        <w:rPr>
          <w:color w:val="221F1F"/>
          <w:spacing w:val="-9"/>
          <w:sz w:val="20"/>
        </w:rPr>
        <w:t xml:space="preserve"> </w:t>
      </w:r>
      <w:r>
        <w:rPr>
          <w:color w:val="221F1F"/>
          <w:sz w:val="20"/>
        </w:rPr>
        <w:t>of</w:t>
      </w:r>
      <w:r>
        <w:rPr>
          <w:color w:val="221F1F"/>
          <w:spacing w:val="-8"/>
          <w:sz w:val="20"/>
        </w:rPr>
        <w:t xml:space="preserve"> </w:t>
      </w:r>
      <w:r>
        <w:rPr>
          <w:color w:val="221F1F"/>
          <w:sz w:val="20"/>
        </w:rPr>
        <w:t>the</w:t>
      </w:r>
      <w:r>
        <w:rPr>
          <w:color w:val="221F1F"/>
          <w:spacing w:val="-8"/>
          <w:sz w:val="20"/>
        </w:rPr>
        <w:t xml:space="preserve"> </w:t>
      </w:r>
      <w:r>
        <w:rPr>
          <w:color w:val="221F1F"/>
          <w:sz w:val="20"/>
        </w:rPr>
        <w:t>type</w:t>
      </w:r>
      <w:r>
        <w:rPr>
          <w:color w:val="221F1F"/>
          <w:spacing w:val="-10"/>
          <w:sz w:val="20"/>
        </w:rPr>
        <w:t xml:space="preserve"> </w:t>
      </w:r>
      <w:r>
        <w:rPr>
          <w:color w:val="221F1F"/>
          <w:sz w:val="20"/>
        </w:rPr>
        <w:t>of</w:t>
      </w:r>
      <w:r>
        <w:rPr>
          <w:color w:val="221F1F"/>
          <w:spacing w:val="-7"/>
          <w:sz w:val="20"/>
        </w:rPr>
        <w:t xml:space="preserve"> </w:t>
      </w:r>
      <w:r>
        <w:rPr>
          <w:color w:val="221F1F"/>
          <w:sz w:val="20"/>
        </w:rPr>
        <w:t>subcontract</w:t>
      </w:r>
      <w:r>
        <w:rPr>
          <w:color w:val="221F1F"/>
          <w:spacing w:val="-8"/>
          <w:sz w:val="20"/>
        </w:rPr>
        <w:t xml:space="preserve"> </w:t>
      </w:r>
      <w:r>
        <w:rPr>
          <w:color w:val="221F1F"/>
          <w:sz w:val="20"/>
        </w:rPr>
        <w:t>to</w:t>
      </w:r>
      <w:r>
        <w:rPr>
          <w:color w:val="221F1F"/>
          <w:spacing w:val="-10"/>
          <w:sz w:val="20"/>
        </w:rPr>
        <w:t xml:space="preserve"> </w:t>
      </w:r>
      <w:r>
        <w:rPr>
          <w:color w:val="221F1F"/>
          <w:sz w:val="20"/>
        </w:rPr>
        <w:t>be</w:t>
      </w:r>
      <w:r>
        <w:rPr>
          <w:color w:val="221F1F"/>
          <w:spacing w:val="-9"/>
          <w:sz w:val="20"/>
        </w:rPr>
        <w:t xml:space="preserve"> </w:t>
      </w:r>
      <w:r>
        <w:rPr>
          <w:color w:val="221F1F"/>
          <w:spacing w:val="-4"/>
          <w:sz w:val="20"/>
        </w:rPr>
        <w:t>used.</w:t>
      </w:r>
    </w:p>
    <w:p w14:paraId="7CDB9995" w14:textId="77777777" w:rsidR="00016C31" w:rsidRDefault="00016C31">
      <w:pPr>
        <w:pStyle w:val="BodyText"/>
        <w:spacing w:before="1"/>
      </w:pPr>
    </w:p>
    <w:p w14:paraId="0F9FF39A" w14:textId="77777777" w:rsidR="00016C31" w:rsidRDefault="00632607">
      <w:pPr>
        <w:pStyle w:val="ListParagraph"/>
        <w:numPr>
          <w:ilvl w:val="0"/>
          <w:numId w:val="50"/>
        </w:numPr>
        <w:tabs>
          <w:tab w:val="left" w:pos="791"/>
        </w:tabs>
        <w:ind w:left="790" w:hanging="353"/>
        <w:jc w:val="left"/>
        <w:rPr>
          <w:sz w:val="20"/>
        </w:rPr>
      </w:pPr>
      <w:r>
        <w:rPr>
          <w:color w:val="221F1F"/>
          <w:sz w:val="20"/>
        </w:rPr>
        <w:t>Identification</w:t>
      </w:r>
      <w:r>
        <w:rPr>
          <w:color w:val="221F1F"/>
          <w:spacing w:val="-12"/>
          <w:sz w:val="20"/>
        </w:rPr>
        <w:t xml:space="preserve"> </w:t>
      </w:r>
      <w:r>
        <w:rPr>
          <w:color w:val="221F1F"/>
          <w:sz w:val="20"/>
        </w:rPr>
        <w:t>of</w:t>
      </w:r>
      <w:r>
        <w:rPr>
          <w:color w:val="221F1F"/>
          <w:spacing w:val="-12"/>
          <w:sz w:val="20"/>
        </w:rPr>
        <w:t xml:space="preserve"> </w:t>
      </w:r>
      <w:r>
        <w:rPr>
          <w:color w:val="221F1F"/>
          <w:sz w:val="20"/>
        </w:rPr>
        <w:t>the</w:t>
      </w:r>
      <w:r>
        <w:rPr>
          <w:color w:val="221F1F"/>
          <w:spacing w:val="-13"/>
          <w:sz w:val="20"/>
        </w:rPr>
        <w:t xml:space="preserve"> </w:t>
      </w:r>
      <w:r>
        <w:rPr>
          <w:color w:val="221F1F"/>
          <w:sz w:val="20"/>
        </w:rPr>
        <w:t>proposed</w:t>
      </w:r>
      <w:r>
        <w:rPr>
          <w:color w:val="221F1F"/>
          <w:spacing w:val="-11"/>
          <w:sz w:val="20"/>
        </w:rPr>
        <w:t xml:space="preserve"> </w:t>
      </w:r>
      <w:r>
        <w:rPr>
          <w:color w:val="221F1F"/>
          <w:spacing w:val="-2"/>
          <w:sz w:val="20"/>
        </w:rPr>
        <w:t>subcontractor.</w:t>
      </w:r>
    </w:p>
    <w:p w14:paraId="065101D6" w14:textId="77777777" w:rsidR="00016C31" w:rsidRDefault="00016C31">
      <w:pPr>
        <w:pStyle w:val="BodyText"/>
        <w:spacing w:before="10"/>
        <w:rPr>
          <w:sz w:val="19"/>
        </w:rPr>
      </w:pPr>
    </w:p>
    <w:p w14:paraId="6CC02CA1" w14:textId="77777777" w:rsidR="00016C31" w:rsidRDefault="00632607">
      <w:pPr>
        <w:pStyle w:val="ListParagraph"/>
        <w:numPr>
          <w:ilvl w:val="0"/>
          <w:numId w:val="50"/>
        </w:numPr>
        <w:tabs>
          <w:tab w:val="left" w:pos="779"/>
        </w:tabs>
        <w:spacing w:before="1"/>
        <w:ind w:left="778" w:hanging="341"/>
        <w:jc w:val="left"/>
        <w:rPr>
          <w:sz w:val="20"/>
        </w:rPr>
      </w:pPr>
      <w:r>
        <w:rPr>
          <w:color w:val="221F1F"/>
          <w:sz w:val="20"/>
        </w:rPr>
        <w:t>The</w:t>
      </w:r>
      <w:r>
        <w:rPr>
          <w:color w:val="221F1F"/>
          <w:spacing w:val="-10"/>
          <w:sz w:val="20"/>
        </w:rPr>
        <w:t xml:space="preserve"> </w:t>
      </w:r>
      <w:r>
        <w:rPr>
          <w:color w:val="221F1F"/>
          <w:sz w:val="20"/>
        </w:rPr>
        <w:t>proposed</w:t>
      </w:r>
      <w:r>
        <w:rPr>
          <w:color w:val="221F1F"/>
          <w:spacing w:val="-6"/>
          <w:sz w:val="20"/>
        </w:rPr>
        <w:t xml:space="preserve"> </w:t>
      </w:r>
      <w:r>
        <w:rPr>
          <w:color w:val="221F1F"/>
          <w:sz w:val="20"/>
        </w:rPr>
        <w:t>subcontract</w:t>
      </w:r>
      <w:r>
        <w:rPr>
          <w:color w:val="221F1F"/>
          <w:spacing w:val="-8"/>
          <w:sz w:val="20"/>
        </w:rPr>
        <w:t xml:space="preserve"> </w:t>
      </w:r>
      <w:r>
        <w:rPr>
          <w:color w:val="221F1F"/>
          <w:spacing w:val="-2"/>
          <w:sz w:val="20"/>
        </w:rPr>
        <w:t>price.</w:t>
      </w:r>
    </w:p>
    <w:p w14:paraId="237D1E0B" w14:textId="77777777" w:rsidR="00016C31" w:rsidRDefault="00016C31">
      <w:pPr>
        <w:pStyle w:val="BodyText"/>
      </w:pPr>
    </w:p>
    <w:p w14:paraId="11F641B9" w14:textId="77777777" w:rsidR="00016C31" w:rsidRDefault="00632607">
      <w:pPr>
        <w:pStyle w:val="ListParagraph"/>
        <w:numPr>
          <w:ilvl w:val="0"/>
          <w:numId w:val="50"/>
        </w:numPr>
        <w:tabs>
          <w:tab w:val="left" w:pos="441"/>
        </w:tabs>
        <w:spacing w:before="1"/>
        <w:ind w:left="440" w:right="996" w:hanging="241"/>
        <w:jc w:val="left"/>
        <w:rPr>
          <w:sz w:val="20"/>
        </w:rPr>
      </w:pPr>
      <w:r>
        <w:rPr>
          <w:color w:val="221F1F"/>
          <w:sz w:val="20"/>
        </w:rPr>
        <w:t>The</w:t>
      </w:r>
      <w:r>
        <w:rPr>
          <w:color w:val="221F1F"/>
          <w:spacing w:val="-5"/>
          <w:sz w:val="20"/>
        </w:rPr>
        <w:t xml:space="preserve"> </w:t>
      </w:r>
      <w:r>
        <w:rPr>
          <w:color w:val="221F1F"/>
          <w:sz w:val="20"/>
        </w:rPr>
        <w:t>subcontractor’s</w:t>
      </w:r>
      <w:r>
        <w:rPr>
          <w:color w:val="221F1F"/>
          <w:spacing w:val="-5"/>
          <w:sz w:val="20"/>
        </w:rPr>
        <w:t xml:space="preserve"> </w:t>
      </w:r>
      <w:r>
        <w:rPr>
          <w:color w:val="221F1F"/>
          <w:sz w:val="20"/>
        </w:rPr>
        <w:t>current,</w:t>
      </w:r>
      <w:r>
        <w:rPr>
          <w:color w:val="221F1F"/>
          <w:spacing w:val="-4"/>
          <w:sz w:val="20"/>
        </w:rPr>
        <w:t xml:space="preserve"> </w:t>
      </w:r>
      <w:r>
        <w:rPr>
          <w:color w:val="221F1F"/>
          <w:sz w:val="20"/>
        </w:rPr>
        <w:t>complete,</w:t>
      </w:r>
      <w:r>
        <w:rPr>
          <w:color w:val="221F1F"/>
          <w:spacing w:val="-3"/>
          <w:sz w:val="20"/>
        </w:rPr>
        <w:t xml:space="preserve"> </w:t>
      </w:r>
      <w:r>
        <w:rPr>
          <w:color w:val="221F1F"/>
          <w:sz w:val="20"/>
        </w:rPr>
        <w:t>and</w:t>
      </w:r>
      <w:r>
        <w:rPr>
          <w:color w:val="221F1F"/>
          <w:spacing w:val="-4"/>
          <w:sz w:val="20"/>
        </w:rPr>
        <w:t xml:space="preserve"> </w:t>
      </w:r>
      <w:r>
        <w:rPr>
          <w:color w:val="221F1F"/>
          <w:sz w:val="20"/>
        </w:rPr>
        <w:t>accurate</w:t>
      </w:r>
      <w:r>
        <w:rPr>
          <w:color w:val="221F1F"/>
          <w:spacing w:val="-4"/>
          <w:sz w:val="20"/>
        </w:rPr>
        <w:t xml:space="preserve"> </w:t>
      </w:r>
      <w:r>
        <w:rPr>
          <w:color w:val="221F1F"/>
          <w:sz w:val="20"/>
        </w:rPr>
        <w:t>certified</w:t>
      </w:r>
      <w:r>
        <w:rPr>
          <w:color w:val="221F1F"/>
          <w:spacing w:val="-4"/>
          <w:sz w:val="20"/>
        </w:rPr>
        <w:t xml:space="preserve"> </w:t>
      </w:r>
      <w:r>
        <w:rPr>
          <w:color w:val="221F1F"/>
          <w:sz w:val="20"/>
        </w:rPr>
        <w:t>cost</w:t>
      </w:r>
      <w:r>
        <w:rPr>
          <w:color w:val="221F1F"/>
          <w:spacing w:val="-5"/>
          <w:sz w:val="20"/>
        </w:rPr>
        <w:t xml:space="preserve"> </w:t>
      </w:r>
      <w:r>
        <w:rPr>
          <w:color w:val="221F1F"/>
          <w:sz w:val="20"/>
        </w:rPr>
        <w:t>or</w:t>
      </w:r>
      <w:r>
        <w:rPr>
          <w:color w:val="221F1F"/>
          <w:spacing w:val="-7"/>
          <w:sz w:val="20"/>
        </w:rPr>
        <w:t xml:space="preserve"> </w:t>
      </w:r>
      <w:r>
        <w:rPr>
          <w:color w:val="221F1F"/>
          <w:sz w:val="20"/>
        </w:rPr>
        <w:t>pricing</w:t>
      </w:r>
      <w:r>
        <w:rPr>
          <w:color w:val="221F1F"/>
          <w:spacing w:val="-6"/>
          <w:sz w:val="20"/>
        </w:rPr>
        <w:t xml:space="preserve"> </w:t>
      </w:r>
      <w:r>
        <w:rPr>
          <w:color w:val="221F1F"/>
          <w:sz w:val="20"/>
        </w:rPr>
        <w:t>data</w:t>
      </w:r>
      <w:r>
        <w:rPr>
          <w:color w:val="221F1F"/>
          <w:spacing w:val="-5"/>
          <w:sz w:val="20"/>
        </w:rPr>
        <w:t xml:space="preserve"> </w:t>
      </w:r>
      <w:r>
        <w:rPr>
          <w:color w:val="221F1F"/>
          <w:sz w:val="20"/>
        </w:rPr>
        <w:t>and</w:t>
      </w:r>
      <w:r>
        <w:rPr>
          <w:color w:val="221F1F"/>
          <w:spacing w:val="-4"/>
          <w:sz w:val="20"/>
        </w:rPr>
        <w:t xml:space="preserve"> </w:t>
      </w:r>
      <w:r>
        <w:rPr>
          <w:color w:val="221F1F"/>
          <w:sz w:val="20"/>
        </w:rPr>
        <w:t>Certificate</w:t>
      </w:r>
      <w:r>
        <w:rPr>
          <w:color w:val="221F1F"/>
          <w:spacing w:val="-4"/>
          <w:sz w:val="20"/>
        </w:rPr>
        <w:t xml:space="preserve"> </w:t>
      </w:r>
      <w:r>
        <w:rPr>
          <w:color w:val="221F1F"/>
          <w:sz w:val="20"/>
        </w:rPr>
        <w:t>of</w:t>
      </w:r>
      <w:r>
        <w:rPr>
          <w:color w:val="221F1F"/>
          <w:spacing w:val="-6"/>
          <w:sz w:val="20"/>
        </w:rPr>
        <w:t xml:space="preserve"> </w:t>
      </w:r>
      <w:r>
        <w:rPr>
          <w:color w:val="221F1F"/>
          <w:sz w:val="20"/>
        </w:rPr>
        <w:t>Current</w:t>
      </w:r>
      <w:r>
        <w:rPr>
          <w:color w:val="221F1F"/>
          <w:spacing w:val="-5"/>
          <w:sz w:val="20"/>
        </w:rPr>
        <w:t xml:space="preserve"> </w:t>
      </w:r>
      <w:r>
        <w:rPr>
          <w:color w:val="221F1F"/>
          <w:sz w:val="20"/>
        </w:rPr>
        <w:t>Cost</w:t>
      </w:r>
      <w:r>
        <w:rPr>
          <w:color w:val="221F1F"/>
          <w:spacing w:val="-4"/>
          <w:sz w:val="20"/>
        </w:rPr>
        <w:t xml:space="preserve"> </w:t>
      </w:r>
      <w:r>
        <w:rPr>
          <w:color w:val="221F1F"/>
          <w:sz w:val="20"/>
        </w:rPr>
        <w:t>or Pricing Data, if required by other contract provisions.</w:t>
      </w:r>
    </w:p>
    <w:p w14:paraId="2F4412C0" w14:textId="77777777" w:rsidR="00016C31" w:rsidRDefault="00016C31">
      <w:pPr>
        <w:pStyle w:val="BodyText"/>
        <w:spacing w:before="10"/>
        <w:rPr>
          <w:sz w:val="19"/>
        </w:rPr>
      </w:pPr>
    </w:p>
    <w:p w14:paraId="61902099" w14:textId="77777777" w:rsidR="00016C31" w:rsidRDefault="00632607">
      <w:pPr>
        <w:pStyle w:val="ListParagraph"/>
        <w:numPr>
          <w:ilvl w:val="0"/>
          <w:numId w:val="50"/>
        </w:numPr>
        <w:tabs>
          <w:tab w:val="left" w:pos="778"/>
          <w:tab w:val="left" w:pos="779"/>
        </w:tabs>
        <w:ind w:left="440" w:right="1017" w:hanging="241"/>
        <w:jc w:val="left"/>
        <w:rPr>
          <w:sz w:val="20"/>
        </w:rPr>
      </w:pPr>
      <w:r>
        <w:rPr>
          <w:color w:val="221F1F"/>
          <w:sz w:val="20"/>
        </w:rPr>
        <w:t>The</w:t>
      </w:r>
      <w:r>
        <w:rPr>
          <w:color w:val="221F1F"/>
          <w:spacing w:val="-6"/>
          <w:sz w:val="20"/>
        </w:rPr>
        <w:t xml:space="preserve"> </w:t>
      </w:r>
      <w:r>
        <w:rPr>
          <w:color w:val="221F1F"/>
          <w:sz w:val="20"/>
        </w:rPr>
        <w:t>subcontractor’s</w:t>
      </w:r>
      <w:r>
        <w:rPr>
          <w:color w:val="221F1F"/>
          <w:spacing w:val="-8"/>
          <w:sz w:val="20"/>
        </w:rPr>
        <w:t xml:space="preserve"> </w:t>
      </w:r>
      <w:r>
        <w:rPr>
          <w:color w:val="221F1F"/>
          <w:sz w:val="20"/>
        </w:rPr>
        <w:t>Disclosure</w:t>
      </w:r>
      <w:r>
        <w:rPr>
          <w:color w:val="221F1F"/>
          <w:spacing w:val="-7"/>
          <w:sz w:val="20"/>
        </w:rPr>
        <w:t xml:space="preserve"> </w:t>
      </w:r>
      <w:r>
        <w:rPr>
          <w:color w:val="221F1F"/>
          <w:sz w:val="20"/>
        </w:rPr>
        <w:t>Statement</w:t>
      </w:r>
      <w:r>
        <w:rPr>
          <w:color w:val="221F1F"/>
          <w:spacing w:val="-8"/>
          <w:sz w:val="20"/>
        </w:rPr>
        <w:t xml:space="preserve"> </w:t>
      </w:r>
      <w:r>
        <w:rPr>
          <w:color w:val="221F1F"/>
          <w:sz w:val="20"/>
        </w:rPr>
        <w:t>or</w:t>
      </w:r>
      <w:r>
        <w:rPr>
          <w:color w:val="221F1F"/>
          <w:spacing w:val="-8"/>
          <w:sz w:val="20"/>
        </w:rPr>
        <w:t xml:space="preserve"> </w:t>
      </w:r>
      <w:r>
        <w:rPr>
          <w:color w:val="221F1F"/>
          <w:sz w:val="20"/>
        </w:rPr>
        <w:t>Certificate</w:t>
      </w:r>
      <w:r>
        <w:rPr>
          <w:color w:val="221F1F"/>
          <w:spacing w:val="-8"/>
          <w:sz w:val="20"/>
        </w:rPr>
        <w:t xml:space="preserve"> </w:t>
      </w:r>
      <w:r>
        <w:rPr>
          <w:color w:val="221F1F"/>
          <w:sz w:val="20"/>
        </w:rPr>
        <w:t>relating</w:t>
      </w:r>
      <w:r>
        <w:rPr>
          <w:color w:val="221F1F"/>
          <w:spacing w:val="-7"/>
          <w:sz w:val="20"/>
        </w:rPr>
        <w:t xml:space="preserve"> </w:t>
      </w:r>
      <w:r>
        <w:rPr>
          <w:color w:val="221F1F"/>
          <w:sz w:val="20"/>
        </w:rPr>
        <w:t>to</w:t>
      </w:r>
      <w:r>
        <w:rPr>
          <w:color w:val="221F1F"/>
          <w:spacing w:val="-5"/>
          <w:sz w:val="20"/>
        </w:rPr>
        <w:t xml:space="preserve"> </w:t>
      </w:r>
      <w:r>
        <w:rPr>
          <w:color w:val="221F1F"/>
          <w:sz w:val="20"/>
        </w:rPr>
        <w:t>Cost</w:t>
      </w:r>
      <w:r>
        <w:rPr>
          <w:color w:val="221F1F"/>
          <w:spacing w:val="-9"/>
          <w:sz w:val="20"/>
        </w:rPr>
        <w:t xml:space="preserve"> </w:t>
      </w:r>
      <w:r>
        <w:rPr>
          <w:color w:val="221F1F"/>
          <w:sz w:val="20"/>
        </w:rPr>
        <w:t>Accounting</w:t>
      </w:r>
      <w:r>
        <w:rPr>
          <w:color w:val="221F1F"/>
          <w:spacing w:val="-6"/>
          <w:sz w:val="20"/>
        </w:rPr>
        <w:t xml:space="preserve"> </w:t>
      </w:r>
      <w:r>
        <w:rPr>
          <w:color w:val="221F1F"/>
          <w:sz w:val="20"/>
        </w:rPr>
        <w:t>Standards</w:t>
      </w:r>
      <w:r>
        <w:rPr>
          <w:color w:val="221F1F"/>
          <w:spacing w:val="-8"/>
          <w:sz w:val="20"/>
        </w:rPr>
        <w:t xml:space="preserve"> </w:t>
      </w:r>
      <w:r>
        <w:rPr>
          <w:color w:val="221F1F"/>
          <w:sz w:val="20"/>
        </w:rPr>
        <w:t>when</w:t>
      </w:r>
      <w:r>
        <w:rPr>
          <w:color w:val="221F1F"/>
          <w:spacing w:val="-5"/>
          <w:sz w:val="20"/>
        </w:rPr>
        <w:t xml:space="preserve"> </w:t>
      </w:r>
      <w:r>
        <w:rPr>
          <w:color w:val="221F1F"/>
          <w:sz w:val="20"/>
        </w:rPr>
        <w:t>such</w:t>
      </w:r>
      <w:r>
        <w:rPr>
          <w:color w:val="221F1F"/>
          <w:spacing w:val="-7"/>
          <w:sz w:val="20"/>
        </w:rPr>
        <w:t xml:space="preserve"> </w:t>
      </w:r>
      <w:r>
        <w:rPr>
          <w:color w:val="221F1F"/>
          <w:sz w:val="20"/>
        </w:rPr>
        <w:t>data are required by other provisions of this contract.</w:t>
      </w:r>
    </w:p>
    <w:p w14:paraId="713F670B" w14:textId="77777777" w:rsidR="00016C31" w:rsidRDefault="00016C31">
      <w:pPr>
        <w:pStyle w:val="BodyText"/>
        <w:spacing w:before="1"/>
      </w:pPr>
    </w:p>
    <w:p w14:paraId="28610C8E" w14:textId="77777777" w:rsidR="00016C31" w:rsidRDefault="00900DE8">
      <w:pPr>
        <w:pStyle w:val="ListParagraph"/>
        <w:numPr>
          <w:ilvl w:val="0"/>
          <w:numId w:val="50"/>
        </w:numPr>
        <w:tabs>
          <w:tab w:val="left" w:pos="835"/>
        </w:tabs>
        <w:ind w:left="834" w:hanging="397"/>
        <w:jc w:val="left"/>
        <w:rPr>
          <w:sz w:val="20"/>
        </w:rPr>
      </w:pPr>
      <w:r>
        <w:pict w14:anchorId="0415F0D3">
          <v:rect id="docshape74" o:spid="_x0000_s1058" style="position:absolute;left:0;text-align:left;margin-left:59.5pt;margin-top:22.2pt;width:515pt;height:1.45pt;z-index:-18483712;mso-position-horizontal-relative:page" fillcolor="#0e233d" stroked="f">
            <w10:wrap anchorx="page"/>
          </v:rect>
        </w:pict>
      </w:r>
      <w:r w:rsidR="00632607">
        <w:rPr>
          <w:color w:val="221F1F"/>
          <w:sz w:val="20"/>
        </w:rPr>
        <w:t>A</w:t>
      </w:r>
      <w:r w:rsidR="00632607">
        <w:rPr>
          <w:color w:val="221F1F"/>
          <w:spacing w:val="-11"/>
          <w:sz w:val="20"/>
        </w:rPr>
        <w:t xml:space="preserve"> </w:t>
      </w:r>
      <w:r w:rsidR="00632607">
        <w:rPr>
          <w:color w:val="221F1F"/>
          <w:sz w:val="20"/>
        </w:rPr>
        <w:t>negotiation</w:t>
      </w:r>
      <w:r w:rsidR="00632607">
        <w:rPr>
          <w:color w:val="221F1F"/>
          <w:spacing w:val="-6"/>
          <w:sz w:val="20"/>
        </w:rPr>
        <w:t xml:space="preserve"> </w:t>
      </w:r>
      <w:r w:rsidR="00632607">
        <w:rPr>
          <w:color w:val="221F1F"/>
          <w:sz w:val="20"/>
        </w:rPr>
        <w:t>memorandum</w:t>
      </w:r>
      <w:r w:rsidR="00632607">
        <w:rPr>
          <w:color w:val="221F1F"/>
          <w:spacing w:val="-8"/>
          <w:sz w:val="20"/>
        </w:rPr>
        <w:t xml:space="preserve"> </w:t>
      </w:r>
      <w:r w:rsidR="00632607">
        <w:rPr>
          <w:color w:val="221F1F"/>
          <w:spacing w:val="-2"/>
          <w:sz w:val="20"/>
        </w:rPr>
        <w:t>reflecting—</w:t>
      </w:r>
    </w:p>
    <w:p w14:paraId="2E2B6B4B" w14:textId="77777777" w:rsidR="00016C31" w:rsidRDefault="00016C31">
      <w:pPr>
        <w:rPr>
          <w:sz w:val="20"/>
        </w:rPr>
        <w:sectPr w:rsidR="00016C31">
          <w:pgSz w:w="12240" w:h="15840"/>
          <w:pgMar w:top="1820" w:right="640" w:bottom="1060" w:left="1000" w:header="0" w:footer="801" w:gutter="0"/>
          <w:cols w:space="720"/>
        </w:sectPr>
      </w:pPr>
    </w:p>
    <w:p w14:paraId="52BFEF91" w14:textId="77777777" w:rsidR="00016C31" w:rsidRDefault="00632607">
      <w:pPr>
        <w:pStyle w:val="ListParagraph"/>
        <w:numPr>
          <w:ilvl w:val="1"/>
          <w:numId w:val="50"/>
        </w:numPr>
        <w:tabs>
          <w:tab w:val="left" w:pos="767"/>
        </w:tabs>
        <w:spacing w:before="69"/>
        <w:jc w:val="left"/>
        <w:rPr>
          <w:sz w:val="20"/>
        </w:rPr>
      </w:pPr>
      <w:r>
        <w:rPr>
          <w:color w:val="221F1F"/>
          <w:sz w:val="20"/>
        </w:rPr>
        <w:lastRenderedPageBreak/>
        <w:t>The</w:t>
      </w:r>
      <w:r>
        <w:rPr>
          <w:color w:val="221F1F"/>
          <w:spacing w:val="-8"/>
          <w:sz w:val="20"/>
        </w:rPr>
        <w:t xml:space="preserve"> </w:t>
      </w:r>
      <w:r>
        <w:rPr>
          <w:color w:val="221F1F"/>
          <w:sz w:val="20"/>
        </w:rPr>
        <w:t>principal</w:t>
      </w:r>
      <w:r>
        <w:rPr>
          <w:color w:val="221F1F"/>
          <w:spacing w:val="-8"/>
          <w:sz w:val="20"/>
        </w:rPr>
        <w:t xml:space="preserve"> </w:t>
      </w:r>
      <w:r>
        <w:rPr>
          <w:color w:val="221F1F"/>
          <w:sz w:val="20"/>
        </w:rPr>
        <w:t>elements</w:t>
      </w:r>
      <w:r>
        <w:rPr>
          <w:color w:val="221F1F"/>
          <w:spacing w:val="-9"/>
          <w:sz w:val="20"/>
        </w:rPr>
        <w:t xml:space="preserve"> </w:t>
      </w:r>
      <w:r>
        <w:rPr>
          <w:color w:val="221F1F"/>
          <w:sz w:val="20"/>
        </w:rPr>
        <w:t>of</w:t>
      </w:r>
      <w:r>
        <w:rPr>
          <w:color w:val="221F1F"/>
          <w:spacing w:val="-8"/>
          <w:sz w:val="20"/>
        </w:rPr>
        <w:t xml:space="preserve"> </w:t>
      </w:r>
      <w:r>
        <w:rPr>
          <w:color w:val="221F1F"/>
          <w:sz w:val="20"/>
        </w:rPr>
        <w:t>the</w:t>
      </w:r>
      <w:r>
        <w:rPr>
          <w:color w:val="221F1F"/>
          <w:spacing w:val="-10"/>
          <w:sz w:val="20"/>
        </w:rPr>
        <w:t xml:space="preserve"> </w:t>
      </w:r>
      <w:r>
        <w:rPr>
          <w:color w:val="221F1F"/>
          <w:sz w:val="20"/>
        </w:rPr>
        <w:t>subcontract</w:t>
      </w:r>
      <w:r>
        <w:rPr>
          <w:color w:val="221F1F"/>
          <w:spacing w:val="-9"/>
          <w:sz w:val="20"/>
        </w:rPr>
        <w:t xml:space="preserve"> </w:t>
      </w:r>
      <w:r>
        <w:rPr>
          <w:color w:val="221F1F"/>
          <w:sz w:val="20"/>
        </w:rPr>
        <w:t>price</w:t>
      </w:r>
      <w:r>
        <w:rPr>
          <w:color w:val="221F1F"/>
          <w:spacing w:val="-8"/>
          <w:sz w:val="20"/>
        </w:rPr>
        <w:t xml:space="preserve"> </w:t>
      </w:r>
      <w:proofErr w:type="gramStart"/>
      <w:r>
        <w:rPr>
          <w:color w:val="221F1F"/>
          <w:spacing w:val="-2"/>
          <w:sz w:val="20"/>
        </w:rPr>
        <w:t>negotiations;</w:t>
      </w:r>
      <w:proofErr w:type="gramEnd"/>
    </w:p>
    <w:p w14:paraId="285666EB" w14:textId="77777777" w:rsidR="00016C31" w:rsidRDefault="00016C31">
      <w:pPr>
        <w:pStyle w:val="BodyText"/>
      </w:pPr>
    </w:p>
    <w:p w14:paraId="15B705AA" w14:textId="77777777" w:rsidR="00016C31" w:rsidRDefault="00632607">
      <w:pPr>
        <w:pStyle w:val="ListParagraph"/>
        <w:numPr>
          <w:ilvl w:val="1"/>
          <w:numId w:val="50"/>
        </w:numPr>
        <w:tabs>
          <w:tab w:val="left" w:pos="755"/>
        </w:tabs>
        <w:ind w:left="754" w:hanging="317"/>
        <w:jc w:val="left"/>
        <w:rPr>
          <w:sz w:val="20"/>
        </w:rPr>
      </w:pPr>
      <w:r>
        <w:rPr>
          <w:color w:val="221F1F"/>
          <w:sz w:val="20"/>
        </w:rPr>
        <w:t>The</w:t>
      </w:r>
      <w:r>
        <w:rPr>
          <w:color w:val="221F1F"/>
          <w:spacing w:val="-13"/>
          <w:sz w:val="20"/>
        </w:rPr>
        <w:t xml:space="preserve"> </w:t>
      </w:r>
      <w:r>
        <w:rPr>
          <w:color w:val="221F1F"/>
          <w:sz w:val="20"/>
        </w:rPr>
        <w:t>most</w:t>
      </w:r>
      <w:r>
        <w:rPr>
          <w:color w:val="221F1F"/>
          <w:spacing w:val="-12"/>
          <w:sz w:val="20"/>
        </w:rPr>
        <w:t xml:space="preserve"> </w:t>
      </w:r>
      <w:r>
        <w:rPr>
          <w:color w:val="221F1F"/>
          <w:sz w:val="20"/>
        </w:rPr>
        <w:t>significant</w:t>
      </w:r>
      <w:r>
        <w:rPr>
          <w:color w:val="221F1F"/>
          <w:spacing w:val="-13"/>
          <w:sz w:val="20"/>
        </w:rPr>
        <w:t xml:space="preserve"> </w:t>
      </w:r>
      <w:r>
        <w:rPr>
          <w:color w:val="221F1F"/>
          <w:sz w:val="20"/>
        </w:rPr>
        <w:t>considerations</w:t>
      </w:r>
      <w:r>
        <w:rPr>
          <w:color w:val="221F1F"/>
          <w:spacing w:val="-11"/>
          <w:sz w:val="20"/>
        </w:rPr>
        <w:t xml:space="preserve"> </w:t>
      </w:r>
      <w:r>
        <w:rPr>
          <w:color w:val="221F1F"/>
          <w:sz w:val="20"/>
        </w:rPr>
        <w:t>controlling</w:t>
      </w:r>
      <w:r>
        <w:rPr>
          <w:color w:val="221F1F"/>
          <w:spacing w:val="-11"/>
          <w:sz w:val="20"/>
        </w:rPr>
        <w:t xml:space="preserve"> </w:t>
      </w:r>
      <w:r>
        <w:rPr>
          <w:color w:val="221F1F"/>
          <w:sz w:val="20"/>
        </w:rPr>
        <w:t>establishment</w:t>
      </w:r>
      <w:r>
        <w:rPr>
          <w:color w:val="221F1F"/>
          <w:spacing w:val="-12"/>
          <w:sz w:val="20"/>
        </w:rPr>
        <w:t xml:space="preserve"> </w:t>
      </w:r>
      <w:r>
        <w:rPr>
          <w:color w:val="221F1F"/>
          <w:sz w:val="20"/>
        </w:rPr>
        <w:t>of</w:t>
      </w:r>
      <w:r>
        <w:rPr>
          <w:color w:val="221F1F"/>
          <w:spacing w:val="-12"/>
          <w:sz w:val="20"/>
        </w:rPr>
        <w:t xml:space="preserve"> </w:t>
      </w:r>
      <w:r>
        <w:rPr>
          <w:color w:val="221F1F"/>
          <w:sz w:val="20"/>
        </w:rPr>
        <w:t>initial</w:t>
      </w:r>
      <w:r>
        <w:rPr>
          <w:color w:val="221F1F"/>
          <w:spacing w:val="-12"/>
          <w:sz w:val="20"/>
        </w:rPr>
        <w:t xml:space="preserve"> </w:t>
      </w:r>
      <w:r>
        <w:rPr>
          <w:color w:val="221F1F"/>
          <w:sz w:val="20"/>
        </w:rPr>
        <w:t>or</w:t>
      </w:r>
      <w:r>
        <w:rPr>
          <w:color w:val="221F1F"/>
          <w:spacing w:val="-12"/>
          <w:sz w:val="20"/>
        </w:rPr>
        <w:t xml:space="preserve"> </w:t>
      </w:r>
      <w:r>
        <w:rPr>
          <w:color w:val="221F1F"/>
          <w:sz w:val="20"/>
        </w:rPr>
        <w:t>revised</w:t>
      </w:r>
      <w:r>
        <w:rPr>
          <w:color w:val="221F1F"/>
          <w:spacing w:val="-10"/>
          <w:sz w:val="20"/>
        </w:rPr>
        <w:t xml:space="preserve"> </w:t>
      </w:r>
      <w:proofErr w:type="gramStart"/>
      <w:r>
        <w:rPr>
          <w:color w:val="221F1F"/>
          <w:spacing w:val="-2"/>
          <w:sz w:val="20"/>
        </w:rPr>
        <w:t>prices;</w:t>
      </w:r>
      <w:proofErr w:type="gramEnd"/>
    </w:p>
    <w:p w14:paraId="2960F864" w14:textId="77777777" w:rsidR="00016C31" w:rsidRDefault="00016C31">
      <w:pPr>
        <w:pStyle w:val="BodyText"/>
        <w:spacing w:before="1"/>
      </w:pPr>
    </w:p>
    <w:p w14:paraId="0825DF8F" w14:textId="77777777" w:rsidR="00016C31" w:rsidRDefault="00632607">
      <w:pPr>
        <w:pStyle w:val="ListParagraph"/>
        <w:numPr>
          <w:ilvl w:val="1"/>
          <w:numId w:val="50"/>
        </w:numPr>
        <w:tabs>
          <w:tab w:val="left" w:pos="755"/>
        </w:tabs>
        <w:ind w:left="754" w:hanging="317"/>
        <w:jc w:val="left"/>
        <w:rPr>
          <w:sz w:val="20"/>
        </w:rPr>
      </w:pPr>
      <w:r>
        <w:rPr>
          <w:color w:val="221F1F"/>
          <w:sz w:val="20"/>
        </w:rPr>
        <w:t>The</w:t>
      </w:r>
      <w:r>
        <w:rPr>
          <w:color w:val="221F1F"/>
          <w:spacing w:val="-8"/>
          <w:sz w:val="20"/>
        </w:rPr>
        <w:t xml:space="preserve"> </w:t>
      </w:r>
      <w:r>
        <w:rPr>
          <w:color w:val="221F1F"/>
          <w:sz w:val="20"/>
        </w:rPr>
        <w:t>reason</w:t>
      </w:r>
      <w:r>
        <w:rPr>
          <w:color w:val="221F1F"/>
          <w:spacing w:val="-6"/>
          <w:sz w:val="20"/>
        </w:rPr>
        <w:t xml:space="preserve"> </w:t>
      </w:r>
      <w:r>
        <w:rPr>
          <w:color w:val="221F1F"/>
          <w:sz w:val="20"/>
        </w:rPr>
        <w:t>certified</w:t>
      </w:r>
      <w:r>
        <w:rPr>
          <w:color w:val="221F1F"/>
          <w:spacing w:val="-4"/>
          <w:sz w:val="20"/>
        </w:rPr>
        <w:t xml:space="preserve"> </w:t>
      </w:r>
      <w:r>
        <w:rPr>
          <w:color w:val="221F1F"/>
          <w:sz w:val="20"/>
        </w:rPr>
        <w:t>cost</w:t>
      </w:r>
      <w:r>
        <w:rPr>
          <w:color w:val="221F1F"/>
          <w:spacing w:val="-7"/>
          <w:sz w:val="20"/>
        </w:rPr>
        <w:t xml:space="preserve"> </w:t>
      </w:r>
      <w:r>
        <w:rPr>
          <w:color w:val="221F1F"/>
          <w:sz w:val="20"/>
        </w:rPr>
        <w:t>or</w:t>
      </w:r>
      <w:r>
        <w:rPr>
          <w:color w:val="221F1F"/>
          <w:spacing w:val="-6"/>
          <w:sz w:val="20"/>
        </w:rPr>
        <w:t xml:space="preserve"> </w:t>
      </w:r>
      <w:r>
        <w:rPr>
          <w:color w:val="221F1F"/>
          <w:sz w:val="20"/>
        </w:rPr>
        <w:t>pricing</w:t>
      </w:r>
      <w:r>
        <w:rPr>
          <w:color w:val="221F1F"/>
          <w:spacing w:val="-4"/>
          <w:sz w:val="20"/>
        </w:rPr>
        <w:t xml:space="preserve"> </w:t>
      </w:r>
      <w:r>
        <w:rPr>
          <w:color w:val="221F1F"/>
          <w:sz w:val="20"/>
        </w:rPr>
        <w:t>data</w:t>
      </w:r>
      <w:r>
        <w:rPr>
          <w:color w:val="221F1F"/>
          <w:spacing w:val="-6"/>
          <w:sz w:val="20"/>
        </w:rPr>
        <w:t xml:space="preserve"> </w:t>
      </w:r>
      <w:r>
        <w:rPr>
          <w:color w:val="221F1F"/>
          <w:sz w:val="20"/>
        </w:rPr>
        <w:t>were</w:t>
      </w:r>
      <w:r>
        <w:rPr>
          <w:color w:val="221F1F"/>
          <w:spacing w:val="-10"/>
          <w:sz w:val="20"/>
        </w:rPr>
        <w:t xml:space="preserve"> </w:t>
      </w:r>
      <w:r>
        <w:rPr>
          <w:color w:val="221F1F"/>
          <w:sz w:val="20"/>
        </w:rPr>
        <w:t>or</w:t>
      </w:r>
      <w:r>
        <w:rPr>
          <w:color w:val="221F1F"/>
          <w:spacing w:val="-5"/>
          <w:sz w:val="20"/>
        </w:rPr>
        <w:t xml:space="preserve"> </w:t>
      </w:r>
      <w:r>
        <w:rPr>
          <w:color w:val="221F1F"/>
          <w:sz w:val="20"/>
        </w:rPr>
        <w:t>were</w:t>
      </w:r>
      <w:r>
        <w:rPr>
          <w:color w:val="221F1F"/>
          <w:spacing w:val="-10"/>
          <w:sz w:val="20"/>
        </w:rPr>
        <w:t xml:space="preserve"> </w:t>
      </w:r>
      <w:r>
        <w:rPr>
          <w:color w:val="221F1F"/>
          <w:sz w:val="20"/>
        </w:rPr>
        <w:t>not</w:t>
      </w:r>
      <w:r>
        <w:rPr>
          <w:color w:val="221F1F"/>
          <w:spacing w:val="-6"/>
          <w:sz w:val="20"/>
        </w:rPr>
        <w:t xml:space="preserve"> </w:t>
      </w:r>
      <w:proofErr w:type="gramStart"/>
      <w:r>
        <w:rPr>
          <w:color w:val="221F1F"/>
          <w:spacing w:val="-2"/>
          <w:sz w:val="20"/>
        </w:rPr>
        <w:t>required;</w:t>
      </w:r>
      <w:proofErr w:type="gramEnd"/>
    </w:p>
    <w:p w14:paraId="2FFE3283" w14:textId="77777777" w:rsidR="00016C31" w:rsidRDefault="00016C31">
      <w:pPr>
        <w:pStyle w:val="BodyText"/>
        <w:spacing w:before="10"/>
        <w:rPr>
          <w:sz w:val="19"/>
        </w:rPr>
      </w:pPr>
    </w:p>
    <w:p w14:paraId="45E4A2F5" w14:textId="77777777" w:rsidR="00016C31" w:rsidRDefault="00632607">
      <w:pPr>
        <w:pStyle w:val="ListParagraph"/>
        <w:numPr>
          <w:ilvl w:val="1"/>
          <w:numId w:val="50"/>
        </w:numPr>
        <w:tabs>
          <w:tab w:val="left" w:pos="441"/>
        </w:tabs>
        <w:ind w:left="440" w:right="1490" w:hanging="330"/>
        <w:jc w:val="left"/>
        <w:rPr>
          <w:sz w:val="20"/>
        </w:rPr>
      </w:pPr>
      <w:r>
        <w:rPr>
          <w:color w:val="221F1F"/>
          <w:sz w:val="20"/>
        </w:rPr>
        <w:t>The</w:t>
      </w:r>
      <w:r>
        <w:rPr>
          <w:color w:val="221F1F"/>
          <w:spacing w:val="-5"/>
          <w:sz w:val="20"/>
        </w:rPr>
        <w:t xml:space="preserve"> </w:t>
      </w:r>
      <w:r>
        <w:rPr>
          <w:color w:val="221F1F"/>
          <w:sz w:val="20"/>
        </w:rPr>
        <w:t>extent,</w:t>
      </w:r>
      <w:r>
        <w:rPr>
          <w:color w:val="221F1F"/>
          <w:spacing w:val="-5"/>
          <w:sz w:val="20"/>
        </w:rPr>
        <w:t xml:space="preserve"> </w:t>
      </w:r>
      <w:r>
        <w:rPr>
          <w:color w:val="221F1F"/>
          <w:sz w:val="20"/>
        </w:rPr>
        <w:t>if</w:t>
      </w:r>
      <w:r>
        <w:rPr>
          <w:color w:val="221F1F"/>
          <w:spacing w:val="-5"/>
          <w:sz w:val="20"/>
        </w:rPr>
        <w:t xml:space="preserve"> </w:t>
      </w:r>
      <w:r>
        <w:rPr>
          <w:color w:val="221F1F"/>
          <w:sz w:val="20"/>
        </w:rPr>
        <w:t>any,</w:t>
      </w:r>
      <w:r>
        <w:rPr>
          <w:color w:val="221F1F"/>
          <w:spacing w:val="-5"/>
          <w:sz w:val="20"/>
        </w:rPr>
        <w:t xml:space="preserve"> </w:t>
      </w:r>
      <w:r>
        <w:rPr>
          <w:color w:val="221F1F"/>
          <w:sz w:val="20"/>
        </w:rPr>
        <w:t>to</w:t>
      </w:r>
      <w:r>
        <w:rPr>
          <w:color w:val="221F1F"/>
          <w:spacing w:val="-4"/>
          <w:sz w:val="20"/>
        </w:rPr>
        <w:t xml:space="preserve"> </w:t>
      </w:r>
      <w:r>
        <w:rPr>
          <w:color w:val="221F1F"/>
          <w:sz w:val="20"/>
        </w:rPr>
        <w:t>which</w:t>
      </w:r>
      <w:r>
        <w:rPr>
          <w:color w:val="221F1F"/>
          <w:spacing w:val="-4"/>
          <w:sz w:val="20"/>
        </w:rPr>
        <w:t xml:space="preserve"> </w:t>
      </w:r>
      <w:r>
        <w:rPr>
          <w:color w:val="221F1F"/>
          <w:sz w:val="20"/>
        </w:rPr>
        <w:t>the</w:t>
      </w:r>
      <w:r>
        <w:rPr>
          <w:color w:val="221F1F"/>
          <w:spacing w:val="-4"/>
          <w:sz w:val="20"/>
        </w:rPr>
        <w:t xml:space="preserve"> </w:t>
      </w:r>
      <w:r>
        <w:rPr>
          <w:color w:val="221F1F"/>
          <w:sz w:val="20"/>
        </w:rPr>
        <w:t>Contractor</w:t>
      </w:r>
      <w:r>
        <w:rPr>
          <w:color w:val="221F1F"/>
          <w:spacing w:val="-6"/>
          <w:sz w:val="20"/>
        </w:rPr>
        <w:t xml:space="preserve"> </w:t>
      </w:r>
      <w:r>
        <w:rPr>
          <w:color w:val="221F1F"/>
          <w:sz w:val="20"/>
        </w:rPr>
        <w:t>did</w:t>
      </w:r>
      <w:r>
        <w:rPr>
          <w:color w:val="221F1F"/>
          <w:spacing w:val="-6"/>
          <w:sz w:val="20"/>
        </w:rPr>
        <w:t xml:space="preserve"> </w:t>
      </w:r>
      <w:r>
        <w:rPr>
          <w:color w:val="221F1F"/>
          <w:sz w:val="20"/>
        </w:rPr>
        <w:t>not</w:t>
      </w:r>
      <w:r>
        <w:rPr>
          <w:color w:val="221F1F"/>
          <w:spacing w:val="-7"/>
          <w:sz w:val="20"/>
        </w:rPr>
        <w:t xml:space="preserve"> </w:t>
      </w:r>
      <w:r>
        <w:rPr>
          <w:color w:val="221F1F"/>
          <w:sz w:val="20"/>
        </w:rPr>
        <w:t>rely</w:t>
      </w:r>
      <w:r>
        <w:rPr>
          <w:color w:val="221F1F"/>
          <w:spacing w:val="-4"/>
          <w:sz w:val="20"/>
        </w:rPr>
        <w:t xml:space="preserve"> </w:t>
      </w:r>
      <w:r>
        <w:rPr>
          <w:color w:val="221F1F"/>
          <w:sz w:val="20"/>
        </w:rPr>
        <w:t>on</w:t>
      </w:r>
      <w:r>
        <w:rPr>
          <w:color w:val="221F1F"/>
          <w:spacing w:val="-6"/>
          <w:sz w:val="20"/>
        </w:rPr>
        <w:t xml:space="preserve"> </w:t>
      </w:r>
      <w:r>
        <w:rPr>
          <w:color w:val="221F1F"/>
          <w:sz w:val="20"/>
        </w:rPr>
        <w:t>the</w:t>
      </w:r>
      <w:r>
        <w:rPr>
          <w:color w:val="221F1F"/>
          <w:spacing w:val="-5"/>
          <w:sz w:val="20"/>
        </w:rPr>
        <w:t xml:space="preserve"> </w:t>
      </w:r>
      <w:r>
        <w:rPr>
          <w:color w:val="221F1F"/>
          <w:sz w:val="20"/>
        </w:rPr>
        <w:t>subcontractor’s</w:t>
      </w:r>
      <w:r>
        <w:rPr>
          <w:color w:val="221F1F"/>
          <w:spacing w:val="-4"/>
          <w:sz w:val="20"/>
        </w:rPr>
        <w:t xml:space="preserve"> </w:t>
      </w:r>
      <w:r>
        <w:rPr>
          <w:color w:val="221F1F"/>
          <w:sz w:val="20"/>
        </w:rPr>
        <w:t>certified</w:t>
      </w:r>
      <w:r>
        <w:rPr>
          <w:color w:val="221F1F"/>
          <w:spacing w:val="-4"/>
          <w:sz w:val="20"/>
        </w:rPr>
        <w:t xml:space="preserve"> </w:t>
      </w:r>
      <w:r>
        <w:rPr>
          <w:color w:val="221F1F"/>
          <w:sz w:val="20"/>
        </w:rPr>
        <w:t>cost</w:t>
      </w:r>
      <w:r>
        <w:rPr>
          <w:color w:val="221F1F"/>
          <w:spacing w:val="-7"/>
          <w:sz w:val="20"/>
        </w:rPr>
        <w:t xml:space="preserve"> </w:t>
      </w:r>
      <w:r>
        <w:rPr>
          <w:color w:val="221F1F"/>
          <w:sz w:val="20"/>
        </w:rPr>
        <w:t>or</w:t>
      </w:r>
      <w:r>
        <w:rPr>
          <w:color w:val="221F1F"/>
          <w:spacing w:val="-6"/>
          <w:sz w:val="20"/>
        </w:rPr>
        <w:t xml:space="preserve"> </w:t>
      </w:r>
      <w:r>
        <w:rPr>
          <w:color w:val="221F1F"/>
          <w:sz w:val="20"/>
        </w:rPr>
        <w:t>pricing</w:t>
      </w:r>
      <w:r>
        <w:rPr>
          <w:color w:val="221F1F"/>
          <w:spacing w:val="-5"/>
          <w:sz w:val="20"/>
        </w:rPr>
        <w:t xml:space="preserve"> </w:t>
      </w:r>
      <w:r>
        <w:rPr>
          <w:color w:val="221F1F"/>
          <w:sz w:val="20"/>
        </w:rPr>
        <w:t>data</w:t>
      </w:r>
      <w:r>
        <w:rPr>
          <w:color w:val="221F1F"/>
          <w:spacing w:val="-5"/>
          <w:sz w:val="20"/>
        </w:rPr>
        <w:t xml:space="preserve"> </w:t>
      </w:r>
      <w:r>
        <w:rPr>
          <w:color w:val="221F1F"/>
          <w:sz w:val="20"/>
        </w:rPr>
        <w:t xml:space="preserve">in </w:t>
      </w:r>
      <w:proofErr w:type="gramStart"/>
      <w:r>
        <w:rPr>
          <w:color w:val="221F1F"/>
          <w:spacing w:val="-2"/>
          <w:sz w:val="20"/>
        </w:rPr>
        <w:t>determining</w:t>
      </w:r>
      <w:proofErr w:type="gramEnd"/>
    </w:p>
    <w:p w14:paraId="6F4C62E6" w14:textId="77777777" w:rsidR="00016C31" w:rsidRDefault="00632607">
      <w:pPr>
        <w:pStyle w:val="BodyText"/>
        <w:spacing w:before="1"/>
        <w:ind w:left="219"/>
      </w:pPr>
      <w:r>
        <w:rPr>
          <w:color w:val="221F1F"/>
        </w:rPr>
        <w:t>the</w:t>
      </w:r>
      <w:r>
        <w:rPr>
          <w:color w:val="221F1F"/>
          <w:spacing w:val="-10"/>
        </w:rPr>
        <w:t xml:space="preserve"> </w:t>
      </w:r>
      <w:r>
        <w:rPr>
          <w:color w:val="221F1F"/>
        </w:rPr>
        <w:t>price</w:t>
      </w:r>
      <w:r>
        <w:rPr>
          <w:color w:val="221F1F"/>
          <w:spacing w:val="-9"/>
        </w:rPr>
        <w:t xml:space="preserve"> </w:t>
      </w:r>
      <w:r>
        <w:rPr>
          <w:color w:val="221F1F"/>
        </w:rPr>
        <w:t>objective</w:t>
      </w:r>
      <w:r>
        <w:rPr>
          <w:color w:val="221F1F"/>
          <w:spacing w:val="-8"/>
        </w:rPr>
        <w:t xml:space="preserve"> </w:t>
      </w:r>
      <w:r>
        <w:rPr>
          <w:color w:val="221F1F"/>
        </w:rPr>
        <w:t>and</w:t>
      </w:r>
      <w:r>
        <w:rPr>
          <w:color w:val="221F1F"/>
          <w:spacing w:val="-8"/>
        </w:rPr>
        <w:t xml:space="preserve"> </w:t>
      </w:r>
      <w:r>
        <w:rPr>
          <w:color w:val="221F1F"/>
        </w:rPr>
        <w:t>in</w:t>
      </w:r>
      <w:r>
        <w:rPr>
          <w:color w:val="221F1F"/>
          <w:spacing w:val="-10"/>
        </w:rPr>
        <w:t xml:space="preserve"> </w:t>
      </w:r>
      <w:r>
        <w:rPr>
          <w:color w:val="221F1F"/>
        </w:rPr>
        <w:t>negotiating</w:t>
      </w:r>
      <w:r>
        <w:rPr>
          <w:color w:val="221F1F"/>
          <w:spacing w:val="-6"/>
        </w:rPr>
        <w:t xml:space="preserve"> </w:t>
      </w:r>
      <w:r>
        <w:rPr>
          <w:color w:val="221F1F"/>
        </w:rPr>
        <w:t>the</w:t>
      </w:r>
      <w:r>
        <w:rPr>
          <w:color w:val="221F1F"/>
          <w:spacing w:val="-9"/>
        </w:rPr>
        <w:t xml:space="preserve"> </w:t>
      </w:r>
      <w:r>
        <w:rPr>
          <w:color w:val="221F1F"/>
        </w:rPr>
        <w:t>final</w:t>
      </w:r>
      <w:r>
        <w:rPr>
          <w:color w:val="221F1F"/>
          <w:spacing w:val="-8"/>
        </w:rPr>
        <w:t xml:space="preserve"> </w:t>
      </w:r>
      <w:proofErr w:type="gramStart"/>
      <w:r>
        <w:rPr>
          <w:color w:val="221F1F"/>
          <w:spacing w:val="-2"/>
        </w:rPr>
        <w:t>price;</w:t>
      </w:r>
      <w:proofErr w:type="gramEnd"/>
    </w:p>
    <w:p w14:paraId="607AFFD9" w14:textId="77777777" w:rsidR="00016C31" w:rsidRDefault="00016C31">
      <w:pPr>
        <w:pStyle w:val="BodyText"/>
        <w:spacing w:before="1"/>
      </w:pPr>
    </w:p>
    <w:p w14:paraId="69B6100E" w14:textId="77777777" w:rsidR="00016C31" w:rsidRDefault="00632607">
      <w:pPr>
        <w:pStyle w:val="ListParagraph"/>
        <w:numPr>
          <w:ilvl w:val="1"/>
          <w:numId w:val="50"/>
        </w:numPr>
        <w:tabs>
          <w:tab w:val="left" w:pos="439"/>
        </w:tabs>
        <w:ind w:left="438" w:right="1073" w:hanging="330"/>
        <w:jc w:val="left"/>
        <w:rPr>
          <w:sz w:val="20"/>
        </w:rPr>
      </w:pPr>
      <w:r>
        <w:rPr>
          <w:color w:val="221F1F"/>
          <w:sz w:val="20"/>
        </w:rPr>
        <w:t>The extent to which it was recognized in the negotiation that the subcontractor’s certified cost or pricing data were</w:t>
      </w:r>
      <w:r>
        <w:rPr>
          <w:color w:val="221F1F"/>
          <w:spacing w:val="-7"/>
          <w:sz w:val="20"/>
        </w:rPr>
        <w:t xml:space="preserve"> </w:t>
      </w:r>
      <w:r>
        <w:rPr>
          <w:color w:val="221F1F"/>
          <w:sz w:val="20"/>
        </w:rPr>
        <w:t>not</w:t>
      </w:r>
      <w:r>
        <w:rPr>
          <w:color w:val="221F1F"/>
          <w:spacing w:val="-6"/>
          <w:sz w:val="20"/>
        </w:rPr>
        <w:t xml:space="preserve"> </w:t>
      </w:r>
      <w:r>
        <w:rPr>
          <w:color w:val="221F1F"/>
          <w:sz w:val="20"/>
        </w:rPr>
        <w:t>accurate,</w:t>
      </w:r>
      <w:r>
        <w:rPr>
          <w:color w:val="221F1F"/>
          <w:spacing w:val="-4"/>
          <w:sz w:val="20"/>
        </w:rPr>
        <w:t xml:space="preserve"> </w:t>
      </w:r>
      <w:r>
        <w:rPr>
          <w:color w:val="221F1F"/>
          <w:sz w:val="20"/>
        </w:rPr>
        <w:t>complete,</w:t>
      </w:r>
      <w:r>
        <w:rPr>
          <w:color w:val="221F1F"/>
          <w:spacing w:val="-4"/>
          <w:sz w:val="20"/>
        </w:rPr>
        <w:t xml:space="preserve"> </w:t>
      </w:r>
      <w:r>
        <w:rPr>
          <w:color w:val="221F1F"/>
          <w:sz w:val="20"/>
        </w:rPr>
        <w:t>or</w:t>
      </w:r>
      <w:r>
        <w:rPr>
          <w:color w:val="221F1F"/>
          <w:spacing w:val="-4"/>
          <w:sz w:val="20"/>
        </w:rPr>
        <w:t xml:space="preserve"> </w:t>
      </w:r>
      <w:r>
        <w:rPr>
          <w:color w:val="221F1F"/>
          <w:sz w:val="20"/>
        </w:rPr>
        <w:t>current;</w:t>
      </w:r>
      <w:r>
        <w:rPr>
          <w:color w:val="221F1F"/>
          <w:spacing w:val="-5"/>
          <w:sz w:val="20"/>
        </w:rPr>
        <w:t xml:space="preserve"> </w:t>
      </w:r>
      <w:r>
        <w:rPr>
          <w:color w:val="221F1F"/>
          <w:sz w:val="20"/>
        </w:rPr>
        <w:t>the</w:t>
      </w:r>
      <w:r>
        <w:rPr>
          <w:color w:val="221F1F"/>
          <w:spacing w:val="-5"/>
          <w:sz w:val="20"/>
        </w:rPr>
        <w:t xml:space="preserve"> </w:t>
      </w:r>
      <w:r>
        <w:rPr>
          <w:color w:val="221F1F"/>
          <w:sz w:val="20"/>
        </w:rPr>
        <w:t>action</w:t>
      </w:r>
      <w:r>
        <w:rPr>
          <w:color w:val="221F1F"/>
          <w:spacing w:val="-4"/>
          <w:sz w:val="20"/>
        </w:rPr>
        <w:t xml:space="preserve"> </w:t>
      </w:r>
      <w:r>
        <w:rPr>
          <w:color w:val="221F1F"/>
          <w:sz w:val="20"/>
        </w:rPr>
        <w:t>taken</w:t>
      </w:r>
      <w:r>
        <w:rPr>
          <w:color w:val="221F1F"/>
          <w:spacing w:val="-6"/>
          <w:sz w:val="20"/>
        </w:rPr>
        <w:t xml:space="preserve"> </w:t>
      </w:r>
      <w:r>
        <w:rPr>
          <w:color w:val="221F1F"/>
          <w:sz w:val="20"/>
        </w:rPr>
        <w:t>by</w:t>
      </w:r>
      <w:r>
        <w:rPr>
          <w:color w:val="221F1F"/>
          <w:spacing w:val="-7"/>
          <w:sz w:val="20"/>
        </w:rPr>
        <w:t xml:space="preserve"> </w:t>
      </w:r>
      <w:r>
        <w:rPr>
          <w:color w:val="221F1F"/>
          <w:sz w:val="20"/>
        </w:rPr>
        <w:t>the</w:t>
      </w:r>
      <w:r>
        <w:rPr>
          <w:color w:val="221F1F"/>
          <w:spacing w:val="-5"/>
          <w:sz w:val="20"/>
        </w:rPr>
        <w:t xml:space="preserve"> </w:t>
      </w:r>
      <w:r>
        <w:rPr>
          <w:color w:val="221F1F"/>
          <w:sz w:val="20"/>
        </w:rPr>
        <w:t>Contractor</w:t>
      </w:r>
      <w:r>
        <w:rPr>
          <w:color w:val="221F1F"/>
          <w:spacing w:val="-3"/>
          <w:sz w:val="20"/>
        </w:rPr>
        <w:t xml:space="preserve"> </w:t>
      </w:r>
      <w:r>
        <w:rPr>
          <w:color w:val="221F1F"/>
          <w:sz w:val="20"/>
        </w:rPr>
        <w:t>and</w:t>
      </w:r>
      <w:r>
        <w:rPr>
          <w:color w:val="221F1F"/>
          <w:spacing w:val="-4"/>
          <w:sz w:val="20"/>
        </w:rPr>
        <w:t xml:space="preserve"> </w:t>
      </w:r>
      <w:r>
        <w:rPr>
          <w:color w:val="221F1F"/>
          <w:sz w:val="20"/>
        </w:rPr>
        <w:t>the</w:t>
      </w:r>
      <w:r>
        <w:rPr>
          <w:color w:val="221F1F"/>
          <w:spacing w:val="-5"/>
          <w:sz w:val="20"/>
        </w:rPr>
        <w:t xml:space="preserve"> </w:t>
      </w:r>
      <w:r>
        <w:rPr>
          <w:color w:val="221F1F"/>
          <w:sz w:val="20"/>
        </w:rPr>
        <w:t>subcontractor;</w:t>
      </w:r>
      <w:r>
        <w:rPr>
          <w:color w:val="221F1F"/>
          <w:spacing w:val="-3"/>
          <w:sz w:val="20"/>
        </w:rPr>
        <w:t xml:space="preserve"> </w:t>
      </w:r>
      <w:r>
        <w:rPr>
          <w:color w:val="221F1F"/>
          <w:sz w:val="20"/>
        </w:rPr>
        <w:t>and</w:t>
      </w:r>
      <w:r>
        <w:rPr>
          <w:color w:val="221F1F"/>
          <w:spacing w:val="-4"/>
          <w:sz w:val="20"/>
        </w:rPr>
        <w:t xml:space="preserve"> </w:t>
      </w:r>
      <w:r>
        <w:rPr>
          <w:color w:val="221F1F"/>
          <w:sz w:val="20"/>
        </w:rPr>
        <w:t>the</w:t>
      </w:r>
      <w:r>
        <w:rPr>
          <w:color w:val="221F1F"/>
          <w:spacing w:val="-7"/>
          <w:sz w:val="20"/>
        </w:rPr>
        <w:t xml:space="preserve"> </w:t>
      </w:r>
      <w:r>
        <w:rPr>
          <w:color w:val="221F1F"/>
          <w:sz w:val="20"/>
        </w:rPr>
        <w:t>effect</w:t>
      </w:r>
      <w:r>
        <w:rPr>
          <w:color w:val="221F1F"/>
          <w:spacing w:val="-7"/>
          <w:sz w:val="20"/>
        </w:rPr>
        <w:t xml:space="preserve"> </w:t>
      </w:r>
      <w:r>
        <w:rPr>
          <w:color w:val="221F1F"/>
          <w:sz w:val="20"/>
        </w:rPr>
        <w:t xml:space="preserve">of any such defective data on the total price </w:t>
      </w:r>
      <w:proofErr w:type="gramStart"/>
      <w:r>
        <w:rPr>
          <w:color w:val="221F1F"/>
          <w:sz w:val="20"/>
        </w:rPr>
        <w:t>negotiated;</w:t>
      </w:r>
      <w:proofErr w:type="gramEnd"/>
    </w:p>
    <w:p w14:paraId="0892DC54" w14:textId="77777777" w:rsidR="00016C31" w:rsidRDefault="00016C31">
      <w:pPr>
        <w:pStyle w:val="BodyText"/>
        <w:spacing w:before="10"/>
        <w:rPr>
          <w:sz w:val="19"/>
        </w:rPr>
      </w:pPr>
    </w:p>
    <w:p w14:paraId="051B43EF" w14:textId="77777777" w:rsidR="00016C31" w:rsidRDefault="00632607">
      <w:pPr>
        <w:pStyle w:val="ListParagraph"/>
        <w:numPr>
          <w:ilvl w:val="1"/>
          <w:numId w:val="50"/>
        </w:numPr>
        <w:tabs>
          <w:tab w:val="left" w:pos="734"/>
        </w:tabs>
        <w:spacing w:before="1"/>
        <w:ind w:left="733" w:hanging="296"/>
        <w:jc w:val="left"/>
        <w:rPr>
          <w:sz w:val="20"/>
        </w:rPr>
      </w:pPr>
      <w:r>
        <w:rPr>
          <w:color w:val="221F1F"/>
          <w:sz w:val="20"/>
        </w:rPr>
        <w:t>The</w:t>
      </w:r>
      <w:r>
        <w:rPr>
          <w:color w:val="221F1F"/>
          <w:spacing w:val="-9"/>
          <w:sz w:val="20"/>
        </w:rPr>
        <w:t xml:space="preserve"> </w:t>
      </w:r>
      <w:r>
        <w:rPr>
          <w:color w:val="221F1F"/>
          <w:sz w:val="20"/>
        </w:rPr>
        <w:t>reasons</w:t>
      </w:r>
      <w:r>
        <w:rPr>
          <w:color w:val="221F1F"/>
          <w:spacing w:val="-7"/>
          <w:sz w:val="20"/>
        </w:rPr>
        <w:t xml:space="preserve"> </w:t>
      </w:r>
      <w:r>
        <w:rPr>
          <w:color w:val="221F1F"/>
          <w:sz w:val="20"/>
        </w:rPr>
        <w:t>for</w:t>
      </w:r>
      <w:r>
        <w:rPr>
          <w:color w:val="221F1F"/>
          <w:spacing w:val="-6"/>
          <w:sz w:val="20"/>
        </w:rPr>
        <w:t xml:space="preserve"> </w:t>
      </w:r>
      <w:r>
        <w:rPr>
          <w:color w:val="221F1F"/>
          <w:sz w:val="20"/>
        </w:rPr>
        <w:t>any</w:t>
      </w:r>
      <w:r>
        <w:rPr>
          <w:color w:val="221F1F"/>
          <w:spacing w:val="-7"/>
          <w:sz w:val="20"/>
        </w:rPr>
        <w:t xml:space="preserve"> </w:t>
      </w:r>
      <w:r>
        <w:rPr>
          <w:color w:val="221F1F"/>
          <w:sz w:val="20"/>
        </w:rPr>
        <w:t>significant</w:t>
      </w:r>
      <w:r>
        <w:rPr>
          <w:color w:val="221F1F"/>
          <w:spacing w:val="-6"/>
          <w:sz w:val="20"/>
        </w:rPr>
        <w:t xml:space="preserve"> </w:t>
      </w:r>
      <w:r>
        <w:rPr>
          <w:color w:val="221F1F"/>
          <w:sz w:val="20"/>
        </w:rPr>
        <w:t>difference</w:t>
      </w:r>
      <w:r>
        <w:rPr>
          <w:color w:val="221F1F"/>
          <w:spacing w:val="-6"/>
          <w:sz w:val="20"/>
        </w:rPr>
        <w:t xml:space="preserve"> </w:t>
      </w:r>
      <w:r>
        <w:rPr>
          <w:color w:val="221F1F"/>
          <w:sz w:val="20"/>
        </w:rPr>
        <w:t>between</w:t>
      </w:r>
      <w:r>
        <w:rPr>
          <w:color w:val="221F1F"/>
          <w:spacing w:val="-6"/>
          <w:sz w:val="20"/>
        </w:rPr>
        <w:t xml:space="preserve"> </w:t>
      </w:r>
      <w:r>
        <w:rPr>
          <w:color w:val="221F1F"/>
          <w:sz w:val="20"/>
        </w:rPr>
        <w:t>the</w:t>
      </w:r>
      <w:r>
        <w:rPr>
          <w:color w:val="221F1F"/>
          <w:spacing w:val="-9"/>
          <w:sz w:val="20"/>
        </w:rPr>
        <w:t xml:space="preserve"> </w:t>
      </w:r>
      <w:r>
        <w:rPr>
          <w:color w:val="221F1F"/>
          <w:sz w:val="20"/>
        </w:rPr>
        <w:t>Contractor’s</w:t>
      </w:r>
      <w:r>
        <w:rPr>
          <w:color w:val="221F1F"/>
          <w:spacing w:val="-7"/>
          <w:sz w:val="20"/>
        </w:rPr>
        <w:t xml:space="preserve"> </w:t>
      </w:r>
      <w:r>
        <w:rPr>
          <w:color w:val="221F1F"/>
          <w:sz w:val="20"/>
        </w:rPr>
        <w:t>price</w:t>
      </w:r>
      <w:r>
        <w:rPr>
          <w:color w:val="221F1F"/>
          <w:spacing w:val="-6"/>
          <w:sz w:val="20"/>
        </w:rPr>
        <w:t xml:space="preserve"> </w:t>
      </w:r>
      <w:r>
        <w:rPr>
          <w:color w:val="221F1F"/>
          <w:sz w:val="20"/>
        </w:rPr>
        <w:t>objective</w:t>
      </w:r>
      <w:r>
        <w:rPr>
          <w:color w:val="221F1F"/>
          <w:spacing w:val="-7"/>
          <w:sz w:val="20"/>
        </w:rPr>
        <w:t xml:space="preserve"> </w:t>
      </w:r>
      <w:r>
        <w:rPr>
          <w:color w:val="221F1F"/>
          <w:sz w:val="20"/>
        </w:rPr>
        <w:t>and</w:t>
      </w:r>
      <w:r>
        <w:rPr>
          <w:color w:val="221F1F"/>
          <w:spacing w:val="-6"/>
          <w:sz w:val="20"/>
        </w:rPr>
        <w:t xml:space="preserve"> </w:t>
      </w:r>
      <w:r>
        <w:rPr>
          <w:color w:val="221F1F"/>
          <w:sz w:val="20"/>
        </w:rPr>
        <w:t>the</w:t>
      </w:r>
      <w:r>
        <w:rPr>
          <w:color w:val="221F1F"/>
          <w:spacing w:val="-9"/>
          <w:sz w:val="20"/>
        </w:rPr>
        <w:t xml:space="preserve"> </w:t>
      </w:r>
      <w:r>
        <w:rPr>
          <w:color w:val="221F1F"/>
          <w:sz w:val="20"/>
        </w:rPr>
        <w:t>price</w:t>
      </w:r>
      <w:r>
        <w:rPr>
          <w:color w:val="221F1F"/>
          <w:spacing w:val="-6"/>
          <w:sz w:val="20"/>
        </w:rPr>
        <w:t xml:space="preserve"> </w:t>
      </w:r>
      <w:r>
        <w:rPr>
          <w:color w:val="221F1F"/>
          <w:sz w:val="20"/>
        </w:rPr>
        <w:t>negotiated;</w:t>
      </w:r>
      <w:r>
        <w:rPr>
          <w:color w:val="221F1F"/>
          <w:spacing w:val="-7"/>
          <w:sz w:val="20"/>
        </w:rPr>
        <w:t xml:space="preserve"> </w:t>
      </w:r>
      <w:r>
        <w:rPr>
          <w:color w:val="221F1F"/>
          <w:spacing w:val="-5"/>
          <w:sz w:val="20"/>
        </w:rPr>
        <w:t>and</w:t>
      </w:r>
    </w:p>
    <w:p w14:paraId="0209CAE5" w14:textId="77777777" w:rsidR="00016C31" w:rsidRDefault="00016C31">
      <w:pPr>
        <w:pStyle w:val="BodyText"/>
        <w:spacing w:before="1"/>
      </w:pPr>
    </w:p>
    <w:p w14:paraId="4CB966F7" w14:textId="77777777" w:rsidR="00016C31" w:rsidRDefault="00632607">
      <w:pPr>
        <w:pStyle w:val="ListParagraph"/>
        <w:numPr>
          <w:ilvl w:val="1"/>
          <w:numId w:val="50"/>
        </w:numPr>
        <w:tabs>
          <w:tab w:val="left" w:pos="439"/>
        </w:tabs>
        <w:ind w:left="438" w:right="1013" w:hanging="330"/>
        <w:jc w:val="both"/>
        <w:rPr>
          <w:sz w:val="20"/>
        </w:rPr>
      </w:pPr>
      <w:r>
        <w:rPr>
          <w:color w:val="221F1F"/>
          <w:sz w:val="20"/>
        </w:rPr>
        <w:t>A</w:t>
      </w:r>
      <w:r>
        <w:rPr>
          <w:color w:val="221F1F"/>
          <w:spacing w:val="-3"/>
          <w:sz w:val="20"/>
        </w:rPr>
        <w:t xml:space="preserve"> </w:t>
      </w:r>
      <w:r>
        <w:rPr>
          <w:color w:val="221F1F"/>
          <w:sz w:val="20"/>
        </w:rPr>
        <w:t>complete</w:t>
      </w:r>
      <w:r>
        <w:rPr>
          <w:color w:val="221F1F"/>
          <w:spacing w:val="-3"/>
          <w:sz w:val="20"/>
        </w:rPr>
        <w:t xml:space="preserve"> </w:t>
      </w:r>
      <w:r>
        <w:rPr>
          <w:color w:val="221F1F"/>
          <w:sz w:val="20"/>
        </w:rPr>
        <w:t>explanation</w:t>
      </w:r>
      <w:r>
        <w:rPr>
          <w:color w:val="221F1F"/>
          <w:spacing w:val="-2"/>
          <w:sz w:val="20"/>
        </w:rPr>
        <w:t xml:space="preserve"> </w:t>
      </w:r>
      <w:r>
        <w:rPr>
          <w:color w:val="221F1F"/>
          <w:sz w:val="20"/>
        </w:rPr>
        <w:t>of</w:t>
      </w:r>
      <w:r>
        <w:rPr>
          <w:color w:val="221F1F"/>
          <w:spacing w:val="-3"/>
          <w:sz w:val="20"/>
        </w:rPr>
        <w:t xml:space="preserve"> </w:t>
      </w:r>
      <w:r>
        <w:rPr>
          <w:color w:val="221F1F"/>
          <w:sz w:val="20"/>
        </w:rPr>
        <w:t>the</w:t>
      </w:r>
      <w:r>
        <w:rPr>
          <w:color w:val="221F1F"/>
          <w:spacing w:val="-5"/>
          <w:sz w:val="20"/>
        </w:rPr>
        <w:t xml:space="preserve"> </w:t>
      </w:r>
      <w:r>
        <w:rPr>
          <w:color w:val="221F1F"/>
          <w:sz w:val="20"/>
        </w:rPr>
        <w:t>incentive</w:t>
      </w:r>
      <w:r>
        <w:rPr>
          <w:color w:val="221F1F"/>
          <w:spacing w:val="-3"/>
          <w:sz w:val="20"/>
        </w:rPr>
        <w:t xml:space="preserve"> </w:t>
      </w:r>
      <w:r>
        <w:rPr>
          <w:color w:val="221F1F"/>
          <w:sz w:val="20"/>
        </w:rPr>
        <w:t>fee</w:t>
      </w:r>
      <w:r>
        <w:rPr>
          <w:color w:val="221F1F"/>
          <w:spacing w:val="-5"/>
          <w:sz w:val="20"/>
        </w:rPr>
        <w:t xml:space="preserve"> </w:t>
      </w:r>
      <w:r>
        <w:rPr>
          <w:color w:val="221F1F"/>
          <w:sz w:val="20"/>
        </w:rPr>
        <w:t>or profit</w:t>
      </w:r>
      <w:r>
        <w:rPr>
          <w:color w:val="221F1F"/>
          <w:spacing w:val="-4"/>
          <w:sz w:val="20"/>
        </w:rPr>
        <w:t xml:space="preserve"> </w:t>
      </w:r>
      <w:r>
        <w:rPr>
          <w:color w:val="221F1F"/>
          <w:sz w:val="20"/>
        </w:rPr>
        <w:t>plan</w:t>
      </w:r>
      <w:r>
        <w:rPr>
          <w:color w:val="221F1F"/>
          <w:spacing w:val="-2"/>
          <w:sz w:val="20"/>
        </w:rPr>
        <w:t xml:space="preserve"> </w:t>
      </w:r>
      <w:r>
        <w:rPr>
          <w:color w:val="221F1F"/>
          <w:sz w:val="20"/>
        </w:rPr>
        <w:t>when</w:t>
      </w:r>
      <w:r>
        <w:rPr>
          <w:color w:val="221F1F"/>
          <w:spacing w:val="-2"/>
          <w:sz w:val="20"/>
        </w:rPr>
        <w:t xml:space="preserve"> </w:t>
      </w:r>
      <w:r>
        <w:rPr>
          <w:color w:val="221F1F"/>
          <w:sz w:val="20"/>
        </w:rPr>
        <w:t>incentives</w:t>
      </w:r>
      <w:r>
        <w:rPr>
          <w:color w:val="221F1F"/>
          <w:spacing w:val="-4"/>
          <w:sz w:val="20"/>
        </w:rPr>
        <w:t xml:space="preserve"> </w:t>
      </w:r>
      <w:r>
        <w:rPr>
          <w:color w:val="221F1F"/>
          <w:sz w:val="20"/>
        </w:rPr>
        <w:t>are</w:t>
      </w:r>
      <w:r>
        <w:rPr>
          <w:color w:val="221F1F"/>
          <w:spacing w:val="-5"/>
          <w:sz w:val="20"/>
        </w:rPr>
        <w:t xml:space="preserve"> </w:t>
      </w:r>
      <w:r>
        <w:rPr>
          <w:color w:val="221F1F"/>
          <w:sz w:val="20"/>
        </w:rPr>
        <w:t>used.</w:t>
      </w:r>
      <w:r>
        <w:rPr>
          <w:color w:val="221F1F"/>
          <w:spacing w:val="-3"/>
          <w:sz w:val="20"/>
        </w:rPr>
        <w:t xml:space="preserve"> </w:t>
      </w:r>
      <w:r>
        <w:rPr>
          <w:color w:val="221F1F"/>
          <w:sz w:val="20"/>
        </w:rPr>
        <w:t>The</w:t>
      </w:r>
      <w:r>
        <w:rPr>
          <w:color w:val="221F1F"/>
          <w:spacing w:val="-3"/>
          <w:sz w:val="20"/>
        </w:rPr>
        <w:t xml:space="preserve"> </w:t>
      </w:r>
      <w:r>
        <w:rPr>
          <w:color w:val="221F1F"/>
          <w:sz w:val="20"/>
        </w:rPr>
        <w:t>explanation</w:t>
      </w:r>
      <w:r>
        <w:rPr>
          <w:color w:val="221F1F"/>
          <w:spacing w:val="-2"/>
          <w:sz w:val="20"/>
        </w:rPr>
        <w:t xml:space="preserve"> </w:t>
      </w:r>
      <w:r>
        <w:rPr>
          <w:color w:val="221F1F"/>
          <w:sz w:val="20"/>
        </w:rPr>
        <w:t>shall</w:t>
      </w:r>
      <w:r>
        <w:rPr>
          <w:color w:val="221F1F"/>
          <w:spacing w:val="-3"/>
          <w:sz w:val="20"/>
        </w:rPr>
        <w:t xml:space="preserve"> </w:t>
      </w:r>
      <w:r>
        <w:rPr>
          <w:color w:val="221F1F"/>
          <w:sz w:val="20"/>
        </w:rPr>
        <w:t>identify each</w:t>
      </w:r>
      <w:r>
        <w:rPr>
          <w:color w:val="221F1F"/>
          <w:spacing w:val="-1"/>
          <w:sz w:val="20"/>
        </w:rPr>
        <w:t xml:space="preserve"> </w:t>
      </w:r>
      <w:r>
        <w:rPr>
          <w:color w:val="221F1F"/>
          <w:sz w:val="20"/>
        </w:rPr>
        <w:t>critical</w:t>
      </w:r>
      <w:r>
        <w:rPr>
          <w:color w:val="221F1F"/>
          <w:spacing w:val="-2"/>
          <w:sz w:val="20"/>
        </w:rPr>
        <w:t xml:space="preserve"> </w:t>
      </w:r>
      <w:r>
        <w:rPr>
          <w:color w:val="221F1F"/>
          <w:sz w:val="20"/>
        </w:rPr>
        <w:t>performance element,</w:t>
      </w:r>
      <w:r>
        <w:rPr>
          <w:color w:val="221F1F"/>
          <w:spacing w:val="-1"/>
          <w:sz w:val="20"/>
        </w:rPr>
        <w:t xml:space="preserve"> </w:t>
      </w:r>
      <w:r>
        <w:rPr>
          <w:color w:val="221F1F"/>
          <w:sz w:val="20"/>
        </w:rPr>
        <w:t>management</w:t>
      </w:r>
      <w:r>
        <w:rPr>
          <w:color w:val="221F1F"/>
          <w:spacing w:val="-4"/>
          <w:sz w:val="20"/>
        </w:rPr>
        <w:t xml:space="preserve"> </w:t>
      </w:r>
      <w:r>
        <w:rPr>
          <w:color w:val="221F1F"/>
          <w:sz w:val="20"/>
        </w:rPr>
        <w:t>decisions</w:t>
      </w:r>
      <w:r>
        <w:rPr>
          <w:color w:val="221F1F"/>
          <w:spacing w:val="-5"/>
          <w:sz w:val="20"/>
        </w:rPr>
        <w:t xml:space="preserve"> </w:t>
      </w:r>
      <w:r>
        <w:rPr>
          <w:color w:val="221F1F"/>
          <w:sz w:val="20"/>
        </w:rPr>
        <w:t>used</w:t>
      </w:r>
      <w:r>
        <w:rPr>
          <w:color w:val="221F1F"/>
          <w:spacing w:val="-1"/>
          <w:sz w:val="20"/>
        </w:rPr>
        <w:t xml:space="preserve"> </w:t>
      </w:r>
      <w:r>
        <w:rPr>
          <w:color w:val="221F1F"/>
          <w:sz w:val="20"/>
        </w:rPr>
        <w:t>to</w:t>
      </w:r>
      <w:r>
        <w:rPr>
          <w:color w:val="221F1F"/>
          <w:spacing w:val="-3"/>
          <w:sz w:val="20"/>
        </w:rPr>
        <w:t xml:space="preserve"> </w:t>
      </w:r>
      <w:r>
        <w:rPr>
          <w:color w:val="221F1F"/>
          <w:sz w:val="20"/>
        </w:rPr>
        <w:t>quantify</w:t>
      </w:r>
      <w:r>
        <w:rPr>
          <w:color w:val="221F1F"/>
          <w:spacing w:val="-1"/>
          <w:sz w:val="20"/>
        </w:rPr>
        <w:t xml:space="preserve"> </w:t>
      </w:r>
      <w:r>
        <w:rPr>
          <w:color w:val="221F1F"/>
          <w:sz w:val="20"/>
        </w:rPr>
        <w:t>each</w:t>
      </w:r>
      <w:r>
        <w:rPr>
          <w:color w:val="221F1F"/>
          <w:spacing w:val="-4"/>
          <w:sz w:val="20"/>
        </w:rPr>
        <w:t xml:space="preserve"> </w:t>
      </w:r>
      <w:r>
        <w:rPr>
          <w:color w:val="221F1F"/>
          <w:sz w:val="20"/>
        </w:rPr>
        <w:t>incentive</w:t>
      </w:r>
      <w:r>
        <w:rPr>
          <w:color w:val="221F1F"/>
          <w:spacing w:val="-6"/>
          <w:sz w:val="20"/>
        </w:rPr>
        <w:t xml:space="preserve"> </w:t>
      </w:r>
      <w:r>
        <w:rPr>
          <w:color w:val="221F1F"/>
          <w:sz w:val="20"/>
        </w:rPr>
        <w:t>element,</w:t>
      </w:r>
      <w:r>
        <w:rPr>
          <w:color w:val="221F1F"/>
          <w:spacing w:val="-3"/>
          <w:sz w:val="20"/>
        </w:rPr>
        <w:t xml:space="preserve"> </w:t>
      </w:r>
      <w:r>
        <w:rPr>
          <w:color w:val="221F1F"/>
          <w:sz w:val="20"/>
        </w:rPr>
        <w:t>reasons</w:t>
      </w:r>
      <w:r>
        <w:rPr>
          <w:color w:val="221F1F"/>
          <w:spacing w:val="-1"/>
          <w:sz w:val="20"/>
        </w:rPr>
        <w:t xml:space="preserve"> </w:t>
      </w:r>
      <w:r>
        <w:rPr>
          <w:color w:val="221F1F"/>
          <w:sz w:val="20"/>
        </w:rPr>
        <w:t>for the incentives, and a summary of all trade-off possibilities considered.</w:t>
      </w:r>
    </w:p>
    <w:p w14:paraId="7FAFFF46" w14:textId="77777777" w:rsidR="00016C31" w:rsidRDefault="00016C31">
      <w:pPr>
        <w:pStyle w:val="BodyText"/>
        <w:spacing w:before="11"/>
        <w:rPr>
          <w:sz w:val="19"/>
        </w:rPr>
      </w:pPr>
    </w:p>
    <w:p w14:paraId="1DE126B4" w14:textId="77777777" w:rsidR="00016C31" w:rsidRDefault="00632607">
      <w:pPr>
        <w:pStyle w:val="BodyText"/>
        <w:ind w:left="219" w:right="999"/>
      </w:pPr>
      <w:r>
        <w:rPr>
          <w:color w:val="221F1F"/>
        </w:rPr>
        <w:t>(2)</w:t>
      </w:r>
      <w:r>
        <w:rPr>
          <w:color w:val="221F1F"/>
          <w:spacing w:val="-4"/>
        </w:rPr>
        <w:t xml:space="preserve"> </w:t>
      </w:r>
      <w:r>
        <w:rPr>
          <w:color w:val="221F1F"/>
        </w:rPr>
        <w:t>The</w:t>
      </w:r>
      <w:r>
        <w:rPr>
          <w:color w:val="221F1F"/>
          <w:spacing w:val="-5"/>
        </w:rPr>
        <w:t xml:space="preserve"> </w:t>
      </w:r>
      <w:r>
        <w:rPr>
          <w:color w:val="221F1F"/>
        </w:rPr>
        <w:t>Contractor</w:t>
      </w:r>
      <w:r>
        <w:rPr>
          <w:color w:val="221F1F"/>
          <w:spacing w:val="-4"/>
        </w:rPr>
        <w:t xml:space="preserve"> </w:t>
      </w:r>
      <w:r>
        <w:rPr>
          <w:color w:val="221F1F"/>
        </w:rPr>
        <w:t>is</w:t>
      </w:r>
      <w:r>
        <w:rPr>
          <w:color w:val="221F1F"/>
          <w:spacing w:val="-6"/>
        </w:rPr>
        <w:t xml:space="preserve"> </w:t>
      </w:r>
      <w:r>
        <w:rPr>
          <w:color w:val="221F1F"/>
        </w:rPr>
        <w:t>not</w:t>
      </w:r>
      <w:r>
        <w:rPr>
          <w:color w:val="221F1F"/>
          <w:spacing w:val="-6"/>
        </w:rPr>
        <w:t xml:space="preserve"> </w:t>
      </w:r>
      <w:r>
        <w:rPr>
          <w:color w:val="221F1F"/>
        </w:rPr>
        <w:t>required</w:t>
      </w:r>
      <w:r>
        <w:rPr>
          <w:color w:val="221F1F"/>
          <w:spacing w:val="-2"/>
        </w:rPr>
        <w:t xml:space="preserve"> </w:t>
      </w:r>
      <w:r>
        <w:rPr>
          <w:color w:val="221F1F"/>
        </w:rPr>
        <w:t>to</w:t>
      </w:r>
      <w:r>
        <w:rPr>
          <w:color w:val="221F1F"/>
          <w:spacing w:val="-7"/>
        </w:rPr>
        <w:t xml:space="preserve"> </w:t>
      </w:r>
      <w:r>
        <w:rPr>
          <w:color w:val="221F1F"/>
        </w:rPr>
        <w:t>notify</w:t>
      </w:r>
      <w:r>
        <w:rPr>
          <w:color w:val="221F1F"/>
          <w:spacing w:val="-3"/>
        </w:rPr>
        <w:t xml:space="preserve"> </w:t>
      </w:r>
      <w:r>
        <w:rPr>
          <w:color w:val="221F1F"/>
        </w:rPr>
        <w:t>the</w:t>
      </w:r>
      <w:r>
        <w:rPr>
          <w:color w:val="221F1F"/>
          <w:spacing w:val="-5"/>
        </w:rPr>
        <w:t xml:space="preserve"> </w:t>
      </w:r>
      <w:r>
        <w:rPr>
          <w:color w:val="221F1F"/>
        </w:rPr>
        <w:t>Contracting</w:t>
      </w:r>
      <w:r>
        <w:rPr>
          <w:color w:val="221F1F"/>
          <w:spacing w:val="-6"/>
        </w:rPr>
        <w:t xml:space="preserve"> </w:t>
      </w:r>
      <w:r>
        <w:rPr>
          <w:color w:val="221F1F"/>
        </w:rPr>
        <w:t>Officer</w:t>
      </w:r>
      <w:r>
        <w:rPr>
          <w:color w:val="221F1F"/>
          <w:spacing w:val="-3"/>
        </w:rPr>
        <w:t xml:space="preserve"> </w:t>
      </w:r>
      <w:r>
        <w:rPr>
          <w:color w:val="221F1F"/>
        </w:rPr>
        <w:t>in</w:t>
      </w:r>
      <w:r>
        <w:rPr>
          <w:color w:val="221F1F"/>
          <w:spacing w:val="-4"/>
        </w:rPr>
        <w:t xml:space="preserve"> </w:t>
      </w:r>
      <w:r>
        <w:rPr>
          <w:color w:val="221F1F"/>
        </w:rPr>
        <w:t>advance</w:t>
      </w:r>
      <w:r>
        <w:rPr>
          <w:color w:val="221F1F"/>
          <w:spacing w:val="-7"/>
        </w:rPr>
        <w:t xml:space="preserve"> </w:t>
      </w:r>
      <w:r>
        <w:rPr>
          <w:color w:val="221F1F"/>
        </w:rPr>
        <w:t>of</w:t>
      </w:r>
      <w:r>
        <w:rPr>
          <w:color w:val="221F1F"/>
          <w:spacing w:val="-5"/>
        </w:rPr>
        <w:t xml:space="preserve"> </w:t>
      </w:r>
      <w:proofErr w:type="gramStart"/>
      <w:r>
        <w:rPr>
          <w:color w:val="221F1F"/>
        </w:rPr>
        <w:t>entering</w:t>
      </w:r>
      <w:r>
        <w:rPr>
          <w:color w:val="221F1F"/>
          <w:spacing w:val="-6"/>
        </w:rPr>
        <w:t xml:space="preserve"> </w:t>
      </w:r>
      <w:r>
        <w:rPr>
          <w:color w:val="221F1F"/>
        </w:rPr>
        <w:t>into</w:t>
      </w:r>
      <w:proofErr w:type="gramEnd"/>
      <w:r>
        <w:rPr>
          <w:color w:val="221F1F"/>
          <w:spacing w:val="-4"/>
        </w:rPr>
        <w:t xml:space="preserve"> </w:t>
      </w:r>
      <w:r>
        <w:rPr>
          <w:color w:val="221F1F"/>
        </w:rPr>
        <w:t>any</w:t>
      </w:r>
      <w:r>
        <w:rPr>
          <w:color w:val="221F1F"/>
          <w:spacing w:val="-4"/>
        </w:rPr>
        <w:t xml:space="preserve"> </w:t>
      </w:r>
      <w:r>
        <w:rPr>
          <w:color w:val="221F1F"/>
        </w:rPr>
        <w:t>subcontract</w:t>
      </w:r>
      <w:r>
        <w:rPr>
          <w:color w:val="221F1F"/>
          <w:spacing w:val="-4"/>
        </w:rPr>
        <w:t xml:space="preserve"> </w:t>
      </w:r>
      <w:r>
        <w:rPr>
          <w:color w:val="221F1F"/>
        </w:rPr>
        <w:t>for which consent is not required under paragraph (c), (d), or (e) of this clause.</w:t>
      </w:r>
    </w:p>
    <w:p w14:paraId="61968E0C" w14:textId="77777777" w:rsidR="00016C31" w:rsidRDefault="00016C31">
      <w:pPr>
        <w:pStyle w:val="BodyText"/>
        <w:spacing w:before="10"/>
        <w:rPr>
          <w:sz w:val="19"/>
        </w:rPr>
      </w:pPr>
    </w:p>
    <w:p w14:paraId="67D44736" w14:textId="77777777" w:rsidR="00016C31" w:rsidRDefault="00632607">
      <w:pPr>
        <w:pStyle w:val="ListParagraph"/>
        <w:numPr>
          <w:ilvl w:val="0"/>
          <w:numId w:val="49"/>
        </w:numPr>
        <w:tabs>
          <w:tab w:val="left" w:pos="441"/>
        </w:tabs>
        <w:ind w:right="1162"/>
        <w:rPr>
          <w:sz w:val="20"/>
        </w:rPr>
      </w:pPr>
      <w:r>
        <w:rPr>
          <w:color w:val="221F1F"/>
          <w:sz w:val="20"/>
        </w:rPr>
        <w:t>Unless</w:t>
      </w:r>
      <w:r>
        <w:rPr>
          <w:color w:val="221F1F"/>
          <w:spacing w:val="-7"/>
          <w:sz w:val="20"/>
        </w:rPr>
        <w:t xml:space="preserve"> </w:t>
      </w:r>
      <w:r>
        <w:rPr>
          <w:color w:val="221F1F"/>
          <w:sz w:val="20"/>
        </w:rPr>
        <w:t>the</w:t>
      </w:r>
      <w:r>
        <w:rPr>
          <w:color w:val="221F1F"/>
          <w:spacing w:val="-5"/>
          <w:sz w:val="20"/>
        </w:rPr>
        <w:t xml:space="preserve"> </w:t>
      </w:r>
      <w:r>
        <w:rPr>
          <w:color w:val="221F1F"/>
          <w:sz w:val="20"/>
        </w:rPr>
        <w:t>consent</w:t>
      </w:r>
      <w:r>
        <w:rPr>
          <w:color w:val="221F1F"/>
          <w:spacing w:val="-5"/>
          <w:sz w:val="20"/>
        </w:rPr>
        <w:t xml:space="preserve"> </w:t>
      </w:r>
      <w:r>
        <w:rPr>
          <w:color w:val="221F1F"/>
          <w:sz w:val="20"/>
        </w:rPr>
        <w:t>or</w:t>
      </w:r>
      <w:r>
        <w:rPr>
          <w:color w:val="221F1F"/>
          <w:spacing w:val="-5"/>
          <w:sz w:val="20"/>
        </w:rPr>
        <w:t xml:space="preserve"> </w:t>
      </w:r>
      <w:r>
        <w:rPr>
          <w:color w:val="221F1F"/>
          <w:sz w:val="20"/>
        </w:rPr>
        <w:t>approval</w:t>
      </w:r>
      <w:r>
        <w:rPr>
          <w:color w:val="221F1F"/>
          <w:spacing w:val="-4"/>
          <w:sz w:val="20"/>
        </w:rPr>
        <w:t xml:space="preserve"> </w:t>
      </w:r>
      <w:r>
        <w:rPr>
          <w:color w:val="221F1F"/>
          <w:sz w:val="20"/>
        </w:rPr>
        <w:t>specifically</w:t>
      </w:r>
      <w:r>
        <w:rPr>
          <w:color w:val="221F1F"/>
          <w:spacing w:val="-4"/>
          <w:sz w:val="20"/>
        </w:rPr>
        <w:t xml:space="preserve"> </w:t>
      </w:r>
      <w:r>
        <w:rPr>
          <w:color w:val="221F1F"/>
          <w:sz w:val="20"/>
        </w:rPr>
        <w:t>provides</w:t>
      </w:r>
      <w:r>
        <w:rPr>
          <w:color w:val="221F1F"/>
          <w:spacing w:val="-5"/>
          <w:sz w:val="20"/>
        </w:rPr>
        <w:t xml:space="preserve"> </w:t>
      </w:r>
      <w:r>
        <w:rPr>
          <w:color w:val="221F1F"/>
          <w:sz w:val="20"/>
        </w:rPr>
        <w:t>otherwise,</w:t>
      </w:r>
      <w:r>
        <w:rPr>
          <w:color w:val="221F1F"/>
          <w:spacing w:val="-4"/>
          <w:sz w:val="20"/>
        </w:rPr>
        <w:t xml:space="preserve"> </w:t>
      </w:r>
      <w:r>
        <w:rPr>
          <w:color w:val="221F1F"/>
          <w:sz w:val="20"/>
        </w:rPr>
        <w:t>neither</w:t>
      </w:r>
      <w:r>
        <w:rPr>
          <w:color w:val="221F1F"/>
          <w:spacing w:val="-4"/>
          <w:sz w:val="20"/>
        </w:rPr>
        <w:t xml:space="preserve"> </w:t>
      </w:r>
      <w:r>
        <w:rPr>
          <w:color w:val="221F1F"/>
          <w:sz w:val="20"/>
        </w:rPr>
        <w:t>consent</w:t>
      </w:r>
      <w:r>
        <w:rPr>
          <w:color w:val="221F1F"/>
          <w:spacing w:val="-8"/>
          <w:sz w:val="20"/>
        </w:rPr>
        <w:t xml:space="preserve"> </w:t>
      </w:r>
      <w:r>
        <w:rPr>
          <w:color w:val="221F1F"/>
          <w:sz w:val="20"/>
        </w:rPr>
        <w:t>by</w:t>
      </w:r>
      <w:r>
        <w:rPr>
          <w:color w:val="221F1F"/>
          <w:spacing w:val="-7"/>
          <w:sz w:val="20"/>
        </w:rPr>
        <w:t xml:space="preserve"> </w:t>
      </w:r>
      <w:r>
        <w:rPr>
          <w:color w:val="221F1F"/>
          <w:sz w:val="20"/>
        </w:rPr>
        <w:t>the</w:t>
      </w:r>
      <w:r>
        <w:rPr>
          <w:color w:val="221F1F"/>
          <w:spacing w:val="-5"/>
          <w:sz w:val="20"/>
        </w:rPr>
        <w:t xml:space="preserve"> </w:t>
      </w:r>
      <w:r>
        <w:rPr>
          <w:color w:val="221F1F"/>
          <w:sz w:val="20"/>
        </w:rPr>
        <w:t>Contracting</w:t>
      </w:r>
      <w:r>
        <w:rPr>
          <w:color w:val="221F1F"/>
          <w:spacing w:val="-4"/>
          <w:sz w:val="20"/>
        </w:rPr>
        <w:t xml:space="preserve"> </w:t>
      </w:r>
      <w:r>
        <w:rPr>
          <w:color w:val="221F1F"/>
          <w:sz w:val="20"/>
        </w:rPr>
        <w:t>Officer</w:t>
      </w:r>
      <w:r>
        <w:rPr>
          <w:color w:val="221F1F"/>
          <w:spacing w:val="-6"/>
          <w:sz w:val="20"/>
        </w:rPr>
        <w:t xml:space="preserve"> </w:t>
      </w:r>
      <w:r>
        <w:rPr>
          <w:color w:val="221F1F"/>
          <w:sz w:val="20"/>
        </w:rPr>
        <w:t>to</w:t>
      </w:r>
      <w:r>
        <w:rPr>
          <w:color w:val="221F1F"/>
          <w:spacing w:val="-4"/>
          <w:sz w:val="20"/>
        </w:rPr>
        <w:t xml:space="preserve"> </w:t>
      </w:r>
      <w:r>
        <w:rPr>
          <w:color w:val="221F1F"/>
          <w:sz w:val="20"/>
        </w:rPr>
        <w:t>any subcontract nor approval of the Contractor’s purchasing system shall constitute a determination—</w:t>
      </w:r>
    </w:p>
    <w:p w14:paraId="55BCCF30" w14:textId="77777777" w:rsidR="00016C31" w:rsidRDefault="00016C31">
      <w:pPr>
        <w:pStyle w:val="BodyText"/>
        <w:spacing w:before="1"/>
      </w:pPr>
    </w:p>
    <w:p w14:paraId="476545D8" w14:textId="77777777" w:rsidR="00016C31" w:rsidRDefault="00632607">
      <w:pPr>
        <w:pStyle w:val="ListParagraph"/>
        <w:numPr>
          <w:ilvl w:val="1"/>
          <w:numId w:val="49"/>
        </w:numPr>
        <w:tabs>
          <w:tab w:val="left" w:pos="724"/>
        </w:tabs>
        <w:rPr>
          <w:sz w:val="20"/>
        </w:rPr>
      </w:pPr>
      <w:r>
        <w:rPr>
          <w:color w:val="221F1F"/>
          <w:sz w:val="20"/>
        </w:rPr>
        <w:t>Of</w:t>
      </w:r>
      <w:r>
        <w:rPr>
          <w:color w:val="221F1F"/>
          <w:spacing w:val="-9"/>
          <w:sz w:val="20"/>
        </w:rPr>
        <w:t xml:space="preserve"> </w:t>
      </w:r>
      <w:r>
        <w:rPr>
          <w:color w:val="221F1F"/>
          <w:sz w:val="20"/>
        </w:rPr>
        <w:t>the</w:t>
      </w:r>
      <w:r>
        <w:rPr>
          <w:color w:val="221F1F"/>
          <w:spacing w:val="-8"/>
          <w:sz w:val="20"/>
        </w:rPr>
        <w:t xml:space="preserve"> </w:t>
      </w:r>
      <w:r>
        <w:rPr>
          <w:color w:val="221F1F"/>
          <w:sz w:val="20"/>
        </w:rPr>
        <w:t>acceptability</w:t>
      </w:r>
      <w:r>
        <w:rPr>
          <w:color w:val="221F1F"/>
          <w:spacing w:val="-7"/>
          <w:sz w:val="20"/>
        </w:rPr>
        <w:t xml:space="preserve"> </w:t>
      </w:r>
      <w:r>
        <w:rPr>
          <w:color w:val="221F1F"/>
          <w:sz w:val="20"/>
        </w:rPr>
        <w:t>of</w:t>
      </w:r>
      <w:r>
        <w:rPr>
          <w:color w:val="221F1F"/>
          <w:spacing w:val="-8"/>
          <w:sz w:val="20"/>
        </w:rPr>
        <w:t xml:space="preserve"> </w:t>
      </w:r>
      <w:r>
        <w:rPr>
          <w:color w:val="221F1F"/>
          <w:sz w:val="20"/>
        </w:rPr>
        <w:t>any</w:t>
      </w:r>
      <w:r>
        <w:rPr>
          <w:color w:val="221F1F"/>
          <w:spacing w:val="-8"/>
          <w:sz w:val="20"/>
        </w:rPr>
        <w:t xml:space="preserve"> </w:t>
      </w:r>
      <w:r>
        <w:rPr>
          <w:color w:val="221F1F"/>
          <w:sz w:val="20"/>
        </w:rPr>
        <w:t>subcontract</w:t>
      </w:r>
      <w:r>
        <w:rPr>
          <w:color w:val="221F1F"/>
          <w:spacing w:val="-8"/>
          <w:sz w:val="20"/>
        </w:rPr>
        <w:t xml:space="preserve"> </w:t>
      </w:r>
      <w:r>
        <w:rPr>
          <w:color w:val="221F1F"/>
          <w:sz w:val="20"/>
        </w:rPr>
        <w:t>terms</w:t>
      </w:r>
      <w:r>
        <w:rPr>
          <w:color w:val="221F1F"/>
          <w:spacing w:val="-9"/>
          <w:sz w:val="20"/>
        </w:rPr>
        <w:t xml:space="preserve"> </w:t>
      </w:r>
      <w:r>
        <w:rPr>
          <w:color w:val="221F1F"/>
          <w:sz w:val="20"/>
        </w:rPr>
        <w:t>or</w:t>
      </w:r>
      <w:r>
        <w:rPr>
          <w:color w:val="221F1F"/>
          <w:spacing w:val="-8"/>
          <w:sz w:val="20"/>
        </w:rPr>
        <w:t xml:space="preserve"> </w:t>
      </w:r>
      <w:proofErr w:type="gramStart"/>
      <w:r>
        <w:rPr>
          <w:color w:val="221F1F"/>
          <w:spacing w:val="-2"/>
          <w:sz w:val="20"/>
        </w:rPr>
        <w:t>conditions;</w:t>
      </w:r>
      <w:proofErr w:type="gramEnd"/>
    </w:p>
    <w:p w14:paraId="13354E68" w14:textId="77777777" w:rsidR="00016C31" w:rsidRDefault="00016C31">
      <w:pPr>
        <w:pStyle w:val="BodyText"/>
        <w:spacing w:before="1"/>
      </w:pPr>
    </w:p>
    <w:p w14:paraId="7F0DA493" w14:textId="77777777" w:rsidR="00016C31" w:rsidRDefault="00632607">
      <w:pPr>
        <w:pStyle w:val="ListParagraph"/>
        <w:numPr>
          <w:ilvl w:val="1"/>
          <w:numId w:val="49"/>
        </w:numPr>
        <w:tabs>
          <w:tab w:val="left" w:pos="724"/>
        </w:tabs>
        <w:rPr>
          <w:sz w:val="20"/>
        </w:rPr>
      </w:pPr>
      <w:r>
        <w:rPr>
          <w:color w:val="221F1F"/>
          <w:sz w:val="20"/>
        </w:rPr>
        <w:t>Of</w:t>
      </w:r>
      <w:r>
        <w:rPr>
          <w:color w:val="221F1F"/>
          <w:spacing w:val="-8"/>
          <w:sz w:val="20"/>
        </w:rPr>
        <w:t xml:space="preserve"> </w:t>
      </w:r>
      <w:r>
        <w:rPr>
          <w:color w:val="221F1F"/>
          <w:sz w:val="20"/>
        </w:rPr>
        <w:t>the</w:t>
      </w:r>
      <w:r>
        <w:rPr>
          <w:color w:val="221F1F"/>
          <w:spacing w:val="-7"/>
          <w:sz w:val="20"/>
        </w:rPr>
        <w:t xml:space="preserve"> </w:t>
      </w:r>
      <w:r>
        <w:rPr>
          <w:color w:val="221F1F"/>
          <w:sz w:val="20"/>
        </w:rPr>
        <w:t>allowability</w:t>
      </w:r>
      <w:r>
        <w:rPr>
          <w:color w:val="221F1F"/>
          <w:spacing w:val="-5"/>
          <w:sz w:val="20"/>
        </w:rPr>
        <w:t xml:space="preserve"> </w:t>
      </w:r>
      <w:r>
        <w:rPr>
          <w:color w:val="221F1F"/>
          <w:sz w:val="20"/>
        </w:rPr>
        <w:t>of</w:t>
      </w:r>
      <w:r>
        <w:rPr>
          <w:color w:val="221F1F"/>
          <w:spacing w:val="-7"/>
          <w:sz w:val="20"/>
        </w:rPr>
        <w:t xml:space="preserve"> </w:t>
      </w:r>
      <w:r>
        <w:rPr>
          <w:color w:val="221F1F"/>
          <w:sz w:val="20"/>
        </w:rPr>
        <w:t>any</w:t>
      </w:r>
      <w:r>
        <w:rPr>
          <w:color w:val="221F1F"/>
          <w:spacing w:val="-7"/>
          <w:sz w:val="20"/>
        </w:rPr>
        <w:t xml:space="preserve"> </w:t>
      </w:r>
      <w:r>
        <w:rPr>
          <w:color w:val="221F1F"/>
          <w:sz w:val="20"/>
        </w:rPr>
        <w:t>cost</w:t>
      </w:r>
      <w:r>
        <w:rPr>
          <w:color w:val="221F1F"/>
          <w:spacing w:val="-6"/>
          <w:sz w:val="20"/>
        </w:rPr>
        <w:t xml:space="preserve"> </w:t>
      </w:r>
      <w:r>
        <w:rPr>
          <w:color w:val="221F1F"/>
          <w:sz w:val="20"/>
        </w:rPr>
        <w:t>under</w:t>
      </w:r>
      <w:r>
        <w:rPr>
          <w:color w:val="221F1F"/>
          <w:spacing w:val="-4"/>
          <w:sz w:val="20"/>
        </w:rPr>
        <w:t xml:space="preserve"> </w:t>
      </w:r>
      <w:r>
        <w:rPr>
          <w:color w:val="221F1F"/>
          <w:sz w:val="20"/>
        </w:rPr>
        <w:t>this</w:t>
      </w:r>
      <w:r>
        <w:rPr>
          <w:color w:val="221F1F"/>
          <w:spacing w:val="-7"/>
          <w:sz w:val="20"/>
        </w:rPr>
        <w:t xml:space="preserve"> </w:t>
      </w:r>
      <w:r>
        <w:rPr>
          <w:color w:val="221F1F"/>
          <w:sz w:val="20"/>
        </w:rPr>
        <w:t>contract;</w:t>
      </w:r>
      <w:r>
        <w:rPr>
          <w:color w:val="221F1F"/>
          <w:spacing w:val="-7"/>
          <w:sz w:val="20"/>
        </w:rPr>
        <w:t xml:space="preserve"> </w:t>
      </w:r>
      <w:r>
        <w:rPr>
          <w:color w:val="221F1F"/>
          <w:spacing w:val="-5"/>
          <w:sz w:val="20"/>
        </w:rPr>
        <w:t>or</w:t>
      </w:r>
    </w:p>
    <w:p w14:paraId="496F8F77" w14:textId="77777777" w:rsidR="00016C31" w:rsidRDefault="00016C31">
      <w:pPr>
        <w:pStyle w:val="BodyText"/>
        <w:spacing w:before="10"/>
        <w:rPr>
          <w:sz w:val="19"/>
        </w:rPr>
      </w:pPr>
    </w:p>
    <w:p w14:paraId="57DFB001" w14:textId="77777777" w:rsidR="00016C31" w:rsidRDefault="00632607">
      <w:pPr>
        <w:pStyle w:val="ListParagraph"/>
        <w:numPr>
          <w:ilvl w:val="1"/>
          <w:numId w:val="49"/>
        </w:numPr>
        <w:tabs>
          <w:tab w:val="left" w:pos="724"/>
        </w:tabs>
        <w:rPr>
          <w:sz w:val="20"/>
        </w:rPr>
      </w:pPr>
      <w:r>
        <w:rPr>
          <w:color w:val="221F1F"/>
          <w:sz w:val="20"/>
        </w:rPr>
        <w:t>To</w:t>
      </w:r>
      <w:r>
        <w:rPr>
          <w:color w:val="221F1F"/>
          <w:spacing w:val="-11"/>
          <w:sz w:val="20"/>
        </w:rPr>
        <w:t xml:space="preserve"> </w:t>
      </w:r>
      <w:r>
        <w:rPr>
          <w:color w:val="221F1F"/>
          <w:sz w:val="20"/>
        </w:rPr>
        <w:t>relieve</w:t>
      </w:r>
      <w:r>
        <w:rPr>
          <w:color w:val="221F1F"/>
          <w:spacing w:val="-12"/>
          <w:sz w:val="20"/>
        </w:rPr>
        <w:t xml:space="preserve"> </w:t>
      </w:r>
      <w:r>
        <w:rPr>
          <w:color w:val="221F1F"/>
          <w:sz w:val="20"/>
        </w:rPr>
        <w:t>the</w:t>
      </w:r>
      <w:r>
        <w:rPr>
          <w:color w:val="221F1F"/>
          <w:spacing w:val="-10"/>
          <w:sz w:val="20"/>
        </w:rPr>
        <w:t xml:space="preserve"> </w:t>
      </w:r>
      <w:r>
        <w:rPr>
          <w:color w:val="221F1F"/>
          <w:sz w:val="20"/>
        </w:rPr>
        <w:t>Contractor</w:t>
      </w:r>
      <w:r>
        <w:rPr>
          <w:color w:val="221F1F"/>
          <w:spacing w:val="-11"/>
          <w:sz w:val="20"/>
        </w:rPr>
        <w:t xml:space="preserve"> </w:t>
      </w:r>
      <w:r>
        <w:rPr>
          <w:color w:val="221F1F"/>
          <w:sz w:val="20"/>
        </w:rPr>
        <w:t>of</w:t>
      </w:r>
      <w:r>
        <w:rPr>
          <w:color w:val="221F1F"/>
          <w:spacing w:val="-8"/>
          <w:sz w:val="20"/>
        </w:rPr>
        <w:t xml:space="preserve"> </w:t>
      </w:r>
      <w:r>
        <w:rPr>
          <w:color w:val="221F1F"/>
          <w:sz w:val="20"/>
        </w:rPr>
        <w:t>any</w:t>
      </w:r>
      <w:r>
        <w:rPr>
          <w:color w:val="221F1F"/>
          <w:spacing w:val="-9"/>
          <w:sz w:val="20"/>
        </w:rPr>
        <w:t xml:space="preserve"> </w:t>
      </w:r>
      <w:r>
        <w:rPr>
          <w:color w:val="221F1F"/>
          <w:sz w:val="20"/>
        </w:rPr>
        <w:t>responsibility</w:t>
      </w:r>
      <w:r>
        <w:rPr>
          <w:color w:val="221F1F"/>
          <w:spacing w:val="-8"/>
          <w:sz w:val="20"/>
        </w:rPr>
        <w:t xml:space="preserve"> </w:t>
      </w:r>
      <w:r>
        <w:rPr>
          <w:color w:val="221F1F"/>
          <w:sz w:val="20"/>
        </w:rPr>
        <w:t>for</w:t>
      </w:r>
      <w:r>
        <w:rPr>
          <w:color w:val="221F1F"/>
          <w:spacing w:val="-11"/>
          <w:sz w:val="20"/>
        </w:rPr>
        <w:t xml:space="preserve"> </w:t>
      </w:r>
      <w:r>
        <w:rPr>
          <w:color w:val="221F1F"/>
          <w:sz w:val="20"/>
        </w:rPr>
        <w:t>performing</w:t>
      </w:r>
      <w:r>
        <w:rPr>
          <w:color w:val="221F1F"/>
          <w:spacing w:val="-9"/>
          <w:sz w:val="20"/>
        </w:rPr>
        <w:t xml:space="preserve"> </w:t>
      </w:r>
      <w:r>
        <w:rPr>
          <w:color w:val="221F1F"/>
          <w:sz w:val="20"/>
        </w:rPr>
        <w:t>this</w:t>
      </w:r>
      <w:r>
        <w:rPr>
          <w:color w:val="221F1F"/>
          <w:spacing w:val="-11"/>
          <w:sz w:val="20"/>
        </w:rPr>
        <w:t xml:space="preserve"> </w:t>
      </w:r>
      <w:r>
        <w:rPr>
          <w:color w:val="221F1F"/>
          <w:spacing w:val="-2"/>
          <w:sz w:val="20"/>
        </w:rPr>
        <w:t>contract.</w:t>
      </w:r>
    </w:p>
    <w:p w14:paraId="3B700628" w14:textId="77777777" w:rsidR="00016C31" w:rsidRDefault="00016C31">
      <w:pPr>
        <w:pStyle w:val="BodyText"/>
        <w:spacing w:before="1"/>
      </w:pPr>
    </w:p>
    <w:p w14:paraId="53A906AB" w14:textId="77777777" w:rsidR="00016C31" w:rsidRDefault="00632607">
      <w:pPr>
        <w:pStyle w:val="ListParagraph"/>
        <w:numPr>
          <w:ilvl w:val="0"/>
          <w:numId w:val="49"/>
        </w:numPr>
        <w:tabs>
          <w:tab w:val="left" w:pos="441"/>
        </w:tabs>
        <w:spacing w:before="1"/>
        <w:ind w:right="1044"/>
        <w:rPr>
          <w:sz w:val="20"/>
        </w:rPr>
      </w:pPr>
      <w:r>
        <w:rPr>
          <w:color w:val="221F1F"/>
          <w:sz w:val="20"/>
        </w:rPr>
        <w:t>No subcontract or modification thereof placed under this contract shall provide for payment on a cost-plus-a- percentage-of-cost</w:t>
      </w:r>
      <w:r>
        <w:rPr>
          <w:color w:val="221F1F"/>
          <w:spacing w:val="-6"/>
          <w:sz w:val="20"/>
        </w:rPr>
        <w:t xml:space="preserve"> </w:t>
      </w:r>
      <w:r>
        <w:rPr>
          <w:color w:val="221F1F"/>
          <w:sz w:val="20"/>
        </w:rPr>
        <w:t>basis,</w:t>
      </w:r>
      <w:r>
        <w:rPr>
          <w:color w:val="221F1F"/>
          <w:spacing w:val="-5"/>
          <w:sz w:val="20"/>
        </w:rPr>
        <w:t xml:space="preserve"> </w:t>
      </w:r>
      <w:r>
        <w:rPr>
          <w:color w:val="221F1F"/>
          <w:sz w:val="20"/>
        </w:rPr>
        <w:t>and</w:t>
      </w:r>
      <w:r>
        <w:rPr>
          <w:color w:val="221F1F"/>
          <w:spacing w:val="-7"/>
          <w:sz w:val="20"/>
        </w:rPr>
        <w:t xml:space="preserve"> </w:t>
      </w:r>
      <w:r>
        <w:rPr>
          <w:color w:val="221F1F"/>
          <w:sz w:val="20"/>
        </w:rPr>
        <w:t>any</w:t>
      </w:r>
      <w:r>
        <w:rPr>
          <w:color w:val="221F1F"/>
          <w:spacing w:val="-4"/>
          <w:sz w:val="20"/>
        </w:rPr>
        <w:t xml:space="preserve"> </w:t>
      </w:r>
      <w:r>
        <w:rPr>
          <w:color w:val="221F1F"/>
          <w:sz w:val="20"/>
        </w:rPr>
        <w:t>fee</w:t>
      </w:r>
      <w:r>
        <w:rPr>
          <w:color w:val="221F1F"/>
          <w:spacing w:val="-7"/>
          <w:sz w:val="20"/>
        </w:rPr>
        <w:t xml:space="preserve"> </w:t>
      </w:r>
      <w:r>
        <w:rPr>
          <w:color w:val="221F1F"/>
          <w:sz w:val="20"/>
        </w:rPr>
        <w:t>payable</w:t>
      </w:r>
      <w:r>
        <w:rPr>
          <w:color w:val="221F1F"/>
          <w:spacing w:val="-5"/>
          <w:sz w:val="20"/>
        </w:rPr>
        <w:t xml:space="preserve"> </w:t>
      </w:r>
      <w:r>
        <w:rPr>
          <w:color w:val="221F1F"/>
          <w:sz w:val="20"/>
        </w:rPr>
        <w:t>under</w:t>
      </w:r>
      <w:r>
        <w:rPr>
          <w:color w:val="221F1F"/>
          <w:spacing w:val="-4"/>
          <w:sz w:val="20"/>
        </w:rPr>
        <w:t xml:space="preserve"> </w:t>
      </w:r>
      <w:r>
        <w:rPr>
          <w:color w:val="221F1F"/>
          <w:sz w:val="20"/>
        </w:rPr>
        <w:t>cost-reimbursement</w:t>
      </w:r>
      <w:r>
        <w:rPr>
          <w:color w:val="221F1F"/>
          <w:spacing w:val="-4"/>
          <w:sz w:val="20"/>
        </w:rPr>
        <w:t xml:space="preserve"> </w:t>
      </w:r>
      <w:r>
        <w:rPr>
          <w:color w:val="221F1F"/>
          <w:sz w:val="20"/>
        </w:rPr>
        <w:t>type</w:t>
      </w:r>
      <w:r>
        <w:rPr>
          <w:color w:val="221F1F"/>
          <w:spacing w:val="-7"/>
          <w:sz w:val="20"/>
        </w:rPr>
        <w:t xml:space="preserve"> </w:t>
      </w:r>
      <w:r>
        <w:rPr>
          <w:color w:val="221F1F"/>
          <w:sz w:val="20"/>
        </w:rPr>
        <w:t>subcontracts</w:t>
      </w:r>
      <w:r>
        <w:rPr>
          <w:color w:val="221F1F"/>
          <w:spacing w:val="-8"/>
          <w:sz w:val="20"/>
        </w:rPr>
        <w:t xml:space="preserve"> </w:t>
      </w:r>
      <w:r>
        <w:rPr>
          <w:color w:val="221F1F"/>
          <w:sz w:val="20"/>
        </w:rPr>
        <w:t>shall</w:t>
      </w:r>
      <w:r>
        <w:rPr>
          <w:color w:val="221F1F"/>
          <w:spacing w:val="-5"/>
          <w:sz w:val="20"/>
        </w:rPr>
        <w:t xml:space="preserve"> </w:t>
      </w:r>
      <w:r>
        <w:rPr>
          <w:color w:val="221F1F"/>
          <w:sz w:val="20"/>
        </w:rPr>
        <w:t>not</w:t>
      </w:r>
      <w:r>
        <w:rPr>
          <w:color w:val="221F1F"/>
          <w:spacing w:val="-5"/>
          <w:sz w:val="20"/>
        </w:rPr>
        <w:t xml:space="preserve"> </w:t>
      </w:r>
      <w:r>
        <w:rPr>
          <w:color w:val="221F1F"/>
          <w:sz w:val="20"/>
        </w:rPr>
        <w:t>exceed</w:t>
      </w:r>
      <w:r>
        <w:rPr>
          <w:color w:val="221F1F"/>
          <w:spacing w:val="-4"/>
          <w:sz w:val="20"/>
        </w:rPr>
        <w:t xml:space="preserve"> </w:t>
      </w:r>
      <w:r>
        <w:rPr>
          <w:color w:val="221F1F"/>
          <w:sz w:val="20"/>
        </w:rPr>
        <w:t>the</w:t>
      </w:r>
      <w:r>
        <w:rPr>
          <w:color w:val="221F1F"/>
          <w:spacing w:val="-7"/>
          <w:sz w:val="20"/>
        </w:rPr>
        <w:t xml:space="preserve"> </w:t>
      </w:r>
      <w:r>
        <w:rPr>
          <w:color w:val="221F1F"/>
          <w:sz w:val="20"/>
        </w:rPr>
        <w:t>fee limitations in FAR 15.404-4(c)(4)(</w:t>
      </w:r>
      <w:proofErr w:type="spellStart"/>
      <w:r>
        <w:rPr>
          <w:color w:val="221F1F"/>
          <w:sz w:val="20"/>
        </w:rPr>
        <w:t>i</w:t>
      </w:r>
      <w:proofErr w:type="spellEnd"/>
      <w:r>
        <w:rPr>
          <w:color w:val="221F1F"/>
          <w:sz w:val="20"/>
        </w:rPr>
        <w:t>).</w:t>
      </w:r>
    </w:p>
    <w:p w14:paraId="1671BBAB" w14:textId="77777777" w:rsidR="00016C31" w:rsidRDefault="00016C31">
      <w:pPr>
        <w:pStyle w:val="BodyText"/>
        <w:spacing w:before="10"/>
        <w:rPr>
          <w:sz w:val="19"/>
        </w:rPr>
      </w:pPr>
    </w:p>
    <w:p w14:paraId="24395807" w14:textId="77777777" w:rsidR="00016C31" w:rsidRDefault="00632607">
      <w:pPr>
        <w:pStyle w:val="ListParagraph"/>
        <w:numPr>
          <w:ilvl w:val="0"/>
          <w:numId w:val="49"/>
        </w:numPr>
        <w:tabs>
          <w:tab w:val="left" w:pos="441"/>
        </w:tabs>
        <w:ind w:right="987"/>
        <w:rPr>
          <w:sz w:val="20"/>
        </w:rPr>
      </w:pPr>
      <w:r>
        <w:rPr>
          <w:color w:val="221F1F"/>
          <w:sz w:val="20"/>
        </w:rPr>
        <w:t>The Contractor shall give the Contracting Officer immediate written notice of any action or suit filed and prompt notice of any claim made against the Contractor by any subcontractor or vendor that, in the opinion of the Contractor,</w:t>
      </w:r>
      <w:r>
        <w:rPr>
          <w:color w:val="221F1F"/>
          <w:spacing w:val="-3"/>
          <w:sz w:val="20"/>
        </w:rPr>
        <w:t xml:space="preserve"> </w:t>
      </w:r>
      <w:r>
        <w:rPr>
          <w:color w:val="221F1F"/>
          <w:sz w:val="20"/>
        </w:rPr>
        <w:t>may</w:t>
      </w:r>
      <w:r>
        <w:rPr>
          <w:color w:val="221F1F"/>
          <w:spacing w:val="-4"/>
          <w:sz w:val="20"/>
        </w:rPr>
        <w:t xml:space="preserve"> </w:t>
      </w:r>
      <w:r>
        <w:rPr>
          <w:color w:val="221F1F"/>
          <w:sz w:val="20"/>
        </w:rPr>
        <w:t>result</w:t>
      </w:r>
      <w:r>
        <w:rPr>
          <w:color w:val="221F1F"/>
          <w:spacing w:val="-4"/>
          <w:sz w:val="20"/>
        </w:rPr>
        <w:t xml:space="preserve"> </w:t>
      </w:r>
      <w:r>
        <w:rPr>
          <w:color w:val="221F1F"/>
          <w:sz w:val="20"/>
        </w:rPr>
        <w:t>in</w:t>
      </w:r>
      <w:r>
        <w:rPr>
          <w:color w:val="221F1F"/>
          <w:spacing w:val="-2"/>
          <w:sz w:val="20"/>
        </w:rPr>
        <w:t xml:space="preserve"> </w:t>
      </w:r>
      <w:r>
        <w:rPr>
          <w:color w:val="221F1F"/>
          <w:sz w:val="20"/>
        </w:rPr>
        <w:t>litigation</w:t>
      </w:r>
      <w:r>
        <w:rPr>
          <w:color w:val="221F1F"/>
          <w:spacing w:val="-2"/>
          <w:sz w:val="20"/>
        </w:rPr>
        <w:t xml:space="preserve"> </w:t>
      </w:r>
      <w:r>
        <w:rPr>
          <w:color w:val="221F1F"/>
          <w:sz w:val="20"/>
        </w:rPr>
        <w:t>related</w:t>
      </w:r>
      <w:r>
        <w:rPr>
          <w:color w:val="221F1F"/>
          <w:spacing w:val="-2"/>
          <w:sz w:val="20"/>
        </w:rPr>
        <w:t xml:space="preserve"> </w:t>
      </w:r>
      <w:r>
        <w:rPr>
          <w:color w:val="221F1F"/>
          <w:sz w:val="20"/>
        </w:rPr>
        <w:t>in</w:t>
      </w:r>
      <w:r>
        <w:rPr>
          <w:color w:val="221F1F"/>
          <w:spacing w:val="-2"/>
          <w:sz w:val="20"/>
        </w:rPr>
        <w:t xml:space="preserve"> </w:t>
      </w:r>
      <w:r>
        <w:rPr>
          <w:color w:val="221F1F"/>
          <w:sz w:val="20"/>
        </w:rPr>
        <w:t>any</w:t>
      </w:r>
      <w:r>
        <w:rPr>
          <w:color w:val="221F1F"/>
          <w:spacing w:val="-2"/>
          <w:sz w:val="20"/>
        </w:rPr>
        <w:t xml:space="preserve"> </w:t>
      </w:r>
      <w:r>
        <w:rPr>
          <w:color w:val="221F1F"/>
          <w:sz w:val="20"/>
        </w:rPr>
        <w:t>way</w:t>
      </w:r>
      <w:r>
        <w:rPr>
          <w:color w:val="221F1F"/>
          <w:spacing w:val="-2"/>
          <w:sz w:val="20"/>
        </w:rPr>
        <w:t xml:space="preserve"> </w:t>
      </w:r>
      <w:r>
        <w:rPr>
          <w:color w:val="221F1F"/>
          <w:sz w:val="20"/>
        </w:rPr>
        <w:t>to</w:t>
      </w:r>
      <w:r>
        <w:rPr>
          <w:color w:val="221F1F"/>
          <w:spacing w:val="-2"/>
          <w:sz w:val="20"/>
        </w:rPr>
        <w:t xml:space="preserve"> </w:t>
      </w:r>
      <w:r>
        <w:rPr>
          <w:color w:val="221F1F"/>
          <w:sz w:val="20"/>
        </w:rPr>
        <w:t>this</w:t>
      </w:r>
      <w:r>
        <w:rPr>
          <w:color w:val="221F1F"/>
          <w:spacing w:val="-4"/>
          <w:sz w:val="20"/>
        </w:rPr>
        <w:t xml:space="preserve"> </w:t>
      </w:r>
      <w:r>
        <w:rPr>
          <w:color w:val="221F1F"/>
          <w:sz w:val="20"/>
        </w:rPr>
        <w:t>contract,</w:t>
      </w:r>
      <w:r>
        <w:rPr>
          <w:color w:val="221F1F"/>
          <w:spacing w:val="-3"/>
          <w:sz w:val="20"/>
        </w:rPr>
        <w:t xml:space="preserve"> </w:t>
      </w:r>
      <w:r>
        <w:rPr>
          <w:color w:val="221F1F"/>
          <w:sz w:val="20"/>
        </w:rPr>
        <w:t>with</w:t>
      </w:r>
      <w:r>
        <w:rPr>
          <w:color w:val="221F1F"/>
          <w:spacing w:val="-2"/>
          <w:sz w:val="20"/>
        </w:rPr>
        <w:t xml:space="preserve"> </w:t>
      </w:r>
      <w:r>
        <w:rPr>
          <w:color w:val="221F1F"/>
          <w:sz w:val="20"/>
        </w:rPr>
        <w:t>respect</w:t>
      </w:r>
      <w:r>
        <w:rPr>
          <w:color w:val="221F1F"/>
          <w:spacing w:val="-4"/>
          <w:sz w:val="20"/>
        </w:rPr>
        <w:t xml:space="preserve"> </w:t>
      </w:r>
      <w:r>
        <w:rPr>
          <w:color w:val="221F1F"/>
          <w:sz w:val="20"/>
        </w:rPr>
        <w:t>to</w:t>
      </w:r>
      <w:r>
        <w:rPr>
          <w:color w:val="221F1F"/>
          <w:spacing w:val="-2"/>
          <w:sz w:val="20"/>
        </w:rPr>
        <w:t xml:space="preserve"> </w:t>
      </w:r>
      <w:r>
        <w:rPr>
          <w:color w:val="221F1F"/>
          <w:sz w:val="20"/>
        </w:rPr>
        <w:t>which</w:t>
      </w:r>
      <w:r>
        <w:rPr>
          <w:color w:val="221F1F"/>
          <w:spacing w:val="-2"/>
          <w:sz w:val="20"/>
        </w:rPr>
        <w:t xml:space="preserve"> </w:t>
      </w:r>
      <w:r>
        <w:rPr>
          <w:color w:val="221F1F"/>
          <w:sz w:val="20"/>
        </w:rPr>
        <w:t>the</w:t>
      </w:r>
      <w:r>
        <w:rPr>
          <w:color w:val="221F1F"/>
          <w:spacing w:val="-3"/>
          <w:sz w:val="20"/>
        </w:rPr>
        <w:t xml:space="preserve"> </w:t>
      </w:r>
      <w:r>
        <w:rPr>
          <w:color w:val="221F1F"/>
          <w:sz w:val="20"/>
        </w:rPr>
        <w:t>Contractor</w:t>
      </w:r>
      <w:r>
        <w:rPr>
          <w:color w:val="221F1F"/>
          <w:spacing w:val="-5"/>
          <w:sz w:val="20"/>
        </w:rPr>
        <w:t xml:space="preserve"> </w:t>
      </w:r>
      <w:r>
        <w:rPr>
          <w:color w:val="221F1F"/>
          <w:sz w:val="20"/>
        </w:rPr>
        <w:t>may</w:t>
      </w:r>
      <w:r>
        <w:rPr>
          <w:color w:val="221F1F"/>
          <w:spacing w:val="-4"/>
          <w:sz w:val="20"/>
        </w:rPr>
        <w:t xml:space="preserve"> </w:t>
      </w:r>
      <w:r>
        <w:rPr>
          <w:color w:val="221F1F"/>
          <w:sz w:val="20"/>
        </w:rPr>
        <w:t>be entitled to reimbursement from the Government.</w:t>
      </w:r>
    </w:p>
    <w:p w14:paraId="46F2D444" w14:textId="77777777" w:rsidR="00016C31" w:rsidRDefault="00016C31">
      <w:pPr>
        <w:pStyle w:val="BodyText"/>
      </w:pPr>
    </w:p>
    <w:p w14:paraId="6CC618BB" w14:textId="77777777" w:rsidR="00016C31" w:rsidRDefault="00632607">
      <w:pPr>
        <w:pStyle w:val="ListParagraph"/>
        <w:numPr>
          <w:ilvl w:val="0"/>
          <w:numId w:val="49"/>
        </w:numPr>
        <w:tabs>
          <w:tab w:val="left" w:pos="441"/>
        </w:tabs>
        <w:ind w:right="1487"/>
        <w:rPr>
          <w:sz w:val="20"/>
        </w:rPr>
      </w:pPr>
      <w:r>
        <w:rPr>
          <w:color w:val="221F1F"/>
          <w:sz w:val="20"/>
        </w:rPr>
        <w:t>The</w:t>
      </w:r>
      <w:r>
        <w:rPr>
          <w:color w:val="221F1F"/>
          <w:spacing w:val="-5"/>
          <w:sz w:val="20"/>
        </w:rPr>
        <w:t xml:space="preserve"> </w:t>
      </w:r>
      <w:r>
        <w:rPr>
          <w:color w:val="221F1F"/>
          <w:sz w:val="20"/>
        </w:rPr>
        <w:t>Government</w:t>
      </w:r>
      <w:r>
        <w:rPr>
          <w:color w:val="221F1F"/>
          <w:spacing w:val="-7"/>
          <w:sz w:val="20"/>
        </w:rPr>
        <w:t xml:space="preserve"> </w:t>
      </w:r>
      <w:r>
        <w:rPr>
          <w:color w:val="221F1F"/>
          <w:sz w:val="20"/>
        </w:rPr>
        <w:t>reserves</w:t>
      </w:r>
      <w:r>
        <w:rPr>
          <w:color w:val="221F1F"/>
          <w:spacing w:val="-5"/>
          <w:sz w:val="20"/>
        </w:rPr>
        <w:t xml:space="preserve"> </w:t>
      </w:r>
      <w:r>
        <w:rPr>
          <w:color w:val="221F1F"/>
          <w:sz w:val="20"/>
        </w:rPr>
        <w:t>the</w:t>
      </w:r>
      <w:r>
        <w:rPr>
          <w:color w:val="221F1F"/>
          <w:spacing w:val="-7"/>
          <w:sz w:val="20"/>
        </w:rPr>
        <w:t xml:space="preserve"> </w:t>
      </w:r>
      <w:r>
        <w:rPr>
          <w:color w:val="221F1F"/>
          <w:sz w:val="20"/>
        </w:rPr>
        <w:t>right</w:t>
      </w:r>
      <w:r>
        <w:rPr>
          <w:color w:val="221F1F"/>
          <w:spacing w:val="-4"/>
          <w:sz w:val="20"/>
        </w:rPr>
        <w:t xml:space="preserve"> </w:t>
      </w:r>
      <w:r>
        <w:rPr>
          <w:color w:val="221F1F"/>
          <w:sz w:val="20"/>
        </w:rPr>
        <w:t>to</w:t>
      </w:r>
      <w:r>
        <w:rPr>
          <w:color w:val="221F1F"/>
          <w:spacing w:val="-4"/>
          <w:sz w:val="20"/>
        </w:rPr>
        <w:t xml:space="preserve"> </w:t>
      </w:r>
      <w:r>
        <w:rPr>
          <w:color w:val="221F1F"/>
          <w:sz w:val="20"/>
        </w:rPr>
        <w:t>review</w:t>
      </w:r>
      <w:r>
        <w:rPr>
          <w:color w:val="221F1F"/>
          <w:spacing w:val="-5"/>
          <w:sz w:val="20"/>
        </w:rPr>
        <w:t xml:space="preserve"> </w:t>
      </w:r>
      <w:r>
        <w:rPr>
          <w:color w:val="221F1F"/>
          <w:sz w:val="20"/>
        </w:rPr>
        <w:t>the</w:t>
      </w:r>
      <w:r>
        <w:rPr>
          <w:color w:val="221F1F"/>
          <w:spacing w:val="-7"/>
          <w:sz w:val="20"/>
        </w:rPr>
        <w:t xml:space="preserve"> </w:t>
      </w:r>
      <w:r>
        <w:rPr>
          <w:color w:val="221F1F"/>
          <w:sz w:val="20"/>
        </w:rPr>
        <w:t>Contractor’s</w:t>
      </w:r>
      <w:r>
        <w:rPr>
          <w:color w:val="221F1F"/>
          <w:spacing w:val="-5"/>
          <w:sz w:val="20"/>
        </w:rPr>
        <w:t xml:space="preserve"> </w:t>
      </w:r>
      <w:r>
        <w:rPr>
          <w:color w:val="221F1F"/>
          <w:sz w:val="20"/>
        </w:rPr>
        <w:t>purchasing</w:t>
      </w:r>
      <w:r>
        <w:rPr>
          <w:color w:val="221F1F"/>
          <w:spacing w:val="-3"/>
          <w:sz w:val="20"/>
        </w:rPr>
        <w:t xml:space="preserve"> </w:t>
      </w:r>
      <w:r>
        <w:rPr>
          <w:color w:val="221F1F"/>
          <w:sz w:val="20"/>
        </w:rPr>
        <w:t>system</w:t>
      </w:r>
      <w:r>
        <w:rPr>
          <w:color w:val="221F1F"/>
          <w:spacing w:val="-4"/>
          <w:sz w:val="20"/>
        </w:rPr>
        <w:t xml:space="preserve"> </w:t>
      </w:r>
      <w:r>
        <w:rPr>
          <w:color w:val="221F1F"/>
          <w:sz w:val="20"/>
        </w:rPr>
        <w:t>as</w:t>
      </w:r>
      <w:r>
        <w:rPr>
          <w:color w:val="221F1F"/>
          <w:spacing w:val="-6"/>
          <w:sz w:val="20"/>
        </w:rPr>
        <w:t xml:space="preserve"> </w:t>
      </w:r>
      <w:r>
        <w:rPr>
          <w:color w:val="221F1F"/>
          <w:sz w:val="20"/>
        </w:rPr>
        <w:t>set</w:t>
      </w:r>
      <w:r>
        <w:rPr>
          <w:color w:val="221F1F"/>
          <w:spacing w:val="-8"/>
          <w:sz w:val="20"/>
        </w:rPr>
        <w:t xml:space="preserve"> </w:t>
      </w:r>
      <w:r>
        <w:rPr>
          <w:color w:val="221F1F"/>
          <w:sz w:val="20"/>
        </w:rPr>
        <w:t>forth</w:t>
      </w:r>
      <w:r>
        <w:rPr>
          <w:color w:val="221F1F"/>
          <w:spacing w:val="-4"/>
          <w:sz w:val="20"/>
        </w:rPr>
        <w:t xml:space="preserve"> </w:t>
      </w:r>
      <w:r>
        <w:rPr>
          <w:color w:val="221F1F"/>
          <w:sz w:val="20"/>
        </w:rPr>
        <w:t>in</w:t>
      </w:r>
      <w:r>
        <w:rPr>
          <w:color w:val="221F1F"/>
          <w:spacing w:val="-4"/>
          <w:sz w:val="20"/>
        </w:rPr>
        <w:t xml:space="preserve"> </w:t>
      </w:r>
      <w:r>
        <w:rPr>
          <w:color w:val="221F1F"/>
          <w:sz w:val="20"/>
        </w:rPr>
        <w:t>FAR</w:t>
      </w:r>
      <w:r>
        <w:rPr>
          <w:color w:val="221F1F"/>
          <w:spacing w:val="-8"/>
          <w:sz w:val="20"/>
        </w:rPr>
        <w:t xml:space="preserve"> </w:t>
      </w:r>
      <w:r>
        <w:rPr>
          <w:color w:val="221F1F"/>
          <w:sz w:val="20"/>
        </w:rPr>
        <w:t xml:space="preserve">Subpart </w:t>
      </w:r>
      <w:r>
        <w:rPr>
          <w:color w:val="221F1F"/>
          <w:spacing w:val="-2"/>
          <w:sz w:val="20"/>
        </w:rPr>
        <w:t>44.3.</w:t>
      </w:r>
    </w:p>
    <w:p w14:paraId="06AFAA95" w14:textId="77777777" w:rsidR="00016C31" w:rsidRDefault="00016C31">
      <w:pPr>
        <w:pStyle w:val="BodyText"/>
        <w:spacing w:before="1"/>
      </w:pPr>
    </w:p>
    <w:p w14:paraId="1C2FD84B" w14:textId="77777777" w:rsidR="00016C31" w:rsidRDefault="00632607">
      <w:pPr>
        <w:pStyle w:val="ListParagraph"/>
        <w:numPr>
          <w:ilvl w:val="0"/>
          <w:numId w:val="49"/>
        </w:numPr>
        <w:tabs>
          <w:tab w:val="left" w:pos="441"/>
        </w:tabs>
        <w:ind w:right="1479"/>
        <w:rPr>
          <w:sz w:val="20"/>
        </w:rPr>
      </w:pPr>
      <w:r>
        <w:rPr>
          <w:color w:val="221F1F"/>
          <w:sz w:val="20"/>
        </w:rPr>
        <w:t>Paragraphs</w:t>
      </w:r>
      <w:r>
        <w:rPr>
          <w:color w:val="221F1F"/>
          <w:spacing w:val="-5"/>
          <w:sz w:val="20"/>
        </w:rPr>
        <w:t xml:space="preserve"> </w:t>
      </w:r>
      <w:r>
        <w:rPr>
          <w:color w:val="221F1F"/>
          <w:sz w:val="20"/>
        </w:rPr>
        <w:t>(c)</w:t>
      </w:r>
      <w:r>
        <w:rPr>
          <w:color w:val="221F1F"/>
          <w:spacing w:val="-4"/>
          <w:sz w:val="20"/>
        </w:rPr>
        <w:t xml:space="preserve"> </w:t>
      </w:r>
      <w:r>
        <w:rPr>
          <w:color w:val="221F1F"/>
          <w:sz w:val="20"/>
        </w:rPr>
        <w:t>and</w:t>
      </w:r>
      <w:r>
        <w:rPr>
          <w:color w:val="221F1F"/>
          <w:spacing w:val="-7"/>
          <w:sz w:val="20"/>
        </w:rPr>
        <w:t xml:space="preserve"> </w:t>
      </w:r>
      <w:r>
        <w:rPr>
          <w:color w:val="221F1F"/>
          <w:sz w:val="20"/>
        </w:rPr>
        <w:t>(e)</w:t>
      </w:r>
      <w:r>
        <w:rPr>
          <w:color w:val="221F1F"/>
          <w:spacing w:val="-6"/>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7"/>
          <w:sz w:val="20"/>
        </w:rPr>
        <w:t xml:space="preserve"> </w:t>
      </w:r>
      <w:r>
        <w:rPr>
          <w:color w:val="221F1F"/>
          <w:sz w:val="20"/>
        </w:rPr>
        <w:t>do</w:t>
      </w:r>
      <w:r>
        <w:rPr>
          <w:color w:val="221F1F"/>
          <w:spacing w:val="-4"/>
          <w:sz w:val="20"/>
        </w:rPr>
        <w:t xml:space="preserve"> </w:t>
      </w:r>
      <w:r>
        <w:rPr>
          <w:color w:val="221F1F"/>
          <w:sz w:val="20"/>
        </w:rPr>
        <w:t>not</w:t>
      </w:r>
      <w:r>
        <w:rPr>
          <w:color w:val="221F1F"/>
          <w:spacing w:val="-6"/>
          <w:sz w:val="20"/>
        </w:rPr>
        <w:t xml:space="preserve"> </w:t>
      </w:r>
      <w:r>
        <w:rPr>
          <w:color w:val="221F1F"/>
          <w:sz w:val="20"/>
        </w:rPr>
        <w:t>apply</w:t>
      </w:r>
      <w:r>
        <w:rPr>
          <w:color w:val="221F1F"/>
          <w:spacing w:val="-4"/>
          <w:sz w:val="20"/>
        </w:rPr>
        <w:t xml:space="preserve"> </w:t>
      </w:r>
      <w:r>
        <w:rPr>
          <w:color w:val="221F1F"/>
          <w:sz w:val="20"/>
        </w:rPr>
        <w:t>to</w:t>
      </w:r>
      <w:r>
        <w:rPr>
          <w:color w:val="221F1F"/>
          <w:spacing w:val="-4"/>
          <w:sz w:val="20"/>
        </w:rPr>
        <w:t xml:space="preserve"> </w:t>
      </w:r>
      <w:r>
        <w:rPr>
          <w:color w:val="221F1F"/>
          <w:sz w:val="20"/>
        </w:rPr>
        <w:t>the</w:t>
      </w:r>
      <w:r>
        <w:rPr>
          <w:color w:val="221F1F"/>
          <w:spacing w:val="-7"/>
          <w:sz w:val="20"/>
        </w:rPr>
        <w:t xml:space="preserve"> </w:t>
      </w:r>
      <w:r>
        <w:rPr>
          <w:color w:val="221F1F"/>
          <w:sz w:val="20"/>
        </w:rPr>
        <w:t>following</w:t>
      </w:r>
      <w:r>
        <w:rPr>
          <w:color w:val="221F1F"/>
          <w:spacing w:val="-3"/>
          <w:sz w:val="20"/>
        </w:rPr>
        <w:t xml:space="preserve"> </w:t>
      </w:r>
      <w:r>
        <w:rPr>
          <w:color w:val="221F1F"/>
          <w:sz w:val="20"/>
        </w:rPr>
        <w:t>subcontracts,</w:t>
      </w:r>
      <w:r>
        <w:rPr>
          <w:color w:val="221F1F"/>
          <w:spacing w:val="-4"/>
          <w:sz w:val="20"/>
        </w:rPr>
        <w:t xml:space="preserve"> </w:t>
      </w:r>
      <w:r>
        <w:rPr>
          <w:color w:val="221F1F"/>
          <w:sz w:val="20"/>
        </w:rPr>
        <w:t>which</w:t>
      </w:r>
      <w:r>
        <w:rPr>
          <w:color w:val="221F1F"/>
          <w:spacing w:val="-4"/>
          <w:sz w:val="20"/>
        </w:rPr>
        <w:t xml:space="preserve"> </w:t>
      </w:r>
      <w:r>
        <w:rPr>
          <w:color w:val="221F1F"/>
          <w:sz w:val="20"/>
        </w:rPr>
        <w:t>were</w:t>
      </w:r>
      <w:r>
        <w:rPr>
          <w:color w:val="221F1F"/>
          <w:spacing w:val="-5"/>
          <w:sz w:val="20"/>
        </w:rPr>
        <w:t xml:space="preserve"> </w:t>
      </w:r>
      <w:r>
        <w:rPr>
          <w:color w:val="221F1F"/>
          <w:sz w:val="20"/>
        </w:rPr>
        <w:t>evaluated</w:t>
      </w:r>
      <w:r>
        <w:rPr>
          <w:color w:val="221F1F"/>
          <w:spacing w:val="-3"/>
          <w:sz w:val="20"/>
        </w:rPr>
        <w:t xml:space="preserve"> </w:t>
      </w:r>
      <w:r>
        <w:rPr>
          <w:color w:val="221F1F"/>
          <w:sz w:val="20"/>
        </w:rPr>
        <w:t xml:space="preserve">during </w:t>
      </w:r>
      <w:r>
        <w:rPr>
          <w:color w:val="221F1F"/>
          <w:spacing w:val="-2"/>
          <w:sz w:val="20"/>
        </w:rPr>
        <w:t>negotiations:</w:t>
      </w:r>
    </w:p>
    <w:p w14:paraId="728977A1" w14:textId="77777777" w:rsidR="00016C31" w:rsidRDefault="00016C31">
      <w:pPr>
        <w:pStyle w:val="BodyText"/>
        <w:spacing w:before="11"/>
        <w:rPr>
          <w:sz w:val="19"/>
        </w:rPr>
      </w:pPr>
    </w:p>
    <w:p w14:paraId="1EBF5925" w14:textId="77777777" w:rsidR="00016C31" w:rsidRDefault="00632607">
      <w:pPr>
        <w:pStyle w:val="Heading4"/>
      </w:pPr>
      <w:r>
        <w:rPr>
          <w:color w:val="221F1F"/>
          <w:w w:val="99"/>
        </w:rPr>
        <w:t>S</w:t>
      </w:r>
    </w:p>
    <w:p w14:paraId="2DCBAB72" w14:textId="77777777" w:rsidR="00016C31" w:rsidRDefault="00016C31">
      <w:pPr>
        <w:pStyle w:val="BodyText"/>
        <w:spacing w:before="1"/>
        <w:rPr>
          <w:b/>
        </w:rPr>
      </w:pPr>
    </w:p>
    <w:p w14:paraId="797D076E"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4C93110E" w14:textId="77777777" w:rsidR="00016C31" w:rsidRDefault="00016C31">
      <w:pPr>
        <w:pStyle w:val="BodyText"/>
        <w:rPr>
          <w:sz w:val="22"/>
        </w:rPr>
      </w:pPr>
    </w:p>
    <w:p w14:paraId="410216EF" w14:textId="77777777" w:rsidR="00016C31" w:rsidRDefault="00016C31">
      <w:pPr>
        <w:pStyle w:val="BodyText"/>
        <w:spacing w:before="10"/>
        <w:rPr>
          <w:sz w:val="17"/>
        </w:rPr>
      </w:pPr>
    </w:p>
    <w:p w14:paraId="0836A84B" w14:textId="77777777" w:rsidR="00016C31" w:rsidRDefault="00632607">
      <w:pPr>
        <w:pStyle w:val="BodyText"/>
        <w:ind w:left="219"/>
      </w:pPr>
      <w:r>
        <w:rPr>
          <w:color w:val="221F1F"/>
        </w:rPr>
        <w:t>52.245-2</w:t>
      </w:r>
      <w:r>
        <w:rPr>
          <w:color w:val="221F1F"/>
          <w:spacing w:val="-13"/>
        </w:rPr>
        <w:t xml:space="preserve"> </w:t>
      </w:r>
      <w:r>
        <w:rPr>
          <w:color w:val="221F1F"/>
        </w:rPr>
        <w:t>GOVERNMENT</w:t>
      </w:r>
      <w:r>
        <w:rPr>
          <w:color w:val="221F1F"/>
          <w:spacing w:val="-12"/>
        </w:rPr>
        <w:t xml:space="preserve"> </w:t>
      </w:r>
      <w:r>
        <w:rPr>
          <w:color w:val="221F1F"/>
        </w:rPr>
        <w:t>PROPERTY</w:t>
      </w:r>
      <w:r>
        <w:rPr>
          <w:color w:val="221F1F"/>
          <w:spacing w:val="-13"/>
        </w:rPr>
        <w:t xml:space="preserve"> </w:t>
      </w:r>
      <w:r>
        <w:rPr>
          <w:color w:val="221F1F"/>
        </w:rPr>
        <w:t>INSTALLATION</w:t>
      </w:r>
      <w:r>
        <w:rPr>
          <w:color w:val="221F1F"/>
          <w:spacing w:val="-12"/>
        </w:rPr>
        <w:t xml:space="preserve"> </w:t>
      </w:r>
      <w:r>
        <w:rPr>
          <w:color w:val="221F1F"/>
        </w:rPr>
        <w:t>OPERATION</w:t>
      </w:r>
      <w:r>
        <w:rPr>
          <w:color w:val="221F1F"/>
          <w:spacing w:val="-13"/>
        </w:rPr>
        <w:t xml:space="preserve"> </w:t>
      </w:r>
      <w:r>
        <w:rPr>
          <w:color w:val="221F1F"/>
        </w:rPr>
        <w:t>SERVICES</w:t>
      </w:r>
      <w:r>
        <w:rPr>
          <w:color w:val="221F1F"/>
          <w:spacing w:val="-12"/>
        </w:rPr>
        <w:t xml:space="preserve"> </w:t>
      </w:r>
      <w:r>
        <w:rPr>
          <w:color w:val="221F1F"/>
        </w:rPr>
        <w:t>(APR</w:t>
      </w:r>
      <w:r>
        <w:rPr>
          <w:color w:val="221F1F"/>
          <w:spacing w:val="-13"/>
        </w:rPr>
        <w:t xml:space="preserve"> </w:t>
      </w:r>
      <w:r>
        <w:rPr>
          <w:color w:val="221F1F"/>
          <w:spacing w:val="-2"/>
        </w:rPr>
        <w:t>2012)</w:t>
      </w:r>
    </w:p>
    <w:p w14:paraId="33E2F414" w14:textId="77777777" w:rsidR="00016C31" w:rsidRDefault="00016C31">
      <w:pPr>
        <w:pStyle w:val="BodyText"/>
        <w:spacing w:before="1"/>
      </w:pPr>
    </w:p>
    <w:p w14:paraId="24BA6AE6" w14:textId="77777777" w:rsidR="00016C31" w:rsidRDefault="00900DE8">
      <w:pPr>
        <w:pStyle w:val="ListParagraph"/>
        <w:numPr>
          <w:ilvl w:val="0"/>
          <w:numId w:val="48"/>
        </w:numPr>
        <w:tabs>
          <w:tab w:val="left" w:pos="439"/>
        </w:tabs>
        <w:ind w:right="907"/>
        <w:jc w:val="both"/>
        <w:rPr>
          <w:sz w:val="20"/>
        </w:rPr>
      </w:pPr>
      <w:r>
        <w:pict w14:anchorId="58C47C48">
          <v:rect id="docshape75" o:spid="_x0000_s1057" style="position:absolute;left:0;text-align:left;margin-left:59.5pt;margin-top:33.7pt;width:515pt;height:1.45pt;z-index:-18483200;mso-position-horizontal-relative:page" fillcolor="#0e233d" stroked="f">
            <w10:wrap anchorx="page"/>
          </v:rect>
        </w:pict>
      </w:r>
      <w:r w:rsidR="00632607">
        <w:rPr>
          <w:color w:val="221F1F"/>
          <w:sz w:val="20"/>
        </w:rPr>
        <w:t>This</w:t>
      </w:r>
      <w:r w:rsidR="00632607">
        <w:rPr>
          <w:color w:val="221F1F"/>
          <w:spacing w:val="-6"/>
          <w:sz w:val="20"/>
        </w:rPr>
        <w:t xml:space="preserve"> </w:t>
      </w:r>
      <w:r w:rsidR="00632607">
        <w:rPr>
          <w:color w:val="221F1F"/>
          <w:sz w:val="20"/>
        </w:rPr>
        <w:t>Government</w:t>
      </w:r>
      <w:r w:rsidR="00632607">
        <w:rPr>
          <w:color w:val="221F1F"/>
          <w:spacing w:val="-4"/>
          <w:sz w:val="20"/>
        </w:rPr>
        <w:t xml:space="preserve"> </w:t>
      </w:r>
      <w:r w:rsidR="00632607">
        <w:rPr>
          <w:color w:val="221F1F"/>
          <w:sz w:val="20"/>
        </w:rPr>
        <w:t>Property</w:t>
      </w:r>
      <w:r w:rsidR="00632607">
        <w:rPr>
          <w:color w:val="221F1F"/>
          <w:spacing w:val="-4"/>
          <w:sz w:val="20"/>
        </w:rPr>
        <w:t xml:space="preserve"> </w:t>
      </w:r>
      <w:r w:rsidR="00632607">
        <w:rPr>
          <w:color w:val="221F1F"/>
          <w:sz w:val="20"/>
        </w:rPr>
        <w:t>listed</w:t>
      </w:r>
      <w:r w:rsidR="00632607">
        <w:rPr>
          <w:color w:val="221F1F"/>
          <w:spacing w:val="-4"/>
          <w:sz w:val="20"/>
        </w:rPr>
        <w:t xml:space="preserve"> </w:t>
      </w:r>
      <w:r w:rsidR="00632607">
        <w:rPr>
          <w:color w:val="221F1F"/>
          <w:sz w:val="20"/>
        </w:rPr>
        <w:t>in</w:t>
      </w:r>
      <w:r w:rsidR="00632607">
        <w:rPr>
          <w:color w:val="221F1F"/>
          <w:spacing w:val="-4"/>
          <w:sz w:val="20"/>
        </w:rPr>
        <w:t xml:space="preserve"> </w:t>
      </w:r>
      <w:r w:rsidR="00632607">
        <w:rPr>
          <w:color w:val="221F1F"/>
          <w:sz w:val="20"/>
        </w:rPr>
        <w:t>paragraph</w:t>
      </w:r>
      <w:r w:rsidR="00632607">
        <w:rPr>
          <w:color w:val="221F1F"/>
          <w:spacing w:val="-3"/>
          <w:sz w:val="20"/>
        </w:rPr>
        <w:t xml:space="preserve"> </w:t>
      </w:r>
      <w:r w:rsidR="00632607">
        <w:rPr>
          <w:color w:val="221F1F"/>
          <w:sz w:val="20"/>
        </w:rPr>
        <w:t>(e)</w:t>
      </w:r>
      <w:r w:rsidR="00632607">
        <w:rPr>
          <w:color w:val="221F1F"/>
          <w:spacing w:val="-6"/>
          <w:sz w:val="20"/>
        </w:rPr>
        <w:t xml:space="preserve"> </w:t>
      </w:r>
      <w:r w:rsidR="00632607">
        <w:rPr>
          <w:color w:val="221F1F"/>
          <w:sz w:val="20"/>
        </w:rPr>
        <w:t>of</w:t>
      </w:r>
      <w:r w:rsidR="00632607">
        <w:rPr>
          <w:color w:val="221F1F"/>
          <w:spacing w:val="-7"/>
          <w:sz w:val="20"/>
        </w:rPr>
        <w:t xml:space="preserve"> </w:t>
      </w:r>
      <w:r w:rsidR="00632607">
        <w:rPr>
          <w:color w:val="221F1F"/>
          <w:sz w:val="20"/>
        </w:rPr>
        <w:t>this</w:t>
      </w:r>
      <w:r w:rsidR="00632607">
        <w:rPr>
          <w:color w:val="221F1F"/>
          <w:spacing w:val="-6"/>
          <w:sz w:val="20"/>
        </w:rPr>
        <w:t xml:space="preserve"> </w:t>
      </w:r>
      <w:r w:rsidR="00632607">
        <w:rPr>
          <w:color w:val="221F1F"/>
          <w:sz w:val="20"/>
        </w:rPr>
        <w:t>clause</w:t>
      </w:r>
      <w:r w:rsidR="00632607">
        <w:rPr>
          <w:color w:val="221F1F"/>
          <w:spacing w:val="-5"/>
          <w:sz w:val="20"/>
        </w:rPr>
        <w:t xml:space="preserve"> </w:t>
      </w:r>
      <w:r w:rsidR="00632607">
        <w:rPr>
          <w:color w:val="221F1F"/>
          <w:sz w:val="20"/>
        </w:rPr>
        <w:t>is</w:t>
      </w:r>
      <w:r w:rsidR="00632607">
        <w:rPr>
          <w:color w:val="221F1F"/>
          <w:spacing w:val="-6"/>
          <w:sz w:val="20"/>
        </w:rPr>
        <w:t xml:space="preserve"> </w:t>
      </w:r>
      <w:r w:rsidR="00632607">
        <w:rPr>
          <w:color w:val="221F1F"/>
          <w:sz w:val="20"/>
        </w:rPr>
        <w:t>furnished</w:t>
      </w:r>
      <w:r w:rsidR="00632607">
        <w:rPr>
          <w:color w:val="221F1F"/>
          <w:spacing w:val="-3"/>
          <w:sz w:val="20"/>
        </w:rPr>
        <w:t xml:space="preserve"> </w:t>
      </w:r>
      <w:r w:rsidR="00632607">
        <w:rPr>
          <w:color w:val="221F1F"/>
          <w:sz w:val="20"/>
        </w:rPr>
        <w:t>to</w:t>
      </w:r>
      <w:r w:rsidR="00632607">
        <w:rPr>
          <w:color w:val="221F1F"/>
          <w:spacing w:val="-4"/>
          <w:sz w:val="20"/>
        </w:rPr>
        <w:t xml:space="preserve"> </w:t>
      </w:r>
      <w:r w:rsidR="00632607">
        <w:rPr>
          <w:color w:val="221F1F"/>
          <w:sz w:val="20"/>
        </w:rPr>
        <w:t>the</w:t>
      </w:r>
      <w:r w:rsidR="00632607">
        <w:rPr>
          <w:color w:val="221F1F"/>
          <w:spacing w:val="-5"/>
          <w:sz w:val="20"/>
        </w:rPr>
        <w:t xml:space="preserve"> </w:t>
      </w:r>
      <w:r w:rsidR="00632607">
        <w:rPr>
          <w:color w:val="221F1F"/>
          <w:sz w:val="20"/>
        </w:rPr>
        <w:t>Contractor</w:t>
      </w:r>
      <w:r w:rsidR="00632607">
        <w:rPr>
          <w:color w:val="221F1F"/>
          <w:spacing w:val="-4"/>
          <w:sz w:val="20"/>
        </w:rPr>
        <w:t xml:space="preserve"> </w:t>
      </w:r>
      <w:r w:rsidR="00632607">
        <w:rPr>
          <w:color w:val="221F1F"/>
          <w:sz w:val="20"/>
        </w:rPr>
        <w:t>in</w:t>
      </w:r>
      <w:r w:rsidR="00632607">
        <w:rPr>
          <w:color w:val="221F1F"/>
          <w:spacing w:val="-4"/>
          <w:sz w:val="20"/>
        </w:rPr>
        <w:t xml:space="preserve"> </w:t>
      </w:r>
      <w:r w:rsidR="00632607">
        <w:rPr>
          <w:color w:val="221F1F"/>
          <w:sz w:val="20"/>
        </w:rPr>
        <w:t>an</w:t>
      </w:r>
      <w:r w:rsidR="00632607">
        <w:rPr>
          <w:color w:val="221F1F"/>
          <w:spacing w:val="-4"/>
          <w:sz w:val="20"/>
        </w:rPr>
        <w:t xml:space="preserve"> </w:t>
      </w:r>
      <w:r w:rsidR="00632607">
        <w:rPr>
          <w:color w:val="221F1F"/>
          <w:sz w:val="20"/>
        </w:rPr>
        <w:t>``as-is,</w:t>
      </w:r>
      <w:r w:rsidR="00632607">
        <w:rPr>
          <w:color w:val="221F1F"/>
          <w:spacing w:val="-5"/>
          <w:sz w:val="20"/>
        </w:rPr>
        <w:t xml:space="preserve"> </w:t>
      </w:r>
      <w:r w:rsidR="00632607">
        <w:rPr>
          <w:color w:val="221F1F"/>
          <w:sz w:val="20"/>
        </w:rPr>
        <w:t>where</w:t>
      </w:r>
      <w:r w:rsidR="00632607">
        <w:rPr>
          <w:color w:val="221F1F"/>
          <w:spacing w:val="-3"/>
          <w:sz w:val="20"/>
        </w:rPr>
        <w:t xml:space="preserve"> </w:t>
      </w:r>
      <w:r w:rsidR="00632607">
        <w:rPr>
          <w:color w:val="221F1F"/>
          <w:sz w:val="20"/>
        </w:rPr>
        <w:t xml:space="preserve">is'' condition. The Government makes no warranty regarding the suitability for use of the Government </w:t>
      </w:r>
      <w:proofErr w:type="gramStart"/>
      <w:r w:rsidR="00632607">
        <w:rPr>
          <w:color w:val="221F1F"/>
          <w:sz w:val="20"/>
        </w:rPr>
        <w:t>property</w:t>
      </w:r>
      <w:proofErr w:type="gramEnd"/>
    </w:p>
    <w:p w14:paraId="1EA3C5E9" w14:textId="77777777" w:rsidR="00016C31" w:rsidRDefault="00016C31">
      <w:pPr>
        <w:jc w:val="both"/>
        <w:rPr>
          <w:sz w:val="20"/>
        </w:rPr>
        <w:sectPr w:rsidR="00016C31">
          <w:pgSz w:w="12240" w:h="15840"/>
          <w:pgMar w:top="1600" w:right="640" w:bottom="1060" w:left="1000" w:header="0" w:footer="801" w:gutter="0"/>
          <w:cols w:space="720"/>
        </w:sectPr>
      </w:pPr>
    </w:p>
    <w:p w14:paraId="0BEC32A5" w14:textId="77777777" w:rsidR="00016C31" w:rsidRDefault="00632607">
      <w:pPr>
        <w:pStyle w:val="BodyText"/>
        <w:spacing w:before="80"/>
        <w:ind w:left="219" w:right="1354"/>
        <w:jc w:val="both"/>
      </w:pPr>
      <w:r>
        <w:rPr>
          <w:color w:val="221F1F"/>
        </w:rPr>
        <w:lastRenderedPageBreak/>
        <w:t>specified</w:t>
      </w:r>
      <w:r>
        <w:rPr>
          <w:color w:val="221F1F"/>
          <w:spacing w:val="-3"/>
        </w:rPr>
        <w:t xml:space="preserve"> </w:t>
      </w:r>
      <w:r>
        <w:rPr>
          <w:color w:val="221F1F"/>
        </w:rPr>
        <w:t>in</w:t>
      </w:r>
      <w:r>
        <w:rPr>
          <w:color w:val="221F1F"/>
          <w:spacing w:val="-4"/>
        </w:rPr>
        <w:t xml:space="preserve"> </w:t>
      </w:r>
      <w:r>
        <w:rPr>
          <w:color w:val="221F1F"/>
        </w:rPr>
        <w:t>this</w:t>
      </w:r>
      <w:r>
        <w:rPr>
          <w:color w:val="221F1F"/>
          <w:spacing w:val="-6"/>
        </w:rPr>
        <w:t xml:space="preserve"> </w:t>
      </w:r>
      <w:r>
        <w:rPr>
          <w:color w:val="221F1F"/>
        </w:rPr>
        <w:t>contract.</w:t>
      </w:r>
      <w:r>
        <w:rPr>
          <w:color w:val="221F1F"/>
          <w:spacing w:val="-4"/>
        </w:rPr>
        <w:t xml:space="preserve"> </w:t>
      </w:r>
      <w:r>
        <w:rPr>
          <w:color w:val="221F1F"/>
        </w:rPr>
        <w:t>The</w:t>
      </w:r>
      <w:r>
        <w:rPr>
          <w:color w:val="221F1F"/>
          <w:spacing w:val="-9"/>
        </w:rPr>
        <w:t xml:space="preserve"> </w:t>
      </w:r>
      <w:r>
        <w:rPr>
          <w:color w:val="221F1F"/>
        </w:rPr>
        <w:t>Contractor</w:t>
      </w:r>
      <w:r>
        <w:rPr>
          <w:color w:val="221F1F"/>
          <w:spacing w:val="-3"/>
        </w:rPr>
        <w:t xml:space="preserve"> </w:t>
      </w:r>
      <w:r>
        <w:rPr>
          <w:color w:val="221F1F"/>
        </w:rPr>
        <w:t>shall</w:t>
      </w:r>
      <w:r>
        <w:rPr>
          <w:color w:val="221F1F"/>
          <w:spacing w:val="-5"/>
        </w:rPr>
        <w:t xml:space="preserve"> </w:t>
      </w:r>
      <w:r>
        <w:rPr>
          <w:color w:val="221F1F"/>
        </w:rPr>
        <w:t>be</w:t>
      </w:r>
      <w:r>
        <w:rPr>
          <w:color w:val="221F1F"/>
          <w:spacing w:val="-5"/>
        </w:rPr>
        <w:t xml:space="preserve"> </w:t>
      </w:r>
      <w:r>
        <w:rPr>
          <w:color w:val="221F1F"/>
        </w:rPr>
        <w:t>afforded</w:t>
      </w:r>
      <w:r>
        <w:rPr>
          <w:color w:val="221F1F"/>
          <w:spacing w:val="-3"/>
        </w:rPr>
        <w:t xml:space="preserve"> </w:t>
      </w:r>
      <w:r>
        <w:rPr>
          <w:color w:val="221F1F"/>
        </w:rPr>
        <w:t>the</w:t>
      </w:r>
      <w:r>
        <w:rPr>
          <w:color w:val="221F1F"/>
          <w:spacing w:val="-5"/>
        </w:rPr>
        <w:t xml:space="preserve"> </w:t>
      </w:r>
      <w:r>
        <w:rPr>
          <w:color w:val="221F1F"/>
        </w:rPr>
        <w:t>opportunity</w:t>
      </w:r>
      <w:r>
        <w:rPr>
          <w:color w:val="221F1F"/>
          <w:spacing w:val="-3"/>
        </w:rPr>
        <w:t xml:space="preserve"> </w:t>
      </w:r>
      <w:r>
        <w:rPr>
          <w:color w:val="221F1F"/>
        </w:rPr>
        <w:t>to</w:t>
      </w:r>
      <w:r>
        <w:rPr>
          <w:color w:val="221F1F"/>
          <w:spacing w:val="-4"/>
        </w:rPr>
        <w:t xml:space="preserve"> </w:t>
      </w:r>
      <w:r>
        <w:rPr>
          <w:color w:val="221F1F"/>
        </w:rPr>
        <w:t>inspect</w:t>
      </w:r>
      <w:r>
        <w:rPr>
          <w:color w:val="221F1F"/>
          <w:spacing w:val="-5"/>
        </w:rPr>
        <w:t xml:space="preserve"> </w:t>
      </w:r>
      <w:r>
        <w:rPr>
          <w:color w:val="221F1F"/>
        </w:rPr>
        <w:t>the</w:t>
      </w:r>
      <w:r>
        <w:rPr>
          <w:color w:val="221F1F"/>
          <w:spacing w:val="-7"/>
        </w:rPr>
        <w:t xml:space="preserve"> </w:t>
      </w:r>
      <w:r>
        <w:rPr>
          <w:color w:val="221F1F"/>
        </w:rPr>
        <w:t>Government</w:t>
      </w:r>
      <w:r>
        <w:rPr>
          <w:color w:val="221F1F"/>
          <w:spacing w:val="-4"/>
        </w:rPr>
        <w:t xml:space="preserve"> </w:t>
      </w:r>
      <w:r>
        <w:rPr>
          <w:color w:val="221F1F"/>
        </w:rPr>
        <w:t>property</w:t>
      </w:r>
      <w:r>
        <w:rPr>
          <w:color w:val="221F1F"/>
          <w:spacing w:val="-4"/>
        </w:rPr>
        <w:t xml:space="preserve"> </w:t>
      </w:r>
      <w:r>
        <w:rPr>
          <w:color w:val="221F1F"/>
        </w:rPr>
        <w:t>as specified in the solicitation.</w:t>
      </w:r>
    </w:p>
    <w:p w14:paraId="7F5FA3DA" w14:textId="77777777" w:rsidR="00016C31" w:rsidRDefault="00016C31">
      <w:pPr>
        <w:pStyle w:val="BodyText"/>
        <w:spacing w:before="11"/>
        <w:rPr>
          <w:sz w:val="19"/>
        </w:rPr>
      </w:pPr>
    </w:p>
    <w:p w14:paraId="131DE014" w14:textId="77777777" w:rsidR="00016C31" w:rsidRDefault="00632607">
      <w:pPr>
        <w:pStyle w:val="ListParagraph"/>
        <w:numPr>
          <w:ilvl w:val="0"/>
          <w:numId w:val="48"/>
        </w:numPr>
        <w:tabs>
          <w:tab w:val="left" w:pos="441"/>
        </w:tabs>
        <w:ind w:left="440" w:right="906" w:hanging="275"/>
        <w:jc w:val="left"/>
        <w:rPr>
          <w:sz w:val="20"/>
        </w:rPr>
      </w:pPr>
      <w:r>
        <w:rPr>
          <w:color w:val="221F1F"/>
          <w:sz w:val="20"/>
        </w:rPr>
        <w:t>The Government bears</w:t>
      </w:r>
      <w:r>
        <w:rPr>
          <w:color w:val="221F1F"/>
          <w:spacing w:val="-2"/>
          <w:sz w:val="20"/>
        </w:rPr>
        <w:t xml:space="preserve"> </w:t>
      </w:r>
      <w:r>
        <w:rPr>
          <w:color w:val="221F1F"/>
          <w:sz w:val="20"/>
        </w:rPr>
        <w:t>no responsibility for repair or</w:t>
      </w:r>
      <w:r>
        <w:rPr>
          <w:color w:val="221F1F"/>
          <w:spacing w:val="-1"/>
          <w:sz w:val="20"/>
        </w:rPr>
        <w:t xml:space="preserve"> </w:t>
      </w:r>
      <w:r>
        <w:rPr>
          <w:color w:val="221F1F"/>
          <w:sz w:val="20"/>
        </w:rPr>
        <w:t>replacement of any lost Government</w:t>
      </w:r>
      <w:r>
        <w:rPr>
          <w:color w:val="221F1F"/>
          <w:spacing w:val="-1"/>
          <w:sz w:val="20"/>
        </w:rPr>
        <w:t xml:space="preserve"> </w:t>
      </w:r>
      <w:r>
        <w:rPr>
          <w:color w:val="221F1F"/>
          <w:sz w:val="20"/>
        </w:rPr>
        <w:t>property. If</w:t>
      </w:r>
      <w:r>
        <w:rPr>
          <w:color w:val="221F1F"/>
          <w:spacing w:val="-1"/>
          <w:sz w:val="20"/>
        </w:rPr>
        <w:t xml:space="preserve"> </w:t>
      </w:r>
      <w:r>
        <w:rPr>
          <w:color w:val="221F1F"/>
          <w:sz w:val="20"/>
        </w:rPr>
        <w:t xml:space="preserve">any or </w:t>
      </w:r>
      <w:proofErr w:type="gramStart"/>
      <w:r>
        <w:rPr>
          <w:color w:val="221F1F"/>
          <w:sz w:val="20"/>
        </w:rPr>
        <w:t>all</w:t>
      </w:r>
      <w:r>
        <w:rPr>
          <w:color w:val="221F1F"/>
          <w:spacing w:val="-1"/>
          <w:sz w:val="20"/>
        </w:rPr>
        <w:t xml:space="preserve"> </w:t>
      </w:r>
      <w:r>
        <w:rPr>
          <w:color w:val="221F1F"/>
          <w:sz w:val="20"/>
        </w:rPr>
        <w:t>of</w:t>
      </w:r>
      <w:proofErr w:type="gramEnd"/>
      <w:r>
        <w:rPr>
          <w:color w:val="221F1F"/>
          <w:sz w:val="20"/>
        </w:rPr>
        <w:t xml:space="preserve"> the</w:t>
      </w:r>
      <w:r>
        <w:rPr>
          <w:color w:val="221F1F"/>
          <w:spacing w:val="-5"/>
          <w:sz w:val="20"/>
        </w:rPr>
        <w:t xml:space="preserve"> </w:t>
      </w:r>
      <w:r>
        <w:rPr>
          <w:color w:val="221F1F"/>
          <w:sz w:val="20"/>
        </w:rPr>
        <w:t>Government</w:t>
      </w:r>
      <w:r>
        <w:rPr>
          <w:color w:val="221F1F"/>
          <w:spacing w:val="-4"/>
          <w:sz w:val="20"/>
        </w:rPr>
        <w:t xml:space="preserve"> </w:t>
      </w:r>
      <w:r>
        <w:rPr>
          <w:color w:val="221F1F"/>
          <w:sz w:val="20"/>
        </w:rPr>
        <w:t>property</w:t>
      </w:r>
      <w:r>
        <w:rPr>
          <w:color w:val="221F1F"/>
          <w:spacing w:val="-4"/>
          <w:sz w:val="20"/>
        </w:rPr>
        <w:t xml:space="preserve"> </w:t>
      </w:r>
      <w:r>
        <w:rPr>
          <w:color w:val="221F1F"/>
          <w:sz w:val="20"/>
        </w:rPr>
        <w:t>is</w:t>
      </w:r>
      <w:r>
        <w:rPr>
          <w:color w:val="221F1F"/>
          <w:spacing w:val="-6"/>
          <w:sz w:val="20"/>
        </w:rPr>
        <w:t xml:space="preserve"> </w:t>
      </w:r>
      <w:r>
        <w:rPr>
          <w:color w:val="221F1F"/>
          <w:sz w:val="20"/>
        </w:rPr>
        <w:t>lost</w:t>
      </w:r>
      <w:r>
        <w:rPr>
          <w:color w:val="221F1F"/>
          <w:spacing w:val="-5"/>
          <w:sz w:val="20"/>
        </w:rPr>
        <w:t xml:space="preserve"> </w:t>
      </w:r>
      <w:r>
        <w:rPr>
          <w:color w:val="221F1F"/>
          <w:sz w:val="20"/>
        </w:rPr>
        <w:t>or</w:t>
      </w:r>
      <w:r>
        <w:rPr>
          <w:color w:val="221F1F"/>
          <w:spacing w:val="-5"/>
          <w:sz w:val="20"/>
        </w:rPr>
        <w:t xml:space="preserve"> </w:t>
      </w:r>
      <w:r>
        <w:rPr>
          <w:color w:val="221F1F"/>
          <w:sz w:val="20"/>
        </w:rPr>
        <w:t>becomes</w:t>
      </w:r>
      <w:r>
        <w:rPr>
          <w:color w:val="221F1F"/>
          <w:spacing w:val="-5"/>
          <w:sz w:val="20"/>
        </w:rPr>
        <w:t xml:space="preserve"> </w:t>
      </w:r>
      <w:r>
        <w:rPr>
          <w:color w:val="221F1F"/>
          <w:sz w:val="20"/>
        </w:rPr>
        <w:t>no</w:t>
      </w:r>
      <w:r>
        <w:rPr>
          <w:color w:val="221F1F"/>
          <w:spacing w:val="-4"/>
          <w:sz w:val="20"/>
        </w:rPr>
        <w:t xml:space="preserve"> </w:t>
      </w:r>
      <w:r>
        <w:rPr>
          <w:color w:val="221F1F"/>
          <w:sz w:val="20"/>
        </w:rPr>
        <w:t>longer</w:t>
      </w:r>
      <w:r>
        <w:rPr>
          <w:color w:val="221F1F"/>
          <w:spacing w:val="-6"/>
          <w:sz w:val="20"/>
        </w:rPr>
        <w:t xml:space="preserve"> </w:t>
      </w:r>
      <w:r>
        <w:rPr>
          <w:color w:val="221F1F"/>
          <w:sz w:val="20"/>
        </w:rPr>
        <w:t>usable,</w:t>
      </w:r>
      <w:r>
        <w:rPr>
          <w:color w:val="221F1F"/>
          <w:spacing w:val="-4"/>
          <w:sz w:val="20"/>
        </w:rPr>
        <w:t xml:space="preserve"> </w:t>
      </w:r>
      <w:r>
        <w:rPr>
          <w:color w:val="221F1F"/>
          <w:sz w:val="20"/>
        </w:rPr>
        <w:t>the</w:t>
      </w:r>
      <w:r>
        <w:rPr>
          <w:color w:val="221F1F"/>
          <w:spacing w:val="-7"/>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5"/>
          <w:sz w:val="20"/>
        </w:rPr>
        <w:t xml:space="preserve"> </w:t>
      </w:r>
      <w:r>
        <w:rPr>
          <w:color w:val="221F1F"/>
          <w:sz w:val="20"/>
        </w:rPr>
        <w:t>be</w:t>
      </w:r>
      <w:r>
        <w:rPr>
          <w:color w:val="221F1F"/>
          <w:spacing w:val="-5"/>
          <w:sz w:val="20"/>
        </w:rPr>
        <w:t xml:space="preserve"> </w:t>
      </w:r>
      <w:r>
        <w:rPr>
          <w:color w:val="221F1F"/>
          <w:sz w:val="20"/>
        </w:rPr>
        <w:t>responsible</w:t>
      </w:r>
      <w:r>
        <w:rPr>
          <w:color w:val="221F1F"/>
          <w:spacing w:val="-4"/>
          <w:sz w:val="20"/>
        </w:rPr>
        <w:t xml:space="preserve"> </w:t>
      </w:r>
      <w:r>
        <w:rPr>
          <w:color w:val="221F1F"/>
          <w:sz w:val="20"/>
        </w:rPr>
        <w:t>for</w:t>
      </w:r>
      <w:r>
        <w:rPr>
          <w:color w:val="221F1F"/>
          <w:spacing w:val="-4"/>
          <w:sz w:val="20"/>
        </w:rPr>
        <w:t xml:space="preserve"> </w:t>
      </w:r>
      <w:r>
        <w:rPr>
          <w:color w:val="221F1F"/>
          <w:sz w:val="20"/>
        </w:rPr>
        <w:t>replacement</w:t>
      </w:r>
      <w:r>
        <w:rPr>
          <w:color w:val="221F1F"/>
          <w:spacing w:val="-4"/>
          <w:sz w:val="20"/>
        </w:rPr>
        <w:t xml:space="preserve"> </w:t>
      </w:r>
      <w:r>
        <w:rPr>
          <w:color w:val="221F1F"/>
          <w:sz w:val="20"/>
        </w:rPr>
        <w:t>of the</w:t>
      </w:r>
      <w:r>
        <w:rPr>
          <w:color w:val="221F1F"/>
          <w:spacing w:val="-1"/>
          <w:sz w:val="20"/>
        </w:rPr>
        <w:t xml:space="preserve"> </w:t>
      </w:r>
      <w:r>
        <w:rPr>
          <w:color w:val="221F1F"/>
          <w:sz w:val="20"/>
        </w:rPr>
        <w:t>property at</w:t>
      </w:r>
      <w:r>
        <w:rPr>
          <w:color w:val="221F1F"/>
          <w:spacing w:val="-1"/>
          <w:sz w:val="20"/>
        </w:rPr>
        <w:t xml:space="preserve"> </w:t>
      </w:r>
      <w:r>
        <w:rPr>
          <w:color w:val="221F1F"/>
          <w:sz w:val="20"/>
        </w:rPr>
        <w:t>Contractor</w:t>
      </w:r>
      <w:r>
        <w:rPr>
          <w:color w:val="221F1F"/>
          <w:spacing w:val="-1"/>
          <w:sz w:val="20"/>
        </w:rPr>
        <w:t xml:space="preserve"> </w:t>
      </w:r>
      <w:r>
        <w:rPr>
          <w:color w:val="221F1F"/>
          <w:sz w:val="20"/>
        </w:rPr>
        <w:t>expense. The</w:t>
      </w:r>
      <w:r>
        <w:rPr>
          <w:color w:val="221F1F"/>
          <w:spacing w:val="-1"/>
          <w:sz w:val="20"/>
        </w:rPr>
        <w:t xml:space="preserve"> </w:t>
      </w:r>
      <w:r>
        <w:rPr>
          <w:color w:val="221F1F"/>
          <w:sz w:val="20"/>
        </w:rPr>
        <w:t>Contractor</w:t>
      </w:r>
      <w:r>
        <w:rPr>
          <w:color w:val="221F1F"/>
          <w:spacing w:val="-3"/>
          <w:sz w:val="20"/>
        </w:rPr>
        <w:t xml:space="preserve"> </w:t>
      </w:r>
      <w:r>
        <w:rPr>
          <w:color w:val="221F1F"/>
          <w:sz w:val="20"/>
        </w:rPr>
        <w:t>shall</w:t>
      </w:r>
      <w:r>
        <w:rPr>
          <w:color w:val="221F1F"/>
          <w:spacing w:val="-1"/>
          <w:sz w:val="20"/>
        </w:rPr>
        <w:t xml:space="preserve"> </w:t>
      </w:r>
      <w:r>
        <w:rPr>
          <w:color w:val="221F1F"/>
          <w:sz w:val="20"/>
        </w:rPr>
        <w:t>have</w:t>
      </w:r>
      <w:r>
        <w:rPr>
          <w:color w:val="221F1F"/>
          <w:spacing w:val="-1"/>
          <w:sz w:val="20"/>
        </w:rPr>
        <w:t xml:space="preserve"> </w:t>
      </w:r>
      <w:r>
        <w:rPr>
          <w:color w:val="221F1F"/>
          <w:sz w:val="20"/>
        </w:rPr>
        <w:t>title</w:t>
      </w:r>
      <w:r>
        <w:rPr>
          <w:color w:val="221F1F"/>
          <w:spacing w:val="-1"/>
          <w:sz w:val="20"/>
        </w:rPr>
        <w:t xml:space="preserve"> </w:t>
      </w:r>
      <w:r>
        <w:rPr>
          <w:color w:val="221F1F"/>
          <w:sz w:val="20"/>
        </w:rPr>
        <w:t>to all replacement</w:t>
      </w:r>
      <w:r>
        <w:rPr>
          <w:color w:val="221F1F"/>
          <w:spacing w:val="-4"/>
          <w:sz w:val="20"/>
        </w:rPr>
        <w:t xml:space="preserve"> </w:t>
      </w:r>
      <w:r>
        <w:rPr>
          <w:color w:val="221F1F"/>
          <w:sz w:val="20"/>
        </w:rPr>
        <w:t>property and shall</w:t>
      </w:r>
      <w:r>
        <w:rPr>
          <w:color w:val="221F1F"/>
          <w:spacing w:val="-1"/>
          <w:sz w:val="20"/>
        </w:rPr>
        <w:t xml:space="preserve"> </w:t>
      </w:r>
      <w:r>
        <w:rPr>
          <w:color w:val="221F1F"/>
          <w:sz w:val="20"/>
        </w:rPr>
        <w:t>continue</w:t>
      </w:r>
      <w:r>
        <w:rPr>
          <w:color w:val="221F1F"/>
          <w:spacing w:val="-1"/>
          <w:sz w:val="20"/>
        </w:rPr>
        <w:t xml:space="preserve"> </w:t>
      </w:r>
      <w:r>
        <w:rPr>
          <w:color w:val="221F1F"/>
          <w:sz w:val="20"/>
        </w:rPr>
        <w:t>to be responsible for contract performance.</w:t>
      </w:r>
    </w:p>
    <w:p w14:paraId="7C2A18BB" w14:textId="77777777" w:rsidR="00016C31" w:rsidRDefault="00016C31">
      <w:pPr>
        <w:pStyle w:val="BodyText"/>
        <w:spacing w:before="11"/>
        <w:rPr>
          <w:sz w:val="19"/>
        </w:rPr>
      </w:pPr>
    </w:p>
    <w:p w14:paraId="7603CA59" w14:textId="77777777" w:rsidR="00016C31" w:rsidRDefault="00632607">
      <w:pPr>
        <w:pStyle w:val="ListParagraph"/>
        <w:numPr>
          <w:ilvl w:val="0"/>
          <w:numId w:val="48"/>
        </w:numPr>
        <w:tabs>
          <w:tab w:val="left" w:pos="441"/>
        </w:tabs>
        <w:ind w:left="440" w:right="932" w:hanging="275"/>
        <w:jc w:val="left"/>
        <w:rPr>
          <w:sz w:val="20"/>
        </w:rPr>
      </w:pPr>
      <w:r>
        <w:rPr>
          <w:color w:val="221F1F"/>
          <w:sz w:val="20"/>
        </w:rPr>
        <w:t>Unless</w:t>
      </w:r>
      <w:r>
        <w:rPr>
          <w:color w:val="221F1F"/>
          <w:spacing w:val="-5"/>
          <w:sz w:val="20"/>
        </w:rPr>
        <w:t xml:space="preserve"> </w:t>
      </w:r>
      <w:r>
        <w:rPr>
          <w:color w:val="221F1F"/>
          <w:sz w:val="20"/>
        </w:rPr>
        <w:t>the</w:t>
      </w:r>
      <w:r>
        <w:rPr>
          <w:color w:val="221F1F"/>
          <w:spacing w:val="-4"/>
          <w:sz w:val="20"/>
        </w:rPr>
        <w:t xml:space="preserve"> </w:t>
      </w:r>
      <w:r>
        <w:rPr>
          <w:color w:val="221F1F"/>
          <w:sz w:val="20"/>
        </w:rPr>
        <w:t>Contracting</w:t>
      </w:r>
      <w:r>
        <w:rPr>
          <w:color w:val="221F1F"/>
          <w:spacing w:val="-3"/>
          <w:sz w:val="20"/>
        </w:rPr>
        <w:t xml:space="preserve"> </w:t>
      </w:r>
      <w:r>
        <w:rPr>
          <w:color w:val="221F1F"/>
          <w:sz w:val="20"/>
        </w:rPr>
        <w:t>Officer</w:t>
      </w:r>
      <w:r>
        <w:rPr>
          <w:color w:val="221F1F"/>
          <w:spacing w:val="-4"/>
          <w:sz w:val="20"/>
        </w:rPr>
        <w:t xml:space="preserve"> </w:t>
      </w:r>
      <w:r>
        <w:rPr>
          <w:color w:val="221F1F"/>
          <w:sz w:val="20"/>
        </w:rPr>
        <w:t>determines</w:t>
      </w:r>
      <w:r>
        <w:rPr>
          <w:color w:val="221F1F"/>
          <w:spacing w:val="-5"/>
          <w:sz w:val="20"/>
        </w:rPr>
        <w:t xml:space="preserve"> </w:t>
      </w:r>
      <w:r>
        <w:rPr>
          <w:color w:val="221F1F"/>
          <w:sz w:val="20"/>
        </w:rPr>
        <w:t>otherwise,</w:t>
      </w:r>
      <w:r>
        <w:rPr>
          <w:color w:val="221F1F"/>
          <w:spacing w:val="-3"/>
          <w:sz w:val="20"/>
        </w:rPr>
        <w:t xml:space="preserve"> </w:t>
      </w:r>
      <w:r>
        <w:rPr>
          <w:color w:val="221F1F"/>
          <w:sz w:val="20"/>
        </w:rPr>
        <w:t>the</w:t>
      </w:r>
      <w:r>
        <w:rPr>
          <w:color w:val="221F1F"/>
          <w:spacing w:val="-4"/>
          <w:sz w:val="20"/>
        </w:rPr>
        <w:t xml:space="preserve"> </w:t>
      </w:r>
      <w:r>
        <w:rPr>
          <w:color w:val="221F1F"/>
          <w:sz w:val="20"/>
        </w:rPr>
        <w:t>Government abandons</w:t>
      </w:r>
      <w:r>
        <w:rPr>
          <w:color w:val="221F1F"/>
          <w:spacing w:val="-5"/>
          <w:sz w:val="20"/>
        </w:rPr>
        <w:t xml:space="preserve"> </w:t>
      </w:r>
      <w:r>
        <w:rPr>
          <w:color w:val="221F1F"/>
          <w:sz w:val="20"/>
        </w:rPr>
        <w:t>all</w:t>
      </w:r>
      <w:r>
        <w:rPr>
          <w:color w:val="221F1F"/>
          <w:spacing w:val="-4"/>
          <w:sz w:val="20"/>
        </w:rPr>
        <w:t xml:space="preserve"> </w:t>
      </w:r>
      <w:r>
        <w:rPr>
          <w:color w:val="221F1F"/>
          <w:sz w:val="20"/>
        </w:rPr>
        <w:t>rights</w:t>
      </w:r>
      <w:r>
        <w:rPr>
          <w:color w:val="221F1F"/>
          <w:spacing w:val="-5"/>
          <w:sz w:val="20"/>
        </w:rPr>
        <w:t xml:space="preserve"> </w:t>
      </w:r>
      <w:r>
        <w:rPr>
          <w:color w:val="221F1F"/>
          <w:sz w:val="20"/>
        </w:rPr>
        <w:t>and</w:t>
      </w:r>
      <w:r>
        <w:rPr>
          <w:color w:val="221F1F"/>
          <w:spacing w:val="-3"/>
          <w:sz w:val="20"/>
        </w:rPr>
        <w:t xml:space="preserve"> </w:t>
      </w:r>
      <w:r>
        <w:rPr>
          <w:color w:val="221F1F"/>
          <w:sz w:val="20"/>
        </w:rPr>
        <w:t>title</w:t>
      </w:r>
      <w:r>
        <w:rPr>
          <w:color w:val="221F1F"/>
          <w:spacing w:val="-4"/>
          <w:sz w:val="20"/>
        </w:rPr>
        <w:t xml:space="preserve"> </w:t>
      </w:r>
      <w:r>
        <w:rPr>
          <w:color w:val="221F1F"/>
          <w:sz w:val="20"/>
        </w:rPr>
        <w:t>to</w:t>
      </w:r>
      <w:r>
        <w:rPr>
          <w:color w:val="221F1F"/>
          <w:spacing w:val="-3"/>
          <w:sz w:val="20"/>
        </w:rPr>
        <w:t xml:space="preserve"> </w:t>
      </w:r>
      <w:r>
        <w:rPr>
          <w:color w:val="221F1F"/>
          <w:sz w:val="20"/>
        </w:rPr>
        <w:t>unserviceable and scrap property resulting from contract performance. Upon notification to the Contracting Officer, the Contractor shall remove such property from the Government premises and dispose of it at Contractor expense.</w:t>
      </w:r>
    </w:p>
    <w:p w14:paraId="0A76A176" w14:textId="77777777" w:rsidR="00016C31" w:rsidRDefault="00016C31">
      <w:pPr>
        <w:pStyle w:val="BodyText"/>
        <w:spacing w:before="2"/>
      </w:pPr>
    </w:p>
    <w:p w14:paraId="041CD95A" w14:textId="77777777" w:rsidR="00016C31" w:rsidRDefault="00632607">
      <w:pPr>
        <w:pStyle w:val="ListParagraph"/>
        <w:numPr>
          <w:ilvl w:val="0"/>
          <w:numId w:val="48"/>
        </w:numPr>
        <w:tabs>
          <w:tab w:val="left" w:pos="441"/>
        </w:tabs>
        <w:ind w:left="440" w:right="1391" w:hanging="275"/>
        <w:jc w:val="left"/>
        <w:rPr>
          <w:sz w:val="20"/>
        </w:rPr>
      </w:pPr>
      <w:r>
        <w:rPr>
          <w:color w:val="221F1F"/>
          <w:sz w:val="20"/>
        </w:rPr>
        <w:t>Except</w:t>
      </w:r>
      <w:r>
        <w:rPr>
          <w:color w:val="221F1F"/>
          <w:spacing w:val="-6"/>
          <w:sz w:val="20"/>
        </w:rPr>
        <w:t xml:space="preserve"> </w:t>
      </w:r>
      <w:r>
        <w:rPr>
          <w:color w:val="221F1F"/>
          <w:sz w:val="20"/>
        </w:rPr>
        <w:t>as</w:t>
      </w:r>
      <w:r>
        <w:rPr>
          <w:color w:val="221F1F"/>
          <w:spacing w:val="-6"/>
          <w:sz w:val="20"/>
        </w:rPr>
        <w:t xml:space="preserve"> </w:t>
      </w:r>
      <w:r>
        <w:rPr>
          <w:color w:val="221F1F"/>
          <w:sz w:val="20"/>
        </w:rPr>
        <w:t>provided</w:t>
      </w:r>
      <w:r>
        <w:rPr>
          <w:color w:val="221F1F"/>
          <w:spacing w:val="-4"/>
          <w:sz w:val="20"/>
        </w:rPr>
        <w:t xml:space="preserve"> </w:t>
      </w:r>
      <w:r>
        <w:rPr>
          <w:color w:val="221F1F"/>
          <w:sz w:val="20"/>
        </w:rPr>
        <w:t>in</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5"/>
          <w:sz w:val="20"/>
        </w:rPr>
        <w:t xml:space="preserve"> </w:t>
      </w:r>
      <w:r>
        <w:rPr>
          <w:color w:val="221F1F"/>
          <w:sz w:val="20"/>
        </w:rPr>
        <w:t>Government</w:t>
      </w:r>
      <w:r>
        <w:rPr>
          <w:color w:val="221F1F"/>
          <w:spacing w:val="-5"/>
          <w:sz w:val="20"/>
        </w:rPr>
        <w:t xml:space="preserve"> </w:t>
      </w:r>
      <w:r>
        <w:rPr>
          <w:color w:val="221F1F"/>
          <w:sz w:val="20"/>
        </w:rPr>
        <w:t>property</w:t>
      </w:r>
      <w:r>
        <w:rPr>
          <w:color w:val="221F1F"/>
          <w:spacing w:val="-4"/>
          <w:sz w:val="20"/>
        </w:rPr>
        <w:t xml:space="preserve"> </w:t>
      </w:r>
      <w:r>
        <w:rPr>
          <w:color w:val="221F1F"/>
          <w:sz w:val="20"/>
        </w:rPr>
        <w:t>furnished</w:t>
      </w:r>
      <w:r>
        <w:rPr>
          <w:color w:val="221F1F"/>
          <w:spacing w:val="-4"/>
          <w:sz w:val="20"/>
        </w:rPr>
        <w:t xml:space="preserve"> </w:t>
      </w:r>
      <w:r>
        <w:rPr>
          <w:color w:val="221F1F"/>
          <w:sz w:val="20"/>
        </w:rPr>
        <w:t>under</w:t>
      </w:r>
      <w:r>
        <w:rPr>
          <w:color w:val="221F1F"/>
          <w:spacing w:val="-5"/>
          <w:sz w:val="20"/>
        </w:rPr>
        <w:t xml:space="preserve"> </w:t>
      </w:r>
      <w:r>
        <w:rPr>
          <w:color w:val="221F1F"/>
          <w:sz w:val="20"/>
        </w:rPr>
        <w:t>this</w:t>
      </w:r>
      <w:r>
        <w:rPr>
          <w:color w:val="221F1F"/>
          <w:spacing w:val="-6"/>
          <w:sz w:val="20"/>
        </w:rPr>
        <w:t xml:space="preserve"> </w:t>
      </w:r>
      <w:r>
        <w:rPr>
          <w:color w:val="221F1F"/>
          <w:sz w:val="20"/>
        </w:rPr>
        <w:t>contract</w:t>
      </w:r>
      <w:r>
        <w:rPr>
          <w:color w:val="221F1F"/>
          <w:spacing w:val="-6"/>
          <w:sz w:val="20"/>
        </w:rPr>
        <w:t xml:space="preserve"> </w:t>
      </w:r>
      <w:r>
        <w:rPr>
          <w:color w:val="221F1F"/>
          <w:sz w:val="20"/>
        </w:rPr>
        <w:t>shall</w:t>
      </w:r>
      <w:r>
        <w:rPr>
          <w:color w:val="221F1F"/>
          <w:spacing w:val="-8"/>
          <w:sz w:val="20"/>
        </w:rPr>
        <w:t xml:space="preserve"> </w:t>
      </w:r>
      <w:r>
        <w:rPr>
          <w:color w:val="221F1F"/>
          <w:sz w:val="20"/>
        </w:rPr>
        <w:t>be</w:t>
      </w:r>
      <w:r>
        <w:rPr>
          <w:color w:val="221F1F"/>
          <w:spacing w:val="-6"/>
          <w:sz w:val="20"/>
        </w:rPr>
        <w:t xml:space="preserve"> </w:t>
      </w:r>
      <w:r>
        <w:rPr>
          <w:color w:val="221F1F"/>
          <w:sz w:val="20"/>
        </w:rPr>
        <w:t>governed</w:t>
      </w:r>
      <w:r>
        <w:rPr>
          <w:color w:val="221F1F"/>
          <w:spacing w:val="-4"/>
          <w:sz w:val="20"/>
        </w:rPr>
        <w:t xml:space="preserve"> </w:t>
      </w:r>
      <w:r>
        <w:rPr>
          <w:color w:val="221F1F"/>
          <w:sz w:val="20"/>
        </w:rPr>
        <w:t>by</w:t>
      </w:r>
      <w:r>
        <w:rPr>
          <w:color w:val="221F1F"/>
          <w:spacing w:val="-5"/>
          <w:sz w:val="20"/>
        </w:rPr>
        <w:t xml:space="preserve"> </w:t>
      </w:r>
      <w:r>
        <w:rPr>
          <w:color w:val="221F1F"/>
          <w:sz w:val="20"/>
        </w:rPr>
        <w:t>the Government Property clause of this contract.</w:t>
      </w:r>
    </w:p>
    <w:p w14:paraId="61CB0EFC" w14:textId="77777777" w:rsidR="00016C31" w:rsidRDefault="00016C31">
      <w:pPr>
        <w:pStyle w:val="BodyText"/>
        <w:spacing w:before="10"/>
        <w:rPr>
          <w:sz w:val="19"/>
        </w:rPr>
      </w:pPr>
    </w:p>
    <w:p w14:paraId="460AC9B7" w14:textId="77777777" w:rsidR="00016C31" w:rsidRDefault="00632607">
      <w:pPr>
        <w:pStyle w:val="ListParagraph"/>
        <w:numPr>
          <w:ilvl w:val="0"/>
          <w:numId w:val="48"/>
        </w:numPr>
        <w:tabs>
          <w:tab w:val="left" w:pos="712"/>
        </w:tabs>
        <w:ind w:left="711" w:hanging="274"/>
        <w:jc w:val="both"/>
        <w:rPr>
          <w:sz w:val="20"/>
        </w:rPr>
      </w:pPr>
      <w:r>
        <w:rPr>
          <w:color w:val="221F1F"/>
          <w:sz w:val="20"/>
        </w:rPr>
        <w:t>Government</w:t>
      </w:r>
      <w:r>
        <w:rPr>
          <w:color w:val="221F1F"/>
          <w:spacing w:val="-7"/>
          <w:sz w:val="20"/>
        </w:rPr>
        <w:t xml:space="preserve"> </w:t>
      </w:r>
      <w:r>
        <w:rPr>
          <w:color w:val="221F1F"/>
          <w:sz w:val="20"/>
        </w:rPr>
        <w:t>property</w:t>
      </w:r>
      <w:r>
        <w:rPr>
          <w:color w:val="221F1F"/>
          <w:spacing w:val="-6"/>
          <w:sz w:val="20"/>
        </w:rPr>
        <w:t xml:space="preserve"> </w:t>
      </w:r>
      <w:r>
        <w:rPr>
          <w:color w:val="221F1F"/>
          <w:sz w:val="20"/>
        </w:rPr>
        <w:t>provided</w:t>
      </w:r>
      <w:r>
        <w:rPr>
          <w:color w:val="221F1F"/>
          <w:spacing w:val="-7"/>
          <w:sz w:val="20"/>
        </w:rPr>
        <w:t xml:space="preserve"> </w:t>
      </w:r>
      <w:r>
        <w:rPr>
          <w:color w:val="221F1F"/>
          <w:sz w:val="20"/>
        </w:rPr>
        <w:t>under</w:t>
      </w:r>
      <w:r>
        <w:rPr>
          <w:color w:val="221F1F"/>
          <w:spacing w:val="-8"/>
          <w:sz w:val="20"/>
        </w:rPr>
        <w:t xml:space="preserve"> </w:t>
      </w:r>
      <w:r>
        <w:rPr>
          <w:color w:val="221F1F"/>
          <w:sz w:val="20"/>
        </w:rPr>
        <w:t>this</w:t>
      </w:r>
      <w:r>
        <w:rPr>
          <w:color w:val="221F1F"/>
          <w:spacing w:val="-9"/>
          <w:sz w:val="20"/>
        </w:rPr>
        <w:t xml:space="preserve"> </w:t>
      </w:r>
      <w:r>
        <w:rPr>
          <w:color w:val="221F1F"/>
          <w:spacing w:val="-2"/>
          <w:sz w:val="20"/>
        </w:rPr>
        <w:t>clause:</w:t>
      </w:r>
    </w:p>
    <w:p w14:paraId="26E94819" w14:textId="77777777" w:rsidR="00016C31" w:rsidRDefault="00016C31">
      <w:pPr>
        <w:pStyle w:val="BodyText"/>
        <w:spacing w:before="1"/>
      </w:pPr>
    </w:p>
    <w:p w14:paraId="5E7FC005" w14:textId="77777777" w:rsidR="00016C31" w:rsidRDefault="00632607">
      <w:pPr>
        <w:pStyle w:val="Heading4"/>
        <w:spacing w:before="1"/>
        <w:jc w:val="both"/>
      </w:pPr>
      <w:r>
        <w:rPr>
          <w:color w:val="221F1F"/>
        </w:rPr>
        <w:t>To</w:t>
      </w:r>
      <w:r>
        <w:rPr>
          <w:color w:val="221F1F"/>
          <w:spacing w:val="-10"/>
        </w:rPr>
        <w:t xml:space="preserve"> </w:t>
      </w:r>
      <w:r>
        <w:rPr>
          <w:color w:val="221F1F"/>
        </w:rPr>
        <w:t>be</w:t>
      </w:r>
      <w:r>
        <w:rPr>
          <w:color w:val="221F1F"/>
          <w:spacing w:val="-8"/>
        </w:rPr>
        <w:t xml:space="preserve"> </w:t>
      </w:r>
      <w:r>
        <w:rPr>
          <w:color w:val="221F1F"/>
        </w:rPr>
        <w:t>completed</w:t>
      </w:r>
      <w:r>
        <w:rPr>
          <w:color w:val="221F1F"/>
          <w:spacing w:val="-7"/>
        </w:rPr>
        <w:t xml:space="preserve"> </w:t>
      </w:r>
      <w:r>
        <w:rPr>
          <w:color w:val="221F1F"/>
        </w:rPr>
        <w:t>if</w:t>
      </w:r>
      <w:r>
        <w:rPr>
          <w:color w:val="221F1F"/>
          <w:spacing w:val="-5"/>
        </w:rPr>
        <w:t xml:space="preserve"> </w:t>
      </w:r>
      <w:r>
        <w:rPr>
          <w:color w:val="221F1F"/>
        </w:rPr>
        <w:t>GFP</w:t>
      </w:r>
      <w:r>
        <w:rPr>
          <w:color w:val="221F1F"/>
          <w:spacing w:val="-5"/>
        </w:rPr>
        <w:t xml:space="preserve"> </w:t>
      </w:r>
      <w:r>
        <w:rPr>
          <w:color w:val="221F1F"/>
        </w:rPr>
        <w:t>is</w:t>
      </w:r>
      <w:r>
        <w:rPr>
          <w:color w:val="221F1F"/>
          <w:spacing w:val="-6"/>
        </w:rPr>
        <w:t xml:space="preserve"> </w:t>
      </w:r>
      <w:r>
        <w:rPr>
          <w:color w:val="221F1F"/>
        </w:rPr>
        <w:t>provided</w:t>
      </w:r>
      <w:r>
        <w:rPr>
          <w:color w:val="221F1F"/>
          <w:spacing w:val="-8"/>
        </w:rPr>
        <w:t xml:space="preserve"> </w:t>
      </w:r>
      <w:r>
        <w:rPr>
          <w:color w:val="221F1F"/>
        </w:rPr>
        <w:t>for</w:t>
      </w:r>
      <w:r>
        <w:rPr>
          <w:color w:val="221F1F"/>
          <w:spacing w:val="-7"/>
        </w:rPr>
        <w:t xml:space="preserve"> </w:t>
      </w:r>
      <w:r>
        <w:rPr>
          <w:color w:val="221F1F"/>
        </w:rPr>
        <w:t>the</w:t>
      </w:r>
      <w:r>
        <w:rPr>
          <w:color w:val="221F1F"/>
          <w:spacing w:val="-8"/>
        </w:rPr>
        <w:t xml:space="preserve"> </w:t>
      </w:r>
      <w:r>
        <w:rPr>
          <w:color w:val="221F1F"/>
        </w:rPr>
        <w:t>performance</w:t>
      </w:r>
      <w:r>
        <w:rPr>
          <w:color w:val="221F1F"/>
          <w:spacing w:val="-7"/>
        </w:rPr>
        <w:t xml:space="preserve"> </w:t>
      </w:r>
      <w:r>
        <w:rPr>
          <w:color w:val="221F1F"/>
        </w:rPr>
        <w:t>of</w:t>
      </w:r>
      <w:r>
        <w:rPr>
          <w:color w:val="221F1F"/>
          <w:spacing w:val="-8"/>
        </w:rPr>
        <w:t xml:space="preserve"> </w:t>
      </w:r>
      <w:r>
        <w:rPr>
          <w:color w:val="221F1F"/>
        </w:rPr>
        <w:t>a</w:t>
      </w:r>
      <w:r>
        <w:rPr>
          <w:color w:val="221F1F"/>
          <w:spacing w:val="-7"/>
        </w:rPr>
        <w:t xml:space="preserve"> </w:t>
      </w:r>
      <w:r>
        <w:rPr>
          <w:color w:val="221F1F"/>
        </w:rPr>
        <w:t>task</w:t>
      </w:r>
      <w:r>
        <w:rPr>
          <w:color w:val="221F1F"/>
          <w:spacing w:val="-5"/>
        </w:rPr>
        <w:t xml:space="preserve"> </w:t>
      </w:r>
      <w:r>
        <w:rPr>
          <w:color w:val="221F1F"/>
          <w:spacing w:val="-2"/>
        </w:rPr>
        <w:t>order.</w:t>
      </w:r>
    </w:p>
    <w:p w14:paraId="65F670F5" w14:textId="77777777" w:rsidR="00016C31" w:rsidRDefault="00016C31">
      <w:pPr>
        <w:pStyle w:val="BodyText"/>
        <w:rPr>
          <w:b/>
        </w:rPr>
      </w:pPr>
    </w:p>
    <w:p w14:paraId="3A584B7C" w14:textId="77777777" w:rsidR="00016C31" w:rsidRDefault="00632607">
      <w:pPr>
        <w:pStyle w:val="BodyText"/>
        <w:ind w:left="219"/>
        <w:jc w:val="both"/>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68549DC6" w14:textId="77777777" w:rsidR="00016C31" w:rsidRDefault="00016C31">
      <w:pPr>
        <w:pStyle w:val="BodyText"/>
        <w:rPr>
          <w:sz w:val="22"/>
        </w:rPr>
      </w:pPr>
    </w:p>
    <w:p w14:paraId="1135AAF2" w14:textId="77777777" w:rsidR="00016C31" w:rsidRDefault="00016C31">
      <w:pPr>
        <w:pStyle w:val="BodyText"/>
        <w:rPr>
          <w:sz w:val="22"/>
        </w:rPr>
      </w:pPr>
    </w:p>
    <w:p w14:paraId="52EBBC9C" w14:textId="77777777" w:rsidR="00016C31" w:rsidRDefault="00632607">
      <w:pPr>
        <w:pStyle w:val="BodyText"/>
        <w:spacing w:before="181"/>
        <w:ind w:left="219"/>
      </w:pPr>
      <w:r>
        <w:rPr>
          <w:color w:val="221F1F"/>
        </w:rPr>
        <w:t>52.247-1</w:t>
      </w:r>
      <w:r>
        <w:rPr>
          <w:color w:val="221F1F"/>
          <w:spacing w:val="-13"/>
        </w:rPr>
        <w:t xml:space="preserve"> </w:t>
      </w:r>
      <w:r>
        <w:rPr>
          <w:color w:val="221F1F"/>
        </w:rPr>
        <w:t>COMMERCIAL</w:t>
      </w:r>
      <w:r>
        <w:rPr>
          <w:color w:val="221F1F"/>
          <w:spacing w:val="-10"/>
        </w:rPr>
        <w:t xml:space="preserve"> </w:t>
      </w:r>
      <w:r>
        <w:rPr>
          <w:color w:val="221F1F"/>
        </w:rPr>
        <w:t>BILL</w:t>
      </w:r>
      <w:r>
        <w:rPr>
          <w:color w:val="221F1F"/>
          <w:spacing w:val="-10"/>
        </w:rPr>
        <w:t xml:space="preserve"> </w:t>
      </w:r>
      <w:r>
        <w:rPr>
          <w:color w:val="221F1F"/>
        </w:rPr>
        <w:t>OF</w:t>
      </w:r>
      <w:r>
        <w:rPr>
          <w:color w:val="221F1F"/>
          <w:spacing w:val="-12"/>
        </w:rPr>
        <w:t xml:space="preserve"> </w:t>
      </w:r>
      <w:r>
        <w:rPr>
          <w:color w:val="221F1F"/>
        </w:rPr>
        <w:t>LADING</w:t>
      </w:r>
      <w:r>
        <w:rPr>
          <w:color w:val="221F1F"/>
          <w:spacing w:val="-10"/>
        </w:rPr>
        <w:t xml:space="preserve"> </w:t>
      </w:r>
      <w:r>
        <w:rPr>
          <w:color w:val="221F1F"/>
        </w:rPr>
        <w:t>NOTATIONS</w:t>
      </w:r>
      <w:r>
        <w:rPr>
          <w:color w:val="221F1F"/>
          <w:spacing w:val="-11"/>
        </w:rPr>
        <w:t xml:space="preserve"> </w:t>
      </w:r>
      <w:r>
        <w:rPr>
          <w:color w:val="221F1F"/>
        </w:rPr>
        <w:t>(FEB</w:t>
      </w:r>
      <w:r>
        <w:rPr>
          <w:color w:val="221F1F"/>
          <w:spacing w:val="-12"/>
        </w:rPr>
        <w:t xml:space="preserve"> </w:t>
      </w:r>
      <w:r>
        <w:rPr>
          <w:color w:val="221F1F"/>
          <w:spacing w:val="-2"/>
        </w:rPr>
        <w:t>2006)</w:t>
      </w:r>
    </w:p>
    <w:p w14:paraId="38AF9D71" w14:textId="77777777" w:rsidR="00016C31" w:rsidRDefault="00016C31">
      <w:pPr>
        <w:pStyle w:val="BodyText"/>
        <w:spacing w:before="1"/>
      </w:pPr>
    </w:p>
    <w:p w14:paraId="4437B9B0" w14:textId="77777777" w:rsidR="00016C31" w:rsidRDefault="00632607">
      <w:pPr>
        <w:pStyle w:val="BodyText"/>
        <w:ind w:left="219" w:right="936"/>
        <w:jc w:val="both"/>
      </w:pPr>
      <w:r>
        <w:rPr>
          <w:color w:val="221F1F"/>
        </w:rPr>
        <w:t>When</w:t>
      </w:r>
      <w:r>
        <w:rPr>
          <w:color w:val="221F1F"/>
          <w:spacing w:val="-2"/>
        </w:rPr>
        <w:t xml:space="preserve"> </w:t>
      </w:r>
      <w:r>
        <w:rPr>
          <w:color w:val="221F1F"/>
        </w:rPr>
        <w:t>the</w:t>
      </w:r>
      <w:r>
        <w:rPr>
          <w:color w:val="221F1F"/>
          <w:spacing w:val="-3"/>
        </w:rPr>
        <w:t xml:space="preserve"> </w:t>
      </w:r>
      <w:r>
        <w:rPr>
          <w:color w:val="221F1F"/>
        </w:rPr>
        <w:t>Contracting</w:t>
      </w:r>
      <w:r>
        <w:rPr>
          <w:color w:val="221F1F"/>
          <w:spacing w:val="-2"/>
        </w:rPr>
        <w:t xml:space="preserve"> </w:t>
      </w:r>
      <w:r>
        <w:rPr>
          <w:color w:val="221F1F"/>
        </w:rPr>
        <w:t>Officer</w:t>
      </w:r>
      <w:r>
        <w:rPr>
          <w:color w:val="221F1F"/>
          <w:spacing w:val="-4"/>
        </w:rPr>
        <w:t xml:space="preserve"> </w:t>
      </w:r>
      <w:r>
        <w:rPr>
          <w:color w:val="221F1F"/>
        </w:rPr>
        <w:t>authorizes</w:t>
      </w:r>
      <w:r>
        <w:rPr>
          <w:color w:val="221F1F"/>
          <w:spacing w:val="-4"/>
        </w:rPr>
        <w:t xml:space="preserve"> </w:t>
      </w:r>
      <w:r>
        <w:rPr>
          <w:color w:val="221F1F"/>
        </w:rPr>
        <w:t>supplies</w:t>
      </w:r>
      <w:r>
        <w:rPr>
          <w:color w:val="221F1F"/>
          <w:spacing w:val="-4"/>
        </w:rPr>
        <w:t xml:space="preserve"> </w:t>
      </w:r>
      <w:r>
        <w:rPr>
          <w:color w:val="221F1F"/>
        </w:rPr>
        <w:t>to</w:t>
      </w:r>
      <w:r>
        <w:rPr>
          <w:color w:val="221F1F"/>
          <w:spacing w:val="-2"/>
        </w:rPr>
        <w:t xml:space="preserve"> </w:t>
      </w:r>
      <w:r>
        <w:rPr>
          <w:color w:val="221F1F"/>
        </w:rPr>
        <w:t>be</w:t>
      </w:r>
      <w:r>
        <w:rPr>
          <w:color w:val="221F1F"/>
          <w:spacing w:val="-5"/>
        </w:rPr>
        <w:t xml:space="preserve"> </w:t>
      </w:r>
      <w:r>
        <w:rPr>
          <w:color w:val="221F1F"/>
        </w:rPr>
        <w:t>shipped</w:t>
      </w:r>
      <w:r>
        <w:rPr>
          <w:color w:val="221F1F"/>
          <w:spacing w:val="-2"/>
        </w:rPr>
        <w:t xml:space="preserve"> </w:t>
      </w:r>
      <w:r>
        <w:rPr>
          <w:color w:val="221F1F"/>
        </w:rPr>
        <w:t>on</w:t>
      </w:r>
      <w:r>
        <w:rPr>
          <w:color w:val="221F1F"/>
          <w:spacing w:val="-2"/>
        </w:rPr>
        <w:t xml:space="preserve"> </w:t>
      </w:r>
      <w:r>
        <w:rPr>
          <w:color w:val="221F1F"/>
        </w:rPr>
        <w:t>a</w:t>
      </w:r>
      <w:r>
        <w:rPr>
          <w:color w:val="221F1F"/>
          <w:spacing w:val="-5"/>
        </w:rPr>
        <w:t xml:space="preserve"> </w:t>
      </w:r>
      <w:r>
        <w:rPr>
          <w:color w:val="221F1F"/>
        </w:rPr>
        <w:t>commercial</w:t>
      </w:r>
      <w:r>
        <w:rPr>
          <w:color w:val="221F1F"/>
          <w:spacing w:val="-5"/>
        </w:rPr>
        <w:t xml:space="preserve"> </w:t>
      </w:r>
      <w:r>
        <w:rPr>
          <w:color w:val="221F1F"/>
        </w:rPr>
        <w:t>bill</w:t>
      </w:r>
      <w:r>
        <w:rPr>
          <w:color w:val="221F1F"/>
          <w:spacing w:val="-4"/>
        </w:rPr>
        <w:t xml:space="preserve"> </w:t>
      </w:r>
      <w:r>
        <w:rPr>
          <w:color w:val="221F1F"/>
        </w:rPr>
        <w:t>of</w:t>
      </w:r>
      <w:r>
        <w:rPr>
          <w:color w:val="221F1F"/>
          <w:spacing w:val="-3"/>
        </w:rPr>
        <w:t xml:space="preserve"> </w:t>
      </w:r>
      <w:r>
        <w:rPr>
          <w:color w:val="221F1F"/>
        </w:rPr>
        <w:t>lading</w:t>
      </w:r>
      <w:r>
        <w:rPr>
          <w:color w:val="221F1F"/>
          <w:spacing w:val="-2"/>
        </w:rPr>
        <w:t xml:space="preserve"> </w:t>
      </w:r>
      <w:r>
        <w:rPr>
          <w:color w:val="221F1F"/>
        </w:rPr>
        <w:t>and</w:t>
      </w:r>
      <w:r>
        <w:rPr>
          <w:color w:val="221F1F"/>
          <w:spacing w:val="-4"/>
        </w:rPr>
        <w:t xml:space="preserve"> </w:t>
      </w:r>
      <w:r>
        <w:rPr>
          <w:color w:val="221F1F"/>
        </w:rPr>
        <w:t>the</w:t>
      </w:r>
      <w:r>
        <w:rPr>
          <w:color w:val="221F1F"/>
          <w:spacing w:val="-3"/>
        </w:rPr>
        <w:t xml:space="preserve"> </w:t>
      </w:r>
      <w:r>
        <w:rPr>
          <w:color w:val="221F1F"/>
        </w:rPr>
        <w:t>Contractor</w:t>
      </w:r>
      <w:r>
        <w:rPr>
          <w:color w:val="221F1F"/>
          <w:spacing w:val="-3"/>
        </w:rPr>
        <w:t xml:space="preserve"> </w:t>
      </w:r>
      <w:r>
        <w:rPr>
          <w:color w:val="221F1F"/>
        </w:rPr>
        <w:t>will be</w:t>
      </w:r>
      <w:r>
        <w:rPr>
          <w:color w:val="221F1F"/>
          <w:spacing w:val="-5"/>
        </w:rPr>
        <w:t xml:space="preserve"> </w:t>
      </w:r>
      <w:r>
        <w:rPr>
          <w:color w:val="221F1F"/>
        </w:rPr>
        <w:t>reimbursed</w:t>
      </w:r>
      <w:r>
        <w:rPr>
          <w:color w:val="221F1F"/>
          <w:spacing w:val="-3"/>
        </w:rPr>
        <w:t xml:space="preserve"> </w:t>
      </w:r>
      <w:r>
        <w:rPr>
          <w:color w:val="221F1F"/>
        </w:rPr>
        <w:t>these</w:t>
      </w:r>
      <w:r>
        <w:rPr>
          <w:color w:val="221F1F"/>
          <w:spacing w:val="-5"/>
        </w:rPr>
        <w:t xml:space="preserve"> </w:t>
      </w:r>
      <w:r>
        <w:rPr>
          <w:color w:val="221F1F"/>
        </w:rPr>
        <w:t>transportation</w:t>
      </w:r>
      <w:r>
        <w:rPr>
          <w:color w:val="221F1F"/>
          <w:spacing w:val="-2"/>
        </w:rPr>
        <w:t xml:space="preserve"> </w:t>
      </w:r>
      <w:r>
        <w:rPr>
          <w:color w:val="221F1F"/>
        </w:rPr>
        <w:t>costs</w:t>
      </w:r>
      <w:r>
        <w:rPr>
          <w:color w:val="221F1F"/>
          <w:spacing w:val="-6"/>
        </w:rPr>
        <w:t xml:space="preserve"> </w:t>
      </w:r>
      <w:r>
        <w:rPr>
          <w:color w:val="221F1F"/>
        </w:rPr>
        <w:t>as</w:t>
      </w:r>
      <w:r>
        <w:rPr>
          <w:color w:val="221F1F"/>
          <w:spacing w:val="-6"/>
        </w:rPr>
        <w:t xml:space="preserve"> </w:t>
      </w:r>
      <w:r>
        <w:rPr>
          <w:color w:val="221F1F"/>
        </w:rPr>
        <w:t>direct</w:t>
      </w:r>
      <w:r>
        <w:rPr>
          <w:color w:val="221F1F"/>
          <w:spacing w:val="-5"/>
        </w:rPr>
        <w:t xml:space="preserve"> </w:t>
      </w:r>
      <w:r>
        <w:rPr>
          <w:color w:val="221F1F"/>
        </w:rPr>
        <w:t>allowable</w:t>
      </w:r>
      <w:r>
        <w:rPr>
          <w:color w:val="221F1F"/>
          <w:spacing w:val="-7"/>
        </w:rPr>
        <w:t xml:space="preserve"> </w:t>
      </w:r>
      <w:r>
        <w:rPr>
          <w:color w:val="221F1F"/>
        </w:rPr>
        <w:t>costs,</w:t>
      </w:r>
      <w:r>
        <w:rPr>
          <w:color w:val="221F1F"/>
          <w:spacing w:val="-5"/>
        </w:rPr>
        <w:t xml:space="preserve"> </w:t>
      </w:r>
      <w:r>
        <w:rPr>
          <w:color w:val="221F1F"/>
        </w:rPr>
        <w:t>the</w:t>
      </w:r>
      <w:r>
        <w:rPr>
          <w:color w:val="221F1F"/>
          <w:spacing w:val="-4"/>
        </w:rPr>
        <w:t xml:space="preserve"> </w:t>
      </w:r>
      <w:r>
        <w:rPr>
          <w:color w:val="221F1F"/>
        </w:rPr>
        <w:t>Contractor</w:t>
      </w:r>
      <w:r>
        <w:rPr>
          <w:color w:val="221F1F"/>
          <w:spacing w:val="-6"/>
        </w:rPr>
        <w:t xml:space="preserve"> </w:t>
      </w:r>
      <w:r>
        <w:rPr>
          <w:color w:val="221F1F"/>
        </w:rPr>
        <w:t>shall</w:t>
      </w:r>
      <w:r>
        <w:rPr>
          <w:color w:val="221F1F"/>
          <w:spacing w:val="-5"/>
        </w:rPr>
        <w:t xml:space="preserve"> </w:t>
      </w:r>
      <w:r>
        <w:rPr>
          <w:color w:val="221F1F"/>
        </w:rPr>
        <w:t>ensure</w:t>
      </w:r>
      <w:r>
        <w:rPr>
          <w:color w:val="221F1F"/>
          <w:spacing w:val="-5"/>
        </w:rPr>
        <w:t xml:space="preserve"> </w:t>
      </w:r>
      <w:r>
        <w:rPr>
          <w:color w:val="221F1F"/>
        </w:rPr>
        <w:t>before</w:t>
      </w:r>
      <w:r>
        <w:rPr>
          <w:color w:val="221F1F"/>
          <w:spacing w:val="-4"/>
        </w:rPr>
        <w:t xml:space="preserve"> </w:t>
      </w:r>
      <w:r>
        <w:rPr>
          <w:color w:val="221F1F"/>
        </w:rPr>
        <w:t>shipment</w:t>
      </w:r>
      <w:r>
        <w:rPr>
          <w:color w:val="221F1F"/>
          <w:spacing w:val="-5"/>
        </w:rPr>
        <w:t xml:space="preserve"> </w:t>
      </w:r>
      <w:r>
        <w:rPr>
          <w:color w:val="221F1F"/>
        </w:rPr>
        <w:t>is</w:t>
      </w:r>
      <w:r>
        <w:rPr>
          <w:color w:val="221F1F"/>
          <w:spacing w:val="-4"/>
        </w:rPr>
        <w:t xml:space="preserve"> </w:t>
      </w:r>
      <w:r>
        <w:rPr>
          <w:color w:val="221F1F"/>
        </w:rPr>
        <w:t>made that the commercial shipping documents are annotated with either of the following notations, as appropriate:</w:t>
      </w:r>
    </w:p>
    <w:p w14:paraId="28DB7346" w14:textId="77777777" w:rsidR="00016C31" w:rsidRDefault="00632607">
      <w:pPr>
        <w:pStyle w:val="ListParagraph"/>
        <w:numPr>
          <w:ilvl w:val="0"/>
          <w:numId w:val="47"/>
        </w:numPr>
        <w:tabs>
          <w:tab w:val="left" w:pos="712"/>
        </w:tabs>
        <w:spacing w:before="1"/>
        <w:jc w:val="both"/>
        <w:rPr>
          <w:sz w:val="20"/>
        </w:rPr>
      </w:pPr>
      <w:r>
        <w:rPr>
          <w:color w:val="221F1F"/>
          <w:sz w:val="20"/>
        </w:rPr>
        <w:t>If</w:t>
      </w:r>
      <w:r>
        <w:rPr>
          <w:color w:val="221F1F"/>
          <w:spacing w:val="-9"/>
          <w:sz w:val="20"/>
        </w:rPr>
        <w:t xml:space="preserve"> </w:t>
      </w:r>
      <w:r>
        <w:rPr>
          <w:color w:val="221F1F"/>
          <w:sz w:val="20"/>
        </w:rPr>
        <w:t>the</w:t>
      </w:r>
      <w:r>
        <w:rPr>
          <w:color w:val="221F1F"/>
          <w:spacing w:val="-6"/>
          <w:sz w:val="20"/>
        </w:rPr>
        <w:t xml:space="preserve"> </w:t>
      </w:r>
      <w:r>
        <w:rPr>
          <w:color w:val="221F1F"/>
          <w:sz w:val="20"/>
        </w:rPr>
        <w:t>Government</w:t>
      </w:r>
      <w:r>
        <w:rPr>
          <w:color w:val="221F1F"/>
          <w:spacing w:val="-6"/>
          <w:sz w:val="20"/>
        </w:rPr>
        <w:t xml:space="preserve"> </w:t>
      </w:r>
      <w:r>
        <w:rPr>
          <w:color w:val="221F1F"/>
          <w:sz w:val="20"/>
        </w:rPr>
        <w:t>is</w:t>
      </w:r>
      <w:r>
        <w:rPr>
          <w:color w:val="221F1F"/>
          <w:spacing w:val="-8"/>
          <w:sz w:val="20"/>
        </w:rPr>
        <w:t xml:space="preserve"> </w:t>
      </w:r>
      <w:r>
        <w:rPr>
          <w:color w:val="221F1F"/>
          <w:sz w:val="20"/>
        </w:rPr>
        <w:t>shown</w:t>
      </w:r>
      <w:r>
        <w:rPr>
          <w:color w:val="221F1F"/>
          <w:spacing w:val="-4"/>
          <w:sz w:val="20"/>
        </w:rPr>
        <w:t xml:space="preserve"> </w:t>
      </w:r>
      <w:r>
        <w:rPr>
          <w:color w:val="221F1F"/>
          <w:sz w:val="20"/>
        </w:rPr>
        <w:t>as</w:t>
      </w:r>
      <w:r>
        <w:rPr>
          <w:color w:val="221F1F"/>
          <w:spacing w:val="-10"/>
          <w:sz w:val="20"/>
        </w:rPr>
        <w:t xml:space="preserve"> </w:t>
      </w:r>
      <w:r>
        <w:rPr>
          <w:color w:val="221F1F"/>
          <w:sz w:val="20"/>
        </w:rPr>
        <w:t>the</w:t>
      </w:r>
      <w:r>
        <w:rPr>
          <w:color w:val="221F1F"/>
          <w:spacing w:val="-7"/>
          <w:sz w:val="20"/>
        </w:rPr>
        <w:t xml:space="preserve"> </w:t>
      </w:r>
      <w:r>
        <w:rPr>
          <w:color w:val="221F1F"/>
          <w:sz w:val="20"/>
        </w:rPr>
        <w:t>consignor</w:t>
      </w:r>
      <w:r>
        <w:rPr>
          <w:color w:val="221F1F"/>
          <w:spacing w:val="-7"/>
          <w:sz w:val="20"/>
        </w:rPr>
        <w:t xml:space="preserve"> </w:t>
      </w:r>
      <w:r>
        <w:rPr>
          <w:color w:val="221F1F"/>
          <w:sz w:val="20"/>
        </w:rPr>
        <w:t>or</w:t>
      </w:r>
      <w:r>
        <w:rPr>
          <w:color w:val="221F1F"/>
          <w:spacing w:val="-6"/>
          <w:sz w:val="20"/>
        </w:rPr>
        <w:t xml:space="preserve"> </w:t>
      </w:r>
      <w:r>
        <w:rPr>
          <w:color w:val="221F1F"/>
          <w:sz w:val="20"/>
        </w:rPr>
        <w:t>the</w:t>
      </w:r>
      <w:r>
        <w:rPr>
          <w:color w:val="221F1F"/>
          <w:spacing w:val="-7"/>
          <w:sz w:val="20"/>
        </w:rPr>
        <w:t xml:space="preserve"> </w:t>
      </w:r>
      <w:r>
        <w:rPr>
          <w:color w:val="221F1F"/>
          <w:sz w:val="20"/>
        </w:rPr>
        <w:t>consignee,</w:t>
      </w:r>
      <w:r>
        <w:rPr>
          <w:color w:val="221F1F"/>
          <w:spacing w:val="-5"/>
          <w:sz w:val="20"/>
        </w:rPr>
        <w:t xml:space="preserve"> </w:t>
      </w:r>
      <w:r>
        <w:rPr>
          <w:color w:val="221F1F"/>
          <w:sz w:val="20"/>
        </w:rPr>
        <w:t>the</w:t>
      </w:r>
      <w:r>
        <w:rPr>
          <w:color w:val="221F1F"/>
          <w:spacing w:val="-6"/>
          <w:sz w:val="20"/>
        </w:rPr>
        <w:t xml:space="preserve"> </w:t>
      </w:r>
      <w:r>
        <w:rPr>
          <w:color w:val="221F1F"/>
          <w:sz w:val="20"/>
        </w:rPr>
        <w:t>annotation</w:t>
      </w:r>
      <w:r>
        <w:rPr>
          <w:color w:val="221F1F"/>
          <w:spacing w:val="-5"/>
          <w:sz w:val="20"/>
        </w:rPr>
        <w:t xml:space="preserve"> </w:t>
      </w:r>
      <w:r>
        <w:rPr>
          <w:color w:val="221F1F"/>
          <w:sz w:val="20"/>
        </w:rPr>
        <w:t>shall</w:t>
      </w:r>
      <w:r>
        <w:rPr>
          <w:color w:val="221F1F"/>
          <w:spacing w:val="-9"/>
          <w:sz w:val="20"/>
        </w:rPr>
        <w:t xml:space="preserve"> </w:t>
      </w:r>
      <w:r>
        <w:rPr>
          <w:color w:val="221F1F"/>
          <w:spacing w:val="-5"/>
          <w:sz w:val="20"/>
        </w:rPr>
        <w:t>be:</w:t>
      </w:r>
    </w:p>
    <w:p w14:paraId="05E21236" w14:textId="77777777" w:rsidR="00016C31" w:rsidRDefault="00632607">
      <w:pPr>
        <w:pStyle w:val="BodyText"/>
        <w:spacing w:before="1"/>
        <w:ind w:left="219" w:right="1591"/>
        <w:jc w:val="both"/>
      </w:pPr>
      <w:r>
        <w:rPr>
          <w:color w:val="221F1F"/>
        </w:rPr>
        <w:t>"Transportation</w:t>
      </w:r>
      <w:r>
        <w:rPr>
          <w:color w:val="221F1F"/>
          <w:spacing w:val="-5"/>
        </w:rPr>
        <w:t xml:space="preserve"> </w:t>
      </w:r>
      <w:r>
        <w:rPr>
          <w:color w:val="221F1F"/>
        </w:rPr>
        <w:t>is</w:t>
      </w:r>
      <w:r>
        <w:rPr>
          <w:color w:val="221F1F"/>
          <w:spacing w:val="-6"/>
        </w:rPr>
        <w:t xml:space="preserve"> </w:t>
      </w:r>
      <w:r>
        <w:rPr>
          <w:color w:val="221F1F"/>
        </w:rPr>
        <w:t>for</w:t>
      </w:r>
      <w:r>
        <w:rPr>
          <w:color w:val="221F1F"/>
          <w:spacing w:val="-7"/>
        </w:rPr>
        <w:t xml:space="preserve"> </w:t>
      </w:r>
      <w:r>
        <w:rPr>
          <w:color w:val="221F1F"/>
        </w:rPr>
        <w:t>the</w:t>
      </w:r>
      <w:r>
        <w:rPr>
          <w:color w:val="221F1F"/>
          <w:spacing w:val="-5"/>
        </w:rPr>
        <w:t xml:space="preserve"> </w:t>
      </w:r>
      <w:r>
        <w:rPr>
          <w:color w:val="221F1F"/>
        </w:rPr>
        <w:t>*</w:t>
      </w:r>
      <w:r>
        <w:rPr>
          <w:color w:val="221F1F"/>
          <w:spacing w:val="-7"/>
        </w:rPr>
        <w:t xml:space="preserve"> </w:t>
      </w:r>
      <w:r>
        <w:rPr>
          <w:color w:val="221F1F"/>
        </w:rPr>
        <w:t>and</w:t>
      </w:r>
      <w:r>
        <w:rPr>
          <w:color w:val="221F1F"/>
          <w:spacing w:val="-4"/>
        </w:rPr>
        <w:t xml:space="preserve"> </w:t>
      </w:r>
      <w:r>
        <w:rPr>
          <w:color w:val="221F1F"/>
        </w:rPr>
        <w:t>the</w:t>
      </w:r>
      <w:r>
        <w:rPr>
          <w:color w:val="221F1F"/>
          <w:spacing w:val="-4"/>
        </w:rPr>
        <w:t xml:space="preserve"> </w:t>
      </w:r>
      <w:r>
        <w:rPr>
          <w:color w:val="221F1F"/>
        </w:rPr>
        <w:t>actual</w:t>
      </w:r>
      <w:r>
        <w:rPr>
          <w:color w:val="221F1F"/>
          <w:spacing w:val="-5"/>
        </w:rPr>
        <w:t xml:space="preserve"> </w:t>
      </w:r>
      <w:r>
        <w:rPr>
          <w:color w:val="221F1F"/>
        </w:rPr>
        <w:t>total</w:t>
      </w:r>
      <w:r>
        <w:rPr>
          <w:color w:val="221F1F"/>
          <w:spacing w:val="-5"/>
        </w:rPr>
        <w:t xml:space="preserve"> </w:t>
      </w:r>
      <w:r>
        <w:rPr>
          <w:color w:val="221F1F"/>
        </w:rPr>
        <w:t>transportation</w:t>
      </w:r>
      <w:r>
        <w:rPr>
          <w:color w:val="221F1F"/>
          <w:spacing w:val="-3"/>
        </w:rPr>
        <w:t xml:space="preserve"> </w:t>
      </w:r>
      <w:r>
        <w:rPr>
          <w:color w:val="221F1F"/>
        </w:rPr>
        <w:t>charges</w:t>
      </w:r>
      <w:r>
        <w:rPr>
          <w:color w:val="221F1F"/>
          <w:spacing w:val="-5"/>
        </w:rPr>
        <w:t xml:space="preserve"> </w:t>
      </w:r>
      <w:r>
        <w:rPr>
          <w:color w:val="221F1F"/>
        </w:rPr>
        <w:t>paid</w:t>
      </w:r>
      <w:r>
        <w:rPr>
          <w:color w:val="221F1F"/>
          <w:spacing w:val="-4"/>
        </w:rPr>
        <w:t xml:space="preserve"> </w:t>
      </w:r>
      <w:r>
        <w:rPr>
          <w:color w:val="221F1F"/>
        </w:rPr>
        <w:t>to</w:t>
      </w:r>
      <w:r>
        <w:rPr>
          <w:color w:val="221F1F"/>
          <w:spacing w:val="-4"/>
        </w:rPr>
        <w:t xml:space="preserve"> </w:t>
      </w:r>
      <w:r>
        <w:rPr>
          <w:color w:val="221F1F"/>
        </w:rPr>
        <w:t>the</w:t>
      </w:r>
      <w:r>
        <w:rPr>
          <w:color w:val="221F1F"/>
          <w:spacing w:val="-5"/>
        </w:rPr>
        <w:t xml:space="preserve"> </w:t>
      </w:r>
      <w:r>
        <w:rPr>
          <w:color w:val="221F1F"/>
        </w:rPr>
        <w:t>carrier(s)</w:t>
      </w:r>
      <w:r>
        <w:rPr>
          <w:color w:val="221F1F"/>
          <w:spacing w:val="-6"/>
        </w:rPr>
        <w:t xml:space="preserve"> </w:t>
      </w:r>
      <w:r>
        <w:rPr>
          <w:color w:val="221F1F"/>
        </w:rPr>
        <w:t>by</w:t>
      </w:r>
      <w:r>
        <w:rPr>
          <w:color w:val="221F1F"/>
          <w:spacing w:val="-4"/>
        </w:rPr>
        <w:t xml:space="preserve"> </w:t>
      </w:r>
      <w:r>
        <w:rPr>
          <w:color w:val="221F1F"/>
        </w:rPr>
        <w:t>the</w:t>
      </w:r>
      <w:r>
        <w:rPr>
          <w:color w:val="221F1F"/>
          <w:spacing w:val="-5"/>
        </w:rPr>
        <w:t xml:space="preserve"> </w:t>
      </w:r>
      <w:r>
        <w:rPr>
          <w:color w:val="221F1F"/>
        </w:rPr>
        <w:t>consignor</w:t>
      </w:r>
      <w:r>
        <w:rPr>
          <w:color w:val="221F1F"/>
          <w:spacing w:val="-6"/>
        </w:rPr>
        <w:t xml:space="preserve"> </w:t>
      </w:r>
      <w:r>
        <w:rPr>
          <w:color w:val="221F1F"/>
        </w:rPr>
        <w:t>or consignee are assignable to, and shall be reimbursed by, the Government."</w:t>
      </w:r>
    </w:p>
    <w:p w14:paraId="4CE1438F" w14:textId="77777777" w:rsidR="00016C31" w:rsidRDefault="00632607">
      <w:pPr>
        <w:pStyle w:val="ListParagraph"/>
        <w:numPr>
          <w:ilvl w:val="0"/>
          <w:numId w:val="47"/>
        </w:numPr>
        <w:tabs>
          <w:tab w:val="left" w:pos="722"/>
        </w:tabs>
        <w:spacing w:line="226" w:lineRule="exact"/>
        <w:ind w:left="721" w:hanging="284"/>
        <w:jc w:val="both"/>
        <w:rPr>
          <w:sz w:val="20"/>
        </w:rPr>
      </w:pPr>
      <w:r>
        <w:rPr>
          <w:color w:val="221F1F"/>
          <w:sz w:val="20"/>
        </w:rPr>
        <w:t>If</w:t>
      </w:r>
      <w:r>
        <w:rPr>
          <w:color w:val="221F1F"/>
          <w:spacing w:val="-10"/>
          <w:sz w:val="20"/>
        </w:rPr>
        <w:t xml:space="preserve"> </w:t>
      </w:r>
      <w:r>
        <w:rPr>
          <w:color w:val="221F1F"/>
          <w:sz w:val="20"/>
        </w:rPr>
        <w:t>the</w:t>
      </w:r>
      <w:r>
        <w:rPr>
          <w:color w:val="221F1F"/>
          <w:spacing w:val="-7"/>
          <w:sz w:val="20"/>
        </w:rPr>
        <w:t xml:space="preserve"> </w:t>
      </w:r>
      <w:r>
        <w:rPr>
          <w:color w:val="221F1F"/>
          <w:sz w:val="20"/>
        </w:rPr>
        <w:t>Government</w:t>
      </w:r>
      <w:r>
        <w:rPr>
          <w:color w:val="221F1F"/>
          <w:spacing w:val="-8"/>
          <w:sz w:val="20"/>
        </w:rPr>
        <w:t xml:space="preserve"> </w:t>
      </w:r>
      <w:r>
        <w:rPr>
          <w:color w:val="221F1F"/>
          <w:sz w:val="20"/>
        </w:rPr>
        <w:t>is</w:t>
      </w:r>
      <w:r>
        <w:rPr>
          <w:color w:val="221F1F"/>
          <w:spacing w:val="-9"/>
          <w:sz w:val="20"/>
        </w:rPr>
        <w:t xml:space="preserve"> </w:t>
      </w:r>
      <w:r>
        <w:rPr>
          <w:color w:val="221F1F"/>
          <w:sz w:val="20"/>
        </w:rPr>
        <w:t>not</w:t>
      </w:r>
      <w:r>
        <w:rPr>
          <w:color w:val="221F1F"/>
          <w:spacing w:val="-8"/>
          <w:sz w:val="20"/>
        </w:rPr>
        <w:t xml:space="preserve"> </w:t>
      </w:r>
      <w:r>
        <w:rPr>
          <w:color w:val="221F1F"/>
          <w:sz w:val="20"/>
        </w:rPr>
        <w:t>shown</w:t>
      </w:r>
      <w:r>
        <w:rPr>
          <w:color w:val="221F1F"/>
          <w:spacing w:val="-4"/>
          <w:sz w:val="20"/>
        </w:rPr>
        <w:t xml:space="preserve"> </w:t>
      </w:r>
      <w:r>
        <w:rPr>
          <w:color w:val="221F1F"/>
          <w:sz w:val="20"/>
        </w:rPr>
        <w:t>as</w:t>
      </w:r>
      <w:r>
        <w:rPr>
          <w:color w:val="221F1F"/>
          <w:spacing w:val="-9"/>
          <w:sz w:val="20"/>
        </w:rPr>
        <w:t xml:space="preserve"> </w:t>
      </w:r>
      <w:r>
        <w:rPr>
          <w:color w:val="221F1F"/>
          <w:sz w:val="20"/>
        </w:rPr>
        <w:t>the</w:t>
      </w:r>
      <w:r>
        <w:rPr>
          <w:color w:val="221F1F"/>
          <w:spacing w:val="-8"/>
          <w:sz w:val="20"/>
        </w:rPr>
        <w:t xml:space="preserve"> </w:t>
      </w:r>
      <w:r>
        <w:rPr>
          <w:color w:val="221F1F"/>
          <w:sz w:val="20"/>
        </w:rPr>
        <w:t>consignor</w:t>
      </w:r>
      <w:r>
        <w:rPr>
          <w:color w:val="221F1F"/>
          <w:spacing w:val="-6"/>
          <w:sz w:val="20"/>
        </w:rPr>
        <w:t xml:space="preserve"> </w:t>
      </w:r>
      <w:r>
        <w:rPr>
          <w:color w:val="221F1F"/>
          <w:sz w:val="20"/>
        </w:rPr>
        <w:t>or</w:t>
      </w:r>
      <w:r>
        <w:rPr>
          <w:color w:val="221F1F"/>
          <w:spacing w:val="-8"/>
          <w:sz w:val="20"/>
        </w:rPr>
        <w:t xml:space="preserve"> </w:t>
      </w:r>
      <w:r>
        <w:rPr>
          <w:color w:val="221F1F"/>
          <w:sz w:val="20"/>
        </w:rPr>
        <w:t>the</w:t>
      </w:r>
      <w:r>
        <w:rPr>
          <w:color w:val="221F1F"/>
          <w:spacing w:val="-7"/>
          <w:sz w:val="20"/>
        </w:rPr>
        <w:t xml:space="preserve"> </w:t>
      </w:r>
      <w:r>
        <w:rPr>
          <w:color w:val="221F1F"/>
          <w:sz w:val="20"/>
        </w:rPr>
        <w:t>consignee,</w:t>
      </w:r>
      <w:r>
        <w:rPr>
          <w:color w:val="221F1F"/>
          <w:spacing w:val="-5"/>
          <w:sz w:val="20"/>
        </w:rPr>
        <w:t xml:space="preserve"> </w:t>
      </w:r>
      <w:r>
        <w:rPr>
          <w:color w:val="221F1F"/>
          <w:sz w:val="20"/>
        </w:rPr>
        <w:t>the</w:t>
      </w:r>
      <w:r>
        <w:rPr>
          <w:color w:val="221F1F"/>
          <w:spacing w:val="-8"/>
          <w:sz w:val="20"/>
        </w:rPr>
        <w:t xml:space="preserve"> </w:t>
      </w:r>
      <w:r>
        <w:rPr>
          <w:color w:val="221F1F"/>
          <w:sz w:val="20"/>
        </w:rPr>
        <w:t>annotation</w:t>
      </w:r>
      <w:r>
        <w:rPr>
          <w:color w:val="221F1F"/>
          <w:spacing w:val="-6"/>
          <w:sz w:val="20"/>
        </w:rPr>
        <w:t xml:space="preserve"> </w:t>
      </w:r>
      <w:r>
        <w:rPr>
          <w:color w:val="221F1F"/>
          <w:sz w:val="20"/>
        </w:rPr>
        <w:t>shall</w:t>
      </w:r>
      <w:r>
        <w:rPr>
          <w:color w:val="221F1F"/>
          <w:spacing w:val="-6"/>
          <w:sz w:val="20"/>
        </w:rPr>
        <w:t xml:space="preserve"> </w:t>
      </w:r>
      <w:r>
        <w:rPr>
          <w:color w:val="221F1F"/>
          <w:spacing w:val="-5"/>
          <w:sz w:val="20"/>
        </w:rPr>
        <w:t>be:</w:t>
      </w:r>
    </w:p>
    <w:p w14:paraId="78E9A9A6" w14:textId="77777777" w:rsidR="00016C31" w:rsidRDefault="00632607">
      <w:pPr>
        <w:pStyle w:val="BodyText"/>
        <w:spacing w:before="3"/>
        <w:ind w:left="219" w:right="1271"/>
        <w:jc w:val="both"/>
      </w:pPr>
      <w:r>
        <w:rPr>
          <w:color w:val="221F1F"/>
        </w:rPr>
        <w:t>"Transportation is for the * and the actual total transportation charges paid to the carrier(s) by the consignor or consignee shall be reimbursed by the Government, pursuant to cost-reimbursement contract no. *. This may be confirmed by contacting *."</w:t>
      </w:r>
    </w:p>
    <w:p w14:paraId="371E4A4E" w14:textId="77777777" w:rsidR="00016C31" w:rsidRDefault="00632607">
      <w:pPr>
        <w:pStyle w:val="Heading4"/>
        <w:spacing w:line="229" w:lineRule="exact"/>
        <w:jc w:val="both"/>
      </w:pPr>
      <w:r>
        <w:rPr>
          <w:color w:val="221F1F"/>
        </w:rPr>
        <w:t>*</w:t>
      </w:r>
      <w:r>
        <w:rPr>
          <w:color w:val="221F1F"/>
          <w:spacing w:val="-8"/>
        </w:rPr>
        <w:t xml:space="preserve"> </w:t>
      </w:r>
      <w:r>
        <w:rPr>
          <w:color w:val="221F1F"/>
        </w:rPr>
        <w:t>To</w:t>
      </w:r>
      <w:r>
        <w:rPr>
          <w:color w:val="221F1F"/>
          <w:spacing w:val="-8"/>
        </w:rPr>
        <w:t xml:space="preserve"> </w:t>
      </w:r>
      <w:r>
        <w:rPr>
          <w:color w:val="221F1F"/>
        </w:rPr>
        <w:t>be</w:t>
      </w:r>
      <w:r>
        <w:rPr>
          <w:color w:val="221F1F"/>
          <w:spacing w:val="-9"/>
        </w:rPr>
        <w:t xml:space="preserve"> </w:t>
      </w:r>
      <w:r>
        <w:rPr>
          <w:color w:val="221F1F"/>
        </w:rPr>
        <w:t>specified</w:t>
      </w:r>
      <w:r>
        <w:rPr>
          <w:color w:val="221F1F"/>
          <w:spacing w:val="-9"/>
        </w:rPr>
        <w:t xml:space="preserve"> </w:t>
      </w:r>
      <w:r>
        <w:rPr>
          <w:color w:val="221F1F"/>
        </w:rPr>
        <w:t>in</w:t>
      </w:r>
      <w:r>
        <w:rPr>
          <w:color w:val="221F1F"/>
          <w:spacing w:val="-8"/>
        </w:rPr>
        <w:t xml:space="preserve"> </w:t>
      </w:r>
      <w:r>
        <w:rPr>
          <w:color w:val="221F1F"/>
        </w:rPr>
        <w:t>individual</w:t>
      </w:r>
      <w:r>
        <w:rPr>
          <w:color w:val="221F1F"/>
          <w:spacing w:val="-8"/>
        </w:rPr>
        <w:t xml:space="preserve"> </w:t>
      </w:r>
      <w:r>
        <w:rPr>
          <w:color w:val="221F1F"/>
        </w:rPr>
        <w:t>task</w:t>
      </w:r>
      <w:r>
        <w:rPr>
          <w:color w:val="221F1F"/>
          <w:spacing w:val="-6"/>
        </w:rPr>
        <w:t xml:space="preserve"> </w:t>
      </w:r>
      <w:r>
        <w:rPr>
          <w:color w:val="221F1F"/>
        </w:rPr>
        <w:t>orders,</w:t>
      </w:r>
      <w:r>
        <w:rPr>
          <w:color w:val="221F1F"/>
          <w:spacing w:val="-9"/>
        </w:rPr>
        <w:t xml:space="preserve"> </w:t>
      </w:r>
      <w:r>
        <w:rPr>
          <w:color w:val="221F1F"/>
        </w:rPr>
        <w:t>when</w:t>
      </w:r>
      <w:r>
        <w:rPr>
          <w:color w:val="221F1F"/>
          <w:spacing w:val="-9"/>
        </w:rPr>
        <w:t xml:space="preserve"> </w:t>
      </w:r>
      <w:r>
        <w:rPr>
          <w:color w:val="221F1F"/>
          <w:spacing w:val="-2"/>
        </w:rPr>
        <w:t>applicable</w:t>
      </w:r>
    </w:p>
    <w:p w14:paraId="201555B3" w14:textId="77777777" w:rsidR="00016C31" w:rsidRDefault="00016C31">
      <w:pPr>
        <w:pStyle w:val="BodyText"/>
        <w:spacing w:before="5"/>
        <w:rPr>
          <w:b/>
        </w:rPr>
      </w:pPr>
    </w:p>
    <w:p w14:paraId="6D8572D1" w14:textId="77777777" w:rsidR="00016C31" w:rsidRDefault="00632607">
      <w:pPr>
        <w:pStyle w:val="BodyText"/>
        <w:spacing w:before="1"/>
        <w:ind w:left="219"/>
        <w:jc w:val="both"/>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33929E02" w14:textId="77777777" w:rsidR="00016C31" w:rsidRDefault="00016C31">
      <w:pPr>
        <w:pStyle w:val="BodyText"/>
        <w:rPr>
          <w:sz w:val="22"/>
        </w:rPr>
      </w:pPr>
    </w:p>
    <w:p w14:paraId="1AC483BA" w14:textId="77777777" w:rsidR="00016C31" w:rsidRDefault="00016C31">
      <w:pPr>
        <w:pStyle w:val="BodyText"/>
        <w:rPr>
          <w:sz w:val="22"/>
        </w:rPr>
      </w:pPr>
    </w:p>
    <w:p w14:paraId="7FFE379B" w14:textId="77777777" w:rsidR="00016C31" w:rsidRDefault="00632607">
      <w:pPr>
        <w:pStyle w:val="BodyText"/>
        <w:spacing w:before="181"/>
        <w:ind w:left="219"/>
      </w:pPr>
      <w:r>
        <w:rPr>
          <w:color w:val="221F1F"/>
          <w:spacing w:val="-2"/>
        </w:rPr>
        <w:t>52.252-2</w:t>
      </w:r>
      <w:r>
        <w:rPr>
          <w:color w:val="221F1F"/>
          <w:spacing w:val="-1"/>
        </w:rPr>
        <w:t xml:space="preserve"> </w:t>
      </w:r>
      <w:r>
        <w:rPr>
          <w:color w:val="221F1F"/>
          <w:spacing w:val="-2"/>
        </w:rPr>
        <w:t>CLAUSES INCORPORATED</w:t>
      </w:r>
      <w:r>
        <w:rPr>
          <w:color w:val="221F1F"/>
          <w:spacing w:val="3"/>
        </w:rPr>
        <w:t xml:space="preserve"> </w:t>
      </w:r>
      <w:r>
        <w:rPr>
          <w:color w:val="221F1F"/>
          <w:spacing w:val="-2"/>
        </w:rPr>
        <w:t>BY</w:t>
      </w:r>
      <w:r>
        <w:rPr>
          <w:color w:val="221F1F"/>
          <w:spacing w:val="1"/>
        </w:rPr>
        <w:t xml:space="preserve"> </w:t>
      </w:r>
      <w:r>
        <w:rPr>
          <w:color w:val="221F1F"/>
          <w:spacing w:val="-2"/>
        </w:rPr>
        <w:t>REFERENCE</w:t>
      </w:r>
      <w:r>
        <w:rPr>
          <w:color w:val="221F1F"/>
          <w:spacing w:val="2"/>
        </w:rPr>
        <w:t xml:space="preserve"> </w:t>
      </w:r>
      <w:r>
        <w:rPr>
          <w:color w:val="221F1F"/>
          <w:spacing w:val="-2"/>
        </w:rPr>
        <w:t>(FEB</w:t>
      </w:r>
      <w:r>
        <w:rPr>
          <w:color w:val="221F1F"/>
        </w:rPr>
        <w:t xml:space="preserve"> </w:t>
      </w:r>
      <w:r>
        <w:rPr>
          <w:color w:val="221F1F"/>
          <w:spacing w:val="-2"/>
        </w:rPr>
        <w:t>1998)</w:t>
      </w:r>
    </w:p>
    <w:p w14:paraId="56A8289F" w14:textId="77777777" w:rsidR="00016C31" w:rsidRDefault="00016C31">
      <w:pPr>
        <w:pStyle w:val="BodyText"/>
        <w:spacing w:before="3"/>
      </w:pPr>
    </w:p>
    <w:p w14:paraId="0C2B4A96" w14:textId="77777777" w:rsidR="00016C31" w:rsidRDefault="00632607">
      <w:pPr>
        <w:pStyle w:val="BodyText"/>
        <w:ind w:left="219" w:right="910"/>
      </w:pPr>
      <w:r>
        <w:rPr>
          <w:color w:val="221F1F"/>
        </w:rPr>
        <w:t>This contract incorporates one or more clauses by reference, with the same force and effect as if they were given in full</w:t>
      </w:r>
      <w:r>
        <w:rPr>
          <w:color w:val="221F1F"/>
          <w:spacing w:val="-4"/>
        </w:rPr>
        <w:t xml:space="preserve"> </w:t>
      </w:r>
      <w:r>
        <w:rPr>
          <w:color w:val="221F1F"/>
        </w:rPr>
        <w:t>text.</w:t>
      </w:r>
      <w:r>
        <w:rPr>
          <w:color w:val="221F1F"/>
          <w:spacing w:val="-4"/>
        </w:rPr>
        <w:t xml:space="preserve"> </w:t>
      </w:r>
      <w:r>
        <w:rPr>
          <w:color w:val="221F1F"/>
        </w:rPr>
        <w:t>Upon</w:t>
      </w:r>
      <w:r>
        <w:rPr>
          <w:color w:val="221F1F"/>
          <w:spacing w:val="-5"/>
        </w:rPr>
        <w:t xml:space="preserve"> </w:t>
      </w:r>
      <w:r>
        <w:rPr>
          <w:color w:val="221F1F"/>
        </w:rPr>
        <w:t>request,</w:t>
      </w:r>
      <w:r>
        <w:rPr>
          <w:color w:val="221F1F"/>
          <w:spacing w:val="-4"/>
        </w:rPr>
        <w:t xml:space="preserve"> </w:t>
      </w:r>
      <w:r>
        <w:rPr>
          <w:color w:val="221F1F"/>
        </w:rPr>
        <w:t>the</w:t>
      </w:r>
      <w:r>
        <w:rPr>
          <w:color w:val="221F1F"/>
          <w:spacing w:val="-4"/>
        </w:rPr>
        <w:t xml:space="preserve"> </w:t>
      </w:r>
      <w:r>
        <w:rPr>
          <w:color w:val="221F1F"/>
        </w:rPr>
        <w:t>Contracting</w:t>
      </w:r>
      <w:r>
        <w:rPr>
          <w:color w:val="221F1F"/>
          <w:spacing w:val="-3"/>
        </w:rPr>
        <w:t xml:space="preserve"> </w:t>
      </w:r>
      <w:r>
        <w:rPr>
          <w:color w:val="221F1F"/>
        </w:rPr>
        <w:t>Officer</w:t>
      </w:r>
      <w:r>
        <w:rPr>
          <w:color w:val="221F1F"/>
          <w:spacing w:val="-4"/>
        </w:rPr>
        <w:t xml:space="preserve"> </w:t>
      </w:r>
      <w:r>
        <w:rPr>
          <w:color w:val="221F1F"/>
        </w:rPr>
        <w:t>will</w:t>
      </w:r>
      <w:r>
        <w:rPr>
          <w:color w:val="221F1F"/>
          <w:spacing w:val="-5"/>
        </w:rPr>
        <w:t xml:space="preserve"> </w:t>
      </w:r>
      <w:r>
        <w:rPr>
          <w:color w:val="221F1F"/>
        </w:rPr>
        <w:t>make</w:t>
      </w:r>
      <w:r>
        <w:rPr>
          <w:color w:val="221F1F"/>
          <w:spacing w:val="-6"/>
        </w:rPr>
        <w:t xml:space="preserve"> </w:t>
      </w:r>
      <w:r>
        <w:rPr>
          <w:color w:val="221F1F"/>
        </w:rPr>
        <w:t>their</w:t>
      </w:r>
      <w:r>
        <w:rPr>
          <w:color w:val="221F1F"/>
          <w:spacing w:val="-4"/>
        </w:rPr>
        <w:t xml:space="preserve"> </w:t>
      </w:r>
      <w:r>
        <w:rPr>
          <w:color w:val="221F1F"/>
        </w:rPr>
        <w:t>full</w:t>
      </w:r>
      <w:r>
        <w:rPr>
          <w:color w:val="221F1F"/>
          <w:spacing w:val="-4"/>
        </w:rPr>
        <w:t xml:space="preserve"> </w:t>
      </w:r>
      <w:r>
        <w:rPr>
          <w:color w:val="221F1F"/>
        </w:rPr>
        <w:t>text</w:t>
      </w:r>
      <w:r>
        <w:rPr>
          <w:color w:val="221F1F"/>
          <w:spacing w:val="-4"/>
        </w:rPr>
        <w:t xml:space="preserve"> </w:t>
      </w:r>
      <w:r>
        <w:rPr>
          <w:color w:val="221F1F"/>
        </w:rPr>
        <w:t>available.</w:t>
      </w:r>
      <w:r>
        <w:rPr>
          <w:color w:val="221F1F"/>
          <w:spacing w:val="-4"/>
        </w:rPr>
        <w:t xml:space="preserve"> </w:t>
      </w:r>
      <w:r>
        <w:rPr>
          <w:color w:val="221F1F"/>
        </w:rPr>
        <w:t>Also,</w:t>
      </w:r>
      <w:r>
        <w:rPr>
          <w:color w:val="221F1F"/>
          <w:spacing w:val="-4"/>
        </w:rPr>
        <w:t xml:space="preserve"> </w:t>
      </w:r>
      <w:r>
        <w:rPr>
          <w:color w:val="221F1F"/>
        </w:rPr>
        <w:t>the</w:t>
      </w:r>
      <w:r>
        <w:rPr>
          <w:color w:val="221F1F"/>
          <w:spacing w:val="-4"/>
        </w:rPr>
        <w:t xml:space="preserve"> </w:t>
      </w:r>
      <w:r>
        <w:rPr>
          <w:color w:val="221F1F"/>
        </w:rPr>
        <w:t>full</w:t>
      </w:r>
      <w:r>
        <w:rPr>
          <w:color w:val="221F1F"/>
          <w:spacing w:val="-4"/>
        </w:rPr>
        <w:t xml:space="preserve"> </w:t>
      </w:r>
      <w:r>
        <w:rPr>
          <w:color w:val="221F1F"/>
        </w:rPr>
        <w:t>text</w:t>
      </w:r>
      <w:r>
        <w:rPr>
          <w:color w:val="221F1F"/>
          <w:spacing w:val="-4"/>
        </w:rPr>
        <w:t xml:space="preserve"> </w:t>
      </w:r>
      <w:r>
        <w:rPr>
          <w:color w:val="221F1F"/>
        </w:rPr>
        <w:t>of</w:t>
      </w:r>
      <w:r>
        <w:rPr>
          <w:color w:val="221F1F"/>
          <w:spacing w:val="-4"/>
        </w:rPr>
        <w:t xml:space="preserve"> </w:t>
      </w:r>
      <w:r>
        <w:rPr>
          <w:color w:val="221F1F"/>
        </w:rPr>
        <w:t>a</w:t>
      </w:r>
      <w:r>
        <w:rPr>
          <w:color w:val="221F1F"/>
          <w:spacing w:val="-7"/>
        </w:rPr>
        <w:t xml:space="preserve"> </w:t>
      </w:r>
      <w:r>
        <w:rPr>
          <w:color w:val="221F1F"/>
        </w:rPr>
        <w:t>clause</w:t>
      </w:r>
      <w:r>
        <w:rPr>
          <w:color w:val="221F1F"/>
          <w:spacing w:val="-4"/>
        </w:rPr>
        <w:t xml:space="preserve"> </w:t>
      </w:r>
      <w:r>
        <w:rPr>
          <w:color w:val="221F1F"/>
        </w:rPr>
        <w:t>may</w:t>
      </w:r>
      <w:r>
        <w:rPr>
          <w:color w:val="221F1F"/>
          <w:spacing w:val="-4"/>
        </w:rPr>
        <w:t xml:space="preserve"> </w:t>
      </w:r>
      <w:r>
        <w:rPr>
          <w:color w:val="221F1F"/>
        </w:rPr>
        <w:t>be accessed electronically at this/these address(es):</w:t>
      </w:r>
    </w:p>
    <w:p w14:paraId="73D90267" w14:textId="77777777" w:rsidR="00016C31" w:rsidRDefault="00016C31">
      <w:pPr>
        <w:pStyle w:val="BodyText"/>
        <w:spacing w:before="11"/>
        <w:rPr>
          <w:sz w:val="19"/>
        </w:rPr>
      </w:pPr>
    </w:p>
    <w:p w14:paraId="673E262C" w14:textId="77777777" w:rsidR="00016C31" w:rsidRDefault="00900DE8">
      <w:pPr>
        <w:ind w:left="219"/>
        <w:rPr>
          <w:b/>
          <w:sz w:val="20"/>
        </w:rPr>
      </w:pPr>
      <w:hyperlink r:id="rId27">
        <w:r w:rsidR="00632607">
          <w:rPr>
            <w:b/>
            <w:color w:val="221F1F"/>
            <w:spacing w:val="-2"/>
            <w:sz w:val="20"/>
          </w:rPr>
          <w:t>http://farsite.hill.af.mil/</w:t>
        </w:r>
      </w:hyperlink>
    </w:p>
    <w:p w14:paraId="564B5075" w14:textId="77777777" w:rsidR="00016C31" w:rsidRDefault="00016C31">
      <w:pPr>
        <w:pStyle w:val="BodyText"/>
        <w:spacing w:before="1"/>
        <w:rPr>
          <w:b/>
        </w:rPr>
      </w:pPr>
    </w:p>
    <w:p w14:paraId="225A769E"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03854446" w14:textId="77777777" w:rsidR="00016C31" w:rsidRDefault="00016C31">
      <w:pPr>
        <w:pStyle w:val="BodyText"/>
        <w:rPr>
          <w:sz w:val="22"/>
        </w:rPr>
      </w:pPr>
    </w:p>
    <w:p w14:paraId="2A98DFBD" w14:textId="77777777" w:rsidR="00016C31" w:rsidRDefault="00016C31">
      <w:pPr>
        <w:pStyle w:val="BodyText"/>
        <w:rPr>
          <w:sz w:val="22"/>
        </w:rPr>
      </w:pPr>
    </w:p>
    <w:p w14:paraId="45CC12E0" w14:textId="77777777" w:rsidR="00016C31" w:rsidRDefault="00632607">
      <w:pPr>
        <w:pStyle w:val="BodyText"/>
        <w:spacing w:before="183"/>
        <w:ind w:left="219"/>
      </w:pPr>
      <w:r>
        <w:rPr>
          <w:color w:val="221F1F"/>
        </w:rPr>
        <w:t>52.252-6</w:t>
      </w:r>
      <w:r>
        <w:rPr>
          <w:color w:val="221F1F"/>
          <w:spacing w:val="-13"/>
        </w:rPr>
        <w:t xml:space="preserve"> </w:t>
      </w:r>
      <w:r>
        <w:rPr>
          <w:color w:val="221F1F"/>
        </w:rPr>
        <w:t>AUTHORIZED</w:t>
      </w:r>
      <w:r>
        <w:rPr>
          <w:color w:val="221F1F"/>
          <w:spacing w:val="-12"/>
        </w:rPr>
        <w:t xml:space="preserve"> </w:t>
      </w:r>
      <w:r>
        <w:rPr>
          <w:color w:val="221F1F"/>
        </w:rPr>
        <w:t>DEVIATIONS</w:t>
      </w:r>
      <w:r>
        <w:rPr>
          <w:color w:val="221F1F"/>
          <w:spacing w:val="-11"/>
        </w:rPr>
        <w:t xml:space="preserve"> </w:t>
      </w:r>
      <w:r>
        <w:rPr>
          <w:color w:val="221F1F"/>
        </w:rPr>
        <w:t>IN</w:t>
      </w:r>
      <w:r>
        <w:rPr>
          <w:color w:val="221F1F"/>
          <w:spacing w:val="-12"/>
        </w:rPr>
        <w:t xml:space="preserve"> </w:t>
      </w:r>
      <w:r>
        <w:rPr>
          <w:color w:val="221F1F"/>
        </w:rPr>
        <w:t>CLAUSES</w:t>
      </w:r>
      <w:r>
        <w:rPr>
          <w:color w:val="221F1F"/>
          <w:spacing w:val="-12"/>
        </w:rPr>
        <w:t xml:space="preserve"> </w:t>
      </w:r>
      <w:r>
        <w:rPr>
          <w:color w:val="221F1F"/>
        </w:rPr>
        <w:t>(APR</w:t>
      </w:r>
      <w:r>
        <w:rPr>
          <w:color w:val="221F1F"/>
          <w:spacing w:val="-12"/>
        </w:rPr>
        <w:t xml:space="preserve"> </w:t>
      </w:r>
      <w:r>
        <w:rPr>
          <w:color w:val="221F1F"/>
          <w:spacing w:val="-2"/>
        </w:rPr>
        <w:t>1984)</w:t>
      </w:r>
    </w:p>
    <w:p w14:paraId="40FD0493" w14:textId="77777777" w:rsidR="00016C31" w:rsidRDefault="00016C31">
      <w:pPr>
        <w:pStyle w:val="BodyText"/>
        <w:spacing w:before="1"/>
      </w:pPr>
    </w:p>
    <w:p w14:paraId="45A55624" w14:textId="77777777" w:rsidR="00016C31" w:rsidRDefault="00900DE8">
      <w:pPr>
        <w:pStyle w:val="ListParagraph"/>
        <w:numPr>
          <w:ilvl w:val="0"/>
          <w:numId w:val="46"/>
        </w:numPr>
        <w:tabs>
          <w:tab w:val="left" w:pos="441"/>
        </w:tabs>
        <w:ind w:right="1229"/>
        <w:rPr>
          <w:sz w:val="20"/>
        </w:rPr>
      </w:pPr>
      <w:r>
        <w:pict w14:anchorId="04E0C7C0">
          <v:rect id="docshape76" o:spid="_x0000_s1056" style="position:absolute;left:0;text-align:left;margin-left:59.5pt;margin-top:33.45pt;width:515pt;height:1.45pt;z-index:-18482688;mso-position-horizontal-relative:page" fillcolor="#0e233d" stroked="f">
            <w10:wrap anchorx="page"/>
          </v:rect>
        </w:pict>
      </w:r>
      <w:r w:rsidR="00632607">
        <w:rPr>
          <w:color w:val="221F1F"/>
          <w:sz w:val="20"/>
        </w:rPr>
        <w:t>The</w:t>
      </w:r>
      <w:r w:rsidR="00632607">
        <w:rPr>
          <w:color w:val="221F1F"/>
          <w:spacing w:val="-5"/>
          <w:sz w:val="20"/>
        </w:rPr>
        <w:t xml:space="preserve"> </w:t>
      </w:r>
      <w:r w:rsidR="00632607">
        <w:rPr>
          <w:color w:val="221F1F"/>
          <w:sz w:val="20"/>
        </w:rPr>
        <w:t>use</w:t>
      </w:r>
      <w:r w:rsidR="00632607">
        <w:rPr>
          <w:color w:val="221F1F"/>
          <w:spacing w:val="-5"/>
          <w:sz w:val="20"/>
        </w:rPr>
        <w:t xml:space="preserve"> </w:t>
      </w:r>
      <w:r w:rsidR="00632607">
        <w:rPr>
          <w:color w:val="221F1F"/>
          <w:sz w:val="20"/>
        </w:rPr>
        <w:t>in</w:t>
      </w:r>
      <w:r w:rsidR="00632607">
        <w:rPr>
          <w:color w:val="221F1F"/>
          <w:spacing w:val="-4"/>
          <w:sz w:val="20"/>
        </w:rPr>
        <w:t xml:space="preserve"> </w:t>
      </w:r>
      <w:r w:rsidR="00632607">
        <w:rPr>
          <w:color w:val="221F1F"/>
          <w:sz w:val="20"/>
        </w:rPr>
        <w:t>this</w:t>
      </w:r>
      <w:r w:rsidR="00632607">
        <w:rPr>
          <w:color w:val="221F1F"/>
          <w:spacing w:val="-6"/>
          <w:sz w:val="20"/>
        </w:rPr>
        <w:t xml:space="preserve"> </w:t>
      </w:r>
      <w:r w:rsidR="00632607">
        <w:rPr>
          <w:color w:val="221F1F"/>
          <w:sz w:val="20"/>
        </w:rPr>
        <w:t>solicitation</w:t>
      </w:r>
      <w:r w:rsidR="00632607">
        <w:rPr>
          <w:color w:val="221F1F"/>
          <w:spacing w:val="-4"/>
          <w:sz w:val="20"/>
        </w:rPr>
        <w:t xml:space="preserve"> </w:t>
      </w:r>
      <w:r w:rsidR="00632607">
        <w:rPr>
          <w:color w:val="221F1F"/>
          <w:sz w:val="20"/>
        </w:rPr>
        <w:t>or</w:t>
      </w:r>
      <w:r w:rsidR="00632607">
        <w:rPr>
          <w:color w:val="221F1F"/>
          <w:spacing w:val="-7"/>
          <w:sz w:val="20"/>
        </w:rPr>
        <w:t xml:space="preserve"> </w:t>
      </w:r>
      <w:r w:rsidR="00632607">
        <w:rPr>
          <w:color w:val="221F1F"/>
          <w:sz w:val="20"/>
        </w:rPr>
        <w:t>contract</w:t>
      </w:r>
      <w:r w:rsidR="00632607">
        <w:rPr>
          <w:color w:val="221F1F"/>
          <w:spacing w:val="-4"/>
          <w:sz w:val="20"/>
        </w:rPr>
        <w:t xml:space="preserve"> </w:t>
      </w:r>
      <w:r w:rsidR="00632607">
        <w:rPr>
          <w:color w:val="221F1F"/>
          <w:sz w:val="20"/>
        </w:rPr>
        <w:t>of</w:t>
      </w:r>
      <w:r w:rsidR="00632607">
        <w:rPr>
          <w:color w:val="221F1F"/>
          <w:spacing w:val="-5"/>
          <w:sz w:val="20"/>
        </w:rPr>
        <w:t xml:space="preserve"> </w:t>
      </w:r>
      <w:r w:rsidR="00632607">
        <w:rPr>
          <w:color w:val="221F1F"/>
          <w:sz w:val="20"/>
        </w:rPr>
        <w:t>any</w:t>
      </w:r>
      <w:r w:rsidR="00632607">
        <w:rPr>
          <w:color w:val="221F1F"/>
          <w:spacing w:val="-4"/>
          <w:sz w:val="20"/>
        </w:rPr>
        <w:t xml:space="preserve"> </w:t>
      </w:r>
      <w:r w:rsidR="00632607">
        <w:rPr>
          <w:color w:val="221F1F"/>
          <w:sz w:val="20"/>
        </w:rPr>
        <w:t>Federal</w:t>
      </w:r>
      <w:r w:rsidR="00632607">
        <w:rPr>
          <w:color w:val="221F1F"/>
          <w:spacing w:val="-7"/>
          <w:sz w:val="20"/>
        </w:rPr>
        <w:t xml:space="preserve"> </w:t>
      </w:r>
      <w:r w:rsidR="00632607">
        <w:rPr>
          <w:color w:val="221F1F"/>
          <w:sz w:val="20"/>
        </w:rPr>
        <w:t>Acquisition</w:t>
      </w:r>
      <w:r w:rsidR="00632607">
        <w:rPr>
          <w:color w:val="221F1F"/>
          <w:spacing w:val="-3"/>
          <w:sz w:val="20"/>
        </w:rPr>
        <w:t xml:space="preserve"> </w:t>
      </w:r>
      <w:r w:rsidR="00632607">
        <w:rPr>
          <w:color w:val="221F1F"/>
          <w:sz w:val="20"/>
        </w:rPr>
        <w:t>Regulation</w:t>
      </w:r>
      <w:r w:rsidR="00632607">
        <w:rPr>
          <w:color w:val="221F1F"/>
          <w:spacing w:val="-6"/>
          <w:sz w:val="20"/>
        </w:rPr>
        <w:t xml:space="preserve"> </w:t>
      </w:r>
      <w:r w:rsidR="00632607">
        <w:rPr>
          <w:color w:val="221F1F"/>
          <w:sz w:val="20"/>
        </w:rPr>
        <w:t>(48</w:t>
      </w:r>
      <w:r w:rsidR="00632607">
        <w:rPr>
          <w:color w:val="221F1F"/>
          <w:spacing w:val="-6"/>
          <w:sz w:val="20"/>
        </w:rPr>
        <w:t xml:space="preserve"> </w:t>
      </w:r>
      <w:r w:rsidR="00632607">
        <w:rPr>
          <w:color w:val="221F1F"/>
          <w:sz w:val="20"/>
        </w:rPr>
        <w:t>CFR</w:t>
      </w:r>
      <w:r w:rsidR="00632607">
        <w:rPr>
          <w:color w:val="221F1F"/>
          <w:spacing w:val="-9"/>
          <w:sz w:val="20"/>
        </w:rPr>
        <w:t xml:space="preserve"> </w:t>
      </w:r>
      <w:r w:rsidR="00632607">
        <w:rPr>
          <w:color w:val="221F1F"/>
          <w:sz w:val="20"/>
        </w:rPr>
        <w:t>Chapter</w:t>
      </w:r>
      <w:r w:rsidR="00632607">
        <w:rPr>
          <w:color w:val="221F1F"/>
          <w:spacing w:val="-4"/>
          <w:sz w:val="20"/>
        </w:rPr>
        <w:t xml:space="preserve"> </w:t>
      </w:r>
      <w:r w:rsidR="00632607">
        <w:rPr>
          <w:color w:val="221F1F"/>
          <w:sz w:val="20"/>
        </w:rPr>
        <w:t>1)</w:t>
      </w:r>
      <w:r w:rsidR="00632607">
        <w:rPr>
          <w:color w:val="221F1F"/>
          <w:spacing w:val="-6"/>
          <w:sz w:val="20"/>
        </w:rPr>
        <w:t xml:space="preserve"> </w:t>
      </w:r>
      <w:r w:rsidR="00632607">
        <w:rPr>
          <w:color w:val="221F1F"/>
          <w:sz w:val="20"/>
        </w:rPr>
        <w:t>clause</w:t>
      </w:r>
      <w:r w:rsidR="00632607">
        <w:rPr>
          <w:color w:val="221F1F"/>
          <w:spacing w:val="-5"/>
          <w:sz w:val="20"/>
        </w:rPr>
        <w:t xml:space="preserve"> </w:t>
      </w:r>
      <w:r w:rsidR="00632607">
        <w:rPr>
          <w:color w:val="221F1F"/>
          <w:sz w:val="20"/>
        </w:rPr>
        <w:t>with</w:t>
      </w:r>
      <w:r w:rsidR="00632607">
        <w:rPr>
          <w:color w:val="221F1F"/>
          <w:spacing w:val="-4"/>
          <w:sz w:val="20"/>
        </w:rPr>
        <w:t xml:space="preserve"> </w:t>
      </w:r>
      <w:r w:rsidR="00632607">
        <w:rPr>
          <w:color w:val="221F1F"/>
          <w:sz w:val="20"/>
        </w:rPr>
        <w:t>an authorized deviation is indicated by the addition of "(DEVIATION)" after the date of the clause.</w:t>
      </w:r>
    </w:p>
    <w:p w14:paraId="72E67BA4" w14:textId="77777777" w:rsidR="00016C31" w:rsidRDefault="00016C31">
      <w:pPr>
        <w:rPr>
          <w:sz w:val="20"/>
        </w:rPr>
        <w:sectPr w:rsidR="00016C31">
          <w:pgSz w:w="12240" w:h="15840"/>
          <w:pgMar w:top="1360" w:right="640" w:bottom="1060" w:left="1000" w:header="0" w:footer="801" w:gutter="0"/>
          <w:cols w:space="720"/>
        </w:sectPr>
      </w:pPr>
    </w:p>
    <w:p w14:paraId="0F22373F" w14:textId="77777777" w:rsidR="00016C31" w:rsidRDefault="00632607">
      <w:pPr>
        <w:pStyle w:val="ListParagraph"/>
        <w:numPr>
          <w:ilvl w:val="0"/>
          <w:numId w:val="46"/>
        </w:numPr>
        <w:tabs>
          <w:tab w:val="left" w:pos="441"/>
        </w:tabs>
        <w:spacing w:before="69"/>
        <w:ind w:right="1313"/>
        <w:rPr>
          <w:sz w:val="20"/>
        </w:rPr>
      </w:pPr>
      <w:r>
        <w:rPr>
          <w:color w:val="221F1F"/>
          <w:sz w:val="20"/>
        </w:rPr>
        <w:lastRenderedPageBreak/>
        <w:t>The</w:t>
      </w:r>
      <w:r>
        <w:rPr>
          <w:color w:val="221F1F"/>
          <w:spacing w:val="-5"/>
          <w:sz w:val="20"/>
        </w:rPr>
        <w:t xml:space="preserve"> </w:t>
      </w:r>
      <w:r>
        <w:rPr>
          <w:color w:val="221F1F"/>
          <w:sz w:val="20"/>
        </w:rPr>
        <w:t>use</w:t>
      </w:r>
      <w:r>
        <w:rPr>
          <w:color w:val="221F1F"/>
          <w:spacing w:val="-5"/>
          <w:sz w:val="20"/>
        </w:rPr>
        <w:t xml:space="preserve"> </w:t>
      </w:r>
      <w:r>
        <w:rPr>
          <w:color w:val="221F1F"/>
          <w:sz w:val="20"/>
        </w:rPr>
        <w:t>in</w:t>
      </w:r>
      <w:r>
        <w:rPr>
          <w:color w:val="221F1F"/>
          <w:spacing w:val="-4"/>
          <w:sz w:val="20"/>
        </w:rPr>
        <w:t xml:space="preserve"> </w:t>
      </w:r>
      <w:r>
        <w:rPr>
          <w:color w:val="221F1F"/>
          <w:sz w:val="20"/>
        </w:rPr>
        <w:t>this</w:t>
      </w:r>
      <w:r>
        <w:rPr>
          <w:color w:val="221F1F"/>
          <w:spacing w:val="-6"/>
          <w:sz w:val="20"/>
        </w:rPr>
        <w:t xml:space="preserve"> </w:t>
      </w:r>
      <w:r>
        <w:rPr>
          <w:color w:val="221F1F"/>
          <w:sz w:val="20"/>
        </w:rPr>
        <w:t>solicitation</w:t>
      </w:r>
      <w:r>
        <w:rPr>
          <w:color w:val="221F1F"/>
          <w:spacing w:val="-4"/>
          <w:sz w:val="20"/>
        </w:rPr>
        <w:t xml:space="preserve"> </w:t>
      </w:r>
      <w:r>
        <w:rPr>
          <w:color w:val="221F1F"/>
          <w:sz w:val="20"/>
        </w:rPr>
        <w:t>or</w:t>
      </w:r>
      <w:r>
        <w:rPr>
          <w:color w:val="221F1F"/>
          <w:spacing w:val="-7"/>
          <w:sz w:val="20"/>
        </w:rPr>
        <w:t xml:space="preserve"> </w:t>
      </w:r>
      <w:r>
        <w:rPr>
          <w:color w:val="221F1F"/>
          <w:sz w:val="20"/>
        </w:rPr>
        <w:t>contract</w:t>
      </w:r>
      <w:r>
        <w:rPr>
          <w:color w:val="221F1F"/>
          <w:spacing w:val="-4"/>
          <w:sz w:val="20"/>
        </w:rPr>
        <w:t xml:space="preserve"> </w:t>
      </w:r>
      <w:r>
        <w:rPr>
          <w:color w:val="221F1F"/>
          <w:sz w:val="20"/>
        </w:rPr>
        <w:t>of</w:t>
      </w:r>
      <w:r>
        <w:rPr>
          <w:color w:val="221F1F"/>
          <w:spacing w:val="-5"/>
          <w:sz w:val="20"/>
        </w:rPr>
        <w:t xml:space="preserve"> </w:t>
      </w:r>
      <w:r>
        <w:rPr>
          <w:color w:val="221F1F"/>
          <w:sz w:val="20"/>
        </w:rPr>
        <w:t>any</w:t>
      </w:r>
      <w:r>
        <w:rPr>
          <w:color w:val="221F1F"/>
          <w:spacing w:val="-4"/>
          <w:sz w:val="20"/>
        </w:rPr>
        <w:t xml:space="preserve"> </w:t>
      </w:r>
      <w:r>
        <w:rPr>
          <w:color w:val="221F1F"/>
          <w:sz w:val="20"/>
        </w:rPr>
        <w:t>clause</w:t>
      </w:r>
      <w:r>
        <w:rPr>
          <w:color w:val="221F1F"/>
          <w:spacing w:val="-5"/>
          <w:sz w:val="20"/>
        </w:rPr>
        <w:t xml:space="preserve"> </w:t>
      </w:r>
      <w:r>
        <w:rPr>
          <w:color w:val="221F1F"/>
          <w:sz w:val="20"/>
        </w:rPr>
        <w:t>with</w:t>
      </w:r>
      <w:r>
        <w:rPr>
          <w:color w:val="221F1F"/>
          <w:spacing w:val="-7"/>
          <w:sz w:val="20"/>
        </w:rPr>
        <w:t xml:space="preserve"> </w:t>
      </w:r>
      <w:r>
        <w:rPr>
          <w:color w:val="221F1F"/>
          <w:sz w:val="20"/>
        </w:rPr>
        <w:t>an</w:t>
      </w:r>
      <w:r>
        <w:rPr>
          <w:color w:val="221F1F"/>
          <w:spacing w:val="-4"/>
          <w:sz w:val="20"/>
        </w:rPr>
        <w:t xml:space="preserve"> </w:t>
      </w:r>
      <w:r>
        <w:rPr>
          <w:color w:val="221F1F"/>
          <w:sz w:val="20"/>
        </w:rPr>
        <w:t>authorized</w:t>
      </w:r>
      <w:r>
        <w:rPr>
          <w:color w:val="221F1F"/>
          <w:spacing w:val="-5"/>
          <w:sz w:val="20"/>
        </w:rPr>
        <w:t xml:space="preserve"> </w:t>
      </w:r>
      <w:r>
        <w:rPr>
          <w:color w:val="221F1F"/>
          <w:sz w:val="20"/>
        </w:rPr>
        <w:t>deviation</w:t>
      </w:r>
      <w:r>
        <w:rPr>
          <w:color w:val="221F1F"/>
          <w:spacing w:val="-6"/>
          <w:sz w:val="20"/>
        </w:rPr>
        <w:t xml:space="preserve"> </w:t>
      </w:r>
      <w:r>
        <w:rPr>
          <w:color w:val="221F1F"/>
          <w:sz w:val="20"/>
        </w:rPr>
        <w:t>is</w:t>
      </w:r>
      <w:r>
        <w:rPr>
          <w:color w:val="221F1F"/>
          <w:spacing w:val="-6"/>
          <w:sz w:val="20"/>
        </w:rPr>
        <w:t xml:space="preserve"> </w:t>
      </w:r>
      <w:r>
        <w:rPr>
          <w:color w:val="221F1F"/>
          <w:sz w:val="20"/>
        </w:rPr>
        <w:t>indicated</w:t>
      </w:r>
      <w:r>
        <w:rPr>
          <w:color w:val="221F1F"/>
          <w:spacing w:val="-4"/>
          <w:sz w:val="20"/>
        </w:rPr>
        <w:t xml:space="preserve"> </w:t>
      </w:r>
      <w:r>
        <w:rPr>
          <w:color w:val="221F1F"/>
          <w:sz w:val="20"/>
        </w:rPr>
        <w:t>by</w:t>
      </w:r>
      <w:r>
        <w:rPr>
          <w:color w:val="221F1F"/>
          <w:spacing w:val="-7"/>
          <w:sz w:val="20"/>
        </w:rPr>
        <w:t xml:space="preserve"> </w:t>
      </w:r>
      <w:r>
        <w:rPr>
          <w:color w:val="221F1F"/>
          <w:sz w:val="20"/>
        </w:rPr>
        <w:t>the</w:t>
      </w:r>
      <w:r>
        <w:rPr>
          <w:color w:val="221F1F"/>
          <w:spacing w:val="-4"/>
          <w:sz w:val="20"/>
        </w:rPr>
        <w:t xml:space="preserve"> </w:t>
      </w:r>
      <w:r>
        <w:rPr>
          <w:color w:val="221F1F"/>
          <w:sz w:val="20"/>
        </w:rPr>
        <w:t>addition</w:t>
      </w:r>
      <w:r>
        <w:rPr>
          <w:color w:val="221F1F"/>
          <w:spacing w:val="-6"/>
          <w:sz w:val="20"/>
        </w:rPr>
        <w:t xml:space="preserve"> </w:t>
      </w:r>
      <w:r>
        <w:rPr>
          <w:color w:val="221F1F"/>
          <w:sz w:val="20"/>
        </w:rPr>
        <w:t>of "(DEVIATION)" after the name of the regulation.</w:t>
      </w:r>
    </w:p>
    <w:p w14:paraId="2EAE1852" w14:textId="77777777" w:rsidR="00016C31" w:rsidRDefault="00016C31">
      <w:pPr>
        <w:pStyle w:val="BodyText"/>
        <w:spacing w:before="1"/>
      </w:pPr>
    </w:p>
    <w:p w14:paraId="67E7D09D"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433AF42C" w14:textId="77777777" w:rsidR="00016C31" w:rsidRDefault="00016C31">
      <w:pPr>
        <w:pStyle w:val="BodyText"/>
        <w:rPr>
          <w:sz w:val="22"/>
        </w:rPr>
      </w:pPr>
    </w:p>
    <w:p w14:paraId="47B60D5B" w14:textId="77777777" w:rsidR="00016C31" w:rsidRDefault="00016C31">
      <w:pPr>
        <w:pStyle w:val="BodyText"/>
        <w:rPr>
          <w:sz w:val="22"/>
        </w:rPr>
      </w:pPr>
    </w:p>
    <w:p w14:paraId="2E2B3FF0" w14:textId="77777777" w:rsidR="00016C31" w:rsidRDefault="00632607">
      <w:pPr>
        <w:pStyle w:val="BodyText"/>
        <w:spacing w:before="183"/>
        <w:ind w:left="219"/>
      </w:pPr>
      <w:r>
        <w:rPr>
          <w:color w:val="221F1F"/>
        </w:rPr>
        <w:t>252.203-7004</w:t>
      </w:r>
      <w:r>
        <w:rPr>
          <w:color w:val="221F1F"/>
          <w:spacing w:val="-12"/>
        </w:rPr>
        <w:t xml:space="preserve"> </w:t>
      </w:r>
      <w:r>
        <w:rPr>
          <w:color w:val="221F1F"/>
        </w:rPr>
        <w:t>DISPLAY</w:t>
      </w:r>
      <w:r>
        <w:rPr>
          <w:color w:val="221F1F"/>
          <w:spacing w:val="-12"/>
        </w:rPr>
        <w:t xml:space="preserve"> </w:t>
      </w:r>
      <w:r>
        <w:rPr>
          <w:color w:val="221F1F"/>
        </w:rPr>
        <w:t>OF</w:t>
      </w:r>
      <w:r>
        <w:rPr>
          <w:color w:val="221F1F"/>
          <w:spacing w:val="-12"/>
        </w:rPr>
        <w:t xml:space="preserve"> </w:t>
      </w:r>
      <w:r>
        <w:rPr>
          <w:color w:val="221F1F"/>
        </w:rPr>
        <w:t>HOTLINE</w:t>
      </w:r>
      <w:r>
        <w:rPr>
          <w:color w:val="221F1F"/>
          <w:spacing w:val="-12"/>
        </w:rPr>
        <w:t xml:space="preserve"> </w:t>
      </w:r>
      <w:r>
        <w:rPr>
          <w:color w:val="221F1F"/>
        </w:rPr>
        <w:t>POSTERS</w:t>
      </w:r>
      <w:r>
        <w:rPr>
          <w:color w:val="221F1F"/>
          <w:spacing w:val="-13"/>
        </w:rPr>
        <w:t xml:space="preserve"> </w:t>
      </w:r>
      <w:r>
        <w:rPr>
          <w:color w:val="221F1F"/>
        </w:rPr>
        <w:t>(OCT</w:t>
      </w:r>
      <w:r>
        <w:rPr>
          <w:color w:val="221F1F"/>
          <w:spacing w:val="-11"/>
        </w:rPr>
        <w:t xml:space="preserve"> </w:t>
      </w:r>
      <w:r>
        <w:rPr>
          <w:color w:val="221F1F"/>
          <w:spacing w:val="-4"/>
        </w:rPr>
        <w:t>2015)</w:t>
      </w:r>
    </w:p>
    <w:p w14:paraId="4C40B8E5" w14:textId="77777777" w:rsidR="00016C31" w:rsidRDefault="00016C31">
      <w:pPr>
        <w:pStyle w:val="BodyText"/>
        <w:spacing w:before="1"/>
      </w:pPr>
    </w:p>
    <w:p w14:paraId="6A0219CE" w14:textId="77777777" w:rsidR="00016C31" w:rsidRDefault="00632607">
      <w:pPr>
        <w:pStyle w:val="ListParagraph"/>
        <w:numPr>
          <w:ilvl w:val="0"/>
          <w:numId w:val="45"/>
        </w:numPr>
        <w:tabs>
          <w:tab w:val="left" w:pos="441"/>
        </w:tabs>
        <w:ind w:right="1587"/>
        <w:rPr>
          <w:sz w:val="20"/>
        </w:rPr>
      </w:pPr>
      <w:r>
        <w:rPr>
          <w:color w:val="221F1F"/>
          <w:sz w:val="20"/>
        </w:rPr>
        <w:t>Definition.</w:t>
      </w:r>
      <w:r>
        <w:rPr>
          <w:color w:val="221F1F"/>
          <w:spacing w:val="-4"/>
          <w:sz w:val="20"/>
        </w:rPr>
        <w:t xml:space="preserve"> </w:t>
      </w:r>
      <w:r>
        <w:rPr>
          <w:color w:val="221F1F"/>
          <w:sz w:val="20"/>
        </w:rPr>
        <w:t>United</w:t>
      </w:r>
      <w:r>
        <w:rPr>
          <w:color w:val="221F1F"/>
          <w:spacing w:val="-6"/>
          <w:sz w:val="20"/>
        </w:rPr>
        <w:t xml:space="preserve"> </w:t>
      </w:r>
      <w:r>
        <w:rPr>
          <w:color w:val="221F1F"/>
          <w:sz w:val="20"/>
        </w:rPr>
        <w:t>States,</w:t>
      </w:r>
      <w:r>
        <w:rPr>
          <w:color w:val="221F1F"/>
          <w:spacing w:val="-5"/>
          <w:sz w:val="20"/>
        </w:rPr>
        <w:t xml:space="preserve"> </w:t>
      </w:r>
      <w:r>
        <w:rPr>
          <w:color w:val="221F1F"/>
          <w:sz w:val="20"/>
        </w:rPr>
        <w:t>as</w:t>
      </w:r>
      <w:r>
        <w:rPr>
          <w:color w:val="221F1F"/>
          <w:spacing w:val="-6"/>
          <w:sz w:val="20"/>
        </w:rPr>
        <w:t xml:space="preserve"> </w:t>
      </w:r>
      <w:r>
        <w:rPr>
          <w:color w:val="221F1F"/>
          <w:sz w:val="20"/>
        </w:rPr>
        <w:t>used</w:t>
      </w:r>
      <w:r>
        <w:rPr>
          <w:color w:val="221F1F"/>
          <w:spacing w:val="-3"/>
          <w:sz w:val="20"/>
        </w:rPr>
        <w:t xml:space="preserve"> </w:t>
      </w:r>
      <w:r>
        <w:rPr>
          <w:color w:val="221F1F"/>
          <w:sz w:val="20"/>
        </w:rPr>
        <w:t>in</w:t>
      </w:r>
      <w:r>
        <w:rPr>
          <w:color w:val="221F1F"/>
          <w:spacing w:val="-4"/>
          <w:sz w:val="20"/>
        </w:rPr>
        <w:t xml:space="preserve"> </w:t>
      </w:r>
      <w:r>
        <w:rPr>
          <w:color w:val="221F1F"/>
          <w:sz w:val="20"/>
        </w:rPr>
        <w:t>this</w:t>
      </w:r>
      <w:r>
        <w:rPr>
          <w:color w:val="221F1F"/>
          <w:spacing w:val="-6"/>
          <w:sz w:val="20"/>
        </w:rPr>
        <w:t xml:space="preserve"> </w:t>
      </w:r>
      <w:r>
        <w:rPr>
          <w:color w:val="221F1F"/>
          <w:sz w:val="20"/>
        </w:rPr>
        <w:t>clause,</w:t>
      </w:r>
      <w:r>
        <w:rPr>
          <w:color w:val="221F1F"/>
          <w:spacing w:val="-4"/>
          <w:sz w:val="20"/>
        </w:rPr>
        <w:t xml:space="preserve"> </w:t>
      </w:r>
      <w:r>
        <w:rPr>
          <w:color w:val="221F1F"/>
          <w:sz w:val="20"/>
        </w:rPr>
        <w:t>means</w:t>
      </w:r>
      <w:r>
        <w:rPr>
          <w:color w:val="221F1F"/>
          <w:spacing w:val="-6"/>
          <w:sz w:val="20"/>
        </w:rPr>
        <w:t xml:space="preserve"> </w:t>
      </w:r>
      <w:r>
        <w:rPr>
          <w:color w:val="221F1F"/>
          <w:sz w:val="20"/>
        </w:rPr>
        <w:t>the</w:t>
      </w:r>
      <w:r>
        <w:rPr>
          <w:color w:val="221F1F"/>
          <w:spacing w:val="-5"/>
          <w:sz w:val="20"/>
        </w:rPr>
        <w:t xml:space="preserve"> </w:t>
      </w:r>
      <w:r>
        <w:rPr>
          <w:color w:val="221F1F"/>
          <w:sz w:val="20"/>
        </w:rPr>
        <w:t>50</w:t>
      </w:r>
      <w:r>
        <w:rPr>
          <w:color w:val="221F1F"/>
          <w:spacing w:val="-4"/>
          <w:sz w:val="20"/>
        </w:rPr>
        <w:t xml:space="preserve"> </w:t>
      </w:r>
      <w:r>
        <w:rPr>
          <w:color w:val="221F1F"/>
          <w:sz w:val="20"/>
        </w:rPr>
        <w:t>States,</w:t>
      </w:r>
      <w:r>
        <w:rPr>
          <w:color w:val="221F1F"/>
          <w:spacing w:val="-4"/>
          <w:sz w:val="20"/>
        </w:rPr>
        <w:t xml:space="preserve"> </w:t>
      </w:r>
      <w:r>
        <w:rPr>
          <w:color w:val="221F1F"/>
          <w:sz w:val="20"/>
        </w:rPr>
        <w:t>the</w:t>
      </w:r>
      <w:r>
        <w:rPr>
          <w:color w:val="221F1F"/>
          <w:spacing w:val="-5"/>
          <w:sz w:val="20"/>
        </w:rPr>
        <w:t xml:space="preserve"> </w:t>
      </w:r>
      <w:r>
        <w:rPr>
          <w:color w:val="221F1F"/>
          <w:sz w:val="20"/>
        </w:rPr>
        <w:t>District</w:t>
      </w:r>
      <w:r>
        <w:rPr>
          <w:color w:val="221F1F"/>
          <w:spacing w:val="-5"/>
          <w:sz w:val="20"/>
        </w:rPr>
        <w:t xml:space="preserve"> </w:t>
      </w:r>
      <w:r>
        <w:rPr>
          <w:color w:val="221F1F"/>
          <w:sz w:val="20"/>
        </w:rPr>
        <w:t>of</w:t>
      </w:r>
      <w:r>
        <w:rPr>
          <w:color w:val="221F1F"/>
          <w:spacing w:val="-5"/>
          <w:sz w:val="20"/>
        </w:rPr>
        <w:t xml:space="preserve"> </w:t>
      </w:r>
      <w:r>
        <w:rPr>
          <w:color w:val="221F1F"/>
          <w:sz w:val="20"/>
        </w:rPr>
        <w:t>Columbia,</w:t>
      </w:r>
      <w:r>
        <w:rPr>
          <w:color w:val="221F1F"/>
          <w:spacing w:val="-4"/>
          <w:sz w:val="20"/>
        </w:rPr>
        <w:t xml:space="preserve"> </w:t>
      </w:r>
      <w:r>
        <w:rPr>
          <w:color w:val="221F1F"/>
          <w:sz w:val="20"/>
        </w:rPr>
        <w:t>and</w:t>
      </w:r>
      <w:r>
        <w:rPr>
          <w:color w:val="221F1F"/>
          <w:spacing w:val="-4"/>
          <w:sz w:val="20"/>
        </w:rPr>
        <w:t xml:space="preserve"> </w:t>
      </w:r>
      <w:r>
        <w:rPr>
          <w:color w:val="221F1F"/>
          <w:sz w:val="20"/>
        </w:rPr>
        <w:t xml:space="preserve">outlying </w:t>
      </w:r>
      <w:r>
        <w:rPr>
          <w:color w:val="221F1F"/>
          <w:spacing w:val="-2"/>
          <w:sz w:val="20"/>
        </w:rPr>
        <w:t>areas.</w:t>
      </w:r>
    </w:p>
    <w:p w14:paraId="6DA4F443" w14:textId="77777777" w:rsidR="00016C31" w:rsidRDefault="00632607">
      <w:pPr>
        <w:pStyle w:val="ListParagraph"/>
        <w:numPr>
          <w:ilvl w:val="0"/>
          <w:numId w:val="45"/>
        </w:numPr>
        <w:tabs>
          <w:tab w:val="left" w:pos="441"/>
        </w:tabs>
        <w:spacing w:before="1"/>
        <w:ind w:right="1007"/>
        <w:rPr>
          <w:sz w:val="20"/>
        </w:rPr>
      </w:pPr>
      <w:r>
        <w:rPr>
          <w:color w:val="221F1F"/>
          <w:sz w:val="20"/>
        </w:rPr>
        <w:t>Display of fraud hotline poster(s). (1) The Contractor shall display prominently the DoD fraud hotline poster, prepared</w:t>
      </w:r>
      <w:r>
        <w:rPr>
          <w:color w:val="221F1F"/>
          <w:spacing w:val="-4"/>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DoD</w:t>
      </w:r>
      <w:r>
        <w:rPr>
          <w:color w:val="221F1F"/>
          <w:spacing w:val="-8"/>
          <w:sz w:val="20"/>
        </w:rPr>
        <w:t xml:space="preserve"> </w:t>
      </w:r>
      <w:r>
        <w:rPr>
          <w:color w:val="221F1F"/>
          <w:sz w:val="20"/>
        </w:rPr>
        <w:t>Office</w:t>
      </w:r>
      <w:r>
        <w:rPr>
          <w:color w:val="221F1F"/>
          <w:spacing w:val="-4"/>
          <w:sz w:val="20"/>
        </w:rPr>
        <w:t xml:space="preserve"> </w:t>
      </w:r>
      <w:r>
        <w:rPr>
          <w:color w:val="221F1F"/>
          <w:sz w:val="20"/>
        </w:rPr>
        <w:t>of</w:t>
      </w:r>
      <w:r>
        <w:rPr>
          <w:color w:val="221F1F"/>
          <w:spacing w:val="-6"/>
          <w:sz w:val="20"/>
        </w:rPr>
        <w:t xml:space="preserve"> </w:t>
      </w:r>
      <w:r>
        <w:rPr>
          <w:color w:val="221F1F"/>
          <w:sz w:val="20"/>
        </w:rPr>
        <w:t>the</w:t>
      </w:r>
      <w:r>
        <w:rPr>
          <w:color w:val="221F1F"/>
          <w:spacing w:val="-5"/>
          <w:sz w:val="20"/>
        </w:rPr>
        <w:t xml:space="preserve"> </w:t>
      </w:r>
      <w:r>
        <w:rPr>
          <w:color w:val="221F1F"/>
          <w:sz w:val="20"/>
        </w:rPr>
        <w:t>Inspector</w:t>
      </w:r>
      <w:r>
        <w:rPr>
          <w:color w:val="221F1F"/>
          <w:spacing w:val="-4"/>
          <w:sz w:val="20"/>
        </w:rPr>
        <w:t xml:space="preserve"> </w:t>
      </w:r>
      <w:r>
        <w:rPr>
          <w:color w:val="221F1F"/>
          <w:sz w:val="20"/>
        </w:rPr>
        <w:t>General,</w:t>
      </w:r>
      <w:r>
        <w:rPr>
          <w:color w:val="221F1F"/>
          <w:spacing w:val="-7"/>
          <w:sz w:val="20"/>
        </w:rPr>
        <w:t xml:space="preserve"> </w:t>
      </w:r>
      <w:r>
        <w:rPr>
          <w:color w:val="221F1F"/>
          <w:sz w:val="20"/>
        </w:rPr>
        <w:t>in</w:t>
      </w:r>
      <w:r>
        <w:rPr>
          <w:color w:val="221F1F"/>
          <w:spacing w:val="-4"/>
          <w:sz w:val="20"/>
        </w:rPr>
        <w:t xml:space="preserve"> </w:t>
      </w:r>
      <w:r>
        <w:rPr>
          <w:color w:val="221F1F"/>
          <w:sz w:val="20"/>
        </w:rPr>
        <w:t>common</w:t>
      </w:r>
      <w:r>
        <w:rPr>
          <w:color w:val="221F1F"/>
          <w:spacing w:val="-3"/>
          <w:sz w:val="20"/>
        </w:rPr>
        <w:t xml:space="preserve"> </w:t>
      </w:r>
      <w:r>
        <w:rPr>
          <w:color w:val="221F1F"/>
          <w:sz w:val="20"/>
        </w:rPr>
        <w:t>work</w:t>
      </w:r>
      <w:r>
        <w:rPr>
          <w:color w:val="221F1F"/>
          <w:spacing w:val="-4"/>
          <w:sz w:val="20"/>
        </w:rPr>
        <w:t xml:space="preserve"> </w:t>
      </w:r>
      <w:r>
        <w:rPr>
          <w:color w:val="221F1F"/>
          <w:sz w:val="20"/>
        </w:rPr>
        <w:t>areas</w:t>
      </w:r>
      <w:r>
        <w:rPr>
          <w:color w:val="221F1F"/>
          <w:spacing w:val="-8"/>
          <w:sz w:val="20"/>
        </w:rPr>
        <w:t xml:space="preserve"> </w:t>
      </w:r>
      <w:r>
        <w:rPr>
          <w:color w:val="221F1F"/>
          <w:sz w:val="20"/>
        </w:rPr>
        <w:t>within</w:t>
      </w:r>
      <w:r>
        <w:rPr>
          <w:color w:val="221F1F"/>
          <w:spacing w:val="-4"/>
          <w:sz w:val="20"/>
        </w:rPr>
        <w:t xml:space="preserve"> </w:t>
      </w:r>
      <w:r>
        <w:rPr>
          <w:color w:val="221F1F"/>
          <w:sz w:val="20"/>
        </w:rPr>
        <w:t>business</w:t>
      </w:r>
      <w:r>
        <w:rPr>
          <w:color w:val="221F1F"/>
          <w:spacing w:val="-6"/>
          <w:sz w:val="20"/>
        </w:rPr>
        <w:t xml:space="preserve"> </w:t>
      </w:r>
      <w:r>
        <w:rPr>
          <w:color w:val="221F1F"/>
          <w:sz w:val="20"/>
        </w:rPr>
        <w:t>segments</w:t>
      </w:r>
      <w:r>
        <w:rPr>
          <w:color w:val="221F1F"/>
          <w:spacing w:val="-8"/>
          <w:sz w:val="20"/>
        </w:rPr>
        <w:t xml:space="preserve"> </w:t>
      </w:r>
      <w:r>
        <w:rPr>
          <w:color w:val="221F1F"/>
          <w:sz w:val="20"/>
        </w:rPr>
        <w:t>performing work in the United States under Department of Defense (DoD) contracts.</w:t>
      </w:r>
    </w:p>
    <w:p w14:paraId="6C3B94EA" w14:textId="77777777" w:rsidR="00016C31" w:rsidRDefault="00632607">
      <w:pPr>
        <w:pStyle w:val="BodyText"/>
        <w:ind w:left="219" w:right="999"/>
      </w:pPr>
      <w:r>
        <w:rPr>
          <w:color w:val="221F1F"/>
        </w:rPr>
        <w:t>(2)</w:t>
      </w:r>
      <w:r>
        <w:rPr>
          <w:color w:val="221F1F"/>
          <w:spacing w:val="-4"/>
        </w:rPr>
        <w:t xml:space="preserve"> </w:t>
      </w:r>
      <w:r>
        <w:rPr>
          <w:color w:val="221F1F"/>
        </w:rPr>
        <w:t>If</w:t>
      </w:r>
      <w:r>
        <w:rPr>
          <w:color w:val="221F1F"/>
          <w:spacing w:val="-5"/>
        </w:rPr>
        <w:t xml:space="preserve"> </w:t>
      </w:r>
      <w:r>
        <w:rPr>
          <w:color w:val="221F1F"/>
        </w:rPr>
        <w:t>the</w:t>
      </w:r>
      <w:r>
        <w:rPr>
          <w:color w:val="221F1F"/>
          <w:spacing w:val="-5"/>
        </w:rPr>
        <w:t xml:space="preserve"> </w:t>
      </w:r>
      <w:r>
        <w:rPr>
          <w:color w:val="221F1F"/>
        </w:rPr>
        <w:t>contract</w:t>
      </w:r>
      <w:r>
        <w:rPr>
          <w:color w:val="221F1F"/>
          <w:spacing w:val="-5"/>
        </w:rPr>
        <w:t xml:space="preserve"> </w:t>
      </w:r>
      <w:r>
        <w:rPr>
          <w:color w:val="221F1F"/>
        </w:rPr>
        <w:t>is</w:t>
      </w:r>
      <w:r>
        <w:rPr>
          <w:color w:val="221F1F"/>
          <w:spacing w:val="-6"/>
        </w:rPr>
        <w:t xml:space="preserve"> </w:t>
      </w:r>
      <w:r>
        <w:rPr>
          <w:color w:val="221F1F"/>
        </w:rPr>
        <w:t>funded,</w:t>
      </w:r>
      <w:r>
        <w:rPr>
          <w:color w:val="221F1F"/>
          <w:spacing w:val="-4"/>
        </w:rPr>
        <w:t xml:space="preserve"> </w:t>
      </w:r>
      <w:r>
        <w:rPr>
          <w:color w:val="221F1F"/>
        </w:rPr>
        <w:t>in</w:t>
      </w:r>
      <w:r>
        <w:rPr>
          <w:color w:val="221F1F"/>
          <w:spacing w:val="-7"/>
        </w:rPr>
        <w:t xml:space="preserve"> </w:t>
      </w:r>
      <w:r>
        <w:rPr>
          <w:color w:val="221F1F"/>
        </w:rPr>
        <w:t>whole</w:t>
      </w:r>
      <w:r>
        <w:rPr>
          <w:color w:val="221F1F"/>
          <w:spacing w:val="-4"/>
        </w:rPr>
        <w:t xml:space="preserve"> </w:t>
      </w:r>
      <w:r>
        <w:rPr>
          <w:color w:val="221F1F"/>
        </w:rPr>
        <w:t>or</w:t>
      </w:r>
      <w:r>
        <w:rPr>
          <w:color w:val="221F1F"/>
          <w:spacing w:val="-5"/>
        </w:rPr>
        <w:t xml:space="preserve"> </w:t>
      </w:r>
      <w:r>
        <w:rPr>
          <w:color w:val="221F1F"/>
        </w:rPr>
        <w:t>in</w:t>
      </w:r>
      <w:r>
        <w:rPr>
          <w:color w:val="221F1F"/>
          <w:spacing w:val="-7"/>
        </w:rPr>
        <w:t xml:space="preserve"> </w:t>
      </w:r>
      <w:r>
        <w:rPr>
          <w:color w:val="221F1F"/>
        </w:rPr>
        <w:t>part,</w:t>
      </w:r>
      <w:r>
        <w:rPr>
          <w:color w:val="221F1F"/>
          <w:spacing w:val="-7"/>
        </w:rPr>
        <w:t xml:space="preserve"> </w:t>
      </w:r>
      <w:r>
        <w:rPr>
          <w:color w:val="221F1F"/>
        </w:rPr>
        <w:t>by</w:t>
      </w:r>
      <w:r>
        <w:rPr>
          <w:color w:val="221F1F"/>
          <w:spacing w:val="-4"/>
        </w:rPr>
        <w:t xml:space="preserve"> </w:t>
      </w:r>
      <w:r>
        <w:rPr>
          <w:color w:val="221F1F"/>
        </w:rPr>
        <w:t>Department</w:t>
      </w:r>
      <w:r>
        <w:rPr>
          <w:color w:val="221F1F"/>
          <w:spacing w:val="-5"/>
        </w:rPr>
        <w:t xml:space="preserve"> </w:t>
      </w:r>
      <w:r>
        <w:rPr>
          <w:color w:val="221F1F"/>
        </w:rPr>
        <w:t>of</w:t>
      </w:r>
      <w:r>
        <w:rPr>
          <w:color w:val="221F1F"/>
          <w:spacing w:val="-7"/>
        </w:rPr>
        <w:t xml:space="preserve"> </w:t>
      </w:r>
      <w:r>
        <w:rPr>
          <w:color w:val="221F1F"/>
        </w:rPr>
        <w:t>Homeland</w:t>
      </w:r>
      <w:r>
        <w:rPr>
          <w:color w:val="221F1F"/>
          <w:spacing w:val="-3"/>
        </w:rPr>
        <w:t xml:space="preserve"> </w:t>
      </w:r>
      <w:r>
        <w:rPr>
          <w:color w:val="221F1F"/>
        </w:rPr>
        <w:t>Security</w:t>
      </w:r>
      <w:r>
        <w:rPr>
          <w:color w:val="221F1F"/>
          <w:spacing w:val="-4"/>
        </w:rPr>
        <w:t xml:space="preserve"> </w:t>
      </w:r>
      <w:r>
        <w:rPr>
          <w:color w:val="221F1F"/>
        </w:rPr>
        <w:t>(DHS)</w:t>
      </w:r>
      <w:r>
        <w:rPr>
          <w:color w:val="221F1F"/>
          <w:spacing w:val="-5"/>
        </w:rPr>
        <w:t xml:space="preserve"> </w:t>
      </w:r>
      <w:r>
        <w:rPr>
          <w:color w:val="221F1F"/>
        </w:rPr>
        <w:t>disaster</w:t>
      </w:r>
      <w:r>
        <w:rPr>
          <w:color w:val="221F1F"/>
          <w:spacing w:val="-6"/>
        </w:rPr>
        <w:t xml:space="preserve"> </w:t>
      </w:r>
      <w:r>
        <w:rPr>
          <w:color w:val="221F1F"/>
        </w:rPr>
        <w:t>relief</w:t>
      </w:r>
      <w:r>
        <w:rPr>
          <w:color w:val="221F1F"/>
          <w:spacing w:val="-4"/>
        </w:rPr>
        <w:t xml:space="preserve"> </w:t>
      </w:r>
      <w:r>
        <w:rPr>
          <w:color w:val="221F1F"/>
        </w:rPr>
        <w:t>funds,</w:t>
      </w:r>
      <w:r>
        <w:rPr>
          <w:color w:val="221F1F"/>
          <w:spacing w:val="-3"/>
        </w:rPr>
        <w:t xml:space="preserve"> </w:t>
      </w:r>
      <w:r>
        <w:rPr>
          <w:color w:val="221F1F"/>
        </w:rPr>
        <w:t>the DHS fraud hotline poster shall be displayed in addition to the DoD fraud hotline poster. If a display of a DHS fraud hotline poster is required, the Contractor may obtain such poster from:</w:t>
      </w:r>
    </w:p>
    <w:p w14:paraId="44CCC879" w14:textId="77777777" w:rsidR="00016C31" w:rsidRDefault="00900DE8">
      <w:pPr>
        <w:spacing w:line="229" w:lineRule="exact"/>
        <w:ind w:left="219"/>
        <w:rPr>
          <w:b/>
          <w:sz w:val="20"/>
        </w:rPr>
      </w:pPr>
      <w:hyperlink r:id="rId28">
        <w:r w:rsidR="00632607">
          <w:rPr>
            <w:b/>
            <w:color w:val="221F1F"/>
            <w:spacing w:val="-2"/>
            <w:sz w:val="20"/>
          </w:rPr>
          <w:t>http://www.dhs.gov/</w:t>
        </w:r>
      </w:hyperlink>
    </w:p>
    <w:p w14:paraId="7F33A059" w14:textId="77777777" w:rsidR="00016C31" w:rsidRDefault="00632607">
      <w:pPr>
        <w:pStyle w:val="ListParagraph"/>
        <w:numPr>
          <w:ilvl w:val="0"/>
          <w:numId w:val="45"/>
        </w:numPr>
        <w:tabs>
          <w:tab w:val="left" w:pos="441"/>
        </w:tabs>
        <w:ind w:right="1007"/>
        <w:rPr>
          <w:sz w:val="20"/>
        </w:rPr>
      </w:pPr>
      <w:r>
        <w:rPr>
          <w:color w:val="221F1F"/>
          <w:sz w:val="20"/>
        </w:rPr>
        <w:t>Display of combating trafficking in persons and whistleblower protection hotline posters. The Contractor shall display prominently the DoD Combating Trafficking in Persons and Whistleblower Protection hotline posters, prepared</w:t>
      </w:r>
      <w:r>
        <w:rPr>
          <w:color w:val="221F1F"/>
          <w:spacing w:val="-4"/>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DoD</w:t>
      </w:r>
      <w:r>
        <w:rPr>
          <w:color w:val="221F1F"/>
          <w:spacing w:val="-8"/>
          <w:sz w:val="20"/>
        </w:rPr>
        <w:t xml:space="preserve"> </w:t>
      </w:r>
      <w:r>
        <w:rPr>
          <w:color w:val="221F1F"/>
          <w:sz w:val="20"/>
        </w:rPr>
        <w:t>Office</w:t>
      </w:r>
      <w:r>
        <w:rPr>
          <w:color w:val="221F1F"/>
          <w:spacing w:val="-4"/>
          <w:sz w:val="20"/>
        </w:rPr>
        <w:t xml:space="preserve"> </w:t>
      </w:r>
      <w:r>
        <w:rPr>
          <w:color w:val="221F1F"/>
          <w:sz w:val="20"/>
        </w:rPr>
        <w:t>of</w:t>
      </w:r>
      <w:r>
        <w:rPr>
          <w:color w:val="221F1F"/>
          <w:spacing w:val="-6"/>
          <w:sz w:val="20"/>
        </w:rPr>
        <w:t xml:space="preserve"> </w:t>
      </w:r>
      <w:r>
        <w:rPr>
          <w:color w:val="221F1F"/>
          <w:sz w:val="20"/>
        </w:rPr>
        <w:t>the</w:t>
      </w:r>
      <w:r>
        <w:rPr>
          <w:color w:val="221F1F"/>
          <w:spacing w:val="-5"/>
          <w:sz w:val="20"/>
        </w:rPr>
        <w:t xml:space="preserve"> </w:t>
      </w:r>
      <w:r>
        <w:rPr>
          <w:color w:val="221F1F"/>
          <w:sz w:val="20"/>
        </w:rPr>
        <w:t>Inspector</w:t>
      </w:r>
      <w:r>
        <w:rPr>
          <w:color w:val="221F1F"/>
          <w:spacing w:val="-4"/>
          <w:sz w:val="20"/>
        </w:rPr>
        <w:t xml:space="preserve"> </w:t>
      </w:r>
      <w:r>
        <w:rPr>
          <w:color w:val="221F1F"/>
          <w:sz w:val="20"/>
        </w:rPr>
        <w:t>General,</w:t>
      </w:r>
      <w:r>
        <w:rPr>
          <w:color w:val="221F1F"/>
          <w:spacing w:val="-7"/>
          <w:sz w:val="20"/>
        </w:rPr>
        <w:t xml:space="preserve"> </w:t>
      </w:r>
      <w:r>
        <w:rPr>
          <w:color w:val="221F1F"/>
          <w:sz w:val="20"/>
        </w:rPr>
        <w:t>in</w:t>
      </w:r>
      <w:r>
        <w:rPr>
          <w:color w:val="221F1F"/>
          <w:spacing w:val="-4"/>
          <w:sz w:val="20"/>
        </w:rPr>
        <w:t xml:space="preserve"> </w:t>
      </w:r>
      <w:r>
        <w:rPr>
          <w:color w:val="221F1F"/>
          <w:sz w:val="20"/>
        </w:rPr>
        <w:t>common</w:t>
      </w:r>
      <w:r>
        <w:rPr>
          <w:color w:val="221F1F"/>
          <w:spacing w:val="-3"/>
          <w:sz w:val="20"/>
        </w:rPr>
        <w:t xml:space="preserve"> </w:t>
      </w:r>
      <w:r>
        <w:rPr>
          <w:color w:val="221F1F"/>
          <w:sz w:val="20"/>
        </w:rPr>
        <w:t>work</w:t>
      </w:r>
      <w:r>
        <w:rPr>
          <w:color w:val="221F1F"/>
          <w:spacing w:val="-4"/>
          <w:sz w:val="20"/>
        </w:rPr>
        <w:t xml:space="preserve"> </w:t>
      </w:r>
      <w:r>
        <w:rPr>
          <w:color w:val="221F1F"/>
          <w:sz w:val="20"/>
        </w:rPr>
        <w:t>areas</w:t>
      </w:r>
      <w:r>
        <w:rPr>
          <w:color w:val="221F1F"/>
          <w:spacing w:val="-8"/>
          <w:sz w:val="20"/>
        </w:rPr>
        <w:t xml:space="preserve"> </w:t>
      </w:r>
      <w:r>
        <w:rPr>
          <w:color w:val="221F1F"/>
          <w:sz w:val="20"/>
        </w:rPr>
        <w:t>within</w:t>
      </w:r>
      <w:r>
        <w:rPr>
          <w:color w:val="221F1F"/>
          <w:spacing w:val="-4"/>
          <w:sz w:val="20"/>
        </w:rPr>
        <w:t xml:space="preserve"> </w:t>
      </w:r>
      <w:r>
        <w:rPr>
          <w:color w:val="221F1F"/>
          <w:sz w:val="20"/>
        </w:rPr>
        <w:t>business</w:t>
      </w:r>
      <w:r>
        <w:rPr>
          <w:color w:val="221F1F"/>
          <w:spacing w:val="-6"/>
          <w:sz w:val="20"/>
        </w:rPr>
        <w:t xml:space="preserve"> </w:t>
      </w:r>
      <w:r>
        <w:rPr>
          <w:color w:val="221F1F"/>
          <w:sz w:val="20"/>
        </w:rPr>
        <w:t>segments</w:t>
      </w:r>
      <w:r>
        <w:rPr>
          <w:color w:val="221F1F"/>
          <w:spacing w:val="-8"/>
          <w:sz w:val="20"/>
        </w:rPr>
        <w:t xml:space="preserve"> </w:t>
      </w:r>
      <w:r>
        <w:rPr>
          <w:color w:val="221F1F"/>
          <w:sz w:val="20"/>
        </w:rPr>
        <w:t>performing work under DoD contracts.</w:t>
      </w:r>
    </w:p>
    <w:p w14:paraId="7A9B60BA" w14:textId="77777777" w:rsidR="00016C31" w:rsidRDefault="00632607">
      <w:pPr>
        <w:pStyle w:val="BodyText"/>
        <w:spacing w:before="1"/>
        <w:ind w:left="219" w:right="999"/>
      </w:pPr>
      <w:r>
        <w:rPr>
          <w:color w:val="221F1F"/>
        </w:rPr>
        <w:t>(d)(1)</w:t>
      </w:r>
      <w:r>
        <w:rPr>
          <w:color w:val="221F1F"/>
          <w:spacing w:val="-3"/>
        </w:rPr>
        <w:t xml:space="preserve"> </w:t>
      </w:r>
      <w:r>
        <w:rPr>
          <w:color w:val="221F1F"/>
        </w:rPr>
        <w:t>These</w:t>
      </w:r>
      <w:r>
        <w:rPr>
          <w:color w:val="221F1F"/>
          <w:spacing w:val="-5"/>
        </w:rPr>
        <w:t xml:space="preserve"> </w:t>
      </w:r>
      <w:r>
        <w:rPr>
          <w:color w:val="221F1F"/>
        </w:rPr>
        <w:t>DoD</w:t>
      </w:r>
      <w:r>
        <w:rPr>
          <w:color w:val="221F1F"/>
          <w:spacing w:val="-5"/>
        </w:rPr>
        <w:t xml:space="preserve"> </w:t>
      </w:r>
      <w:r>
        <w:rPr>
          <w:color w:val="221F1F"/>
        </w:rPr>
        <w:t>hotline</w:t>
      </w:r>
      <w:r>
        <w:rPr>
          <w:color w:val="221F1F"/>
          <w:spacing w:val="-7"/>
        </w:rPr>
        <w:t xml:space="preserve"> </w:t>
      </w:r>
      <w:r>
        <w:rPr>
          <w:color w:val="221F1F"/>
        </w:rPr>
        <w:t>posters</w:t>
      </w:r>
      <w:r>
        <w:rPr>
          <w:color w:val="221F1F"/>
          <w:spacing w:val="-5"/>
        </w:rPr>
        <w:t xml:space="preserve"> </w:t>
      </w:r>
      <w:r>
        <w:rPr>
          <w:color w:val="221F1F"/>
        </w:rPr>
        <w:t>may</w:t>
      </w:r>
      <w:r>
        <w:rPr>
          <w:color w:val="221F1F"/>
          <w:spacing w:val="-4"/>
        </w:rPr>
        <w:t xml:space="preserve"> </w:t>
      </w:r>
      <w:r>
        <w:rPr>
          <w:color w:val="221F1F"/>
        </w:rPr>
        <w:t>be</w:t>
      </w:r>
      <w:r>
        <w:rPr>
          <w:color w:val="221F1F"/>
          <w:spacing w:val="-5"/>
        </w:rPr>
        <w:t xml:space="preserve"> </w:t>
      </w:r>
      <w:r>
        <w:rPr>
          <w:color w:val="221F1F"/>
        </w:rPr>
        <w:t>obtained</w:t>
      </w:r>
      <w:r>
        <w:rPr>
          <w:color w:val="221F1F"/>
          <w:spacing w:val="-6"/>
        </w:rPr>
        <w:t xml:space="preserve"> </w:t>
      </w:r>
      <w:r>
        <w:rPr>
          <w:color w:val="221F1F"/>
        </w:rPr>
        <w:t>from:</w:t>
      </w:r>
      <w:r>
        <w:rPr>
          <w:color w:val="221F1F"/>
          <w:spacing w:val="-7"/>
        </w:rPr>
        <w:t xml:space="preserve"> </w:t>
      </w:r>
      <w:r>
        <w:rPr>
          <w:color w:val="221F1F"/>
        </w:rPr>
        <w:t>Defense</w:t>
      </w:r>
      <w:r>
        <w:rPr>
          <w:color w:val="221F1F"/>
          <w:spacing w:val="-5"/>
        </w:rPr>
        <w:t xml:space="preserve"> </w:t>
      </w:r>
      <w:r>
        <w:rPr>
          <w:color w:val="221F1F"/>
        </w:rPr>
        <w:t>Hotline,</w:t>
      </w:r>
      <w:r>
        <w:rPr>
          <w:color w:val="221F1F"/>
          <w:spacing w:val="-4"/>
        </w:rPr>
        <w:t xml:space="preserve"> </w:t>
      </w:r>
      <w:r>
        <w:rPr>
          <w:color w:val="221F1F"/>
        </w:rPr>
        <w:t>The</w:t>
      </w:r>
      <w:r>
        <w:rPr>
          <w:color w:val="221F1F"/>
          <w:spacing w:val="-5"/>
        </w:rPr>
        <w:t xml:space="preserve"> </w:t>
      </w:r>
      <w:r>
        <w:rPr>
          <w:color w:val="221F1F"/>
        </w:rPr>
        <w:t>Pentagon,</w:t>
      </w:r>
      <w:r>
        <w:rPr>
          <w:color w:val="221F1F"/>
          <w:spacing w:val="-9"/>
        </w:rPr>
        <w:t xml:space="preserve"> </w:t>
      </w:r>
      <w:r>
        <w:rPr>
          <w:color w:val="221F1F"/>
        </w:rPr>
        <w:t>Washington,</w:t>
      </w:r>
      <w:r>
        <w:rPr>
          <w:color w:val="221F1F"/>
          <w:spacing w:val="-3"/>
        </w:rPr>
        <w:t xml:space="preserve"> </w:t>
      </w:r>
      <w:r>
        <w:rPr>
          <w:color w:val="221F1F"/>
        </w:rPr>
        <w:t>DC</w:t>
      </w:r>
      <w:r>
        <w:rPr>
          <w:color w:val="221F1F"/>
          <w:spacing w:val="-6"/>
        </w:rPr>
        <w:t xml:space="preserve"> </w:t>
      </w:r>
      <w:r>
        <w:rPr>
          <w:color w:val="221F1F"/>
        </w:rPr>
        <w:t xml:space="preserve">20301- 1900, or are also available via the internet at </w:t>
      </w:r>
      <w:hyperlink r:id="rId29">
        <w:r>
          <w:rPr>
            <w:color w:val="221F1F"/>
          </w:rPr>
          <w:t>http://www.dodig.mil/hotline/hotline_posters.htm.</w:t>
        </w:r>
      </w:hyperlink>
    </w:p>
    <w:p w14:paraId="35DABD13" w14:textId="77777777" w:rsidR="00016C31" w:rsidRDefault="00632607">
      <w:pPr>
        <w:pStyle w:val="ListParagraph"/>
        <w:numPr>
          <w:ilvl w:val="0"/>
          <w:numId w:val="44"/>
        </w:numPr>
        <w:tabs>
          <w:tab w:val="left" w:pos="441"/>
        </w:tabs>
        <w:spacing w:before="1"/>
        <w:ind w:right="888"/>
        <w:rPr>
          <w:sz w:val="20"/>
        </w:rPr>
      </w:pPr>
      <w:r>
        <w:rPr>
          <w:color w:val="221F1F"/>
          <w:sz w:val="20"/>
        </w:rPr>
        <w:t>If</w:t>
      </w:r>
      <w:r>
        <w:rPr>
          <w:color w:val="221F1F"/>
          <w:spacing w:val="-5"/>
          <w:sz w:val="20"/>
        </w:rPr>
        <w:t xml:space="preserve"> </w:t>
      </w:r>
      <w:r>
        <w:rPr>
          <w:color w:val="221F1F"/>
          <w:sz w:val="20"/>
        </w:rPr>
        <w:t>a</w:t>
      </w:r>
      <w:r>
        <w:rPr>
          <w:color w:val="221F1F"/>
          <w:spacing w:val="-5"/>
          <w:sz w:val="20"/>
        </w:rPr>
        <w:t xml:space="preserve"> </w:t>
      </w:r>
      <w:r>
        <w:rPr>
          <w:color w:val="221F1F"/>
          <w:sz w:val="20"/>
        </w:rPr>
        <w:t>significant</w:t>
      </w:r>
      <w:r>
        <w:rPr>
          <w:color w:val="221F1F"/>
          <w:spacing w:val="-5"/>
          <w:sz w:val="20"/>
        </w:rPr>
        <w:t xml:space="preserve"> </w:t>
      </w:r>
      <w:r>
        <w:rPr>
          <w:color w:val="221F1F"/>
          <w:sz w:val="20"/>
        </w:rPr>
        <w:t>portion</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employee</w:t>
      </w:r>
      <w:r>
        <w:rPr>
          <w:color w:val="221F1F"/>
          <w:spacing w:val="-3"/>
          <w:sz w:val="20"/>
        </w:rPr>
        <w:t xml:space="preserve"> </w:t>
      </w:r>
      <w:r>
        <w:rPr>
          <w:color w:val="221F1F"/>
          <w:sz w:val="20"/>
        </w:rPr>
        <w:t>workforce</w:t>
      </w:r>
      <w:r>
        <w:rPr>
          <w:color w:val="221F1F"/>
          <w:spacing w:val="-4"/>
          <w:sz w:val="20"/>
        </w:rPr>
        <w:t xml:space="preserve"> </w:t>
      </w:r>
      <w:r>
        <w:rPr>
          <w:color w:val="221F1F"/>
          <w:sz w:val="20"/>
        </w:rPr>
        <w:t>does</w:t>
      </w:r>
      <w:r>
        <w:rPr>
          <w:color w:val="221F1F"/>
          <w:spacing w:val="-5"/>
          <w:sz w:val="20"/>
        </w:rPr>
        <w:t xml:space="preserve"> </w:t>
      </w:r>
      <w:r>
        <w:rPr>
          <w:color w:val="221F1F"/>
          <w:sz w:val="20"/>
        </w:rPr>
        <w:t>not</w:t>
      </w:r>
      <w:r>
        <w:rPr>
          <w:color w:val="221F1F"/>
          <w:spacing w:val="-7"/>
          <w:sz w:val="20"/>
        </w:rPr>
        <w:t xml:space="preserve"> </w:t>
      </w:r>
      <w:r>
        <w:rPr>
          <w:color w:val="221F1F"/>
          <w:sz w:val="20"/>
        </w:rPr>
        <w:t>speak</w:t>
      </w:r>
      <w:r>
        <w:rPr>
          <w:color w:val="221F1F"/>
          <w:spacing w:val="-3"/>
          <w:sz w:val="20"/>
        </w:rPr>
        <w:t xml:space="preserve"> </w:t>
      </w:r>
      <w:r>
        <w:rPr>
          <w:color w:val="221F1F"/>
          <w:sz w:val="20"/>
        </w:rPr>
        <w:t>English,</w:t>
      </w:r>
      <w:r>
        <w:rPr>
          <w:color w:val="221F1F"/>
          <w:spacing w:val="-4"/>
          <w:sz w:val="20"/>
        </w:rPr>
        <w:t xml:space="preserve"> </w:t>
      </w:r>
      <w:r>
        <w:rPr>
          <w:color w:val="221F1F"/>
          <w:sz w:val="20"/>
        </w:rPr>
        <w:t>then</w:t>
      </w:r>
      <w:r>
        <w:rPr>
          <w:color w:val="221F1F"/>
          <w:spacing w:val="-4"/>
          <w:sz w:val="20"/>
        </w:rPr>
        <w:t xml:space="preserve"> </w:t>
      </w:r>
      <w:r>
        <w:rPr>
          <w:color w:val="221F1F"/>
          <w:sz w:val="20"/>
        </w:rPr>
        <w:t>the</w:t>
      </w:r>
      <w:r>
        <w:rPr>
          <w:color w:val="221F1F"/>
          <w:spacing w:val="-5"/>
          <w:sz w:val="20"/>
        </w:rPr>
        <w:t xml:space="preserve"> </w:t>
      </w:r>
      <w:r>
        <w:rPr>
          <w:color w:val="221F1F"/>
          <w:sz w:val="20"/>
        </w:rPr>
        <w:t>posters</w:t>
      </w:r>
      <w:r>
        <w:rPr>
          <w:color w:val="221F1F"/>
          <w:spacing w:val="-5"/>
          <w:sz w:val="20"/>
        </w:rPr>
        <w:t xml:space="preserve"> </w:t>
      </w:r>
      <w:r>
        <w:rPr>
          <w:color w:val="221F1F"/>
          <w:sz w:val="20"/>
        </w:rPr>
        <w:t>are</w:t>
      </w:r>
      <w:r>
        <w:rPr>
          <w:color w:val="221F1F"/>
          <w:spacing w:val="-2"/>
          <w:sz w:val="20"/>
        </w:rPr>
        <w:t xml:space="preserve"> </w:t>
      </w:r>
      <w:r>
        <w:rPr>
          <w:color w:val="221F1F"/>
          <w:sz w:val="20"/>
        </w:rPr>
        <w:t>to</w:t>
      </w:r>
      <w:r>
        <w:rPr>
          <w:color w:val="221F1F"/>
          <w:spacing w:val="-4"/>
          <w:sz w:val="20"/>
        </w:rPr>
        <w:t xml:space="preserve"> </w:t>
      </w:r>
      <w:r>
        <w:rPr>
          <w:color w:val="221F1F"/>
          <w:sz w:val="20"/>
        </w:rPr>
        <w:t>be</w:t>
      </w:r>
      <w:r>
        <w:rPr>
          <w:color w:val="221F1F"/>
          <w:spacing w:val="-7"/>
          <w:sz w:val="20"/>
        </w:rPr>
        <w:t xml:space="preserve"> </w:t>
      </w:r>
      <w:r>
        <w:rPr>
          <w:color w:val="221F1F"/>
          <w:sz w:val="20"/>
        </w:rPr>
        <w:t>displayed</w:t>
      </w:r>
      <w:r>
        <w:rPr>
          <w:color w:val="221F1F"/>
          <w:spacing w:val="-3"/>
          <w:sz w:val="20"/>
        </w:rPr>
        <w:t xml:space="preserve"> </w:t>
      </w:r>
      <w:r>
        <w:rPr>
          <w:color w:val="221F1F"/>
          <w:sz w:val="20"/>
        </w:rPr>
        <w:t>in</w:t>
      </w:r>
      <w:r>
        <w:rPr>
          <w:color w:val="221F1F"/>
          <w:spacing w:val="-2"/>
          <w:sz w:val="20"/>
        </w:rPr>
        <w:t xml:space="preserve"> </w:t>
      </w:r>
      <w:r>
        <w:rPr>
          <w:color w:val="221F1F"/>
          <w:sz w:val="20"/>
        </w:rPr>
        <w:t>the foreign languages that a significant portion of the employees speak. Contact the DoD Inspector General at the address provided in paragraph (d)(1) of this clause if there is a requirement for employees to be notified of this clause and assistance with translation is required.</w:t>
      </w:r>
    </w:p>
    <w:p w14:paraId="23946556" w14:textId="77777777" w:rsidR="00016C31" w:rsidRDefault="00632607">
      <w:pPr>
        <w:pStyle w:val="ListParagraph"/>
        <w:numPr>
          <w:ilvl w:val="0"/>
          <w:numId w:val="44"/>
        </w:numPr>
        <w:tabs>
          <w:tab w:val="left" w:pos="441"/>
        </w:tabs>
        <w:ind w:right="1988"/>
        <w:rPr>
          <w:sz w:val="20"/>
        </w:rPr>
      </w:pPr>
      <w:r>
        <w:rPr>
          <w:color w:val="221F1F"/>
          <w:sz w:val="20"/>
        </w:rPr>
        <w:t>Additionally,</w:t>
      </w:r>
      <w:r>
        <w:rPr>
          <w:color w:val="221F1F"/>
          <w:spacing w:val="-3"/>
          <w:sz w:val="20"/>
        </w:rPr>
        <w:t xml:space="preserve"> </w:t>
      </w:r>
      <w:r>
        <w:rPr>
          <w:color w:val="221F1F"/>
          <w:sz w:val="20"/>
        </w:rPr>
        <w:t>if</w:t>
      </w:r>
      <w:r>
        <w:rPr>
          <w:color w:val="221F1F"/>
          <w:spacing w:val="-6"/>
          <w:sz w:val="20"/>
        </w:rPr>
        <w:t xml:space="preserve"> </w:t>
      </w:r>
      <w:r>
        <w:rPr>
          <w:color w:val="221F1F"/>
          <w:sz w:val="20"/>
        </w:rPr>
        <w:t>the</w:t>
      </w:r>
      <w:r>
        <w:rPr>
          <w:color w:val="221F1F"/>
          <w:spacing w:val="-4"/>
          <w:sz w:val="20"/>
        </w:rPr>
        <w:t xml:space="preserve"> </w:t>
      </w:r>
      <w:r>
        <w:rPr>
          <w:color w:val="221F1F"/>
          <w:sz w:val="20"/>
        </w:rPr>
        <w:t>Contractor</w:t>
      </w:r>
      <w:r>
        <w:rPr>
          <w:color w:val="221F1F"/>
          <w:spacing w:val="-5"/>
          <w:sz w:val="20"/>
        </w:rPr>
        <w:t xml:space="preserve"> </w:t>
      </w:r>
      <w:r>
        <w:rPr>
          <w:color w:val="221F1F"/>
          <w:sz w:val="20"/>
        </w:rPr>
        <w:t>maintains</w:t>
      </w:r>
      <w:r>
        <w:rPr>
          <w:color w:val="221F1F"/>
          <w:spacing w:val="-5"/>
          <w:sz w:val="20"/>
        </w:rPr>
        <w:t xml:space="preserve"> </w:t>
      </w:r>
      <w:r>
        <w:rPr>
          <w:color w:val="221F1F"/>
          <w:sz w:val="20"/>
        </w:rPr>
        <w:t>a</w:t>
      </w:r>
      <w:r>
        <w:rPr>
          <w:color w:val="221F1F"/>
          <w:spacing w:val="-4"/>
          <w:sz w:val="20"/>
        </w:rPr>
        <w:t xml:space="preserve"> </w:t>
      </w:r>
      <w:r>
        <w:rPr>
          <w:color w:val="221F1F"/>
          <w:sz w:val="20"/>
        </w:rPr>
        <w:t>company</w:t>
      </w:r>
      <w:r>
        <w:rPr>
          <w:color w:val="221F1F"/>
          <w:spacing w:val="-3"/>
          <w:sz w:val="20"/>
        </w:rPr>
        <w:t xml:space="preserve"> </w:t>
      </w:r>
      <w:r>
        <w:rPr>
          <w:color w:val="221F1F"/>
          <w:sz w:val="20"/>
        </w:rPr>
        <w:t>Web</w:t>
      </w:r>
      <w:r>
        <w:rPr>
          <w:color w:val="221F1F"/>
          <w:spacing w:val="-3"/>
          <w:sz w:val="20"/>
        </w:rPr>
        <w:t xml:space="preserve"> </w:t>
      </w:r>
      <w:r>
        <w:rPr>
          <w:color w:val="221F1F"/>
          <w:sz w:val="20"/>
        </w:rPr>
        <w:t>site</w:t>
      </w:r>
      <w:r>
        <w:rPr>
          <w:color w:val="221F1F"/>
          <w:spacing w:val="-5"/>
          <w:sz w:val="20"/>
        </w:rPr>
        <w:t xml:space="preserve"> </w:t>
      </w:r>
      <w:r>
        <w:rPr>
          <w:color w:val="221F1F"/>
          <w:sz w:val="20"/>
        </w:rPr>
        <w:t>as</w:t>
      </w:r>
      <w:r>
        <w:rPr>
          <w:color w:val="221F1F"/>
          <w:spacing w:val="-5"/>
          <w:sz w:val="20"/>
        </w:rPr>
        <w:t xml:space="preserve"> </w:t>
      </w:r>
      <w:r>
        <w:rPr>
          <w:color w:val="221F1F"/>
          <w:sz w:val="20"/>
        </w:rPr>
        <w:t>a</w:t>
      </w:r>
      <w:r>
        <w:rPr>
          <w:color w:val="221F1F"/>
          <w:spacing w:val="-4"/>
          <w:sz w:val="20"/>
        </w:rPr>
        <w:t xml:space="preserve"> </w:t>
      </w:r>
      <w:r>
        <w:rPr>
          <w:color w:val="221F1F"/>
          <w:sz w:val="20"/>
        </w:rPr>
        <w:t>method</w:t>
      </w:r>
      <w:r>
        <w:rPr>
          <w:color w:val="221F1F"/>
          <w:spacing w:val="-5"/>
          <w:sz w:val="20"/>
        </w:rPr>
        <w:t xml:space="preserve"> </w:t>
      </w:r>
      <w:r>
        <w:rPr>
          <w:color w:val="221F1F"/>
          <w:sz w:val="20"/>
        </w:rPr>
        <w:t>of</w:t>
      </w:r>
      <w:r>
        <w:rPr>
          <w:color w:val="221F1F"/>
          <w:spacing w:val="-6"/>
          <w:sz w:val="20"/>
        </w:rPr>
        <w:t xml:space="preserve"> </w:t>
      </w:r>
      <w:r>
        <w:rPr>
          <w:color w:val="221F1F"/>
          <w:sz w:val="20"/>
        </w:rPr>
        <w:t>providing</w:t>
      </w:r>
      <w:r>
        <w:rPr>
          <w:color w:val="221F1F"/>
          <w:spacing w:val="-5"/>
          <w:sz w:val="20"/>
        </w:rPr>
        <w:t xml:space="preserve"> </w:t>
      </w:r>
      <w:r>
        <w:rPr>
          <w:color w:val="221F1F"/>
          <w:sz w:val="20"/>
        </w:rPr>
        <w:t>information</w:t>
      </w:r>
      <w:r>
        <w:rPr>
          <w:color w:val="221F1F"/>
          <w:spacing w:val="-4"/>
          <w:sz w:val="20"/>
        </w:rPr>
        <w:t xml:space="preserve"> </w:t>
      </w:r>
      <w:r>
        <w:rPr>
          <w:color w:val="221F1F"/>
          <w:sz w:val="20"/>
        </w:rPr>
        <w:t>to employees,</w:t>
      </w:r>
      <w:r>
        <w:rPr>
          <w:color w:val="221F1F"/>
          <w:spacing w:val="-4"/>
          <w:sz w:val="20"/>
        </w:rPr>
        <w:t xml:space="preserve"> </w:t>
      </w:r>
      <w:r>
        <w:rPr>
          <w:color w:val="221F1F"/>
          <w:sz w:val="20"/>
        </w:rPr>
        <w:t>the</w:t>
      </w:r>
      <w:r>
        <w:rPr>
          <w:color w:val="221F1F"/>
          <w:spacing w:val="-4"/>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4"/>
          <w:sz w:val="20"/>
        </w:rPr>
        <w:t xml:space="preserve"> </w:t>
      </w:r>
      <w:r>
        <w:rPr>
          <w:color w:val="221F1F"/>
          <w:sz w:val="20"/>
        </w:rPr>
        <w:t>display</w:t>
      </w:r>
      <w:r>
        <w:rPr>
          <w:color w:val="221F1F"/>
          <w:spacing w:val="-3"/>
          <w:sz w:val="20"/>
        </w:rPr>
        <w:t xml:space="preserve"> </w:t>
      </w:r>
      <w:r>
        <w:rPr>
          <w:color w:val="221F1F"/>
          <w:sz w:val="20"/>
        </w:rPr>
        <w:t>an</w:t>
      </w:r>
      <w:r>
        <w:rPr>
          <w:color w:val="221F1F"/>
          <w:spacing w:val="-3"/>
          <w:sz w:val="20"/>
        </w:rPr>
        <w:t xml:space="preserve"> </w:t>
      </w:r>
      <w:r>
        <w:rPr>
          <w:color w:val="221F1F"/>
          <w:sz w:val="20"/>
        </w:rPr>
        <w:t>electronic</w:t>
      </w:r>
      <w:r>
        <w:rPr>
          <w:color w:val="221F1F"/>
          <w:spacing w:val="-5"/>
          <w:sz w:val="20"/>
        </w:rPr>
        <w:t xml:space="preserve"> </w:t>
      </w:r>
      <w:r>
        <w:rPr>
          <w:color w:val="221F1F"/>
          <w:sz w:val="20"/>
        </w:rPr>
        <w:t>version</w:t>
      </w:r>
      <w:r>
        <w:rPr>
          <w:color w:val="221F1F"/>
          <w:spacing w:val="-4"/>
          <w:sz w:val="20"/>
        </w:rPr>
        <w:t xml:space="preserve"> </w:t>
      </w:r>
      <w:r>
        <w:rPr>
          <w:color w:val="221F1F"/>
          <w:sz w:val="20"/>
        </w:rPr>
        <w:t>of</w:t>
      </w:r>
      <w:r>
        <w:rPr>
          <w:color w:val="221F1F"/>
          <w:spacing w:val="-4"/>
          <w:sz w:val="20"/>
        </w:rPr>
        <w:t xml:space="preserve"> </w:t>
      </w:r>
      <w:r>
        <w:rPr>
          <w:color w:val="221F1F"/>
          <w:sz w:val="20"/>
        </w:rPr>
        <w:t>these</w:t>
      </w:r>
      <w:r>
        <w:rPr>
          <w:color w:val="221F1F"/>
          <w:spacing w:val="-4"/>
          <w:sz w:val="20"/>
        </w:rPr>
        <w:t xml:space="preserve"> </w:t>
      </w:r>
      <w:r>
        <w:rPr>
          <w:color w:val="221F1F"/>
          <w:sz w:val="20"/>
        </w:rPr>
        <w:t>required</w:t>
      </w:r>
      <w:r>
        <w:rPr>
          <w:color w:val="221F1F"/>
          <w:spacing w:val="-4"/>
          <w:sz w:val="20"/>
        </w:rPr>
        <w:t xml:space="preserve"> </w:t>
      </w:r>
      <w:r>
        <w:rPr>
          <w:color w:val="221F1F"/>
          <w:sz w:val="20"/>
        </w:rPr>
        <w:t>posters</w:t>
      </w:r>
      <w:r>
        <w:rPr>
          <w:color w:val="221F1F"/>
          <w:spacing w:val="-5"/>
          <w:sz w:val="20"/>
        </w:rPr>
        <w:t xml:space="preserve"> </w:t>
      </w:r>
      <w:r>
        <w:rPr>
          <w:color w:val="221F1F"/>
          <w:sz w:val="20"/>
        </w:rPr>
        <w:t>at</w:t>
      </w:r>
      <w:r>
        <w:rPr>
          <w:color w:val="221F1F"/>
          <w:spacing w:val="-4"/>
          <w:sz w:val="20"/>
        </w:rPr>
        <w:t xml:space="preserve"> </w:t>
      </w:r>
      <w:r>
        <w:rPr>
          <w:color w:val="221F1F"/>
          <w:sz w:val="20"/>
        </w:rPr>
        <w:t>the</w:t>
      </w:r>
      <w:r>
        <w:rPr>
          <w:color w:val="221F1F"/>
          <w:spacing w:val="-4"/>
          <w:sz w:val="20"/>
        </w:rPr>
        <w:t xml:space="preserve"> </w:t>
      </w:r>
      <w:r>
        <w:rPr>
          <w:color w:val="221F1F"/>
          <w:sz w:val="20"/>
        </w:rPr>
        <w:t>Web</w:t>
      </w:r>
      <w:r>
        <w:rPr>
          <w:color w:val="221F1F"/>
          <w:spacing w:val="-3"/>
          <w:sz w:val="20"/>
        </w:rPr>
        <w:t xml:space="preserve"> </w:t>
      </w:r>
      <w:r>
        <w:rPr>
          <w:color w:val="221F1F"/>
          <w:sz w:val="20"/>
        </w:rPr>
        <w:t>site.</w:t>
      </w:r>
    </w:p>
    <w:p w14:paraId="0F004925" w14:textId="77777777" w:rsidR="00016C31" w:rsidRDefault="00632607">
      <w:pPr>
        <w:pStyle w:val="ListParagraph"/>
        <w:numPr>
          <w:ilvl w:val="0"/>
          <w:numId w:val="52"/>
        </w:numPr>
        <w:tabs>
          <w:tab w:val="left" w:pos="441"/>
        </w:tabs>
        <w:ind w:left="440" w:right="1405" w:hanging="275"/>
        <w:jc w:val="left"/>
        <w:rPr>
          <w:sz w:val="20"/>
        </w:rPr>
      </w:pPr>
      <w:r>
        <w:rPr>
          <w:color w:val="221F1F"/>
          <w:sz w:val="20"/>
        </w:rPr>
        <w:t>Subcontracts. The Contractor shall include the substance of this clause, including this paragraph (e), in all subcontracts</w:t>
      </w:r>
      <w:r>
        <w:rPr>
          <w:color w:val="221F1F"/>
          <w:spacing w:val="-7"/>
          <w:sz w:val="20"/>
        </w:rPr>
        <w:t xml:space="preserve"> </w:t>
      </w:r>
      <w:r>
        <w:rPr>
          <w:color w:val="221F1F"/>
          <w:sz w:val="20"/>
        </w:rPr>
        <w:t>that</w:t>
      </w:r>
      <w:r>
        <w:rPr>
          <w:color w:val="221F1F"/>
          <w:spacing w:val="-7"/>
          <w:sz w:val="20"/>
        </w:rPr>
        <w:t xml:space="preserve"> </w:t>
      </w:r>
      <w:r>
        <w:rPr>
          <w:color w:val="221F1F"/>
          <w:sz w:val="20"/>
        </w:rPr>
        <w:t>exceed</w:t>
      </w:r>
      <w:r>
        <w:rPr>
          <w:color w:val="221F1F"/>
          <w:spacing w:val="-6"/>
          <w:sz w:val="20"/>
        </w:rPr>
        <w:t xml:space="preserve"> </w:t>
      </w:r>
      <w:r>
        <w:rPr>
          <w:color w:val="221F1F"/>
          <w:sz w:val="20"/>
        </w:rPr>
        <w:t>$5.5</w:t>
      </w:r>
      <w:r>
        <w:rPr>
          <w:color w:val="221F1F"/>
          <w:spacing w:val="-8"/>
          <w:sz w:val="20"/>
        </w:rPr>
        <w:t xml:space="preserve"> </w:t>
      </w:r>
      <w:r>
        <w:rPr>
          <w:color w:val="221F1F"/>
          <w:sz w:val="20"/>
        </w:rPr>
        <w:t>million</w:t>
      </w:r>
      <w:r>
        <w:rPr>
          <w:color w:val="221F1F"/>
          <w:spacing w:val="-5"/>
          <w:sz w:val="20"/>
        </w:rPr>
        <w:t xml:space="preserve"> </w:t>
      </w:r>
      <w:r>
        <w:rPr>
          <w:color w:val="221F1F"/>
          <w:sz w:val="20"/>
        </w:rPr>
        <w:t>except</w:t>
      </w:r>
      <w:r>
        <w:rPr>
          <w:color w:val="221F1F"/>
          <w:spacing w:val="-7"/>
          <w:sz w:val="20"/>
        </w:rPr>
        <w:t xml:space="preserve"> </w:t>
      </w:r>
      <w:r>
        <w:rPr>
          <w:color w:val="221F1F"/>
          <w:sz w:val="20"/>
        </w:rPr>
        <w:t>when</w:t>
      </w:r>
      <w:r>
        <w:rPr>
          <w:color w:val="221F1F"/>
          <w:spacing w:val="-6"/>
          <w:sz w:val="20"/>
        </w:rPr>
        <w:t xml:space="preserve"> </w:t>
      </w:r>
      <w:r>
        <w:rPr>
          <w:color w:val="221F1F"/>
          <w:sz w:val="20"/>
        </w:rPr>
        <w:t>the</w:t>
      </w:r>
      <w:r>
        <w:rPr>
          <w:color w:val="221F1F"/>
          <w:spacing w:val="-7"/>
          <w:sz w:val="20"/>
        </w:rPr>
        <w:t xml:space="preserve"> </w:t>
      </w:r>
      <w:r>
        <w:rPr>
          <w:color w:val="221F1F"/>
          <w:sz w:val="20"/>
        </w:rPr>
        <w:t>subcontract</w:t>
      </w:r>
      <w:r>
        <w:rPr>
          <w:color w:val="221F1F"/>
          <w:spacing w:val="-7"/>
          <w:sz w:val="20"/>
        </w:rPr>
        <w:t xml:space="preserve"> </w:t>
      </w:r>
      <w:r>
        <w:rPr>
          <w:color w:val="221F1F"/>
          <w:sz w:val="20"/>
        </w:rPr>
        <w:t>is</w:t>
      </w:r>
      <w:r>
        <w:rPr>
          <w:color w:val="221F1F"/>
          <w:spacing w:val="-8"/>
          <w:sz w:val="20"/>
        </w:rPr>
        <w:t xml:space="preserve"> </w:t>
      </w:r>
      <w:r>
        <w:rPr>
          <w:color w:val="221F1F"/>
          <w:sz w:val="20"/>
        </w:rPr>
        <w:t>for</w:t>
      </w:r>
      <w:r>
        <w:rPr>
          <w:color w:val="221F1F"/>
          <w:spacing w:val="-7"/>
          <w:sz w:val="20"/>
        </w:rPr>
        <w:t xml:space="preserve"> </w:t>
      </w:r>
      <w:r>
        <w:rPr>
          <w:color w:val="221F1F"/>
          <w:sz w:val="20"/>
        </w:rPr>
        <w:t>the</w:t>
      </w:r>
      <w:r>
        <w:rPr>
          <w:color w:val="221F1F"/>
          <w:spacing w:val="-3"/>
          <w:sz w:val="20"/>
        </w:rPr>
        <w:t xml:space="preserve"> </w:t>
      </w:r>
      <w:r>
        <w:rPr>
          <w:color w:val="221F1F"/>
          <w:sz w:val="20"/>
        </w:rPr>
        <w:t>acquisition</w:t>
      </w:r>
      <w:r>
        <w:rPr>
          <w:color w:val="221F1F"/>
          <w:spacing w:val="-2"/>
          <w:sz w:val="20"/>
        </w:rPr>
        <w:t xml:space="preserve"> </w:t>
      </w:r>
      <w:r>
        <w:rPr>
          <w:color w:val="221F1F"/>
          <w:sz w:val="20"/>
        </w:rPr>
        <w:t>of</w:t>
      </w:r>
      <w:r>
        <w:rPr>
          <w:color w:val="221F1F"/>
          <w:spacing w:val="-7"/>
          <w:sz w:val="20"/>
        </w:rPr>
        <w:t xml:space="preserve"> </w:t>
      </w:r>
      <w:r>
        <w:rPr>
          <w:color w:val="221F1F"/>
          <w:sz w:val="20"/>
        </w:rPr>
        <w:t>a</w:t>
      </w:r>
      <w:r>
        <w:rPr>
          <w:color w:val="221F1F"/>
          <w:spacing w:val="-3"/>
          <w:sz w:val="20"/>
        </w:rPr>
        <w:t xml:space="preserve"> </w:t>
      </w:r>
      <w:r>
        <w:rPr>
          <w:color w:val="221F1F"/>
          <w:sz w:val="20"/>
        </w:rPr>
        <w:t>commercial</w:t>
      </w:r>
      <w:r>
        <w:rPr>
          <w:color w:val="221F1F"/>
          <w:spacing w:val="-3"/>
          <w:sz w:val="20"/>
        </w:rPr>
        <w:t xml:space="preserve"> </w:t>
      </w:r>
      <w:r>
        <w:rPr>
          <w:color w:val="221F1F"/>
          <w:sz w:val="20"/>
        </w:rPr>
        <w:t>item.</w:t>
      </w:r>
    </w:p>
    <w:p w14:paraId="1902CD10" w14:textId="77777777" w:rsidR="00016C31" w:rsidRDefault="00016C31">
      <w:pPr>
        <w:pStyle w:val="BodyText"/>
        <w:spacing w:before="1"/>
      </w:pPr>
    </w:p>
    <w:p w14:paraId="1B819045"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5488560C" w14:textId="77777777" w:rsidR="00016C31" w:rsidRDefault="00016C31">
      <w:pPr>
        <w:pStyle w:val="BodyText"/>
        <w:rPr>
          <w:sz w:val="22"/>
        </w:rPr>
      </w:pPr>
    </w:p>
    <w:p w14:paraId="0D59DFEE" w14:textId="77777777" w:rsidR="00016C31" w:rsidRDefault="00016C31">
      <w:pPr>
        <w:pStyle w:val="BodyText"/>
        <w:rPr>
          <w:sz w:val="22"/>
        </w:rPr>
      </w:pPr>
    </w:p>
    <w:p w14:paraId="4BF07192" w14:textId="77777777" w:rsidR="00016C31" w:rsidRDefault="00632607">
      <w:pPr>
        <w:pStyle w:val="BodyText"/>
        <w:spacing w:before="184"/>
        <w:ind w:left="219"/>
      </w:pPr>
      <w:r>
        <w:rPr>
          <w:color w:val="221F1F"/>
        </w:rPr>
        <w:t>252.211-7003</w:t>
      </w:r>
      <w:r>
        <w:rPr>
          <w:color w:val="221F1F"/>
          <w:spacing w:val="-13"/>
        </w:rPr>
        <w:t xml:space="preserve"> </w:t>
      </w:r>
      <w:r>
        <w:rPr>
          <w:color w:val="221F1F"/>
        </w:rPr>
        <w:t>ITEM</w:t>
      </w:r>
      <w:r>
        <w:rPr>
          <w:color w:val="221F1F"/>
          <w:spacing w:val="-12"/>
        </w:rPr>
        <w:t xml:space="preserve"> </w:t>
      </w:r>
      <w:r>
        <w:rPr>
          <w:color w:val="221F1F"/>
        </w:rPr>
        <w:t>UNIQUE</w:t>
      </w:r>
      <w:r>
        <w:rPr>
          <w:color w:val="221F1F"/>
          <w:spacing w:val="-13"/>
        </w:rPr>
        <w:t xml:space="preserve"> </w:t>
      </w:r>
      <w:r>
        <w:rPr>
          <w:color w:val="221F1F"/>
        </w:rPr>
        <w:t>IDENTIFICATION</w:t>
      </w:r>
      <w:r>
        <w:rPr>
          <w:color w:val="221F1F"/>
          <w:spacing w:val="-12"/>
        </w:rPr>
        <w:t xml:space="preserve"> </w:t>
      </w:r>
      <w:r>
        <w:rPr>
          <w:color w:val="221F1F"/>
        </w:rPr>
        <w:t>AND</w:t>
      </w:r>
      <w:r>
        <w:rPr>
          <w:color w:val="221F1F"/>
          <w:spacing w:val="-12"/>
        </w:rPr>
        <w:t xml:space="preserve"> </w:t>
      </w:r>
      <w:r>
        <w:rPr>
          <w:color w:val="221F1F"/>
        </w:rPr>
        <w:t>VALUATION</w:t>
      </w:r>
      <w:r>
        <w:rPr>
          <w:color w:val="221F1F"/>
          <w:spacing w:val="-11"/>
        </w:rPr>
        <w:t xml:space="preserve"> </w:t>
      </w:r>
      <w:r>
        <w:rPr>
          <w:color w:val="221F1F"/>
        </w:rPr>
        <w:t>(DEC</w:t>
      </w:r>
      <w:r>
        <w:rPr>
          <w:color w:val="221F1F"/>
          <w:spacing w:val="-13"/>
        </w:rPr>
        <w:t xml:space="preserve"> </w:t>
      </w:r>
      <w:r>
        <w:rPr>
          <w:color w:val="221F1F"/>
          <w:spacing w:val="-2"/>
        </w:rPr>
        <w:t>2013)</w:t>
      </w:r>
    </w:p>
    <w:p w14:paraId="6241CC26" w14:textId="77777777" w:rsidR="00016C31" w:rsidRDefault="00016C31">
      <w:pPr>
        <w:pStyle w:val="BodyText"/>
      </w:pPr>
    </w:p>
    <w:p w14:paraId="1141AD0B" w14:textId="77777777" w:rsidR="00016C31" w:rsidRDefault="00632607">
      <w:pPr>
        <w:pStyle w:val="ListParagraph"/>
        <w:numPr>
          <w:ilvl w:val="0"/>
          <w:numId w:val="43"/>
        </w:numPr>
        <w:tabs>
          <w:tab w:val="left" w:pos="712"/>
        </w:tabs>
        <w:jc w:val="left"/>
        <w:rPr>
          <w:sz w:val="20"/>
        </w:rPr>
      </w:pPr>
      <w:r>
        <w:rPr>
          <w:color w:val="221F1F"/>
          <w:sz w:val="20"/>
        </w:rPr>
        <w:t>Definitions.</w:t>
      </w:r>
      <w:r>
        <w:rPr>
          <w:color w:val="221F1F"/>
          <w:spacing w:val="-6"/>
          <w:sz w:val="20"/>
        </w:rPr>
        <w:t xml:space="preserve"> </w:t>
      </w:r>
      <w:r>
        <w:rPr>
          <w:color w:val="221F1F"/>
          <w:sz w:val="20"/>
        </w:rPr>
        <w:t>As</w:t>
      </w:r>
      <w:r>
        <w:rPr>
          <w:color w:val="221F1F"/>
          <w:spacing w:val="-6"/>
          <w:sz w:val="20"/>
        </w:rPr>
        <w:t xml:space="preserve"> </w:t>
      </w:r>
      <w:r>
        <w:rPr>
          <w:color w:val="221F1F"/>
          <w:sz w:val="20"/>
        </w:rPr>
        <w:t>used</w:t>
      </w:r>
      <w:r>
        <w:rPr>
          <w:color w:val="221F1F"/>
          <w:spacing w:val="-5"/>
          <w:sz w:val="20"/>
        </w:rPr>
        <w:t xml:space="preserve"> </w:t>
      </w:r>
      <w:r>
        <w:rPr>
          <w:color w:val="221F1F"/>
          <w:sz w:val="20"/>
        </w:rPr>
        <w:t>in</w:t>
      </w:r>
      <w:r>
        <w:rPr>
          <w:color w:val="221F1F"/>
          <w:spacing w:val="-5"/>
          <w:sz w:val="20"/>
        </w:rPr>
        <w:t xml:space="preserve"> </w:t>
      </w:r>
      <w:r>
        <w:rPr>
          <w:color w:val="221F1F"/>
          <w:sz w:val="20"/>
        </w:rPr>
        <w:t>this</w:t>
      </w:r>
      <w:r>
        <w:rPr>
          <w:color w:val="221F1F"/>
          <w:spacing w:val="-7"/>
          <w:sz w:val="20"/>
        </w:rPr>
        <w:t xml:space="preserve"> </w:t>
      </w:r>
      <w:r>
        <w:rPr>
          <w:color w:val="221F1F"/>
          <w:spacing w:val="-2"/>
          <w:sz w:val="20"/>
        </w:rPr>
        <w:t>clause'</w:t>
      </w:r>
    </w:p>
    <w:p w14:paraId="1F982D4E" w14:textId="77777777" w:rsidR="00016C31" w:rsidRDefault="00016C31">
      <w:pPr>
        <w:pStyle w:val="BodyText"/>
        <w:spacing w:before="1"/>
      </w:pPr>
    </w:p>
    <w:p w14:paraId="2C0EC68E" w14:textId="77777777" w:rsidR="00016C31" w:rsidRDefault="00632607">
      <w:pPr>
        <w:pStyle w:val="BodyText"/>
        <w:ind w:left="219" w:right="1346"/>
      </w:pPr>
      <w:r>
        <w:rPr>
          <w:color w:val="221F1F"/>
        </w:rPr>
        <w:t>Automatic</w:t>
      </w:r>
      <w:r>
        <w:rPr>
          <w:color w:val="221F1F"/>
          <w:spacing w:val="-4"/>
        </w:rPr>
        <w:t xml:space="preserve"> </w:t>
      </w:r>
      <w:r>
        <w:rPr>
          <w:color w:val="221F1F"/>
        </w:rPr>
        <w:t>identification</w:t>
      </w:r>
      <w:r>
        <w:rPr>
          <w:color w:val="221F1F"/>
          <w:spacing w:val="-3"/>
        </w:rPr>
        <w:t xml:space="preserve"> </w:t>
      </w:r>
      <w:r>
        <w:rPr>
          <w:color w:val="221F1F"/>
        </w:rPr>
        <w:t>device</w:t>
      </w:r>
      <w:r>
        <w:rPr>
          <w:color w:val="221F1F"/>
          <w:spacing w:val="-5"/>
        </w:rPr>
        <w:t xml:space="preserve"> </w:t>
      </w:r>
      <w:r>
        <w:rPr>
          <w:color w:val="221F1F"/>
        </w:rPr>
        <w:t>means</w:t>
      </w:r>
      <w:r>
        <w:rPr>
          <w:color w:val="221F1F"/>
          <w:spacing w:val="-5"/>
        </w:rPr>
        <w:t xml:space="preserve"> </w:t>
      </w:r>
      <w:r>
        <w:rPr>
          <w:color w:val="221F1F"/>
        </w:rPr>
        <w:t>a</w:t>
      </w:r>
      <w:r>
        <w:rPr>
          <w:color w:val="221F1F"/>
          <w:spacing w:val="-5"/>
        </w:rPr>
        <w:t xml:space="preserve"> </w:t>
      </w:r>
      <w:r>
        <w:rPr>
          <w:color w:val="221F1F"/>
        </w:rPr>
        <w:t>device,</w:t>
      </w:r>
      <w:r>
        <w:rPr>
          <w:color w:val="221F1F"/>
          <w:spacing w:val="-4"/>
        </w:rPr>
        <w:t xml:space="preserve"> </w:t>
      </w:r>
      <w:r>
        <w:rPr>
          <w:color w:val="221F1F"/>
        </w:rPr>
        <w:t>such</w:t>
      </w:r>
      <w:r>
        <w:rPr>
          <w:color w:val="221F1F"/>
          <w:spacing w:val="-4"/>
        </w:rPr>
        <w:t xml:space="preserve"> </w:t>
      </w:r>
      <w:r>
        <w:rPr>
          <w:color w:val="221F1F"/>
        </w:rPr>
        <w:t>as</w:t>
      </w:r>
      <w:r>
        <w:rPr>
          <w:color w:val="221F1F"/>
          <w:spacing w:val="-9"/>
        </w:rPr>
        <w:t xml:space="preserve"> </w:t>
      </w:r>
      <w:r>
        <w:rPr>
          <w:color w:val="221F1F"/>
        </w:rPr>
        <w:t>a</w:t>
      </w:r>
      <w:r>
        <w:rPr>
          <w:color w:val="221F1F"/>
          <w:spacing w:val="-5"/>
        </w:rPr>
        <w:t xml:space="preserve"> </w:t>
      </w:r>
      <w:r>
        <w:rPr>
          <w:color w:val="221F1F"/>
        </w:rPr>
        <w:t>reader</w:t>
      </w:r>
      <w:r>
        <w:rPr>
          <w:color w:val="221F1F"/>
          <w:spacing w:val="-4"/>
        </w:rPr>
        <w:t xml:space="preserve"> </w:t>
      </w:r>
      <w:r>
        <w:rPr>
          <w:color w:val="221F1F"/>
        </w:rPr>
        <w:t>or</w:t>
      </w:r>
      <w:r>
        <w:rPr>
          <w:color w:val="221F1F"/>
          <w:spacing w:val="-4"/>
        </w:rPr>
        <w:t xml:space="preserve"> </w:t>
      </w:r>
      <w:r>
        <w:rPr>
          <w:color w:val="221F1F"/>
        </w:rPr>
        <w:t>interrogator,</w:t>
      </w:r>
      <w:r>
        <w:rPr>
          <w:color w:val="221F1F"/>
          <w:spacing w:val="-6"/>
        </w:rPr>
        <w:t xml:space="preserve"> </w:t>
      </w:r>
      <w:r>
        <w:rPr>
          <w:color w:val="221F1F"/>
        </w:rPr>
        <w:t>used</w:t>
      </w:r>
      <w:r>
        <w:rPr>
          <w:color w:val="221F1F"/>
          <w:spacing w:val="-4"/>
        </w:rPr>
        <w:t xml:space="preserve"> </w:t>
      </w:r>
      <w:r>
        <w:rPr>
          <w:color w:val="221F1F"/>
        </w:rPr>
        <w:t>to</w:t>
      </w:r>
      <w:r>
        <w:rPr>
          <w:color w:val="221F1F"/>
          <w:spacing w:val="-4"/>
        </w:rPr>
        <w:t xml:space="preserve"> </w:t>
      </w:r>
      <w:r>
        <w:rPr>
          <w:color w:val="221F1F"/>
        </w:rPr>
        <w:t>retrieve</w:t>
      </w:r>
      <w:r>
        <w:rPr>
          <w:color w:val="221F1F"/>
          <w:spacing w:val="-7"/>
        </w:rPr>
        <w:t xml:space="preserve"> </w:t>
      </w:r>
      <w:r>
        <w:rPr>
          <w:color w:val="221F1F"/>
        </w:rPr>
        <w:t>data</w:t>
      </w:r>
      <w:r>
        <w:rPr>
          <w:color w:val="221F1F"/>
          <w:spacing w:val="-4"/>
        </w:rPr>
        <w:t xml:space="preserve"> </w:t>
      </w:r>
      <w:r>
        <w:rPr>
          <w:color w:val="221F1F"/>
        </w:rPr>
        <w:t>encoded</w:t>
      </w:r>
      <w:r>
        <w:rPr>
          <w:color w:val="221F1F"/>
          <w:spacing w:val="-4"/>
        </w:rPr>
        <w:t xml:space="preserve"> </w:t>
      </w:r>
      <w:r>
        <w:rPr>
          <w:color w:val="221F1F"/>
        </w:rPr>
        <w:t>on machine-readable media.</w:t>
      </w:r>
    </w:p>
    <w:p w14:paraId="4DE3F86C" w14:textId="77777777" w:rsidR="00016C31" w:rsidRDefault="00016C31">
      <w:pPr>
        <w:pStyle w:val="BodyText"/>
        <w:spacing w:before="10"/>
        <w:rPr>
          <w:sz w:val="19"/>
        </w:rPr>
      </w:pPr>
    </w:p>
    <w:p w14:paraId="3DBE21F9" w14:textId="77777777" w:rsidR="00016C31" w:rsidRDefault="00632607">
      <w:pPr>
        <w:pStyle w:val="BodyText"/>
        <w:spacing w:before="1"/>
        <w:ind w:left="219"/>
      </w:pPr>
      <w:r>
        <w:rPr>
          <w:color w:val="221F1F"/>
        </w:rPr>
        <w:t>Concatenated</w:t>
      </w:r>
      <w:r>
        <w:rPr>
          <w:color w:val="221F1F"/>
          <w:spacing w:val="-9"/>
        </w:rPr>
        <w:t xml:space="preserve"> </w:t>
      </w:r>
      <w:r>
        <w:rPr>
          <w:color w:val="221F1F"/>
        </w:rPr>
        <w:t>unique</w:t>
      </w:r>
      <w:r>
        <w:rPr>
          <w:color w:val="221F1F"/>
          <w:spacing w:val="-12"/>
        </w:rPr>
        <w:t xml:space="preserve"> </w:t>
      </w:r>
      <w:r>
        <w:rPr>
          <w:color w:val="221F1F"/>
        </w:rPr>
        <w:t>item</w:t>
      </w:r>
      <w:r>
        <w:rPr>
          <w:color w:val="221F1F"/>
          <w:spacing w:val="-9"/>
        </w:rPr>
        <w:t xml:space="preserve"> </w:t>
      </w:r>
      <w:r>
        <w:rPr>
          <w:color w:val="221F1F"/>
        </w:rPr>
        <w:t>identifier</w:t>
      </w:r>
      <w:r>
        <w:rPr>
          <w:color w:val="221F1F"/>
          <w:spacing w:val="-6"/>
        </w:rPr>
        <w:t xml:space="preserve"> </w:t>
      </w:r>
      <w:r>
        <w:rPr>
          <w:color w:val="221F1F"/>
        </w:rPr>
        <w:t>means-</w:t>
      </w:r>
      <w:r>
        <w:rPr>
          <w:color w:val="221F1F"/>
          <w:spacing w:val="-10"/>
        </w:rPr>
        <w:t>-</w:t>
      </w:r>
    </w:p>
    <w:p w14:paraId="422A2606" w14:textId="77777777" w:rsidR="00016C31" w:rsidRDefault="00016C31">
      <w:pPr>
        <w:pStyle w:val="BodyText"/>
        <w:spacing w:before="1"/>
      </w:pPr>
    </w:p>
    <w:p w14:paraId="6601827A" w14:textId="77777777" w:rsidR="00016C31" w:rsidRDefault="00632607">
      <w:pPr>
        <w:pStyle w:val="ListParagraph"/>
        <w:numPr>
          <w:ilvl w:val="0"/>
          <w:numId w:val="42"/>
        </w:numPr>
        <w:tabs>
          <w:tab w:val="left" w:pos="441"/>
        </w:tabs>
        <w:ind w:right="1145"/>
        <w:rPr>
          <w:sz w:val="20"/>
        </w:rPr>
      </w:pPr>
      <w:r>
        <w:rPr>
          <w:color w:val="221F1F"/>
          <w:sz w:val="20"/>
        </w:rPr>
        <w:t>For items that are serialized within the enterprise identifier, the linking together of the unique identifier data elements</w:t>
      </w:r>
      <w:r>
        <w:rPr>
          <w:color w:val="221F1F"/>
          <w:spacing w:val="-6"/>
          <w:sz w:val="20"/>
        </w:rPr>
        <w:t xml:space="preserve"> </w:t>
      </w:r>
      <w:r>
        <w:rPr>
          <w:color w:val="221F1F"/>
          <w:sz w:val="20"/>
        </w:rPr>
        <w:t>in</w:t>
      </w:r>
      <w:r>
        <w:rPr>
          <w:color w:val="221F1F"/>
          <w:spacing w:val="-4"/>
          <w:sz w:val="20"/>
        </w:rPr>
        <w:t xml:space="preserve"> </w:t>
      </w:r>
      <w:r>
        <w:rPr>
          <w:color w:val="221F1F"/>
          <w:sz w:val="20"/>
        </w:rPr>
        <w:t>order</w:t>
      </w:r>
      <w:r>
        <w:rPr>
          <w:color w:val="221F1F"/>
          <w:spacing w:val="-6"/>
          <w:sz w:val="20"/>
        </w:rPr>
        <w:t xml:space="preserve"> </w:t>
      </w:r>
      <w:r>
        <w:rPr>
          <w:color w:val="221F1F"/>
          <w:sz w:val="20"/>
        </w:rPr>
        <w:t>of</w:t>
      </w:r>
      <w:r>
        <w:rPr>
          <w:color w:val="221F1F"/>
          <w:spacing w:val="-7"/>
          <w:sz w:val="20"/>
        </w:rPr>
        <w:t xml:space="preserve"> </w:t>
      </w:r>
      <w:r>
        <w:rPr>
          <w:color w:val="221F1F"/>
          <w:sz w:val="20"/>
        </w:rPr>
        <w:t>the</w:t>
      </w:r>
      <w:r>
        <w:rPr>
          <w:color w:val="221F1F"/>
          <w:spacing w:val="-5"/>
          <w:sz w:val="20"/>
        </w:rPr>
        <w:t xml:space="preserve"> </w:t>
      </w:r>
      <w:r>
        <w:rPr>
          <w:color w:val="221F1F"/>
          <w:sz w:val="20"/>
        </w:rPr>
        <w:t>issuing</w:t>
      </w:r>
      <w:r>
        <w:rPr>
          <w:color w:val="221F1F"/>
          <w:spacing w:val="-4"/>
          <w:sz w:val="20"/>
        </w:rPr>
        <w:t xml:space="preserve"> </w:t>
      </w:r>
      <w:r>
        <w:rPr>
          <w:color w:val="221F1F"/>
          <w:sz w:val="20"/>
        </w:rPr>
        <w:t>agency</w:t>
      </w:r>
      <w:r>
        <w:rPr>
          <w:color w:val="221F1F"/>
          <w:spacing w:val="-4"/>
          <w:sz w:val="20"/>
        </w:rPr>
        <w:t xml:space="preserve"> </w:t>
      </w:r>
      <w:r>
        <w:rPr>
          <w:color w:val="221F1F"/>
          <w:sz w:val="20"/>
        </w:rPr>
        <w:t>code,</w:t>
      </w:r>
      <w:r>
        <w:rPr>
          <w:color w:val="221F1F"/>
          <w:spacing w:val="-5"/>
          <w:sz w:val="20"/>
        </w:rPr>
        <w:t xml:space="preserve"> </w:t>
      </w:r>
      <w:r>
        <w:rPr>
          <w:color w:val="221F1F"/>
          <w:sz w:val="20"/>
        </w:rPr>
        <w:t>enterprise</w:t>
      </w:r>
      <w:r>
        <w:rPr>
          <w:color w:val="221F1F"/>
          <w:spacing w:val="-4"/>
          <w:sz w:val="20"/>
        </w:rPr>
        <w:t xml:space="preserve"> </w:t>
      </w:r>
      <w:r>
        <w:rPr>
          <w:color w:val="221F1F"/>
          <w:sz w:val="20"/>
        </w:rPr>
        <w:t>identifier,</w:t>
      </w:r>
      <w:r>
        <w:rPr>
          <w:color w:val="221F1F"/>
          <w:spacing w:val="-4"/>
          <w:sz w:val="20"/>
        </w:rPr>
        <w:t xml:space="preserve"> </w:t>
      </w:r>
      <w:r>
        <w:rPr>
          <w:color w:val="221F1F"/>
          <w:sz w:val="20"/>
        </w:rPr>
        <w:t>and</w:t>
      </w:r>
      <w:r>
        <w:rPr>
          <w:color w:val="221F1F"/>
          <w:spacing w:val="-7"/>
          <w:sz w:val="20"/>
        </w:rPr>
        <w:t xml:space="preserve"> </w:t>
      </w:r>
      <w:r>
        <w:rPr>
          <w:color w:val="221F1F"/>
          <w:sz w:val="20"/>
        </w:rPr>
        <w:t>unique</w:t>
      </w:r>
      <w:r>
        <w:rPr>
          <w:color w:val="221F1F"/>
          <w:spacing w:val="-4"/>
          <w:sz w:val="20"/>
        </w:rPr>
        <w:t xml:space="preserve"> </w:t>
      </w:r>
      <w:r>
        <w:rPr>
          <w:color w:val="221F1F"/>
          <w:sz w:val="20"/>
        </w:rPr>
        <w:t>serial</w:t>
      </w:r>
      <w:r>
        <w:rPr>
          <w:color w:val="221F1F"/>
          <w:spacing w:val="-8"/>
          <w:sz w:val="20"/>
        </w:rPr>
        <w:t xml:space="preserve"> </w:t>
      </w:r>
      <w:r>
        <w:rPr>
          <w:color w:val="221F1F"/>
          <w:sz w:val="20"/>
        </w:rPr>
        <w:t>number</w:t>
      </w:r>
      <w:r>
        <w:rPr>
          <w:color w:val="221F1F"/>
          <w:spacing w:val="-4"/>
          <w:sz w:val="20"/>
        </w:rPr>
        <w:t xml:space="preserve"> </w:t>
      </w:r>
      <w:r>
        <w:rPr>
          <w:color w:val="221F1F"/>
          <w:sz w:val="20"/>
        </w:rPr>
        <w:t>within</w:t>
      </w:r>
      <w:r>
        <w:rPr>
          <w:color w:val="221F1F"/>
          <w:spacing w:val="-4"/>
          <w:sz w:val="20"/>
        </w:rPr>
        <w:t xml:space="preserve"> </w:t>
      </w:r>
      <w:r>
        <w:rPr>
          <w:color w:val="221F1F"/>
          <w:sz w:val="20"/>
        </w:rPr>
        <w:t>the</w:t>
      </w:r>
      <w:r>
        <w:rPr>
          <w:color w:val="221F1F"/>
          <w:spacing w:val="-5"/>
          <w:sz w:val="20"/>
        </w:rPr>
        <w:t xml:space="preserve"> </w:t>
      </w:r>
      <w:r>
        <w:rPr>
          <w:color w:val="221F1F"/>
          <w:sz w:val="20"/>
        </w:rPr>
        <w:t>enterprise identifier; or</w:t>
      </w:r>
    </w:p>
    <w:p w14:paraId="62F77B67" w14:textId="77777777" w:rsidR="00016C31" w:rsidRDefault="00632607">
      <w:pPr>
        <w:pStyle w:val="ListParagraph"/>
        <w:numPr>
          <w:ilvl w:val="0"/>
          <w:numId w:val="42"/>
        </w:numPr>
        <w:tabs>
          <w:tab w:val="left" w:pos="441"/>
        </w:tabs>
        <w:ind w:right="933"/>
        <w:rPr>
          <w:sz w:val="20"/>
        </w:rPr>
      </w:pPr>
      <w:r>
        <w:rPr>
          <w:color w:val="221F1F"/>
          <w:sz w:val="20"/>
        </w:rPr>
        <w:t>For items that are serialized within the original part, lot, or batch number, the linking together of the unique identifier</w:t>
      </w:r>
      <w:r>
        <w:rPr>
          <w:color w:val="221F1F"/>
          <w:spacing w:val="-4"/>
          <w:sz w:val="20"/>
        </w:rPr>
        <w:t xml:space="preserve"> </w:t>
      </w:r>
      <w:r>
        <w:rPr>
          <w:color w:val="221F1F"/>
          <w:sz w:val="20"/>
        </w:rPr>
        <w:t>data</w:t>
      </w:r>
      <w:r>
        <w:rPr>
          <w:color w:val="221F1F"/>
          <w:spacing w:val="-7"/>
          <w:sz w:val="20"/>
        </w:rPr>
        <w:t xml:space="preserve"> </w:t>
      </w:r>
      <w:r>
        <w:rPr>
          <w:color w:val="221F1F"/>
          <w:sz w:val="20"/>
        </w:rPr>
        <w:t>elements</w:t>
      </w:r>
      <w:r>
        <w:rPr>
          <w:color w:val="221F1F"/>
          <w:spacing w:val="-6"/>
          <w:sz w:val="20"/>
        </w:rPr>
        <w:t xml:space="preserve"> </w:t>
      </w:r>
      <w:r>
        <w:rPr>
          <w:color w:val="221F1F"/>
          <w:sz w:val="20"/>
        </w:rPr>
        <w:t>in</w:t>
      </w:r>
      <w:r>
        <w:rPr>
          <w:color w:val="221F1F"/>
          <w:spacing w:val="-7"/>
          <w:sz w:val="20"/>
        </w:rPr>
        <w:t xml:space="preserve"> </w:t>
      </w:r>
      <w:r>
        <w:rPr>
          <w:color w:val="221F1F"/>
          <w:sz w:val="20"/>
        </w:rPr>
        <w:t>order</w:t>
      </w:r>
      <w:r>
        <w:rPr>
          <w:color w:val="221F1F"/>
          <w:spacing w:val="-3"/>
          <w:sz w:val="20"/>
        </w:rPr>
        <w:t xml:space="preserve"> </w:t>
      </w:r>
      <w:r>
        <w:rPr>
          <w:color w:val="221F1F"/>
          <w:sz w:val="20"/>
        </w:rPr>
        <w:t>of</w:t>
      </w:r>
      <w:r>
        <w:rPr>
          <w:color w:val="221F1F"/>
          <w:spacing w:val="-7"/>
          <w:sz w:val="20"/>
        </w:rPr>
        <w:t xml:space="preserve"> </w:t>
      </w:r>
      <w:r>
        <w:rPr>
          <w:color w:val="221F1F"/>
          <w:sz w:val="20"/>
        </w:rPr>
        <w:t>the</w:t>
      </w:r>
      <w:r>
        <w:rPr>
          <w:color w:val="221F1F"/>
          <w:spacing w:val="-5"/>
          <w:sz w:val="20"/>
        </w:rPr>
        <w:t xml:space="preserve"> </w:t>
      </w:r>
      <w:r>
        <w:rPr>
          <w:color w:val="221F1F"/>
          <w:sz w:val="20"/>
        </w:rPr>
        <w:t>issuing</w:t>
      </w:r>
      <w:r>
        <w:rPr>
          <w:color w:val="221F1F"/>
          <w:spacing w:val="-4"/>
          <w:sz w:val="20"/>
        </w:rPr>
        <w:t xml:space="preserve"> </w:t>
      </w:r>
      <w:r>
        <w:rPr>
          <w:color w:val="221F1F"/>
          <w:sz w:val="20"/>
        </w:rPr>
        <w:t>agency</w:t>
      </w:r>
      <w:r>
        <w:rPr>
          <w:color w:val="221F1F"/>
          <w:spacing w:val="-4"/>
          <w:sz w:val="20"/>
        </w:rPr>
        <w:t xml:space="preserve"> </w:t>
      </w:r>
      <w:r>
        <w:rPr>
          <w:color w:val="221F1F"/>
          <w:sz w:val="20"/>
        </w:rPr>
        <w:t>code;</w:t>
      </w:r>
      <w:r>
        <w:rPr>
          <w:color w:val="221F1F"/>
          <w:spacing w:val="-8"/>
          <w:sz w:val="20"/>
        </w:rPr>
        <w:t xml:space="preserve"> </w:t>
      </w:r>
      <w:r>
        <w:rPr>
          <w:color w:val="221F1F"/>
          <w:sz w:val="20"/>
        </w:rPr>
        <w:t>enterprise</w:t>
      </w:r>
      <w:r>
        <w:rPr>
          <w:color w:val="221F1F"/>
          <w:spacing w:val="-4"/>
          <w:sz w:val="20"/>
        </w:rPr>
        <w:t xml:space="preserve"> </w:t>
      </w:r>
      <w:r>
        <w:rPr>
          <w:color w:val="221F1F"/>
          <w:sz w:val="20"/>
        </w:rPr>
        <w:t>identifier;</w:t>
      </w:r>
      <w:r>
        <w:rPr>
          <w:color w:val="221F1F"/>
          <w:spacing w:val="-7"/>
          <w:sz w:val="20"/>
        </w:rPr>
        <w:t xml:space="preserve"> </w:t>
      </w:r>
      <w:r>
        <w:rPr>
          <w:color w:val="221F1F"/>
          <w:sz w:val="20"/>
        </w:rPr>
        <w:t>original</w:t>
      </w:r>
      <w:r>
        <w:rPr>
          <w:color w:val="221F1F"/>
          <w:spacing w:val="-4"/>
          <w:sz w:val="20"/>
        </w:rPr>
        <w:t xml:space="preserve"> </w:t>
      </w:r>
      <w:r>
        <w:rPr>
          <w:color w:val="221F1F"/>
          <w:sz w:val="20"/>
        </w:rPr>
        <w:t>part,</w:t>
      </w:r>
      <w:r>
        <w:rPr>
          <w:color w:val="221F1F"/>
          <w:spacing w:val="-5"/>
          <w:sz w:val="20"/>
        </w:rPr>
        <w:t xml:space="preserve"> </w:t>
      </w:r>
      <w:r>
        <w:rPr>
          <w:color w:val="221F1F"/>
          <w:sz w:val="20"/>
        </w:rPr>
        <w:t>lot,</w:t>
      </w:r>
      <w:r>
        <w:rPr>
          <w:color w:val="221F1F"/>
          <w:spacing w:val="-7"/>
          <w:sz w:val="20"/>
        </w:rPr>
        <w:t xml:space="preserve"> </w:t>
      </w:r>
      <w:r>
        <w:rPr>
          <w:color w:val="221F1F"/>
          <w:sz w:val="20"/>
        </w:rPr>
        <w:t>or</w:t>
      </w:r>
      <w:r>
        <w:rPr>
          <w:color w:val="221F1F"/>
          <w:spacing w:val="-7"/>
          <w:sz w:val="20"/>
        </w:rPr>
        <w:t xml:space="preserve"> </w:t>
      </w:r>
      <w:r>
        <w:rPr>
          <w:color w:val="221F1F"/>
          <w:sz w:val="20"/>
        </w:rPr>
        <w:t>batch</w:t>
      </w:r>
      <w:r>
        <w:rPr>
          <w:color w:val="221F1F"/>
          <w:spacing w:val="-6"/>
          <w:sz w:val="20"/>
        </w:rPr>
        <w:t xml:space="preserve"> </w:t>
      </w:r>
      <w:r>
        <w:rPr>
          <w:color w:val="221F1F"/>
          <w:sz w:val="20"/>
        </w:rPr>
        <w:t>number; and serial number within the original part, lot, or batch number.</w:t>
      </w:r>
    </w:p>
    <w:p w14:paraId="4B460CA3" w14:textId="77777777" w:rsidR="00016C31" w:rsidRDefault="00016C31">
      <w:pPr>
        <w:pStyle w:val="BodyText"/>
      </w:pPr>
    </w:p>
    <w:p w14:paraId="595FAA78" w14:textId="77777777" w:rsidR="00016C31" w:rsidRDefault="00900DE8">
      <w:pPr>
        <w:pStyle w:val="BodyText"/>
        <w:spacing w:before="1"/>
        <w:ind w:left="219" w:right="999"/>
      </w:pPr>
      <w:r>
        <w:pict w14:anchorId="3E5BD250">
          <v:rect id="docshape77" o:spid="_x0000_s1055" style="position:absolute;left:0;text-align:left;margin-left:59.5pt;margin-top:45.05pt;width:515pt;height:1.45pt;z-index:-18482176;mso-position-horizontal-relative:page" fillcolor="#0e233d" stroked="f">
            <w10:wrap anchorx="page"/>
          </v:rect>
        </w:pict>
      </w:r>
      <w:r w:rsidR="00632607">
        <w:rPr>
          <w:color w:val="221F1F"/>
        </w:rPr>
        <w:t>Data</w:t>
      </w:r>
      <w:r w:rsidR="00632607">
        <w:rPr>
          <w:color w:val="221F1F"/>
          <w:spacing w:val="-4"/>
        </w:rPr>
        <w:t xml:space="preserve"> </w:t>
      </w:r>
      <w:r w:rsidR="00632607">
        <w:rPr>
          <w:color w:val="221F1F"/>
        </w:rPr>
        <w:t>Matrix</w:t>
      </w:r>
      <w:r w:rsidR="00632607">
        <w:rPr>
          <w:color w:val="221F1F"/>
          <w:spacing w:val="-4"/>
        </w:rPr>
        <w:t xml:space="preserve"> </w:t>
      </w:r>
      <w:r w:rsidR="00632607">
        <w:rPr>
          <w:color w:val="221F1F"/>
        </w:rPr>
        <w:t>means</w:t>
      </w:r>
      <w:r w:rsidR="00632607">
        <w:rPr>
          <w:color w:val="221F1F"/>
          <w:spacing w:val="-6"/>
        </w:rPr>
        <w:t xml:space="preserve"> </w:t>
      </w:r>
      <w:r w:rsidR="00632607">
        <w:rPr>
          <w:color w:val="221F1F"/>
        </w:rPr>
        <w:t>a</w:t>
      </w:r>
      <w:r w:rsidR="00632607">
        <w:rPr>
          <w:color w:val="221F1F"/>
          <w:spacing w:val="-5"/>
        </w:rPr>
        <w:t xml:space="preserve"> </w:t>
      </w:r>
      <w:r w:rsidR="00632607">
        <w:rPr>
          <w:color w:val="221F1F"/>
        </w:rPr>
        <w:t>two-dimensional</w:t>
      </w:r>
      <w:r w:rsidR="00632607">
        <w:rPr>
          <w:color w:val="221F1F"/>
          <w:spacing w:val="-4"/>
        </w:rPr>
        <w:t xml:space="preserve"> </w:t>
      </w:r>
      <w:r w:rsidR="00632607">
        <w:rPr>
          <w:color w:val="221F1F"/>
        </w:rPr>
        <w:t>matrix</w:t>
      </w:r>
      <w:r w:rsidR="00632607">
        <w:rPr>
          <w:color w:val="221F1F"/>
          <w:spacing w:val="-4"/>
        </w:rPr>
        <w:t xml:space="preserve"> </w:t>
      </w:r>
      <w:r w:rsidR="00632607">
        <w:rPr>
          <w:color w:val="221F1F"/>
        </w:rPr>
        <w:t>symbology,</w:t>
      </w:r>
      <w:r w:rsidR="00632607">
        <w:rPr>
          <w:color w:val="221F1F"/>
          <w:spacing w:val="-6"/>
        </w:rPr>
        <w:t xml:space="preserve"> </w:t>
      </w:r>
      <w:r w:rsidR="00632607">
        <w:rPr>
          <w:color w:val="221F1F"/>
        </w:rPr>
        <w:t>which</w:t>
      </w:r>
      <w:r w:rsidR="00632607">
        <w:rPr>
          <w:color w:val="221F1F"/>
          <w:spacing w:val="-4"/>
        </w:rPr>
        <w:t xml:space="preserve"> </w:t>
      </w:r>
      <w:r w:rsidR="00632607">
        <w:rPr>
          <w:color w:val="221F1F"/>
        </w:rPr>
        <w:t>is</w:t>
      </w:r>
      <w:r w:rsidR="00632607">
        <w:rPr>
          <w:color w:val="221F1F"/>
          <w:spacing w:val="-6"/>
        </w:rPr>
        <w:t xml:space="preserve"> </w:t>
      </w:r>
      <w:r w:rsidR="00632607">
        <w:rPr>
          <w:color w:val="221F1F"/>
        </w:rPr>
        <w:t>made</w:t>
      </w:r>
      <w:r w:rsidR="00632607">
        <w:rPr>
          <w:color w:val="221F1F"/>
          <w:spacing w:val="-7"/>
        </w:rPr>
        <w:t xml:space="preserve"> </w:t>
      </w:r>
      <w:r w:rsidR="00632607">
        <w:rPr>
          <w:color w:val="221F1F"/>
        </w:rPr>
        <w:t>up</w:t>
      </w:r>
      <w:r w:rsidR="00632607">
        <w:rPr>
          <w:color w:val="221F1F"/>
          <w:spacing w:val="-7"/>
        </w:rPr>
        <w:t xml:space="preserve"> </w:t>
      </w:r>
      <w:r w:rsidR="00632607">
        <w:rPr>
          <w:color w:val="221F1F"/>
        </w:rPr>
        <w:t>of</w:t>
      </w:r>
      <w:r w:rsidR="00632607">
        <w:rPr>
          <w:color w:val="221F1F"/>
          <w:spacing w:val="-5"/>
        </w:rPr>
        <w:t xml:space="preserve"> </w:t>
      </w:r>
      <w:r w:rsidR="00632607">
        <w:rPr>
          <w:color w:val="221F1F"/>
        </w:rPr>
        <w:t>square</w:t>
      </w:r>
      <w:r w:rsidR="00632607">
        <w:rPr>
          <w:color w:val="221F1F"/>
          <w:spacing w:val="-7"/>
        </w:rPr>
        <w:t xml:space="preserve"> </w:t>
      </w:r>
      <w:r w:rsidR="00632607">
        <w:rPr>
          <w:color w:val="221F1F"/>
        </w:rPr>
        <w:t>or,</w:t>
      </w:r>
      <w:r w:rsidR="00632607">
        <w:rPr>
          <w:color w:val="221F1F"/>
          <w:spacing w:val="-5"/>
        </w:rPr>
        <w:t xml:space="preserve"> </w:t>
      </w:r>
      <w:r w:rsidR="00632607">
        <w:rPr>
          <w:color w:val="221F1F"/>
        </w:rPr>
        <w:t>in</w:t>
      </w:r>
      <w:r w:rsidR="00632607">
        <w:rPr>
          <w:color w:val="221F1F"/>
          <w:spacing w:val="-4"/>
        </w:rPr>
        <w:t xml:space="preserve"> </w:t>
      </w:r>
      <w:r w:rsidR="00632607">
        <w:rPr>
          <w:color w:val="221F1F"/>
        </w:rPr>
        <w:t>some</w:t>
      </w:r>
      <w:r w:rsidR="00632607">
        <w:rPr>
          <w:color w:val="221F1F"/>
          <w:spacing w:val="-5"/>
        </w:rPr>
        <w:t xml:space="preserve"> </w:t>
      </w:r>
      <w:r w:rsidR="00632607">
        <w:rPr>
          <w:color w:val="221F1F"/>
        </w:rPr>
        <w:t>cases,</w:t>
      </w:r>
      <w:r w:rsidR="00632607">
        <w:rPr>
          <w:color w:val="221F1F"/>
          <w:spacing w:val="-5"/>
        </w:rPr>
        <w:t xml:space="preserve"> </w:t>
      </w:r>
      <w:r w:rsidR="00632607">
        <w:rPr>
          <w:color w:val="221F1F"/>
        </w:rPr>
        <w:t>round modules arranged within a perimeter finder pattern and uses the Error Checking and Correction 200</w:t>
      </w:r>
    </w:p>
    <w:p w14:paraId="461BB4F4" w14:textId="77777777" w:rsidR="00016C31" w:rsidRDefault="00016C31">
      <w:pPr>
        <w:sectPr w:rsidR="00016C31">
          <w:pgSz w:w="12240" w:h="15840"/>
          <w:pgMar w:top="1600" w:right="640" w:bottom="1060" w:left="1000" w:header="0" w:footer="801" w:gutter="0"/>
          <w:cols w:space="720"/>
        </w:sectPr>
      </w:pPr>
    </w:p>
    <w:p w14:paraId="2FF9DC0B" w14:textId="77777777" w:rsidR="00016C31" w:rsidRDefault="00632607">
      <w:pPr>
        <w:pStyle w:val="BodyText"/>
        <w:spacing w:before="80"/>
        <w:ind w:left="219" w:right="999"/>
      </w:pPr>
      <w:r>
        <w:rPr>
          <w:color w:val="221F1F"/>
        </w:rPr>
        <w:lastRenderedPageBreak/>
        <w:t>(ECC200)</w:t>
      </w:r>
      <w:r>
        <w:rPr>
          <w:color w:val="221F1F"/>
          <w:spacing w:val="-9"/>
        </w:rPr>
        <w:t xml:space="preserve"> </w:t>
      </w:r>
      <w:r>
        <w:rPr>
          <w:color w:val="221F1F"/>
        </w:rPr>
        <w:t>specification</w:t>
      </w:r>
      <w:r>
        <w:rPr>
          <w:color w:val="221F1F"/>
          <w:spacing w:val="-9"/>
        </w:rPr>
        <w:t xml:space="preserve"> </w:t>
      </w:r>
      <w:r>
        <w:rPr>
          <w:color w:val="221F1F"/>
        </w:rPr>
        <w:t>found</w:t>
      </w:r>
      <w:r>
        <w:rPr>
          <w:color w:val="221F1F"/>
          <w:spacing w:val="-12"/>
        </w:rPr>
        <w:t xml:space="preserve"> </w:t>
      </w:r>
      <w:r>
        <w:rPr>
          <w:color w:val="221F1F"/>
        </w:rPr>
        <w:t>within</w:t>
      </w:r>
      <w:r>
        <w:rPr>
          <w:color w:val="221F1F"/>
          <w:spacing w:val="-9"/>
        </w:rPr>
        <w:t xml:space="preserve"> </w:t>
      </w:r>
      <w:r>
        <w:rPr>
          <w:color w:val="221F1F"/>
        </w:rPr>
        <w:t>International</w:t>
      </w:r>
      <w:r>
        <w:rPr>
          <w:color w:val="221F1F"/>
          <w:spacing w:val="-9"/>
        </w:rPr>
        <w:t xml:space="preserve"> </w:t>
      </w:r>
      <w:r>
        <w:rPr>
          <w:color w:val="221F1F"/>
        </w:rPr>
        <w:t>Standards</w:t>
      </w:r>
      <w:r>
        <w:rPr>
          <w:color w:val="221F1F"/>
          <w:spacing w:val="-12"/>
        </w:rPr>
        <w:t xml:space="preserve"> </w:t>
      </w:r>
      <w:r>
        <w:rPr>
          <w:color w:val="221F1F"/>
        </w:rPr>
        <w:t>Organization</w:t>
      </w:r>
      <w:r>
        <w:rPr>
          <w:color w:val="221F1F"/>
          <w:spacing w:val="-11"/>
        </w:rPr>
        <w:t xml:space="preserve"> </w:t>
      </w:r>
      <w:r>
        <w:rPr>
          <w:color w:val="221F1F"/>
        </w:rPr>
        <w:t>(ISO)/International</w:t>
      </w:r>
      <w:r>
        <w:rPr>
          <w:color w:val="221F1F"/>
          <w:spacing w:val="-9"/>
        </w:rPr>
        <w:t xml:space="preserve"> </w:t>
      </w:r>
      <w:r>
        <w:rPr>
          <w:color w:val="221F1F"/>
        </w:rPr>
        <w:t>Electrotechnical Commission (IEC) 16022.</w:t>
      </w:r>
    </w:p>
    <w:p w14:paraId="1F7B5EF3" w14:textId="77777777" w:rsidR="00016C31" w:rsidRDefault="00016C31">
      <w:pPr>
        <w:pStyle w:val="BodyText"/>
        <w:spacing w:before="11"/>
        <w:rPr>
          <w:sz w:val="19"/>
        </w:rPr>
      </w:pPr>
    </w:p>
    <w:p w14:paraId="5AF658A8" w14:textId="77777777" w:rsidR="00016C31" w:rsidRDefault="00632607">
      <w:pPr>
        <w:pStyle w:val="BodyText"/>
        <w:ind w:left="219" w:right="999"/>
      </w:pPr>
      <w:r>
        <w:rPr>
          <w:color w:val="221F1F"/>
        </w:rPr>
        <w:t>Data</w:t>
      </w:r>
      <w:r>
        <w:rPr>
          <w:color w:val="221F1F"/>
          <w:spacing w:val="-4"/>
        </w:rPr>
        <w:t xml:space="preserve"> </w:t>
      </w:r>
      <w:r>
        <w:rPr>
          <w:color w:val="221F1F"/>
        </w:rPr>
        <w:t>qualifier</w:t>
      </w:r>
      <w:r>
        <w:rPr>
          <w:color w:val="221F1F"/>
          <w:spacing w:val="-4"/>
        </w:rPr>
        <w:t xml:space="preserve"> </w:t>
      </w:r>
      <w:r>
        <w:rPr>
          <w:color w:val="221F1F"/>
        </w:rPr>
        <w:t>means</w:t>
      </w:r>
      <w:r>
        <w:rPr>
          <w:color w:val="221F1F"/>
          <w:spacing w:val="-6"/>
        </w:rPr>
        <w:t xml:space="preserve"> </w:t>
      </w:r>
      <w:r>
        <w:rPr>
          <w:color w:val="221F1F"/>
        </w:rPr>
        <w:t>a</w:t>
      </w:r>
      <w:r>
        <w:rPr>
          <w:color w:val="221F1F"/>
          <w:spacing w:val="-5"/>
        </w:rPr>
        <w:t xml:space="preserve"> </w:t>
      </w:r>
      <w:r>
        <w:rPr>
          <w:color w:val="221F1F"/>
        </w:rPr>
        <w:t>specified</w:t>
      </w:r>
      <w:r>
        <w:rPr>
          <w:color w:val="221F1F"/>
          <w:spacing w:val="-3"/>
        </w:rPr>
        <w:t xml:space="preserve"> </w:t>
      </w:r>
      <w:r>
        <w:rPr>
          <w:color w:val="221F1F"/>
        </w:rPr>
        <w:t>character</w:t>
      </w:r>
      <w:r>
        <w:rPr>
          <w:color w:val="221F1F"/>
          <w:spacing w:val="-6"/>
        </w:rPr>
        <w:t xml:space="preserve"> </w:t>
      </w:r>
      <w:r>
        <w:rPr>
          <w:color w:val="221F1F"/>
        </w:rPr>
        <w:t>(or</w:t>
      </w:r>
      <w:r>
        <w:rPr>
          <w:color w:val="221F1F"/>
          <w:spacing w:val="-4"/>
        </w:rPr>
        <w:t xml:space="preserve"> </w:t>
      </w:r>
      <w:r>
        <w:rPr>
          <w:color w:val="221F1F"/>
        </w:rPr>
        <w:t>string</w:t>
      </w:r>
      <w:r>
        <w:rPr>
          <w:color w:val="221F1F"/>
          <w:spacing w:val="-6"/>
        </w:rPr>
        <w:t xml:space="preserve"> </w:t>
      </w:r>
      <w:r>
        <w:rPr>
          <w:color w:val="221F1F"/>
        </w:rPr>
        <w:t>of</w:t>
      </w:r>
      <w:r>
        <w:rPr>
          <w:color w:val="221F1F"/>
          <w:spacing w:val="-7"/>
        </w:rPr>
        <w:t xml:space="preserve"> </w:t>
      </w:r>
      <w:r>
        <w:rPr>
          <w:color w:val="221F1F"/>
        </w:rPr>
        <w:t>characters)</w:t>
      </w:r>
      <w:r>
        <w:rPr>
          <w:color w:val="221F1F"/>
          <w:spacing w:val="-4"/>
        </w:rPr>
        <w:t xml:space="preserve"> </w:t>
      </w:r>
      <w:r>
        <w:rPr>
          <w:color w:val="221F1F"/>
        </w:rPr>
        <w:t>that</w:t>
      </w:r>
      <w:r>
        <w:rPr>
          <w:color w:val="221F1F"/>
          <w:spacing w:val="-5"/>
        </w:rPr>
        <w:t xml:space="preserve"> </w:t>
      </w:r>
      <w:r>
        <w:rPr>
          <w:color w:val="221F1F"/>
        </w:rPr>
        <w:t>immediately</w:t>
      </w:r>
      <w:r>
        <w:rPr>
          <w:color w:val="221F1F"/>
          <w:spacing w:val="-3"/>
        </w:rPr>
        <w:t xml:space="preserve"> </w:t>
      </w:r>
      <w:r>
        <w:rPr>
          <w:color w:val="221F1F"/>
        </w:rPr>
        <w:t>precedes</w:t>
      </w:r>
      <w:r>
        <w:rPr>
          <w:color w:val="221F1F"/>
          <w:spacing w:val="-5"/>
        </w:rPr>
        <w:t xml:space="preserve"> </w:t>
      </w:r>
      <w:r>
        <w:rPr>
          <w:color w:val="221F1F"/>
        </w:rPr>
        <w:t>a</w:t>
      </w:r>
      <w:r>
        <w:rPr>
          <w:color w:val="221F1F"/>
          <w:spacing w:val="-5"/>
        </w:rPr>
        <w:t xml:space="preserve"> </w:t>
      </w:r>
      <w:r>
        <w:rPr>
          <w:color w:val="221F1F"/>
        </w:rPr>
        <w:t>data</w:t>
      </w:r>
      <w:r>
        <w:rPr>
          <w:color w:val="221F1F"/>
          <w:spacing w:val="-5"/>
        </w:rPr>
        <w:t xml:space="preserve"> </w:t>
      </w:r>
      <w:r>
        <w:rPr>
          <w:color w:val="221F1F"/>
        </w:rPr>
        <w:t>field</w:t>
      </w:r>
      <w:r>
        <w:rPr>
          <w:color w:val="221F1F"/>
          <w:spacing w:val="-3"/>
        </w:rPr>
        <w:t xml:space="preserve"> </w:t>
      </w:r>
      <w:r>
        <w:rPr>
          <w:color w:val="221F1F"/>
        </w:rPr>
        <w:t>that</w:t>
      </w:r>
      <w:r>
        <w:rPr>
          <w:color w:val="221F1F"/>
          <w:spacing w:val="-5"/>
        </w:rPr>
        <w:t xml:space="preserve"> </w:t>
      </w:r>
      <w:r>
        <w:rPr>
          <w:color w:val="221F1F"/>
        </w:rPr>
        <w:t>defines the general category or intended use of the data that follows.</w:t>
      </w:r>
    </w:p>
    <w:p w14:paraId="37B410B4" w14:textId="77777777" w:rsidR="00016C31" w:rsidRDefault="00016C31">
      <w:pPr>
        <w:pStyle w:val="BodyText"/>
        <w:spacing w:before="1"/>
      </w:pPr>
    </w:p>
    <w:p w14:paraId="11F1A3E8" w14:textId="77777777" w:rsidR="00016C31" w:rsidRDefault="00632607">
      <w:pPr>
        <w:pStyle w:val="BodyText"/>
        <w:ind w:left="219" w:right="999"/>
      </w:pPr>
      <w:r>
        <w:rPr>
          <w:color w:val="221F1F"/>
        </w:rPr>
        <w:t>DoD</w:t>
      </w:r>
      <w:r>
        <w:rPr>
          <w:color w:val="221F1F"/>
          <w:spacing w:val="-5"/>
        </w:rPr>
        <w:t xml:space="preserve"> </w:t>
      </w:r>
      <w:r>
        <w:rPr>
          <w:color w:val="221F1F"/>
        </w:rPr>
        <w:t>recognized</w:t>
      </w:r>
      <w:r>
        <w:rPr>
          <w:color w:val="221F1F"/>
          <w:spacing w:val="-5"/>
        </w:rPr>
        <w:t xml:space="preserve"> </w:t>
      </w:r>
      <w:r>
        <w:rPr>
          <w:color w:val="221F1F"/>
        </w:rPr>
        <w:t>unique</w:t>
      </w:r>
      <w:r>
        <w:rPr>
          <w:color w:val="221F1F"/>
          <w:spacing w:val="-7"/>
        </w:rPr>
        <w:t xml:space="preserve"> </w:t>
      </w:r>
      <w:r>
        <w:rPr>
          <w:color w:val="221F1F"/>
        </w:rPr>
        <w:t>identification</w:t>
      </w:r>
      <w:r>
        <w:rPr>
          <w:color w:val="221F1F"/>
          <w:spacing w:val="-3"/>
        </w:rPr>
        <w:t xml:space="preserve"> </w:t>
      </w:r>
      <w:r>
        <w:rPr>
          <w:color w:val="221F1F"/>
        </w:rPr>
        <w:t>equivalent</w:t>
      </w:r>
      <w:r>
        <w:rPr>
          <w:color w:val="221F1F"/>
          <w:spacing w:val="-5"/>
        </w:rPr>
        <w:t xml:space="preserve"> </w:t>
      </w:r>
      <w:r>
        <w:rPr>
          <w:color w:val="221F1F"/>
        </w:rPr>
        <w:t>means</w:t>
      </w:r>
      <w:r>
        <w:rPr>
          <w:color w:val="221F1F"/>
          <w:spacing w:val="-6"/>
        </w:rPr>
        <w:t xml:space="preserve"> </w:t>
      </w:r>
      <w:r>
        <w:rPr>
          <w:color w:val="221F1F"/>
        </w:rPr>
        <w:t>a</w:t>
      </w:r>
      <w:r>
        <w:rPr>
          <w:color w:val="221F1F"/>
          <w:spacing w:val="-5"/>
        </w:rPr>
        <w:t xml:space="preserve"> </w:t>
      </w:r>
      <w:r>
        <w:rPr>
          <w:color w:val="221F1F"/>
        </w:rPr>
        <w:t>unique</w:t>
      </w:r>
      <w:r>
        <w:rPr>
          <w:color w:val="221F1F"/>
          <w:spacing w:val="-5"/>
        </w:rPr>
        <w:t xml:space="preserve"> </w:t>
      </w:r>
      <w:r>
        <w:rPr>
          <w:color w:val="221F1F"/>
        </w:rPr>
        <w:t>identification</w:t>
      </w:r>
      <w:r>
        <w:rPr>
          <w:color w:val="221F1F"/>
          <w:spacing w:val="-3"/>
        </w:rPr>
        <w:t xml:space="preserve"> </w:t>
      </w:r>
      <w:r>
        <w:rPr>
          <w:color w:val="221F1F"/>
        </w:rPr>
        <w:t>method</w:t>
      </w:r>
      <w:r>
        <w:rPr>
          <w:color w:val="221F1F"/>
          <w:spacing w:val="-4"/>
        </w:rPr>
        <w:t xml:space="preserve"> </w:t>
      </w:r>
      <w:r>
        <w:rPr>
          <w:color w:val="221F1F"/>
        </w:rPr>
        <w:t>that</w:t>
      </w:r>
      <w:r>
        <w:rPr>
          <w:color w:val="221F1F"/>
          <w:spacing w:val="-7"/>
        </w:rPr>
        <w:t xml:space="preserve"> </w:t>
      </w:r>
      <w:r>
        <w:rPr>
          <w:color w:val="221F1F"/>
        </w:rPr>
        <w:t>is</w:t>
      </w:r>
      <w:r>
        <w:rPr>
          <w:color w:val="221F1F"/>
          <w:spacing w:val="-9"/>
        </w:rPr>
        <w:t xml:space="preserve"> </w:t>
      </w:r>
      <w:r>
        <w:rPr>
          <w:color w:val="221F1F"/>
        </w:rPr>
        <w:t>in</w:t>
      </w:r>
      <w:r>
        <w:rPr>
          <w:color w:val="221F1F"/>
          <w:spacing w:val="-4"/>
        </w:rPr>
        <w:t xml:space="preserve"> </w:t>
      </w:r>
      <w:r>
        <w:rPr>
          <w:color w:val="221F1F"/>
        </w:rPr>
        <w:t>commercial</w:t>
      </w:r>
      <w:r>
        <w:rPr>
          <w:color w:val="221F1F"/>
          <w:spacing w:val="-6"/>
        </w:rPr>
        <w:t xml:space="preserve"> </w:t>
      </w:r>
      <w:r>
        <w:rPr>
          <w:color w:val="221F1F"/>
        </w:rPr>
        <w:t>use</w:t>
      </w:r>
      <w:r>
        <w:rPr>
          <w:color w:val="221F1F"/>
          <w:spacing w:val="-5"/>
        </w:rPr>
        <w:t xml:space="preserve"> </w:t>
      </w:r>
      <w:r>
        <w:rPr>
          <w:color w:val="221F1F"/>
        </w:rPr>
        <w:t xml:space="preserve">and has been recognized by DoD. All DoD recognized unique identification equivalents are listed at </w:t>
      </w:r>
      <w:hyperlink r:id="rId30">
        <w:r>
          <w:rPr>
            <w:color w:val="221F1F"/>
            <w:spacing w:val="-2"/>
          </w:rPr>
          <w:t>http://www.acq.osd.mil/dpap/pdi/uid/iuid_equivalents.html.</w:t>
        </w:r>
      </w:hyperlink>
    </w:p>
    <w:p w14:paraId="7E29BEF0" w14:textId="77777777" w:rsidR="00016C31" w:rsidRDefault="00016C31">
      <w:pPr>
        <w:pStyle w:val="BodyText"/>
        <w:spacing w:before="11"/>
        <w:rPr>
          <w:sz w:val="19"/>
        </w:rPr>
      </w:pPr>
    </w:p>
    <w:p w14:paraId="228EFE37" w14:textId="77777777" w:rsidR="00016C31" w:rsidRDefault="00632607">
      <w:pPr>
        <w:pStyle w:val="BodyText"/>
        <w:ind w:left="219" w:right="999"/>
      </w:pPr>
      <w:r>
        <w:rPr>
          <w:color w:val="221F1F"/>
        </w:rPr>
        <w:t>DoD item unique</w:t>
      </w:r>
      <w:r>
        <w:rPr>
          <w:color w:val="221F1F"/>
          <w:spacing w:val="-2"/>
        </w:rPr>
        <w:t xml:space="preserve"> </w:t>
      </w:r>
      <w:r>
        <w:rPr>
          <w:color w:val="221F1F"/>
        </w:rPr>
        <w:t>identification means</w:t>
      </w:r>
      <w:r>
        <w:rPr>
          <w:color w:val="221F1F"/>
          <w:spacing w:val="-1"/>
        </w:rPr>
        <w:t xml:space="preserve"> </w:t>
      </w:r>
      <w:r>
        <w:rPr>
          <w:color w:val="221F1F"/>
        </w:rPr>
        <w:t>a system of</w:t>
      </w:r>
      <w:r>
        <w:rPr>
          <w:color w:val="221F1F"/>
          <w:spacing w:val="-2"/>
        </w:rPr>
        <w:t xml:space="preserve"> </w:t>
      </w:r>
      <w:r>
        <w:rPr>
          <w:color w:val="221F1F"/>
        </w:rPr>
        <w:t>marking items</w:t>
      </w:r>
      <w:r>
        <w:rPr>
          <w:color w:val="221F1F"/>
          <w:spacing w:val="-1"/>
        </w:rPr>
        <w:t xml:space="preserve"> </w:t>
      </w:r>
      <w:r>
        <w:rPr>
          <w:color w:val="221F1F"/>
        </w:rPr>
        <w:t>delivered to DoD with</w:t>
      </w:r>
      <w:r>
        <w:rPr>
          <w:color w:val="221F1F"/>
          <w:spacing w:val="-2"/>
        </w:rPr>
        <w:t xml:space="preserve"> </w:t>
      </w:r>
      <w:r>
        <w:rPr>
          <w:color w:val="221F1F"/>
        </w:rPr>
        <w:t>unique item identifiers</w:t>
      </w:r>
      <w:r>
        <w:rPr>
          <w:color w:val="221F1F"/>
          <w:spacing w:val="-1"/>
        </w:rPr>
        <w:t xml:space="preserve"> </w:t>
      </w:r>
      <w:r>
        <w:rPr>
          <w:color w:val="221F1F"/>
        </w:rPr>
        <w:t>that have machine-readable data elements to distinguish an item from all other like and unlike items. For items that are serialized within the enterprise identifier, the unique item identifier shall include the data elements of the enterprise identifier and a unique serial number. For items that are serialized within the part, lot, or batch number within the enterprise</w:t>
      </w:r>
      <w:r>
        <w:rPr>
          <w:color w:val="221F1F"/>
          <w:spacing w:val="-4"/>
        </w:rPr>
        <w:t xml:space="preserve"> </w:t>
      </w:r>
      <w:r>
        <w:rPr>
          <w:color w:val="221F1F"/>
        </w:rPr>
        <w:t>identifier,</w:t>
      </w:r>
      <w:r>
        <w:rPr>
          <w:color w:val="221F1F"/>
          <w:spacing w:val="-5"/>
        </w:rPr>
        <w:t xml:space="preserve"> </w:t>
      </w:r>
      <w:r>
        <w:rPr>
          <w:color w:val="221F1F"/>
        </w:rPr>
        <w:t>the</w:t>
      </w:r>
      <w:r>
        <w:rPr>
          <w:color w:val="221F1F"/>
          <w:spacing w:val="-7"/>
        </w:rPr>
        <w:t xml:space="preserve"> </w:t>
      </w:r>
      <w:r>
        <w:rPr>
          <w:color w:val="221F1F"/>
        </w:rPr>
        <w:t>unique</w:t>
      </w:r>
      <w:r>
        <w:rPr>
          <w:color w:val="221F1F"/>
          <w:spacing w:val="-5"/>
        </w:rPr>
        <w:t xml:space="preserve"> </w:t>
      </w:r>
      <w:r>
        <w:rPr>
          <w:color w:val="221F1F"/>
        </w:rPr>
        <w:t>item</w:t>
      </w:r>
      <w:r>
        <w:rPr>
          <w:color w:val="221F1F"/>
          <w:spacing w:val="-4"/>
        </w:rPr>
        <w:t xml:space="preserve"> </w:t>
      </w:r>
      <w:r>
        <w:rPr>
          <w:color w:val="221F1F"/>
        </w:rPr>
        <w:t>identifier</w:t>
      </w:r>
      <w:r>
        <w:rPr>
          <w:color w:val="221F1F"/>
          <w:spacing w:val="-4"/>
        </w:rPr>
        <w:t xml:space="preserve"> </w:t>
      </w:r>
      <w:r>
        <w:rPr>
          <w:color w:val="221F1F"/>
        </w:rPr>
        <w:t>shall</w:t>
      </w:r>
      <w:r>
        <w:rPr>
          <w:color w:val="221F1F"/>
          <w:spacing w:val="-5"/>
        </w:rPr>
        <w:t xml:space="preserve"> </w:t>
      </w:r>
      <w:r>
        <w:rPr>
          <w:color w:val="221F1F"/>
        </w:rPr>
        <w:t>include</w:t>
      </w:r>
      <w:r>
        <w:rPr>
          <w:color w:val="221F1F"/>
          <w:spacing w:val="-7"/>
        </w:rPr>
        <w:t xml:space="preserve"> </w:t>
      </w:r>
      <w:r>
        <w:rPr>
          <w:color w:val="221F1F"/>
        </w:rPr>
        <w:t>the</w:t>
      </w:r>
      <w:r>
        <w:rPr>
          <w:color w:val="221F1F"/>
          <w:spacing w:val="-5"/>
        </w:rPr>
        <w:t xml:space="preserve"> </w:t>
      </w:r>
      <w:r>
        <w:rPr>
          <w:color w:val="221F1F"/>
        </w:rPr>
        <w:t>data</w:t>
      </w:r>
      <w:r>
        <w:rPr>
          <w:color w:val="221F1F"/>
          <w:spacing w:val="-4"/>
        </w:rPr>
        <w:t xml:space="preserve"> </w:t>
      </w:r>
      <w:r>
        <w:rPr>
          <w:color w:val="221F1F"/>
        </w:rPr>
        <w:t>elements</w:t>
      </w:r>
      <w:r>
        <w:rPr>
          <w:color w:val="221F1F"/>
          <w:spacing w:val="-6"/>
        </w:rPr>
        <w:t xml:space="preserve"> </w:t>
      </w:r>
      <w:r>
        <w:rPr>
          <w:color w:val="221F1F"/>
        </w:rPr>
        <w:t>of</w:t>
      </w:r>
      <w:r>
        <w:rPr>
          <w:color w:val="221F1F"/>
          <w:spacing w:val="-5"/>
        </w:rPr>
        <w:t xml:space="preserve"> </w:t>
      </w:r>
      <w:r>
        <w:rPr>
          <w:color w:val="221F1F"/>
        </w:rPr>
        <w:t>the</w:t>
      </w:r>
      <w:r>
        <w:rPr>
          <w:color w:val="221F1F"/>
          <w:spacing w:val="-5"/>
        </w:rPr>
        <w:t xml:space="preserve"> </w:t>
      </w:r>
      <w:r>
        <w:rPr>
          <w:color w:val="221F1F"/>
        </w:rPr>
        <w:t>enterprise</w:t>
      </w:r>
      <w:r>
        <w:rPr>
          <w:color w:val="221F1F"/>
          <w:spacing w:val="-4"/>
        </w:rPr>
        <w:t xml:space="preserve"> </w:t>
      </w:r>
      <w:r>
        <w:rPr>
          <w:color w:val="221F1F"/>
        </w:rPr>
        <w:t>identifier;</w:t>
      </w:r>
      <w:r>
        <w:rPr>
          <w:color w:val="221F1F"/>
          <w:spacing w:val="-4"/>
        </w:rPr>
        <w:t xml:space="preserve"> </w:t>
      </w:r>
      <w:r>
        <w:rPr>
          <w:color w:val="221F1F"/>
        </w:rPr>
        <w:t>the</w:t>
      </w:r>
      <w:r>
        <w:rPr>
          <w:color w:val="221F1F"/>
          <w:spacing w:val="-7"/>
        </w:rPr>
        <w:t xml:space="preserve"> </w:t>
      </w:r>
      <w:r>
        <w:rPr>
          <w:color w:val="221F1F"/>
        </w:rPr>
        <w:t>original part, lot, or batch number; and the serial number.</w:t>
      </w:r>
    </w:p>
    <w:p w14:paraId="62BB55BA" w14:textId="77777777" w:rsidR="00016C31" w:rsidRDefault="00016C31">
      <w:pPr>
        <w:pStyle w:val="BodyText"/>
        <w:spacing w:before="1"/>
      </w:pPr>
    </w:p>
    <w:p w14:paraId="47D4A0EE" w14:textId="77777777" w:rsidR="00016C31" w:rsidRDefault="00632607">
      <w:pPr>
        <w:pStyle w:val="BodyText"/>
        <w:spacing w:line="480" w:lineRule="auto"/>
        <w:ind w:left="219" w:right="337"/>
      </w:pPr>
      <w:r>
        <w:rPr>
          <w:color w:val="221F1F"/>
        </w:rPr>
        <w:t>Enterprise</w:t>
      </w:r>
      <w:r>
        <w:rPr>
          <w:color w:val="221F1F"/>
          <w:spacing w:val="-5"/>
        </w:rPr>
        <w:t xml:space="preserve"> </w:t>
      </w:r>
      <w:r>
        <w:rPr>
          <w:color w:val="221F1F"/>
        </w:rPr>
        <w:t>means</w:t>
      </w:r>
      <w:r>
        <w:rPr>
          <w:color w:val="221F1F"/>
          <w:spacing w:val="-7"/>
        </w:rPr>
        <w:t xml:space="preserve"> </w:t>
      </w:r>
      <w:r>
        <w:rPr>
          <w:color w:val="221F1F"/>
        </w:rPr>
        <w:t>the</w:t>
      </w:r>
      <w:r>
        <w:rPr>
          <w:color w:val="221F1F"/>
          <w:spacing w:val="-6"/>
        </w:rPr>
        <w:t xml:space="preserve"> </w:t>
      </w:r>
      <w:r>
        <w:rPr>
          <w:color w:val="221F1F"/>
        </w:rPr>
        <w:t>entity</w:t>
      </w:r>
      <w:r>
        <w:rPr>
          <w:color w:val="221F1F"/>
          <w:spacing w:val="-6"/>
        </w:rPr>
        <w:t xml:space="preserve"> </w:t>
      </w:r>
      <w:r>
        <w:rPr>
          <w:color w:val="221F1F"/>
        </w:rPr>
        <w:t>(e.g.,</w:t>
      </w:r>
      <w:r>
        <w:rPr>
          <w:color w:val="221F1F"/>
          <w:spacing w:val="-5"/>
        </w:rPr>
        <w:t xml:space="preserve"> </w:t>
      </w:r>
      <w:r>
        <w:rPr>
          <w:color w:val="221F1F"/>
        </w:rPr>
        <w:t>a</w:t>
      </w:r>
      <w:r>
        <w:rPr>
          <w:color w:val="221F1F"/>
          <w:spacing w:val="-9"/>
        </w:rPr>
        <w:t xml:space="preserve"> </w:t>
      </w:r>
      <w:r>
        <w:rPr>
          <w:color w:val="221F1F"/>
        </w:rPr>
        <w:t>manufacturer</w:t>
      </w:r>
      <w:r>
        <w:rPr>
          <w:color w:val="221F1F"/>
          <w:spacing w:val="-6"/>
        </w:rPr>
        <w:t xml:space="preserve"> </w:t>
      </w:r>
      <w:r>
        <w:rPr>
          <w:color w:val="221F1F"/>
        </w:rPr>
        <w:t>or</w:t>
      </w:r>
      <w:r>
        <w:rPr>
          <w:color w:val="221F1F"/>
          <w:spacing w:val="-8"/>
        </w:rPr>
        <w:t xml:space="preserve"> </w:t>
      </w:r>
      <w:r>
        <w:rPr>
          <w:color w:val="221F1F"/>
        </w:rPr>
        <w:t>vendor)</w:t>
      </w:r>
      <w:r>
        <w:rPr>
          <w:color w:val="221F1F"/>
          <w:spacing w:val="-5"/>
        </w:rPr>
        <w:t xml:space="preserve"> </w:t>
      </w:r>
      <w:r>
        <w:rPr>
          <w:color w:val="221F1F"/>
        </w:rPr>
        <w:t>responsible</w:t>
      </w:r>
      <w:r>
        <w:rPr>
          <w:color w:val="221F1F"/>
          <w:spacing w:val="-5"/>
        </w:rPr>
        <w:t xml:space="preserve"> </w:t>
      </w:r>
      <w:r>
        <w:rPr>
          <w:color w:val="221F1F"/>
        </w:rPr>
        <w:t>for</w:t>
      </w:r>
      <w:r>
        <w:rPr>
          <w:color w:val="221F1F"/>
          <w:spacing w:val="-5"/>
        </w:rPr>
        <w:t xml:space="preserve"> </w:t>
      </w:r>
      <w:r>
        <w:rPr>
          <w:color w:val="221F1F"/>
        </w:rPr>
        <w:t>assigning</w:t>
      </w:r>
      <w:r>
        <w:rPr>
          <w:color w:val="221F1F"/>
          <w:spacing w:val="-5"/>
        </w:rPr>
        <w:t xml:space="preserve"> </w:t>
      </w:r>
      <w:r>
        <w:rPr>
          <w:color w:val="221F1F"/>
        </w:rPr>
        <w:t>unique</w:t>
      </w:r>
      <w:r>
        <w:rPr>
          <w:color w:val="221F1F"/>
          <w:spacing w:val="-8"/>
        </w:rPr>
        <w:t xml:space="preserve"> </w:t>
      </w:r>
      <w:r>
        <w:rPr>
          <w:color w:val="221F1F"/>
        </w:rPr>
        <w:t>item</w:t>
      </w:r>
      <w:r>
        <w:rPr>
          <w:color w:val="221F1F"/>
          <w:spacing w:val="-5"/>
        </w:rPr>
        <w:t xml:space="preserve"> </w:t>
      </w:r>
      <w:r>
        <w:rPr>
          <w:color w:val="221F1F"/>
        </w:rPr>
        <w:t>identifiers</w:t>
      </w:r>
      <w:r>
        <w:rPr>
          <w:color w:val="221F1F"/>
          <w:spacing w:val="-6"/>
        </w:rPr>
        <w:t xml:space="preserve"> </w:t>
      </w:r>
      <w:r>
        <w:rPr>
          <w:color w:val="221F1F"/>
        </w:rPr>
        <w:t>to</w:t>
      </w:r>
      <w:r>
        <w:rPr>
          <w:color w:val="221F1F"/>
          <w:spacing w:val="-3"/>
        </w:rPr>
        <w:t xml:space="preserve"> </w:t>
      </w:r>
      <w:r>
        <w:rPr>
          <w:color w:val="221F1F"/>
        </w:rPr>
        <w:t>items. Enterprise identifier means a code that is uniquely assigned to an enterprise by an issuing agency.</w:t>
      </w:r>
    </w:p>
    <w:p w14:paraId="432E9491" w14:textId="77777777" w:rsidR="00016C31" w:rsidRDefault="00632607">
      <w:pPr>
        <w:pStyle w:val="BodyText"/>
        <w:spacing w:line="229" w:lineRule="exact"/>
        <w:ind w:left="219"/>
      </w:pPr>
      <w:r>
        <w:rPr>
          <w:color w:val="221F1F"/>
        </w:rPr>
        <w:t>Government's</w:t>
      </w:r>
      <w:r>
        <w:rPr>
          <w:color w:val="221F1F"/>
          <w:spacing w:val="-7"/>
        </w:rPr>
        <w:t xml:space="preserve"> </w:t>
      </w:r>
      <w:r>
        <w:rPr>
          <w:color w:val="221F1F"/>
        </w:rPr>
        <w:t>unit</w:t>
      </w:r>
      <w:r>
        <w:rPr>
          <w:color w:val="221F1F"/>
          <w:spacing w:val="-7"/>
        </w:rPr>
        <w:t xml:space="preserve"> </w:t>
      </w:r>
      <w:r>
        <w:rPr>
          <w:color w:val="221F1F"/>
        </w:rPr>
        <w:t>acquisition</w:t>
      </w:r>
      <w:r>
        <w:rPr>
          <w:color w:val="221F1F"/>
          <w:spacing w:val="-6"/>
        </w:rPr>
        <w:t xml:space="preserve"> </w:t>
      </w:r>
      <w:r>
        <w:rPr>
          <w:color w:val="221F1F"/>
        </w:rPr>
        <w:t>cost</w:t>
      </w:r>
      <w:r>
        <w:rPr>
          <w:color w:val="221F1F"/>
          <w:spacing w:val="-7"/>
        </w:rPr>
        <w:t xml:space="preserve"> </w:t>
      </w:r>
      <w:r>
        <w:rPr>
          <w:color w:val="221F1F"/>
        </w:rPr>
        <w:t>means-</w:t>
      </w:r>
      <w:r>
        <w:rPr>
          <w:color w:val="221F1F"/>
          <w:spacing w:val="-10"/>
        </w:rPr>
        <w:t>-</w:t>
      </w:r>
    </w:p>
    <w:p w14:paraId="6D064ACD" w14:textId="77777777" w:rsidR="00016C31" w:rsidRDefault="00016C31">
      <w:pPr>
        <w:pStyle w:val="BodyText"/>
        <w:spacing w:before="1"/>
      </w:pPr>
    </w:p>
    <w:p w14:paraId="2570894B" w14:textId="77777777" w:rsidR="00016C31" w:rsidRDefault="00632607">
      <w:pPr>
        <w:pStyle w:val="ListParagraph"/>
        <w:numPr>
          <w:ilvl w:val="1"/>
          <w:numId w:val="42"/>
        </w:numPr>
        <w:tabs>
          <w:tab w:val="left" w:pos="724"/>
        </w:tabs>
        <w:ind w:right="1305" w:hanging="3"/>
        <w:jc w:val="left"/>
        <w:rPr>
          <w:sz w:val="20"/>
        </w:rPr>
      </w:pPr>
      <w:r>
        <w:rPr>
          <w:color w:val="221F1F"/>
          <w:sz w:val="20"/>
        </w:rPr>
        <w:t>For</w:t>
      </w:r>
      <w:r>
        <w:rPr>
          <w:color w:val="221F1F"/>
          <w:spacing w:val="-4"/>
          <w:sz w:val="20"/>
        </w:rPr>
        <w:t xml:space="preserve"> </w:t>
      </w:r>
      <w:r>
        <w:rPr>
          <w:color w:val="221F1F"/>
          <w:sz w:val="20"/>
        </w:rPr>
        <w:t>fixed-price</w:t>
      </w:r>
      <w:r>
        <w:rPr>
          <w:color w:val="221F1F"/>
          <w:spacing w:val="-4"/>
          <w:sz w:val="20"/>
        </w:rPr>
        <w:t xml:space="preserve"> </w:t>
      </w:r>
      <w:r>
        <w:rPr>
          <w:color w:val="221F1F"/>
          <w:sz w:val="20"/>
        </w:rPr>
        <w:t>type</w:t>
      </w:r>
      <w:r>
        <w:rPr>
          <w:color w:val="221F1F"/>
          <w:spacing w:val="-5"/>
          <w:sz w:val="20"/>
        </w:rPr>
        <w:t xml:space="preserve"> </w:t>
      </w:r>
      <w:r>
        <w:rPr>
          <w:color w:val="221F1F"/>
          <w:sz w:val="20"/>
        </w:rPr>
        <w:t>line,</w:t>
      </w:r>
      <w:r>
        <w:rPr>
          <w:color w:val="221F1F"/>
          <w:spacing w:val="-4"/>
          <w:sz w:val="20"/>
        </w:rPr>
        <w:t xml:space="preserve"> </w:t>
      </w:r>
      <w:r>
        <w:rPr>
          <w:color w:val="221F1F"/>
          <w:sz w:val="20"/>
        </w:rPr>
        <w:t>subline,</w:t>
      </w:r>
      <w:r>
        <w:rPr>
          <w:color w:val="221F1F"/>
          <w:spacing w:val="-3"/>
          <w:sz w:val="20"/>
        </w:rPr>
        <w:t xml:space="preserve"> </w:t>
      </w:r>
      <w:r>
        <w:rPr>
          <w:color w:val="221F1F"/>
          <w:sz w:val="20"/>
        </w:rPr>
        <w:t>or</w:t>
      </w:r>
      <w:r>
        <w:rPr>
          <w:color w:val="221F1F"/>
          <w:spacing w:val="-5"/>
          <w:sz w:val="20"/>
        </w:rPr>
        <w:t xml:space="preserve"> </w:t>
      </w:r>
      <w:r>
        <w:rPr>
          <w:color w:val="221F1F"/>
          <w:sz w:val="20"/>
        </w:rPr>
        <w:t>exhibit</w:t>
      </w:r>
      <w:r>
        <w:rPr>
          <w:color w:val="221F1F"/>
          <w:spacing w:val="-5"/>
          <w:sz w:val="20"/>
        </w:rPr>
        <w:t xml:space="preserve"> </w:t>
      </w:r>
      <w:r>
        <w:rPr>
          <w:color w:val="221F1F"/>
          <w:sz w:val="20"/>
        </w:rPr>
        <w:t>line</w:t>
      </w:r>
      <w:r>
        <w:rPr>
          <w:color w:val="221F1F"/>
          <w:spacing w:val="-5"/>
          <w:sz w:val="20"/>
        </w:rPr>
        <w:t xml:space="preserve"> </w:t>
      </w:r>
      <w:r>
        <w:rPr>
          <w:color w:val="221F1F"/>
          <w:sz w:val="20"/>
        </w:rPr>
        <w:t>items,</w:t>
      </w:r>
      <w:r>
        <w:rPr>
          <w:color w:val="221F1F"/>
          <w:spacing w:val="-5"/>
          <w:sz w:val="20"/>
        </w:rPr>
        <w:t xml:space="preserve"> </w:t>
      </w:r>
      <w:r>
        <w:rPr>
          <w:color w:val="221F1F"/>
          <w:sz w:val="20"/>
        </w:rPr>
        <w:t>the</w:t>
      </w:r>
      <w:r>
        <w:rPr>
          <w:color w:val="221F1F"/>
          <w:spacing w:val="-7"/>
          <w:sz w:val="20"/>
        </w:rPr>
        <w:t xml:space="preserve"> </w:t>
      </w:r>
      <w:r>
        <w:rPr>
          <w:color w:val="221F1F"/>
          <w:sz w:val="20"/>
        </w:rPr>
        <w:t>unit</w:t>
      </w:r>
      <w:r>
        <w:rPr>
          <w:color w:val="221F1F"/>
          <w:spacing w:val="-5"/>
          <w:sz w:val="20"/>
        </w:rPr>
        <w:t xml:space="preserve"> </w:t>
      </w:r>
      <w:r>
        <w:rPr>
          <w:color w:val="221F1F"/>
          <w:sz w:val="20"/>
        </w:rPr>
        <w:t>price</w:t>
      </w:r>
      <w:r>
        <w:rPr>
          <w:color w:val="221F1F"/>
          <w:spacing w:val="-4"/>
          <w:sz w:val="20"/>
        </w:rPr>
        <w:t xml:space="preserve"> </w:t>
      </w:r>
      <w:r>
        <w:rPr>
          <w:color w:val="221F1F"/>
          <w:sz w:val="20"/>
        </w:rPr>
        <w:t>identified</w:t>
      </w:r>
      <w:r>
        <w:rPr>
          <w:color w:val="221F1F"/>
          <w:spacing w:val="-4"/>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contract</w:t>
      </w:r>
      <w:r>
        <w:rPr>
          <w:color w:val="221F1F"/>
          <w:spacing w:val="-4"/>
          <w:sz w:val="20"/>
        </w:rPr>
        <w:t xml:space="preserve"> </w:t>
      </w:r>
      <w:r>
        <w:rPr>
          <w:color w:val="221F1F"/>
          <w:sz w:val="20"/>
        </w:rPr>
        <w:t>at</w:t>
      </w:r>
      <w:r>
        <w:rPr>
          <w:color w:val="221F1F"/>
          <w:spacing w:val="-6"/>
          <w:sz w:val="20"/>
        </w:rPr>
        <w:t xml:space="preserve"> </w:t>
      </w:r>
      <w:r>
        <w:rPr>
          <w:color w:val="221F1F"/>
          <w:sz w:val="20"/>
        </w:rPr>
        <w:t>the</w:t>
      </w:r>
      <w:r>
        <w:rPr>
          <w:color w:val="221F1F"/>
          <w:spacing w:val="-5"/>
          <w:sz w:val="20"/>
        </w:rPr>
        <w:t xml:space="preserve"> </w:t>
      </w:r>
      <w:r>
        <w:rPr>
          <w:color w:val="221F1F"/>
          <w:sz w:val="20"/>
        </w:rPr>
        <w:t>time</w:t>
      </w:r>
      <w:r>
        <w:rPr>
          <w:color w:val="221F1F"/>
          <w:spacing w:val="-5"/>
          <w:sz w:val="20"/>
        </w:rPr>
        <w:t xml:space="preserve"> </w:t>
      </w:r>
      <w:r>
        <w:rPr>
          <w:color w:val="221F1F"/>
          <w:sz w:val="20"/>
        </w:rPr>
        <w:t xml:space="preserve">of </w:t>
      </w:r>
      <w:proofErr w:type="gramStart"/>
      <w:r>
        <w:rPr>
          <w:color w:val="221F1F"/>
          <w:spacing w:val="-2"/>
          <w:sz w:val="20"/>
        </w:rPr>
        <w:t>delivery;</w:t>
      </w:r>
      <w:proofErr w:type="gramEnd"/>
    </w:p>
    <w:p w14:paraId="694FCE99" w14:textId="77777777" w:rsidR="00016C31" w:rsidRDefault="00016C31">
      <w:pPr>
        <w:pStyle w:val="BodyText"/>
        <w:spacing w:before="10"/>
        <w:rPr>
          <w:sz w:val="19"/>
        </w:rPr>
      </w:pPr>
    </w:p>
    <w:p w14:paraId="35B5A0F2" w14:textId="77777777" w:rsidR="00016C31" w:rsidRDefault="00632607">
      <w:pPr>
        <w:pStyle w:val="ListParagraph"/>
        <w:numPr>
          <w:ilvl w:val="1"/>
          <w:numId w:val="42"/>
        </w:numPr>
        <w:tabs>
          <w:tab w:val="left" w:pos="441"/>
        </w:tabs>
        <w:ind w:right="1311" w:hanging="287"/>
        <w:jc w:val="left"/>
        <w:rPr>
          <w:sz w:val="20"/>
        </w:rPr>
      </w:pPr>
      <w:r>
        <w:rPr>
          <w:color w:val="221F1F"/>
          <w:sz w:val="20"/>
        </w:rPr>
        <w:t>For</w:t>
      </w:r>
      <w:r>
        <w:rPr>
          <w:color w:val="221F1F"/>
          <w:spacing w:val="-5"/>
          <w:sz w:val="20"/>
        </w:rPr>
        <w:t xml:space="preserve"> </w:t>
      </w:r>
      <w:r>
        <w:rPr>
          <w:color w:val="221F1F"/>
          <w:sz w:val="20"/>
        </w:rPr>
        <w:t>cost-type</w:t>
      </w:r>
      <w:r>
        <w:rPr>
          <w:color w:val="221F1F"/>
          <w:spacing w:val="-7"/>
          <w:sz w:val="20"/>
        </w:rPr>
        <w:t xml:space="preserve"> </w:t>
      </w:r>
      <w:r>
        <w:rPr>
          <w:color w:val="221F1F"/>
          <w:sz w:val="20"/>
        </w:rPr>
        <w:t>or</w:t>
      </w:r>
      <w:r>
        <w:rPr>
          <w:color w:val="221F1F"/>
          <w:spacing w:val="-7"/>
          <w:sz w:val="20"/>
        </w:rPr>
        <w:t xml:space="preserve"> </w:t>
      </w:r>
      <w:proofErr w:type="spellStart"/>
      <w:r>
        <w:rPr>
          <w:color w:val="221F1F"/>
          <w:sz w:val="20"/>
        </w:rPr>
        <w:t>undefinitized</w:t>
      </w:r>
      <w:proofErr w:type="spellEnd"/>
      <w:r>
        <w:rPr>
          <w:color w:val="221F1F"/>
          <w:spacing w:val="-7"/>
          <w:sz w:val="20"/>
        </w:rPr>
        <w:t xml:space="preserve"> </w:t>
      </w:r>
      <w:r>
        <w:rPr>
          <w:color w:val="221F1F"/>
          <w:sz w:val="20"/>
        </w:rPr>
        <w:t>line,</w:t>
      </w:r>
      <w:r>
        <w:rPr>
          <w:color w:val="221F1F"/>
          <w:spacing w:val="-5"/>
          <w:sz w:val="20"/>
        </w:rPr>
        <w:t xml:space="preserve"> </w:t>
      </w:r>
      <w:r>
        <w:rPr>
          <w:color w:val="221F1F"/>
          <w:sz w:val="20"/>
        </w:rPr>
        <w:t>subline,</w:t>
      </w:r>
      <w:r>
        <w:rPr>
          <w:color w:val="221F1F"/>
          <w:spacing w:val="-5"/>
          <w:sz w:val="20"/>
        </w:rPr>
        <w:t xml:space="preserve"> </w:t>
      </w:r>
      <w:r>
        <w:rPr>
          <w:color w:val="221F1F"/>
          <w:sz w:val="20"/>
        </w:rPr>
        <w:t>or</w:t>
      </w:r>
      <w:r>
        <w:rPr>
          <w:color w:val="221F1F"/>
          <w:spacing w:val="-6"/>
          <w:sz w:val="20"/>
        </w:rPr>
        <w:t xml:space="preserve"> </w:t>
      </w:r>
      <w:r>
        <w:rPr>
          <w:color w:val="221F1F"/>
          <w:sz w:val="20"/>
        </w:rPr>
        <w:t>exhibit</w:t>
      </w:r>
      <w:r>
        <w:rPr>
          <w:color w:val="221F1F"/>
          <w:spacing w:val="-6"/>
          <w:sz w:val="20"/>
        </w:rPr>
        <w:t xml:space="preserve"> </w:t>
      </w:r>
      <w:r>
        <w:rPr>
          <w:color w:val="221F1F"/>
          <w:sz w:val="20"/>
        </w:rPr>
        <w:t>line</w:t>
      </w:r>
      <w:r>
        <w:rPr>
          <w:color w:val="221F1F"/>
          <w:spacing w:val="-6"/>
          <w:sz w:val="20"/>
        </w:rPr>
        <w:t xml:space="preserve"> </w:t>
      </w:r>
      <w:r>
        <w:rPr>
          <w:color w:val="221F1F"/>
          <w:sz w:val="20"/>
        </w:rPr>
        <w:t>items,</w:t>
      </w:r>
      <w:r>
        <w:rPr>
          <w:color w:val="221F1F"/>
          <w:spacing w:val="-5"/>
          <w:sz w:val="20"/>
        </w:rPr>
        <w:t xml:space="preserve"> </w:t>
      </w:r>
      <w:r>
        <w:rPr>
          <w:color w:val="221F1F"/>
          <w:sz w:val="20"/>
        </w:rPr>
        <w:t>the</w:t>
      </w:r>
      <w:r>
        <w:rPr>
          <w:color w:val="221F1F"/>
          <w:spacing w:val="-6"/>
          <w:sz w:val="20"/>
        </w:rPr>
        <w:t xml:space="preserve"> </w:t>
      </w:r>
      <w:r>
        <w:rPr>
          <w:color w:val="221F1F"/>
          <w:sz w:val="20"/>
        </w:rPr>
        <w:t>Contractor's</w:t>
      </w:r>
      <w:r>
        <w:rPr>
          <w:color w:val="221F1F"/>
          <w:spacing w:val="-6"/>
          <w:sz w:val="20"/>
        </w:rPr>
        <w:t xml:space="preserve"> </w:t>
      </w:r>
      <w:r>
        <w:rPr>
          <w:color w:val="221F1F"/>
          <w:sz w:val="20"/>
        </w:rPr>
        <w:t>estimated</w:t>
      </w:r>
      <w:r>
        <w:rPr>
          <w:color w:val="221F1F"/>
          <w:spacing w:val="-2"/>
          <w:sz w:val="20"/>
        </w:rPr>
        <w:t xml:space="preserve"> </w:t>
      </w:r>
      <w:r>
        <w:rPr>
          <w:color w:val="221F1F"/>
          <w:sz w:val="20"/>
        </w:rPr>
        <w:t>fully</w:t>
      </w:r>
      <w:r>
        <w:rPr>
          <w:color w:val="221F1F"/>
          <w:spacing w:val="-5"/>
          <w:sz w:val="20"/>
        </w:rPr>
        <w:t xml:space="preserve"> </w:t>
      </w:r>
      <w:r>
        <w:rPr>
          <w:color w:val="221F1F"/>
          <w:sz w:val="20"/>
        </w:rPr>
        <w:t>burdened</w:t>
      </w:r>
      <w:r>
        <w:rPr>
          <w:color w:val="221F1F"/>
          <w:spacing w:val="-3"/>
          <w:sz w:val="20"/>
        </w:rPr>
        <w:t xml:space="preserve"> </w:t>
      </w:r>
      <w:r>
        <w:rPr>
          <w:color w:val="221F1F"/>
          <w:sz w:val="20"/>
        </w:rPr>
        <w:t>unit cost to the Government at the time of delivery; and</w:t>
      </w:r>
    </w:p>
    <w:p w14:paraId="13EC23D5" w14:textId="77777777" w:rsidR="00016C31" w:rsidRDefault="00016C31">
      <w:pPr>
        <w:pStyle w:val="BodyText"/>
        <w:spacing w:before="1"/>
      </w:pPr>
    </w:p>
    <w:p w14:paraId="65275388" w14:textId="77777777" w:rsidR="00016C31" w:rsidRDefault="00632607">
      <w:pPr>
        <w:pStyle w:val="ListParagraph"/>
        <w:numPr>
          <w:ilvl w:val="1"/>
          <w:numId w:val="42"/>
        </w:numPr>
        <w:tabs>
          <w:tab w:val="left" w:pos="441"/>
        </w:tabs>
        <w:spacing w:before="1"/>
        <w:ind w:right="1104" w:hanging="287"/>
        <w:jc w:val="left"/>
        <w:rPr>
          <w:sz w:val="20"/>
        </w:rPr>
      </w:pPr>
      <w:r>
        <w:rPr>
          <w:color w:val="221F1F"/>
          <w:sz w:val="20"/>
        </w:rPr>
        <w:t>For</w:t>
      </w:r>
      <w:r>
        <w:rPr>
          <w:color w:val="221F1F"/>
          <w:spacing w:val="-4"/>
          <w:sz w:val="20"/>
        </w:rPr>
        <w:t xml:space="preserve"> </w:t>
      </w:r>
      <w:r>
        <w:rPr>
          <w:color w:val="221F1F"/>
          <w:sz w:val="20"/>
        </w:rPr>
        <w:t>items</w:t>
      </w:r>
      <w:r>
        <w:rPr>
          <w:color w:val="221F1F"/>
          <w:spacing w:val="-6"/>
          <w:sz w:val="20"/>
        </w:rPr>
        <w:t xml:space="preserve"> </w:t>
      </w:r>
      <w:r>
        <w:rPr>
          <w:color w:val="221F1F"/>
          <w:sz w:val="20"/>
        </w:rPr>
        <w:t>produced</w:t>
      </w:r>
      <w:r>
        <w:rPr>
          <w:color w:val="221F1F"/>
          <w:spacing w:val="-6"/>
          <w:sz w:val="20"/>
        </w:rPr>
        <w:t xml:space="preserve"> </w:t>
      </w:r>
      <w:r>
        <w:rPr>
          <w:color w:val="221F1F"/>
          <w:sz w:val="20"/>
        </w:rPr>
        <w:t>under</w:t>
      </w:r>
      <w:r>
        <w:rPr>
          <w:color w:val="221F1F"/>
          <w:spacing w:val="-6"/>
          <w:sz w:val="20"/>
        </w:rPr>
        <w:t xml:space="preserve"> </w:t>
      </w:r>
      <w:r>
        <w:rPr>
          <w:color w:val="221F1F"/>
          <w:sz w:val="20"/>
        </w:rPr>
        <w:t>a</w:t>
      </w:r>
      <w:r>
        <w:rPr>
          <w:color w:val="221F1F"/>
          <w:spacing w:val="-5"/>
          <w:sz w:val="20"/>
        </w:rPr>
        <w:t xml:space="preserve"> </w:t>
      </w:r>
      <w:r>
        <w:rPr>
          <w:color w:val="221F1F"/>
          <w:sz w:val="20"/>
        </w:rPr>
        <w:t>time-and-materials</w:t>
      </w:r>
      <w:r>
        <w:rPr>
          <w:color w:val="221F1F"/>
          <w:spacing w:val="-6"/>
          <w:sz w:val="20"/>
        </w:rPr>
        <w:t xml:space="preserve"> </w:t>
      </w:r>
      <w:r>
        <w:rPr>
          <w:color w:val="221F1F"/>
          <w:sz w:val="20"/>
        </w:rPr>
        <w:t>contract,</w:t>
      </w:r>
      <w:r>
        <w:rPr>
          <w:color w:val="221F1F"/>
          <w:spacing w:val="-4"/>
          <w:sz w:val="20"/>
        </w:rPr>
        <w:t xml:space="preserve"> </w:t>
      </w:r>
      <w:r>
        <w:rPr>
          <w:color w:val="221F1F"/>
          <w:sz w:val="20"/>
        </w:rPr>
        <w:t>the</w:t>
      </w:r>
      <w:r>
        <w:rPr>
          <w:color w:val="221F1F"/>
          <w:spacing w:val="-10"/>
          <w:sz w:val="20"/>
        </w:rPr>
        <w:t xml:space="preserve"> </w:t>
      </w:r>
      <w:r>
        <w:rPr>
          <w:color w:val="221F1F"/>
          <w:sz w:val="20"/>
        </w:rPr>
        <w:t>Contractor's</w:t>
      </w:r>
      <w:r>
        <w:rPr>
          <w:color w:val="221F1F"/>
          <w:spacing w:val="-5"/>
          <w:sz w:val="20"/>
        </w:rPr>
        <w:t xml:space="preserve"> </w:t>
      </w:r>
      <w:r>
        <w:rPr>
          <w:color w:val="221F1F"/>
          <w:sz w:val="20"/>
        </w:rPr>
        <w:t>estimated</w:t>
      </w:r>
      <w:r>
        <w:rPr>
          <w:color w:val="221F1F"/>
          <w:spacing w:val="-4"/>
          <w:sz w:val="20"/>
        </w:rPr>
        <w:t xml:space="preserve"> </w:t>
      </w:r>
      <w:r>
        <w:rPr>
          <w:color w:val="221F1F"/>
          <w:sz w:val="20"/>
        </w:rPr>
        <w:t>fully</w:t>
      </w:r>
      <w:r>
        <w:rPr>
          <w:color w:val="221F1F"/>
          <w:spacing w:val="-7"/>
          <w:sz w:val="20"/>
        </w:rPr>
        <w:t xml:space="preserve"> </w:t>
      </w:r>
      <w:r>
        <w:rPr>
          <w:color w:val="221F1F"/>
          <w:sz w:val="20"/>
        </w:rPr>
        <w:t>burdened</w:t>
      </w:r>
      <w:r>
        <w:rPr>
          <w:color w:val="221F1F"/>
          <w:spacing w:val="-3"/>
          <w:sz w:val="20"/>
        </w:rPr>
        <w:t xml:space="preserve"> </w:t>
      </w:r>
      <w:r>
        <w:rPr>
          <w:color w:val="221F1F"/>
          <w:sz w:val="20"/>
        </w:rPr>
        <w:t>unit</w:t>
      </w:r>
      <w:r>
        <w:rPr>
          <w:color w:val="221F1F"/>
          <w:spacing w:val="-6"/>
          <w:sz w:val="20"/>
        </w:rPr>
        <w:t xml:space="preserve"> </w:t>
      </w:r>
      <w:r>
        <w:rPr>
          <w:color w:val="221F1F"/>
          <w:sz w:val="20"/>
        </w:rPr>
        <w:t>cost</w:t>
      </w:r>
      <w:r>
        <w:rPr>
          <w:color w:val="221F1F"/>
          <w:spacing w:val="-6"/>
          <w:sz w:val="20"/>
        </w:rPr>
        <w:t xml:space="preserve"> </w:t>
      </w:r>
      <w:r>
        <w:rPr>
          <w:color w:val="221F1F"/>
          <w:sz w:val="20"/>
        </w:rPr>
        <w:t>to</w:t>
      </w:r>
      <w:r>
        <w:rPr>
          <w:color w:val="221F1F"/>
          <w:spacing w:val="-2"/>
          <w:sz w:val="20"/>
        </w:rPr>
        <w:t xml:space="preserve"> </w:t>
      </w:r>
      <w:r>
        <w:rPr>
          <w:color w:val="221F1F"/>
          <w:sz w:val="20"/>
        </w:rPr>
        <w:t>the Government at the time of delivery.</w:t>
      </w:r>
    </w:p>
    <w:p w14:paraId="30BC683E" w14:textId="77777777" w:rsidR="00016C31" w:rsidRDefault="00016C31">
      <w:pPr>
        <w:pStyle w:val="BodyText"/>
        <w:spacing w:before="10"/>
        <w:rPr>
          <w:sz w:val="19"/>
        </w:rPr>
      </w:pPr>
    </w:p>
    <w:p w14:paraId="46F7D236" w14:textId="77777777" w:rsidR="00016C31" w:rsidRDefault="00632607">
      <w:pPr>
        <w:pStyle w:val="BodyText"/>
        <w:ind w:left="219" w:right="836"/>
      </w:pPr>
      <w:r>
        <w:rPr>
          <w:color w:val="221F1F"/>
        </w:rPr>
        <w:t>Issuing agency means an organization responsible for assigning a globally unique identifier to an enterprise (e.g., Dun &amp; Bradstreet's Data Universal Numbering System (DUNS) Number, GS1 Company Prefix, Allied Committee 135 NATO Commercial and Government Entity (NCAGE)/Commercial and Government Entity (CAGE) Code, or the Coded Representation of the North American Telecommunications Industry Manufacturers, Suppliers, and Related Service</w:t>
      </w:r>
      <w:r>
        <w:rPr>
          <w:color w:val="221F1F"/>
          <w:spacing w:val="-8"/>
        </w:rPr>
        <w:t xml:space="preserve"> </w:t>
      </w:r>
      <w:r>
        <w:rPr>
          <w:color w:val="221F1F"/>
        </w:rPr>
        <w:t>Companies</w:t>
      </w:r>
      <w:r>
        <w:rPr>
          <w:color w:val="221F1F"/>
          <w:spacing w:val="-10"/>
        </w:rPr>
        <w:t xml:space="preserve"> </w:t>
      </w:r>
      <w:r>
        <w:rPr>
          <w:color w:val="221F1F"/>
        </w:rPr>
        <w:t>(ATIS-0322000)</w:t>
      </w:r>
      <w:r>
        <w:rPr>
          <w:color w:val="221F1F"/>
          <w:spacing w:val="-8"/>
        </w:rPr>
        <w:t xml:space="preserve"> </w:t>
      </w:r>
      <w:r>
        <w:rPr>
          <w:color w:val="221F1F"/>
        </w:rPr>
        <w:t>Number),</w:t>
      </w:r>
      <w:r>
        <w:rPr>
          <w:color w:val="221F1F"/>
          <w:spacing w:val="-11"/>
        </w:rPr>
        <w:t xml:space="preserve"> </w:t>
      </w:r>
      <w:r>
        <w:rPr>
          <w:color w:val="221F1F"/>
        </w:rPr>
        <w:t>European</w:t>
      </w:r>
      <w:r>
        <w:rPr>
          <w:color w:val="221F1F"/>
          <w:spacing w:val="-8"/>
        </w:rPr>
        <w:t xml:space="preserve"> </w:t>
      </w:r>
      <w:r>
        <w:rPr>
          <w:color w:val="221F1F"/>
        </w:rPr>
        <w:t>Health</w:t>
      </w:r>
      <w:r>
        <w:rPr>
          <w:color w:val="221F1F"/>
          <w:spacing w:val="-9"/>
        </w:rPr>
        <w:t xml:space="preserve"> </w:t>
      </w:r>
      <w:r>
        <w:rPr>
          <w:color w:val="221F1F"/>
        </w:rPr>
        <w:t>Industry</w:t>
      </w:r>
      <w:r>
        <w:rPr>
          <w:color w:val="221F1F"/>
          <w:spacing w:val="-7"/>
        </w:rPr>
        <w:t xml:space="preserve"> </w:t>
      </w:r>
      <w:r>
        <w:rPr>
          <w:color w:val="221F1F"/>
        </w:rPr>
        <w:t>Business</w:t>
      </w:r>
      <w:r>
        <w:rPr>
          <w:color w:val="221F1F"/>
          <w:spacing w:val="-11"/>
        </w:rPr>
        <w:t xml:space="preserve"> </w:t>
      </w:r>
      <w:r>
        <w:rPr>
          <w:color w:val="221F1F"/>
        </w:rPr>
        <w:t>Communication</w:t>
      </w:r>
      <w:r>
        <w:rPr>
          <w:color w:val="221F1F"/>
          <w:spacing w:val="-4"/>
        </w:rPr>
        <w:t xml:space="preserve"> </w:t>
      </w:r>
      <w:r>
        <w:rPr>
          <w:color w:val="221F1F"/>
        </w:rPr>
        <w:t>Council</w:t>
      </w:r>
      <w:r>
        <w:rPr>
          <w:color w:val="221F1F"/>
          <w:spacing w:val="-5"/>
        </w:rPr>
        <w:t xml:space="preserve"> </w:t>
      </w:r>
      <w:r>
        <w:rPr>
          <w:color w:val="221F1F"/>
        </w:rPr>
        <w:t>(EHIBCC) and Health Industry Business Communication Council (HIBCC)), as indicated in the Register of Issuing Agency</w:t>
      </w:r>
      <w:r>
        <w:rPr>
          <w:color w:val="221F1F"/>
          <w:spacing w:val="40"/>
        </w:rPr>
        <w:t xml:space="preserve"> </w:t>
      </w:r>
      <w:r>
        <w:rPr>
          <w:color w:val="221F1F"/>
        </w:rPr>
        <w:t xml:space="preserve">Codes for ISO/IEC 15459, located at </w:t>
      </w:r>
      <w:hyperlink r:id="rId31">
        <w:r>
          <w:rPr>
            <w:color w:val="221F1F"/>
          </w:rPr>
          <w:t>http://www.nen.nl/Normontwikkeling/Certificatieschemas-en-</w:t>
        </w:r>
      </w:hyperlink>
      <w:r>
        <w:rPr>
          <w:color w:val="221F1F"/>
        </w:rPr>
        <w:t xml:space="preserve"> </w:t>
      </w:r>
      <w:proofErr w:type="spellStart"/>
      <w:r>
        <w:rPr>
          <w:color w:val="221F1F"/>
          <w:spacing w:val="-2"/>
        </w:rPr>
        <w:t>keurmerken</w:t>
      </w:r>
      <w:proofErr w:type="spellEnd"/>
      <w:r>
        <w:rPr>
          <w:color w:val="221F1F"/>
          <w:spacing w:val="-2"/>
        </w:rPr>
        <w:t>/</w:t>
      </w:r>
      <w:proofErr w:type="spellStart"/>
      <w:r>
        <w:rPr>
          <w:color w:val="221F1F"/>
          <w:spacing w:val="-2"/>
        </w:rPr>
        <w:t>Schemabeheer</w:t>
      </w:r>
      <w:proofErr w:type="spellEnd"/>
      <w:r>
        <w:rPr>
          <w:color w:val="221F1F"/>
          <w:spacing w:val="-2"/>
        </w:rPr>
        <w:t>/ISOIEC-15459.htm.</w:t>
      </w:r>
    </w:p>
    <w:p w14:paraId="2C484A98" w14:textId="77777777" w:rsidR="00016C31" w:rsidRDefault="00016C31">
      <w:pPr>
        <w:pStyle w:val="BodyText"/>
        <w:spacing w:before="11"/>
        <w:rPr>
          <w:sz w:val="19"/>
        </w:rPr>
      </w:pPr>
    </w:p>
    <w:p w14:paraId="6C626F0D" w14:textId="77777777" w:rsidR="00016C31" w:rsidRDefault="00632607">
      <w:pPr>
        <w:pStyle w:val="BodyText"/>
        <w:ind w:left="219"/>
      </w:pPr>
      <w:r>
        <w:rPr>
          <w:color w:val="221F1F"/>
        </w:rPr>
        <w:t>Issuing</w:t>
      </w:r>
      <w:r>
        <w:rPr>
          <w:color w:val="221F1F"/>
          <w:spacing w:val="-6"/>
        </w:rPr>
        <w:t xml:space="preserve"> </w:t>
      </w:r>
      <w:r>
        <w:rPr>
          <w:color w:val="221F1F"/>
        </w:rPr>
        <w:t>agency</w:t>
      </w:r>
      <w:r>
        <w:rPr>
          <w:color w:val="221F1F"/>
          <w:spacing w:val="-6"/>
        </w:rPr>
        <w:t xml:space="preserve"> </w:t>
      </w:r>
      <w:r>
        <w:rPr>
          <w:color w:val="221F1F"/>
        </w:rPr>
        <w:t>code</w:t>
      </w:r>
      <w:r>
        <w:rPr>
          <w:color w:val="221F1F"/>
          <w:spacing w:val="-8"/>
        </w:rPr>
        <w:t xml:space="preserve"> </w:t>
      </w:r>
      <w:r>
        <w:rPr>
          <w:color w:val="221F1F"/>
        </w:rPr>
        <w:t>means</w:t>
      </w:r>
      <w:r>
        <w:rPr>
          <w:color w:val="221F1F"/>
          <w:spacing w:val="-8"/>
        </w:rPr>
        <w:t xml:space="preserve"> </w:t>
      </w:r>
      <w:r>
        <w:rPr>
          <w:color w:val="221F1F"/>
        </w:rPr>
        <w:t>a</w:t>
      </w:r>
      <w:r>
        <w:rPr>
          <w:color w:val="221F1F"/>
          <w:spacing w:val="-10"/>
        </w:rPr>
        <w:t xml:space="preserve"> </w:t>
      </w:r>
      <w:r>
        <w:rPr>
          <w:color w:val="221F1F"/>
        </w:rPr>
        <w:t>code</w:t>
      </w:r>
      <w:r>
        <w:rPr>
          <w:color w:val="221F1F"/>
          <w:spacing w:val="-6"/>
        </w:rPr>
        <w:t xml:space="preserve"> </w:t>
      </w:r>
      <w:r>
        <w:rPr>
          <w:color w:val="221F1F"/>
        </w:rPr>
        <w:t>that</w:t>
      </w:r>
      <w:r>
        <w:rPr>
          <w:color w:val="221F1F"/>
          <w:spacing w:val="-8"/>
        </w:rPr>
        <w:t xml:space="preserve"> </w:t>
      </w:r>
      <w:r>
        <w:rPr>
          <w:color w:val="221F1F"/>
        </w:rPr>
        <w:t>designates</w:t>
      </w:r>
      <w:r>
        <w:rPr>
          <w:color w:val="221F1F"/>
          <w:spacing w:val="-7"/>
        </w:rPr>
        <w:t xml:space="preserve"> </w:t>
      </w:r>
      <w:r>
        <w:rPr>
          <w:color w:val="221F1F"/>
        </w:rPr>
        <w:t>the</w:t>
      </w:r>
      <w:r>
        <w:rPr>
          <w:color w:val="221F1F"/>
          <w:spacing w:val="-9"/>
        </w:rPr>
        <w:t xml:space="preserve"> </w:t>
      </w:r>
      <w:r>
        <w:rPr>
          <w:color w:val="221F1F"/>
        </w:rPr>
        <w:t>registration</w:t>
      </w:r>
      <w:r>
        <w:rPr>
          <w:color w:val="221F1F"/>
          <w:spacing w:val="-5"/>
        </w:rPr>
        <w:t xml:space="preserve"> </w:t>
      </w:r>
      <w:r>
        <w:rPr>
          <w:color w:val="221F1F"/>
        </w:rPr>
        <w:t>(or</w:t>
      </w:r>
      <w:r>
        <w:rPr>
          <w:color w:val="221F1F"/>
          <w:spacing w:val="-6"/>
        </w:rPr>
        <w:t xml:space="preserve"> </w:t>
      </w:r>
      <w:r>
        <w:rPr>
          <w:color w:val="221F1F"/>
        </w:rPr>
        <w:t>controlling)</w:t>
      </w:r>
      <w:r>
        <w:rPr>
          <w:color w:val="221F1F"/>
          <w:spacing w:val="-6"/>
        </w:rPr>
        <w:t xml:space="preserve"> </w:t>
      </w:r>
      <w:r>
        <w:rPr>
          <w:color w:val="221F1F"/>
        </w:rPr>
        <w:t>authority</w:t>
      </w:r>
      <w:r>
        <w:rPr>
          <w:color w:val="221F1F"/>
          <w:spacing w:val="-8"/>
        </w:rPr>
        <w:t xml:space="preserve"> </w:t>
      </w:r>
      <w:r>
        <w:rPr>
          <w:color w:val="221F1F"/>
        </w:rPr>
        <w:t>for</w:t>
      </w:r>
      <w:r>
        <w:rPr>
          <w:color w:val="221F1F"/>
          <w:spacing w:val="-6"/>
        </w:rPr>
        <w:t xml:space="preserve"> </w:t>
      </w:r>
      <w:r>
        <w:rPr>
          <w:color w:val="221F1F"/>
        </w:rPr>
        <w:t>the</w:t>
      </w:r>
      <w:r>
        <w:rPr>
          <w:color w:val="221F1F"/>
          <w:spacing w:val="-9"/>
        </w:rPr>
        <w:t xml:space="preserve"> </w:t>
      </w:r>
      <w:r>
        <w:rPr>
          <w:color w:val="221F1F"/>
        </w:rPr>
        <w:t>enterprise</w:t>
      </w:r>
      <w:r>
        <w:rPr>
          <w:color w:val="221F1F"/>
          <w:spacing w:val="-3"/>
        </w:rPr>
        <w:t xml:space="preserve"> </w:t>
      </w:r>
      <w:r>
        <w:rPr>
          <w:color w:val="221F1F"/>
          <w:spacing w:val="-2"/>
        </w:rPr>
        <w:t>identifier.</w:t>
      </w:r>
    </w:p>
    <w:p w14:paraId="174B2AA7" w14:textId="77777777" w:rsidR="00016C31" w:rsidRDefault="00016C31">
      <w:pPr>
        <w:pStyle w:val="BodyText"/>
      </w:pPr>
    </w:p>
    <w:p w14:paraId="39B015EB" w14:textId="77777777" w:rsidR="00016C31" w:rsidRDefault="00632607">
      <w:pPr>
        <w:pStyle w:val="BodyText"/>
        <w:spacing w:before="1"/>
        <w:ind w:left="219" w:right="999"/>
      </w:pPr>
      <w:r>
        <w:rPr>
          <w:color w:val="221F1F"/>
        </w:rPr>
        <w:t>Item</w:t>
      </w:r>
      <w:r>
        <w:rPr>
          <w:color w:val="221F1F"/>
          <w:spacing w:val="-3"/>
        </w:rPr>
        <w:t xml:space="preserve"> </w:t>
      </w:r>
      <w:r>
        <w:rPr>
          <w:color w:val="221F1F"/>
        </w:rPr>
        <w:t>means</w:t>
      </w:r>
      <w:r>
        <w:rPr>
          <w:color w:val="221F1F"/>
          <w:spacing w:val="-6"/>
        </w:rPr>
        <w:t xml:space="preserve"> </w:t>
      </w:r>
      <w:r>
        <w:rPr>
          <w:color w:val="221F1F"/>
        </w:rPr>
        <w:t>a</w:t>
      </w:r>
      <w:r>
        <w:rPr>
          <w:color w:val="221F1F"/>
          <w:spacing w:val="-5"/>
        </w:rPr>
        <w:t xml:space="preserve"> </w:t>
      </w:r>
      <w:r>
        <w:rPr>
          <w:color w:val="221F1F"/>
        </w:rPr>
        <w:t>single</w:t>
      </w:r>
      <w:r>
        <w:rPr>
          <w:color w:val="221F1F"/>
          <w:spacing w:val="-5"/>
        </w:rPr>
        <w:t xml:space="preserve"> </w:t>
      </w:r>
      <w:r>
        <w:rPr>
          <w:color w:val="221F1F"/>
        </w:rPr>
        <w:t>hardware</w:t>
      </w:r>
      <w:r>
        <w:rPr>
          <w:color w:val="221F1F"/>
          <w:spacing w:val="-9"/>
        </w:rPr>
        <w:t xml:space="preserve"> </w:t>
      </w:r>
      <w:proofErr w:type="gramStart"/>
      <w:r>
        <w:rPr>
          <w:color w:val="221F1F"/>
        </w:rPr>
        <w:t>article</w:t>
      </w:r>
      <w:proofErr w:type="gramEnd"/>
      <w:r>
        <w:rPr>
          <w:color w:val="221F1F"/>
          <w:spacing w:val="-4"/>
        </w:rPr>
        <w:t xml:space="preserve"> </w:t>
      </w:r>
      <w:r>
        <w:rPr>
          <w:color w:val="221F1F"/>
        </w:rPr>
        <w:t>or</w:t>
      </w:r>
      <w:r>
        <w:rPr>
          <w:color w:val="221F1F"/>
          <w:spacing w:val="-5"/>
        </w:rPr>
        <w:t xml:space="preserve"> </w:t>
      </w:r>
      <w:r>
        <w:rPr>
          <w:color w:val="221F1F"/>
        </w:rPr>
        <w:t>a</w:t>
      </w:r>
      <w:r>
        <w:rPr>
          <w:color w:val="221F1F"/>
          <w:spacing w:val="-8"/>
        </w:rPr>
        <w:t xml:space="preserve"> </w:t>
      </w:r>
      <w:r>
        <w:rPr>
          <w:color w:val="221F1F"/>
        </w:rPr>
        <w:t>single</w:t>
      </w:r>
      <w:r>
        <w:rPr>
          <w:color w:val="221F1F"/>
          <w:spacing w:val="-5"/>
        </w:rPr>
        <w:t xml:space="preserve"> </w:t>
      </w:r>
      <w:r>
        <w:rPr>
          <w:color w:val="221F1F"/>
        </w:rPr>
        <w:t>unit</w:t>
      </w:r>
      <w:r>
        <w:rPr>
          <w:color w:val="221F1F"/>
          <w:spacing w:val="-6"/>
        </w:rPr>
        <w:t xml:space="preserve"> </w:t>
      </w:r>
      <w:r>
        <w:rPr>
          <w:color w:val="221F1F"/>
        </w:rPr>
        <w:t>formed</w:t>
      </w:r>
      <w:r>
        <w:rPr>
          <w:color w:val="221F1F"/>
          <w:spacing w:val="-6"/>
        </w:rPr>
        <w:t xml:space="preserve"> </w:t>
      </w:r>
      <w:r>
        <w:rPr>
          <w:color w:val="221F1F"/>
        </w:rPr>
        <w:t>by</w:t>
      </w:r>
      <w:r>
        <w:rPr>
          <w:color w:val="221F1F"/>
          <w:spacing w:val="-4"/>
        </w:rPr>
        <w:t xml:space="preserve"> </w:t>
      </w:r>
      <w:r>
        <w:rPr>
          <w:color w:val="221F1F"/>
        </w:rPr>
        <w:t>a</w:t>
      </w:r>
      <w:r>
        <w:rPr>
          <w:color w:val="221F1F"/>
          <w:spacing w:val="-5"/>
        </w:rPr>
        <w:t xml:space="preserve"> </w:t>
      </w:r>
      <w:r>
        <w:rPr>
          <w:color w:val="221F1F"/>
        </w:rPr>
        <w:t>grouping</w:t>
      </w:r>
      <w:r>
        <w:rPr>
          <w:color w:val="221F1F"/>
          <w:spacing w:val="-5"/>
        </w:rPr>
        <w:t xml:space="preserve"> </w:t>
      </w:r>
      <w:r>
        <w:rPr>
          <w:color w:val="221F1F"/>
        </w:rPr>
        <w:t>of</w:t>
      </w:r>
      <w:r>
        <w:rPr>
          <w:color w:val="221F1F"/>
          <w:spacing w:val="-7"/>
        </w:rPr>
        <w:t xml:space="preserve"> </w:t>
      </w:r>
      <w:r>
        <w:rPr>
          <w:color w:val="221F1F"/>
        </w:rPr>
        <w:t>subassemblies,</w:t>
      </w:r>
      <w:r>
        <w:rPr>
          <w:color w:val="221F1F"/>
          <w:spacing w:val="-4"/>
        </w:rPr>
        <w:t xml:space="preserve"> </w:t>
      </w:r>
      <w:r>
        <w:rPr>
          <w:color w:val="221F1F"/>
        </w:rPr>
        <w:t>components,</w:t>
      </w:r>
      <w:r>
        <w:rPr>
          <w:color w:val="221F1F"/>
          <w:spacing w:val="-3"/>
        </w:rPr>
        <w:t xml:space="preserve"> </w:t>
      </w:r>
      <w:r>
        <w:rPr>
          <w:color w:val="221F1F"/>
        </w:rPr>
        <w:t>or constituent parts.</w:t>
      </w:r>
    </w:p>
    <w:p w14:paraId="3345BCA0" w14:textId="77777777" w:rsidR="00016C31" w:rsidRDefault="00016C31">
      <w:pPr>
        <w:pStyle w:val="BodyText"/>
        <w:spacing w:before="1"/>
      </w:pPr>
    </w:p>
    <w:p w14:paraId="15622151" w14:textId="77777777" w:rsidR="00016C31" w:rsidRDefault="00632607">
      <w:pPr>
        <w:pStyle w:val="BodyText"/>
        <w:ind w:left="219" w:right="999"/>
      </w:pPr>
      <w:r>
        <w:rPr>
          <w:color w:val="221F1F"/>
        </w:rPr>
        <w:t>Lot</w:t>
      </w:r>
      <w:r>
        <w:rPr>
          <w:color w:val="221F1F"/>
          <w:spacing w:val="-5"/>
        </w:rPr>
        <w:t xml:space="preserve"> </w:t>
      </w:r>
      <w:r>
        <w:rPr>
          <w:color w:val="221F1F"/>
        </w:rPr>
        <w:t>or</w:t>
      </w:r>
      <w:r>
        <w:rPr>
          <w:color w:val="221F1F"/>
          <w:spacing w:val="-7"/>
        </w:rPr>
        <w:t xml:space="preserve"> </w:t>
      </w:r>
      <w:r>
        <w:rPr>
          <w:color w:val="221F1F"/>
        </w:rPr>
        <w:t>batch</w:t>
      </w:r>
      <w:r>
        <w:rPr>
          <w:color w:val="221F1F"/>
          <w:spacing w:val="-6"/>
        </w:rPr>
        <w:t xml:space="preserve"> </w:t>
      </w:r>
      <w:r>
        <w:rPr>
          <w:color w:val="221F1F"/>
        </w:rPr>
        <w:t>number</w:t>
      </w:r>
      <w:r>
        <w:rPr>
          <w:color w:val="221F1F"/>
          <w:spacing w:val="-4"/>
        </w:rPr>
        <w:t xml:space="preserve"> </w:t>
      </w:r>
      <w:r>
        <w:rPr>
          <w:color w:val="221F1F"/>
        </w:rPr>
        <w:t>means</w:t>
      </w:r>
      <w:r>
        <w:rPr>
          <w:color w:val="221F1F"/>
          <w:spacing w:val="-6"/>
        </w:rPr>
        <w:t xml:space="preserve"> </w:t>
      </w:r>
      <w:r>
        <w:rPr>
          <w:color w:val="221F1F"/>
        </w:rPr>
        <w:t>an</w:t>
      </w:r>
      <w:r>
        <w:rPr>
          <w:color w:val="221F1F"/>
          <w:spacing w:val="-4"/>
        </w:rPr>
        <w:t xml:space="preserve"> </w:t>
      </w:r>
      <w:r>
        <w:rPr>
          <w:color w:val="221F1F"/>
        </w:rPr>
        <w:t>identifying</w:t>
      </w:r>
      <w:r>
        <w:rPr>
          <w:color w:val="221F1F"/>
          <w:spacing w:val="-5"/>
        </w:rPr>
        <w:t xml:space="preserve"> </w:t>
      </w:r>
      <w:r>
        <w:rPr>
          <w:color w:val="221F1F"/>
        </w:rPr>
        <w:t>number</w:t>
      </w:r>
      <w:r>
        <w:rPr>
          <w:color w:val="221F1F"/>
          <w:spacing w:val="-4"/>
        </w:rPr>
        <w:t xml:space="preserve"> </w:t>
      </w:r>
      <w:r>
        <w:rPr>
          <w:color w:val="221F1F"/>
        </w:rPr>
        <w:t>assigned</w:t>
      </w:r>
      <w:r>
        <w:rPr>
          <w:color w:val="221F1F"/>
          <w:spacing w:val="-8"/>
        </w:rPr>
        <w:t xml:space="preserve"> </w:t>
      </w:r>
      <w:r>
        <w:rPr>
          <w:color w:val="221F1F"/>
        </w:rPr>
        <w:t>by</w:t>
      </w:r>
      <w:r>
        <w:rPr>
          <w:color w:val="221F1F"/>
          <w:spacing w:val="-4"/>
        </w:rPr>
        <w:t xml:space="preserve"> </w:t>
      </w:r>
      <w:r>
        <w:rPr>
          <w:color w:val="221F1F"/>
        </w:rPr>
        <w:t>the</w:t>
      </w:r>
      <w:r>
        <w:rPr>
          <w:color w:val="221F1F"/>
          <w:spacing w:val="-4"/>
        </w:rPr>
        <w:t xml:space="preserve"> </w:t>
      </w:r>
      <w:r>
        <w:rPr>
          <w:color w:val="221F1F"/>
        </w:rPr>
        <w:t>enterprise</w:t>
      </w:r>
      <w:r>
        <w:rPr>
          <w:color w:val="221F1F"/>
          <w:spacing w:val="-4"/>
        </w:rPr>
        <w:t xml:space="preserve"> </w:t>
      </w:r>
      <w:r>
        <w:rPr>
          <w:color w:val="221F1F"/>
        </w:rPr>
        <w:t>to</w:t>
      </w:r>
      <w:r>
        <w:rPr>
          <w:color w:val="221F1F"/>
          <w:spacing w:val="-4"/>
        </w:rPr>
        <w:t xml:space="preserve"> </w:t>
      </w:r>
      <w:r>
        <w:rPr>
          <w:color w:val="221F1F"/>
        </w:rPr>
        <w:t>a</w:t>
      </w:r>
      <w:r>
        <w:rPr>
          <w:color w:val="221F1F"/>
          <w:spacing w:val="-8"/>
        </w:rPr>
        <w:t xml:space="preserve"> </w:t>
      </w:r>
      <w:r>
        <w:rPr>
          <w:color w:val="221F1F"/>
        </w:rPr>
        <w:t>designated</w:t>
      </w:r>
      <w:r>
        <w:rPr>
          <w:color w:val="221F1F"/>
          <w:spacing w:val="-3"/>
        </w:rPr>
        <w:t xml:space="preserve"> </w:t>
      </w:r>
      <w:r>
        <w:rPr>
          <w:color w:val="221F1F"/>
        </w:rPr>
        <w:t>group</w:t>
      </w:r>
      <w:r>
        <w:rPr>
          <w:color w:val="221F1F"/>
          <w:spacing w:val="-6"/>
        </w:rPr>
        <w:t xml:space="preserve"> </w:t>
      </w:r>
      <w:r>
        <w:rPr>
          <w:color w:val="221F1F"/>
        </w:rPr>
        <w:t>of</w:t>
      </w:r>
      <w:r>
        <w:rPr>
          <w:color w:val="221F1F"/>
          <w:spacing w:val="-4"/>
        </w:rPr>
        <w:t xml:space="preserve"> </w:t>
      </w:r>
      <w:r>
        <w:rPr>
          <w:color w:val="221F1F"/>
        </w:rPr>
        <w:t>items,</w:t>
      </w:r>
      <w:r>
        <w:rPr>
          <w:color w:val="221F1F"/>
          <w:spacing w:val="-5"/>
        </w:rPr>
        <w:t xml:space="preserve"> </w:t>
      </w:r>
      <w:r>
        <w:rPr>
          <w:color w:val="221F1F"/>
        </w:rPr>
        <w:t>usually referred to as either a lot or a batch, all of which were manufactured under identical conditions.</w:t>
      </w:r>
    </w:p>
    <w:p w14:paraId="70A4D612" w14:textId="77777777" w:rsidR="00016C31" w:rsidRDefault="00632607">
      <w:pPr>
        <w:pStyle w:val="BodyText"/>
        <w:ind w:left="219" w:right="999"/>
      </w:pPr>
      <w:r>
        <w:rPr>
          <w:color w:val="221F1F"/>
        </w:rPr>
        <w:t>Machine-readable</w:t>
      </w:r>
      <w:r>
        <w:rPr>
          <w:color w:val="221F1F"/>
          <w:spacing w:val="-8"/>
        </w:rPr>
        <w:t xml:space="preserve"> </w:t>
      </w:r>
      <w:r>
        <w:rPr>
          <w:color w:val="221F1F"/>
        </w:rPr>
        <w:t>means</w:t>
      </w:r>
      <w:r>
        <w:rPr>
          <w:color w:val="221F1F"/>
          <w:spacing w:val="-8"/>
        </w:rPr>
        <w:t xml:space="preserve"> </w:t>
      </w:r>
      <w:r>
        <w:rPr>
          <w:color w:val="221F1F"/>
        </w:rPr>
        <w:t>an</w:t>
      </w:r>
      <w:r>
        <w:rPr>
          <w:color w:val="221F1F"/>
          <w:spacing w:val="-5"/>
        </w:rPr>
        <w:t xml:space="preserve"> </w:t>
      </w:r>
      <w:r>
        <w:rPr>
          <w:color w:val="221F1F"/>
        </w:rPr>
        <w:t>automatic</w:t>
      </w:r>
      <w:r>
        <w:rPr>
          <w:color w:val="221F1F"/>
          <w:spacing w:val="-7"/>
        </w:rPr>
        <w:t xml:space="preserve"> </w:t>
      </w:r>
      <w:r>
        <w:rPr>
          <w:color w:val="221F1F"/>
        </w:rPr>
        <w:t>identification</w:t>
      </w:r>
      <w:r>
        <w:rPr>
          <w:color w:val="221F1F"/>
          <w:spacing w:val="-4"/>
        </w:rPr>
        <w:t xml:space="preserve"> </w:t>
      </w:r>
      <w:r>
        <w:rPr>
          <w:color w:val="221F1F"/>
        </w:rPr>
        <w:t>technology</w:t>
      </w:r>
      <w:r>
        <w:rPr>
          <w:color w:val="221F1F"/>
          <w:spacing w:val="-7"/>
        </w:rPr>
        <w:t xml:space="preserve"> </w:t>
      </w:r>
      <w:r>
        <w:rPr>
          <w:color w:val="221F1F"/>
        </w:rPr>
        <w:t>media,</w:t>
      </w:r>
      <w:r>
        <w:rPr>
          <w:color w:val="221F1F"/>
          <w:spacing w:val="-7"/>
        </w:rPr>
        <w:t xml:space="preserve"> </w:t>
      </w:r>
      <w:r>
        <w:rPr>
          <w:color w:val="221F1F"/>
        </w:rPr>
        <w:t>such</w:t>
      </w:r>
      <w:r>
        <w:rPr>
          <w:color w:val="221F1F"/>
          <w:spacing w:val="-7"/>
        </w:rPr>
        <w:t xml:space="preserve"> </w:t>
      </w:r>
      <w:r>
        <w:rPr>
          <w:color w:val="221F1F"/>
        </w:rPr>
        <w:t>as</w:t>
      </w:r>
      <w:r>
        <w:rPr>
          <w:color w:val="221F1F"/>
          <w:spacing w:val="-9"/>
        </w:rPr>
        <w:t xml:space="preserve"> </w:t>
      </w:r>
      <w:r>
        <w:rPr>
          <w:color w:val="221F1F"/>
        </w:rPr>
        <w:t>bar</w:t>
      </w:r>
      <w:r>
        <w:rPr>
          <w:color w:val="221F1F"/>
          <w:spacing w:val="-5"/>
        </w:rPr>
        <w:t xml:space="preserve"> </w:t>
      </w:r>
      <w:r>
        <w:rPr>
          <w:color w:val="221F1F"/>
        </w:rPr>
        <w:t>codes,</w:t>
      </w:r>
      <w:r>
        <w:rPr>
          <w:color w:val="221F1F"/>
          <w:spacing w:val="-8"/>
        </w:rPr>
        <w:t xml:space="preserve"> </w:t>
      </w:r>
      <w:r>
        <w:rPr>
          <w:color w:val="221F1F"/>
        </w:rPr>
        <w:t>contact</w:t>
      </w:r>
      <w:r>
        <w:rPr>
          <w:color w:val="221F1F"/>
          <w:spacing w:val="-6"/>
        </w:rPr>
        <w:t xml:space="preserve"> </w:t>
      </w:r>
      <w:r>
        <w:rPr>
          <w:color w:val="221F1F"/>
        </w:rPr>
        <w:t>memory</w:t>
      </w:r>
      <w:r>
        <w:rPr>
          <w:color w:val="221F1F"/>
          <w:spacing w:val="-6"/>
        </w:rPr>
        <w:t xml:space="preserve"> </w:t>
      </w:r>
      <w:r>
        <w:rPr>
          <w:color w:val="221F1F"/>
        </w:rPr>
        <w:t>buttons, radio frequency identification, or optical memory cards.</w:t>
      </w:r>
    </w:p>
    <w:p w14:paraId="7EB572D6" w14:textId="77777777" w:rsidR="00016C31" w:rsidRDefault="00016C31">
      <w:pPr>
        <w:pStyle w:val="BodyText"/>
      </w:pPr>
    </w:p>
    <w:p w14:paraId="12037727" w14:textId="77777777" w:rsidR="00016C31" w:rsidRDefault="00900DE8">
      <w:pPr>
        <w:pStyle w:val="BodyText"/>
        <w:ind w:left="219" w:right="806"/>
      </w:pPr>
      <w:r>
        <w:pict w14:anchorId="63A01E6D">
          <v:rect id="docshape78" o:spid="_x0000_s1054" style="position:absolute;left:0;text-align:left;margin-left:59.5pt;margin-top:79.65pt;width:515pt;height:1.45pt;z-index:-18481664;mso-position-horizontal-relative:page" fillcolor="#0e233d" stroked="f">
            <w10:wrap anchorx="page"/>
          </v:rect>
        </w:pict>
      </w:r>
      <w:r w:rsidR="00632607">
        <w:rPr>
          <w:color w:val="221F1F"/>
        </w:rPr>
        <w:t>Original</w:t>
      </w:r>
      <w:r w:rsidR="00632607">
        <w:rPr>
          <w:color w:val="221F1F"/>
          <w:spacing w:val="-4"/>
        </w:rPr>
        <w:t xml:space="preserve"> </w:t>
      </w:r>
      <w:r w:rsidR="00632607">
        <w:rPr>
          <w:color w:val="221F1F"/>
        </w:rPr>
        <w:t>part</w:t>
      </w:r>
      <w:r w:rsidR="00632607">
        <w:rPr>
          <w:color w:val="221F1F"/>
          <w:spacing w:val="-7"/>
        </w:rPr>
        <w:t xml:space="preserve"> </w:t>
      </w:r>
      <w:r w:rsidR="00632607">
        <w:rPr>
          <w:color w:val="221F1F"/>
        </w:rPr>
        <w:t>number</w:t>
      </w:r>
      <w:r w:rsidR="00632607">
        <w:rPr>
          <w:color w:val="221F1F"/>
          <w:spacing w:val="-5"/>
        </w:rPr>
        <w:t xml:space="preserve"> </w:t>
      </w:r>
      <w:r w:rsidR="00632607">
        <w:rPr>
          <w:color w:val="221F1F"/>
        </w:rPr>
        <w:t>means</w:t>
      </w:r>
      <w:r w:rsidR="00632607">
        <w:rPr>
          <w:color w:val="221F1F"/>
          <w:spacing w:val="-5"/>
        </w:rPr>
        <w:t xml:space="preserve"> </w:t>
      </w:r>
      <w:r w:rsidR="00632607">
        <w:rPr>
          <w:color w:val="221F1F"/>
        </w:rPr>
        <w:t>a</w:t>
      </w:r>
      <w:r w:rsidR="00632607">
        <w:rPr>
          <w:color w:val="221F1F"/>
          <w:spacing w:val="-7"/>
        </w:rPr>
        <w:t xml:space="preserve"> </w:t>
      </w:r>
      <w:r w:rsidR="00632607">
        <w:rPr>
          <w:color w:val="221F1F"/>
        </w:rPr>
        <w:t>combination</w:t>
      </w:r>
      <w:r w:rsidR="00632607">
        <w:rPr>
          <w:color w:val="221F1F"/>
          <w:spacing w:val="-4"/>
        </w:rPr>
        <w:t xml:space="preserve"> </w:t>
      </w:r>
      <w:r w:rsidR="00632607">
        <w:rPr>
          <w:color w:val="221F1F"/>
        </w:rPr>
        <w:t>of</w:t>
      </w:r>
      <w:r w:rsidR="00632607">
        <w:rPr>
          <w:color w:val="221F1F"/>
          <w:spacing w:val="-6"/>
        </w:rPr>
        <w:t xml:space="preserve"> </w:t>
      </w:r>
      <w:r w:rsidR="00632607">
        <w:rPr>
          <w:color w:val="221F1F"/>
        </w:rPr>
        <w:t>numbers</w:t>
      </w:r>
      <w:r w:rsidR="00632607">
        <w:rPr>
          <w:color w:val="221F1F"/>
          <w:spacing w:val="-7"/>
        </w:rPr>
        <w:t xml:space="preserve"> </w:t>
      </w:r>
      <w:r w:rsidR="00632607">
        <w:rPr>
          <w:color w:val="221F1F"/>
        </w:rPr>
        <w:t>or</w:t>
      </w:r>
      <w:r w:rsidR="00632607">
        <w:rPr>
          <w:color w:val="221F1F"/>
          <w:spacing w:val="-4"/>
        </w:rPr>
        <w:t xml:space="preserve"> </w:t>
      </w:r>
      <w:r w:rsidR="00632607">
        <w:rPr>
          <w:color w:val="221F1F"/>
        </w:rPr>
        <w:t>letters</w:t>
      </w:r>
      <w:r w:rsidR="00632607">
        <w:rPr>
          <w:color w:val="221F1F"/>
          <w:spacing w:val="-5"/>
        </w:rPr>
        <w:t xml:space="preserve"> </w:t>
      </w:r>
      <w:r w:rsidR="00632607">
        <w:rPr>
          <w:color w:val="221F1F"/>
        </w:rPr>
        <w:t>assigned</w:t>
      </w:r>
      <w:r w:rsidR="00632607">
        <w:rPr>
          <w:color w:val="221F1F"/>
          <w:spacing w:val="-2"/>
        </w:rPr>
        <w:t xml:space="preserve"> </w:t>
      </w:r>
      <w:r w:rsidR="00632607">
        <w:rPr>
          <w:color w:val="221F1F"/>
        </w:rPr>
        <w:t>by</w:t>
      </w:r>
      <w:r w:rsidR="00632607">
        <w:rPr>
          <w:color w:val="221F1F"/>
          <w:spacing w:val="-3"/>
        </w:rPr>
        <w:t xml:space="preserve"> </w:t>
      </w:r>
      <w:r w:rsidR="00632607">
        <w:rPr>
          <w:color w:val="221F1F"/>
        </w:rPr>
        <w:t>the</w:t>
      </w:r>
      <w:r w:rsidR="00632607">
        <w:rPr>
          <w:color w:val="221F1F"/>
          <w:spacing w:val="-4"/>
        </w:rPr>
        <w:t xml:space="preserve"> </w:t>
      </w:r>
      <w:r w:rsidR="00632607">
        <w:rPr>
          <w:color w:val="221F1F"/>
        </w:rPr>
        <w:t>enterprise</w:t>
      </w:r>
      <w:r w:rsidR="00632607">
        <w:rPr>
          <w:color w:val="221F1F"/>
          <w:spacing w:val="-3"/>
        </w:rPr>
        <w:t xml:space="preserve"> </w:t>
      </w:r>
      <w:r w:rsidR="00632607">
        <w:rPr>
          <w:color w:val="221F1F"/>
        </w:rPr>
        <w:t>at</w:t>
      </w:r>
      <w:r w:rsidR="00632607">
        <w:rPr>
          <w:color w:val="221F1F"/>
          <w:spacing w:val="-5"/>
        </w:rPr>
        <w:t xml:space="preserve"> </w:t>
      </w:r>
      <w:r w:rsidR="00632607">
        <w:rPr>
          <w:color w:val="221F1F"/>
        </w:rPr>
        <w:t>item</w:t>
      </w:r>
      <w:r w:rsidR="00632607">
        <w:rPr>
          <w:color w:val="221F1F"/>
          <w:spacing w:val="-3"/>
        </w:rPr>
        <w:t xml:space="preserve"> </w:t>
      </w:r>
      <w:r w:rsidR="00632607">
        <w:rPr>
          <w:color w:val="221F1F"/>
        </w:rPr>
        <w:t>creation</w:t>
      </w:r>
      <w:r w:rsidR="00632607">
        <w:rPr>
          <w:color w:val="221F1F"/>
          <w:spacing w:val="-2"/>
        </w:rPr>
        <w:t xml:space="preserve"> </w:t>
      </w:r>
      <w:r w:rsidR="00632607">
        <w:rPr>
          <w:color w:val="221F1F"/>
        </w:rPr>
        <w:t>to</w:t>
      </w:r>
      <w:r w:rsidR="00632607">
        <w:rPr>
          <w:color w:val="221F1F"/>
          <w:spacing w:val="-3"/>
        </w:rPr>
        <w:t xml:space="preserve"> </w:t>
      </w:r>
      <w:r w:rsidR="00632607">
        <w:rPr>
          <w:color w:val="221F1F"/>
        </w:rPr>
        <w:t>a</w:t>
      </w:r>
      <w:r w:rsidR="00632607">
        <w:rPr>
          <w:color w:val="221F1F"/>
          <w:spacing w:val="-4"/>
        </w:rPr>
        <w:t xml:space="preserve"> </w:t>
      </w:r>
      <w:r w:rsidR="00632607">
        <w:rPr>
          <w:color w:val="221F1F"/>
        </w:rPr>
        <w:t>class</w:t>
      </w:r>
      <w:r w:rsidR="00632607">
        <w:rPr>
          <w:color w:val="221F1F"/>
          <w:spacing w:val="-3"/>
        </w:rPr>
        <w:t xml:space="preserve"> </w:t>
      </w:r>
      <w:r w:rsidR="00632607">
        <w:rPr>
          <w:color w:val="221F1F"/>
        </w:rPr>
        <w:t>of items with the same form, fit, function, and interface.</w:t>
      </w:r>
    </w:p>
    <w:p w14:paraId="29FECCF0" w14:textId="77777777" w:rsidR="00016C31" w:rsidRDefault="00016C31">
      <w:pPr>
        <w:sectPr w:rsidR="00016C31">
          <w:pgSz w:w="12240" w:h="15840"/>
          <w:pgMar w:top="1360" w:right="640" w:bottom="1060" w:left="1000" w:header="0" w:footer="801" w:gutter="0"/>
          <w:cols w:space="720"/>
        </w:sectPr>
      </w:pPr>
    </w:p>
    <w:p w14:paraId="2F08EEC0" w14:textId="77777777" w:rsidR="00016C31" w:rsidRDefault="00632607">
      <w:pPr>
        <w:pStyle w:val="BodyText"/>
        <w:spacing w:before="80"/>
        <w:ind w:left="219" w:right="999"/>
      </w:pPr>
      <w:r>
        <w:rPr>
          <w:color w:val="221F1F"/>
        </w:rPr>
        <w:lastRenderedPageBreak/>
        <w:t>Parent</w:t>
      </w:r>
      <w:r>
        <w:rPr>
          <w:color w:val="221F1F"/>
          <w:spacing w:val="-5"/>
        </w:rPr>
        <w:t xml:space="preserve"> </w:t>
      </w:r>
      <w:r>
        <w:rPr>
          <w:color w:val="221F1F"/>
        </w:rPr>
        <w:t>item</w:t>
      </w:r>
      <w:r>
        <w:rPr>
          <w:color w:val="221F1F"/>
          <w:spacing w:val="-4"/>
        </w:rPr>
        <w:t xml:space="preserve"> </w:t>
      </w:r>
      <w:r>
        <w:rPr>
          <w:color w:val="221F1F"/>
        </w:rPr>
        <w:t>means</w:t>
      </w:r>
      <w:r>
        <w:rPr>
          <w:color w:val="221F1F"/>
          <w:spacing w:val="-6"/>
        </w:rPr>
        <w:t xml:space="preserve"> </w:t>
      </w:r>
      <w:r>
        <w:rPr>
          <w:color w:val="221F1F"/>
        </w:rPr>
        <w:t>the</w:t>
      </w:r>
      <w:r>
        <w:rPr>
          <w:color w:val="221F1F"/>
          <w:spacing w:val="-5"/>
        </w:rPr>
        <w:t xml:space="preserve"> </w:t>
      </w:r>
      <w:r>
        <w:rPr>
          <w:color w:val="221F1F"/>
        </w:rPr>
        <w:t>item</w:t>
      </w:r>
      <w:r>
        <w:rPr>
          <w:color w:val="221F1F"/>
          <w:spacing w:val="-4"/>
        </w:rPr>
        <w:t xml:space="preserve"> </w:t>
      </w:r>
      <w:r>
        <w:rPr>
          <w:color w:val="221F1F"/>
        </w:rPr>
        <w:t>assembly,</w:t>
      </w:r>
      <w:r>
        <w:rPr>
          <w:color w:val="221F1F"/>
          <w:spacing w:val="-4"/>
        </w:rPr>
        <w:t xml:space="preserve"> </w:t>
      </w:r>
      <w:r>
        <w:rPr>
          <w:color w:val="221F1F"/>
        </w:rPr>
        <w:t>intermediate</w:t>
      </w:r>
      <w:r>
        <w:rPr>
          <w:color w:val="221F1F"/>
          <w:spacing w:val="-4"/>
        </w:rPr>
        <w:t xml:space="preserve"> </w:t>
      </w:r>
      <w:r>
        <w:rPr>
          <w:color w:val="221F1F"/>
        </w:rPr>
        <w:t>component,</w:t>
      </w:r>
      <w:r>
        <w:rPr>
          <w:color w:val="221F1F"/>
          <w:spacing w:val="-4"/>
        </w:rPr>
        <w:t xml:space="preserve"> </w:t>
      </w:r>
      <w:r>
        <w:rPr>
          <w:color w:val="221F1F"/>
        </w:rPr>
        <w:t>or</w:t>
      </w:r>
      <w:r>
        <w:rPr>
          <w:color w:val="221F1F"/>
          <w:spacing w:val="-9"/>
        </w:rPr>
        <w:t xml:space="preserve"> </w:t>
      </w:r>
      <w:r>
        <w:rPr>
          <w:color w:val="221F1F"/>
        </w:rPr>
        <w:t>subassembly</w:t>
      </w:r>
      <w:r>
        <w:rPr>
          <w:color w:val="221F1F"/>
          <w:spacing w:val="-3"/>
        </w:rPr>
        <w:t xml:space="preserve"> </w:t>
      </w:r>
      <w:r>
        <w:rPr>
          <w:color w:val="221F1F"/>
        </w:rPr>
        <w:t>that</w:t>
      </w:r>
      <w:r>
        <w:rPr>
          <w:color w:val="221F1F"/>
          <w:spacing w:val="-7"/>
        </w:rPr>
        <w:t xml:space="preserve"> </w:t>
      </w:r>
      <w:r>
        <w:rPr>
          <w:color w:val="221F1F"/>
        </w:rPr>
        <w:t>has</w:t>
      </w:r>
      <w:r>
        <w:rPr>
          <w:color w:val="221F1F"/>
          <w:spacing w:val="-6"/>
        </w:rPr>
        <w:t xml:space="preserve"> </w:t>
      </w:r>
      <w:r>
        <w:rPr>
          <w:color w:val="221F1F"/>
        </w:rPr>
        <w:t>an</w:t>
      </w:r>
      <w:r>
        <w:rPr>
          <w:color w:val="221F1F"/>
          <w:spacing w:val="-7"/>
        </w:rPr>
        <w:t xml:space="preserve"> </w:t>
      </w:r>
      <w:r>
        <w:rPr>
          <w:color w:val="221F1F"/>
        </w:rPr>
        <w:t>embedded</w:t>
      </w:r>
      <w:r>
        <w:rPr>
          <w:color w:val="221F1F"/>
          <w:spacing w:val="-3"/>
        </w:rPr>
        <w:t xml:space="preserve"> </w:t>
      </w:r>
      <w:r>
        <w:rPr>
          <w:color w:val="221F1F"/>
        </w:rPr>
        <w:t>item</w:t>
      </w:r>
      <w:r>
        <w:rPr>
          <w:color w:val="221F1F"/>
          <w:spacing w:val="-4"/>
        </w:rPr>
        <w:t xml:space="preserve"> </w:t>
      </w:r>
      <w:r>
        <w:rPr>
          <w:color w:val="221F1F"/>
        </w:rPr>
        <w:t>with</w:t>
      </w:r>
      <w:r>
        <w:rPr>
          <w:color w:val="221F1F"/>
          <w:spacing w:val="-4"/>
        </w:rPr>
        <w:t xml:space="preserve"> </w:t>
      </w:r>
      <w:r>
        <w:rPr>
          <w:color w:val="221F1F"/>
        </w:rPr>
        <w:t>a unique item identifier or DoD recognized unique identification equivalent.</w:t>
      </w:r>
    </w:p>
    <w:p w14:paraId="04BC143F" w14:textId="77777777" w:rsidR="00016C31" w:rsidRDefault="00016C31">
      <w:pPr>
        <w:pStyle w:val="BodyText"/>
        <w:spacing w:before="11"/>
        <w:rPr>
          <w:sz w:val="19"/>
        </w:rPr>
      </w:pPr>
    </w:p>
    <w:p w14:paraId="3E6155DB" w14:textId="77777777" w:rsidR="00016C31" w:rsidRDefault="00632607">
      <w:pPr>
        <w:pStyle w:val="BodyText"/>
        <w:ind w:left="219" w:right="999"/>
      </w:pPr>
      <w:r>
        <w:rPr>
          <w:color w:val="221F1F"/>
        </w:rPr>
        <w:t>Serial number within the enterprise identifier means a combination of numbers, letters, or symbols assigned by the enterprise</w:t>
      </w:r>
      <w:r>
        <w:rPr>
          <w:color w:val="221F1F"/>
          <w:spacing w:val="-3"/>
        </w:rPr>
        <w:t xml:space="preserve"> </w:t>
      </w:r>
      <w:r>
        <w:rPr>
          <w:color w:val="221F1F"/>
        </w:rPr>
        <w:t>to</w:t>
      </w:r>
      <w:r>
        <w:rPr>
          <w:color w:val="221F1F"/>
          <w:spacing w:val="-2"/>
        </w:rPr>
        <w:t xml:space="preserve"> </w:t>
      </w:r>
      <w:r>
        <w:rPr>
          <w:color w:val="221F1F"/>
        </w:rPr>
        <w:t>an</w:t>
      </w:r>
      <w:r>
        <w:rPr>
          <w:color w:val="221F1F"/>
          <w:spacing w:val="-2"/>
        </w:rPr>
        <w:t xml:space="preserve"> </w:t>
      </w:r>
      <w:r>
        <w:rPr>
          <w:color w:val="221F1F"/>
        </w:rPr>
        <w:t>item</w:t>
      </w:r>
      <w:r>
        <w:rPr>
          <w:color w:val="221F1F"/>
          <w:spacing w:val="-2"/>
        </w:rPr>
        <w:t xml:space="preserve"> </w:t>
      </w:r>
      <w:r>
        <w:rPr>
          <w:color w:val="221F1F"/>
        </w:rPr>
        <w:t>that</w:t>
      </w:r>
      <w:r>
        <w:rPr>
          <w:color w:val="221F1F"/>
          <w:spacing w:val="-3"/>
        </w:rPr>
        <w:t xml:space="preserve"> </w:t>
      </w:r>
      <w:r>
        <w:rPr>
          <w:color w:val="221F1F"/>
        </w:rPr>
        <w:t>provides</w:t>
      </w:r>
      <w:r>
        <w:rPr>
          <w:color w:val="221F1F"/>
          <w:spacing w:val="-4"/>
        </w:rPr>
        <w:t xml:space="preserve"> </w:t>
      </w:r>
      <w:r>
        <w:rPr>
          <w:color w:val="221F1F"/>
        </w:rPr>
        <w:t>for</w:t>
      </w:r>
      <w:r>
        <w:rPr>
          <w:color w:val="221F1F"/>
          <w:spacing w:val="-3"/>
        </w:rPr>
        <w:t xml:space="preserve"> </w:t>
      </w:r>
      <w:r>
        <w:rPr>
          <w:color w:val="221F1F"/>
        </w:rPr>
        <w:t>the</w:t>
      </w:r>
      <w:r>
        <w:rPr>
          <w:color w:val="221F1F"/>
          <w:spacing w:val="-5"/>
        </w:rPr>
        <w:t xml:space="preserve"> </w:t>
      </w:r>
      <w:r>
        <w:rPr>
          <w:color w:val="221F1F"/>
        </w:rPr>
        <w:t>differentiation</w:t>
      </w:r>
      <w:r>
        <w:rPr>
          <w:color w:val="221F1F"/>
          <w:spacing w:val="-2"/>
        </w:rPr>
        <w:t xml:space="preserve"> </w:t>
      </w:r>
      <w:r>
        <w:rPr>
          <w:color w:val="221F1F"/>
        </w:rPr>
        <w:t>of</w:t>
      </w:r>
      <w:r>
        <w:rPr>
          <w:color w:val="221F1F"/>
          <w:spacing w:val="-3"/>
        </w:rPr>
        <w:t xml:space="preserve"> </w:t>
      </w:r>
      <w:r>
        <w:rPr>
          <w:color w:val="221F1F"/>
        </w:rPr>
        <w:t>that</w:t>
      </w:r>
      <w:r>
        <w:rPr>
          <w:color w:val="221F1F"/>
          <w:spacing w:val="-3"/>
        </w:rPr>
        <w:t xml:space="preserve"> </w:t>
      </w:r>
      <w:r>
        <w:rPr>
          <w:color w:val="221F1F"/>
        </w:rPr>
        <w:t>item</w:t>
      </w:r>
      <w:r>
        <w:rPr>
          <w:color w:val="221F1F"/>
          <w:spacing w:val="-2"/>
        </w:rPr>
        <w:t xml:space="preserve"> </w:t>
      </w:r>
      <w:r>
        <w:rPr>
          <w:color w:val="221F1F"/>
        </w:rPr>
        <w:t>from</w:t>
      </w:r>
      <w:r>
        <w:rPr>
          <w:color w:val="221F1F"/>
          <w:spacing w:val="-5"/>
        </w:rPr>
        <w:t xml:space="preserve"> </w:t>
      </w:r>
      <w:r>
        <w:rPr>
          <w:color w:val="221F1F"/>
        </w:rPr>
        <w:t>any</w:t>
      </w:r>
      <w:r>
        <w:rPr>
          <w:color w:val="221F1F"/>
          <w:spacing w:val="-4"/>
        </w:rPr>
        <w:t xml:space="preserve"> </w:t>
      </w:r>
      <w:r>
        <w:rPr>
          <w:color w:val="221F1F"/>
        </w:rPr>
        <w:t>other</w:t>
      </w:r>
      <w:r>
        <w:rPr>
          <w:color w:val="221F1F"/>
          <w:spacing w:val="-2"/>
        </w:rPr>
        <w:t xml:space="preserve"> </w:t>
      </w:r>
      <w:r>
        <w:rPr>
          <w:color w:val="221F1F"/>
        </w:rPr>
        <w:t>like</w:t>
      </w:r>
      <w:r>
        <w:rPr>
          <w:color w:val="221F1F"/>
          <w:spacing w:val="-5"/>
        </w:rPr>
        <w:t xml:space="preserve"> </w:t>
      </w:r>
      <w:r>
        <w:rPr>
          <w:color w:val="221F1F"/>
        </w:rPr>
        <w:t>and</w:t>
      </w:r>
      <w:r>
        <w:rPr>
          <w:color w:val="221F1F"/>
          <w:spacing w:val="-2"/>
        </w:rPr>
        <w:t xml:space="preserve"> </w:t>
      </w:r>
      <w:r>
        <w:rPr>
          <w:color w:val="221F1F"/>
        </w:rPr>
        <w:t>unlike</w:t>
      </w:r>
      <w:r>
        <w:rPr>
          <w:color w:val="221F1F"/>
          <w:spacing w:val="-3"/>
        </w:rPr>
        <w:t xml:space="preserve"> </w:t>
      </w:r>
      <w:r>
        <w:rPr>
          <w:color w:val="221F1F"/>
        </w:rPr>
        <w:t>item</w:t>
      </w:r>
      <w:r>
        <w:rPr>
          <w:color w:val="221F1F"/>
          <w:spacing w:val="-2"/>
        </w:rPr>
        <w:t xml:space="preserve"> </w:t>
      </w:r>
      <w:r>
        <w:rPr>
          <w:color w:val="221F1F"/>
        </w:rPr>
        <w:t>and</w:t>
      </w:r>
      <w:r>
        <w:rPr>
          <w:color w:val="221F1F"/>
          <w:spacing w:val="-4"/>
        </w:rPr>
        <w:t xml:space="preserve"> </w:t>
      </w:r>
      <w:r>
        <w:rPr>
          <w:color w:val="221F1F"/>
        </w:rPr>
        <w:t>is</w:t>
      </w:r>
      <w:r>
        <w:rPr>
          <w:color w:val="221F1F"/>
          <w:spacing w:val="-4"/>
        </w:rPr>
        <w:t xml:space="preserve"> </w:t>
      </w:r>
      <w:r>
        <w:rPr>
          <w:color w:val="221F1F"/>
        </w:rPr>
        <w:t>never used again within the enterprise.</w:t>
      </w:r>
    </w:p>
    <w:p w14:paraId="37278967" w14:textId="77777777" w:rsidR="00016C31" w:rsidRDefault="00016C31">
      <w:pPr>
        <w:pStyle w:val="BodyText"/>
        <w:spacing w:before="11"/>
        <w:rPr>
          <w:sz w:val="19"/>
        </w:rPr>
      </w:pPr>
    </w:p>
    <w:p w14:paraId="02CEFBE7" w14:textId="77777777" w:rsidR="00016C31" w:rsidRDefault="00632607">
      <w:pPr>
        <w:pStyle w:val="BodyText"/>
        <w:ind w:left="219" w:right="999"/>
      </w:pPr>
      <w:r>
        <w:rPr>
          <w:color w:val="221F1F"/>
        </w:rPr>
        <w:t>Serial number within the part, lot, or batch number means a combination of numbers or letters assigned by the enterprise</w:t>
      </w:r>
      <w:r>
        <w:rPr>
          <w:color w:val="221F1F"/>
          <w:spacing w:val="-1"/>
        </w:rPr>
        <w:t xml:space="preserve"> </w:t>
      </w:r>
      <w:r>
        <w:rPr>
          <w:color w:val="221F1F"/>
        </w:rPr>
        <w:t>to</w:t>
      </w:r>
      <w:r>
        <w:rPr>
          <w:color w:val="221F1F"/>
          <w:spacing w:val="-4"/>
        </w:rPr>
        <w:t xml:space="preserve"> </w:t>
      </w:r>
      <w:r>
        <w:rPr>
          <w:color w:val="221F1F"/>
        </w:rPr>
        <w:t>an</w:t>
      </w:r>
      <w:r>
        <w:rPr>
          <w:color w:val="221F1F"/>
          <w:spacing w:val="-4"/>
        </w:rPr>
        <w:t xml:space="preserve"> </w:t>
      </w:r>
      <w:r>
        <w:rPr>
          <w:color w:val="221F1F"/>
        </w:rPr>
        <w:t>item</w:t>
      </w:r>
      <w:r>
        <w:rPr>
          <w:color w:val="221F1F"/>
          <w:spacing w:val="-2"/>
        </w:rPr>
        <w:t xml:space="preserve"> </w:t>
      </w:r>
      <w:r>
        <w:rPr>
          <w:color w:val="221F1F"/>
        </w:rPr>
        <w:t>that</w:t>
      </w:r>
      <w:r>
        <w:rPr>
          <w:color w:val="221F1F"/>
          <w:spacing w:val="-5"/>
        </w:rPr>
        <w:t xml:space="preserve"> </w:t>
      </w:r>
      <w:r>
        <w:rPr>
          <w:color w:val="221F1F"/>
        </w:rPr>
        <w:t>provides</w:t>
      </w:r>
      <w:r>
        <w:rPr>
          <w:color w:val="221F1F"/>
          <w:spacing w:val="-4"/>
        </w:rPr>
        <w:t xml:space="preserve"> </w:t>
      </w:r>
      <w:r>
        <w:rPr>
          <w:color w:val="221F1F"/>
        </w:rPr>
        <w:t>for</w:t>
      </w:r>
      <w:r>
        <w:rPr>
          <w:color w:val="221F1F"/>
          <w:spacing w:val="-4"/>
        </w:rPr>
        <w:t xml:space="preserve"> </w:t>
      </w:r>
      <w:r>
        <w:rPr>
          <w:color w:val="221F1F"/>
        </w:rPr>
        <w:t>the</w:t>
      </w:r>
      <w:r>
        <w:rPr>
          <w:color w:val="221F1F"/>
          <w:spacing w:val="-5"/>
        </w:rPr>
        <w:t xml:space="preserve"> </w:t>
      </w:r>
      <w:r>
        <w:rPr>
          <w:color w:val="221F1F"/>
        </w:rPr>
        <w:t>differentiation</w:t>
      </w:r>
      <w:r>
        <w:rPr>
          <w:color w:val="221F1F"/>
          <w:spacing w:val="-5"/>
        </w:rPr>
        <w:t xml:space="preserve"> </w:t>
      </w:r>
      <w:r>
        <w:rPr>
          <w:color w:val="221F1F"/>
        </w:rPr>
        <w:t>of</w:t>
      </w:r>
      <w:r>
        <w:rPr>
          <w:color w:val="221F1F"/>
          <w:spacing w:val="-5"/>
        </w:rPr>
        <w:t xml:space="preserve"> </w:t>
      </w:r>
      <w:r>
        <w:rPr>
          <w:color w:val="221F1F"/>
        </w:rPr>
        <w:t>that</w:t>
      </w:r>
      <w:r>
        <w:rPr>
          <w:color w:val="221F1F"/>
          <w:spacing w:val="-3"/>
        </w:rPr>
        <w:t xml:space="preserve"> </w:t>
      </w:r>
      <w:r>
        <w:rPr>
          <w:color w:val="221F1F"/>
        </w:rPr>
        <w:t>item</w:t>
      </w:r>
      <w:r>
        <w:rPr>
          <w:color w:val="221F1F"/>
          <w:spacing w:val="-2"/>
        </w:rPr>
        <w:t xml:space="preserve"> </w:t>
      </w:r>
      <w:r>
        <w:rPr>
          <w:color w:val="221F1F"/>
        </w:rPr>
        <w:t>from</w:t>
      </w:r>
      <w:r>
        <w:rPr>
          <w:color w:val="221F1F"/>
          <w:spacing w:val="-2"/>
        </w:rPr>
        <w:t xml:space="preserve"> </w:t>
      </w:r>
      <w:r>
        <w:rPr>
          <w:color w:val="221F1F"/>
        </w:rPr>
        <w:t>any</w:t>
      </w:r>
      <w:r>
        <w:rPr>
          <w:color w:val="221F1F"/>
          <w:spacing w:val="-4"/>
        </w:rPr>
        <w:t xml:space="preserve"> </w:t>
      </w:r>
      <w:r>
        <w:rPr>
          <w:color w:val="221F1F"/>
        </w:rPr>
        <w:t>other</w:t>
      </w:r>
      <w:r>
        <w:rPr>
          <w:color w:val="221F1F"/>
          <w:spacing w:val="-4"/>
        </w:rPr>
        <w:t xml:space="preserve"> </w:t>
      </w:r>
      <w:r>
        <w:rPr>
          <w:color w:val="221F1F"/>
        </w:rPr>
        <w:t>like</w:t>
      </w:r>
      <w:r>
        <w:rPr>
          <w:color w:val="221F1F"/>
          <w:spacing w:val="-7"/>
        </w:rPr>
        <w:t xml:space="preserve"> </w:t>
      </w:r>
      <w:r>
        <w:rPr>
          <w:color w:val="221F1F"/>
        </w:rPr>
        <w:t>item</w:t>
      </w:r>
      <w:r>
        <w:rPr>
          <w:color w:val="221F1F"/>
          <w:spacing w:val="-4"/>
        </w:rPr>
        <w:t xml:space="preserve"> </w:t>
      </w:r>
      <w:r>
        <w:rPr>
          <w:color w:val="221F1F"/>
        </w:rPr>
        <w:t>within</w:t>
      </w:r>
      <w:r>
        <w:rPr>
          <w:color w:val="221F1F"/>
          <w:spacing w:val="-4"/>
        </w:rPr>
        <w:t xml:space="preserve"> </w:t>
      </w:r>
      <w:r>
        <w:rPr>
          <w:color w:val="221F1F"/>
        </w:rPr>
        <w:t>a</w:t>
      </w:r>
      <w:r>
        <w:rPr>
          <w:color w:val="221F1F"/>
          <w:spacing w:val="-5"/>
        </w:rPr>
        <w:t xml:space="preserve"> </w:t>
      </w:r>
      <w:r>
        <w:rPr>
          <w:color w:val="221F1F"/>
        </w:rPr>
        <w:t>part,</w:t>
      </w:r>
      <w:r>
        <w:rPr>
          <w:color w:val="221F1F"/>
          <w:spacing w:val="-5"/>
        </w:rPr>
        <w:t xml:space="preserve"> </w:t>
      </w:r>
      <w:r>
        <w:rPr>
          <w:color w:val="221F1F"/>
        </w:rPr>
        <w:t>lot,</w:t>
      </w:r>
      <w:r>
        <w:rPr>
          <w:color w:val="221F1F"/>
          <w:spacing w:val="-5"/>
        </w:rPr>
        <w:t xml:space="preserve"> </w:t>
      </w:r>
      <w:r>
        <w:rPr>
          <w:color w:val="221F1F"/>
        </w:rPr>
        <w:t>or batch number assignment.</w:t>
      </w:r>
    </w:p>
    <w:p w14:paraId="59A28B55" w14:textId="77777777" w:rsidR="00016C31" w:rsidRDefault="00016C31">
      <w:pPr>
        <w:pStyle w:val="BodyText"/>
        <w:spacing w:before="1"/>
      </w:pPr>
    </w:p>
    <w:p w14:paraId="4BC8217C" w14:textId="77777777" w:rsidR="00016C31" w:rsidRDefault="00632607">
      <w:pPr>
        <w:pStyle w:val="BodyText"/>
        <w:ind w:left="219" w:right="1116"/>
        <w:jc w:val="both"/>
      </w:pPr>
      <w:r>
        <w:rPr>
          <w:color w:val="221F1F"/>
        </w:rPr>
        <w:t>Serialization within the enterprise identifier means each item produced is assigned a serial number that is unique among all the tangible items produced by the enterprise and is never used again. The enterprise is responsible for ensuring unique serialization within the enterprise identifier.</w:t>
      </w:r>
    </w:p>
    <w:p w14:paraId="57B96837" w14:textId="77777777" w:rsidR="00016C31" w:rsidRDefault="00016C31">
      <w:pPr>
        <w:pStyle w:val="BodyText"/>
        <w:spacing w:before="11"/>
        <w:rPr>
          <w:sz w:val="19"/>
        </w:rPr>
      </w:pPr>
    </w:p>
    <w:p w14:paraId="7EDFDB78" w14:textId="77777777" w:rsidR="00016C31" w:rsidRDefault="00632607">
      <w:pPr>
        <w:pStyle w:val="BodyText"/>
        <w:ind w:left="219" w:right="859"/>
      </w:pPr>
      <w:r>
        <w:rPr>
          <w:color w:val="221F1F"/>
        </w:rPr>
        <w:t>Serialization</w:t>
      </w:r>
      <w:r>
        <w:rPr>
          <w:color w:val="221F1F"/>
          <w:spacing w:val="-1"/>
        </w:rPr>
        <w:t xml:space="preserve"> </w:t>
      </w:r>
      <w:r>
        <w:rPr>
          <w:color w:val="221F1F"/>
        </w:rPr>
        <w:t>within</w:t>
      </w:r>
      <w:r>
        <w:rPr>
          <w:color w:val="221F1F"/>
          <w:spacing w:val="-1"/>
        </w:rPr>
        <w:t xml:space="preserve"> </w:t>
      </w:r>
      <w:r>
        <w:rPr>
          <w:color w:val="221F1F"/>
        </w:rPr>
        <w:t>the</w:t>
      </w:r>
      <w:r>
        <w:rPr>
          <w:color w:val="221F1F"/>
          <w:spacing w:val="-2"/>
        </w:rPr>
        <w:t xml:space="preserve"> </w:t>
      </w:r>
      <w:r>
        <w:rPr>
          <w:color w:val="221F1F"/>
        </w:rPr>
        <w:t>part,</w:t>
      </w:r>
      <w:r>
        <w:rPr>
          <w:color w:val="221F1F"/>
          <w:spacing w:val="-2"/>
        </w:rPr>
        <w:t xml:space="preserve"> </w:t>
      </w:r>
      <w:r>
        <w:rPr>
          <w:color w:val="221F1F"/>
        </w:rPr>
        <w:t>lot,</w:t>
      </w:r>
      <w:r>
        <w:rPr>
          <w:color w:val="221F1F"/>
          <w:spacing w:val="-2"/>
        </w:rPr>
        <w:t xml:space="preserve"> </w:t>
      </w:r>
      <w:r>
        <w:rPr>
          <w:color w:val="221F1F"/>
        </w:rPr>
        <w:t>or</w:t>
      </w:r>
      <w:r>
        <w:rPr>
          <w:color w:val="221F1F"/>
          <w:spacing w:val="-4"/>
        </w:rPr>
        <w:t xml:space="preserve"> </w:t>
      </w:r>
      <w:r>
        <w:rPr>
          <w:color w:val="221F1F"/>
        </w:rPr>
        <w:t>batch</w:t>
      </w:r>
      <w:r>
        <w:rPr>
          <w:color w:val="221F1F"/>
          <w:spacing w:val="-1"/>
        </w:rPr>
        <w:t xml:space="preserve"> </w:t>
      </w:r>
      <w:r>
        <w:rPr>
          <w:color w:val="221F1F"/>
        </w:rPr>
        <w:t>number</w:t>
      </w:r>
      <w:r>
        <w:rPr>
          <w:color w:val="221F1F"/>
          <w:spacing w:val="-3"/>
        </w:rPr>
        <w:t xml:space="preserve"> </w:t>
      </w:r>
      <w:r>
        <w:rPr>
          <w:color w:val="221F1F"/>
        </w:rPr>
        <w:t>means</w:t>
      </w:r>
      <w:r>
        <w:rPr>
          <w:color w:val="221F1F"/>
          <w:spacing w:val="-3"/>
        </w:rPr>
        <w:t xml:space="preserve"> </w:t>
      </w:r>
      <w:r>
        <w:rPr>
          <w:color w:val="221F1F"/>
        </w:rPr>
        <w:t>each</w:t>
      </w:r>
      <w:r>
        <w:rPr>
          <w:color w:val="221F1F"/>
          <w:spacing w:val="-1"/>
        </w:rPr>
        <w:t xml:space="preserve"> </w:t>
      </w:r>
      <w:r>
        <w:rPr>
          <w:color w:val="221F1F"/>
        </w:rPr>
        <w:t>item</w:t>
      </w:r>
      <w:r>
        <w:rPr>
          <w:color w:val="221F1F"/>
          <w:spacing w:val="-1"/>
        </w:rPr>
        <w:t xml:space="preserve"> </w:t>
      </w:r>
      <w:r>
        <w:rPr>
          <w:color w:val="221F1F"/>
        </w:rPr>
        <w:t>of</w:t>
      </w:r>
      <w:r>
        <w:rPr>
          <w:color w:val="221F1F"/>
          <w:spacing w:val="-2"/>
        </w:rPr>
        <w:t xml:space="preserve"> </w:t>
      </w:r>
      <w:r>
        <w:rPr>
          <w:color w:val="221F1F"/>
        </w:rPr>
        <w:t>a</w:t>
      </w:r>
      <w:r>
        <w:rPr>
          <w:color w:val="221F1F"/>
          <w:spacing w:val="-4"/>
        </w:rPr>
        <w:t xml:space="preserve"> </w:t>
      </w:r>
      <w:r>
        <w:rPr>
          <w:color w:val="221F1F"/>
        </w:rPr>
        <w:t>particular</w:t>
      </w:r>
      <w:r>
        <w:rPr>
          <w:color w:val="221F1F"/>
          <w:spacing w:val="-4"/>
        </w:rPr>
        <w:t xml:space="preserve"> </w:t>
      </w:r>
      <w:r>
        <w:rPr>
          <w:color w:val="221F1F"/>
        </w:rPr>
        <w:t>part,</w:t>
      </w:r>
      <w:r>
        <w:rPr>
          <w:color w:val="221F1F"/>
          <w:spacing w:val="-2"/>
        </w:rPr>
        <w:t xml:space="preserve"> </w:t>
      </w:r>
      <w:r>
        <w:rPr>
          <w:color w:val="221F1F"/>
        </w:rPr>
        <w:t>lot,</w:t>
      </w:r>
      <w:r>
        <w:rPr>
          <w:color w:val="221F1F"/>
          <w:spacing w:val="-4"/>
        </w:rPr>
        <w:t xml:space="preserve"> </w:t>
      </w:r>
      <w:r>
        <w:rPr>
          <w:color w:val="221F1F"/>
        </w:rPr>
        <w:t>or</w:t>
      </w:r>
      <w:r>
        <w:rPr>
          <w:color w:val="221F1F"/>
          <w:spacing w:val="-2"/>
        </w:rPr>
        <w:t xml:space="preserve"> </w:t>
      </w:r>
      <w:r>
        <w:rPr>
          <w:color w:val="221F1F"/>
        </w:rPr>
        <w:t>batch</w:t>
      </w:r>
      <w:r>
        <w:rPr>
          <w:color w:val="221F1F"/>
          <w:spacing w:val="-3"/>
        </w:rPr>
        <w:t xml:space="preserve"> </w:t>
      </w:r>
      <w:r>
        <w:rPr>
          <w:color w:val="221F1F"/>
        </w:rPr>
        <w:t>number</w:t>
      </w:r>
      <w:r>
        <w:rPr>
          <w:color w:val="221F1F"/>
          <w:spacing w:val="-1"/>
        </w:rPr>
        <w:t xml:space="preserve"> </w:t>
      </w:r>
      <w:r>
        <w:rPr>
          <w:color w:val="221F1F"/>
        </w:rPr>
        <w:t>is</w:t>
      </w:r>
      <w:r>
        <w:rPr>
          <w:color w:val="221F1F"/>
          <w:spacing w:val="-3"/>
        </w:rPr>
        <w:t xml:space="preserve"> </w:t>
      </w:r>
      <w:r>
        <w:rPr>
          <w:color w:val="221F1F"/>
        </w:rPr>
        <w:t>assigned a unique serial number within that part, lot, or batch number assignment. The enterprise is responsible for ensuring unique serialization within the part, lot, or batch number within the enterprise identifier.</w:t>
      </w:r>
    </w:p>
    <w:p w14:paraId="6CF39476" w14:textId="77777777" w:rsidR="00016C31" w:rsidRDefault="00016C31">
      <w:pPr>
        <w:pStyle w:val="BodyText"/>
      </w:pPr>
    </w:p>
    <w:p w14:paraId="57935519" w14:textId="77777777" w:rsidR="00016C31" w:rsidRDefault="00632607">
      <w:pPr>
        <w:pStyle w:val="BodyText"/>
        <w:ind w:left="219" w:right="999"/>
      </w:pPr>
      <w:r>
        <w:rPr>
          <w:color w:val="221F1F"/>
        </w:rPr>
        <w:t xml:space="preserve">Type designation means a combination of letters and numerals assigned by the Government to a major end item, </w:t>
      </w:r>
      <w:proofErr w:type="gramStart"/>
      <w:r>
        <w:rPr>
          <w:color w:val="221F1F"/>
        </w:rPr>
        <w:t>assembly</w:t>
      </w:r>
      <w:proofErr w:type="gramEnd"/>
      <w:r>
        <w:rPr>
          <w:color w:val="221F1F"/>
          <w:spacing w:val="-4"/>
        </w:rPr>
        <w:t xml:space="preserve"> </w:t>
      </w:r>
      <w:r>
        <w:rPr>
          <w:color w:val="221F1F"/>
        </w:rPr>
        <w:t>or</w:t>
      </w:r>
      <w:r>
        <w:rPr>
          <w:color w:val="221F1F"/>
          <w:spacing w:val="-5"/>
        </w:rPr>
        <w:t xml:space="preserve"> </w:t>
      </w:r>
      <w:r>
        <w:rPr>
          <w:color w:val="221F1F"/>
        </w:rPr>
        <w:t>subassembly,</w:t>
      </w:r>
      <w:r>
        <w:rPr>
          <w:color w:val="221F1F"/>
          <w:spacing w:val="-4"/>
        </w:rPr>
        <w:t xml:space="preserve"> </w:t>
      </w:r>
      <w:r>
        <w:rPr>
          <w:color w:val="221F1F"/>
        </w:rPr>
        <w:t>as</w:t>
      </w:r>
      <w:r>
        <w:rPr>
          <w:color w:val="221F1F"/>
          <w:spacing w:val="-6"/>
        </w:rPr>
        <w:t xml:space="preserve"> </w:t>
      </w:r>
      <w:r>
        <w:rPr>
          <w:color w:val="221F1F"/>
        </w:rPr>
        <w:t>appropriate,</w:t>
      </w:r>
      <w:r>
        <w:rPr>
          <w:color w:val="221F1F"/>
          <w:spacing w:val="-3"/>
        </w:rPr>
        <w:t xml:space="preserve"> </w:t>
      </w:r>
      <w:r>
        <w:rPr>
          <w:color w:val="221F1F"/>
        </w:rPr>
        <w:t>to</w:t>
      </w:r>
      <w:r>
        <w:rPr>
          <w:color w:val="221F1F"/>
          <w:spacing w:val="-7"/>
        </w:rPr>
        <w:t xml:space="preserve"> </w:t>
      </w:r>
      <w:r>
        <w:rPr>
          <w:color w:val="221F1F"/>
        </w:rPr>
        <w:t>provide</w:t>
      </w:r>
      <w:r>
        <w:rPr>
          <w:color w:val="221F1F"/>
          <w:spacing w:val="-7"/>
        </w:rPr>
        <w:t xml:space="preserve"> </w:t>
      </w:r>
      <w:r>
        <w:rPr>
          <w:color w:val="221F1F"/>
        </w:rPr>
        <w:t>a</w:t>
      </w:r>
      <w:r>
        <w:rPr>
          <w:color w:val="221F1F"/>
          <w:spacing w:val="-5"/>
        </w:rPr>
        <w:t xml:space="preserve"> </w:t>
      </w:r>
      <w:r>
        <w:rPr>
          <w:color w:val="221F1F"/>
        </w:rPr>
        <w:t>convenient</w:t>
      </w:r>
      <w:r>
        <w:rPr>
          <w:color w:val="221F1F"/>
          <w:spacing w:val="-5"/>
        </w:rPr>
        <w:t xml:space="preserve"> </w:t>
      </w:r>
      <w:r>
        <w:rPr>
          <w:color w:val="221F1F"/>
        </w:rPr>
        <w:t>means</w:t>
      </w:r>
      <w:r>
        <w:rPr>
          <w:color w:val="221F1F"/>
          <w:spacing w:val="-5"/>
        </w:rPr>
        <w:t xml:space="preserve"> </w:t>
      </w:r>
      <w:r>
        <w:rPr>
          <w:color w:val="221F1F"/>
        </w:rPr>
        <w:t>of</w:t>
      </w:r>
      <w:r>
        <w:rPr>
          <w:color w:val="221F1F"/>
          <w:spacing w:val="-7"/>
        </w:rPr>
        <w:t xml:space="preserve"> </w:t>
      </w:r>
      <w:r>
        <w:rPr>
          <w:color w:val="221F1F"/>
        </w:rPr>
        <w:t>differentiating</w:t>
      </w:r>
      <w:r>
        <w:rPr>
          <w:color w:val="221F1F"/>
          <w:spacing w:val="-8"/>
        </w:rPr>
        <w:t xml:space="preserve"> </w:t>
      </w:r>
      <w:r>
        <w:rPr>
          <w:color w:val="221F1F"/>
        </w:rPr>
        <w:t>between</w:t>
      </w:r>
      <w:r>
        <w:rPr>
          <w:color w:val="221F1F"/>
          <w:spacing w:val="-4"/>
        </w:rPr>
        <w:t xml:space="preserve"> </w:t>
      </w:r>
      <w:r>
        <w:rPr>
          <w:color w:val="221F1F"/>
        </w:rPr>
        <w:t>items</w:t>
      </w:r>
      <w:r>
        <w:rPr>
          <w:color w:val="221F1F"/>
          <w:spacing w:val="-5"/>
        </w:rPr>
        <w:t xml:space="preserve"> </w:t>
      </w:r>
      <w:r>
        <w:rPr>
          <w:color w:val="221F1F"/>
        </w:rPr>
        <w:t>having</w:t>
      </w:r>
      <w:r>
        <w:rPr>
          <w:color w:val="221F1F"/>
          <w:spacing w:val="-6"/>
        </w:rPr>
        <w:t xml:space="preserve"> </w:t>
      </w:r>
      <w:r>
        <w:rPr>
          <w:color w:val="221F1F"/>
        </w:rPr>
        <w:t>the same basic name and to indicate modifications and changes thereto.</w:t>
      </w:r>
    </w:p>
    <w:p w14:paraId="4A347F04" w14:textId="77777777" w:rsidR="00016C31" w:rsidRDefault="00016C31">
      <w:pPr>
        <w:pStyle w:val="BodyText"/>
        <w:spacing w:before="2"/>
      </w:pPr>
    </w:p>
    <w:p w14:paraId="5AF99B9C" w14:textId="77777777" w:rsidR="00016C31" w:rsidRDefault="00632607">
      <w:pPr>
        <w:pStyle w:val="BodyText"/>
        <w:ind w:left="219" w:right="1216"/>
        <w:jc w:val="both"/>
      </w:pPr>
      <w:r>
        <w:rPr>
          <w:color w:val="221F1F"/>
        </w:rPr>
        <w:t>Unique</w:t>
      </w:r>
      <w:r>
        <w:rPr>
          <w:color w:val="221F1F"/>
          <w:spacing w:val="-6"/>
        </w:rPr>
        <w:t xml:space="preserve"> </w:t>
      </w:r>
      <w:r>
        <w:rPr>
          <w:color w:val="221F1F"/>
        </w:rPr>
        <w:t>item</w:t>
      </w:r>
      <w:r>
        <w:rPr>
          <w:color w:val="221F1F"/>
          <w:spacing w:val="-4"/>
        </w:rPr>
        <w:t xml:space="preserve"> </w:t>
      </w:r>
      <w:r>
        <w:rPr>
          <w:color w:val="221F1F"/>
        </w:rPr>
        <w:t>identifier</w:t>
      </w:r>
      <w:r>
        <w:rPr>
          <w:color w:val="221F1F"/>
          <w:spacing w:val="-4"/>
        </w:rPr>
        <w:t xml:space="preserve"> </w:t>
      </w:r>
      <w:r>
        <w:rPr>
          <w:color w:val="221F1F"/>
        </w:rPr>
        <w:t>means</w:t>
      </w:r>
      <w:r>
        <w:rPr>
          <w:color w:val="221F1F"/>
          <w:spacing w:val="-8"/>
        </w:rPr>
        <w:t xml:space="preserve"> </w:t>
      </w:r>
      <w:r>
        <w:rPr>
          <w:color w:val="221F1F"/>
        </w:rPr>
        <w:t>a</w:t>
      </w:r>
      <w:r>
        <w:rPr>
          <w:color w:val="221F1F"/>
          <w:spacing w:val="-5"/>
        </w:rPr>
        <w:t xml:space="preserve"> </w:t>
      </w:r>
      <w:r>
        <w:rPr>
          <w:color w:val="221F1F"/>
        </w:rPr>
        <w:t>set</w:t>
      </w:r>
      <w:r>
        <w:rPr>
          <w:color w:val="221F1F"/>
          <w:spacing w:val="-5"/>
        </w:rPr>
        <w:t xml:space="preserve"> </w:t>
      </w:r>
      <w:r>
        <w:rPr>
          <w:color w:val="221F1F"/>
        </w:rPr>
        <w:t>of</w:t>
      </w:r>
      <w:r>
        <w:rPr>
          <w:color w:val="221F1F"/>
          <w:spacing w:val="-5"/>
        </w:rPr>
        <w:t xml:space="preserve"> </w:t>
      </w:r>
      <w:r>
        <w:rPr>
          <w:color w:val="221F1F"/>
        </w:rPr>
        <w:t>data</w:t>
      </w:r>
      <w:r>
        <w:rPr>
          <w:color w:val="221F1F"/>
          <w:spacing w:val="-5"/>
        </w:rPr>
        <w:t xml:space="preserve"> </w:t>
      </w:r>
      <w:r>
        <w:rPr>
          <w:color w:val="221F1F"/>
        </w:rPr>
        <w:t>elements</w:t>
      </w:r>
      <w:r>
        <w:rPr>
          <w:color w:val="221F1F"/>
          <w:spacing w:val="-6"/>
        </w:rPr>
        <w:t xml:space="preserve"> </w:t>
      </w:r>
      <w:r>
        <w:rPr>
          <w:color w:val="221F1F"/>
        </w:rPr>
        <w:t>marked</w:t>
      </w:r>
      <w:r>
        <w:rPr>
          <w:color w:val="221F1F"/>
          <w:spacing w:val="-6"/>
        </w:rPr>
        <w:t xml:space="preserve"> </w:t>
      </w:r>
      <w:r>
        <w:rPr>
          <w:color w:val="221F1F"/>
        </w:rPr>
        <w:t>on</w:t>
      </w:r>
      <w:r>
        <w:rPr>
          <w:color w:val="221F1F"/>
          <w:spacing w:val="-4"/>
        </w:rPr>
        <w:t xml:space="preserve"> </w:t>
      </w:r>
      <w:r>
        <w:rPr>
          <w:color w:val="221F1F"/>
        </w:rPr>
        <w:t>items</w:t>
      </w:r>
      <w:r>
        <w:rPr>
          <w:color w:val="221F1F"/>
          <w:spacing w:val="-5"/>
        </w:rPr>
        <w:t xml:space="preserve"> </w:t>
      </w:r>
      <w:r>
        <w:rPr>
          <w:color w:val="221F1F"/>
        </w:rPr>
        <w:t>that</w:t>
      </w:r>
      <w:r>
        <w:rPr>
          <w:color w:val="221F1F"/>
          <w:spacing w:val="-5"/>
        </w:rPr>
        <w:t xml:space="preserve"> </w:t>
      </w:r>
      <w:r>
        <w:rPr>
          <w:color w:val="221F1F"/>
        </w:rPr>
        <w:t>is</w:t>
      </w:r>
      <w:r>
        <w:rPr>
          <w:color w:val="221F1F"/>
          <w:spacing w:val="-6"/>
        </w:rPr>
        <w:t xml:space="preserve"> </w:t>
      </w:r>
      <w:r>
        <w:rPr>
          <w:color w:val="221F1F"/>
        </w:rPr>
        <w:t>globally</w:t>
      </w:r>
      <w:r>
        <w:rPr>
          <w:color w:val="221F1F"/>
          <w:spacing w:val="-4"/>
        </w:rPr>
        <w:t xml:space="preserve"> </w:t>
      </w:r>
      <w:r>
        <w:rPr>
          <w:color w:val="221F1F"/>
        </w:rPr>
        <w:t>unique</w:t>
      </w:r>
      <w:r>
        <w:rPr>
          <w:color w:val="221F1F"/>
          <w:spacing w:val="-4"/>
        </w:rPr>
        <w:t xml:space="preserve"> </w:t>
      </w:r>
      <w:r>
        <w:rPr>
          <w:color w:val="221F1F"/>
        </w:rPr>
        <w:t>and</w:t>
      </w:r>
      <w:r>
        <w:rPr>
          <w:color w:val="221F1F"/>
          <w:spacing w:val="-4"/>
        </w:rPr>
        <w:t xml:space="preserve"> </w:t>
      </w:r>
      <w:r>
        <w:rPr>
          <w:color w:val="221F1F"/>
        </w:rPr>
        <w:t>unambiguous.</w:t>
      </w:r>
      <w:r>
        <w:rPr>
          <w:color w:val="221F1F"/>
          <w:spacing w:val="-3"/>
        </w:rPr>
        <w:t xml:space="preserve"> </w:t>
      </w:r>
      <w:r>
        <w:rPr>
          <w:color w:val="221F1F"/>
        </w:rPr>
        <w:t xml:space="preserve">The term includes a concatenated unique item </w:t>
      </w:r>
      <w:proofErr w:type="gramStart"/>
      <w:r>
        <w:rPr>
          <w:color w:val="221F1F"/>
        </w:rPr>
        <w:t>identifier</w:t>
      </w:r>
      <w:proofErr w:type="gramEnd"/>
      <w:r>
        <w:rPr>
          <w:color w:val="221F1F"/>
        </w:rPr>
        <w:t xml:space="preserve"> or a DoD recognized unique identification equivalent.</w:t>
      </w:r>
    </w:p>
    <w:p w14:paraId="34D3A3BD" w14:textId="77777777" w:rsidR="00016C31" w:rsidRDefault="00016C31">
      <w:pPr>
        <w:pStyle w:val="BodyText"/>
        <w:spacing w:before="10"/>
        <w:rPr>
          <w:sz w:val="19"/>
        </w:rPr>
      </w:pPr>
    </w:p>
    <w:p w14:paraId="363D4B00" w14:textId="77777777" w:rsidR="00016C31" w:rsidRDefault="00632607">
      <w:pPr>
        <w:pStyle w:val="BodyText"/>
        <w:ind w:left="219" w:right="806"/>
      </w:pPr>
      <w:r>
        <w:rPr>
          <w:color w:val="221F1F"/>
        </w:rPr>
        <w:t>Unique</w:t>
      </w:r>
      <w:r>
        <w:rPr>
          <w:color w:val="221F1F"/>
          <w:spacing w:val="-6"/>
        </w:rPr>
        <w:t xml:space="preserve"> </w:t>
      </w:r>
      <w:r>
        <w:rPr>
          <w:color w:val="221F1F"/>
        </w:rPr>
        <w:t>item</w:t>
      </w:r>
      <w:r>
        <w:rPr>
          <w:color w:val="221F1F"/>
          <w:spacing w:val="-4"/>
        </w:rPr>
        <w:t xml:space="preserve"> </w:t>
      </w:r>
      <w:r>
        <w:rPr>
          <w:color w:val="221F1F"/>
        </w:rPr>
        <w:t>identifier</w:t>
      </w:r>
      <w:r>
        <w:rPr>
          <w:color w:val="221F1F"/>
          <w:spacing w:val="-4"/>
        </w:rPr>
        <w:t xml:space="preserve"> </w:t>
      </w:r>
      <w:r>
        <w:rPr>
          <w:color w:val="221F1F"/>
        </w:rPr>
        <w:t>type</w:t>
      </w:r>
      <w:r>
        <w:rPr>
          <w:color w:val="221F1F"/>
          <w:spacing w:val="-7"/>
        </w:rPr>
        <w:t xml:space="preserve"> </w:t>
      </w:r>
      <w:r>
        <w:rPr>
          <w:color w:val="221F1F"/>
        </w:rPr>
        <w:t>means</w:t>
      </w:r>
      <w:r>
        <w:rPr>
          <w:color w:val="221F1F"/>
          <w:spacing w:val="-5"/>
        </w:rPr>
        <w:t xml:space="preserve"> </w:t>
      </w:r>
      <w:r>
        <w:rPr>
          <w:color w:val="221F1F"/>
        </w:rPr>
        <w:t>a</w:t>
      </w:r>
      <w:r>
        <w:rPr>
          <w:color w:val="221F1F"/>
          <w:spacing w:val="-8"/>
        </w:rPr>
        <w:t xml:space="preserve"> </w:t>
      </w:r>
      <w:r>
        <w:rPr>
          <w:color w:val="221F1F"/>
        </w:rPr>
        <w:t>designator</w:t>
      </w:r>
      <w:r>
        <w:rPr>
          <w:color w:val="221F1F"/>
          <w:spacing w:val="-4"/>
        </w:rPr>
        <w:t xml:space="preserve"> </w:t>
      </w:r>
      <w:r>
        <w:rPr>
          <w:color w:val="221F1F"/>
        </w:rPr>
        <w:t>to</w:t>
      </w:r>
      <w:r>
        <w:rPr>
          <w:color w:val="221F1F"/>
          <w:spacing w:val="-4"/>
        </w:rPr>
        <w:t xml:space="preserve"> </w:t>
      </w:r>
      <w:r>
        <w:rPr>
          <w:color w:val="221F1F"/>
        </w:rPr>
        <w:t>indicate</w:t>
      </w:r>
      <w:r>
        <w:rPr>
          <w:color w:val="221F1F"/>
          <w:spacing w:val="-4"/>
        </w:rPr>
        <w:t xml:space="preserve"> </w:t>
      </w:r>
      <w:r>
        <w:rPr>
          <w:color w:val="221F1F"/>
        </w:rPr>
        <w:t>which</w:t>
      </w:r>
      <w:r>
        <w:rPr>
          <w:color w:val="221F1F"/>
          <w:spacing w:val="-4"/>
        </w:rPr>
        <w:t xml:space="preserve"> </w:t>
      </w:r>
      <w:r>
        <w:rPr>
          <w:color w:val="221F1F"/>
        </w:rPr>
        <w:t>method</w:t>
      </w:r>
      <w:r>
        <w:rPr>
          <w:color w:val="221F1F"/>
          <w:spacing w:val="-3"/>
        </w:rPr>
        <w:t xml:space="preserve"> </w:t>
      </w:r>
      <w:r>
        <w:rPr>
          <w:color w:val="221F1F"/>
        </w:rPr>
        <w:t>of</w:t>
      </w:r>
      <w:r>
        <w:rPr>
          <w:color w:val="221F1F"/>
          <w:spacing w:val="-5"/>
        </w:rPr>
        <w:t xml:space="preserve"> </w:t>
      </w:r>
      <w:r>
        <w:rPr>
          <w:color w:val="221F1F"/>
        </w:rPr>
        <w:t>uniquely</w:t>
      </w:r>
      <w:r>
        <w:rPr>
          <w:color w:val="221F1F"/>
          <w:spacing w:val="-3"/>
        </w:rPr>
        <w:t xml:space="preserve"> </w:t>
      </w:r>
      <w:r>
        <w:rPr>
          <w:color w:val="221F1F"/>
        </w:rPr>
        <w:t>identifying</w:t>
      </w:r>
      <w:r>
        <w:rPr>
          <w:color w:val="221F1F"/>
          <w:spacing w:val="-3"/>
        </w:rPr>
        <w:t xml:space="preserve"> </w:t>
      </w:r>
      <w:r>
        <w:rPr>
          <w:color w:val="221F1F"/>
        </w:rPr>
        <w:t>a</w:t>
      </w:r>
      <w:r>
        <w:rPr>
          <w:color w:val="221F1F"/>
          <w:spacing w:val="-8"/>
        </w:rPr>
        <w:t xml:space="preserve"> </w:t>
      </w:r>
      <w:r>
        <w:rPr>
          <w:color w:val="221F1F"/>
        </w:rPr>
        <w:t>part</w:t>
      </w:r>
      <w:r>
        <w:rPr>
          <w:color w:val="221F1F"/>
          <w:spacing w:val="-7"/>
        </w:rPr>
        <w:t xml:space="preserve"> </w:t>
      </w:r>
      <w:r>
        <w:rPr>
          <w:color w:val="221F1F"/>
        </w:rPr>
        <w:t>has</w:t>
      </w:r>
      <w:r>
        <w:rPr>
          <w:color w:val="221F1F"/>
          <w:spacing w:val="-6"/>
        </w:rPr>
        <w:t xml:space="preserve"> </w:t>
      </w:r>
      <w:r>
        <w:rPr>
          <w:color w:val="221F1F"/>
        </w:rPr>
        <w:t>been</w:t>
      </w:r>
      <w:r>
        <w:rPr>
          <w:color w:val="221F1F"/>
          <w:spacing w:val="-4"/>
        </w:rPr>
        <w:t xml:space="preserve"> </w:t>
      </w:r>
      <w:r>
        <w:rPr>
          <w:color w:val="221F1F"/>
        </w:rPr>
        <w:t xml:space="preserve">used. The current list of accepted unique item identifier types is maintained at </w:t>
      </w:r>
      <w:hyperlink r:id="rId32">
        <w:r>
          <w:rPr>
            <w:color w:val="221F1F"/>
            <w:spacing w:val="-2"/>
          </w:rPr>
          <w:t>http://www.acq.osd.mil/dpap/pdi/uid/uii_types.html.</w:t>
        </w:r>
      </w:hyperlink>
    </w:p>
    <w:p w14:paraId="68730176" w14:textId="77777777" w:rsidR="00016C31" w:rsidRDefault="00016C31">
      <w:pPr>
        <w:pStyle w:val="BodyText"/>
        <w:spacing w:before="11"/>
        <w:rPr>
          <w:sz w:val="19"/>
        </w:rPr>
      </w:pPr>
    </w:p>
    <w:p w14:paraId="1F0BEA21" w14:textId="77777777" w:rsidR="00016C31" w:rsidRDefault="00632607">
      <w:pPr>
        <w:pStyle w:val="ListParagraph"/>
        <w:numPr>
          <w:ilvl w:val="0"/>
          <w:numId w:val="43"/>
        </w:numPr>
        <w:tabs>
          <w:tab w:val="left" w:pos="724"/>
        </w:tabs>
        <w:ind w:left="723" w:hanging="286"/>
        <w:jc w:val="left"/>
        <w:rPr>
          <w:sz w:val="20"/>
        </w:rPr>
      </w:pPr>
      <w:r>
        <w:rPr>
          <w:color w:val="221F1F"/>
          <w:sz w:val="20"/>
        </w:rPr>
        <w:t>The</w:t>
      </w:r>
      <w:r>
        <w:rPr>
          <w:color w:val="221F1F"/>
          <w:spacing w:val="-10"/>
          <w:sz w:val="20"/>
        </w:rPr>
        <w:t xml:space="preserve"> </w:t>
      </w:r>
      <w:r>
        <w:rPr>
          <w:color w:val="221F1F"/>
          <w:sz w:val="20"/>
        </w:rPr>
        <w:t>Contractor</w:t>
      </w:r>
      <w:r>
        <w:rPr>
          <w:color w:val="221F1F"/>
          <w:spacing w:val="-5"/>
          <w:sz w:val="20"/>
        </w:rPr>
        <w:t xml:space="preserve"> </w:t>
      </w:r>
      <w:r>
        <w:rPr>
          <w:color w:val="221F1F"/>
          <w:sz w:val="20"/>
        </w:rPr>
        <w:t>shall</w:t>
      </w:r>
      <w:r>
        <w:rPr>
          <w:color w:val="221F1F"/>
          <w:spacing w:val="-9"/>
          <w:sz w:val="20"/>
        </w:rPr>
        <w:t xml:space="preserve"> </w:t>
      </w:r>
      <w:r>
        <w:rPr>
          <w:color w:val="221F1F"/>
          <w:sz w:val="20"/>
        </w:rPr>
        <w:t>deliver</w:t>
      </w:r>
      <w:r>
        <w:rPr>
          <w:color w:val="221F1F"/>
          <w:spacing w:val="-6"/>
          <w:sz w:val="20"/>
        </w:rPr>
        <w:t xml:space="preserve"> </w:t>
      </w:r>
      <w:r>
        <w:rPr>
          <w:color w:val="221F1F"/>
          <w:sz w:val="20"/>
        </w:rPr>
        <w:t>all</w:t>
      </w:r>
      <w:r>
        <w:rPr>
          <w:color w:val="221F1F"/>
          <w:spacing w:val="-9"/>
          <w:sz w:val="20"/>
        </w:rPr>
        <w:t xml:space="preserve"> </w:t>
      </w:r>
      <w:r>
        <w:rPr>
          <w:color w:val="221F1F"/>
          <w:sz w:val="20"/>
        </w:rPr>
        <w:t>items</w:t>
      </w:r>
      <w:r>
        <w:rPr>
          <w:color w:val="221F1F"/>
          <w:spacing w:val="-8"/>
          <w:sz w:val="20"/>
        </w:rPr>
        <w:t xml:space="preserve"> </w:t>
      </w:r>
      <w:r>
        <w:rPr>
          <w:color w:val="221F1F"/>
          <w:sz w:val="20"/>
        </w:rPr>
        <w:t>under</w:t>
      </w:r>
      <w:r>
        <w:rPr>
          <w:color w:val="221F1F"/>
          <w:spacing w:val="-7"/>
          <w:sz w:val="20"/>
        </w:rPr>
        <w:t xml:space="preserve"> </w:t>
      </w:r>
      <w:r>
        <w:rPr>
          <w:color w:val="221F1F"/>
          <w:sz w:val="20"/>
        </w:rPr>
        <w:t>a</w:t>
      </w:r>
      <w:r>
        <w:rPr>
          <w:color w:val="221F1F"/>
          <w:spacing w:val="-8"/>
          <w:sz w:val="20"/>
        </w:rPr>
        <w:t xml:space="preserve"> </w:t>
      </w:r>
      <w:r>
        <w:rPr>
          <w:color w:val="221F1F"/>
          <w:sz w:val="20"/>
        </w:rPr>
        <w:t>contract</w:t>
      </w:r>
      <w:r>
        <w:rPr>
          <w:color w:val="221F1F"/>
          <w:spacing w:val="-8"/>
          <w:sz w:val="20"/>
        </w:rPr>
        <w:t xml:space="preserve"> </w:t>
      </w:r>
      <w:r>
        <w:rPr>
          <w:color w:val="221F1F"/>
          <w:sz w:val="20"/>
        </w:rPr>
        <w:t>line,</w:t>
      </w:r>
      <w:r>
        <w:rPr>
          <w:color w:val="221F1F"/>
          <w:spacing w:val="-9"/>
          <w:sz w:val="20"/>
        </w:rPr>
        <w:t xml:space="preserve"> </w:t>
      </w:r>
      <w:r>
        <w:rPr>
          <w:color w:val="221F1F"/>
          <w:sz w:val="20"/>
        </w:rPr>
        <w:t>subline,</w:t>
      </w:r>
      <w:r>
        <w:rPr>
          <w:color w:val="221F1F"/>
          <w:spacing w:val="-6"/>
          <w:sz w:val="20"/>
        </w:rPr>
        <w:t xml:space="preserve"> </w:t>
      </w:r>
      <w:r>
        <w:rPr>
          <w:color w:val="221F1F"/>
          <w:sz w:val="20"/>
        </w:rPr>
        <w:t>or</w:t>
      </w:r>
      <w:r>
        <w:rPr>
          <w:color w:val="221F1F"/>
          <w:spacing w:val="-10"/>
          <w:sz w:val="20"/>
        </w:rPr>
        <w:t xml:space="preserve"> </w:t>
      </w:r>
      <w:r>
        <w:rPr>
          <w:color w:val="221F1F"/>
          <w:sz w:val="20"/>
        </w:rPr>
        <w:t>exhibit</w:t>
      </w:r>
      <w:r>
        <w:rPr>
          <w:color w:val="221F1F"/>
          <w:spacing w:val="-8"/>
          <w:sz w:val="20"/>
        </w:rPr>
        <w:t xml:space="preserve"> </w:t>
      </w:r>
      <w:r>
        <w:rPr>
          <w:color w:val="221F1F"/>
          <w:sz w:val="20"/>
        </w:rPr>
        <w:t>line</w:t>
      </w:r>
      <w:r>
        <w:rPr>
          <w:color w:val="221F1F"/>
          <w:spacing w:val="-8"/>
          <w:sz w:val="20"/>
        </w:rPr>
        <w:t xml:space="preserve"> </w:t>
      </w:r>
      <w:r>
        <w:rPr>
          <w:color w:val="221F1F"/>
          <w:spacing w:val="-2"/>
          <w:sz w:val="20"/>
        </w:rPr>
        <w:t>item.</w:t>
      </w:r>
    </w:p>
    <w:p w14:paraId="2721BACC" w14:textId="77777777" w:rsidR="00016C31" w:rsidRDefault="00016C31">
      <w:pPr>
        <w:pStyle w:val="BodyText"/>
        <w:spacing w:before="1"/>
      </w:pPr>
    </w:p>
    <w:p w14:paraId="5407F089" w14:textId="77777777" w:rsidR="00016C31" w:rsidRDefault="00632607">
      <w:pPr>
        <w:pStyle w:val="ListParagraph"/>
        <w:numPr>
          <w:ilvl w:val="0"/>
          <w:numId w:val="43"/>
        </w:numPr>
        <w:tabs>
          <w:tab w:val="left" w:pos="712"/>
        </w:tabs>
        <w:jc w:val="left"/>
        <w:rPr>
          <w:sz w:val="20"/>
        </w:rPr>
      </w:pPr>
      <w:r>
        <w:rPr>
          <w:color w:val="221F1F"/>
          <w:sz w:val="20"/>
        </w:rPr>
        <w:t>Unique</w:t>
      </w:r>
      <w:r>
        <w:rPr>
          <w:color w:val="221F1F"/>
          <w:spacing w:val="-10"/>
          <w:sz w:val="20"/>
        </w:rPr>
        <w:t xml:space="preserve"> </w:t>
      </w:r>
      <w:r>
        <w:rPr>
          <w:color w:val="221F1F"/>
          <w:sz w:val="20"/>
        </w:rPr>
        <w:t>item</w:t>
      </w:r>
      <w:r>
        <w:rPr>
          <w:color w:val="221F1F"/>
          <w:spacing w:val="-9"/>
          <w:sz w:val="20"/>
        </w:rPr>
        <w:t xml:space="preserve"> </w:t>
      </w:r>
      <w:r>
        <w:rPr>
          <w:color w:val="221F1F"/>
          <w:sz w:val="20"/>
        </w:rPr>
        <w:t>identifier.</w:t>
      </w:r>
      <w:r>
        <w:rPr>
          <w:color w:val="221F1F"/>
          <w:spacing w:val="-8"/>
          <w:sz w:val="20"/>
        </w:rPr>
        <w:t xml:space="preserve"> </w:t>
      </w:r>
      <w:r>
        <w:rPr>
          <w:color w:val="221F1F"/>
          <w:sz w:val="20"/>
        </w:rPr>
        <w:t>(1)</w:t>
      </w:r>
      <w:r>
        <w:rPr>
          <w:color w:val="221F1F"/>
          <w:spacing w:val="-8"/>
          <w:sz w:val="20"/>
        </w:rPr>
        <w:t xml:space="preserve"> </w:t>
      </w:r>
      <w:r>
        <w:rPr>
          <w:color w:val="221F1F"/>
          <w:sz w:val="20"/>
        </w:rPr>
        <w:t>The</w:t>
      </w:r>
      <w:r>
        <w:rPr>
          <w:color w:val="221F1F"/>
          <w:spacing w:val="-10"/>
          <w:sz w:val="20"/>
        </w:rPr>
        <w:t xml:space="preserve"> </w:t>
      </w:r>
      <w:r>
        <w:rPr>
          <w:color w:val="221F1F"/>
          <w:sz w:val="20"/>
        </w:rPr>
        <w:t>Contractor</w:t>
      </w:r>
      <w:r>
        <w:rPr>
          <w:color w:val="221F1F"/>
          <w:spacing w:val="-7"/>
          <w:sz w:val="20"/>
        </w:rPr>
        <w:t xml:space="preserve"> </w:t>
      </w:r>
      <w:r>
        <w:rPr>
          <w:color w:val="221F1F"/>
          <w:sz w:val="20"/>
        </w:rPr>
        <w:t>shall</w:t>
      </w:r>
      <w:r>
        <w:rPr>
          <w:color w:val="221F1F"/>
          <w:spacing w:val="-9"/>
          <w:sz w:val="20"/>
        </w:rPr>
        <w:t xml:space="preserve"> </w:t>
      </w:r>
      <w:r>
        <w:rPr>
          <w:color w:val="221F1F"/>
          <w:sz w:val="20"/>
        </w:rPr>
        <w:t>provide</w:t>
      </w:r>
      <w:r>
        <w:rPr>
          <w:color w:val="221F1F"/>
          <w:spacing w:val="-8"/>
          <w:sz w:val="20"/>
        </w:rPr>
        <w:t xml:space="preserve"> </w:t>
      </w:r>
      <w:r>
        <w:rPr>
          <w:color w:val="221F1F"/>
          <w:sz w:val="20"/>
        </w:rPr>
        <w:t>a</w:t>
      </w:r>
      <w:r>
        <w:rPr>
          <w:color w:val="221F1F"/>
          <w:spacing w:val="-9"/>
          <w:sz w:val="20"/>
        </w:rPr>
        <w:t xml:space="preserve"> </w:t>
      </w:r>
      <w:r>
        <w:rPr>
          <w:color w:val="221F1F"/>
          <w:sz w:val="20"/>
        </w:rPr>
        <w:t>unique</w:t>
      </w:r>
      <w:r>
        <w:rPr>
          <w:color w:val="221F1F"/>
          <w:spacing w:val="-7"/>
          <w:sz w:val="20"/>
        </w:rPr>
        <w:t xml:space="preserve"> </w:t>
      </w:r>
      <w:r>
        <w:rPr>
          <w:color w:val="221F1F"/>
          <w:sz w:val="20"/>
        </w:rPr>
        <w:t>item</w:t>
      </w:r>
      <w:r>
        <w:rPr>
          <w:color w:val="221F1F"/>
          <w:spacing w:val="-5"/>
          <w:sz w:val="20"/>
        </w:rPr>
        <w:t xml:space="preserve"> </w:t>
      </w:r>
      <w:r>
        <w:rPr>
          <w:color w:val="221F1F"/>
          <w:sz w:val="20"/>
        </w:rPr>
        <w:t>identifier</w:t>
      </w:r>
      <w:r>
        <w:rPr>
          <w:color w:val="221F1F"/>
          <w:spacing w:val="-10"/>
          <w:sz w:val="20"/>
        </w:rPr>
        <w:t xml:space="preserve"> </w:t>
      </w:r>
      <w:r>
        <w:rPr>
          <w:color w:val="221F1F"/>
          <w:sz w:val="20"/>
        </w:rPr>
        <w:t>for</w:t>
      </w:r>
      <w:r>
        <w:rPr>
          <w:color w:val="221F1F"/>
          <w:spacing w:val="-10"/>
          <w:sz w:val="20"/>
        </w:rPr>
        <w:t xml:space="preserve"> </w:t>
      </w:r>
      <w:r>
        <w:rPr>
          <w:color w:val="221F1F"/>
          <w:sz w:val="20"/>
        </w:rPr>
        <w:t>the</w:t>
      </w:r>
      <w:r>
        <w:rPr>
          <w:color w:val="221F1F"/>
          <w:spacing w:val="-9"/>
          <w:sz w:val="20"/>
        </w:rPr>
        <w:t xml:space="preserve"> </w:t>
      </w:r>
      <w:r>
        <w:rPr>
          <w:color w:val="221F1F"/>
          <w:spacing w:val="-2"/>
          <w:sz w:val="20"/>
        </w:rPr>
        <w:t>following:</w:t>
      </w:r>
    </w:p>
    <w:p w14:paraId="4FA39C19" w14:textId="77777777" w:rsidR="00016C31" w:rsidRDefault="00016C31">
      <w:pPr>
        <w:pStyle w:val="BodyText"/>
        <w:spacing w:before="1"/>
      </w:pPr>
    </w:p>
    <w:p w14:paraId="52A84D3D" w14:textId="77777777" w:rsidR="00016C31" w:rsidRDefault="00632607">
      <w:pPr>
        <w:pStyle w:val="ListParagraph"/>
        <w:numPr>
          <w:ilvl w:val="1"/>
          <w:numId w:val="43"/>
        </w:numPr>
        <w:tabs>
          <w:tab w:val="left" w:pos="679"/>
        </w:tabs>
        <w:ind w:right="909" w:hanging="3"/>
        <w:jc w:val="left"/>
        <w:rPr>
          <w:sz w:val="20"/>
        </w:rPr>
      </w:pPr>
      <w:r>
        <w:rPr>
          <w:color w:val="221F1F"/>
          <w:sz w:val="20"/>
        </w:rPr>
        <w:t>Delivered</w:t>
      </w:r>
      <w:r>
        <w:rPr>
          <w:color w:val="221F1F"/>
          <w:spacing w:val="-3"/>
          <w:sz w:val="20"/>
        </w:rPr>
        <w:t xml:space="preserve"> </w:t>
      </w:r>
      <w:r>
        <w:rPr>
          <w:color w:val="221F1F"/>
          <w:sz w:val="20"/>
        </w:rPr>
        <w:t>items</w:t>
      </w:r>
      <w:r>
        <w:rPr>
          <w:color w:val="221F1F"/>
          <w:spacing w:val="-6"/>
          <w:sz w:val="20"/>
        </w:rPr>
        <w:t xml:space="preserve"> </w:t>
      </w:r>
      <w:r>
        <w:rPr>
          <w:color w:val="221F1F"/>
          <w:sz w:val="20"/>
        </w:rPr>
        <w:t>for</w:t>
      </w:r>
      <w:r>
        <w:rPr>
          <w:color w:val="221F1F"/>
          <w:spacing w:val="-4"/>
          <w:sz w:val="20"/>
        </w:rPr>
        <w:t xml:space="preserve"> </w:t>
      </w:r>
      <w:r>
        <w:rPr>
          <w:color w:val="221F1F"/>
          <w:sz w:val="20"/>
        </w:rPr>
        <w:t>which</w:t>
      </w:r>
      <w:r>
        <w:rPr>
          <w:color w:val="221F1F"/>
          <w:spacing w:val="-6"/>
          <w:sz w:val="20"/>
        </w:rPr>
        <w:t xml:space="preserve"> </w:t>
      </w:r>
      <w:r>
        <w:rPr>
          <w:color w:val="221F1F"/>
          <w:sz w:val="20"/>
        </w:rPr>
        <w:t>the</w:t>
      </w:r>
      <w:r>
        <w:rPr>
          <w:color w:val="221F1F"/>
          <w:spacing w:val="-7"/>
          <w:sz w:val="20"/>
        </w:rPr>
        <w:t xml:space="preserve"> </w:t>
      </w:r>
      <w:r>
        <w:rPr>
          <w:color w:val="221F1F"/>
          <w:sz w:val="20"/>
        </w:rPr>
        <w:t>Government's</w:t>
      </w:r>
      <w:r>
        <w:rPr>
          <w:color w:val="221F1F"/>
          <w:spacing w:val="-5"/>
          <w:sz w:val="20"/>
        </w:rPr>
        <w:t xml:space="preserve"> </w:t>
      </w:r>
      <w:r>
        <w:rPr>
          <w:color w:val="221F1F"/>
          <w:sz w:val="20"/>
        </w:rPr>
        <w:t>unit</w:t>
      </w:r>
      <w:r>
        <w:rPr>
          <w:color w:val="221F1F"/>
          <w:spacing w:val="-5"/>
          <w:sz w:val="20"/>
        </w:rPr>
        <w:t xml:space="preserve"> </w:t>
      </w:r>
      <w:r>
        <w:rPr>
          <w:color w:val="221F1F"/>
          <w:sz w:val="20"/>
        </w:rPr>
        <w:t>acquisition</w:t>
      </w:r>
      <w:r>
        <w:rPr>
          <w:color w:val="221F1F"/>
          <w:spacing w:val="-4"/>
          <w:sz w:val="20"/>
        </w:rPr>
        <w:t xml:space="preserve"> </w:t>
      </w:r>
      <w:r>
        <w:rPr>
          <w:color w:val="221F1F"/>
          <w:sz w:val="20"/>
        </w:rPr>
        <w:t>cost</w:t>
      </w:r>
      <w:r>
        <w:rPr>
          <w:color w:val="221F1F"/>
          <w:spacing w:val="-5"/>
          <w:sz w:val="20"/>
        </w:rPr>
        <w:t xml:space="preserve"> </w:t>
      </w:r>
      <w:r>
        <w:rPr>
          <w:color w:val="221F1F"/>
          <w:sz w:val="20"/>
        </w:rPr>
        <w:t>is</w:t>
      </w:r>
      <w:r>
        <w:rPr>
          <w:color w:val="221F1F"/>
          <w:spacing w:val="-6"/>
          <w:sz w:val="20"/>
        </w:rPr>
        <w:t xml:space="preserve"> </w:t>
      </w:r>
      <w:r>
        <w:rPr>
          <w:color w:val="221F1F"/>
          <w:sz w:val="20"/>
        </w:rPr>
        <w:t>$5,000</w:t>
      </w:r>
      <w:r>
        <w:rPr>
          <w:color w:val="221F1F"/>
          <w:spacing w:val="-6"/>
          <w:sz w:val="20"/>
        </w:rPr>
        <w:t xml:space="preserve"> </w:t>
      </w:r>
      <w:r>
        <w:rPr>
          <w:color w:val="221F1F"/>
          <w:sz w:val="20"/>
        </w:rPr>
        <w:t>or</w:t>
      </w:r>
      <w:r>
        <w:rPr>
          <w:color w:val="221F1F"/>
          <w:spacing w:val="-7"/>
          <w:sz w:val="20"/>
        </w:rPr>
        <w:t xml:space="preserve"> </w:t>
      </w:r>
      <w:r>
        <w:rPr>
          <w:color w:val="221F1F"/>
          <w:sz w:val="20"/>
        </w:rPr>
        <w:t>more,</w:t>
      </w:r>
      <w:r>
        <w:rPr>
          <w:color w:val="221F1F"/>
          <w:spacing w:val="-4"/>
          <w:sz w:val="20"/>
        </w:rPr>
        <w:t xml:space="preserve"> </w:t>
      </w:r>
      <w:r>
        <w:rPr>
          <w:color w:val="221F1F"/>
          <w:sz w:val="20"/>
        </w:rPr>
        <w:t>except</w:t>
      </w:r>
      <w:r>
        <w:rPr>
          <w:color w:val="221F1F"/>
          <w:spacing w:val="-8"/>
          <w:sz w:val="20"/>
        </w:rPr>
        <w:t xml:space="preserve"> </w:t>
      </w:r>
      <w:r>
        <w:rPr>
          <w:color w:val="221F1F"/>
          <w:sz w:val="20"/>
        </w:rPr>
        <w:t>for</w:t>
      </w:r>
      <w:r>
        <w:rPr>
          <w:color w:val="221F1F"/>
          <w:spacing w:val="-4"/>
          <w:sz w:val="20"/>
        </w:rPr>
        <w:t xml:space="preserve"> </w:t>
      </w:r>
      <w:r>
        <w:rPr>
          <w:color w:val="221F1F"/>
          <w:sz w:val="20"/>
        </w:rPr>
        <w:t>the</w:t>
      </w:r>
      <w:r>
        <w:rPr>
          <w:color w:val="221F1F"/>
          <w:spacing w:val="-7"/>
          <w:sz w:val="20"/>
        </w:rPr>
        <w:t xml:space="preserve"> </w:t>
      </w:r>
      <w:r>
        <w:rPr>
          <w:color w:val="221F1F"/>
          <w:sz w:val="20"/>
        </w:rPr>
        <w:t>following</w:t>
      </w:r>
      <w:r>
        <w:rPr>
          <w:color w:val="221F1F"/>
          <w:spacing w:val="-4"/>
          <w:sz w:val="20"/>
        </w:rPr>
        <w:t xml:space="preserve"> </w:t>
      </w:r>
      <w:r>
        <w:rPr>
          <w:color w:val="221F1F"/>
          <w:sz w:val="20"/>
        </w:rPr>
        <w:t xml:space="preserve">line </w:t>
      </w:r>
      <w:r>
        <w:rPr>
          <w:color w:val="221F1F"/>
          <w:spacing w:val="-2"/>
          <w:sz w:val="20"/>
        </w:rPr>
        <w:t>items:</w:t>
      </w:r>
    </w:p>
    <w:p w14:paraId="1DA7F50E" w14:textId="77777777" w:rsidR="00016C31" w:rsidRDefault="00016C31">
      <w:pPr>
        <w:pStyle w:val="BodyText"/>
        <w:spacing w:before="5"/>
        <w:rPr>
          <w:sz w:val="19"/>
        </w:rPr>
      </w:pPr>
    </w:p>
    <w:p w14:paraId="4F70D009" w14:textId="77777777" w:rsidR="00016C31" w:rsidRDefault="00900DE8">
      <w:pPr>
        <w:pStyle w:val="BodyText"/>
        <w:ind w:left="219" w:right="7248"/>
      </w:pPr>
      <w:r>
        <w:pict w14:anchorId="10BC33DC">
          <v:line id="_x0000_s1053" style="position:absolute;left:0;text-align:left;z-index:-18479616;mso-position-horizontal-relative:page" from="1in,-4.2pt" to="311.75pt,-4.2pt" strokecolor="#211e1f" strokeweight=".26158mm">
            <v:stroke dashstyle="3 1"/>
            <w10:wrap anchorx="page"/>
          </v:line>
        </w:pict>
      </w:r>
      <w:r w:rsidR="00632607">
        <w:rPr>
          <w:color w:val="221F1F"/>
        </w:rPr>
        <w:t>Contract</w:t>
      </w:r>
      <w:r w:rsidR="00632607">
        <w:rPr>
          <w:color w:val="221F1F"/>
          <w:spacing w:val="-13"/>
        </w:rPr>
        <w:t xml:space="preserve"> </w:t>
      </w:r>
      <w:r w:rsidR="00632607">
        <w:rPr>
          <w:color w:val="221F1F"/>
        </w:rPr>
        <w:t>line,</w:t>
      </w:r>
      <w:r w:rsidR="00632607">
        <w:rPr>
          <w:color w:val="221F1F"/>
          <w:spacing w:val="-12"/>
        </w:rPr>
        <w:t xml:space="preserve"> </w:t>
      </w:r>
      <w:r w:rsidR="00632607">
        <w:rPr>
          <w:color w:val="221F1F"/>
        </w:rPr>
        <w:t>subline,</w:t>
      </w:r>
      <w:r w:rsidR="00632607">
        <w:rPr>
          <w:color w:val="221F1F"/>
          <w:spacing w:val="-13"/>
        </w:rPr>
        <w:t xml:space="preserve"> </w:t>
      </w:r>
      <w:r w:rsidR="00632607">
        <w:rPr>
          <w:color w:val="221F1F"/>
        </w:rPr>
        <w:t>or</w:t>
      </w:r>
      <w:r w:rsidR="00632607">
        <w:rPr>
          <w:color w:val="221F1F"/>
          <w:spacing w:val="-12"/>
        </w:rPr>
        <w:t xml:space="preserve"> </w:t>
      </w:r>
      <w:r w:rsidR="00632607">
        <w:rPr>
          <w:color w:val="221F1F"/>
        </w:rPr>
        <w:t>exhibit</w:t>
      </w:r>
      <w:r w:rsidR="00632607">
        <w:rPr>
          <w:color w:val="221F1F"/>
          <w:spacing w:val="-13"/>
        </w:rPr>
        <w:t xml:space="preserve"> </w:t>
      </w:r>
      <w:proofErr w:type="gramStart"/>
      <w:r w:rsidR="00632607">
        <w:rPr>
          <w:color w:val="221F1F"/>
        </w:rPr>
        <w:t>line item</w:t>
      </w:r>
      <w:proofErr w:type="gramEnd"/>
      <w:r w:rsidR="00632607">
        <w:rPr>
          <w:color w:val="221F1F"/>
        </w:rPr>
        <w:t xml:space="preserve"> No. Item description</w:t>
      </w:r>
    </w:p>
    <w:p w14:paraId="35E9BAB8" w14:textId="77777777" w:rsidR="00016C31" w:rsidRDefault="00016C31">
      <w:pPr>
        <w:pStyle w:val="BodyText"/>
        <w:spacing w:before="6"/>
        <w:rPr>
          <w:sz w:val="19"/>
        </w:rPr>
      </w:pPr>
    </w:p>
    <w:p w14:paraId="62ACE954" w14:textId="77777777" w:rsidR="00016C31" w:rsidRDefault="00900DE8">
      <w:pPr>
        <w:pStyle w:val="Heading4"/>
        <w:jc w:val="both"/>
      </w:pPr>
      <w:r>
        <w:pict w14:anchorId="1F1E46DB">
          <v:line id="_x0000_s1052" style="position:absolute;left:0;text-align:left;z-index:-18479104;mso-position-horizontal-relative:page" from="1in,-4.15pt" to="311.75pt,-4.15pt" strokecolor="#211e1f" strokeweight=".26158mm">
            <v:stroke dashstyle="3 1"/>
            <w10:wrap anchorx="page"/>
          </v:line>
        </w:pict>
      </w:r>
      <w:r>
        <w:pict w14:anchorId="6791016B">
          <v:line id="_x0000_s1051" style="position:absolute;left:0;text-align:left;z-index:-18478592;mso-position-horizontal-relative:page" from="1in,18.55pt" to="311.75pt,18.55pt" strokecolor="#211e1f" strokeweight=".26158mm">
            <v:stroke dashstyle="3 1"/>
            <w10:wrap anchorx="page"/>
          </v:line>
        </w:pict>
      </w:r>
      <w:r w:rsidR="00632607">
        <w:rPr>
          <w:color w:val="221F1F"/>
        </w:rPr>
        <w:t>To</w:t>
      </w:r>
      <w:r w:rsidR="00632607">
        <w:rPr>
          <w:color w:val="221F1F"/>
          <w:spacing w:val="-7"/>
        </w:rPr>
        <w:t xml:space="preserve"> </w:t>
      </w:r>
      <w:r w:rsidR="00632607">
        <w:rPr>
          <w:color w:val="221F1F"/>
        </w:rPr>
        <w:t>be</w:t>
      </w:r>
      <w:r w:rsidR="00632607">
        <w:rPr>
          <w:color w:val="221F1F"/>
          <w:spacing w:val="-8"/>
        </w:rPr>
        <w:t xml:space="preserve"> </w:t>
      </w:r>
      <w:r w:rsidR="00632607">
        <w:rPr>
          <w:color w:val="221F1F"/>
        </w:rPr>
        <w:t>completed</w:t>
      </w:r>
      <w:r w:rsidR="00632607">
        <w:rPr>
          <w:color w:val="221F1F"/>
          <w:spacing w:val="-6"/>
        </w:rPr>
        <w:t xml:space="preserve"> </w:t>
      </w:r>
      <w:r w:rsidR="00632607">
        <w:rPr>
          <w:color w:val="221F1F"/>
        </w:rPr>
        <w:t>at</w:t>
      </w:r>
      <w:r w:rsidR="00632607">
        <w:rPr>
          <w:color w:val="221F1F"/>
          <w:spacing w:val="-5"/>
        </w:rPr>
        <w:t xml:space="preserve"> </w:t>
      </w:r>
      <w:r w:rsidR="00632607">
        <w:rPr>
          <w:color w:val="221F1F"/>
        </w:rPr>
        <w:t>the</w:t>
      </w:r>
      <w:r w:rsidR="00632607">
        <w:rPr>
          <w:color w:val="221F1F"/>
          <w:spacing w:val="-6"/>
        </w:rPr>
        <w:t xml:space="preserve"> </w:t>
      </w:r>
      <w:r w:rsidR="00632607">
        <w:rPr>
          <w:color w:val="221F1F"/>
        </w:rPr>
        <w:t>task</w:t>
      </w:r>
      <w:r w:rsidR="00632607">
        <w:rPr>
          <w:color w:val="221F1F"/>
          <w:spacing w:val="-8"/>
        </w:rPr>
        <w:t xml:space="preserve"> </w:t>
      </w:r>
      <w:r w:rsidR="00632607">
        <w:rPr>
          <w:color w:val="221F1F"/>
        </w:rPr>
        <w:t>order</w:t>
      </w:r>
      <w:r w:rsidR="00632607">
        <w:rPr>
          <w:color w:val="221F1F"/>
          <w:spacing w:val="-5"/>
        </w:rPr>
        <w:t xml:space="preserve"> </w:t>
      </w:r>
      <w:r w:rsidR="00632607">
        <w:rPr>
          <w:color w:val="221F1F"/>
        </w:rPr>
        <w:t>level,</w:t>
      </w:r>
      <w:r w:rsidR="00632607">
        <w:rPr>
          <w:color w:val="221F1F"/>
          <w:spacing w:val="-5"/>
        </w:rPr>
        <w:t xml:space="preserve"> </w:t>
      </w:r>
      <w:r w:rsidR="00632607">
        <w:rPr>
          <w:color w:val="221F1F"/>
        </w:rPr>
        <w:t>when</w:t>
      </w:r>
      <w:r w:rsidR="00632607">
        <w:rPr>
          <w:color w:val="221F1F"/>
          <w:spacing w:val="-6"/>
        </w:rPr>
        <w:t xml:space="preserve"> </w:t>
      </w:r>
      <w:r w:rsidR="00632607">
        <w:rPr>
          <w:color w:val="221F1F"/>
          <w:spacing w:val="-2"/>
        </w:rPr>
        <w:t>applicable.</w:t>
      </w:r>
    </w:p>
    <w:p w14:paraId="1E80161B" w14:textId="77777777" w:rsidR="00016C31" w:rsidRDefault="00016C31">
      <w:pPr>
        <w:pStyle w:val="BodyText"/>
        <w:rPr>
          <w:b/>
          <w:sz w:val="22"/>
        </w:rPr>
      </w:pPr>
    </w:p>
    <w:p w14:paraId="32DCD470" w14:textId="77777777" w:rsidR="00016C31" w:rsidRDefault="00016C31">
      <w:pPr>
        <w:pStyle w:val="BodyText"/>
        <w:spacing w:before="8"/>
        <w:rPr>
          <w:b/>
          <w:sz w:val="17"/>
        </w:rPr>
      </w:pPr>
    </w:p>
    <w:p w14:paraId="5CCEA33A" w14:textId="77777777" w:rsidR="00016C31" w:rsidRDefault="00632607">
      <w:pPr>
        <w:pStyle w:val="ListParagraph"/>
        <w:numPr>
          <w:ilvl w:val="1"/>
          <w:numId w:val="43"/>
        </w:numPr>
        <w:tabs>
          <w:tab w:val="left" w:pos="735"/>
          <w:tab w:val="left" w:pos="736"/>
        </w:tabs>
        <w:ind w:right="1037" w:hanging="241"/>
        <w:jc w:val="left"/>
        <w:rPr>
          <w:sz w:val="20"/>
        </w:rPr>
      </w:pPr>
      <w:r>
        <w:rPr>
          <w:color w:val="221F1F"/>
          <w:sz w:val="20"/>
        </w:rPr>
        <w:t>Items for which the Government's unit acquisition cost is less than $5,000 that are identified in the Schedule or the following table:</w:t>
      </w:r>
    </w:p>
    <w:p w14:paraId="7E58E067" w14:textId="77777777" w:rsidR="00016C31" w:rsidRDefault="00016C31">
      <w:pPr>
        <w:pStyle w:val="BodyText"/>
        <w:spacing w:before="5"/>
        <w:rPr>
          <w:sz w:val="19"/>
        </w:rPr>
      </w:pPr>
    </w:p>
    <w:p w14:paraId="32A5C4AF" w14:textId="77777777" w:rsidR="00016C31" w:rsidRDefault="00900DE8">
      <w:pPr>
        <w:pStyle w:val="BodyText"/>
        <w:spacing w:before="1"/>
        <w:ind w:left="219" w:right="7248"/>
      </w:pPr>
      <w:r>
        <w:pict w14:anchorId="40F0591C">
          <v:line id="_x0000_s1050" style="position:absolute;left:0;text-align:left;z-index:-18478080;mso-position-horizontal-relative:page" from="1in,-4.15pt" to="311.75pt,-4.15pt" strokecolor="#211e1f" strokeweight=".26158mm">
            <v:stroke dashstyle="3 1"/>
            <w10:wrap anchorx="page"/>
          </v:line>
        </w:pict>
      </w:r>
      <w:r w:rsidR="00632607">
        <w:rPr>
          <w:color w:val="221F1F"/>
        </w:rPr>
        <w:t>Contract</w:t>
      </w:r>
      <w:r w:rsidR="00632607">
        <w:rPr>
          <w:color w:val="221F1F"/>
          <w:spacing w:val="-13"/>
        </w:rPr>
        <w:t xml:space="preserve"> </w:t>
      </w:r>
      <w:r w:rsidR="00632607">
        <w:rPr>
          <w:color w:val="221F1F"/>
        </w:rPr>
        <w:t>line,</w:t>
      </w:r>
      <w:r w:rsidR="00632607">
        <w:rPr>
          <w:color w:val="221F1F"/>
          <w:spacing w:val="-12"/>
        </w:rPr>
        <w:t xml:space="preserve"> </w:t>
      </w:r>
      <w:r w:rsidR="00632607">
        <w:rPr>
          <w:color w:val="221F1F"/>
        </w:rPr>
        <w:t>subline,</w:t>
      </w:r>
      <w:r w:rsidR="00632607">
        <w:rPr>
          <w:color w:val="221F1F"/>
          <w:spacing w:val="-13"/>
        </w:rPr>
        <w:t xml:space="preserve"> </w:t>
      </w:r>
      <w:r w:rsidR="00632607">
        <w:rPr>
          <w:color w:val="221F1F"/>
        </w:rPr>
        <w:t>or</w:t>
      </w:r>
      <w:r w:rsidR="00632607">
        <w:rPr>
          <w:color w:val="221F1F"/>
          <w:spacing w:val="-12"/>
        </w:rPr>
        <w:t xml:space="preserve"> </w:t>
      </w:r>
      <w:r w:rsidR="00632607">
        <w:rPr>
          <w:color w:val="221F1F"/>
        </w:rPr>
        <w:t>exhibit</w:t>
      </w:r>
      <w:r w:rsidR="00632607">
        <w:rPr>
          <w:color w:val="221F1F"/>
          <w:spacing w:val="-13"/>
        </w:rPr>
        <w:t xml:space="preserve"> </w:t>
      </w:r>
      <w:proofErr w:type="gramStart"/>
      <w:r w:rsidR="00632607">
        <w:rPr>
          <w:color w:val="221F1F"/>
        </w:rPr>
        <w:t>line item</w:t>
      </w:r>
      <w:proofErr w:type="gramEnd"/>
      <w:r w:rsidR="00632607">
        <w:rPr>
          <w:color w:val="221F1F"/>
        </w:rPr>
        <w:t xml:space="preserve"> No. Item description</w:t>
      </w:r>
    </w:p>
    <w:p w14:paraId="1C772B64" w14:textId="77777777" w:rsidR="00016C31" w:rsidRDefault="00900DE8">
      <w:pPr>
        <w:pStyle w:val="BodyText"/>
        <w:spacing w:before="1"/>
        <w:rPr>
          <w:sz w:val="10"/>
        </w:rPr>
      </w:pPr>
      <w:r>
        <w:pict w14:anchorId="5F976EF2">
          <v:shape id="docshape79" o:spid="_x0000_s1049" style="position:absolute;margin-left:1in;margin-top:7.05pt;width:239.75pt;height:.1pt;z-index:-15689216;mso-wrap-distance-left:0;mso-wrap-distance-right:0;mso-position-horizontal-relative:page" coordorigin="1440,141" coordsize="4795,0" path="m1440,141r4795,e" filled="f" strokecolor="#211e1f" strokeweight=".26158mm">
            <v:stroke dashstyle="3 1"/>
            <v:path arrowok="t"/>
            <w10:wrap type="topAndBottom" anchorx="page"/>
          </v:shape>
        </w:pict>
      </w:r>
    </w:p>
    <w:p w14:paraId="22C86F8D" w14:textId="77777777" w:rsidR="00016C31" w:rsidRDefault="00632607">
      <w:pPr>
        <w:pStyle w:val="Heading4"/>
        <w:spacing w:before="74"/>
      </w:pPr>
      <w:r>
        <w:rPr>
          <w:color w:val="221F1F"/>
        </w:rPr>
        <w:t>To</w:t>
      </w:r>
      <w:r>
        <w:rPr>
          <w:color w:val="221F1F"/>
          <w:spacing w:val="-7"/>
        </w:rPr>
        <w:t xml:space="preserve"> </w:t>
      </w:r>
      <w:r>
        <w:rPr>
          <w:color w:val="221F1F"/>
        </w:rPr>
        <w:t>be</w:t>
      </w:r>
      <w:r>
        <w:rPr>
          <w:color w:val="221F1F"/>
          <w:spacing w:val="-8"/>
        </w:rPr>
        <w:t xml:space="preserve"> </w:t>
      </w:r>
      <w:r>
        <w:rPr>
          <w:color w:val="221F1F"/>
        </w:rPr>
        <w:t>completed</w:t>
      </w:r>
      <w:r>
        <w:rPr>
          <w:color w:val="221F1F"/>
          <w:spacing w:val="-6"/>
        </w:rPr>
        <w:t xml:space="preserve"> </w:t>
      </w:r>
      <w:r>
        <w:rPr>
          <w:color w:val="221F1F"/>
        </w:rPr>
        <w:t>at</w:t>
      </w:r>
      <w:r>
        <w:rPr>
          <w:color w:val="221F1F"/>
          <w:spacing w:val="-5"/>
        </w:rPr>
        <w:t xml:space="preserve"> </w:t>
      </w:r>
      <w:r>
        <w:rPr>
          <w:color w:val="221F1F"/>
        </w:rPr>
        <w:t>the</w:t>
      </w:r>
      <w:r>
        <w:rPr>
          <w:color w:val="221F1F"/>
          <w:spacing w:val="-6"/>
        </w:rPr>
        <w:t xml:space="preserve"> </w:t>
      </w:r>
      <w:r>
        <w:rPr>
          <w:color w:val="221F1F"/>
        </w:rPr>
        <w:t>task</w:t>
      </w:r>
      <w:r>
        <w:rPr>
          <w:color w:val="221F1F"/>
          <w:spacing w:val="-8"/>
        </w:rPr>
        <w:t xml:space="preserve"> </w:t>
      </w:r>
      <w:r>
        <w:rPr>
          <w:color w:val="221F1F"/>
        </w:rPr>
        <w:t>order</w:t>
      </w:r>
      <w:r>
        <w:rPr>
          <w:color w:val="221F1F"/>
          <w:spacing w:val="-5"/>
        </w:rPr>
        <w:t xml:space="preserve"> </w:t>
      </w:r>
      <w:r>
        <w:rPr>
          <w:color w:val="221F1F"/>
        </w:rPr>
        <w:t>level,</w:t>
      </w:r>
      <w:r>
        <w:rPr>
          <w:color w:val="221F1F"/>
          <w:spacing w:val="-5"/>
        </w:rPr>
        <w:t xml:space="preserve"> </w:t>
      </w:r>
      <w:r>
        <w:rPr>
          <w:color w:val="221F1F"/>
        </w:rPr>
        <w:t>when</w:t>
      </w:r>
      <w:r>
        <w:rPr>
          <w:color w:val="221F1F"/>
          <w:spacing w:val="-6"/>
        </w:rPr>
        <w:t xml:space="preserve"> </w:t>
      </w:r>
      <w:r>
        <w:rPr>
          <w:color w:val="221F1F"/>
          <w:spacing w:val="-2"/>
        </w:rPr>
        <w:t>applicable.</w:t>
      </w:r>
    </w:p>
    <w:p w14:paraId="7E6C2DFD" w14:textId="77777777" w:rsidR="00016C31" w:rsidRDefault="00632607">
      <w:pPr>
        <w:ind w:left="219"/>
        <w:rPr>
          <w:sz w:val="20"/>
        </w:rPr>
      </w:pPr>
      <w:r>
        <w:rPr>
          <w:color w:val="221F1F"/>
          <w:spacing w:val="-2"/>
          <w:sz w:val="20"/>
        </w:rPr>
        <w:t>...................................</w:t>
      </w:r>
    </w:p>
    <w:p w14:paraId="172D44D7" w14:textId="77777777" w:rsidR="00016C31" w:rsidRDefault="00900DE8">
      <w:pPr>
        <w:pStyle w:val="BodyText"/>
        <w:spacing w:before="4"/>
        <w:rPr>
          <w:sz w:val="10"/>
        </w:rPr>
      </w:pPr>
      <w:r>
        <w:pict w14:anchorId="4F8829B5">
          <v:shape id="docshape80" o:spid="_x0000_s1048" style="position:absolute;margin-left:1in;margin-top:7.2pt;width:239.75pt;height:.1pt;z-index:-15688704;mso-wrap-distance-left:0;mso-wrap-distance-right:0;mso-position-horizontal-relative:page" coordorigin="1440,144" coordsize="4795,0" path="m1440,144r4795,e" filled="f" strokecolor="#211e1f" strokeweight=".26158mm">
            <v:stroke dashstyle="3 1"/>
            <v:path arrowok="t"/>
            <w10:wrap type="topAndBottom" anchorx="page"/>
          </v:shape>
        </w:pict>
      </w:r>
    </w:p>
    <w:p w14:paraId="3EB69E62" w14:textId="77777777" w:rsidR="00016C31" w:rsidRDefault="00632607">
      <w:pPr>
        <w:pStyle w:val="BodyText"/>
        <w:spacing w:before="75"/>
        <w:ind w:left="219"/>
        <w:jc w:val="both"/>
      </w:pPr>
      <w:r>
        <w:rPr>
          <w:color w:val="221F1F"/>
        </w:rPr>
        <w:t>(If</w:t>
      </w:r>
      <w:r>
        <w:rPr>
          <w:color w:val="221F1F"/>
          <w:spacing w:val="-6"/>
        </w:rPr>
        <w:t xml:space="preserve"> </w:t>
      </w:r>
      <w:r>
        <w:rPr>
          <w:color w:val="221F1F"/>
        </w:rPr>
        <w:t>items</w:t>
      </w:r>
      <w:r>
        <w:rPr>
          <w:color w:val="221F1F"/>
          <w:spacing w:val="-7"/>
        </w:rPr>
        <w:t xml:space="preserve"> </w:t>
      </w:r>
      <w:r>
        <w:rPr>
          <w:color w:val="221F1F"/>
        </w:rPr>
        <w:t>are</w:t>
      </w:r>
      <w:r>
        <w:rPr>
          <w:color w:val="221F1F"/>
          <w:spacing w:val="-6"/>
        </w:rPr>
        <w:t xml:space="preserve"> </w:t>
      </w:r>
      <w:r>
        <w:rPr>
          <w:color w:val="221F1F"/>
        </w:rPr>
        <w:t>identified</w:t>
      </w:r>
      <w:r>
        <w:rPr>
          <w:color w:val="221F1F"/>
          <w:spacing w:val="-5"/>
        </w:rPr>
        <w:t xml:space="preserve"> </w:t>
      </w:r>
      <w:r>
        <w:rPr>
          <w:color w:val="221F1F"/>
        </w:rPr>
        <w:t>in</w:t>
      </w:r>
      <w:r>
        <w:rPr>
          <w:color w:val="221F1F"/>
          <w:spacing w:val="-6"/>
        </w:rPr>
        <w:t xml:space="preserve"> </w:t>
      </w:r>
      <w:r>
        <w:rPr>
          <w:color w:val="221F1F"/>
        </w:rPr>
        <w:t>the</w:t>
      </w:r>
      <w:r>
        <w:rPr>
          <w:color w:val="221F1F"/>
          <w:spacing w:val="-6"/>
        </w:rPr>
        <w:t xml:space="preserve"> </w:t>
      </w:r>
      <w:r>
        <w:rPr>
          <w:color w:val="221F1F"/>
        </w:rPr>
        <w:t>Schedule,</w:t>
      </w:r>
      <w:r>
        <w:rPr>
          <w:color w:val="221F1F"/>
          <w:spacing w:val="-5"/>
        </w:rPr>
        <w:t xml:space="preserve"> </w:t>
      </w:r>
      <w:r>
        <w:rPr>
          <w:color w:val="221F1F"/>
        </w:rPr>
        <w:t>insert</w:t>
      </w:r>
      <w:r>
        <w:rPr>
          <w:color w:val="221F1F"/>
          <w:spacing w:val="-6"/>
        </w:rPr>
        <w:t xml:space="preserve"> </w:t>
      </w:r>
      <w:r>
        <w:rPr>
          <w:color w:val="221F1F"/>
        </w:rPr>
        <w:t>``See</w:t>
      </w:r>
      <w:r>
        <w:rPr>
          <w:color w:val="221F1F"/>
          <w:spacing w:val="-8"/>
        </w:rPr>
        <w:t xml:space="preserve"> </w:t>
      </w:r>
      <w:r>
        <w:rPr>
          <w:color w:val="221F1F"/>
        </w:rPr>
        <w:t>Schedule''</w:t>
      </w:r>
      <w:r>
        <w:rPr>
          <w:color w:val="221F1F"/>
          <w:spacing w:val="-8"/>
        </w:rPr>
        <w:t xml:space="preserve"> </w:t>
      </w:r>
      <w:r>
        <w:rPr>
          <w:color w:val="221F1F"/>
        </w:rPr>
        <w:t>in</w:t>
      </w:r>
      <w:r>
        <w:rPr>
          <w:color w:val="221F1F"/>
          <w:spacing w:val="-6"/>
        </w:rPr>
        <w:t xml:space="preserve"> </w:t>
      </w:r>
      <w:r>
        <w:rPr>
          <w:color w:val="221F1F"/>
        </w:rPr>
        <w:t>this</w:t>
      </w:r>
      <w:r>
        <w:rPr>
          <w:color w:val="221F1F"/>
          <w:spacing w:val="-7"/>
        </w:rPr>
        <w:t xml:space="preserve"> </w:t>
      </w:r>
      <w:r>
        <w:rPr>
          <w:color w:val="221F1F"/>
          <w:spacing w:val="-2"/>
        </w:rPr>
        <w:t>table.)</w:t>
      </w:r>
    </w:p>
    <w:p w14:paraId="7EE6EADE" w14:textId="77777777" w:rsidR="00016C31" w:rsidRDefault="00016C31">
      <w:pPr>
        <w:pStyle w:val="BodyText"/>
        <w:spacing w:before="3"/>
      </w:pPr>
    </w:p>
    <w:p w14:paraId="7BCD3B9C" w14:textId="77777777" w:rsidR="00016C31" w:rsidRDefault="00900DE8">
      <w:pPr>
        <w:pStyle w:val="ListParagraph"/>
        <w:numPr>
          <w:ilvl w:val="1"/>
          <w:numId w:val="43"/>
        </w:numPr>
        <w:tabs>
          <w:tab w:val="left" w:pos="788"/>
          <w:tab w:val="left" w:pos="789"/>
        </w:tabs>
        <w:ind w:right="921" w:hanging="241"/>
        <w:jc w:val="left"/>
        <w:rPr>
          <w:sz w:val="20"/>
        </w:rPr>
      </w:pPr>
      <w:r>
        <w:pict w14:anchorId="35B4DEE5">
          <v:rect id="docshape81" o:spid="_x0000_s1047" style="position:absolute;left:0;text-align:left;margin-left:59.5pt;margin-top:46.65pt;width:515pt;height:1.45pt;z-index:-18480128;mso-position-horizontal-relative:page" fillcolor="#0e233d" stroked="f">
            <w10:wrap anchorx="page"/>
          </v:rect>
        </w:pict>
      </w:r>
      <w:r w:rsidR="00632607">
        <w:rPr>
          <w:color w:val="221F1F"/>
          <w:sz w:val="20"/>
        </w:rPr>
        <w:t>Subassemblies, components, and parts embedded within delivered items, items with warranty requirements, DoD</w:t>
      </w:r>
      <w:r w:rsidR="00632607">
        <w:rPr>
          <w:color w:val="221F1F"/>
          <w:spacing w:val="-6"/>
          <w:sz w:val="20"/>
        </w:rPr>
        <w:t xml:space="preserve"> </w:t>
      </w:r>
      <w:r w:rsidR="00632607">
        <w:rPr>
          <w:color w:val="221F1F"/>
          <w:sz w:val="20"/>
        </w:rPr>
        <w:t>serially</w:t>
      </w:r>
      <w:r w:rsidR="00632607">
        <w:rPr>
          <w:color w:val="221F1F"/>
          <w:spacing w:val="-5"/>
          <w:sz w:val="20"/>
        </w:rPr>
        <w:t xml:space="preserve"> </w:t>
      </w:r>
      <w:r w:rsidR="00632607">
        <w:rPr>
          <w:color w:val="221F1F"/>
          <w:sz w:val="20"/>
        </w:rPr>
        <w:t>managed</w:t>
      </w:r>
      <w:r w:rsidR="00632607">
        <w:rPr>
          <w:color w:val="221F1F"/>
          <w:spacing w:val="-5"/>
          <w:sz w:val="20"/>
        </w:rPr>
        <w:t xml:space="preserve"> </w:t>
      </w:r>
      <w:proofErr w:type="spellStart"/>
      <w:r w:rsidR="00632607">
        <w:rPr>
          <w:color w:val="221F1F"/>
          <w:sz w:val="20"/>
        </w:rPr>
        <w:t>reparables</w:t>
      </w:r>
      <w:proofErr w:type="spellEnd"/>
      <w:r w:rsidR="00632607">
        <w:rPr>
          <w:color w:val="221F1F"/>
          <w:spacing w:val="-6"/>
          <w:sz w:val="20"/>
        </w:rPr>
        <w:t xml:space="preserve"> </w:t>
      </w:r>
      <w:r w:rsidR="00632607">
        <w:rPr>
          <w:color w:val="221F1F"/>
          <w:sz w:val="20"/>
        </w:rPr>
        <w:t>and</w:t>
      </w:r>
      <w:r w:rsidR="00632607">
        <w:rPr>
          <w:color w:val="221F1F"/>
          <w:spacing w:val="-5"/>
          <w:sz w:val="20"/>
        </w:rPr>
        <w:t xml:space="preserve"> </w:t>
      </w:r>
      <w:r w:rsidR="00632607">
        <w:rPr>
          <w:color w:val="221F1F"/>
          <w:sz w:val="20"/>
        </w:rPr>
        <w:t>DoD</w:t>
      </w:r>
      <w:r w:rsidR="00632607">
        <w:rPr>
          <w:color w:val="221F1F"/>
          <w:spacing w:val="-6"/>
          <w:sz w:val="20"/>
        </w:rPr>
        <w:t xml:space="preserve"> </w:t>
      </w:r>
      <w:r w:rsidR="00632607">
        <w:rPr>
          <w:color w:val="221F1F"/>
          <w:sz w:val="20"/>
        </w:rPr>
        <w:t>serially</w:t>
      </w:r>
      <w:r w:rsidR="00632607">
        <w:rPr>
          <w:color w:val="221F1F"/>
          <w:spacing w:val="-8"/>
          <w:sz w:val="20"/>
        </w:rPr>
        <w:t xml:space="preserve"> </w:t>
      </w:r>
      <w:r w:rsidR="00632607">
        <w:rPr>
          <w:color w:val="221F1F"/>
          <w:sz w:val="20"/>
        </w:rPr>
        <w:t>managed</w:t>
      </w:r>
      <w:r w:rsidR="00632607">
        <w:rPr>
          <w:color w:val="221F1F"/>
          <w:spacing w:val="-11"/>
          <w:sz w:val="20"/>
        </w:rPr>
        <w:t xml:space="preserve"> </w:t>
      </w:r>
      <w:proofErr w:type="spellStart"/>
      <w:r w:rsidR="00632607">
        <w:rPr>
          <w:color w:val="221F1F"/>
          <w:sz w:val="20"/>
        </w:rPr>
        <w:t>nonreparables</w:t>
      </w:r>
      <w:proofErr w:type="spellEnd"/>
      <w:r w:rsidR="00632607">
        <w:rPr>
          <w:color w:val="221F1F"/>
          <w:spacing w:val="-8"/>
          <w:sz w:val="20"/>
        </w:rPr>
        <w:t xml:space="preserve"> </w:t>
      </w:r>
      <w:r w:rsidR="00632607">
        <w:rPr>
          <w:color w:val="221F1F"/>
          <w:sz w:val="20"/>
        </w:rPr>
        <w:t>as</w:t>
      </w:r>
      <w:r w:rsidR="00632607">
        <w:rPr>
          <w:color w:val="221F1F"/>
          <w:spacing w:val="-7"/>
          <w:sz w:val="20"/>
        </w:rPr>
        <w:t xml:space="preserve"> </w:t>
      </w:r>
      <w:r w:rsidR="00632607">
        <w:rPr>
          <w:color w:val="221F1F"/>
          <w:sz w:val="20"/>
        </w:rPr>
        <w:t>specified</w:t>
      </w:r>
      <w:r w:rsidR="00632607">
        <w:rPr>
          <w:color w:val="221F1F"/>
          <w:spacing w:val="-5"/>
          <w:sz w:val="20"/>
        </w:rPr>
        <w:t xml:space="preserve"> </w:t>
      </w:r>
      <w:r w:rsidR="00632607">
        <w:rPr>
          <w:color w:val="221F1F"/>
          <w:sz w:val="20"/>
        </w:rPr>
        <w:t>in</w:t>
      </w:r>
      <w:r w:rsidR="00632607">
        <w:rPr>
          <w:color w:val="221F1F"/>
          <w:spacing w:val="-9"/>
          <w:sz w:val="20"/>
        </w:rPr>
        <w:t xml:space="preserve"> </w:t>
      </w:r>
      <w:r w:rsidR="00632607">
        <w:rPr>
          <w:color w:val="221F1F"/>
          <w:sz w:val="20"/>
        </w:rPr>
        <w:t>Attachment</w:t>
      </w:r>
      <w:r w:rsidR="00632607">
        <w:rPr>
          <w:color w:val="221F1F"/>
          <w:spacing w:val="-5"/>
          <w:sz w:val="20"/>
        </w:rPr>
        <w:t xml:space="preserve"> </w:t>
      </w:r>
      <w:r w:rsidR="00632607">
        <w:rPr>
          <w:color w:val="221F1F"/>
          <w:sz w:val="20"/>
        </w:rPr>
        <w:t>Number</w:t>
      </w:r>
      <w:r w:rsidR="00632607">
        <w:rPr>
          <w:color w:val="221F1F"/>
          <w:spacing w:val="-5"/>
          <w:sz w:val="20"/>
        </w:rPr>
        <w:t xml:space="preserve"> </w:t>
      </w:r>
      <w:r w:rsidR="00632607">
        <w:rPr>
          <w:color w:val="221F1F"/>
          <w:sz w:val="20"/>
        </w:rPr>
        <w:t>----.</w:t>
      </w:r>
    </w:p>
    <w:p w14:paraId="0B74BE58" w14:textId="77777777" w:rsidR="00016C31" w:rsidRDefault="00016C31">
      <w:pPr>
        <w:rPr>
          <w:sz w:val="20"/>
        </w:rPr>
        <w:sectPr w:rsidR="00016C31">
          <w:pgSz w:w="12240" w:h="15840"/>
          <w:pgMar w:top="1360" w:right="640" w:bottom="1060" w:left="1000" w:header="0" w:footer="801" w:gutter="0"/>
          <w:cols w:space="720"/>
        </w:sectPr>
      </w:pPr>
    </w:p>
    <w:p w14:paraId="18B6F463" w14:textId="77777777" w:rsidR="00016C31" w:rsidRDefault="00632607">
      <w:pPr>
        <w:pStyle w:val="ListParagraph"/>
        <w:numPr>
          <w:ilvl w:val="1"/>
          <w:numId w:val="43"/>
        </w:numPr>
        <w:tabs>
          <w:tab w:val="left" w:pos="778"/>
          <w:tab w:val="left" w:pos="779"/>
        </w:tabs>
        <w:spacing w:before="80"/>
        <w:ind w:right="1224" w:hanging="241"/>
        <w:jc w:val="left"/>
        <w:rPr>
          <w:sz w:val="20"/>
        </w:rPr>
      </w:pPr>
      <w:r>
        <w:rPr>
          <w:color w:val="221F1F"/>
          <w:sz w:val="20"/>
        </w:rPr>
        <w:lastRenderedPageBreak/>
        <w:t>Any</w:t>
      </w:r>
      <w:r>
        <w:rPr>
          <w:color w:val="221F1F"/>
          <w:spacing w:val="-4"/>
          <w:sz w:val="20"/>
        </w:rPr>
        <w:t xml:space="preserve"> </w:t>
      </w:r>
      <w:r>
        <w:rPr>
          <w:color w:val="221F1F"/>
          <w:sz w:val="20"/>
        </w:rPr>
        <w:t>item</w:t>
      </w:r>
      <w:r>
        <w:rPr>
          <w:color w:val="221F1F"/>
          <w:spacing w:val="-4"/>
          <w:sz w:val="20"/>
        </w:rPr>
        <w:t xml:space="preserve"> </w:t>
      </w:r>
      <w:r>
        <w:rPr>
          <w:color w:val="221F1F"/>
          <w:sz w:val="20"/>
        </w:rPr>
        <w:t>of</w:t>
      </w:r>
      <w:r>
        <w:rPr>
          <w:color w:val="221F1F"/>
          <w:spacing w:val="-7"/>
          <w:sz w:val="20"/>
        </w:rPr>
        <w:t xml:space="preserve"> </w:t>
      </w:r>
      <w:r>
        <w:rPr>
          <w:color w:val="221F1F"/>
          <w:sz w:val="20"/>
        </w:rPr>
        <w:t>special</w:t>
      </w:r>
      <w:r>
        <w:rPr>
          <w:color w:val="221F1F"/>
          <w:spacing w:val="-5"/>
          <w:sz w:val="20"/>
        </w:rPr>
        <w:t xml:space="preserve"> </w:t>
      </w:r>
      <w:r>
        <w:rPr>
          <w:color w:val="221F1F"/>
          <w:sz w:val="20"/>
        </w:rPr>
        <w:t>tooling</w:t>
      </w:r>
      <w:r>
        <w:rPr>
          <w:color w:val="221F1F"/>
          <w:spacing w:val="-5"/>
          <w:sz w:val="20"/>
        </w:rPr>
        <w:t xml:space="preserve"> </w:t>
      </w:r>
      <w:r>
        <w:rPr>
          <w:color w:val="221F1F"/>
          <w:sz w:val="20"/>
        </w:rPr>
        <w:t>or</w:t>
      </w:r>
      <w:r>
        <w:rPr>
          <w:color w:val="221F1F"/>
          <w:spacing w:val="-7"/>
          <w:sz w:val="20"/>
        </w:rPr>
        <w:t xml:space="preserve"> </w:t>
      </w:r>
      <w:r>
        <w:rPr>
          <w:color w:val="221F1F"/>
          <w:sz w:val="20"/>
        </w:rPr>
        <w:t>special</w:t>
      </w:r>
      <w:r>
        <w:rPr>
          <w:color w:val="221F1F"/>
          <w:spacing w:val="-5"/>
          <w:sz w:val="20"/>
        </w:rPr>
        <w:t xml:space="preserve"> </w:t>
      </w:r>
      <w:r>
        <w:rPr>
          <w:color w:val="221F1F"/>
          <w:sz w:val="20"/>
        </w:rPr>
        <w:t>test</w:t>
      </w:r>
      <w:r>
        <w:rPr>
          <w:color w:val="221F1F"/>
          <w:spacing w:val="-6"/>
          <w:sz w:val="20"/>
        </w:rPr>
        <w:t xml:space="preserve"> </w:t>
      </w:r>
      <w:r>
        <w:rPr>
          <w:color w:val="221F1F"/>
          <w:sz w:val="20"/>
        </w:rPr>
        <w:t>equipment</w:t>
      </w:r>
      <w:r>
        <w:rPr>
          <w:color w:val="221F1F"/>
          <w:spacing w:val="-5"/>
          <w:sz w:val="20"/>
        </w:rPr>
        <w:t xml:space="preserve"> </w:t>
      </w:r>
      <w:r>
        <w:rPr>
          <w:color w:val="221F1F"/>
          <w:sz w:val="20"/>
        </w:rPr>
        <w:t>as</w:t>
      </w:r>
      <w:r>
        <w:rPr>
          <w:color w:val="221F1F"/>
          <w:spacing w:val="-6"/>
          <w:sz w:val="20"/>
        </w:rPr>
        <w:t xml:space="preserve"> </w:t>
      </w:r>
      <w:r>
        <w:rPr>
          <w:color w:val="221F1F"/>
          <w:sz w:val="20"/>
        </w:rPr>
        <w:t>defined</w:t>
      </w:r>
      <w:r>
        <w:rPr>
          <w:color w:val="221F1F"/>
          <w:spacing w:val="-3"/>
          <w:sz w:val="20"/>
        </w:rPr>
        <w:t xml:space="preserve"> </w:t>
      </w:r>
      <w:r>
        <w:rPr>
          <w:color w:val="221F1F"/>
          <w:sz w:val="20"/>
        </w:rPr>
        <w:t>in</w:t>
      </w:r>
      <w:r>
        <w:rPr>
          <w:color w:val="221F1F"/>
          <w:spacing w:val="-4"/>
          <w:sz w:val="20"/>
        </w:rPr>
        <w:t xml:space="preserve"> </w:t>
      </w:r>
      <w:r>
        <w:rPr>
          <w:color w:val="221F1F"/>
          <w:sz w:val="20"/>
        </w:rPr>
        <w:t>FAR</w:t>
      </w:r>
      <w:r>
        <w:rPr>
          <w:color w:val="221F1F"/>
          <w:spacing w:val="-7"/>
          <w:sz w:val="20"/>
        </w:rPr>
        <w:t xml:space="preserve"> </w:t>
      </w:r>
      <w:r>
        <w:rPr>
          <w:color w:val="221F1F"/>
          <w:sz w:val="20"/>
        </w:rPr>
        <w:t>2.101</w:t>
      </w:r>
      <w:r>
        <w:rPr>
          <w:color w:val="221F1F"/>
          <w:spacing w:val="-3"/>
          <w:sz w:val="20"/>
        </w:rPr>
        <w:t xml:space="preserve"> </w:t>
      </w:r>
      <w:r>
        <w:rPr>
          <w:color w:val="221F1F"/>
          <w:sz w:val="20"/>
        </w:rPr>
        <w:t>that</w:t>
      </w:r>
      <w:r>
        <w:rPr>
          <w:color w:val="221F1F"/>
          <w:spacing w:val="-7"/>
          <w:sz w:val="20"/>
        </w:rPr>
        <w:t xml:space="preserve"> </w:t>
      </w:r>
      <w:r>
        <w:rPr>
          <w:color w:val="221F1F"/>
          <w:sz w:val="20"/>
        </w:rPr>
        <w:t>have</w:t>
      </w:r>
      <w:r>
        <w:rPr>
          <w:color w:val="221F1F"/>
          <w:spacing w:val="-7"/>
          <w:sz w:val="20"/>
        </w:rPr>
        <w:t xml:space="preserve"> </w:t>
      </w:r>
      <w:r>
        <w:rPr>
          <w:color w:val="221F1F"/>
          <w:sz w:val="20"/>
        </w:rPr>
        <w:t>been</w:t>
      </w:r>
      <w:r>
        <w:rPr>
          <w:color w:val="221F1F"/>
          <w:spacing w:val="-4"/>
          <w:sz w:val="20"/>
        </w:rPr>
        <w:t xml:space="preserve"> </w:t>
      </w:r>
      <w:r>
        <w:rPr>
          <w:color w:val="221F1F"/>
          <w:sz w:val="20"/>
        </w:rPr>
        <w:t>designated</w:t>
      </w:r>
      <w:r>
        <w:rPr>
          <w:color w:val="221F1F"/>
          <w:spacing w:val="-5"/>
          <w:sz w:val="20"/>
        </w:rPr>
        <w:t xml:space="preserve"> </w:t>
      </w:r>
      <w:r>
        <w:rPr>
          <w:color w:val="221F1F"/>
          <w:sz w:val="20"/>
        </w:rPr>
        <w:t>for preservation and storage for a Major Defense Acquisition Program as specified in Attachment Number ----.</w:t>
      </w:r>
    </w:p>
    <w:p w14:paraId="3DCA3934" w14:textId="77777777" w:rsidR="00016C31" w:rsidRDefault="00016C31">
      <w:pPr>
        <w:pStyle w:val="BodyText"/>
        <w:spacing w:before="11"/>
        <w:rPr>
          <w:sz w:val="19"/>
        </w:rPr>
      </w:pPr>
    </w:p>
    <w:p w14:paraId="1201656C" w14:textId="77777777" w:rsidR="00016C31" w:rsidRDefault="00632607">
      <w:pPr>
        <w:pStyle w:val="ListParagraph"/>
        <w:numPr>
          <w:ilvl w:val="1"/>
          <w:numId w:val="43"/>
        </w:numPr>
        <w:tabs>
          <w:tab w:val="left" w:pos="724"/>
        </w:tabs>
        <w:ind w:left="723" w:hanging="286"/>
        <w:jc w:val="left"/>
        <w:rPr>
          <w:sz w:val="20"/>
        </w:rPr>
      </w:pPr>
      <w:r>
        <w:rPr>
          <w:color w:val="221F1F"/>
          <w:sz w:val="20"/>
        </w:rPr>
        <w:t>Any</w:t>
      </w:r>
      <w:r>
        <w:rPr>
          <w:color w:val="221F1F"/>
          <w:spacing w:val="-10"/>
          <w:sz w:val="20"/>
        </w:rPr>
        <w:t xml:space="preserve"> </w:t>
      </w:r>
      <w:r>
        <w:rPr>
          <w:color w:val="221F1F"/>
          <w:sz w:val="20"/>
        </w:rPr>
        <w:t>item</w:t>
      </w:r>
      <w:r>
        <w:rPr>
          <w:color w:val="221F1F"/>
          <w:spacing w:val="-10"/>
          <w:sz w:val="20"/>
        </w:rPr>
        <w:t xml:space="preserve"> </w:t>
      </w:r>
      <w:r>
        <w:rPr>
          <w:color w:val="221F1F"/>
          <w:sz w:val="20"/>
        </w:rPr>
        <w:t>not</w:t>
      </w:r>
      <w:r>
        <w:rPr>
          <w:color w:val="221F1F"/>
          <w:spacing w:val="-9"/>
          <w:sz w:val="20"/>
        </w:rPr>
        <w:t xml:space="preserve"> </w:t>
      </w:r>
      <w:r>
        <w:rPr>
          <w:color w:val="221F1F"/>
          <w:sz w:val="20"/>
        </w:rPr>
        <w:t>included</w:t>
      </w:r>
      <w:r>
        <w:rPr>
          <w:color w:val="221F1F"/>
          <w:spacing w:val="-10"/>
          <w:sz w:val="20"/>
        </w:rPr>
        <w:t xml:space="preserve"> </w:t>
      </w:r>
      <w:r>
        <w:rPr>
          <w:color w:val="221F1F"/>
          <w:sz w:val="20"/>
        </w:rPr>
        <w:t>in</w:t>
      </w:r>
      <w:r>
        <w:rPr>
          <w:color w:val="221F1F"/>
          <w:spacing w:val="-8"/>
          <w:sz w:val="20"/>
        </w:rPr>
        <w:t xml:space="preserve"> </w:t>
      </w:r>
      <w:r>
        <w:rPr>
          <w:color w:val="221F1F"/>
          <w:sz w:val="20"/>
        </w:rPr>
        <w:t>paragraphs</w:t>
      </w:r>
      <w:r>
        <w:rPr>
          <w:color w:val="221F1F"/>
          <w:spacing w:val="-10"/>
          <w:sz w:val="20"/>
        </w:rPr>
        <w:t xml:space="preserve"> </w:t>
      </w:r>
      <w:r>
        <w:rPr>
          <w:color w:val="221F1F"/>
          <w:sz w:val="20"/>
        </w:rPr>
        <w:t>(c)(1)(</w:t>
      </w:r>
      <w:proofErr w:type="spellStart"/>
      <w:r>
        <w:rPr>
          <w:color w:val="221F1F"/>
          <w:sz w:val="20"/>
        </w:rPr>
        <w:t>i</w:t>
      </w:r>
      <w:proofErr w:type="spellEnd"/>
      <w:r>
        <w:rPr>
          <w:color w:val="221F1F"/>
          <w:sz w:val="20"/>
        </w:rPr>
        <w:t>),</w:t>
      </w:r>
      <w:r>
        <w:rPr>
          <w:color w:val="221F1F"/>
          <w:spacing w:val="-9"/>
          <w:sz w:val="20"/>
        </w:rPr>
        <w:t xml:space="preserve"> </w:t>
      </w:r>
      <w:r>
        <w:rPr>
          <w:color w:val="221F1F"/>
          <w:sz w:val="20"/>
        </w:rPr>
        <w:t>(ii),</w:t>
      </w:r>
      <w:r>
        <w:rPr>
          <w:color w:val="221F1F"/>
          <w:spacing w:val="-10"/>
          <w:sz w:val="20"/>
        </w:rPr>
        <w:t xml:space="preserve"> </w:t>
      </w:r>
      <w:r>
        <w:rPr>
          <w:color w:val="221F1F"/>
          <w:sz w:val="20"/>
        </w:rPr>
        <w:t>(iii),</w:t>
      </w:r>
      <w:r>
        <w:rPr>
          <w:color w:val="221F1F"/>
          <w:spacing w:val="-10"/>
          <w:sz w:val="20"/>
        </w:rPr>
        <w:t xml:space="preserve"> </w:t>
      </w:r>
      <w:r>
        <w:rPr>
          <w:color w:val="221F1F"/>
          <w:spacing w:val="-5"/>
          <w:sz w:val="20"/>
        </w:rPr>
        <w:t>or</w:t>
      </w:r>
    </w:p>
    <w:p w14:paraId="5A9C986E" w14:textId="77777777" w:rsidR="00016C31" w:rsidRDefault="00016C31">
      <w:pPr>
        <w:pStyle w:val="BodyText"/>
        <w:spacing w:before="1"/>
      </w:pPr>
    </w:p>
    <w:p w14:paraId="449096A4" w14:textId="77777777" w:rsidR="00016C31" w:rsidRDefault="00632607">
      <w:pPr>
        <w:pStyle w:val="BodyText"/>
        <w:ind w:left="219"/>
      </w:pPr>
      <w:r>
        <w:rPr>
          <w:color w:val="221F1F"/>
        </w:rPr>
        <w:t>(iv)</w:t>
      </w:r>
      <w:r>
        <w:rPr>
          <w:color w:val="221F1F"/>
          <w:spacing w:val="-5"/>
        </w:rPr>
        <w:t xml:space="preserve"> </w:t>
      </w:r>
      <w:r>
        <w:rPr>
          <w:color w:val="221F1F"/>
        </w:rPr>
        <w:t>of</w:t>
      </w:r>
      <w:r>
        <w:rPr>
          <w:color w:val="221F1F"/>
          <w:spacing w:val="-6"/>
        </w:rPr>
        <w:t xml:space="preserve"> </w:t>
      </w:r>
      <w:r>
        <w:rPr>
          <w:color w:val="221F1F"/>
        </w:rPr>
        <w:t>this</w:t>
      </w:r>
      <w:r>
        <w:rPr>
          <w:color w:val="221F1F"/>
          <w:spacing w:val="-5"/>
        </w:rPr>
        <w:t xml:space="preserve"> </w:t>
      </w:r>
      <w:r>
        <w:rPr>
          <w:color w:val="221F1F"/>
        </w:rPr>
        <w:t>clause</w:t>
      </w:r>
      <w:r>
        <w:rPr>
          <w:color w:val="221F1F"/>
          <w:spacing w:val="-6"/>
        </w:rPr>
        <w:t xml:space="preserve"> </w:t>
      </w:r>
      <w:r>
        <w:rPr>
          <w:color w:val="221F1F"/>
        </w:rPr>
        <w:t>for</w:t>
      </w:r>
      <w:r>
        <w:rPr>
          <w:color w:val="221F1F"/>
          <w:spacing w:val="-5"/>
        </w:rPr>
        <w:t xml:space="preserve"> </w:t>
      </w:r>
      <w:r>
        <w:rPr>
          <w:color w:val="221F1F"/>
        </w:rPr>
        <w:t>which</w:t>
      </w:r>
      <w:r>
        <w:rPr>
          <w:color w:val="221F1F"/>
          <w:spacing w:val="-5"/>
        </w:rPr>
        <w:t xml:space="preserve"> </w:t>
      </w:r>
      <w:r>
        <w:rPr>
          <w:color w:val="221F1F"/>
        </w:rPr>
        <w:t>the</w:t>
      </w:r>
      <w:r>
        <w:rPr>
          <w:color w:val="221F1F"/>
          <w:spacing w:val="-4"/>
        </w:rPr>
        <w:t xml:space="preserve"> </w:t>
      </w:r>
      <w:r>
        <w:rPr>
          <w:color w:val="221F1F"/>
        </w:rPr>
        <w:t>contractor</w:t>
      </w:r>
      <w:r>
        <w:rPr>
          <w:color w:val="221F1F"/>
          <w:spacing w:val="-4"/>
        </w:rPr>
        <w:t xml:space="preserve"> </w:t>
      </w:r>
      <w:r>
        <w:rPr>
          <w:color w:val="221F1F"/>
        </w:rPr>
        <w:t>creates</w:t>
      </w:r>
      <w:r>
        <w:rPr>
          <w:color w:val="221F1F"/>
          <w:spacing w:val="-7"/>
        </w:rPr>
        <w:t xml:space="preserve"> </w:t>
      </w:r>
      <w:r>
        <w:rPr>
          <w:color w:val="221F1F"/>
        </w:rPr>
        <w:t>and</w:t>
      </w:r>
      <w:r>
        <w:rPr>
          <w:color w:val="221F1F"/>
          <w:spacing w:val="-5"/>
        </w:rPr>
        <w:t xml:space="preserve"> </w:t>
      </w:r>
      <w:r>
        <w:rPr>
          <w:color w:val="221F1F"/>
        </w:rPr>
        <w:t>marks</w:t>
      </w:r>
      <w:r>
        <w:rPr>
          <w:color w:val="221F1F"/>
          <w:spacing w:val="-9"/>
        </w:rPr>
        <w:t xml:space="preserve"> </w:t>
      </w:r>
      <w:r>
        <w:rPr>
          <w:color w:val="221F1F"/>
        </w:rPr>
        <w:t>a</w:t>
      </w:r>
      <w:r>
        <w:rPr>
          <w:color w:val="221F1F"/>
          <w:spacing w:val="-4"/>
        </w:rPr>
        <w:t xml:space="preserve"> </w:t>
      </w:r>
      <w:r>
        <w:rPr>
          <w:color w:val="221F1F"/>
        </w:rPr>
        <w:t>unique</w:t>
      </w:r>
      <w:r>
        <w:rPr>
          <w:color w:val="221F1F"/>
          <w:spacing w:val="-7"/>
        </w:rPr>
        <w:t xml:space="preserve"> </w:t>
      </w:r>
      <w:r>
        <w:rPr>
          <w:color w:val="221F1F"/>
        </w:rPr>
        <w:t>item</w:t>
      </w:r>
      <w:r>
        <w:rPr>
          <w:color w:val="221F1F"/>
          <w:spacing w:val="-3"/>
        </w:rPr>
        <w:t xml:space="preserve"> </w:t>
      </w:r>
      <w:r>
        <w:rPr>
          <w:color w:val="221F1F"/>
        </w:rPr>
        <w:t>identifier</w:t>
      </w:r>
      <w:r>
        <w:rPr>
          <w:color w:val="221F1F"/>
          <w:spacing w:val="-7"/>
        </w:rPr>
        <w:t xml:space="preserve"> </w:t>
      </w:r>
      <w:r>
        <w:rPr>
          <w:color w:val="221F1F"/>
        </w:rPr>
        <w:t>for</w:t>
      </w:r>
      <w:r>
        <w:rPr>
          <w:color w:val="221F1F"/>
          <w:spacing w:val="-5"/>
        </w:rPr>
        <w:t xml:space="preserve"> </w:t>
      </w:r>
      <w:r>
        <w:rPr>
          <w:color w:val="221F1F"/>
          <w:spacing w:val="-2"/>
        </w:rPr>
        <w:t>traceability.</w:t>
      </w:r>
    </w:p>
    <w:p w14:paraId="79EFF3E1" w14:textId="77777777" w:rsidR="00016C31" w:rsidRDefault="00016C31">
      <w:pPr>
        <w:pStyle w:val="BodyText"/>
        <w:spacing w:before="10"/>
        <w:rPr>
          <w:sz w:val="19"/>
        </w:rPr>
      </w:pPr>
    </w:p>
    <w:p w14:paraId="056C0AEF" w14:textId="77777777" w:rsidR="00016C31" w:rsidRDefault="00632607">
      <w:pPr>
        <w:pStyle w:val="ListParagraph"/>
        <w:numPr>
          <w:ilvl w:val="0"/>
          <w:numId w:val="41"/>
        </w:numPr>
        <w:tabs>
          <w:tab w:val="left" w:pos="441"/>
        </w:tabs>
        <w:ind w:right="1412"/>
        <w:jc w:val="left"/>
        <w:rPr>
          <w:sz w:val="20"/>
        </w:rPr>
      </w:pPr>
      <w:r>
        <w:rPr>
          <w:color w:val="221F1F"/>
          <w:sz w:val="20"/>
        </w:rPr>
        <w:t>The</w:t>
      </w:r>
      <w:r>
        <w:rPr>
          <w:color w:val="221F1F"/>
          <w:spacing w:val="-5"/>
          <w:sz w:val="20"/>
        </w:rPr>
        <w:t xml:space="preserve"> </w:t>
      </w:r>
      <w:r>
        <w:rPr>
          <w:color w:val="221F1F"/>
          <w:sz w:val="20"/>
        </w:rPr>
        <w:t>unique</w:t>
      </w:r>
      <w:r>
        <w:rPr>
          <w:color w:val="221F1F"/>
          <w:spacing w:val="-7"/>
          <w:sz w:val="20"/>
        </w:rPr>
        <w:t xml:space="preserve"> </w:t>
      </w:r>
      <w:r>
        <w:rPr>
          <w:color w:val="221F1F"/>
          <w:sz w:val="20"/>
        </w:rPr>
        <w:t>item</w:t>
      </w:r>
      <w:r>
        <w:rPr>
          <w:color w:val="221F1F"/>
          <w:spacing w:val="-4"/>
          <w:sz w:val="20"/>
        </w:rPr>
        <w:t xml:space="preserve"> </w:t>
      </w:r>
      <w:r>
        <w:rPr>
          <w:color w:val="221F1F"/>
          <w:sz w:val="20"/>
        </w:rPr>
        <w:t>identifier</w:t>
      </w:r>
      <w:r>
        <w:rPr>
          <w:color w:val="221F1F"/>
          <w:spacing w:val="-4"/>
          <w:sz w:val="20"/>
        </w:rPr>
        <w:t xml:space="preserve"> </w:t>
      </w:r>
      <w:r>
        <w:rPr>
          <w:color w:val="221F1F"/>
          <w:sz w:val="20"/>
        </w:rPr>
        <w:t>assignment</w:t>
      </w:r>
      <w:r>
        <w:rPr>
          <w:color w:val="221F1F"/>
          <w:spacing w:val="-4"/>
          <w:sz w:val="20"/>
        </w:rPr>
        <w:t xml:space="preserve"> </w:t>
      </w:r>
      <w:r>
        <w:rPr>
          <w:color w:val="221F1F"/>
          <w:sz w:val="20"/>
        </w:rPr>
        <w:t>and</w:t>
      </w:r>
      <w:r>
        <w:rPr>
          <w:color w:val="221F1F"/>
          <w:spacing w:val="-4"/>
          <w:sz w:val="20"/>
        </w:rPr>
        <w:t xml:space="preserve"> </w:t>
      </w:r>
      <w:r>
        <w:rPr>
          <w:color w:val="221F1F"/>
          <w:sz w:val="20"/>
        </w:rPr>
        <w:t>its</w:t>
      </w:r>
      <w:r>
        <w:rPr>
          <w:color w:val="221F1F"/>
          <w:spacing w:val="-6"/>
          <w:sz w:val="20"/>
        </w:rPr>
        <w:t xml:space="preserve"> </w:t>
      </w:r>
      <w:r>
        <w:rPr>
          <w:color w:val="221F1F"/>
          <w:sz w:val="20"/>
        </w:rPr>
        <w:t>component</w:t>
      </w:r>
      <w:r>
        <w:rPr>
          <w:color w:val="221F1F"/>
          <w:spacing w:val="-7"/>
          <w:sz w:val="20"/>
        </w:rPr>
        <w:t xml:space="preserve"> </w:t>
      </w:r>
      <w:r>
        <w:rPr>
          <w:color w:val="221F1F"/>
          <w:sz w:val="20"/>
        </w:rPr>
        <w:t>data</w:t>
      </w:r>
      <w:r>
        <w:rPr>
          <w:color w:val="221F1F"/>
          <w:spacing w:val="-5"/>
          <w:sz w:val="20"/>
        </w:rPr>
        <w:t xml:space="preserve"> </w:t>
      </w:r>
      <w:r>
        <w:rPr>
          <w:color w:val="221F1F"/>
          <w:sz w:val="20"/>
        </w:rPr>
        <w:t>element</w:t>
      </w:r>
      <w:r>
        <w:rPr>
          <w:color w:val="221F1F"/>
          <w:spacing w:val="-5"/>
          <w:sz w:val="20"/>
        </w:rPr>
        <w:t xml:space="preserve"> </w:t>
      </w:r>
      <w:r>
        <w:rPr>
          <w:color w:val="221F1F"/>
          <w:sz w:val="20"/>
        </w:rPr>
        <w:t>combination</w:t>
      </w:r>
      <w:r>
        <w:rPr>
          <w:color w:val="221F1F"/>
          <w:spacing w:val="-3"/>
          <w:sz w:val="20"/>
        </w:rPr>
        <w:t xml:space="preserve"> </w:t>
      </w:r>
      <w:r>
        <w:rPr>
          <w:color w:val="221F1F"/>
          <w:sz w:val="20"/>
        </w:rPr>
        <w:t>shall</w:t>
      </w:r>
      <w:r>
        <w:rPr>
          <w:color w:val="221F1F"/>
          <w:spacing w:val="-5"/>
          <w:sz w:val="20"/>
        </w:rPr>
        <w:t xml:space="preserve"> </w:t>
      </w:r>
      <w:r>
        <w:rPr>
          <w:color w:val="221F1F"/>
          <w:sz w:val="20"/>
        </w:rPr>
        <w:t>not</w:t>
      </w:r>
      <w:r>
        <w:rPr>
          <w:color w:val="221F1F"/>
          <w:spacing w:val="-5"/>
          <w:sz w:val="20"/>
        </w:rPr>
        <w:t xml:space="preserve"> </w:t>
      </w:r>
      <w:r>
        <w:rPr>
          <w:color w:val="221F1F"/>
          <w:sz w:val="20"/>
        </w:rPr>
        <w:t>be</w:t>
      </w:r>
      <w:r>
        <w:rPr>
          <w:color w:val="221F1F"/>
          <w:spacing w:val="-8"/>
          <w:sz w:val="20"/>
        </w:rPr>
        <w:t xml:space="preserve"> </w:t>
      </w:r>
      <w:r>
        <w:rPr>
          <w:color w:val="221F1F"/>
          <w:sz w:val="20"/>
        </w:rPr>
        <w:t>duplicated</w:t>
      </w:r>
      <w:r>
        <w:rPr>
          <w:color w:val="221F1F"/>
          <w:spacing w:val="-5"/>
          <w:sz w:val="20"/>
        </w:rPr>
        <w:t xml:space="preserve"> </w:t>
      </w:r>
      <w:r>
        <w:rPr>
          <w:color w:val="221F1F"/>
          <w:sz w:val="20"/>
        </w:rPr>
        <w:t>on any other item marked or registered in the DoD Item Unique Identification Registry by the contractor.</w:t>
      </w:r>
    </w:p>
    <w:p w14:paraId="1CEC209C" w14:textId="77777777" w:rsidR="00016C31" w:rsidRDefault="00016C31">
      <w:pPr>
        <w:pStyle w:val="BodyText"/>
        <w:spacing w:before="1"/>
      </w:pPr>
    </w:p>
    <w:p w14:paraId="29ABB37A" w14:textId="77777777" w:rsidR="00016C31" w:rsidRDefault="00632607">
      <w:pPr>
        <w:pStyle w:val="ListParagraph"/>
        <w:numPr>
          <w:ilvl w:val="0"/>
          <w:numId w:val="41"/>
        </w:numPr>
        <w:tabs>
          <w:tab w:val="left" w:pos="441"/>
        </w:tabs>
        <w:ind w:right="1567"/>
        <w:jc w:val="left"/>
        <w:rPr>
          <w:sz w:val="20"/>
        </w:rPr>
      </w:pPr>
      <w:r>
        <w:rPr>
          <w:color w:val="221F1F"/>
          <w:sz w:val="20"/>
        </w:rPr>
        <w:t>The</w:t>
      </w:r>
      <w:r>
        <w:rPr>
          <w:color w:val="221F1F"/>
          <w:spacing w:val="-5"/>
          <w:sz w:val="20"/>
        </w:rPr>
        <w:t xml:space="preserve"> </w:t>
      </w:r>
      <w:r>
        <w:rPr>
          <w:color w:val="221F1F"/>
          <w:sz w:val="20"/>
        </w:rPr>
        <w:t>unique</w:t>
      </w:r>
      <w:r>
        <w:rPr>
          <w:color w:val="221F1F"/>
          <w:spacing w:val="-5"/>
          <w:sz w:val="20"/>
        </w:rPr>
        <w:t xml:space="preserve"> </w:t>
      </w:r>
      <w:r>
        <w:rPr>
          <w:color w:val="221F1F"/>
          <w:sz w:val="20"/>
        </w:rPr>
        <w:t>item</w:t>
      </w:r>
      <w:r>
        <w:rPr>
          <w:color w:val="221F1F"/>
          <w:spacing w:val="-7"/>
          <w:sz w:val="20"/>
        </w:rPr>
        <w:t xml:space="preserve"> </w:t>
      </w:r>
      <w:r>
        <w:rPr>
          <w:color w:val="221F1F"/>
          <w:sz w:val="20"/>
        </w:rPr>
        <w:t>identifier</w:t>
      </w:r>
      <w:r>
        <w:rPr>
          <w:color w:val="221F1F"/>
          <w:spacing w:val="-6"/>
          <w:sz w:val="20"/>
        </w:rPr>
        <w:t xml:space="preserve"> </w:t>
      </w:r>
      <w:r>
        <w:rPr>
          <w:color w:val="221F1F"/>
          <w:sz w:val="20"/>
        </w:rPr>
        <w:t>component</w:t>
      </w:r>
      <w:r>
        <w:rPr>
          <w:color w:val="221F1F"/>
          <w:spacing w:val="-4"/>
          <w:sz w:val="20"/>
        </w:rPr>
        <w:t xml:space="preserve"> </w:t>
      </w:r>
      <w:r>
        <w:rPr>
          <w:color w:val="221F1F"/>
          <w:sz w:val="20"/>
        </w:rPr>
        <w:t>data</w:t>
      </w:r>
      <w:r>
        <w:rPr>
          <w:color w:val="221F1F"/>
          <w:spacing w:val="-5"/>
          <w:sz w:val="20"/>
        </w:rPr>
        <w:t xml:space="preserve"> </w:t>
      </w:r>
      <w:r>
        <w:rPr>
          <w:color w:val="221F1F"/>
          <w:sz w:val="20"/>
        </w:rPr>
        <w:t>elements</w:t>
      </w:r>
      <w:r>
        <w:rPr>
          <w:color w:val="221F1F"/>
          <w:spacing w:val="-6"/>
          <w:sz w:val="20"/>
        </w:rPr>
        <w:t xml:space="preserve"> </w:t>
      </w:r>
      <w:r>
        <w:rPr>
          <w:color w:val="221F1F"/>
          <w:sz w:val="20"/>
        </w:rPr>
        <w:t>shall</w:t>
      </w:r>
      <w:r>
        <w:rPr>
          <w:color w:val="221F1F"/>
          <w:spacing w:val="-5"/>
          <w:sz w:val="20"/>
        </w:rPr>
        <w:t xml:space="preserve"> </w:t>
      </w:r>
      <w:r>
        <w:rPr>
          <w:color w:val="221F1F"/>
          <w:sz w:val="20"/>
        </w:rPr>
        <w:t>be</w:t>
      </w:r>
      <w:r>
        <w:rPr>
          <w:color w:val="221F1F"/>
          <w:spacing w:val="-8"/>
          <w:sz w:val="20"/>
        </w:rPr>
        <w:t xml:space="preserve"> </w:t>
      </w:r>
      <w:r>
        <w:rPr>
          <w:color w:val="221F1F"/>
          <w:sz w:val="20"/>
        </w:rPr>
        <w:t>marked</w:t>
      </w:r>
      <w:r>
        <w:rPr>
          <w:color w:val="221F1F"/>
          <w:spacing w:val="-5"/>
          <w:sz w:val="20"/>
        </w:rPr>
        <w:t xml:space="preserve"> </w:t>
      </w:r>
      <w:r>
        <w:rPr>
          <w:color w:val="221F1F"/>
          <w:sz w:val="20"/>
        </w:rPr>
        <w:t>on</w:t>
      </w:r>
      <w:r>
        <w:rPr>
          <w:color w:val="221F1F"/>
          <w:spacing w:val="-4"/>
          <w:sz w:val="20"/>
        </w:rPr>
        <w:t xml:space="preserve"> </w:t>
      </w:r>
      <w:r>
        <w:rPr>
          <w:color w:val="221F1F"/>
          <w:sz w:val="20"/>
        </w:rPr>
        <w:t>an</w:t>
      </w:r>
      <w:r>
        <w:rPr>
          <w:color w:val="221F1F"/>
          <w:spacing w:val="-4"/>
          <w:sz w:val="20"/>
        </w:rPr>
        <w:t xml:space="preserve"> </w:t>
      </w:r>
      <w:r>
        <w:rPr>
          <w:color w:val="221F1F"/>
          <w:sz w:val="20"/>
        </w:rPr>
        <w:t>item</w:t>
      </w:r>
      <w:r>
        <w:rPr>
          <w:color w:val="221F1F"/>
          <w:spacing w:val="-7"/>
          <w:sz w:val="20"/>
        </w:rPr>
        <w:t xml:space="preserve"> </w:t>
      </w:r>
      <w:r>
        <w:rPr>
          <w:color w:val="221F1F"/>
          <w:sz w:val="20"/>
        </w:rPr>
        <w:t>using</w:t>
      </w:r>
      <w:r>
        <w:rPr>
          <w:color w:val="221F1F"/>
          <w:spacing w:val="-4"/>
          <w:sz w:val="20"/>
        </w:rPr>
        <w:t xml:space="preserve"> </w:t>
      </w:r>
      <w:proofErr w:type="gramStart"/>
      <w:r>
        <w:rPr>
          <w:color w:val="221F1F"/>
          <w:sz w:val="20"/>
        </w:rPr>
        <w:t>two</w:t>
      </w:r>
      <w:r>
        <w:rPr>
          <w:color w:val="221F1F"/>
          <w:spacing w:val="-7"/>
          <w:sz w:val="20"/>
        </w:rPr>
        <w:t xml:space="preserve"> </w:t>
      </w:r>
      <w:r>
        <w:rPr>
          <w:color w:val="221F1F"/>
          <w:sz w:val="20"/>
        </w:rPr>
        <w:t>dimensional</w:t>
      </w:r>
      <w:proofErr w:type="gramEnd"/>
      <w:r>
        <w:rPr>
          <w:color w:val="221F1F"/>
          <w:spacing w:val="-4"/>
          <w:sz w:val="20"/>
        </w:rPr>
        <w:t xml:space="preserve"> </w:t>
      </w:r>
      <w:r>
        <w:rPr>
          <w:color w:val="221F1F"/>
          <w:sz w:val="20"/>
        </w:rPr>
        <w:t>data matrix symbology that complies with ISO/IEC International Standard 16022, Information</w:t>
      </w:r>
    </w:p>
    <w:p w14:paraId="3B1108A4" w14:textId="77777777" w:rsidR="00016C31" w:rsidRDefault="00632607">
      <w:pPr>
        <w:pStyle w:val="BodyText"/>
        <w:spacing w:line="228" w:lineRule="exact"/>
        <w:ind w:left="219"/>
      </w:pPr>
      <w:r>
        <w:rPr>
          <w:color w:val="221F1F"/>
          <w:spacing w:val="-2"/>
        </w:rPr>
        <w:t>technology--International symbology</w:t>
      </w:r>
      <w:r>
        <w:rPr>
          <w:color w:val="221F1F"/>
          <w:spacing w:val="5"/>
        </w:rPr>
        <w:t xml:space="preserve"> </w:t>
      </w:r>
      <w:r>
        <w:rPr>
          <w:color w:val="221F1F"/>
          <w:spacing w:val="-2"/>
        </w:rPr>
        <w:t>specification--Data</w:t>
      </w:r>
      <w:r>
        <w:rPr>
          <w:color w:val="221F1F"/>
          <w:spacing w:val="1"/>
        </w:rPr>
        <w:t xml:space="preserve"> </w:t>
      </w:r>
      <w:r>
        <w:rPr>
          <w:color w:val="221F1F"/>
          <w:spacing w:val="-2"/>
        </w:rPr>
        <w:t>matrix;</w:t>
      </w:r>
      <w:r>
        <w:rPr>
          <w:color w:val="221F1F"/>
          <w:spacing w:val="5"/>
        </w:rPr>
        <w:t xml:space="preserve"> </w:t>
      </w:r>
      <w:r>
        <w:rPr>
          <w:color w:val="221F1F"/>
          <w:spacing w:val="-2"/>
        </w:rPr>
        <w:t>ECC200</w:t>
      </w:r>
      <w:r>
        <w:rPr>
          <w:color w:val="221F1F"/>
          <w:spacing w:val="2"/>
        </w:rPr>
        <w:t xml:space="preserve"> </w:t>
      </w:r>
      <w:r>
        <w:rPr>
          <w:color w:val="221F1F"/>
          <w:spacing w:val="-2"/>
        </w:rPr>
        <w:t>data</w:t>
      </w:r>
      <w:r>
        <w:rPr>
          <w:color w:val="221F1F"/>
          <w:spacing w:val="2"/>
        </w:rPr>
        <w:t xml:space="preserve"> </w:t>
      </w:r>
      <w:r>
        <w:rPr>
          <w:color w:val="221F1F"/>
          <w:spacing w:val="-2"/>
        </w:rPr>
        <w:t>matrix</w:t>
      </w:r>
      <w:r>
        <w:rPr>
          <w:color w:val="221F1F"/>
          <w:spacing w:val="6"/>
        </w:rPr>
        <w:t xml:space="preserve"> </w:t>
      </w:r>
      <w:r>
        <w:rPr>
          <w:color w:val="221F1F"/>
          <w:spacing w:val="-2"/>
        </w:rPr>
        <w:t>specification.</w:t>
      </w:r>
    </w:p>
    <w:p w14:paraId="178553B2" w14:textId="77777777" w:rsidR="00016C31" w:rsidRDefault="00016C31">
      <w:pPr>
        <w:pStyle w:val="BodyText"/>
        <w:spacing w:before="3"/>
      </w:pPr>
    </w:p>
    <w:p w14:paraId="70E89E84" w14:textId="77777777" w:rsidR="00016C31" w:rsidRDefault="00632607">
      <w:pPr>
        <w:pStyle w:val="ListParagraph"/>
        <w:numPr>
          <w:ilvl w:val="0"/>
          <w:numId w:val="41"/>
        </w:numPr>
        <w:tabs>
          <w:tab w:val="left" w:pos="724"/>
        </w:tabs>
        <w:ind w:left="723" w:hanging="286"/>
        <w:jc w:val="left"/>
        <w:rPr>
          <w:sz w:val="20"/>
        </w:rPr>
      </w:pPr>
      <w:r>
        <w:rPr>
          <w:color w:val="221F1F"/>
          <w:sz w:val="20"/>
        </w:rPr>
        <w:t>Data</w:t>
      </w:r>
      <w:r>
        <w:rPr>
          <w:color w:val="221F1F"/>
          <w:spacing w:val="-12"/>
          <w:sz w:val="20"/>
        </w:rPr>
        <w:t xml:space="preserve"> </w:t>
      </w:r>
      <w:r>
        <w:rPr>
          <w:color w:val="221F1F"/>
          <w:sz w:val="20"/>
        </w:rPr>
        <w:t>syntax</w:t>
      </w:r>
      <w:r>
        <w:rPr>
          <w:color w:val="221F1F"/>
          <w:spacing w:val="-8"/>
          <w:sz w:val="20"/>
        </w:rPr>
        <w:t xml:space="preserve"> </w:t>
      </w:r>
      <w:r>
        <w:rPr>
          <w:color w:val="221F1F"/>
          <w:sz w:val="20"/>
        </w:rPr>
        <w:t>and</w:t>
      </w:r>
      <w:r>
        <w:rPr>
          <w:color w:val="221F1F"/>
          <w:spacing w:val="-9"/>
          <w:sz w:val="20"/>
        </w:rPr>
        <w:t xml:space="preserve"> </w:t>
      </w:r>
      <w:r>
        <w:rPr>
          <w:color w:val="221F1F"/>
          <w:sz w:val="20"/>
        </w:rPr>
        <w:t>semantics</w:t>
      </w:r>
      <w:r>
        <w:rPr>
          <w:color w:val="221F1F"/>
          <w:spacing w:val="-10"/>
          <w:sz w:val="20"/>
        </w:rPr>
        <w:t xml:space="preserve"> </w:t>
      </w:r>
      <w:r>
        <w:rPr>
          <w:color w:val="221F1F"/>
          <w:sz w:val="20"/>
        </w:rPr>
        <w:t>of</w:t>
      </w:r>
      <w:r>
        <w:rPr>
          <w:color w:val="221F1F"/>
          <w:spacing w:val="-10"/>
          <w:sz w:val="20"/>
        </w:rPr>
        <w:t xml:space="preserve"> </w:t>
      </w:r>
      <w:r>
        <w:rPr>
          <w:color w:val="221F1F"/>
          <w:sz w:val="20"/>
        </w:rPr>
        <w:t>unique</w:t>
      </w:r>
      <w:r>
        <w:rPr>
          <w:color w:val="221F1F"/>
          <w:spacing w:val="-11"/>
          <w:sz w:val="20"/>
        </w:rPr>
        <w:t xml:space="preserve"> </w:t>
      </w:r>
      <w:r>
        <w:rPr>
          <w:color w:val="221F1F"/>
          <w:sz w:val="20"/>
        </w:rPr>
        <w:t>item</w:t>
      </w:r>
      <w:r>
        <w:rPr>
          <w:color w:val="221F1F"/>
          <w:spacing w:val="-9"/>
          <w:sz w:val="20"/>
        </w:rPr>
        <w:t xml:space="preserve"> </w:t>
      </w:r>
      <w:r>
        <w:rPr>
          <w:color w:val="221F1F"/>
          <w:sz w:val="20"/>
        </w:rPr>
        <w:t>identifiers.</w:t>
      </w:r>
      <w:r>
        <w:rPr>
          <w:color w:val="221F1F"/>
          <w:spacing w:val="-8"/>
          <w:sz w:val="20"/>
        </w:rPr>
        <w:t xml:space="preserve"> </w:t>
      </w:r>
      <w:r>
        <w:rPr>
          <w:color w:val="221F1F"/>
          <w:sz w:val="20"/>
        </w:rPr>
        <w:t>The</w:t>
      </w:r>
      <w:r>
        <w:rPr>
          <w:color w:val="221F1F"/>
          <w:spacing w:val="-9"/>
          <w:sz w:val="20"/>
        </w:rPr>
        <w:t xml:space="preserve"> </w:t>
      </w:r>
      <w:r>
        <w:rPr>
          <w:color w:val="221F1F"/>
          <w:sz w:val="20"/>
        </w:rPr>
        <w:t>Contractor</w:t>
      </w:r>
      <w:r>
        <w:rPr>
          <w:color w:val="221F1F"/>
          <w:spacing w:val="-8"/>
          <w:sz w:val="20"/>
        </w:rPr>
        <w:t xml:space="preserve"> </w:t>
      </w:r>
      <w:r>
        <w:rPr>
          <w:color w:val="221F1F"/>
          <w:sz w:val="20"/>
        </w:rPr>
        <w:t>shall</w:t>
      </w:r>
      <w:r>
        <w:rPr>
          <w:color w:val="221F1F"/>
          <w:spacing w:val="-10"/>
          <w:sz w:val="20"/>
        </w:rPr>
        <w:t xml:space="preserve"> </w:t>
      </w:r>
      <w:r>
        <w:rPr>
          <w:color w:val="221F1F"/>
          <w:sz w:val="20"/>
        </w:rPr>
        <w:t>ensure</w:t>
      </w:r>
      <w:r>
        <w:rPr>
          <w:color w:val="221F1F"/>
          <w:spacing w:val="-9"/>
          <w:sz w:val="20"/>
        </w:rPr>
        <w:t xml:space="preserve"> </w:t>
      </w:r>
      <w:r>
        <w:rPr>
          <w:color w:val="221F1F"/>
          <w:sz w:val="20"/>
        </w:rPr>
        <w:t>that-</w:t>
      </w:r>
      <w:r>
        <w:rPr>
          <w:color w:val="221F1F"/>
          <w:spacing w:val="-10"/>
          <w:sz w:val="20"/>
        </w:rPr>
        <w:t>-</w:t>
      </w:r>
    </w:p>
    <w:p w14:paraId="27161967" w14:textId="77777777" w:rsidR="00016C31" w:rsidRDefault="00016C31">
      <w:pPr>
        <w:pStyle w:val="BodyText"/>
        <w:spacing w:before="11"/>
        <w:rPr>
          <w:sz w:val="19"/>
        </w:rPr>
      </w:pPr>
    </w:p>
    <w:p w14:paraId="15D94A2E" w14:textId="77777777" w:rsidR="00016C31" w:rsidRDefault="00632607">
      <w:pPr>
        <w:pStyle w:val="ListParagraph"/>
        <w:numPr>
          <w:ilvl w:val="0"/>
          <w:numId w:val="40"/>
        </w:numPr>
        <w:tabs>
          <w:tab w:val="left" w:pos="441"/>
        </w:tabs>
        <w:ind w:right="1196"/>
        <w:jc w:val="left"/>
        <w:rPr>
          <w:sz w:val="20"/>
        </w:rPr>
      </w:pPr>
      <w:r>
        <w:rPr>
          <w:color w:val="221F1F"/>
          <w:sz w:val="20"/>
        </w:rPr>
        <w:t>The</w:t>
      </w:r>
      <w:r>
        <w:rPr>
          <w:color w:val="221F1F"/>
          <w:spacing w:val="-1"/>
          <w:sz w:val="20"/>
        </w:rPr>
        <w:t xml:space="preserve"> </w:t>
      </w:r>
      <w:r>
        <w:rPr>
          <w:color w:val="221F1F"/>
          <w:sz w:val="20"/>
        </w:rPr>
        <w:t>data</w:t>
      </w:r>
      <w:r>
        <w:rPr>
          <w:color w:val="221F1F"/>
          <w:spacing w:val="-1"/>
          <w:sz w:val="20"/>
        </w:rPr>
        <w:t xml:space="preserve"> </w:t>
      </w:r>
      <w:r>
        <w:rPr>
          <w:color w:val="221F1F"/>
          <w:sz w:val="20"/>
        </w:rPr>
        <w:t>elements</w:t>
      </w:r>
      <w:r>
        <w:rPr>
          <w:color w:val="221F1F"/>
          <w:spacing w:val="-2"/>
          <w:sz w:val="20"/>
        </w:rPr>
        <w:t xml:space="preserve"> </w:t>
      </w:r>
      <w:r>
        <w:rPr>
          <w:color w:val="221F1F"/>
          <w:sz w:val="20"/>
        </w:rPr>
        <w:t>(except</w:t>
      </w:r>
      <w:r>
        <w:rPr>
          <w:color w:val="221F1F"/>
          <w:spacing w:val="-1"/>
          <w:sz w:val="20"/>
        </w:rPr>
        <w:t xml:space="preserve"> </w:t>
      </w:r>
      <w:r>
        <w:rPr>
          <w:color w:val="221F1F"/>
          <w:sz w:val="20"/>
        </w:rPr>
        <w:t>issuing agency code)</w:t>
      </w:r>
      <w:r>
        <w:rPr>
          <w:color w:val="221F1F"/>
          <w:spacing w:val="-2"/>
          <w:sz w:val="20"/>
        </w:rPr>
        <w:t xml:space="preserve"> </w:t>
      </w:r>
      <w:r>
        <w:rPr>
          <w:color w:val="221F1F"/>
          <w:sz w:val="20"/>
        </w:rPr>
        <w:t>of</w:t>
      </w:r>
      <w:r>
        <w:rPr>
          <w:color w:val="221F1F"/>
          <w:spacing w:val="-1"/>
          <w:sz w:val="20"/>
        </w:rPr>
        <w:t xml:space="preserve"> </w:t>
      </w:r>
      <w:r>
        <w:rPr>
          <w:color w:val="221F1F"/>
          <w:sz w:val="20"/>
        </w:rPr>
        <w:t>the</w:t>
      </w:r>
      <w:r>
        <w:rPr>
          <w:color w:val="221F1F"/>
          <w:spacing w:val="-3"/>
          <w:sz w:val="20"/>
        </w:rPr>
        <w:t xml:space="preserve"> </w:t>
      </w:r>
      <w:r>
        <w:rPr>
          <w:color w:val="221F1F"/>
          <w:sz w:val="20"/>
        </w:rPr>
        <w:t>unique</w:t>
      </w:r>
      <w:r>
        <w:rPr>
          <w:color w:val="221F1F"/>
          <w:spacing w:val="-1"/>
          <w:sz w:val="20"/>
        </w:rPr>
        <w:t xml:space="preserve"> </w:t>
      </w:r>
      <w:r>
        <w:rPr>
          <w:color w:val="221F1F"/>
          <w:sz w:val="20"/>
        </w:rPr>
        <w:t>item identifier</w:t>
      </w:r>
      <w:r>
        <w:rPr>
          <w:color w:val="221F1F"/>
          <w:spacing w:val="-2"/>
          <w:sz w:val="20"/>
        </w:rPr>
        <w:t xml:space="preserve"> </w:t>
      </w:r>
      <w:r>
        <w:rPr>
          <w:color w:val="221F1F"/>
          <w:sz w:val="20"/>
        </w:rPr>
        <w:t>are</w:t>
      </w:r>
      <w:r>
        <w:rPr>
          <w:color w:val="221F1F"/>
          <w:spacing w:val="-1"/>
          <w:sz w:val="20"/>
        </w:rPr>
        <w:t xml:space="preserve"> </w:t>
      </w:r>
      <w:r>
        <w:rPr>
          <w:color w:val="221F1F"/>
          <w:sz w:val="20"/>
        </w:rPr>
        <w:t>encoded</w:t>
      </w:r>
      <w:r>
        <w:rPr>
          <w:color w:val="221F1F"/>
          <w:spacing w:val="-2"/>
          <w:sz w:val="20"/>
        </w:rPr>
        <w:t xml:space="preserve"> </w:t>
      </w:r>
      <w:r>
        <w:rPr>
          <w:color w:val="221F1F"/>
          <w:sz w:val="20"/>
        </w:rPr>
        <w:t>within the data</w:t>
      </w:r>
      <w:r>
        <w:rPr>
          <w:color w:val="221F1F"/>
          <w:spacing w:val="-1"/>
          <w:sz w:val="20"/>
        </w:rPr>
        <w:t xml:space="preserve"> </w:t>
      </w:r>
      <w:r>
        <w:rPr>
          <w:color w:val="221F1F"/>
          <w:sz w:val="20"/>
        </w:rPr>
        <w:t>matrix symbol</w:t>
      </w:r>
      <w:r>
        <w:rPr>
          <w:color w:val="221F1F"/>
          <w:spacing w:val="-4"/>
          <w:sz w:val="20"/>
        </w:rPr>
        <w:t xml:space="preserve"> </w:t>
      </w:r>
      <w:r>
        <w:rPr>
          <w:color w:val="221F1F"/>
          <w:sz w:val="20"/>
        </w:rPr>
        <w:t>that</w:t>
      </w:r>
      <w:r>
        <w:rPr>
          <w:color w:val="221F1F"/>
          <w:spacing w:val="-3"/>
          <w:sz w:val="20"/>
        </w:rPr>
        <w:t xml:space="preserve"> </w:t>
      </w:r>
      <w:r>
        <w:rPr>
          <w:color w:val="221F1F"/>
          <w:sz w:val="20"/>
        </w:rPr>
        <w:t>is</w:t>
      </w:r>
      <w:r>
        <w:rPr>
          <w:color w:val="221F1F"/>
          <w:spacing w:val="-4"/>
          <w:sz w:val="20"/>
        </w:rPr>
        <w:t xml:space="preserve"> </w:t>
      </w:r>
      <w:r>
        <w:rPr>
          <w:color w:val="221F1F"/>
          <w:sz w:val="20"/>
        </w:rPr>
        <w:t>marked</w:t>
      </w:r>
      <w:r>
        <w:rPr>
          <w:color w:val="221F1F"/>
          <w:spacing w:val="-2"/>
          <w:sz w:val="20"/>
        </w:rPr>
        <w:t xml:space="preserve"> </w:t>
      </w:r>
      <w:r>
        <w:rPr>
          <w:color w:val="221F1F"/>
          <w:sz w:val="20"/>
        </w:rPr>
        <w:t>on</w:t>
      </w:r>
      <w:r>
        <w:rPr>
          <w:color w:val="221F1F"/>
          <w:spacing w:val="-4"/>
          <w:sz w:val="20"/>
        </w:rPr>
        <w:t xml:space="preserve"> </w:t>
      </w:r>
      <w:r>
        <w:rPr>
          <w:color w:val="221F1F"/>
          <w:sz w:val="20"/>
        </w:rPr>
        <w:t>the</w:t>
      </w:r>
      <w:r>
        <w:rPr>
          <w:color w:val="221F1F"/>
          <w:spacing w:val="-3"/>
          <w:sz w:val="20"/>
        </w:rPr>
        <w:t xml:space="preserve"> </w:t>
      </w:r>
      <w:r>
        <w:rPr>
          <w:color w:val="221F1F"/>
          <w:sz w:val="20"/>
        </w:rPr>
        <w:t>item</w:t>
      </w:r>
      <w:r>
        <w:rPr>
          <w:color w:val="221F1F"/>
          <w:spacing w:val="-2"/>
          <w:sz w:val="20"/>
        </w:rPr>
        <w:t xml:space="preserve"> </w:t>
      </w:r>
      <w:r>
        <w:rPr>
          <w:color w:val="221F1F"/>
          <w:sz w:val="20"/>
        </w:rPr>
        <w:t>using</w:t>
      </w:r>
      <w:r>
        <w:rPr>
          <w:color w:val="221F1F"/>
          <w:spacing w:val="-2"/>
          <w:sz w:val="20"/>
        </w:rPr>
        <w:t xml:space="preserve"> </w:t>
      </w:r>
      <w:r>
        <w:rPr>
          <w:color w:val="221F1F"/>
          <w:sz w:val="20"/>
        </w:rPr>
        <w:t>one</w:t>
      </w:r>
      <w:r>
        <w:rPr>
          <w:color w:val="221F1F"/>
          <w:spacing w:val="-4"/>
          <w:sz w:val="20"/>
        </w:rPr>
        <w:t xml:space="preserve"> </w:t>
      </w:r>
      <w:r>
        <w:rPr>
          <w:color w:val="221F1F"/>
          <w:sz w:val="20"/>
        </w:rPr>
        <w:t>of</w:t>
      </w:r>
      <w:r>
        <w:rPr>
          <w:color w:val="221F1F"/>
          <w:spacing w:val="-3"/>
          <w:sz w:val="20"/>
        </w:rPr>
        <w:t xml:space="preserve"> </w:t>
      </w:r>
      <w:r>
        <w:rPr>
          <w:color w:val="221F1F"/>
          <w:sz w:val="20"/>
        </w:rPr>
        <w:t>the</w:t>
      </w:r>
      <w:r>
        <w:rPr>
          <w:color w:val="221F1F"/>
          <w:spacing w:val="-3"/>
          <w:sz w:val="20"/>
        </w:rPr>
        <w:t xml:space="preserve"> </w:t>
      </w:r>
      <w:r>
        <w:rPr>
          <w:color w:val="221F1F"/>
          <w:sz w:val="20"/>
        </w:rPr>
        <w:t>following</w:t>
      </w:r>
      <w:r>
        <w:rPr>
          <w:color w:val="221F1F"/>
          <w:spacing w:val="-2"/>
          <w:sz w:val="20"/>
        </w:rPr>
        <w:t xml:space="preserve"> </w:t>
      </w:r>
      <w:r>
        <w:rPr>
          <w:color w:val="221F1F"/>
          <w:sz w:val="20"/>
        </w:rPr>
        <w:t>three</w:t>
      </w:r>
      <w:r>
        <w:rPr>
          <w:color w:val="221F1F"/>
          <w:spacing w:val="-3"/>
          <w:sz w:val="20"/>
        </w:rPr>
        <w:t xml:space="preserve"> </w:t>
      </w:r>
      <w:r>
        <w:rPr>
          <w:color w:val="221F1F"/>
          <w:sz w:val="20"/>
        </w:rPr>
        <w:t>types</w:t>
      </w:r>
      <w:r>
        <w:rPr>
          <w:color w:val="221F1F"/>
          <w:spacing w:val="-4"/>
          <w:sz w:val="20"/>
        </w:rPr>
        <w:t xml:space="preserve"> </w:t>
      </w:r>
      <w:r>
        <w:rPr>
          <w:color w:val="221F1F"/>
          <w:sz w:val="20"/>
        </w:rPr>
        <w:t>of</w:t>
      </w:r>
      <w:r>
        <w:rPr>
          <w:color w:val="221F1F"/>
          <w:spacing w:val="-3"/>
          <w:sz w:val="20"/>
        </w:rPr>
        <w:t xml:space="preserve"> </w:t>
      </w:r>
      <w:r>
        <w:rPr>
          <w:color w:val="221F1F"/>
          <w:sz w:val="20"/>
        </w:rPr>
        <w:t>data</w:t>
      </w:r>
      <w:r>
        <w:rPr>
          <w:color w:val="221F1F"/>
          <w:spacing w:val="-4"/>
          <w:sz w:val="20"/>
        </w:rPr>
        <w:t xml:space="preserve"> </w:t>
      </w:r>
      <w:r>
        <w:rPr>
          <w:color w:val="221F1F"/>
          <w:sz w:val="20"/>
        </w:rPr>
        <w:t>qualifiers,</w:t>
      </w:r>
      <w:r>
        <w:rPr>
          <w:color w:val="221F1F"/>
          <w:spacing w:val="-3"/>
          <w:sz w:val="20"/>
        </w:rPr>
        <w:t xml:space="preserve"> </w:t>
      </w:r>
      <w:r>
        <w:rPr>
          <w:color w:val="221F1F"/>
          <w:sz w:val="20"/>
        </w:rPr>
        <w:t>as</w:t>
      </w:r>
      <w:r>
        <w:rPr>
          <w:color w:val="221F1F"/>
          <w:spacing w:val="-4"/>
          <w:sz w:val="20"/>
        </w:rPr>
        <w:t xml:space="preserve"> </w:t>
      </w:r>
      <w:r>
        <w:rPr>
          <w:color w:val="221F1F"/>
          <w:sz w:val="20"/>
        </w:rPr>
        <w:t>determined</w:t>
      </w:r>
      <w:r>
        <w:rPr>
          <w:color w:val="221F1F"/>
          <w:spacing w:val="-4"/>
          <w:sz w:val="20"/>
        </w:rPr>
        <w:t xml:space="preserve"> </w:t>
      </w:r>
      <w:r>
        <w:rPr>
          <w:color w:val="221F1F"/>
          <w:sz w:val="20"/>
        </w:rPr>
        <w:t>by</w:t>
      </w:r>
      <w:r>
        <w:rPr>
          <w:color w:val="221F1F"/>
          <w:spacing w:val="-2"/>
          <w:sz w:val="20"/>
        </w:rPr>
        <w:t xml:space="preserve"> </w:t>
      </w:r>
      <w:r>
        <w:rPr>
          <w:color w:val="221F1F"/>
          <w:sz w:val="20"/>
        </w:rPr>
        <w:t xml:space="preserve">the </w:t>
      </w:r>
      <w:r>
        <w:rPr>
          <w:color w:val="221F1F"/>
          <w:spacing w:val="-2"/>
          <w:sz w:val="20"/>
        </w:rPr>
        <w:t>Contractor:</w:t>
      </w:r>
    </w:p>
    <w:p w14:paraId="4BFF7E4F" w14:textId="77777777" w:rsidR="00016C31" w:rsidRDefault="00016C31">
      <w:pPr>
        <w:pStyle w:val="BodyText"/>
        <w:spacing w:before="10"/>
        <w:rPr>
          <w:sz w:val="19"/>
        </w:rPr>
      </w:pPr>
    </w:p>
    <w:p w14:paraId="239D6E00" w14:textId="77777777" w:rsidR="00016C31" w:rsidRDefault="00632607">
      <w:pPr>
        <w:pStyle w:val="ListParagraph"/>
        <w:numPr>
          <w:ilvl w:val="1"/>
          <w:numId w:val="40"/>
        </w:numPr>
        <w:tabs>
          <w:tab w:val="left" w:pos="441"/>
        </w:tabs>
        <w:spacing w:before="1"/>
        <w:ind w:right="978"/>
        <w:rPr>
          <w:sz w:val="20"/>
        </w:rPr>
      </w:pPr>
      <w:r>
        <w:rPr>
          <w:color w:val="221F1F"/>
          <w:sz w:val="20"/>
        </w:rPr>
        <w:t>Application Identifiers (AIs) (Format Indicator 05 of ISO/IEC International Standard 15434), in accordance with ISO/IEC</w:t>
      </w:r>
      <w:r>
        <w:rPr>
          <w:color w:val="221F1F"/>
          <w:spacing w:val="-5"/>
          <w:sz w:val="20"/>
        </w:rPr>
        <w:t xml:space="preserve"> </w:t>
      </w:r>
      <w:r>
        <w:rPr>
          <w:color w:val="221F1F"/>
          <w:sz w:val="20"/>
        </w:rPr>
        <w:t>International</w:t>
      </w:r>
      <w:r>
        <w:rPr>
          <w:color w:val="221F1F"/>
          <w:spacing w:val="-4"/>
          <w:sz w:val="20"/>
        </w:rPr>
        <w:t xml:space="preserve"> </w:t>
      </w:r>
      <w:r>
        <w:rPr>
          <w:color w:val="221F1F"/>
          <w:sz w:val="20"/>
        </w:rPr>
        <w:t>Standard</w:t>
      </w:r>
      <w:r>
        <w:rPr>
          <w:color w:val="221F1F"/>
          <w:spacing w:val="-3"/>
          <w:sz w:val="20"/>
        </w:rPr>
        <w:t xml:space="preserve"> </w:t>
      </w:r>
      <w:r>
        <w:rPr>
          <w:color w:val="221F1F"/>
          <w:sz w:val="20"/>
        </w:rPr>
        <w:t>15418,</w:t>
      </w:r>
      <w:r>
        <w:rPr>
          <w:color w:val="221F1F"/>
          <w:spacing w:val="-6"/>
          <w:sz w:val="20"/>
        </w:rPr>
        <w:t xml:space="preserve"> </w:t>
      </w:r>
      <w:r>
        <w:rPr>
          <w:color w:val="221F1F"/>
          <w:sz w:val="20"/>
        </w:rPr>
        <w:t>Information</w:t>
      </w:r>
      <w:r>
        <w:rPr>
          <w:color w:val="221F1F"/>
          <w:spacing w:val="-5"/>
          <w:sz w:val="20"/>
        </w:rPr>
        <w:t xml:space="preserve"> </w:t>
      </w:r>
      <w:r>
        <w:rPr>
          <w:color w:val="221F1F"/>
          <w:sz w:val="20"/>
        </w:rPr>
        <w:t>Technology--EAN/UCC</w:t>
      </w:r>
      <w:r>
        <w:rPr>
          <w:color w:val="221F1F"/>
          <w:spacing w:val="-6"/>
          <w:sz w:val="20"/>
        </w:rPr>
        <w:t xml:space="preserve"> </w:t>
      </w:r>
      <w:r>
        <w:rPr>
          <w:color w:val="221F1F"/>
          <w:sz w:val="20"/>
        </w:rPr>
        <w:t>Application</w:t>
      </w:r>
      <w:r>
        <w:rPr>
          <w:color w:val="221F1F"/>
          <w:spacing w:val="-3"/>
          <w:sz w:val="20"/>
        </w:rPr>
        <w:t xml:space="preserve"> </w:t>
      </w:r>
      <w:r>
        <w:rPr>
          <w:color w:val="221F1F"/>
          <w:sz w:val="20"/>
        </w:rPr>
        <w:t>Identifiers</w:t>
      </w:r>
      <w:r>
        <w:rPr>
          <w:color w:val="221F1F"/>
          <w:spacing w:val="-5"/>
          <w:sz w:val="20"/>
        </w:rPr>
        <w:t xml:space="preserve"> </w:t>
      </w:r>
      <w:r>
        <w:rPr>
          <w:color w:val="221F1F"/>
          <w:sz w:val="20"/>
        </w:rPr>
        <w:t>and</w:t>
      </w:r>
      <w:r>
        <w:rPr>
          <w:color w:val="221F1F"/>
          <w:spacing w:val="-3"/>
          <w:sz w:val="20"/>
        </w:rPr>
        <w:t xml:space="preserve"> </w:t>
      </w:r>
      <w:r>
        <w:rPr>
          <w:color w:val="221F1F"/>
          <w:sz w:val="20"/>
        </w:rPr>
        <w:t>Fact</w:t>
      </w:r>
      <w:r>
        <w:rPr>
          <w:color w:val="221F1F"/>
          <w:spacing w:val="-4"/>
          <w:sz w:val="20"/>
        </w:rPr>
        <w:t xml:space="preserve"> </w:t>
      </w:r>
      <w:r>
        <w:rPr>
          <w:color w:val="221F1F"/>
          <w:sz w:val="20"/>
        </w:rPr>
        <w:t>Data Identifiers and Maintenance and ANSI MH 10.8.2 Data Identifier and Application Identifier Standard.</w:t>
      </w:r>
    </w:p>
    <w:p w14:paraId="6991AC8C" w14:textId="77777777" w:rsidR="00016C31" w:rsidRDefault="00016C31">
      <w:pPr>
        <w:pStyle w:val="BodyText"/>
        <w:spacing w:before="1"/>
      </w:pPr>
    </w:p>
    <w:p w14:paraId="149559B1" w14:textId="77777777" w:rsidR="00016C31" w:rsidRDefault="00632607">
      <w:pPr>
        <w:pStyle w:val="ListParagraph"/>
        <w:numPr>
          <w:ilvl w:val="1"/>
          <w:numId w:val="40"/>
        </w:numPr>
        <w:tabs>
          <w:tab w:val="left" w:pos="441"/>
        </w:tabs>
        <w:ind w:right="1730"/>
        <w:rPr>
          <w:sz w:val="20"/>
        </w:rPr>
      </w:pPr>
      <w:r>
        <w:rPr>
          <w:color w:val="221F1F"/>
          <w:sz w:val="20"/>
        </w:rPr>
        <w:t>Data</w:t>
      </w:r>
      <w:r>
        <w:rPr>
          <w:color w:val="221F1F"/>
          <w:spacing w:val="-5"/>
          <w:sz w:val="20"/>
        </w:rPr>
        <w:t xml:space="preserve"> </w:t>
      </w:r>
      <w:r>
        <w:rPr>
          <w:color w:val="221F1F"/>
          <w:sz w:val="20"/>
        </w:rPr>
        <w:t>Identifiers</w:t>
      </w:r>
      <w:r>
        <w:rPr>
          <w:color w:val="221F1F"/>
          <w:spacing w:val="-5"/>
          <w:sz w:val="20"/>
        </w:rPr>
        <w:t xml:space="preserve"> </w:t>
      </w:r>
      <w:r>
        <w:rPr>
          <w:color w:val="221F1F"/>
          <w:sz w:val="20"/>
        </w:rPr>
        <w:t>(DIs)</w:t>
      </w:r>
      <w:r>
        <w:rPr>
          <w:color w:val="221F1F"/>
          <w:spacing w:val="-7"/>
          <w:sz w:val="20"/>
        </w:rPr>
        <w:t xml:space="preserve"> </w:t>
      </w:r>
      <w:r>
        <w:rPr>
          <w:color w:val="221F1F"/>
          <w:sz w:val="20"/>
        </w:rPr>
        <w:t>(Format</w:t>
      </w:r>
      <w:r>
        <w:rPr>
          <w:color w:val="221F1F"/>
          <w:spacing w:val="-7"/>
          <w:sz w:val="20"/>
        </w:rPr>
        <w:t xml:space="preserve"> </w:t>
      </w:r>
      <w:r>
        <w:rPr>
          <w:color w:val="221F1F"/>
          <w:sz w:val="20"/>
        </w:rPr>
        <w:t>Indicator</w:t>
      </w:r>
      <w:r>
        <w:rPr>
          <w:color w:val="221F1F"/>
          <w:spacing w:val="-6"/>
          <w:sz w:val="20"/>
        </w:rPr>
        <w:t xml:space="preserve"> </w:t>
      </w:r>
      <w:r>
        <w:rPr>
          <w:color w:val="221F1F"/>
          <w:sz w:val="20"/>
        </w:rPr>
        <w:t>06</w:t>
      </w:r>
      <w:r>
        <w:rPr>
          <w:color w:val="221F1F"/>
          <w:spacing w:val="-7"/>
          <w:sz w:val="20"/>
        </w:rPr>
        <w:t xml:space="preserve"> </w:t>
      </w:r>
      <w:r>
        <w:rPr>
          <w:color w:val="221F1F"/>
          <w:sz w:val="20"/>
        </w:rPr>
        <w:t>of</w:t>
      </w:r>
      <w:r>
        <w:rPr>
          <w:color w:val="221F1F"/>
          <w:spacing w:val="-7"/>
          <w:sz w:val="20"/>
        </w:rPr>
        <w:t xml:space="preserve"> </w:t>
      </w:r>
      <w:r>
        <w:rPr>
          <w:color w:val="221F1F"/>
          <w:sz w:val="20"/>
        </w:rPr>
        <w:t>ISO/IEC</w:t>
      </w:r>
      <w:r>
        <w:rPr>
          <w:color w:val="221F1F"/>
          <w:spacing w:val="-8"/>
          <w:sz w:val="20"/>
        </w:rPr>
        <w:t xml:space="preserve"> </w:t>
      </w:r>
      <w:r>
        <w:rPr>
          <w:color w:val="221F1F"/>
          <w:sz w:val="20"/>
        </w:rPr>
        <w:t>International</w:t>
      </w:r>
      <w:r>
        <w:rPr>
          <w:color w:val="221F1F"/>
          <w:spacing w:val="-4"/>
          <w:sz w:val="20"/>
        </w:rPr>
        <w:t xml:space="preserve"> </w:t>
      </w:r>
      <w:r>
        <w:rPr>
          <w:color w:val="221F1F"/>
          <w:sz w:val="20"/>
        </w:rPr>
        <w:t>Standard</w:t>
      </w:r>
      <w:r>
        <w:rPr>
          <w:color w:val="221F1F"/>
          <w:spacing w:val="-6"/>
          <w:sz w:val="20"/>
        </w:rPr>
        <w:t xml:space="preserve"> </w:t>
      </w:r>
      <w:r>
        <w:rPr>
          <w:color w:val="221F1F"/>
          <w:sz w:val="20"/>
        </w:rPr>
        <w:t>15434),</w:t>
      </w:r>
      <w:r>
        <w:rPr>
          <w:color w:val="221F1F"/>
          <w:spacing w:val="-4"/>
          <w:sz w:val="20"/>
        </w:rPr>
        <w:t xml:space="preserve"> </w:t>
      </w:r>
      <w:r>
        <w:rPr>
          <w:color w:val="221F1F"/>
          <w:sz w:val="20"/>
        </w:rPr>
        <w:t>in</w:t>
      </w:r>
      <w:r>
        <w:rPr>
          <w:color w:val="221F1F"/>
          <w:spacing w:val="-7"/>
          <w:sz w:val="20"/>
        </w:rPr>
        <w:t xml:space="preserve"> </w:t>
      </w:r>
      <w:r>
        <w:rPr>
          <w:color w:val="221F1F"/>
          <w:sz w:val="20"/>
        </w:rPr>
        <w:t>accordance</w:t>
      </w:r>
      <w:r>
        <w:rPr>
          <w:color w:val="221F1F"/>
          <w:spacing w:val="-6"/>
          <w:sz w:val="20"/>
        </w:rPr>
        <w:t xml:space="preserve"> </w:t>
      </w:r>
      <w:r>
        <w:rPr>
          <w:color w:val="221F1F"/>
          <w:sz w:val="20"/>
        </w:rPr>
        <w:t>with ISO/IEC International Standard 15418, Information Technology--EAN/UCC Application Identifiers</w:t>
      </w:r>
    </w:p>
    <w:p w14:paraId="409EA52E" w14:textId="77777777" w:rsidR="00016C31" w:rsidRDefault="00632607">
      <w:pPr>
        <w:pStyle w:val="BodyText"/>
        <w:spacing w:line="228" w:lineRule="exact"/>
        <w:ind w:left="219"/>
      </w:pPr>
      <w:r>
        <w:rPr>
          <w:color w:val="221F1F"/>
        </w:rPr>
        <w:t>and</w:t>
      </w:r>
      <w:r>
        <w:rPr>
          <w:color w:val="221F1F"/>
          <w:spacing w:val="-10"/>
        </w:rPr>
        <w:t xml:space="preserve"> </w:t>
      </w:r>
      <w:r>
        <w:rPr>
          <w:color w:val="221F1F"/>
        </w:rPr>
        <w:t>Fact</w:t>
      </w:r>
      <w:r>
        <w:rPr>
          <w:color w:val="221F1F"/>
          <w:spacing w:val="-11"/>
        </w:rPr>
        <w:t xml:space="preserve"> </w:t>
      </w:r>
      <w:r>
        <w:rPr>
          <w:color w:val="221F1F"/>
        </w:rPr>
        <w:t>Data</w:t>
      </w:r>
      <w:r>
        <w:rPr>
          <w:color w:val="221F1F"/>
          <w:spacing w:val="-11"/>
        </w:rPr>
        <w:t xml:space="preserve"> </w:t>
      </w:r>
      <w:r>
        <w:rPr>
          <w:color w:val="221F1F"/>
        </w:rPr>
        <w:t>Identifiers</w:t>
      </w:r>
      <w:r>
        <w:rPr>
          <w:color w:val="221F1F"/>
          <w:spacing w:val="-8"/>
        </w:rPr>
        <w:t xml:space="preserve"> </w:t>
      </w:r>
      <w:r>
        <w:rPr>
          <w:color w:val="221F1F"/>
        </w:rPr>
        <w:t>and</w:t>
      </w:r>
      <w:r>
        <w:rPr>
          <w:color w:val="221F1F"/>
          <w:spacing w:val="-10"/>
        </w:rPr>
        <w:t xml:space="preserve"> </w:t>
      </w:r>
      <w:r>
        <w:rPr>
          <w:color w:val="221F1F"/>
        </w:rPr>
        <w:t>Maintenance</w:t>
      </w:r>
      <w:r>
        <w:rPr>
          <w:color w:val="221F1F"/>
          <w:spacing w:val="-9"/>
        </w:rPr>
        <w:t xml:space="preserve"> </w:t>
      </w:r>
      <w:r>
        <w:rPr>
          <w:color w:val="221F1F"/>
        </w:rPr>
        <w:t>and</w:t>
      </w:r>
      <w:r>
        <w:rPr>
          <w:color w:val="221F1F"/>
          <w:spacing w:val="-10"/>
        </w:rPr>
        <w:t xml:space="preserve"> </w:t>
      </w:r>
      <w:r>
        <w:rPr>
          <w:color w:val="221F1F"/>
        </w:rPr>
        <w:t>ANSI</w:t>
      </w:r>
      <w:r>
        <w:rPr>
          <w:color w:val="221F1F"/>
          <w:spacing w:val="-11"/>
        </w:rPr>
        <w:t xml:space="preserve"> </w:t>
      </w:r>
      <w:r>
        <w:rPr>
          <w:color w:val="221F1F"/>
        </w:rPr>
        <w:t>MH</w:t>
      </w:r>
      <w:r>
        <w:rPr>
          <w:color w:val="221F1F"/>
          <w:spacing w:val="-11"/>
        </w:rPr>
        <w:t xml:space="preserve"> </w:t>
      </w:r>
      <w:r>
        <w:rPr>
          <w:color w:val="221F1F"/>
        </w:rPr>
        <w:t>10.8.2</w:t>
      </w:r>
      <w:r>
        <w:rPr>
          <w:color w:val="221F1F"/>
          <w:spacing w:val="-9"/>
        </w:rPr>
        <w:t xml:space="preserve"> </w:t>
      </w:r>
      <w:r>
        <w:rPr>
          <w:color w:val="221F1F"/>
        </w:rPr>
        <w:t>Data</w:t>
      </w:r>
      <w:r>
        <w:rPr>
          <w:color w:val="221F1F"/>
          <w:spacing w:val="-10"/>
        </w:rPr>
        <w:t xml:space="preserve"> </w:t>
      </w:r>
      <w:r>
        <w:rPr>
          <w:color w:val="221F1F"/>
        </w:rPr>
        <w:t>Identifier</w:t>
      </w:r>
      <w:r>
        <w:rPr>
          <w:color w:val="221F1F"/>
          <w:spacing w:val="-9"/>
        </w:rPr>
        <w:t xml:space="preserve"> </w:t>
      </w:r>
      <w:r>
        <w:rPr>
          <w:color w:val="221F1F"/>
        </w:rPr>
        <w:t>and</w:t>
      </w:r>
      <w:r>
        <w:rPr>
          <w:color w:val="221F1F"/>
          <w:spacing w:val="-10"/>
        </w:rPr>
        <w:t xml:space="preserve"> </w:t>
      </w:r>
      <w:r>
        <w:rPr>
          <w:color w:val="221F1F"/>
        </w:rPr>
        <w:t>Application</w:t>
      </w:r>
      <w:r>
        <w:rPr>
          <w:color w:val="221F1F"/>
          <w:spacing w:val="-9"/>
        </w:rPr>
        <w:t xml:space="preserve"> </w:t>
      </w:r>
      <w:r>
        <w:rPr>
          <w:color w:val="221F1F"/>
        </w:rPr>
        <w:t>Identifier</w:t>
      </w:r>
      <w:r>
        <w:rPr>
          <w:color w:val="221F1F"/>
          <w:spacing w:val="-7"/>
        </w:rPr>
        <w:t xml:space="preserve"> </w:t>
      </w:r>
      <w:r>
        <w:rPr>
          <w:color w:val="221F1F"/>
          <w:spacing w:val="-2"/>
        </w:rPr>
        <w:t>Standard.</w:t>
      </w:r>
    </w:p>
    <w:p w14:paraId="2133B34C" w14:textId="77777777" w:rsidR="00016C31" w:rsidRDefault="00016C31">
      <w:pPr>
        <w:pStyle w:val="BodyText"/>
        <w:spacing w:before="1"/>
      </w:pPr>
    </w:p>
    <w:p w14:paraId="57723F6D" w14:textId="77777777" w:rsidR="00016C31" w:rsidRDefault="00632607">
      <w:pPr>
        <w:pStyle w:val="ListParagraph"/>
        <w:numPr>
          <w:ilvl w:val="1"/>
          <w:numId w:val="40"/>
        </w:numPr>
        <w:tabs>
          <w:tab w:val="left" w:pos="441"/>
        </w:tabs>
        <w:ind w:right="1330"/>
        <w:rPr>
          <w:sz w:val="20"/>
        </w:rPr>
      </w:pPr>
      <w:r>
        <w:rPr>
          <w:color w:val="221F1F"/>
          <w:sz w:val="20"/>
        </w:rPr>
        <w:t>Text</w:t>
      </w:r>
      <w:r>
        <w:rPr>
          <w:color w:val="221F1F"/>
          <w:spacing w:val="-6"/>
          <w:sz w:val="20"/>
        </w:rPr>
        <w:t xml:space="preserve"> </w:t>
      </w:r>
      <w:r>
        <w:rPr>
          <w:color w:val="221F1F"/>
          <w:sz w:val="20"/>
        </w:rPr>
        <w:t>Element</w:t>
      </w:r>
      <w:r>
        <w:rPr>
          <w:color w:val="221F1F"/>
          <w:spacing w:val="-6"/>
          <w:sz w:val="20"/>
        </w:rPr>
        <w:t xml:space="preserve"> </w:t>
      </w:r>
      <w:r>
        <w:rPr>
          <w:color w:val="221F1F"/>
          <w:sz w:val="20"/>
        </w:rPr>
        <w:t>Identifiers</w:t>
      </w:r>
      <w:r>
        <w:rPr>
          <w:color w:val="221F1F"/>
          <w:spacing w:val="-6"/>
          <w:sz w:val="20"/>
        </w:rPr>
        <w:t xml:space="preserve"> </w:t>
      </w:r>
      <w:r>
        <w:rPr>
          <w:color w:val="221F1F"/>
          <w:sz w:val="20"/>
        </w:rPr>
        <w:t>(TEIs)</w:t>
      </w:r>
      <w:r>
        <w:rPr>
          <w:color w:val="221F1F"/>
          <w:spacing w:val="-4"/>
          <w:sz w:val="20"/>
        </w:rPr>
        <w:t xml:space="preserve"> </w:t>
      </w:r>
      <w:r>
        <w:rPr>
          <w:color w:val="221F1F"/>
          <w:sz w:val="20"/>
        </w:rPr>
        <w:t>(Format</w:t>
      </w:r>
      <w:r>
        <w:rPr>
          <w:color w:val="221F1F"/>
          <w:spacing w:val="-8"/>
          <w:sz w:val="20"/>
        </w:rPr>
        <w:t xml:space="preserve"> </w:t>
      </w:r>
      <w:r>
        <w:rPr>
          <w:color w:val="221F1F"/>
          <w:sz w:val="20"/>
        </w:rPr>
        <w:t>Indicator</w:t>
      </w:r>
      <w:r>
        <w:rPr>
          <w:color w:val="221F1F"/>
          <w:spacing w:val="-7"/>
          <w:sz w:val="20"/>
        </w:rPr>
        <w:t xml:space="preserve"> </w:t>
      </w:r>
      <w:r>
        <w:rPr>
          <w:color w:val="221F1F"/>
          <w:sz w:val="20"/>
        </w:rPr>
        <w:t>12</w:t>
      </w:r>
      <w:r>
        <w:rPr>
          <w:color w:val="221F1F"/>
          <w:spacing w:val="-8"/>
          <w:sz w:val="20"/>
        </w:rPr>
        <w:t xml:space="preserve"> </w:t>
      </w:r>
      <w:r>
        <w:rPr>
          <w:color w:val="221F1F"/>
          <w:sz w:val="20"/>
        </w:rPr>
        <w:t>of</w:t>
      </w:r>
      <w:r>
        <w:rPr>
          <w:color w:val="221F1F"/>
          <w:spacing w:val="-8"/>
          <w:sz w:val="20"/>
        </w:rPr>
        <w:t xml:space="preserve"> </w:t>
      </w:r>
      <w:r>
        <w:rPr>
          <w:color w:val="221F1F"/>
          <w:sz w:val="20"/>
        </w:rPr>
        <w:t>ISO/IEC</w:t>
      </w:r>
      <w:r>
        <w:rPr>
          <w:color w:val="221F1F"/>
          <w:spacing w:val="-6"/>
          <w:sz w:val="20"/>
        </w:rPr>
        <w:t xml:space="preserve"> </w:t>
      </w:r>
      <w:r>
        <w:rPr>
          <w:color w:val="221F1F"/>
          <w:sz w:val="20"/>
        </w:rPr>
        <w:t>International</w:t>
      </w:r>
      <w:r>
        <w:rPr>
          <w:color w:val="221F1F"/>
          <w:spacing w:val="-5"/>
          <w:sz w:val="20"/>
        </w:rPr>
        <w:t xml:space="preserve"> </w:t>
      </w:r>
      <w:r>
        <w:rPr>
          <w:color w:val="221F1F"/>
          <w:sz w:val="20"/>
        </w:rPr>
        <w:t>Standard</w:t>
      </w:r>
      <w:r>
        <w:rPr>
          <w:color w:val="221F1F"/>
          <w:spacing w:val="-5"/>
          <w:sz w:val="20"/>
        </w:rPr>
        <w:t xml:space="preserve"> </w:t>
      </w:r>
      <w:r>
        <w:rPr>
          <w:color w:val="221F1F"/>
          <w:sz w:val="20"/>
        </w:rPr>
        <w:t>15434),</w:t>
      </w:r>
      <w:r>
        <w:rPr>
          <w:color w:val="221F1F"/>
          <w:spacing w:val="-7"/>
          <w:sz w:val="20"/>
        </w:rPr>
        <w:t xml:space="preserve"> </w:t>
      </w:r>
      <w:r>
        <w:rPr>
          <w:color w:val="221F1F"/>
          <w:sz w:val="20"/>
        </w:rPr>
        <w:t>in</w:t>
      </w:r>
      <w:r>
        <w:rPr>
          <w:color w:val="221F1F"/>
          <w:spacing w:val="-5"/>
          <w:sz w:val="20"/>
        </w:rPr>
        <w:t xml:space="preserve"> </w:t>
      </w:r>
      <w:r>
        <w:rPr>
          <w:color w:val="221F1F"/>
          <w:sz w:val="20"/>
        </w:rPr>
        <w:t>accordance with the Air Transport Association Common Support Data Dictionary; and</w:t>
      </w:r>
    </w:p>
    <w:p w14:paraId="54F82A1D" w14:textId="77777777" w:rsidR="00016C31" w:rsidRDefault="00016C31">
      <w:pPr>
        <w:pStyle w:val="BodyText"/>
        <w:spacing w:before="1"/>
      </w:pPr>
    </w:p>
    <w:p w14:paraId="4F747B7E" w14:textId="77777777" w:rsidR="00016C31" w:rsidRDefault="00632607">
      <w:pPr>
        <w:pStyle w:val="ListParagraph"/>
        <w:numPr>
          <w:ilvl w:val="0"/>
          <w:numId w:val="40"/>
        </w:numPr>
        <w:tabs>
          <w:tab w:val="left" w:pos="736"/>
        </w:tabs>
        <w:ind w:right="949" w:hanging="3"/>
        <w:jc w:val="both"/>
        <w:rPr>
          <w:sz w:val="20"/>
        </w:rPr>
      </w:pPr>
      <w:r>
        <w:rPr>
          <w:color w:val="221F1F"/>
          <w:sz w:val="20"/>
        </w:rPr>
        <w:t>The</w:t>
      </w:r>
      <w:r>
        <w:rPr>
          <w:color w:val="221F1F"/>
          <w:spacing w:val="-2"/>
          <w:sz w:val="20"/>
        </w:rPr>
        <w:t xml:space="preserve"> </w:t>
      </w:r>
      <w:r>
        <w:rPr>
          <w:color w:val="221F1F"/>
          <w:sz w:val="20"/>
        </w:rPr>
        <w:t>encoded</w:t>
      </w:r>
      <w:r>
        <w:rPr>
          <w:color w:val="221F1F"/>
          <w:spacing w:val="-3"/>
          <w:sz w:val="20"/>
        </w:rPr>
        <w:t xml:space="preserve"> </w:t>
      </w:r>
      <w:r>
        <w:rPr>
          <w:color w:val="221F1F"/>
          <w:sz w:val="20"/>
        </w:rPr>
        <w:t>data</w:t>
      </w:r>
      <w:r>
        <w:rPr>
          <w:color w:val="221F1F"/>
          <w:spacing w:val="-5"/>
          <w:sz w:val="20"/>
        </w:rPr>
        <w:t xml:space="preserve"> </w:t>
      </w:r>
      <w:r>
        <w:rPr>
          <w:color w:val="221F1F"/>
          <w:sz w:val="20"/>
        </w:rPr>
        <w:t>elements</w:t>
      </w:r>
      <w:r>
        <w:rPr>
          <w:color w:val="221F1F"/>
          <w:spacing w:val="-5"/>
          <w:sz w:val="20"/>
        </w:rPr>
        <w:t xml:space="preserve"> </w:t>
      </w:r>
      <w:r>
        <w:rPr>
          <w:color w:val="221F1F"/>
          <w:sz w:val="20"/>
        </w:rPr>
        <w:t>of</w:t>
      </w:r>
      <w:r>
        <w:rPr>
          <w:color w:val="221F1F"/>
          <w:spacing w:val="-7"/>
          <w:sz w:val="20"/>
        </w:rPr>
        <w:t xml:space="preserve"> </w:t>
      </w:r>
      <w:r>
        <w:rPr>
          <w:color w:val="221F1F"/>
          <w:sz w:val="20"/>
        </w:rPr>
        <w:t>the</w:t>
      </w:r>
      <w:r>
        <w:rPr>
          <w:color w:val="221F1F"/>
          <w:spacing w:val="-2"/>
          <w:sz w:val="20"/>
        </w:rPr>
        <w:t xml:space="preserve"> </w:t>
      </w:r>
      <w:r>
        <w:rPr>
          <w:color w:val="221F1F"/>
          <w:sz w:val="20"/>
        </w:rPr>
        <w:t>unique</w:t>
      </w:r>
      <w:r>
        <w:rPr>
          <w:color w:val="221F1F"/>
          <w:spacing w:val="-4"/>
          <w:sz w:val="20"/>
        </w:rPr>
        <w:t xml:space="preserve"> </w:t>
      </w:r>
      <w:r>
        <w:rPr>
          <w:color w:val="221F1F"/>
          <w:sz w:val="20"/>
        </w:rPr>
        <w:t>item</w:t>
      </w:r>
      <w:r>
        <w:rPr>
          <w:color w:val="221F1F"/>
          <w:spacing w:val="-2"/>
          <w:sz w:val="20"/>
        </w:rPr>
        <w:t xml:space="preserve"> </w:t>
      </w:r>
      <w:r>
        <w:rPr>
          <w:color w:val="221F1F"/>
          <w:sz w:val="20"/>
        </w:rPr>
        <w:t>identifier</w:t>
      </w:r>
      <w:r>
        <w:rPr>
          <w:color w:val="221F1F"/>
          <w:spacing w:val="-2"/>
          <w:sz w:val="20"/>
        </w:rPr>
        <w:t xml:space="preserve"> </w:t>
      </w:r>
      <w:r>
        <w:rPr>
          <w:color w:val="221F1F"/>
          <w:sz w:val="20"/>
        </w:rPr>
        <w:t>conform</w:t>
      </w:r>
      <w:r>
        <w:rPr>
          <w:color w:val="221F1F"/>
          <w:spacing w:val="-2"/>
          <w:sz w:val="20"/>
        </w:rPr>
        <w:t xml:space="preserve"> </w:t>
      </w:r>
      <w:r>
        <w:rPr>
          <w:color w:val="221F1F"/>
          <w:sz w:val="20"/>
        </w:rPr>
        <w:t>to</w:t>
      </w:r>
      <w:r>
        <w:rPr>
          <w:color w:val="221F1F"/>
          <w:spacing w:val="-2"/>
          <w:sz w:val="20"/>
        </w:rPr>
        <w:t xml:space="preserve"> </w:t>
      </w:r>
      <w:r>
        <w:rPr>
          <w:color w:val="221F1F"/>
          <w:sz w:val="20"/>
        </w:rPr>
        <w:t>the</w:t>
      </w:r>
      <w:r>
        <w:rPr>
          <w:color w:val="221F1F"/>
          <w:spacing w:val="-5"/>
          <w:sz w:val="20"/>
        </w:rPr>
        <w:t xml:space="preserve"> </w:t>
      </w:r>
      <w:r>
        <w:rPr>
          <w:color w:val="221F1F"/>
          <w:sz w:val="20"/>
        </w:rPr>
        <w:t>transfer</w:t>
      </w:r>
      <w:r>
        <w:rPr>
          <w:color w:val="221F1F"/>
          <w:spacing w:val="-1"/>
          <w:sz w:val="20"/>
        </w:rPr>
        <w:t xml:space="preserve"> </w:t>
      </w:r>
      <w:r>
        <w:rPr>
          <w:color w:val="221F1F"/>
          <w:sz w:val="20"/>
        </w:rPr>
        <w:t>structure,</w:t>
      </w:r>
      <w:r>
        <w:rPr>
          <w:color w:val="221F1F"/>
          <w:spacing w:val="-2"/>
          <w:sz w:val="20"/>
        </w:rPr>
        <w:t xml:space="preserve"> </w:t>
      </w:r>
      <w:r>
        <w:rPr>
          <w:color w:val="221F1F"/>
          <w:sz w:val="20"/>
        </w:rPr>
        <w:t>syntax,</w:t>
      </w:r>
      <w:r>
        <w:rPr>
          <w:color w:val="221F1F"/>
          <w:spacing w:val="-3"/>
          <w:sz w:val="20"/>
        </w:rPr>
        <w:t xml:space="preserve"> </w:t>
      </w:r>
      <w:r>
        <w:rPr>
          <w:color w:val="221F1F"/>
          <w:sz w:val="20"/>
        </w:rPr>
        <w:t>and</w:t>
      </w:r>
      <w:r>
        <w:rPr>
          <w:color w:val="221F1F"/>
          <w:spacing w:val="-2"/>
          <w:sz w:val="20"/>
        </w:rPr>
        <w:t xml:space="preserve"> </w:t>
      </w:r>
      <w:r>
        <w:rPr>
          <w:color w:val="221F1F"/>
          <w:sz w:val="20"/>
        </w:rPr>
        <w:t>coding</w:t>
      </w:r>
      <w:r>
        <w:rPr>
          <w:color w:val="221F1F"/>
          <w:spacing w:val="-4"/>
          <w:sz w:val="20"/>
        </w:rPr>
        <w:t xml:space="preserve"> </w:t>
      </w:r>
      <w:r>
        <w:rPr>
          <w:color w:val="221F1F"/>
          <w:sz w:val="20"/>
        </w:rPr>
        <w:t>of messages</w:t>
      </w:r>
      <w:r>
        <w:rPr>
          <w:color w:val="221F1F"/>
          <w:spacing w:val="-6"/>
          <w:sz w:val="20"/>
        </w:rPr>
        <w:t xml:space="preserve"> </w:t>
      </w:r>
      <w:r>
        <w:rPr>
          <w:color w:val="221F1F"/>
          <w:sz w:val="20"/>
        </w:rPr>
        <w:t>and</w:t>
      </w:r>
      <w:r>
        <w:rPr>
          <w:color w:val="221F1F"/>
          <w:spacing w:val="-4"/>
          <w:sz w:val="20"/>
        </w:rPr>
        <w:t xml:space="preserve"> </w:t>
      </w:r>
      <w:r>
        <w:rPr>
          <w:color w:val="221F1F"/>
          <w:sz w:val="20"/>
        </w:rPr>
        <w:t>data</w:t>
      </w:r>
      <w:r>
        <w:rPr>
          <w:color w:val="221F1F"/>
          <w:spacing w:val="-7"/>
          <w:sz w:val="20"/>
        </w:rPr>
        <w:t xml:space="preserve"> </w:t>
      </w:r>
      <w:r>
        <w:rPr>
          <w:color w:val="221F1F"/>
          <w:sz w:val="20"/>
        </w:rPr>
        <w:t>formats</w:t>
      </w:r>
      <w:r>
        <w:rPr>
          <w:color w:val="221F1F"/>
          <w:spacing w:val="-5"/>
          <w:sz w:val="20"/>
        </w:rPr>
        <w:t xml:space="preserve"> </w:t>
      </w:r>
      <w:r>
        <w:rPr>
          <w:color w:val="221F1F"/>
          <w:sz w:val="20"/>
        </w:rPr>
        <w:t>specified</w:t>
      </w:r>
      <w:r>
        <w:rPr>
          <w:color w:val="221F1F"/>
          <w:spacing w:val="-3"/>
          <w:sz w:val="20"/>
        </w:rPr>
        <w:t xml:space="preserve"> </w:t>
      </w:r>
      <w:r>
        <w:rPr>
          <w:color w:val="221F1F"/>
          <w:sz w:val="20"/>
        </w:rPr>
        <w:t>for</w:t>
      </w:r>
      <w:r>
        <w:rPr>
          <w:color w:val="221F1F"/>
          <w:spacing w:val="-4"/>
          <w:sz w:val="20"/>
        </w:rPr>
        <w:t xml:space="preserve"> </w:t>
      </w:r>
      <w:r>
        <w:rPr>
          <w:color w:val="221F1F"/>
          <w:sz w:val="20"/>
        </w:rPr>
        <w:t>Format</w:t>
      </w:r>
      <w:r>
        <w:rPr>
          <w:color w:val="221F1F"/>
          <w:spacing w:val="-7"/>
          <w:sz w:val="20"/>
        </w:rPr>
        <w:t xml:space="preserve"> </w:t>
      </w:r>
      <w:r>
        <w:rPr>
          <w:color w:val="221F1F"/>
          <w:sz w:val="20"/>
        </w:rPr>
        <w:t>Indicators</w:t>
      </w:r>
      <w:r>
        <w:rPr>
          <w:color w:val="221F1F"/>
          <w:spacing w:val="-10"/>
          <w:sz w:val="20"/>
        </w:rPr>
        <w:t xml:space="preserve"> </w:t>
      </w:r>
      <w:r>
        <w:rPr>
          <w:color w:val="221F1F"/>
          <w:sz w:val="20"/>
        </w:rPr>
        <w:t>05,</w:t>
      </w:r>
      <w:r>
        <w:rPr>
          <w:color w:val="221F1F"/>
          <w:spacing w:val="-5"/>
          <w:sz w:val="20"/>
        </w:rPr>
        <w:t xml:space="preserve"> </w:t>
      </w:r>
      <w:r>
        <w:rPr>
          <w:color w:val="221F1F"/>
          <w:sz w:val="20"/>
        </w:rPr>
        <w:t>06,</w:t>
      </w:r>
      <w:r>
        <w:rPr>
          <w:color w:val="221F1F"/>
          <w:spacing w:val="-7"/>
          <w:sz w:val="20"/>
        </w:rPr>
        <w:t xml:space="preserve"> </w:t>
      </w:r>
      <w:r>
        <w:rPr>
          <w:color w:val="221F1F"/>
          <w:sz w:val="20"/>
        </w:rPr>
        <w:t>and</w:t>
      </w:r>
      <w:r>
        <w:rPr>
          <w:color w:val="221F1F"/>
          <w:spacing w:val="-7"/>
          <w:sz w:val="20"/>
        </w:rPr>
        <w:t xml:space="preserve"> </w:t>
      </w:r>
      <w:r>
        <w:rPr>
          <w:color w:val="221F1F"/>
          <w:sz w:val="20"/>
        </w:rPr>
        <w:t>12</w:t>
      </w:r>
      <w:r>
        <w:rPr>
          <w:color w:val="221F1F"/>
          <w:spacing w:val="-4"/>
          <w:sz w:val="20"/>
        </w:rPr>
        <w:t xml:space="preserve"> </w:t>
      </w:r>
      <w:r>
        <w:rPr>
          <w:color w:val="221F1F"/>
          <w:sz w:val="20"/>
        </w:rPr>
        <w:t>in</w:t>
      </w:r>
      <w:r>
        <w:rPr>
          <w:color w:val="221F1F"/>
          <w:spacing w:val="-4"/>
          <w:sz w:val="20"/>
        </w:rPr>
        <w:t xml:space="preserve"> </w:t>
      </w:r>
      <w:r>
        <w:rPr>
          <w:color w:val="221F1F"/>
          <w:sz w:val="20"/>
        </w:rPr>
        <w:t>ISO/IEC</w:t>
      </w:r>
      <w:r>
        <w:rPr>
          <w:color w:val="221F1F"/>
          <w:spacing w:val="-6"/>
          <w:sz w:val="20"/>
        </w:rPr>
        <w:t xml:space="preserve"> </w:t>
      </w:r>
      <w:r>
        <w:rPr>
          <w:color w:val="221F1F"/>
          <w:sz w:val="20"/>
        </w:rPr>
        <w:t>International</w:t>
      </w:r>
      <w:r>
        <w:rPr>
          <w:color w:val="221F1F"/>
          <w:spacing w:val="-3"/>
          <w:sz w:val="20"/>
        </w:rPr>
        <w:t xml:space="preserve"> </w:t>
      </w:r>
      <w:r>
        <w:rPr>
          <w:color w:val="221F1F"/>
          <w:sz w:val="20"/>
        </w:rPr>
        <w:t>Standard</w:t>
      </w:r>
      <w:r>
        <w:rPr>
          <w:color w:val="221F1F"/>
          <w:spacing w:val="-6"/>
          <w:sz w:val="20"/>
        </w:rPr>
        <w:t xml:space="preserve"> </w:t>
      </w:r>
      <w:r>
        <w:rPr>
          <w:color w:val="221F1F"/>
          <w:sz w:val="20"/>
        </w:rPr>
        <w:t xml:space="preserve">15434, Information Technology-Transfer Syntax for </w:t>
      </w:r>
      <w:proofErr w:type="gramStart"/>
      <w:r>
        <w:rPr>
          <w:color w:val="221F1F"/>
          <w:sz w:val="20"/>
        </w:rPr>
        <w:t>High Capacity</w:t>
      </w:r>
      <w:proofErr w:type="gramEnd"/>
      <w:r>
        <w:rPr>
          <w:color w:val="221F1F"/>
          <w:sz w:val="20"/>
        </w:rPr>
        <w:t xml:space="preserve"> Automatic Data Capture Media.</w:t>
      </w:r>
    </w:p>
    <w:p w14:paraId="42B26C43" w14:textId="77777777" w:rsidR="00016C31" w:rsidRDefault="00016C31">
      <w:pPr>
        <w:pStyle w:val="BodyText"/>
        <w:spacing w:before="9"/>
        <w:rPr>
          <w:sz w:val="19"/>
        </w:rPr>
      </w:pPr>
    </w:p>
    <w:p w14:paraId="51F017DC" w14:textId="77777777" w:rsidR="00016C31" w:rsidRDefault="00632607">
      <w:pPr>
        <w:pStyle w:val="ListParagraph"/>
        <w:numPr>
          <w:ilvl w:val="0"/>
          <w:numId w:val="41"/>
        </w:numPr>
        <w:tabs>
          <w:tab w:val="left" w:pos="724"/>
        </w:tabs>
        <w:ind w:left="723" w:hanging="286"/>
        <w:jc w:val="both"/>
        <w:rPr>
          <w:sz w:val="20"/>
        </w:rPr>
      </w:pPr>
      <w:r>
        <w:rPr>
          <w:color w:val="221F1F"/>
          <w:sz w:val="20"/>
        </w:rPr>
        <w:t>Unique</w:t>
      </w:r>
      <w:r>
        <w:rPr>
          <w:color w:val="221F1F"/>
          <w:spacing w:val="-8"/>
          <w:sz w:val="20"/>
        </w:rPr>
        <w:t xml:space="preserve"> </w:t>
      </w:r>
      <w:r>
        <w:rPr>
          <w:color w:val="221F1F"/>
          <w:sz w:val="20"/>
        </w:rPr>
        <w:t>item</w:t>
      </w:r>
      <w:r>
        <w:rPr>
          <w:color w:val="221F1F"/>
          <w:spacing w:val="-5"/>
          <w:sz w:val="20"/>
        </w:rPr>
        <w:t xml:space="preserve"> </w:t>
      </w:r>
      <w:r>
        <w:rPr>
          <w:color w:val="221F1F"/>
          <w:spacing w:val="-2"/>
          <w:sz w:val="20"/>
        </w:rPr>
        <w:t>identifier.</w:t>
      </w:r>
    </w:p>
    <w:p w14:paraId="02D044BE" w14:textId="77777777" w:rsidR="00016C31" w:rsidRDefault="00016C31">
      <w:pPr>
        <w:pStyle w:val="BodyText"/>
        <w:spacing w:before="1"/>
      </w:pPr>
    </w:p>
    <w:p w14:paraId="0AE9DD22" w14:textId="77777777" w:rsidR="00016C31" w:rsidRDefault="00632607">
      <w:pPr>
        <w:pStyle w:val="ListParagraph"/>
        <w:numPr>
          <w:ilvl w:val="1"/>
          <w:numId w:val="41"/>
        </w:numPr>
        <w:tabs>
          <w:tab w:val="left" w:pos="679"/>
        </w:tabs>
        <w:ind w:hanging="241"/>
        <w:jc w:val="both"/>
        <w:rPr>
          <w:sz w:val="20"/>
        </w:rPr>
      </w:pPr>
      <w:r>
        <w:rPr>
          <w:color w:val="221F1F"/>
          <w:sz w:val="20"/>
        </w:rPr>
        <w:t>The</w:t>
      </w:r>
      <w:r>
        <w:rPr>
          <w:color w:val="221F1F"/>
          <w:spacing w:val="-12"/>
          <w:sz w:val="20"/>
        </w:rPr>
        <w:t xml:space="preserve"> </w:t>
      </w:r>
      <w:r>
        <w:rPr>
          <w:color w:val="221F1F"/>
          <w:sz w:val="20"/>
        </w:rPr>
        <w:t>Contractor</w:t>
      </w:r>
      <w:r>
        <w:rPr>
          <w:color w:val="221F1F"/>
          <w:spacing w:val="-12"/>
          <w:sz w:val="20"/>
        </w:rPr>
        <w:t xml:space="preserve"> </w:t>
      </w:r>
      <w:r>
        <w:rPr>
          <w:color w:val="221F1F"/>
          <w:sz w:val="20"/>
        </w:rPr>
        <w:t>shall-</w:t>
      </w:r>
      <w:r>
        <w:rPr>
          <w:color w:val="221F1F"/>
          <w:spacing w:val="-10"/>
          <w:sz w:val="20"/>
        </w:rPr>
        <w:t>-</w:t>
      </w:r>
    </w:p>
    <w:p w14:paraId="48D505FE" w14:textId="77777777" w:rsidR="00016C31" w:rsidRDefault="00016C31">
      <w:pPr>
        <w:pStyle w:val="BodyText"/>
        <w:spacing w:before="1"/>
      </w:pPr>
    </w:p>
    <w:p w14:paraId="2F53CB4A" w14:textId="77777777" w:rsidR="00016C31" w:rsidRDefault="00632607">
      <w:pPr>
        <w:pStyle w:val="ListParagraph"/>
        <w:numPr>
          <w:ilvl w:val="2"/>
          <w:numId w:val="41"/>
        </w:numPr>
        <w:tabs>
          <w:tab w:val="left" w:pos="767"/>
        </w:tabs>
        <w:jc w:val="both"/>
        <w:rPr>
          <w:sz w:val="20"/>
        </w:rPr>
      </w:pPr>
      <w:r>
        <w:rPr>
          <w:color w:val="221F1F"/>
          <w:sz w:val="20"/>
        </w:rPr>
        <w:t>Determine</w:t>
      </w:r>
      <w:r>
        <w:rPr>
          <w:color w:val="221F1F"/>
          <w:spacing w:val="-11"/>
          <w:sz w:val="20"/>
        </w:rPr>
        <w:t xml:space="preserve"> </w:t>
      </w:r>
      <w:r>
        <w:rPr>
          <w:color w:val="221F1F"/>
          <w:sz w:val="20"/>
        </w:rPr>
        <w:t>whether</w:t>
      </w:r>
      <w:r>
        <w:rPr>
          <w:color w:val="221F1F"/>
          <w:spacing w:val="-10"/>
          <w:sz w:val="20"/>
        </w:rPr>
        <w:t xml:space="preserve"> </w:t>
      </w:r>
      <w:r>
        <w:rPr>
          <w:color w:val="221F1F"/>
          <w:sz w:val="20"/>
        </w:rPr>
        <w:t>to-</w:t>
      </w:r>
      <w:r>
        <w:rPr>
          <w:color w:val="221F1F"/>
          <w:spacing w:val="-10"/>
          <w:sz w:val="20"/>
        </w:rPr>
        <w:t>-</w:t>
      </w:r>
    </w:p>
    <w:p w14:paraId="3CAAA143" w14:textId="77777777" w:rsidR="00016C31" w:rsidRDefault="00016C31">
      <w:pPr>
        <w:pStyle w:val="BodyText"/>
        <w:spacing w:before="10"/>
        <w:rPr>
          <w:sz w:val="19"/>
        </w:rPr>
      </w:pPr>
    </w:p>
    <w:p w14:paraId="78F956D6" w14:textId="77777777" w:rsidR="00016C31" w:rsidRDefault="00632607">
      <w:pPr>
        <w:pStyle w:val="ListParagraph"/>
        <w:numPr>
          <w:ilvl w:val="3"/>
          <w:numId w:val="41"/>
        </w:numPr>
        <w:tabs>
          <w:tab w:val="left" w:pos="724"/>
        </w:tabs>
        <w:jc w:val="both"/>
        <w:rPr>
          <w:sz w:val="20"/>
        </w:rPr>
      </w:pPr>
      <w:r>
        <w:rPr>
          <w:color w:val="221F1F"/>
          <w:sz w:val="20"/>
        </w:rPr>
        <w:t>Serialize</w:t>
      </w:r>
      <w:r>
        <w:rPr>
          <w:color w:val="221F1F"/>
          <w:spacing w:val="-12"/>
          <w:sz w:val="20"/>
        </w:rPr>
        <w:t xml:space="preserve"> </w:t>
      </w:r>
      <w:r>
        <w:rPr>
          <w:color w:val="221F1F"/>
          <w:sz w:val="20"/>
        </w:rPr>
        <w:t>within</w:t>
      </w:r>
      <w:r>
        <w:rPr>
          <w:color w:val="221F1F"/>
          <w:spacing w:val="-11"/>
          <w:sz w:val="20"/>
        </w:rPr>
        <w:t xml:space="preserve"> </w:t>
      </w:r>
      <w:r>
        <w:rPr>
          <w:color w:val="221F1F"/>
          <w:sz w:val="20"/>
        </w:rPr>
        <w:t>the</w:t>
      </w:r>
      <w:r>
        <w:rPr>
          <w:color w:val="221F1F"/>
          <w:spacing w:val="-12"/>
          <w:sz w:val="20"/>
        </w:rPr>
        <w:t xml:space="preserve"> </w:t>
      </w:r>
      <w:r>
        <w:rPr>
          <w:color w:val="221F1F"/>
          <w:sz w:val="20"/>
        </w:rPr>
        <w:t>enterprise</w:t>
      </w:r>
      <w:r>
        <w:rPr>
          <w:color w:val="221F1F"/>
          <w:spacing w:val="-11"/>
          <w:sz w:val="20"/>
        </w:rPr>
        <w:t xml:space="preserve"> </w:t>
      </w:r>
      <w:proofErr w:type="gramStart"/>
      <w:r>
        <w:rPr>
          <w:color w:val="221F1F"/>
          <w:spacing w:val="-2"/>
          <w:sz w:val="20"/>
        </w:rPr>
        <w:t>identifier;</w:t>
      </w:r>
      <w:proofErr w:type="gramEnd"/>
    </w:p>
    <w:p w14:paraId="1085453C" w14:textId="77777777" w:rsidR="00016C31" w:rsidRDefault="00016C31">
      <w:pPr>
        <w:pStyle w:val="BodyText"/>
        <w:spacing w:before="3"/>
      </w:pPr>
    </w:p>
    <w:p w14:paraId="63BDBB14" w14:textId="77777777" w:rsidR="00016C31" w:rsidRDefault="00632607">
      <w:pPr>
        <w:pStyle w:val="ListParagraph"/>
        <w:numPr>
          <w:ilvl w:val="3"/>
          <w:numId w:val="41"/>
        </w:numPr>
        <w:tabs>
          <w:tab w:val="left" w:pos="724"/>
        </w:tabs>
        <w:jc w:val="both"/>
        <w:rPr>
          <w:sz w:val="20"/>
        </w:rPr>
      </w:pPr>
      <w:r>
        <w:rPr>
          <w:color w:val="221F1F"/>
          <w:sz w:val="20"/>
        </w:rPr>
        <w:t>Serialize</w:t>
      </w:r>
      <w:r>
        <w:rPr>
          <w:color w:val="221F1F"/>
          <w:spacing w:val="-10"/>
          <w:sz w:val="20"/>
        </w:rPr>
        <w:t xml:space="preserve"> </w:t>
      </w:r>
      <w:r>
        <w:rPr>
          <w:color w:val="221F1F"/>
          <w:sz w:val="20"/>
        </w:rPr>
        <w:t>within</w:t>
      </w:r>
      <w:r>
        <w:rPr>
          <w:color w:val="221F1F"/>
          <w:spacing w:val="-8"/>
          <w:sz w:val="20"/>
        </w:rPr>
        <w:t xml:space="preserve"> </w:t>
      </w:r>
      <w:r>
        <w:rPr>
          <w:color w:val="221F1F"/>
          <w:sz w:val="20"/>
        </w:rPr>
        <w:t>the</w:t>
      </w:r>
      <w:r>
        <w:rPr>
          <w:color w:val="221F1F"/>
          <w:spacing w:val="-8"/>
          <w:sz w:val="20"/>
        </w:rPr>
        <w:t xml:space="preserve"> </w:t>
      </w:r>
      <w:r>
        <w:rPr>
          <w:color w:val="221F1F"/>
          <w:sz w:val="20"/>
        </w:rPr>
        <w:t>part,</w:t>
      </w:r>
      <w:r>
        <w:rPr>
          <w:color w:val="221F1F"/>
          <w:spacing w:val="-8"/>
          <w:sz w:val="20"/>
        </w:rPr>
        <w:t xml:space="preserve"> </w:t>
      </w:r>
      <w:r>
        <w:rPr>
          <w:color w:val="221F1F"/>
          <w:sz w:val="20"/>
        </w:rPr>
        <w:t>lot,</w:t>
      </w:r>
      <w:r>
        <w:rPr>
          <w:color w:val="221F1F"/>
          <w:spacing w:val="-8"/>
          <w:sz w:val="20"/>
        </w:rPr>
        <w:t xml:space="preserve"> </w:t>
      </w:r>
      <w:r>
        <w:rPr>
          <w:color w:val="221F1F"/>
          <w:sz w:val="20"/>
        </w:rPr>
        <w:t>or</w:t>
      </w:r>
      <w:r>
        <w:rPr>
          <w:color w:val="221F1F"/>
          <w:spacing w:val="-8"/>
          <w:sz w:val="20"/>
        </w:rPr>
        <w:t xml:space="preserve"> </w:t>
      </w:r>
      <w:r>
        <w:rPr>
          <w:color w:val="221F1F"/>
          <w:sz w:val="20"/>
        </w:rPr>
        <w:t>batch</w:t>
      </w:r>
      <w:r>
        <w:rPr>
          <w:color w:val="221F1F"/>
          <w:spacing w:val="-9"/>
          <w:sz w:val="20"/>
        </w:rPr>
        <w:t xml:space="preserve"> </w:t>
      </w:r>
      <w:r>
        <w:rPr>
          <w:color w:val="221F1F"/>
          <w:sz w:val="20"/>
        </w:rPr>
        <w:t>number;</w:t>
      </w:r>
      <w:r>
        <w:rPr>
          <w:color w:val="221F1F"/>
          <w:spacing w:val="-8"/>
          <w:sz w:val="20"/>
        </w:rPr>
        <w:t xml:space="preserve"> </w:t>
      </w:r>
      <w:r>
        <w:rPr>
          <w:color w:val="221F1F"/>
          <w:spacing w:val="-5"/>
          <w:sz w:val="20"/>
        </w:rPr>
        <w:t>or</w:t>
      </w:r>
    </w:p>
    <w:p w14:paraId="00BED585" w14:textId="77777777" w:rsidR="00016C31" w:rsidRDefault="00016C31">
      <w:pPr>
        <w:pStyle w:val="BodyText"/>
        <w:spacing w:before="10"/>
        <w:rPr>
          <w:sz w:val="19"/>
        </w:rPr>
      </w:pPr>
    </w:p>
    <w:p w14:paraId="34120E55" w14:textId="77777777" w:rsidR="00016C31" w:rsidRDefault="00632607">
      <w:pPr>
        <w:pStyle w:val="ListParagraph"/>
        <w:numPr>
          <w:ilvl w:val="3"/>
          <w:numId w:val="41"/>
        </w:numPr>
        <w:tabs>
          <w:tab w:val="left" w:pos="724"/>
        </w:tabs>
        <w:jc w:val="both"/>
        <w:rPr>
          <w:sz w:val="20"/>
        </w:rPr>
      </w:pPr>
      <w:r>
        <w:rPr>
          <w:color w:val="221F1F"/>
          <w:sz w:val="20"/>
        </w:rPr>
        <w:t>Use</w:t>
      </w:r>
      <w:r>
        <w:rPr>
          <w:color w:val="221F1F"/>
          <w:spacing w:val="-13"/>
          <w:sz w:val="20"/>
        </w:rPr>
        <w:t xml:space="preserve"> </w:t>
      </w:r>
      <w:r>
        <w:rPr>
          <w:color w:val="221F1F"/>
          <w:sz w:val="20"/>
        </w:rPr>
        <w:t>a</w:t>
      </w:r>
      <w:r>
        <w:rPr>
          <w:color w:val="221F1F"/>
          <w:spacing w:val="-12"/>
          <w:sz w:val="20"/>
        </w:rPr>
        <w:t xml:space="preserve"> </w:t>
      </w:r>
      <w:r>
        <w:rPr>
          <w:color w:val="221F1F"/>
          <w:sz w:val="20"/>
        </w:rPr>
        <w:t>DoD</w:t>
      </w:r>
      <w:r>
        <w:rPr>
          <w:color w:val="221F1F"/>
          <w:spacing w:val="-13"/>
          <w:sz w:val="20"/>
        </w:rPr>
        <w:t xml:space="preserve"> </w:t>
      </w:r>
      <w:r>
        <w:rPr>
          <w:color w:val="221F1F"/>
          <w:sz w:val="20"/>
        </w:rPr>
        <w:t>recognized</w:t>
      </w:r>
      <w:r>
        <w:rPr>
          <w:color w:val="221F1F"/>
          <w:spacing w:val="-10"/>
          <w:sz w:val="20"/>
        </w:rPr>
        <w:t xml:space="preserve"> </w:t>
      </w:r>
      <w:r>
        <w:rPr>
          <w:color w:val="221F1F"/>
          <w:sz w:val="20"/>
        </w:rPr>
        <w:t>unique</w:t>
      </w:r>
      <w:r>
        <w:rPr>
          <w:color w:val="221F1F"/>
          <w:spacing w:val="-13"/>
          <w:sz w:val="20"/>
        </w:rPr>
        <w:t xml:space="preserve"> </w:t>
      </w:r>
      <w:r>
        <w:rPr>
          <w:color w:val="221F1F"/>
          <w:sz w:val="20"/>
        </w:rPr>
        <w:t>identification</w:t>
      </w:r>
      <w:r>
        <w:rPr>
          <w:color w:val="221F1F"/>
          <w:spacing w:val="-10"/>
          <w:sz w:val="20"/>
        </w:rPr>
        <w:t xml:space="preserve"> </w:t>
      </w:r>
      <w:r>
        <w:rPr>
          <w:color w:val="221F1F"/>
          <w:sz w:val="20"/>
        </w:rPr>
        <w:t>equivalent</w:t>
      </w:r>
      <w:r>
        <w:rPr>
          <w:color w:val="221F1F"/>
          <w:spacing w:val="-13"/>
          <w:sz w:val="20"/>
        </w:rPr>
        <w:t xml:space="preserve"> </w:t>
      </w:r>
      <w:r>
        <w:rPr>
          <w:color w:val="221F1F"/>
          <w:sz w:val="20"/>
        </w:rPr>
        <w:t>(</w:t>
      </w:r>
      <w:proofErr w:type="gramStart"/>
      <w:r>
        <w:rPr>
          <w:color w:val="221F1F"/>
          <w:sz w:val="20"/>
        </w:rPr>
        <w:t>e.g.</w:t>
      </w:r>
      <w:proofErr w:type="gramEnd"/>
      <w:r>
        <w:rPr>
          <w:color w:val="221F1F"/>
          <w:spacing w:val="-12"/>
          <w:sz w:val="20"/>
        </w:rPr>
        <w:t xml:space="preserve"> </w:t>
      </w:r>
      <w:r>
        <w:rPr>
          <w:color w:val="221F1F"/>
          <w:sz w:val="20"/>
        </w:rPr>
        <w:t>Vehicle</w:t>
      </w:r>
      <w:r>
        <w:rPr>
          <w:color w:val="221F1F"/>
          <w:spacing w:val="-11"/>
          <w:sz w:val="20"/>
        </w:rPr>
        <w:t xml:space="preserve"> </w:t>
      </w:r>
      <w:r>
        <w:rPr>
          <w:color w:val="221F1F"/>
          <w:sz w:val="20"/>
        </w:rPr>
        <w:t>Identification</w:t>
      </w:r>
      <w:r>
        <w:rPr>
          <w:color w:val="221F1F"/>
          <w:spacing w:val="-11"/>
          <w:sz w:val="20"/>
        </w:rPr>
        <w:t xml:space="preserve"> </w:t>
      </w:r>
      <w:r>
        <w:rPr>
          <w:color w:val="221F1F"/>
          <w:sz w:val="20"/>
        </w:rPr>
        <w:t>Number);</w:t>
      </w:r>
      <w:r>
        <w:rPr>
          <w:color w:val="221F1F"/>
          <w:spacing w:val="-9"/>
          <w:sz w:val="20"/>
        </w:rPr>
        <w:t xml:space="preserve"> </w:t>
      </w:r>
      <w:r>
        <w:rPr>
          <w:color w:val="221F1F"/>
          <w:spacing w:val="-5"/>
          <w:sz w:val="20"/>
        </w:rPr>
        <w:t>and</w:t>
      </w:r>
    </w:p>
    <w:p w14:paraId="33BCA381" w14:textId="77777777" w:rsidR="00016C31" w:rsidRDefault="00016C31">
      <w:pPr>
        <w:pStyle w:val="BodyText"/>
        <w:spacing w:before="1"/>
      </w:pPr>
    </w:p>
    <w:p w14:paraId="66D95BEC" w14:textId="77777777" w:rsidR="00016C31" w:rsidRDefault="00632607">
      <w:pPr>
        <w:pStyle w:val="ListParagraph"/>
        <w:numPr>
          <w:ilvl w:val="2"/>
          <w:numId w:val="41"/>
        </w:numPr>
        <w:tabs>
          <w:tab w:val="left" w:pos="441"/>
        </w:tabs>
        <w:ind w:left="440" w:right="1732" w:hanging="330"/>
        <w:jc w:val="both"/>
        <w:rPr>
          <w:sz w:val="20"/>
        </w:rPr>
      </w:pPr>
      <w:r>
        <w:rPr>
          <w:color w:val="221F1F"/>
          <w:sz w:val="20"/>
        </w:rPr>
        <w:t>Place</w:t>
      </w:r>
      <w:r>
        <w:rPr>
          <w:color w:val="221F1F"/>
          <w:spacing w:val="-7"/>
          <w:sz w:val="20"/>
        </w:rPr>
        <w:t xml:space="preserve"> </w:t>
      </w:r>
      <w:r>
        <w:rPr>
          <w:color w:val="221F1F"/>
          <w:sz w:val="20"/>
        </w:rPr>
        <w:t>the</w:t>
      </w:r>
      <w:r>
        <w:rPr>
          <w:color w:val="221F1F"/>
          <w:spacing w:val="-7"/>
          <w:sz w:val="20"/>
        </w:rPr>
        <w:t xml:space="preserve"> </w:t>
      </w:r>
      <w:r>
        <w:rPr>
          <w:color w:val="221F1F"/>
          <w:sz w:val="20"/>
        </w:rPr>
        <w:t>data</w:t>
      </w:r>
      <w:r>
        <w:rPr>
          <w:color w:val="221F1F"/>
          <w:spacing w:val="-7"/>
          <w:sz w:val="20"/>
        </w:rPr>
        <w:t xml:space="preserve"> </w:t>
      </w:r>
      <w:r>
        <w:rPr>
          <w:color w:val="221F1F"/>
          <w:sz w:val="20"/>
        </w:rPr>
        <w:t>elements</w:t>
      </w:r>
      <w:r>
        <w:rPr>
          <w:color w:val="221F1F"/>
          <w:spacing w:val="-8"/>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unique</w:t>
      </w:r>
      <w:r>
        <w:rPr>
          <w:color w:val="221F1F"/>
          <w:spacing w:val="-6"/>
          <w:sz w:val="20"/>
        </w:rPr>
        <w:t xml:space="preserve"> </w:t>
      </w:r>
      <w:r>
        <w:rPr>
          <w:color w:val="221F1F"/>
          <w:sz w:val="20"/>
        </w:rPr>
        <w:t>item</w:t>
      </w:r>
      <w:r>
        <w:rPr>
          <w:color w:val="221F1F"/>
          <w:spacing w:val="-7"/>
          <w:sz w:val="20"/>
        </w:rPr>
        <w:t xml:space="preserve"> </w:t>
      </w:r>
      <w:r>
        <w:rPr>
          <w:color w:val="221F1F"/>
          <w:sz w:val="20"/>
        </w:rPr>
        <w:t>identifier</w:t>
      </w:r>
      <w:r>
        <w:rPr>
          <w:color w:val="221F1F"/>
          <w:spacing w:val="-6"/>
          <w:sz w:val="20"/>
        </w:rPr>
        <w:t xml:space="preserve"> </w:t>
      </w:r>
      <w:r>
        <w:rPr>
          <w:color w:val="221F1F"/>
          <w:sz w:val="20"/>
        </w:rPr>
        <w:t>(enterprise</w:t>
      </w:r>
      <w:r>
        <w:rPr>
          <w:color w:val="221F1F"/>
          <w:spacing w:val="-4"/>
          <w:sz w:val="20"/>
        </w:rPr>
        <w:t xml:space="preserve"> </w:t>
      </w:r>
      <w:r>
        <w:rPr>
          <w:color w:val="221F1F"/>
          <w:sz w:val="20"/>
        </w:rPr>
        <w:t>identifier;</w:t>
      </w:r>
      <w:r>
        <w:rPr>
          <w:color w:val="221F1F"/>
          <w:spacing w:val="-4"/>
          <w:sz w:val="20"/>
        </w:rPr>
        <w:t xml:space="preserve"> </w:t>
      </w:r>
      <w:r>
        <w:rPr>
          <w:color w:val="221F1F"/>
          <w:sz w:val="20"/>
        </w:rPr>
        <w:t>serial</w:t>
      </w:r>
      <w:r>
        <w:rPr>
          <w:color w:val="221F1F"/>
          <w:spacing w:val="-8"/>
          <w:sz w:val="20"/>
        </w:rPr>
        <w:t xml:space="preserve"> </w:t>
      </w:r>
      <w:r>
        <w:rPr>
          <w:color w:val="221F1F"/>
          <w:sz w:val="20"/>
        </w:rPr>
        <w:t>number;</w:t>
      </w:r>
      <w:r>
        <w:rPr>
          <w:color w:val="221F1F"/>
          <w:spacing w:val="-7"/>
          <w:sz w:val="20"/>
        </w:rPr>
        <w:t xml:space="preserve"> </w:t>
      </w:r>
      <w:r>
        <w:rPr>
          <w:color w:val="221F1F"/>
          <w:sz w:val="20"/>
        </w:rPr>
        <w:t>DoD</w:t>
      </w:r>
      <w:r>
        <w:rPr>
          <w:color w:val="221F1F"/>
          <w:spacing w:val="-8"/>
          <w:sz w:val="20"/>
        </w:rPr>
        <w:t xml:space="preserve"> </w:t>
      </w:r>
      <w:r>
        <w:rPr>
          <w:color w:val="221F1F"/>
          <w:sz w:val="20"/>
        </w:rPr>
        <w:t xml:space="preserve">recognized </w:t>
      </w:r>
      <w:r>
        <w:rPr>
          <w:color w:val="221F1F"/>
          <w:spacing w:val="-2"/>
          <w:sz w:val="20"/>
        </w:rPr>
        <w:t>unique</w:t>
      </w:r>
    </w:p>
    <w:p w14:paraId="3BA85CF1" w14:textId="77777777" w:rsidR="00016C31" w:rsidRDefault="00632607">
      <w:pPr>
        <w:pStyle w:val="BodyText"/>
        <w:ind w:left="219" w:right="921"/>
        <w:jc w:val="both"/>
      </w:pPr>
      <w:r>
        <w:rPr>
          <w:color w:val="221F1F"/>
        </w:rPr>
        <w:t>identification equivalent; and for serialization within the part, lot, or batch number only: Original part, lot, or batch number)</w:t>
      </w:r>
      <w:r>
        <w:rPr>
          <w:color w:val="221F1F"/>
          <w:spacing w:val="-13"/>
        </w:rPr>
        <w:t xml:space="preserve"> </w:t>
      </w:r>
      <w:r>
        <w:rPr>
          <w:color w:val="221F1F"/>
        </w:rPr>
        <w:t>on</w:t>
      </w:r>
      <w:r>
        <w:rPr>
          <w:color w:val="221F1F"/>
          <w:spacing w:val="-12"/>
        </w:rPr>
        <w:t xml:space="preserve"> </w:t>
      </w:r>
      <w:r>
        <w:rPr>
          <w:color w:val="221F1F"/>
        </w:rPr>
        <w:t>items</w:t>
      </w:r>
      <w:r>
        <w:rPr>
          <w:color w:val="221F1F"/>
          <w:spacing w:val="-13"/>
        </w:rPr>
        <w:t xml:space="preserve"> </w:t>
      </w:r>
      <w:r>
        <w:rPr>
          <w:color w:val="221F1F"/>
        </w:rPr>
        <w:t>requiring</w:t>
      </w:r>
      <w:r>
        <w:rPr>
          <w:color w:val="221F1F"/>
          <w:spacing w:val="-11"/>
        </w:rPr>
        <w:t xml:space="preserve"> </w:t>
      </w:r>
      <w:r>
        <w:rPr>
          <w:color w:val="221F1F"/>
        </w:rPr>
        <w:t>marking</w:t>
      </w:r>
      <w:r>
        <w:rPr>
          <w:color w:val="221F1F"/>
          <w:spacing w:val="-12"/>
        </w:rPr>
        <w:t xml:space="preserve"> </w:t>
      </w:r>
      <w:r>
        <w:rPr>
          <w:color w:val="221F1F"/>
        </w:rPr>
        <w:t>by</w:t>
      </w:r>
      <w:r>
        <w:rPr>
          <w:color w:val="221F1F"/>
          <w:spacing w:val="-13"/>
        </w:rPr>
        <w:t xml:space="preserve"> </w:t>
      </w:r>
      <w:r>
        <w:rPr>
          <w:color w:val="221F1F"/>
        </w:rPr>
        <w:t>paragraph</w:t>
      </w:r>
      <w:r>
        <w:rPr>
          <w:color w:val="221F1F"/>
          <w:spacing w:val="-12"/>
        </w:rPr>
        <w:t xml:space="preserve"> </w:t>
      </w:r>
      <w:r>
        <w:rPr>
          <w:color w:val="221F1F"/>
        </w:rPr>
        <w:t>(c)(1)</w:t>
      </w:r>
      <w:r>
        <w:rPr>
          <w:color w:val="221F1F"/>
          <w:spacing w:val="-11"/>
        </w:rPr>
        <w:t xml:space="preserve"> </w:t>
      </w:r>
      <w:r>
        <w:rPr>
          <w:color w:val="221F1F"/>
        </w:rPr>
        <w:t>of</w:t>
      </w:r>
      <w:r>
        <w:rPr>
          <w:color w:val="221F1F"/>
          <w:spacing w:val="-12"/>
        </w:rPr>
        <w:t xml:space="preserve"> </w:t>
      </w:r>
      <w:r>
        <w:rPr>
          <w:color w:val="221F1F"/>
        </w:rPr>
        <w:t>this</w:t>
      </w:r>
      <w:r>
        <w:rPr>
          <w:color w:val="221F1F"/>
          <w:spacing w:val="-13"/>
        </w:rPr>
        <w:t xml:space="preserve"> </w:t>
      </w:r>
      <w:r>
        <w:rPr>
          <w:color w:val="221F1F"/>
        </w:rPr>
        <w:t>clause,</w:t>
      </w:r>
      <w:r>
        <w:rPr>
          <w:color w:val="221F1F"/>
          <w:spacing w:val="-11"/>
        </w:rPr>
        <w:t xml:space="preserve"> </w:t>
      </w:r>
      <w:r>
        <w:rPr>
          <w:color w:val="221F1F"/>
        </w:rPr>
        <w:t>based</w:t>
      </w:r>
      <w:r>
        <w:rPr>
          <w:color w:val="221F1F"/>
          <w:spacing w:val="-11"/>
        </w:rPr>
        <w:t xml:space="preserve"> </w:t>
      </w:r>
      <w:r>
        <w:rPr>
          <w:color w:val="221F1F"/>
        </w:rPr>
        <w:t>on</w:t>
      </w:r>
      <w:r>
        <w:rPr>
          <w:color w:val="221F1F"/>
          <w:spacing w:val="-11"/>
        </w:rPr>
        <w:t xml:space="preserve"> </w:t>
      </w:r>
      <w:r>
        <w:rPr>
          <w:color w:val="221F1F"/>
        </w:rPr>
        <w:t>the</w:t>
      </w:r>
      <w:r>
        <w:rPr>
          <w:color w:val="221F1F"/>
          <w:spacing w:val="-13"/>
        </w:rPr>
        <w:t xml:space="preserve"> </w:t>
      </w:r>
      <w:r>
        <w:rPr>
          <w:color w:val="221F1F"/>
        </w:rPr>
        <w:t>criteria</w:t>
      </w:r>
      <w:r>
        <w:rPr>
          <w:color w:val="221F1F"/>
          <w:spacing w:val="-12"/>
        </w:rPr>
        <w:t xml:space="preserve"> </w:t>
      </w:r>
      <w:r>
        <w:rPr>
          <w:color w:val="221F1F"/>
        </w:rPr>
        <w:t>provided</w:t>
      </w:r>
      <w:r>
        <w:rPr>
          <w:color w:val="221F1F"/>
          <w:spacing w:val="-12"/>
        </w:rPr>
        <w:t xml:space="preserve"> </w:t>
      </w:r>
      <w:r>
        <w:rPr>
          <w:color w:val="221F1F"/>
        </w:rPr>
        <w:t>in</w:t>
      </w:r>
      <w:r>
        <w:rPr>
          <w:color w:val="221F1F"/>
          <w:spacing w:val="-11"/>
        </w:rPr>
        <w:t xml:space="preserve"> </w:t>
      </w:r>
      <w:r>
        <w:rPr>
          <w:color w:val="221F1F"/>
        </w:rPr>
        <w:t>MIL-STD-</w:t>
      </w:r>
      <w:r>
        <w:rPr>
          <w:color w:val="221F1F"/>
          <w:spacing w:val="-10"/>
        </w:rPr>
        <w:t xml:space="preserve"> </w:t>
      </w:r>
      <w:r>
        <w:rPr>
          <w:color w:val="221F1F"/>
        </w:rPr>
        <w:t xml:space="preserve">130, Identification Marking of U.S. Military Property, latest </w:t>
      </w:r>
      <w:proofErr w:type="gramStart"/>
      <w:r>
        <w:rPr>
          <w:color w:val="221F1F"/>
        </w:rPr>
        <w:t>version;</w:t>
      </w:r>
      <w:proofErr w:type="gramEnd"/>
    </w:p>
    <w:p w14:paraId="4502506F" w14:textId="77777777" w:rsidR="00016C31" w:rsidRDefault="00016C31">
      <w:pPr>
        <w:pStyle w:val="BodyText"/>
        <w:spacing w:before="9"/>
        <w:rPr>
          <w:sz w:val="19"/>
        </w:rPr>
      </w:pPr>
    </w:p>
    <w:p w14:paraId="04D485B9" w14:textId="77777777" w:rsidR="00016C31" w:rsidRDefault="00900DE8">
      <w:pPr>
        <w:pStyle w:val="ListParagraph"/>
        <w:numPr>
          <w:ilvl w:val="2"/>
          <w:numId w:val="41"/>
        </w:numPr>
        <w:tabs>
          <w:tab w:val="left" w:pos="441"/>
        </w:tabs>
        <w:spacing w:before="1"/>
        <w:ind w:left="440" w:right="1317" w:hanging="330"/>
        <w:jc w:val="left"/>
        <w:rPr>
          <w:sz w:val="20"/>
        </w:rPr>
      </w:pPr>
      <w:r>
        <w:pict w14:anchorId="76D7BE5F">
          <v:rect id="docshape82" o:spid="_x0000_s1046" style="position:absolute;left:0;text-align:left;margin-left:59.5pt;margin-top:56.8pt;width:515pt;height:1.45pt;z-index:-18477568;mso-position-horizontal-relative:page" fillcolor="#0e233d" stroked="f">
            <w10:wrap anchorx="page"/>
          </v:rect>
        </w:pict>
      </w:r>
      <w:r w:rsidR="00632607">
        <w:rPr>
          <w:color w:val="221F1F"/>
          <w:sz w:val="20"/>
        </w:rPr>
        <w:t>Label</w:t>
      </w:r>
      <w:r w:rsidR="00632607">
        <w:rPr>
          <w:color w:val="221F1F"/>
          <w:spacing w:val="-6"/>
          <w:sz w:val="20"/>
        </w:rPr>
        <w:t xml:space="preserve"> </w:t>
      </w:r>
      <w:r w:rsidR="00632607">
        <w:rPr>
          <w:color w:val="221F1F"/>
          <w:sz w:val="20"/>
        </w:rPr>
        <w:t>shipments,</w:t>
      </w:r>
      <w:r w:rsidR="00632607">
        <w:rPr>
          <w:color w:val="221F1F"/>
          <w:spacing w:val="-5"/>
          <w:sz w:val="20"/>
        </w:rPr>
        <w:t xml:space="preserve"> </w:t>
      </w:r>
      <w:r w:rsidR="00632607">
        <w:rPr>
          <w:color w:val="221F1F"/>
          <w:sz w:val="20"/>
        </w:rPr>
        <w:t>storage</w:t>
      </w:r>
      <w:r w:rsidR="00632607">
        <w:rPr>
          <w:color w:val="221F1F"/>
          <w:spacing w:val="-7"/>
          <w:sz w:val="20"/>
        </w:rPr>
        <w:t xml:space="preserve"> </w:t>
      </w:r>
      <w:r w:rsidR="00632607">
        <w:rPr>
          <w:color w:val="221F1F"/>
          <w:sz w:val="20"/>
        </w:rPr>
        <w:t>containers</w:t>
      </w:r>
      <w:r w:rsidR="00632607">
        <w:rPr>
          <w:color w:val="221F1F"/>
          <w:spacing w:val="-6"/>
          <w:sz w:val="20"/>
        </w:rPr>
        <w:t xml:space="preserve"> </w:t>
      </w:r>
      <w:r w:rsidR="00632607">
        <w:rPr>
          <w:color w:val="221F1F"/>
          <w:sz w:val="20"/>
        </w:rPr>
        <w:t>and</w:t>
      </w:r>
      <w:r w:rsidR="00632607">
        <w:rPr>
          <w:color w:val="221F1F"/>
          <w:spacing w:val="-7"/>
          <w:sz w:val="20"/>
        </w:rPr>
        <w:t xml:space="preserve"> </w:t>
      </w:r>
      <w:r w:rsidR="00632607">
        <w:rPr>
          <w:color w:val="221F1F"/>
          <w:sz w:val="20"/>
        </w:rPr>
        <w:t>packages</w:t>
      </w:r>
      <w:r w:rsidR="00632607">
        <w:rPr>
          <w:color w:val="221F1F"/>
          <w:spacing w:val="-8"/>
          <w:sz w:val="20"/>
        </w:rPr>
        <w:t xml:space="preserve"> </w:t>
      </w:r>
      <w:r w:rsidR="00632607">
        <w:rPr>
          <w:color w:val="221F1F"/>
          <w:sz w:val="20"/>
        </w:rPr>
        <w:t>that</w:t>
      </w:r>
      <w:r w:rsidR="00632607">
        <w:rPr>
          <w:color w:val="221F1F"/>
          <w:spacing w:val="-6"/>
          <w:sz w:val="20"/>
        </w:rPr>
        <w:t xml:space="preserve"> </w:t>
      </w:r>
      <w:r w:rsidR="00632607">
        <w:rPr>
          <w:color w:val="221F1F"/>
          <w:sz w:val="20"/>
        </w:rPr>
        <w:t>contain</w:t>
      </w:r>
      <w:r w:rsidR="00632607">
        <w:rPr>
          <w:color w:val="221F1F"/>
          <w:spacing w:val="-5"/>
          <w:sz w:val="20"/>
        </w:rPr>
        <w:t xml:space="preserve"> </w:t>
      </w:r>
      <w:r w:rsidR="00632607">
        <w:rPr>
          <w:color w:val="221F1F"/>
          <w:sz w:val="20"/>
        </w:rPr>
        <w:t>uniquely</w:t>
      </w:r>
      <w:r w:rsidR="00632607">
        <w:rPr>
          <w:color w:val="221F1F"/>
          <w:spacing w:val="-4"/>
          <w:sz w:val="20"/>
        </w:rPr>
        <w:t xml:space="preserve"> </w:t>
      </w:r>
      <w:r w:rsidR="00632607">
        <w:rPr>
          <w:color w:val="221F1F"/>
          <w:sz w:val="20"/>
        </w:rPr>
        <w:t>identified</w:t>
      </w:r>
      <w:r w:rsidR="00632607">
        <w:rPr>
          <w:color w:val="221F1F"/>
          <w:spacing w:val="-5"/>
          <w:sz w:val="20"/>
        </w:rPr>
        <w:t xml:space="preserve"> </w:t>
      </w:r>
      <w:r w:rsidR="00632607">
        <w:rPr>
          <w:color w:val="221F1F"/>
          <w:sz w:val="20"/>
        </w:rPr>
        <w:t>items</w:t>
      </w:r>
      <w:r w:rsidR="00632607">
        <w:rPr>
          <w:color w:val="221F1F"/>
          <w:spacing w:val="-7"/>
          <w:sz w:val="20"/>
        </w:rPr>
        <w:t xml:space="preserve"> </w:t>
      </w:r>
      <w:r w:rsidR="00632607">
        <w:rPr>
          <w:color w:val="221F1F"/>
          <w:sz w:val="20"/>
        </w:rPr>
        <w:t>in</w:t>
      </w:r>
      <w:r w:rsidR="00632607">
        <w:rPr>
          <w:color w:val="221F1F"/>
          <w:spacing w:val="-9"/>
          <w:sz w:val="20"/>
        </w:rPr>
        <w:t xml:space="preserve"> </w:t>
      </w:r>
      <w:r w:rsidR="00632607">
        <w:rPr>
          <w:color w:val="221F1F"/>
          <w:sz w:val="20"/>
        </w:rPr>
        <w:t>accordance</w:t>
      </w:r>
      <w:r w:rsidR="00632607">
        <w:rPr>
          <w:color w:val="221F1F"/>
          <w:spacing w:val="-7"/>
          <w:sz w:val="20"/>
        </w:rPr>
        <w:t xml:space="preserve"> </w:t>
      </w:r>
      <w:r w:rsidR="00632607">
        <w:rPr>
          <w:color w:val="221F1F"/>
          <w:sz w:val="20"/>
        </w:rPr>
        <w:t>with</w:t>
      </w:r>
      <w:r w:rsidR="00632607">
        <w:rPr>
          <w:color w:val="221F1F"/>
          <w:spacing w:val="-5"/>
          <w:sz w:val="20"/>
        </w:rPr>
        <w:t xml:space="preserve"> </w:t>
      </w:r>
      <w:r w:rsidR="00632607">
        <w:rPr>
          <w:color w:val="221F1F"/>
          <w:sz w:val="20"/>
        </w:rPr>
        <w:t>the requirements of MIL-STD-129, Military Marking for Shipment and Storage, latest version; and</w:t>
      </w:r>
    </w:p>
    <w:p w14:paraId="681AC40D" w14:textId="77777777" w:rsidR="00016C31" w:rsidRDefault="00016C31">
      <w:pPr>
        <w:rPr>
          <w:sz w:val="20"/>
        </w:rPr>
        <w:sectPr w:rsidR="00016C31">
          <w:pgSz w:w="12240" w:h="15840"/>
          <w:pgMar w:top="1360" w:right="640" w:bottom="1060" w:left="1000" w:header="0" w:footer="801" w:gutter="0"/>
          <w:cols w:space="720"/>
        </w:sectPr>
      </w:pPr>
    </w:p>
    <w:p w14:paraId="65E00940" w14:textId="77777777" w:rsidR="00016C31" w:rsidRDefault="00632607">
      <w:pPr>
        <w:pStyle w:val="ListParagraph"/>
        <w:numPr>
          <w:ilvl w:val="2"/>
          <w:numId w:val="41"/>
        </w:numPr>
        <w:tabs>
          <w:tab w:val="left" w:pos="441"/>
        </w:tabs>
        <w:spacing w:before="80"/>
        <w:ind w:left="440" w:right="961" w:hanging="330"/>
        <w:jc w:val="both"/>
        <w:rPr>
          <w:sz w:val="20"/>
        </w:rPr>
      </w:pPr>
      <w:r>
        <w:rPr>
          <w:color w:val="221F1F"/>
          <w:sz w:val="20"/>
        </w:rPr>
        <w:lastRenderedPageBreak/>
        <w:t>Verify</w:t>
      </w:r>
      <w:r>
        <w:rPr>
          <w:color w:val="221F1F"/>
          <w:spacing w:val="-4"/>
          <w:sz w:val="20"/>
        </w:rPr>
        <w:t xml:space="preserve"> </w:t>
      </w:r>
      <w:r>
        <w:rPr>
          <w:color w:val="221F1F"/>
          <w:sz w:val="20"/>
        </w:rPr>
        <w:t>that</w:t>
      </w:r>
      <w:r>
        <w:rPr>
          <w:color w:val="221F1F"/>
          <w:spacing w:val="-5"/>
          <w:sz w:val="20"/>
        </w:rPr>
        <w:t xml:space="preserve"> </w:t>
      </w:r>
      <w:r>
        <w:rPr>
          <w:color w:val="221F1F"/>
          <w:sz w:val="20"/>
        </w:rPr>
        <w:t>the</w:t>
      </w:r>
      <w:r>
        <w:rPr>
          <w:color w:val="221F1F"/>
          <w:spacing w:val="-5"/>
          <w:sz w:val="20"/>
        </w:rPr>
        <w:t xml:space="preserve"> </w:t>
      </w:r>
      <w:r>
        <w:rPr>
          <w:color w:val="221F1F"/>
          <w:sz w:val="20"/>
        </w:rPr>
        <w:t>marks</w:t>
      </w:r>
      <w:r>
        <w:rPr>
          <w:color w:val="221F1F"/>
          <w:spacing w:val="-6"/>
          <w:sz w:val="20"/>
        </w:rPr>
        <w:t xml:space="preserve"> </w:t>
      </w:r>
      <w:r>
        <w:rPr>
          <w:color w:val="221F1F"/>
          <w:sz w:val="20"/>
        </w:rPr>
        <w:t>on</w:t>
      </w:r>
      <w:r>
        <w:rPr>
          <w:color w:val="221F1F"/>
          <w:spacing w:val="-4"/>
          <w:sz w:val="20"/>
        </w:rPr>
        <w:t xml:space="preserve"> </w:t>
      </w:r>
      <w:r>
        <w:rPr>
          <w:color w:val="221F1F"/>
          <w:sz w:val="20"/>
        </w:rPr>
        <w:t>items</w:t>
      </w:r>
      <w:r>
        <w:rPr>
          <w:color w:val="221F1F"/>
          <w:spacing w:val="-5"/>
          <w:sz w:val="20"/>
        </w:rPr>
        <w:t xml:space="preserve"> </w:t>
      </w:r>
      <w:r>
        <w:rPr>
          <w:color w:val="221F1F"/>
          <w:sz w:val="20"/>
        </w:rPr>
        <w:t>and</w:t>
      </w:r>
      <w:r>
        <w:rPr>
          <w:color w:val="221F1F"/>
          <w:spacing w:val="-4"/>
          <w:sz w:val="20"/>
        </w:rPr>
        <w:t xml:space="preserve"> </w:t>
      </w:r>
      <w:r>
        <w:rPr>
          <w:color w:val="221F1F"/>
          <w:sz w:val="20"/>
        </w:rPr>
        <w:t>labels</w:t>
      </w:r>
      <w:r>
        <w:rPr>
          <w:color w:val="221F1F"/>
          <w:spacing w:val="-6"/>
          <w:sz w:val="20"/>
        </w:rPr>
        <w:t xml:space="preserve"> </w:t>
      </w:r>
      <w:r>
        <w:rPr>
          <w:color w:val="221F1F"/>
          <w:sz w:val="20"/>
        </w:rPr>
        <w:t>on</w:t>
      </w:r>
      <w:r>
        <w:rPr>
          <w:color w:val="221F1F"/>
          <w:spacing w:val="-4"/>
          <w:sz w:val="20"/>
        </w:rPr>
        <w:t xml:space="preserve"> </w:t>
      </w:r>
      <w:r>
        <w:rPr>
          <w:color w:val="221F1F"/>
          <w:sz w:val="20"/>
        </w:rPr>
        <w:t>shipments,</w:t>
      </w:r>
      <w:r>
        <w:rPr>
          <w:color w:val="221F1F"/>
          <w:spacing w:val="-4"/>
          <w:sz w:val="20"/>
        </w:rPr>
        <w:t xml:space="preserve"> </w:t>
      </w:r>
      <w:r>
        <w:rPr>
          <w:color w:val="221F1F"/>
          <w:sz w:val="20"/>
        </w:rPr>
        <w:t>storage</w:t>
      </w:r>
      <w:r>
        <w:rPr>
          <w:color w:val="221F1F"/>
          <w:spacing w:val="-7"/>
          <w:sz w:val="20"/>
        </w:rPr>
        <w:t xml:space="preserve"> </w:t>
      </w:r>
      <w:r>
        <w:rPr>
          <w:color w:val="221F1F"/>
          <w:sz w:val="20"/>
        </w:rPr>
        <w:t>containers,</w:t>
      </w:r>
      <w:r>
        <w:rPr>
          <w:color w:val="221F1F"/>
          <w:spacing w:val="-4"/>
          <w:sz w:val="20"/>
        </w:rPr>
        <w:t xml:space="preserve"> </w:t>
      </w:r>
      <w:r>
        <w:rPr>
          <w:color w:val="221F1F"/>
          <w:sz w:val="20"/>
        </w:rPr>
        <w:t>and</w:t>
      </w:r>
      <w:r>
        <w:rPr>
          <w:color w:val="221F1F"/>
          <w:spacing w:val="-4"/>
          <w:sz w:val="20"/>
        </w:rPr>
        <w:t xml:space="preserve"> </w:t>
      </w:r>
      <w:r>
        <w:rPr>
          <w:color w:val="221F1F"/>
          <w:sz w:val="20"/>
        </w:rPr>
        <w:t>packages</w:t>
      </w:r>
      <w:r>
        <w:rPr>
          <w:color w:val="221F1F"/>
          <w:spacing w:val="-5"/>
          <w:sz w:val="20"/>
        </w:rPr>
        <w:t xml:space="preserve"> </w:t>
      </w:r>
      <w:r>
        <w:rPr>
          <w:color w:val="221F1F"/>
          <w:sz w:val="20"/>
        </w:rPr>
        <w:t>are</w:t>
      </w:r>
      <w:r>
        <w:rPr>
          <w:color w:val="221F1F"/>
          <w:spacing w:val="-5"/>
          <w:sz w:val="20"/>
        </w:rPr>
        <w:t xml:space="preserve"> </w:t>
      </w:r>
      <w:r>
        <w:rPr>
          <w:color w:val="221F1F"/>
          <w:sz w:val="20"/>
        </w:rPr>
        <w:t>machine-readable</w:t>
      </w:r>
      <w:r>
        <w:rPr>
          <w:color w:val="221F1F"/>
          <w:spacing w:val="-3"/>
          <w:sz w:val="20"/>
        </w:rPr>
        <w:t xml:space="preserve"> </w:t>
      </w:r>
      <w:r>
        <w:rPr>
          <w:color w:val="221F1F"/>
          <w:sz w:val="20"/>
        </w:rPr>
        <w:t>and conform</w:t>
      </w:r>
      <w:r>
        <w:rPr>
          <w:color w:val="221F1F"/>
          <w:spacing w:val="-2"/>
          <w:sz w:val="20"/>
        </w:rPr>
        <w:t xml:space="preserve"> </w:t>
      </w:r>
      <w:r>
        <w:rPr>
          <w:color w:val="221F1F"/>
          <w:sz w:val="20"/>
        </w:rPr>
        <w:t>to</w:t>
      </w:r>
      <w:r>
        <w:rPr>
          <w:color w:val="221F1F"/>
          <w:spacing w:val="-2"/>
          <w:sz w:val="20"/>
        </w:rPr>
        <w:t xml:space="preserve"> </w:t>
      </w:r>
      <w:r>
        <w:rPr>
          <w:color w:val="221F1F"/>
          <w:sz w:val="20"/>
        </w:rPr>
        <w:t>the</w:t>
      </w:r>
      <w:r>
        <w:rPr>
          <w:color w:val="221F1F"/>
          <w:spacing w:val="-3"/>
          <w:sz w:val="20"/>
        </w:rPr>
        <w:t xml:space="preserve"> </w:t>
      </w:r>
      <w:r>
        <w:rPr>
          <w:color w:val="221F1F"/>
          <w:sz w:val="20"/>
        </w:rPr>
        <w:t>applicable</w:t>
      </w:r>
      <w:r>
        <w:rPr>
          <w:color w:val="221F1F"/>
          <w:spacing w:val="-3"/>
          <w:sz w:val="20"/>
        </w:rPr>
        <w:t xml:space="preserve"> </w:t>
      </w:r>
      <w:r>
        <w:rPr>
          <w:color w:val="221F1F"/>
          <w:sz w:val="20"/>
        </w:rPr>
        <w:t>standards.</w:t>
      </w:r>
      <w:r>
        <w:rPr>
          <w:color w:val="221F1F"/>
          <w:spacing w:val="-2"/>
          <w:sz w:val="20"/>
        </w:rPr>
        <w:t xml:space="preserve"> </w:t>
      </w:r>
      <w:r>
        <w:rPr>
          <w:color w:val="221F1F"/>
          <w:sz w:val="20"/>
        </w:rPr>
        <w:t>The</w:t>
      </w:r>
      <w:r>
        <w:rPr>
          <w:color w:val="221F1F"/>
          <w:spacing w:val="-3"/>
          <w:sz w:val="20"/>
        </w:rPr>
        <w:t xml:space="preserve"> </w:t>
      </w:r>
      <w:r>
        <w:rPr>
          <w:color w:val="221F1F"/>
          <w:sz w:val="20"/>
        </w:rPr>
        <w:t>contractor</w:t>
      </w:r>
      <w:r>
        <w:rPr>
          <w:color w:val="221F1F"/>
          <w:spacing w:val="-2"/>
          <w:sz w:val="20"/>
        </w:rPr>
        <w:t xml:space="preserve"> </w:t>
      </w:r>
      <w:r>
        <w:rPr>
          <w:color w:val="221F1F"/>
          <w:sz w:val="20"/>
        </w:rPr>
        <w:t>shall</w:t>
      </w:r>
      <w:r>
        <w:rPr>
          <w:color w:val="221F1F"/>
          <w:spacing w:val="-3"/>
          <w:sz w:val="20"/>
        </w:rPr>
        <w:t xml:space="preserve"> </w:t>
      </w:r>
      <w:r>
        <w:rPr>
          <w:color w:val="221F1F"/>
          <w:sz w:val="20"/>
        </w:rPr>
        <w:t>use</w:t>
      </w:r>
      <w:r>
        <w:rPr>
          <w:color w:val="221F1F"/>
          <w:spacing w:val="-5"/>
          <w:sz w:val="20"/>
        </w:rPr>
        <w:t xml:space="preserve"> </w:t>
      </w:r>
      <w:r>
        <w:rPr>
          <w:color w:val="221F1F"/>
          <w:sz w:val="20"/>
        </w:rPr>
        <w:t>an</w:t>
      </w:r>
      <w:r>
        <w:rPr>
          <w:color w:val="221F1F"/>
          <w:spacing w:val="-2"/>
          <w:sz w:val="20"/>
        </w:rPr>
        <w:t xml:space="preserve"> </w:t>
      </w:r>
      <w:r>
        <w:rPr>
          <w:color w:val="221F1F"/>
          <w:sz w:val="20"/>
        </w:rPr>
        <w:t>automatic</w:t>
      </w:r>
      <w:r>
        <w:rPr>
          <w:color w:val="221F1F"/>
          <w:spacing w:val="-2"/>
          <w:sz w:val="20"/>
        </w:rPr>
        <w:t xml:space="preserve"> </w:t>
      </w:r>
      <w:r>
        <w:rPr>
          <w:color w:val="221F1F"/>
          <w:sz w:val="20"/>
        </w:rPr>
        <w:t>identification</w:t>
      </w:r>
      <w:r>
        <w:rPr>
          <w:color w:val="221F1F"/>
          <w:spacing w:val="-4"/>
          <w:sz w:val="20"/>
        </w:rPr>
        <w:t xml:space="preserve"> </w:t>
      </w:r>
      <w:r>
        <w:rPr>
          <w:color w:val="221F1F"/>
          <w:sz w:val="20"/>
        </w:rPr>
        <w:t>technology</w:t>
      </w:r>
      <w:r>
        <w:rPr>
          <w:color w:val="221F1F"/>
          <w:spacing w:val="-3"/>
          <w:sz w:val="20"/>
        </w:rPr>
        <w:t xml:space="preserve"> </w:t>
      </w:r>
      <w:r>
        <w:rPr>
          <w:color w:val="221F1F"/>
          <w:sz w:val="20"/>
        </w:rPr>
        <w:t>device</w:t>
      </w:r>
      <w:r>
        <w:rPr>
          <w:color w:val="221F1F"/>
          <w:spacing w:val="-3"/>
          <w:sz w:val="20"/>
        </w:rPr>
        <w:t xml:space="preserve"> </w:t>
      </w:r>
      <w:r>
        <w:rPr>
          <w:color w:val="221F1F"/>
          <w:sz w:val="20"/>
        </w:rPr>
        <w:t>for</w:t>
      </w:r>
      <w:r>
        <w:rPr>
          <w:color w:val="221F1F"/>
          <w:spacing w:val="-1"/>
          <w:sz w:val="20"/>
        </w:rPr>
        <w:t xml:space="preserve"> </w:t>
      </w:r>
      <w:r>
        <w:rPr>
          <w:color w:val="221F1F"/>
          <w:sz w:val="20"/>
        </w:rPr>
        <w:t xml:space="preserve">this verification that has been programmed to the requirements of Appendix A, MIL-STD-130, </w:t>
      </w:r>
      <w:proofErr w:type="gramStart"/>
      <w:r>
        <w:rPr>
          <w:color w:val="221F1F"/>
          <w:sz w:val="20"/>
        </w:rPr>
        <w:t>latest</w:t>
      </w:r>
      <w:proofErr w:type="gramEnd"/>
    </w:p>
    <w:p w14:paraId="5ECFD6FB" w14:textId="77777777" w:rsidR="00016C31" w:rsidRDefault="00632607">
      <w:pPr>
        <w:pStyle w:val="BodyText"/>
        <w:spacing w:line="229" w:lineRule="exact"/>
        <w:ind w:left="219"/>
      </w:pPr>
      <w:r>
        <w:rPr>
          <w:color w:val="221F1F"/>
          <w:spacing w:val="-2"/>
        </w:rPr>
        <w:t>version.</w:t>
      </w:r>
    </w:p>
    <w:p w14:paraId="66774940" w14:textId="77777777" w:rsidR="00016C31" w:rsidRDefault="00016C31">
      <w:pPr>
        <w:pStyle w:val="BodyText"/>
        <w:spacing w:before="1"/>
      </w:pPr>
    </w:p>
    <w:p w14:paraId="094215F0" w14:textId="77777777" w:rsidR="00016C31" w:rsidRDefault="00632607">
      <w:pPr>
        <w:pStyle w:val="ListParagraph"/>
        <w:numPr>
          <w:ilvl w:val="1"/>
          <w:numId w:val="41"/>
        </w:numPr>
        <w:tabs>
          <w:tab w:val="left" w:pos="736"/>
        </w:tabs>
        <w:ind w:left="735" w:hanging="298"/>
        <w:rPr>
          <w:sz w:val="20"/>
        </w:rPr>
      </w:pPr>
      <w:r>
        <w:rPr>
          <w:color w:val="221F1F"/>
          <w:sz w:val="20"/>
        </w:rPr>
        <w:t>The</w:t>
      </w:r>
      <w:r>
        <w:rPr>
          <w:color w:val="221F1F"/>
          <w:spacing w:val="-11"/>
          <w:sz w:val="20"/>
        </w:rPr>
        <w:t xml:space="preserve"> </w:t>
      </w:r>
      <w:r>
        <w:rPr>
          <w:color w:val="221F1F"/>
          <w:sz w:val="20"/>
        </w:rPr>
        <w:t>issuing</w:t>
      </w:r>
      <w:r>
        <w:rPr>
          <w:color w:val="221F1F"/>
          <w:spacing w:val="-7"/>
          <w:sz w:val="20"/>
        </w:rPr>
        <w:t xml:space="preserve"> </w:t>
      </w:r>
      <w:r>
        <w:rPr>
          <w:color w:val="221F1F"/>
          <w:sz w:val="20"/>
        </w:rPr>
        <w:t>agency</w:t>
      </w:r>
      <w:r>
        <w:rPr>
          <w:color w:val="221F1F"/>
          <w:spacing w:val="-7"/>
          <w:sz w:val="20"/>
        </w:rPr>
        <w:t xml:space="preserve"> </w:t>
      </w:r>
      <w:r>
        <w:rPr>
          <w:color w:val="221F1F"/>
          <w:sz w:val="20"/>
        </w:rPr>
        <w:t>code-</w:t>
      </w:r>
      <w:r>
        <w:rPr>
          <w:color w:val="221F1F"/>
          <w:spacing w:val="-10"/>
          <w:sz w:val="20"/>
        </w:rPr>
        <w:t>-</w:t>
      </w:r>
    </w:p>
    <w:p w14:paraId="47504B10" w14:textId="77777777" w:rsidR="00016C31" w:rsidRDefault="00016C31">
      <w:pPr>
        <w:pStyle w:val="BodyText"/>
        <w:spacing w:before="10"/>
        <w:rPr>
          <w:sz w:val="19"/>
        </w:rPr>
      </w:pPr>
    </w:p>
    <w:p w14:paraId="6E5C8B76" w14:textId="77777777" w:rsidR="00016C31" w:rsidRDefault="00632607">
      <w:pPr>
        <w:pStyle w:val="ListParagraph"/>
        <w:numPr>
          <w:ilvl w:val="2"/>
          <w:numId w:val="41"/>
        </w:numPr>
        <w:tabs>
          <w:tab w:val="left" w:pos="767"/>
        </w:tabs>
        <w:jc w:val="left"/>
        <w:rPr>
          <w:sz w:val="20"/>
        </w:rPr>
      </w:pPr>
      <w:r>
        <w:rPr>
          <w:color w:val="221F1F"/>
          <w:sz w:val="20"/>
        </w:rPr>
        <w:t>Shall</w:t>
      </w:r>
      <w:r>
        <w:rPr>
          <w:color w:val="221F1F"/>
          <w:spacing w:val="-9"/>
          <w:sz w:val="20"/>
        </w:rPr>
        <w:t xml:space="preserve"> </w:t>
      </w:r>
      <w:r>
        <w:rPr>
          <w:color w:val="221F1F"/>
          <w:sz w:val="20"/>
        </w:rPr>
        <w:t>not</w:t>
      </w:r>
      <w:r>
        <w:rPr>
          <w:color w:val="221F1F"/>
          <w:spacing w:val="-6"/>
          <w:sz w:val="20"/>
        </w:rPr>
        <w:t xml:space="preserve"> </w:t>
      </w:r>
      <w:r>
        <w:rPr>
          <w:color w:val="221F1F"/>
          <w:sz w:val="20"/>
        </w:rPr>
        <w:t>be</w:t>
      </w:r>
      <w:r>
        <w:rPr>
          <w:color w:val="221F1F"/>
          <w:spacing w:val="-8"/>
          <w:sz w:val="20"/>
        </w:rPr>
        <w:t xml:space="preserve"> </w:t>
      </w:r>
      <w:r>
        <w:rPr>
          <w:color w:val="221F1F"/>
          <w:sz w:val="20"/>
        </w:rPr>
        <w:t>placed</w:t>
      </w:r>
      <w:r>
        <w:rPr>
          <w:color w:val="221F1F"/>
          <w:spacing w:val="-5"/>
          <w:sz w:val="20"/>
        </w:rPr>
        <w:t xml:space="preserve"> </w:t>
      </w:r>
      <w:r>
        <w:rPr>
          <w:color w:val="221F1F"/>
          <w:sz w:val="20"/>
        </w:rPr>
        <w:t>on</w:t>
      </w:r>
      <w:r>
        <w:rPr>
          <w:color w:val="221F1F"/>
          <w:spacing w:val="-4"/>
          <w:sz w:val="20"/>
        </w:rPr>
        <w:t xml:space="preserve"> </w:t>
      </w:r>
      <w:r>
        <w:rPr>
          <w:color w:val="221F1F"/>
          <w:sz w:val="20"/>
        </w:rPr>
        <w:t>the</w:t>
      </w:r>
      <w:r>
        <w:rPr>
          <w:color w:val="221F1F"/>
          <w:spacing w:val="-7"/>
          <w:sz w:val="20"/>
        </w:rPr>
        <w:t xml:space="preserve"> </w:t>
      </w:r>
      <w:r>
        <w:rPr>
          <w:color w:val="221F1F"/>
          <w:sz w:val="20"/>
        </w:rPr>
        <w:t>item;</w:t>
      </w:r>
      <w:r>
        <w:rPr>
          <w:color w:val="221F1F"/>
          <w:spacing w:val="-6"/>
          <w:sz w:val="20"/>
        </w:rPr>
        <w:t xml:space="preserve"> </w:t>
      </w:r>
      <w:r>
        <w:rPr>
          <w:color w:val="221F1F"/>
          <w:spacing w:val="-5"/>
          <w:sz w:val="20"/>
        </w:rPr>
        <w:t>and</w:t>
      </w:r>
    </w:p>
    <w:p w14:paraId="6F5F2839" w14:textId="77777777" w:rsidR="00016C31" w:rsidRDefault="00016C31">
      <w:pPr>
        <w:pStyle w:val="BodyText"/>
        <w:spacing w:before="1"/>
      </w:pPr>
    </w:p>
    <w:p w14:paraId="30970460" w14:textId="77777777" w:rsidR="00016C31" w:rsidRDefault="00632607">
      <w:pPr>
        <w:pStyle w:val="ListParagraph"/>
        <w:numPr>
          <w:ilvl w:val="2"/>
          <w:numId w:val="41"/>
        </w:numPr>
        <w:tabs>
          <w:tab w:val="left" w:pos="755"/>
        </w:tabs>
        <w:ind w:left="754" w:hanging="317"/>
        <w:jc w:val="left"/>
        <w:rPr>
          <w:sz w:val="20"/>
        </w:rPr>
      </w:pPr>
      <w:r>
        <w:rPr>
          <w:color w:val="221F1F"/>
          <w:sz w:val="20"/>
        </w:rPr>
        <w:t>Shall</w:t>
      </w:r>
      <w:r>
        <w:rPr>
          <w:color w:val="221F1F"/>
          <w:spacing w:val="-9"/>
          <w:sz w:val="20"/>
        </w:rPr>
        <w:t xml:space="preserve"> </w:t>
      </w:r>
      <w:r>
        <w:rPr>
          <w:color w:val="221F1F"/>
          <w:sz w:val="20"/>
        </w:rPr>
        <w:t>be</w:t>
      </w:r>
      <w:r>
        <w:rPr>
          <w:color w:val="221F1F"/>
          <w:spacing w:val="-9"/>
          <w:sz w:val="20"/>
        </w:rPr>
        <w:t xml:space="preserve"> </w:t>
      </w:r>
      <w:r>
        <w:rPr>
          <w:color w:val="221F1F"/>
          <w:sz w:val="20"/>
        </w:rPr>
        <w:t>derived</w:t>
      </w:r>
      <w:r>
        <w:rPr>
          <w:color w:val="221F1F"/>
          <w:spacing w:val="-6"/>
          <w:sz w:val="20"/>
        </w:rPr>
        <w:t xml:space="preserve"> </w:t>
      </w:r>
      <w:r>
        <w:rPr>
          <w:color w:val="221F1F"/>
          <w:sz w:val="20"/>
        </w:rPr>
        <w:t>from</w:t>
      </w:r>
      <w:r>
        <w:rPr>
          <w:color w:val="221F1F"/>
          <w:spacing w:val="-7"/>
          <w:sz w:val="20"/>
        </w:rPr>
        <w:t xml:space="preserve"> </w:t>
      </w:r>
      <w:r>
        <w:rPr>
          <w:color w:val="221F1F"/>
          <w:sz w:val="20"/>
        </w:rPr>
        <w:t>the</w:t>
      </w:r>
      <w:r>
        <w:rPr>
          <w:color w:val="221F1F"/>
          <w:spacing w:val="-6"/>
          <w:sz w:val="20"/>
        </w:rPr>
        <w:t xml:space="preserve"> </w:t>
      </w:r>
      <w:r>
        <w:rPr>
          <w:color w:val="221F1F"/>
          <w:sz w:val="20"/>
        </w:rPr>
        <w:t>data</w:t>
      </w:r>
      <w:r>
        <w:rPr>
          <w:color w:val="221F1F"/>
          <w:spacing w:val="-9"/>
          <w:sz w:val="20"/>
        </w:rPr>
        <w:t xml:space="preserve"> </w:t>
      </w:r>
      <w:r>
        <w:rPr>
          <w:color w:val="221F1F"/>
          <w:sz w:val="20"/>
        </w:rPr>
        <w:t>qualifier</w:t>
      </w:r>
      <w:r>
        <w:rPr>
          <w:color w:val="221F1F"/>
          <w:spacing w:val="-7"/>
          <w:sz w:val="20"/>
        </w:rPr>
        <w:t xml:space="preserve"> </w:t>
      </w:r>
      <w:r>
        <w:rPr>
          <w:color w:val="221F1F"/>
          <w:sz w:val="20"/>
        </w:rPr>
        <w:t>for</w:t>
      </w:r>
      <w:r>
        <w:rPr>
          <w:color w:val="221F1F"/>
          <w:spacing w:val="-8"/>
          <w:sz w:val="20"/>
        </w:rPr>
        <w:t xml:space="preserve"> </w:t>
      </w:r>
      <w:r>
        <w:rPr>
          <w:color w:val="221F1F"/>
          <w:sz w:val="20"/>
        </w:rPr>
        <w:t>the</w:t>
      </w:r>
      <w:r>
        <w:rPr>
          <w:color w:val="221F1F"/>
          <w:spacing w:val="-6"/>
          <w:sz w:val="20"/>
        </w:rPr>
        <w:t xml:space="preserve"> </w:t>
      </w:r>
      <w:r>
        <w:rPr>
          <w:color w:val="221F1F"/>
          <w:sz w:val="20"/>
        </w:rPr>
        <w:t>enterprise</w:t>
      </w:r>
      <w:r>
        <w:rPr>
          <w:color w:val="221F1F"/>
          <w:spacing w:val="-5"/>
          <w:sz w:val="20"/>
        </w:rPr>
        <w:t xml:space="preserve"> </w:t>
      </w:r>
      <w:r>
        <w:rPr>
          <w:color w:val="221F1F"/>
          <w:spacing w:val="-2"/>
          <w:sz w:val="20"/>
        </w:rPr>
        <w:t>identifier.</w:t>
      </w:r>
    </w:p>
    <w:p w14:paraId="2C8F9F7B" w14:textId="77777777" w:rsidR="00016C31" w:rsidRDefault="00016C31">
      <w:pPr>
        <w:pStyle w:val="BodyText"/>
      </w:pPr>
    </w:p>
    <w:p w14:paraId="1CE60BE6" w14:textId="77777777" w:rsidR="00016C31" w:rsidRDefault="00632607">
      <w:pPr>
        <w:pStyle w:val="ListParagraph"/>
        <w:numPr>
          <w:ilvl w:val="0"/>
          <w:numId w:val="43"/>
        </w:numPr>
        <w:tabs>
          <w:tab w:val="left" w:pos="724"/>
        </w:tabs>
        <w:spacing w:before="1"/>
        <w:ind w:left="440" w:right="857" w:hanging="3"/>
        <w:jc w:val="left"/>
        <w:rPr>
          <w:sz w:val="20"/>
        </w:rPr>
      </w:pPr>
      <w:r>
        <w:rPr>
          <w:color w:val="221F1F"/>
          <w:sz w:val="20"/>
        </w:rPr>
        <w:t>For</w:t>
      </w:r>
      <w:r>
        <w:rPr>
          <w:color w:val="221F1F"/>
          <w:spacing w:val="-4"/>
          <w:sz w:val="20"/>
        </w:rPr>
        <w:t xml:space="preserve"> </w:t>
      </w:r>
      <w:r>
        <w:rPr>
          <w:color w:val="221F1F"/>
          <w:sz w:val="20"/>
        </w:rPr>
        <w:t>each</w:t>
      </w:r>
      <w:r>
        <w:rPr>
          <w:color w:val="221F1F"/>
          <w:spacing w:val="-4"/>
          <w:sz w:val="20"/>
        </w:rPr>
        <w:t xml:space="preserve"> </w:t>
      </w:r>
      <w:r>
        <w:rPr>
          <w:color w:val="221F1F"/>
          <w:sz w:val="20"/>
        </w:rPr>
        <w:t>item</w:t>
      </w:r>
      <w:r>
        <w:rPr>
          <w:color w:val="221F1F"/>
          <w:spacing w:val="-7"/>
          <w:sz w:val="20"/>
        </w:rPr>
        <w:t xml:space="preserve"> </w:t>
      </w:r>
      <w:r>
        <w:rPr>
          <w:color w:val="221F1F"/>
          <w:sz w:val="20"/>
        </w:rPr>
        <w:t>that</w:t>
      </w:r>
      <w:r>
        <w:rPr>
          <w:color w:val="221F1F"/>
          <w:spacing w:val="-5"/>
          <w:sz w:val="20"/>
        </w:rPr>
        <w:t xml:space="preserve"> </w:t>
      </w:r>
      <w:r>
        <w:rPr>
          <w:color w:val="221F1F"/>
          <w:sz w:val="20"/>
        </w:rPr>
        <w:t>requires</w:t>
      </w:r>
      <w:r>
        <w:rPr>
          <w:color w:val="221F1F"/>
          <w:spacing w:val="-4"/>
          <w:sz w:val="20"/>
        </w:rPr>
        <w:t xml:space="preserve"> </w:t>
      </w:r>
      <w:r>
        <w:rPr>
          <w:color w:val="221F1F"/>
          <w:sz w:val="20"/>
        </w:rPr>
        <w:t>item</w:t>
      </w:r>
      <w:r>
        <w:rPr>
          <w:color w:val="221F1F"/>
          <w:spacing w:val="-4"/>
          <w:sz w:val="20"/>
        </w:rPr>
        <w:t xml:space="preserve"> </w:t>
      </w:r>
      <w:r>
        <w:rPr>
          <w:color w:val="221F1F"/>
          <w:sz w:val="20"/>
        </w:rPr>
        <w:t>unique</w:t>
      </w:r>
      <w:r>
        <w:rPr>
          <w:color w:val="221F1F"/>
          <w:spacing w:val="-7"/>
          <w:sz w:val="20"/>
        </w:rPr>
        <w:t xml:space="preserve"> </w:t>
      </w:r>
      <w:r>
        <w:rPr>
          <w:color w:val="221F1F"/>
          <w:sz w:val="20"/>
        </w:rPr>
        <w:t>identification</w:t>
      </w:r>
      <w:r>
        <w:rPr>
          <w:color w:val="221F1F"/>
          <w:spacing w:val="-6"/>
          <w:sz w:val="20"/>
        </w:rPr>
        <w:t xml:space="preserve"> </w:t>
      </w:r>
      <w:r>
        <w:rPr>
          <w:color w:val="221F1F"/>
          <w:sz w:val="20"/>
        </w:rPr>
        <w:t>under</w:t>
      </w:r>
      <w:r>
        <w:rPr>
          <w:color w:val="221F1F"/>
          <w:spacing w:val="-6"/>
          <w:sz w:val="20"/>
        </w:rPr>
        <w:t xml:space="preserve"> </w:t>
      </w:r>
      <w:r>
        <w:rPr>
          <w:color w:val="221F1F"/>
          <w:sz w:val="20"/>
        </w:rPr>
        <w:t>paragraph</w:t>
      </w:r>
      <w:r>
        <w:rPr>
          <w:color w:val="221F1F"/>
          <w:spacing w:val="-3"/>
          <w:sz w:val="20"/>
        </w:rPr>
        <w:t xml:space="preserve"> </w:t>
      </w:r>
      <w:r>
        <w:rPr>
          <w:color w:val="221F1F"/>
          <w:sz w:val="20"/>
        </w:rPr>
        <w:t>(c)(1)(</w:t>
      </w:r>
      <w:proofErr w:type="spellStart"/>
      <w:r>
        <w:rPr>
          <w:color w:val="221F1F"/>
          <w:sz w:val="20"/>
        </w:rPr>
        <w:t>i</w:t>
      </w:r>
      <w:proofErr w:type="spellEnd"/>
      <w:r>
        <w:rPr>
          <w:color w:val="221F1F"/>
          <w:sz w:val="20"/>
        </w:rPr>
        <w:t>),</w:t>
      </w:r>
      <w:r>
        <w:rPr>
          <w:color w:val="221F1F"/>
          <w:spacing w:val="-3"/>
          <w:sz w:val="20"/>
        </w:rPr>
        <w:t xml:space="preserve"> </w:t>
      </w:r>
      <w:r>
        <w:rPr>
          <w:color w:val="221F1F"/>
          <w:sz w:val="20"/>
        </w:rPr>
        <w:t>(ii),</w:t>
      </w:r>
      <w:r>
        <w:rPr>
          <w:color w:val="221F1F"/>
          <w:spacing w:val="-6"/>
          <w:sz w:val="20"/>
        </w:rPr>
        <w:t xml:space="preserve"> </w:t>
      </w:r>
      <w:r>
        <w:rPr>
          <w:color w:val="221F1F"/>
          <w:sz w:val="20"/>
        </w:rPr>
        <w:t>or</w:t>
      </w:r>
      <w:r>
        <w:rPr>
          <w:color w:val="221F1F"/>
          <w:spacing w:val="-7"/>
          <w:sz w:val="20"/>
        </w:rPr>
        <w:t xml:space="preserve"> </w:t>
      </w:r>
      <w:r>
        <w:rPr>
          <w:color w:val="221F1F"/>
          <w:sz w:val="20"/>
        </w:rPr>
        <w:t>(iv)</w:t>
      </w:r>
      <w:r>
        <w:rPr>
          <w:color w:val="221F1F"/>
          <w:spacing w:val="-7"/>
          <w:sz w:val="20"/>
        </w:rPr>
        <w:t xml:space="preserve"> </w:t>
      </w:r>
      <w:r>
        <w:rPr>
          <w:color w:val="221F1F"/>
          <w:sz w:val="20"/>
        </w:rPr>
        <w:t>of</w:t>
      </w:r>
      <w:r>
        <w:rPr>
          <w:color w:val="221F1F"/>
          <w:spacing w:val="-4"/>
          <w:sz w:val="20"/>
        </w:rPr>
        <w:t xml:space="preserve"> </w:t>
      </w:r>
      <w:r>
        <w:rPr>
          <w:color w:val="221F1F"/>
          <w:sz w:val="20"/>
        </w:rPr>
        <w:t>this</w:t>
      </w:r>
      <w:r>
        <w:rPr>
          <w:color w:val="221F1F"/>
          <w:spacing w:val="-6"/>
          <w:sz w:val="20"/>
        </w:rPr>
        <w:t xml:space="preserve"> </w:t>
      </w:r>
      <w:r>
        <w:rPr>
          <w:color w:val="221F1F"/>
          <w:sz w:val="20"/>
        </w:rPr>
        <w:t>clause</w:t>
      </w:r>
      <w:r>
        <w:rPr>
          <w:color w:val="221F1F"/>
          <w:spacing w:val="-5"/>
          <w:sz w:val="20"/>
        </w:rPr>
        <w:t xml:space="preserve"> </w:t>
      </w:r>
      <w:r>
        <w:rPr>
          <w:color w:val="221F1F"/>
          <w:sz w:val="20"/>
        </w:rPr>
        <w:t>or</w:t>
      </w:r>
      <w:r>
        <w:rPr>
          <w:color w:val="221F1F"/>
          <w:spacing w:val="-5"/>
          <w:sz w:val="20"/>
        </w:rPr>
        <w:t xml:space="preserve"> </w:t>
      </w:r>
      <w:r>
        <w:rPr>
          <w:color w:val="221F1F"/>
          <w:sz w:val="20"/>
        </w:rPr>
        <w:t>when item unique identification is provided under paragraph (c)(1)(v), in addition to the information provided as part of the Material Inspection and Receiving Report specified elsewhere in this contract, the Contractor shall report at the time of delivery, as part of the Material Inspection and Receiving Report, the following information:</w:t>
      </w:r>
    </w:p>
    <w:p w14:paraId="406344B5" w14:textId="77777777" w:rsidR="00016C31" w:rsidRDefault="00016C31">
      <w:pPr>
        <w:pStyle w:val="BodyText"/>
      </w:pPr>
    </w:p>
    <w:p w14:paraId="3B4F988A" w14:textId="77777777" w:rsidR="00016C31" w:rsidRDefault="00632607">
      <w:pPr>
        <w:pStyle w:val="ListParagraph"/>
        <w:numPr>
          <w:ilvl w:val="0"/>
          <w:numId w:val="39"/>
        </w:numPr>
        <w:tabs>
          <w:tab w:val="left" w:pos="724"/>
        </w:tabs>
        <w:rPr>
          <w:sz w:val="20"/>
        </w:rPr>
      </w:pPr>
      <w:r>
        <w:rPr>
          <w:color w:val="221F1F"/>
          <w:sz w:val="20"/>
        </w:rPr>
        <w:t>Unique</w:t>
      </w:r>
      <w:r>
        <w:rPr>
          <w:color w:val="221F1F"/>
          <w:spacing w:val="-9"/>
          <w:sz w:val="20"/>
        </w:rPr>
        <w:t xml:space="preserve"> </w:t>
      </w:r>
      <w:r>
        <w:rPr>
          <w:color w:val="221F1F"/>
          <w:sz w:val="20"/>
        </w:rPr>
        <w:t>item</w:t>
      </w:r>
      <w:r>
        <w:rPr>
          <w:color w:val="221F1F"/>
          <w:spacing w:val="-5"/>
          <w:sz w:val="20"/>
        </w:rPr>
        <w:t xml:space="preserve"> </w:t>
      </w:r>
      <w:r>
        <w:rPr>
          <w:color w:val="221F1F"/>
          <w:spacing w:val="-2"/>
          <w:sz w:val="20"/>
        </w:rPr>
        <w:t>identifier.</w:t>
      </w:r>
    </w:p>
    <w:p w14:paraId="779BB63A" w14:textId="77777777" w:rsidR="00016C31" w:rsidRDefault="00016C31">
      <w:pPr>
        <w:pStyle w:val="BodyText"/>
        <w:spacing w:before="10"/>
        <w:rPr>
          <w:sz w:val="19"/>
        </w:rPr>
      </w:pPr>
    </w:p>
    <w:p w14:paraId="2BAAD5F1" w14:textId="77777777" w:rsidR="00016C31" w:rsidRDefault="00632607">
      <w:pPr>
        <w:pStyle w:val="ListParagraph"/>
        <w:numPr>
          <w:ilvl w:val="0"/>
          <w:numId w:val="39"/>
        </w:numPr>
        <w:tabs>
          <w:tab w:val="left" w:pos="724"/>
        </w:tabs>
        <w:rPr>
          <w:sz w:val="20"/>
        </w:rPr>
      </w:pPr>
      <w:r>
        <w:rPr>
          <w:color w:val="221F1F"/>
          <w:sz w:val="20"/>
        </w:rPr>
        <w:t>Unique</w:t>
      </w:r>
      <w:r>
        <w:rPr>
          <w:color w:val="221F1F"/>
          <w:spacing w:val="-9"/>
          <w:sz w:val="20"/>
        </w:rPr>
        <w:t xml:space="preserve"> </w:t>
      </w:r>
      <w:r>
        <w:rPr>
          <w:color w:val="221F1F"/>
          <w:sz w:val="20"/>
        </w:rPr>
        <w:t>item</w:t>
      </w:r>
      <w:r>
        <w:rPr>
          <w:color w:val="221F1F"/>
          <w:spacing w:val="-5"/>
          <w:sz w:val="20"/>
        </w:rPr>
        <w:t xml:space="preserve"> </w:t>
      </w:r>
      <w:r>
        <w:rPr>
          <w:color w:val="221F1F"/>
          <w:sz w:val="20"/>
        </w:rPr>
        <w:t>identifier</w:t>
      </w:r>
      <w:r>
        <w:rPr>
          <w:color w:val="221F1F"/>
          <w:spacing w:val="-3"/>
          <w:sz w:val="20"/>
        </w:rPr>
        <w:t xml:space="preserve"> </w:t>
      </w:r>
      <w:r>
        <w:rPr>
          <w:color w:val="221F1F"/>
          <w:spacing w:val="-4"/>
          <w:sz w:val="20"/>
        </w:rPr>
        <w:t>type.</w:t>
      </w:r>
    </w:p>
    <w:p w14:paraId="53DE5697" w14:textId="77777777" w:rsidR="00016C31" w:rsidRDefault="00016C31">
      <w:pPr>
        <w:pStyle w:val="BodyText"/>
        <w:spacing w:before="1"/>
      </w:pPr>
    </w:p>
    <w:p w14:paraId="13ACC91B" w14:textId="77777777" w:rsidR="00016C31" w:rsidRDefault="00632607">
      <w:pPr>
        <w:pStyle w:val="ListParagraph"/>
        <w:numPr>
          <w:ilvl w:val="0"/>
          <w:numId w:val="39"/>
        </w:numPr>
        <w:tabs>
          <w:tab w:val="left" w:pos="724"/>
        </w:tabs>
        <w:ind w:hanging="284"/>
        <w:rPr>
          <w:sz w:val="20"/>
        </w:rPr>
      </w:pPr>
      <w:r>
        <w:rPr>
          <w:color w:val="221F1F"/>
          <w:sz w:val="20"/>
        </w:rPr>
        <w:t>Issuing</w:t>
      </w:r>
      <w:r>
        <w:rPr>
          <w:color w:val="221F1F"/>
          <w:spacing w:val="-12"/>
          <w:sz w:val="20"/>
        </w:rPr>
        <w:t xml:space="preserve"> </w:t>
      </w:r>
      <w:r>
        <w:rPr>
          <w:color w:val="221F1F"/>
          <w:sz w:val="20"/>
        </w:rPr>
        <w:t>agency</w:t>
      </w:r>
      <w:r>
        <w:rPr>
          <w:color w:val="221F1F"/>
          <w:spacing w:val="-8"/>
          <w:sz w:val="20"/>
        </w:rPr>
        <w:t xml:space="preserve"> </w:t>
      </w:r>
      <w:r>
        <w:rPr>
          <w:color w:val="221F1F"/>
          <w:sz w:val="20"/>
        </w:rPr>
        <w:t>code</w:t>
      </w:r>
      <w:r>
        <w:rPr>
          <w:color w:val="221F1F"/>
          <w:spacing w:val="-9"/>
          <w:sz w:val="20"/>
        </w:rPr>
        <w:t xml:space="preserve"> </w:t>
      </w:r>
      <w:r>
        <w:rPr>
          <w:color w:val="221F1F"/>
          <w:sz w:val="20"/>
        </w:rPr>
        <w:t>(if</w:t>
      </w:r>
      <w:r>
        <w:rPr>
          <w:color w:val="221F1F"/>
          <w:spacing w:val="-9"/>
          <w:sz w:val="20"/>
        </w:rPr>
        <w:t xml:space="preserve"> </w:t>
      </w:r>
      <w:r>
        <w:rPr>
          <w:color w:val="221F1F"/>
          <w:sz w:val="20"/>
        </w:rPr>
        <w:t>concatenated</w:t>
      </w:r>
      <w:r>
        <w:rPr>
          <w:color w:val="221F1F"/>
          <w:spacing w:val="-8"/>
          <w:sz w:val="20"/>
        </w:rPr>
        <w:t xml:space="preserve"> </w:t>
      </w:r>
      <w:r>
        <w:rPr>
          <w:color w:val="221F1F"/>
          <w:sz w:val="20"/>
        </w:rPr>
        <w:t>unique</w:t>
      </w:r>
      <w:r>
        <w:rPr>
          <w:color w:val="221F1F"/>
          <w:spacing w:val="-11"/>
          <w:sz w:val="20"/>
        </w:rPr>
        <w:t xml:space="preserve"> </w:t>
      </w:r>
      <w:r>
        <w:rPr>
          <w:color w:val="221F1F"/>
          <w:sz w:val="20"/>
        </w:rPr>
        <w:t>item</w:t>
      </w:r>
      <w:r>
        <w:rPr>
          <w:color w:val="221F1F"/>
          <w:spacing w:val="-9"/>
          <w:sz w:val="20"/>
        </w:rPr>
        <w:t xml:space="preserve"> </w:t>
      </w:r>
      <w:r>
        <w:rPr>
          <w:color w:val="221F1F"/>
          <w:sz w:val="20"/>
        </w:rPr>
        <w:t>identifier</w:t>
      </w:r>
      <w:r>
        <w:rPr>
          <w:color w:val="221F1F"/>
          <w:spacing w:val="-9"/>
          <w:sz w:val="20"/>
        </w:rPr>
        <w:t xml:space="preserve"> </w:t>
      </w:r>
      <w:r>
        <w:rPr>
          <w:color w:val="221F1F"/>
          <w:sz w:val="20"/>
        </w:rPr>
        <w:t>is</w:t>
      </w:r>
      <w:r>
        <w:rPr>
          <w:color w:val="221F1F"/>
          <w:spacing w:val="-10"/>
          <w:sz w:val="20"/>
        </w:rPr>
        <w:t xml:space="preserve"> </w:t>
      </w:r>
      <w:r>
        <w:rPr>
          <w:color w:val="221F1F"/>
          <w:spacing w:val="-2"/>
          <w:sz w:val="20"/>
        </w:rPr>
        <w:t>used).</w:t>
      </w:r>
    </w:p>
    <w:p w14:paraId="66ABDA03" w14:textId="77777777" w:rsidR="00016C31" w:rsidRDefault="00016C31">
      <w:pPr>
        <w:pStyle w:val="BodyText"/>
      </w:pPr>
    </w:p>
    <w:p w14:paraId="69D790AF" w14:textId="77777777" w:rsidR="00016C31" w:rsidRDefault="00632607">
      <w:pPr>
        <w:pStyle w:val="ListParagraph"/>
        <w:numPr>
          <w:ilvl w:val="0"/>
          <w:numId w:val="39"/>
        </w:numPr>
        <w:tabs>
          <w:tab w:val="left" w:pos="724"/>
        </w:tabs>
        <w:spacing w:before="1"/>
        <w:rPr>
          <w:sz w:val="20"/>
        </w:rPr>
      </w:pPr>
      <w:r>
        <w:rPr>
          <w:color w:val="221F1F"/>
          <w:sz w:val="20"/>
        </w:rPr>
        <w:t>Enterprise</w:t>
      </w:r>
      <w:r>
        <w:rPr>
          <w:color w:val="221F1F"/>
          <w:spacing w:val="-13"/>
          <w:sz w:val="20"/>
        </w:rPr>
        <w:t xml:space="preserve"> </w:t>
      </w:r>
      <w:r>
        <w:rPr>
          <w:color w:val="221F1F"/>
          <w:sz w:val="20"/>
        </w:rPr>
        <w:t>identifier</w:t>
      </w:r>
      <w:r>
        <w:rPr>
          <w:color w:val="221F1F"/>
          <w:spacing w:val="-11"/>
          <w:sz w:val="20"/>
        </w:rPr>
        <w:t xml:space="preserve"> </w:t>
      </w:r>
      <w:r>
        <w:rPr>
          <w:color w:val="221F1F"/>
          <w:sz w:val="20"/>
        </w:rPr>
        <w:t>(if</w:t>
      </w:r>
      <w:r>
        <w:rPr>
          <w:color w:val="221F1F"/>
          <w:spacing w:val="-12"/>
          <w:sz w:val="20"/>
        </w:rPr>
        <w:t xml:space="preserve"> </w:t>
      </w:r>
      <w:r>
        <w:rPr>
          <w:color w:val="221F1F"/>
          <w:sz w:val="20"/>
        </w:rPr>
        <w:t>concatenated</w:t>
      </w:r>
      <w:r>
        <w:rPr>
          <w:color w:val="221F1F"/>
          <w:spacing w:val="-8"/>
          <w:sz w:val="20"/>
        </w:rPr>
        <w:t xml:space="preserve"> </w:t>
      </w:r>
      <w:r>
        <w:rPr>
          <w:color w:val="221F1F"/>
          <w:sz w:val="20"/>
        </w:rPr>
        <w:t>unique</w:t>
      </w:r>
      <w:r>
        <w:rPr>
          <w:color w:val="221F1F"/>
          <w:spacing w:val="-11"/>
          <w:sz w:val="20"/>
        </w:rPr>
        <w:t xml:space="preserve"> </w:t>
      </w:r>
      <w:r>
        <w:rPr>
          <w:color w:val="221F1F"/>
          <w:sz w:val="20"/>
        </w:rPr>
        <w:t>item</w:t>
      </w:r>
      <w:r>
        <w:rPr>
          <w:color w:val="221F1F"/>
          <w:spacing w:val="-12"/>
          <w:sz w:val="20"/>
        </w:rPr>
        <w:t xml:space="preserve"> </w:t>
      </w:r>
      <w:r>
        <w:rPr>
          <w:color w:val="221F1F"/>
          <w:sz w:val="20"/>
        </w:rPr>
        <w:t>identifier</w:t>
      </w:r>
      <w:r>
        <w:rPr>
          <w:color w:val="221F1F"/>
          <w:spacing w:val="-12"/>
          <w:sz w:val="20"/>
        </w:rPr>
        <w:t xml:space="preserve"> </w:t>
      </w:r>
      <w:r>
        <w:rPr>
          <w:color w:val="221F1F"/>
          <w:sz w:val="20"/>
        </w:rPr>
        <w:t>is</w:t>
      </w:r>
      <w:r>
        <w:rPr>
          <w:color w:val="221F1F"/>
          <w:spacing w:val="-12"/>
          <w:sz w:val="20"/>
        </w:rPr>
        <w:t xml:space="preserve"> </w:t>
      </w:r>
      <w:r>
        <w:rPr>
          <w:color w:val="221F1F"/>
          <w:spacing w:val="-2"/>
          <w:sz w:val="20"/>
        </w:rPr>
        <w:t>used).</w:t>
      </w:r>
    </w:p>
    <w:p w14:paraId="0DD6837C" w14:textId="77777777" w:rsidR="00016C31" w:rsidRDefault="00016C31">
      <w:pPr>
        <w:pStyle w:val="BodyText"/>
        <w:spacing w:before="9"/>
        <w:rPr>
          <w:sz w:val="19"/>
        </w:rPr>
      </w:pPr>
    </w:p>
    <w:p w14:paraId="797EF3D3" w14:textId="77777777" w:rsidR="00016C31" w:rsidRDefault="00632607">
      <w:pPr>
        <w:pStyle w:val="ListParagraph"/>
        <w:numPr>
          <w:ilvl w:val="0"/>
          <w:numId w:val="39"/>
        </w:numPr>
        <w:tabs>
          <w:tab w:val="left" w:pos="724"/>
        </w:tabs>
        <w:ind w:hanging="284"/>
        <w:rPr>
          <w:sz w:val="20"/>
        </w:rPr>
      </w:pPr>
      <w:r>
        <w:rPr>
          <w:color w:val="221F1F"/>
          <w:sz w:val="20"/>
        </w:rPr>
        <w:t>Original</w:t>
      </w:r>
      <w:r>
        <w:rPr>
          <w:color w:val="221F1F"/>
          <w:spacing w:val="-10"/>
          <w:sz w:val="20"/>
        </w:rPr>
        <w:t xml:space="preserve"> </w:t>
      </w:r>
      <w:r>
        <w:rPr>
          <w:color w:val="221F1F"/>
          <w:sz w:val="20"/>
        </w:rPr>
        <w:t>part</w:t>
      </w:r>
      <w:r>
        <w:rPr>
          <w:color w:val="221F1F"/>
          <w:spacing w:val="-11"/>
          <w:sz w:val="20"/>
        </w:rPr>
        <w:t xml:space="preserve"> </w:t>
      </w:r>
      <w:r>
        <w:rPr>
          <w:color w:val="221F1F"/>
          <w:sz w:val="20"/>
        </w:rPr>
        <w:t>number</w:t>
      </w:r>
      <w:r>
        <w:rPr>
          <w:color w:val="221F1F"/>
          <w:spacing w:val="-9"/>
          <w:sz w:val="20"/>
        </w:rPr>
        <w:t xml:space="preserve"> </w:t>
      </w:r>
      <w:r>
        <w:rPr>
          <w:color w:val="221F1F"/>
          <w:sz w:val="20"/>
        </w:rPr>
        <w:t>(if</w:t>
      </w:r>
      <w:r>
        <w:rPr>
          <w:color w:val="221F1F"/>
          <w:spacing w:val="-10"/>
          <w:sz w:val="20"/>
        </w:rPr>
        <w:t xml:space="preserve"> </w:t>
      </w:r>
      <w:r>
        <w:rPr>
          <w:color w:val="221F1F"/>
          <w:sz w:val="20"/>
        </w:rPr>
        <w:t>there</w:t>
      </w:r>
      <w:r>
        <w:rPr>
          <w:color w:val="221F1F"/>
          <w:spacing w:val="-10"/>
          <w:sz w:val="20"/>
        </w:rPr>
        <w:t xml:space="preserve"> </w:t>
      </w:r>
      <w:r>
        <w:rPr>
          <w:color w:val="221F1F"/>
          <w:sz w:val="20"/>
        </w:rPr>
        <w:t>is</w:t>
      </w:r>
      <w:r>
        <w:rPr>
          <w:color w:val="221F1F"/>
          <w:spacing w:val="-10"/>
          <w:sz w:val="20"/>
        </w:rPr>
        <w:t xml:space="preserve"> </w:t>
      </w:r>
      <w:r>
        <w:rPr>
          <w:color w:val="221F1F"/>
          <w:sz w:val="20"/>
        </w:rPr>
        <w:t>serialization</w:t>
      </w:r>
      <w:r>
        <w:rPr>
          <w:color w:val="221F1F"/>
          <w:spacing w:val="-10"/>
          <w:sz w:val="20"/>
        </w:rPr>
        <w:t xml:space="preserve"> </w:t>
      </w:r>
      <w:r>
        <w:rPr>
          <w:color w:val="221F1F"/>
          <w:sz w:val="20"/>
        </w:rPr>
        <w:t>within</w:t>
      </w:r>
      <w:r>
        <w:rPr>
          <w:color w:val="221F1F"/>
          <w:spacing w:val="-9"/>
          <w:sz w:val="20"/>
        </w:rPr>
        <w:t xml:space="preserve"> </w:t>
      </w:r>
      <w:r>
        <w:rPr>
          <w:color w:val="221F1F"/>
          <w:sz w:val="20"/>
        </w:rPr>
        <w:t>the</w:t>
      </w:r>
      <w:r>
        <w:rPr>
          <w:color w:val="221F1F"/>
          <w:spacing w:val="-8"/>
          <w:sz w:val="20"/>
        </w:rPr>
        <w:t xml:space="preserve"> </w:t>
      </w:r>
      <w:r>
        <w:rPr>
          <w:color w:val="221F1F"/>
          <w:sz w:val="20"/>
        </w:rPr>
        <w:t>original</w:t>
      </w:r>
      <w:r>
        <w:rPr>
          <w:color w:val="221F1F"/>
          <w:spacing w:val="-10"/>
          <w:sz w:val="20"/>
        </w:rPr>
        <w:t xml:space="preserve"> </w:t>
      </w:r>
      <w:r>
        <w:rPr>
          <w:color w:val="221F1F"/>
          <w:sz w:val="20"/>
        </w:rPr>
        <w:t>part</w:t>
      </w:r>
      <w:r>
        <w:rPr>
          <w:color w:val="221F1F"/>
          <w:spacing w:val="-9"/>
          <w:sz w:val="20"/>
        </w:rPr>
        <w:t xml:space="preserve"> </w:t>
      </w:r>
      <w:r>
        <w:rPr>
          <w:color w:val="221F1F"/>
          <w:spacing w:val="-2"/>
          <w:sz w:val="20"/>
        </w:rPr>
        <w:t>number).</w:t>
      </w:r>
    </w:p>
    <w:p w14:paraId="165CE64F" w14:textId="77777777" w:rsidR="00016C31" w:rsidRDefault="00016C31">
      <w:pPr>
        <w:pStyle w:val="BodyText"/>
        <w:spacing w:before="1"/>
      </w:pPr>
    </w:p>
    <w:p w14:paraId="04FC1389" w14:textId="77777777" w:rsidR="00016C31" w:rsidRDefault="00632607">
      <w:pPr>
        <w:pStyle w:val="ListParagraph"/>
        <w:numPr>
          <w:ilvl w:val="0"/>
          <w:numId w:val="39"/>
        </w:numPr>
        <w:tabs>
          <w:tab w:val="left" w:pos="724"/>
        </w:tabs>
        <w:rPr>
          <w:sz w:val="20"/>
        </w:rPr>
      </w:pPr>
      <w:r>
        <w:rPr>
          <w:color w:val="221F1F"/>
          <w:sz w:val="20"/>
        </w:rPr>
        <w:t>Lot</w:t>
      </w:r>
      <w:r>
        <w:rPr>
          <w:color w:val="221F1F"/>
          <w:spacing w:val="-11"/>
          <w:sz w:val="20"/>
        </w:rPr>
        <w:t xml:space="preserve"> </w:t>
      </w:r>
      <w:r>
        <w:rPr>
          <w:color w:val="221F1F"/>
          <w:sz w:val="20"/>
        </w:rPr>
        <w:t>or</w:t>
      </w:r>
      <w:r>
        <w:rPr>
          <w:color w:val="221F1F"/>
          <w:spacing w:val="-8"/>
          <w:sz w:val="20"/>
        </w:rPr>
        <w:t xml:space="preserve"> </w:t>
      </w:r>
      <w:r>
        <w:rPr>
          <w:color w:val="221F1F"/>
          <w:sz w:val="20"/>
        </w:rPr>
        <w:t>batch</w:t>
      </w:r>
      <w:r>
        <w:rPr>
          <w:color w:val="221F1F"/>
          <w:spacing w:val="-6"/>
          <w:sz w:val="20"/>
        </w:rPr>
        <w:t xml:space="preserve"> </w:t>
      </w:r>
      <w:r>
        <w:rPr>
          <w:color w:val="221F1F"/>
          <w:sz w:val="20"/>
        </w:rPr>
        <w:t>number</w:t>
      </w:r>
      <w:r>
        <w:rPr>
          <w:color w:val="221F1F"/>
          <w:spacing w:val="-5"/>
          <w:sz w:val="20"/>
        </w:rPr>
        <w:t xml:space="preserve"> </w:t>
      </w:r>
      <w:r>
        <w:rPr>
          <w:color w:val="221F1F"/>
          <w:sz w:val="20"/>
        </w:rPr>
        <w:t>(if</w:t>
      </w:r>
      <w:r>
        <w:rPr>
          <w:color w:val="221F1F"/>
          <w:spacing w:val="-6"/>
          <w:sz w:val="20"/>
        </w:rPr>
        <w:t xml:space="preserve"> </w:t>
      </w:r>
      <w:r>
        <w:rPr>
          <w:color w:val="221F1F"/>
          <w:sz w:val="20"/>
        </w:rPr>
        <w:t>there</w:t>
      </w:r>
      <w:r>
        <w:rPr>
          <w:color w:val="221F1F"/>
          <w:spacing w:val="-5"/>
          <w:sz w:val="20"/>
        </w:rPr>
        <w:t xml:space="preserve"> </w:t>
      </w:r>
      <w:r>
        <w:rPr>
          <w:color w:val="221F1F"/>
          <w:sz w:val="20"/>
        </w:rPr>
        <w:t>is</w:t>
      </w:r>
      <w:r>
        <w:rPr>
          <w:color w:val="221F1F"/>
          <w:spacing w:val="-7"/>
          <w:sz w:val="20"/>
        </w:rPr>
        <w:t xml:space="preserve"> </w:t>
      </w:r>
      <w:r>
        <w:rPr>
          <w:color w:val="221F1F"/>
          <w:sz w:val="20"/>
        </w:rPr>
        <w:t>serialization</w:t>
      </w:r>
      <w:r>
        <w:rPr>
          <w:color w:val="221F1F"/>
          <w:spacing w:val="-6"/>
          <w:sz w:val="20"/>
        </w:rPr>
        <w:t xml:space="preserve"> </w:t>
      </w:r>
      <w:r>
        <w:rPr>
          <w:color w:val="221F1F"/>
          <w:sz w:val="20"/>
        </w:rPr>
        <w:t>within</w:t>
      </w:r>
      <w:r>
        <w:rPr>
          <w:color w:val="221F1F"/>
          <w:spacing w:val="-5"/>
          <w:sz w:val="20"/>
        </w:rPr>
        <w:t xml:space="preserve"> </w:t>
      </w:r>
      <w:r>
        <w:rPr>
          <w:color w:val="221F1F"/>
          <w:sz w:val="20"/>
        </w:rPr>
        <w:t>the</w:t>
      </w:r>
      <w:r>
        <w:rPr>
          <w:color w:val="221F1F"/>
          <w:spacing w:val="-8"/>
          <w:sz w:val="20"/>
        </w:rPr>
        <w:t xml:space="preserve"> </w:t>
      </w:r>
      <w:r>
        <w:rPr>
          <w:color w:val="221F1F"/>
          <w:sz w:val="20"/>
        </w:rPr>
        <w:t>lot</w:t>
      </w:r>
      <w:r>
        <w:rPr>
          <w:color w:val="221F1F"/>
          <w:spacing w:val="-8"/>
          <w:sz w:val="20"/>
        </w:rPr>
        <w:t xml:space="preserve"> </w:t>
      </w:r>
      <w:r>
        <w:rPr>
          <w:color w:val="221F1F"/>
          <w:sz w:val="20"/>
        </w:rPr>
        <w:t>or</w:t>
      </w:r>
      <w:r>
        <w:rPr>
          <w:color w:val="221F1F"/>
          <w:spacing w:val="-8"/>
          <w:sz w:val="20"/>
        </w:rPr>
        <w:t xml:space="preserve"> </w:t>
      </w:r>
      <w:r>
        <w:rPr>
          <w:color w:val="221F1F"/>
          <w:sz w:val="20"/>
        </w:rPr>
        <w:t>batch</w:t>
      </w:r>
      <w:r>
        <w:rPr>
          <w:color w:val="221F1F"/>
          <w:spacing w:val="-5"/>
          <w:sz w:val="20"/>
        </w:rPr>
        <w:t xml:space="preserve"> </w:t>
      </w:r>
      <w:r>
        <w:rPr>
          <w:color w:val="221F1F"/>
          <w:spacing w:val="-2"/>
          <w:sz w:val="20"/>
        </w:rPr>
        <w:t>number).</w:t>
      </w:r>
    </w:p>
    <w:p w14:paraId="55861009" w14:textId="77777777" w:rsidR="00016C31" w:rsidRDefault="00016C31">
      <w:pPr>
        <w:pStyle w:val="BodyText"/>
        <w:spacing w:before="1"/>
      </w:pPr>
    </w:p>
    <w:p w14:paraId="13221BFD" w14:textId="77777777" w:rsidR="00016C31" w:rsidRDefault="00632607">
      <w:pPr>
        <w:pStyle w:val="ListParagraph"/>
        <w:numPr>
          <w:ilvl w:val="0"/>
          <w:numId w:val="39"/>
        </w:numPr>
        <w:tabs>
          <w:tab w:val="left" w:pos="724"/>
        </w:tabs>
        <w:rPr>
          <w:sz w:val="20"/>
        </w:rPr>
      </w:pPr>
      <w:r>
        <w:rPr>
          <w:color w:val="221F1F"/>
          <w:sz w:val="20"/>
        </w:rPr>
        <w:t>Current</w:t>
      </w:r>
      <w:r>
        <w:rPr>
          <w:color w:val="221F1F"/>
          <w:spacing w:val="-8"/>
          <w:sz w:val="20"/>
        </w:rPr>
        <w:t xml:space="preserve"> </w:t>
      </w:r>
      <w:r>
        <w:rPr>
          <w:color w:val="221F1F"/>
          <w:sz w:val="20"/>
        </w:rPr>
        <w:t>part</w:t>
      </w:r>
      <w:r>
        <w:rPr>
          <w:color w:val="221F1F"/>
          <w:spacing w:val="-8"/>
          <w:sz w:val="20"/>
        </w:rPr>
        <w:t xml:space="preserve"> </w:t>
      </w:r>
      <w:r>
        <w:rPr>
          <w:color w:val="221F1F"/>
          <w:sz w:val="20"/>
        </w:rPr>
        <w:t>number</w:t>
      </w:r>
      <w:r>
        <w:rPr>
          <w:color w:val="221F1F"/>
          <w:spacing w:val="-4"/>
          <w:sz w:val="20"/>
        </w:rPr>
        <w:t xml:space="preserve"> </w:t>
      </w:r>
      <w:r>
        <w:rPr>
          <w:color w:val="221F1F"/>
          <w:sz w:val="20"/>
        </w:rPr>
        <w:t>(optional</w:t>
      </w:r>
      <w:r>
        <w:rPr>
          <w:color w:val="221F1F"/>
          <w:spacing w:val="-7"/>
          <w:sz w:val="20"/>
        </w:rPr>
        <w:t xml:space="preserve"> </w:t>
      </w:r>
      <w:r>
        <w:rPr>
          <w:color w:val="221F1F"/>
          <w:sz w:val="20"/>
        </w:rPr>
        <w:t>and</w:t>
      </w:r>
      <w:r>
        <w:rPr>
          <w:color w:val="221F1F"/>
          <w:spacing w:val="-4"/>
          <w:sz w:val="20"/>
        </w:rPr>
        <w:t xml:space="preserve"> </w:t>
      </w:r>
      <w:r>
        <w:rPr>
          <w:color w:val="221F1F"/>
          <w:sz w:val="20"/>
        </w:rPr>
        <w:t>only</w:t>
      </w:r>
      <w:r>
        <w:rPr>
          <w:color w:val="221F1F"/>
          <w:spacing w:val="-5"/>
          <w:sz w:val="20"/>
        </w:rPr>
        <w:t xml:space="preserve"> </w:t>
      </w:r>
      <w:r>
        <w:rPr>
          <w:color w:val="221F1F"/>
          <w:sz w:val="20"/>
        </w:rPr>
        <w:t>if</w:t>
      </w:r>
      <w:r>
        <w:rPr>
          <w:color w:val="221F1F"/>
          <w:spacing w:val="-5"/>
          <w:sz w:val="20"/>
        </w:rPr>
        <w:t xml:space="preserve"> </w:t>
      </w:r>
      <w:r>
        <w:rPr>
          <w:color w:val="221F1F"/>
          <w:sz w:val="20"/>
        </w:rPr>
        <w:t>not</w:t>
      </w:r>
      <w:r>
        <w:rPr>
          <w:color w:val="221F1F"/>
          <w:spacing w:val="-5"/>
          <w:sz w:val="20"/>
        </w:rPr>
        <w:t xml:space="preserve"> </w:t>
      </w:r>
      <w:r>
        <w:rPr>
          <w:color w:val="221F1F"/>
          <w:sz w:val="20"/>
        </w:rPr>
        <w:t>the</w:t>
      </w:r>
      <w:r>
        <w:rPr>
          <w:color w:val="221F1F"/>
          <w:spacing w:val="-3"/>
          <w:sz w:val="20"/>
        </w:rPr>
        <w:t xml:space="preserve"> </w:t>
      </w:r>
      <w:r>
        <w:rPr>
          <w:color w:val="221F1F"/>
          <w:sz w:val="20"/>
        </w:rPr>
        <w:t>same</w:t>
      </w:r>
      <w:r>
        <w:rPr>
          <w:color w:val="221F1F"/>
          <w:spacing w:val="-5"/>
          <w:sz w:val="20"/>
        </w:rPr>
        <w:t xml:space="preserve"> </w:t>
      </w:r>
      <w:r>
        <w:rPr>
          <w:color w:val="221F1F"/>
          <w:sz w:val="20"/>
        </w:rPr>
        <w:t>as</w:t>
      </w:r>
      <w:r>
        <w:rPr>
          <w:color w:val="221F1F"/>
          <w:spacing w:val="-7"/>
          <w:sz w:val="20"/>
        </w:rPr>
        <w:t xml:space="preserve"> </w:t>
      </w:r>
      <w:r>
        <w:rPr>
          <w:color w:val="221F1F"/>
          <w:sz w:val="20"/>
        </w:rPr>
        <w:t>the</w:t>
      </w:r>
      <w:r>
        <w:rPr>
          <w:color w:val="221F1F"/>
          <w:spacing w:val="-7"/>
          <w:sz w:val="20"/>
        </w:rPr>
        <w:t xml:space="preserve"> </w:t>
      </w:r>
      <w:r>
        <w:rPr>
          <w:color w:val="221F1F"/>
          <w:sz w:val="20"/>
        </w:rPr>
        <w:t>original</w:t>
      </w:r>
      <w:r>
        <w:rPr>
          <w:color w:val="221F1F"/>
          <w:spacing w:val="-7"/>
          <w:sz w:val="20"/>
        </w:rPr>
        <w:t xml:space="preserve"> </w:t>
      </w:r>
      <w:r>
        <w:rPr>
          <w:color w:val="221F1F"/>
          <w:sz w:val="20"/>
        </w:rPr>
        <w:t>part</w:t>
      </w:r>
      <w:r>
        <w:rPr>
          <w:color w:val="221F1F"/>
          <w:spacing w:val="-8"/>
          <w:sz w:val="20"/>
        </w:rPr>
        <w:t xml:space="preserve"> </w:t>
      </w:r>
      <w:r>
        <w:rPr>
          <w:color w:val="221F1F"/>
          <w:spacing w:val="-2"/>
          <w:sz w:val="20"/>
        </w:rPr>
        <w:t>number).</w:t>
      </w:r>
    </w:p>
    <w:p w14:paraId="1E986FE9" w14:textId="77777777" w:rsidR="00016C31" w:rsidRDefault="00016C31">
      <w:pPr>
        <w:pStyle w:val="BodyText"/>
        <w:spacing w:before="10"/>
        <w:rPr>
          <w:sz w:val="19"/>
        </w:rPr>
      </w:pPr>
    </w:p>
    <w:p w14:paraId="5909FD8F" w14:textId="77777777" w:rsidR="00016C31" w:rsidRDefault="00632607">
      <w:pPr>
        <w:pStyle w:val="ListParagraph"/>
        <w:numPr>
          <w:ilvl w:val="0"/>
          <w:numId w:val="39"/>
        </w:numPr>
        <w:tabs>
          <w:tab w:val="left" w:pos="724"/>
        </w:tabs>
        <w:rPr>
          <w:sz w:val="20"/>
        </w:rPr>
      </w:pPr>
      <w:r>
        <w:rPr>
          <w:color w:val="221F1F"/>
          <w:sz w:val="20"/>
        </w:rPr>
        <w:t>Current</w:t>
      </w:r>
      <w:r>
        <w:rPr>
          <w:color w:val="221F1F"/>
          <w:spacing w:val="-8"/>
          <w:sz w:val="20"/>
        </w:rPr>
        <w:t xml:space="preserve"> </w:t>
      </w:r>
      <w:r>
        <w:rPr>
          <w:color w:val="221F1F"/>
          <w:sz w:val="20"/>
        </w:rPr>
        <w:t>part</w:t>
      </w:r>
      <w:r>
        <w:rPr>
          <w:color w:val="221F1F"/>
          <w:spacing w:val="-9"/>
          <w:sz w:val="20"/>
        </w:rPr>
        <w:t xml:space="preserve"> </w:t>
      </w:r>
      <w:r>
        <w:rPr>
          <w:color w:val="221F1F"/>
          <w:sz w:val="20"/>
        </w:rPr>
        <w:t>number</w:t>
      </w:r>
      <w:r>
        <w:rPr>
          <w:color w:val="221F1F"/>
          <w:spacing w:val="-5"/>
          <w:sz w:val="20"/>
        </w:rPr>
        <w:t xml:space="preserve"> </w:t>
      </w:r>
      <w:r>
        <w:rPr>
          <w:color w:val="221F1F"/>
          <w:sz w:val="20"/>
        </w:rPr>
        <w:t>effective</w:t>
      </w:r>
      <w:r>
        <w:rPr>
          <w:color w:val="221F1F"/>
          <w:spacing w:val="-7"/>
          <w:sz w:val="20"/>
        </w:rPr>
        <w:t xml:space="preserve"> </w:t>
      </w:r>
      <w:r>
        <w:rPr>
          <w:color w:val="221F1F"/>
          <w:sz w:val="20"/>
        </w:rPr>
        <w:t>date</w:t>
      </w:r>
      <w:r>
        <w:rPr>
          <w:color w:val="221F1F"/>
          <w:spacing w:val="-6"/>
          <w:sz w:val="20"/>
        </w:rPr>
        <w:t xml:space="preserve"> </w:t>
      </w:r>
      <w:r>
        <w:rPr>
          <w:color w:val="221F1F"/>
          <w:sz w:val="20"/>
        </w:rPr>
        <w:t>(optional</w:t>
      </w:r>
      <w:r>
        <w:rPr>
          <w:color w:val="221F1F"/>
          <w:spacing w:val="-5"/>
          <w:sz w:val="20"/>
        </w:rPr>
        <w:t xml:space="preserve"> </w:t>
      </w:r>
      <w:r>
        <w:rPr>
          <w:color w:val="221F1F"/>
          <w:sz w:val="20"/>
        </w:rPr>
        <w:t>and</w:t>
      </w:r>
      <w:r>
        <w:rPr>
          <w:color w:val="221F1F"/>
          <w:spacing w:val="-5"/>
          <w:sz w:val="20"/>
        </w:rPr>
        <w:t xml:space="preserve"> </w:t>
      </w:r>
      <w:r>
        <w:rPr>
          <w:color w:val="221F1F"/>
          <w:sz w:val="20"/>
        </w:rPr>
        <w:t>only</w:t>
      </w:r>
      <w:r>
        <w:rPr>
          <w:color w:val="221F1F"/>
          <w:spacing w:val="-5"/>
          <w:sz w:val="20"/>
        </w:rPr>
        <w:t xml:space="preserve"> </w:t>
      </w:r>
      <w:r>
        <w:rPr>
          <w:color w:val="221F1F"/>
          <w:sz w:val="20"/>
        </w:rPr>
        <w:t>if</w:t>
      </w:r>
      <w:r>
        <w:rPr>
          <w:color w:val="221F1F"/>
          <w:spacing w:val="-6"/>
          <w:sz w:val="20"/>
        </w:rPr>
        <w:t xml:space="preserve"> </w:t>
      </w:r>
      <w:r>
        <w:rPr>
          <w:color w:val="221F1F"/>
          <w:sz w:val="20"/>
        </w:rPr>
        <w:t>current</w:t>
      </w:r>
      <w:r>
        <w:rPr>
          <w:color w:val="221F1F"/>
          <w:spacing w:val="-5"/>
          <w:sz w:val="20"/>
        </w:rPr>
        <w:t xml:space="preserve"> </w:t>
      </w:r>
      <w:r>
        <w:rPr>
          <w:color w:val="221F1F"/>
          <w:sz w:val="20"/>
        </w:rPr>
        <w:t>part</w:t>
      </w:r>
      <w:r>
        <w:rPr>
          <w:color w:val="221F1F"/>
          <w:spacing w:val="-6"/>
          <w:sz w:val="20"/>
        </w:rPr>
        <w:t xml:space="preserve"> </w:t>
      </w:r>
      <w:r>
        <w:rPr>
          <w:color w:val="221F1F"/>
          <w:sz w:val="20"/>
        </w:rPr>
        <w:t>number</w:t>
      </w:r>
      <w:r>
        <w:rPr>
          <w:color w:val="221F1F"/>
          <w:spacing w:val="-5"/>
          <w:sz w:val="20"/>
        </w:rPr>
        <w:t xml:space="preserve"> </w:t>
      </w:r>
      <w:r>
        <w:rPr>
          <w:color w:val="221F1F"/>
          <w:sz w:val="20"/>
        </w:rPr>
        <w:t>is</w:t>
      </w:r>
      <w:r>
        <w:rPr>
          <w:color w:val="221F1F"/>
          <w:spacing w:val="-7"/>
          <w:sz w:val="20"/>
        </w:rPr>
        <w:t xml:space="preserve"> </w:t>
      </w:r>
      <w:r>
        <w:rPr>
          <w:color w:val="221F1F"/>
          <w:spacing w:val="-2"/>
          <w:sz w:val="20"/>
        </w:rPr>
        <w:t>used).</w:t>
      </w:r>
    </w:p>
    <w:p w14:paraId="6F512E77" w14:textId="77777777" w:rsidR="00016C31" w:rsidRDefault="00016C31">
      <w:pPr>
        <w:pStyle w:val="BodyText"/>
        <w:spacing w:before="1"/>
      </w:pPr>
    </w:p>
    <w:p w14:paraId="18706B11" w14:textId="77777777" w:rsidR="00016C31" w:rsidRDefault="00632607">
      <w:pPr>
        <w:pStyle w:val="ListParagraph"/>
        <w:numPr>
          <w:ilvl w:val="0"/>
          <w:numId w:val="39"/>
        </w:numPr>
        <w:tabs>
          <w:tab w:val="left" w:pos="724"/>
        </w:tabs>
        <w:rPr>
          <w:sz w:val="20"/>
        </w:rPr>
      </w:pPr>
      <w:r>
        <w:rPr>
          <w:color w:val="221F1F"/>
          <w:sz w:val="20"/>
        </w:rPr>
        <w:t>Serial</w:t>
      </w:r>
      <w:r>
        <w:rPr>
          <w:color w:val="221F1F"/>
          <w:spacing w:val="-10"/>
          <w:sz w:val="20"/>
        </w:rPr>
        <w:t xml:space="preserve"> </w:t>
      </w:r>
      <w:r>
        <w:rPr>
          <w:color w:val="221F1F"/>
          <w:sz w:val="20"/>
        </w:rPr>
        <w:t>number</w:t>
      </w:r>
      <w:r>
        <w:rPr>
          <w:color w:val="221F1F"/>
          <w:spacing w:val="-7"/>
          <w:sz w:val="20"/>
        </w:rPr>
        <w:t xml:space="preserve"> </w:t>
      </w:r>
      <w:r>
        <w:rPr>
          <w:color w:val="221F1F"/>
          <w:sz w:val="20"/>
        </w:rPr>
        <w:t>(if</w:t>
      </w:r>
      <w:r>
        <w:rPr>
          <w:color w:val="221F1F"/>
          <w:spacing w:val="-6"/>
          <w:sz w:val="20"/>
        </w:rPr>
        <w:t xml:space="preserve"> </w:t>
      </w:r>
      <w:r>
        <w:rPr>
          <w:color w:val="221F1F"/>
          <w:sz w:val="20"/>
        </w:rPr>
        <w:t>concatenated</w:t>
      </w:r>
      <w:r>
        <w:rPr>
          <w:color w:val="221F1F"/>
          <w:spacing w:val="-8"/>
          <w:sz w:val="20"/>
        </w:rPr>
        <w:t xml:space="preserve"> </w:t>
      </w:r>
      <w:r>
        <w:rPr>
          <w:color w:val="221F1F"/>
          <w:sz w:val="20"/>
        </w:rPr>
        <w:t>unique</w:t>
      </w:r>
      <w:r>
        <w:rPr>
          <w:color w:val="221F1F"/>
          <w:spacing w:val="-9"/>
          <w:sz w:val="20"/>
        </w:rPr>
        <w:t xml:space="preserve"> </w:t>
      </w:r>
      <w:r>
        <w:rPr>
          <w:color w:val="221F1F"/>
          <w:sz w:val="20"/>
        </w:rPr>
        <w:t>item</w:t>
      </w:r>
      <w:r>
        <w:rPr>
          <w:color w:val="221F1F"/>
          <w:spacing w:val="-8"/>
          <w:sz w:val="20"/>
        </w:rPr>
        <w:t xml:space="preserve"> </w:t>
      </w:r>
      <w:r>
        <w:rPr>
          <w:color w:val="221F1F"/>
          <w:sz w:val="20"/>
        </w:rPr>
        <w:t>identifier</w:t>
      </w:r>
      <w:r>
        <w:rPr>
          <w:color w:val="221F1F"/>
          <w:spacing w:val="-7"/>
          <w:sz w:val="20"/>
        </w:rPr>
        <w:t xml:space="preserve"> </w:t>
      </w:r>
      <w:r>
        <w:rPr>
          <w:color w:val="221F1F"/>
          <w:sz w:val="20"/>
        </w:rPr>
        <w:t>is</w:t>
      </w:r>
      <w:r>
        <w:rPr>
          <w:color w:val="221F1F"/>
          <w:spacing w:val="-7"/>
          <w:sz w:val="20"/>
        </w:rPr>
        <w:t xml:space="preserve"> </w:t>
      </w:r>
      <w:r>
        <w:rPr>
          <w:color w:val="221F1F"/>
          <w:spacing w:val="-2"/>
          <w:sz w:val="20"/>
        </w:rPr>
        <w:t>used).</w:t>
      </w:r>
    </w:p>
    <w:p w14:paraId="2BC82AF1" w14:textId="77777777" w:rsidR="00016C31" w:rsidRDefault="00016C31">
      <w:pPr>
        <w:pStyle w:val="BodyText"/>
        <w:spacing w:before="1"/>
      </w:pPr>
    </w:p>
    <w:p w14:paraId="39242922" w14:textId="77777777" w:rsidR="00016C31" w:rsidRDefault="00632607">
      <w:pPr>
        <w:pStyle w:val="ListParagraph"/>
        <w:numPr>
          <w:ilvl w:val="0"/>
          <w:numId w:val="39"/>
        </w:numPr>
        <w:tabs>
          <w:tab w:val="left" w:pos="823"/>
        </w:tabs>
        <w:ind w:left="822" w:hanging="385"/>
        <w:rPr>
          <w:sz w:val="20"/>
        </w:rPr>
      </w:pPr>
      <w:r>
        <w:rPr>
          <w:color w:val="221F1F"/>
          <w:sz w:val="20"/>
        </w:rPr>
        <w:t>Government's</w:t>
      </w:r>
      <w:r>
        <w:rPr>
          <w:color w:val="221F1F"/>
          <w:spacing w:val="-9"/>
          <w:sz w:val="20"/>
        </w:rPr>
        <w:t xml:space="preserve"> </w:t>
      </w:r>
      <w:r>
        <w:rPr>
          <w:color w:val="221F1F"/>
          <w:sz w:val="20"/>
        </w:rPr>
        <w:t>unit</w:t>
      </w:r>
      <w:r>
        <w:rPr>
          <w:color w:val="221F1F"/>
          <w:spacing w:val="-9"/>
          <w:sz w:val="20"/>
        </w:rPr>
        <w:t xml:space="preserve"> </w:t>
      </w:r>
      <w:r>
        <w:rPr>
          <w:color w:val="221F1F"/>
          <w:sz w:val="20"/>
        </w:rPr>
        <w:t>acquisition</w:t>
      </w:r>
      <w:r>
        <w:rPr>
          <w:color w:val="221F1F"/>
          <w:spacing w:val="-7"/>
          <w:sz w:val="20"/>
        </w:rPr>
        <w:t xml:space="preserve"> </w:t>
      </w:r>
      <w:r>
        <w:rPr>
          <w:color w:val="221F1F"/>
          <w:spacing w:val="-4"/>
          <w:sz w:val="20"/>
        </w:rPr>
        <w:t>cost.</w:t>
      </w:r>
    </w:p>
    <w:p w14:paraId="3B4ABF10" w14:textId="77777777" w:rsidR="00016C31" w:rsidRDefault="00016C31">
      <w:pPr>
        <w:pStyle w:val="BodyText"/>
        <w:spacing w:before="10"/>
        <w:rPr>
          <w:sz w:val="19"/>
        </w:rPr>
      </w:pPr>
    </w:p>
    <w:p w14:paraId="3D90AE1E" w14:textId="77777777" w:rsidR="00016C31" w:rsidRDefault="00632607">
      <w:pPr>
        <w:pStyle w:val="ListParagraph"/>
        <w:numPr>
          <w:ilvl w:val="0"/>
          <w:numId w:val="39"/>
        </w:numPr>
        <w:tabs>
          <w:tab w:val="left" w:pos="825"/>
        </w:tabs>
        <w:ind w:left="824" w:hanging="387"/>
        <w:rPr>
          <w:sz w:val="20"/>
        </w:rPr>
      </w:pPr>
      <w:r>
        <w:rPr>
          <w:color w:val="221F1F"/>
          <w:sz w:val="20"/>
        </w:rPr>
        <w:t>Unit</w:t>
      </w:r>
      <w:r>
        <w:rPr>
          <w:color w:val="221F1F"/>
          <w:spacing w:val="-2"/>
          <w:sz w:val="20"/>
        </w:rPr>
        <w:t xml:space="preserve"> </w:t>
      </w:r>
      <w:r>
        <w:rPr>
          <w:color w:val="221F1F"/>
          <w:sz w:val="20"/>
        </w:rPr>
        <w:t>of</w:t>
      </w:r>
      <w:r>
        <w:rPr>
          <w:color w:val="221F1F"/>
          <w:spacing w:val="-4"/>
          <w:sz w:val="20"/>
        </w:rPr>
        <w:t xml:space="preserve"> </w:t>
      </w:r>
      <w:r>
        <w:rPr>
          <w:color w:val="221F1F"/>
          <w:spacing w:val="-2"/>
          <w:sz w:val="20"/>
        </w:rPr>
        <w:t>measure.</w:t>
      </w:r>
    </w:p>
    <w:p w14:paraId="72747E8D" w14:textId="77777777" w:rsidR="00016C31" w:rsidRDefault="00016C31">
      <w:pPr>
        <w:pStyle w:val="BodyText"/>
        <w:spacing w:before="1"/>
      </w:pPr>
    </w:p>
    <w:p w14:paraId="7A27D643" w14:textId="77777777" w:rsidR="00016C31" w:rsidRDefault="00632607">
      <w:pPr>
        <w:pStyle w:val="ListParagraph"/>
        <w:numPr>
          <w:ilvl w:val="0"/>
          <w:numId w:val="43"/>
        </w:numPr>
        <w:tabs>
          <w:tab w:val="left" w:pos="441"/>
        </w:tabs>
        <w:ind w:left="440" w:right="1043" w:hanging="275"/>
        <w:jc w:val="left"/>
        <w:rPr>
          <w:sz w:val="20"/>
        </w:rPr>
      </w:pPr>
      <w:r>
        <w:rPr>
          <w:color w:val="221F1F"/>
          <w:sz w:val="20"/>
        </w:rPr>
        <w:t>For</w:t>
      </w:r>
      <w:r>
        <w:rPr>
          <w:color w:val="221F1F"/>
          <w:spacing w:val="-4"/>
          <w:sz w:val="20"/>
        </w:rPr>
        <w:t xml:space="preserve"> </w:t>
      </w:r>
      <w:r>
        <w:rPr>
          <w:color w:val="221F1F"/>
          <w:sz w:val="20"/>
        </w:rPr>
        <w:t>embedded</w:t>
      </w:r>
      <w:r>
        <w:rPr>
          <w:color w:val="221F1F"/>
          <w:spacing w:val="-3"/>
          <w:sz w:val="20"/>
        </w:rPr>
        <w:t xml:space="preserve"> </w:t>
      </w:r>
      <w:r>
        <w:rPr>
          <w:color w:val="221F1F"/>
          <w:sz w:val="20"/>
        </w:rPr>
        <w:t>subassemblies,</w:t>
      </w:r>
      <w:r>
        <w:rPr>
          <w:color w:val="221F1F"/>
          <w:spacing w:val="-6"/>
          <w:sz w:val="20"/>
        </w:rPr>
        <w:t xml:space="preserve"> </w:t>
      </w:r>
      <w:r>
        <w:rPr>
          <w:color w:val="221F1F"/>
          <w:sz w:val="20"/>
        </w:rPr>
        <w:t>components,</w:t>
      </w:r>
      <w:r>
        <w:rPr>
          <w:color w:val="221F1F"/>
          <w:spacing w:val="-4"/>
          <w:sz w:val="20"/>
        </w:rPr>
        <w:t xml:space="preserve"> </w:t>
      </w:r>
      <w:r>
        <w:rPr>
          <w:color w:val="221F1F"/>
          <w:sz w:val="20"/>
        </w:rPr>
        <w:t>and</w:t>
      </w:r>
      <w:r>
        <w:rPr>
          <w:color w:val="221F1F"/>
          <w:spacing w:val="-5"/>
          <w:sz w:val="20"/>
        </w:rPr>
        <w:t xml:space="preserve"> </w:t>
      </w:r>
      <w:r>
        <w:rPr>
          <w:color w:val="221F1F"/>
          <w:sz w:val="20"/>
        </w:rPr>
        <w:t>parts</w:t>
      </w:r>
      <w:r>
        <w:rPr>
          <w:color w:val="221F1F"/>
          <w:spacing w:val="-5"/>
          <w:sz w:val="20"/>
        </w:rPr>
        <w:t xml:space="preserve"> </w:t>
      </w:r>
      <w:r>
        <w:rPr>
          <w:color w:val="221F1F"/>
          <w:sz w:val="20"/>
        </w:rPr>
        <w:t>that</w:t>
      </w:r>
      <w:r>
        <w:rPr>
          <w:color w:val="221F1F"/>
          <w:spacing w:val="-4"/>
          <w:sz w:val="20"/>
        </w:rPr>
        <w:t xml:space="preserve"> </w:t>
      </w:r>
      <w:r>
        <w:rPr>
          <w:color w:val="221F1F"/>
          <w:sz w:val="20"/>
        </w:rPr>
        <w:t>require</w:t>
      </w:r>
      <w:r>
        <w:rPr>
          <w:color w:val="221F1F"/>
          <w:spacing w:val="-4"/>
          <w:sz w:val="20"/>
        </w:rPr>
        <w:t xml:space="preserve"> </w:t>
      </w:r>
      <w:r>
        <w:rPr>
          <w:color w:val="221F1F"/>
          <w:sz w:val="20"/>
        </w:rPr>
        <w:t>DoD</w:t>
      </w:r>
      <w:r>
        <w:rPr>
          <w:color w:val="221F1F"/>
          <w:spacing w:val="-4"/>
          <w:sz w:val="20"/>
        </w:rPr>
        <w:t xml:space="preserve"> </w:t>
      </w:r>
      <w:r>
        <w:rPr>
          <w:color w:val="221F1F"/>
          <w:sz w:val="20"/>
        </w:rPr>
        <w:t>unique</w:t>
      </w:r>
      <w:r>
        <w:rPr>
          <w:color w:val="221F1F"/>
          <w:spacing w:val="-4"/>
          <w:sz w:val="20"/>
        </w:rPr>
        <w:t xml:space="preserve"> </w:t>
      </w:r>
      <w:r>
        <w:rPr>
          <w:color w:val="221F1F"/>
          <w:sz w:val="20"/>
        </w:rPr>
        <w:t>item identification</w:t>
      </w:r>
      <w:r>
        <w:rPr>
          <w:color w:val="221F1F"/>
          <w:spacing w:val="-3"/>
          <w:sz w:val="20"/>
        </w:rPr>
        <w:t xml:space="preserve"> </w:t>
      </w:r>
      <w:r>
        <w:rPr>
          <w:color w:val="221F1F"/>
          <w:sz w:val="20"/>
        </w:rPr>
        <w:t>under</w:t>
      </w:r>
      <w:r>
        <w:rPr>
          <w:color w:val="221F1F"/>
          <w:spacing w:val="-3"/>
          <w:sz w:val="20"/>
        </w:rPr>
        <w:t xml:space="preserve"> </w:t>
      </w:r>
      <w:r>
        <w:rPr>
          <w:color w:val="221F1F"/>
          <w:sz w:val="20"/>
        </w:rPr>
        <w:t>paragraph (c)(1)(iii) of this clause, the Contractor shall report as part of, or associated with, the Material Inspection and Receiving Report specified elsewhere in this contract, the following information:</w:t>
      </w:r>
    </w:p>
    <w:p w14:paraId="6553D008" w14:textId="77777777" w:rsidR="00016C31" w:rsidRDefault="00016C31">
      <w:pPr>
        <w:pStyle w:val="BodyText"/>
        <w:spacing w:before="11"/>
        <w:rPr>
          <w:sz w:val="19"/>
        </w:rPr>
      </w:pPr>
    </w:p>
    <w:p w14:paraId="5B60C14F" w14:textId="77777777" w:rsidR="00016C31" w:rsidRDefault="00632607">
      <w:pPr>
        <w:pStyle w:val="ListParagraph"/>
        <w:numPr>
          <w:ilvl w:val="0"/>
          <w:numId w:val="38"/>
        </w:numPr>
        <w:tabs>
          <w:tab w:val="left" w:pos="441"/>
        </w:tabs>
        <w:ind w:right="1751"/>
        <w:jc w:val="left"/>
        <w:rPr>
          <w:sz w:val="20"/>
        </w:rPr>
      </w:pPr>
      <w:r>
        <w:rPr>
          <w:color w:val="221F1F"/>
          <w:sz w:val="20"/>
        </w:rPr>
        <w:t>Unique</w:t>
      </w:r>
      <w:r>
        <w:rPr>
          <w:color w:val="221F1F"/>
          <w:spacing w:val="-7"/>
          <w:sz w:val="20"/>
        </w:rPr>
        <w:t xml:space="preserve"> </w:t>
      </w:r>
      <w:r>
        <w:rPr>
          <w:color w:val="221F1F"/>
          <w:sz w:val="20"/>
        </w:rPr>
        <w:t>item</w:t>
      </w:r>
      <w:r>
        <w:rPr>
          <w:color w:val="221F1F"/>
          <w:spacing w:val="-4"/>
          <w:sz w:val="20"/>
        </w:rPr>
        <w:t xml:space="preserve"> </w:t>
      </w:r>
      <w:r>
        <w:rPr>
          <w:color w:val="221F1F"/>
          <w:sz w:val="20"/>
        </w:rPr>
        <w:t>identifier</w:t>
      </w:r>
      <w:r>
        <w:rPr>
          <w:color w:val="221F1F"/>
          <w:spacing w:val="-6"/>
          <w:sz w:val="20"/>
        </w:rPr>
        <w:t xml:space="preserve"> </w:t>
      </w:r>
      <w:r>
        <w:rPr>
          <w:color w:val="221F1F"/>
          <w:sz w:val="20"/>
        </w:rPr>
        <w:t>of</w:t>
      </w:r>
      <w:r>
        <w:rPr>
          <w:color w:val="221F1F"/>
          <w:spacing w:val="-7"/>
          <w:sz w:val="20"/>
        </w:rPr>
        <w:t xml:space="preserve"> </w:t>
      </w:r>
      <w:r>
        <w:rPr>
          <w:color w:val="221F1F"/>
          <w:sz w:val="20"/>
        </w:rPr>
        <w:t>the</w:t>
      </w:r>
      <w:r>
        <w:rPr>
          <w:color w:val="221F1F"/>
          <w:spacing w:val="-5"/>
          <w:sz w:val="20"/>
        </w:rPr>
        <w:t xml:space="preserve"> </w:t>
      </w:r>
      <w:r>
        <w:rPr>
          <w:color w:val="221F1F"/>
          <w:sz w:val="20"/>
        </w:rPr>
        <w:t>parent</w:t>
      </w:r>
      <w:r>
        <w:rPr>
          <w:color w:val="221F1F"/>
          <w:spacing w:val="-5"/>
          <w:sz w:val="20"/>
        </w:rPr>
        <w:t xml:space="preserve"> </w:t>
      </w:r>
      <w:r>
        <w:rPr>
          <w:color w:val="221F1F"/>
          <w:sz w:val="20"/>
        </w:rPr>
        <w:t>item</w:t>
      </w:r>
      <w:r>
        <w:rPr>
          <w:color w:val="221F1F"/>
          <w:spacing w:val="-4"/>
          <w:sz w:val="20"/>
        </w:rPr>
        <w:t xml:space="preserve"> </w:t>
      </w:r>
      <w:r>
        <w:rPr>
          <w:color w:val="221F1F"/>
          <w:sz w:val="20"/>
        </w:rPr>
        <w:t>under</w:t>
      </w:r>
      <w:r>
        <w:rPr>
          <w:color w:val="221F1F"/>
          <w:spacing w:val="-4"/>
          <w:sz w:val="20"/>
        </w:rPr>
        <w:t xml:space="preserve"> </w:t>
      </w:r>
      <w:r>
        <w:rPr>
          <w:color w:val="221F1F"/>
          <w:sz w:val="20"/>
        </w:rPr>
        <w:t>paragraph</w:t>
      </w:r>
      <w:r>
        <w:rPr>
          <w:color w:val="221F1F"/>
          <w:spacing w:val="-3"/>
          <w:sz w:val="20"/>
        </w:rPr>
        <w:t xml:space="preserve"> </w:t>
      </w:r>
      <w:r>
        <w:rPr>
          <w:color w:val="221F1F"/>
          <w:sz w:val="20"/>
        </w:rPr>
        <w:t>(c)(1)</w:t>
      </w:r>
      <w:r>
        <w:rPr>
          <w:color w:val="221F1F"/>
          <w:spacing w:val="-6"/>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5"/>
          <w:sz w:val="20"/>
        </w:rPr>
        <w:t xml:space="preserve"> </w:t>
      </w:r>
      <w:r>
        <w:rPr>
          <w:color w:val="221F1F"/>
          <w:sz w:val="20"/>
        </w:rPr>
        <w:t>that</w:t>
      </w:r>
      <w:r>
        <w:rPr>
          <w:color w:val="221F1F"/>
          <w:spacing w:val="-5"/>
          <w:sz w:val="20"/>
        </w:rPr>
        <w:t xml:space="preserve"> </w:t>
      </w:r>
      <w:r>
        <w:rPr>
          <w:color w:val="221F1F"/>
          <w:sz w:val="20"/>
        </w:rPr>
        <w:t>contains</w:t>
      </w:r>
      <w:r>
        <w:rPr>
          <w:color w:val="221F1F"/>
          <w:spacing w:val="-6"/>
          <w:sz w:val="20"/>
        </w:rPr>
        <w:t xml:space="preserve"> </w:t>
      </w:r>
      <w:r>
        <w:rPr>
          <w:color w:val="221F1F"/>
          <w:sz w:val="20"/>
        </w:rPr>
        <w:t>the</w:t>
      </w:r>
      <w:r>
        <w:rPr>
          <w:color w:val="221F1F"/>
          <w:spacing w:val="-5"/>
          <w:sz w:val="20"/>
        </w:rPr>
        <w:t xml:space="preserve"> </w:t>
      </w:r>
      <w:r>
        <w:rPr>
          <w:color w:val="221F1F"/>
          <w:sz w:val="20"/>
        </w:rPr>
        <w:t>embedded subassembly, component, or part.</w:t>
      </w:r>
    </w:p>
    <w:p w14:paraId="29E4DDF3" w14:textId="77777777" w:rsidR="00016C31" w:rsidRDefault="00016C31">
      <w:pPr>
        <w:pStyle w:val="BodyText"/>
        <w:spacing w:before="1"/>
      </w:pPr>
    </w:p>
    <w:p w14:paraId="4C237C7B" w14:textId="77777777" w:rsidR="00016C31" w:rsidRDefault="00632607">
      <w:pPr>
        <w:pStyle w:val="ListParagraph"/>
        <w:numPr>
          <w:ilvl w:val="0"/>
          <w:numId w:val="38"/>
        </w:numPr>
        <w:tabs>
          <w:tab w:val="left" w:pos="724"/>
        </w:tabs>
        <w:ind w:left="723" w:hanging="286"/>
        <w:jc w:val="left"/>
        <w:rPr>
          <w:sz w:val="20"/>
        </w:rPr>
      </w:pPr>
      <w:r>
        <w:rPr>
          <w:color w:val="221F1F"/>
          <w:sz w:val="20"/>
        </w:rPr>
        <w:t>Unique</w:t>
      </w:r>
      <w:r>
        <w:rPr>
          <w:color w:val="221F1F"/>
          <w:spacing w:val="-12"/>
          <w:sz w:val="20"/>
        </w:rPr>
        <w:t xml:space="preserve"> </w:t>
      </w:r>
      <w:r>
        <w:rPr>
          <w:color w:val="221F1F"/>
          <w:sz w:val="20"/>
        </w:rPr>
        <w:t>item</w:t>
      </w:r>
      <w:r>
        <w:rPr>
          <w:color w:val="221F1F"/>
          <w:spacing w:val="-11"/>
          <w:sz w:val="20"/>
        </w:rPr>
        <w:t xml:space="preserve"> </w:t>
      </w:r>
      <w:r>
        <w:rPr>
          <w:color w:val="221F1F"/>
          <w:sz w:val="20"/>
        </w:rPr>
        <w:t>identifier</w:t>
      </w:r>
      <w:r>
        <w:rPr>
          <w:color w:val="221F1F"/>
          <w:spacing w:val="-11"/>
          <w:sz w:val="20"/>
        </w:rPr>
        <w:t xml:space="preserve"> </w:t>
      </w:r>
      <w:r>
        <w:rPr>
          <w:color w:val="221F1F"/>
          <w:sz w:val="20"/>
        </w:rPr>
        <w:t>of</w:t>
      </w:r>
      <w:r>
        <w:rPr>
          <w:color w:val="221F1F"/>
          <w:spacing w:val="-11"/>
          <w:sz w:val="20"/>
        </w:rPr>
        <w:t xml:space="preserve"> </w:t>
      </w:r>
      <w:r>
        <w:rPr>
          <w:color w:val="221F1F"/>
          <w:sz w:val="20"/>
        </w:rPr>
        <w:t>the</w:t>
      </w:r>
      <w:r>
        <w:rPr>
          <w:color w:val="221F1F"/>
          <w:spacing w:val="-11"/>
          <w:sz w:val="20"/>
        </w:rPr>
        <w:t xml:space="preserve"> </w:t>
      </w:r>
      <w:r>
        <w:rPr>
          <w:color w:val="221F1F"/>
          <w:sz w:val="20"/>
        </w:rPr>
        <w:t>embedded</w:t>
      </w:r>
      <w:r>
        <w:rPr>
          <w:color w:val="221F1F"/>
          <w:spacing w:val="-10"/>
          <w:sz w:val="20"/>
        </w:rPr>
        <w:t xml:space="preserve"> </w:t>
      </w:r>
      <w:r>
        <w:rPr>
          <w:color w:val="221F1F"/>
          <w:sz w:val="20"/>
        </w:rPr>
        <w:t>subassembly,</w:t>
      </w:r>
      <w:r>
        <w:rPr>
          <w:color w:val="221F1F"/>
          <w:spacing w:val="-11"/>
          <w:sz w:val="20"/>
        </w:rPr>
        <w:t xml:space="preserve"> </w:t>
      </w:r>
      <w:r>
        <w:rPr>
          <w:color w:val="221F1F"/>
          <w:sz w:val="20"/>
        </w:rPr>
        <w:t>component,</w:t>
      </w:r>
      <w:r>
        <w:rPr>
          <w:color w:val="221F1F"/>
          <w:spacing w:val="-11"/>
          <w:sz w:val="20"/>
        </w:rPr>
        <w:t xml:space="preserve"> </w:t>
      </w:r>
      <w:r>
        <w:rPr>
          <w:color w:val="221F1F"/>
          <w:sz w:val="20"/>
        </w:rPr>
        <w:t>or</w:t>
      </w:r>
      <w:r>
        <w:rPr>
          <w:color w:val="221F1F"/>
          <w:spacing w:val="-11"/>
          <w:sz w:val="20"/>
        </w:rPr>
        <w:t xml:space="preserve"> </w:t>
      </w:r>
      <w:r>
        <w:rPr>
          <w:color w:val="221F1F"/>
          <w:spacing w:val="-2"/>
          <w:sz w:val="20"/>
        </w:rPr>
        <w:t>part.</w:t>
      </w:r>
    </w:p>
    <w:p w14:paraId="086B6649" w14:textId="77777777" w:rsidR="00016C31" w:rsidRDefault="00016C31">
      <w:pPr>
        <w:pStyle w:val="BodyText"/>
        <w:spacing w:before="10"/>
        <w:rPr>
          <w:sz w:val="19"/>
        </w:rPr>
      </w:pPr>
    </w:p>
    <w:p w14:paraId="1B3FABB4" w14:textId="77777777" w:rsidR="00016C31" w:rsidRDefault="00632607">
      <w:pPr>
        <w:pStyle w:val="ListParagraph"/>
        <w:numPr>
          <w:ilvl w:val="0"/>
          <w:numId w:val="38"/>
        </w:numPr>
        <w:tabs>
          <w:tab w:val="left" w:pos="724"/>
        </w:tabs>
        <w:spacing w:before="1"/>
        <w:ind w:left="723" w:hanging="286"/>
        <w:jc w:val="left"/>
        <w:rPr>
          <w:sz w:val="20"/>
        </w:rPr>
      </w:pPr>
      <w:r>
        <w:rPr>
          <w:color w:val="221F1F"/>
          <w:sz w:val="20"/>
        </w:rPr>
        <w:t>Unique</w:t>
      </w:r>
      <w:r>
        <w:rPr>
          <w:color w:val="221F1F"/>
          <w:spacing w:val="-9"/>
          <w:sz w:val="20"/>
        </w:rPr>
        <w:t xml:space="preserve"> </w:t>
      </w:r>
      <w:r>
        <w:rPr>
          <w:color w:val="221F1F"/>
          <w:sz w:val="20"/>
        </w:rPr>
        <w:t>item</w:t>
      </w:r>
      <w:r>
        <w:rPr>
          <w:color w:val="221F1F"/>
          <w:spacing w:val="-6"/>
          <w:sz w:val="20"/>
        </w:rPr>
        <w:t xml:space="preserve"> </w:t>
      </w:r>
      <w:r>
        <w:rPr>
          <w:color w:val="221F1F"/>
          <w:sz w:val="20"/>
        </w:rPr>
        <w:t>identifier</w:t>
      </w:r>
      <w:r>
        <w:rPr>
          <w:color w:val="221F1F"/>
          <w:spacing w:val="-5"/>
          <w:sz w:val="20"/>
        </w:rPr>
        <w:t xml:space="preserve"> </w:t>
      </w:r>
      <w:proofErr w:type="gramStart"/>
      <w:r>
        <w:rPr>
          <w:color w:val="221F1F"/>
          <w:spacing w:val="-2"/>
          <w:sz w:val="20"/>
        </w:rPr>
        <w:t>type.*</w:t>
      </w:r>
      <w:proofErr w:type="gramEnd"/>
      <w:r>
        <w:rPr>
          <w:color w:val="221F1F"/>
          <w:spacing w:val="-2"/>
          <w:sz w:val="20"/>
        </w:rPr>
        <w:t>*</w:t>
      </w:r>
    </w:p>
    <w:p w14:paraId="74AAE02B" w14:textId="77777777" w:rsidR="00016C31" w:rsidRDefault="00016C31">
      <w:pPr>
        <w:pStyle w:val="BodyText"/>
        <w:spacing w:before="9"/>
        <w:rPr>
          <w:sz w:val="19"/>
        </w:rPr>
      </w:pPr>
    </w:p>
    <w:p w14:paraId="5A66D246" w14:textId="77777777" w:rsidR="00016C31" w:rsidRDefault="00632607">
      <w:pPr>
        <w:pStyle w:val="ListParagraph"/>
        <w:numPr>
          <w:ilvl w:val="0"/>
          <w:numId w:val="38"/>
        </w:numPr>
        <w:tabs>
          <w:tab w:val="left" w:pos="724"/>
        </w:tabs>
        <w:ind w:left="723" w:hanging="284"/>
        <w:jc w:val="left"/>
        <w:rPr>
          <w:sz w:val="20"/>
        </w:rPr>
      </w:pPr>
      <w:r>
        <w:rPr>
          <w:color w:val="221F1F"/>
          <w:sz w:val="20"/>
        </w:rPr>
        <w:t>Issuing</w:t>
      </w:r>
      <w:r>
        <w:rPr>
          <w:color w:val="221F1F"/>
          <w:spacing w:val="-12"/>
          <w:sz w:val="20"/>
        </w:rPr>
        <w:t xml:space="preserve"> </w:t>
      </w:r>
      <w:r>
        <w:rPr>
          <w:color w:val="221F1F"/>
          <w:sz w:val="20"/>
        </w:rPr>
        <w:t>agency</w:t>
      </w:r>
      <w:r>
        <w:rPr>
          <w:color w:val="221F1F"/>
          <w:spacing w:val="-8"/>
          <w:sz w:val="20"/>
        </w:rPr>
        <w:t xml:space="preserve"> </w:t>
      </w:r>
      <w:r>
        <w:rPr>
          <w:color w:val="221F1F"/>
          <w:sz w:val="20"/>
        </w:rPr>
        <w:t>code</w:t>
      </w:r>
      <w:r>
        <w:rPr>
          <w:color w:val="221F1F"/>
          <w:spacing w:val="-9"/>
          <w:sz w:val="20"/>
        </w:rPr>
        <w:t xml:space="preserve"> </w:t>
      </w:r>
      <w:r>
        <w:rPr>
          <w:color w:val="221F1F"/>
          <w:sz w:val="20"/>
        </w:rPr>
        <w:t>(if</w:t>
      </w:r>
      <w:r>
        <w:rPr>
          <w:color w:val="221F1F"/>
          <w:spacing w:val="-9"/>
          <w:sz w:val="20"/>
        </w:rPr>
        <w:t xml:space="preserve"> </w:t>
      </w:r>
      <w:r>
        <w:rPr>
          <w:color w:val="221F1F"/>
          <w:sz w:val="20"/>
        </w:rPr>
        <w:t>concatenated</w:t>
      </w:r>
      <w:r>
        <w:rPr>
          <w:color w:val="221F1F"/>
          <w:spacing w:val="-8"/>
          <w:sz w:val="20"/>
        </w:rPr>
        <w:t xml:space="preserve"> </w:t>
      </w:r>
      <w:r>
        <w:rPr>
          <w:color w:val="221F1F"/>
          <w:sz w:val="20"/>
        </w:rPr>
        <w:t>unique</w:t>
      </w:r>
      <w:r>
        <w:rPr>
          <w:color w:val="221F1F"/>
          <w:spacing w:val="-11"/>
          <w:sz w:val="20"/>
        </w:rPr>
        <w:t xml:space="preserve"> </w:t>
      </w:r>
      <w:r>
        <w:rPr>
          <w:color w:val="221F1F"/>
          <w:sz w:val="20"/>
        </w:rPr>
        <w:t>item</w:t>
      </w:r>
      <w:r>
        <w:rPr>
          <w:color w:val="221F1F"/>
          <w:spacing w:val="-9"/>
          <w:sz w:val="20"/>
        </w:rPr>
        <w:t xml:space="preserve"> </w:t>
      </w:r>
      <w:r>
        <w:rPr>
          <w:color w:val="221F1F"/>
          <w:sz w:val="20"/>
        </w:rPr>
        <w:t>identifier</w:t>
      </w:r>
      <w:r>
        <w:rPr>
          <w:color w:val="221F1F"/>
          <w:spacing w:val="-9"/>
          <w:sz w:val="20"/>
        </w:rPr>
        <w:t xml:space="preserve"> </w:t>
      </w:r>
      <w:r>
        <w:rPr>
          <w:color w:val="221F1F"/>
          <w:sz w:val="20"/>
        </w:rPr>
        <w:t>is</w:t>
      </w:r>
      <w:r>
        <w:rPr>
          <w:color w:val="221F1F"/>
          <w:spacing w:val="-10"/>
          <w:sz w:val="20"/>
        </w:rPr>
        <w:t xml:space="preserve"> </w:t>
      </w:r>
      <w:r>
        <w:rPr>
          <w:color w:val="221F1F"/>
          <w:spacing w:val="-2"/>
          <w:sz w:val="20"/>
        </w:rPr>
        <w:t>used</w:t>
      </w:r>
      <w:proofErr w:type="gramStart"/>
      <w:r>
        <w:rPr>
          <w:color w:val="221F1F"/>
          <w:spacing w:val="-2"/>
          <w:sz w:val="20"/>
        </w:rPr>
        <w:t>).*</w:t>
      </w:r>
      <w:proofErr w:type="gramEnd"/>
      <w:r>
        <w:rPr>
          <w:color w:val="221F1F"/>
          <w:spacing w:val="-2"/>
          <w:sz w:val="20"/>
        </w:rPr>
        <w:t>*</w:t>
      </w:r>
    </w:p>
    <w:p w14:paraId="359D9CA0" w14:textId="77777777" w:rsidR="00016C31" w:rsidRDefault="00632607">
      <w:pPr>
        <w:pStyle w:val="ListParagraph"/>
        <w:numPr>
          <w:ilvl w:val="0"/>
          <w:numId w:val="38"/>
        </w:numPr>
        <w:tabs>
          <w:tab w:val="left" w:pos="724"/>
        </w:tabs>
        <w:spacing w:before="1"/>
        <w:ind w:left="723" w:hanging="286"/>
        <w:jc w:val="left"/>
        <w:rPr>
          <w:sz w:val="20"/>
        </w:rPr>
      </w:pPr>
      <w:r>
        <w:rPr>
          <w:color w:val="221F1F"/>
          <w:sz w:val="20"/>
        </w:rPr>
        <w:t>Enterprise</w:t>
      </w:r>
      <w:r>
        <w:rPr>
          <w:color w:val="221F1F"/>
          <w:spacing w:val="-12"/>
          <w:sz w:val="20"/>
        </w:rPr>
        <w:t xml:space="preserve"> </w:t>
      </w:r>
      <w:r>
        <w:rPr>
          <w:color w:val="221F1F"/>
          <w:sz w:val="20"/>
        </w:rPr>
        <w:t>identifier</w:t>
      </w:r>
      <w:r>
        <w:rPr>
          <w:color w:val="221F1F"/>
          <w:spacing w:val="-9"/>
          <w:sz w:val="20"/>
        </w:rPr>
        <w:t xml:space="preserve"> </w:t>
      </w:r>
      <w:r>
        <w:rPr>
          <w:color w:val="221F1F"/>
          <w:sz w:val="20"/>
        </w:rPr>
        <w:t>(if</w:t>
      </w:r>
      <w:r>
        <w:rPr>
          <w:color w:val="221F1F"/>
          <w:spacing w:val="-11"/>
          <w:sz w:val="20"/>
        </w:rPr>
        <w:t xml:space="preserve"> </w:t>
      </w:r>
      <w:r>
        <w:rPr>
          <w:color w:val="221F1F"/>
          <w:sz w:val="20"/>
        </w:rPr>
        <w:t>concatenated</w:t>
      </w:r>
      <w:r>
        <w:rPr>
          <w:color w:val="221F1F"/>
          <w:spacing w:val="-8"/>
          <w:sz w:val="20"/>
        </w:rPr>
        <w:t xml:space="preserve"> </w:t>
      </w:r>
      <w:r>
        <w:rPr>
          <w:color w:val="221F1F"/>
          <w:sz w:val="20"/>
        </w:rPr>
        <w:t>unique</w:t>
      </w:r>
      <w:r>
        <w:rPr>
          <w:color w:val="221F1F"/>
          <w:spacing w:val="-10"/>
          <w:sz w:val="20"/>
        </w:rPr>
        <w:t xml:space="preserve"> </w:t>
      </w:r>
      <w:r>
        <w:rPr>
          <w:color w:val="221F1F"/>
          <w:sz w:val="20"/>
        </w:rPr>
        <w:t>item</w:t>
      </w:r>
      <w:r>
        <w:rPr>
          <w:color w:val="221F1F"/>
          <w:spacing w:val="-10"/>
          <w:sz w:val="20"/>
        </w:rPr>
        <w:t xml:space="preserve"> </w:t>
      </w:r>
      <w:r>
        <w:rPr>
          <w:color w:val="221F1F"/>
          <w:sz w:val="20"/>
        </w:rPr>
        <w:t>identifier</w:t>
      </w:r>
      <w:r>
        <w:rPr>
          <w:color w:val="221F1F"/>
          <w:spacing w:val="-8"/>
          <w:sz w:val="20"/>
        </w:rPr>
        <w:t xml:space="preserve"> </w:t>
      </w:r>
      <w:r>
        <w:rPr>
          <w:color w:val="221F1F"/>
          <w:sz w:val="20"/>
        </w:rPr>
        <w:t>is</w:t>
      </w:r>
      <w:r>
        <w:rPr>
          <w:color w:val="221F1F"/>
          <w:spacing w:val="-11"/>
          <w:sz w:val="20"/>
        </w:rPr>
        <w:t xml:space="preserve"> </w:t>
      </w:r>
      <w:r>
        <w:rPr>
          <w:color w:val="221F1F"/>
          <w:spacing w:val="-2"/>
          <w:sz w:val="20"/>
        </w:rPr>
        <w:t>used</w:t>
      </w:r>
      <w:proofErr w:type="gramStart"/>
      <w:r>
        <w:rPr>
          <w:color w:val="221F1F"/>
          <w:spacing w:val="-2"/>
          <w:sz w:val="20"/>
        </w:rPr>
        <w:t>).*</w:t>
      </w:r>
      <w:proofErr w:type="gramEnd"/>
      <w:r>
        <w:rPr>
          <w:color w:val="221F1F"/>
          <w:spacing w:val="-2"/>
          <w:sz w:val="20"/>
        </w:rPr>
        <w:t>*</w:t>
      </w:r>
    </w:p>
    <w:p w14:paraId="7A8E6DC1" w14:textId="77777777" w:rsidR="00016C31" w:rsidRDefault="00016C31">
      <w:pPr>
        <w:pStyle w:val="BodyText"/>
        <w:spacing w:before="3"/>
      </w:pPr>
    </w:p>
    <w:p w14:paraId="451577D4" w14:textId="77777777" w:rsidR="00016C31" w:rsidRDefault="00632607">
      <w:pPr>
        <w:pStyle w:val="ListParagraph"/>
        <w:numPr>
          <w:ilvl w:val="0"/>
          <w:numId w:val="38"/>
        </w:numPr>
        <w:tabs>
          <w:tab w:val="left" w:pos="724"/>
        </w:tabs>
        <w:ind w:left="723" w:hanging="286"/>
        <w:jc w:val="left"/>
        <w:rPr>
          <w:sz w:val="20"/>
        </w:rPr>
      </w:pPr>
      <w:r>
        <w:rPr>
          <w:color w:val="221F1F"/>
          <w:sz w:val="20"/>
        </w:rPr>
        <w:t>Original</w:t>
      </w:r>
      <w:r>
        <w:rPr>
          <w:color w:val="221F1F"/>
          <w:spacing w:val="-11"/>
          <w:sz w:val="20"/>
        </w:rPr>
        <w:t xml:space="preserve"> </w:t>
      </w:r>
      <w:r>
        <w:rPr>
          <w:color w:val="221F1F"/>
          <w:sz w:val="20"/>
        </w:rPr>
        <w:t>part</w:t>
      </w:r>
      <w:r>
        <w:rPr>
          <w:color w:val="221F1F"/>
          <w:spacing w:val="-11"/>
          <w:sz w:val="20"/>
        </w:rPr>
        <w:t xml:space="preserve"> </w:t>
      </w:r>
      <w:r>
        <w:rPr>
          <w:color w:val="221F1F"/>
          <w:sz w:val="20"/>
        </w:rPr>
        <w:t>number</w:t>
      </w:r>
      <w:r>
        <w:rPr>
          <w:color w:val="221F1F"/>
          <w:spacing w:val="-7"/>
          <w:sz w:val="20"/>
        </w:rPr>
        <w:t xml:space="preserve"> </w:t>
      </w:r>
      <w:r>
        <w:rPr>
          <w:color w:val="221F1F"/>
          <w:sz w:val="20"/>
        </w:rPr>
        <w:t>(if</w:t>
      </w:r>
      <w:r>
        <w:rPr>
          <w:color w:val="221F1F"/>
          <w:spacing w:val="-11"/>
          <w:sz w:val="20"/>
        </w:rPr>
        <w:t xml:space="preserve"> </w:t>
      </w:r>
      <w:r>
        <w:rPr>
          <w:color w:val="221F1F"/>
          <w:sz w:val="20"/>
        </w:rPr>
        <w:t>there</w:t>
      </w:r>
      <w:r>
        <w:rPr>
          <w:color w:val="221F1F"/>
          <w:spacing w:val="-7"/>
          <w:sz w:val="20"/>
        </w:rPr>
        <w:t xml:space="preserve"> </w:t>
      </w:r>
      <w:r>
        <w:rPr>
          <w:color w:val="221F1F"/>
          <w:sz w:val="20"/>
        </w:rPr>
        <w:t>is</w:t>
      </w:r>
      <w:r>
        <w:rPr>
          <w:color w:val="221F1F"/>
          <w:spacing w:val="-10"/>
          <w:sz w:val="20"/>
        </w:rPr>
        <w:t xml:space="preserve"> </w:t>
      </w:r>
      <w:r>
        <w:rPr>
          <w:color w:val="221F1F"/>
          <w:sz w:val="20"/>
        </w:rPr>
        <w:t>serialization</w:t>
      </w:r>
      <w:r>
        <w:rPr>
          <w:color w:val="221F1F"/>
          <w:spacing w:val="-8"/>
          <w:sz w:val="20"/>
        </w:rPr>
        <w:t xml:space="preserve"> </w:t>
      </w:r>
      <w:r>
        <w:rPr>
          <w:color w:val="221F1F"/>
          <w:sz w:val="20"/>
        </w:rPr>
        <w:t>within</w:t>
      </w:r>
      <w:r>
        <w:rPr>
          <w:color w:val="221F1F"/>
          <w:spacing w:val="-8"/>
          <w:sz w:val="20"/>
        </w:rPr>
        <w:t xml:space="preserve"> </w:t>
      </w:r>
      <w:r>
        <w:rPr>
          <w:color w:val="221F1F"/>
          <w:sz w:val="20"/>
        </w:rPr>
        <w:t>the</w:t>
      </w:r>
      <w:r>
        <w:rPr>
          <w:color w:val="221F1F"/>
          <w:spacing w:val="-12"/>
          <w:sz w:val="20"/>
        </w:rPr>
        <w:t xml:space="preserve"> </w:t>
      </w:r>
      <w:r>
        <w:rPr>
          <w:color w:val="221F1F"/>
          <w:sz w:val="20"/>
        </w:rPr>
        <w:t>original</w:t>
      </w:r>
      <w:r>
        <w:rPr>
          <w:color w:val="221F1F"/>
          <w:spacing w:val="-7"/>
          <w:sz w:val="20"/>
        </w:rPr>
        <w:t xml:space="preserve"> </w:t>
      </w:r>
      <w:r>
        <w:rPr>
          <w:color w:val="221F1F"/>
          <w:sz w:val="20"/>
        </w:rPr>
        <w:t>part</w:t>
      </w:r>
      <w:r>
        <w:rPr>
          <w:color w:val="221F1F"/>
          <w:spacing w:val="-11"/>
          <w:sz w:val="20"/>
        </w:rPr>
        <w:t xml:space="preserve"> </w:t>
      </w:r>
      <w:r>
        <w:rPr>
          <w:color w:val="221F1F"/>
          <w:spacing w:val="-2"/>
          <w:sz w:val="20"/>
        </w:rPr>
        <w:t>number</w:t>
      </w:r>
      <w:proofErr w:type="gramStart"/>
      <w:r>
        <w:rPr>
          <w:color w:val="221F1F"/>
          <w:spacing w:val="-2"/>
          <w:sz w:val="20"/>
        </w:rPr>
        <w:t>).*</w:t>
      </w:r>
      <w:proofErr w:type="gramEnd"/>
      <w:r>
        <w:rPr>
          <w:color w:val="221F1F"/>
          <w:spacing w:val="-2"/>
          <w:sz w:val="20"/>
        </w:rPr>
        <w:t>*</w:t>
      </w:r>
    </w:p>
    <w:p w14:paraId="63A2DD73" w14:textId="77777777" w:rsidR="00016C31" w:rsidRDefault="00016C31">
      <w:pPr>
        <w:pStyle w:val="BodyText"/>
        <w:spacing w:before="1"/>
      </w:pPr>
    </w:p>
    <w:p w14:paraId="7A167205" w14:textId="77777777" w:rsidR="00016C31" w:rsidRDefault="00632607">
      <w:pPr>
        <w:pStyle w:val="ListParagraph"/>
        <w:numPr>
          <w:ilvl w:val="0"/>
          <w:numId w:val="38"/>
        </w:numPr>
        <w:tabs>
          <w:tab w:val="left" w:pos="724"/>
        </w:tabs>
        <w:ind w:left="723" w:hanging="286"/>
        <w:jc w:val="left"/>
        <w:rPr>
          <w:sz w:val="20"/>
        </w:rPr>
      </w:pPr>
      <w:r>
        <w:rPr>
          <w:color w:val="221F1F"/>
          <w:sz w:val="20"/>
        </w:rPr>
        <w:t>Lot</w:t>
      </w:r>
      <w:r>
        <w:rPr>
          <w:color w:val="221F1F"/>
          <w:spacing w:val="-11"/>
          <w:sz w:val="20"/>
        </w:rPr>
        <w:t xml:space="preserve"> </w:t>
      </w:r>
      <w:r>
        <w:rPr>
          <w:color w:val="221F1F"/>
          <w:sz w:val="20"/>
        </w:rPr>
        <w:t>or</w:t>
      </w:r>
      <w:r>
        <w:rPr>
          <w:color w:val="221F1F"/>
          <w:spacing w:val="-7"/>
          <w:sz w:val="20"/>
        </w:rPr>
        <w:t xml:space="preserve"> </w:t>
      </w:r>
      <w:r>
        <w:rPr>
          <w:color w:val="221F1F"/>
          <w:sz w:val="20"/>
        </w:rPr>
        <w:t>batch</w:t>
      </w:r>
      <w:r>
        <w:rPr>
          <w:color w:val="221F1F"/>
          <w:spacing w:val="-7"/>
          <w:sz w:val="20"/>
        </w:rPr>
        <w:t xml:space="preserve"> </w:t>
      </w:r>
      <w:r>
        <w:rPr>
          <w:color w:val="221F1F"/>
          <w:sz w:val="20"/>
        </w:rPr>
        <w:t>number</w:t>
      </w:r>
      <w:r>
        <w:rPr>
          <w:color w:val="221F1F"/>
          <w:spacing w:val="-6"/>
          <w:sz w:val="20"/>
        </w:rPr>
        <w:t xml:space="preserve"> </w:t>
      </w:r>
      <w:r>
        <w:rPr>
          <w:color w:val="221F1F"/>
          <w:sz w:val="20"/>
        </w:rPr>
        <w:t>(if</w:t>
      </w:r>
      <w:r>
        <w:rPr>
          <w:color w:val="221F1F"/>
          <w:spacing w:val="-6"/>
          <w:sz w:val="20"/>
        </w:rPr>
        <w:t xml:space="preserve"> </w:t>
      </w:r>
      <w:r>
        <w:rPr>
          <w:color w:val="221F1F"/>
          <w:sz w:val="20"/>
        </w:rPr>
        <w:t>there</w:t>
      </w:r>
      <w:r>
        <w:rPr>
          <w:color w:val="221F1F"/>
          <w:spacing w:val="-5"/>
          <w:sz w:val="20"/>
        </w:rPr>
        <w:t xml:space="preserve"> </w:t>
      </w:r>
      <w:r>
        <w:rPr>
          <w:color w:val="221F1F"/>
          <w:sz w:val="20"/>
        </w:rPr>
        <w:t>is</w:t>
      </w:r>
      <w:r>
        <w:rPr>
          <w:color w:val="221F1F"/>
          <w:spacing w:val="-6"/>
          <w:sz w:val="20"/>
        </w:rPr>
        <w:t xml:space="preserve"> </w:t>
      </w:r>
      <w:r>
        <w:rPr>
          <w:color w:val="221F1F"/>
          <w:sz w:val="20"/>
        </w:rPr>
        <w:t>serialization</w:t>
      </w:r>
      <w:r>
        <w:rPr>
          <w:color w:val="221F1F"/>
          <w:spacing w:val="-5"/>
          <w:sz w:val="20"/>
        </w:rPr>
        <w:t xml:space="preserve"> </w:t>
      </w:r>
      <w:r>
        <w:rPr>
          <w:color w:val="221F1F"/>
          <w:sz w:val="20"/>
        </w:rPr>
        <w:t>within</w:t>
      </w:r>
      <w:r>
        <w:rPr>
          <w:color w:val="221F1F"/>
          <w:spacing w:val="-8"/>
          <w:sz w:val="20"/>
        </w:rPr>
        <w:t xml:space="preserve"> </w:t>
      </w:r>
      <w:r>
        <w:rPr>
          <w:color w:val="221F1F"/>
          <w:sz w:val="20"/>
        </w:rPr>
        <w:t>the</w:t>
      </w:r>
      <w:r>
        <w:rPr>
          <w:color w:val="221F1F"/>
          <w:spacing w:val="-7"/>
          <w:sz w:val="20"/>
        </w:rPr>
        <w:t xml:space="preserve"> </w:t>
      </w:r>
      <w:r>
        <w:rPr>
          <w:color w:val="221F1F"/>
          <w:sz w:val="20"/>
        </w:rPr>
        <w:t>lot</w:t>
      </w:r>
      <w:r>
        <w:rPr>
          <w:color w:val="221F1F"/>
          <w:spacing w:val="-6"/>
          <w:sz w:val="20"/>
        </w:rPr>
        <w:t xml:space="preserve"> </w:t>
      </w:r>
      <w:r>
        <w:rPr>
          <w:color w:val="221F1F"/>
          <w:sz w:val="20"/>
        </w:rPr>
        <w:t>or</w:t>
      </w:r>
      <w:r>
        <w:rPr>
          <w:color w:val="221F1F"/>
          <w:spacing w:val="-9"/>
          <w:sz w:val="20"/>
        </w:rPr>
        <w:t xml:space="preserve"> </w:t>
      </w:r>
      <w:r>
        <w:rPr>
          <w:color w:val="221F1F"/>
          <w:sz w:val="20"/>
        </w:rPr>
        <w:t>batch</w:t>
      </w:r>
      <w:r>
        <w:rPr>
          <w:color w:val="221F1F"/>
          <w:spacing w:val="-5"/>
          <w:sz w:val="20"/>
        </w:rPr>
        <w:t xml:space="preserve"> </w:t>
      </w:r>
      <w:r>
        <w:rPr>
          <w:color w:val="221F1F"/>
          <w:spacing w:val="-2"/>
          <w:sz w:val="20"/>
        </w:rPr>
        <w:t>number</w:t>
      </w:r>
      <w:proofErr w:type="gramStart"/>
      <w:r>
        <w:rPr>
          <w:color w:val="221F1F"/>
          <w:spacing w:val="-2"/>
          <w:sz w:val="20"/>
        </w:rPr>
        <w:t>).*</w:t>
      </w:r>
      <w:proofErr w:type="gramEnd"/>
      <w:r>
        <w:rPr>
          <w:color w:val="221F1F"/>
          <w:spacing w:val="-2"/>
          <w:sz w:val="20"/>
        </w:rPr>
        <w:t>*</w:t>
      </w:r>
    </w:p>
    <w:p w14:paraId="4A212393" w14:textId="77777777" w:rsidR="00016C31" w:rsidRDefault="00016C31">
      <w:pPr>
        <w:pStyle w:val="BodyText"/>
        <w:spacing w:before="10"/>
        <w:rPr>
          <w:sz w:val="19"/>
        </w:rPr>
      </w:pPr>
    </w:p>
    <w:p w14:paraId="745E9EAF" w14:textId="77777777" w:rsidR="00016C31" w:rsidRDefault="00900DE8">
      <w:pPr>
        <w:pStyle w:val="ListParagraph"/>
        <w:numPr>
          <w:ilvl w:val="0"/>
          <w:numId w:val="38"/>
        </w:numPr>
        <w:tabs>
          <w:tab w:val="left" w:pos="724"/>
        </w:tabs>
        <w:ind w:left="723" w:hanging="286"/>
        <w:jc w:val="left"/>
        <w:rPr>
          <w:sz w:val="20"/>
        </w:rPr>
      </w:pPr>
      <w:r>
        <w:pict w14:anchorId="4DAF31C8">
          <v:rect id="docshape83" o:spid="_x0000_s1045" style="position:absolute;left:0;text-align:left;margin-left:59.5pt;margin-top:22.2pt;width:515pt;height:1.45pt;z-index:-18477056;mso-position-horizontal-relative:page" fillcolor="#0e233d" stroked="f">
            <w10:wrap anchorx="page"/>
          </v:rect>
        </w:pict>
      </w:r>
      <w:r w:rsidR="00632607">
        <w:rPr>
          <w:color w:val="221F1F"/>
          <w:sz w:val="20"/>
        </w:rPr>
        <w:t>Current</w:t>
      </w:r>
      <w:r w:rsidR="00632607">
        <w:rPr>
          <w:color w:val="221F1F"/>
          <w:spacing w:val="-8"/>
          <w:sz w:val="20"/>
        </w:rPr>
        <w:t xml:space="preserve"> </w:t>
      </w:r>
      <w:r w:rsidR="00632607">
        <w:rPr>
          <w:color w:val="221F1F"/>
          <w:sz w:val="20"/>
        </w:rPr>
        <w:t>part</w:t>
      </w:r>
      <w:r w:rsidR="00632607">
        <w:rPr>
          <w:color w:val="221F1F"/>
          <w:spacing w:val="-8"/>
          <w:sz w:val="20"/>
        </w:rPr>
        <w:t xml:space="preserve"> </w:t>
      </w:r>
      <w:r w:rsidR="00632607">
        <w:rPr>
          <w:color w:val="221F1F"/>
          <w:sz w:val="20"/>
        </w:rPr>
        <w:t>number</w:t>
      </w:r>
      <w:r w:rsidR="00632607">
        <w:rPr>
          <w:color w:val="221F1F"/>
          <w:spacing w:val="-4"/>
          <w:sz w:val="20"/>
        </w:rPr>
        <w:t xml:space="preserve"> </w:t>
      </w:r>
      <w:r w:rsidR="00632607">
        <w:rPr>
          <w:color w:val="221F1F"/>
          <w:sz w:val="20"/>
        </w:rPr>
        <w:t>(optional</w:t>
      </w:r>
      <w:r w:rsidR="00632607">
        <w:rPr>
          <w:color w:val="221F1F"/>
          <w:spacing w:val="-7"/>
          <w:sz w:val="20"/>
        </w:rPr>
        <w:t xml:space="preserve"> </w:t>
      </w:r>
      <w:r w:rsidR="00632607">
        <w:rPr>
          <w:color w:val="221F1F"/>
          <w:sz w:val="20"/>
        </w:rPr>
        <w:t>and</w:t>
      </w:r>
      <w:r w:rsidR="00632607">
        <w:rPr>
          <w:color w:val="221F1F"/>
          <w:spacing w:val="-4"/>
          <w:sz w:val="20"/>
        </w:rPr>
        <w:t xml:space="preserve"> </w:t>
      </w:r>
      <w:r w:rsidR="00632607">
        <w:rPr>
          <w:color w:val="221F1F"/>
          <w:sz w:val="20"/>
        </w:rPr>
        <w:t>only</w:t>
      </w:r>
      <w:r w:rsidR="00632607">
        <w:rPr>
          <w:color w:val="221F1F"/>
          <w:spacing w:val="-5"/>
          <w:sz w:val="20"/>
        </w:rPr>
        <w:t xml:space="preserve"> </w:t>
      </w:r>
      <w:r w:rsidR="00632607">
        <w:rPr>
          <w:color w:val="221F1F"/>
          <w:sz w:val="20"/>
        </w:rPr>
        <w:t>if</w:t>
      </w:r>
      <w:r w:rsidR="00632607">
        <w:rPr>
          <w:color w:val="221F1F"/>
          <w:spacing w:val="-5"/>
          <w:sz w:val="20"/>
        </w:rPr>
        <w:t xml:space="preserve"> </w:t>
      </w:r>
      <w:r w:rsidR="00632607">
        <w:rPr>
          <w:color w:val="221F1F"/>
          <w:sz w:val="20"/>
        </w:rPr>
        <w:t>not</w:t>
      </w:r>
      <w:r w:rsidR="00632607">
        <w:rPr>
          <w:color w:val="221F1F"/>
          <w:spacing w:val="-5"/>
          <w:sz w:val="20"/>
        </w:rPr>
        <w:t xml:space="preserve"> </w:t>
      </w:r>
      <w:r w:rsidR="00632607">
        <w:rPr>
          <w:color w:val="221F1F"/>
          <w:sz w:val="20"/>
        </w:rPr>
        <w:t>the</w:t>
      </w:r>
      <w:r w:rsidR="00632607">
        <w:rPr>
          <w:color w:val="221F1F"/>
          <w:spacing w:val="-3"/>
          <w:sz w:val="20"/>
        </w:rPr>
        <w:t xml:space="preserve"> </w:t>
      </w:r>
      <w:r w:rsidR="00632607">
        <w:rPr>
          <w:color w:val="221F1F"/>
          <w:sz w:val="20"/>
        </w:rPr>
        <w:t>same</w:t>
      </w:r>
      <w:r w:rsidR="00632607">
        <w:rPr>
          <w:color w:val="221F1F"/>
          <w:spacing w:val="-5"/>
          <w:sz w:val="20"/>
        </w:rPr>
        <w:t xml:space="preserve"> </w:t>
      </w:r>
      <w:r w:rsidR="00632607">
        <w:rPr>
          <w:color w:val="221F1F"/>
          <w:sz w:val="20"/>
        </w:rPr>
        <w:t>as</w:t>
      </w:r>
      <w:r w:rsidR="00632607">
        <w:rPr>
          <w:color w:val="221F1F"/>
          <w:spacing w:val="-7"/>
          <w:sz w:val="20"/>
        </w:rPr>
        <w:t xml:space="preserve"> </w:t>
      </w:r>
      <w:r w:rsidR="00632607">
        <w:rPr>
          <w:color w:val="221F1F"/>
          <w:sz w:val="20"/>
        </w:rPr>
        <w:t>the</w:t>
      </w:r>
      <w:r w:rsidR="00632607">
        <w:rPr>
          <w:color w:val="221F1F"/>
          <w:spacing w:val="-7"/>
          <w:sz w:val="20"/>
        </w:rPr>
        <w:t xml:space="preserve"> </w:t>
      </w:r>
      <w:r w:rsidR="00632607">
        <w:rPr>
          <w:color w:val="221F1F"/>
          <w:sz w:val="20"/>
        </w:rPr>
        <w:t>original</w:t>
      </w:r>
      <w:r w:rsidR="00632607">
        <w:rPr>
          <w:color w:val="221F1F"/>
          <w:spacing w:val="-7"/>
          <w:sz w:val="20"/>
        </w:rPr>
        <w:t xml:space="preserve"> </w:t>
      </w:r>
      <w:r w:rsidR="00632607">
        <w:rPr>
          <w:color w:val="221F1F"/>
          <w:sz w:val="20"/>
        </w:rPr>
        <w:t>part</w:t>
      </w:r>
      <w:r w:rsidR="00632607">
        <w:rPr>
          <w:color w:val="221F1F"/>
          <w:spacing w:val="-8"/>
          <w:sz w:val="20"/>
        </w:rPr>
        <w:t xml:space="preserve"> </w:t>
      </w:r>
      <w:r w:rsidR="00632607">
        <w:rPr>
          <w:color w:val="221F1F"/>
          <w:spacing w:val="-2"/>
          <w:sz w:val="20"/>
        </w:rPr>
        <w:t>number</w:t>
      </w:r>
      <w:proofErr w:type="gramStart"/>
      <w:r w:rsidR="00632607">
        <w:rPr>
          <w:color w:val="221F1F"/>
          <w:spacing w:val="-2"/>
          <w:sz w:val="20"/>
        </w:rPr>
        <w:t>).*</w:t>
      </w:r>
      <w:proofErr w:type="gramEnd"/>
      <w:r w:rsidR="00632607">
        <w:rPr>
          <w:color w:val="221F1F"/>
          <w:spacing w:val="-2"/>
          <w:sz w:val="20"/>
        </w:rPr>
        <w:t>*</w:t>
      </w:r>
    </w:p>
    <w:p w14:paraId="6CFA8912" w14:textId="77777777" w:rsidR="00016C31" w:rsidRDefault="00016C31">
      <w:pPr>
        <w:rPr>
          <w:sz w:val="20"/>
        </w:rPr>
        <w:sectPr w:rsidR="00016C31">
          <w:pgSz w:w="12240" w:h="15840"/>
          <w:pgMar w:top="1360" w:right="640" w:bottom="1060" w:left="1000" w:header="0" w:footer="801" w:gutter="0"/>
          <w:cols w:space="720"/>
        </w:sectPr>
      </w:pPr>
    </w:p>
    <w:p w14:paraId="62696E26" w14:textId="77777777" w:rsidR="00016C31" w:rsidRDefault="00632607">
      <w:pPr>
        <w:pStyle w:val="ListParagraph"/>
        <w:numPr>
          <w:ilvl w:val="0"/>
          <w:numId w:val="38"/>
        </w:numPr>
        <w:tabs>
          <w:tab w:val="left" w:pos="724"/>
        </w:tabs>
        <w:spacing w:before="69"/>
        <w:ind w:left="723" w:hanging="286"/>
        <w:jc w:val="left"/>
        <w:rPr>
          <w:sz w:val="20"/>
        </w:rPr>
      </w:pPr>
      <w:r>
        <w:rPr>
          <w:color w:val="221F1F"/>
          <w:sz w:val="20"/>
        </w:rPr>
        <w:lastRenderedPageBreak/>
        <w:t>Current</w:t>
      </w:r>
      <w:r>
        <w:rPr>
          <w:color w:val="221F1F"/>
          <w:spacing w:val="-8"/>
          <w:sz w:val="20"/>
        </w:rPr>
        <w:t xml:space="preserve"> </w:t>
      </w:r>
      <w:r>
        <w:rPr>
          <w:color w:val="221F1F"/>
          <w:sz w:val="20"/>
        </w:rPr>
        <w:t>part</w:t>
      </w:r>
      <w:r>
        <w:rPr>
          <w:color w:val="221F1F"/>
          <w:spacing w:val="-9"/>
          <w:sz w:val="20"/>
        </w:rPr>
        <w:t xml:space="preserve"> </w:t>
      </w:r>
      <w:r>
        <w:rPr>
          <w:color w:val="221F1F"/>
          <w:sz w:val="20"/>
        </w:rPr>
        <w:t>number</w:t>
      </w:r>
      <w:r>
        <w:rPr>
          <w:color w:val="221F1F"/>
          <w:spacing w:val="-5"/>
          <w:sz w:val="20"/>
        </w:rPr>
        <w:t xml:space="preserve"> </w:t>
      </w:r>
      <w:r>
        <w:rPr>
          <w:color w:val="221F1F"/>
          <w:sz w:val="20"/>
        </w:rPr>
        <w:t>effective</w:t>
      </w:r>
      <w:r>
        <w:rPr>
          <w:color w:val="221F1F"/>
          <w:spacing w:val="-7"/>
          <w:sz w:val="20"/>
        </w:rPr>
        <w:t xml:space="preserve"> </w:t>
      </w:r>
      <w:r>
        <w:rPr>
          <w:color w:val="221F1F"/>
          <w:sz w:val="20"/>
        </w:rPr>
        <w:t>date</w:t>
      </w:r>
      <w:r>
        <w:rPr>
          <w:color w:val="221F1F"/>
          <w:spacing w:val="-6"/>
          <w:sz w:val="20"/>
        </w:rPr>
        <w:t xml:space="preserve"> </w:t>
      </w:r>
      <w:r>
        <w:rPr>
          <w:color w:val="221F1F"/>
          <w:sz w:val="20"/>
        </w:rPr>
        <w:t>(optional</w:t>
      </w:r>
      <w:r>
        <w:rPr>
          <w:color w:val="221F1F"/>
          <w:spacing w:val="-5"/>
          <w:sz w:val="20"/>
        </w:rPr>
        <w:t xml:space="preserve"> </w:t>
      </w:r>
      <w:r>
        <w:rPr>
          <w:color w:val="221F1F"/>
          <w:sz w:val="20"/>
        </w:rPr>
        <w:t>and</w:t>
      </w:r>
      <w:r>
        <w:rPr>
          <w:color w:val="221F1F"/>
          <w:spacing w:val="-5"/>
          <w:sz w:val="20"/>
        </w:rPr>
        <w:t xml:space="preserve"> </w:t>
      </w:r>
      <w:r>
        <w:rPr>
          <w:color w:val="221F1F"/>
          <w:sz w:val="20"/>
        </w:rPr>
        <w:t>only</w:t>
      </w:r>
      <w:r>
        <w:rPr>
          <w:color w:val="221F1F"/>
          <w:spacing w:val="-5"/>
          <w:sz w:val="20"/>
        </w:rPr>
        <w:t xml:space="preserve"> </w:t>
      </w:r>
      <w:r>
        <w:rPr>
          <w:color w:val="221F1F"/>
          <w:sz w:val="20"/>
        </w:rPr>
        <w:t>if</w:t>
      </w:r>
      <w:r>
        <w:rPr>
          <w:color w:val="221F1F"/>
          <w:spacing w:val="-6"/>
          <w:sz w:val="20"/>
        </w:rPr>
        <w:t xml:space="preserve"> </w:t>
      </w:r>
      <w:r>
        <w:rPr>
          <w:color w:val="221F1F"/>
          <w:sz w:val="20"/>
        </w:rPr>
        <w:t>current</w:t>
      </w:r>
      <w:r>
        <w:rPr>
          <w:color w:val="221F1F"/>
          <w:spacing w:val="-5"/>
          <w:sz w:val="20"/>
        </w:rPr>
        <w:t xml:space="preserve"> </w:t>
      </w:r>
      <w:r>
        <w:rPr>
          <w:color w:val="221F1F"/>
          <w:sz w:val="20"/>
        </w:rPr>
        <w:t>part</w:t>
      </w:r>
      <w:r>
        <w:rPr>
          <w:color w:val="221F1F"/>
          <w:spacing w:val="-6"/>
          <w:sz w:val="20"/>
        </w:rPr>
        <w:t xml:space="preserve"> </w:t>
      </w:r>
      <w:r>
        <w:rPr>
          <w:color w:val="221F1F"/>
          <w:sz w:val="20"/>
        </w:rPr>
        <w:t>number</w:t>
      </w:r>
      <w:r>
        <w:rPr>
          <w:color w:val="221F1F"/>
          <w:spacing w:val="-5"/>
          <w:sz w:val="20"/>
        </w:rPr>
        <w:t xml:space="preserve"> </w:t>
      </w:r>
      <w:r>
        <w:rPr>
          <w:color w:val="221F1F"/>
          <w:sz w:val="20"/>
        </w:rPr>
        <w:t>is</w:t>
      </w:r>
      <w:r>
        <w:rPr>
          <w:color w:val="221F1F"/>
          <w:spacing w:val="-7"/>
          <w:sz w:val="20"/>
        </w:rPr>
        <w:t xml:space="preserve"> </w:t>
      </w:r>
      <w:r>
        <w:rPr>
          <w:color w:val="221F1F"/>
          <w:spacing w:val="-2"/>
          <w:sz w:val="20"/>
        </w:rPr>
        <w:t>used</w:t>
      </w:r>
      <w:proofErr w:type="gramStart"/>
      <w:r>
        <w:rPr>
          <w:color w:val="221F1F"/>
          <w:spacing w:val="-2"/>
          <w:sz w:val="20"/>
        </w:rPr>
        <w:t>).*</w:t>
      </w:r>
      <w:proofErr w:type="gramEnd"/>
      <w:r>
        <w:rPr>
          <w:color w:val="221F1F"/>
          <w:spacing w:val="-2"/>
          <w:sz w:val="20"/>
        </w:rPr>
        <w:t>*</w:t>
      </w:r>
    </w:p>
    <w:p w14:paraId="01B39654" w14:textId="77777777" w:rsidR="00016C31" w:rsidRDefault="00016C31">
      <w:pPr>
        <w:pStyle w:val="BodyText"/>
      </w:pPr>
    </w:p>
    <w:p w14:paraId="619AC4EB" w14:textId="77777777" w:rsidR="00016C31" w:rsidRDefault="00632607">
      <w:pPr>
        <w:pStyle w:val="ListParagraph"/>
        <w:numPr>
          <w:ilvl w:val="0"/>
          <w:numId w:val="38"/>
        </w:numPr>
        <w:tabs>
          <w:tab w:val="left" w:pos="825"/>
        </w:tabs>
        <w:ind w:left="824" w:hanging="387"/>
        <w:jc w:val="left"/>
        <w:rPr>
          <w:sz w:val="20"/>
        </w:rPr>
      </w:pPr>
      <w:r>
        <w:rPr>
          <w:color w:val="221F1F"/>
          <w:sz w:val="20"/>
        </w:rPr>
        <w:t>Serial</w:t>
      </w:r>
      <w:r>
        <w:rPr>
          <w:color w:val="221F1F"/>
          <w:spacing w:val="-10"/>
          <w:sz w:val="20"/>
        </w:rPr>
        <w:t xml:space="preserve"> </w:t>
      </w:r>
      <w:r>
        <w:rPr>
          <w:color w:val="221F1F"/>
          <w:sz w:val="20"/>
        </w:rPr>
        <w:t>number</w:t>
      </w:r>
      <w:r>
        <w:rPr>
          <w:color w:val="221F1F"/>
          <w:spacing w:val="-4"/>
          <w:sz w:val="20"/>
        </w:rPr>
        <w:t xml:space="preserve"> </w:t>
      </w:r>
      <w:r>
        <w:rPr>
          <w:color w:val="221F1F"/>
          <w:sz w:val="20"/>
        </w:rPr>
        <w:t>(if</w:t>
      </w:r>
      <w:r>
        <w:rPr>
          <w:color w:val="221F1F"/>
          <w:spacing w:val="-7"/>
          <w:sz w:val="20"/>
        </w:rPr>
        <w:t xml:space="preserve"> </w:t>
      </w:r>
      <w:r>
        <w:rPr>
          <w:color w:val="221F1F"/>
          <w:sz w:val="20"/>
        </w:rPr>
        <w:t>concatenated</w:t>
      </w:r>
      <w:r>
        <w:rPr>
          <w:color w:val="221F1F"/>
          <w:spacing w:val="-6"/>
          <w:sz w:val="20"/>
        </w:rPr>
        <w:t xml:space="preserve"> </w:t>
      </w:r>
      <w:r>
        <w:rPr>
          <w:color w:val="221F1F"/>
          <w:sz w:val="20"/>
        </w:rPr>
        <w:t>unique</w:t>
      </w:r>
      <w:r>
        <w:rPr>
          <w:color w:val="221F1F"/>
          <w:spacing w:val="-6"/>
          <w:sz w:val="20"/>
        </w:rPr>
        <w:t xml:space="preserve"> </w:t>
      </w:r>
      <w:r>
        <w:rPr>
          <w:color w:val="221F1F"/>
          <w:sz w:val="20"/>
        </w:rPr>
        <w:t>item</w:t>
      </w:r>
      <w:r>
        <w:rPr>
          <w:color w:val="221F1F"/>
          <w:spacing w:val="-5"/>
          <w:sz w:val="20"/>
        </w:rPr>
        <w:t xml:space="preserve"> </w:t>
      </w:r>
      <w:r>
        <w:rPr>
          <w:color w:val="221F1F"/>
          <w:sz w:val="20"/>
        </w:rPr>
        <w:t>identifier</w:t>
      </w:r>
      <w:r>
        <w:rPr>
          <w:color w:val="221F1F"/>
          <w:spacing w:val="-6"/>
          <w:sz w:val="20"/>
        </w:rPr>
        <w:t xml:space="preserve"> </w:t>
      </w:r>
      <w:r>
        <w:rPr>
          <w:color w:val="221F1F"/>
          <w:sz w:val="20"/>
        </w:rPr>
        <w:t>is</w:t>
      </w:r>
      <w:r>
        <w:rPr>
          <w:color w:val="221F1F"/>
          <w:spacing w:val="-7"/>
          <w:sz w:val="20"/>
        </w:rPr>
        <w:t xml:space="preserve"> </w:t>
      </w:r>
      <w:r>
        <w:rPr>
          <w:color w:val="221F1F"/>
          <w:spacing w:val="-2"/>
          <w:sz w:val="20"/>
        </w:rPr>
        <w:t>used</w:t>
      </w:r>
      <w:proofErr w:type="gramStart"/>
      <w:r>
        <w:rPr>
          <w:color w:val="221F1F"/>
          <w:spacing w:val="-2"/>
          <w:sz w:val="20"/>
        </w:rPr>
        <w:t>).*</w:t>
      </w:r>
      <w:proofErr w:type="gramEnd"/>
      <w:r>
        <w:rPr>
          <w:color w:val="221F1F"/>
          <w:spacing w:val="-2"/>
          <w:sz w:val="20"/>
        </w:rPr>
        <w:t>*</w:t>
      </w:r>
    </w:p>
    <w:p w14:paraId="09815241" w14:textId="77777777" w:rsidR="00016C31" w:rsidRDefault="00016C31">
      <w:pPr>
        <w:pStyle w:val="BodyText"/>
        <w:spacing w:before="1"/>
      </w:pPr>
    </w:p>
    <w:p w14:paraId="413D3ACA" w14:textId="77777777" w:rsidR="00016C31" w:rsidRDefault="00632607">
      <w:pPr>
        <w:pStyle w:val="ListParagraph"/>
        <w:numPr>
          <w:ilvl w:val="0"/>
          <w:numId w:val="38"/>
        </w:numPr>
        <w:tabs>
          <w:tab w:val="left" w:pos="823"/>
        </w:tabs>
        <w:ind w:left="822" w:hanging="385"/>
        <w:jc w:val="left"/>
        <w:rPr>
          <w:sz w:val="20"/>
        </w:rPr>
      </w:pPr>
      <w:r>
        <w:rPr>
          <w:color w:val="221F1F"/>
          <w:spacing w:val="-2"/>
          <w:sz w:val="20"/>
        </w:rPr>
        <w:t>Description.</w:t>
      </w:r>
    </w:p>
    <w:p w14:paraId="6505338B" w14:textId="77777777" w:rsidR="00016C31" w:rsidRDefault="00016C31">
      <w:pPr>
        <w:pStyle w:val="BodyText"/>
        <w:spacing w:before="10"/>
        <w:rPr>
          <w:sz w:val="19"/>
        </w:rPr>
      </w:pPr>
    </w:p>
    <w:p w14:paraId="1397455F" w14:textId="77777777" w:rsidR="00016C31" w:rsidRDefault="00632607">
      <w:pPr>
        <w:pStyle w:val="ListParagraph"/>
        <w:numPr>
          <w:ilvl w:val="0"/>
          <w:numId w:val="38"/>
        </w:numPr>
        <w:tabs>
          <w:tab w:val="left" w:pos="823"/>
        </w:tabs>
        <w:ind w:left="822" w:hanging="385"/>
        <w:jc w:val="left"/>
        <w:rPr>
          <w:sz w:val="20"/>
        </w:rPr>
      </w:pPr>
      <w:r>
        <w:rPr>
          <w:color w:val="221F1F"/>
          <w:sz w:val="20"/>
        </w:rPr>
        <w:t>Type</w:t>
      </w:r>
      <w:r>
        <w:rPr>
          <w:color w:val="221F1F"/>
          <w:spacing w:val="-8"/>
          <w:sz w:val="20"/>
        </w:rPr>
        <w:t xml:space="preserve"> </w:t>
      </w:r>
      <w:r>
        <w:rPr>
          <w:color w:val="221F1F"/>
          <w:sz w:val="20"/>
        </w:rPr>
        <w:t>designation</w:t>
      </w:r>
      <w:r>
        <w:rPr>
          <w:color w:val="221F1F"/>
          <w:spacing w:val="-7"/>
          <w:sz w:val="20"/>
        </w:rPr>
        <w:t xml:space="preserve"> </w:t>
      </w:r>
      <w:r>
        <w:rPr>
          <w:color w:val="221F1F"/>
          <w:sz w:val="20"/>
        </w:rPr>
        <w:t>of</w:t>
      </w:r>
      <w:r>
        <w:rPr>
          <w:color w:val="221F1F"/>
          <w:spacing w:val="-6"/>
          <w:sz w:val="20"/>
        </w:rPr>
        <w:t xml:space="preserve"> </w:t>
      </w:r>
      <w:r>
        <w:rPr>
          <w:color w:val="221F1F"/>
          <w:sz w:val="20"/>
        </w:rPr>
        <w:t>the</w:t>
      </w:r>
      <w:r>
        <w:rPr>
          <w:color w:val="221F1F"/>
          <w:spacing w:val="-6"/>
          <w:sz w:val="20"/>
        </w:rPr>
        <w:t xml:space="preserve"> </w:t>
      </w:r>
      <w:r>
        <w:rPr>
          <w:color w:val="221F1F"/>
          <w:sz w:val="20"/>
        </w:rPr>
        <w:t>item</w:t>
      </w:r>
      <w:r>
        <w:rPr>
          <w:color w:val="221F1F"/>
          <w:spacing w:val="-6"/>
          <w:sz w:val="20"/>
        </w:rPr>
        <w:t xml:space="preserve"> </w:t>
      </w:r>
      <w:r>
        <w:rPr>
          <w:color w:val="221F1F"/>
          <w:sz w:val="20"/>
        </w:rPr>
        <w:t>as</w:t>
      </w:r>
      <w:r>
        <w:rPr>
          <w:color w:val="221F1F"/>
          <w:spacing w:val="-5"/>
          <w:sz w:val="20"/>
        </w:rPr>
        <w:t xml:space="preserve"> </w:t>
      </w:r>
      <w:r>
        <w:rPr>
          <w:color w:val="221F1F"/>
          <w:sz w:val="20"/>
        </w:rPr>
        <w:t>specified</w:t>
      </w:r>
      <w:r>
        <w:rPr>
          <w:color w:val="221F1F"/>
          <w:spacing w:val="-2"/>
          <w:sz w:val="20"/>
        </w:rPr>
        <w:t xml:space="preserve"> </w:t>
      </w:r>
      <w:r>
        <w:rPr>
          <w:color w:val="221F1F"/>
          <w:sz w:val="20"/>
        </w:rPr>
        <w:t>in</w:t>
      </w:r>
      <w:r>
        <w:rPr>
          <w:color w:val="221F1F"/>
          <w:spacing w:val="-5"/>
          <w:sz w:val="20"/>
        </w:rPr>
        <w:t xml:space="preserve"> </w:t>
      </w:r>
      <w:r>
        <w:rPr>
          <w:color w:val="221F1F"/>
          <w:sz w:val="20"/>
        </w:rPr>
        <w:t>the</w:t>
      </w:r>
      <w:r>
        <w:rPr>
          <w:color w:val="221F1F"/>
          <w:spacing w:val="-6"/>
          <w:sz w:val="20"/>
        </w:rPr>
        <w:t xml:space="preserve"> </w:t>
      </w:r>
      <w:r>
        <w:rPr>
          <w:color w:val="221F1F"/>
          <w:sz w:val="20"/>
        </w:rPr>
        <w:t>contract</w:t>
      </w:r>
      <w:r>
        <w:rPr>
          <w:color w:val="221F1F"/>
          <w:spacing w:val="-6"/>
          <w:sz w:val="20"/>
        </w:rPr>
        <w:t xml:space="preserve"> </w:t>
      </w:r>
      <w:r>
        <w:rPr>
          <w:color w:val="221F1F"/>
          <w:sz w:val="20"/>
        </w:rPr>
        <w:t>schedule,</w:t>
      </w:r>
      <w:r>
        <w:rPr>
          <w:color w:val="221F1F"/>
          <w:spacing w:val="-5"/>
          <w:sz w:val="20"/>
        </w:rPr>
        <w:t xml:space="preserve"> </w:t>
      </w:r>
      <w:r>
        <w:rPr>
          <w:color w:val="221F1F"/>
          <w:sz w:val="20"/>
        </w:rPr>
        <w:t>if</w:t>
      </w:r>
      <w:r>
        <w:rPr>
          <w:color w:val="221F1F"/>
          <w:spacing w:val="-6"/>
          <w:sz w:val="20"/>
        </w:rPr>
        <w:t xml:space="preserve"> </w:t>
      </w:r>
      <w:r>
        <w:rPr>
          <w:color w:val="221F1F"/>
          <w:spacing w:val="-4"/>
          <w:sz w:val="20"/>
        </w:rPr>
        <w:t>any.</w:t>
      </w:r>
    </w:p>
    <w:p w14:paraId="2D4D1A3D" w14:textId="77777777" w:rsidR="00016C31" w:rsidRDefault="00016C31">
      <w:pPr>
        <w:pStyle w:val="BodyText"/>
        <w:spacing w:before="1"/>
      </w:pPr>
    </w:p>
    <w:p w14:paraId="01F47001" w14:textId="77777777" w:rsidR="00016C31" w:rsidRDefault="00632607">
      <w:pPr>
        <w:pStyle w:val="ListParagraph"/>
        <w:numPr>
          <w:ilvl w:val="0"/>
          <w:numId w:val="38"/>
        </w:numPr>
        <w:tabs>
          <w:tab w:val="left" w:pos="825"/>
        </w:tabs>
        <w:ind w:left="824" w:hanging="387"/>
        <w:jc w:val="left"/>
        <w:rPr>
          <w:sz w:val="20"/>
        </w:rPr>
      </w:pPr>
      <w:r>
        <w:rPr>
          <w:color w:val="221F1F"/>
          <w:sz w:val="20"/>
        </w:rPr>
        <w:t>Whether</w:t>
      </w:r>
      <w:r>
        <w:rPr>
          <w:color w:val="221F1F"/>
          <w:spacing w:val="-7"/>
          <w:sz w:val="20"/>
        </w:rPr>
        <w:t xml:space="preserve"> </w:t>
      </w:r>
      <w:r>
        <w:rPr>
          <w:color w:val="221F1F"/>
          <w:sz w:val="20"/>
        </w:rPr>
        <w:t>the</w:t>
      </w:r>
      <w:r>
        <w:rPr>
          <w:color w:val="221F1F"/>
          <w:spacing w:val="-6"/>
          <w:sz w:val="20"/>
        </w:rPr>
        <w:t xml:space="preserve"> </w:t>
      </w:r>
      <w:r>
        <w:rPr>
          <w:color w:val="221F1F"/>
          <w:sz w:val="20"/>
        </w:rPr>
        <w:t>item</w:t>
      </w:r>
      <w:r>
        <w:rPr>
          <w:color w:val="221F1F"/>
          <w:spacing w:val="-5"/>
          <w:sz w:val="20"/>
        </w:rPr>
        <w:t xml:space="preserve"> </w:t>
      </w:r>
      <w:r>
        <w:rPr>
          <w:color w:val="221F1F"/>
          <w:sz w:val="20"/>
        </w:rPr>
        <w:t>is</w:t>
      </w:r>
      <w:r>
        <w:rPr>
          <w:color w:val="221F1F"/>
          <w:spacing w:val="-6"/>
          <w:sz w:val="20"/>
        </w:rPr>
        <w:t xml:space="preserve"> </w:t>
      </w:r>
      <w:r>
        <w:rPr>
          <w:color w:val="221F1F"/>
          <w:sz w:val="20"/>
        </w:rPr>
        <w:t>an</w:t>
      </w:r>
      <w:r>
        <w:rPr>
          <w:color w:val="221F1F"/>
          <w:spacing w:val="-8"/>
          <w:sz w:val="20"/>
        </w:rPr>
        <w:t xml:space="preserve"> </w:t>
      </w:r>
      <w:r>
        <w:rPr>
          <w:color w:val="221F1F"/>
          <w:sz w:val="20"/>
        </w:rPr>
        <w:t>item</w:t>
      </w:r>
      <w:r>
        <w:rPr>
          <w:color w:val="221F1F"/>
          <w:spacing w:val="-6"/>
          <w:sz w:val="20"/>
        </w:rPr>
        <w:t xml:space="preserve"> </w:t>
      </w:r>
      <w:r>
        <w:rPr>
          <w:color w:val="221F1F"/>
          <w:sz w:val="20"/>
        </w:rPr>
        <w:t>of</w:t>
      </w:r>
      <w:r>
        <w:rPr>
          <w:color w:val="221F1F"/>
          <w:spacing w:val="-10"/>
          <w:sz w:val="20"/>
        </w:rPr>
        <w:t xml:space="preserve"> </w:t>
      </w:r>
      <w:r>
        <w:rPr>
          <w:color w:val="221F1F"/>
          <w:sz w:val="20"/>
        </w:rPr>
        <w:t>Special</w:t>
      </w:r>
      <w:r>
        <w:rPr>
          <w:color w:val="221F1F"/>
          <w:spacing w:val="-5"/>
          <w:sz w:val="20"/>
        </w:rPr>
        <w:t xml:space="preserve"> </w:t>
      </w:r>
      <w:r>
        <w:rPr>
          <w:color w:val="221F1F"/>
          <w:sz w:val="20"/>
        </w:rPr>
        <w:t>Tooling</w:t>
      </w:r>
      <w:r>
        <w:rPr>
          <w:color w:val="221F1F"/>
          <w:spacing w:val="-7"/>
          <w:sz w:val="20"/>
        </w:rPr>
        <w:t xml:space="preserve"> </w:t>
      </w:r>
      <w:r>
        <w:rPr>
          <w:color w:val="221F1F"/>
          <w:sz w:val="20"/>
        </w:rPr>
        <w:t>or</w:t>
      </w:r>
      <w:r>
        <w:rPr>
          <w:color w:val="221F1F"/>
          <w:spacing w:val="-6"/>
          <w:sz w:val="20"/>
        </w:rPr>
        <w:t xml:space="preserve"> </w:t>
      </w:r>
      <w:r>
        <w:rPr>
          <w:color w:val="221F1F"/>
          <w:sz w:val="20"/>
        </w:rPr>
        <w:t>Special</w:t>
      </w:r>
      <w:r>
        <w:rPr>
          <w:color w:val="221F1F"/>
          <w:spacing w:val="-5"/>
          <w:sz w:val="20"/>
        </w:rPr>
        <w:t xml:space="preserve"> </w:t>
      </w:r>
      <w:r>
        <w:rPr>
          <w:color w:val="221F1F"/>
          <w:sz w:val="20"/>
        </w:rPr>
        <w:t>Test</w:t>
      </w:r>
      <w:r>
        <w:rPr>
          <w:color w:val="221F1F"/>
          <w:spacing w:val="-6"/>
          <w:sz w:val="20"/>
        </w:rPr>
        <w:t xml:space="preserve"> </w:t>
      </w:r>
      <w:r>
        <w:rPr>
          <w:color w:val="221F1F"/>
          <w:spacing w:val="-2"/>
          <w:sz w:val="20"/>
        </w:rPr>
        <w:t>Equipment.</w:t>
      </w:r>
    </w:p>
    <w:p w14:paraId="197981AD" w14:textId="77777777" w:rsidR="00016C31" w:rsidRDefault="00016C31">
      <w:pPr>
        <w:pStyle w:val="BodyText"/>
        <w:spacing w:before="1"/>
      </w:pPr>
    </w:p>
    <w:p w14:paraId="65707CE0" w14:textId="77777777" w:rsidR="00016C31" w:rsidRDefault="00632607">
      <w:pPr>
        <w:pStyle w:val="ListParagraph"/>
        <w:numPr>
          <w:ilvl w:val="0"/>
          <w:numId w:val="38"/>
        </w:numPr>
        <w:tabs>
          <w:tab w:val="left" w:pos="823"/>
        </w:tabs>
        <w:ind w:left="822" w:hanging="385"/>
        <w:jc w:val="left"/>
        <w:rPr>
          <w:sz w:val="20"/>
        </w:rPr>
      </w:pPr>
      <w:r>
        <w:rPr>
          <w:color w:val="221F1F"/>
          <w:sz w:val="20"/>
        </w:rPr>
        <w:t>Whether</w:t>
      </w:r>
      <w:r>
        <w:rPr>
          <w:color w:val="221F1F"/>
          <w:spacing w:val="-5"/>
          <w:sz w:val="20"/>
        </w:rPr>
        <w:t xml:space="preserve"> </w:t>
      </w:r>
      <w:r>
        <w:rPr>
          <w:color w:val="221F1F"/>
          <w:sz w:val="20"/>
        </w:rPr>
        <w:t>the</w:t>
      </w:r>
      <w:r>
        <w:rPr>
          <w:color w:val="221F1F"/>
          <w:spacing w:val="-3"/>
          <w:sz w:val="20"/>
        </w:rPr>
        <w:t xml:space="preserve"> </w:t>
      </w:r>
      <w:r>
        <w:rPr>
          <w:color w:val="221F1F"/>
          <w:sz w:val="20"/>
        </w:rPr>
        <w:t>item</w:t>
      </w:r>
      <w:r>
        <w:rPr>
          <w:color w:val="221F1F"/>
          <w:spacing w:val="-3"/>
          <w:sz w:val="20"/>
        </w:rPr>
        <w:t xml:space="preserve"> </w:t>
      </w:r>
      <w:r>
        <w:rPr>
          <w:color w:val="221F1F"/>
          <w:sz w:val="20"/>
        </w:rPr>
        <w:t>is</w:t>
      </w:r>
      <w:r>
        <w:rPr>
          <w:color w:val="221F1F"/>
          <w:spacing w:val="-6"/>
          <w:sz w:val="20"/>
        </w:rPr>
        <w:t xml:space="preserve"> </w:t>
      </w:r>
      <w:r>
        <w:rPr>
          <w:color w:val="221F1F"/>
          <w:sz w:val="20"/>
        </w:rPr>
        <w:t>covered</w:t>
      </w:r>
      <w:r>
        <w:rPr>
          <w:color w:val="221F1F"/>
          <w:spacing w:val="-4"/>
          <w:sz w:val="20"/>
        </w:rPr>
        <w:t xml:space="preserve"> </w:t>
      </w:r>
      <w:r>
        <w:rPr>
          <w:color w:val="221F1F"/>
          <w:sz w:val="20"/>
        </w:rPr>
        <w:t>by</w:t>
      </w:r>
      <w:r>
        <w:rPr>
          <w:color w:val="221F1F"/>
          <w:spacing w:val="-2"/>
          <w:sz w:val="20"/>
        </w:rPr>
        <w:t xml:space="preserve"> </w:t>
      </w:r>
      <w:r>
        <w:rPr>
          <w:color w:val="221F1F"/>
          <w:sz w:val="20"/>
        </w:rPr>
        <w:t>a</w:t>
      </w:r>
      <w:r>
        <w:rPr>
          <w:color w:val="221F1F"/>
          <w:spacing w:val="-6"/>
          <w:sz w:val="20"/>
        </w:rPr>
        <w:t xml:space="preserve"> </w:t>
      </w:r>
      <w:r>
        <w:rPr>
          <w:color w:val="221F1F"/>
          <w:spacing w:val="-2"/>
          <w:sz w:val="20"/>
        </w:rPr>
        <w:t>warranty.</w:t>
      </w:r>
    </w:p>
    <w:p w14:paraId="2773829B" w14:textId="77777777" w:rsidR="00016C31" w:rsidRDefault="00016C31">
      <w:pPr>
        <w:pStyle w:val="BodyText"/>
        <w:spacing w:before="10"/>
        <w:rPr>
          <w:sz w:val="19"/>
        </w:rPr>
      </w:pPr>
    </w:p>
    <w:p w14:paraId="156636FF" w14:textId="77777777" w:rsidR="00016C31" w:rsidRDefault="00632607">
      <w:pPr>
        <w:pStyle w:val="BodyText"/>
        <w:ind w:left="219"/>
      </w:pPr>
      <w:r>
        <w:rPr>
          <w:color w:val="221F1F"/>
        </w:rPr>
        <w:t>**</w:t>
      </w:r>
      <w:r>
        <w:rPr>
          <w:color w:val="221F1F"/>
          <w:spacing w:val="-4"/>
        </w:rPr>
        <w:t xml:space="preserve"> </w:t>
      </w:r>
      <w:r>
        <w:rPr>
          <w:color w:val="221F1F"/>
        </w:rPr>
        <w:t>Once</w:t>
      </w:r>
      <w:r>
        <w:rPr>
          <w:color w:val="221F1F"/>
          <w:spacing w:val="-5"/>
        </w:rPr>
        <w:t xml:space="preserve"> </w:t>
      </w:r>
      <w:r>
        <w:rPr>
          <w:color w:val="221F1F"/>
        </w:rPr>
        <w:t>per</w:t>
      </w:r>
      <w:r>
        <w:rPr>
          <w:color w:val="221F1F"/>
          <w:spacing w:val="-2"/>
        </w:rPr>
        <w:t xml:space="preserve"> item.</w:t>
      </w:r>
    </w:p>
    <w:p w14:paraId="0D58A171" w14:textId="77777777" w:rsidR="00016C31" w:rsidRDefault="00016C31">
      <w:pPr>
        <w:pStyle w:val="BodyText"/>
      </w:pPr>
    </w:p>
    <w:p w14:paraId="1C36267F" w14:textId="77777777" w:rsidR="00016C31" w:rsidRDefault="00632607">
      <w:pPr>
        <w:pStyle w:val="ListParagraph"/>
        <w:numPr>
          <w:ilvl w:val="0"/>
          <w:numId w:val="37"/>
        </w:numPr>
        <w:tabs>
          <w:tab w:val="left" w:pos="441"/>
        </w:tabs>
        <w:spacing w:before="1"/>
        <w:ind w:right="1933"/>
        <w:jc w:val="left"/>
        <w:rPr>
          <w:sz w:val="20"/>
        </w:rPr>
      </w:pPr>
      <w:r>
        <w:rPr>
          <w:color w:val="221F1F"/>
          <w:sz w:val="20"/>
        </w:rPr>
        <w:t>For</w:t>
      </w:r>
      <w:r>
        <w:rPr>
          <w:color w:val="221F1F"/>
          <w:spacing w:val="-5"/>
          <w:sz w:val="20"/>
        </w:rPr>
        <w:t xml:space="preserve"> </w:t>
      </w:r>
      <w:r>
        <w:rPr>
          <w:color w:val="221F1F"/>
          <w:sz w:val="20"/>
        </w:rPr>
        <w:t>embedded</w:t>
      </w:r>
      <w:r>
        <w:rPr>
          <w:color w:val="221F1F"/>
          <w:spacing w:val="-7"/>
          <w:sz w:val="20"/>
        </w:rPr>
        <w:t xml:space="preserve"> </w:t>
      </w:r>
      <w:r>
        <w:rPr>
          <w:color w:val="221F1F"/>
          <w:sz w:val="20"/>
        </w:rPr>
        <w:t>subassemblies,</w:t>
      </w:r>
      <w:r>
        <w:rPr>
          <w:color w:val="221F1F"/>
          <w:spacing w:val="-8"/>
          <w:sz w:val="20"/>
        </w:rPr>
        <w:t xml:space="preserve"> </w:t>
      </w:r>
      <w:r>
        <w:rPr>
          <w:color w:val="221F1F"/>
          <w:sz w:val="20"/>
        </w:rPr>
        <w:t>components,</w:t>
      </w:r>
      <w:r>
        <w:rPr>
          <w:color w:val="221F1F"/>
          <w:spacing w:val="-4"/>
          <w:sz w:val="20"/>
        </w:rPr>
        <w:t xml:space="preserve"> </w:t>
      </w:r>
      <w:r>
        <w:rPr>
          <w:color w:val="221F1F"/>
          <w:sz w:val="20"/>
        </w:rPr>
        <w:t>and</w:t>
      </w:r>
      <w:r>
        <w:rPr>
          <w:color w:val="221F1F"/>
          <w:spacing w:val="-8"/>
          <w:sz w:val="20"/>
        </w:rPr>
        <w:t xml:space="preserve"> </w:t>
      </w:r>
      <w:r>
        <w:rPr>
          <w:color w:val="221F1F"/>
          <w:sz w:val="20"/>
        </w:rPr>
        <w:t>parts</w:t>
      </w:r>
      <w:r>
        <w:rPr>
          <w:color w:val="221F1F"/>
          <w:spacing w:val="-7"/>
          <w:sz w:val="20"/>
        </w:rPr>
        <w:t xml:space="preserve"> </w:t>
      </w:r>
      <w:r>
        <w:rPr>
          <w:color w:val="221F1F"/>
          <w:sz w:val="20"/>
        </w:rPr>
        <w:t>that</w:t>
      </w:r>
      <w:r>
        <w:rPr>
          <w:color w:val="221F1F"/>
          <w:spacing w:val="-6"/>
          <w:sz w:val="20"/>
        </w:rPr>
        <w:t xml:space="preserve"> </w:t>
      </w:r>
      <w:r>
        <w:rPr>
          <w:color w:val="221F1F"/>
          <w:sz w:val="20"/>
        </w:rPr>
        <w:t>require</w:t>
      </w:r>
      <w:r>
        <w:rPr>
          <w:color w:val="221F1F"/>
          <w:spacing w:val="-7"/>
          <w:sz w:val="20"/>
        </w:rPr>
        <w:t xml:space="preserve"> </w:t>
      </w:r>
      <w:r>
        <w:rPr>
          <w:color w:val="221F1F"/>
          <w:sz w:val="20"/>
        </w:rPr>
        <w:t>DoD</w:t>
      </w:r>
      <w:r>
        <w:rPr>
          <w:color w:val="221F1F"/>
          <w:spacing w:val="-9"/>
          <w:sz w:val="20"/>
        </w:rPr>
        <w:t xml:space="preserve"> </w:t>
      </w:r>
      <w:r>
        <w:rPr>
          <w:color w:val="221F1F"/>
          <w:sz w:val="20"/>
        </w:rPr>
        <w:t>item</w:t>
      </w:r>
      <w:r>
        <w:rPr>
          <w:color w:val="221F1F"/>
          <w:spacing w:val="-8"/>
          <w:sz w:val="20"/>
        </w:rPr>
        <w:t xml:space="preserve"> </w:t>
      </w:r>
      <w:r>
        <w:rPr>
          <w:color w:val="221F1F"/>
          <w:sz w:val="20"/>
        </w:rPr>
        <w:t>unique</w:t>
      </w:r>
      <w:r>
        <w:rPr>
          <w:color w:val="221F1F"/>
          <w:spacing w:val="-8"/>
          <w:sz w:val="20"/>
        </w:rPr>
        <w:t xml:space="preserve"> </w:t>
      </w:r>
      <w:r>
        <w:rPr>
          <w:color w:val="221F1F"/>
          <w:sz w:val="20"/>
        </w:rPr>
        <w:t>identification</w:t>
      </w:r>
      <w:r>
        <w:rPr>
          <w:color w:val="221F1F"/>
          <w:spacing w:val="-6"/>
          <w:sz w:val="20"/>
        </w:rPr>
        <w:t xml:space="preserve"> </w:t>
      </w:r>
      <w:r>
        <w:rPr>
          <w:color w:val="221F1F"/>
          <w:sz w:val="20"/>
        </w:rPr>
        <w:t xml:space="preserve">under paragraph (c)(1)(iii) of this clause or when item unique identification is provided under </w:t>
      </w:r>
      <w:proofErr w:type="gramStart"/>
      <w:r>
        <w:rPr>
          <w:color w:val="221F1F"/>
          <w:sz w:val="20"/>
        </w:rPr>
        <w:t>paragraph</w:t>
      </w:r>
      <w:proofErr w:type="gramEnd"/>
    </w:p>
    <w:p w14:paraId="646FA3B0" w14:textId="77777777" w:rsidR="00016C31" w:rsidRDefault="00632607">
      <w:pPr>
        <w:pStyle w:val="BodyText"/>
        <w:spacing w:before="1"/>
        <w:ind w:left="219" w:right="999"/>
      </w:pPr>
      <w:r>
        <w:rPr>
          <w:color w:val="221F1F"/>
        </w:rPr>
        <w:t>(c)(1)(v),</w:t>
      </w:r>
      <w:r>
        <w:rPr>
          <w:color w:val="221F1F"/>
          <w:spacing w:val="-3"/>
        </w:rPr>
        <w:t xml:space="preserve"> </w:t>
      </w:r>
      <w:r>
        <w:rPr>
          <w:color w:val="221F1F"/>
        </w:rPr>
        <w:t>the</w:t>
      </w:r>
      <w:r>
        <w:rPr>
          <w:color w:val="221F1F"/>
          <w:spacing w:val="-5"/>
        </w:rPr>
        <w:t xml:space="preserve"> </w:t>
      </w:r>
      <w:r>
        <w:rPr>
          <w:color w:val="221F1F"/>
        </w:rPr>
        <w:t>Contractor</w:t>
      </w:r>
      <w:r>
        <w:rPr>
          <w:color w:val="221F1F"/>
          <w:spacing w:val="-4"/>
        </w:rPr>
        <w:t xml:space="preserve"> </w:t>
      </w:r>
      <w:r>
        <w:rPr>
          <w:color w:val="221F1F"/>
        </w:rPr>
        <w:t>shall</w:t>
      </w:r>
      <w:r>
        <w:rPr>
          <w:color w:val="221F1F"/>
          <w:spacing w:val="-5"/>
        </w:rPr>
        <w:t xml:space="preserve"> </w:t>
      </w:r>
      <w:r>
        <w:rPr>
          <w:color w:val="221F1F"/>
        </w:rPr>
        <w:t>report</w:t>
      </w:r>
      <w:r>
        <w:rPr>
          <w:color w:val="221F1F"/>
          <w:spacing w:val="-7"/>
        </w:rPr>
        <w:t xml:space="preserve"> </w:t>
      </w:r>
      <w:r>
        <w:rPr>
          <w:color w:val="221F1F"/>
        </w:rPr>
        <w:t>as</w:t>
      </w:r>
      <w:r>
        <w:rPr>
          <w:color w:val="221F1F"/>
          <w:spacing w:val="-6"/>
        </w:rPr>
        <w:t xml:space="preserve"> </w:t>
      </w:r>
      <w:r>
        <w:rPr>
          <w:color w:val="221F1F"/>
        </w:rPr>
        <w:t>part</w:t>
      </w:r>
      <w:r>
        <w:rPr>
          <w:color w:val="221F1F"/>
          <w:spacing w:val="-5"/>
        </w:rPr>
        <w:t xml:space="preserve"> </w:t>
      </w:r>
      <w:r>
        <w:rPr>
          <w:color w:val="221F1F"/>
        </w:rPr>
        <w:t>of</w:t>
      </w:r>
      <w:r>
        <w:rPr>
          <w:color w:val="221F1F"/>
          <w:spacing w:val="-5"/>
        </w:rPr>
        <w:t xml:space="preserve"> </w:t>
      </w:r>
      <w:r>
        <w:rPr>
          <w:color w:val="221F1F"/>
        </w:rPr>
        <w:t>the</w:t>
      </w:r>
      <w:r>
        <w:rPr>
          <w:color w:val="221F1F"/>
          <w:spacing w:val="-5"/>
        </w:rPr>
        <w:t xml:space="preserve"> </w:t>
      </w:r>
      <w:r>
        <w:rPr>
          <w:color w:val="221F1F"/>
        </w:rPr>
        <w:t>Material</w:t>
      </w:r>
      <w:r>
        <w:rPr>
          <w:color w:val="221F1F"/>
          <w:spacing w:val="-5"/>
        </w:rPr>
        <w:t xml:space="preserve"> </w:t>
      </w:r>
      <w:r>
        <w:rPr>
          <w:color w:val="221F1F"/>
        </w:rPr>
        <w:t>Inspection</w:t>
      </w:r>
      <w:r>
        <w:rPr>
          <w:color w:val="221F1F"/>
          <w:spacing w:val="-3"/>
        </w:rPr>
        <w:t xml:space="preserve"> </w:t>
      </w:r>
      <w:r>
        <w:rPr>
          <w:color w:val="221F1F"/>
        </w:rPr>
        <w:t>and</w:t>
      </w:r>
      <w:r>
        <w:rPr>
          <w:color w:val="221F1F"/>
          <w:spacing w:val="-4"/>
        </w:rPr>
        <w:t xml:space="preserve"> </w:t>
      </w:r>
      <w:r>
        <w:rPr>
          <w:color w:val="221F1F"/>
        </w:rPr>
        <w:t>Receiving</w:t>
      </w:r>
      <w:r>
        <w:rPr>
          <w:color w:val="221F1F"/>
          <w:spacing w:val="-4"/>
        </w:rPr>
        <w:t xml:space="preserve"> </w:t>
      </w:r>
      <w:r>
        <w:rPr>
          <w:color w:val="221F1F"/>
        </w:rPr>
        <w:t>Report</w:t>
      </w:r>
      <w:r>
        <w:rPr>
          <w:color w:val="221F1F"/>
          <w:spacing w:val="-5"/>
        </w:rPr>
        <w:t xml:space="preserve"> </w:t>
      </w:r>
      <w:r>
        <w:rPr>
          <w:color w:val="221F1F"/>
        </w:rPr>
        <w:t>specified</w:t>
      </w:r>
      <w:r>
        <w:rPr>
          <w:color w:val="221F1F"/>
          <w:spacing w:val="-3"/>
        </w:rPr>
        <w:t xml:space="preserve"> </w:t>
      </w:r>
      <w:r>
        <w:rPr>
          <w:color w:val="221F1F"/>
        </w:rPr>
        <w:t>elsewhere</w:t>
      </w:r>
      <w:r>
        <w:rPr>
          <w:color w:val="221F1F"/>
          <w:spacing w:val="-5"/>
        </w:rPr>
        <w:t xml:space="preserve"> </w:t>
      </w:r>
      <w:r>
        <w:rPr>
          <w:color w:val="221F1F"/>
        </w:rPr>
        <w:t>in this contract, the following information:</w:t>
      </w:r>
    </w:p>
    <w:p w14:paraId="29E770B4" w14:textId="77777777" w:rsidR="00016C31" w:rsidRDefault="00016C31">
      <w:pPr>
        <w:pStyle w:val="BodyText"/>
        <w:spacing w:before="10"/>
        <w:rPr>
          <w:sz w:val="19"/>
        </w:rPr>
      </w:pPr>
    </w:p>
    <w:p w14:paraId="2EDB7418" w14:textId="77777777" w:rsidR="00016C31" w:rsidRDefault="00632607">
      <w:pPr>
        <w:pStyle w:val="ListParagraph"/>
        <w:numPr>
          <w:ilvl w:val="0"/>
          <w:numId w:val="37"/>
        </w:numPr>
        <w:tabs>
          <w:tab w:val="left" w:pos="688"/>
        </w:tabs>
        <w:ind w:left="687" w:hanging="250"/>
        <w:jc w:val="left"/>
        <w:rPr>
          <w:sz w:val="20"/>
        </w:rPr>
      </w:pPr>
      <w:r>
        <w:rPr>
          <w:color w:val="221F1F"/>
          <w:sz w:val="20"/>
        </w:rPr>
        <w:t>The</w:t>
      </w:r>
      <w:r>
        <w:rPr>
          <w:color w:val="221F1F"/>
          <w:spacing w:val="-10"/>
          <w:sz w:val="20"/>
        </w:rPr>
        <w:t xml:space="preserve"> </w:t>
      </w:r>
      <w:r>
        <w:rPr>
          <w:color w:val="221F1F"/>
          <w:sz w:val="20"/>
        </w:rPr>
        <w:t>Contractor</w:t>
      </w:r>
      <w:r>
        <w:rPr>
          <w:color w:val="221F1F"/>
          <w:spacing w:val="-6"/>
          <w:sz w:val="20"/>
        </w:rPr>
        <w:t xml:space="preserve"> </w:t>
      </w:r>
      <w:r>
        <w:rPr>
          <w:color w:val="221F1F"/>
          <w:sz w:val="20"/>
        </w:rPr>
        <w:t>shall</w:t>
      </w:r>
      <w:r>
        <w:rPr>
          <w:color w:val="221F1F"/>
          <w:spacing w:val="-8"/>
          <w:sz w:val="20"/>
        </w:rPr>
        <w:t xml:space="preserve"> </w:t>
      </w:r>
      <w:r>
        <w:rPr>
          <w:color w:val="221F1F"/>
          <w:sz w:val="20"/>
        </w:rPr>
        <w:t>submit</w:t>
      </w:r>
      <w:r>
        <w:rPr>
          <w:color w:val="221F1F"/>
          <w:spacing w:val="-7"/>
          <w:sz w:val="20"/>
        </w:rPr>
        <w:t xml:space="preserve"> </w:t>
      </w:r>
      <w:r>
        <w:rPr>
          <w:color w:val="221F1F"/>
          <w:sz w:val="20"/>
        </w:rPr>
        <w:t>the</w:t>
      </w:r>
      <w:r>
        <w:rPr>
          <w:color w:val="221F1F"/>
          <w:spacing w:val="-6"/>
          <w:sz w:val="20"/>
        </w:rPr>
        <w:t xml:space="preserve"> </w:t>
      </w:r>
      <w:r>
        <w:rPr>
          <w:color w:val="221F1F"/>
          <w:sz w:val="20"/>
        </w:rPr>
        <w:t>information</w:t>
      </w:r>
      <w:r>
        <w:rPr>
          <w:color w:val="221F1F"/>
          <w:spacing w:val="-6"/>
          <w:sz w:val="20"/>
        </w:rPr>
        <w:t xml:space="preserve"> </w:t>
      </w:r>
      <w:r>
        <w:rPr>
          <w:color w:val="221F1F"/>
          <w:sz w:val="20"/>
        </w:rPr>
        <w:t>required</w:t>
      </w:r>
      <w:r>
        <w:rPr>
          <w:color w:val="221F1F"/>
          <w:spacing w:val="-7"/>
          <w:sz w:val="20"/>
        </w:rPr>
        <w:t xml:space="preserve"> </w:t>
      </w:r>
      <w:r>
        <w:rPr>
          <w:color w:val="221F1F"/>
          <w:sz w:val="20"/>
        </w:rPr>
        <w:t>by</w:t>
      </w:r>
      <w:r>
        <w:rPr>
          <w:color w:val="221F1F"/>
          <w:spacing w:val="-8"/>
          <w:sz w:val="20"/>
        </w:rPr>
        <w:t xml:space="preserve"> </w:t>
      </w:r>
      <w:r>
        <w:rPr>
          <w:color w:val="221F1F"/>
          <w:sz w:val="20"/>
        </w:rPr>
        <w:t>paragraphs</w:t>
      </w:r>
      <w:r>
        <w:rPr>
          <w:color w:val="221F1F"/>
          <w:spacing w:val="-8"/>
          <w:sz w:val="20"/>
        </w:rPr>
        <w:t xml:space="preserve"> </w:t>
      </w:r>
      <w:r>
        <w:rPr>
          <w:color w:val="221F1F"/>
          <w:sz w:val="20"/>
        </w:rPr>
        <w:t>(d)</w:t>
      </w:r>
      <w:r>
        <w:rPr>
          <w:color w:val="221F1F"/>
          <w:spacing w:val="-8"/>
          <w:sz w:val="20"/>
        </w:rPr>
        <w:t xml:space="preserve"> </w:t>
      </w:r>
      <w:r>
        <w:rPr>
          <w:color w:val="221F1F"/>
          <w:sz w:val="20"/>
        </w:rPr>
        <w:t>and</w:t>
      </w:r>
      <w:r>
        <w:rPr>
          <w:color w:val="221F1F"/>
          <w:spacing w:val="-5"/>
          <w:sz w:val="20"/>
        </w:rPr>
        <w:t xml:space="preserve"> </w:t>
      </w:r>
      <w:r>
        <w:rPr>
          <w:color w:val="221F1F"/>
          <w:sz w:val="20"/>
        </w:rPr>
        <w:t>(e)</w:t>
      </w:r>
      <w:r>
        <w:rPr>
          <w:color w:val="221F1F"/>
          <w:spacing w:val="-7"/>
          <w:sz w:val="20"/>
        </w:rPr>
        <w:t xml:space="preserve"> </w:t>
      </w:r>
      <w:r>
        <w:rPr>
          <w:color w:val="221F1F"/>
          <w:sz w:val="20"/>
        </w:rPr>
        <w:t>of</w:t>
      </w:r>
      <w:r>
        <w:rPr>
          <w:color w:val="221F1F"/>
          <w:spacing w:val="-6"/>
          <w:sz w:val="20"/>
        </w:rPr>
        <w:t xml:space="preserve"> </w:t>
      </w:r>
      <w:r>
        <w:rPr>
          <w:color w:val="221F1F"/>
          <w:sz w:val="20"/>
        </w:rPr>
        <w:t>this</w:t>
      </w:r>
      <w:r>
        <w:rPr>
          <w:color w:val="221F1F"/>
          <w:spacing w:val="-10"/>
          <w:sz w:val="20"/>
        </w:rPr>
        <w:t xml:space="preserve"> </w:t>
      </w:r>
      <w:r>
        <w:rPr>
          <w:color w:val="221F1F"/>
          <w:sz w:val="20"/>
        </w:rPr>
        <w:t>clause</w:t>
      </w:r>
      <w:r>
        <w:rPr>
          <w:color w:val="221F1F"/>
          <w:spacing w:val="-6"/>
          <w:sz w:val="20"/>
        </w:rPr>
        <w:t xml:space="preserve"> </w:t>
      </w:r>
      <w:r>
        <w:rPr>
          <w:color w:val="221F1F"/>
          <w:sz w:val="20"/>
        </w:rPr>
        <w:t>as</w:t>
      </w:r>
      <w:r>
        <w:rPr>
          <w:color w:val="221F1F"/>
          <w:spacing w:val="-7"/>
          <w:sz w:val="20"/>
        </w:rPr>
        <w:t xml:space="preserve"> </w:t>
      </w:r>
      <w:r>
        <w:rPr>
          <w:color w:val="221F1F"/>
          <w:spacing w:val="-2"/>
          <w:sz w:val="20"/>
        </w:rPr>
        <w:t>follows:</w:t>
      </w:r>
    </w:p>
    <w:p w14:paraId="34019A3B" w14:textId="77777777" w:rsidR="00016C31" w:rsidRDefault="00016C31">
      <w:pPr>
        <w:pStyle w:val="BodyText"/>
        <w:spacing w:before="1"/>
      </w:pPr>
    </w:p>
    <w:p w14:paraId="3C869749" w14:textId="77777777" w:rsidR="00016C31" w:rsidRDefault="00632607">
      <w:pPr>
        <w:pStyle w:val="ListParagraph"/>
        <w:numPr>
          <w:ilvl w:val="0"/>
          <w:numId w:val="36"/>
        </w:numPr>
        <w:tabs>
          <w:tab w:val="left" w:pos="441"/>
        </w:tabs>
        <w:ind w:right="2004"/>
        <w:jc w:val="left"/>
        <w:rPr>
          <w:sz w:val="20"/>
        </w:rPr>
      </w:pPr>
      <w:r>
        <w:rPr>
          <w:color w:val="221F1F"/>
          <w:sz w:val="20"/>
        </w:rPr>
        <w:t>End</w:t>
      </w:r>
      <w:r>
        <w:rPr>
          <w:color w:val="221F1F"/>
          <w:spacing w:val="-5"/>
          <w:sz w:val="20"/>
        </w:rPr>
        <w:t xml:space="preserve"> </w:t>
      </w:r>
      <w:r>
        <w:rPr>
          <w:color w:val="221F1F"/>
          <w:sz w:val="20"/>
        </w:rPr>
        <w:t>items</w:t>
      </w:r>
      <w:r>
        <w:rPr>
          <w:color w:val="221F1F"/>
          <w:spacing w:val="-7"/>
          <w:sz w:val="20"/>
        </w:rPr>
        <w:t xml:space="preserve"> </w:t>
      </w:r>
      <w:r>
        <w:rPr>
          <w:color w:val="221F1F"/>
          <w:sz w:val="20"/>
        </w:rPr>
        <w:t>shall</w:t>
      </w:r>
      <w:r>
        <w:rPr>
          <w:color w:val="221F1F"/>
          <w:spacing w:val="-6"/>
          <w:sz w:val="20"/>
        </w:rPr>
        <w:t xml:space="preserve"> </w:t>
      </w:r>
      <w:r>
        <w:rPr>
          <w:color w:val="221F1F"/>
          <w:sz w:val="20"/>
        </w:rPr>
        <w:t>be</w:t>
      </w:r>
      <w:r>
        <w:rPr>
          <w:color w:val="221F1F"/>
          <w:spacing w:val="-9"/>
          <w:sz w:val="20"/>
        </w:rPr>
        <w:t xml:space="preserve"> </w:t>
      </w:r>
      <w:r>
        <w:rPr>
          <w:color w:val="221F1F"/>
          <w:sz w:val="20"/>
        </w:rPr>
        <w:t>reported</w:t>
      </w:r>
      <w:r>
        <w:rPr>
          <w:color w:val="221F1F"/>
          <w:spacing w:val="-4"/>
          <w:sz w:val="20"/>
        </w:rPr>
        <w:t xml:space="preserve"> </w:t>
      </w:r>
      <w:r>
        <w:rPr>
          <w:color w:val="221F1F"/>
          <w:sz w:val="20"/>
        </w:rPr>
        <w:t>using</w:t>
      </w:r>
      <w:r>
        <w:rPr>
          <w:color w:val="221F1F"/>
          <w:spacing w:val="-4"/>
          <w:sz w:val="20"/>
        </w:rPr>
        <w:t xml:space="preserve"> </w:t>
      </w:r>
      <w:r>
        <w:rPr>
          <w:color w:val="221F1F"/>
          <w:sz w:val="20"/>
        </w:rPr>
        <w:t>the</w:t>
      </w:r>
      <w:r>
        <w:rPr>
          <w:color w:val="221F1F"/>
          <w:spacing w:val="-6"/>
          <w:sz w:val="20"/>
        </w:rPr>
        <w:t xml:space="preserve"> </w:t>
      </w:r>
      <w:r>
        <w:rPr>
          <w:color w:val="221F1F"/>
          <w:sz w:val="20"/>
        </w:rPr>
        <w:t>receiving</w:t>
      </w:r>
      <w:r>
        <w:rPr>
          <w:color w:val="221F1F"/>
          <w:spacing w:val="-5"/>
          <w:sz w:val="20"/>
        </w:rPr>
        <w:t xml:space="preserve"> </w:t>
      </w:r>
      <w:r>
        <w:rPr>
          <w:color w:val="221F1F"/>
          <w:sz w:val="20"/>
        </w:rPr>
        <w:t>report</w:t>
      </w:r>
      <w:r>
        <w:rPr>
          <w:color w:val="221F1F"/>
          <w:spacing w:val="-6"/>
          <w:sz w:val="20"/>
        </w:rPr>
        <w:t xml:space="preserve"> </w:t>
      </w:r>
      <w:r>
        <w:rPr>
          <w:color w:val="221F1F"/>
          <w:sz w:val="20"/>
        </w:rPr>
        <w:t>capability</w:t>
      </w:r>
      <w:r>
        <w:rPr>
          <w:color w:val="221F1F"/>
          <w:spacing w:val="-5"/>
          <w:sz w:val="20"/>
        </w:rPr>
        <w:t xml:space="preserve"> </w:t>
      </w:r>
      <w:r>
        <w:rPr>
          <w:color w:val="221F1F"/>
          <w:sz w:val="20"/>
        </w:rPr>
        <w:t>in</w:t>
      </w:r>
      <w:r>
        <w:rPr>
          <w:color w:val="221F1F"/>
          <w:spacing w:val="-5"/>
          <w:sz w:val="20"/>
        </w:rPr>
        <w:t xml:space="preserve"> </w:t>
      </w:r>
      <w:r>
        <w:rPr>
          <w:color w:val="221F1F"/>
          <w:sz w:val="20"/>
        </w:rPr>
        <w:t>Wide</w:t>
      </w:r>
      <w:r>
        <w:rPr>
          <w:color w:val="221F1F"/>
          <w:spacing w:val="-6"/>
          <w:sz w:val="20"/>
        </w:rPr>
        <w:t xml:space="preserve"> </w:t>
      </w:r>
      <w:r>
        <w:rPr>
          <w:color w:val="221F1F"/>
          <w:sz w:val="20"/>
        </w:rPr>
        <w:t>Area</w:t>
      </w:r>
      <w:r>
        <w:rPr>
          <w:color w:val="221F1F"/>
          <w:spacing w:val="-5"/>
          <w:sz w:val="20"/>
        </w:rPr>
        <w:t xml:space="preserve"> </w:t>
      </w:r>
      <w:proofErr w:type="spellStart"/>
      <w:r>
        <w:rPr>
          <w:color w:val="221F1F"/>
          <w:sz w:val="20"/>
        </w:rPr>
        <w:t>WorkFlow</w:t>
      </w:r>
      <w:proofErr w:type="spellEnd"/>
      <w:r>
        <w:rPr>
          <w:color w:val="221F1F"/>
          <w:spacing w:val="-5"/>
          <w:sz w:val="20"/>
        </w:rPr>
        <w:t xml:space="preserve"> </w:t>
      </w:r>
      <w:r>
        <w:rPr>
          <w:color w:val="221F1F"/>
          <w:sz w:val="20"/>
        </w:rPr>
        <w:t>(WAWF)</w:t>
      </w:r>
      <w:r>
        <w:rPr>
          <w:color w:val="221F1F"/>
          <w:spacing w:val="-5"/>
          <w:sz w:val="20"/>
        </w:rPr>
        <w:t xml:space="preserve"> </w:t>
      </w:r>
      <w:r>
        <w:rPr>
          <w:color w:val="221F1F"/>
          <w:sz w:val="20"/>
        </w:rPr>
        <w:t>in accordance with the clause at 252.232-7003. If WAWF is not required by this contract, and the</w:t>
      </w:r>
    </w:p>
    <w:p w14:paraId="12669ACC" w14:textId="77777777" w:rsidR="00016C31" w:rsidRDefault="00632607">
      <w:pPr>
        <w:pStyle w:val="BodyText"/>
        <w:spacing w:line="228" w:lineRule="exact"/>
        <w:ind w:left="219"/>
      </w:pPr>
      <w:r>
        <w:rPr>
          <w:color w:val="221F1F"/>
        </w:rPr>
        <w:t>contractor</w:t>
      </w:r>
      <w:r>
        <w:rPr>
          <w:color w:val="221F1F"/>
          <w:spacing w:val="-8"/>
        </w:rPr>
        <w:t xml:space="preserve"> </w:t>
      </w:r>
      <w:r>
        <w:rPr>
          <w:color w:val="221F1F"/>
        </w:rPr>
        <w:t>is</w:t>
      </w:r>
      <w:r>
        <w:rPr>
          <w:color w:val="221F1F"/>
          <w:spacing w:val="-11"/>
        </w:rPr>
        <w:t xml:space="preserve"> </w:t>
      </w:r>
      <w:r>
        <w:rPr>
          <w:color w:val="221F1F"/>
        </w:rPr>
        <w:t>not</w:t>
      </w:r>
      <w:r>
        <w:rPr>
          <w:color w:val="221F1F"/>
          <w:spacing w:val="-10"/>
        </w:rPr>
        <w:t xml:space="preserve"> </w:t>
      </w:r>
      <w:r>
        <w:rPr>
          <w:color w:val="221F1F"/>
        </w:rPr>
        <w:t>using</w:t>
      </w:r>
      <w:r>
        <w:rPr>
          <w:color w:val="221F1F"/>
          <w:spacing w:val="-11"/>
        </w:rPr>
        <w:t xml:space="preserve"> </w:t>
      </w:r>
      <w:r>
        <w:rPr>
          <w:color w:val="221F1F"/>
        </w:rPr>
        <w:t>WAWF,</w:t>
      </w:r>
      <w:r>
        <w:rPr>
          <w:color w:val="221F1F"/>
          <w:spacing w:val="-8"/>
        </w:rPr>
        <w:t xml:space="preserve"> </w:t>
      </w:r>
      <w:r>
        <w:rPr>
          <w:color w:val="221F1F"/>
        </w:rPr>
        <w:t>follow</w:t>
      </w:r>
      <w:r>
        <w:rPr>
          <w:color w:val="221F1F"/>
          <w:spacing w:val="-8"/>
        </w:rPr>
        <w:t xml:space="preserve"> </w:t>
      </w:r>
      <w:r>
        <w:rPr>
          <w:color w:val="221F1F"/>
        </w:rPr>
        <w:t>the</w:t>
      </w:r>
      <w:r>
        <w:rPr>
          <w:color w:val="221F1F"/>
          <w:spacing w:val="-12"/>
        </w:rPr>
        <w:t xml:space="preserve"> </w:t>
      </w:r>
      <w:r>
        <w:rPr>
          <w:color w:val="221F1F"/>
        </w:rPr>
        <w:t>procedures</w:t>
      </w:r>
      <w:r>
        <w:rPr>
          <w:color w:val="221F1F"/>
          <w:spacing w:val="-9"/>
        </w:rPr>
        <w:t xml:space="preserve"> </w:t>
      </w:r>
      <w:r>
        <w:rPr>
          <w:color w:val="221F1F"/>
        </w:rPr>
        <w:t>at</w:t>
      </w:r>
      <w:r>
        <w:rPr>
          <w:color w:val="221F1F"/>
          <w:spacing w:val="-10"/>
        </w:rPr>
        <w:t xml:space="preserve"> </w:t>
      </w:r>
      <w:hyperlink r:id="rId33">
        <w:r>
          <w:rPr>
            <w:color w:val="221F1F"/>
            <w:spacing w:val="-2"/>
          </w:rPr>
          <w:t>http://dodprocurementtoolbox.com/site/uidregistry/.</w:t>
        </w:r>
      </w:hyperlink>
    </w:p>
    <w:p w14:paraId="054D3E55" w14:textId="77777777" w:rsidR="00016C31" w:rsidRDefault="00016C31">
      <w:pPr>
        <w:pStyle w:val="BodyText"/>
        <w:spacing w:before="1"/>
      </w:pPr>
    </w:p>
    <w:p w14:paraId="7F5CFB85" w14:textId="77777777" w:rsidR="00016C31" w:rsidRDefault="00632607">
      <w:pPr>
        <w:pStyle w:val="ListParagraph"/>
        <w:numPr>
          <w:ilvl w:val="0"/>
          <w:numId w:val="36"/>
        </w:numPr>
        <w:tabs>
          <w:tab w:val="left" w:pos="724"/>
        </w:tabs>
        <w:ind w:left="723" w:hanging="286"/>
        <w:jc w:val="left"/>
        <w:rPr>
          <w:sz w:val="20"/>
        </w:rPr>
      </w:pPr>
      <w:r>
        <w:rPr>
          <w:color w:val="221F1F"/>
          <w:sz w:val="20"/>
        </w:rPr>
        <w:t>Embedded</w:t>
      </w:r>
      <w:r>
        <w:rPr>
          <w:color w:val="221F1F"/>
          <w:spacing w:val="-10"/>
          <w:sz w:val="20"/>
        </w:rPr>
        <w:t xml:space="preserve"> </w:t>
      </w:r>
      <w:r>
        <w:rPr>
          <w:color w:val="221F1F"/>
          <w:sz w:val="20"/>
        </w:rPr>
        <w:t>items</w:t>
      </w:r>
      <w:r>
        <w:rPr>
          <w:color w:val="221F1F"/>
          <w:spacing w:val="-10"/>
          <w:sz w:val="20"/>
        </w:rPr>
        <w:t xml:space="preserve"> </w:t>
      </w:r>
      <w:r>
        <w:rPr>
          <w:color w:val="221F1F"/>
          <w:sz w:val="20"/>
        </w:rPr>
        <w:t>shall</w:t>
      </w:r>
      <w:r>
        <w:rPr>
          <w:color w:val="221F1F"/>
          <w:spacing w:val="-9"/>
          <w:sz w:val="20"/>
        </w:rPr>
        <w:t xml:space="preserve"> </w:t>
      </w:r>
      <w:r>
        <w:rPr>
          <w:color w:val="221F1F"/>
          <w:sz w:val="20"/>
        </w:rPr>
        <w:t>be</w:t>
      </w:r>
      <w:r>
        <w:rPr>
          <w:color w:val="221F1F"/>
          <w:spacing w:val="-12"/>
          <w:sz w:val="20"/>
        </w:rPr>
        <w:t xml:space="preserve"> </w:t>
      </w:r>
      <w:r>
        <w:rPr>
          <w:color w:val="221F1F"/>
          <w:sz w:val="20"/>
        </w:rPr>
        <w:t>reported</w:t>
      </w:r>
      <w:r>
        <w:rPr>
          <w:color w:val="221F1F"/>
          <w:spacing w:val="-9"/>
          <w:sz w:val="20"/>
        </w:rPr>
        <w:t xml:space="preserve"> </w:t>
      </w:r>
      <w:r>
        <w:rPr>
          <w:color w:val="221F1F"/>
          <w:sz w:val="20"/>
        </w:rPr>
        <w:t>by</w:t>
      </w:r>
      <w:r>
        <w:rPr>
          <w:color w:val="221F1F"/>
          <w:spacing w:val="-9"/>
          <w:sz w:val="20"/>
        </w:rPr>
        <w:t xml:space="preserve"> </w:t>
      </w:r>
      <w:r>
        <w:rPr>
          <w:color w:val="221F1F"/>
          <w:sz w:val="20"/>
        </w:rPr>
        <w:t>one</w:t>
      </w:r>
      <w:r>
        <w:rPr>
          <w:color w:val="221F1F"/>
          <w:spacing w:val="-10"/>
          <w:sz w:val="20"/>
        </w:rPr>
        <w:t xml:space="preserve"> </w:t>
      </w:r>
      <w:r>
        <w:rPr>
          <w:color w:val="221F1F"/>
          <w:sz w:val="20"/>
        </w:rPr>
        <w:t>of</w:t>
      </w:r>
      <w:r>
        <w:rPr>
          <w:color w:val="221F1F"/>
          <w:spacing w:val="-10"/>
          <w:sz w:val="20"/>
        </w:rPr>
        <w:t xml:space="preserve"> </w:t>
      </w:r>
      <w:r>
        <w:rPr>
          <w:color w:val="221F1F"/>
          <w:sz w:val="20"/>
        </w:rPr>
        <w:t>the</w:t>
      </w:r>
      <w:r>
        <w:rPr>
          <w:color w:val="221F1F"/>
          <w:spacing w:val="-9"/>
          <w:sz w:val="20"/>
        </w:rPr>
        <w:t xml:space="preserve"> </w:t>
      </w:r>
      <w:r>
        <w:rPr>
          <w:color w:val="221F1F"/>
          <w:sz w:val="20"/>
        </w:rPr>
        <w:t>following</w:t>
      </w:r>
      <w:r>
        <w:rPr>
          <w:color w:val="221F1F"/>
          <w:spacing w:val="-8"/>
          <w:sz w:val="20"/>
        </w:rPr>
        <w:t xml:space="preserve"> </w:t>
      </w:r>
      <w:r>
        <w:rPr>
          <w:color w:val="221F1F"/>
          <w:sz w:val="20"/>
        </w:rPr>
        <w:t>methods-</w:t>
      </w:r>
      <w:r>
        <w:rPr>
          <w:color w:val="221F1F"/>
          <w:spacing w:val="-10"/>
          <w:sz w:val="20"/>
        </w:rPr>
        <w:t>-</w:t>
      </w:r>
    </w:p>
    <w:p w14:paraId="2D2A29CF" w14:textId="77777777" w:rsidR="00016C31" w:rsidRDefault="00016C31">
      <w:pPr>
        <w:pStyle w:val="BodyText"/>
        <w:spacing w:before="1"/>
      </w:pPr>
    </w:p>
    <w:p w14:paraId="4592B3DB" w14:textId="77777777" w:rsidR="00016C31" w:rsidRDefault="00632607">
      <w:pPr>
        <w:pStyle w:val="ListParagraph"/>
        <w:numPr>
          <w:ilvl w:val="1"/>
          <w:numId w:val="36"/>
        </w:numPr>
        <w:tabs>
          <w:tab w:val="left" w:pos="679"/>
        </w:tabs>
        <w:ind w:hanging="241"/>
        <w:jc w:val="left"/>
        <w:rPr>
          <w:sz w:val="20"/>
        </w:rPr>
      </w:pPr>
      <w:r>
        <w:rPr>
          <w:color w:val="221F1F"/>
          <w:sz w:val="20"/>
        </w:rPr>
        <w:t>Use</w:t>
      </w:r>
      <w:r>
        <w:rPr>
          <w:color w:val="221F1F"/>
          <w:spacing w:val="-9"/>
          <w:sz w:val="20"/>
        </w:rPr>
        <w:t xml:space="preserve"> </w:t>
      </w:r>
      <w:r>
        <w:rPr>
          <w:color w:val="221F1F"/>
          <w:sz w:val="20"/>
        </w:rPr>
        <w:t>of</w:t>
      </w:r>
      <w:r>
        <w:rPr>
          <w:color w:val="221F1F"/>
          <w:spacing w:val="-6"/>
          <w:sz w:val="20"/>
        </w:rPr>
        <w:t xml:space="preserve"> </w:t>
      </w:r>
      <w:r>
        <w:rPr>
          <w:color w:val="221F1F"/>
          <w:sz w:val="20"/>
        </w:rPr>
        <w:t>the</w:t>
      </w:r>
      <w:r>
        <w:rPr>
          <w:color w:val="221F1F"/>
          <w:spacing w:val="-7"/>
          <w:sz w:val="20"/>
        </w:rPr>
        <w:t xml:space="preserve"> </w:t>
      </w:r>
      <w:r>
        <w:rPr>
          <w:color w:val="221F1F"/>
          <w:sz w:val="20"/>
        </w:rPr>
        <w:t>embedded</w:t>
      </w:r>
      <w:r>
        <w:rPr>
          <w:color w:val="221F1F"/>
          <w:spacing w:val="-7"/>
          <w:sz w:val="20"/>
        </w:rPr>
        <w:t xml:space="preserve"> </w:t>
      </w:r>
      <w:r>
        <w:rPr>
          <w:color w:val="221F1F"/>
          <w:sz w:val="20"/>
        </w:rPr>
        <w:t>items</w:t>
      </w:r>
      <w:r>
        <w:rPr>
          <w:color w:val="221F1F"/>
          <w:spacing w:val="-8"/>
          <w:sz w:val="20"/>
        </w:rPr>
        <w:t xml:space="preserve"> </w:t>
      </w:r>
      <w:r>
        <w:rPr>
          <w:color w:val="221F1F"/>
          <w:sz w:val="20"/>
        </w:rPr>
        <w:t>capability</w:t>
      </w:r>
      <w:r>
        <w:rPr>
          <w:color w:val="221F1F"/>
          <w:spacing w:val="-7"/>
          <w:sz w:val="20"/>
        </w:rPr>
        <w:t xml:space="preserve"> </w:t>
      </w:r>
      <w:r>
        <w:rPr>
          <w:color w:val="221F1F"/>
          <w:sz w:val="20"/>
        </w:rPr>
        <w:t>in</w:t>
      </w:r>
      <w:r>
        <w:rPr>
          <w:color w:val="221F1F"/>
          <w:spacing w:val="-5"/>
          <w:sz w:val="20"/>
        </w:rPr>
        <w:t xml:space="preserve"> </w:t>
      </w:r>
      <w:proofErr w:type="gramStart"/>
      <w:r>
        <w:rPr>
          <w:color w:val="221F1F"/>
          <w:spacing w:val="-4"/>
          <w:sz w:val="20"/>
        </w:rPr>
        <w:t>WAWF;</w:t>
      </w:r>
      <w:proofErr w:type="gramEnd"/>
    </w:p>
    <w:p w14:paraId="280AA13E" w14:textId="77777777" w:rsidR="00016C31" w:rsidRDefault="00016C31">
      <w:pPr>
        <w:pStyle w:val="BodyText"/>
        <w:spacing w:before="1"/>
      </w:pPr>
    </w:p>
    <w:p w14:paraId="3AD88258" w14:textId="77777777" w:rsidR="00016C31" w:rsidRDefault="00632607">
      <w:pPr>
        <w:pStyle w:val="ListParagraph"/>
        <w:numPr>
          <w:ilvl w:val="1"/>
          <w:numId w:val="36"/>
        </w:numPr>
        <w:tabs>
          <w:tab w:val="left" w:pos="735"/>
          <w:tab w:val="left" w:pos="736"/>
        </w:tabs>
        <w:ind w:left="440" w:right="3131" w:hanging="241"/>
        <w:jc w:val="left"/>
        <w:rPr>
          <w:sz w:val="20"/>
        </w:rPr>
      </w:pPr>
      <w:r>
        <w:rPr>
          <w:color w:val="221F1F"/>
          <w:sz w:val="20"/>
        </w:rPr>
        <w:t>Direct</w:t>
      </w:r>
      <w:r>
        <w:rPr>
          <w:color w:val="221F1F"/>
          <w:spacing w:val="-8"/>
          <w:sz w:val="20"/>
        </w:rPr>
        <w:t xml:space="preserve"> </w:t>
      </w:r>
      <w:r>
        <w:rPr>
          <w:color w:val="221F1F"/>
          <w:sz w:val="20"/>
        </w:rPr>
        <w:t>data</w:t>
      </w:r>
      <w:r>
        <w:rPr>
          <w:color w:val="221F1F"/>
          <w:spacing w:val="-8"/>
          <w:sz w:val="20"/>
        </w:rPr>
        <w:t xml:space="preserve"> </w:t>
      </w:r>
      <w:r>
        <w:rPr>
          <w:color w:val="221F1F"/>
          <w:sz w:val="20"/>
        </w:rPr>
        <w:t>submission</w:t>
      </w:r>
      <w:r>
        <w:rPr>
          <w:color w:val="221F1F"/>
          <w:spacing w:val="-7"/>
          <w:sz w:val="20"/>
        </w:rPr>
        <w:t xml:space="preserve"> </w:t>
      </w:r>
      <w:r>
        <w:rPr>
          <w:color w:val="221F1F"/>
          <w:sz w:val="20"/>
        </w:rPr>
        <w:t>to</w:t>
      </w:r>
      <w:r>
        <w:rPr>
          <w:color w:val="221F1F"/>
          <w:spacing w:val="-8"/>
          <w:sz w:val="20"/>
        </w:rPr>
        <w:t xml:space="preserve"> </w:t>
      </w:r>
      <w:r>
        <w:rPr>
          <w:color w:val="221F1F"/>
          <w:sz w:val="20"/>
        </w:rPr>
        <w:t>the</w:t>
      </w:r>
      <w:r>
        <w:rPr>
          <w:color w:val="221F1F"/>
          <w:spacing w:val="-8"/>
          <w:sz w:val="20"/>
        </w:rPr>
        <w:t xml:space="preserve"> </w:t>
      </w:r>
      <w:r>
        <w:rPr>
          <w:color w:val="221F1F"/>
          <w:sz w:val="20"/>
        </w:rPr>
        <w:t>IUID</w:t>
      </w:r>
      <w:r>
        <w:rPr>
          <w:color w:val="221F1F"/>
          <w:spacing w:val="-8"/>
          <w:sz w:val="20"/>
        </w:rPr>
        <w:t xml:space="preserve"> </w:t>
      </w:r>
      <w:r>
        <w:rPr>
          <w:color w:val="221F1F"/>
          <w:sz w:val="20"/>
        </w:rPr>
        <w:t>Registry</w:t>
      </w:r>
      <w:r>
        <w:rPr>
          <w:color w:val="221F1F"/>
          <w:spacing w:val="-7"/>
          <w:sz w:val="20"/>
        </w:rPr>
        <w:t xml:space="preserve"> </w:t>
      </w:r>
      <w:r>
        <w:rPr>
          <w:color w:val="221F1F"/>
          <w:sz w:val="20"/>
        </w:rPr>
        <w:t>following</w:t>
      </w:r>
      <w:r>
        <w:rPr>
          <w:color w:val="221F1F"/>
          <w:spacing w:val="-7"/>
          <w:sz w:val="20"/>
        </w:rPr>
        <w:t xml:space="preserve"> </w:t>
      </w:r>
      <w:r>
        <w:rPr>
          <w:color w:val="221F1F"/>
          <w:sz w:val="20"/>
        </w:rPr>
        <w:t>the</w:t>
      </w:r>
      <w:r>
        <w:rPr>
          <w:color w:val="221F1F"/>
          <w:spacing w:val="-8"/>
          <w:sz w:val="20"/>
        </w:rPr>
        <w:t xml:space="preserve"> </w:t>
      </w:r>
      <w:r>
        <w:rPr>
          <w:color w:val="221F1F"/>
          <w:sz w:val="20"/>
        </w:rPr>
        <w:t>procedures</w:t>
      </w:r>
      <w:r>
        <w:rPr>
          <w:color w:val="221F1F"/>
          <w:spacing w:val="-7"/>
          <w:sz w:val="20"/>
        </w:rPr>
        <w:t xml:space="preserve"> </w:t>
      </w:r>
      <w:r>
        <w:rPr>
          <w:color w:val="221F1F"/>
          <w:sz w:val="20"/>
        </w:rPr>
        <w:t>and</w:t>
      </w:r>
      <w:r>
        <w:rPr>
          <w:color w:val="221F1F"/>
          <w:spacing w:val="-8"/>
          <w:sz w:val="20"/>
        </w:rPr>
        <w:t xml:space="preserve"> </w:t>
      </w:r>
      <w:r>
        <w:rPr>
          <w:color w:val="221F1F"/>
          <w:sz w:val="20"/>
        </w:rPr>
        <w:t>formats</w:t>
      </w:r>
      <w:r>
        <w:rPr>
          <w:color w:val="221F1F"/>
          <w:spacing w:val="-8"/>
          <w:sz w:val="20"/>
        </w:rPr>
        <w:t xml:space="preserve"> </w:t>
      </w:r>
      <w:r>
        <w:rPr>
          <w:color w:val="221F1F"/>
          <w:sz w:val="20"/>
        </w:rPr>
        <w:t xml:space="preserve">at </w:t>
      </w:r>
      <w:hyperlink r:id="rId34">
        <w:r>
          <w:rPr>
            <w:color w:val="221F1F"/>
            <w:sz w:val="20"/>
          </w:rPr>
          <w:t>http://dodprocurementtoolbox.com/site/uidregistry/;</w:t>
        </w:r>
      </w:hyperlink>
      <w:r>
        <w:rPr>
          <w:color w:val="221F1F"/>
          <w:sz w:val="20"/>
        </w:rPr>
        <w:t xml:space="preserve"> or</w:t>
      </w:r>
    </w:p>
    <w:p w14:paraId="1F0D3400" w14:textId="77777777" w:rsidR="00016C31" w:rsidRDefault="00016C31">
      <w:pPr>
        <w:pStyle w:val="BodyText"/>
        <w:spacing w:before="10"/>
        <w:rPr>
          <w:sz w:val="19"/>
        </w:rPr>
      </w:pPr>
    </w:p>
    <w:p w14:paraId="5890A928" w14:textId="77777777" w:rsidR="00016C31" w:rsidRDefault="00632607">
      <w:pPr>
        <w:pStyle w:val="ListParagraph"/>
        <w:numPr>
          <w:ilvl w:val="1"/>
          <w:numId w:val="41"/>
        </w:numPr>
        <w:tabs>
          <w:tab w:val="left" w:pos="789"/>
          <w:tab w:val="left" w:leader="hyphen" w:pos="7228"/>
        </w:tabs>
        <w:spacing w:before="1"/>
        <w:ind w:left="788" w:hanging="351"/>
        <w:rPr>
          <w:sz w:val="20"/>
        </w:rPr>
      </w:pPr>
      <w:r>
        <w:rPr>
          <w:color w:val="221F1F"/>
          <w:sz w:val="20"/>
        </w:rPr>
        <w:t>Via</w:t>
      </w:r>
      <w:r>
        <w:rPr>
          <w:color w:val="221F1F"/>
          <w:spacing w:val="-11"/>
          <w:sz w:val="20"/>
        </w:rPr>
        <w:t xml:space="preserve"> </w:t>
      </w:r>
      <w:r>
        <w:rPr>
          <w:color w:val="221F1F"/>
          <w:sz w:val="20"/>
        </w:rPr>
        <w:t>WAWF</w:t>
      </w:r>
      <w:r>
        <w:rPr>
          <w:color w:val="221F1F"/>
          <w:spacing w:val="-9"/>
          <w:sz w:val="20"/>
        </w:rPr>
        <w:t xml:space="preserve"> </w:t>
      </w:r>
      <w:r>
        <w:rPr>
          <w:color w:val="221F1F"/>
          <w:sz w:val="20"/>
        </w:rPr>
        <w:t>as</w:t>
      </w:r>
      <w:r>
        <w:rPr>
          <w:color w:val="221F1F"/>
          <w:spacing w:val="-10"/>
          <w:sz w:val="20"/>
        </w:rPr>
        <w:t xml:space="preserve"> </w:t>
      </w:r>
      <w:r>
        <w:rPr>
          <w:color w:val="221F1F"/>
          <w:sz w:val="20"/>
        </w:rPr>
        <w:t>a</w:t>
      </w:r>
      <w:r>
        <w:rPr>
          <w:color w:val="221F1F"/>
          <w:spacing w:val="-8"/>
          <w:sz w:val="20"/>
        </w:rPr>
        <w:t xml:space="preserve"> </w:t>
      </w:r>
      <w:r>
        <w:rPr>
          <w:color w:val="221F1F"/>
          <w:sz w:val="20"/>
        </w:rPr>
        <w:t>deliverable</w:t>
      </w:r>
      <w:r>
        <w:rPr>
          <w:color w:val="221F1F"/>
          <w:spacing w:val="-7"/>
          <w:sz w:val="20"/>
        </w:rPr>
        <w:t xml:space="preserve"> </w:t>
      </w:r>
      <w:r>
        <w:rPr>
          <w:color w:val="221F1F"/>
          <w:sz w:val="20"/>
        </w:rPr>
        <w:t>attachment</w:t>
      </w:r>
      <w:r>
        <w:rPr>
          <w:color w:val="221F1F"/>
          <w:spacing w:val="-8"/>
          <w:sz w:val="20"/>
        </w:rPr>
        <w:t xml:space="preserve"> </w:t>
      </w:r>
      <w:r>
        <w:rPr>
          <w:color w:val="221F1F"/>
          <w:sz w:val="20"/>
        </w:rPr>
        <w:t>for</w:t>
      </w:r>
      <w:r>
        <w:rPr>
          <w:color w:val="221F1F"/>
          <w:spacing w:val="-10"/>
          <w:sz w:val="20"/>
        </w:rPr>
        <w:t xml:space="preserve"> </w:t>
      </w:r>
      <w:r>
        <w:rPr>
          <w:color w:val="221F1F"/>
          <w:sz w:val="20"/>
        </w:rPr>
        <w:t>exhibit</w:t>
      </w:r>
      <w:r>
        <w:rPr>
          <w:color w:val="221F1F"/>
          <w:spacing w:val="-8"/>
          <w:sz w:val="20"/>
        </w:rPr>
        <w:t xml:space="preserve"> </w:t>
      </w:r>
      <w:proofErr w:type="gramStart"/>
      <w:r>
        <w:rPr>
          <w:color w:val="221F1F"/>
          <w:sz w:val="20"/>
        </w:rPr>
        <w:t>line</w:t>
      </w:r>
      <w:r>
        <w:rPr>
          <w:color w:val="221F1F"/>
          <w:spacing w:val="-8"/>
          <w:sz w:val="20"/>
        </w:rPr>
        <w:t xml:space="preserve"> </w:t>
      </w:r>
      <w:r>
        <w:rPr>
          <w:color w:val="221F1F"/>
          <w:sz w:val="20"/>
        </w:rPr>
        <w:t>item</w:t>
      </w:r>
      <w:proofErr w:type="gramEnd"/>
      <w:r>
        <w:rPr>
          <w:color w:val="221F1F"/>
          <w:spacing w:val="-10"/>
          <w:sz w:val="20"/>
        </w:rPr>
        <w:t xml:space="preserve"> </w:t>
      </w:r>
      <w:r>
        <w:rPr>
          <w:color w:val="221F1F"/>
          <w:sz w:val="20"/>
        </w:rPr>
        <w:t>number</w:t>
      </w:r>
      <w:r>
        <w:rPr>
          <w:color w:val="221F1F"/>
          <w:spacing w:val="-9"/>
          <w:sz w:val="20"/>
        </w:rPr>
        <w:t xml:space="preserve"> </w:t>
      </w:r>
      <w:r>
        <w:rPr>
          <w:color w:val="221F1F"/>
          <w:sz w:val="20"/>
        </w:rPr>
        <w:t>(fill</w:t>
      </w:r>
      <w:r>
        <w:rPr>
          <w:color w:val="221F1F"/>
          <w:spacing w:val="-8"/>
          <w:sz w:val="20"/>
        </w:rPr>
        <w:t xml:space="preserve"> </w:t>
      </w:r>
      <w:r>
        <w:rPr>
          <w:color w:val="221F1F"/>
          <w:spacing w:val="-5"/>
          <w:sz w:val="20"/>
        </w:rPr>
        <w:t>in)</w:t>
      </w:r>
      <w:r>
        <w:rPr>
          <w:color w:val="221F1F"/>
          <w:sz w:val="20"/>
        </w:rPr>
        <w:tab/>
        <w:t>,</w:t>
      </w:r>
      <w:r>
        <w:rPr>
          <w:color w:val="221F1F"/>
          <w:spacing w:val="-11"/>
          <w:sz w:val="20"/>
        </w:rPr>
        <w:t xml:space="preserve"> </w:t>
      </w:r>
      <w:r>
        <w:rPr>
          <w:color w:val="221F1F"/>
          <w:sz w:val="20"/>
        </w:rPr>
        <w:t>Unique</w:t>
      </w:r>
      <w:r>
        <w:rPr>
          <w:color w:val="221F1F"/>
          <w:spacing w:val="-9"/>
          <w:sz w:val="20"/>
        </w:rPr>
        <w:t xml:space="preserve"> </w:t>
      </w:r>
      <w:r>
        <w:rPr>
          <w:color w:val="221F1F"/>
          <w:sz w:val="20"/>
        </w:rPr>
        <w:t>Item</w:t>
      </w:r>
      <w:r>
        <w:rPr>
          <w:color w:val="221F1F"/>
          <w:spacing w:val="-9"/>
          <w:sz w:val="20"/>
        </w:rPr>
        <w:t xml:space="preserve"> </w:t>
      </w:r>
      <w:r>
        <w:rPr>
          <w:color w:val="221F1F"/>
          <w:sz w:val="20"/>
        </w:rPr>
        <w:t>Identifier</w:t>
      </w:r>
      <w:r>
        <w:rPr>
          <w:color w:val="221F1F"/>
          <w:spacing w:val="-8"/>
          <w:sz w:val="20"/>
        </w:rPr>
        <w:t xml:space="preserve"> </w:t>
      </w:r>
      <w:r>
        <w:rPr>
          <w:color w:val="221F1F"/>
          <w:spacing w:val="-2"/>
          <w:sz w:val="20"/>
        </w:rPr>
        <w:t>Report</w:t>
      </w:r>
    </w:p>
    <w:p w14:paraId="40B65679" w14:textId="77777777" w:rsidR="00016C31" w:rsidRDefault="00632607">
      <w:pPr>
        <w:pStyle w:val="BodyText"/>
        <w:ind w:left="219"/>
      </w:pPr>
      <w:r>
        <w:rPr>
          <w:color w:val="221F1F"/>
        </w:rPr>
        <w:t>for</w:t>
      </w:r>
      <w:r>
        <w:rPr>
          <w:color w:val="221F1F"/>
          <w:spacing w:val="-8"/>
        </w:rPr>
        <w:t xml:space="preserve"> </w:t>
      </w:r>
      <w:r>
        <w:rPr>
          <w:color w:val="221F1F"/>
        </w:rPr>
        <w:t>Embedded</w:t>
      </w:r>
      <w:r>
        <w:rPr>
          <w:color w:val="221F1F"/>
          <w:spacing w:val="-7"/>
        </w:rPr>
        <w:t xml:space="preserve"> </w:t>
      </w:r>
      <w:r>
        <w:rPr>
          <w:color w:val="221F1F"/>
        </w:rPr>
        <w:t>Items,</w:t>
      </w:r>
      <w:r>
        <w:rPr>
          <w:color w:val="221F1F"/>
          <w:spacing w:val="-6"/>
        </w:rPr>
        <w:t xml:space="preserve"> </w:t>
      </w:r>
      <w:r>
        <w:rPr>
          <w:color w:val="221F1F"/>
        </w:rPr>
        <w:t>Contract</w:t>
      </w:r>
      <w:r>
        <w:rPr>
          <w:color w:val="221F1F"/>
          <w:spacing w:val="-9"/>
        </w:rPr>
        <w:t xml:space="preserve"> </w:t>
      </w:r>
      <w:r>
        <w:rPr>
          <w:color w:val="221F1F"/>
        </w:rPr>
        <w:t>Data</w:t>
      </w:r>
      <w:r>
        <w:rPr>
          <w:color w:val="221F1F"/>
          <w:spacing w:val="-5"/>
        </w:rPr>
        <w:t xml:space="preserve"> </w:t>
      </w:r>
      <w:r>
        <w:rPr>
          <w:color w:val="221F1F"/>
        </w:rPr>
        <w:t>Requirements</w:t>
      </w:r>
      <w:r>
        <w:rPr>
          <w:color w:val="221F1F"/>
          <w:spacing w:val="-7"/>
        </w:rPr>
        <w:t xml:space="preserve"> </w:t>
      </w:r>
      <w:r>
        <w:rPr>
          <w:color w:val="221F1F"/>
        </w:rPr>
        <w:t>List,</w:t>
      </w:r>
      <w:r>
        <w:rPr>
          <w:color w:val="221F1F"/>
          <w:spacing w:val="-7"/>
        </w:rPr>
        <w:t xml:space="preserve"> </w:t>
      </w:r>
      <w:r>
        <w:rPr>
          <w:color w:val="221F1F"/>
        </w:rPr>
        <w:t>DD</w:t>
      </w:r>
      <w:r>
        <w:rPr>
          <w:color w:val="221F1F"/>
          <w:spacing w:val="-5"/>
        </w:rPr>
        <w:t xml:space="preserve"> </w:t>
      </w:r>
      <w:r>
        <w:rPr>
          <w:color w:val="221F1F"/>
        </w:rPr>
        <w:t>Form</w:t>
      </w:r>
      <w:r>
        <w:rPr>
          <w:color w:val="221F1F"/>
          <w:spacing w:val="-6"/>
        </w:rPr>
        <w:t xml:space="preserve"> </w:t>
      </w:r>
      <w:r>
        <w:rPr>
          <w:color w:val="221F1F"/>
          <w:spacing w:val="-2"/>
        </w:rPr>
        <w:t>1423.</w:t>
      </w:r>
    </w:p>
    <w:p w14:paraId="2E202BDC" w14:textId="77777777" w:rsidR="00016C31" w:rsidRDefault="00016C31">
      <w:pPr>
        <w:pStyle w:val="BodyText"/>
        <w:spacing w:before="1"/>
      </w:pPr>
    </w:p>
    <w:p w14:paraId="233F70D7" w14:textId="77777777" w:rsidR="00016C31" w:rsidRDefault="00632607">
      <w:pPr>
        <w:pStyle w:val="ListParagraph"/>
        <w:numPr>
          <w:ilvl w:val="0"/>
          <w:numId w:val="37"/>
        </w:numPr>
        <w:tabs>
          <w:tab w:val="left" w:pos="441"/>
        </w:tabs>
        <w:ind w:right="845"/>
        <w:jc w:val="left"/>
        <w:rPr>
          <w:sz w:val="20"/>
        </w:rPr>
      </w:pPr>
      <w:r>
        <w:rPr>
          <w:color w:val="221F1F"/>
          <w:sz w:val="20"/>
        </w:rPr>
        <w:t>Subcontracts. If the Contractor acquires by contract any items for which item unique identification is required in accordance</w:t>
      </w:r>
      <w:r>
        <w:rPr>
          <w:color w:val="221F1F"/>
          <w:spacing w:val="-4"/>
          <w:sz w:val="20"/>
        </w:rPr>
        <w:t xml:space="preserve"> </w:t>
      </w:r>
      <w:r>
        <w:rPr>
          <w:color w:val="221F1F"/>
          <w:sz w:val="20"/>
        </w:rPr>
        <w:t>with</w:t>
      </w:r>
      <w:r>
        <w:rPr>
          <w:color w:val="221F1F"/>
          <w:spacing w:val="-7"/>
          <w:sz w:val="20"/>
        </w:rPr>
        <w:t xml:space="preserve"> </w:t>
      </w:r>
      <w:r>
        <w:rPr>
          <w:color w:val="221F1F"/>
          <w:sz w:val="20"/>
        </w:rPr>
        <w:t>paragraph</w:t>
      </w:r>
      <w:r>
        <w:rPr>
          <w:color w:val="221F1F"/>
          <w:spacing w:val="-6"/>
          <w:sz w:val="20"/>
        </w:rPr>
        <w:t xml:space="preserve"> </w:t>
      </w:r>
      <w:r>
        <w:rPr>
          <w:color w:val="221F1F"/>
          <w:sz w:val="20"/>
        </w:rPr>
        <w:t>(c)(1)</w:t>
      </w:r>
      <w:r>
        <w:rPr>
          <w:color w:val="221F1F"/>
          <w:spacing w:val="-3"/>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5"/>
          <w:sz w:val="20"/>
        </w:rPr>
        <w:t xml:space="preserve"> </w:t>
      </w:r>
      <w:r>
        <w:rPr>
          <w:color w:val="221F1F"/>
          <w:sz w:val="20"/>
        </w:rPr>
        <w:t>include</w:t>
      </w:r>
      <w:r>
        <w:rPr>
          <w:color w:val="221F1F"/>
          <w:spacing w:val="-4"/>
          <w:sz w:val="20"/>
        </w:rPr>
        <w:t xml:space="preserve"> </w:t>
      </w:r>
      <w:r>
        <w:rPr>
          <w:color w:val="221F1F"/>
          <w:sz w:val="20"/>
        </w:rPr>
        <w:t>this</w:t>
      </w:r>
      <w:r>
        <w:rPr>
          <w:color w:val="221F1F"/>
          <w:spacing w:val="-6"/>
          <w:sz w:val="20"/>
        </w:rPr>
        <w:t xml:space="preserve"> </w:t>
      </w:r>
      <w:r>
        <w:rPr>
          <w:color w:val="221F1F"/>
          <w:sz w:val="20"/>
        </w:rPr>
        <w:t>clause,</w:t>
      </w:r>
      <w:r>
        <w:rPr>
          <w:color w:val="221F1F"/>
          <w:spacing w:val="-4"/>
          <w:sz w:val="20"/>
        </w:rPr>
        <w:t xml:space="preserve"> </w:t>
      </w:r>
      <w:r>
        <w:rPr>
          <w:color w:val="221F1F"/>
          <w:sz w:val="20"/>
        </w:rPr>
        <w:t>including</w:t>
      </w:r>
      <w:r>
        <w:rPr>
          <w:color w:val="221F1F"/>
          <w:spacing w:val="-3"/>
          <w:sz w:val="20"/>
        </w:rPr>
        <w:t xml:space="preserve"> </w:t>
      </w:r>
      <w:r>
        <w:rPr>
          <w:color w:val="221F1F"/>
          <w:sz w:val="20"/>
        </w:rPr>
        <w:t>this</w:t>
      </w:r>
      <w:r>
        <w:rPr>
          <w:color w:val="221F1F"/>
          <w:spacing w:val="-9"/>
          <w:sz w:val="20"/>
        </w:rPr>
        <w:t xml:space="preserve"> </w:t>
      </w:r>
      <w:r>
        <w:rPr>
          <w:color w:val="221F1F"/>
          <w:sz w:val="20"/>
        </w:rPr>
        <w:t>paragraph</w:t>
      </w:r>
      <w:r>
        <w:rPr>
          <w:color w:val="221F1F"/>
          <w:spacing w:val="-6"/>
          <w:sz w:val="20"/>
        </w:rPr>
        <w:t xml:space="preserve"> </w:t>
      </w:r>
      <w:r>
        <w:rPr>
          <w:color w:val="221F1F"/>
          <w:sz w:val="20"/>
        </w:rPr>
        <w:t>(g), in the applicable subcontract(s), including subcontracts for commercial items.</w:t>
      </w:r>
    </w:p>
    <w:p w14:paraId="53D89A62" w14:textId="77777777" w:rsidR="00016C31" w:rsidRDefault="00016C31">
      <w:pPr>
        <w:pStyle w:val="BodyText"/>
        <w:spacing w:before="10"/>
        <w:rPr>
          <w:sz w:val="19"/>
        </w:rPr>
      </w:pPr>
    </w:p>
    <w:p w14:paraId="37A776DF" w14:textId="77777777" w:rsidR="00016C31" w:rsidRDefault="00632607">
      <w:pPr>
        <w:pStyle w:val="BodyText"/>
        <w:spacing w:before="1"/>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2E88179D" w14:textId="77777777" w:rsidR="00016C31" w:rsidRDefault="00016C31">
      <w:pPr>
        <w:pStyle w:val="BodyText"/>
        <w:rPr>
          <w:sz w:val="22"/>
        </w:rPr>
      </w:pPr>
    </w:p>
    <w:p w14:paraId="35FEAA44" w14:textId="77777777" w:rsidR="00016C31" w:rsidRDefault="00016C31">
      <w:pPr>
        <w:pStyle w:val="BodyText"/>
        <w:rPr>
          <w:sz w:val="22"/>
        </w:rPr>
      </w:pPr>
    </w:p>
    <w:p w14:paraId="05D6D071" w14:textId="77777777" w:rsidR="00016C31" w:rsidRDefault="00016C31">
      <w:pPr>
        <w:pStyle w:val="BodyText"/>
        <w:rPr>
          <w:sz w:val="22"/>
        </w:rPr>
      </w:pPr>
    </w:p>
    <w:p w14:paraId="1D073B72" w14:textId="77777777" w:rsidR="00016C31" w:rsidRDefault="00632607">
      <w:pPr>
        <w:pStyle w:val="BodyText"/>
        <w:spacing w:before="160"/>
        <w:ind w:left="219"/>
      </w:pPr>
      <w:r>
        <w:rPr>
          <w:color w:val="221F1F"/>
          <w:spacing w:val="-2"/>
        </w:rPr>
        <w:t>252.216-7006</w:t>
      </w:r>
      <w:r>
        <w:rPr>
          <w:color w:val="221F1F"/>
          <w:spacing w:val="1"/>
        </w:rPr>
        <w:t xml:space="preserve"> </w:t>
      </w:r>
      <w:r>
        <w:rPr>
          <w:color w:val="221F1F"/>
          <w:spacing w:val="-2"/>
        </w:rPr>
        <w:t>ORDERING</w:t>
      </w:r>
      <w:r>
        <w:rPr>
          <w:color w:val="221F1F"/>
          <w:spacing w:val="4"/>
        </w:rPr>
        <w:t xml:space="preserve"> </w:t>
      </w:r>
      <w:r>
        <w:rPr>
          <w:color w:val="221F1F"/>
          <w:spacing w:val="-2"/>
        </w:rPr>
        <w:t>(MAY</w:t>
      </w:r>
      <w:r>
        <w:rPr>
          <w:color w:val="221F1F"/>
          <w:spacing w:val="4"/>
        </w:rPr>
        <w:t xml:space="preserve"> </w:t>
      </w:r>
      <w:r>
        <w:rPr>
          <w:color w:val="221F1F"/>
          <w:spacing w:val="-2"/>
        </w:rPr>
        <w:t>2011)</w:t>
      </w:r>
    </w:p>
    <w:p w14:paraId="39804753" w14:textId="77777777" w:rsidR="00016C31" w:rsidRDefault="00016C31">
      <w:pPr>
        <w:pStyle w:val="BodyText"/>
        <w:spacing w:before="2"/>
      </w:pPr>
    </w:p>
    <w:p w14:paraId="093D1CDD" w14:textId="77777777" w:rsidR="00016C31" w:rsidRDefault="00632607">
      <w:pPr>
        <w:pStyle w:val="ListParagraph"/>
        <w:numPr>
          <w:ilvl w:val="0"/>
          <w:numId w:val="35"/>
        </w:numPr>
        <w:tabs>
          <w:tab w:val="left" w:pos="441"/>
        </w:tabs>
        <w:ind w:right="1002"/>
        <w:rPr>
          <w:b/>
          <w:sz w:val="20"/>
        </w:rPr>
      </w:pPr>
      <w:r>
        <w:rPr>
          <w:color w:val="221F1F"/>
          <w:sz w:val="20"/>
        </w:rPr>
        <w:t>Any supplies and services to be furnished under this contract shall be ordered by issuance of delivery orders or task</w:t>
      </w:r>
      <w:r>
        <w:rPr>
          <w:color w:val="221F1F"/>
          <w:spacing w:val="-5"/>
          <w:sz w:val="20"/>
        </w:rPr>
        <w:t xml:space="preserve"> </w:t>
      </w:r>
      <w:r>
        <w:rPr>
          <w:color w:val="221F1F"/>
          <w:sz w:val="20"/>
        </w:rPr>
        <w:t>orders</w:t>
      </w:r>
      <w:r>
        <w:rPr>
          <w:color w:val="221F1F"/>
          <w:spacing w:val="-5"/>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individuals</w:t>
      </w:r>
      <w:r>
        <w:rPr>
          <w:color w:val="221F1F"/>
          <w:spacing w:val="-7"/>
          <w:sz w:val="20"/>
        </w:rPr>
        <w:t xml:space="preserve"> </w:t>
      </w:r>
      <w:r>
        <w:rPr>
          <w:color w:val="221F1F"/>
          <w:sz w:val="20"/>
        </w:rPr>
        <w:t>or</w:t>
      </w:r>
      <w:r>
        <w:rPr>
          <w:color w:val="221F1F"/>
          <w:spacing w:val="-4"/>
          <w:sz w:val="20"/>
        </w:rPr>
        <w:t xml:space="preserve"> </w:t>
      </w:r>
      <w:r>
        <w:rPr>
          <w:color w:val="221F1F"/>
          <w:sz w:val="20"/>
        </w:rPr>
        <w:t>activities</w:t>
      </w:r>
      <w:r>
        <w:rPr>
          <w:color w:val="221F1F"/>
          <w:spacing w:val="-6"/>
          <w:sz w:val="20"/>
        </w:rPr>
        <w:t xml:space="preserve"> </w:t>
      </w:r>
      <w:r>
        <w:rPr>
          <w:color w:val="221F1F"/>
          <w:sz w:val="20"/>
        </w:rPr>
        <w:t>designated</w:t>
      </w:r>
      <w:r>
        <w:rPr>
          <w:color w:val="221F1F"/>
          <w:spacing w:val="-3"/>
          <w:sz w:val="20"/>
        </w:rPr>
        <w:t xml:space="preserve"> </w:t>
      </w:r>
      <w:r>
        <w:rPr>
          <w:color w:val="221F1F"/>
          <w:sz w:val="20"/>
        </w:rPr>
        <w:t>in</w:t>
      </w:r>
      <w:r>
        <w:rPr>
          <w:color w:val="221F1F"/>
          <w:spacing w:val="-4"/>
          <w:sz w:val="20"/>
        </w:rPr>
        <w:t xml:space="preserve"> </w:t>
      </w:r>
      <w:r>
        <w:rPr>
          <w:color w:val="221F1F"/>
          <w:sz w:val="20"/>
        </w:rPr>
        <w:t>the</w:t>
      </w:r>
      <w:r>
        <w:rPr>
          <w:color w:val="221F1F"/>
          <w:spacing w:val="-7"/>
          <w:sz w:val="20"/>
        </w:rPr>
        <w:t xml:space="preserve"> </w:t>
      </w:r>
      <w:r>
        <w:rPr>
          <w:color w:val="221F1F"/>
          <w:sz w:val="20"/>
        </w:rPr>
        <w:t>contract</w:t>
      </w:r>
      <w:r>
        <w:rPr>
          <w:color w:val="221F1F"/>
          <w:spacing w:val="-4"/>
          <w:sz w:val="20"/>
        </w:rPr>
        <w:t xml:space="preserve"> </w:t>
      </w:r>
      <w:r>
        <w:rPr>
          <w:color w:val="221F1F"/>
          <w:sz w:val="20"/>
        </w:rPr>
        <w:t>schedule.</w:t>
      </w:r>
      <w:r>
        <w:rPr>
          <w:color w:val="221F1F"/>
          <w:spacing w:val="-4"/>
          <w:sz w:val="20"/>
        </w:rPr>
        <w:t xml:space="preserve"> </w:t>
      </w:r>
      <w:r>
        <w:rPr>
          <w:color w:val="221F1F"/>
          <w:sz w:val="20"/>
        </w:rPr>
        <w:t>Such</w:t>
      </w:r>
      <w:r>
        <w:rPr>
          <w:color w:val="221F1F"/>
          <w:spacing w:val="-6"/>
          <w:sz w:val="20"/>
        </w:rPr>
        <w:t xml:space="preserve"> </w:t>
      </w:r>
      <w:r>
        <w:rPr>
          <w:color w:val="221F1F"/>
          <w:sz w:val="20"/>
        </w:rPr>
        <w:t>orders</w:t>
      </w:r>
      <w:r>
        <w:rPr>
          <w:color w:val="221F1F"/>
          <w:spacing w:val="-8"/>
          <w:sz w:val="20"/>
        </w:rPr>
        <w:t xml:space="preserve"> </w:t>
      </w:r>
      <w:r>
        <w:rPr>
          <w:color w:val="221F1F"/>
          <w:sz w:val="20"/>
        </w:rPr>
        <w:t>may</w:t>
      </w:r>
      <w:r>
        <w:rPr>
          <w:color w:val="221F1F"/>
          <w:spacing w:val="-6"/>
          <w:sz w:val="20"/>
        </w:rPr>
        <w:t xml:space="preserve"> </w:t>
      </w:r>
      <w:r>
        <w:rPr>
          <w:color w:val="221F1F"/>
          <w:sz w:val="20"/>
        </w:rPr>
        <w:t>be</w:t>
      </w:r>
      <w:r>
        <w:rPr>
          <w:color w:val="221F1F"/>
          <w:spacing w:val="-5"/>
          <w:sz w:val="20"/>
        </w:rPr>
        <w:t xml:space="preserve"> </w:t>
      </w:r>
      <w:r>
        <w:rPr>
          <w:color w:val="221F1F"/>
          <w:sz w:val="20"/>
        </w:rPr>
        <w:t>issued</w:t>
      </w:r>
      <w:r>
        <w:rPr>
          <w:color w:val="221F1F"/>
          <w:spacing w:val="-4"/>
          <w:sz w:val="20"/>
        </w:rPr>
        <w:t xml:space="preserve"> </w:t>
      </w:r>
      <w:r>
        <w:rPr>
          <w:color w:val="221F1F"/>
          <w:sz w:val="20"/>
        </w:rPr>
        <w:t>from</w:t>
      </w:r>
      <w:r>
        <w:rPr>
          <w:color w:val="221F1F"/>
          <w:spacing w:val="-8"/>
          <w:sz w:val="20"/>
        </w:rPr>
        <w:t xml:space="preserve"> </w:t>
      </w:r>
      <w:r>
        <w:rPr>
          <w:b/>
          <w:color w:val="221F1F"/>
          <w:sz w:val="20"/>
        </w:rPr>
        <w:t>See Section F2.</w:t>
      </w:r>
    </w:p>
    <w:p w14:paraId="0888F85F" w14:textId="77777777" w:rsidR="00016C31" w:rsidRDefault="00632607">
      <w:pPr>
        <w:pStyle w:val="ListParagraph"/>
        <w:numPr>
          <w:ilvl w:val="0"/>
          <w:numId w:val="35"/>
        </w:numPr>
        <w:tabs>
          <w:tab w:val="left" w:pos="441"/>
        </w:tabs>
        <w:ind w:right="1257"/>
        <w:rPr>
          <w:sz w:val="20"/>
        </w:rPr>
      </w:pPr>
      <w:r>
        <w:rPr>
          <w:color w:val="221F1F"/>
          <w:sz w:val="20"/>
        </w:rPr>
        <w:t>All</w:t>
      </w:r>
      <w:r>
        <w:rPr>
          <w:color w:val="221F1F"/>
          <w:spacing w:val="-5"/>
          <w:sz w:val="20"/>
        </w:rPr>
        <w:t xml:space="preserve"> </w:t>
      </w:r>
      <w:r>
        <w:rPr>
          <w:color w:val="221F1F"/>
          <w:sz w:val="20"/>
        </w:rPr>
        <w:t>delivery</w:t>
      </w:r>
      <w:r>
        <w:rPr>
          <w:color w:val="221F1F"/>
          <w:spacing w:val="-4"/>
          <w:sz w:val="20"/>
        </w:rPr>
        <w:t xml:space="preserve"> </w:t>
      </w:r>
      <w:r>
        <w:rPr>
          <w:color w:val="221F1F"/>
          <w:sz w:val="20"/>
        </w:rPr>
        <w:t>orders</w:t>
      </w:r>
      <w:r>
        <w:rPr>
          <w:color w:val="221F1F"/>
          <w:spacing w:val="-5"/>
          <w:sz w:val="20"/>
        </w:rPr>
        <w:t xml:space="preserve"> </w:t>
      </w:r>
      <w:r>
        <w:rPr>
          <w:color w:val="221F1F"/>
          <w:sz w:val="20"/>
        </w:rPr>
        <w:t>or</w:t>
      </w:r>
      <w:r>
        <w:rPr>
          <w:color w:val="221F1F"/>
          <w:spacing w:val="-5"/>
          <w:sz w:val="20"/>
        </w:rPr>
        <w:t xml:space="preserve"> </w:t>
      </w:r>
      <w:r>
        <w:rPr>
          <w:color w:val="221F1F"/>
          <w:sz w:val="20"/>
        </w:rPr>
        <w:t>task</w:t>
      </w:r>
      <w:r>
        <w:rPr>
          <w:color w:val="221F1F"/>
          <w:spacing w:val="-5"/>
          <w:sz w:val="20"/>
        </w:rPr>
        <w:t xml:space="preserve"> </w:t>
      </w:r>
      <w:r>
        <w:rPr>
          <w:color w:val="221F1F"/>
          <w:sz w:val="20"/>
        </w:rPr>
        <w:t>orders</w:t>
      </w:r>
      <w:r>
        <w:rPr>
          <w:color w:val="221F1F"/>
          <w:spacing w:val="-5"/>
          <w:sz w:val="20"/>
        </w:rPr>
        <w:t xml:space="preserve"> </w:t>
      </w:r>
      <w:r>
        <w:rPr>
          <w:color w:val="221F1F"/>
          <w:sz w:val="20"/>
        </w:rPr>
        <w:t>are</w:t>
      </w:r>
      <w:r>
        <w:rPr>
          <w:color w:val="221F1F"/>
          <w:spacing w:val="-6"/>
          <w:sz w:val="20"/>
        </w:rPr>
        <w:t xml:space="preserve"> </w:t>
      </w:r>
      <w:r>
        <w:rPr>
          <w:color w:val="221F1F"/>
          <w:sz w:val="20"/>
        </w:rPr>
        <w:t>subject</w:t>
      </w:r>
      <w:r>
        <w:rPr>
          <w:color w:val="221F1F"/>
          <w:spacing w:val="-5"/>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terms</w:t>
      </w:r>
      <w:r>
        <w:rPr>
          <w:color w:val="221F1F"/>
          <w:spacing w:val="-7"/>
          <w:sz w:val="20"/>
        </w:rPr>
        <w:t xml:space="preserve"> </w:t>
      </w:r>
      <w:r>
        <w:rPr>
          <w:color w:val="221F1F"/>
          <w:sz w:val="20"/>
        </w:rPr>
        <w:t>and</w:t>
      </w:r>
      <w:r>
        <w:rPr>
          <w:color w:val="221F1F"/>
          <w:spacing w:val="-4"/>
          <w:sz w:val="20"/>
        </w:rPr>
        <w:t xml:space="preserve"> </w:t>
      </w:r>
      <w:r>
        <w:rPr>
          <w:color w:val="221F1F"/>
          <w:sz w:val="20"/>
        </w:rPr>
        <w:t>conditions</w:t>
      </w:r>
      <w:r>
        <w:rPr>
          <w:color w:val="221F1F"/>
          <w:spacing w:val="-6"/>
          <w:sz w:val="20"/>
        </w:rPr>
        <w:t xml:space="preserve"> </w:t>
      </w:r>
      <w:r>
        <w:rPr>
          <w:color w:val="221F1F"/>
          <w:sz w:val="20"/>
        </w:rPr>
        <w:t>of</w:t>
      </w:r>
      <w:r>
        <w:rPr>
          <w:color w:val="221F1F"/>
          <w:spacing w:val="-5"/>
          <w:sz w:val="20"/>
        </w:rPr>
        <w:t xml:space="preserve"> </w:t>
      </w:r>
      <w:r>
        <w:rPr>
          <w:color w:val="221F1F"/>
          <w:sz w:val="20"/>
        </w:rPr>
        <w:t>this</w:t>
      </w:r>
      <w:r>
        <w:rPr>
          <w:color w:val="221F1F"/>
          <w:spacing w:val="-5"/>
          <w:sz w:val="20"/>
        </w:rPr>
        <w:t xml:space="preserve"> </w:t>
      </w:r>
      <w:r>
        <w:rPr>
          <w:color w:val="221F1F"/>
          <w:sz w:val="20"/>
        </w:rPr>
        <w:t>contract.</w:t>
      </w:r>
      <w:r>
        <w:rPr>
          <w:color w:val="221F1F"/>
          <w:spacing w:val="-4"/>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event</w:t>
      </w:r>
      <w:r>
        <w:rPr>
          <w:color w:val="221F1F"/>
          <w:spacing w:val="-5"/>
          <w:sz w:val="20"/>
        </w:rPr>
        <w:t xml:space="preserve"> </w:t>
      </w:r>
      <w:r>
        <w:rPr>
          <w:color w:val="221F1F"/>
          <w:sz w:val="20"/>
        </w:rPr>
        <w:t>of</w:t>
      </w:r>
      <w:r>
        <w:rPr>
          <w:color w:val="221F1F"/>
          <w:spacing w:val="-5"/>
          <w:sz w:val="20"/>
        </w:rPr>
        <w:t xml:space="preserve"> </w:t>
      </w:r>
      <w:r>
        <w:rPr>
          <w:color w:val="221F1F"/>
          <w:sz w:val="20"/>
        </w:rPr>
        <w:t>conflict between a delivery order or task order and this contract, the contract shall control.</w:t>
      </w:r>
    </w:p>
    <w:p w14:paraId="09ACFCD4" w14:textId="77777777" w:rsidR="00016C31" w:rsidRDefault="00016C31">
      <w:pPr>
        <w:pStyle w:val="BodyText"/>
        <w:spacing w:before="2"/>
      </w:pPr>
    </w:p>
    <w:p w14:paraId="4C6BF9DA" w14:textId="77777777" w:rsidR="00016C31" w:rsidRDefault="00900DE8">
      <w:pPr>
        <w:pStyle w:val="BodyText"/>
        <w:spacing w:line="237" w:lineRule="auto"/>
        <w:ind w:left="219" w:right="999"/>
      </w:pPr>
      <w:r>
        <w:pict w14:anchorId="55159574">
          <v:rect id="docshape84" o:spid="_x0000_s1044" style="position:absolute;left:0;text-align:left;margin-left:59.5pt;margin-top:56.5pt;width:515pt;height:1.45pt;z-index:-18476544;mso-position-horizontal-relative:page" fillcolor="#0e233d" stroked="f">
            <w10:wrap anchorx="page"/>
          </v:rect>
        </w:pict>
      </w:r>
      <w:r w:rsidR="00632607">
        <w:rPr>
          <w:color w:val="221F1F"/>
        </w:rPr>
        <w:t>(c)(1)</w:t>
      </w:r>
      <w:r w:rsidR="00632607">
        <w:rPr>
          <w:color w:val="221F1F"/>
          <w:spacing w:val="-6"/>
        </w:rPr>
        <w:t xml:space="preserve"> </w:t>
      </w:r>
      <w:r w:rsidR="00632607">
        <w:rPr>
          <w:color w:val="221F1F"/>
        </w:rPr>
        <w:t>If</w:t>
      </w:r>
      <w:r w:rsidR="00632607">
        <w:rPr>
          <w:color w:val="221F1F"/>
          <w:spacing w:val="-7"/>
        </w:rPr>
        <w:t xml:space="preserve"> </w:t>
      </w:r>
      <w:r w:rsidR="00632607">
        <w:rPr>
          <w:color w:val="221F1F"/>
        </w:rPr>
        <w:t>issued</w:t>
      </w:r>
      <w:r w:rsidR="00632607">
        <w:rPr>
          <w:color w:val="221F1F"/>
          <w:spacing w:val="-4"/>
        </w:rPr>
        <w:t xml:space="preserve"> </w:t>
      </w:r>
      <w:r w:rsidR="00632607">
        <w:rPr>
          <w:color w:val="221F1F"/>
        </w:rPr>
        <w:t>electronically,</w:t>
      </w:r>
      <w:r w:rsidR="00632607">
        <w:rPr>
          <w:color w:val="221F1F"/>
          <w:spacing w:val="-8"/>
        </w:rPr>
        <w:t xml:space="preserve"> </w:t>
      </w:r>
      <w:r w:rsidR="00632607">
        <w:rPr>
          <w:color w:val="221F1F"/>
        </w:rPr>
        <w:t>the</w:t>
      </w:r>
      <w:r w:rsidR="00632607">
        <w:rPr>
          <w:color w:val="221F1F"/>
          <w:spacing w:val="-4"/>
        </w:rPr>
        <w:t xml:space="preserve"> </w:t>
      </w:r>
      <w:r w:rsidR="00632607">
        <w:rPr>
          <w:color w:val="221F1F"/>
        </w:rPr>
        <w:t>order</w:t>
      </w:r>
      <w:r w:rsidR="00632607">
        <w:rPr>
          <w:color w:val="221F1F"/>
          <w:spacing w:val="-4"/>
        </w:rPr>
        <w:t xml:space="preserve"> </w:t>
      </w:r>
      <w:r w:rsidR="00632607">
        <w:rPr>
          <w:color w:val="221F1F"/>
        </w:rPr>
        <w:t>is</w:t>
      </w:r>
      <w:r w:rsidR="00632607">
        <w:rPr>
          <w:color w:val="221F1F"/>
          <w:spacing w:val="-6"/>
        </w:rPr>
        <w:t xml:space="preserve"> </w:t>
      </w:r>
      <w:r w:rsidR="00632607">
        <w:rPr>
          <w:color w:val="221F1F"/>
        </w:rPr>
        <w:t>considered</w:t>
      </w:r>
      <w:r w:rsidR="00632607">
        <w:rPr>
          <w:color w:val="221F1F"/>
          <w:spacing w:val="-6"/>
        </w:rPr>
        <w:t xml:space="preserve"> </w:t>
      </w:r>
      <w:r w:rsidR="00632607">
        <w:rPr>
          <w:color w:val="221F1F"/>
        </w:rPr>
        <w:t>``issued''</w:t>
      </w:r>
      <w:r w:rsidR="00632607">
        <w:rPr>
          <w:color w:val="221F1F"/>
          <w:spacing w:val="-7"/>
        </w:rPr>
        <w:t xml:space="preserve"> </w:t>
      </w:r>
      <w:r w:rsidR="00632607">
        <w:rPr>
          <w:color w:val="221F1F"/>
        </w:rPr>
        <w:t>when</w:t>
      </w:r>
      <w:r w:rsidR="00632607">
        <w:rPr>
          <w:color w:val="221F1F"/>
          <w:spacing w:val="-3"/>
        </w:rPr>
        <w:t xml:space="preserve"> </w:t>
      </w:r>
      <w:r w:rsidR="00632607">
        <w:rPr>
          <w:color w:val="221F1F"/>
        </w:rPr>
        <w:t>a</w:t>
      </w:r>
      <w:r w:rsidR="00632607">
        <w:rPr>
          <w:color w:val="221F1F"/>
          <w:spacing w:val="-8"/>
        </w:rPr>
        <w:t xml:space="preserve"> </w:t>
      </w:r>
      <w:r w:rsidR="00632607">
        <w:rPr>
          <w:color w:val="221F1F"/>
        </w:rPr>
        <w:t>copy</w:t>
      </w:r>
      <w:r w:rsidR="00632607">
        <w:rPr>
          <w:color w:val="221F1F"/>
          <w:spacing w:val="-6"/>
        </w:rPr>
        <w:t xml:space="preserve"> </w:t>
      </w:r>
      <w:r w:rsidR="00632607">
        <w:rPr>
          <w:color w:val="221F1F"/>
        </w:rPr>
        <w:t>has</w:t>
      </w:r>
      <w:r w:rsidR="00632607">
        <w:rPr>
          <w:color w:val="221F1F"/>
          <w:spacing w:val="-6"/>
        </w:rPr>
        <w:t xml:space="preserve"> </w:t>
      </w:r>
      <w:r w:rsidR="00632607">
        <w:rPr>
          <w:color w:val="221F1F"/>
        </w:rPr>
        <w:t>been</w:t>
      </w:r>
      <w:r w:rsidR="00632607">
        <w:rPr>
          <w:color w:val="221F1F"/>
          <w:spacing w:val="-6"/>
        </w:rPr>
        <w:t xml:space="preserve"> </w:t>
      </w:r>
      <w:r w:rsidR="00632607">
        <w:rPr>
          <w:color w:val="221F1F"/>
        </w:rPr>
        <w:t>posted</w:t>
      </w:r>
      <w:r w:rsidR="00632607">
        <w:rPr>
          <w:color w:val="221F1F"/>
          <w:spacing w:val="-4"/>
        </w:rPr>
        <w:t xml:space="preserve"> </w:t>
      </w:r>
      <w:r w:rsidR="00632607">
        <w:rPr>
          <w:color w:val="221F1F"/>
        </w:rPr>
        <w:t>to</w:t>
      </w:r>
      <w:r w:rsidR="00632607">
        <w:rPr>
          <w:color w:val="221F1F"/>
          <w:spacing w:val="-4"/>
        </w:rPr>
        <w:t xml:space="preserve"> </w:t>
      </w:r>
      <w:r w:rsidR="00632607">
        <w:rPr>
          <w:color w:val="221F1F"/>
        </w:rPr>
        <w:t>the</w:t>
      </w:r>
      <w:r w:rsidR="00632607">
        <w:rPr>
          <w:color w:val="221F1F"/>
          <w:spacing w:val="-5"/>
        </w:rPr>
        <w:t xml:space="preserve"> </w:t>
      </w:r>
      <w:r w:rsidR="00632607">
        <w:rPr>
          <w:color w:val="221F1F"/>
        </w:rPr>
        <w:t>Electronic Document Access system, and notice has been sent to the Contractor.</w:t>
      </w:r>
    </w:p>
    <w:p w14:paraId="655CF9CF" w14:textId="77777777" w:rsidR="00016C31" w:rsidRDefault="00016C31">
      <w:pPr>
        <w:spacing w:line="237" w:lineRule="auto"/>
        <w:sectPr w:rsidR="00016C31">
          <w:pgSz w:w="12240" w:h="15840"/>
          <w:pgMar w:top="1600" w:right="640" w:bottom="1060" w:left="1000" w:header="0" w:footer="801" w:gutter="0"/>
          <w:cols w:space="720"/>
        </w:sectPr>
      </w:pPr>
    </w:p>
    <w:p w14:paraId="3AE85D54" w14:textId="77777777" w:rsidR="00016C31" w:rsidRDefault="00632607">
      <w:pPr>
        <w:pStyle w:val="ListParagraph"/>
        <w:numPr>
          <w:ilvl w:val="0"/>
          <w:numId w:val="34"/>
        </w:numPr>
        <w:tabs>
          <w:tab w:val="left" w:pos="441"/>
        </w:tabs>
        <w:spacing w:before="80"/>
        <w:ind w:right="881"/>
        <w:jc w:val="left"/>
        <w:rPr>
          <w:sz w:val="20"/>
        </w:rPr>
      </w:pPr>
      <w:r>
        <w:rPr>
          <w:color w:val="221F1F"/>
          <w:sz w:val="20"/>
        </w:rPr>
        <w:lastRenderedPageBreak/>
        <w:t>If mailed or transmitted by facsimile, a delivery order or task order is considered ``issued'' when the Government deposits</w:t>
      </w:r>
      <w:r>
        <w:rPr>
          <w:color w:val="221F1F"/>
          <w:spacing w:val="-4"/>
          <w:sz w:val="20"/>
        </w:rPr>
        <w:t xml:space="preserve"> </w:t>
      </w:r>
      <w:r>
        <w:rPr>
          <w:color w:val="221F1F"/>
          <w:sz w:val="20"/>
        </w:rPr>
        <w:t>the</w:t>
      </w:r>
      <w:r>
        <w:rPr>
          <w:color w:val="221F1F"/>
          <w:spacing w:val="-5"/>
          <w:sz w:val="20"/>
        </w:rPr>
        <w:t xml:space="preserve"> </w:t>
      </w:r>
      <w:r>
        <w:rPr>
          <w:color w:val="221F1F"/>
          <w:sz w:val="20"/>
        </w:rPr>
        <w:t>order</w:t>
      </w:r>
      <w:r>
        <w:rPr>
          <w:color w:val="221F1F"/>
          <w:spacing w:val="-4"/>
          <w:sz w:val="20"/>
        </w:rPr>
        <w:t xml:space="preserve"> </w:t>
      </w:r>
      <w:r>
        <w:rPr>
          <w:color w:val="221F1F"/>
          <w:sz w:val="20"/>
        </w:rPr>
        <w:t>in</w:t>
      </w:r>
      <w:r>
        <w:rPr>
          <w:color w:val="221F1F"/>
          <w:spacing w:val="-4"/>
          <w:sz w:val="20"/>
        </w:rPr>
        <w:t xml:space="preserve"> </w:t>
      </w:r>
      <w:r>
        <w:rPr>
          <w:color w:val="221F1F"/>
          <w:sz w:val="20"/>
        </w:rPr>
        <w:t>the</w:t>
      </w:r>
      <w:r>
        <w:rPr>
          <w:color w:val="221F1F"/>
          <w:spacing w:val="-5"/>
          <w:sz w:val="20"/>
        </w:rPr>
        <w:t xml:space="preserve"> </w:t>
      </w:r>
      <w:r>
        <w:rPr>
          <w:color w:val="221F1F"/>
          <w:sz w:val="20"/>
        </w:rPr>
        <w:t>mail</w:t>
      </w:r>
      <w:r>
        <w:rPr>
          <w:color w:val="221F1F"/>
          <w:spacing w:val="-8"/>
          <w:sz w:val="20"/>
        </w:rPr>
        <w:t xml:space="preserve"> </w:t>
      </w:r>
      <w:r>
        <w:rPr>
          <w:color w:val="221F1F"/>
          <w:sz w:val="20"/>
        </w:rPr>
        <w:t>or</w:t>
      </w:r>
      <w:r>
        <w:rPr>
          <w:color w:val="221F1F"/>
          <w:spacing w:val="-4"/>
          <w:sz w:val="20"/>
        </w:rPr>
        <w:t xml:space="preserve"> </w:t>
      </w:r>
      <w:r>
        <w:rPr>
          <w:color w:val="221F1F"/>
          <w:sz w:val="20"/>
        </w:rPr>
        <w:t>transmits</w:t>
      </w:r>
      <w:r>
        <w:rPr>
          <w:color w:val="221F1F"/>
          <w:spacing w:val="-6"/>
          <w:sz w:val="20"/>
        </w:rPr>
        <w:t xml:space="preserve"> </w:t>
      </w:r>
      <w:r>
        <w:rPr>
          <w:color w:val="221F1F"/>
          <w:sz w:val="20"/>
        </w:rPr>
        <w:t>by</w:t>
      </w:r>
      <w:r>
        <w:rPr>
          <w:color w:val="221F1F"/>
          <w:spacing w:val="-4"/>
          <w:sz w:val="20"/>
        </w:rPr>
        <w:t xml:space="preserve"> </w:t>
      </w:r>
      <w:r>
        <w:rPr>
          <w:color w:val="221F1F"/>
          <w:sz w:val="20"/>
        </w:rPr>
        <w:t>facsimile.</w:t>
      </w:r>
      <w:r>
        <w:rPr>
          <w:color w:val="221F1F"/>
          <w:spacing w:val="-4"/>
          <w:sz w:val="20"/>
        </w:rPr>
        <w:t xml:space="preserve"> </w:t>
      </w:r>
      <w:r>
        <w:rPr>
          <w:color w:val="221F1F"/>
          <w:sz w:val="20"/>
        </w:rPr>
        <w:t>Mailing</w:t>
      </w:r>
      <w:r>
        <w:rPr>
          <w:color w:val="221F1F"/>
          <w:spacing w:val="-3"/>
          <w:sz w:val="20"/>
        </w:rPr>
        <w:t xml:space="preserve"> </w:t>
      </w:r>
      <w:r>
        <w:rPr>
          <w:color w:val="221F1F"/>
          <w:sz w:val="20"/>
        </w:rPr>
        <w:t>includes</w:t>
      </w:r>
      <w:r>
        <w:rPr>
          <w:color w:val="221F1F"/>
          <w:spacing w:val="-5"/>
          <w:sz w:val="20"/>
        </w:rPr>
        <w:t xml:space="preserve"> </w:t>
      </w:r>
      <w:r>
        <w:rPr>
          <w:color w:val="221F1F"/>
          <w:sz w:val="20"/>
        </w:rPr>
        <w:t>transmittal</w:t>
      </w:r>
      <w:r>
        <w:rPr>
          <w:color w:val="221F1F"/>
          <w:spacing w:val="-3"/>
          <w:sz w:val="20"/>
        </w:rPr>
        <w:t xml:space="preserve"> </w:t>
      </w:r>
      <w:r>
        <w:rPr>
          <w:color w:val="221F1F"/>
          <w:sz w:val="20"/>
        </w:rPr>
        <w:t>by</w:t>
      </w:r>
      <w:r>
        <w:rPr>
          <w:color w:val="221F1F"/>
          <w:spacing w:val="-4"/>
          <w:sz w:val="20"/>
        </w:rPr>
        <w:t xml:space="preserve"> </w:t>
      </w:r>
      <w:r>
        <w:rPr>
          <w:color w:val="221F1F"/>
          <w:sz w:val="20"/>
        </w:rPr>
        <w:t>U.S.</w:t>
      </w:r>
      <w:r>
        <w:rPr>
          <w:color w:val="221F1F"/>
          <w:spacing w:val="-5"/>
          <w:sz w:val="20"/>
        </w:rPr>
        <w:t xml:space="preserve"> </w:t>
      </w:r>
      <w:r>
        <w:rPr>
          <w:color w:val="221F1F"/>
          <w:sz w:val="20"/>
        </w:rPr>
        <w:t>mail</w:t>
      </w:r>
      <w:r>
        <w:rPr>
          <w:color w:val="221F1F"/>
          <w:spacing w:val="-2"/>
          <w:sz w:val="20"/>
        </w:rPr>
        <w:t xml:space="preserve"> </w:t>
      </w:r>
      <w:r>
        <w:rPr>
          <w:color w:val="221F1F"/>
          <w:sz w:val="20"/>
        </w:rPr>
        <w:t>or</w:t>
      </w:r>
      <w:r>
        <w:rPr>
          <w:color w:val="221F1F"/>
          <w:spacing w:val="-5"/>
          <w:sz w:val="20"/>
        </w:rPr>
        <w:t xml:space="preserve"> </w:t>
      </w:r>
      <w:r>
        <w:rPr>
          <w:color w:val="221F1F"/>
          <w:sz w:val="20"/>
        </w:rPr>
        <w:t>private</w:t>
      </w:r>
      <w:r>
        <w:rPr>
          <w:color w:val="221F1F"/>
          <w:spacing w:val="-4"/>
          <w:sz w:val="20"/>
        </w:rPr>
        <w:t xml:space="preserve"> </w:t>
      </w:r>
      <w:r>
        <w:rPr>
          <w:color w:val="221F1F"/>
          <w:sz w:val="20"/>
        </w:rPr>
        <w:t xml:space="preserve">delivery </w:t>
      </w:r>
      <w:r>
        <w:rPr>
          <w:color w:val="221F1F"/>
          <w:spacing w:val="-2"/>
          <w:sz w:val="20"/>
        </w:rPr>
        <w:t>services.</w:t>
      </w:r>
    </w:p>
    <w:p w14:paraId="7F514544" w14:textId="77777777" w:rsidR="00016C31" w:rsidRDefault="00016C31">
      <w:pPr>
        <w:pStyle w:val="BodyText"/>
      </w:pPr>
    </w:p>
    <w:p w14:paraId="6BDB352A" w14:textId="77777777" w:rsidR="00016C31" w:rsidRDefault="00632607">
      <w:pPr>
        <w:pStyle w:val="ListParagraph"/>
        <w:numPr>
          <w:ilvl w:val="0"/>
          <w:numId w:val="34"/>
        </w:numPr>
        <w:tabs>
          <w:tab w:val="left" w:pos="441"/>
        </w:tabs>
        <w:ind w:right="5979"/>
        <w:jc w:val="left"/>
        <w:rPr>
          <w:sz w:val="20"/>
        </w:rPr>
      </w:pPr>
      <w:r>
        <w:rPr>
          <w:color w:val="221F1F"/>
          <w:sz w:val="20"/>
        </w:rPr>
        <w:t>Orders</w:t>
      </w:r>
      <w:r>
        <w:rPr>
          <w:color w:val="221F1F"/>
          <w:spacing w:val="-10"/>
          <w:sz w:val="20"/>
        </w:rPr>
        <w:t xml:space="preserve"> </w:t>
      </w:r>
      <w:r>
        <w:rPr>
          <w:color w:val="221F1F"/>
          <w:sz w:val="20"/>
        </w:rPr>
        <w:t>may</w:t>
      </w:r>
      <w:r>
        <w:rPr>
          <w:color w:val="221F1F"/>
          <w:spacing w:val="-10"/>
          <w:sz w:val="20"/>
        </w:rPr>
        <w:t xml:space="preserve"> </w:t>
      </w:r>
      <w:r>
        <w:rPr>
          <w:color w:val="221F1F"/>
          <w:sz w:val="20"/>
        </w:rPr>
        <w:t>be</w:t>
      </w:r>
      <w:r>
        <w:rPr>
          <w:color w:val="221F1F"/>
          <w:spacing w:val="-10"/>
          <w:sz w:val="20"/>
        </w:rPr>
        <w:t xml:space="preserve"> </w:t>
      </w:r>
      <w:r>
        <w:rPr>
          <w:color w:val="221F1F"/>
          <w:sz w:val="20"/>
        </w:rPr>
        <w:t>issued</w:t>
      </w:r>
      <w:r>
        <w:rPr>
          <w:color w:val="221F1F"/>
          <w:spacing w:val="-8"/>
          <w:sz w:val="20"/>
        </w:rPr>
        <w:t xml:space="preserve"> </w:t>
      </w:r>
      <w:r>
        <w:rPr>
          <w:color w:val="221F1F"/>
          <w:sz w:val="20"/>
        </w:rPr>
        <w:t>orally</w:t>
      </w:r>
      <w:r>
        <w:rPr>
          <w:color w:val="221F1F"/>
          <w:spacing w:val="-8"/>
          <w:sz w:val="20"/>
        </w:rPr>
        <w:t xml:space="preserve"> </w:t>
      </w:r>
      <w:r>
        <w:rPr>
          <w:color w:val="221F1F"/>
          <w:sz w:val="20"/>
        </w:rPr>
        <w:t>only</w:t>
      </w:r>
      <w:r>
        <w:rPr>
          <w:color w:val="221F1F"/>
          <w:spacing w:val="-8"/>
          <w:sz w:val="20"/>
        </w:rPr>
        <w:t xml:space="preserve"> </w:t>
      </w:r>
      <w:r>
        <w:rPr>
          <w:color w:val="221F1F"/>
          <w:sz w:val="20"/>
        </w:rPr>
        <w:t>if</w:t>
      </w:r>
      <w:r>
        <w:rPr>
          <w:color w:val="221F1F"/>
          <w:spacing w:val="-9"/>
          <w:sz w:val="20"/>
        </w:rPr>
        <w:t xml:space="preserve"> </w:t>
      </w:r>
      <w:r>
        <w:rPr>
          <w:color w:val="221F1F"/>
          <w:sz w:val="20"/>
        </w:rPr>
        <w:t>authorized</w:t>
      </w:r>
      <w:r>
        <w:rPr>
          <w:color w:val="221F1F"/>
          <w:spacing w:val="-7"/>
          <w:sz w:val="20"/>
        </w:rPr>
        <w:t xml:space="preserve"> </w:t>
      </w:r>
      <w:r>
        <w:rPr>
          <w:color w:val="221F1F"/>
          <w:sz w:val="20"/>
        </w:rPr>
        <w:t>in</w:t>
      </w:r>
      <w:r>
        <w:rPr>
          <w:color w:val="221F1F"/>
          <w:spacing w:val="-9"/>
          <w:sz w:val="20"/>
        </w:rPr>
        <w:t xml:space="preserve"> </w:t>
      </w:r>
      <w:r>
        <w:rPr>
          <w:color w:val="221F1F"/>
          <w:sz w:val="20"/>
        </w:rPr>
        <w:t xml:space="preserve">the </w:t>
      </w:r>
      <w:r>
        <w:rPr>
          <w:color w:val="221F1F"/>
          <w:spacing w:val="-2"/>
          <w:sz w:val="20"/>
        </w:rPr>
        <w:t>schedule.</w:t>
      </w:r>
    </w:p>
    <w:p w14:paraId="53938903" w14:textId="77777777" w:rsidR="00016C31" w:rsidRDefault="00016C31">
      <w:pPr>
        <w:pStyle w:val="BodyText"/>
        <w:spacing w:before="10"/>
        <w:rPr>
          <w:sz w:val="19"/>
        </w:rPr>
      </w:pPr>
    </w:p>
    <w:p w14:paraId="5DFC2290"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2"/>
        </w:rPr>
        <w:t xml:space="preserve"> Clause)</w:t>
      </w:r>
    </w:p>
    <w:p w14:paraId="2CC6CC6D" w14:textId="77777777" w:rsidR="00016C31" w:rsidRDefault="00016C31">
      <w:pPr>
        <w:pStyle w:val="BodyText"/>
        <w:rPr>
          <w:sz w:val="22"/>
        </w:rPr>
      </w:pPr>
    </w:p>
    <w:p w14:paraId="619D2A77" w14:textId="77777777" w:rsidR="00016C31" w:rsidRDefault="00016C31">
      <w:pPr>
        <w:pStyle w:val="BodyText"/>
        <w:rPr>
          <w:sz w:val="22"/>
        </w:rPr>
      </w:pPr>
    </w:p>
    <w:p w14:paraId="65731243" w14:textId="77777777" w:rsidR="00016C31" w:rsidRDefault="00632607">
      <w:pPr>
        <w:pStyle w:val="BodyText"/>
        <w:spacing w:before="183" w:line="242" w:lineRule="auto"/>
        <w:ind w:left="219" w:right="999"/>
      </w:pPr>
      <w:r>
        <w:rPr>
          <w:color w:val="221F1F"/>
        </w:rPr>
        <w:t>252.217-7000</w:t>
      </w:r>
      <w:r>
        <w:rPr>
          <w:color w:val="221F1F"/>
          <w:spacing w:val="-8"/>
        </w:rPr>
        <w:t xml:space="preserve"> </w:t>
      </w:r>
      <w:r>
        <w:rPr>
          <w:color w:val="221F1F"/>
        </w:rPr>
        <w:t>EXERCISE</w:t>
      </w:r>
      <w:r>
        <w:rPr>
          <w:color w:val="221F1F"/>
          <w:spacing w:val="-9"/>
        </w:rPr>
        <w:t xml:space="preserve"> </w:t>
      </w:r>
      <w:r>
        <w:rPr>
          <w:color w:val="221F1F"/>
        </w:rPr>
        <w:t>OF</w:t>
      </w:r>
      <w:r>
        <w:rPr>
          <w:color w:val="221F1F"/>
          <w:spacing w:val="-8"/>
        </w:rPr>
        <w:t xml:space="preserve"> </w:t>
      </w:r>
      <w:r>
        <w:rPr>
          <w:color w:val="221F1F"/>
        </w:rPr>
        <w:t>OPTION</w:t>
      </w:r>
      <w:r>
        <w:rPr>
          <w:color w:val="221F1F"/>
          <w:spacing w:val="-9"/>
        </w:rPr>
        <w:t xml:space="preserve"> </w:t>
      </w:r>
      <w:r>
        <w:rPr>
          <w:color w:val="221F1F"/>
        </w:rPr>
        <w:t>TO</w:t>
      </w:r>
      <w:r>
        <w:rPr>
          <w:color w:val="221F1F"/>
          <w:spacing w:val="-10"/>
        </w:rPr>
        <w:t xml:space="preserve"> </w:t>
      </w:r>
      <w:r>
        <w:rPr>
          <w:color w:val="221F1F"/>
        </w:rPr>
        <w:t>FULFILL</w:t>
      </w:r>
      <w:r>
        <w:rPr>
          <w:color w:val="221F1F"/>
          <w:spacing w:val="-9"/>
        </w:rPr>
        <w:t xml:space="preserve"> </w:t>
      </w:r>
      <w:r>
        <w:rPr>
          <w:color w:val="221F1F"/>
        </w:rPr>
        <w:t>FOREIGN</w:t>
      </w:r>
      <w:r>
        <w:rPr>
          <w:color w:val="221F1F"/>
          <w:spacing w:val="-9"/>
        </w:rPr>
        <w:t xml:space="preserve"> </w:t>
      </w:r>
      <w:r>
        <w:rPr>
          <w:color w:val="221F1F"/>
        </w:rPr>
        <w:t>MILITARY</w:t>
      </w:r>
      <w:r>
        <w:rPr>
          <w:color w:val="221F1F"/>
          <w:spacing w:val="-8"/>
        </w:rPr>
        <w:t xml:space="preserve"> </w:t>
      </w:r>
      <w:r>
        <w:rPr>
          <w:color w:val="221F1F"/>
        </w:rPr>
        <w:t>SALES</w:t>
      </w:r>
      <w:r>
        <w:rPr>
          <w:color w:val="221F1F"/>
          <w:spacing w:val="-10"/>
        </w:rPr>
        <w:t xml:space="preserve"> </w:t>
      </w:r>
      <w:r>
        <w:rPr>
          <w:color w:val="221F1F"/>
        </w:rPr>
        <w:t>COMMITMENTS--BASIC (NOV 2014)</w:t>
      </w:r>
    </w:p>
    <w:p w14:paraId="0A9077EC" w14:textId="77777777" w:rsidR="00016C31" w:rsidRDefault="00016C31">
      <w:pPr>
        <w:pStyle w:val="BodyText"/>
        <w:spacing w:before="8"/>
        <w:rPr>
          <w:sz w:val="19"/>
        </w:rPr>
      </w:pPr>
    </w:p>
    <w:p w14:paraId="63555B92" w14:textId="77777777" w:rsidR="00016C31" w:rsidRDefault="00632607">
      <w:pPr>
        <w:pStyle w:val="ListParagraph"/>
        <w:numPr>
          <w:ilvl w:val="1"/>
          <w:numId w:val="34"/>
        </w:numPr>
        <w:tabs>
          <w:tab w:val="left" w:pos="712"/>
        </w:tabs>
        <w:spacing w:before="1"/>
        <w:rPr>
          <w:sz w:val="20"/>
        </w:rPr>
      </w:pPr>
      <w:r>
        <w:rPr>
          <w:color w:val="221F1F"/>
          <w:sz w:val="20"/>
        </w:rPr>
        <w:t>The</w:t>
      </w:r>
      <w:r>
        <w:rPr>
          <w:color w:val="221F1F"/>
          <w:spacing w:val="-11"/>
          <w:sz w:val="20"/>
        </w:rPr>
        <w:t xml:space="preserve"> </w:t>
      </w:r>
      <w:r>
        <w:rPr>
          <w:color w:val="221F1F"/>
          <w:sz w:val="20"/>
        </w:rPr>
        <w:t>Government</w:t>
      </w:r>
      <w:r>
        <w:rPr>
          <w:color w:val="221F1F"/>
          <w:spacing w:val="-10"/>
          <w:sz w:val="20"/>
        </w:rPr>
        <w:t xml:space="preserve"> </w:t>
      </w:r>
      <w:r>
        <w:rPr>
          <w:color w:val="221F1F"/>
          <w:sz w:val="20"/>
        </w:rPr>
        <w:t>may</w:t>
      </w:r>
      <w:r>
        <w:rPr>
          <w:color w:val="221F1F"/>
          <w:spacing w:val="-8"/>
          <w:sz w:val="20"/>
        </w:rPr>
        <w:t xml:space="preserve"> </w:t>
      </w:r>
      <w:r>
        <w:rPr>
          <w:color w:val="221F1F"/>
          <w:sz w:val="20"/>
        </w:rPr>
        <w:t>exercise</w:t>
      </w:r>
      <w:r>
        <w:rPr>
          <w:color w:val="221F1F"/>
          <w:spacing w:val="-12"/>
          <w:sz w:val="20"/>
        </w:rPr>
        <w:t xml:space="preserve"> </w:t>
      </w:r>
      <w:r>
        <w:rPr>
          <w:color w:val="221F1F"/>
          <w:sz w:val="20"/>
        </w:rPr>
        <w:t>the</w:t>
      </w:r>
      <w:r>
        <w:rPr>
          <w:color w:val="221F1F"/>
          <w:spacing w:val="-11"/>
          <w:sz w:val="20"/>
        </w:rPr>
        <w:t xml:space="preserve"> </w:t>
      </w:r>
      <w:r>
        <w:rPr>
          <w:color w:val="221F1F"/>
          <w:sz w:val="20"/>
        </w:rPr>
        <w:t>option(s)</w:t>
      </w:r>
      <w:r>
        <w:rPr>
          <w:color w:val="221F1F"/>
          <w:spacing w:val="-8"/>
          <w:sz w:val="20"/>
        </w:rPr>
        <w:t xml:space="preserve"> </w:t>
      </w:r>
      <w:r>
        <w:rPr>
          <w:color w:val="221F1F"/>
          <w:sz w:val="20"/>
        </w:rPr>
        <w:t>of</w:t>
      </w:r>
      <w:r>
        <w:rPr>
          <w:color w:val="221F1F"/>
          <w:spacing w:val="-10"/>
          <w:sz w:val="20"/>
        </w:rPr>
        <w:t xml:space="preserve"> </w:t>
      </w:r>
      <w:r>
        <w:rPr>
          <w:color w:val="221F1F"/>
          <w:sz w:val="20"/>
        </w:rPr>
        <w:t>this</w:t>
      </w:r>
      <w:r>
        <w:rPr>
          <w:color w:val="221F1F"/>
          <w:spacing w:val="-12"/>
          <w:sz w:val="20"/>
        </w:rPr>
        <w:t xml:space="preserve"> </w:t>
      </w:r>
      <w:r>
        <w:rPr>
          <w:color w:val="221F1F"/>
          <w:sz w:val="20"/>
        </w:rPr>
        <w:t>contract</w:t>
      </w:r>
      <w:r>
        <w:rPr>
          <w:color w:val="221F1F"/>
          <w:spacing w:val="-8"/>
          <w:sz w:val="20"/>
        </w:rPr>
        <w:t xml:space="preserve"> </w:t>
      </w:r>
      <w:r>
        <w:rPr>
          <w:color w:val="221F1F"/>
          <w:sz w:val="20"/>
        </w:rPr>
        <w:t>to</w:t>
      </w:r>
      <w:r>
        <w:rPr>
          <w:color w:val="221F1F"/>
          <w:spacing w:val="-10"/>
          <w:sz w:val="20"/>
        </w:rPr>
        <w:t xml:space="preserve"> </w:t>
      </w:r>
      <w:r>
        <w:rPr>
          <w:color w:val="221F1F"/>
          <w:sz w:val="20"/>
        </w:rPr>
        <w:t>fulfill</w:t>
      </w:r>
      <w:r>
        <w:rPr>
          <w:color w:val="221F1F"/>
          <w:spacing w:val="-12"/>
          <w:sz w:val="20"/>
        </w:rPr>
        <w:t xml:space="preserve"> </w:t>
      </w:r>
      <w:r>
        <w:rPr>
          <w:color w:val="221F1F"/>
          <w:sz w:val="20"/>
        </w:rPr>
        <w:t>foreign</w:t>
      </w:r>
      <w:r>
        <w:rPr>
          <w:color w:val="221F1F"/>
          <w:spacing w:val="-9"/>
          <w:sz w:val="20"/>
        </w:rPr>
        <w:t xml:space="preserve"> </w:t>
      </w:r>
      <w:r>
        <w:rPr>
          <w:color w:val="221F1F"/>
          <w:sz w:val="20"/>
        </w:rPr>
        <w:t>military</w:t>
      </w:r>
      <w:r>
        <w:rPr>
          <w:color w:val="221F1F"/>
          <w:spacing w:val="-9"/>
          <w:sz w:val="20"/>
        </w:rPr>
        <w:t xml:space="preserve"> </w:t>
      </w:r>
      <w:r>
        <w:rPr>
          <w:color w:val="221F1F"/>
          <w:sz w:val="20"/>
        </w:rPr>
        <w:t>sales</w:t>
      </w:r>
      <w:r>
        <w:rPr>
          <w:color w:val="221F1F"/>
          <w:spacing w:val="-9"/>
          <w:sz w:val="20"/>
        </w:rPr>
        <w:t xml:space="preserve"> </w:t>
      </w:r>
      <w:r>
        <w:rPr>
          <w:color w:val="221F1F"/>
          <w:spacing w:val="-2"/>
          <w:sz w:val="20"/>
        </w:rPr>
        <w:t>commitments.</w:t>
      </w:r>
    </w:p>
    <w:p w14:paraId="5CA6CAC7" w14:textId="77777777" w:rsidR="00016C31" w:rsidRDefault="00016C31">
      <w:pPr>
        <w:pStyle w:val="BodyText"/>
        <w:spacing w:before="1"/>
      </w:pPr>
    </w:p>
    <w:p w14:paraId="05BE0CDD" w14:textId="77777777" w:rsidR="00016C31" w:rsidRDefault="00632607">
      <w:pPr>
        <w:pStyle w:val="ListParagraph"/>
        <w:numPr>
          <w:ilvl w:val="1"/>
          <w:numId w:val="34"/>
        </w:numPr>
        <w:tabs>
          <w:tab w:val="left" w:pos="724"/>
        </w:tabs>
        <w:ind w:left="723" w:hanging="286"/>
        <w:rPr>
          <w:sz w:val="20"/>
        </w:rPr>
      </w:pPr>
      <w:r>
        <w:rPr>
          <w:color w:val="221F1F"/>
          <w:sz w:val="20"/>
        </w:rPr>
        <w:t>The</w:t>
      </w:r>
      <w:r>
        <w:rPr>
          <w:color w:val="221F1F"/>
          <w:spacing w:val="-12"/>
          <w:sz w:val="20"/>
        </w:rPr>
        <w:t xml:space="preserve"> </w:t>
      </w:r>
      <w:r>
        <w:rPr>
          <w:color w:val="221F1F"/>
          <w:sz w:val="20"/>
        </w:rPr>
        <w:t>foreign</w:t>
      </w:r>
      <w:r>
        <w:rPr>
          <w:color w:val="221F1F"/>
          <w:spacing w:val="-10"/>
          <w:sz w:val="20"/>
        </w:rPr>
        <w:t xml:space="preserve"> </w:t>
      </w:r>
      <w:r>
        <w:rPr>
          <w:color w:val="221F1F"/>
          <w:sz w:val="20"/>
        </w:rPr>
        <w:t>military</w:t>
      </w:r>
      <w:r>
        <w:rPr>
          <w:color w:val="221F1F"/>
          <w:spacing w:val="-10"/>
          <w:sz w:val="20"/>
        </w:rPr>
        <w:t xml:space="preserve"> </w:t>
      </w:r>
      <w:r>
        <w:rPr>
          <w:color w:val="221F1F"/>
          <w:sz w:val="20"/>
        </w:rPr>
        <w:t>sales</w:t>
      </w:r>
      <w:r>
        <w:rPr>
          <w:color w:val="221F1F"/>
          <w:spacing w:val="-12"/>
          <w:sz w:val="20"/>
        </w:rPr>
        <w:t xml:space="preserve"> </w:t>
      </w:r>
      <w:r>
        <w:rPr>
          <w:color w:val="221F1F"/>
          <w:sz w:val="20"/>
        </w:rPr>
        <w:t>commitments</w:t>
      </w:r>
      <w:r>
        <w:rPr>
          <w:color w:val="221F1F"/>
          <w:spacing w:val="-11"/>
          <w:sz w:val="20"/>
        </w:rPr>
        <w:t xml:space="preserve"> </w:t>
      </w:r>
      <w:r>
        <w:rPr>
          <w:color w:val="221F1F"/>
          <w:sz w:val="20"/>
        </w:rPr>
        <w:t>are</w:t>
      </w:r>
      <w:r>
        <w:rPr>
          <w:color w:val="221F1F"/>
          <w:spacing w:val="-12"/>
          <w:sz w:val="20"/>
        </w:rPr>
        <w:t xml:space="preserve"> </w:t>
      </w:r>
      <w:r>
        <w:rPr>
          <w:color w:val="221F1F"/>
          <w:spacing w:val="-4"/>
          <w:sz w:val="20"/>
        </w:rPr>
        <w:t>for:</w:t>
      </w:r>
    </w:p>
    <w:p w14:paraId="67002238" w14:textId="77777777" w:rsidR="00016C31" w:rsidRDefault="00016C31">
      <w:pPr>
        <w:pStyle w:val="BodyText"/>
        <w:spacing w:before="10"/>
        <w:rPr>
          <w:sz w:val="19"/>
        </w:rPr>
      </w:pPr>
    </w:p>
    <w:p w14:paraId="0B2DB76E" w14:textId="77777777" w:rsidR="00016C31" w:rsidRDefault="00632607">
      <w:pPr>
        <w:pStyle w:val="Heading4"/>
      </w:pPr>
      <w:r>
        <w:rPr>
          <w:color w:val="221F1F"/>
        </w:rPr>
        <w:t>*</w:t>
      </w:r>
      <w:r>
        <w:rPr>
          <w:color w:val="221F1F"/>
          <w:spacing w:val="-7"/>
        </w:rPr>
        <w:t xml:space="preserve"> </w:t>
      </w:r>
      <w:r>
        <w:rPr>
          <w:color w:val="221F1F"/>
        </w:rPr>
        <w:t>To</w:t>
      </w:r>
      <w:r>
        <w:rPr>
          <w:color w:val="221F1F"/>
          <w:spacing w:val="-4"/>
        </w:rPr>
        <w:t xml:space="preserve"> </w:t>
      </w:r>
      <w:r>
        <w:rPr>
          <w:color w:val="221F1F"/>
        </w:rPr>
        <w:t>be</w:t>
      </w:r>
      <w:r>
        <w:rPr>
          <w:color w:val="221F1F"/>
          <w:spacing w:val="-6"/>
        </w:rPr>
        <w:t xml:space="preserve"> </w:t>
      </w:r>
      <w:r>
        <w:rPr>
          <w:color w:val="221F1F"/>
        </w:rPr>
        <w:t>completed</w:t>
      </w:r>
      <w:r>
        <w:rPr>
          <w:color w:val="221F1F"/>
          <w:spacing w:val="-5"/>
        </w:rPr>
        <w:t xml:space="preserve"> </w:t>
      </w:r>
      <w:r>
        <w:rPr>
          <w:color w:val="221F1F"/>
        </w:rPr>
        <w:t>at</w:t>
      </w:r>
      <w:r>
        <w:rPr>
          <w:color w:val="221F1F"/>
          <w:spacing w:val="-3"/>
        </w:rPr>
        <w:t xml:space="preserve"> </w:t>
      </w:r>
      <w:r>
        <w:rPr>
          <w:color w:val="221F1F"/>
        </w:rPr>
        <w:t>the</w:t>
      </w:r>
      <w:r>
        <w:rPr>
          <w:color w:val="221F1F"/>
          <w:spacing w:val="-5"/>
        </w:rPr>
        <w:t xml:space="preserve"> </w:t>
      </w:r>
      <w:r>
        <w:rPr>
          <w:color w:val="221F1F"/>
        </w:rPr>
        <w:t>task</w:t>
      </w:r>
      <w:r>
        <w:rPr>
          <w:color w:val="221F1F"/>
          <w:spacing w:val="-4"/>
        </w:rPr>
        <w:t xml:space="preserve"> </w:t>
      </w:r>
      <w:r>
        <w:rPr>
          <w:color w:val="221F1F"/>
        </w:rPr>
        <w:t>order</w:t>
      </w:r>
      <w:r>
        <w:rPr>
          <w:color w:val="221F1F"/>
          <w:spacing w:val="-2"/>
        </w:rPr>
        <w:t xml:space="preserve"> </w:t>
      </w:r>
      <w:r>
        <w:rPr>
          <w:color w:val="221F1F"/>
        </w:rPr>
        <w:t>level,</w:t>
      </w:r>
      <w:r>
        <w:rPr>
          <w:color w:val="221F1F"/>
          <w:spacing w:val="-5"/>
        </w:rPr>
        <w:t xml:space="preserve"> </w:t>
      </w:r>
      <w:r>
        <w:rPr>
          <w:color w:val="221F1F"/>
        </w:rPr>
        <w:t>when</w:t>
      </w:r>
      <w:r>
        <w:rPr>
          <w:color w:val="221F1F"/>
          <w:spacing w:val="-3"/>
        </w:rPr>
        <w:t xml:space="preserve"> </w:t>
      </w:r>
      <w:r>
        <w:rPr>
          <w:color w:val="221F1F"/>
          <w:spacing w:val="-2"/>
        </w:rPr>
        <w:t>applicable.</w:t>
      </w:r>
    </w:p>
    <w:p w14:paraId="73E2BED0" w14:textId="77777777" w:rsidR="00016C31" w:rsidRDefault="00016C31">
      <w:pPr>
        <w:pStyle w:val="BodyText"/>
        <w:spacing w:before="1"/>
        <w:rPr>
          <w:b/>
        </w:rPr>
      </w:pPr>
    </w:p>
    <w:p w14:paraId="5CBF392E"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2F019139" w14:textId="77777777" w:rsidR="00016C31" w:rsidRDefault="00016C31">
      <w:pPr>
        <w:pStyle w:val="BodyText"/>
        <w:rPr>
          <w:sz w:val="22"/>
        </w:rPr>
      </w:pPr>
    </w:p>
    <w:p w14:paraId="6A2D06AE" w14:textId="77777777" w:rsidR="00016C31" w:rsidRDefault="00016C31">
      <w:pPr>
        <w:pStyle w:val="BodyText"/>
        <w:rPr>
          <w:sz w:val="22"/>
        </w:rPr>
      </w:pPr>
    </w:p>
    <w:p w14:paraId="5C662C48" w14:textId="77777777" w:rsidR="00016C31" w:rsidRDefault="00016C31">
      <w:pPr>
        <w:pStyle w:val="BodyText"/>
        <w:rPr>
          <w:sz w:val="22"/>
        </w:rPr>
      </w:pPr>
    </w:p>
    <w:p w14:paraId="56BDB5A6" w14:textId="7DA66187" w:rsidR="00016C31" w:rsidDel="00070044" w:rsidRDefault="00632607">
      <w:pPr>
        <w:pStyle w:val="BodyText"/>
        <w:spacing w:before="161"/>
        <w:ind w:left="219" w:right="999"/>
        <w:rPr>
          <w:del w:id="647" w:author="Chandler Wilson" w:date="2023-05-25T10:34:00Z"/>
        </w:rPr>
      </w:pPr>
      <w:del w:id="648" w:author="Chandler Wilson" w:date="2023-05-25T10:34:00Z">
        <w:r w:rsidDel="00070044">
          <w:rPr>
            <w:color w:val="221F1F"/>
          </w:rPr>
          <w:delText>252.223-7007</w:delText>
        </w:r>
        <w:r w:rsidDel="00070044">
          <w:rPr>
            <w:color w:val="221F1F"/>
            <w:spacing w:val="-10"/>
          </w:rPr>
          <w:delText xml:space="preserve"> </w:delText>
        </w:r>
        <w:r w:rsidDel="00070044">
          <w:rPr>
            <w:color w:val="221F1F"/>
          </w:rPr>
          <w:delText>SAFEGUARDING</w:delText>
        </w:r>
        <w:r w:rsidDel="00070044">
          <w:rPr>
            <w:color w:val="221F1F"/>
            <w:spacing w:val="-13"/>
          </w:rPr>
          <w:delText xml:space="preserve"> </w:delText>
        </w:r>
        <w:r w:rsidDel="00070044">
          <w:rPr>
            <w:color w:val="221F1F"/>
          </w:rPr>
          <w:delText>SENSITIVE</w:delText>
        </w:r>
        <w:r w:rsidDel="00070044">
          <w:rPr>
            <w:color w:val="221F1F"/>
            <w:spacing w:val="-9"/>
          </w:rPr>
          <w:delText xml:space="preserve"> </w:delText>
        </w:r>
        <w:r w:rsidDel="00070044">
          <w:rPr>
            <w:color w:val="221F1F"/>
          </w:rPr>
          <w:delText>CONVENTIONAL</w:delText>
        </w:r>
        <w:r w:rsidDel="00070044">
          <w:rPr>
            <w:color w:val="221F1F"/>
            <w:spacing w:val="-12"/>
          </w:rPr>
          <w:delText xml:space="preserve"> </w:delText>
        </w:r>
        <w:r w:rsidDel="00070044">
          <w:rPr>
            <w:color w:val="221F1F"/>
          </w:rPr>
          <w:delText>ARMS,</w:delText>
        </w:r>
        <w:r w:rsidDel="00070044">
          <w:rPr>
            <w:color w:val="221F1F"/>
            <w:spacing w:val="-13"/>
          </w:rPr>
          <w:delText xml:space="preserve"> </w:delText>
        </w:r>
        <w:r w:rsidDel="00070044">
          <w:rPr>
            <w:color w:val="221F1F"/>
          </w:rPr>
          <w:delText>AMMUNITION,</w:delText>
        </w:r>
        <w:r w:rsidDel="00070044">
          <w:rPr>
            <w:color w:val="221F1F"/>
            <w:spacing w:val="-11"/>
          </w:rPr>
          <w:delText xml:space="preserve"> </w:delText>
        </w:r>
        <w:r w:rsidDel="00070044">
          <w:rPr>
            <w:color w:val="221F1F"/>
          </w:rPr>
          <w:delText>AND</w:delText>
        </w:r>
        <w:r w:rsidDel="00070044">
          <w:rPr>
            <w:color w:val="221F1F"/>
            <w:spacing w:val="-13"/>
          </w:rPr>
          <w:delText xml:space="preserve"> </w:delText>
        </w:r>
        <w:r w:rsidDel="00070044">
          <w:rPr>
            <w:color w:val="221F1F"/>
          </w:rPr>
          <w:delText xml:space="preserve">EXPLOSIVES (SEP </w:delText>
        </w:r>
        <w:commentRangeStart w:id="649"/>
        <w:r w:rsidDel="00070044">
          <w:rPr>
            <w:color w:val="221F1F"/>
          </w:rPr>
          <w:delText>1999</w:delText>
        </w:r>
      </w:del>
      <w:commentRangeEnd w:id="649"/>
      <w:r w:rsidR="007D48D6">
        <w:rPr>
          <w:rStyle w:val="CommentReference"/>
        </w:rPr>
        <w:commentReference w:id="649"/>
      </w:r>
      <w:del w:id="650" w:author="Chandler Wilson" w:date="2023-05-25T10:34:00Z">
        <w:r w:rsidDel="00070044">
          <w:rPr>
            <w:color w:val="221F1F"/>
          </w:rPr>
          <w:delText>)</w:delText>
        </w:r>
      </w:del>
    </w:p>
    <w:p w14:paraId="46EE85EF" w14:textId="72F87A7E" w:rsidR="00016C31" w:rsidDel="00070044" w:rsidRDefault="00016C31">
      <w:pPr>
        <w:pStyle w:val="BodyText"/>
        <w:spacing w:before="1"/>
        <w:rPr>
          <w:del w:id="651" w:author="Chandler Wilson" w:date="2023-05-25T10:34:00Z"/>
        </w:rPr>
      </w:pPr>
    </w:p>
    <w:p w14:paraId="4794F97D" w14:textId="69F5C200" w:rsidR="00016C31" w:rsidDel="00070044" w:rsidRDefault="00632607">
      <w:pPr>
        <w:pStyle w:val="ListParagraph"/>
        <w:numPr>
          <w:ilvl w:val="0"/>
          <w:numId w:val="33"/>
        </w:numPr>
        <w:tabs>
          <w:tab w:val="left" w:pos="712"/>
        </w:tabs>
        <w:jc w:val="left"/>
        <w:rPr>
          <w:del w:id="652" w:author="Chandler Wilson" w:date="2023-05-25T10:34:00Z"/>
          <w:sz w:val="20"/>
        </w:rPr>
      </w:pPr>
      <w:del w:id="653" w:author="Chandler Wilson" w:date="2023-05-25T10:34:00Z">
        <w:r w:rsidDel="00070044">
          <w:rPr>
            <w:color w:val="221F1F"/>
            <w:spacing w:val="-2"/>
            <w:sz w:val="20"/>
          </w:rPr>
          <w:delText>Definition.</w:delText>
        </w:r>
      </w:del>
    </w:p>
    <w:p w14:paraId="39341E2E" w14:textId="14207CAE" w:rsidR="00016C31" w:rsidDel="00070044" w:rsidRDefault="00016C31">
      <w:pPr>
        <w:pStyle w:val="BodyText"/>
        <w:spacing w:before="10"/>
        <w:rPr>
          <w:del w:id="654" w:author="Chandler Wilson" w:date="2023-05-25T10:34:00Z"/>
          <w:sz w:val="19"/>
        </w:rPr>
      </w:pPr>
    </w:p>
    <w:p w14:paraId="1F76A886" w14:textId="0670C9B5" w:rsidR="00016C31" w:rsidDel="00070044" w:rsidRDefault="00632607">
      <w:pPr>
        <w:pStyle w:val="BodyText"/>
        <w:ind w:left="219" w:right="175"/>
        <w:rPr>
          <w:del w:id="655" w:author="Chandler Wilson" w:date="2023-05-25T10:34:00Z"/>
        </w:rPr>
      </w:pPr>
      <w:del w:id="656" w:author="Chandler Wilson" w:date="2023-05-25T10:34:00Z">
        <w:r w:rsidDel="00070044">
          <w:rPr>
            <w:color w:val="221F1F"/>
          </w:rPr>
          <w:delText>"Arms,</w:delText>
        </w:r>
        <w:r w:rsidDel="00070044">
          <w:rPr>
            <w:color w:val="221F1F"/>
            <w:spacing w:val="-4"/>
          </w:rPr>
          <w:delText xml:space="preserve"> </w:delText>
        </w:r>
        <w:r w:rsidDel="00070044">
          <w:rPr>
            <w:color w:val="221F1F"/>
          </w:rPr>
          <w:delText>ammunition,</w:delText>
        </w:r>
        <w:r w:rsidDel="00070044">
          <w:rPr>
            <w:color w:val="221F1F"/>
            <w:spacing w:val="-4"/>
          </w:rPr>
          <w:delText xml:space="preserve"> </w:delText>
        </w:r>
        <w:r w:rsidDel="00070044">
          <w:rPr>
            <w:color w:val="221F1F"/>
          </w:rPr>
          <w:delText>and</w:delText>
        </w:r>
        <w:r w:rsidDel="00070044">
          <w:rPr>
            <w:color w:val="221F1F"/>
            <w:spacing w:val="-4"/>
          </w:rPr>
          <w:delText xml:space="preserve"> </w:delText>
        </w:r>
        <w:r w:rsidDel="00070044">
          <w:rPr>
            <w:color w:val="221F1F"/>
          </w:rPr>
          <w:delText>explosives</w:delText>
        </w:r>
        <w:r w:rsidDel="00070044">
          <w:rPr>
            <w:color w:val="221F1F"/>
            <w:spacing w:val="-7"/>
          </w:rPr>
          <w:delText xml:space="preserve"> </w:delText>
        </w:r>
        <w:r w:rsidDel="00070044">
          <w:rPr>
            <w:color w:val="221F1F"/>
          </w:rPr>
          <w:delText>(AA&amp;E),"</w:delText>
        </w:r>
        <w:r w:rsidDel="00070044">
          <w:rPr>
            <w:color w:val="221F1F"/>
            <w:spacing w:val="-4"/>
          </w:rPr>
          <w:delText xml:space="preserve"> </w:delText>
        </w:r>
        <w:r w:rsidDel="00070044">
          <w:rPr>
            <w:color w:val="221F1F"/>
          </w:rPr>
          <w:delText>as</w:delText>
        </w:r>
        <w:r w:rsidDel="00070044">
          <w:rPr>
            <w:color w:val="221F1F"/>
            <w:spacing w:val="-6"/>
          </w:rPr>
          <w:delText xml:space="preserve"> </w:delText>
        </w:r>
        <w:r w:rsidDel="00070044">
          <w:rPr>
            <w:color w:val="221F1F"/>
          </w:rPr>
          <w:delText>used</w:delText>
        </w:r>
        <w:r w:rsidDel="00070044">
          <w:rPr>
            <w:color w:val="221F1F"/>
            <w:spacing w:val="-4"/>
          </w:rPr>
          <w:delText xml:space="preserve"> </w:delText>
        </w:r>
        <w:r w:rsidDel="00070044">
          <w:rPr>
            <w:color w:val="221F1F"/>
          </w:rPr>
          <w:delText>in</w:delText>
        </w:r>
        <w:r w:rsidDel="00070044">
          <w:rPr>
            <w:color w:val="221F1F"/>
            <w:spacing w:val="-4"/>
          </w:rPr>
          <w:delText xml:space="preserve"> </w:delText>
        </w:r>
        <w:r w:rsidDel="00070044">
          <w:rPr>
            <w:color w:val="221F1F"/>
          </w:rPr>
          <w:delText>this</w:delText>
        </w:r>
        <w:r w:rsidDel="00070044">
          <w:rPr>
            <w:color w:val="221F1F"/>
            <w:spacing w:val="-6"/>
          </w:rPr>
          <w:delText xml:space="preserve"> </w:delText>
        </w:r>
        <w:r w:rsidDel="00070044">
          <w:rPr>
            <w:color w:val="221F1F"/>
          </w:rPr>
          <w:delText>clause,</w:delText>
        </w:r>
        <w:r w:rsidDel="00070044">
          <w:rPr>
            <w:color w:val="221F1F"/>
            <w:spacing w:val="-4"/>
          </w:rPr>
          <w:delText xml:space="preserve"> </w:delText>
        </w:r>
        <w:r w:rsidDel="00070044">
          <w:rPr>
            <w:color w:val="221F1F"/>
          </w:rPr>
          <w:delText>means</w:delText>
        </w:r>
        <w:r w:rsidDel="00070044">
          <w:rPr>
            <w:color w:val="221F1F"/>
            <w:spacing w:val="-6"/>
          </w:rPr>
          <w:delText xml:space="preserve"> </w:delText>
        </w:r>
        <w:r w:rsidDel="00070044">
          <w:rPr>
            <w:color w:val="221F1F"/>
          </w:rPr>
          <w:delText>those</w:delText>
        </w:r>
        <w:r w:rsidDel="00070044">
          <w:rPr>
            <w:color w:val="221F1F"/>
            <w:spacing w:val="-5"/>
          </w:rPr>
          <w:delText xml:space="preserve"> </w:delText>
        </w:r>
        <w:r w:rsidDel="00070044">
          <w:rPr>
            <w:color w:val="221F1F"/>
          </w:rPr>
          <w:delText>items</w:delText>
        </w:r>
        <w:r w:rsidDel="00070044">
          <w:rPr>
            <w:color w:val="221F1F"/>
            <w:spacing w:val="-6"/>
          </w:rPr>
          <w:delText xml:space="preserve"> </w:delText>
        </w:r>
        <w:r w:rsidDel="00070044">
          <w:rPr>
            <w:color w:val="221F1F"/>
          </w:rPr>
          <w:delText>within</w:delText>
        </w:r>
        <w:r w:rsidDel="00070044">
          <w:rPr>
            <w:color w:val="221F1F"/>
            <w:spacing w:val="-2"/>
          </w:rPr>
          <w:delText xml:space="preserve"> </w:delText>
        </w:r>
        <w:r w:rsidDel="00070044">
          <w:rPr>
            <w:color w:val="221F1F"/>
          </w:rPr>
          <w:delText>the</w:delText>
        </w:r>
        <w:r w:rsidDel="00070044">
          <w:rPr>
            <w:color w:val="221F1F"/>
            <w:spacing w:val="-5"/>
          </w:rPr>
          <w:delText xml:space="preserve"> </w:delText>
        </w:r>
        <w:r w:rsidDel="00070044">
          <w:rPr>
            <w:color w:val="221F1F"/>
          </w:rPr>
          <w:delText>scope</w:delText>
        </w:r>
        <w:r w:rsidDel="00070044">
          <w:rPr>
            <w:color w:val="221F1F"/>
            <w:spacing w:val="-4"/>
          </w:rPr>
          <w:delText xml:space="preserve"> </w:delText>
        </w:r>
        <w:r w:rsidDel="00070044">
          <w:rPr>
            <w:color w:val="221F1F"/>
          </w:rPr>
          <w:delText>(chapter</w:delText>
        </w:r>
        <w:r w:rsidDel="00070044">
          <w:rPr>
            <w:color w:val="221F1F"/>
            <w:spacing w:val="-6"/>
          </w:rPr>
          <w:delText xml:space="preserve"> </w:delText>
        </w:r>
        <w:r w:rsidDel="00070044">
          <w:rPr>
            <w:color w:val="221F1F"/>
          </w:rPr>
          <w:delText>1,</w:delText>
        </w:r>
        <w:r w:rsidDel="00070044">
          <w:rPr>
            <w:color w:val="221F1F"/>
            <w:spacing w:val="-5"/>
          </w:rPr>
          <w:delText xml:space="preserve"> </w:delText>
        </w:r>
        <w:r w:rsidDel="00070044">
          <w:rPr>
            <w:color w:val="221F1F"/>
          </w:rPr>
          <w:delText>paragraph B) of DoD 5100.76-M, Physical Security of Sensitive Conventional Arms, Ammunition, and Explosives.</w:delText>
        </w:r>
      </w:del>
    </w:p>
    <w:p w14:paraId="262BE00B" w14:textId="2FF6CF8A" w:rsidR="00016C31" w:rsidDel="00070044" w:rsidRDefault="00016C31">
      <w:pPr>
        <w:pStyle w:val="BodyText"/>
        <w:spacing w:before="1"/>
        <w:rPr>
          <w:del w:id="657" w:author="Chandler Wilson" w:date="2023-05-25T10:34:00Z"/>
        </w:rPr>
      </w:pPr>
    </w:p>
    <w:p w14:paraId="7C3EC4C8" w14:textId="03590DC3" w:rsidR="00016C31" w:rsidDel="00070044" w:rsidRDefault="00632607">
      <w:pPr>
        <w:pStyle w:val="ListParagraph"/>
        <w:numPr>
          <w:ilvl w:val="0"/>
          <w:numId w:val="33"/>
        </w:numPr>
        <w:tabs>
          <w:tab w:val="left" w:pos="441"/>
        </w:tabs>
        <w:ind w:left="440" w:right="1090" w:hanging="275"/>
        <w:jc w:val="left"/>
        <w:rPr>
          <w:del w:id="658" w:author="Chandler Wilson" w:date="2023-05-25T10:34:00Z"/>
          <w:sz w:val="20"/>
        </w:rPr>
      </w:pPr>
      <w:del w:id="659" w:author="Chandler Wilson" w:date="2023-05-25T10:34:00Z">
        <w:r w:rsidDel="00070044">
          <w:rPr>
            <w:color w:val="221F1F"/>
            <w:sz w:val="20"/>
          </w:rPr>
          <w:delText>The requirements of DoD 5100.76-M apply to the following items of AA&amp;E being developed, produced, manufactured,</w:delText>
        </w:r>
        <w:r w:rsidDel="00070044">
          <w:rPr>
            <w:color w:val="221F1F"/>
            <w:spacing w:val="-7"/>
            <w:sz w:val="20"/>
          </w:rPr>
          <w:delText xml:space="preserve"> </w:delText>
        </w:r>
        <w:r w:rsidDel="00070044">
          <w:rPr>
            <w:color w:val="221F1F"/>
            <w:sz w:val="20"/>
          </w:rPr>
          <w:delText>or</w:delText>
        </w:r>
        <w:r w:rsidDel="00070044">
          <w:rPr>
            <w:color w:val="221F1F"/>
            <w:spacing w:val="-8"/>
            <w:sz w:val="20"/>
          </w:rPr>
          <w:delText xml:space="preserve"> </w:delText>
        </w:r>
        <w:r w:rsidDel="00070044">
          <w:rPr>
            <w:color w:val="221F1F"/>
            <w:sz w:val="20"/>
          </w:rPr>
          <w:delText>purchased</w:delText>
        </w:r>
        <w:r w:rsidDel="00070044">
          <w:rPr>
            <w:color w:val="221F1F"/>
            <w:spacing w:val="-7"/>
            <w:sz w:val="20"/>
          </w:rPr>
          <w:delText xml:space="preserve"> </w:delText>
        </w:r>
        <w:r w:rsidDel="00070044">
          <w:rPr>
            <w:color w:val="221F1F"/>
            <w:sz w:val="20"/>
          </w:rPr>
          <w:delText>for</w:delText>
        </w:r>
        <w:r w:rsidDel="00070044">
          <w:rPr>
            <w:color w:val="221F1F"/>
            <w:spacing w:val="-5"/>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Government,</w:delText>
        </w:r>
        <w:r w:rsidDel="00070044">
          <w:rPr>
            <w:color w:val="221F1F"/>
            <w:spacing w:val="-8"/>
            <w:sz w:val="20"/>
          </w:rPr>
          <w:delText xml:space="preserve"> </w:delText>
        </w:r>
        <w:r w:rsidDel="00070044">
          <w:rPr>
            <w:color w:val="221F1F"/>
            <w:sz w:val="20"/>
          </w:rPr>
          <w:delText>or</w:delText>
        </w:r>
        <w:r w:rsidDel="00070044">
          <w:rPr>
            <w:color w:val="221F1F"/>
            <w:spacing w:val="-8"/>
            <w:sz w:val="20"/>
          </w:rPr>
          <w:delText xml:space="preserve"> </w:delText>
        </w:r>
        <w:r w:rsidDel="00070044">
          <w:rPr>
            <w:color w:val="221F1F"/>
            <w:sz w:val="20"/>
          </w:rPr>
          <w:delText>provided</w:delText>
        </w:r>
        <w:r w:rsidDel="00070044">
          <w:rPr>
            <w:color w:val="221F1F"/>
            <w:spacing w:val="-6"/>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Contractor</w:delText>
        </w:r>
        <w:r w:rsidDel="00070044">
          <w:rPr>
            <w:color w:val="221F1F"/>
            <w:spacing w:val="-5"/>
            <w:sz w:val="20"/>
          </w:rPr>
          <w:delText xml:space="preserve"> </w:delText>
        </w:r>
        <w:r w:rsidDel="00070044">
          <w:rPr>
            <w:color w:val="221F1F"/>
            <w:sz w:val="20"/>
          </w:rPr>
          <w:delText>as</w:delText>
        </w:r>
        <w:r w:rsidDel="00070044">
          <w:rPr>
            <w:color w:val="221F1F"/>
            <w:spacing w:val="-7"/>
            <w:sz w:val="20"/>
          </w:rPr>
          <w:delText xml:space="preserve"> </w:delText>
        </w:r>
        <w:r w:rsidDel="00070044">
          <w:rPr>
            <w:color w:val="221F1F"/>
            <w:sz w:val="20"/>
          </w:rPr>
          <w:delText>Government-furnished</w:delText>
        </w:r>
        <w:r w:rsidDel="00070044">
          <w:rPr>
            <w:color w:val="221F1F"/>
            <w:spacing w:val="-3"/>
            <w:sz w:val="20"/>
          </w:rPr>
          <w:delText xml:space="preserve"> </w:delText>
        </w:r>
        <w:r w:rsidDel="00070044">
          <w:rPr>
            <w:color w:val="221F1F"/>
            <w:sz w:val="20"/>
          </w:rPr>
          <w:delText>property under this contract:</w:delText>
        </w:r>
      </w:del>
    </w:p>
    <w:p w14:paraId="0F10351B" w14:textId="0A719C41" w:rsidR="00016C31" w:rsidDel="00070044" w:rsidRDefault="00016C31">
      <w:pPr>
        <w:pStyle w:val="BodyText"/>
        <w:spacing w:before="9"/>
        <w:rPr>
          <w:del w:id="660" w:author="Chandler Wilson" w:date="2023-05-25T10:34:00Z"/>
          <w:sz w:val="19"/>
        </w:rPr>
      </w:pPr>
    </w:p>
    <w:p w14:paraId="7BD1F771" w14:textId="0D04AA10" w:rsidR="00016C31" w:rsidDel="00070044" w:rsidRDefault="00632607">
      <w:pPr>
        <w:pStyle w:val="BodyText"/>
        <w:tabs>
          <w:tab w:val="left" w:pos="2437"/>
          <w:tab w:val="left" w:pos="4446"/>
        </w:tabs>
        <w:ind w:left="219" w:right="4952"/>
        <w:rPr>
          <w:del w:id="661" w:author="Chandler Wilson" w:date="2023-05-25T10:34:00Z"/>
        </w:rPr>
      </w:pPr>
      <w:del w:id="662" w:author="Chandler Wilson" w:date="2023-05-25T10:34:00Z">
        <w:r w:rsidDel="00070044">
          <w:rPr>
            <w:color w:val="221F1F"/>
            <w:spacing w:val="-2"/>
          </w:rPr>
          <w:delText>NOMENCLATURE</w:delText>
        </w:r>
        <w:r w:rsidDel="00070044">
          <w:rPr>
            <w:color w:val="221F1F"/>
          </w:rPr>
          <w:tab/>
          <w:delText>NATIONAL</w:delText>
        </w:r>
        <w:r w:rsidDel="00070044">
          <w:rPr>
            <w:color w:val="221F1F"/>
            <w:spacing w:val="-1"/>
          </w:rPr>
          <w:delText xml:space="preserve"> </w:delText>
        </w:r>
        <w:r w:rsidDel="00070044">
          <w:rPr>
            <w:color w:val="221F1F"/>
          </w:rPr>
          <w:delText>STOCK</w:delText>
        </w:r>
        <w:r w:rsidDel="00070044">
          <w:rPr>
            <w:color w:val="221F1F"/>
          </w:rPr>
          <w:tab/>
        </w:r>
        <w:r w:rsidDel="00070044">
          <w:rPr>
            <w:color w:val="221F1F"/>
            <w:spacing w:val="-4"/>
          </w:rPr>
          <w:delText xml:space="preserve">SENSITIVITY </w:delText>
        </w:r>
        <w:r w:rsidDel="00070044">
          <w:rPr>
            <w:color w:val="221F1F"/>
            <w:spacing w:val="-2"/>
          </w:rPr>
          <w:delText>NUMBER</w:delText>
        </w:r>
        <w:r w:rsidDel="00070044">
          <w:rPr>
            <w:color w:val="221F1F"/>
          </w:rPr>
          <w:tab/>
        </w:r>
        <w:r w:rsidDel="00070044">
          <w:rPr>
            <w:color w:val="221F1F"/>
          </w:rPr>
          <w:tab/>
        </w:r>
        <w:r w:rsidDel="00070044">
          <w:rPr>
            <w:color w:val="221F1F"/>
            <w:spacing w:val="-48"/>
          </w:rPr>
          <w:delText xml:space="preserve"> </w:delText>
        </w:r>
        <w:r w:rsidDel="00070044">
          <w:rPr>
            <w:color w:val="221F1F"/>
            <w:spacing w:val="-2"/>
          </w:rPr>
          <w:delText>CATEGORY</w:delText>
        </w:r>
      </w:del>
    </w:p>
    <w:p w14:paraId="410E9174" w14:textId="06FCCF9A" w:rsidR="00016C31" w:rsidDel="00070044" w:rsidRDefault="00016C31">
      <w:pPr>
        <w:pStyle w:val="BodyText"/>
        <w:spacing w:before="1"/>
        <w:rPr>
          <w:del w:id="663" w:author="Chandler Wilson" w:date="2023-05-25T10:34:00Z"/>
        </w:rPr>
      </w:pPr>
    </w:p>
    <w:p w14:paraId="66EEDC17" w14:textId="2EFB06C7" w:rsidR="00016C31" w:rsidDel="00070044" w:rsidRDefault="00632607">
      <w:pPr>
        <w:pStyle w:val="Heading4"/>
        <w:rPr>
          <w:del w:id="664" w:author="Chandler Wilson" w:date="2023-05-25T10:34:00Z"/>
        </w:rPr>
      </w:pPr>
      <w:del w:id="665" w:author="Chandler Wilson" w:date="2023-05-25T10:34:00Z">
        <w:r w:rsidDel="00070044">
          <w:rPr>
            <w:color w:val="221F1F"/>
          </w:rPr>
          <w:delText>To</w:delText>
        </w:r>
        <w:r w:rsidDel="00070044">
          <w:rPr>
            <w:color w:val="221F1F"/>
            <w:spacing w:val="-10"/>
          </w:rPr>
          <w:delText xml:space="preserve"> </w:delText>
        </w:r>
        <w:r w:rsidDel="00070044">
          <w:rPr>
            <w:color w:val="221F1F"/>
          </w:rPr>
          <w:delText>be</w:delText>
        </w:r>
        <w:r w:rsidDel="00070044">
          <w:rPr>
            <w:color w:val="221F1F"/>
            <w:spacing w:val="-9"/>
          </w:rPr>
          <w:delText xml:space="preserve"> </w:delText>
        </w:r>
        <w:r w:rsidDel="00070044">
          <w:rPr>
            <w:color w:val="221F1F"/>
          </w:rPr>
          <w:delText>determined</w:delText>
        </w:r>
        <w:r w:rsidDel="00070044">
          <w:rPr>
            <w:color w:val="221F1F"/>
            <w:spacing w:val="-8"/>
          </w:rPr>
          <w:delText xml:space="preserve"> </w:delText>
        </w:r>
        <w:r w:rsidDel="00070044">
          <w:rPr>
            <w:color w:val="221F1F"/>
          </w:rPr>
          <w:delText>at</w:delText>
        </w:r>
        <w:r w:rsidDel="00070044">
          <w:rPr>
            <w:color w:val="221F1F"/>
            <w:spacing w:val="-8"/>
          </w:rPr>
          <w:delText xml:space="preserve"> </w:delText>
        </w:r>
        <w:r w:rsidDel="00070044">
          <w:rPr>
            <w:color w:val="221F1F"/>
          </w:rPr>
          <w:delText>the</w:delText>
        </w:r>
        <w:r w:rsidDel="00070044">
          <w:rPr>
            <w:color w:val="221F1F"/>
            <w:spacing w:val="-9"/>
          </w:rPr>
          <w:delText xml:space="preserve"> </w:delText>
        </w:r>
        <w:r w:rsidDel="00070044">
          <w:rPr>
            <w:color w:val="221F1F"/>
          </w:rPr>
          <w:delText>task</w:delText>
        </w:r>
        <w:r w:rsidDel="00070044">
          <w:rPr>
            <w:color w:val="221F1F"/>
            <w:spacing w:val="-6"/>
          </w:rPr>
          <w:delText xml:space="preserve"> </w:delText>
        </w:r>
        <w:r w:rsidDel="00070044">
          <w:rPr>
            <w:color w:val="221F1F"/>
          </w:rPr>
          <w:delText>order</w:delText>
        </w:r>
        <w:r w:rsidDel="00070044">
          <w:rPr>
            <w:color w:val="221F1F"/>
            <w:spacing w:val="-7"/>
          </w:rPr>
          <w:delText xml:space="preserve"> </w:delText>
        </w:r>
        <w:r w:rsidDel="00070044">
          <w:rPr>
            <w:color w:val="221F1F"/>
          </w:rPr>
          <w:delText>level,</w:delText>
        </w:r>
        <w:r w:rsidDel="00070044">
          <w:rPr>
            <w:color w:val="221F1F"/>
            <w:spacing w:val="-8"/>
          </w:rPr>
          <w:delText xml:space="preserve"> </w:delText>
        </w:r>
        <w:r w:rsidDel="00070044">
          <w:rPr>
            <w:color w:val="221F1F"/>
          </w:rPr>
          <w:delText>when</w:delText>
        </w:r>
        <w:r w:rsidDel="00070044">
          <w:rPr>
            <w:color w:val="221F1F"/>
            <w:spacing w:val="-8"/>
          </w:rPr>
          <w:delText xml:space="preserve"> </w:delText>
        </w:r>
        <w:r w:rsidDel="00070044">
          <w:rPr>
            <w:color w:val="221F1F"/>
            <w:spacing w:val="-2"/>
          </w:rPr>
          <w:delText>applicable.</w:delText>
        </w:r>
      </w:del>
    </w:p>
    <w:p w14:paraId="747E4D19" w14:textId="5C0F5710" w:rsidR="00016C31" w:rsidDel="00070044" w:rsidRDefault="00632607">
      <w:pPr>
        <w:pStyle w:val="ListParagraph"/>
        <w:numPr>
          <w:ilvl w:val="0"/>
          <w:numId w:val="33"/>
        </w:numPr>
        <w:tabs>
          <w:tab w:val="left" w:pos="439"/>
        </w:tabs>
        <w:spacing w:before="3"/>
        <w:ind w:left="438" w:right="1328" w:hanging="272"/>
        <w:jc w:val="left"/>
        <w:rPr>
          <w:del w:id="666" w:author="Chandler Wilson" w:date="2023-05-25T10:34:00Z"/>
          <w:sz w:val="20"/>
        </w:rPr>
      </w:pPr>
      <w:del w:id="667" w:author="Chandler Wilson" w:date="2023-05-25T10:34:00Z">
        <w:r w:rsidDel="00070044">
          <w:rPr>
            <w:color w:val="221F1F"/>
            <w:sz w:val="20"/>
          </w:rPr>
          <w:delText>The Contractor shall comply with the requirements of</w:delText>
        </w:r>
        <w:r w:rsidDel="00070044">
          <w:rPr>
            <w:color w:val="221F1F"/>
            <w:spacing w:val="-1"/>
            <w:sz w:val="20"/>
          </w:rPr>
          <w:delText xml:space="preserve"> </w:delText>
        </w:r>
        <w:r w:rsidDel="00070044">
          <w:rPr>
            <w:color w:val="221F1F"/>
            <w:sz w:val="20"/>
          </w:rPr>
          <w:delText>DoD</w:delText>
        </w:r>
        <w:r w:rsidDel="00070044">
          <w:rPr>
            <w:color w:val="221F1F"/>
            <w:spacing w:val="-2"/>
            <w:sz w:val="20"/>
          </w:rPr>
          <w:delText xml:space="preserve"> </w:delText>
        </w:r>
        <w:r w:rsidDel="00070044">
          <w:rPr>
            <w:color w:val="221F1F"/>
            <w:sz w:val="20"/>
          </w:rPr>
          <w:delText>5100.76-M, as specified in the</w:delText>
        </w:r>
        <w:r w:rsidDel="00070044">
          <w:rPr>
            <w:color w:val="221F1F"/>
            <w:spacing w:val="-1"/>
            <w:sz w:val="20"/>
          </w:rPr>
          <w:delText xml:space="preserve"> </w:delText>
        </w:r>
        <w:r w:rsidDel="00070044">
          <w:rPr>
            <w:color w:val="221F1F"/>
            <w:sz w:val="20"/>
          </w:rPr>
          <w:delText>statement of work. The</w:delText>
        </w:r>
        <w:r w:rsidDel="00070044">
          <w:rPr>
            <w:color w:val="221F1F"/>
            <w:spacing w:val="-3"/>
            <w:sz w:val="20"/>
          </w:rPr>
          <w:delText xml:space="preserve"> </w:delText>
        </w:r>
        <w:r w:rsidDel="00070044">
          <w:rPr>
            <w:color w:val="221F1F"/>
            <w:sz w:val="20"/>
          </w:rPr>
          <w:delText>edition</w:delText>
        </w:r>
        <w:r w:rsidDel="00070044">
          <w:rPr>
            <w:color w:val="221F1F"/>
            <w:spacing w:val="-4"/>
            <w:sz w:val="20"/>
          </w:rPr>
          <w:delText xml:space="preserve"> </w:delText>
        </w:r>
        <w:r w:rsidDel="00070044">
          <w:rPr>
            <w:color w:val="221F1F"/>
            <w:sz w:val="20"/>
          </w:rPr>
          <w:delText>of</w:delText>
        </w:r>
        <w:r w:rsidDel="00070044">
          <w:rPr>
            <w:color w:val="221F1F"/>
            <w:spacing w:val="-3"/>
            <w:sz w:val="20"/>
          </w:rPr>
          <w:delText xml:space="preserve"> </w:delText>
        </w:r>
        <w:r w:rsidDel="00070044">
          <w:rPr>
            <w:color w:val="221F1F"/>
            <w:sz w:val="20"/>
          </w:rPr>
          <w:delText>DoD</w:delText>
        </w:r>
        <w:r w:rsidDel="00070044">
          <w:rPr>
            <w:color w:val="221F1F"/>
            <w:spacing w:val="-3"/>
            <w:sz w:val="20"/>
          </w:rPr>
          <w:delText xml:space="preserve"> </w:delText>
        </w:r>
        <w:r w:rsidDel="00070044">
          <w:rPr>
            <w:color w:val="221F1F"/>
            <w:sz w:val="20"/>
          </w:rPr>
          <w:delText>5100.76-M</w:delText>
        </w:r>
        <w:r w:rsidDel="00070044">
          <w:rPr>
            <w:color w:val="221F1F"/>
            <w:spacing w:val="-3"/>
            <w:sz w:val="20"/>
          </w:rPr>
          <w:delText xml:space="preserve"> </w:delText>
        </w:r>
        <w:r w:rsidDel="00070044">
          <w:rPr>
            <w:color w:val="221F1F"/>
            <w:sz w:val="20"/>
          </w:rPr>
          <w:delText>in</w:delText>
        </w:r>
        <w:r w:rsidDel="00070044">
          <w:rPr>
            <w:color w:val="221F1F"/>
            <w:spacing w:val="-2"/>
            <w:sz w:val="20"/>
          </w:rPr>
          <w:delText xml:space="preserve"> </w:delText>
        </w:r>
        <w:r w:rsidDel="00070044">
          <w:rPr>
            <w:color w:val="221F1F"/>
            <w:sz w:val="20"/>
          </w:rPr>
          <w:delText>effect</w:delText>
        </w:r>
        <w:r w:rsidDel="00070044">
          <w:rPr>
            <w:color w:val="221F1F"/>
            <w:spacing w:val="-4"/>
            <w:sz w:val="20"/>
          </w:rPr>
          <w:delText xml:space="preserve"> </w:delText>
        </w:r>
        <w:r w:rsidDel="00070044">
          <w:rPr>
            <w:color w:val="221F1F"/>
            <w:sz w:val="20"/>
          </w:rPr>
          <w:delText>on</w:delText>
        </w:r>
        <w:r w:rsidDel="00070044">
          <w:rPr>
            <w:color w:val="221F1F"/>
            <w:spacing w:val="-2"/>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date</w:delText>
        </w:r>
        <w:r w:rsidDel="00070044">
          <w:rPr>
            <w:color w:val="221F1F"/>
            <w:spacing w:val="-5"/>
            <w:sz w:val="20"/>
          </w:rPr>
          <w:delText xml:space="preserve"> </w:delText>
        </w:r>
        <w:r w:rsidDel="00070044">
          <w:rPr>
            <w:color w:val="221F1F"/>
            <w:sz w:val="20"/>
          </w:rPr>
          <w:delText>of issuance</w:delText>
        </w:r>
        <w:r w:rsidDel="00070044">
          <w:rPr>
            <w:color w:val="221F1F"/>
            <w:spacing w:val="-3"/>
            <w:sz w:val="20"/>
          </w:rPr>
          <w:delText xml:space="preserve"> </w:delText>
        </w:r>
        <w:r w:rsidDel="00070044">
          <w:rPr>
            <w:color w:val="221F1F"/>
            <w:sz w:val="20"/>
          </w:rPr>
          <w:delText>of</w:delText>
        </w:r>
        <w:r w:rsidDel="00070044">
          <w:rPr>
            <w:color w:val="221F1F"/>
            <w:spacing w:val="-3"/>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solicitation</w:delText>
        </w:r>
        <w:r w:rsidDel="00070044">
          <w:rPr>
            <w:color w:val="221F1F"/>
            <w:spacing w:val="-2"/>
            <w:sz w:val="20"/>
          </w:rPr>
          <w:delText xml:space="preserve"> </w:delText>
        </w:r>
        <w:r w:rsidDel="00070044">
          <w:rPr>
            <w:color w:val="221F1F"/>
            <w:sz w:val="20"/>
          </w:rPr>
          <w:delText>for</w:delText>
        </w:r>
        <w:r w:rsidDel="00070044">
          <w:rPr>
            <w:color w:val="221F1F"/>
            <w:spacing w:val="-3"/>
            <w:sz w:val="20"/>
          </w:rPr>
          <w:delText xml:space="preserve"> </w:delText>
        </w:r>
        <w:r w:rsidDel="00070044">
          <w:rPr>
            <w:color w:val="221F1F"/>
            <w:sz w:val="20"/>
          </w:rPr>
          <w:delText>this</w:delText>
        </w:r>
        <w:r w:rsidDel="00070044">
          <w:rPr>
            <w:color w:val="221F1F"/>
            <w:spacing w:val="-4"/>
            <w:sz w:val="20"/>
          </w:rPr>
          <w:delText xml:space="preserve"> </w:delText>
        </w:r>
        <w:r w:rsidDel="00070044">
          <w:rPr>
            <w:color w:val="221F1F"/>
            <w:sz w:val="20"/>
          </w:rPr>
          <w:delText>contract</w:delText>
        </w:r>
        <w:r w:rsidDel="00070044">
          <w:rPr>
            <w:color w:val="221F1F"/>
            <w:spacing w:val="-4"/>
            <w:sz w:val="20"/>
          </w:rPr>
          <w:delText xml:space="preserve"> </w:delText>
        </w:r>
        <w:r w:rsidDel="00070044">
          <w:rPr>
            <w:color w:val="221F1F"/>
            <w:sz w:val="20"/>
          </w:rPr>
          <w:delText>shall</w:delText>
        </w:r>
        <w:r w:rsidDel="00070044">
          <w:rPr>
            <w:color w:val="221F1F"/>
            <w:spacing w:val="-3"/>
            <w:sz w:val="20"/>
          </w:rPr>
          <w:delText xml:space="preserve"> </w:delText>
        </w:r>
        <w:r w:rsidDel="00070044">
          <w:rPr>
            <w:color w:val="221F1F"/>
            <w:sz w:val="20"/>
          </w:rPr>
          <w:delText>apply.</w:delText>
        </w:r>
      </w:del>
    </w:p>
    <w:p w14:paraId="2C60A3C1" w14:textId="538BE990" w:rsidR="00016C31" w:rsidDel="00070044" w:rsidRDefault="00016C31">
      <w:pPr>
        <w:pStyle w:val="BodyText"/>
        <w:spacing w:before="10"/>
        <w:rPr>
          <w:del w:id="668" w:author="Chandler Wilson" w:date="2023-05-25T10:34:00Z"/>
          <w:sz w:val="19"/>
        </w:rPr>
      </w:pPr>
    </w:p>
    <w:p w14:paraId="1276FDB4" w14:textId="24CD46B7" w:rsidR="00016C31" w:rsidDel="00070044" w:rsidRDefault="00632607">
      <w:pPr>
        <w:pStyle w:val="ListParagraph"/>
        <w:numPr>
          <w:ilvl w:val="0"/>
          <w:numId w:val="33"/>
        </w:numPr>
        <w:tabs>
          <w:tab w:val="left" w:pos="775"/>
        </w:tabs>
        <w:ind w:left="440" w:right="1025" w:firstLine="48"/>
        <w:jc w:val="left"/>
        <w:rPr>
          <w:del w:id="669" w:author="Chandler Wilson" w:date="2023-05-25T10:34:00Z"/>
          <w:sz w:val="20"/>
        </w:rPr>
      </w:pPr>
      <w:del w:id="670" w:author="Chandler Wilson" w:date="2023-05-25T10:34:00Z">
        <w:r w:rsidDel="00070044">
          <w:rPr>
            <w:color w:val="221F1F"/>
            <w:sz w:val="20"/>
          </w:rPr>
          <w:delText>The</w:delText>
        </w:r>
        <w:r w:rsidDel="00070044">
          <w:rPr>
            <w:color w:val="221F1F"/>
            <w:spacing w:val="-6"/>
            <w:sz w:val="20"/>
          </w:rPr>
          <w:delText xml:space="preserve"> </w:delText>
        </w:r>
        <w:r w:rsidDel="00070044">
          <w:rPr>
            <w:color w:val="221F1F"/>
            <w:sz w:val="20"/>
          </w:rPr>
          <w:delText>Contractor</w:delText>
        </w:r>
        <w:r w:rsidDel="00070044">
          <w:rPr>
            <w:color w:val="221F1F"/>
            <w:spacing w:val="-7"/>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allow</w:delText>
        </w:r>
        <w:r w:rsidDel="00070044">
          <w:rPr>
            <w:color w:val="221F1F"/>
            <w:spacing w:val="-5"/>
            <w:sz w:val="20"/>
          </w:rPr>
          <w:delText xml:space="preserve"> </w:delText>
        </w:r>
        <w:r w:rsidDel="00070044">
          <w:rPr>
            <w:color w:val="221F1F"/>
            <w:sz w:val="20"/>
          </w:rPr>
          <w:delText>representatives</w:delText>
        </w:r>
        <w:r w:rsidDel="00070044">
          <w:rPr>
            <w:color w:val="221F1F"/>
            <w:spacing w:val="-6"/>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Defense</w:delText>
        </w:r>
        <w:r w:rsidDel="00070044">
          <w:rPr>
            <w:color w:val="221F1F"/>
            <w:spacing w:val="-6"/>
            <w:sz w:val="20"/>
          </w:rPr>
          <w:delText xml:space="preserve"> </w:delText>
        </w:r>
        <w:r w:rsidDel="00070044">
          <w:rPr>
            <w:color w:val="221F1F"/>
            <w:sz w:val="20"/>
          </w:rPr>
          <w:delText>Security</w:delText>
        </w:r>
        <w:r w:rsidDel="00070044">
          <w:rPr>
            <w:color w:val="221F1F"/>
            <w:spacing w:val="-5"/>
            <w:sz w:val="20"/>
          </w:rPr>
          <w:delText xml:space="preserve"> </w:delText>
        </w:r>
        <w:r w:rsidDel="00070044">
          <w:rPr>
            <w:color w:val="221F1F"/>
            <w:sz w:val="20"/>
          </w:rPr>
          <w:delText>Service</w:delText>
        </w:r>
        <w:r w:rsidDel="00070044">
          <w:rPr>
            <w:color w:val="221F1F"/>
            <w:spacing w:val="-8"/>
            <w:sz w:val="20"/>
          </w:rPr>
          <w:delText xml:space="preserve"> </w:delText>
        </w:r>
        <w:r w:rsidDel="00070044">
          <w:rPr>
            <w:color w:val="221F1F"/>
            <w:sz w:val="20"/>
          </w:rPr>
          <w:delText>(DSS),</w:delText>
        </w:r>
        <w:r w:rsidDel="00070044">
          <w:rPr>
            <w:color w:val="221F1F"/>
            <w:spacing w:val="-5"/>
            <w:sz w:val="20"/>
          </w:rPr>
          <w:delText xml:space="preserve"> </w:delText>
        </w:r>
        <w:r w:rsidDel="00070044">
          <w:rPr>
            <w:color w:val="221F1F"/>
            <w:sz w:val="20"/>
          </w:rPr>
          <w:delText>and</w:delText>
        </w:r>
        <w:r w:rsidDel="00070044">
          <w:rPr>
            <w:color w:val="221F1F"/>
            <w:spacing w:val="-8"/>
            <w:sz w:val="20"/>
          </w:rPr>
          <w:delText xml:space="preserve"> </w:delText>
        </w:r>
        <w:r w:rsidDel="00070044">
          <w:rPr>
            <w:color w:val="221F1F"/>
            <w:sz w:val="20"/>
          </w:rPr>
          <w:delText>representatives</w:delText>
        </w:r>
        <w:r w:rsidDel="00070044">
          <w:rPr>
            <w:color w:val="221F1F"/>
            <w:spacing w:val="-5"/>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other appropriate offices of the Government, access at all reasonable times into its facilities and those of its subcontractors, for the purpose of performing surveys, inspections, and investigations necessary to review compliance with the physical security standards applicable to this contract.</w:delText>
        </w:r>
      </w:del>
    </w:p>
    <w:p w14:paraId="79EFAD04" w14:textId="721E9E83" w:rsidR="00016C31" w:rsidDel="00070044" w:rsidRDefault="00016C31">
      <w:pPr>
        <w:pStyle w:val="BodyText"/>
        <w:spacing w:before="3"/>
        <w:rPr>
          <w:del w:id="671" w:author="Chandler Wilson" w:date="2023-05-25T10:34:00Z"/>
        </w:rPr>
      </w:pPr>
    </w:p>
    <w:p w14:paraId="7ACD6F5B" w14:textId="1C524C4B" w:rsidR="00016C31" w:rsidDel="00070044" w:rsidRDefault="00632607">
      <w:pPr>
        <w:pStyle w:val="ListParagraph"/>
        <w:numPr>
          <w:ilvl w:val="0"/>
          <w:numId w:val="33"/>
        </w:numPr>
        <w:tabs>
          <w:tab w:val="left" w:pos="441"/>
        </w:tabs>
        <w:ind w:left="440" w:right="1362" w:hanging="275"/>
        <w:jc w:val="left"/>
        <w:rPr>
          <w:del w:id="672" w:author="Chandler Wilson" w:date="2023-05-25T10:34:00Z"/>
          <w:sz w:val="20"/>
        </w:rPr>
      </w:pPr>
      <w:del w:id="673" w:author="Chandler Wilson" w:date="2023-05-25T10:34:00Z">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notify</w:delText>
        </w:r>
        <w:r w:rsidDel="00070044">
          <w:rPr>
            <w:color w:val="221F1F"/>
            <w:spacing w:val="-4"/>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cognizant</w:delText>
        </w:r>
        <w:r w:rsidDel="00070044">
          <w:rPr>
            <w:color w:val="221F1F"/>
            <w:spacing w:val="-7"/>
            <w:sz w:val="20"/>
          </w:rPr>
          <w:delText xml:space="preserve"> </w:delText>
        </w:r>
        <w:r w:rsidDel="00070044">
          <w:rPr>
            <w:color w:val="221F1F"/>
            <w:sz w:val="20"/>
          </w:rPr>
          <w:delText>DSS</w:delText>
        </w:r>
        <w:r w:rsidDel="00070044">
          <w:rPr>
            <w:color w:val="221F1F"/>
            <w:spacing w:val="-6"/>
            <w:sz w:val="20"/>
          </w:rPr>
          <w:delText xml:space="preserve"> </w:delText>
        </w:r>
        <w:r w:rsidDel="00070044">
          <w:rPr>
            <w:color w:val="221F1F"/>
            <w:sz w:val="20"/>
          </w:rPr>
          <w:delText>field</w:delText>
        </w:r>
        <w:r w:rsidDel="00070044">
          <w:rPr>
            <w:color w:val="221F1F"/>
            <w:spacing w:val="-4"/>
            <w:sz w:val="20"/>
          </w:rPr>
          <w:delText xml:space="preserve"> </w:delText>
        </w:r>
        <w:r w:rsidDel="00070044">
          <w:rPr>
            <w:color w:val="221F1F"/>
            <w:sz w:val="20"/>
          </w:rPr>
          <w:delText>office</w:delText>
        </w:r>
        <w:r w:rsidDel="00070044">
          <w:rPr>
            <w:color w:val="221F1F"/>
            <w:spacing w:val="-7"/>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any</w:delText>
        </w:r>
        <w:r w:rsidDel="00070044">
          <w:rPr>
            <w:color w:val="221F1F"/>
            <w:spacing w:val="-4"/>
            <w:sz w:val="20"/>
          </w:rPr>
          <w:delText xml:space="preserve"> </w:delText>
        </w:r>
        <w:r w:rsidDel="00070044">
          <w:rPr>
            <w:color w:val="221F1F"/>
            <w:sz w:val="20"/>
          </w:rPr>
          <w:delText>subcontract</w:delText>
        </w:r>
        <w:r w:rsidDel="00070044">
          <w:rPr>
            <w:color w:val="221F1F"/>
            <w:spacing w:val="-5"/>
            <w:sz w:val="20"/>
          </w:rPr>
          <w:delText xml:space="preserve"> </w:delText>
        </w:r>
        <w:r w:rsidDel="00070044">
          <w:rPr>
            <w:color w:val="221F1F"/>
            <w:sz w:val="20"/>
          </w:rPr>
          <w:delText>involving</w:delText>
        </w:r>
        <w:r w:rsidDel="00070044">
          <w:rPr>
            <w:color w:val="221F1F"/>
            <w:spacing w:val="-3"/>
            <w:sz w:val="20"/>
          </w:rPr>
          <w:delText xml:space="preserve"> </w:delText>
        </w:r>
        <w:r w:rsidDel="00070044">
          <w:rPr>
            <w:color w:val="221F1F"/>
            <w:sz w:val="20"/>
          </w:rPr>
          <w:delText>AA&amp;E</w:delText>
        </w:r>
        <w:r w:rsidDel="00070044">
          <w:rPr>
            <w:color w:val="221F1F"/>
            <w:spacing w:val="-5"/>
            <w:sz w:val="20"/>
          </w:rPr>
          <w:delText xml:space="preserve"> </w:delText>
        </w:r>
        <w:r w:rsidDel="00070044">
          <w:rPr>
            <w:color w:val="221F1F"/>
            <w:sz w:val="20"/>
          </w:rPr>
          <w:delText>within</w:delText>
        </w:r>
        <w:r w:rsidDel="00070044">
          <w:rPr>
            <w:color w:val="221F1F"/>
            <w:spacing w:val="-4"/>
            <w:sz w:val="20"/>
          </w:rPr>
          <w:delText xml:space="preserve"> </w:delText>
        </w:r>
        <w:r w:rsidDel="00070044">
          <w:rPr>
            <w:color w:val="221F1F"/>
            <w:sz w:val="20"/>
          </w:rPr>
          <w:delText>10</w:delText>
        </w:r>
        <w:r w:rsidDel="00070044">
          <w:rPr>
            <w:color w:val="221F1F"/>
            <w:spacing w:val="-7"/>
            <w:sz w:val="20"/>
          </w:rPr>
          <w:delText xml:space="preserve"> </w:delText>
        </w:r>
        <w:r w:rsidDel="00070044">
          <w:rPr>
            <w:color w:val="221F1F"/>
            <w:sz w:val="20"/>
          </w:rPr>
          <w:delText>days after award of the subcontract.</w:delText>
        </w:r>
      </w:del>
    </w:p>
    <w:p w14:paraId="3635EE78" w14:textId="5A524D24" w:rsidR="00016C31" w:rsidDel="00070044" w:rsidRDefault="00632607">
      <w:pPr>
        <w:pStyle w:val="ListParagraph"/>
        <w:numPr>
          <w:ilvl w:val="0"/>
          <w:numId w:val="33"/>
        </w:numPr>
        <w:tabs>
          <w:tab w:val="left" w:pos="691"/>
        </w:tabs>
        <w:spacing w:line="228" w:lineRule="exact"/>
        <w:ind w:left="690" w:hanging="253"/>
        <w:jc w:val="left"/>
        <w:rPr>
          <w:del w:id="674" w:author="Chandler Wilson" w:date="2023-05-25T10:34:00Z"/>
          <w:sz w:val="20"/>
        </w:rPr>
      </w:pPr>
      <w:del w:id="675" w:author="Chandler Wilson" w:date="2023-05-25T10:34:00Z">
        <w:r w:rsidDel="00070044">
          <w:rPr>
            <w:color w:val="221F1F"/>
            <w:sz w:val="20"/>
          </w:rPr>
          <w:delText>The</w:delText>
        </w:r>
        <w:r w:rsidDel="00070044">
          <w:rPr>
            <w:color w:val="221F1F"/>
            <w:spacing w:val="-7"/>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ensure</w:delText>
        </w:r>
        <w:r w:rsidDel="00070044">
          <w:rPr>
            <w:color w:val="221F1F"/>
            <w:spacing w:val="-6"/>
            <w:sz w:val="20"/>
          </w:rPr>
          <w:delText xml:space="preserve"> </w:delText>
        </w:r>
        <w:r w:rsidDel="00070044">
          <w:rPr>
            <w:color w:val="221F1F"/>
            <w:sz w:val="20"/>
          </w:rPr>
          <w:delText>that</w:delText>
        </w:r>
        <w:r w:rsidDel="00070044">
          <w:rPr>
            <w:color w:val="221F1F"/>
            <w:spacing w:val="-7"/>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requirements</w:delText>
        </w:r>
        <w:r w:rsidDel="00070044">
          <w:rPr>
            <w:color w:val="221F1F"/>
            <w:spacing w:val="-7"/>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this</w:delText>
        </w:r>
        <w:r w:rsidDel="00070044">
          <w:rPr>
            <w:color w:val="221F1F"/>
            <w:spacing w:val="-8"/>
            <w:sz w:val="20"/>
          </w:rPr>
          <w:delText xml:space="preserve"> </w:delText>
        </w:r>
        <w:r w:rsidDel="00070044">
          <w:rPr>
            <w:color w:val="221F1F"/>
            <w:sz w:val="20"/>
          </w:rPr>
          <w:delText>clause</w:delText>
        </w:r>
        <w:r w:rsidDel="00070044">
          <w:rPr>
            <w:color w:val="221F1F"/>
            <w:spacing w:val="-6"/>
            <w:sz w:val="20"/>
          </w:rPr>
          <w:delText xml:space="preserve"> </w:delText>
        </w:r>
        <w:r w:rsidDel="00070044">
          <w:rPr>
            <w:color w:val="221F1F"/>
            <w:sz w:val="20"/>
          </w:rPr>
          <w:delText>are</w:delText>
        </w:r>
        <w:r w:rsidDel="00070044">
          <w:rPr>
            <w:color w:val="221F1F"/>
            <w:spacing w:val="-7"/>
            <w:sz w:val="20"/>
          </w:rPr>
          <w:delText xml:space="preserve"> </w:delText>
        </w:r>
        <w:r w:rsidDel="00070044">
          <w:rPr>
            <w:color w:val="221F1F"/>
            <w:sz w:val="20"/>
          </w:rPr>
          <w:delText>included</w:delText>
        </w:r>
        <w:r w:rsidDel="00070044">
          <w:rPr>
            <w:color w:val="221F1F"/>
            <w:spacing w:val="-5"/>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all</w:delText>
        </w:r>
        <w:r w:rsidDel="00070044">
          <w:rPr>
            <w:color w:val="221F1F"/>
            <w:spacing w:val="-7"/>
            <w:sz w:val="20"/>
          </w:rPr>
          <w:delText xml:space="preserve"> </w:delText>
        </w:r>
        <w:r w:rsidDel="00070044">
          <w:rPr>
            <w:color w:val="221F1F"/>
            <w:sz w:val="20"/>
          </w:rPr>
          <w:delText>subcontracts,</w:delText>
        </w:r>
        <w:r w:rsidDel="00070044">
          <w:rPr>
            <w:color w:val="221F1F"/>
            <w:spacing w:val="-5"/>
            <w:sz w:val="20"/>
          </w:rPr>
          <w:delText xml:space="preserve"> </w:delText>
        </w:r>
        <w:r w:rsidDel="00070044">
          <w:rPr>
            <w:color w:val="221F1F"/>
            <w:sz w:val="20"/>
          </w:rPr>
          <w:delText>at</w:delText>
        </w:r>
        <w:r w:rsidDel="00070044">
          <w:rPr>
            <w:color w:val="221F1F"/>
            <w:spacing w:val="-7"/>
            <w:sz w:val="20"/>
          </w:rPr>
          <w:delText xml:space="preserve"> </w:delText>
        </w:r>
        <w:r w:rsidDel="00070044">
          <w:rPr>
            <w:color w:val="221F1F"/>
            <w:sz w:val="20"/>
          </w:rPr>
          <w:delText>every</w:delText>
        </w:r>
        <w:r w:rsidDel="00070044">
          <w:rPr>
            <w:color w:val="221F1F"/>
            <w:spacing w:val="-4"/>
            <w:sz w:val="20"/>
          </w:rPr>
          <w:delText xml:space="preserve"> </w:delText>
        </w:r>
        <w:r w:rsidDel="00070044">
          <w:rPr>
            <w:color w:val="221F1F"/>
            <w:sz w:val="20"/>
          </w:rPr>
          <w:delText>tier-</w:delText>
        </w:r>
        <w:r w:rsidDel="00070044">
          <w:rPr>
            <w:color w:val="221F1F"/>
            <w:spacing w:val="-10"/>
            <w:sz w:val="20"/>
          </w:rPr>
          <w:delText>-</w:delText>
        </w:r>
      </w:del>
    </w:p>
    <w:p w14:paraId="4E0A4789" w14:textId="22664F99" w:rsidR="00016C31" w:rsidDel="00070044" w:rsidRDefault="00016C31">
      <w:pPr>
        <w:pStyle w:val="BodyText"/>
        <w:spacing w:before="1"/>
        <w:rPr>
          <w:del w:id="676" w:author="Chandler Wilson" w:date="2023-05-25T10:34:00Z"/>
        </w:rPr>
      </w:pPr>
    </w:p>
    <w:p w14:paraId="7B6739B8" w14:textId="41CBCD54" w:rsidR="00016C31" w:rsidDel="00070044" w:rsidRDefault="00632607">
      <w:pPr>
        <w:pStyle w:val="ListParagraph"/>
        <w:numPr>
          <w:ilvl w:val="1"/>
          <w:numId w:val="33"/>
        </w:numPr>
        <w:tabs>
          <w:tab w:val="left" w:pos="722"/>
        </w:tabs>
        <w:rPr>
          <w:del w:id="677" w:author="Chandler Wilson" w:date="2023-05-25T10:34:00Z"/>
          <w:sz w:val="20"/>
        </w:rPr>
      </w:pPr>
      <w:del w:id="678" w:author="Chandler Wilson" w:date="2023-05-25T10:34:00Z">
        <w:r w:rsidDel="00070044">
          <w:rPr>
            <w:color w:val="221F1F"/>
            <w:sz w:val="20"/>
          </w:rPr>
          <w:delText>For</w:delText>
        </w:r>
        <w:r w:rsidDel="00070044">
          <w:rPr>
            <w:color w:val="221F1F"/>
            <w:spacing w:val="-12"/>
            <w:sz w:val="20"/>
          </w:rPr>
          <w:delText xml:space="preserve"> </w:delText>
        </w:r>
        <w:r w:rsidDel="00070044">
          <w:rPr>
            <w:color w:val="221F1F"/>
            <w:sz w:val="20"/>
          </w:rPr>
          <w:delText>the</w:delText>
        </w:r>
        <w:r w:rsidDel="00070044">
          <w:rPr>
            <w:color w:val="221F1F"/>
            <w:spacing w:val="-10"/>
            <w:sz w:val="20"/>
          </w:rPr>
          <w:delText xml:space="preserve"> </w:delText>
        </w:r>
        <w:r w:rsidDel="00070044">
          <w:rPr>
            <w:color w:val="221F1F"/>
            <w:sz w:val="20"/>
          </w:rPr>
          <w:delText>development,</w:delText>
        </w:r>
        <w:r w:rsidDel="00070044">
          <w:rPr>
            <w:color w:val="221F1F"/>
            <w:spacing w:val="-11"/>
            <w:sz w:val="20"/>
          </w:rPr>
          <w:delText xml:space="preserve"> </w:delText>
        </w:r>
        <w:r w:rsidDel="00070044">
          <w:rPr>
            <w:color w:val="221F1F"/>
            <w:sz w:val="20"/>
          </w:rPr>
          <w:delText>production,</w:delText>
        </w:r>
        <w:r w:rsidDel="00070044">
          <w:rPr>
            <w:color w:val="221F1F"/>
            <w:spacing w:val="-8"/>
            <w:sz w:val="20"/>
          </w:rPr>
          <w:delText xml:space="preserve"> </w:delText>
        </w:r>
        <w:r w:rsidDel="00070044">
          <w:rPr>
            <w:color w:val="221F1F"/>
            <w:sz w:val="20"/>
          </w:rPr>
          <w:delText>manufacture,</w:delText>
        </w:r>
        <w:r w:rsidDel="00070044">
          <w:rPr>
            <w:color w:val="221F1F"/>
            <w:spacing w:val="-9"/>
            <w:sz w:val="20"/>
          </w:rPr>
          <w:delText xml:space="preserve"> </w:delText>
        </w:r>
        <w:r w:rsidDel="00070044">
          <w:rPr>
            <w:color w:val="221F1F"/>
            <w:sz w:val="20"/>
          </w:rPr>
          <w:delText>or</w:delText>
        </w:r>
        <w:r w:rsidDel="00070044">
          <w:rPr>
            <w:color w:val="221F1F"/>
            <w:spacing w:val="-10"/>
            <w:sz w:val="20"/>
          </w:rPr>
          <w:delText xml:space="preserve"> </w:delText>
        </w:r>
        <w:r w:rsidDel="00070044">
          <w:rPr>
            <w:color w:val="221F1F"/>
            <w:sz w:val="20"/>
          </w:rPr>
          <w:delText>purchase</w:delText>
        </w:r>
        <w:r w:rsidDel="00070044">
          <w:rPr>
            <w:color w:val="221F1F"/>
            <w:spacing w:val="-12"/>
            <w:sz w:val="20"/>
          </w:rPr>
          <w:delText xml:space="preserve"> </w:delText>
        </w:r>
        <w:r w:rsidDel="00070044">
          <w:rPr>
            <w:color w:val="221F1F"/>
            <w:sz w:val="20"/>
          </w:rPr>
          <w:delText>of</w:delText>
        </w:r>
        <w:r w:rsidDel="00070044">
          <w:rPr>
            <w:color w:val="221F1F"/>
            <w:spacing w:val="-10"/>
            <w:sz w:val="20"/>
          </w:rPr>
          <w:delText xml:space="preserve"> </w:delText>
        </w:r>
        <w:r w:rsidDel="00070044">
          <w:rPr>
            <w:color w:val="221F1F"/>
            <w:sz w:val="20"/>
          </w:rPr>
          <w:delText>AA&amp;E;</w:delText>
        </w:r>
        <w:r w:rsidDel="00070044">
          <w:rPr>
            <w:color w:val="221F1F"/>
            <w:spacing w:val="-11"/>
            <w:sz w:val="20"/>
          </w:rPr>
          <w:delText xml:space="preserve"> </w:delText>
        </w:r>
        <w:r w:rsidDel="00070044">
          <w:rPr>
            <w:color w:val="221F1F"/>
            <w:spacing w:val="-5"/>
            <w:sz w:val="20"/>
          </w:rPr>
          <w:delText>or</w:delText>
        </w:r>
      </w:del>
    </w:p>
    <w:p w14:paraId="421E37B6" w14:textId="4290D62C" w:rsidR="00016C31" w:rsidDel="00070044" w:rsidRDefault="00016C31">
      <w:pPr>
        <w:pStyle w:val="BodyText"/>
        <w:rPr>
          <w:del w:id="679" w:author="Chandler Wilson" w:date="2023-05-25T10:34:00Z"/>
        </w:rPr>
      </w:pPr>
    </w:p>
    <w:p w14:paraId="1C4C224D" w14:textId="7EEA3280" w:rsidR="00016C31" w:rsidDel="00070044" w:rsidRDefault="00900DE8">
      <w:pPr>
        <w:pStyle w:val="ListParagraph"/>
        <w:numPr>
          <w:ilvl w:val="1"/>
          <w:numId w:val="33"/>
        </w:numPr>
        <w:tabs>
          <w:tab w:val="left" w:pos="724"/>
        </w:tabs>
        <w:spacing w:before="1"/>
        <w:ind w:left="723"/>
        <w:rPr>
          <w:del w:id="680" w:author="Chandler Wilson" w:date="2023-05-25T10:34:00Z"/>
          <w:sz w:val="20"/>
        </w:rPr>
      </w:pPr>
      <w:del w:id="681" w:author="Chandler Wilson" w:date="2023-05-25T10:34:00Z">
        <w:r>
          <w:pict w14:anchorId="38136E24">
            <v:rect id="docshape85" o:spid="_x0000_s1043" style="position:absolute;left:0;text-align:left;margin-left:59.5pt;margin-top:33.65pt;width:515pt;height:1.45pt;z-index:-18476032;mso-position-horizontal-relative:page" fillcolor="#0e233d" stroked="f">
              <w10:wrap anchorx="page"/>
            </v:rect>
          </w:pict>
        </w:r>
        <w:r w:rsidR="00632607" w:rsidDel="00070044">
          <w:rPr>
            <w:color w:val="221F1F"/>
            <w:sz w:val="20"/>
          </w:rPr>
          <w:delText>When</w:delText>
        </w:r>
        <w:r w:rsidR="00632607" w:rsidDel="00070044">
          <w:rPr>
            <w:color w:val="221F1F"/>
            <w:spacing w:val="-11"/>
            <w:sz w:val="20"/>
          </w:rPr>
          <w:delText xml:space="preserve"> </w:delText>
        </w:r>
        <w:r w:rsidR="00632607" w:rsidDel="00070044">
          <w:rPr>
            <w:color w:val="221F1F"/>
            <w:sz w:val="20"/>
          </w:rPr>
          <w:delText>AA&amp;E</w:delText>
        </w:r>
        <w:r w:rsidR="00632607" w:rsidDel="00070044">
          <w:rPr>
            <w:color w:val="221F1F"/>
            <w:spacing w:val="-11"/>
            <w:sz w:val="20"/>
          </w:rPr>
          <w:delText xml:space="preserve"> </w:delText>
        </w:r>
        <w:r w:rsidR="00632607" w:rsidDel="00070044">
          <w:rPr>
            <w:color w:val="221F1F"/>
            <w:sz w:val="20"/>
          </w:rPr>
          <w:delText>will</w:delText>
        </w:r>
        <w:r w:rsidR="00632607" w:rsidDel="00070044">
          <w:rPr>
            <w:color w:val="221F1F"/>
            <w:spacing w:val="-13"/>
            <w:sz w:val="20"/>
          </w:rPr>
          <w:delText xml:space="preserve"> </w:delText>
        </w:r>
        <w:r w:rsidR="00632607" w:rsidDel="00070044">
          <w:rPr>
            <w:color w:val="221F1F"/>
            <w:sz w:val="20"/>
          </w:rPr>
          <w:delText>be</w:delText>
        </w:r>
        <w:r w:rsidR="00632607" w:rsidDel="00070044">
          <w:rPr>
            <w:color w:val="221F1F"/>
            <w:spacing w:val="-11"/>
            <w:sz w:val="20"/>
          </w:rPr>
          <w:delText xml:space="preserve"> </w:delText>
        </w:r>
        <w:r w:rsidR="00632607" w:rsidDel="00070044">
          <w:rPr>
            <w:color w:val="221F1F"/>
            <w:sz w:val="20"/>
          </w:rPr>
          <w:delText>provided</w:delText>
        </w:r>
        <w:r w:rsidR="00632607" w:rsidDel="00070044">
          <w:rPr>
            <w:color w:val="221F1F"/>
            <w:spacing w:val="-11"/>
            <w:sz w:val="20"/>
          </w:rPr>
          <w:delText xml:space="preserve"> </w:delText>
        </w:r>
        <w:r w:rsidR="00632607" w:rsidDel="00070044">
          <w:rPr>
            <w:color w:val="221F1F"/>
            <w:sz w:val="20"/>
          </w:rPr>
          <w:delText>to</w:delText>
        </w:r>
        <w:r w:rsidR="00632607" w:rsidDel="00070044">
          <w:rPr>
            <w:color w:val="221F1F"/>
            <w:spacing w:val="-11"/>
            <w:sz w:val="20"/>
          </w:rPr>
          <w:delText xml:space="preserve"> </w:delText>
        </w:r>
        <w:r w:rsidR="00632607" w:rsidDel="00070044">
          <w:rPr>
            <w:color w:val="221F1F"/>
            <w:sz w:val="20"/>
          </w:rPr>
          <w:delText>the</w:delText>
        </w:r>
        <w:r w:rsidR="00632607" w:rsidDel="00070044">
          <w:rPr>
            <w:color w:val="221F1F"/>
            <w:spacing w:val="-12"/>
            <w:sz w:val="20"/>
          </w:rPr>
          <w:delText xml:space="preserve"> </w:delText>
        </w:r>
        <w:r w:rsidR="00632607" w:rsidDel="00070044">
          <w:rPr>
            <w:color w:val="221F1F"/>
            <w:sz w:val="20"/>
          </w:rPr>
          <w:delText>subcontractor</w:delText>
        </w:r>
        <w:r w:rsidR="00632607" w:rsidDel="00070044">
          <w:rPr>
            <w:color w:val="221F1F"/>
            <w:spacing w:val="-9"/>
            <w:sz w:val="20"/>
          </w:rPr>
          <w:delText xml:space="preserve"> </w:delText>
        </w:r>
        <w:r w:rsidR="00632607" w:rsidDel="00070044">
          <w:rPr>
            <w:color w:val="221F1F"/>
            <w:sz w:val="20"/>
          </w:rPr>
          <w:delText>as</w:delText>
        </w:r>
        <w:r w:rsidR="00632607" w:rsidDel="00070044">
          <w:rPr>
            <w:color w:val="221F1F"/>
            <w:spacing w:val="-13"/>
            <w:sz w:val="20"/>
          </w:rPr>
          <w:delText xml:space="preserve"> </w:delText>
        </w:r>
        <w:r w:rsidR="00632607" w:rsidDel="00070044">
          <w:rPr>
            <w:color w:val="221F1F"/>
            <w:sz w:val="20"/>
          </w:rPr>
          <w:delText>Government-furnished</w:delText>
        </w:r>
        <w:r w:rsidR="00632607" w:rsidDel="00070044">
          <w:rPr>
            <w:color w:val="221F1F"/>
            <w:spacing w:val="-10"/>
            <w:sz w:val="20"/>
          </w:rPr>
          <w:delText xml:space="preserve"> </w:delText>
        </w:r>
        <w:r w:rsidR="00632607" w:rsidDel="00070044">
          <w:rPr>
            <w:color w:val="221F1F"/>
            <w:spacing w:val="-2"/>
            <w:sz w:val="20"/>
          </w:rPr>
          <w:delText>property.</w:delText>
        </w:r>
      </w:del>
    </w:p>
    <w:p w14:paraId="2FCCAE01" w14:textId="79A0431F" w:rsidR="00016C31" w:rsidDel="00070044" w:rsidRDefault="00016C31">
      <w:pPr>
        <w:rPr>
          <w:del w:id="682" w:author="Chandler Wilson" w:date="2023-05-25T10:34:00Z"/>
          <w:sz w:val="20"/>
        </w:rPr>
        <w:sectPr w:rsidR="00016C31" w:rsidDel="00070044">
          <w:pgSz w:w="12240" w:h="15840"/>
          <w:pgMar w:top="1360" w:right="640" w:bottom="1060" w:left="1000" w:header="0" w:footer="801" w:gutter="0"/>
          <w:cols w:space="720"/>
        </w:sectPr>
      </w:pPr>
    </w:p>
    <w:p w14:paraId="5A3C2185" w14:textId="238764B4" w:rsidR="00016C31" w:rsidDel="00070044" w:rsidRDefault="00632607">
      <w:pPr>
        <w:pStyle w:val="ListParagraph"/>
        <w:numPr>
          <w:ilvl w:val="0"/>
          <w:numId w:val="33"/>
        </w:numPr>
        <w:tabs>
          <w:tab w:val="left" w:pos="441"/>
        </w:tabs>
        <w:spacing w:before="80"/>
        <w:ind w:left="440" w:right="970" w:hanging="275"/>
        <w:jc w:val="left"/>
        <w:rPr>
          <w:del w:id="683" w:author="Chandler Wilson" w:date="2023-05-25T10:34:00Z"/>
          <w:sz w:val="20"/>
        </w:rPr>
      </w:pPr>
      <w:del w:id="684" w:author="Chandler Wilson" w:date="2023-05-25T10:34:00Z">
        <w:r w:rsidDel="00070044">
          <w:rPr>
            <w:color w:val="221F1F"/>
            <w:sz w:val="20"/>
          </w:rPr>
          <w:lastRenderedPageBreak/>
          <w:delText>Nothing</w:delText>
        </w:r>
        <w:r w:rsidDel="00070044">
          <w:rPr>
            <w:color w:val="221F1F"/>
            <w:spacing w:val="-2"/>
            <w:sz w:val="20"/>
          </w:rPr>
          <w:delText xml:space="preserve"> </w:delText>
        </w:r>
        <w:r w:rsidDel="00070044">
          <w:rPr>
            <w:color w:val="221F1F"/>
            <w:sz w:val="20"/>
          </w:rPr>
          <w:delText>in</w:delText>
        </w:r>
        <w:r w:rsidDel="00070044">
          <w:rPr>
            <w:color w:val="221F1F"/>
            <w:spacing w:val="-2"/>
            <w:sz w:val="20"/>
          </w:rPr>
          <w:delText xml:space="preserve"> </w:delText>
        </w:r>
        <w:r w:rsidDel="00070044">
          <w:rPr>
            <w:color w:val="221F1F"/>
            <w:sz w:val="20"/>
          </w:rPr>
          <w:delText>this</w:delText>
        </w:r>
        <w:r w:rsidDel="00070044">
          <w:rPr>
            <w:color w:val="221F1F"/>
            <w:spacing w:val="-4"/>
            <w:sz w:val="20"/>
          </w:rPr>
          <w:delText xml:space="preserve"> </w:delText>
        </w:r>
        <w:r w:rsidDel="00070044">
          <w:rPr>
            <w:color w:val="221F1F"/>
            <w:sz w:val="20"/>
          </w:rPr>
          <w:delText>clause</w:delText>
        </w:r>
        <w:r w:rsidDel="00070044">
          <w:rPr>
            <w:color w:val="221F1F"/>
            <w:spacing w:val="-3"/>
            <w:sz w:val="20"/>
          </w:rPr>
          <w:delText xml:space="preserve"> </w:delText>
        </w:r>
        <w:r w:rsidDel="00070044">
          <w:rPr>
            <w:color w:val="221F1F"/>
            <w:sz w:val="20"/>
          </w:rPr>
          <w:delText>shall</w:delText>
        </w:r>
        <w:r w:rsidDel="00070044">
          <w:rPr>
            <w:color w:val="221F1F"/>
            <w:spacing w:val="-3"/>
            <w:sz w:val="20"/>
          </w:rPr>
          <w:delText xml:space="preserve"> </w:delText>
        </w:r>
        <w:r w:rsidDel="00070044">
          <w:rPr>
            <w:color w:val="221F1F"/>
            <w:sz w:val="20"/>
          </w:rPr>
          <w:delText>relieve</w:delText>
        </w:r>
        <w:r w:rsidDel="00070044">
          <w:rPr>
            <w:color w:val="221F1F"/>
            <w:spacing w:val="-3"/>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Contractor</w:delText>
        </w:r>
        <w:r w:rsidDel="00070044">
          <w:rPr>
            <w:color w:val="221F1F"/>
            <w:spacing w:val="-5"/>
            <w:sz w:val="20"/>
          </w:rPr>
          <w:delText xml:space="preserve"> </w:delText>
        </w:r>
        <w:r w:rsidDel="00070044">
          <w:rPr>
            <w:color w:val="221F1F"/>
            <w:sz w:val="20"/>
          </w:rPr>
          <w:delText>of</w:delText>
        </w:r>
        <w:r w:rsidDel="00070044">
          <w:rPr>
            <w:color w:val="221F1F"/>
            <w:spacing w:val="-3"/>
            <w:sz w:val="20"/>
          </w:rPr>
          <w:delText xml:space="preserve"> </w:delText>
        </w:r>
        <w:r w:rsidDel="00070044">
          <w:rPr>
            <w:color w:val="221F1F"/>
            <w:sz w:val="20"/>
          </w:rPr>
          <w:delText>its</w:delText>
        </w:r>
        <w:r w:rsidDel="00070044">
          <w:rPr>
            <w:color w:val="221F1F"/>
            <w:spacing w:val="-4"/>
            <w:sz w:val="20"/>
          </w:rPr>
          <w:delText xml:space="preserve"> </w:delText>
        </w:r>
        <w:r w:rsidDel="00070044">
          <w:rPr>
            <w:color w:val="221F1F"/>
            <w:sz w:val="20"/>
          </w:rPr>
          <w:delText>responsibility</w:delText>
        </w:r>
        <w:r w:rsidDel="00070044">
          <w:rPr>
            <w:color w:val="221F1F"/>
            <w:spacing w:val="-2"/>
            <w:sz w:val="20"/>
          </w:rPr>
          <w:delText xml:space="preserve"> </w:delText>
        </w:r>
        <w:r w:rsidDel="00070044">
          <w:rPr>
            <w:color w:val="221F1F"/>
            <w:sz w:val="20"/>
          </w:rPr>
          <w:delText>for</w:delText>
        </w:r>
        <w:r w:rsidDel="00070044">
          <w:rPr>
            <w:color w:val="221F1F"/>
            <w:spacing w:val="-3"/>
            <w:sz w:val="20"/>
          </w:rPr>
          <w:delText xml:space="preserve"> </w:delText>
        </w:r>
        <w:r w:rsidDel="00070044">
          <w:rPr>
            <w:color w:val="221F1F"/>
            <w:sz w:val="20"/>
          </w:rPr>
          <w:delText>complying</w:delText>
        </w:r>
        <w:r w:rsidDel="00070044">
          <w:rPr>
            <w:color w:val="221F1F"/>
            <w:spacing w:val="-2"/>
            <w:sz w:val="20"/>
          </w:rPr>
          <w:delText xml:space="preserve"> </w:delText>
        </w:r>
        <w:r w:rsidDel="00070044">
          <w:rPr>
            <w:color w:val="221F1F"/>
            <w:sz w:val="20"/>
          </w:rPr>
          <w:delText>with</w:delText>
        </w:r>
        <w:r w:rsidDel="00070044">
          <w:rPr>
            <w:color w:val="221F1F"/>
            <w:spacing w:val="-5"/>
            <w:sz w:val="20"/>
          </w:rPr>
          <w:delText xml:space="preserve"> </w:delText>
        </w:r>
        <w:r w:rsidDel="00070044">
          <w:rPr>
            <w:color w:val="221F1F"/>
            <w:sz w:val="20"/>
          </w:rPr>
          <w:delText>applicable</w:delText>
        </w:r>
        <w:r w:rsidDel="00070044">
          <w:rPr>
            <w:color w:val="221F1F"/>
            <w:spacing w:val="-3"/>
            <w:sz w:val="20"/>
          </w:rPr>
          <w:delText xml:space="preserve"> </w:delText>
        </w:r>
        <w:r w:rsidDel="00070044">
          <w:rPr>
            <w:color w:val="221F1F"/>
            <w:sz w:val="20"/>
          </w:rPr>
          <w:delText>Federal,</w:delText>
        </w:r>
        <w:r w:rsidDel="00070044">
          <w:rPr>
            <w:color w:val="221F1F"/>
            <w:spacing w:val="-3"/>
            <w:sz w:val="20"/>
          </w:rPr>
          <w:delText xml:space="preserve"> </w:delText>
        </w:r>
        <w:r w:rsidDel="00070044">
          <w:rPr>
            <w:color w:val="221F1F"/>
            <w:sz w:val="20"/>
          </w:rPr>
          <w:delText>state, and local laws, ordinances, codes, and regulations (including requirements for obtaining licenses and permits) in connection with the performance of this contract.</w:delText>
        </w:r>
      </w:del>
    </w:p>
    <w:p w14:paraId="4FDEDE41" w14:textId="1C2F02BE" w:rsidR="00016C31" w:rsidDel="00070044" w:rsidRDefault="00016C31">
      <w:pPr>
        <w:pStyle w:val="BodyText"/>
        <w:rPr>
          <w:del w:id="685" w:author="Chandler Wilson" w:date="2023-05-25T10:34:00Z"/>
        </w:rPr>
      </w:pPr>
    </w:p>
    <w:p w14:paraId="340155E1" w14:textId="6BC1ABAD" w:rsidR="00016C31" w:rsidDel="00070044" w:rsidRDefault="00632607">
      <w:pPr>
        <w:pStyle w:val="BodyText"/>
        <w:ind w:left="219"/>
        <w:rPr>
          <w:del w:id="686" w:author="Chandler Wilson" w:date="2023-05-25T10:34:00Z"/>
        </w:rPr>
      </w:pPr>
      <w:del w:id="687" w:author="Chandler Wilson" w:date="2023-05-25T10:34:00Z">
        <w:r w:rsidDel="00070044">
          <w:rPr>
            <w:color w:val="221F1F"/>
          </w:rPr>
          <w:delText>(End</w:delText>
        </w:r>
        <w:r w:rsidDel="00070044">
          <w:rPr>
            <w:color w:val="221F1F"/>
            <w:spacing w:val="-4"/>
          </w:rPr>
          <w:delText xml:space="preserve"> </w:delText>
        </w:r>
        <w:r w:rsidDel="00070044">
          <w:rPr>
            <w:color w:val="221F1F"/>
          </w:rPr>
          <w:delText>of</w:delText>
        </w:r>
        <w:r w:rsidDel="00070044">
          <w:rPr>
            <w:color w:val="221F1F"/>
            <w:spacing w:val="-4"/>
          </w:rPr>
          <w:delText xml:space="preserve"> </w:delText>
        </w:r>
        <w:r w:rsidDel="00070044">
          <w:rPr>
            <w:color w:val="221F1F"/>
            <w:spacing w:val="-2"/>
          </w:rPr>
          <w:delText>clause)</w:delText>
        </w:r>
      </w:del>
    </w:p>
    <w:p w14:paraId="324872A7" w14:textId="77777777" w:rsidR="00016C31" w:rsidRDefault="00016C31">
      <w:pPr>
        <w:pStyle w:val="BodyText"/>
        <w:rPr>
          <w:sz w:val="22"/>
        </w:rPr>
      </w:pPr>
    </w:p>
    <w:p w14:paraId="2063494F" w14:textId="77777777" w:rsidR="00016C31" w:rsidRDefault="00016C31">
      <w:pPr>
        <w:pStyle w:val="BodyText"/>
        <w:rPr>
          <w:sz w:val="22"/>
        </w:rPr>
      </w:pPr>
    </w:p>
    <w:p w14:paraId="1C0030F8" w14:textId="77777777" w:rsidR="00016C31" w:rsidRDefault="00016C31">
      <w:pPr>
        <w:pStyle w:val="BodyText"/>
        <w:rPr>
          <w:sz w:val="22"/>
        </w:rPr>
      </w:pPr>
    </w:p>
    <w:p w14:paraId="4E6368B1" w14:textId="77777777" w:rsidR="00016C31" w:rsidRDefault="00632607">
      <w:pPr>
        <w:pStyle w:val="BodyText"/>
        <w:spacing w:before="161"/>
        <w:ind w:left="219"/>
      </w:pPr>
      <w:r>
        <w:rPr>
          <w:color w:val="221F1F"/>
          <w:spacing w:val="-2"/>
        </w:rPr>
        <w:t>252.225-7027</w:t>
      </w:r>
      <w:r>
        <w:rPr>
          <w:color w:val="221F1F"/>
          <w:spacing w:val="-3"/>
        </w:rPr>
        <w:t xml:space="preserve"> </w:t>
      </w:r>
      <w:r>
        <w:rPr>
          <w:color w:val="221F1F"/>
          <w:spacing w:val="-2"/>
        </w:rPr>
        <w:t>RESTRICTION</w:t>
      </w:r>
      <w:r>
        <w:rPr>
          <w:color w:val="221F1F"/>
        </w:rPr>
        <w:t xml:space="preserve"> </w:t>
      </w:r>
      <w:r>
        <w:rPr>
          <w:color w:val="221F1F"/>
          <w:spacing w:val="-2"/>
        </w:rPr>
        <w:t>ON</w:t>
      </w:r>
      <w:r>
        <w:rPr>
          <w:color w:val="221F1F"/>
          <w:spacing w:val="3"/>
        </w:rPr>
        <w:t xml:space="preserve"> </w:t>
      </w:r>
      <w:r>
        <w:rPr>
          <w:color w:val="221F1F"/>
          <w:spacing w:val="-2"/>
        </w:rPr>
        <w:t>CONTINGENT</w:t>
      </w:r>
      <w:r>
        <w:rPr>
          <w:color w:val="221F1F"/>
          <w:spacing w:val="1"/>
        </w:rPr>
        <w:t xml:space="preserve"> </w:t>
      </w:r>
      <w:r>
        <w:rPr>
          <w:color w:val="221F1F"/>
          <w:spacing w:val="-2"/>
        </w:rPr>
        <w:t>FEES</w:t>
      </w:r>
      <w:r>
        <w:rPr>
          <w:color w:val="221F1F"/>
          <w:spacing w:val="1"/>
        </w:rPr>
        <w:t xml:space="preserve"> </w:t>
      </w:r>
      <w:r>
        <w:rPr>
          <w:color w:val="221F1F"/>
          <w:spacing w:val="-2"/>
        </w:rPr>
        <w:t>FOR FOREIGN</w:t>
      </w:r>
      <w:r>
        <w:rPr>
          <w:color w:val="221F1F"/>
          <w:spacing w:val="4"/>
        </w:rPr>
        <w:t xml:space="preserve"> </w:t>
      </w:r>
      <w:r>
        <w:rPr>
          <w:color w:val="221F1F"/>
          <w:spacing w:val="-2"/>
        </w:rPr>
        <w:t>MILITARY</w:t>
      </w:r>
      <w:r>
        <w:rPr>
          <w:color w:val="221F1F"/>
          <w:spacing w:val="2"/>
        </w:rPr>
        <w:t xml:space="preserve"> </w:t>
      </w:r>
      <w:r>
        <w:rPr>
          <w:color w:val="221F1F"/>
          <w:spacing w:val="-2"/>
        </w:rPr>
        <w:t>SALES</w:t>
      </w:r>
      <w:r>
        <w:rPr>
          <w:color w:val="221F1F"/>
          <w:spacing w:val="-1"/>
        </w:rPr>
        <w:t xml:space="preserve"> </w:t>
      </w:r>
      <w:r>
        <w:rPr>
          <w:color w:val="221F1F"/>
          <w:spacing w:val="-2"/>
        </w:rPr>
        <w:t>(APR</w:t>
      </w:r>
      <w:r>
        <w:rPr>
          <w:color w:val="221F1F"/>
          <w:spacing w:val="-1"/>
        </w:rPr>
        <w:t xml:space="preserve"> </w:t>
      </w:r>
      <w:r>
        <w:rPr>
          <w:color w:val="221F1F"/>
          <w:spacing w:val="-2"/>
        </w:rPr>
        <w:t>2003)</w:t>
      </w:r>
    </w:p>
    <w:p w14:paraId="56B43CE5" w14:textId="77777777" w:rsidR="00016C31" w:rsidRDefault="00016C31">
      <w:pPr>
        <w:pStyle w:val="BodyText"/>
      </w:pPr>
    </w:p>
    <w:p w14:paraId="5B90FAED" w14:textId="77777777" w:rsidR="00016C31" w:rsidRDefault="00632607">
      <w:pPr>
        <w:pStyle w:val="ListParagraph"/>
        <w:numPr>
          <w:ilvl w:val="0"/>
          <w:numId w:val="32"/>
        </w:numPr>
        <w:tabs>
          <w:tab w:val="left" w:pos="441"/>
        </w:tabs>
        <w:ind w:right="1967"/>
        <w:rPr>
          <w:sz w:val="20"/>
        </w:rPr>
      </w:pPr>
      <w:r>
        <w:rPr>
          <w:color w:val="221F1F"/>
          <w:sz w:val="20"/>
        </w:rPr>
        <w:t>Except</w:t>
      </w:r>
      <w:r>
        <w:rPr>
          <w:color w:val="221F1F"/>
          <w:spacing w:val="-4"/>
          <w:sz w:val="20"/>
        </w:rPr>
        <w:t xml:space="preserve"> </w:t>
      </w:r>
      <w:r>
        <w:rPr>
          <w:color w:val="221F1F"/>
          <w:sz w:val="20"/>
        </w:rPr>
        <w:t>as</w:t>
      </w:r>
      <w:r>
        <w:rPr>
          <w:color w:val="221F1F"/>
          <w:spacing w:val="-5"/>
          <w:sz w:val="20"/>
        </w:rPr>
        <w:t xml:space="preserve"> </w:t>
      </w:r>
      <w:r>
        <w:rPr>
          <w:color w:val="221F1F"/>
          <w:sz w:val="20"/>
        </w:rPr>
        <w:t>provided</w:t>
      </w:r>
      <w:r>
        <w:rPr>
          <w:color w:val="221F1F"/>
          <w:spacing w:val="-2"/>
          <w:sz w:val="20"/>
        </w:rPr>
        <w:t xml:space="preserve"> </w:t>
      </w:r>
      <w:r>
        <w:rPr>
          <w:color w:val="221F1F"/>
          <w:sz w:val="20"/>
        </w:rPr>
        <w:t>in</w:t>
      </w:r>
      <w:r>
        <w:rPr>
          <w:color w:val="221F1F"/>
          <w:spacing w:val="-3"/>
          <w:sz w:val="20"/>
        </w:rPr>
        <w:t xml:space="preserve"> </w:t>
      </w:r>
      <w:r>
        <w:rPr>
          <w:color w:val="221F1F"/>
          <w:sz w:val="20"/>
        </w:rPr>
        <w:t>paragraph</w:t>
      </w:r>
      <w:r>
        <w:rPr>
          <w:color w:val="221F1F"/>
          <w:spacing w:val="-2"/>
          <w:sz w:val="20"/>
        </w:rPr>
        <w:t xml:space="preserve"> </w:t>
      </w:r>
      <w:r>
        <w:rPr>
          <w:color w:val="221F1F"/>
          <w:sz w:val="20"/>
        </w:rPr>
        <w:t>(b)</w:t>
      </w:r>
      <w:r>
        <w:rPr>
          <w:color w:val="221F1F"/>
          <w:spacing w:val="-6"/>
          <w:sz w:val="20"/>
        </w:rPr>
        <w:t xml:space="preserve"> </w:t>
      </w:r>
      <w:r>
        <w:rPr>
          <w:color w:val="221F1F"/>
          <w:sz w:val="20"/>
        </w:rPr>
        <w:t>of</w:t>
      </w:r>
      <w:r>
        <w:rPr>
          <w:color w:val="221F1F"/>
          <w:spacing w:val="-4"/>
          <w:sz w:val="20"/>
        </w:rPr>
        <w:t xml:space="preserve"> </w:t>
      </w:r>
      <w:r>
        <w:rPr>
          <w:color w:val="221F1F"/>
          <w:sz w:val="20"/>
        </w:rPr>
        <w:t>this</w:t>
      </w:r>
      <w:r>
        <w:rPr>
          <w:color w:val="221F1F"/>
          <w:spacing w:val="-5"/>
          <w:sz w:val="20"/>
        </w:rPr>
        <w:t xml:space="preserve"> </w:t>
      </w:r>
      <w:r>
        <w:rPr>
          <w:color w:val="221F1F"/>
          <w:sz w:val="20"/>
        </w:rPr>
        <w:t>clause,</w:t>
      </w:r>
      <w:r>
        <w:rPr>
          <w:color w:val="221F1F"/>
          <w:spacing w:val="-3"/>
          <w:sz w:val="20"/>
        </w:rPr>
        <w:t xml:space="preserve"> </w:t>
      </w:r>
      <w:r>
        <w:rPr>
          <w:color w:val="221F1F"/>
          <w:sz w:val="20"/>
        </w:rPr>
        <w:t>contingent</w:t>
      </w:r>
      <w:r>
        <w:rPr>
          <w:color w:val="221F1F"/>
          <w:spacing w:val="-4"/>
          <w:sz w:val="20"/>
        </w:rPr>
        <w:t xml:space="preserve"> </w:t>
      </w:r>
      <w:r>
        <w:rPr>
          <w:color w:val="221F1F"/>
          <w:sz w:val="20"/>
        </w:rPr>
        <w:t>fees,</w:t>
      </w:r>
      <w:r>
        <w:rPr>
          <w:color w:val="221F1F"/>
          <w:spacing w:val="-3"/>
          <w:sz w:val="20"/>
        </w:rPr>
        <w:t xml:space="preserve"> </w:t>
      </w:r>
      <w:r>
        <w:rPr>
          <w:color w:val="221F1F"/>
          <w:sz w:val="20"/>
        </w:rPr>
        <w:t>as</w:t>
      </w:r>
      <w:r>
        <w:rPr>
          <w:color w:val="221F1F"/>
          <w:spacing w:val="-5"/>
          <w:sz w:val="20"/>
        </w:rPr>
        <w:t xml:space="preserve"> </w:t>
      </w:r>
      <w:r>
        <w:rPr>
          <w:color w:val="221F1F"/>
          <w:sz w:val="20"/>
        </w:rPr>
        <w:t>defined</w:t>
      </w:r>
      <w:r>
        <w:rPr>
          <w:color w:val="221F1F"/>
          <w:spacing w:val="-2"/>
          <w:sz w:val="20"/>
        </w:rPr>
        <w:t xml:space="preserve"> </w:t>
      </w:r>
      <w:r>
        <w:rPr>
          <w:color w:val="221F1F"/>
          <w:sz w:val="20"/>
        </w:rPr>
        <w:t>in</w:t>
      </w:r>
      <w:r>
        <w:rPr>
          <w:color w:val="221F1F"/>
          <w:spacing w:val="-3"/>
          <w:sz w:val="20"/>
        </w:rPr>
        <w:t xml:space="preserve"> </w:t>
      </w:r>
      <w:r>
        <w:rPr>
          <w:color w:val="221F1F"/>
          <w:sz w:val="20"/>
        </w:rPr>
        <w:t>the</w:t>
      </w:r>
      <w:r>
        <w:rPr>
          <w:color w:val="221F1F"/>
          <w:spacing w:val="-4"/>
          <w:sz w:val="20"/>
        </w:rPr>
        <w:t xml:space="preserve"> </w:t>
      </w:r>
      <w:r>
        <w:rPr>
          <w:color w:val="221F1F"/>
          <w:sz w:val="20"/>
        </w:rPr>
        <w:t>Covenant</w:t>
      </w:r>
      <w:r>
        <w:rPr>
          <w:color w:val="221F1F"/>
          <w:spacing w:val="-4"/>
          <w:sz w:val="20"/>
        </w:rPr>
        <w:t xml:space="preserve"> </w:t>
      </w:r>
      <w:r>
        <w:rPr>
          <w:color w:val="221F1F"/>
          <w:sz w:val="20"/>
        </w:rPr>
        <w:t>Against Contingent</w:t>
      </w:r>
      <w:r>
        <w:rPr>
          <w:color w:val="221F1F"/>
          <w:spacing w:val="-3"/>
          <w:sz w:val="20"/>
        </w:rPr>
        <w:t xml:space="preserve"> </w:t>
      </w:r>
      <w:r>
        <w:rPr>
          <w:color w:val="221F1F"/>
          <w:sz w:val="20"/>
        </w:rPr>
        <w:t>Fees</w:t>
      </w:r>
      <w:r>
        <w:rPr>
          <w:color w:val="221F1F"/>
          <w:spacing w:val="-3"/>
          <w:sz w:val="20"/>
        </w:rPr>
        <w:t xml:space="preserve"> </w:t>
      </w:r>
      <w:r>
        <w:rPr>
          <w:color w:val="221F1F"/>
          <w:sz w:val="20"/>
        </w:rPr>
        <w:t>clause</w:t>
      </w:r>
      <w:r>
        <w:rPr>
          <w:color w:val="221F1F"/>
          <w:spacing w:val="-2"/>
          <w:sz w:val="20"/>
        </w:rPr>
        <w:t xml:space="preserve"> </w:t>
      </w:r>
      <w:r>
        <w:rPr>
          <w:color w:val="221F1F"/>
          <w:sz w:val="20"/>
        </w:rPr>
        <w:t>of</w:t>
      </w:r>
      <w:r>
        <w:rPr>
          <w:color w:val="221F1F"/>
          <w:spacing w:val="-2"/>
          <w:sz w:val="20"/>
        </w:rPr>
        <w:t xml:space="preserve"> </w:t>
      </w:r>
      <w:r>
        <w:rPr>
          <w:color w:val="221F1F"/>
          <w:sz w:val="20"/>
        </w:rPr>
        <w:t>this</w:t>
      </w:r>
      <w:r>
        <w:rPr>
          <w:color w:val="221F1F"/>
          <w:spacing w:val="-3"/>
          <w:sz w:val="20"/>
        </w:rPr>
        <w:t xml:space="preserve"> </w:t>
      </w:r>
      <w:r>
        <w:rPr>
          <w:color w:val="221F1F"/>
          <w:sz w:val="20"/>
        </w:rPr>
        <w:t>contract,</w:t>
      </w:r>
      <w:r>
        <w:rPr>
          <w:color w:val="221F1F"/>
          <w:spacing w:val="-2"/>
          <w:sz w:val="20"/>
        </w:rPr>
        <w:t xml:space="preserve"> </w:t>
      </w:r>
      <w:r>
        <w:rPr>
          <w:color w:val="221F1F"/>
          <w:sz w:val="20"/>
        </w:rPr>
        <w:t>are</w:t>
      </w:r>
      <w:r>
        <w:rPr>
          <w:color w:val="221F1F"/>
          <w:spacing w:val="-4"/>
          <w:sz w:val="20"/>
        </w:rPr>
        <w:t xml:space="preserve"> </w:t>
      </w:r>
      <w:r>
        <w:rPr>
          <w:color w:val="221F1F"/>
          <w:sz w:val="20"/>
        </w:rPr>
        <w:t>generally</w:t>
      </w:r>
      <w:r>
        <w:rPr>
          <w:color w:val="221F1F"/>
          <w:spacing w:val="-1"/>
          <w:sz w:val="20"/>
        </w:rPr>
        <w:t xml:space="preserve"> </w:t>
      </w:r>
      <w:r>
        <w:rPr>
          <w:color w:val="221F1F"/>
          <w:sz w:val="20"/>
        </w:rPr>
        <w:t>an</w:t>
      </w:r>
      <w:r>
        <w:rPr>
          <w:color w:val="221F1F"/>
          <w:spacing w:val="-1"/>
          <w:sz w:val="20"/>
        </w:rPr>
        <w:t xml:space="preserve"> </w:t>
      </w:r>
      <w:r>
        <w:rPr>
          <w:color w:val="221F1F"/>
          <w:sz w:val="20"/>
        </w:rPr>
        <w:t>allowable</w:t>
      </w:r>
      <w:r>
        <w:rPr>
          <w:color w:val="221F1F"/>
          <w:spacing w:val="-2"/>
          <w:sz w:val="20"/>
        </w:rPr>
        <w:t xml:space="preserve"> </w:t>
      </w:r>
      <w:r>
        <w:rPr>
          <w:color w:val="221F1F"/>
          <w:sz w:val="20"/>
        </w:rPr>
        <w:t>cost,</w:t>
      </w:r>
      <w:r>
        <w:rPr>
          <w:color w:val="221F1F"/>
          <w:spacing w:val="-2"/>
          <w:sz w:val="20"/>
        </w:rPr>
        <w:t xml:space="preserve"> </w:t>
      </w:r>
      <w:r>
        <w:rPr>
          <w:color w:val="221F1F"/>
          <w:sz w:val="20"/>
        </w:rPr>
        <w:t>provided</w:t>
      </w:r>
      <w:r>
        <w:rPr>
          <w:color w:val="221F1F"/>
          <w:spacing w:val="-1"/>
          <w:sz w:val="20"/>
        </w:rPr>
        <w:t xml:space="preserve"> </w:t>
      </w:r>
      <w:r>
        <w:rPr>
          <w:color w:val="221F1F"/>
          <w:sz w:val="20"/>
        </w:rPr>
        <w:t>the</w:t>
      </w:r>
      <w:r>
        <w:rPr>
          <w:color w:val="221F1F"/>
          <w:spacing w:val="-4"/>
          <w:sz w:val="20"/>
        </w:rPr>
        <w:t xml:space="preserve"> </w:t>
      </w:r>
      <w:r>
        <w:rPr>
          <w:color w:val="221F1F"/>
          <w:sz w:val="20"/>
        </w:rPr>
        <w:t>fees</w:t>
      </w:r>
      <w:r>
        <w:rPr>
          <w:color w:val="221F1F"/>
          <w:spacing w:val="-5"/>
          <w:sz w:val="20"/>
        </w:rPr>
        <w:t xml:space="preserve"> </w:t>
      </w:r>
      <w:r>
        <w:rPr>
          <w:color w:val="221F1F"/>
          <w:sz w:val="20"/>
        </w:rPr>
        <w:t>are</w:t>
      </w:r>
      <w:r>
        <w:rPr>
          <w:color w:val="221F1F"/>
          <w:spacing w:val="-2"/>
          <w:sz w:val="20"/>
        </w:rPr>
        <w:t xml:space="preserve"> </w:t>
      </w:r>
      <w:r>
        <w:rPr>
          <w:color w:val="221F1F"/>
          <w:sz w:val="20"/>
        </w:rPr>
        <w:t>paid</w:t>
      </w:r>
      <w:r>
        <w:rPr>
          <w:color w:val="221F1F"/>
          <w:spacing w:val="-1"/>
          <w:sz w:val="20"/>
        </w:rPr>
        <w:t xml:space="preserve"> </w:t>
      </w:r>
      <w:r>
        <w:rPr>
          <w:color w:val="221F1F"/>
          <w:sz w:val="20"/>
        </w:rPr>
        <w:t>to--</w:t>
      </w:r>
    </w:p>
    <w:p w14:paraId="63F738DA" w14:textId="77777777" w:rsidR="00016C31" w:rsidRDefault="00016C31">
      <w:pPr>
        <w:pStyle w:val="BodyText"/>
        <w:spacing w:before="11"/>
        <w:rPr>
          <w:sz w:val="19"/>
        </w:rPr>
      </w:pPr>
    </w:p>
    <w:p w14:paraId="1E4CEC79" w14:textId="77777777" w:rsidR="00016C31" w:rsidRDefault="00632607">
      <w:pPr>
        <w:pStyle w:val="ListParagraph"/>
        <w:numPr>
          <w:ilvl w:val="1"/>
          <w:numId w:val="32"/>
        </w:numPr>
        <w:tabs>
          <w:tab w:val="left" w:pos="724"/>
        </w:tabs>
        <w:jc w:val="left"/>
        <w:rPr>
          <w:sz w:val="20"/>
        </w:rPr>
      </w:pPr>
      <w:r>
        <w:rPr>
          <w:color w:val="221F1F"/>
          <w:sz w:val="20"/>
        </w:rPr>
        <w:t>A</w:t>
      </w:r>
      <w:r>
        <w:rPr>
          <w:color w:val="221F1F"/>
          <w:spacing w:val="-9"/>
          <w:sz w:val="20"/>
        </w:rPr>
        <w:t xml:space="preserve"> </w:t>
      </w:r>
      <w:r>
        <w:rPr>
          <w:color w:val="221F1F"/>
          <w:sz w:val="20"/>
        </w:rPr>
        <w:t>bona</w:t>
      </w:r>
      <w:r>
        <w:rPr>
          <w:color w:val="221F1F"/>
          <w:spacing w:val="-6"/>
          <w:sz w:val="20"/>
        </w:rPr>
        <w:t xml:space="preserve"> </w:t>
      </w:r>
      <w:r>
        <w:rPr>
          <w:color w:val="221F1F"/>
          <w:sz w:val="20"/>
        </w:rPr>
        <w:t>fide</w:t>
      </w:r>
      <w:r>
        <w:rPr>
          <w:color w:val="221F1F"/>
          <w:spacing w:val="-7"/>
          <w:sz w:val="20"/>
        </w:rPr>
        <w:t xml:space="preserve"> </w:t>
      </w:r>
      <w:r>
        <w:rPr>
          <w:color w:val="221F1F"/>
          <w:sz w:val="20"/>
        </w:rPr>
        <w:t>employee</w:t>
      </w:r>
      <w:r>
        <w:rPr>
          <w:color w:val="221F1F"/>
          <w:spacing w:val="-5"/>
          <w:sz w:val="20"/>
        </w:rPr>
        <w:t xml:space="preserve"> </w:t>
      </w:r>
      <w:r>
        <w:rPr>
          <w:color w:val="221F1F"/>
          <w:sz w:val="20"/>
        </w:rPr>
        <w:t>of</w:t>
      </w:r>
      <w:r>
        <w:rPr>
          <w:color w:val="221F1F"/>
          <w:spacing w:val="-6"/>
          <w:sz w:val="20"/>
        </w:rPr>
        <w:t xml:space="preserve"> </w:t>
      </w:r>
      <w:r>
        <w:rPr>
          <w:color w:val="221F1F"/>
          <w:sz w:val="20"/>
        </w:rPr>
        <w:t>the</w:t>
      </w:r>
      <w:r>
        <w:rPr>
          <w:color w:val="221F1F"/>
          <w:spacing w:val="-3"/>
          <w:sz w:val="20"/>
        </w:rPr>
        <w:t xml:space="preserve"> </w:t>
      </w:r>
      <w:r>
        <w:rPr>
          <w:color w:val="221F1F"/>
          <w:sz w:val="20"/>
        </w:rPr>
        <w:t>Contractor;</w:t>
      </w:r>
      <w:r>
        <w:rPr>
          <w:color w:val="221F1F"/>
          <w:spacing w:val="-5"/>
          <w:sz w:val="20"/>
        </w:rPr>
        <w:t xml:space="preserve"> or</w:t>
      </w:r>
    </w:p>
    <w:p w14:paraId="0818994E" w14:textId="77777777" w:rsidR="00016C31" w:rsidRDefault="00016C31">
      <w:pPr>
        <w:pStyle w:val="BodyText"/>
        <w:spacing w:before="1"/>
      </w:pPr>
    </w:p>
    <w:p w14:paraId="32BDF36B" w14:textId="77777777" w:rsidR="00016C31" w:rsidRDefault="00632607">
      <w:pPr>
        <w:pStyle w:val="ListParagraph"/>
        <w:numPr>
          <w:ilvl w:val="1"/>
          <w:numId w:val="32"/>
        </w:numPr>
        <w:tabs>
          <w:tab w:val="left" w:pos="441"/>
        </w:tabs>
        <w:ind w:left="440" w:right="1308" w:hanging="287"/>
        <w:jc w:val="left"/>
        <w:rPr>
          <w:sz w:val="20"/>
        </w:rPr>
      </w:pPr>
      <w:r>
        <w:rPr>
          <w:color w:val="221F1F"/>
          <w:sz w:val="20"/>
        </w:rPr>
        <w:t>A</w:t>
      </w:r>
      <w:r>
        <w:rPr>
          <w:color w:val="221F1F"/>
          <w:spacing w:val="-5"/>
          <w:sz w:val="20"/>
        </w:rPr>
        <w:t xml:space="preserve"> </w:t>
      </w:r>
      <w:r>
        <w:rPr>
          <w:color w:val="221F1F"/>
          <w:sz w:val="20"/>
        </w:rPr>
        <w:t>bona</w:t>
      </w:r>
      <w:r>
        <w:rPr>
          <w:color w:val="221F1F"/>
          <w:spacing w:val="-8"/>
          <w:sz w:val="20"/>
        </w:rPr>
        <w:t xml:space="preserve"> </w:t>
      </w:r>
      <w:r>
        <w:rPr>
          <w:color w:val="221F1F"/>
          <w:sz w:val="20"/>
        </w:rPr>
        <w:t>fide</w:t>
      </w:r>
      <w:r>
        <w:rPr>
          <w:color w:val="221F1F"/>
          <w:spacing w:val="-7"/>
          <w:sz w:val="20"/>
        </w:rPr>
        <w:t xml:space="preserve"> </w:t>
      </w:r>
      <w:r>
        <w:rPr>
          <w:color w:val="221F1F"/>
          <w:sz w:val="20"/>
        </w:rPr>
        <w:t>established</w:t>
      </w:r>
      <w:r>
        <w:rPr>
          <w:color w:val="221F1F"/>
          <w:spacing w:val="-3"/>
          <w:sz w:val="20"/>
        </w:rPr>
        <w:t xml:space="preserve"> </w:t>
      </w:r>
      <w:r>
        <w:rPr>
          <w:color w:val="221F1F"/>
          <w:sz w:val="20"/>
        </w:rPr>
        <w:t>commercial</w:t>
      </w:r>
      <w:r>
        <w:rPr>
          <w:color w:val="221F1F"/>
          <w:spacing w:val="-4"/>
          <w:sz w:val="20"/>
        </w:rPr>
        <w:t xml:space="preserve"> </w:t>
      </w:r>
      <w:r>
        <w:rPr>
          <w:color w:val="221F1F"/>
          <w:sz w:val="20"/>
        </w:rPr>
        <w:t>or</w:t>
      </w:r>
      <w:r>
        <w:rPr>
          <w:color w:val="221F1F"/>
          <w:spacing w:val="-5"/>
          <w:sz w:val="20"/>
        </w:rPr>
        <w:t xml:space="preserve"> </w:t>
      </w:r>
      <w:r>
        <w:rPr>
          <w:color w:val="221F1F"/>
          <w:sz w:val="20"/>
        </w:rPr>
        <w:t>selling</w:t>
      </w:r>
      <w:r>
        <w:rPr>
          <w:color w:val="221F1F"/>
          <w:spacing w:val="-4"/>
          <w:sz w:val="20"/>
        </w:rPr>
        <w:t xml:space="preserve"> </w:t>
      </w:r>
      <w:r>
        <w:rPr>
          <w:color w:val="221F1F"/>
          <w:sz w:val="20"/>
        </w:rPr>
        <w:t>agency</w:t>
      </w:r>
      <w:r>
        <w:rPr>
          <w:color w:val="221F1F"/>
          <w:spacing w:val="-6"/>
          <w:sz w:val="20"/>
        </w:rPr>
        <w:t xml:space="preserve"> </w:t>
      </w:r>
      <w:r>
        <w:rPr>
          <w:color w:val="221F1F"/>
          <w:sz w:val="20"/>
        </w:rPr>
        <w:t>maintained</w:t>
      </w:r>
      <w:r>
        <w:rPr>
          <w:color w:val="221F1F"/>
          <w:spacing w:val="-3"/>
          <w:sz w:val="20"/>
        </w:rPr>
        <w:t xml:space="preserve"> </w:t>
      </w:r>
      <w:r>
        <w:rPr>
          <w:color w:val="221F1F"/>
          <w:sz w:val="20"/>
        </w:rPr>
        <w:t>by</w:t>
      </w:r>
      <w:r>
        <w:rPr>
          <w:color w:val="221F1F"/>
          <w:spacing w:val="-4"/>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for</w:t>
      </w:r>
      <w:r>
        <w:rPr>
          <w:color w:val="221F1F"/>
          <w:spacing w:val="-4"/>
          <w:sz w:val="20"/>
        </w:rPr>
        <w:t xml:space="preserve"> </w:t>
      </w:r>
      <w:r>
        <w:rPr>
          <w:color w:val="221F1F"/>
          <w:sz w:val="20"/>
        </w:rPr>
        <w:t>the</w:t>
      </w:r>
      <w:r>
        <w:rPr>
          <w:color w:val="221F1F"/>
          <w:spacing w:val="-7"/>
          <w:sz w:val="20"/>
        </w:rPr>
        <w:t xml:space="preserve"> </w:t>
      </w:r>
      <w:r>
        <w:rPr>
          <w:color w:val="221F1F"/>
          <w:sz w:val="20"/>
        </w:rPr>
        <w:t>purpose</w:t>
      </w:r>
      <w:r>
        <w:rPr>
          <w:color w:val="221F1F"/>
          <w:spacing w:val="-4"/>
          <w:sz w:val="20"/>
        </w:rPr>
        <w:t xml:space="preserve"> </w:t>
      </w:r>
      <w:r>
        <w:rPr>
          <w:color w:val="221F1F"/>
          <w:sz w:val="20"/>
        </w:rPr>
        <w:t>of</w:t>
      </w:r>
      <w:r>
        <w:rPr>
          <w:color w:val="221F1F"/>
          <w:spacing w:val="-5"/>
          <w:sz w:val="20"/>
        </w:rPr>
        <w:t xml:space="preserve"> </w:t>
      </w:r>
      <w:r>
        <w:rPr>
          <w:color w:val="221F1F"/>
          <w:sz w:val="20"/>
        </w:rPr>
        <w:t xml:space="preserve">securing </w:t>
      </w:r>
      <w:r>
        <w:rPr>
          <w:color w:val="221F1F"/>
          <w:spacing w:val="-2"/>
          <w:sz w:val="20"/>
        </w:rPr>
        <w:t>business.</w:t>
      </w:r>
    </w:p>
    <w:p w14:paraId="3C301E8C" w14:textId="77777777" w:rsidR="00016C31" w:rsidRDefault="00016C31">
      <w:pPr>
        <w:pStyle w:val="BodyText"/>
        <w:spacing w:before="10"/>
        <w:rPr>
          <w:sz w:val="19"/>
        </w:rPr>
      </w:pPr>
    </w:p>
    <w:p w14:paraId="1D10B010" w14:textId="77777777" w:rsidR="00016C31" w:rsidRDefault="00632607">
      <w:pPr>
        <w:pStyle w:val="ListParagraph"/>
        <w:numPr>
          <w:ilvl w:val="0"/>
          <w:numId w:val="32"/>
        </w:numPr>
        <w:tabs>
          <w:tab w:val="left" w:pos="441"/>
        </w:tabs>
        <w:spacing w:before="1"/>
        <w:ind w:right="1089"/>
        <w:rPr>
          <w:sz w:val="20"/>
        </w:rPr>
      </w:pPr>
      <w:r>
        <w:rPr>
          <w:color w:val="221F1F"/>
          <w:sz w:val="20"/>
        </w:rPr>
        <w:t>For</w:t>
      </w:r>
      <w:r>
        <w:rPr>
          <w:color w:val="221F1F"/>
          <w:spacing w:val="-4"/>
          <w:sz w:val="20"/>
        </w:rPr>
        <w:t xml:space="preserve"> </w:t>
      </w:r>
      <w:r>
        <w:rPr>
          <w:color w:val="221F1F"/>
          <w:sz w:val="20"/>
        </w:rPr>
        <w:t>foreign</w:t>
      </w:r>
      <w:r>
        <w:rPr>
          <w:color w:val="221F1F"/>
          <w:spacing w:val="-6"/>
          <w:sz w:val="20"/>
        </w:rPr>
        <w:t xml:space="preserve"> </w:t>
      </w:r>
      <w:r>
        <w:rPr>
          <w:color w:val="221F1F"/>
          <w:sz w:val="20"/>
        </w:rPr>
        <w:t>military</w:t>
      </w:r>
      <w:r>
        <w:rPr>
          <w:color w:val="221F1F"/>
          <w:spacing w:val="-4"/>
          <w:sz w:val="20"/>
        </w:rPr>
        <w:t xml:space="preserve"> </w:t>
      </w:r>
      <w:r>
        <w:rPr>
          <w:color w:val="221F1F"/>
          <w:sz w:val="20"/>
        </w:rPr>
        <w:t>sales,</w:t>
      </w:r>
      <w:r>
        <w:rPr>
          <w:color w:val="221F1F"/>
          <w:spacing w:val="-5"/>
          <w:sz w:val="20"/>
        </w:rPr>
        <w:t xml:space="preserve"> </w:t>
      </w:r>
      <w:r>
        <w:rPr>
          <w:color w:val="221F1F"/>
          <w:sz w:val="20"/>
        </w:rPr>
        <w:t>unless</w:t>
      </w:r>
      <w:r>
        <w:rPr>
          <w:color w:val="221F1F"/>
          <w:spacing w:val="-5"/>
          <w:sz w:val="20"/>
        </w:rPr>
        <w:t xml:space="preserve"> </w:t>
      </w:r>
      <w:r>
        <w:rPr>
          <w:color w:val="221F1F"/>
          <w:sz w:val="20"/>
        </w:rPr>
        <w:t>the</w:t>
      </w:r>
      <w:r>
        <w:rPr>
          <w:color w:val="221F1F"/>
          <w:spacing w:val="-5"/>
          <w:sz w:val="20"/>
        </w:rPr>
        <w:t xml:space="preserve"> </w:t>
      </w:r>
      <w:r>
        <w:rPr>
          <w:color w:val="221F1F"/>
          <w:sz w:val="20"/>
        </w:rPr>
        <w:t>contingent</w:t>
      </w:r>
      <w:r>
        <w:rPr>
          <w:color w:val="221F1F"/>
          <w:spacing w:val="-5"/>
          <w:sz w:val="20"/>
        </w:rPr>
        <w:t xml:space="preserve"> </w:t>
      </w:r>
      <w:r>
        <w:rPr>
          <w:color w:val="221F1F"/>
          <w:sz w:val="20"/>
        </w:rPr>
        <w:t>fees</w:t>
      </w:r>
      <w:r>
        <w:rPr>
          <w:color w:val="221F1F"/>
          <w:spacing w:val="-8"/>
          <w:sz w:val="20"/>
        </w:rPr>
        <w:t xml:space="preserve"> </w:t>
      </w:r>
      <w:r>
        <w:rPr>
          <w:color w:val="221F1F"/>
          <w:sz w:val="20"/>
        </w:rPr>
        <w:t>have</w:t>
      </w:r>
      <w:r>
        <w:rPr>
          <w:color w:val="221F1F"/>
          <w:spacing w:val="-7"/>
          <w:sz w:val="20"/>
        </w:rPr>
        <w:t xml:space="preserve"> </w:t>
      </w:r>
      <w:r>
        <w:rPr>
          <w:color w:val="221F1F"/>
          <w:sz w:val="20"/>
        </w:rPr>
        <w:t>been</w:t>
      </w:r>
      <w:r>
        <w:rPr>
          <w:color w:val="221F1F"/>
          <w:spacing w:val="-1"/>
          <w:sz w:val="20"/>
        </w:rPr>
        <w:t xml:space="preserve"> </w:t>
      </w:r>
      <w:r>
        <w:rPr>
          <w:color w:val="221F1F"/>
          <w:sz w:val="20"/>
        </w:rPr>
        <w:t>identified</w:t>
      </w:r>
      <w:r>
        <w:rPr>
          <w:color w:val="221F1F"/>
          <w:spacing w:val="-1"/>
          <w:sz w:val="20"/>
        </w:rPr>
        <w:t xml:space="preserve"> </w:t>
      </w:r>
      <w:r>
        <w:rPr>
          <w:color w:val="221F1F"/>
          <w:sz w:val="20"/>
        </w:rPr>
        <w:t>and</w:t>
      </w:r>
      <w:r>
        <w:rPr>
          <w:color w:val="221F1F"/>
          <w:spacing w:val="-7"/>
          <w:sz w:val="20"/>
        </w:rPr>
        <w:t xml:space="preserve"> </w:t>
      </w:r>
      <w:r>
        <w:rPr>
          <w:color w:val="221F1F"/>
          <w:sz w:val="20"/>
        </w:rPr>
        <w:t>payment</w:t>
      </w:r>
      <w:r>
        <w:rPr>
          <w:color w:val="221F1F"/>
          <w:spacing w:val="-7"/>
          <w:sz w:val="20"/>
        </w:rPr>
        <w:t xml:space="preserve"> </w:t>
      </w:r>
      <w:r>
        <w:rPr>
          <w:color w:val="221F1F"/>
          <w:sz w:val="20"/>
        </w:rPr>
        <w:t>approved</w:t>
      </w:r>
      <w:r>
        <w:rPr>
          <w:color w:val="221F1F"/>
          <w:spacing w:val="-3"/>
          <w:sz w:val="20"/>
        </w:rPr>
        <w:t xml:space="preserve"> </w:t>
      </w:r>
      <w:r>
        <w:rPr>
          <w:color w:val="221F1F"/>
          <w:sz w:val="20"/>
        </w:rPr>
        <w:t>in</w:t>
      </w:r>
      <w:r>
        <w:rPr>
          <w:color w:val="221F1F"/>
          <w:spacing w:val="-4"/>
          <w:sz w:val="20"/>
        </w:rPr>
        <w:t xml:space="preserve"> </w:t>
      </w:r>
      <w:r>
        <w:rPr>
          <w:color w:val="221F1F"/>
          <w:sz w:val="20"/>
        </w:rPr>
        <w:t>writing</w:t>
      </w:r>
      <w:r>
        <w:rPr>
          <w:color w:val="221F1F"/>
          <w:spacing w:val="-6"/>
          <w:sz w:val="20"/>
        </w:rPr>
        <w:t xml:space="preserve"> </w:t>
      </w:r>
      <w:r>
        <w:rPr>
          <w:color w:val="221F1F"/>
          <w:sz w:val="20"/>
        </w:rPr>
        <w:t>by</w:t>
      </w:r>
      <w:r>
        <w:rPr>
          <w:color w:val="221F1F"/>
          <w:spacing w:val="-4"/>
          <w:sz w:val="20"/>
        </w:rPr>
        <w:t xml:space="preserve"> </w:t>
      </w:r>
      <w:r>
        <w:rPr>
          <w:color w:val="221F1F"/>
          <w:sz w:val="20"/>
        </w:rPr>
        <w:t>the foreign customer before contract award, the following contingent fees are unallowable under this contract:</w:t>
      </w:r>
    </w:p>
    <w:p w14:paraId="243F0911" w14:textId="77777777" w:rsidR="00016C31" w:rsidRDefault="00016C31">
      <w:pPr>
        <w:pStyle w:val="BodyText"/>
        <w:spacing w:before="1"/>
      </w:pPr>
    </w:p>
    <w:p w14:paraId="214B8DF2" w14:textId="77777777" w:rsidR="00016C31" w:rsidRDefault="00632607">
      <w:pPr>
        <w:pStyle w:val="ListParagraph"/>
        <w:numPr>
          <w:ilvl w:val="1"/>
          <w:numId w:val="32"/>
        </w:numPr>
        <w:tabs>
          <w:tab w:val="left" w:pos="441"/>
        </w:tabs>
        <w:ind w:left="440" w:right="1140" w:hanging="287"/>
        <w:jc w:val="left"/>
        <w:rPr>
          <w:sz w:val="20"/>
        </w:rPr>
      </w:pPr>
      <w:r>
        <w:rPr>
          <w:color w:val="221F1F"/>
          <w:sz w:val="20"/>
        </w:rPr>
        <w:t>For</w:t>
      </w:r>
      <w:r>
        <w:rPr>
          <w:color w:val="221F1F"/>
          <w:spacing w:val="-4"/>
          <w:sz w:val="20"/>
        </w:rPr>
        <w:t xml:space="preserve"> </w:t>
      </w:r>
      <w:r>
        <w:rPr>
          <w:color w:val="221F1F"/>
          <w:sz w:val="20"/>
        </w:rPr>
        <w:t>sales</w:t>
      </w:r>
      <w:r>
        <w:rPr>
          <w:color w:val="221F1F"/>
          <w:spacing w:val="-6"/>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Government(s)</w:t>
      </w:r>
      <w:r>
        <w:rPr>
          <w:color w:val="221F1F"/>
          <w:spacing w:val="-3"/>
          <w:sz w:val="20"/>
        </w:rPr>
        <w:t xml:space="preserve"> </w:t>
      </w:r>
      <w:r>
        <w:rPr>
          <w:color w:val="221F1F"/>
          <w:sz w:val="20"/>
        </w:rPr>
        <w:t>of</w:t>
      </w:r>
      <w:r>
        <w:rPr>
          <w:color w:val="221F1F"/>
          <w:spacing w:val="-7"/>
          <w:sz w:val="20"/>
        </w:rPr>
        <w:t xml:space="preserve"> </w:t>
      </w:r>
      <w:proofErr w:type="gramStart"/>
      <w:r>
        <w:rPr>
          <w:b/>
          <w:color w:val="221F1F"/>
          <w:sz w:val="20"/>
        </w:rPr>
        <w:t>To</w:t>
      </w:r>
      <w:proofErr w:type="gramEnd"/>
      <w:r>
        <w:rPr>
          <w:b/>
          <w:color w:val="221F1F"/>
          <w:spacing w:val="-4"/>
          <w:sz w:val="20"/>
        </w:rPr>
        <w:t xml:space="preserve"> </w:t>
      </w:r>
      <w:r>
        <w:rPr>
          <w:b/>
          <w:color w:val="221F1F"/>
          <w:sz w:val="20"/>
        </w:rPr>
        <w:t>be</w:t>
      </w:r>
      <w:r>
        <w:rPr>
          <w:b/>
          <w:color w:val="221F1F"/>
          <w:spacing w:val="-5"/>
          <w:sz w:val="20"/>
        </w:rPr>
        <w:t xml:space="preserve"> </w:t>
      </w:r>
      <w:r>
        <w:rPr>
          <w:b/>
          <w:color w:val="221F1F"/>
          <w:sz w:val="20"/>
        </w:rPr>
        <w:t>completed</w:t>
      </w:r>
      <w:r>
        <w:rPr>
          <w:b/>
          <w:color w:val="221F1F"/>
          <w:spacing w:val="-5"/>
          <w:sz w:val="20"/>
        </w:rPr>
        <w:t xml:space="preserve"> </w:t>
      </w:r>
      <w:r>
        <w:rPr>
          <w:b/>
          <w:color w:val="221F1F"/>
          <w:sz w:val="20"/>
        </w:rPr>
        <w:t>at</w:t>
      </w:r>
      <w:r>
        <w:rPr>
          <w:b/>
          <w:color w:val="221F1F"/>
          <w:spacing w:val="-7"/>
          <w:sz w:val="20"/>
        </w:rPr>
        <w:t xml:space="preserve"> </w:t>
      </w:r>
      <w:r>
        <w:rPr>
          <w:b/>
          <w:color w:val="221F1F"/>
          <w:sz w:val="20"/>
        </w:rPr>
        <w:t>the</w:t>
      </w:r>
      <w:r>
        <w:rPr>
          <w:b/>
          <w:color w:val="221F1F"/>
          <w:spacing w:val="-5"/>
          <w:sz w:val="20"/>
        </w:rPr>
        <w:t xml:space="preserve"> </w:t>
      </w:r>
      <w:r>
        <w:rPr>
          <w:b/>
          <w:color w:val="221F1F"/>
          <w:sz w:val="20"/>
        </w:rPr>
        <w:t>task</w:t>
      </w:r>
      <w:r>
        <w:rPr>
          <w:b/>
          <w:color w:val="221F1F"/>
          <w:spacing w:val="-3"/>
          <w:sz w:val="20"/>
        </w:rPr>
        <w:t xml:space="preserve"> </w:t>
      </w:r>
      <w:r>
        <w:rPr>
          <w:b/>
          <w:color w:val="221F1F"/>
          <w:sz w:val="20"/>
        </w:rPr>
        <w:t>order</w:t>
      </w:r>
      <w:r>
        <w:rPr>
          <w:b/>
          <w:color w:val="221F1F"/>
          <w:spacing w:val="-5"/>
          <w:sz w:val="20"/>
        </w:rPr>
        <w:t xml:space="preserve"> </w:t>
      </w:r>
      <w:r>
        <w:rPr>
          <w:b/>
          <w:color w:val="221F1F"/>
          <w:sz w:val="20"/>
        </w:rPr>
        <w:t>level,</w:t>
      </w:r>
      <w:r>
        <w:rPr>
          <w:b/>
          <w:color w:val="221F1F"/>
          <w:spacing w:val="-4"/>
          <w:sz w:val="20"/>
        </w:rPr>
        <w:t xml:space="preserve"> </w:t>
      </w:r>
      <w:r>
        <w:rPr>
          <w:b/>
          <w:color w:val="221F1F"/>
          <w:sz w:val="20"/>
        </w:rPr>
        <w:t>when</w:t>
      </w:r>
      <w:r>
        <w:rPr>
          <w:b/>
          <w:color w:val="221F1F"/>
          <w:spacing w:val="-6"/>
          <w:sz w:val="20"/>
        </w:rPr>
        <w:t xml:space="preserve"> </w:t>
      </w:r>
      <w:r>
        <w:rPr>
          <w:b/>
          <w:color w:val="221F1F"/>
          <w:sz w:val="20"/>
        </w:rPr>
        <w:t>applicable</w:t>
      </w:r>
      <w:r>
        <w:rPr>
          <w:color w:val="221F1F"/>
          <w:sz w:val="20"/>
        </w:rPr>
        <w:t>,</w:t>
      </w:r>
      <w:r>
        <w:rPr>
          <w:color w:val="221F1F"/>
          <w:spacing w:val="-5"/>
          <w:sz w:val="20"/>
        </w:rPr>
        <w:t xml:space="preserve"> </w:t>
      </w:r>
      <w:r>
        <w:rPr>
          <w:color w:val="221F1F"/>
          <w:sz w:val="20"/>
        </w:rPr>
        <w:t>contingent</w:t>
      </w:r>
      <w:r>
        <w:rPr>
          <w:color w:val="221F1F"/>
          <w:spacing w:val="-6"/>
          <w:sz w:val="20"/>
        </w:rPr>
        <w:t xml:space="preserve"> </w:t>
      </w:r>
      <w:r>
        <w:rPr>
          <w:color w:val="221F1F"/>
          <w:sz w:val="20"/>
        </w:rPr>
        <w:t>fees</w:t>
      </w:r>
      <w:r>
        <w:rPr>
          <w:color w:val="221F1F"/>
          <w:spacing w:val="-6"/>
          <w:sz w:val="20"/>
        </w:rPr>
        <w:t xml:space="preserve"> </w:t>
      </w:r>
      <w:r>
        <w:rPr>
          <w:color w:val="221F1F"/>
          <w:sz w:val="20"/>
        </w:rPr>
        <w:t>in any amount.</w:t>
      </w:r>
    </w:p>
    <w:p w14:paraId="6A913C4D" w14:textId="77777777" w:rsidR="00016C31" w:rsidRDefault="00016C31">
      <w:pPr>
        <w:pStyle w:val="BodyText"/>
        <w:spacing w:before="10"/>
        <w:rPr>
          <w:sz w:val="19"/>
        </w:rPr>
      </w:pPr>
    </w:p>
    <w:p w14:paraId="60C3496F" w14:textId="77777777" w:rsidR="00016C31" w:rsidRDefault="00632607">
      <w:pPr>
        <w:pStyle w:val="ListParagraph"/>
        <w:numPr>
          <w:ilvl w:val="1"/>
          <w:numId w:val="32"/>
        </w:numPr>
        <w:tabs>
          <w:tab w:val="left" w:pos="724"/>
        </w:tabs>
        <w:ind w:left="440" w:right="1217" w:hanging="3"/>
        <w:jc w:val="left"/>
        <w:rPr>
          <w:sz w:val="20"/>
        </w:rPr>
      </w:pPr>
      <w:r>
        <w:rPr>
          <w:color w:val="221F1F"/>
          <w:sz w:val="20"/>
        </w:rPr>
        <w:t>For</w:t>
      </w:r>
      <w:r>
        <w:rPr>
          <w:color w:val="221F1F"/>
          <w:spacing w:val="-4"/>
          <w:sz w:val="20"/>
        </w:rPr>
        <w:t xml:space="preserve"> </w:t>
      </w:r>
      <w:r>
        <w:rPr>
          <w:color w:val="221F1F"/>
          <w:sz w:val="20"/>
        </w:rPr>
        <w:t>sales</w:t>
      </w:r>
      <w:r>
        <w:rPr>
          <w:color w:val="221F1F"/>
          <w:spacing w:val="-6"/>
          <w:sz w:val="20"/>
        </w:rPr>
        <w:t xml:space="preserve"> </w:t>
      </w:r>
      <w:r>
        <w:rPr>
          <w:color w:val="221F1F"/>
          <w:sz w:val="20"/>
        </w:rPr>
        <w:t>to</w:t>
      </w:r>
      <w:r>
        <w:rPr>
          <w:color w:val="221F1F"/>
          <w:spacing w:val="-4"/>
          <w:sz w:val="20"/>
        </w:rPr>
        <w:t xml:space="preserve"> </w:t>
      </w:r>
      <w:r>
        <w:rPr>
          <w:color w:val="221F1F"/>
          <w:sz w:val="20"/>
        </w:rPr>
        <w:t>Governments</w:t>
      </w:r>
      <w:r>
        <w:rPr>
          <w:color w:val="221F1F"/>
          <w:spacing w:val="-8"/>
          <w:sz w:val="20"/>
        </w:rPr>
        <w:t xml:space="preserve"> </w:t>
      </w:r>
      <w:r>
        <w:rPr>
          <w:color w:val="221F1F"/>
          <w:sz w:val="20"/>
        </w:rPr>
        <w:t>not</w:t>
      </w:r>
      <w:r>
        <w:rPr>
          <w:color w:val="221F1F"/>
          <w:spacing w:val="-5"/>
          <w:sz w:val="20"/>
        </w:rPr>
        <w:t xml:space="preserve"> </w:t>
      </w:r>
      <w:r>
        <w:rPr>
          <w:color w:val="221F1F"/>
          <w:sz w:val="20"/>
        </w:rPr>
        <w:t>listed</w:t>
      </w:r>
      <w:r>
        <w:rPr>
          <w:color w:val="221F1F"/>
          <w:spacing w:val="-4"/>
          <w:sz w:val="20"/>
        </w:rPr>
        <w:t xml:space="preserve"> </w:t>
      </w:r>
      <w:r>
        <w:rPr>
          <w:color w:val="221F1F"/>
          <w:sz w:val="20"/>
        </w:rPr>
        <w:t>in</w:t>
      </w:r>
      <w:r>
        <w:rPr>
          <w:color w:val="221F1F"/>
          <w:spacing w:val="-4"/>
          <w:sz w:val="20"/>
        </w:rPr>
        <w:t xml:space="preserve"> </w:t>
      </w:r>
      <w:r>
        <w:rPr>
          <w:color w:val="221F1F"/>
          <w:sz w:val="20"/>
        </w:rPr>
        <w:t>paragraph</w:t>
      </w:r>
      <w:r>
        <w:rPr>
          <w:color w:val="221F1F"/>
          <w:spacing w:val="-6"/>
          <w:sz w:val="20"/>
        </w:rPr>
        <w:t xml:space="preserve"> </w:t>
      </w:r>
      <w:r>
        <w:rPr>
          <w:color w:val="221F1F"/>
          <w:sz w:val="20"/>
        </w:rPr>
        <w:t>(b)(1)</w:t>
      </w:r>
      <w:r>
        <w:rPr>
          <w:color w:val="221F1F"/>
          <w:spacing w:val="-6"/>
          <w:sz w:val="20"/>
        </w:rPr>
        <w:t xml:space="preserve"> </w:t>
      </w:r>
      <w:r>
        <w:rPr>
          <w:color w:val="221F1F"/>
          <w:sz w:val="20"/>
        </w:rPr>
        <w:t>of</w:t>
      </w:r>
      <w:r>
        <w:rPr>
          <w:color w:val="221F1F"/>
          <w:spacing w:val="-7"/>
          <w:sz w:val="20"/>
        </w:rPr>
        <w:t xml:space="preserve"> </w:t>
      </w:r>
      <w:r>
        <w:rPr>
          <w:color w:val="221F1F"/>
          <w:sz w:val="20"/>
        </w:rPr>
        <w:t>this</w:t>
      </w:r>
      <w:r>
        <w:rPr>
          <w:color w:val="221F1F"/>
          <w:spacing w:val="-6"/>
          <w:sz w:val="20"/>
        </w:rPr>
        <w:t xml:space="preserve"> </w:t>
      </w:r>
      <w:r>
        <w:rPr>
          <w:color w:val="221F1F"/>
          <w:sz w:val="20"/>
        </w:rPr>
        <w:t>clause,</w:t>
      </w:r>
      <w:r>
        <w:rPr>
          <w:color w:val="221F1F"/>
          <w:spacing w:val="-4"/>
          <w:sz w:val="20"/>
        </w:rPr>
        <w:t xml:space="preserve"> </w:t>
      </w:r>
      <w:r>
        <w:rPr>
          <w:color w:val="221F1F"/>
          <w:sz w:val="20"/>
        </w:rPr>
        <w:t>contingent</w:t>
      </w:r>
      <w:r>
        <w:rPr>
          <w:color w:val="221F1F"/>
          <w:spacing w:val="-5"/>
          <w:sz w:val="20"/>
        </w:rPr>
        <w:t xml:space="preserve"> </w:t>
      </w:r>
      <w:r>
        <w:rPr>
          <w:color w:val="221F1F"/>
          <w:sz w:val="20"/>
        </w:rPr>
        <w:t>fees</w:t>
      </w:r>
      <w:r>
        <w:rPr>
          <w:color w:val="221F1F"/>
          <w:spacing w:val="-8"/>
          <w:sz w:val="20"/>
        </w:rPr>
        <w:t xml:space="preserve"> </w:t>
      </w:r>
      <w:r>
        <w:rPr>
          <w:color w:val="221F1F"/>
          <w:sz w:val="20"/>
        </w:rPr>
        <w:t>exceeding</w:t>
      </w:r>
      <w:r>
        <w:rPr>
          <w:color w:val="221F1F"/>
          <w:spacing w:val="-5"/>
          <w:sz w:val="20"/>
        </w:rPr>
        <w:t xml:space="preserve"> </w:t>
      </w:r>
      <w:r>
        <w:rPr>
          <w:color w:val="221F1F"/>
          <w:sz w:val="20"/>
        </w:rPr>
        <w:t>$50,000</w:t>
      </w:r>
      <w:r>
        <w:rPr>
          <w:color w:val="221F1F"/>
          <w:spacing w:val="-6"/>
          <w:sz w:val="20"/>
        </w:rPr>
        <w:t xml:space="preserve"> </w:t>
      </w:r>
      <w:r>
        <w:rPr>
          <w:color w:val="221F1F"/>
          <w:sz w:val="20"/>
        </w:rPr>
        <w:t>per foreign military sale case.</w:t>
      </w:r>
    </w:p>
    <w:p w14:paraId="3EE52401" w14:textId="77777777" w:rsidR="00016C31" w:rsidRDefault="00016C31">
      <w:pPr>
        <w:pStyle w:val="BodyText"/>
        <w:spacing w:before="1"/>
      </w:pPr>
    </w:p>
    <w:p w14:paraId="77A31DCA"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2"/>
        </w:rPr>
        <w:t xml:space="preserve"> Clause)</w:t>
      </w:r>
    </w:p>
    <w:p w14:paraId="47BAD002" w14:textId="77777777" w:rsidR="00016C31" w:rsidRDefault="00016C31">
      <w:pPr>
        <w:pStyle w:val="BodyText"/>
        <w:rPr>
          <w:sz w:val="22"/>
        </w:rPr>
      </w:pPr>
    </w:p>
    <w:p w14:paraId="64CABFDB" w14:textId="77777777" w:rsidR="00016C31" w:rsidRDefault="00016C31">
      <w:pPr>
        <w:pStyle w:val="BodyText"/>
        <w:rPr>
          <w:sz w:val="22"/>
        </w:rPr>
      </w:pPr>
    </w:p>
    <w:p w14:paraId="512F1A4F" w14:textId="3F78EF92" w:rsidR="00016C31" w:rsidDel="00070044" w:rsidRDefault="00632607">
      <w:pPr>
        <w:pStyle w:val="BodyText"/>
        <w:spacing w:before="184"/>
        <w:ind w:left="219" w:right="337"/>
        <w:rPr>
          <w:del w:id="688" w:author="Chandler Wilson" w:date="2023-05-25T10:35:00Z"/>
        </w:rPr>
      </w:pPr>
      <w:del w:id="689" w:author="Chandler Wilson" w:date="2023-05-25T10:35:00Z">
        <w:r w:rsidDel="00070044">
          <w:rPr>
            <w:color w:val="221F1F"/>
          </w:rPr>
          <w:delText>252.225-7040</w:delText>
        </w:r>
        <w:r w:rsidDel="00070044">
          <w:rPr>
            <w:color w:val="221F1F"/>
            <w:spacing w:val="-8"/>
          </w:rPr>
          <w:delText xml:space="preserve"> </w:delText>
        </w:r>
        <w:r w:rsidDel="00070044">
          <w:rPr>
            <w:color w:val="221F1F"/>
          </w:rPr>
          <w:delText>CONTRACTOR</w:delText>
        </w:r>
        <w:r w:rsidDel="00070044">
          <w:rPr>
            <w:color w:val="221F1F"/>
            <w:spacing w:val="-13"/>
          </w:rPr>
          <w:delText xml:space="preserve"> </w:delText>
        </w:r>
        <w:r w:rsidDel="00070044">
          <w:rPr>
            <w:color w:val="221F1F"/>
          </w:rPr>
          <w:delText>PERSONNEL</w:delText>
        </w:r>
        <w:r w:rsidDel="00070044">
          <w:rPr>
            <w:color w:val="221F1F"/>
            <w:spacing w:val="-6"/>
          </w:rPr>
          <w:delText xml:space="preserve"> </w:delText>
        </w:r>
        <w:r w:rsidDel="00070044">
          <w:rPr>
            <w:color w:val="221F1F"/>
          </w:rPr>
          <w:delText>SUPPORTING</w:delText>
        </w:r>
        <w:r w:rsidDel="00070044">
          <w:rPr>
            <w:color w:val="221F1F"/>
            <w:spacing w:val="-11"/>
          </w:rPr>
          <w:delText xml:space="preserve"> </w:delText>
        </w:r>
        <w:r w:rsidDel="00070044">
          <w:rPr>
            <w:color w:val="221F1F"/>
          </w:rPr>
          <w:delText>U.S.</w:delText>
        </w:r>
        <w:r w:rsidDel="00070044">
          <w:rPr>
            <w:color w:val="221F1F"/>
            <w:spacing w:val="-11"/>
          </w:rPr>
          <w:delText xml:space="preserve"> </w:delText>
        </w:r>
        <w:r w:rsidDel="00070044">
          <w:rPr>
            <w:color w:val="221F1F"/>
          </w:rPr>
          <w:delText>ARMED</w:delText>
        </w:r>
        <w:r w:rsidDel="00070044">
          <w:rPr>
            <w:color w:val="221F1F"/>
            <w:spacing w:val="-9"/>
          </w:rPr>
          <w:delText xml:space="preserve"> </w:delText>
        </w:r>
        <w:r w:rsidDel="00070044">
          <w:rPr>
            <w:color w:val="221F1F"/>
          </w:rPr>
          <w:delText>FORCES</w:delText>
        </w:r>
        <w:r w:rsidDel="00070044">
          <w:rPr>
            <w:color w:val="221F1F"/>
            <w:spacing w:val="-10"/>
          </w:rPr>
          <w:delText xml:space="preserve"> </w:delText>
        </w:r>
        <w:r w:rsidDel="00070044">
          <w:rPr>
            <w:color w:val="221F1F"/>
          </w:rPr>
          <w:delText>DEPLOYED</w:delText>
        </w:r>
        <w:r w:rsidDel="00070044">
          <w:rPr>
            <w:color w:val="221F1F"/>
            <w:spacing w:val="-10"/>
          </w:rPr>
          <w:delText xml:space="preserve"> </w:delText>
        </w:r>
        <w:r w:rsidDel="00070044">
          <w:rPr>
            <w:color w:val="221F1F"/>
          </w:rPr>
          <w:delText>OUTSIDE</w:delText>
        </w:r>
        <w:r w:rsidDel="00070044">
          <w:rPr>
            <w:color w:val="221F1F"/>
            <w:spacing w:val="-5"/>
          </w:rPr>
          <w:delText xml:space="preserve"> </w:delText>
        </w:r>
        <w:r w:rsidDel="00070044">
          <w:rPr>
            <w:color w:val="221F1F"/>
          </w:rPr>
          <w:delText xml:space="preserve">THE UNITED STATES (OCT </w:delText>
        </w:r>
        <w:commentRangeStart w:id="690"/>
        <w:r w:rsidDel="00070044">
          <w:rPr>
            <w:color w:val="221F1F"/>
          </w:rPr>
          <w:delText>2015</w:delText>
        </w:r>
      </w:del>
      <w:commentRangeEnd w:id="690"/>
      <w:r w:rsidR="007D48D6">
        <w:rPr>
          <w:rStyle w:val="CommentReference"/>
        </w:rPr>
        <w:commentReference w:id="690"/>
      </w:r>
      <w:del w:id="691" w:author="Chandler Wilson" w:date="2023-05-25T10:35:00Z">
        <w:r w:rsidDel="00070044">
          <w:rPr>
            <w:color w:val="221F1F"/>
          </w:rPr>
          <w:delText>)</w:delText>
        </w:r>
      </w:del>
    </w:p>
    <w:p w14:paraId="17113C2B" w14:textId="1D8B79E0" w:rsidR="00016C31" w:rsidDel="00070044" w:rsidRDefault="00016C31">
      <w:pPr>
        <w:pStyle w:val="BodyText"/>
        <w:spacing w:before="10"/>
        <w:rPr>
          <w:del w:id="692" w:author="Chandler Wilson" w:date="2023-05-25T10:35:00Z"/>
          <w:sz w:val="19"/>
        </w:rPr>
      </w:pPr>
    </w:p>
    <w:p w14:paraId="0B3DED94" w14:textId="07892664" w:rsidR="00016C31" w:rsidDel="00070044" w:rsidRDefault="00632607">
      <w:pPr>
        <w:pStyle w:val="ListParagraph"/>
        <w:numPr>
          <w:ilvl w:val="2"/>
          <w:numId w:val="32"/>
        </w:numPr>
        <w:tabs>
          <w:tab w:val="left" w:pos="712"/>
        </w:tabs>
        <w:rPr>
          <w:del w:id="693" w:author="Chandler Wilson" w:date="2023-05-25T10:35:00Z"/>
          <w:sz w:val="20"/>
        </w:rPr>
      </w:pPr>
      <w:del w:id="694" w:author="Chandler Wilson" w:date="2023-05-25T10:35:00Z">
        <w:r w:rsidDel="00070044">
          <w:rPr>
            <w:color w:val="221F1F"/>
            <w:sz w:val="20"/>
          </w:rPr>
          <w:delText>Definitions.</w:delText>
        </w:r>
        <w:r w:rsidDel="00070044">
          <w:rPr>
            <w:color w:val="221F1F"/>
            <w:spacing w:val="-9"/>
            <w:sz w:val="20"/>
          </w:rPr>
          <w:delText xml:space="preserve"> </w:delText>
        </w:r>
        <w:r w:rsidDel="00070044">
          <w:rPr>
            <w:color w:val="221F1F"/>
            <w:sz w:val="20"/>
          </w:rPr>
          <w:delText>As</w:delText>
        </w:r>
        <w:r w:rsidDel="00070044">
          <w:rPr>
            <w:color w:val="221F1F"/>
            <w:spacing w:val="-8"/>
            <w:sz w:val="20"/>
          </w:rPr>
          <w:delText xml:space="preserve"> </w:delText>
        </w:r>
        <w:r w:rsidDel="00070044">
          <w:rPr>
            <w:color w:val="221F1F"/>
            <w:sz w:val="20"/>
          </w:rPr>
          <w:delText>used</w:delText>
        </w:r>
        <w:r w:rsidDel="00070044">
          <w:rPr>
            <w:color w:val="221F1F"/>
            <w:spacing w:val="-6"/>
            <w:sz w:val="20"/>
          </w:rPr>
          <w:delText xml:space="preserve"> </w:delText>
        </w:r>
        <w:r w:rsidDel="00070044">
          <w:rPr>
            <w:color w:val="221F1F"/>
            <w:sz w:val="20"/>
          </w:rPr>
          <w:delText>in</w:delText>
        </w:r>
        <w:r w:rsidDel="00070044">
          <w:rPr>
            <w:color w:val="221F1F"/>
            <w:spacing w:val="-6"/>
            <w:sz w:val="20"/>
          </w:rPr>
          <w:delText xml:space="preserve"> </w:delText>
        </w:r>
        <w:r w:rsidDel="00070044">
          <w:rPr>
            <w:color w:val="221F1F"/>
            <w:sz w:val="20"/>
          </w:rPr>
          <w:delText>this</w:delText>
        </w:r>
        <w:r w:rsidDel="00070044">
          <w:rPr>
            <w:color w:val="221F1F"/>
            <w:spacing w:val="-8"/>
            <w:sz w:val="20"/>
          </w:rPr>
          <w:delText xml:space="preserve"> </w:delText>
        </w:r>
        <w:r w:rsidDel="00070044">
          <w:rPr>
            <w:color w:val="221F1F"/>
            <w:sz w:val="20"/>
          </w:rPr>
          <w:delText>clause-</w:delText>
        </w:r>
        <w:r w:rsidDel="00070044">
          <w:rPr>
            <w:color w:val="221F1F"/>
            <w:spacing w:val="-10"/>
            <w:sz w:val="20"/>
          </w:rPr>
          <w:delText>-</w:delText>
        </w:r>
      </w:del>
    </w:p>
    <w:p w14:paraId="61D003D5" w14:textId="33928C7E" w:rsidR="00016C31" w:rsidDel="00070044" w:rsidRDefault="00016C31">
      <w:pPr>
        <w:pStyle w:val="BodyText"/>
        <w:spacing w:before="1"/>
        <w:rPr>
          <w:del w:id="695" w:author="Chandler Wilson" w:date="2023-05-25T10:35:00Z"/>
        </w:rPr>
      </w:pPr>
    </w:p>
    <w:p w14:paraId="042FDDA5" w14:textId="1FF11713" w:rsidR="00016C31" w:rsidDel="00070044" w:rsidRDefault="00632607">
      <w:pPr>
        <w:pStyle w:val="BodyText"/>
        <w:ind w:left="219" w:right="806"/>
        <w:rPr>
          <w:del w:id="696" w:author="Chandler Wilson" w:date="2023-05-25T10:35:00Z"/>
        </w:rPr>
      </w:pPr>
      <w:del w:id="697" w:author="Chandler Wilson" w:date="2023-05-25T10:35:00Z">
        <w:r w:rsidDel="00070044">
          <w:rPr>
            <w:color w:val="221F1F"/>
          </w:rPr>
          <w:delText>Combatant</w:delText>
        </w:r>
        <w:r w:rsidDel="00070044">
          <w:rPr>
            <w:color w:val="221F1F"/>
            <w:spacing w:val="-5"/>
          </w:rPr>
          <w:delText xml:space="preserve"> </w:delText>
        </w:r>
        <w:r w:rsidDel="00070044">
          <w:rPr>
            <w:color w:val="221F1F"/>
          </w:rPr>
          <w:delText>Commander</w:delText>
        </w:r>
        <w:r w:rsidDel="00070044">
          <w:rPr>
            <w:color w:val="221F1F"/>
            <w:spacing w:val="-4"/>
          </w:rPr>
          <w:delText xml:space="preserve"> </w:delText>
        </w:r>
        <w:r w:rsidDel="00070044">
          <w:rPr>
            <w:color w:val="221F1F"/>
          </w:rPr>
          <w:delText>means</w:delText>
        </w:r>
        <w:r w:rsidDel="00070044">
          <w:rPr>
            <w:color w:val="221F1F"/>
            <w:spacing w:val="-6"/>
          </w:rPr>
          <w:delText xml:space="preserve"> </w:delText>
        </w:r>
        <w:r w:rsidDel="00070044">
          <w:rPr>
            <w:color w:val="221F1F"/>
          </w:rPr>
          <w:delText>the</w:delText>
        </w:r>
        <w:r w:rsidDel="00070044">
          <w:rPr>
            <w:color w:val="221F1F"/>
            <w:spacing w:val="-5"/>
          </w:rPr>
          <w:delText xml:space="preserve"> </w:delText>
        </w:r>
        <w:r w:rsidDel="00070044">
          <w:rPr>
            <w:color w:val="221F1F"/>
          </w:rPr>
          <w:delText>commander</w:delText>
        </w:r>
        <w:r w:rsidDel="00070044">
          <w:rPr>
            <w:color w:val="221F1F"/>
            <w:spacing w:val="-6"/>
          </w:rPr>
          <w:delText xml:space="preserve"> </w:delText>
        </w:r>
        <w:r w:rsidDel="00070044">
          <w:rPr>
            <w:color w:val="221F1F"/>
          </w:rPr>
          <w:delText>of</w:delText>
        </w:r>
        <w:r w:rsidDel="00070044">
          <w:rPr>
            <w:color w:val="221F1F"/>
            <w:spacing w:val="-7"/>
          </w:rPr>
          <w:delText xml:space="preserve"> </w:delText>
        </w:r>
        <w:r w:rsidDel="00070044">
          <w:rPr>
            <w:color w:val="221F1F"/>
          </w:rPr>
          <w:delText>a</w:delText>
        </w:r>
        <w:r w:rsidDel="00070044">
          <w:rPr>
            <w:color w:val="221F1F"/>
            <w:spacing w:val="-6"/>
          </w:rPr>
          <w:delText xml:space="preserve"> </w:delText>
        </w:r>
        <w:r w:rsidDel="00070044">
          <w:rPr>
            <w:color w:val="221F1F"/>
          </w:rPr>
          <w:delText>unified</w:delText>
        </w:r>
        <w:r w:rsidDel="00070044">
          <w:rPr>
            <w:color w:val="221F1F"/>
            <w:spacing w:val="-6"/>
          </w:rPr>
          <w:delText xml:space="preserve"> </w:delText>
        </w:r>
        <w:r w:rsidDel="00070044">
          <w:rPr>
            <w:color w:val="221F1F"/>
          </w:rPr>
          <w:delText>or</w:delText>
        </w:r>
        <w:r w:rsidDel="00070044">
          <w:rPr>
            <w:color w:val="221F1F"/>
            <w:spacing w:val="-6"/>
          </w:rPr>
          <w:delText xml:space="preserve"> </w:delText>
        </w:r>
        <w:r w:rsidDel="00070044">
          <w:rPr>
            <w:color w:val="221F1F"/>
          </w:rPr>
          <w:delText>specified</w:delText>
        </w:r>
        <w:r w:rsidDel="00070044">
          <w:rPr>
            <w:color w:val="221F1F"/>
            <w:spacing w:val="-6"/>
          </w:rPr>
          <w:delText xml:space="preserve"> </w:delText>
        </w:r>
        <w:r w:rsidDel="00070044">
          <w:rPr>
            <w:color w:val="221F1F"/>
          </w:rPr>
          <w:delText>combatant</w:delText>
        </w:r>
        <w:r w:rsidDel="00070044">
          <w:rPr>
            <w:color w:val="221F1F"/>
            <w:spacing w:val="-6"/>
          </w:rPr>
          <w:delText xml:space="preserve"> </w:delText>
        </w:r>
        <w:r w:rsidDel="00070044">
          <w:rPr>
            <w:color w:val="221F1F"/>
          </w:rPr>
          <w:delText>command</w:delText>
        </w:r>
        <w:r w:rsidDel="00070044">
          <w:rPr>
            <w:color w:val="221F1F"/>
            <w:spacing w:val="-5"/>
          </w:rPr>
          <w:delText xml:space="preserve"> </w:delText>
        </w:r>
        <w:r w:rsidDel="00070044">
          <w:rPr>
            <w:color w:val="221F1F"/>
          </w:rPr>
          <w:delText>established</w:delText>
        </w:r>
        <w:r w:rsidDel="00070044">
          <w:rPr>
            <w:color w:val="221F1F"/>
            <w:spacing w:val="-4"/>
          </w:rPr>
          <w:delText xml:space="preserve"> </w:delText>
        </w:r>
        <w:r w:rsidDel="00070044">
          <w:rPr>
            <w:color w:val="221F1F"/>
          </w:rPr>
          <w:delText>in</w:delText>
        </w:r>
        <w:r w:rsidDel="00070044">
          <w:rPr>
            <w:color w:val="221F1F"/>
            <w:spacing w:val="-6"/>
          </w:rPr>
          <w:delText xml:space="preserve"> </w:delText>
        </w:r>
        <w:r w:rsidDel="00070044">
          <w:rPr>
            <w:color w:val="221F1F"/>
          </w:rPr>
          <w:delText>accordance with 10 U.S.C. 161.</w:delText>
        </w:r>
      </w:del>
    </w:p>
    <w:p w14:paraId="3B56BF8F" w14:textId="7F0EE9B3" w:rsidR="00016C31" w:rsidDel="00070044" w:rsidRDefault="00016C31">
      <w:pPr>
        <w:pStyle w:val="BodyText"/>
        <w:spacing w:before="1"/>
        <w:rPr>
          <w:del w:id="698" w:author="Chandler Wilson" w:date="2023-05-25T10:35:00Z"/>
        </w:rPr>
      </w:pPr>
    </w:p>
    <w:p w14:paraId="09FFA8C5" w14:textId="05CC102F" w:rsidR="00016C31" w:rsidDel="00070044" w:rsidRDefault="00632607">
      <w:pPr>
        <w:pStyle w:val="BodyText"/>
        <w:spacing w:before="1"/>
        <w:ind w:left="219" w:right="1339"/>
        <w:rPr>
          <w:del w:id="699" w:author="Chandler Wilson" w:date="2023-05-25T10:35:00Z"/>
        </w:rPr>
      </w:pPr>
      <w:del w:id="700" w:author="Chandler Wilson" w:date="2023-05-25T10:35:00Z">
        <w:r w:rsidDel="00070044">
          <w:rPr>
            <w:color w:val="221F1F"/>
          </w:rPr>
          <w:delText>Contractors authorized to accompany the Force, or CAAF, means contractor personnel, including all tiers of subcontractor</w:delText>
        </w:r>
        <w:r w:rsidDel="00070044">
          <w:rPr>
            <w:color w:val="221F1F"/>
            <w:spacing w:val="-3"/>
          </w:rPr>
          <w:delText xml:space="preserve"> </w:delText>
        </w:r>
        <w:r w:rsidDel="00070044">
          <w:rPr>
            <w:color w:val="221F1F"/>
          </w:rPr>
          <w:delText>personnel,</w:delText>
        </w:r>
        <w:r w:rsidDel="00070044">
          <w:rPr>
            <w:color w:val="221F1F"/>
            <w:spacing w:val="-4"/>
          </w:rPr>
          <w:delText xml:space="preserve"> </w:delText>
        </w:r>
        <w:r w:rsidDel="00070044">
          <w:rPr>
            <w:color w:val="221F1F"/>
          </w:rPr>
          <w:delText>who</w:delText>
        </w:r>
        <w:r w:rsidDel="00070044">
          <w:rPr>
            <w:color w:val="221F1F"/>
            <w:spacing w:val="-4"/>
          </w:rPr>
          <w:delText xml:space="preserve"> </w:delText>
        </w:r>
        <w:r w:rsidDel="00070044">
          <w:rPr>
            <w:color w:val="221F1F"/>
          </w:rPr>
          <w:delText>are</w:delText>
        </w:r>
        <w:r w:rsidDel="00070044">
          <w:rPr>
            <w:color w:val="221F1F"/>
            <w:spacing w:val="-3"/>
          </w:rPr>
          <w:delText xml:space="preserve"> </w:delText>
        </w:r>
        <w:r w:rsidDel="00070044">
          <w:rPr>
            <w:color w:val="221F1F"/>
          </w:rPr>
          <w:delText>authorized</w:delText>
        </w:r>
        <w:r w:rsidDel="00070044">
          <w:rPr>
            <w:color w:val="221F1F"/>
            <w:spacing w:val="-2"/>
          </w:rPr>
          <w:delText xml:space="preserve"> </w:delText>
        </w:r>
        <w:r w:rsidDel="00070044">
          <w:rPr>
            <w:color w:val="221F1F"/>
          </w:rPr>
          <w:delText>to</w:delText>
        </w:r>
        <w:r w:rsidDel="00070044">
          <w:rPr>
            <w:color w:val="221F1F"/>
            <w:spacing w:val="-2"/>
          </w:rPr>
          <w:delText xml:space="preserve"> </w:delText>
        </w:r>
        <w:r w:rsidDel="00070044">
          <w:rPr>
            <w:color w:val="221F1F"/>
          </w:rPr>
          <w:delText>accompany</w:delText>
        </w:r>
        <w:r w:rsidDel="00070044">
          <w:rPr>
            <w:color w:val="221F1F"/>
            <w:spacing w:val="-3"/>
          </w:rPr>
          <w:delText xml:space="preserve"> </w:delText>
        </w:r>
        <w:r w:rsidDel="00070044">
          <w:rPr>
            <w:color w:val="221F1F"/>
          </w:rPr>
          <w:delText>U.S.</w:delText>
        </w:r>
        <w:r w:rsidDel="00070044">
          <w:rPr>
            <w:color w:val="221F1F"/>
            <w:spacing w:val="-3"/>
          </w:rPr>
          <w:delText xml:space="preserve"> </w:delText>
        </w:r>
        <w:r w:rsidDel="00070044">
          <w:rPr>
            <w:color w:val="221F1F"/>
          </w:rPr>
          <w:delText>Armed</w:delText>
        </w:r>
        <w:r w:rsidDel="00070044">
          <w:rPr>
            <w:color w:val="221F1F"/>
            <w:spacing w:val="-3"/>
          </w:rPr>
          <w:delText xml:space="preserve"> </w:delText>
        </w:r>
        <w:r w:rsidDel="00070044">
          <w:rPr>
            <w:color w:val="221F1F"/>
          </w:rPr>
          <w:delText>Forces</w:delText>
        </w:r>
        <w:r w:rsidDel="00070044">
          <w:rPr>
            <w:color w:val="221F1F"/>
            <w:spacing w:val="-3"/>
          </w:rPr>
          <w:delText xml:space="preserve"> </w:delText>
        </w:r>
        <w:r w:rsidDel="00070044">
          <w:rPr>
            <w:color w:val="221F1F"/>
          </w:rPr>
          <w:delText>in</w:delText>
        </w:r>
        <w:r w:rsidDel="00070044">
          <w:rPr>
            <w:color w:val="221F1F"/>
            <w:spacing w:val="-4"/>
          </w:rPr>
          <w:delText xml:space="preserve"> </w:delText>
        </w:r>
        <w:r w:rsidDel="00070044">
          <w:rPr>
            <w:color w:val="221F1F"/>
          </w:rPr>
          <w:delText>applicable</w:delText>
        </w:r>
        <w:r w:rsidDel="00070044">
          <w:rPr>
            <w:color w:val="221F1F"/>
            <w:spacing w:val="-2"/>
          </w:rPr>
          <w:delText xml:space="preserve"> </w:delText>
        </w:r>
        <w:r w:rsidDel="00070044">
          <w:rPr>
            <w:color w:val="221F1F"/>
          </w:rPr>
          <w:delText>operations</w:delText>
        </w:r>
        <w:r w:rsidDel="00070044">
          <w:rPr>
            <w:color w:val="221F1F"/>
            <w:spacing w:val="-2"/>
          </w:rPr>
          <w:delText xml:space="preserve"> </w:delText>
        </w:r>
        <w:r w:rsidDel="00070044">
          <w:rPr>
            <w:color w:val="221F1F"/>
          </w:rPr>
          <w:delText>and</w:delText>
        </w:r>
        <w:r w:rsidDel="00070044">
          <w:rPr>
            <w:color w:val="221F1F"/>
            <w:spacing w:val="-4"/>
          </w:rPr>
          <w:delText xml:space="preserve"> </w:delText>
        </w:r>
        <w:r w:rsidDel="00070044">
          <w:rPr>
            <w:color w:val="221F1F"/>
          </w:rPr>
          <w:delText>have been afforded CAAF status through a letter of authorization. CAAF generally include all U.S. citizen and third- country</w:delText>
        </w:r>
        <w:r w:rsidDel="00070044">
          <w:rPr>
            <w:color w:val="221F1F"/>
            <w:spacing w:val="-5"/>
          </w:rPr>
          <w:delText xml:space="preserve"> </w:delText>
        </w:r>
        <w:r w:rsidDel="00070044">
          <w:rPr>
            <w:color w:val="221F1F"/>
          </w:rPr>
          <w:delText>national</w:delText>
        </w:r>
        <w:r w:rsidDel="00070044">
          <w:rPr>
            <w:color w:val="221F1F"/>
            <w:spacing w:val="-5"/>
          </w:rPr>
          <w:delText xml:space="preserve"> </w:delText>
        </w:r>
        <w:r w:rsidDel="00070044">
          <w:rPr>
            <w:color w:val="221F1F"/>
          </w:rPr>
          <w:delText>employees</w:delText>
        </w:r>
        <w:r w:rsidDel="00070044">
          <w:rPr>
            <w:color w:val="221F1F"/>
            <w:spacing w:val="-5"/>
          </w:rPr>
          <w:delText xml:space="preserve"> </w:delText>
        </w:r>
        <w:r w:rsidDel="00070044">
          <w:rPr>
            <w:color w:val="221F1F"/>
          </w:rPr>
          <w:delText>not</w:delText>
        </w:r>
        <w:r w:rsidDel="00070044">
          <w:rPr>
            <w:color w:val="221F1F"/>
            <w:spacing w:val="-6"/>
          </w:rPr>
          <w:delText xml:space="preserve"> </w:delText>
        </w:r>
        <w:r w:rsidDel="00070044">
          <w:rPr>
            <w:color w:val="221F1F"/>
          </w:rPr>
          <w:delText>normally</w:delText>
        </w:r>
        <w:r w:rsidDel="00070044">
          <w:rPr>
            <w:color w:val="221F1F"/>
            <w:spacing w:val="-5"/>
          </w:rPr>
          <w:delText xml:space="preserve"> </w:delText>
        </w:r>
        <w:r w:rsidDel="00070044">
          <w:rPr>
            <w:color w:val="221F1F"/>
          </w:rPr>
          <w:delText>residing</w:delText>
        </w:r>
        <w:r w:rsidDel="00070044">
          <w:rPr>
            <w:color w:val="221F1F"/>
            <w:spacing w:val="-6"/>
          </w:rPr>
          <w:delText xml:space="preserve"> </w:delText>
        </w:r>
        <w:r w:rsidDel="00070044">
          <w:rPr>
            <w:color w:val="221F1F"/>
          </w:rPr>
          <w:delText>within</w:delText>
        </w:r>
        <w:r w:rsidDel="00070044">
          <w:rPr>
            <w:color w:val="221F1F"/>
            <w:spacing w:val="-4"/>
          </w:rPr>
          <w:delText xml:space="preserve"> </w:delText>
        </w:r>
        <w:r w:rsidDel="00070044">
          <w:rPr>
            <w:color w:val="221F1F"/>
          </w:rPr>
          <w:delText>the</w:delText>
        </w:r>
        <w:r w:rsidDel="00070044">
          <w:rPr>
            <w:color w:val="221F1F"/>
            <w:spacing w:val="-7"/>
          </w:rPr>
          <w:delText xml:space="preserve"> </w:delText>
        </w:r>
        <w:r w:rsidDel="00070044">
          <w:rPr>
            <w:color w:val="221F1F"/>
          </w:rPr>
          <w:delText>operational</w:delText>
        </w:r>
        <w:r w:rsidDel="00070044">
          <w:rPr>
            <w:color w:val="221F1F"/>
            <w:spacing w:val="-4"/>
          </w:rPr>
          <w:delText xml:space="preserve"> </w:delText>
        </w:r>
        <w:r w:rsidDel="00070044">
          <w:rPr>
            <w:color w:val="221F1F"/>
          </w:rPr>
          <w:delText>area</w:delText>
        </w:r>
        <w:r w:rsidDel="00070044">
          <w:rPr>
            <w:color w:val="221F1F"/>
            <w:spacing w:val="-5"/>
          </w:rPr>
          <w:delText xml:space="preserve"> </w:delText>
        </w:r>
        <w:r w:rsidDel="00070044">
          <w:rPr>
            <w:color w:val="221F1F"/>
          </w:rPr>
          <w:delText>whose</w:delText>
        </w:r>
        <w:r w:rsidDel="00070044">
          <w:rPr>
            <w:color w:val="221F1F"/>
            <w:spacing w:val="-5"/>
          </w:rPr>
          <w:delText xml:space="preserve"> </w:delText>
        </w:r>
        <w:r w:rsidDel="00070044">
          <w:rPr>
            <w:color w:val="221F1F"/>
          </w:rPr>
          <w:delText>area</w:delText>
        </w:r>
        <w:r w:rsidDel="00070044">
          <w:rPr>
            <w:color w:val="221F1F"/>
            <w:spacing w:val="-7"/>
          </w:rPr>
          <w:delText xml:space="preserve"> </w:delText>
        </w:r>
        <w:r w:rsidDel="00070044">
          <w:rPr>
            <w:color w:val="221F1F"/>
          </w:rPr>
          <w:delText>of</w:delText>
        </w:r>
        <w:r w:rsidDel="00070044">
          <w:rPr>
            <w:color w:val="221F1F"/>
            <w:spacing w:val="-7"/>
          </w:rPr>
          <w:delText xml:space="preserve"> </w:delText>
        </w:r>
        <w:r w:rsidDel="00070044">
          <w:rPr>
            <w:color w:val="221F1F"/>
          </w:rPr>
          <w:delText>performance</w:delText>
        </w:r>
        <w:r w:rsidDel="00070044">
          <w:rPr>
            <w:color w:val="221F1F"/>
            <w:spacing w:val="-3"/>
          </w:rPr>
          <w:delText xml:space="preserve"> </w:delText>
        </w:r>
        <w:r w:rsidDel="00070044">
          <w:rPr>
            <w:color w:val="221F1F"/>
          </w:rPr>
          <w:delText>is</w:delText>
        </w:r>
        <w:r w:rsidDel="00070044">
          <w:rPr>
            <w:color w:val="221F1F"/>
            <w:spacing w:val="-6"/>
          </w:rPr>
          <w:delText xml:space="preserve"> </w:delText>
        </w:r>
        <w:r w:rsidDel="00070044">
          <w:rPr>
            <w:color w:val="221F1F"/>
          </w:rPr>
          <w:delText>in</w:delText>
        </w:r>
        <w:r w:rsidDel="00070044">
          <w:rPr>
            <w:color w:val="221F1F"/>
            <w:spacing w:val="-4"/>
          </w:rPr>
          <w:delText xml:space="preserve"> </w:delText>
        </w:r>
        <w:r w:rsidDel="00070044">
          <w:rPr>
            <w:color w:val="221F1F"/>
          </w:rPr>
          <w:delText>the direct</w:delText>
        </w:r>
        <w:r w:rsidDel="00070044">
          <w:rPr>
            <w:color w:val="221F1F"/>
            <w:spacing w:val="-2"/>
          </w:rPr>
          <w:delText xml:space="preserve"> </w:delText>
        </w:r>
        <w:r w:rsidDel="00070044">
          <w:rPr>
            <w:color w:val="221F1F"/>
          </w:rPr>
          <w:delText>vicinity</w:delText>
        </w:r>
        <w:r w:rsidDel="00070044">
          <w:rPr>
            <w:color w:val="221F1F"/>
            <w:spacing w:val="-1"/>
          </w:rPr>
          <w:delText xml:space="preserve"> </w:delText>
        </w:r>
        <w:r w:rsidDel="00070044">
          <w:rPr>
            <w:color w:val="221F1F"/>
          </w:rPr>
          <w:delText>of</w:delText>
        </w:r>
        <w:r w:rsidDel="00070044">
          <w:rPr>
            <w:color w:val="221F1F"/>
            <w:spacing w:val="-1"/>
          </w:rPr>
          <w:delText xml:space="preserve"> </w:delText>
        </w:r>
        <w:r w:rsidDel="00070044">
          <w:rPr>
            <w:color w:val="221F1F"/>
          </w:rPr>
          <w:delText>U.S.</w:delText>
        </w:r>
        <w:r w:rsidDel="00070044">
          <w:rPr>
            <w:color w:val="221F1F"/>
            <w:spacing w:val="-1"/>
          </w:rPr>
          <w:delText xml:space="preserve"> </w:delText>
        </w:r>
        <w:r w:rsidDel="00070044">
          <w:rPr>
            <w:color w:val="221F1F"/>
          </w:rPr>
          <w:delText>Armed</w:delText>
        </w:r>
        <w:r w:rsidDel="00070044">
          <w:rPr>
            <w:color w:val="221F1F"/>
            <w:spacing w:val="-2"/>
          </w:rPr>
          <w:delText xml:space="preserve"> </w:delText>
        </w:r>
        <w:r w:rsidDel="00070044">
          <w:rPr>
            <w:color w:val="221F1F"/>
          </w:rPr>
          <w:delText>Forces</w:delText>
        </w:r>
        <w:r w:rsidDel="00070044">
          <w:rPr>
            <w:color w:val="221F1F"/>
            <w:spacing w:val="-2"/>
          </w:rPr>
          <w:delText xml:space="preserve"> </w:delText>
        </w:r>
        <w:r w:rsidDel="00070044">
          <w:rPr>
            <w:color w:val="221F1F"/>
          </w:rPr>
          <w:delText>and who</w:delText>
        </w:r>
        <w:r w:rsidDel="00070044">
          <w:rPr>
            <w:color w:val="221F1F"/>
            <w:spacing w:val="-2"/>
          </w:rPr>
          <w:delText xml:space="preserve"> </w:delText>
        </w:r>
        <w:r w:rsidDel="00070044">
          <w:rPr>
            <w:color w:val="221F1F"/>
          </w:rPr>
          <w:delText>routinely are</w:delText>
        </w:r>
        <w:r w:rsidDel="00070044">
          <w:rPr>
            <w:color w:val="221F1F"/>
            <w:spacing w:val="-3"/>
          </w:rPr>
          <w:delText xml:space="preserve"> </w:delText>
        </w:r>
        <w:r w:rsidDel="00070044">
          <w:rPr>
            <w:color w:val="221F1F"/>
          </w:rPr>
          <w:delText>collocated with the</w:delText>
        </w:r>
        <w:r w:rsidDel="00070044">
          <w:rPr>
            <w:color w:val="221F1F"/>
            <w:spacing w:val="-1"/>
          </w:rPr>
          <w:delText xml:space="preserve"> </w:delText>
        </w:r>
        <w:r w:rsidDel="00070044">
          <w:rPr>
            <w:color w:val="221F1F"/>
          </w:rPr>
          <w:delText>U.S.</w:delText>
        </w:r>
        <w:r w:rsidDel="00070044">
          <w:rPr>
            <w:color w:val="221F1F"/>
            <w:spacing w:val="-1"/>
          </w:rPr>
          <w:delText xml:space="preserve"> </w:delText>
        </w:r>
        <w:r w:rsidDel="00070044">
          <w:rPr>
            <w:color w:val="221F1F"/>
          </w:rPr>
          <w:delText>Armed Forces</w:delText>
        </w:r>
        <w:r w:rsidDel="00070044">
          <w:rPr>
            <w:color w:val="221F1F"/>
            <w:spacing w:val="-2"/>
          </w:rPr>
          <w:delText xml:space="preserve"> </w:delText>
        </w:r>
        <w:r w:rsidDel="00070044">
          <w:rPr>
            <w:color w:val="221F1F"/>
          </w:rPr>
          <w:delText>(especially in non-permissive environments). Personnel collocated with</w:delText>
        </w:r>
      </w:del>
    </w:p>
    <w:p w14:paraId="2FFA3C8C" w14:textId="136A3776" w:rsidR="00016C31" w:rsidDel="00070044" w:rsidRDefault="00632607">
      <w:pPr>
        <w:pStyle w:val="BodyText"/>
        <w:ind w:left="219" w:right="999"/>
        <w:rPr>
          <w:del w:id="701" w:author="Chandler Wilson" w:date="2023-05-25T10:35:00Z"/>
        </w:rPr>
      </w:pPr>
      <w:del w:id="702" w:author="Chandler Wilson" w:date="2023-05-25T10:35:00Z">
        <w:r w:rsidDel="00070044">
          <w:rPr>
            <w:color w:val="221F1F"/>
          </w:rPr>
          <w:delText>U.S.</w:delText>
        </w:r>
        <w:r w:rsidDel="00070044">
          <w:rPr>
            <w:color w:val="221F1F"/>
            <w:spacing w:val="-5"/>
          </w:rPr>
          <w:delText xml:space="preserve"> </w:delText>
        </w:r>
        <w:r w:rsidDel="00070044">
          <w:rPr>
            <w:color w:val="221F1F"/>
          </w:rPr>
          <w:delText>Armed</w:delText>
        </w:r>
        <w:r w:rsidDel="00070044">
          <w:rPr>
            <w:color w:val="221F1F"/>
            <w:spacing w:val="-5"/>
          </w:rPr>
          <w:delText xml:space="preserve"> </w:delText>
        </w:r>
        <w:r w:rsidDel="00070044">
          <w:rPr>
            <w:color w:val="221F1F"/>
          </w:rPr>
          <w:delText>Forces</w:delText>
        </w:r>
        <w:r w:rsidDel="00070044">
          <w:rPr>
            <w:color w:val="221F1F"/>
            <w:spacing w:val="-6"/>
          </w:rPr>
          <w:delText xml:space="preserve"> </w:delText>
        </w:r>
        <w:r w:rsidDel="00070044">
          <w:rPr>
            <w:color w:val="221F1F"/>
          </w:rPr>
          <w:delText>shall</w:delText>
        </w:r>
        <w:r w:rsidDel="00070044">
          <w:rPr>
            <w:color w:val="221F1F"/>
            <w:spacing w:val="-5"/>
          </w:rPr>
          <w:delText xml:space="preserve"> </w:delText>
        </w:r>
        <w:r w:rsidDel="00070044">
          <w:rPr>
            <w:color w:val="221F1F"/>
          </w:rPr>
          <w:delText>be</w:delText>
        </w:r>
        <w:r w:rsidDel="00070044">
          <w:rPr>
            <w:color w:val="221F1F"/>
            <w:spacing w:val="-8"/>
          </w:rPr>
          <w:delText xml:space="preserve"> </w:delText>
        </w:r>
        <w:r w:rsidDel="00070044">
          <w:rPr>
            <w:color w:val="221F1F"/>
          </w:rPr>
          <w:delText>afforded</w:delText>
        </w:r>
        <w:r w:rsidDel="00070044">
          <w:rPr>
            <w:color w:val="221F1F"/>
            <w:spacing w:val="-3"/>
          </w:rPr>
          <w:delText xml:space="preserve"> </w:delText>
        </w:r>
        <w:r w:rsidDel="00070044">
          <w:rPr>
            <w:color w:val="221F1F"/>
          </w:rPr>
          <w:delText>CAAF</w:delText>
        </w:r>
        <w:r w:rsidDel="00070044">
          <w:rPr>
            <w:color w:val="221F1F"/>
            <w:spacing w:val="-6"/>
          </w:rPr>
          <w:delText xml:space="preserve"> </w:delText>
        </w:r>
        <w:r w:rsidDel="00070044">
          <w:rPr>
            <w:color w:val="221F1F"/>
          </w:rPr>
          <w:delText>status</w:delText>
        </w:r>
        <w:r w:rsidDel="00070044">
          <w:rPr>
            <w:color w:val="221F1F"/>
            <w:spacing w:val="-6"/>
          </w:rPr>
          <w:delText xml:space="preserve"> </w:delText>
        </w:r>
        <w:r w:rsidDel="00070044">
          <w:rPr>
            <w:color w:val="221F1F"/>
          </w:rPr>
          <w:delText>through</w:delText>
        </w:r>
        <w:r w:rsidDel="00070044">
          <w:rPr>
            <w:color w:val="221F1F"/>
            <w:spacing w:val="-4"/>
          </w:rPr>
          <w:delText xml:space="preserve"> </w:delText>
        </w:r>
        <w:r w:rsidDel="00070044">
          <w:rPr>
            <w:color w:val="221F1F"/>
          </w:rPr>
          <w:delText>a</w:delText>
        </w:r>
        <w:r w:rsidDel="00070044">
          <w:rPr>
            <w:color w:val="221F1F"/>
            <w:spacing w:val="-8"/>
          </w:rPr>
          <w:delText xml:space="preserve"> </w:delText>
        </w:r>
        <w:r w:rsidDel="00070044">
          <w:rPr>
            <w:color w:val="221F1F"/>
          </w:rPr>
          <w:delText>letter</w:delText>
        </w:r>
        <w:r w:rsidDel="00070044">
          <w:rPr>
            <w:color w:val="221F1F"/>
            <w:spacing w:val="-5"/>
          </w:rPr>
          <w:delText xml:space="preserve"> </w:delText>
        </w:r>
        <w:r w:rsidDel="00070044">
          <w:rPr>
            <w:color w:val="221F1F"/>
          </w:rPr>
          <w:delText>of</w:delText>
        </w:r>
        <w:r w:rsidDel="00070044">
          <w:rPr>
            <w:color w:val="221F1F"/>
            <w:spacing w:val="-5"/>
          </w:rPr>
          <w:delText xml:space="preserve"> </w:delText>
        </w:r>
        <w:r w:rsidDel="00070044">
          <w:rPr>
            <w:color w:val="221F1F"/>
          </w:rPr>
          <w:delText>authorization.</w:delText>
        </w:r>
        <w:r w:rsidDel="00070044">
          <w:rPr>
            <w:color w:val="221F1F"/>
            <w:spacing w:val="-5"/>
          </w:rPr>
          <w:delText xml:space="preserve"> </w:delText>
        </w:r>
        <w:r w:rsidDel="00070044">
          <w:rPr>
            <w:color w:val="221F1F"/>
          </w:rPr>
          <w:delText>In</w:delText>
        </w:r>
        <w:r w:rsidDel="00070044">
          <w:rPr>
            <w:color w:val="221F1F"/>
            <w:spacing w:val="-5"/>
          </w:rPr>
          <w:delText xml:space="preserve"> </w:delText>
        </w:r>
        <w:r w:rsidDel="00070044">
          <w:rPr>
            <w:color w:val="221F1F"/>
          </w:rPr>
          <w:delText>some</w:delText>
        </w:r>
        <w:r w:rsidDel="00070044">
          <w:rPr>
            <w:color w:val="221F1F"/>
            <w:spacing w:val="-5"/>
          </w:rPr>
          <w:delText xml:space="preserve"> </w:delText>
        </w:r>
        <w:r w:rsidDel="00070044">
          <w:rPr>
            <w:color w:val="221F1F"/>
          </w:rPr>
          <w:delText>cases,</w:delText>
        </w:r>
        <w:r w:rsidDel="00070044">
          <w:rPr>
            <w:color w:val="221F1F"/>
            <w:spacing w:val="-5"/>
          </w:rPr>
          <w:delText xml:space="preserve"> </w:delText>
        </w:r>
        <w:r w:rsidDel="00070044">
          <w:rPr>
            <w:color w:val="221F1F"/>
          </w:rPr>
          <w:delText>Combatant Commander subordinate commanders may designate mission-essential host nation or local</w:delText>
        </w:r>
      </w:del>
    </w:p>
    <w:p w14:paraId="2DF19C6E" w14:textId="7D331276" w:rsidR="00016C31" w:rsidDel="00070044" w:rsidRDefault="00632607">
      <w:pPr>
        <w:pStyle w:val="BodyText"/>
        <w:ind w:left="219" w:right="999"/>
        <w:rPr>
          <w:del w:id="703" w:author="Chandler Wilson" w:date="2023-05-25T10:35:00Z"/>
        </w:rPr>
      </w:pPr>
      <w:del w:id="704" w:author="Chandler Wilson" w:date="2023-05-25T10:35:00Z">
        <w:r w:rsidDel="00070044">
          <w:rPr>
            <w:color w:val="221F1F"/>
          </w:rPr>
          <w:delText>national contractor employees (e.g., interpreters) as CAAF. CAAF includes contractors previously identified as contractors</w:delText>
        </w:r>
        <w:r w:rsidDel="00070044">
          <w:rPr>
            <w:color w:val="221F1F"/>
            <w:spacing w:val="-7"/>
          </w:rPr>
          <w:delText xml:space="preserve"> </w:delText>
        </w:r>
        <w:r w:rsidDel="00070044">
          <w:rPr>
            <w:color w:val="221F1F"/>
          </w:rPr>
          <w:delText>deploying</w:delText>
        </w:r>
        <w:r w:rsidDel="00070044">
          <w:rPr>
            <w:color w:val="221F1F"/>
            <w:spacing w:val="-3"/>
          </w:rPr>
          <w:delText xml:space="preserve"> </w:delText>
        </w:r>
        <w:r w:rsidDel="00070044">
          <w:rPr>
            <w:color w:val="221F1F"/>
          </w:rPr>
          <w:delText>with</w:delText>
        </w:r>
        <w:r w:rsidDel="00070044">
          <w:rPr>
            <w:color w:val="221F1F"/>
            <w:spacing w:val="-4"/>
          </w:rPr>
          <w:delText xml:space="preserve"> </w:delText>
        </w:r>
        <w:r w:rsidDel="00070044">
          <w:rPr>
            <w:color w:val="221F1F"/>
          </w:rPr>
          <w:delText>the</w:delText>
        </w:r>
        <w:r w:rsidDel="00070044">
          <w:rPr>
            <w:color w:val="221F1F"/>
            <w:spacing w:val="-7"/>
          </w:rPr>
          <w:delText xml:space="preserve"> </w:delText>
        </w:r>
        <w:r w:rsidDel="00070044">
          <w:rPr>
            <w:color w:val="221F1F"/>
          </w:rPr>
          <w:delText>U.S.</w:delText>
        </w:r>
        <w:r w:rsidDel="00070044">
          <w:rPr>
            <w:color w:val="221F1F"/>
            <w:spacing w:val="-4"/>
          </w:rPr>
          <w:delText xml:space="preserve"> </w:delText>
        </w:r>
        <w:r w:rsidDel="00070044">
          <w:rPr>
            <w:color w:val="221F1F"/>
          </w:rPr>
          <w:delText>Armed</w:delText>
        </w:r>
        <w:r w:rsidDel="00070044">
          <w:rPr>
            <w:color w:val="221F1F"/>
            <w:spacing w:val="-3"/>
          </w:rPr>
          <w:delText xml:space="preserve"> </w:delText>
        </w:r>
        <w:r w:rsidDel="00070044">
          <w:rPr>
            <w:color w:val="221F1F"/>
          </w:rPr>
          <w:delText>Forces.</w:delText>
        </w:r>
        <w:r w:rsidDel="00070044">
          <w:rPr>
            <w:color w:val="221F1F"/>
            <w:spacing w:val="-4"/>
          </w:rPr>
          <w:delText xml:space="preserve"> </w:delText>
        </w:r>
        <w:r w:rsidDel="00070044">
          <w:rPr>
            <w:color w:val="221F1F"/>
          </w:rPr>
          <w:delText>CAAF</w:delText>
        </w:r>
        <w:r w:rsidDel="00070044">
          <w:rPr>
            <w:color w:val="221F1F"/>
            <w:spacing w:val="-6"/>
          </w:rPr>
          <w:delText xml:space="preserve"> </w:delText>
        </w:r>
        <w:r w:rsidDel="00070044">
          <w:rPr>
            <w:color w:val="221F1F"/>
          </w:rPr>
          <w:delText>status</w:delText>
        </w:r>
        <w:r w:rsidDel="00070044">
          <w:rPr>
            <w:color w:val="221F1F"/>
            <w:spacing w:val="-6"/>
          </w:rPr>
          <w:delText xml:space="preserve"> </w:delText>
        </w:r>
        <w:r w:rsidDel="00070044">
          <w:rPr>
            <w:color w:val="221F1F"/>
          </w:rPr>
          <w:delText>does</w:delText>
        </w:r>
        <w:r w:rsidDel="00070044">
          <w:rPr>
            <w:color w:val="221F1F"/>
            <w:spacing w:val="-5"/>
          </w:rPr>
          <w:delText xml:space="preserve"> </w:delText>
        </w:r>
        <w:r w:rsidDel="00070044">
          <w:rPr>
            <w:color w:val="221F1F"/>
          </w:rPr>
          <w:delText>not</w:delText>
        </w:r>
        <w:r w:rsidDel="00070044">
          <w:rPr>
            <w:color w:val="221F1F"/>
            <w:spacing w:val="-6"/>
          </w:rPr>
          <w:delText xml:space="preserve"> </w:delText>
        </w:r>
        <w:r w:rsidDel="00070044">
          <w:rPr>
            <w:color w:val="221F1F"/>
          </w:rPr>
          <w:delText>apply</w:delText>
        </w:r>
        <w:r w:rsidDel="00070044">
          <w:rPr>
            <w:color w:val="221F1F"/>
            <w:spacing w:val="-4"/>
          </w:rPr>
          <w:delText xml:space="preserve"> </w:delText>
        </w:r>
        <w:r w:rsidDel="00070044">
          <w:rPr>
            <w:color w:val="221F1F"/>
          </w:rPr>
          <w:delText>to</w:delText>
        </w:r>
        <w:r w:rsidDel="00070044">
          <w:rPr>
            <w:color w:val="221F1F"/>
            <w:spacing w:val="-4"/>
          </w:rPr>
          <w:delText xml:space="preserve"> </w:delText>
        </w:r>
        <w:r w:rsidDel="00070044">
          <w:rPr>
            <w:color w:val="221F1F"/>
          </w:rPr>
          <w:delText>contractor</w:delText>
        </w:r>
        <w:r w:rsidDel="00070044">
          <w:rPr>
            <w:color w:val="221F1F"/>
            <w:spacing w:val="-4"/>
          </w:rPr>
          <w:delText xml:space="preserve"> </w:delText>
        </w:r>
        <w:r w:rsidDel="00070044">
          <w:rPr>
            <w:color w:val="221F1F"/>
          </w:rPr>
          <w:delText>personnel</w:delText>
        </w:r>
        <w:r w:rsidDel="00070044">
          <w:rPr>
            <w:color w:val="221F1F"/>
            <w:spacing w:val="-4"/>
          </w:rPr>
          <w:delText xml:space="preserve"> </w:delText>
        </w:r>
        <w:r w:rsidDel="00070044">
          <w:rPr>
            <w:color w:val="221F1F"/>
          </w:rPr>
          <w:delText>in</w:delText>
        </w:r>
        <w:r w:rsidDel="00070044">
          <w:rPr>
            <w:color w:val="221F1F"/>
            <w:spacing w:val="-4"/>
          </w:rPr>
          <w:delText xml:space="preserve"> </w:delText>
        </w:r>
        <w:r w:rsidDel="00070044">
          <w:rPr>
            <w:color w:val="221F1F"/>
          </w:rPr>
          <w:delText>support</w:delText>
        </w:r>
        <w:r w:rsidDel="00070044">
          <w:rPr>
            <w:color w:val="221F1F"/>
            <w:spacing w:val="-5"/>
          </w:rPr>
          <w:delText xml:space="preserve"> </w:delText>
        </w:r>
        <w:r w:rsidDel="00070044">
          <w:rPr>
            <w:color w:val="221F1F"/>
          </w:rPr>
          <w:delText>of applicable operations within the boundaries and territories of the United States.</w:delText>
        </w:r>
      </w:del>
    </w:p>
    <w:p w14:paraId="290AEC13" w14:textId="23E8322E" w:rsidR="00016C31" w:rsidDel="00070044" w:rsidRDefault="00632607">
      <w:pPr>
        <w:pStyle w:val="BodyText"/>
        <w:ind w:left="219" w:right="999"/>
        <w:rPr>
          <w:del w:id="705" w:author="Chandler Wilson" w:date="2023-05-25T10:35:00Z"/>
        </w:rPr>
      </w:pPr>
      <w:del w:id="706" w:author="Chandler Wilson" w:date="2023-05-25T10:35:00Z">
        <w:r w:rsidDel="00070044">
          <w:rPr>
            <w:color w:val="221F1F"/>
          </w:rPr>
          <w:delText>Designated</w:delText>
        </w:r>
        <w:r w:rsidDel="00070044">
          <w:rPr>
            <w:color w:val="221F1F"/>
            <w:spacing w:val="-4"/>
          </w:rPr>
          <w:delText xml:space="preserve"> </w:delText>
        </w:r>
        <w:r w:rsidDel="00070044">
          <w:rPr>
            <w:color w:val="221F1F"/>
          </w:rPr>
          <w:delText>operational</w:delText>
        </w:r>
        <w:r w:rsidDel="00070044">
          <w:rPr>
            <w:color w:val="221F1F"/>
            <w:spacing w:val="-5"/>
          </w:rPr>
          <w:delText xml:space="preserve"> </w:delText>
        </w:r>
        <w:r w:rsidDel="00070044">
          <w:rPr>
            <w:color w:val="221F1F"/>
          </w:rPr>
          <w:delText>area</w:delText>
        </w:r>
        <w:r w:rsidDel="00070044">
          <w:rPr>
            <w:color w:val="221F1F"/>
            <w:spacing w:val="-6"/>
          </w:rPr>
          <w:delText xml:space="preserve"> </w:delText>
        </w:r>
        <w:r w:rsidDel="00070044">
          <w:rPr>
            <w:color w:val="221F1F"/>
          </w:rPr>
          <w:delText>means</w:delText>
        </w:r>
        <w:r w:rsidDel="00070044">
          <w:rPr>
            <w:color w:val="221F1F"/>
            <w:spacing w:val="-6"/>
          </w:rPr>
          <w:delText xml:space="preserve"> </w:delText>
        </w:r>
        <w:r w:rsidDel="00070044">
          <w:rPr>
            <w:color w:val="221F1F"/>
          </w:rPr>
          <w:delText>a</w:delText>
        </w:r>
        <w:r w:rsidDel="00070044">
          <w:rPr>
            <w:color w:val="221F1F"/>
            <w:spacing w:val="-6"/>
          </w:rPr>
          <w:delText xml:space="preserve"> </w:delText>
        </w:r>
        <w:r w:rsidDel="00070044">
          <w:rPr>
            <w:color w:val="221F1F"/>
          </w:rPr>
          <w:delText>geographic</w:delText>
        </w:r>
        <w:r w:rsidDel="00070044">
          <w:rPr>
            <w:color w:val="221F1F"/>
            <w:spacing w:val="-5"/>
          </w:rPr>
          <w:delText xml:space="preserve"> </w:delText>
        </w:r>
        <w:r w:rsidDel="00070044">
          <w:rPr>
            <w:color w:val="221F1F"/>
          </w:rPr>
          <w:delText>area</w:delText>
        </w:r>
        <w:r w:rsidDel="00070044">
          <w:rPr>
            <w:color w:val="221F1F"/>
            <w:spacing w:val="-8"/>
          </w:rPr>
          <w:delText xml:space="preserve"> </w:delText>
        </w:r>
        <w:r w:rsidDel="00070044">
          <w:rPr>
            <w:color w:val="221F1F"/>
          </w:rPr>
          <w:delText>designated</w:delText>
        </w:r>
        <w:r w:rsidDel="00070044">
          <w:rPr>
            <w:color w:val="221F1F"/>
            <w:spacing w:val="-7"/>
          </w:rPr>
          <w:delText xml:space="preserve"> </w:delText>
        </w:r>
        <w:r w:rsidDel="00070044">
          <w:rPr>
            <w:color w:val="221F1F"/>
          </w:rPr>
          <w:delText>by</w:delText>
        </w:r>
        <w:r w:rsidDel="00070044">
          <w:rPr>
            <w:color w:val="221F1F"/>
            <w:spacing w:val="-5"/>
          </w:rPr>
          <w:delText xml:space="preserve"> </w:delText>
        </w:r>
        <w:r w:rsidDel="00070044">
          <w:rPr>
            <w:color w:val="221F1F"/>
          </w:rPr>
          <w:delText>the</w:delText>
        </w:r>
        <w:r w:rsidDel="00070044">
          <w:rPr>
            <w:color w:val="221F1F"/>
            <w:spacing w:val="-8"/>
          </w:rPr>
          <w:delText xml:space="preserve"> </w:delText>
        </w:r>
        <w:r w:rsidDel="00070044">
          <w:rPr>
            <w:color w:val="221F1F"/>
          </w:rPr>
          <w:delText>combatant</w:delText>
        </w:r>
        <w:r w:rsidDel="00070044">
          <w:rPr>
            <w:color w:val="221F1F"/>
            <w:spacing w:val="-6"/>
          </w:rPr>
          <w:delText xml:space="preserve"> </w:delText>
        </w:r>
        <w:r w:rsidDel="00070044">
          <w:rPr>
            <w:color w:val="221F1F"/>
          </w:rPr>
          <w:delText>commander</w:delText>
        </w:r>
        <w:r w:rsidDel="00070044">
          <w:rPr>
            <w:color w:val="221F1F"/>
            <w:spacing w:val="-7"/>
          </w:rPr>
          <w:delText xml:space="preserve"> </w:delText>
        </w:r>
        <w:r w:rsidDel="00070044">
          <w:rPr>
            <w:color w:val="221F1F"/>
          </w:rPr>
          <w:delText>or</w:delText>
        </w:r>
        <w:r w:rsidDel="00070044">
          <w:rPr>
            <w:color w:val="221F1F"/>
            <w:spacing w:val="-6"/>
          </w:rPr>
          <w:delText xml:space="preserve"> </w:delText>
        </w:r>
        <w:r w:rsidDel="00070044">
          <w:rPr>
            <w:color w:val="221F1F"/>
          </w:rPr>
          <w:delText>subordinate</w:delText>
        </w:r>
        <w:r w:rsidDel="00070044">
          <w:rPr>
            <w:color w:val="221F1F"/>
            <w:spacing w:val="-4"/>
          </w:rPr>
          <w:delText xml:space="preserve"> </w:delText>
        </w:r>
        <w:r w:rsidDel="00070044">
          <w:rPr>
            <w:color w:val="221F1F"/>
          </w:rPr>
          <w:delText>joint force commander for the conduct or support of specified military operations.</w:delText>
        </w:r>
      </w:del>
    </w:p>
    <w:p w14:paraId="230F4CA7" w14:textId="1DD9E69B" w:rsidR="00016C31" w:rsidDel="00070044" w:rsidRDefault="00016C31">
      <w:pPr>
        <w:pStyle w:val="BodyText"/>
        <w:spacing w:before="10"/>
        <w:rPr>
          <w:del w:id="707" w:author="Chandler Wilson" w:date="2023-05-25T10:35:00Z"/>
          <w:sz w:val="19"/>
        </w:rPr>
      </w:pPr>
    </w:p>
    <w:p w14:paraId="1CFC5B8A" w14:textId="22532F67" w:rsidR="00016C31" w:rsidDel="00070044" w:rsidRDefault="00900DE8">
      <w:pPr>
        <w:pStyle w:val="BodyText"/>
        <w:ind w:left="219" w:right="999"/>
        <w:rPr>
          <w:del w:id="708" w:author="Chandler Wilson" w:date="2023-05-25T10:35:00Z"/>
        </w:rPr>
      </w:pPr>
      <w:del w:id="709" w:author="Chandler Wilson" w:date="2023-05-25T10:35:00Z">
        <w:r>
          <w:pict w14:anchorId="5C751D3D">
            <v:rect id="docshape86" o:spid="_x0000_s1042" style="position:absolute;left:0;text-align:left;margin-left:59.5pt;margin-top:45.2pt;width:515pt;height:1.45pt;z-index:-18475520;mso-position-horizontal-relative:page" fillcolor="#0e233d" stroked="f">
              <w10:wrap anchorx="page"/>
            </v:rect>
          </w:pict>
        </w:r>
        <w:r w:rsidR="00632607" w:rsidDel="00070044">
          <w:rPr>
            <w:color w:val="221F1F"/>
          </w:rPr>
          <w:delText>Designated</w:delText>
        </w:r>
        <w:r w:rsidR="00632607" w:rsidDel="00070044">
          <w:rPr>
            <w:color w:val="221F1F"/>
            <w:spacing w:val="-5"/>
          </w:rPr>
          <w:delText xml:space="preserve"> </w:delText>
        </w:r>
        <w:r w:rsidR="00632607" w:rsidDel="00070044">
          <w:rPr>
            <w:color w:val="221F1F"/>
          </w:rPr>
          <w:delText>reception</w:delText>
        </w:r>
        <w:r w:rsidR="00632607" w:rsidDel="00070044">
          <w:rPr>
            <w:color w:val="221F1F"/>
            <w:spacing w:val="-4"/>
          </w:rPr>
          <w:delText xml:space="preserve"> </w:delText>
        </w:r>
        <w:r w:rsidR="00632607" w:rsidDel="00070044">
          <w:rPr>
            <w:color w:val="221F1F"/>
          </w:rPr>
          <w:delText>site</w:delText>
        </w:r>
        <w:r w:rsidR="00632607" w:rsidDel="00070044">
          <w:rPr>
            <w:color w:val="221F1F"/>
            <w:spacing w:val="-8"/>
          </w:rPr>
          <w:delText xml:space="preserve"> </w:delText>
        </w:r>
        <w:r w:rsidR="00632607" w:rsidDel="00070044">
          <w:rPr>
            <w:color w:val="221F1F"/>
          </w:rPr>
          <w:delText>means</w:delText>
        </w:r>
        <w:r w:rsidR="00632607" w:rsidDel="00070044">
          <w:rPr>
            <w:color w:val="221F1F"/>
            <w:spacing w:val="-6"/>
          </w:rPr>
          <w:delText xml:space="preserve"> </w:delText>
        </w:r>
        <w:r w:rsidR="00632607" w:rsidDel="00070044">
          <w:rPr>
            <w:color w:val="221F1F"/>
          </w:rPr>
          <w:delText>the</w:delText>
        </w:r>
        <w:r w:rsidR="00632607" w:rsidDel="00070044">
          <w:rPr>
            <w:color w:val="221F1F"/>
            <w:spacing w:val="-5"/>
          </w:rPr>
          <w:delText xml:space="preserve"> </w:delText>
        </w:r>
        <w:r w:rsidR="00632607" w:rsidDel="00070044">
          <w:rPr>
            <w:color w:val="221F1F"/>
          </w:rPr>
          <w:delText>designated</w:delText>
        </w:r>
        <w:r w:rsidR="00632607" w:rsidDel="00070044">
          <w:rPr>
            <w:color w:val="221F1F"/>
            <w:spacing w:val="-5"/>
          </w:rPr>
          <w:delText xml:space="preserve"> </w:delText>
        </w:r>
        <w:r w:rsidR="00632607" w:rsidDel="00070044">
          <w:rPr>
            <w:color w:val="221F1F"/>
          </w:rPr>
          <w:delText>place</w:delText>
        </w:r>
        <w:r w:rsidR="00632607" w:rsidDel="00070044">
          <w:rPr>
            <w:color w:val="221F1F"/>
            <w:spacing w:val="-7"/>
          </w:rPr>
          <w:delText xml:space="preserve"> </w:delText>
        </w:r>
        <w:r w:rsidR="00632607" w:rsidDel="00070044">
          <w:rPr>
            <w:color w:val="221F1F"/>
          </w:rPr>
          <w:delText>for</w:delText>
        </w:r>
        <w:r w:rsidR="00632607" w:rsidDel="00070044">
          <w:rPr>
            <w:color w:val="221F1F"/>
            <w:spacing w:val="-7"/>
          </w:rPr>
          <w:delText xml:space="preserve"> </w:delText>
        </w:r>
        <w:r w:rsidR="00632607" w:rsidDel="00070044">
          <w:rPr>
            <w:color w:val="221F1F"/>
          </w:rPr>
          <w:delText>the</w:delText>
        </w:r>
        <w:r w:rsidR="00632607" w:rsidDel="00070044">
          <w:rPr>
            <w:color w:val="221F1F"/>
            <w:spacing w:val="-7"/>
          </w:rPr>
          <w:delText xml:space="preserve"> </w:delText>
        </w:r>
        <w:r w:rsidR="00632607" w:rsidDel="00070044">
          <w:rPr>
            <w:color w:val="221F1F"/>
          </w:rPr>
          <w:delText>reception,</w:delText>
        </w:r>
        <w:r w:rsidR="00632607" w:rsidDel="00070044">
          <w:rPr>
            <w:color w:val="221F1F"/>
            <w:spacing w:val="-5"/>
          </w:rPr>
          <w:delText xml:space="preserve"> </w:delText>
        </w:r>
        <w:r w:rsidR="00632607" w:rsidDel="00070044">
          <w:rPr>
            <w:color w:val="221F1F"/>
          </w:rPr>
          <w:delText>staging,</w:delText>
        </w:r>
        <w:r w:rsidR="00632607" w:rsidDel="00070044">
          <w:rPr>
            <w:color w:val="221F1F"/>
            <w:spacing w:val="-7"/>
          </w:rPr>
          <w:delText xml:space="preserve"> </w:delText>
        </w:r>
        <w:r w:rsidR="00632607" w:rsidDel="00070044">
          <w:rPr>
            <w:color w:val="221F1F"/>
          </w:rPr>
          <w:delText>integration,</w:delText>
        </w:r>
        <w:r w:rsidR="00632607" w:rsidDel="00070044">
          <w:rPr>
            <w:color w:val="221F1F"/>
            <w:spacing w:val="-5"/>
          </w:rPr>
          <w:delText xml:space="preserve"> </w:delText>
        </w:r>
        <w:r w:rsidR="00632607" w:rsidDel="00070044">
          <w:rPr>
            <w:color w:val="221F1F"/>
          </w:rPr>
          <w:delText>and</w:delText>
        </w:r>
        <w:r w:rsidR="00632607" w:rsidDel="00070044">
          <w:rPr>
            <w:color w:val="221F1F"/>
            <w:spacing w:val="-7"/>
          </w:rPr>
          <w:delText xml:space="preserve"> </w:delText>
        </w:r>
        <w:r w:rsidR="00632607" w:rsidDel="00070044">
          <w:rPr>
            <w:color w:val="221F1F"/>
          </w:rPr>
          <w:delText>onward</w:delText>
        </w:r>
        <w:r w:rsidR="00632607" w:rsidDel="00070044">
          <w:rPr>
            <w:color w:val="221F1F"/>
            <w:spacing w:val="-4"/>
          </w:rPr>
          <w:delText xml:space="preserve"> </w:delText>
        </w:r>
        <w:r w:rsidR="00632607" w:rsidDel="00070044">
          <w:rPr>
            <w:color w:val="221F1F"/>
          </w:rPr>
          <w:delText>movement</w:delText>
        </w:r>
        <w:r w:rsidR="00632607" w:rsidDel="00070044">
          <w:rPr>
            <w:color w:val="221F1F"/>
            <w:spacing w:val="-5"/>
          </w:rPr>
          <w:delText xml:space="preserve"> </w:delText>
        </w:r>
        <w:r w:rsidR="00632607" w:rsidDel="00070044">
          <w:rPr>
            <w:color w:val="221F1F"/>
          </w:rPr>
          <w:delText>of contractors deploying during a contingency. The designated reception site includes assigned joint reception centers and other Service or private reception sites.</w:delText>
        </w:r>
      </w:del>
    </w:p>
    <w:p w14:paraId="185091CE" w14:textId="6C4E34FE" w:rsidR="00016C31" w:rsidDel="00070044" w:rsidRDefault="00016C31">
      <w:pPr>
        <w:rPr>
          <w:del w:id="710" w:author="Chandler Wilson" w:date="2023-05-25T10:35:00Z"/>
        </w:rPr>
        <w:sectPr w:rsidR="00016C31" w:rsidDel="00070044">
          <w:pgSz w:w="12240" w:h="15840"/>
          <w:pgMar w:top="1360" w:right="640" w:bottom="1060" w:left="1000" w:header="0" w:footer="801" w:gutter="0"/>
          <w:cols w:space="720"/>
        </w:sectPr>
      </w:pPr>
    </w:p>
    <w:p w14:paraId="65F6490D" w14:textId="7F311B5A" w:rsidR="00016C31" w:rsidDel="00070044" w:rsidRDefault="00632607">
      <w:pPr>
        <w:pStyle w:val="BodyText"/>
        <w:spacing w:before="69"/>
        <w:ind w:left="219" w:right="999"/>
        <w:rPr>
          <w:del w:id="711" w:author="Chandler Wilson" w:date="2023-05-25T10:35:00Z"/>
        </w:rPr>
      </w:pPr>
      <w:del w:id="712" w:author="Chandler Wilson" w:date="2023-05-25T10:35:00Z">
        <w:r w:rsidDel="00070044">
          <w:rPr>
            <w:color w:val="221F1F"/>
          </w:rPr>
          <w:lastRenderedPageBreak/>
          <w:delText>Law of war means that part of international law that regulates the conduct of armed hostilities. The law of war encompasses</w:delText>
        </w:r>
        <w:r w:rsidDel="00070044">
          <w:rPr>
            <w:color w:val="221F1F"/>
            <w:spacing w:val="-5"/>
          </w:rPr>
          <w:delText xml:space="preserve"> </w:delText>
        </w:r>
        <w:r w:rsidDel="00070044">
          <w:rPr>
            <w:color w:val="221F1F"/>
          </w:rPr>
          <w:delText>all</w:delText>
        </w:r>
        <w:r w:rsidDel="00070044">
          <w:rPr>
            <w:color w:val="221F1F"/>
            <w:spacing w:val="-5"/>
          </w:rPr>
          <w:delText xml:space="preserve"> </w:delText>
        </w:r>
        <w:r w:rsidDel="00070044">
          <w:rPr>
            <w:color w:val="221F1F"/>
          </w:rPr>
          <w:delText>international</w:delText>
        </w:r>
        <w:r w:rsidDel="00070044">
          <w:rPr>
            <w:color w:val="221F1F"/>
            <w:spacing w:val="-9"/>
          </w:rPr>
          <w:delText xml:space="preserve"> </w:delText>
        </w:r>
        <w:r w:rsidDel="00070044">
          <w:rPr>
            <w:color w:val="221F1F"/>
          </w:rPr>
          <w:delText>law</w:delText>
        </w:r>
        <w:r w:rsidDel="00070044">
          <w:rPr>
            <w:color w:val="221F1F"/>
            <w:spacing w:val="-5"/>
          </w:rPr>
          <w:delText xml:space="preserve"> </w:delText>
        </w:r>
        <w:r w:rsidDel="00070044">
          <w:rPr>
            <w:color w:val="221F1F"/>
          </w:rPr>
          <w:delText>for</w:delText>
        </w:r>
        <w:r w:rsidDel="00070044">
          <w:rPr>
            <w:color w:val="221F1F"/>
            <w:spacing w:val="-4"/>
          </w:rPr>
          <w:delText xml:space="preserve"> </w:delText>
        </w:r>
        <w:r w:rsidDel="00070044">
          <w:rPr>
            <w:color w:val="221F1F"/>
          </w:rPr>
          <w:delText>the</w:delText>
        </w:r>
        <w:r w:rsidDel="00070044">
          <w:rPr>
            <w:color w:val="221F1F"/>
            <w:spacing w:val="-5"/>
          </w:rPr>
          <w:delText xml:space="preserve"> </w:delText>
        </w:r>
        <w:r w:rsidDel="00070044">
          <w:rPr>
            <w:color w:val="221F1F"/>
          </w:rPr>
          <w:delText>conduct</w:delText>
        </w:r>
        <w:r w:rsidDel="00070044">
          <w:rPr>
            <w:color w:val="221F1F"/>
            <w:spacing w:val="-7"/>
          </w:rPr>
          <w:delText xml:space="preserve"> </w:delText>
        </w:r>
        <w:r w:rsidDel="00070044">
          <w:rPr>
            <w:color w:val="221F1F"/>
          </w:rPr>
          <w:delText>of</w:delText>
        </w:r>
        <w:r w:rsidDel="00070044">
          <w:rPr>
            <w:color w:val="221F1F"/>
            <w:spacing w:val="-7"/>
          </w:rPr>
          <w:delText xml:space="preserve"> </w:delText>
        </w:r>
        <w:r w:rsidDel="00070044">
          <w:rPr>
            <w:color w:val="221F1F"/>
          </w:rPr>
          <w:delText>hostilities</w:delText>
        </w:r>
        <w:r w:rsidDel="00070044">
          <w:rPr>
            <w:color w:val="221F1F"/>
            <w:spacing w:val="-8"/>
          </w:rPr>
          <w:delText xml:space="preserve"> </w:delText>
        </w:r>
        <w:r w:rsidDel="00070044">
          <w:rPr>
            <w:color w:val="221F1F"/>
          </w:rPr>
          <w:delText>binding</w:delText>
        </w:r>
        <w:r w:rsidDel="00070044">
          <w:rPr>
            <w:color w:val="221F1F"/>
            <w:spacing w:val="-3"/>
          </w:rPr>
          <w:delText xml:space="preserve"> </w:delText>
        </w:r>
        <w:r w:rsidDel="00070044">
          <w:rPr>
            <w:color w:val="221F1F"/>
          </w:rPr>
          <w:delText>on</w:delText>
        </w:r>
        <w:r w:rsidDel="00070044">
          <w:rPr>
            <w:color w:val="221F1F"/>
            <w:spacing w:val="-4"/>
          </w:rPr>
          <w:delText xml:space="preserve"> </w:delText>
        </w:r>
        <w:r w:rsidDel="00070044">
          <w:rPr>
            <w:color w:val="221F1F"/>
          </w:rPr>
          <w:delText>the</w:delText>
        </w:r>
        <w:r w:rsidDel="00070044">
          <w:rPr>
            <w:color w:val="221F1F"/>
            <w:spacing w:val="-5"/>
          </w:rPr>
          <w:delText xml:space="preserve"> </w:delText>
        </w:r>
        <w:r w:rsidDel="00070044">
          <w:rPr>
            <w:color w:val="221F1F"/>
          </w:rPr>
          <w:delText>United</w:delText>
        </w:r>
        <w:r w:rsidDel="00070044">
          <w:rPr>
            <w:color w:val="221F1F"/>
            <w:spacing w:val="-4"/>
          </w:rPr>
          <w:delText xml:space="preserve"> </w:delText>
        </w:r>
        <w:r w:rsidDel="00070044">
          <w:rPr>
            <w:color w:val="221F1F"/>
          </w:rPr>
          <w:delText>States</w:delText>
        </w:r>
        <w:r w:rsidDel="00070044">
          <w:rPr>
            <w:color w:val="221F1F"/>
            <w:spacing w:val="-6"/>
          </w:rPr>
          <w:delText xml:space="preserve"> </w:delText>
        </w:r>
        <w:r w:rsidDel="00070044">
          <w:rPr>
            <w:color w:val="221F1F"/>
          </w:rPr>
          <w:delText>or</w:delText>
        </w:r>
        <w:r w:rsidDel="00070044">
          <w:rPr>
            <w:color w:val="221F1F"/>
            <w:spacing w:val="-5"/>
          </w:rPr>
          <w:delText xml:space="preserve"> </w:delText>
        </w:r>
        <w:r w:rsidDel="00070044">
          <w:rPr>
            <w:color w:val="221F1F"/>
          </w:rPr>
          <w:delText>its</w:delText>
        </w:r>
        <w:r w:rsidDel="00070044">
          <w:rPr>
            <w:color w:val="221F1F"/>
            <w:spacing w:val="-6"/>
          </w:rPr>
          <w:delText xml:space="preserve"> </w:delText>
        </w:r>
        <w:r w:rsidDel="00070044">
          <w:rPr>
            <w:color w:val="221F1F"/>
          </w:rPr>
          <w:delText>individual</w:delText>
        </w:r>
        <w:r w:rsidDel="00070044">
          <w:rPr>
            <w:color w:val="221F1F"/>
            <w:spacing w:val="-4"/>
          </w:rPr>
          <w:delText xml:space="preserve"> </w:delText>
        </w:r>
        <w:r w:rsidDel="00070044">
          <w:rPr>
            <w:color w:val="221F1F"/>
          </w:rPr>
          <w:delText>citizens, including treaties and international agreements to which the United States is a party, and applicable customary international law.</w:delText>
        </w:r>
      </w:del>
    </w:p>
    <w:p w14:paraId="345D60EC" w14:textId="19F354AB" w:rsidR="00016C31" w:rsidDel="00070044" w:rsidRDefault="00016C31">
      <w:pPr>
        <w:pStyle w:val="BodyText"/>
        <w:spacing w:before="1"/>
        <w:rPr>
          <w:del w:id="713" w:author="Chandler Wilson" w:date="2023-05-25T10:35:00Z"/>
        </w:rPr>
      </w:pPr>
    </w:p>
    <w:p w14:paraId="7D5C1878" w14:textId="6C2DA694" w:rsidR="00016C31" w:rsidDel="00070044" w:rsidRDefault="00632607">
      <w:pPr>
        <w:pStyle w:val="BodyText"/>
        <w:spacing w:before="1"/>
        <w:ind w:left="219" w:right="999"/>
        <w:rPr>
          <w:del w:id="714" w:author="Chandler Wilson" w:date="2023-05-25T10:35:00Z"/>
        </w:rPr>
      </w:pPr>
      <w:del w:id="715" w:author="Chandler Wilson" w:date="2023-05-25T10:35:00Z">
        <w:r w:rsidDel="00070044">
          <w:rPr>
            <w:color w:val="221F1F"/>
          </w:rPr>
          <w:delText>Non-CAAF</w:delText>
        </w:r>
        <w:r w:rsidDel="00070044">
          <w:rPr>
            <w:color w:val="221F1F"/>
            <w:spacing w:val="-6"/>
          </w:rPr>
          <w:delText xml:space="preserve"> </w:delText>
        </w:r>
        <w:r w:rsidDel="00070044">
          <w:rPr>
            <w:color w:val="221F1F"/>
          </w:rPr>
          <w:delText>means</w:delText>
        </w:r>
        <w:r w:rsidDel="00070044">
          <w:rPr>
            <w:color w:val="221F1F"/>
            <w:spacing w:val="-6"/>
          </w:rPr>
          <w:delText xml:space="preserve"> </w:delText>
        </w:r>
        <w:r w:rsidDel="00070044">
          <w:rPr>
            <w:color w:val="221F1F"/>
          </w:rPr>
          <w:delText>personnel</w:delText>
        </w:r>
        <w:r w:rsidDel="00070044">
          <w:rPr>
            <w:color w:val="221F1F"/>
            <w:spacing w:val="-9"/>
          </w:rPr>
          <w:delText xml:space="preserve"> </w:delText>
        </w:r>
        <w:r w:rsidDel="00070044">
          <w:rPr>
            <w:color w:val="221F1F"/>
          </w:rPr>
          <w:delText>who</w:delText>
        </w:r>
        <w:r w:rsidDel="00070044">
          <w:rPr>
            <w:color w:val="221F1F"/>
            <w:spacing w:val="-4"/>
          </w:rPr>
          <w:delText xml:space="preserve"> </w:delText>
        </w:r>
        <w:r w:rsidDel="00070044">
          <w:rPr>
            <w:color w:val="221F1F"/>
          </w:rPr>
          <w:delText>are</w:delText>
        </w:r>
        <w:r w:rsidDel="00070044">
          <w:rPr>
            <w:color w:val="221F1F"/>
            <w:spacing w:val="-7"/>
          </w:rPr>
          <w:delText xml:space="preserve"> </w:delText>
        </w:r>
        <w:r w:rsidDel="00070044">
          <w:rPr>
            <w:color w:val="221F1F"/>
          </w:rPr>
          <w:delText>not</w:delText>
        </w:r>
        <w:r w:rsidDel="00070044">
          <w:rPr>
            <w:color w:val="221F1F"/>
            <w:spacing w:val="-8"/>
          </w:rPr>
          <w:delText xml:space="preserve"> </w:delText>
        </w:r>
        <w:r w:rsidDel="00070044">
          <w:rPr>
            <w:color w:val="221F1F"/>
          </w:rPr>
          <w:delText>designated</w:delText>
        </w:r>
        <w:r w:rsidDel="00070044">
          <w:rPr>
            <w:color w:val="221F1F"/>
            <w:spacing w:val="-3"/>
          </w:rPr>
          <w:delText xml:space="preserve"> </w:delText>
        </w:r>
        <w:r w:rsidDel="00070044">
          <w:rPr>
            <w:color w:val="221F1F"/>
          </w:rPr>
          <w:delText>as</w:delText>
        </w:r>
        <w:r w:rsidDel="00070044">
          <w:rPr>
            <w:color w:val="221F1F"/>
            <w:spacing w:val="-6"/>
          </w:rPr>
          <w:delText xml:space="preserve"> </w:delText>
        </w:r>
        <w:r w:rsidDel="00070044">
          <w:rPr>
            <w:color w:val="221F1F"/>
          </w:rPr>
          <w:delText>CAAF,</w:delText>
        </w:r>
        <w:r w:rsidDel="00070044">
          <w:rPr>
            <w:color w:val="221F1F"/>
            <w:spacing w:val="-5"/>
          </w:rPr>
          <w:delText xml:space="preserve"> </w:delText>
        </w:r>
        <w:r w:rsidDel="00070044">
          <w:rPr>
            <w:color w:val="221F1F"/>
          </w:rPr>
          <w:delText>such</w:delText>
        </w:r>
        <w:r w:rsidDel="00070044">
          <w:rPr>
            <w:color w:val="221F1F"/>
            <w:spacing w:val="-3"/>
          </w:rPr>
          <w:delText xml:space="preserve"> </w:delText>
        </w:r>
        <w:r w:rsidDel="00070044">
          <w:rPr>
            <w:color w:val="221F1F"/>
          </w:rPr>
          <w:delText>as</w:delText>
        </w:r>
        <w:r w:rsidDel="00070044">
          <w:rPr>
            <w:color w:val="221F1F"/>
            <w:spacing w:val="-6"/>
          </w:rPr>
          <w:delText xml:space="preserve"> </w:delText>
        </w:r>
        <w:r w:rsidDel="00070044">
          <w:rPr>
            <w:color w:val="221F1F"/>
          </w:rPr>
          <w:delText>local</w:delText>
        </w:r>
        <w:r w:rsidDel="00070044">
          <w:rPr>
            <w:color w:val="221F1F"/>
            <w:spacing w:val="-5"/>
          </w:rPr>
          <w:delText xml:space="preserve"> </w:delText>
        </w:r>
        <w:r w:rsidDel="00070044">
          <w:rPr>
            <w:color w:val="221F1F"/>
          </w:rPr>
          <w:delText>national</w:delText>
        </w:r>
        <w:r w:rsidDel="00070044">
          <w:rPr>
            <w:color w:val="221F1F"/>
            <w:spacing w:val="-5"/>
          </w:rPr>
          <w:delText xml:space="preserve"> </w:delText>
        </w:r>
        <w:r w:rsidDel="00070044">
          <w:rPr>
            <w:color w:val="221F1F"/>
          </w:rPr>
          <w:delText>(LN)</w:delText>
        </w:r>
        <w:r w:rsidDel="00070044">
          <w:rPr>
            <w:color w:val="221F1F"/>
            <w:spacing w:val="-4"/>
          </w:rPr>
          <w:delText xml:space="preserve"> </w:delText>
        </w:r>
        <w:r w:rsidDel="00070044">
          <w:rPr>
            <w:color w:val="221F1F"/>
          </w:rPr>
          <w:delText>employees</w:delText>
        </w:r>
        <w:r w:rsidDel="00070044">
          <w:rPr>
            <w:color w:val="221F1F"/>
            <w:spacing w:val="-5"/>
          </w:rPr>
          <w:delText xml:space="preserve"> </w:delText>
        </w:r>
        <w:r w:rsidDel="00070044">
          <w:rPr>
            <w:color w:val="221F1F"/>
          </w:rPr>
          <w:delText>and</w:delText>
        </w:r>
        <w:r w:rsidDel="00070044">
          <w:rPr>
            <w:color w:val="221F1F"/>
            <w:spacing w:val="-4"/>
          </w:rPr>
          <w:delText xml:space="preserve"> </w:delText>
        </w:r>
        <w:r w:rsidDel="00070044">
          <w:rPr>
            <w:color w:val="221F1F"/>
          </w:rPr>
          <w:delText>non-LN employees who are permanent residents in the operational area or third-country nationals not</w:delText>
        </w:r>
      </w:del>
    </w:p>
    <w:p w14:paraId="5123B286" w14:textId="3513B067" w:rsidR="00016C31" w:rsidDel="00070044" w:rsidRDefault="00632607">
      <w:pPr>
        <w:pStyle w:val="BodyText"/>
        <w:ind w:left="219" w:right="806"/>
        <w:rPr>
          <w:del w:id="716" w:author="Chandler Wilson" w:date="2023-05-25T10:35:00Z"/>
        </w:rPr>
      </w:pPr>
      <w:del w:id="717" w:author="Chandler Wilson" w:date="2023-05-25T10:35:00Z">
        <w:r w:rsidDel="00070044">
          <w:rPr>
            <w:color w:val="221F1F"/>
          </w:rPr>
          <w:delText>routinely residing with U.S. Armed Forces (and third-country national expatriates who are permanent residents in the operational</w:delText>
        </w:r>
        <w:r w:rsidDel="00070044">
          <w:rPr>
            <w:color w:val="221F1F"/>
            <w:spacing w:val="-5"/>
          </w:rPr>
          <w:delText xml:space="preserve"> </w:delText>
        </w:r>
        <w:r w:rsidDel="00070044">
          <w:rPr>
            <w:color w:val="221F1F"/>
          </w:rPr>
          <w:delText>area)</w:delText>
        </w:r>
        <w:r w:rsidDel="00070044">
          <w:rPr>
            <w:color w:val="221F1F"/>
            <w:spacing w:val="-6"/>
          </w:rPr>
          <w:delText xml:space="preserve"> </w:delText>
        </w:r>
        <w:r w:rsidDel="00070044">
          <w:rPr>
            <w:color w:val="221F1F"/>
          </w:rPr>
          <w:delText>who</w:delText>
        </w:r>
        <w:r w:rsidDel="00070044">
          <w:rPr>
            <w:color w:val="221F1F"/>
            <w:spacing w:val="-6"/>
          </w:rPr>
          <w:delText xml:space="preserve"> </w:delText>
        </w:r>
        <w:r w:rsidDel="00070044">
          <w:rPr>
            <w:color w:val="221F1F"/>
          </w:rPr>
          <w:delText>perform</w:delText>
        </w:r>
        <w:r w:rsidDel="00070044">
          <w:rPr>
            <w:color w:val="221F1F"/>
            <w:spacing w:val="-5"/>
          </w:rPr>
          <w:delText xml:space="preserve"> </w:delText>
        </w:r>
        <w:r w:rsidDel="00070044">
          <w:rPr>
            <w:color w:val="221F1F"/>
          </w:rPr>
          <w:delText>support</w:delText>
        </w:r>
        <w:r w:rsidDel="00070044">
          <w:rPr>
            <w:color w:val="221F1F"/>
            <w:spacing w:val="-5"/>
          </w:rPr>
          <w:delText xml:space="preserve"> </w:delText>
        </w:r>
        <w:r w:rsidDel="00070044">
          <w:rPr>
            <w:color w:val="221F1F"/>
          </w:rPr>
          <w:delText>functions</w:delText>
        </w:r>
        <w:r w:rsidDel="00070044">
          <w:rPr>
            <w:color w:val="221F1F"/>
            <w:spacing w:val="-4"/>
          </w:rPr>
          <w:delText xml:space="preserve"> </w:delText>
        </w:r>
        <w:r w:rsidDel="00070044">
          <w:rPr>
            <w:color w:val="221F1F"/>
          </w:rPr>
          <w:delText>away</w:delText>
        </w:r>
        <w:r w:rsidDel="00070044">
          <w:rPr>
            <w:color w:val="221F1F"/>
            <w:spacing w:val="-3"/>
          </w:rPr>
          <w:delText xml:space="preserve"> </w:delText>
        </w:r>
        <w:r w:rsidDel="00070044">
          <w:rPr>
            <w:color w:val="221F1F"/>
          </w:rPr>
          <w:delText>from</w:delText>
        </w:r>
        <w:r w:rsidDel="00070044">
          <w:rPr>
            <w:color w:val="221F1F"/>
            <w:spacing w:val="-3"/>
          </w:rPr>
          <w:delText xml:space="preserve"> </w:delText>
        </w:r>
        <w:r w:rsidDel="00070044">
          <w:rPr>
            <w:color w:val="221F1F"/>
          </w:rPr>
          <w:delText>the</w:delText>
        </w:r>
        <w:r w:rsidDel="00070044">
          <w:rPr>
            <w:color w:val="221F1F"/>
            <w:spacing w:val="-6"/>
          </w:rPr>
          <w:delText xml:space="preserve"> </w:delText>
        </w:r>
        <w:r w:rsidDel="00070044">
          <w:rPr>
            <w:color w:val="221F1F"/>
          </w:rPr>
          <w:delText>close</w:delText>
        </w:r>
        <w:r w:rsidDel="00070044">
          <w:rPr>
            <w:color w:val="221F1F"/>
            <w:spacing w:val="-6"/>
          </w:rPr>
          <w:delText xml:space="preserve"> </w:delText>
        </w:r>
        <w:r w:rsidDel="00070044">
          <w:rPr>
            <w:color w:val="221F1F"/>
          </w:rPr>
          <w:delText>proximity</w:delText>
        </w:r>
        <w:r w:rsidDel="00070044">
          <w:rPr>
            <w:color w:val="221F1F"/>
            <w:spacing w:val="-5"/>
          </w:rPr>
          <w:delText xml:space="preserve"> </w:delText>
        </w:r>
        <w:r w:rsidDel="00070044">
          <w:rPr>
            <w:color w:val="221F1F"/>
          </w:rPr>
          <w:delText>of,</w:delText>
        </w:r>
        <w:r w:rsidDel="00070044">
          <w:rPr>
            <w:color w:val="221F1F"/>
            <w:spacing w:val="-3"/>
          </w:rPr>
          <w:delText xml:space="preserve"> </w:delText>
        </w:r>
        <w:r w:rsidDel="00070044">
          <w:rPr>
            <w:color w:val="221F1F"/>
          </w:rPr>
          <w:delText>and</w:delText>
        </w:r>
        <w:r w:rsidDel="00070044">
          <w:rPr>
            <w:color w:val="221F1F"/>
            <w:spacing w:val="-6"/>
          </w:rPr>
          <w:delText xml:space="preserve"> </w:delText>
        </w:r>
        <w:r w:rsidDel="00070044">
          <w:rPr>
            <w:color w:val="221F1F"/>
          </w:rPr>
          <w:delText>do</w:delText>
        </w:r>
        <w:r w:rsidDel="00070044">
          <w:rPr>
            <w:color w:val="221F1F"/>
            <w:spacing w:val="-6"/>
          </w:rPr>
          <w:delText xml:space="preserve"> </w:delText>
        </w:r>
        <w:r w:rsidDel="00070044">
          <w:rPr>
            <w:color w:val="221F1F"/>
          </w:rPr>
          <w:delText>not</w:delText>
        </w:r>
        <w:r w:rsidDel="00070044">
          <w:rPr>
            <w:color w:val="221F1F"/>
            <w:spacing w:val="-5"/>
          </w:rPr>
          <w:delText xml:space="preserve"> </w:delText>
        </w:r>
        <w:r w:rsidDel="00070044">
          <w:rPr>
            <w:color w:val="221F1F"/>
          </w:rPr>
          <w:delText>reside</w:delText>
        </w:r>
        <w:r w:rsidDel="00070044">
          <w:rPr>
            <w:color w:val="221F1F"/>
            <w:spacing w:val="-3"/>
          </w:rPr>
          <w:delText xml:space="preserve"> </w:delText>
        </w:r>
        <w:r w:rsidDel="00070044">
          <w:rPr>
            <w:color w:val="221F1F"/>
          </w:rPr>
          <w:delText>with,</w:delText>
        </w:r>
        <w:r w:rsidDel="00070044">
          <w:rPr>
            <w:color w:val="221F1F"/>
            <w:spacing w:val="-6"/>
          </w:rPr>
          <w:delText xml:space="preserve"> </w:delText>
        </w:r>
        <w:r w:rsidDel="00070044">
          <w:rPr>
            <w:color w:val="221F1F"/>
          </w:rPr>
          <w:delText>U.S.</w:delText>
        </w:r>
        <w:r w:rsidDel="00070044">
          <w:rPr>
            <w:color w:val="221F1F"/>
            <w:spacing w:val="-2"/>
          </w:rPr>
          <w:delText xml:space="preserve"> </w:delText>
        </w:r>
        <w:r w:rsidDel="00070044">
          <w:rPr>
            <w:color w:val="221F1F"/>
          </w:rPr>
          <w:delText>Armed Forces. Government-furnished support to non-CAAF is typically limited to force protection, emergency medical care, and basic human needs (e.g., bottled water, latrine facilities,</w:delText>
        </w:r>
      </w:del>
    </w:p>
    <w:p w14:paraId="61848D21" w14:textId="01FC6CF7" w:rsidR="00016C31" w:rsidDel="00070044" w:rsidRDefault="00632607">
      <w:pPr>
        <w:pStyle w:val="BodyText"/>
        <w:spacing w:line="227" w:lineRule="exact"/>
        <w:ind w:left="219"/>
        <w:rPr>
          <w:del w:id="718" w:author="Chandler Wilson" w:date="2023-05-25T10:35:00Z"/>
        </w:rPr>
      </w:pPr>
      <w:del w:id="719" w:author="Chandler Wilson" w:date="2023-05-25T10:35:00Z">
        <w:r w:rsidDel="00070044">
          <w:rPr>
            <w:color w:val="221F1F"/>
          </w:rPr>
          <w:delText>security,</w:delText>
        </w:r>
        <w:r w:rsidDel="00070044">
          <w:rPr>
            <w:color w:val="221F1F"/>
            <w:spacing w:val="-8"/>
          </w:rPr>
          <w:delText xml:space="preserve"> </w:delText>
        </w:r>
        <w:r w:rsidDel="00070044">
          <w:rPr>
            <w:color w:val="221F1F"/>
          </w:rPr>
          <w:delText>and</w:delText>
        </w:r>
        <w:r w:rsidDel="00070044">
          <w:rPr>
            <w:color w:val="221F1F"/>
            <w:spacing w:val="-9"/>
          </w:rPr>
          <w:delText xml:space="preserve"> </w:delText>
        </w:r>
        <w:r w:rsidDel="00070044">
          <w:rPr>
            <w:color w:val="221F1F"/>
          </w:rPr>
          <w:delText>food</w:delText>
        </w:r>
        <w:r w:rsidDel="00070044">
          <w:rPr>
            <w:color w:val="221F1F"/>
            <w:spacing w:val="-6"/>
          </w:rPr>
          <w:delText xml:space="preserve"> </w:delText>
        </w:r>
        <w:r w:rsidDel="00070044">
          <w:rPr>
            <w:color w:val="221F1F"/>
          </w:rPr>
          <w:delText>when</w:delText>
        </w:r>
        <w:r w:rsidDel="00070044">
          <w:rPr>
            <w:color w:val="221F1F"/>
            <w:spacing w:val="-8"/>
          </w:rPr>
          <w:delText xml:space="preserve"> </w:delText>
        </w:r>
        <w:r w:rsidDel="00070044">
          <w:rPr>
            <w:color w:val="221F1F"/>
          </w:rPr>
          <w:delText>necessary)</w:delText>
        </w:r>
        <w:r w:rsidDel="00070044">
          <w:rPr>
            <w:color w:val="221F1F"/>
            <w:spacing w:val="-8"/>
          </w:rPr>
          <w:delText xml:space="preserve"> </w:delText>
        </w:r>
        <w:r w:rsidDel="00070044">
          <w:rPr>
            <w:color w:val="221F1F"/>
          </w:rPr>
          <w:delText>when</w:delText>
        </w:r>
        <w:r w:rsidDel="00070044">
          <w:rPr>
            <w:color w:val="221F1F"/>
            <w:spacing w:val="-6"/>
          </w:rPr>
          <w:delText xml:space="preserve"> </w:delText>
        </w:r>
        <w:r w:rsidDel="00070044">
          <w:rPr>
            <w:color w:val="221F1F"/>
          </w:rPr>
          <w:delText>performing</w:delText>
        </w:r>
        <w:r w:rsidDel="00070044">
          <w:rPr>
            <w:color w:val="221F1F"/>
            <w:spacing w:val="-5"/>
          </w:rPr>
          <w:delText xml:space="preserve"> </w:delText>
        </w:r>
        <w:r w:rsidDel="00070044">
          <w:rPr>
            <w:color w:val="221F1F"/>
          </w:rPr>
          <w:delText>their</w:delText>
        </w:r>
        <w:r w:rsidDel="00070044">
          <w:rPr>
            <w:color w:val="221F1F"/>
            <w:spacing w:val="-5"/>
          </w:rPr>
          <w:delText xml:space="preserve"> </w:delText>
        </w:r>
        <w:r w:rsidDel="00070044">
          <w:rPr>
            <w:color w:val="221F1F"/>
          </w:rPr>
          <w:delText>jobs</w:delText>
        </w:r>
        <w:r w:rsidDel="00070044">
          <w:rPr>
            <w:color w:val="221F1F"/>
            <w:spacing w:val="-10"/>
          </w:rPr>
          <w:delText xml:space="preserve"> </w:delText>
        </w:r>
        <w:r w:rsidDel="00070044">
          <w:rPr>
            <w:color w:val="221F1F"/>
          </w:rPr>
          <w:delText>in</w:delText>
        </w:r>
        <w:r w:rsidDel="00070044">
          <w:rPr>
            <w:color w:val="221F1F"/>
            <w:spacing w:val="-6"/>
          </w:rPr>
          <w:delText xml:space="preserve"> </w:delText>
        </w:r>
        <w:r w:rsidDel="00070044">
          <w:rPr>
            <w:color w:val="221F1F"/>
          </w:rPr>
          <w:delText>the</w:delText>
        </w:r>
        <w:r w:rsidDel="00070044">
          <w:rPr>
            <w:color w:val="221F1F"/>
            <w:spacing w:val="-8"/>
          </w:rPr>
          <w:delText xml:space="preserve"> </w:delText>
        </w:r>
        <w:r w:rsidDel="00070044">
          <w:rPr>
            <w:color w:val="221F1F"/>
          </w:rPr>
          <w:delText>direct</w:delText>
        </w:r>
        <w:r w:rsidDel="00070044">
          <w:rPr>
            <w:color w:val="221F1F"/>
            <w:spacing w:val="-7"/>
          </w:rPr>
          <w:delText xml:space="preserve"> </w:delText>
        </w:r>
        <w:r w:rsidDel="00070044">
          <w:rPr>
            <w:color w:val="221F1F"/>
          </w:rPr>
          <w:delText>vicinity</w:delText>
        </w:r>
        <w:r w:rsidDel="00070044">
          <w:rPr>
            <w:color w:val="221F1F"/>
            <w:spacing w:val="-9"/>
          </w:rPr>
          <w:delText xml:space="preserve"> </w:delText>
        </w:r>
        <w:r w:rsidDel="00070044">
          <w:rPr>
            <w:color w:val="221F1F"/>
          </w:rPr>
          <w:delText>of</w:delText>
        </w:r>
        <w:r w:rsidDel="00070044">
          <w:rPr>
            <w:color w:val="221F1F"/>
            <w:spacing w:val="-8"/>
          </w:rPr>
          <w:delText xml:space="preserve"> </w:delText>
        </w:r>
        <w:r w:rsidDel="00070044">
          <w:rPr>
            <w:color w:val="221F1F"/>
          </w:rPr>
          <w:delText>U.S.</w:delText>
        </w:r>
        <w:r w:rsidDel="00070044">
          <w:rPr>
            <w:color w:val="221F1F"/>
            <w:spacing w:val="-11"/>
          </w:rPr>
          <w:delText xml:space="preserve"> </w:delText>
        </w:r>
        <w:r w:rsidDel="00070044">
          <w:rPr>
            <w:color w:val="221F1F"/>
          </w:rPr>
          <w:delText>Armed</w:delText>
        </w:r>
        <w:r w:rsidDel="00070044">
          <w:rPr>
            <w:color w:val="221F1F"/>
            <w:spacing w:val="-5"/>
          </w:rPr>
          <w:delText xml:space="preserve"> </w:delText>
        </w:r>
        <w:r w:rsidDel="00070044">
          <w:rPr>
            <w:color w:val="221F1F"/>
          </w:rPr>
          <w:delText>Forces.</w:delText>
        </w:r>
        <w:r w:rsidDel="00070044">
          <w:rPr>
            <w:color w:val="221F1F"/>
            <w:spacing w:val="-6"/>
          </w:rPr>
          <w:delText xml:space="preserve"> </w:delText>
        </w:r>
        <w:r w:rsidDel="00070044">
          <w:rPr>
            <w:color w:val="221F1F"/>
            <w:spacing w:val="-4"/>
          </w:rPr>
          <w:delText>Non-</w:delText>
        </w:r>
      </w:del>
    </w:p>
    <w:p w14:paraId="35270BA6" w14:textId="30543384" w:rsidR="00016C31" w:rsidDel="00070044" w:rsidRDefault="00632607">
      <w:pPr>
        <w:pStyle w:val="BodyText"/>
        <w:spacing w:before="1"/>
        <w:ind w:left="219" w:right="1768"/>
        <w:rPr>
          <w:del w:id="720" w:author="Chandler Wilson" w:date="2023-05-25T10:35:00Z"/>
        </w:rPr>
      </w:pPr>
      <w:del w:id="721" w:author="Chandler Wilson" w:date="2023-05-25T10:35:00Z">
        <w:r w:rsidDel="00070044">
          <w:rPr>
            <w:color w:val="221F1F"/>
          </w:rPr>
          <w:delText>CAAF</w:delText>
        </w:r>
        <w:r w:rsidDel="00070044">
          <w:rPr>
            <w:color w:val="221F1F"/>
            <w:spacing w:val="-5"/>
          </w:rPr>
          <w:delText xml:space="preserve"> </w:delText>
        </w:r>
        <w:r w:rsidDel="00070044">
          <w:rPr>
            <w:color w:val="221F1F"/>
          </w:rPr>
          <w:delText>status</w:delText>
        </w:r>
        <w:r w:rsidDel="00070044">
          <w:rPr>
            <w:color w:val="221F1F"/>
            <w:spacing w:val="-6"/>
          </w:rPr>
          <w:delText xml:space="preserve"> </w:delText>
        </w:r>
        <w:r w:rsidDel="00070044">
          <w:rPr>
            <w:color w:val="221F1F"/>
          </w:rPr>
          <w:delText>does</w:delText>
        </w:r>
        <w:r w:rsidDel="00070044">
          <w:rPr>
            <w:color w:val="221F1F"/>
            <w:spacing w:val="-5"/>
          </w:rPr>
          <w:delText xml:space="preserve"> </w:delText>
        </w:r>
        <w:r w:rsidDel="00070044">
          <w:rPr>
            <w:color w:val="221F1F"/>
          </w:rPr>
          <w:delText>not</w:delText>
        </w:r>
        <w:r w:rsidDel="00070044">
          <w:rPr>
            <w:color w:val="221F1F"/>
            <w:spacing w:val="-6"/>
          </w:rPr>
          <w:delText xml:space="preserve"> </w:delText>
        </w:r>
        <w:r w:rsidDel="00070044">
          <w:rPr>
            <w:color w:val="221F1F"/>
          </w:rPr>
          <w:delText>apply</w:delText>
        </w:r>
        <w:r w:rsidDel="00070044">
          <w:rPr>
            <w:color w:val="221F1F"/>
            <w:spacing w:val="-6"/>
          </w:rPr>
          <w:delText xml:space="preserve"> </w:delText>
        </w:r>
        <w:r w:rsidDel="00070044">
          <w:rPr>
            <w:color w:val="221F1F"/>
          </w:rPr>
          <w:delText>to</w:delText>
        </w:r>
        <w:r w:rsidDel="00070044">
          <w:rPr>
            <w:color w:val="221F1F"/>
            <w:spacing w:val="-7"/>
          </w:rPr>
          <w:delText xml:space="preserve"> </w:delText>
        </w:r>
        <w:r w:rsidDel="00070044">
          <w:rPr>
            <w:color w:val="221F1F"/>
          </w:rPr>
          <w:delText>contractor</w:delText>
        </w:r>
        <w:r w:rsidDel="00070044">
          <w:rPr>
            <w:color w:val="221F1F"/>
            <w:spacing w:val="-5"/>
          </w:rPr>
          <w:delText xml:space="preserve"> </w:delText>
        </w:r>
        <w:r w:rsidDel="00070044">
          <w:rPr>
            <w:color w:val="221F1F"/>
          </w:rPr>
          <w:delText>personnel</w:delText>
        </w:r>
        <w:r w:rsidDel="00070044">
          <w:rPr>
            <w:color w:val="221F1F"/>
            <w:spacing w:val="-5"/>
          </w:rPr>
          <w:delText xml:space="preserve"> </w:delText>
        </w:r>
        <w:r w:rsidDel="00070044">
          <w:rPr>
            <w:color w:val="221F1F"/>
          </w:rPr>
          <w:delText>in</w:delText>
        </w:r>
        <w:r w:rsidDel="00070044">
          <w:rPr>
            <w:color w:val="221F1F"/>
            <w:spacing w:val="-4"/>
          </w:rPr>
          <w:delText xml:space="preserve"> </w:delText>
        </w:r>
        <w:r w:rsidDel="00070044">
          <w:rPr>
            <w:color w:val="221F1F"/>
          </w:rPr>
          <w:delText>support</w:delText>
        </w:r>
        <w:r w:rsidDel="00070044">
          <w:rPr>
            <w:color w:val="221F1F"/>
            <w:spacing w:val="-5"/>
          </w:rPr>
          <w:delText xml:space="preserve"> </w:delText>
        </w:r>
        <w:r w:rsidDel="00070044">
          <w:rPr>
            <w:color w:val="221F1F"/>
          </w:rPr>
          <w:delText>of</w:delText>
        </w:r>
        <w:r w:rsidDel="00070044">
          <w:rPr>
            <w:color w:val="221F1F"/>
            <w:spacing w:val="-7"/>
          </w:rPr>
          <w:delText xml:space="preserve"> </w:delText>
        </w:r>
        <w:r w:rsidDel="00070044">
          <w:rPr>
            <w:color w:val="221F1F"/>
          </w:rPr>
          <w:delText>applicable</w:delText>
        </w:r>
        <w:r w:rsidDel="00070044">
          <w:rPr>
            <w:color w:val="221F1F"/>
            <w:spacing w:val="-7"/>
          </w:rPr>
          <w:delText xml:space="preserve"> </w:delText>
        </w:r>
        <w:r w:rsidDel="00070044">
          <w:rPr>
            <w:color w:val="221F1F"/>
          </w:rPr>
          <w:delText>operations</w:delText>
        </w:r>
        <w:r w:rsidDel="00070044">
          <w:rPr>
            <w:color w:val="221F1F"/>
            <w:spacing w:val="-5"/>
          </w:rPr>
          <w:delText xml:space="preserve"> </w:delText>
        </w:r>
        <w:r w:rsidDel="00070044">
          <w:rPr>
            <w:color w:val="221F1F"/>
          </w:rPr>
          <w:delText>within</w:delText>
        </w:r>
        <w:r w:rsidDel="00070044">
          <w:rPr>
            <w:color w:val="221F1F"/>
            <w:spacing w:val="-4"/>
          </w:rPr>
          <w:delText xml:space="preserve"> </w:delText>
        </w:r>
        <w:r w:rsidDel="00070044">
          <w:rPr>
            <w:color w:val="221F1F"/>
          </w:rPr>
          <w:delText>the boundaries and territories of the United States.</w:delText>
        </w:r>
      </w:del>
    </w:p>
    <w:p w14:paraId="35F69EEB" w14:textId="29490FEB" w:rsidR="00016C31" w:rsidDel="00070044" w:rsidRDefault="00016C31">
      <w:pPr>
        <w:pStyle w:val="BodyText"/>
        <w:spacing w:before="2"/>
        <w:rPr>
          <w:del w:id="722" w:author="Chandler Wilson" w:date="2023-05-25T10:35:00Z"/>
        </w:rPr>
      </w:pPr>
    </w:p>
    <w:p w14:paraId="513B7F60" w14:textId="06F9EDA9" w:rsidR="00016C31" w:rsidDel="00070044" w:rsidRDefault="00632607">
      <w:pPr>
        <w:pStyle w:val="BodyText"/>
        <w:ind w:left="219"/>
        <w:rPr>
          <w:del w:id="723" w:author="Chandler Wilson" w:date="2023-05-25T10:35:00Z"/>
        </w:rPr>
      </w:pPr>
      <w:del w:id="724" w:author="Chandler Wilson" w:date="2023-05-25T10:35:00Z">
        <w:r w:rsidDel="00070044">
          <w:rPr>
            <w:color w:val="221F1F"/>
          </w:rPr>
          <w:delText>Subordinate</w:delText>
        </w:r>
        <w:r w:rsidDel="00070044">
          <w:rPr>
            <w:color w:val="221F1F"/>
            <w:spacing w:val="-10"/>
          </w:rPr>
          <w:delText xml:space="preserve"> </w:delText>
        </w:r>
        <w:r w:rsidDel="00070044">
          <w:rPr>
            <w:color w:val="221F1F"/>
          </w:rPr>
          <w:delText>joint</w:delText>
        </w:r>
        <w:r w:rsidDel="00070044">
          <w:rPr>
            <w:color w:val="221F1F"/>
            <w:spacing w:val="-8"/>
          </w:rPr>
          <w:delText xml:space="preserve"> </w:delText>
        </w:r>
        <w:r w:rsidDel="00070044">
          <w:rPr>
            <w:color w:val="221F1F"/>
          </w:rPr>
          <w:delText>force</w:delText>
        </w:r>
        <w:r w:rsidDel="00070044">
          <w:rPr>
            <w:color w:val="221F1F"/>
            <w:spacing w:val="-6"/>
          </w:rPr>
          <w:delText xml:space="preserve"> </w:delText>
        </w:r>
        <w:r w:rsidDel="00070044">
          <w:rPr>
            <w:color w:val="221F1F"/>
          </w:rPr>
          <w:delText>commander</w:delText>
        </w:r>
        <w:r w:rsidDel="00070044">
          <w:rPr>
            <w:color w:val="221F1F"/>
            <w:spacing w:val="-8"/>
          </w:rPr>
          <w:delText xml:space="preserve"> </w:delText>
        </w:r>
        <w:r w:rsidDel="00070044">
          <w:rPr>
            <w:color w:val="221F1F"/>
          </w:rPr>
          <w:delText>means</w:delText>
        </w:r>
        <w:r w:rsidDel="00070044">
          <w:rPr>
            <w:color w:val="221F1F"/>
            <w:spacing w:val="-8"/>
          </w:rPr>
          <w:delText xml:space="preserve"> </w:delText>
        </w:r>
        <w:r w:rsidDel="00070044">
          <w:rPr>
            <w:color w:val="221F1F"/>
          </w:rPr>
          <w:delText>a</w:delText>
        </w:r>
        <w:r w:rsidDel="00070044">
          <w:rPr>
            <w:color w:val="221F1F"/>
            <w:spacing w:val="-7"/>
          </w:rPr>
          <w:delText xml:space="preserve"> </w:delText>
        </w:r>
        <w:r w:rsidDel="00070044">
          <w:rPr>
            <w:color w:val="221F1F"/>
          </w:rPr>
          <w:delText>sub-unified</w:delText>
        </w:r>
        <w:r w:rsidDel="00070044">
          <w:rPr>
            <w:color w:val="221F1F"/>
            <w:spacing w:val="-6"/>
          </w:rPr>
          <w:delText xml:space="preserve"> </w:delText>
        </w:r>
        <w:r w:rsidDel="00070044">
          <w:rPr>
            <w:color w:val="221F1F"/>
          </w:rPr>
          <w:delText>commander</w:delText>
        </w:r>
        <w:r w:rsidDel="00070044">
          <w:rPr>
            <w:color w:val="221F1F"/>
            <w:spacing w:val="-7"/>
          </w:rPr>
          <w:delText xml:space="preserve"> </w:delText>
        </w:r>
        <w:r w:rsidDel="00070044">
          <w:rPr>
            <w:color w:val="221F1F"/>
          </w:rPr>
          <w:delText>or</w:delText>
        </w:r>
        <w:r w:rsidDel="00070044">
          <w:rPr>
            <w:color w:val="221F1F"/>
            <w:spacing w:val="-9"/>
          </w:rPr>
          <w:delText xml:space="preserve"> </w:delText>
        </w:r>
        <w:r w:rsidDel="00070044">
          <w:rPr>
            <w:color w:val="221F1F"/>
          </w:rPr>
          <w:delText>joint</w:delText>
        </w:r>
        <w:r w:rsidDel="00070044">
          <w:rPr>
            <w:color w:val="221F1F"/>
            <w:spacing w:val="-7"/>
          </w:rPr>
          <w:delText xml:space="preserve"> </w:delText>
        </w:r>
        <w:r w:rsidDel="00070044">
          <w:rPr>
            <w:color w:val="221F1F"/>
          </w:rPr>
          <w:delText>task</w:delText>
        </w:r>
        <w:r w:rsidDel="00070044">
          <w:rPr>
            <w:color w:val="221F1F"/>
            <w:spacing w:val="-9"/>
          </w:rPr>
          <w:delText xml:space="preserve"> </w:delText>
        </w:r>
        <w:r w:rsidDel="00070044">
          <w:rPr>
            <w:color w:val="221F1F"/>
          </w:rPr>
          <w:delText>force</w:delText>
        </w:r>
        <w:r w:rsidDel="00070044">
          <w:rPr>
            <w:color w:val="221F1F"/>
            <w:spacing w:val="-9"/>
          </w:rPr>
          <w:delText xml:space="preserve"> </w:delText>
        </w:r>
        <w:r w:rsidDel="00070044">
          <w:rPr>
            <w:color w:val="221F1F"/>
            <w:spacing w:val="-2"/>
          </w:rPr>
          <w:delText>commander.</w:delText>
        </w:r>
      </w:del>
    </w:p>
    <w:p w14:paraId="72927631" w14:textId="3D1F1C59" w:rsidR="00016C31" w:rsidDel="00070044" w:rsidRDefault="00016C31">
      <w:pPr>
        <w:pStyle w:val="BodyText"/>
        <w:spacing w:before="10"/>
        <w:rPr>
          <w:del w:id="725" w:author="Chandler Wilson" w:date="2023-05-25T10:35:00Z"/>
          <w:sz w:val="19"/>
        </w:rPr>
      </w:pPr>
    </w:p>
    <w:p w14:paraId="77CD1A5A" w14:textId="313FC51B" w:rsidR="00016C31" w:rsidDel="00070044" w:rsidRDefault="00632607">
      <w:pPr>
        <w:pStyle w:val="ListParagraph"/>
        <w:numPr>
          <w:ilvl w:val="2"/>
          <w:numId w:val="32"/>
        </w:numPr>
        <w:tabs>
          <w:tab w:val="left" w:pos="724"/>
        </w:tabs>
        <w:ind w:left="723" w:hanging="286"/>
        <w:rPr>
          <w:del w:id="726" w:author="Chandler Wilson" w:date="2023-05-25T10:35:00Z"/>
          <w:sz w:val="20"/>
        </w:rPr>
      </w:pPr>
      <w:del w:id="727" w:author="Chandler Wilson" w:date="2023-05-25T10:35:00Z">
        <w:r w:rsidDel="00070044">
          <w:rPr>
            <w:color w:val="221F1F"/>
            <w:spacing w:val="-2"/>
            <w:sz w:val="20"/>
          </w:rPr>
          <w:delText>General.</w:delText>
        </w:r>
      </w:del>
    </w:p>
    <w:p w14:paraId="1278E5E9" w14:textId="76795993" w:rsidR="00016C31" w:rsidDel="00070044" w:rsidRDefault="00016C31">
      <w:pPr>
        <w:pStyle w:val="BodyText"/>
        <w:rPr>
          <w:del w:id="728" w:author="Chandler Wilson" w:date="2023-05-25T10:35:00Z"/>
        </w:rPr>
      </w:pPr>
    </w:p>
    <w:p w14:paraId="4318CED2" w14:textId="2AE05CFB" w:rsidR="00016C31" w:rsidDel="00070044" w:rsidRDefault="00632607">
      <w:pPr>
        <w:pStyle w:val="ListParagraph"/>
        <w:numPr>
          <w:ilvl w:val="0"/>
          <w:numId w:val="31"/>
        </w:numPr>
        <w:tabs>
          <w:tab w:val="left" w:pos="439"/>
        </w:tabs>
        <w:spacing w:before="1"/>
        <w:ind w:right="1255"/>
        <w:jc w:val="left"/>
        <w:rPr>
          <w:del w:id="729" w:author="Chandler Wilson" w:date="2023-05-25T10:35:00Z"/>
          <w:sz w:val="20"/>
        </w:rPr>
      </w:pPr>
      <w:del w:id="730" w:author="Chandler Wilson" w:date="2023-05-25T10:35:00Z">
        <w:r w:rsidDel="00070044">
          <w:rPr>
            <w:color w:val="221F1F"/>
            <w:sz w:val="20"/>
          </w:rPr>
          <w:delText>This</w:delText>
        </w:r>
        <w:r w:rsidDel="00070044">
          <w:rPr>
            <w:color w:val="221F1F"/>
            <w:spacing w:val="-6"/>
            <w:sz w:val="20"/>
          </w:rPr>
          <w:delText xml:space="preserve"> </w:delText>
        </w:r>
        <w:r w:rsidDel="00070044">
          <w:rPr>
            <w:color w:val="221F1F"/>
            <w:sz w:val="20"/>
          </w:rPr>
          <w:delText>clause</w:delText>
        </w:r>
        <w:r w:rsidDel="00070044">
          <w:rPr>
            <w:color w:val="221F1F"/>
            <w:spacing w:val="-5"/>
            <w:sz w:val="20"/>
          </w:rPr>
          <w:delText xml:space="preserve"> </w:delText>
        </w:r>
        <w:r w:rsidDel="00070044">
          <w:rPr>
            <w:color w:val="221F1F"/>
            <w:sz w:val="20"/>
          </w:rPr>
          <w:delText>applies</w:delText>
        </w:r>
        <w:r w:rsidDel="00070044">
          <w:rPr>
            <w:color w:val="221F1F"/>
            <w:spacing w:val="-6"/>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both</w:delText>
        </w:r>
        <w:r w:rsidDel="00070044">
          <w:rPr>
            <w:color w:val="221F1F"/>
            <w:spacing w:val="-4"/>
            <w:sz w:val="20"/>
          </w:rPr>
          <w:delText xml:space="preserve"> </w:delText>
        </w:r>
        <w:r w:rsidDel="00070044">
          <w:rPr>
            <w:color w:val="221F1F"/>
            <w:sz w:val="20"/>
          </w:rPr>
          <w:delText>CAAF</w:delText>
        </w:r>
        <w:r w:rsidDel="00070044">
          <w:rPr>
            <w:color w:val="221F1F"/>
            <w:spacing w:val="-5"/>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non-CAAF</w:delText>
        </w:r>
        <w:r w:rsidDel="00070044">
          <w:rPr>
            <w:color w:val="221F1F"/>
            <w:spacing w:val="-6"/>
            <w:sz w:val="20"/>
          </w:rPr>
          <w:delText xml:space="preserve"> </w:delText>
        </w:r>
        <w:r w:rsidDel="00070044">
          <w:rPr>
            <w:color w:val="221F1F"/>
            <w:sz w:val="20"/>
          </w:rPr>
          <w:delText>when</w:delText>
        </w:r>
        <w:r w:rsidDel="00070044">
          <w:rPr>
            <w:color w:val="221F1F"/>
            <w:spacing w:val="-6"/>
            <w:sz w:val="20"/>
          </w:rPr>
          <w:delText xml:space="preserve"> </w:delText>
        </w:r>
        <w:r w:rsidDel="00070044">
          <w:rPr>
            <w:color w:val="221F1F"/>
            <w:sz w:val="20"/>
          </w:rPr>
          <w:delText>performing</w:delText>
        </w:r>
        <w:r w:rsidDel="00070044">
          <w:rPr>
            <w:color w:val="221F1F"/>
            <w:spacing w:val="-2"/>
            <w:sz w:val="20"/>
          </w:rPr>
          <w:delText xml:space="preserve"> </w:delText>
        </w:r>
        <w:r w:rsidDel="00070044">
          <w:rPr>
            <w:color w:val="221F1F"/>
            <w:sz w:val="20"/>
          </w:rPr>
          <w:delText>in</w:delText>
        </w:r>
        <w:r w:rsidDel="00070044">
          <w:rPr>
            <w:color w:val="221F1F"/>
            <w:spacing w:val="-7"/>
            <w:sz w:val="20"/>
          </w:rPr>
          <w:delText xml:space="preserve"> </w:delText>
        </w:r>
        <w:r w:rsidDel="00070044">
          <w:rPr>
            <w:color w:val="221F1F"/>
            <w:sz w:val="20"/>
          </w:rPr>
          <w:delText>a</w:delText>
        </w:r>
        <w:r w:rsidDel="00070044">
          <w:rPr>
            <w:color w:val="221F1F"/>
            <w:spacing w:val="-5"/>
            <w:sz w:val="20"/>
          </w:rPr>
          <w:delText xml:space="preserve"> </w:delText>
        </w:r>
        <w:r w:rsidDel="00070044">
          <w:rPr>
            <w:color w:val="221F1F"/>
            <w:sz w:val="20"/>
          </w:rPr>
          <w:delText>designated</w:delText>
        </w:r>
        <w:r w:rsidDel="00070044">
          <w:rPr>
            <w:color w:val="221F1F"/>
            <w:spacing w:val="-5"/>
            <w:sz w:val="20"/>
          </w:rPr>
          <w:delText xml:space="preserve"> </w:delText>
        </w:r>
        <w:r w:rsidDel="00070044">
          <w:rPr>
            <w:color w:val="221F1F"/>
            <w:sz w:val="20"/>
          </w:rPr>
          <w:delText>operational</w:delText>
        </w:r>
        <w:r w:rsidDel="00070044">
          <w:rPr>
            <w:color w:val="221F1F"/>
            <w:spacing w:val="-4"/>
            <w:sz w:val="20"/>
          </w:rPr>
          <w:delText xml:space="preserve"> </w:delText>
        </w:r>
        <w:r w:rsidDel="00070044">
          <w:rPr>
            <w:color w:val="221F1F"/>
            <w:sz w:val="20"/>
          </w:rPr>
          <w:delText>area</w:delText>
        </w:r>
        <w:r w:rsidDel="00070044">
          <w:rPr>
            <w:color w:val="221F1F"/>
            <w:spacing w:val="-6"/>
            <w:sz w:val="20"/>
          </w:rPr>
          <w:delText xml:space="preserve"> </w:delText>
        </w:r>
        <w:r w:rsidDel="00070044">
          <w:rPr>
            <w:color w:val="221F1F"/>
            <w:sz w:val="20"/>
          </w:rPr>
          <w:delText>outside</w:delText>
        </w:r>
        <w:r w:rsidDel="00070044">
          <w:rPr>
            <w:color w:val="221F1F"/>
            <w:spacing w:val="-5"/>
            <w:sz w:val="20"/>
          </w:rPr>
          <w:delText xml:space="preserve"> </w:delText>
        </w:r>
        <w:r w:rsidDel="00070044">
          <w:rPr>
            <w:color w:val="221F1F"/>
            <w:sz w:val="20"/>
          </w:rPr>
          <w:delText>the United States to support U.S. Armed Forces deployed outside the United States in--</w:delText>
        </w:r>
      </w:del>
    </w:p>
    <w:p w14:paraId="29C32A74" w14:textId="7C5BE09F" w:rsidR="00016C31" w:rsidDel="00070044" w:rsidRDefault="00016C31">
      <w:pPr>
        <w:pStyle w:val="BodyText"/>
        <w:spacing w:before="1"/>
        <w:rPr>
          <w:del w:id="731" w:author="Chandler Wilson" w:date="2023-05-25T10:35:00Z"/>
        </w:rPr>
      </w:pPr>
    </w:p>
    <w:p w14:paraId="3F4067A7" w14:textId="1BE4D871" w:rsidR="00016C31" w:rsidDel="00070044" w:rsidRDefault="00632607">
      <w:pPr>
        <w:pStyle w:val="ListParagraph"/>
        <w:numPr>
          <w:ilvl w:val="1"/>
          <w:numId w:val="31"/>
        </w:numPr>
        <w:tabs>
          <w:tab w:val="left" w:pos="679"/>
        </w:tabs>
        <w:ind w:hanging="241"/>
        <w:rPr>
          <w:del w:id="732" w:author="Chandler Wilson" w:date="2023-05-25T10:35:00Z"/>
          <w:sz w:val="20"/>
        </w:rPr>
      </w:pPr>
      <w:del w:id="733" w:author="Chandler Wilson" w:date="2023-05-25T10:35:00Z">
        <w:r w:rsidDel="00070044">
          <w:rPr>
            <w:color w:val="221F1F"/>
            <w:spacing w:val="-2"/>
            <w:sz w:val="20"/>
          </w:rPr>
          <w:delText>Contingency</w:delText>
        </w:r>
        <w:r w:rsidDel="00070044">
          <w:rPr>
            <w:color w:val="221F1F"/>
            <w:spacing w:val="7"/>
            <w:sz w:val="20"/>
          </w:rPr>
          <w:delText xml:space="preserve"> </w:delText>
        </w:r>
        <w:r w:rsidDel="00070044">
          <w:rPr>
            <w:color w:val="221F1F"/>
            <w:spacing w:val="-2"/>
            <w:sz w:val="20"/>
          </w:rPr>
          <w:delText>operations;</w:delText>
        </w:r>
      </w:del>
    </w:p>
    <w:p w14:paraId="24D53E66" w14:textId="355036DA" w:rsidR="00016C31" w:rsidDel="00070044" w:rsidRDefault="00016C31">
      <w:pPr>
        <w:pStyle w:val="BodyText"/>
        <w:spacing w:before="10"/>
        <w:rPr>
          <w:del w:id="734" w:author="Chandler Wilson" w:date="2023-05-25T10:35:00Z"/>
          <w:sz w:val="19"/>
        </w:rPr>
      </w:pPr>
    </w:p>
    <w:p w14:paraId="23C78288" w14:textId="55727E13" w:rsidR="00016C31" w:rsidDel="00070044" w:rsidRDefault="00632607">
      <w:pPr>
        <w:pStyle w:val="ListParagraph"/>
        <w:numPr>
          <w:ilvl w:val="1"/>
          <w:numId w:val="31"/>
        </w:numPr>
        <w:tabs>
          <w:tab w:val="left" w:pos="734"/>
        </w:tabs>
        <w:ind w:left="733" w:hanging="296"/>
        <w:rPr>
          <w:del w:id="735" w:author="Chandler Wilson" w:date="2023-05-25T10:35:00Z"/>
          <w:sz w:val="20"/>
        </w:rPr>
      </w:pPr>
      <w:del w:id="736" w:author="Chandler Wilson" w:date="2023-05-25T10:35:00Z">
        <w:r w:rsidDel="00070044">
          <w:rPr>
            <w:color w:val="221F1F"/>
            <w:spacing w:val="-2"/>
            <w:sz w:val="20"/>
          </w:rPr>
          <w:delText>Peace</w:delText>
        </w:r>
        <w:r w:rsidDel="00070044">
          <w:rPr>
            <w:color w:val="221F1F"/>
            <w:sz w:val="20"/>
          </w:rPr>
          <w:delText xml:space="preserve"> </w:delText>
        </w:r>
        <w:r w:rsidDel="00070044">
          <w:rPr>
            <w:color w:val="221F1F"/>
            <w:spacing w:val="-2"/>
            <w:sz w:val="20"/>
          </w:rPr>
          <w:delText>operations,</w:delText>
        </w:r>
        <w:r w:rsidDel="00070044">
          <w:rPr>
            <w:color w:val="221F1F"/>
            <w:spacing w:val="1"/>
            <w:sz w:val="20"/>
          </w:rPr>
          <w:delText xml:space="preserve"> </w:delText>
        </w:r>
        <w:r w:rsidDel="00070044">
          <w:rPr>
            <w:color w:val="221F1F"/>
            <w:spacing w:val="-2"/>
            <w:sz w:val="20"/>
          </w:rPr>
          <w:delText>consistent</w:delText>
        </w:r>
        <w:r w:rsidDel="00070044">
          <w:rPr>
            <w:color w:val="221F1F"/>
            <w:spacing w:val="4"/>
            <w:sz w:val="20"/>
          </w:rPr>
          <w:delText xml:space="preserve"> </w:delText>
        </w:r>
        <w:r w:rsidDel="00070044">
          <w:rPr>
            <w:color w:val="221F1F"/>
            <w:spacing w:val="-2"/>
            <w:sz w:val="20"/>
          </w:rPr>
          <w:delText>with</w:delText>
        </w:r>
        <w:r w:rsidDel="00070044">
          <w:rPr>
            <w:color w:val="221F1F"/>
            <w:spacing w:val="4"/>
            <w:sz w:val="20"/>
          </w:rPr>
          <w:delText xml:space="preserve"> </w:delText>
        </w:r>
        <w:r w:rsidDel="00070044">
          <w:rPr>
            <w:color w:val="221F1F"/>
            <w:spacing w:val="-2"/>
            <w:sz w:val="20"/>
          </w:rPr>
          <w:delText>Joint</w:delText>
        </w:r>
        <w:r w:rsidDel="00070044">
          <w:rPr>
            <w:color w:val="221F1F"/>
            <w:spacing w:val="3"/>
            <w:sz w:val="20"/>
          </w:rPr>
          <w:delText xml:space="preserve"> </w:delText>
        </w:r>
        <w:r w:rsidDel="00070044">
          <w:rPr>
            <w:color w:val="221F1F"/>
            <w:spacing w:val="-2"/>
            <w:sz w:val="20"/>
          </w:rPr>
          <w:delText>Publication</w:delText>
        </w:r>
        <w:r w:rsidDel="00070044">
          <w:rPr>
            <w:color w:val="221F1F"/>
            <w:spacing w:val="1"/>
            <w:sz w:val="20"/>
          </w:rPr>
          <w:delText xml:space="preserve"> </w:delText>
        </w:r>
        <w:r w:rsidDel="00070044">
          <w:rPr>
            <w:color w:val="221F1F"/>
            <w:spacing w:val="-2"/>
            <w:sz w:val="20"/>
          </w:rPr>
          <w:delText>3-07.3;</w:delText>
        </w:r>
        <w:r w:rsidDel="00070044">
          <w:rPr>
            <w:color w:val="221F1F"/>
            <w:spacing w:val="3"/>
            <w:sz w:val="20"/>
          </w:rPr>
          <w:delText xml:space="preserve"> </w:delText>
        </w:r>
        <w:r w:rsidDel="00070044">
          <w:rPr>
            <w:color w:val="221F1F"/>
            <w:spacing w:val="-7"/>
            <w:sz w:val="20"/>
          </w:rPr>
          <w:delText>or</w:delText>
        </w:r>
      </w:del>
    </w:p>
    <w:p w14:paraId="37E76D14" w14:textId="245B6F9A" w:rsidR="00016C31" w:rsidDel="00070044" w:rsidRDefault="00016C31">
      <w:pPr>
        <w:pStyle w:val="BodyText"/>
        <w:rPr>
          <w:del w:id="737" w:author="Chandler Wilson" w:date="2023-05-25T10:35:00Z"/>
        </w:rPr>
      </w:pPr>
    </w:p>
    <w:p w14:paraId="445071A8" w14:textId="2B57536F" w:rsidR="00016C31" w:rsidDel="00070044" w:rsidRDefault="00632607">
      <w:pPr>
        <w:pStyle w:val="ListParagraph"/>
        <w:numPr>
          <w:ilvl w:val="1"/>
          <w:numId w:val="31"/>
        </w:numPr>
        <w:tabs>
          <w:tab w:val="left" w:pos="791"/>
        </w:tabs>
        <w:spacing w:before="1"/>
        <w:ind w:left="438" w:right="1059" w:firstLine="0"/>
        <w:rPr>
          <w:del w:id="738" w:author="Chandler Wilson" w:date="2023-05-25T10:35:00Z"/>
          <w:sz w:val="20"/>
        </w:rPr>
      </w:pPr>
      <w:del w:id="739" w:author="Chandler Wilson" w:date="2023-05-25T10:35:00Z">
        <w:r w:rsidDel="00070044">
          <w:rPr>
            <w:color w:val="221F1F"/>
            <w:sz w:val="20"/>
          </w:rPr>
          <w:delText>Other</w:delText>
        </w:r>
        <w:r w:rsidDel="00070044">
          <w:rPr>
            <w:color w:val="221F1F"/>
            <w:spacing w:val="-5"/>
            <w:sz w:val="20"/>
          </w:rPr>
          <w:delText xml:space="preserve"> </w:delText>
        </w:r>
        <w:r w:rsidDel="00070044">
          <w:rPr>
            <w:color w:val="221F1F"/>
            <w:sz w:val="20"/>
          </w:rPr>
          <w:delText>military</w:delText>
        </w:r>
        <w:r w:rsidDel="00070044">
          <w:rPr>
            <w:color w:val="221F1F"/>
            <w:spacing w:val="-5"/>
            <w:sz w:val="20"/>
          </w:rPr>
          <w:delText xml:space="preserve"> </w:delText>
        </w:r>
        <w:r w:rsidDel="00070044">
          <w:rPr>
            <w:color w:val="221F1F"/>
            <w:sz w:val="20"/>
          </w:rPr>
          <w:delText>operations</w:delText>
        </w:r>
        <w:r w:rsidDel="00070044">
          <w:rPr>
            <w:color w:val="221F1F"/>
            <w:spacing w:val="-7"/>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military</w:delText>
        </w:r>
        <w:r w:rsidDel="00070044">
          <w:rPr>
            <w:color w:val="221F1F"/>
            <w:spacing w:val="-5"/>
            <w:sz w:val="20"/>
          </w:rPr>
          <w:delText xml:space="preserve"> </w:delText>
        </w:r>
        <w:r w:rsidDel="00070044">
          <w:rPr>
            <w:color w:val="221F1F"/>
            <w:sz w:val="20"/>
          </w:rPr>
          <w:delText>exercises,</w:delText>
        </w:r>
        <w:r w:rsidDel="00070044">
          <w:rPr>
            <w:color w:val="221F1F"/>
            <w:spacing w:val="-6"/>
            <w:sz w:val="20"/>
          </w:rPr>
          <w:delText xml:space="preserve"> </w:delText>
        </w:r>
        <w:r w:rsidDel="00070044">
          <w:rPr>
            <w:color w:val="221F1F"/>
            <w:sz w:val="20"/>
          </w:rPr>
          <w:delText>when</w:delText>
        </w:r>
        <w:r w:rsidDel="00070044">
          <w:rPr>
            <w:color w:val="221F1F"/>
            <w:spacing w:val="-7"/>
            <w:sz w:val="20"/>
          </w:rPr>
          <w:delText xml:space="preserve"> </w:delText>
        </w:r>
        <w:r w:rsidDel="00070044">
          <w:rPr>
            <w:color w:val="221F1F"/>
            <w:sz w:val="20"/>
          </w:rPr>
          <w:delText>designated</w:delText>
        </w:r>
        <w:r w:rsidDel="00070044">
          <w:rPr>
            <w:color w:val="221F1F"/>
            <w:spacing w:val="-4"/>
            <w:sz w:val="20"/>
          </w:rPr>
          <w:delText xml:space="preserve"> </w:delText>
        </w:r>
        <w:r w:rsidDel="00070044">
          <w:rPr>
            <w:color w:val="221F1F"/>
            <w:sz w:val="20"/>
          </w:rPr>
          <w:delText>by</w:delText>
        </w:r>
        <w:r w:rsidDel="00070044">
          <w:rPr>
            <w:color w:val="221F1F"/>
            <w:spacing w:val="-5"/>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Combatant</w:delText>
        </w:r>
        <w:r w:rsidDel="00070044">
          <w:rPr>
            <w:color w:val="221F1F"/>
            <w:spacing w:val="-6"/>
            <w:sz w:val="20"/>
          </w:rPr>
          <w:delText xml:space="preserve"> </w:delText>
        </w:r>
        <w:r w:rsidDel="00070044">
          <w:rPr>
            <w:color w:val="221F1F"/>
            <w:sz w:val="20"/>
          </w:rPr>
          <w:delText>Commander</w:delText>
        </w:r>
        <w:r w:rsidDel="00070044">
          <w:rPr>
            <w:color w:val="221F1F"/>
            <w:spacing w:val="-4"/>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as</w:delText>
        </w:r>
        <w:r w:rsidDel="00070044">
          <w:rPr>
            <w:color w:val="221F1F"/>
            <w:spacing w:val="-7"/>
            <w:sz w:val="20"/>
          </w:rPr>
          <w:delText xml:space="preserve"> </w:delText>
        </w:r>
        <w:r w:rsidDel="00070044">
          <w:rPr>
            <w:color w:val="221F1F"/>
            <w:sz w:val="20"/>
          </w:rPr>
          <w:delText>directed by the Secretary of Defense.</w:delText>
        </w:r>
      </w:del>
    </w:p>
    <w:p w14:paraId="5D250841" w14:textId="5028A5EF" w:rsidR="00016C31" w:rsidDel="00070044" w:rsidRDefault="00016C31">
      <w:pPr>
        <w:pStyle w:val="BodyText"/>
        <w:spacing w:before="10"/>
        <w:rPr>
          <w:del w:id="740" w:author="Chandler Wilson" w:date="2023-05-25T10:35:00Z"/>
          <w:sz w:val="19"/>
        </w:rPr>
      </w:pPr>
    </w:p>
    <w:p w14:paraId="70BA97BA" w14:textId="7D4C1F67" w:rsidR="00016C31" w:rsidDel="00070044" w:rsidRDefault="00632607">
      <w:pPr>
        <w:pStyle w:val="ListParagraph"/>
        <w:numPr>
          <w:ilvl w:val="0"/>
          <w:numId w:val="31"/>
        </w:numPr>
        <w:tabs>
          <w:tab w:val="left" w:pos="439"/>
        </w:tabs>
        <w:ind w:right="1284"/>
        <w:jc w:val="left"/>
        <w:rPr>
          <w:del w:id="741" w:author="Chandler Wilson" w:date="2023-05-25T10:35:00Z"/>
          <w:sz w:val="20"/>
        </w:rPr>
      </w:pPr>
      <w:del w:id="742" w:author="Chandler Wilson" w:date="2023-05-25T10:35:00Z">
        <w:r w:rsidDel="00070044">
          <w:rPr>
            <w:color w:val="221F1F"/>
            <w:sz w:val="20"/>
          </w:rPr>
          <w:delText>Contract</w:delText>
        </w:r>
        <w:r w:rsidDel="00070044">
          <w:rPr>
            <w:color w:val="221F1F"/>
            <w:spacing w:val="-5"/>
            <w:sz w:val="20"/>
          </w:rPr>
          <w:delText xml:space="preserve"> </w:delText>
        </w:r>
        <w:r w:rsidDel="00070044">
          <w:rPr>
            <w:color w:val="221F1F"/>
            <w:sz w:val="20"/>
          </w:rPr>
          <w:delText>performance</w:delText>
        </w:r>
        <w:r w:rsidDel="00070044">
          <w:rPr>
            <w:color w:val="221F1F"/>
            <w:spacing w:val="-6"/>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support</w:delText>
        </w:r>
        <w:r w:rsidDel="00070044">
          <w:rPr>
            <w:color w:val="221F1F"/>
            <w:spacing w:val="-5"/>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U.S.</w:delText>
        </w:r>
        <w:r w:rsidDel="00070044">
          <w:rPr>
            <w:color w:val="221F1F"/>
            <w:spacing w:val="-7"/>
            <w:sz w:val="20"/>
          </w:rPr>
          <w:delText xml:space="preserve"> </w:delText>
        </w:r>
        <w:r w:rsidDel="00070044">
          <w:rPr>
            <w:color w:val="221F1F"/>
            <w:sz w:val="20"/>
          </w:rPr>
          <w:delText>Armed</w:delText>
        </w:r>
        <w:r w:rsidDel="00070044">
          <w:rPr>
            <w:color w:val="221F1F"/>
            <w:spacing w:val="-4"/>
            <w:sz w:val="20"/>
          </w:rPr>
          <w:delText xml:space="preserve"> </w:delText>
        </w:r>
        <w:r w:rsidDel="00070044">
          <w:rPr>
            <w:color w:val="221F1F"/>
            <w:sz w:val="20"/>
          </w:rPr>
          <w:delText>Forces</w:delText>
        </w:r>
        <w:r w:rsidDel="00070044">
          <w:rPr>
            <w:color w:val="221F1F"/>
            <w:spacing w:val="-8"/>
            <w:sz w:val="20"/>
          </w:rPr>
          <w:delText xml:space="preserve"> </w:delText>
        </w:r>
        <w:r w:rsidDel="00070044">
          <w:rPr>
            <w:color w:val="221F1F"/>
            <w:sz w:val="20"/>
          </w:rPr>
          <w:delText>deployed</w:delText>
        </w:r>
        <w:r w:rsidDel="00070044">
          <w:rPr>
            <w:color w:val="221F1F"/>
            <w:spacing w:val="-5"/>
            <w:sz w:val="20"/>
          </w:rPr>
          <w:delText xml:space="preserve"> </w:delText>
        </w:r>
        <w:r w:rsidDel="00070044">
          <w:rPr>
            <w:color w:val="221F1F"/>
            <w:sz w:val="20"/>
          </w:rPr>
          <w:delText>outside</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United</w:delText>
        </w:r>
        <w:r w:rsidDel="00070044">
          <w:rPr>
            <w:color w:val="221F1F"/>
            <w:spacing w:val="-6"/>
            <w:sz w:val="20"/>
          </w:rPr>
          <w:delText xml:space="preserve"> </w:delText>
        </w:r>
        <w:r w:rsidDel="00070044">
          <w:rPr>
            <w:color w:val="221F1F"/>
            <w:sz w:val="20"/>
          </w:rPr>
          <w:delText>States</w:delText>
        </w:r>
        <w:r w:rsidDel="00070044">
          <w:rPr>
            <w:color w:val="221F1F"/>
            <w:spacing w:val="-6"/>
            <w:sz w:val="20"/>
          </w:rPr>
          <w:delText xml:space="preserve"> </w:delText>
        </w:r>
        <w:r w:rsidDel="00070044">
          <w:rPr>
            <w:color w:val="221F1F"/>
            <w:sz w:val="20"/>
          </w:rPr>
          <w:delText>may</w:delText>
        </w:r>
        <w:r w:rsidDel="00070044">
          <w:rPr>
            <w:color w:val="221F1F"/>
            <w:spacing w:val="-5"/>
            <w:sz w:val="20"/>
          </w:rPr>
          <w:delText xml:space="preserve"> </w:delText>
        </w:r>
        <w:r w:rsidDel="00070044">
          <w:rPr>
            <w:color w:val="221F1F"/>
            <w:sz w:val="20"/>
          </w:rPr>
          <w:delText>require</w:delText>
        </w:r>
        <w:r w:rsidDel="00070044">
          <w:rPr>
            <w:color w:val="221F1F"/>
            <w:spacing w:val="-5"/>
            <w:sz w:val="20"/>
          </w:rPr>
          <w:delText xml:space="preserve"> </w:delText>
        </w:r>
        <w:r w:rsidDel="00070044">
          <w:rPr>
            <w:color w:val="221F1F"/>
            <w:sz w:val="20"/>
          </w:rPr>
          <w:delText>work</w:delText>
        </w:r>
        <w:r w:rsidDel="00070044">
          <w:rPr>
            <w:color w:val="221F1F"/>
            <w:spacing w:val="-5"/>
            <w:sz w:val="20"/>
          </w:rPr>
          <w:delText xml:space="preserve"> </w:delText>
        </w:r>
        <w:r w:rsidDel="00070044">
          <w:rPr>
            <w:color w:val="221F1F"/>
            <w:sz w:val="20"/>
          </w:rPr>
          <w:delText>in dangerous or austere conditions. Except as otherwise provided in the contract, the Contractor accepts the risks associated with required contract performance in such operations.</w:delText>
        </w:r>
      </w:del>
    </w:p>
    <w:p w14:paraId="415BACE9" w14:textId="6C5DBCCF" w:rsidR="00016C31" w:rsidDel="00070044" w:rsidRDefault="00016C31">
      <w:pPr>
        <w:pStyle w:val="BodyText"/>
        <w:spacing w:before="2"/>
        <w:rPr>
          <w:del w:id="743" w:author="Chandler Wilson" w:date="2023-05-25T10:35:00Z"/>
        </w:rPr>
      </w:pPr>
    </w:p>
    <w:p w14:paraId="750547AC" w14:textId="6DF96B70" w:rsidR="00016C31" w:rsidDel="00070044" w:rsidRDefault="00632607">
      <w:pPr>
        <w:pStyle w:val="ListParagraph"/>
        <w:numPr>
          <w:ilvl w:val="0"/>
          <w:numId w:val="31"/>
        </w:numPr>
        <w:tabs>
          <w:tab w:val="left" w:pos="439"/>
        </w:tabs>
        <w:ind w:right="1136"/>
        <w:jc w:val="left"/>
        <w:rPr>
          <w:del w:id="744" w:author="Chandler Wilson" w:date="2023-05-25T10:35:00Z"/>
          <w:sz w:val="20"/>
        </w:rPr>
      </w:pPr>
      <w:del w:id="745" w:author="Chandler Wilson" w:date="2023-05-25T10:35:00Z">
        <w:r w:rsidDel="00070044">
          <w:rPr>
            <w:color w:val="221F1F"/>
            <w:sz w:val="20"/>
          </w:rPr>
          <w:delText>When</w:delText>
        </w:r>
        <w:r w:rsidDel="00070044">
          <w:rPr>
            <w:color w:val="221F1F"/>
            <w:spacing w:val="-4"/>
            <w:sz w:val="20"/>
          </w:rPr>
          <w:delText xml:space="preserve"> </w:delText>
        </w:r>
        <w:r w:rsidDel="00070044">
          <w:rPr>
            <w:color w:val="221F1F"/>
            <w:sz w:val="20"/>
          </w:rPr>
          <w:delText>authorized</w:delText>
        </w:r>
        <w:r w:rsidDel="00070044">
          <w:rPr>
            <w:color w:val="221F1F"/>
            <w:spacing w:val="-3"/>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accordance</w:delText>
        </w:r>
        <w:r w:rsidDel="00070044">
          <w:rPr>
            <w:color w:val="221F1F"/>
            <w:spacing w:val="-4"/>
            <w:sz w:val="20"/>
          </w:rPr>
          <w:delText xml:space="preserve"> </w:delText>
        </w:r>
        <w:r w:rsidDel="00070044">
          <w:rPr>
            <w:color w:val="221F1F"/>
            <w:sz w:val="20"/>
          </w:rPr>
          <w:delText>with</w:delText>
        </w:r>
        <w:r w:rsidDel="00070044">
          <w:rPr>
            <w:color w:val="221F1F"/>
            <w:spacing w:val="-4"/>
            <w:sz w:val="20"/>
          </w:rPr>
          <w:delText xml:space="preserve"> </w:delText>
        </w:r>
        <w:r w:rsidDel="00070044">
          <w:rPr>
            <w:color w:val="221F1F"/>
            <w:sz w:val="20"/>
          </w:rPr>
          <w:delText>paragraph</w:delText>
        </w:r>
        <w:r w:rsidDel="00070044">
          <w:rPr>
            <w:color w:val="221F1F"/>
            <w:spacing w:val="-3"/>
            <w:sz w:val="20"/>
          </w:rPr>
          <w:delText xml:space="preserve"> </w:delText>
        </w:r>
        <w:r w:rsidDel="00070044">
          <w:rPr>
            <w:color w:val="221F1F"/>
            <w:sz w:val="20"/>
          </w:rPr>
          <w:delText>(j)</w:delText>
        </w:r>
        <w:r w:rsidDel="00070044">
          <w:rPr>
            <w:color w:val="221F1F"/>
            <w:spacing w:val="-7"/>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9"/>
            <w:sz w:val="20"/>
          </w:rPr>
          <w:delText xml:space="preserve"> </w:delText>
        </w:r>
        <w:r w:rsidDel="00070044">
          <w:rPr>
            <w:color w:val="221F1F"/>
            <w:sz w:val="20"/>
          </w:rPr>
          <w:delText>clause</w:delText>
        </w:r>
        <w:r w:rsidDel="00070044">
          <w:rPr>
            <w:color w:val="221F1F"/>
            <w:spacing w:val="-5"/>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carry</w:delText>
        </w:r>
        <w:r w:rsidDel="00070044">
          <w:rPr>
            <w:color w:val="221F1F"/>
            <w:spacing w:val="-4"/>
            <w:sz w:val="20"/>
          </w:rPr>
          <w:delText xml:space="preserve"> </w:delText>
        </w:r>
        <w:r w:rsidDel="00070044">
          <w:rPr>
            <w:color w:val="221F1F"/>
            <w:sz w:val="20"/>
          </w:rPr>
          <w:delText>arms</w:delText>
        </w:r>
        <w:r w:rsidDel="00070044">
          <w:rPr>
            <w:color w:val="221F1F"/>
            <w:spacing w:val="-6"/>
            <w:sz w:val="20"/>
          </w:rPr>
          <w:delText xml:space="preserve"> </w:delText>
        </w:r>
        <w:r w:rsidDel="00070044">
          <w:rPr>
            <w:color w:val="221F1F"/>
            <w:sz w:val="20"/>
          </w:rPr>
          <w:delText>for</w:delText>
        </w:r>
        <w:r w:rsidDel="00070044">
          <w:rPr>
            <w:color w:val="221F1F"/>
            <w:spacing w:val="-4"/>
            <w:sz w:val="20"/>
          </w:rPr>
          <w:delText xml:space="preserve"> </w:delText>
        </w:r>
        <w:r w:rsidDel="00070044">
          <w:rPr>
            <w:color w:val="221F1F"/>
            <w:sz w:val="20"/>
          </w:rPr>
          <w:delText>personal</w:delText>
        </w:r>
        <w:r w:rsidDel="00070044">
          <w:rPr>
            <w:color w:val="221F1F"/>
            <w:spacing w:val="-5"/>
            <w:sz w:val="20"/>
          </w:rPr>
          <w:delText xml:space="preserve"> </w:delText>
        </w:r>
        <w:r w:rsidDel="00070044">
          <w:rPr>
            <w:color w:val="221F1F"/>
            <w:sz w:val="20"/>
          </w:rPr>
          <w:delText>protection,</w:delText>
        </w:r>
        <w:r w:rsidDel="00070044">
          <w:rPr>
            <w:color w:val="221F1F"/>
            <w:spacing w:val="-3"/>
            <w:sz w:val="20"/>
          </w:rPr>
          <w:delText xml:space="preserve"> </w:delText>
        </w:r>
        <w:r w:rsidDel="00070044">
          <w:rPr>
            <w:color w:val="221F1F"/>
            <w:sz w:val="20"/>
          </w:rPr>
          <w:delText>Contractor personnel are only authorized to use force for individual self-defense.</w:delText>
        </w:r>
      </w:del>
    </w:p>
    <w:p w14:paraId="669B9A4D" w14:textId="149B8C2B" w:rsidR="00016C31" w:rsidDel="00070044" w:rsidRDefault="00016C31">
      <w:pPr>
        <w:pStyle w:val="BodyText"/>
        <w:spacing w:before="10"/>
        <w:rPr>
          <w:del w:id="746" w:author="Chandler Wilson" w:date="2023-05-25T10:35:00Z"/>
          <w:sz w:val="19"/>
        </w:rPr>
      </w:pPr>
    </w:p>
    <w:p w14:paraId="7A7B6FE2" w14:textId="18F3EAA0" w:rsidR="00016C31" w:rsidDel="00070044" w:rsidRDefault="00632607">
      <w:pPr>
        <w:pStyle w:val="ListParagraph"/>
        <w:numPr>
          <w:ilvl w:val="0"/>
          <w:numId w:val="31"/>
        </w:numPr>
        <w:tabs>
          <w:tab w:val="left" w:pos="724"/>
        </w:tabs>
        <w:ind w:left="440" w:right="1008" w:hanging="3"/>
        <w:jc w:val="left"/>
        <w:rPr>
          <w:del w:id="747" w:author="Chandler Wilson" w:date="2023-05-25T10:35:00Z"/>
          <w:sz w:val="20"/>
        </w:rPr>
      </w:pPr>
      <w:del w:id="748" w:author="Chandler Wilson" w:date="2023-05-25T10:35:00Z">
        <w:r w:rsidDel="00070044">
          <w:rPr>
            <w:color w:val="221F1F"/>
            <w:sz w:val="20"/>
          </w:rPr>
          <w:delText>Unless immune from host nation jurisdiction by virtue of an international agreement or international law, inappropriate</w:delText>
        </w:r>
        <w:r w:rsidDel="00070044">
          <w:rPr>
            <w:color w:val="221F1F"/>
            <w:spacing w:val="-4"/>
            <w:sz w:val="20"/>
          </w:rPr>
          <w:delText xml:space="preserve"> </w:delText>
        </w:r>
        <w:r w:rsidDel="00070044">
          <w:rPr>
            <w:color w:val="221F1F"/>
            <w:sz w:val="20"/>
          </w:rPr>
          <w:delText>use</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force</w:delText>
        </w:r>
        <w:r w:rsidDel="00070044">
          <w:rPr>
            <w:color w:val="221F1F"/>
            <w:spacing w:val="-7"/>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contractor</w:delText>
        </w:r>
        <w:r w:rsidDel="00070044">
          <w:rPr>
            <w:color w:val="221F1F"/>
            <w:spacing w:val="-5"/>
            <w:sz w:val="20"/>
          </w:rPr>
          <w:delText xml:space="preserve"> </w:delText>
        </w:r>
        <w:r w:rsidDel="00070044">
          <w:rPr>
            <w:color w:val="221F1F"/>
            <w:sz w:val="20"/>
          </w:rPr>
          <w:delText>personnel</w:delText>
        </w:r>
        <w:r w:rsidDel="00070044">
          <w:rPr>
            <w:color w:val="221F1F"/>
            <w:spacing w:val="-5"/>
            <w:sz w:val="20"/>
          </w:rPr>
          <w:delText xml:space="preserve"> </w:delText>
        </w:r>
        <w:r w:rsidDel="00070044">
          <w:rPr>
            <w:color w:val="221F1F"/>
            <w:sz w:val="20"/>
          </w:rPr>
          <w:delText>supporting</w:delText>
        </w:r>
        <w:r w:rsidDel="00070044">
          <w:rPr>
            <w:color w:val="221F1F"/>
            <w:spacing w:val="-6"/>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U.S.</w:delText>
        </w:r>
        <w:r w:rsidDel="00070044">
          <w:rPr>
            <w:color w:val="221F1F"/>
            <w:spacing w:val="-5"/>
            <w:sz w:val="20"/>
          </w:rPr>
          <w:delText xml:space="preserve"> </w:delText>
        </w:r>
        <w:r w:rsidDel="00070044">
          <w:rPr>
            <w:color w:val="221F1F"/>
            <w:sz w:val="20"/>
          </w:rPr>
          <w:delText>Armed</w:delText>
        </w:r>
        <w:r w:rsidDel="00070044">
          <w:rPr>
            <w:color w:val="221F1F"/>
            <w:spacing w:val="-6"/>
            <w:sz w:val="20"/>
          </w:rPr>
          <w:delText xml:space="preserve"> </w:delText>
        </w:r>
        <w:r w:rsidDel="00070044">
          <w:rPr>
            <w:color w:val="221F1F"/>
            <w:sz w:val="20"/>
          </w:rPr>
          <w:delText>Forces</w:delText>
        </w:r>
        <w:r w:rsidDel="00070044">
          <w:rPr>
            <w:color w:val="221F1F"/>
            <w:spacing w:val="-6"/>
            <w:sz w:val="20"/>
          </w:rPr>
          <w:delText xml:space="preserve"> </w:delText>
        </w:r>
        <w:r w:rsidDel="00070044">
          <w:rPr>
            <w:color w:val="221F1F"/>
            <w:sz w:val="20"/>
          </w:rPr>
          <w:delText>can</w:delText>
        </w:r>
        <w:r w:rsidDel="00070044">
          <w:rPr>
            <w:color w:val="221F1F"/>
            <w:spacing w:val="-4"/>
            <w:sz w:val="20"/>
          </w:rPr>
          <w:delText xml:space="preserve"> </w:delText>
        </w:r>
        <w:r w:rsidDel="00070044">
          <w:rPr>
            <w:color w:val="221F1F"/>
            <w:sz w:val="20"/>
          </w:rPr>
          <w:delText>subject</w:delText>
        </w:r>
        <w:r w:rsidDel="00070044">
          <w:rPr>
            <w:color w:val="221F1F"/>
            <w:spacing w:val="-5"/>
            <w:sz w:val="20"/>
          </w:rPr>
          <w:delText xml:space="preserve"> </w:delText>
        </w:r>
        <w:r w:rsidDel="00070044">
          <w:rPr>
            <w:color w:val="221F1F"/>
            <w:sz w:val="20"/>
          </w:rPr>
          <w:delText>such</w:delText>
        </w:r>
        <w:r w:rsidDel="00070044">
          <w:rPr>
            <w:color w:val="221F1F"/>
            <w:spacing w:val="-3"/>
            <w:sz w:val="20"/>
          </w:rPr>
          <w:delText xml:space="preserve"> </w:delText>
        </w:r>
        <w:r w:rsidDel="00070044">
          <w:rPr>
            <w:color w:val="221F1F"/>
            <w:sz w:val="20"/>
          </w:rPr>
          <w:delText>personnel</w:delText>
        </w:r>
        <w:r w:rsidDel="00070044">
          <w:rPr>
            <w:color w:val="221F1F"/>
            <w:spacing w:val="-5"/>
            <w:sz w:val="20"/>
          </w:rPr>
          <w:delText xml:space="preserve"> </w:delText>
        </w:r>
        <w:r w:rsidDel="00070044">
          <w:rPr>
            <w:color w:val="221F1F"/>
            <w:sz w:val="20"/>
          </w:rPr>
          <w:delText>to United States or host nation prosecution and civil liability (see paragraphs (d) and (j)(3) of this clause).</w:delText>
        </w:r>
      </w:del>
    </w:p>
    <w:p w14:paraId="6C80313A" w14:textId="607CAB67" w:rsidR="00016C31" w:rsidDel="00070044" w:rsidRDefault="00016C31">
      <w:pPr>
        <w:pStyle w:val="BodyText"/>
        <w:spacing w:before="11"/>
        <w:rPr>
          <w:del w:id="749" w:author="Chandler Wilson" w:date="2023-05-25T10:35:00Z"/>
          <w:sz w:val="19"/>
        </w:rPr>
      </w:pPr>
    </w:p>
    <w:p w14:paraId="0CED6F4A" w14:textId="382A577D" w:rsidR="00016C31" w:rsidDel="00070044" w:rsidRDefault="00632607">
      <w:pPr>
        <w:pStyle w:val="ListParagraph"/>
        <w:numPr>
          <w:ilvl w:val="0"/>
          <w:numId w:val="31"/>
        </w:numPr>
        <w:tabs>
          <w:tab w:val="left" w:pos="441"/>
        </w:tabs>
        <w:ind w:left="440" w:right="1423" w:hanging="287"/>
        <w:jc w:val="left"/>
        <w:rPr>
          <w:del w:id="750" w:author="Chandler Wilson" w:date="2023-05-25T10:35:00Z"/>
          <w:sz w:val="20"/>
        </w:rPr>
      </w:pPr>
      <w:del w:id="751" w:author="Chandler Wilson" w:date="2023-05-25T10:35:00Z">
        <w:r w:rsidDel="00070044">
          <w:rPr>
            <w:color w:val="221F1F"/>
            <w:sz w:val="20"/>
          </w:rPr>
          <w:delText>Service</w:delText>
        </w:r>
        <w:r w:rsidDel="00070044">
          <w:rPr>
            <w:color w:val="221F1F"/>
            <w:spacing w:val="-4"/>
            <w:sz w:val="20"/>
          </w:rPr>
          <w:delText xml:space="preserve"> </w:delText>
        </w:r>
        <w:r w:rsidDel="00070044">
          <w:rPr>
            <w:color w:val="221F1F"/>
            <w:sz w:val="20"/>
          </w:rPr>
          <w:delText>performed</w:delText>
        </w:r>
        <w:r w:rsidDel="00070044">
          <w:rPr>
            <w:color w:val="221F1F"/>
            <w:spacing w:val="-4"/>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personnel</w:delText>
        </w:r>
        <w:r w:rsidDel="00070044">
          <w:rPr>
            <w:color w:val="221F1F"/>
            <w:spacing w:val="-5"/>
            <w:sz w:val="20"/>
          </w:rPr>
          <w:delText xml:space="preserve"> </w:delText>
        </w:r>
        <w:r w:rsidDel="00070044">
          <w:rPr>
            <w:color w:val="221F1F"/>
            <w:sz w:val="20"/>
          </w:rPr>
          <w:delText>subject</w:delText>
        </w:r>
        <w:r w:rsidDel="00070044">
          <w:rPr>
            <w:color w:val="221F1F"/>
            <w:spacing w:val="-5"/>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clause</w:delText>
        </w:r>
        <w:r w:rsidDel="00070044">
          <w:rPr>
            <w:color w:val="221F1F"/>
            <w:spacing w:val="-5"/>
            <w:sz w:val="20"/>
          </w:rPr>
          <w:delText xml:space="preserve"> </w:delText>
        </w:r>
        <w:r w:rsidDel="00070044">
          <w:rPr>
            <w:color w:val="221F1F"/>
            <w:sz w:val="20"/>
          </w:rPr>
          <w:delText>is</w:delText>
        </w:r>
        <w:r w:rsidDel="00070044">
          <w:rPr>
            <w:color w:val="221F1F"/>
            <w:spacing w:val="-6"/>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z w:val="20"/>
          </w:rPr>
          <w:delText>active</w:delText>
        </w:r>
        <w:r w:rsidDel="00070044">
          <w:rPr>
            <w:color w:val="221F1F"/>
            <w:spacing w:val="-5"/>
            <w:sz w:val="20"/>
          </w:rPr>
          <w:delText xml:space="preserve"> </w:delText>
        </w:r>
        <w:r w:rsidDel="00070044">
          <w:rPr>
            <w:color w:val="221F1F"/>
            <w:sz w:val="20"/>
          </w:rPr>
          <w:delText>duty</w:delText>
        </w:r>
        <w:r w:rsidDel="00070044">
          <w:rPr>
            <w:color w:val="221F1F"/>
            <w:spacing w:val="-6"/>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service</w:delText>
        </w:r>
        <w:r w:rsidDel="00070044">
          <w:rPr>
            <w:color w:val="221F1F"/>
            <w:spacing w:val="-4"/>
            <w:sz w:val="20"/>
          </w:rPr>
          <w:delText xml:space="preserve"> </w:delText>
        </w:r>
        <w:r w:rsidDel="00070044">
          <w:rPr>
            <w:color w:val="221F1F"/>
            <w:sz w:val="20"/>
          </w:rPr>
          <w:delText>under</w:delText>
        </w:r>
        <w:r w:rsidDel="00070044">
          <w:rPr>
            <w:color w:val="221F1F"/>
            <w:spacing w:val="-4"/>
            <w:sz w:val="20"/>
          </w:rPr>
          <w:delText xml:space="preserve"> </w:delText>
        </w:r>
        <w:r w:rsidDel="00070044">
          <w:rPr>
            <w:color w:val="221F1F"/>
            <w:sz w:val="20"/>
          </w:rPr>
          <w:delText>38</w:delText>
        </w:r>
        <w:r w:rsidDel="00070044">
          <w:rPr>
            <w:color w:val="221F1F"/>
            <w:spacing w:val="-4"/>
            <w:sz w:val="20"/>
          </w:rPr>
          <w:delText xml:space="preserve"> </w:delText>
        </w:r>
        <w:r w:rsidDel="00070044">
          <w:rPr>
            <w:color w:val="221F1F"/>
            <w:sz w:val="20"/>
          </w:rPr>
          <w:delText>U.S.C. 106 note.</w:delText>
        </w:r>
      </w:del>
    </w:p>
    <w:p w14:paraId="0BD32F0C" w14:textId="4B6B1A12" w:rsidR="00016C31" w:rsidDel="00070044" w:rsidRDefault="00016C31">
      <w:pPr>
        <w:pStyle w:val="BodyText"/>
        <w:spacing w:before="1"/>
        <w:rPr>
          <w:del w:id="752" w:author="Chandler Wilson" w:date="2023-05-25T10:35:00Z"/>
        </w:rPr>
      </w:pPr>
    </w:p>
    <w:p w14:paraId="3FC08593" w14:textId="6DF23F7C" w:rsidR="00016C31" w:rsidDel="00070044" w:rsidRDefault="00632607">
      <w:pPr>
        <w:pStyle w:val="ListParagraph"/>
        <w:numPr>
          <w:ilvl w:val="2"/>
          <w:numId w:val="32"/>
        </w:numPr>
        <w:tabs>
          <w:tab w:val="left" w:pos="712"/>
        </w:tabs>
        <w:rPr>
          <w:del w:id="753" w:author="Chandler Wilson" w:date="2023-05-25T10:35:00Z"/>
          <w:sz w:val="20"/>
        </w:rPr>
      </w:pPr>
      <w:del w:id="754" w:author="Chandler Wilson" w:date="2023-05-25T10:35:00Z">
        <w:r w:rsidDel="00070044">
          <w:rPr>
            <w:color w:val="221F1F"/>
            <w:spacing w:val="-2"/>
            <w:sz w:val="20"/>
          </w:rPr>
          <w:delText>Support.</w:delText>
        </w:r>
      </w:del>
    </w:p>
    <w:p w14:paraId="57D1244E" w14:textId="017A70D6" w:rsidR="00016C31" w:rsidDel="00070044" w:rsidRDefault="00016C31">
      <w:pPr>
        <w:pStyle w:val="BodyText"/>
        <w:spacing w:before="1"/>
        <w:rPr>
          <w:del w:id="755" w:author="Chandler Wilson" w:date="2023-05-25T10:35:00Z"/>
        </w:rPr>
      </w:pPr>
    </w:p>
    <w:p w14:paraId="0D6A9E41" w14:textId="38A42648" w:rsidR="00016C31" w:rsidDel="00070044" w:rsidRDefault="00632607">
      <w:pPr>
        <w:pStyle w:val="BodyText"/>
        <w:ind w:left="219" w:right="859"/>
        <w:rPr>
          <w:del w:id="756" w:author="Chandler Wilson" w:date="2023-05-25T10:35:00Z"/>
        </w:rPr>
      </w:pPr>
      <w:del w:id="757" w:author="Chandler Wilson" w:date="2023-05-25T10:35:00Z">
        <w:r w:rsidDel="00070044">
          <w:rPr>
            <w:color w:val="221F1F"/>
          </w:rPr>
          <w:delText>(1)(i) The Combatant Commander will develop a security plan for protection of Contractor personnel in locations where</w:delText>
        </w:r>
        <w:r w:rsidDel="00070044">
          <w:rPr>
            <w:color w:val="221F1F"/>
            <w:spacing w:val="-2"/>
          </w:rPr>
          <w:delText xml:space="preserve"> </w:delText>
        </w:r>
        <w:r w:rsidDel="00070044">
          <w:rPr>
            <w:color w:val="221F1F"/>
          </w:rPr>
          <w:delText>there</w:delText>
        </w:r>
        <w:r w:rsidDel="00070044">
          <w:rPr>
            <w:color w:val="221F1F"/>
            <w:spacing w:val="-2"/>
          </w:rPr>
          <w:delText xml:space="preserve"> </w:delText>
        </w:r>
        <w:r w:rsidDel="00070044">
          <w:rPr>
            <w:color w:val="221F1F"/>
          </w:rPr>
          <w:delText>is</w:delText>
        </w:r>
        <w:r w:rsidDel="00070044">
          <w:rPr>
            <w:color w:val="221F1F"/>
            <w:spacing w:val="-3"/>
          </w:rPr>
          <w:delText xml:space="preserve"> </w:delText>
        </w:r>
        <w:r w:rsidDel="00070044">
          <w:rPr>
            <w:color w:val="221F1F"/>
          </w:rPr>
          <w:delText>not sufficient</w:delText>
        </w:r>
        <w:r w:rsidDel="00070044">
          <w:rPr>
            <w:color w:val="221F1F"/>
            <w:spacing w:val="-3"/>
          </w:rPr>
          <w:delText xml:space="preserve"> </w:delText>
        </w:r>
        <w:r w:rsidDel="00070044">
          <w:rPr>
            <w:color w:val="221F1F"/>
          </w:rPr>
          <w:delText>or</w:delText>
        </w:r>
        <w:r w:rsidDel="00070044">
          <w:rPr>
            <w:color w:val="221F1F"/>
            <w:spacing w:val="-4"/>
          </w:rPr>
          <w:delText xml:space="preserve"> </w:delText>
        </w:r>
        <w:r w:rsidDel="00070044">
          <w:rPr>
            <w:color w:val="221F1F"/>
          </w:rPr>
          <w:delText>legitimate</w:delText>
        </w:r>
        <w:r w:rsidDel="00070044">
          <w:rPr>
            <w:color w:val="221F1F"/>
            <w:spacing w:val="-2"/>
          </w:rPr>
          <w:delText xml:space="preserve"> </w:delText>
        </w:r>
        <w:r w:rsidDel="00070044">
          <w:rPr>
            <w:color w:val="221F1F"/>
          </w:rPr>
          <w:delText>civil</w:delText>
        </w:r>
        <w:r w:rsidDel="00070044">
          <w:rPr>
            <w:color w:val="221F1F"/>
            <w:spacing w:val="-3"/>
          </w:rPr>
          <w:delText xml:space="preserve"> </w:delText>
        </w:r>
        <w:r w:rsidDel="00070044">
          <w:rPr>
            <w:color w:val="221F1F"/>
          </w:rPr>
          <w:delText>authority,</w:delText>
        </w:r>
        <w:r w:rsidDel="00070044">
          <w:rPr>
            <w:color w:val="221F1F"/>
            <w:spacing w:val="-4"/>
          </w:rPr>
          <w:delText xml:space="preserve"> </w:delText>
        </w:r>
        <w:r w:rsidDel="00070044">
          <w:rPr>
            <w:color w:val="221F1F"/>
          </w:rPr>
          <w:delText>when</w:delText>
        </w:r>
        <w:r w:rsidDel="00070044">
          <w:rPr>
            <w:color w:val="221F1F"/>
            <w:spacing w:val="-1"/>
          </w:rPr>
          <w:delText xml:space="preserve"> </w:delText>
        </w:r>
        <w:r w:rsidDel="00070044">
          <w:rPr>
            <w:color w:val="221F1F"/>
          </w:rPr>
          <w:delText>the</w:delText>
        </w:r>
        <w:r w:rsidDel="00070044">
          <w:rPr>
            <w:color w:val="221F1F"/>
            <w:spacing w:val="-2"/>
          </w:rPr>
          <w:delText xml:space="preserve"> </w:delText>
        </w:r>
        <w:r w:rsidDel="00070044">
          <w:rPr>
            <w:color w:val="221F1F"/>
          </w:rPr>
          <w:delText>Combatant</w:delText>
        </w:r>
        <w:r w:rsidDel="00070044">
          <w:rPr>
            <w:color w:val="221F1F"/>
            <w:spacing w:val="-3"/>
          </w:rPr>
          <w:delText xml:space="preserve"> </w:delText>
        </w:r>
        <w:r w:rsidDel="00070044">
          <w:rPr>
            <w:color w:val="221F1F"/>
          </w:rPr>
          <w:delText>Commander</w:delText>
        </w:r>
        <w:r w:rsidDel="00070044">
          <w:rPr>
            <w:color w:val="221F1F"/>
            <w:spacing w:val="-3"/>
          </w:rPr>
          <w:delText xml:space="preserve"> </w:delText>
        </w:r>
        <w:r w:rsidDel="00070044">
          <w:rPr>
            <w:color w:val="221F1F"/>
          </w:rPr>
          <w:delText>decides</w:delText>
        </w:r>
        <w:r w:rsidDel="00070044">
          <w:rPr>
            <w:color w:val="221F1F"/>
            <w:spacing w:val="-3"/>
          </w:rPr>
          <w:delText xml:space="preserve"> </w:delText>
        </w:r>
        <w:r w:rsidDel="00070044">
          <w:rPr>
            <w:color w:val="221F1F"/>
          </w:rPr>
          <w:delText>it</w:delText>
        </w:r>
        <w:r w:rsidDel="00070044">
          <w:rPr>
            <w:color w:val="221F1F"/>
            <w:spacing w:val="-3"/>
          </w:rPr>
          <w:delText xml:space="preserve"> </w:delText>
        </w:r>
        <w:r w:rsidDel="00070044">
          <w:rPr>
            <w:color w:val="221F1F"/>
          </w:rPr>
          <w:delText>is</w:delText>
        </w:r>
        <w:r w:rsidDel="00070044">
          <w:rPr>
            <w:color w:val="221F1F"/>
            <w:spacing w:val="-3"/>
          </w:rPr>
          <w:delText xml:space="preserve"> </w:delText>
        </w:r>
        <w:r w:rsidDel="00070044">
          <w:rPr>
            <w:color w:val="221F1F"/>
          </w:rPr>
          <w:delText>in</w:delText>
        </w:r>
        <w:r w:rsidDel="00070044">
          <w:rPr>
            <w:color w:val="221F1F"/>
            <w:spacing w:val="-1"/>
          </w:rPr>
          <w:delText xml:space="preserve"> </w:delText>
        </w:r>
        <w:r w:rsidDel="00070044">
          <w:rPr>
            <w:color w:val="221F1F"/>
          </w:rPr>
          <w:delText>the</w:delText>
        </w:r>
        <w:r w:rsidDel="00070044">
          <w:rPr>
            <w:color w:val="221F1F"/>
            <w:spacing w:val="-2"/>
          </w:rPr>
          <w:delText xml:space="preserve"> </w:delText>
        </w:r>
        <w:r w:rsidDel="00070044">
          <w:rPr>
            <w:color w:val="221F1F"/>
          </w:rPr>
          <w:delText>interests of the Government to provide security because--</w:delText>
        </w:r>
      </w:del>
    </w:p>
    <w:p w14:paraId="4E45D5E4" w14:textId="0C5D7140" w:rsidR="00016C31" w:rsidDel="00070044" w:rsidRDefault="00016C31">
      <w:pPr>
        <w:pStyle w:val="BodyText"/>
        <w:rPr>
          <w:del w:id="758" w:author="Chandler Wilson" w:date="2023-05-25T10:35:00Z"/>
        </w:rPr>
      </w:pPr>
    </w:p>
    <w:p w14:paraId="682B6118" w14:textId="2F4C38CF" w:rsidR="00016C31" w:rsidDel="00070044" w:rsidRDefault="00632607">
      <w:pPr>
        <w:pStyle w:val="ListParagraph"/>
        <w:numPr>
          <w:ilvl w:val="3"/>
          <w:numId w:val="32"/>
        </w:numPr>
        <w:tabs>
          <w:tab w:val="left" w:pos="770"/>
        </w:tabs>
        <w:rPr>
          <w:del w:id="759" w:author="Chandler Wilson" w:date="2023-05-25T10:35:00Z"/>
          <w:sz w:val="20"/>
        </w:rPr>
      </w:pPr>
      <w:del w:id="760" w:author="Chandler Wilson" w:date="2023-05-25T10:35:00Z">
        <w:r w:rsidDel="00070044">
          <w:rPr>
            <w:color w:val="221F1F"/>
            <w:sz w:val="20"/>
          </w:rPr>
          <w:delText>The</w:delText>
        </w:r>
        <w:r w:rsidDel="00070044">
          <w:rPr>
            <w:color w:val="221F1F"/>
            <w:spacing w:val="-12"/>
            <w:sz w:val="20"/>
          </w:rPr>
          <w:delText xml:space="preserve"> </w:delText>
        </w:r>
        <w:r w:rsidDel="00070044">
          <w:rPr>
            <w:color w:val="221F1F"/>
            <w:sz w:val="20"/>
          </w:rPr>
          <w:delText>Contractor</w:delText>
        </w:r>
        <w:r w:rsidDel="00070044">
          <w:rPr>
            <w:color w:val="221F1F"/>
            <w:spacing w:val="-9"/>
            <w:sz w:val="20"/>
          </w:rPr>
          <w:delText xml:space="preserve"> </w:delText>
        </w:r>
        <w:r w:rsidDel="00070044">
          <w:rPr>
            <w:color w:val="221F1F"/>
            <w:sz w:val="20"/>
          </w:rPr>
          <w:delText>cannot</w:delText>
        </w:r>
        <w:r w:rsidDel="00070044">
          <w:rPr>
            <w:color w:val="221F1F"/>
            <w:spacing w:val="-12"/>
            <w:sz w:val="20"/>
          </w:rPr>
          <w:delText xml:space="preserve"> </w:delText>
        </w:r>
        <w:r w:rsidDel="00070044">
          <w:rPr>
            <w:color w:val="221F1F"/>
            <w:sz w:val="20"/>
          </w:rPr>
          <w:delText>obtain</w:delText>
        </w:r>
        <w:r w:rsidDel="00070044">
          <w:rPr>
            <w:color w:val="221F1F"/>
            <w:spacing w:val="-12"/>
            <w:sz w:val="20"/>
          </w:rPr>
          <w:delText xml:space="preserve"> </w:delText>
        </w:r>
        <w:r w:rsidDel="00070044">
          <w:rPr>
            <w:color w:val="221F1F"/>
            <w:sz w:val="20"/>
          </w:rPr>
          <w:delText>effective</w:delText>
        </w:r>
        <w:r w:rsidDel="00070044">
          <w:rPr>
            <w:color w:val="221F1F"/>
            <w:spacing w:val="-11"/>
            <w:sz w:val="20"/>
          </w:rPr>
          <w:delText xml:space="preserve"> </w:delText>
        </w:r>
        <w:r w:rsidDel="00070044">
          <w:rPr>
            <w:color w:val="221F1F"/>
            <w:sz w:val="20"/>
          </w:rPr>
          <w:delText>security</w:delText>
        </w:r>
        <w:r w:rsidDel="00070044">
          <w:rPr>
            <w:color w:val="221F1F"/>
            <w:spacing w:val="-8"/>
            <w:sz w:val="20"/>
          </w:rPr>
          <w:delText xml:space="preserve"> </w:delText>
        </w:r>
        <w:r w:rsidDel="00070044">
          <w:rPr>
            <w:color w:val="221F1F"/>
            <w:spacing w:val="-2"/>
            <w:sz w:val="20"/>
          </w:rPr>
          <w:delText>services;</w:delText>
        </w:r>
      </w:del>
    </w:p>
    <w:p w14:paraId="6338CAAE" w14:textId="621DBDA9" w:rsidR="00016C31" w:rsidDel="00070044" w:rsidRDefault="00632607">
      <w:pPr>
        <w:pStyle w:val="ListParagraph"/>
        <w:numPr>
          <w:ilvl w:val="3"/>
          <w:numId w:val="32"/>
        </w:numPr>
        <w:tabs>
          <w:tab w:val="left" w:pos="755"/>
        </w:tabs>
        <w:spacing w:before="1"/>
        <w:ind w:left="754" w:hanging="317"/>
        <w:rPr>
          <w:del w:id="761" w:author="Chandler Wilson" w:date="2023-05-25T10:35:00Z"/>
          <w:sz w:val="20"/>
        </w:rPr>
      </w:pPr>
      <w:del w:id="762" w:author="Chandler Wilson" w:date="2023-05-25T10:35:00Z">
        <w:r w:rsidDel="00070044">
          <w:rPr>
            <w:color w:val="221F1F"/>
            <w:sz w:val="20"/>
          </w:rPr>
          <w:delText>Effective</w:delText>
        </w:r>
        <w:r w:rsidDel="00070044">
          <w:rPr>
            <w:color w:val="221F1F"/>
            <w:spacing w:val="-11"/>
            <w:sz w:val="20"/>
          </w:rPr>
          <w:delText xml:space="preserve"> </w:delText>
        </w:r>
        <w:r w:rsidDel="00070044">
          <w:rPr>
            <w:color w:val="221F1F"/>
            <w:sz w:val="20"/>
          </w:rPr>
          <w:delText>security</w:delText>
        </w:r>
        <w:r w:rsidDel="00070044">
          <w:rPr>
            <w:color w:val="221F1F"/>
            <w:spacing w:val="-10"/>
            <w:sz w:val="20"/>
          </w:rPr>
          <w:delText xml:space="preserve"> </w:delText>
        </w:r>
        <w:r w:rsidDel="00070044">
          <w:rPr>
            <w:color w:val="221F1F"/>
            <w:sz w:val="20"/>
          </w:rPr>
          <w:delText>services</w:delText>
        </w:r>
        <w:r w:rsidDel="00070044">
          <w:rPr>
            <w:color w:val="221F1F"/>
            <w:spacing w:val="-9"/>
            <w:sz w:val="20"/>
          </w:rPr>
          <w:delText xml:space="preserve"> </w:delText>
        </w:r>
        <w:r w:rsidDel="00070044">
          <w:rPr>
            <w:color w:val="221F1F"/>
            <w:sz w:val="20"/>
          </w:rPr>
          <w:delText>are</w:delText>
        </w:r>
        <w:r w:rsidDel="00070044">
          <w:rPr>
            <w:color w:val="221F1F"/>
            <w:spacing w:val="-11"/>
            <w:sz w:val="20"/>
          </w:rPr>
          <w:delText xml:space="preserve"> </w:delText>
        </w:r>
        <w:r w:rsidDel="00070044">
          <w:rPr>
            <w:color w:val="221F1F"/>
            <w:sz w:val="20"/>
          </w:rPr>
          <w:delText>unavailable</w:delText>
        </w:r>
        <w:r w:rsidDel="00070044">
          <w:rPr>
            <w:color w:val="221F1F"/>
            <w:spacing w:val="-9"/>
            <w:sz w:val="20"/>
          </w:rPr>
          <w:delText xml:space="preserve"> </w:delText>
        </w:r>
        <w:r w:rsidDel="00070044">
          <w:rPr>
            <w:color w:val="221F1F"/>
            <w:sz w:val="20"/>
          </w:rPr>
          <w:delText>at</w:delText>
        </w:r>
        <w:r w:rsidDel="00070044">
          <w:rPr>
            <w:color w:val="221F1F"/>
            <w:spacing w:val="-11"/>
            <w:sz w:val="20"/>
          </w:rPr>
          <w:delText xml:space="preserve"> </w:delText>
        </w:r>
        <w:r w:rsidDel="00070044">
          <w:rPr>
            <w:color w:val="221F1F"/>
            <w:sz w:val="20"/>
          </w:rPr>
          <w:delText>a</w:delText>
        </w:r>
        <w:r w:rsidDel="00070044">
          <w:rPr>
            <w:color w:val="221F1F"/>
            <w:spacing w:val="-10"/>
            <w:sz w:val="20"/>
          </w:rPr>
          <w:delText xml:space="preserve"> </w:delText>
        </w:r>
        <w:r w:rsidDel="00070044">
          <w:rPr>
            <w:color w:val="221F1F"/>
            <w:sz w:val="20"/>
          </w:rPr>
          <w:delText>reasonable</w:delText>
        </w:r>
        <w:r w:rsidDel="00070044">
          <w:rPr>
            <w:color w:val="221F1F"/>
            <w:spacing w:val="-10"/>
            <w:sz w:val="20"/>
          </w:rPr>
          <w:delText xml:space="preserve"> </w:delText>
        </w:r>
        <w:r w:rsidDel="00070044">
          <w:rPr>
            <w:color w:val="221F1F"/>
            <w:sz w:val="20"/>
          </w:rPr>
          <w:delText>cost;</w:delText>
        </w:r>
        <w:r w:rsidDel="00070044">
          <w:rPr>
            <w:color w:val="221F1F"/>
            <w:spacing w:val="-10"/>
            <w:sz w:val="20"/>
          </w:rPr>
          <w:delText xml:space="preserve"> </w:delText>
        </w:r>
        <w:r w:rsidDel="00070044">
          <w:rPr>
            <w:color w:val="221F1F"/>
            <w:spacing w:val="-5"/>
            <w:sz w:val="20"/>
          </w:rPr>
          <w:delText>or</w:delText>
        </w:r>
      </w:del>
    </w:p>
    <w:p w14:paraId="14C463CF" w14:textId="2A01E333" w:rsidR="00016C31" w:rsidDel="00070044" w:rsidRDefault="00016C31">
      <w:pPr>
        <w:pStyle w:val="BodyText"/>
        <w:spacing w:before="9"/>
        <w:rPr>
          <w:del w:id="763" w:author="Chandler Wilson" w:date="2023-05-25T10:35:00Z"/>
          <w:sz w:val="19"/>
        </w:rPr>
      </w:pPr>
    </w:p>
    <w:p w14:paraId="4D35B392" w14:textId="1BABB9A4" w:rsidR="00016C31" w:rsidDel="00070044" w:rsidRDefault="00632607">
      <w:pPr>
        <w:pStyle w:val="ListParagraph"/>
        <w:numPr>
          <w:ilvl w:val="3"/>
          <w:numId w:val="32"/>
        </w:numPr>
        <w:tabs>
          <w:tab w:val="left" w:pos="755"/>
        </w:tabs>
        <w:spacing w:before="1"/>
        <w:ind w:left="754" w:hanging="317"/>
        <w:rPr>
          <w:del w:id="764" w:author="Chandler Wilson" w:date="2023-05-25T10:35:00Z"/>
          <w:sz w:val="20"/>
        </w:rPr>
      </w:pPr>
      <w:del w:id="765" w:author="Chandler Wilson" w:date="2023-05-25T10:35:00Z">
        <w:r w:rsidDel="00070044">
          <w:rPr>
            <w:color w:val="221F1F"/>
            <w:spacing w:val="-2"/>
            <w:sz w:val="20"/>
          </w:rPr>
          <w:delText>Threat</w:delText>
        </w:r>
        <w:r w:rsidDel="00070044">
          <w:rPr>
            <w:color w:val="221F1F"/>
            <w:spacing w:val="1"/>
            <w:sz w:val="20"/>
          </w:rPr>
          <w:delText xml:space="preserve"> </w:delText>
        </w:r>
        <w:r w:rsidDel="00070044">
          <w:rPr>
            <w:color w:val="221F1F"/>
            <w:spacing w:val="-2"/>
            <w:sz w:val="20"/>
          </w:rPr>
          <w:delText>conditions</w:delText>
        </w:r>
        <w:r w:rsidDel="00070044">
          <w:rPr>
            <w:color w:val="221F1F"/>
            <w:spacing w:val="-1"/>
            <w:sz w:val="20"/>
          </w:rPr>
          <w:delText xml:space="preserve"> </w:delText>
        </w:r>
        <w:r w:rsidDel="00070044">
          <w:rPr>
            <w:color w:val="221F1F"/>
            <w:spacing w:val="-2"/>
            <w:sz w:val="20"/>
          </w:rPr>
          <w:delText>necessitate</w:delText>
        </w:r>
        <w:r w:rsidDel="00070044">
          <w:rPr>
            <w:color w:val="221F1F"/>
            <w:spacing w:val="1"/>
            <w:sz w:val="20"/>
          </w:rPr>
          <w:delText xml:space="preserve"> </w:delText>
        </w:r>
        <w:r w:rsidDel="00070044">
          <w:rPr>
            <w:color w:val="221F1F"/>
            <w:spacing w:val="-2"/>
            <w:sz w:val="20"/>
          </w:rPr>
          <w:delText>security</w:delText>
        </w:r>
        <w:r w:rsidDel="00070044">
          <w:rPr>
            <w:color w:val="221F1F"/>
            <w:spacing w:val="5"/>
            <w:sz w:val="20"/>
          </w:rPr>
          <w:delText xml:space="preserve"> </w:delText>
        </w:r>
        <w:r w:rsidDel="00070044">
          <w:rPr>
            <w:color w:val="221F1F"/>
            <w:spacing w:val="-2"/>
            <w:sz w:val="20"/>
          </w:rPr>
          <w:delText>through</w:delText>
        </w:r>
        <w:r w:rsidDel="00070044">
          <w:rPr>
            <w:color w:val="221F1F"/>
            <w:spacing w:val="2"/>
            <w:sz w:val="20"/>
          </w:rPr>
          <w:delText xml:space="preserve"> </w:delText>
        </w:r>
        <w:r w:rsidDel="00070044">
          <w:rPr>
            <w:color w:val="221F1F"/>
            <w:spacing w:val="-2"/>
            <w:sz w:val="20"/>
          </w:rPr>
          <w:delText>military</w:delText>
        </w:r>
        <w:r w:rsidDel="00070044">
          <w:rPr>
            <w:color w:val="221F1F"/>
            <w:spacing w:val="6"/>
            <w:sz w:val="20"/>
          </w:rPr>
          <w:delText xml:space="preserve"> </w:delText>
        </w:r>
        <w:r w:rsidDel="00070044">
          <w:rPr>
            <w:color w:val="221F1F"/>
            <w:spacing w:val="-2"/>
            <w:sz w:val="20"/>
          </w:rPr>
          <w:delText>means.</w:delText>
        </w:r>
      </w:del>
    </w:p>
    <w:p w14:paraId="2036CACC" w14:textId="25FD8EA3" w:rsidR="00016C31" w:rsidDel="00070044" w:rsidRDefault="00016C31">
      <w:pPr>
        <w:pStyle w:val="BodyText"/>
        <w:rPr>
          <w:del w:id="766" w:author="Chandler Wilson" w:date="2023-05-25T10:35:00Z"/>
        </w:rPr>
      </w:pPr>
    </w:p>
    <w:p w14:paraId="710EB705" w14:textId="586BAA48" w:rsidR="00016C31" w:rsidDel="00070044" w:rsidRDefault="00900DE8">
      <w:pPr>
        <w:pStyle w:val="BodyText"/>
        <w:ind w:left="219" w:right="806"/>
        <w:rPr>
          <w:del w:id="767" w:author="Chandler Wilson" w:date="2023-05-25T10:35:00Z"/>
        </w:rPr>
      </w:pPr>
      <w:del w:id="768" w:author="Chandler Wilson" w:date="2023-05-25T10:35:00Z">
        <w:r>
          <w:pict w14:anchorId="13EF95EA">
            <v:rect id="docshape87" o:spid="_x0000_s1041" style="position:absolute;left:0;text-align:left;margin-left:59.5pt;margin-top:33.7pt;width:515pt;height:1.45pt;z-index:-18475008;mso-position-horizontal-relative:page" fillcolor="#0e233d" stroked="f">
              <w10:wrap anchorx="page"/>
            </v:rect>
          </w:pict>
        </w:r>
        <w:r w:rsidR="00632607" w:rsidDel="00070044">
          <w:rPr>
            <w:color w:val="221F1F"/>
          </w:rPr>
          <w:delText>(ii)</w:delText>
        </w:r>
        <w:r w:rsidR="00632607" w:rsidDel="00070044">
          <w:rPr>
            <w:color w:val="221F1F"/>
            <w:spacing w:val="-5"/>
          </w:rPr>
          <w:delText xml:space="preserve"> </w:delText>
        </w:r>
        <w:r w:rsidR="00632607" w:rsidDel="00070044">
          <w:rPr>
            <w:color w:val="221F1F"/>
          </w:rPr>
          <w:delText>In</w:delText>
        </w:r>
        <w:r w:rsidR="00632607" w:rsidDel="00070044">
          <w:rPr>
            <w:color w:val="221F1F"/>
            <w:spacing w:val="-8"/>
          </w:rPr>
          <w:delText xml:space="preserve"> </w:delText>
        </w:r>
        <w:r w:rsidR="00632607" w:rsidDel="00070044">
          <w:rPr>
            <w:color w:val="221F1F"/>
          </w:rPr>
          <w:delText>appropriate</w:delText>
        </w:r>
        <w:r w:rsidR="00632607" w:rsidDel="00070044">
          <w:rPr>
            <w:color w:val="221F1F"/>
            <w:spacing w:val="-7"/>
          </w:rPr>
          <w:delText xml:space="preserve"> </w:delText>
        </w:r>
        <w:r w:rsidR="00632607" w:rsidDel="00070044">
          <w:rPr>
            <w:color w:val="221F1F"/>
          </w:rPr>
          <w:delText>cases,</w:delText>
        </w:r>
        <w:r w:rsidR="00632607" w:rsidDel="00070044">
          <w:rPr>
            <w:color w:val="221F1F"/>
            <w:spacing w:val="-6"/>
          </w:rPr>
          <w:delText xml:space="preserve"> </w:delText>
        </w:r>
        <w:r w:rsidR="00632607" w:rsidDel="00070044">
          <w:rPr>
            <w:color w:val="221F1F"/>
          </w:rPr>
          <w:delText>the</w:delText>
        </w:r>
        <w:r w:rsidR="00632607" w:rsidDel="00070044">
          <w:rPr>
            <w:color w:val="221F1F"/>
            <w:spacing w:val="-8"/>
          </w:rPr>
          <w:delText xml:space="preserve"> </w:delText>
        </w:r>
        <w:r w:rsidR="00632607" w:rsidDel="00070044">
          <w:rPr>
            <w:color w:val="221F1F"/>
          </w:rPr>
          <w:delText>Combatant</w:delText>
        </w:r>
        <w:r w:rsidR="00632607" w:rsidDel="00070044">
          <w:rPr>
            <w:color w:val="221F1F"/>
            <w:spacing w:val="-5"/>
          </w:rPr>
          <w:delText xml:space="preserve"> </w:delText>
        </w:r>
        <w:r w:rsidR="00632607" w:rsidDel="00070044">
          <w:rPr>
            <w:color w:val="221F1F"/>
          </w:rPr>
          <w:delText>Commander</w:delText>
        </w:r>
        <w:r w:rsidR="00632607" w:rsidDel="00070044">
          <w:rPr>
            <w:color w:val="221F1F"/>
            <w:spacing w:val="-4"/>
          </w:rPr>
          <w:delText xml:space="preserve"> </w:delText>
        </w:r>
        <w:r w:rsidR="00632607" w:rsidDel="00070044">
          <w:rPr>
            <w:color w:val="221F1F"/>
          </w:rPr>
          <w:delText>may</w:delText>
        </w:r>
        <w:r w:rsidR="00632607" w:rsidDel="00070044">
          <w:rPr>
            <w:color w:val="221F1F"/>
            <w:spacing w:val="-9"/>
          </w:rPr>
          <w:delText xml:space="preserve"> </w:delText>
        </w:r>
        <w:r w:rsidR="00632607" w:rsidDel="00070044">
          <w:rPr>
            <w:color w:val="221F1F"/>
          </w:rPr>
          <w:delText>provide</w:delText>
        </w:r>
        <w:r w:rsidR="00632607" w:rsidDel="00070044">
          <w:rPr>
            <w:color w:val="221F1F"/>
            <w:spacing w:val="-5"/>
          </w:rPr>
          <w:delText xml:space="preserve"> </w:delText>
        </w:r>
        <w:r w:rsidR="00632607" w:rsidDel="00070044">
          <w:rPr>
            <w:color w:val="221F1F"/>
          </w:rPr>
          <w:delText>security</w:delText>
        </w:r>
        <w:r w:rsidR="00632607" w:rsidDel="00070044">
          <w:rPr>
            <w:color w:val="221F1F"/>
            <w:spacing w:val="-7"/>
          </w:rPr>
          <w:delText xml:space="preserve"> </w:delText>
        </w:r>
        <w:r w:rsidR="00632607" w:rsidDel="00070044">
          <w:rPr>
            <w:color w:val="221F1F"/>
          </w:rPr>
          <w:delText>through</w:delText>
        </w:r>
        <w:r w:rsidR="00632607" w:rsidDel="00070044">
          <w:rPr>
            <w:color w:val="221F1F"/>
            <w:spacing w:val="-5"/>
          </w:rPr>
          <w:delText xml:space="preserve"> </w:delText>
        </w:r>
        <w:r w:rsidR="00632607" w:rsidDel="00070044">
          <w:rPr>
            <w:color w:val="221F1F"/>
          </w:rPr>
          <w:delText>military</w:delText>
        </w:r>
        <w:r w:rsidR="00632607" w:rsidDel="00070044">
          <w:rPr>
            <w:color w:val="221F1F"/>
            <w:spacing w:val="-5"/>
          </w:rPr>
          <w:delText xml:space="preserve"> </w:delText>
        </w:r>
        <w:r w:rsidR="00632607" w:rsidDel="00070044">
          <w:rPr>
            <w:color w:val="221F1F"/>
          </w:rPr>
          <w:delText>means,</w:delText>
        </w:r>
        <w:r w:rsidR="00632607" w:rsidDel="00070044">
          <w:rPr>
            <w:color w:val="221F1F"/>
            <w:spacing w:val="-5"/>
          </w:rPr>
          <w:delText xml:space="preserve"> </w:delText>
        </w:r>
        <w:r w:rsidR="00632607" w:rsidDel="00070044">
          <w:rPr>
            <w:color w:val="221F1F"/>
          </w:rPr>
          <w:delText>commensurate</w:delText>
        </w:r>
        <w:r w:rsidR="00632607" w:rsidDel="00070044">
          <w:rPr>
            <w:color w:val="221F1F"/>
            <w:spacing w:val="-4"/>
          </w:rPr>
          <w:delText xml:space="preserve"> </w:delText>
        </w:r>
        <w:r w:rsidR="00632607" w:rsidDel="00070044">
          <w:rPr>
            <w:color w:val="221F1F"/>
          </w:rPr>
          <w:delText>with the level of security provided DoD civilians.</w:delText>
        </w:r>
      </w:del>
    </w:p>
    <w:p w14:paraId="5C901C85" w14:textId="357073DC" w:rsidR="00016C31" w:rsidDel="00070044" w:rsidRDefault="00016C31">
      <w:pPr>
        <w:rPr>
          <w:del w:id="769" w:author="Chandler Wilson" w:date="2023-05-25T10:35:00Z"/>
        </w:rPr>
        <w:sectPr w:rsidR="00016C31" w:rsidDel="00070044">
          <w:pgSz w:w="12240" w:h="15840"/>
          <w:pgMar w:top="1600" w:right="640" w:bottom="1060" w:left="1000" w:header="0" w:footer="801" w:gutter="0"/>
          <w:cols w:space="720"/>
        </w:sectPr>
      </w:pPr>
    </w:p>
    <w:p w14:paraId="1FA31520" w14:textId="7622224E" w:rsidR="00016C31" w:rsidDel="00070044" w:rsidRDefault="00632607">
      <w:pPr>
        <w:pStyle w:val="BodyText"/>
        <w:spacing w:before="80"/>
        <w:ind w:left="219" w:right="859"/>
        <w:rPr>
          <w:del w:id="770" w:author="Chandler Wilson" w:date="2023-05-25T10:35:00Z"/>
        </w:rPr>
      </w:pPr>
      <w:del w:id="771" w:author="Chandler Wilson" w:date="2023-05-25T10:35:00Z">
        <w:r w:rsidDel="00070044">
          <w:rPr>
            <w:color w:val="221F1F"/>
          </w:rPr>
          <w:lastRenderedPageBreak/>
          <w:delText>(2)(i) Generally, CAAF will be afforded emergency medical and dental care if injured while supporting applicable operations. Additionally, non-CAAF employees who are injured while in the vicinity of U.S. Armed Forces will normally receive emergency medical and dental care. Emergency medical and dental care includes medical care situations in which life, limb, or eyesight is jeopardized. Examples of emergency medical and dental care include examination</w:delText>
        </w:r>
        <w:r w:rsidDel="00070044">
          <w:rPr>
            <w:color w:val="221F1F"/>
            <w:spacing w:val="-3"/>
          </w:rPr>
          <w:delText xml:space="preserve"> </w:delText>
        </w:r>
        <w:r w:rsidDel="00070044">
          <w:rPr>
            <w:color w:val="221F1F"/>
          </w:rPr>
          <w:delText>and</w:delText>
        </w:r>
        <w:r w:rsidDel="00070044">
          <w:rPr>
            <w:color w:val="221F1F"/>
            <w:spacing w:val="-4"/>
          </w:rPr>
          <w:delText xml:space="preserve"> </w:delText>
        </w:r>
        <w:r w:rsidDel="00070044">
          <w:rPr>
            <w:color w:val="221F1F"/>
          </w:rPr>
          <w:delText>initial</w:delText>
        </w:r>
        <w:r w:rsidDel="00070044">
          <w:rPr>
            <w:color w:val="221F1F"/>
            <w:spacing w:val="-6"/>
          </w:rPr>
          <w:delText xml:space="preserve"> </w:delText>
        </w:r>
        <w:r w:rsidDel="00070044">
          <w:rPr>
            <w:color w:val="221F1F"/>
          </w:rPr>
          <w:delText>treatment</w:delText>
        </w:r>
        <w:r w:rsidDel="00070044">
          <w:rPr>
            <w:color w:val="221F1F"/>
            <w:spacing w:val="-4"/>
          </w:rPr>
          <w:delText xml:space="preserve"> </w:delText>
        </w:r>
        <w:r w:rsidDel="00070044">
          <w:rPr>
            <w:color w:val="221F1F"/>
          </w:rPr>
          <w:delText>of</w:delText>
        </w:r>
        <w:r w:rsidDel="00070044">
          <w:rPr>
            <w:color w:val="221F1F"/>
            <w:spacing w:val="-7"/>
          </w:rPr>
          <w:delText xml:space="preserve"> </w:delText>
        </w:r>
        <w:r w:rsidDel="00070044">
          <w:rPr>
            <w:color w:val="221F1F"/>
          </w:rPr>
          <w:delText>victims</w:delText>
        </w:r>
        <w:r w:rsidDel="00070044">
          <w:rPr>
            <w:color w:val="221F1F"/>
            <w:spacing w:val="-6"/>
          </w:rPr>
          <w:delText xml:space="preserve"> </w:delText>
        </w:r>
        <w:r w:rsidDel="00070044">
          <w:rPr>
            <w:color w:val="221F1F"/>
          </w:rPr>
          <w:delText>of</w:delText>
        </w:r>
        <w:r w:rsidDel="00070044">
          <w:rPr>
            <w:color w:val="221F1F"/>
            <w:spacing w:val="-7"/>
          </w:rPr>
          <w:delText xml:space="preserve"> </w:delText>
        </w:r>
        <w:r w:rsidDel="00070044">
          <w:rPr>
            <w:color w:val="221F1F"/>
          </w:rPr>
          <w:delText>sexual</w:delText>
        </w:r>
        <w:r w:rsidDel="00070044">
          <w:rPr>
            <w:color w:val="221F1F"/>
            <w:spacing w:val="-5"/>
          </w:rPr>
          <w:delText xml:space="preserve"> </w:delText>
        </w:r>
        <w:r w:rsidDel="00070044">
          <w:rPr>
            <w:color w:val="221F1F"/>
          </w:rPr>
          <w:delText>assault;</w:delText>
        </w:r>
        <w:r w:rsidDel="00070044">
          <w:rPr>
            <w:color w:val="221F1F"/>
            <w:spacing w:val="-6"/>
          </w:rPr>
          <w:delText xml:space="preserve"> </w:delText>
        </w:r>
        <w:r w:rsidDel="00070044">
          <w:rPr>
            <w:color w:val="221F1F"/>
          </w:rPr>
          <w:delText>refills</w:delText>
        </w:r>
        <w:r w:rsidDel="00070044">
          <w:rPr>
            <w:color w:val="221F1F"/>
            <w:spacing w:val="-6"/>
          </w:rPr>
          <w:delText xml:space="preserve"> </w:delText>
        </w:r>
        <w:r w:rsidDel="00070044">
          <w:rPr>
            <w:color w:val="221F1F"/>
          </w:rPr>
          <w:delText>of</w:delText>
        </w:r>
        <w:r w:rsidDel="00070044">
          <w:rPr>
            <w:color w:val="221F1F"/>
            <w:spacing w:val="-5"/>
          </w:rPr>
          <w:delText xml:space="preserve"> </w:delText>
        </w:r>
        <w:r w:rsidDel="00070044">
          <w:rPr>
            <w:color w:val="221F1F"/>
          </w:rPr>
          <w:delText>prescriptions</w:delText>
        </w:r>
        <w:r w:rsidDel="00070044">
          <w:rPr>
            <w:color w:val="221F1F"/>
            <w:spacing w:val="-5"/>
          </w:rPr>
          <w:delText xml:space="preserve"> </w:delText>
        </w:r>
        <w:r w:rsidDel="00070044">
          <w:rPr>
            <w:color w:val="221F1F"/>
          </w:rPr>
          <w:delText>for</w:delText>
        </w:r>
        <w:r w:rsidDel="00070044">
          <w:rPr>
            <w:color w:val="221F1F"/>
            <w:spacing w:val="-4"/>
          </w:rPr>
          <w:delText xml:space="preserve"> </w:delText>
        </w:r>
        <w:r w:rsidDel="00070044">
          <w:rPr>
            <w:color w:val="221F1F"/>
          </w:rPr>
          <w:delText>life-dependent</w:delText>
        </w:r>
        <w:r w:rsidDel="00070044">
          <w:rPr>
            <w:color w:val="221F1F"/>
            <w:spacing w:val="-7"/>
          </w:rPr>
          <w:delText xml:space="preserve"> </w:delText>
        </w:r>
        <w:r w:rsidDel="00070044">
          <w:rPr>
            <w:color w:val="221F1F"/>
          </w:rPr>
          <w:delText>drugs;</w:delText>
        </w:r>
        <w:r w:rsidDel="00070044">
          <w:rPr>
            <w:color w:val="221F1F"/>
            <w:spacing w:val="-7"/>
          </w:rPr>
          <w:delText xml:space="preserve"> </w:delText>
        </w:r>
        <w:r w:rsidDel="00070044">
          <w:rPr>
            <w:color w:val="221F1F"/>
          </w:rPr>
          <w:delText>repair</w:delText>
        </w:r>
        <w:r w:rsidDel="00070044">
          <w:rPr>
            <w:color w:val="221F1F"/>
            <w:spacing w:val="-2"/>
          </w:rPr>
          <w:delText xml:space="preserve"> </w:delText>
        </w:r>
        <w:r w:rsidDel="00070044">
          <w:rPr>
            <w:color w:val="221F1F"/>
          </w:rPr>
          <w:delText>of broken bones, lacerations, infections; and traumatic injuries to the dentition. Hospitalization will be limited to stabilization and short-term medical treatment with an emphasis on return to duty or placement in the patient movement system.</w:delText>
        </w:r>
      </w:del>
    </w:p>
    <w:p w14:paraId="4E6E3B4D" w14:textId="168AF33D" w:rsidR="00016C31" w:rsidDel="00070044" w:rsidRDefault="00016C31">
      <w:pPr>
        <w:pStyle w:val="BodyText"/>
        <w:spacing w:before="11"/>
        <w:rPr>
          <w:del w:id="772" w:author="Chandler Wilson" w:date="2023-05-25T10:35:00Z"/>
          <w:sz w:val="19"/>
        </w:rPr>
      </w:pPr>
    </w:p>
    <w:p w14:paraId="75E5C82B" w14:textId="52B6D45D" w:rsidR="00016C31" w:rsidDel="00070044" w:rsidRDefault="00632607">
      <w:pPr>
        <w:pStyle w:val="ListParagraph"/>
        <w:numPr>
          <w:ilvl w:val="0"/>
          <w:numId w:val="30"/>
        </w:numPr>
        <w:tabs>
          <w:tab w:val="left" w:pos="513"/>
        </w:tabs>
        <w:ind w:right="951" w:firstLine="0"/>
        <w:rPr>
          <w:del w:id="773" w:author="Chandler Wilson" w:date="2023-05-25T10:35:00Z"/>
          <w:sz w:val="20"/>
        </w:rPr>
      </w:pPr>
      <w:del w:id="774" w:author="Chandler Wilson" w:date="2023-05-25T10:35:00Z">
        <w:r w:rsidDel="00070044">
          <w:rPr>
            <w:color w:val="221F1F"/>
            <w:sz w:val="20"/>
          </w:rPr>
          <w:delText>When the Government provides medical treatment or transportation of Contractor personnel to a selected civilian facility,</w:delText>
        </w:r>
        <w:r w:rsidDel="00070044">
          <w:rPr>
            <w:color w:val="221F1F"/>
            <w:spacing w:val="-3"/>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Contractor</w:delText>
        </w:r>
        <w:r w:rsidDel="00070044">
          <w:rPr>
            <w:color w:val="221F1F"/>
            <w:spacing w:val="-3"/>
            <w:sz w:val="20"/>
          </w:rPr>
          <w:delText xml:space="preserve"> </w:delText>
        </w:r>
        <w:r w:rsidDel="00070044">
          <w:rPr>
            <w:color w:val="221F1F"/>
            <w:sz w:val="20"/>
          </w:rPr>
          <w:delText>shall</w:delText>
        </w:r>
        <w:r w:rsidDel="00070044">
          <w:rPr>
            <w:color w:val="221F1F"/>
            <w:spacing w:val="-3"/>
            <w:sz w:val="20"/>
          </w:rPr>
          <w:delText xml:space="preserve"> </w:delText>
        </w:r>
        <w:r w:rsidDel="00070044">
          <w:rPr>
            <w:color w:val="221F1F"/>
            <w:sz w:val="20"/>
          </w:rPr>
          <w:delText>ensure</w:delText>
        </w:r>
        <w:r w:rsidDel="00070044">
          <w:rPr>
            <w:color w:val="221F1F"/>
            <w:spacing w:val="-3"/>
            <w:sz w:val="20"/>
          </w:rPr>
          <w:delText xml:space="preserve"> </w:delText>
        </w:r>
        <w:r w:rsidDel="00070044">
          <w:rPr>
            <w:color w:val="221F1F"/>
            <w:sz w:val="20"/>
          </w:rPr>
          <w:delText>that</w:delText>
        </w:r>
        <w:r w:rsidDel="00070044">
          <w:rPr>
            <w:color w:val="221F1F"/>
            <w:spacing w:val="-3"/>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Government</w:delText>
        </w:r>
        <w:r w:rsidDel="00070044">
          <w:rPr>
            <w:color w:val="221F1F"/>
            <w:spacing w:val="-4"/>
            <w:sz w:val="20"/>
          </w:rPr>
          <w:delText xml:space="preserve"> </w:delText>
        </w:r>
        <w:r w:rsidDel="00070044">
          <w:rPr>
            <w:color w:val="221F1F"/>
            <w:sz w:val="20"/>
          </w:rPr>
          <w:delText>is</w:delText>
        </w:r>
        <w:r w:rsidDel="00070044">
          <w:rPr>
            <w:color w:val="221F1F"/>
            <w:spacing w:val="-4"/>
            <w:sz w:val="20"/>
          </w:rPr>
          <w:delText xml:space="preserve"> </w:delText>
        </w:r>
        <w:r w:rsidDel="00070044">
          <w:rPr>
            <w:color w:val="221F1F"/>
            <w:sz w:val="20"/>
          </w:rPr>
          <w:delText>reimbursed</w:delText>
        </w:r>
        <w:r w:rsidDel="00070044">
          <w:rPr>
            <w:color w:val="221F1F"/>
            <w:spacing w:val="-2"/>
            <w:sz w:val="20"/>
          </w:rPr>
          <w:delText xml:space="preserve"> </w:delText>
        </w:r>
        <w:r w:rsidDel="00070044">
          <w:rPr>
            <w:color w:val="221F1F"/>
            <w:sz w:val="20"/>
          </w:rPr>
          <w:delText>for</w:delText>
        </w:r>
        <w:r w:rsidDel="00070044">
          <w:rPr>
            <w:color w:val="221F1F"/>
            <w:spacing w:val="-3"/>
            <w:sz w:val="20"/>
          </w:rPr>
          <w:delText xml:space="preserve"> </w:delText>
        </w:r>
        <w:r w:rsidDel="00070044">
          <w:rPr>
            <w:color w:val="221F1F"/>
            <w:sz w:val="20"/>
          </w:rPr>
          <w:delText>any</w:delText>
        </w:r>
        <w:r w:rsidDel="00070044">
          <w:rPr>
            <w:color w:val="221F1F"/>
            <w:spacing w:val="-2"/>
            <w:sz w:val="20"/>
          </w:rPr>
          <w:delText xml:space="preserve"> </w:delText>
        </w:r>
        <w:r w:rsidDel="00070044">
          <w:rPr>
            <w:color w:val="221F1F"/>
            <w:sz w:val="20"/>
          </w:rPr>
          <w:delText>costs</w:delText>
        </w:r>
        <w:r w:rsidDel="00070044">
          <w:rPr>
            <w:color w:val="221F1F"/>
            <w:spacing w:val="-4"/>
            <w:sz w:val="20"/>
          </w:rPr>
          <w:delText xml:space="preserve"> </w:delText>
        </w:r>
        <w:r w:rsidDel="00070044">
          <w:rPr>
            <w:color w:val="221F1F"/>
            <w:sz w:val="20"/>
          </w:rPr>
          <w:delText>associated</w:delText>
        </w:r>
        <w:r w:rsidDel="00070044">
          <w:rPr>
            <w:color w:val="221F1F"/>
            <w:spacing w:val="-2"/>
            <w:sz w:val="20"/>
          </w:rPr>
          <w:delText xml:space="preserve"> </w:delText>
        </w:r>
        <w:r w:rsidDel="00070044">
          <w:rPr>
            <w:color w:val="221F1F"/>
            <w:sz w:val="20"/>
          </w:rPr>
          <w:delText>with</w:delText>
        </w:r>
        <w:r w:rsidDel="00070044">
          <w:rPr>
            <w:color w:val="221F1F"/>
            <w:spacing w:val="-2"/>
            <w:sz w:val="20"/>
          </w:rPr>
          <w:delText xml:space="preserve"> </w:delText>
        </w:r>
        <w:r w:rsidDel="00070044">
          <w:rPr>
            <w:color w:val="221F1F"/>
            <w:sz w:val="20"/>
          </w:rPr>
          <w:delText>such</w:delText>
        </w:r>
        <w:r w:rsidDel="00070044">
          <w:rPr>
            <w:color w:val="221F1F"/>
            <w:spacing w:val="-2"/>
            <w:sz w:val="20"/>
          </w:rPr>
          <w:delText xml:space="preserve"> </w:delText>
        </w:r>
        <w:r w:rsidDel="00070044">
          <w:rPr>
            <w:color w:val="221F1F"/>
            <w:sz w:val="20"/>
          </w:rPr>
          <w:delText>treatment</w:delText>
        </w:r>
        <w:r w:rsidDel="00070044">
          <w:rPr>
            <w:color w:val="221F1F"/>
            <w:spacing w:val="-6"/>
            <w:sz w:val="20"/>
          </w:rPr>
          <w:delText xml:space="preserve"> </w:delText>
        </w:r>
        <w:r w:rsidDel="00070044">
          <w:rPr>
            <w:color w:val="221F1F"/>
            <w:sz w:val="20"/>
          </w:rPr>
          <w:delText xml:space="preserve">or </w:delText>
        </w:r>
        <w:r w:rsidDel="00070044">
          <w:rPr>
            <w:color w:val="221F1F"/>
            <w:spacing w:val="-2"/>
            <w:sz w:val="20"/>
          </w:rPr>
          <w:delText>transportation.</w:delText>
        </w:r>
      </w:del>
    </w:p>
    <w:p w14:paraId="0B3D199A" w14:textId="4AFDC7A1" w:rsidR="00016C31" w:rsidDel="00070044" w:rsidRDefault="00016C31">
      <w:pPr>
        <w:pStyle w:val="BodyText"/>
        <w:spacing w:before="11"/>
        <w:rPr>
          <w:del w:id="775" w:author="Chandler Wilson" w:date="2023-05-25T10:35:00Z"/>
          <w:sz w:val="19"/>
        </w:rPr>
      </w:pPr>
    </w:p>
    <w:p w14:paraId="420BE5B6" w14:textId="24A15E38" w:rsidR="00016C31" w:rsidDel="00070044" w:rsidRDefault="00632607">
      <w:pPr>
        <w:pStyle w:val="ListParagraph"/>
        <w:numPr>
          <w:ilvl w:val="0"/>
          <w:numId w:val="30"/>
        </w:numPr>
        <w:tabs>
          <w:tab w:val="left" w:pos="566"/>
        </w:tabs>
        <w:ind w:left="565" w:hanging="347"/>
        <w:rPr>
          <w:del w:id="776" w:author="Chandler Wilson" w:date="2023-05-25T10:35:00Z"/>
          <w:sz w:val="20"/>
        </w:rPr>
      </w:pPr>
      <w:del w:id="777" w:author="Chandler Wilson" w:date="2023-05-25T10:35:00Z">
        <w:r w:rsidDel="00070044">
          <w:rPr>
            <w:color w:val="221F1F"/>
            <w:sz w:val="20"/>
          </w:rPr>
          <w:delText>Medical</w:delText>
        </w:r>
        <w:r w:rsidDel="00070044">
          <w:rPr>
            <w:color w:val="221F1F"/>
            <w:spacing w:val="-6"/>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dental</w:delText>
        </w:r>
        <w:r w:rsidDel="00070044">
          <w:rPr>
            <w:color w:val="221F1F"/>
            <w:spacing w:val="-7"/>
            <w:sz w:val="20"/>
          </w:rPr>
          <w:delText xml:space="preserve"> </w:delText>
        </w:r>
        <w:r w:rsidDel="00070044">
          <w:rPr>
            <w:color w:val="221F1F"/>
            <w:sz w:val="20"/>
          </w:rPr>
          <w:delText>care</w:delText>
        </w:r>
        <w:r w:rsidDel="00070044">
          <w:rPr>
            <w:color w:val="221F1F"/>
            <w:spacing w:val="-8"/>
            <w:sz w:val="20"/>
          </w:rPr>
          <w:delText xml:space="preserve"> </w:delText>
        </w:r>
        <w:r w:rsidDel="00070044">
          <w:rPr>
            <w:color w:val="221F1F"/>
            <w:sz w:val="20"/>
          </w:rPr>
          <w:delText>beyond</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standard</w:delText>
        </w:r>
        <w:r w:rsidDel="00070044">
          <w:rPr>
            <w:color w:val="221F1F"/>
            <w:spacing w:val="-7"/>
            <w:sz w:val="20"/>
          </w:rPr>
          <w:delText xml:space="preserve"> </w:delText>
        </w:r>
        <w:r w:rsidDel="00070044">
          <w:rPr>
            <w:color w:val="221F1F"/>
            <w:sz w:val="20"/>
          </w:rPr>
          <w:delText>is</w:delText>
        </w:r>
        <w:r w:rsidDel="00070044">
          <w:rPr>
            <w:color w:val="221F1F"/>
            <w:spacing w:val="-6"/>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pacing w:val="-2"/>
            <w:sz w:val="20"/>
          </w:rPr>
          <w:delText>authorized.</w:delText>
        </w:r>
      </w:del>
    </w:p>
    <w:p w14:paraId="5D785CDE" w14:textId="5DA85891" w:rsidR="00016C31" w:rsidDel="00070044" w:rsidRDefault="00016C31">
      <w:pPr>
        <w:pStyle w:val="BodyText"/>
        <w:rPr>
          <w:del w:id="778" w:author="Chandler Wilson" w:date="2023-05-25T10:35:00Z"/>
        </w:rPr>
      </w:pPr>
    </w:p>
    <w:p w14:paraId="6D8FA41C" w14:textId="7F8596ED" w:rsidR="00016C31" w:rsidDel="00070044" w:rsidRDefault="00632607">
      <w:pPr>
        <w:pStyle w:val="ListParagraph"/>
        <w:numPr>
          <w:ilvl w:val="1"/>
          <w:numId w:val="32"/>
        </w:numPr>
        <w:tabs>
          <w:tab w:val="left" w:pos="439"/>
        </w:tabs>
        <w:spacing w:before="1"/>
        <w:ind w:left="438" w:right="1076" w:hanging="284"/>
        <w:jc w:val="left"/>
        <w:rPr>
          <w:del w:id="779" w:author="Chandler Wilson" w:date="2023-05-25T10:35:00Z"/>
          <w:sz w:val="20"/>
        </w:rPr>
      </w:pPr>
      <w:del w:id="780" w:author="Chandler Wilson" w:date="2023-05-25T10:35:00Z">
        <w:r w:rsidDel="00070044">
          <w:rPr>
            <w:color w:val="221F1F"/>
            <w:sz w:val="20"/>
          </w:rPr>
          <w:delText>Contractor</w:delText>
        </w:r>
        <w:r w:rsidDel="00070044">
          <w:rPr>
            <w:color w:val="221F1F"/>
            <w:spacing w:val="-4"/>
            <w:sz w:val="20"/>
          </w:rPr>
          <w:delText xml:space="preserve"> </w:delText>
        </w:r>
        <w:r w:rsidDel="00070044">
          <w:rPr>
            <w:color w:val="221F1F"/>
            <w:sz w:val="20"/>
          </w:rPr>
          <w:delText>personnel</w:delText>
        </w:r>
        <w:r w:rsidDel="00070044">
          <w:rPr>
            <w:color w:val="221F1F"/>
            <w:spacing w:val="-4"/>
            <w:sz w:val="20"/>
          </w:rPr>
          <w:delText xml:space="preserve"> </w:delText>
        </w:r>
        <w:r w:rsidDel="00070044">
          <w:rPr>
            <w:color w:val="221F1F"/>
            <w:sz w:val="20"/>
          </w:rPr>
          <w:delText>must</w:delText>
        </w:r>
        <w:r w:rsidDel="00070044">
          <w:rPr>
            <w:color w:val="221F1F"/>
            <w:spacing w:val="-5"/>
            <w:sz w:val="20"/>
          </w:rPr>
          <w:delText xml:space="preserve"> </w:delText>
        </w:r>
        <w:r w:rsidDel="00070044">
          <w:rPr>
            <w:color w:val="221F1F"/>
            <w:sz w:val="20"/>
          </w:rPr>
          <w:delText>have</w:delText>
        </w:r>
        <w:r w:rsidDel="00070044">
          <w:rPr>
            <w:color w:val="221F1F"/>
            <w:spacing w:val="-4"/>
            <w:sz w:val="20"/>
          </w:rPr>
          <w:delText xml:space="preserve"> </w:delText>
        </w:r>
        <w:r w:rsidDel="00070044">
          <w:rPr>
            <w:color w:val="221F1F"/>
            <w:sz w:val="20"/>
          </w:rPr>
          <w:delText>a</w:delText>
        </w:r>
        <w:r w:rsidDel="00070044">
          <w:rPr>
            <w:color w:val="221F1F"/>
            <w:spacing w:val="-4"/>
            <w:sz w:val="20"/>
          </w:rPr>
          <w:delText xml:space="preserve"> </w:delText>
        </w:r>
        <w:r w:rsidDel="00070044">
          <w:rPr>
            <w:color w:val="221F1F"/>
            <w:sz w:val="20"/>
          </w:rPr>
          <w:delText>Synchronized</w:delText>
        </w:r>
        <w:r w:rsidDel="00070044">
          <w:rPr>
            <w:color w:val="221F1F"/>
            <w:spacing w:val="-5"/>
            <w:sz w:val="20"/>
          </w:rPr>
          <w:delText xml:space="preserve"> </w:delText>
        </w:r>
        <w:r w:rsidDel="00070044">
          <w:rPr>
            <w:color w:val="221F1F"/>
            <w:sz w:val="20"/>
          </w:rPr>
          <w:delText>Predeployment</w:delText>
        </w:r>
        <w:r w:rsidDel="00070044">
          <w:rPr>
            <w:color w:val="221F1F"/>
            <w:spacing w:val="-5"/>
            <w:sz w:val="20"/>
          </w:rPr>
          <w:delText xml:space="preserve"> </w:delText>
        </w:r>
        <w:r w:rsidDel="00070044">
          <w:rPr>
            <w:color w:val="221F1F"/>
            <w:sz w:val="20"/>
          </w:rPr>
          <w:delText>and</w:delText>
        </w:r>
        <w:r w:rsidDel="00070044">
          <w:rPr>
            <w:color w:val="221F1F"/>
            <w:spacing w:val="-3"/>
            <w:sz w:val="20"/>
          </w:rPr>
          <w:delText xml:space="preserve"> </w:delText>
        </w:r>
        <w:r w:rsidDel="00070044">
          <w:rPr>
            <w:color w:val="221F1F"/>
            <w:sz w:val="20"/>
          </w:rPr>
          <w:delText>Operational</w:delText>
        </w:r>
        <w:r w:rsidDel="00070044">
          <w:rPr>
            <w:color w:val="221F1F"/>
            <w:spacing w:val="-4"/>
            <w:sz w:val="20"/>
          </w:rPr>
          <w:delText xml:space="preserve"> </w:delText>
        </w:r>
        <w:r w:rsidDel="00070044">
          <w:rPr>
            <w:color w:val="221F1F"/>
            <w:sz w:val="20"/>
          </w:rPr>
          <w:delText>Tracker (SPOT)-generated</w:delText>
        </w:r>
        <w:r w:rsidDel="00070044">
          <w:rPr>
            <w:color w:val="221F1F"/>
            <w:spacing w:val="-3"/>
            <w:sz w:val="20"/>
          </w:rPr>
          <w:delText xml:space="preserve"> </w:delText>
        </w:r>
        <w:r w:rsidDel="00070044">
          <w:rPr>
            <w:color w:val="221F1F"/>
            <w:sz w:val="20"/>
          </w:rPr>
          <w:delText>letter of</w:delText>
        </w:r>
        <w:r w:rsidDel="00070044">
          <w:rPr>
            <w:color w:val="221F1F"/>
            <w:spacing w:val="-2"/>
            <w:sz w:val="20"/>
          </w:rPr>
          <w:delText xml:space="preserve"> </w:delText>
        </w:r>
        <w:r w:rsidDel="00070044">
          <w:rPr>
            <w:color w:val="221F1F"/>
            <w:sz w:val="20"/>
          </w:rPr>
          <w:delText>authorization signed</w:delText>
        </w:r>
        <w:r w:rsidDel="00070044">
          <w:rPr>
            <w:color w:val="221F1F"/>
            <w:spacing w:val="-1"/>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Contracting Officer</w:delText>
        </w:r>
        <w:r w:rsidDel="00070044">
          <w:rPr>
            <w:color w:val="221F1F"/>
            <w:spacing w:val="-1"/>
            <w:sz w:val="20"/>
          </w:rPr>
          <w:delText xml:space="preserve"> </w:delText>
        </w:r>
        <w:r w:rsidDel="00070044">
          <w:rPr>
            <w:color w:val="221F1F"/>
            <w:sz w:val="20"/>
          </w:rPr>
          <w:delText>in</w:delText>
        </w:r>
        <w:r w:rsidDel="00070044">
          <w:rPr>
            <w:color w:val="221F1F"/>
            <w:spacing w:val="-1"/>
            <w:sz w:val="20"/>
          </w:rPr>
          <w:delText xml:space="preserve"> </w:delText>
        </w:r>
        <w:r w:rsidDel="00070044">
          <w:rPr>
            <w:color w:val="221F1F"/>
            <w:sz w:val="20"/>
          </w:rPr>
          <w:delText>order</w:delText>
        </w:r>
        <w:r w:rsidDel="00070044">
          <w:rPr>
            <w:color w:val="221F1F"/>
            <w:spacing w:val="-3"/>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process</w:delText>
        </w:r>
        <w:r w:rsidDel="00070044">
          <w:rPr>
            <w:color w:val="221F1F"/>
            <w:spacing w:val="-2"/>
            <w:sz w:val="20"/>
          </w:rPr>
          <w:delText xml:space="preserve"> </w:delText>
        </w:r>
        <w:r w:rsidDel="00070044">
          <w:rPr>
            <w:color w:val="221F1F"/>
            <w:sz w:val="20"/>
          </w:rPr>
          <w:delText>through a</w:delText>
        </w:r>
        <w:r w:rsidDel="00070044">
          <w:rPr>
            <w:color w:val="221F1F"/>
            <w:spacing w:val="-5"/>
            <w:sz w:val="20"/>
          </w:rPr>
          <w:delText xml:space="preserve"> </w:delText>
        </w:r>
        <w:r w:rsidDel="00070044">
          <w:rPr>
            <w:color w:val="221F1F"/>
            <w:sz w:val="20"/>
          </w:rPr>
          <w:delText>deployment</w:delText>
        </w:r>
        <w:r w:rsidDel="00070044">
          <w:rPr>
            <w:color w:val="221F1F"/>
            <w:spacing w:val="-4"/>
            <w:sz w:val="20"/>
          </w:rPr>
          <w:delText xml:space="preserve"> </w:delText>
        </w:r>
        <w:r w:rsidDel="00070044">
          <w:rPr>
            <w:color w:val="221F1F"/>
            <w:sz w:val="20"/>
          </w:rPr>
          <w:delText>center or</w:delText>
        </w:r>
        <w:r w:rsidDel="00070044">
          <w:rPr>
            <w:color w:val="221F1F"/>
            <w:spacing w:val="-2"/>
            <w:sz w:val="20"/>
          </w:rPr>
          <w:delText xml:space="preserve"> </w:delText>
        </w:r>
        <w:r w:rsidDel="00070044">
          <w:rPr>
            <w:color w:val="221F1F"/>
            <w:sz w:val="20"/>
          </w:rPr>
          <w:delText>to</w:delText>
        </w:r>
        <w:r w:rsidDel="00070044">
          <w:rPr>
            <w:color w:val="221F1F"/>
            <w:spacing w:val="-1"/>
            <w:sz w:val="20"/>
          </w:rPr>
          <w:delText xml:space="preserve"> </w:delText>
        </w:r>
        <w:r w:rsidDel="00070044">
          <w:rPr>
            <w:color w:val="221F1F"/>
            <w:sz w:val="20"/>
          </w:rPr>
          <w:delText>travel to, from, or within the designated operational area. The letter of authorization also will identify any additional authorizations, privileges, or Government support that Contractor personnel are entitled to under this contract.</w:delText>
        </w:r>
      </w:del>
    </w:p>
    <w:p w14:paraId="3A97C2DA" w14:textId="638C456C" w:rsidR="00016C31" w:rsidDel="00070044" w:rsidRDefault="00632607">
      <w:pPr>
        <w:pStyle w:val="BodyText"/>
        <w:ind w:left="219"/>
        <w:rPr>
          <w:del w:id="781" w:author="Chandler Wilson" w:date="2023-05-25T10:35:00Z"/>
        </w:rPr>
      </w:pPr>
      <w:del w:id="782" w:author="Chandler Wilson" w:date="2023-05-25T10:35:00Z">
        <w:r w:rsidDel="00070044">
          <w:rPr>
            <w:color w:val="221F1F"/>
          </w:rPr>
          <w:delText>Contractor</w:delText>
        </w:r>
        <w:r w:rsidDel="00070044">
          <w:rPr>
            <w:color w:val="221F1F"/>
            <w:spacing w:val="-5"/>
          </w:rPr>
          <w:delText xml:space="preserve"> </w:delText>
        </w:r>
        <w:r w:rsidDel="00070044">
          <w:rPr>
            <w:color w:val="221F1F"/>
          </w:rPr>
          <w:delText>personnel</w:delText>
        </w:r>
        <w:r w:rsidDel="00070044">
          <w:rPr>
            <w:color w:val="221F1F"/>
            <w:spacing w:val="-5"/>
          </w:rPr>
          <w:delText xml:space="preserve"> </w:delText>
        </w:r>
        <w:r w:rsidDel="00070044">
          <w:rPr>
            <w:color w:val="221F1F"/>
          </w:rPr>
          <w:delText>who</w:delText>
        </w:r>
        <w:r w:rsidDel="00070044">
          <w:rPr>
            <w:color w:val="221F1F"/>
            <w:spacing w:val="-8"/>
          </w:rPr>
          <w:delText xml:space="preserve"> </w:delText>
        </w:r>
        <w:r w:rsidDel="00070044">
          <w:rPr>
            <w:color w:val="221F1F"/>
          </w:rPr>
          <w:delText>are</w:delText>
        </w:r>
        <w:r w:rsidDel="00070044">
          <w:rPr>
            <w:color w:val="221F1F"/>
            <w:spacing w:val="-8"/>
          </w:rPr>
          <w:delText xml:space="preserve"> </w:delText>
        </w:r>
        <w:r w:rsidDel="00070044">
          <w:rPr>
            <w:color w:val="221F1F"/>
          </w:rPr>
          <w:delText>issued</w:delText>
        </w:r>
        <w:r w:rsidDel="00070044">
          <w:rPr>
            <w:color w:val="221F1F"/>
            <w:spacing w:val="-2"/>
          </w:rPr>
          <w:delText xml:space="preserve"> </w:delText>
        </w:r>
        <w:r w:rsidDel="00070044">
          <w:rPr>
            <w:color w:val="221F1F"/>
          </w:rPr>
          <w:delText>a</w:delText>
        </w:r>
        <w:r w:rsidDel="00070044">
          <w:rPr>
            <w:color w:val="221F1F"/>
            <w:spacing w:val="-5"/>
          </w:rPr>
          <w:delText xml:space="preserve"> </w:delText>
        </w:r>
        <w:r w:rsidDel="00070044">
          <w:rPr>
            <w:color w:val="221F1F"/>
          </w:rPr>
          <w:delText>letter</w:delText>
        </w:r>
        <w:r w:rsidDel="00070044">
          <w:rPr>
            <w:color w:val="221F1F"/>
            <w:spacing w:val="-5"/>
          </w:rPr>
          <w:delText xml:space="preserve"> of</w:delText>
        </w:r>
      </w:del>
    </w:p>
    <w:p w14:paraId="6B1B089F" w14:textId="617CC68A" w:rsidR="00016C31" w:rsidDel="00070044" w:rsidRDefault="00632607">
      <w:pPr>
        <w:pStyle w:val="BodyText"/>
        <w:ind w:left="219"/>
        <w:rPr>
          <w:del w:id="783" w:author="Chandler Wilson" w:date="2023-05-25T10:35:00Z"/>
        </w:rPr>
      </w:pPr>
      <w:del w:id="784" w:author="Chandler Wilson" w:date="2023-05-25T10:35:00Z">
        <w:r w:rsidDel="00070044">
          <w:rPr>
            <w:color w:val="221F1F"/>
          </w:rPr>
          <w:delText>authorization</w:delText>
        </w:r>
        <w:r w:rsidDel="00070044">
          <w:rPr>
            <w:color w:val="221F1F"/>
            <w:spacing w:val="-9"/>
          </w:rPr>
          <w:delText xml:space="preserve"> </w:delText>
        </w:r>
        <w:r w:rsidDel="00070044">
          <w:rPr>
            <w:color w:val="221F1F"/>
          </w:rPr>
          <w:delText>shall</w:delText>
        </w:r>
        <w:r w:rsidDel="00070044">
          <w:rPr>
            <w:color w:val="221F1F"/>
            <w:spacing w:val="-9"/>
          </w:rPr>
          <w:delText xml:space="preserve"> </w:delText>
        </w:r>
        <w:r w:rsidDel="00070044">
          <w:rPr>
            <w:color w:val="221F1F"/>
          </w:rPr>
          <w:delText>carry</w:delText>
        </w:r>
        <w:r w:rsidDel="00070044">
          <w:rPr>
            <w:color w:val="221F1F"/>
            <w:spacing w:val="-7"/>
          </w:rPr>
          <w:delText xml:space="preserve"> </w:delText>
        </w:r>
        <w:r w:rsidDel="00070044">
          <w:rPr>
            <w:color w:val="221F1F"/>
          </w:rPr>
          <w:delText>it</w:delText>
        </w:r>
        <w:r w:rsidDel="00070044">
          <w:rPr>
            <w:color w:val="221F1F"/>
            <w:spacing w:val="-9"/>
          </w:rPr>
          <w:delText xml:space="preserve"> </w:delText>
        </w:r>
        <w:r w:rsidDel="00070044">
          <w:rPr>
            <w:color w:val="221F1F"/>
          </w:rPr>
          <w:delText>with</w:delText>
        </w:r>
        <w:r w:rsidDel="00070044">
          <w:rPr>
            <w:color w:val="221F1F"/>
            <w:spacing w:val="-8"/>
          </w:rPr>
          <w:delText xml:space="preserve"> </w:delText>
        </w:r>
        <w:r w:rsidDel="00070044">
          <w:rPr>
            <w:color w:val="221F1F"/>
          </w:rPr>
          <w:delText>them</w:delText>
        </w:r>
        <w:r w:rsidDel="00070044">
          <w:rPr>
            <w:color w:val="221F1F"/>
            <w:spacing w:val="-7"/>
          </w:rPr>
          <w:delText xml:space="preserve"> </w:delText>
        </w:r>
        <w:r w:rsidDel="00070044">
          <w:rPr>
            <w:color w:val="221F1F"/>
          </w:rPr>
          <w:delText>at</w:delText>
        </w:r>
        <w:r w:rsidDel="00070044">
          <w:rPr>
            <w:color w:val="221F1F"/>
            <w:spacing w:val="-9"/>
          </w:rPr>
          <w:delText xml:space="preserve"> </w:delText>
        </w:r>
        <w:r w:rsidDel="00070044">
          <w:rPr>
            <w:color w:val="221F1F"/>
          </w:rPr>
          <w:delText>all</w:delText>
        </w:r>
        <w:r w:rsidDel="00070044">
          <w:rPr>
            <w:color w:val="221F1F"/>
            <w:spacing w:val="-9"/>
          </w:rPr>
          <w:delText xml:space="preserve"> </w:delText>
        </w:r>
        <w:r w:rsidDel="00070044">
          <w:rPr>
            <w:color w:val="221F1F"/>
          </w:rPr>
          <w:delText>times</w:delText>
        </w:r>
        <w:r w:rsidDel="00070044">
          <w:rPr>
            <w:color w:val="221F1F"/>
            <w:spacing w:val="-9"/>
          </w:rPr>
          <w:delText xml:space="preserve"> </w:delText>
        </w:r>
        <w:r w:rsidDel="00070044">
          <w:rPr>
            <w:color w:val="221F1F"/>
          </w:rPr>
          <w:delText>while</w:delText>
        </w:r>
        <w:r w:rsidDel="00070044">
          <w:rPr>
            <w:color w:val="221F1F"/>
            <w:spacing w:val="-9"/>
          </w:rPr>
          <w:delText xml:space="preserve"> </w:delText>
        </w:r>
        <w:r w:rsidDel="00070044">
          <w:rPr>
            <w:color w:val="221F1F"/>
            <w:spacing w:val="-2"/>
          </w:rPr>
          <w:delText>deployed.</w:delText>
        </w:r>
      </w:del>
    </w:p>
    <w:p w14:paraId="0726BD64" w14:textId="0AD99572" w:rsidR="00016C31" w:rsidDel="00070044" w:rsidRDefault="00016C31">
      <w:pPr>
        <w:pStyle w:val="BodyText"/>
        <w:spacing w:before="1"/>
        <w:rPr>
          <w:del w:id="785" w:author="Chandler Wilson" w:date="2023-05-25T10:35:00Z"/>
        </w:rPr>
      </w:pPr>
    </w:p>
    <w:p w14:paraId="743C6218" w14:textId="2AE5F4FA" w:rsidR="00016C31" w:rsidDel="00070044" w:rsidRDefault="00632607">
      <w:pPr>
        <w:pStyle w:val="ListParagraph"/>
        <w:numPr>
          <w:ilvl w:val="1"/>
          <w:numId w:val="32"/>
        </w:numPr>
        <w:tabs>
          <w:tab w:val="left" w:pos="441"/>
        </w:tabs>
        <w:ind w:left="440" w:right="1517" w:hanging="287"/>
        <w:jc w:val="left"/>
        <w:rPr>
          <w:del w:id="786" w:author="Chandler Wilson" w:date="2023-05-25T10:35:00Z"/>
          <w:sz w:val="20"/>
        </w:rPr>
      </w:pPr>
      <w:del w:id="787" w:author="Chandler Wilson" w:date="2023-05-25T10:35:00Z">
        <w:r w:rsidDel="00070044">
          <w:rPr>
            <w:color w:val="221F1F"/>
            <w:sz w:val="20"/>
          </w:rPr>
          <w:delText>Unless</w:delText>
        </w:r>
        <w:r w:rsidDel="00070044">
          <w:rPr>
            <w:color w:val="221F1F"/>
            <w:spacing w:val="-7"/>
            <w:sz w:val="20"/>
          </w:rPr>
          <w:delText xml:space="preserve"> </w:delText>
        </w:r>
        <w:r w:rsidDel="00070044">
          <w:rPr>
            <w:color w:val="221F1F"/>
            <w:sz w:val="20"/>
          </w:rPr>
          <w:delText>specified</w:delText>
        </w:r>
        <w:r w:rsidDel="00070044">
          <w:rPr>
            <w:color w:val="221F1F"/>
            <w:spacing w:val="-4"/>
            <w:sz w:val="20"/>
          </w:rPr>
          <w:delText xml:space="preserve"> </w:delText>
        </w:r>
        <w:r w:rsidDel="00070044">
          <w:rPr>
            <w:color w:val="221F1F"/>
            <w:sz w:val="20"/>
          </w:rPr>
          <w:delText>elsewhere</w:delText>
        </w:r>
        <w:r w:rsidDel="00070044">
          <w:rPr>
            <w:color w:val="221F1F"/>
            <w:spacing w:val="-5"/>
            <w:sz w:val="20"/>
          </w:rPr>
          <w:delText xml:space="preserve"> </w:delText>
        </w:r>
        <w:r w:rsidDel="00070044">
          <w:rPr>
            <w:color w:val="221F1F"/>
            <w:sz w:val="20"/>
          </w:rPr>
          <w:delText>in</w:delText>
        </w:r>
        <w:r w:rsidDel="00070044">
          <w:rPr>
            <w:color w:val="221F1F"/>
            <w:spacing w:val="-7"/>
            <w:sz w:val="20"/>
          </w:rPr>
          <w:delText xml:space="preserve"> </w:delText>
        </w:r>
        <w:r w:rsidDel="00070044">
          <w:rPr>
            <w:color w:val="221F1F"/>
            <w:sz w:val="20"/>
          </w:rPr>
          <w:delText>this</w:delText>
        </w:r>
        <w:r w:rsidDel="00070044">
          <w:rPr>
            <w:color w:val="221F1F"/>
            <w:spacing w:val="-8"/>
            <w:sz w:val="20"/>
          </w:rPr>
          <w:delText xml:space="preserve"> </w:delText>
        </w:r>
        <w:r w:rsidDel="00070044">
          <w:rPr>
            <w:color w:val="221F1F"/>
            <w:sz w:val="20"/>
          </w:rPr>
          <w:delText>contract,</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is</w:delText>
        </w:r>
        <w:r w:rsidDel="00070044">
          <w:rPr>
            <w:color w:val="221F1F"/>
            <w:spacing w:val="-9"/>
            <w:sz w:val="20"/>
          </w:rPr>
          <w:delText xml:space="preserve"> </w:delText>
        </w:r>
        <w:r w:rsidDel="00070044">
          <w:rPr>
            <w:color w:val="221F1F"/>
            <w:sz w:val="20"/>
          </w:rPr>
          <w:delText>responsible</w:delText>
        </w:r>
        <w:r w:rsidDel="00070044">
          <w:rPr>
            <w:color w:val="221F1F"/>
            <w:spacing w:val="-4"/>
            <w:sz w:val="20"/>
          </w:rPr>
          <w:delText xml:space="preserve"> </w:delText>
        </w:r>
        <w:r w:rsidDel="00070044">
          <w:rPr>
            <w:color w:val="221F1F"/>
            <w:sz w:val="20"/>
          </w:rPr>
          <w:delText>for</w:delText>
        </w:r>
        <w:r w:rsidDel="00070044">
          <w:rPr>
            <w:color w:val="221F1F"/>
            <w:spacing w:val="-4"/>
            <w:sz w:val="20"/>
          </w:rPr>
          <w:delText xml:space="preserve"> </w:delText>
        </w:r>
        <w:r w:rsidDel="00070044">
          <w:rPr>
            <w:color w:val="221F1F"/>
            <w:sz w:val="20"/>
          </w:rPr>
          <w:delText>all</w:delText>
        </w:r>
        <w:r w:rsidDel="00070044">
          <w:rPr>
            <w:color w:val="221F1F"/>
            <w:spacing w:val="-8"/>
            <w:sz w:val="20"/>
          </w:rPr>
          <w:delText xml:space="preserve"> </w:delText>
        </w:r>
        <w:r w:rsidDel="00070044">
          <w:rPr>
            <w:color w:val="221F1F"/>
            <w:sz w:val="20"/>
          </w:rPr>
          <w:delText>other</w:delText>
        </w:r>
        <w:r w:rsidDel="00070044">
          <w:rPr>
            <w:color w:val="221F1F"/>
            <w:spacing w:val="-4"/>
            <w:sz w:val="20"/>
          </w:rPr>
          <w:delText xml:space="preserve"> </w:delText>
        </w:r>
        <w:r w:rsidDel="00070044">
          <w:rPr>
            <w:color w:val="221F1F"/>
            <w:sz w:val="20"/>
          </w:rPr>
          <w:delText>support</w:delText>
        </w:r>
        <w:r w:rsidDel="00070044">
          <w:rPr>
            <w:color w:val="221F1F"/>
            <w:spacing w:val="-5"/>
            <w:sz w:val="20"/>
          </w:rPr>
          <w:delText xml:space="preserve"> </w:delText>
        </w:r>
        <w:r w:rsidDel="00070044">
          <w:rPr>
            <w:color w:val="221F1F"/>
            <w:sz w:val="20"/>
          </w:rPr>
          <w:delText>required</w:delText>
        </w:r>
        <w:r w:rsidDel="00070044">
          <w:rPr>
            <w:color w:val="221F1F"/>
            <w:spacing w:val="-5"/>
            <w:sz w:val="20"/>
          </w:rPr>
          <w:delText xml:space="preserve"> </w:delText>
        </w:r>
        <w:r w:rsidDel="00070044">
          <w:rPr>
            <w:color w:val="221F1F"/>
            <w:sz w:val="20"/>
          </w:rPr>
          <w:delText>for</w:delText>
        </w:r>
        <w:r w:rsidDel="00070044">
          <w:rPr>
            <w:color w:val="221F1F"/>
            <w:spacing w:val="-4"/>
            <w:sz w:val="20"/>
          </w:rPr>
          <w:delText xml:space="preserve"> </w:delText>
        </w:r>
        <w:r w:rsidDel="00070044">
          <w:rPr>
            <w:color w:val="221F1F"/>
            <w:sz w:val="20"/>
          </w:rPr>
          <w:delText>its personnel engaged in the designated operational area under this contract.</w:delText>
        </w:r>
      </w:del>
    </w:p>
    <w:p w14:paraId="4B8C1879" w14:textId="52F3E24D" w:rsidR="00016C31" w:rsidDel="00070044" w:rsidRDefault="00016C31">
      <w:pPr>
        <w:pStyle w:val="BodyText"/>
        <w:spacing w:before="10"/>
        <w:rPr>
          <w:del w:id="788" w:author="Chandler Wilson" w:date="2023-05-25T10:35:00Z"/>
          <w:sz w:val="19"/>
        </w:rPr>
      </w:pPr>
    </w:p>
    <w:p w14:paraId="5893A735" w14:textId="5C621F11" w:rsidR="00016C31" w:rsidDel="00070044" w:rsidRDefault="00632607">
      <w:pPr>
        <w:pStyle w:val="ListParagraph"/>
        <w:numPr>
          <w:ilvl w:val="0"/>
          <w:numId w:val="29"/>
        </w:numPr>
        <w:tabs>
          <w:tab w:val="left" w:pos="441"/>
        </w:tabs>
        <w:ind w:right="962"/>
        <w:jc w:val="left"/>
        <w:rPr>
          <w:del w:id="789" w:author="Chandler Wilson" w:date="2023-05-25T10:35:00Z"/>
          <w:sz w:val="20"/>
        </w:rPr>
      </w:pPr>
      <w:del w:id="790" w:author="Chandler Wilson" w:date="2023-05-25T10:35:00Z">
        <w:r w:rsidDel="00070044">
          <w:rPr>
            <w:color w:val="221F1F"/>
            <w:sz w:val="20"/>
          </w:rPr>
          <w:delText>Compliance with laws and regulations. (1) The Contractor shall comply with, and shall ensure that its personnel supporting</w:delText>
        </w:r>
        <w:r w:rsidDel="00070044">
          <w:rPr>
            <w:color w:val="221F1F"/>
            <w:spacing w:val="-6"/>
            <w:sz w:val="20"/>
          </w:rPr>
          <w:delText xml:space="preserve"> </w:delText>
        </w:r>
        <w:r w:rsidDel="00070044">
          <w:rPr>
            <w:color w:val="221F1F"/>
            <w:sz w:val="20"/>
          </w:rPr>
          <w:delText>U.S.</w:delText>
        </w:r>
        <w:r w:rsidDel="00070044">
          <w:rPr>
            <w:color w:val="221F1F"/>
            <w:spacing w:val="-5"/>
            <w:sz w:val="20"/>
          </w:rPr>
          <w:delText xml:space="preserve"> </w:delText>
        </w:r>
        <w:r w:rsidDel="00070044">
          <w:rPr>
            <w:color w:val="221F1F"/>
            <w:sz w:val="20"/>
          </w:rPr>
          <w:delText>Armed</w:delText>
        </w:r>
        <w:r w:rsidDel="00070044">
          <w:rPr>
            <w:color w:val="221F1F"/>
            <w:spacing w:val="-6"/>
            <w:sz w:val="20"/>
          </w:rPr>
          <w:delText xml:space="preserve"> </w:delText>
        </w:r>
        <w:r w:rsidDel="00070044">
          <w:rPr>
            <w:color w:val="221F1F"/>
            <w:sz w:val="20"/>
          </w:rPr>
          <w:delText>Forces</w:delText>
        </w:r>
        <w:r w:rsidDel="00070044">
          <w:rPr>
            <w:color w:val="221F1F"/>
            <w:spacing w:val="-7"/>
            <w:sz w:val="20"/>
          </w:rPr>
          <w:delText xml:space="preserve"> </w:delText>
        </w:r>
        <w:r w:rsidDel="00070044">
          <w:rPr>
            <w:color w:val="221F1F"/>
            <w:sz w:val="20"/>
          </w:rPr>
          <w:delText>deployed</w:delText>
        </w:r>
        <w:r w:rsidDel="00070044">
          <w:rPr>
            <w:color w:val="221F1F"/>
            <w:spacing w:val="-4"/>
            <w:sz w:val="20"/>
          </w:rPr>
          <w:delText xml:space="preserve"> </w:delText>
        </w:r>
        <w:r w:rsidDel="00070044">
          <w:rPr>
            <w:color w:val="221F1F"/>
            <w:sz w:val="20"/>
          </w:rPr>
          <w:delText>outside</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United</w:delText>
        </w:r>
        <w:r w:rsidDel="00070044">
          <w:rPr>
            <w:color w:val="221F1F"/>
            <w:spacing w:val="-4"/>
            <w:sz w:val="20"/>
          </w:rPr>
          <w:delText xml:space="preserve"> </w:delText>
        </w:r>
        <w:r w:rsidDel="00070044">
          <w:rPr>
            <w:color w:val="221F1F"/>
            <w:sz w:val="20"/>
          </w:rPr>
          <w:delText>States</w:delText>
        </w:r>
        <w:r w:rsidDel="00070044">
          <w:rPr>
            <w:color w:val="221F1F"/>
            <w:spacing w:val="-6"/>
            <w:sz w:val="20"/>
          </w:rPr>
          <w:delText xml:space="preserve"> </w:delText>
        </w:r>
        <w:r w:rsidDel="00070044">
          <w:rPr>
            <w:color w:val="221F1F"/>
            <w:sz w:val="20"/>
          </w:rPr>
          <w:delText>as</w:delText>
        </w:r>
        <w:r w:rsidDel="00070044">
          <w:rPr>
            <w:color w:val="221F1F"/>
            <w:spacing w:val="-6"/>
            <w:sz w:val="20"/>
          </w:rPr>
          <w:delText xml:space="preserve"> </w:delText>
        </w:r>
        <w:r w:rsidDel="00070044">
          <w:rPr>
            <w:color w:val="221F1F"/>
            <w:sz w:val="20"/>
          </w:rPr>
          <w:delText>specified</w:delText>
        </w:r>
        <w:r w:rsidDel="00070044">
          <w:rPr>
            <w:color w:val="221F1F"/>
            <w:spacing w:val="-4"/>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paragraph</w:delText>
        </w:r>
        <w:r w:rsidDel="00070044">
          <w:rPr>
            <w:color w:val="221F1F"/>
            <w:spacing w:val="-6"/>
            <w:sz w:val="20"/>
          </w:rPr>
          <w:delText xml:space="preserve"> </w:delText>
        </w:r>
        <w:r w:rsidDel="00070044">
          <w:rPr>
            <w:color w:val="221F1F"/>
            <w:sz w:val="20"/>
          </w:rPr>
          <w:delText>(b)(1)</w:delText>
        </w:r>
        <w:r w:rsidDel="00070044">
          <w:rPr>
            <w:color w:val="221F1F"/>
            <w:spacing w:val="-3"/>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clause</w:delText>
        </w:r>
        <w:r w:rsidDel="00070044">
          <w:rPr>
            <w:color w:val="221F1F"/>
            <w:spacing w:val="-5"/>
            <w:sz w:val="20"/>
          </w:rPr>
          <w:delText xml:space="preserve"> </w:delText>
        </w:r>
        <w:r w:rsidDel="00070044">
          <w:rPr>
            <w:color w:val="221F1F"/>
            <w:sz w:val="20"/>
          </w:rPr>
          <w:delText>are familiar with and comply with, all applicable--</w:delText>
        </w:r>
      </w:del>
    </w:p>
    <w:p w14:paraId="33828082" w14:textId="3B4EC663" w:rsidR="00016C31" w:rsidDel="00070044" w:rsidRDefault="00016C31">
      <w:pPr>
        <w:pStyle w:val="BodyText"/>
        <w:spacing w:before="2"/>
        <w:rPr>
          <w:del w:id="791" w:author="Chandler Wilson" w:date="2023-05-25T10:35:00Z"/>
        </w:rPr>
      </w:pPr>
    </w:p>
    <w:p w14:paraId="3088D66A" w14:textId="0F3B2460" w:rsidR="00016C31" w:rsidDel="00070044" w:rsidRDefault="00632607">
      <w:pPr>
        <w:pStyle w:val="ListParagraph"/>
        <w:numPr>
          <w:ilvl w:val="1"/>
          <w:numId w:val="29"/>
        </w:numPr>
        <w:tabs>
          <w:tab w:val="left" w:pos="679"/>
        </w:tabs>
        <w:ind w:hanging="241"/>
        <w:rPr>
          <w:del w:id="792" w:author="Chandler Wilson" w:date="2023-05-25T10:35:00Z"/>
          <w:sz w:val="20"/>
        </w:rPr>
      </w:pPr>
      <w:del w:id="793" w:author="Chandler Wilson" w:date="2023-05-25T10:35:00Z">
        <w:r w:rsidDel="00070044">
          <w:rPr>
            <w:color w:val="221F1F"/>
            <w:sz w:val="20"/>
          </w:rPr>
          <w:delText>United</w:delText>
        </w:r>
        <w:r w:rsidDel="00070044">
          <w:rPr>
            <w:color w:val="221F1F"/>
            <w:spacing w:val="-6"/>
            <w:sz w:val="20"/>
          </w:rPr>
          <w:delText xml:space="preserve"> </w:delText>
        </w:r>
        <w:r w:rsidDel="00070044">
          <w:rPr>
            <w:color w:val="221F1F"/>
            <w:sz w:val="20"/>
          </w:rPr>
          <w:delText>States,</w:delText>
        </w:r>
        <w:r w:rsidDel="00070044">
          <w:rPr>
            <w:color w:val="221F1F"/>
            <w:spacing w:val="-6"/>
            <w:sz w:val="20"/>
          </w:rPr>
          <w:delText xml:space="preserve"> </w:delText>
        </w:r>
        <w:r w:rsidDel="00070044">
          <w:rPr>
            <w:color w:val="221F1F"/>
            <w:sz w:val="20"/>
          </w:rPr>
          <w:delText>host</w:delText>
        </w:r>
        <w:r w:rsidDel="00070044">
          <w:rPr>
            <w:color w:val="221F1F"/>
            <w:spacing w:val="-6"/>
            <w:sz w:val="20"/>
          </w:rPr>
          <w:delText xml:space="preserve"> </w:delText>
        </w:r>
        <w:r w:rsidDel="00070044">
          <w:rPr>
            <w:color w:val="221F1F"/>
            <w:sz w:val="20"/>
          </w:rPr>
          <w:delText>country,</w:delText>
        </w:r>
        <w:r w:rsidDel="00070044">
          <w:rPr>
            <w:color w:val="221F1F"/>
            <w:spacing w:val="-5"/>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third</w:delText>
        </w:r>
        <w:r w:rsidDel="00070044">
          <w:rPr>
            <w:color w:val="221F1F"/>
            <w:spacing w:val="-6"/>
            <w:sz w:val="20"/>
          </w:rPr>
          <w:delText xml:space="preserve"> </w:delText>
        </w:r>
        <w:r w:rsidDel="00070044">
          <w:rPr>
            <w:color w:val="221F1F"/>
            <w:sz w:val="20"/>
          </w:rPr>
          <w:delText>country</w:delText>
        </w:r>
        <w:r w:rsidDel="00070044">
          <w:rPr>
            <w:color w:val="221F1F"/>
            <w:spacing w:val="-7"/>
            <w:sz w:val="20"/>
          </w:rPr>
          <w:delText xml:space="preserve"> </w:delText>
        </w:r>
        <w:r w:rsidDel="00070044">
          <w:rPr>
            <w:color w:val="221F1F"/>
            <w:sz w:val="20"/>
          </w:rPr>
          <w:delText>national</w:delText>
        </w:r>
        <w:r w:rsidDel="00070044">
          <w:rPr>
            <w:color w:val="221F1F"/>
            <w:spacing w:val="-3"/>
            <w:sz w:val="20"/>
          </w:rPr>
          <w:delText xml:space="preserve"> </w:delText>
        </w:r>
        <w:r w:rsidDel="00070044">
          <w:rPr>
            <w:color w:val="221F1F"/>
            <w:spacing w:val="-2"/>
            <w:sz w:val="20"/>
          </w:rPr>
          <w:delText>laws;</w:delText>
        </w:r>
      </w:del>
    </w:p>
    <w:p w14:paraId="0C967C86" w14:textId="6AEF3823" w:rsidR="00016C31" w:rsidDel="00070044" w:rsidRDefault="00016C31">
      <w:pPr>
        <w:pStyle w:val="BodyText"/>
        <w:spacing w:before="10"/>
        <w:rPr>
          <w:del w:id="794" w:author="Chandler Wilson" w:date="2023-05-25T10:35:00Z"/>
          <w:sz w:val="19"/>
        </w:rPr>
      </w:pPr>
    </w:p>
    <w:p w14:paraId="0433D642" w14:textId="2CA42108" w:rsidR="00016C31" w:rsidDel="00070044" w:rsidRDefault="00632607">
      <w:pPr>
        <w:pStyle w:val="ListParagraph"/>
        <w:numPr>
          <w:ilvl w:val="1"/>
          <w:numId w:val="29"/>
        </w:numPr>
        <w:tabs>
          <w:tab w:val="left" w:pos="734"/>
        </w:tabs>
        <w:ind w:left="733" w:hanging="296"/>
        <w:rPr>
          <w:del w:id="795" w:author="Chandler Wilson" w:date="2023-05-25T10:35:00Z"/>
          <w:sz w:val="20"/>
        </w:rPr>
      </w:pPr>
      <w:del w:id="796" w:author="Chandler Wilson" w:date="2023-05-25T10:35:00Z">
        <w:r w:rsidDel="00070044">
          <w:rPr>
            <w:color w:val="221F1F"/>
            <w:sz w:val="20"/>
          </w:rPr>
          <w:delText>Provisions</w:delText>
        </w:r>
        <w:r w:rsidDel="00070044">
          <w:rPr>
            <w:color w:val="221F1F"/>
            <w:spacing w:val="-11"/>
            <w:sz w:val="20"/>
          </w:rPr>
          <w:delText xml:space="preserve"> </w:delText>
        </w:r>
        <w:r w:rsidDel="00070044">
          <w:rPr>
            <w:color w:val="221F1F"/>
            <w:sz w:val="20"/>
          </w:rPr>
          <w:delText>of</w:delText>
        </w:r>
        <w:r w:rsidDel="00070044">
          <w:rPr>
            <w:color w:val="221F1F"/>
            <w:spacing w:val="-8"/>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law</w:delText>
        </w:r>
        <w:r w:rsidDel="00070044">
          <w:rPr>
            <w:color w:val="221F1F"/>
            <w:spacing w:val="-11"/>
            <w:sz w:val="20"/>
          </w:rPr>
          <w:delText xml:space="preserve"> </w:delText>
        </w:r>
        <w:r w:rsidDel="00070044">
          <w:rPr>
            <w:color w:val="221F1F"/>
            <w:sz w:val="20"/>
          </w:rPr>
          <w:delText>of</w:delText>
        </w:r>
        <w:r w:rsidDel="00070044">
          <w:rPr>
            <w:color w:val="221F1F"/>
            <w:spacing w:val="-8"/>
            <w:sz w:val="20"/>
          </w:rPr>
          <w:delText xml:space="preserve"> </w:delText>
        </w:r>
        <w:r w:rsidDel="00070044">
          <w:rPr>
            <w:color w:val="221F1F"/>
            <w:sz w:val="20"/>
          </w:rPr>
          <w:delText>war,</w:delText>
        </w:r>
        <w:r w:rsidDel="00070044">
          <w:rPr>
            <w:color w:val="221F1F"/>
            <w:spacing w:val="-10"/>
            <w:sz w:val="20"/>
          </w:rPr>
          <w:delText xml:space="preserve"> </w:delText>
        </w:r>
        <w:r w:rsidDel="00070044">
          <w:rPr>
            <w:color w:val="221F1F"/>
            <w:sz w:val="20"/>
          </w:rPr>
          <w:delText>as</w:delText>
        </w:r>
        <w:r w:rsidDel="00070044">
          <w:rPr>
            <w:color w:val="221F1F"/>
            <w:spacing w:val="-9"/>
            <w:sz w:val="20"/>
          </w:rPr>
          <w:delText xml:space="preserve"> </w:delText>
        </w:r>
        <w:r w:rsidDel="00070044">
          <w:rPr>
            <w:color w:val="221F1F"/>
            <w:sz w:val="20"/>
          </w:rPr>
          <w:delText>well</w:delText>
        </w:r>
        <w:r w:rsidDel="00070044">
          <w:rPr>
            <w:color w:val="221F1F"/>
            <w:spacing w:val="-9"/>
            <w:sz w:val="20"/>
          </w:rPr>
          <w:delText xml:space="preserve"> </w:delText>
        </w:r>
        <w:r w:rsidDel="00070044">
          <w:rPr>
            <w:color w:val="221F1F"/>
            <w:sz w:val="20"/>
          </w:rPr>
          <w:delText>as</w:delText>
        </w:r>
        <w:r w:rsidDel="00070044">
          <w:rPr>
            <w:color w:val="221F1F"/>
            <w:spacing w:val="-10"/>
            <w:sz w:val="20"/>
          </w:rPr>
          <w:delText xml:space="preserve"> </w:delText>
        </w:r>
        <w:r w:rsidDel="00070044">
          <w:rPr>
            <w:color w:val="221F1F"/>
            <w:sz w:val="20"/>
          </w:rPr>
          <w:delText>any</w:delText>
        </w:r>
        <w:r w:rsidDel="00070044">
          <w:rPr>
            <w:color w:val="221F1F"/>
            <w:spacing w:val="-8"/>
            <w:sz w:val="20"/>
          </w:rPr>
          <w:delText xml:space="preserve"> </w:delText>
        </w:r>
        <w:r w:rsidDel="00070044">
          <w:rPr>
            <w:color w:val="221F1F"/>
            <w:sz w:val="20"/>
          </w:rPr>
          <w:delText>other</w:delText>
        </w:r>
        <w:r w:rsidDel="00070044">
          <w:rPr>
            <w:color w:val="221F1F"/>
            <w:spacing w:val="-7"/>
            <w:sz w:val="20"/>
          </w:rPr>
          <w:delText xml:space="preserve"> </w:delText>
        </w:r>
        <w:r w:rsidDel="00070044">
          <w:rPr>
            <w:color w:val="221F1F"/>
            <w:sz w:val="20"/>
          </w:rPr>
          <w:delText>applicable</w:delText>
        </w:r>
        <w:r w:rsidDel="00070044">
          <w:rPr>
            <w:color w:val="221F1F"/>
            <w:spacing w:val="-8"/>
            <w:sz w:val="20"/>
          </w:rPr>
          <w:delText xml:space="preserve"> </w:delText>
        </w:r>
        <w:r w:rsidDel="00070044">
          <w:rPr>
            <w:color w:val="221F1F"/>
            <w:sz w:val="20"/>
          </w:rPr>
          <w:delText>treaties</w:delText>
        </w:r>
        <w:r w:rsidDel="00070044">
          <w:rPr>
            <w:color w:val="221F1F"/>
            <w:spacing w:val="-9"/>
            <w:sz w:val="20"/>
          </w:rPr>
          <w:delText xml:space="preserve"> </w:delText>
        </w:r>
        <w:r w:rsidDel="00070044">
          <w:rPr>
            <w:color w:val="221F1F"/>
            <w:sz w:val="20"/>
          </w:rPr>
          <w:delText>and</w:delText>
        </w:r>
        <w:r w:rsidDel="00070044">
          <w:rPr>
            <w:color w:val="221F1F"/>
            <w:spacing w:val="-8"/>
            <w:sz w:val="20"/>
          </w:rPr>
          <w:delText xml:space="preserve"> </w:delText>
        </w:r>
        <w:r w:rsidDel="00070044">
          <w:rPr>
            <w:color w:val="221F1F"/>
            <w:sz w:val="20"/>
          </w:rPr>
          <w:delText>international</w:delText>
        </w:r>
        <w:r w:rsidDel="00070044">
          <w:rPr>
            <w:color w:val="221F1F"/>
            <w:spacing w:val="-8"/>
            <w:sz w:val="20"/>
          </w:rPr>
          <w:delText xml:space="preserve"> </w:delText>
        </w:r>
        <w:r w:rsidDel="00070044">
          <w:rPr>
            <w:color w:val="221F1F"/>
            <w:spacing w:val="-2"/>
            <w:sz w:val="20"/>
          </w:rPr>
          <w:delText>agreements;</w:delText>
        </w:r>
      </w:del>
    </w:p>
    <w:p w14:paraId="53AF5095" w14:textId="2F93EDE0" w:rsidR="00016C31" w:rsidDel="00070044" w:rsidRDefault="00016C31">
      <w:pPr>
        <w:pStyle w:val="BodyText"/>
        <w:spacing w:before="1"/>
        <w:rPr>
          <w:del w:id="797" w:author="Chandler Wilson" w:date="2023-05-25T10:35:00Z"/>
        </w:rPr>
      </w:pPr>
    </w:p>
    <w:p w14:paraId="07B33D39" w14:textId="178B62F9" w:rsidR="00016C31" w:rsidDel="00070044" w:rsidRDefault="00632607">
      <w:pPr>
        <w:pStyle w:val="ListParagraph"/>
        <w:numPr>
          <w:ilvl w:val="1"/>
          <w:numId w:val="29"/>
        </w:numPr>
        <w:tabs>
          <w:tab w:val="left" w:pos="789"/>
        </w:tabs>
        <w:ind w:left="788" w:hanging="351"/>
        <w:rPr>
          <w:del w:id="798" w:author="Chandler Wilson" w:date="2023-05-25T10:35:00Z"/>
          <w:sz w:val="20"/>
        </w:rPr>
      </w:pPr>
      <w:del w:id="799" w:author="Chandler Wilson" w:date="2023-05-25T10:35:00Z">
        <w:r w:rsidDel="00070044">
          <w:rPr>
            <w:color w:val="221F1F"/>
            <w:spacing w:val="-2"/>
            <w:sz w:val="20"/>
          </w:rPr>
          <w:delText>United</w:delText>
        </w:r>
        <w:r w:rsidDel="00070044">
          <w:rPr>
            <w:color w:val="221F1F"/>
            <w:sz w:val="20"/>
          </w:rPr>
          <w:delText xml:space="preserve"> </w:delText>
        </w:r>
        <w:r w:rsidDel="00070044">
          <w:rPr>
            <w:color w:val="221F1F"/>
            <w:spacing w:val="-2"/>
            <w:sz w:val="20"/>
          </w:rPr>
          <w:delText>States</w:delText>
        </w:r>
        <w:r w:rsidDel="00070044">
          <w:rPr>
            <w:color w:val="221F1F"/>
            <w:spacing w:val="1"/>
            <w:sz w:val="20"/>
          </w:rPr>
          <w:delText xml:space="preserve"> </w:delText>
        </w:r>
        <w:r w:rsidDel="00070044">
          <w:rPr>
            <w:color w:val="221F1F"/>
            <w:spacing w:val="-2"/>
            <w:sz w:val="20"/>
          </w:rPr>
          <w:delText>regulations,</w:delText>
        </w:r>
        <w:r w:rsidDel="00070044">
          <w:rPr>
            <w:color w:val="221F1F"/>
            <w:spacing w:val="6"/>
            <w:sz w:val="20"/>
          </w:rPr>
          <w:delText xml:space="preserve"> </w:delText>
        </w:r>
        <w:r w:rsidDel="00070044">
          <w:rPr>
            <w:color w:val="221F1F"/>
            <w:spacing w:val="-2"/>
            <w:sz w:val="20"/>
          </w:rPr>
          <w:delText>directives,</w:delText>
        </w:r>
        <w:r w:rsidDel="00070044">
          <w:rPr>
            <w:color w:val="221F1F"/>
            <w:spacing w:val="4"/>
            <w:sz w:val="20"/>
          </w:rPr>
          <w:delText xml:space="preserve"> </w:delText>
        </w:r>
        <w:r w:rsidDel="00070044">
          <w:rPr>
            <w:color w:val="221F1F"/>
            <w:spacing w:val="-2"/>
            <w:sz w:val="20"/>
          </w:rPr>
          <w:delText>instructions,</w:delText>
        </w:r>
        <w:r w:rsidDel="00070044">
          <w:rPr>
            <w:color w:val="221F1F"/>
            <w:spacing w:val="4"/>
            <w:sz w:val="20"/>
          </w:rPr>
          <w:delText xml:space="preserve"> </w:delText>
        </w:r>
        <w:r w:rsidDel="00070044">
          <w:rPr>
            <w:color w:val="221F1F"/>
            <w:spacing w:val="-2"/>
            <w:sz w:val="20"/>
          </w:rPr>
          <w:delText>policies,</w:delText>
        </w:r>
        <w:r w:rsidDel="00070044">
          <w:rPr>
            <w:color w:val="221F1F"/>
            <w:spacing w:val="3"/>
            <w:sz w:val="20"/>
          </w:rPr>
          <w:delText xml:space="preserve"> </w:delText>
        </w:r>
        <w:r w:rsidDel="00070044">
          <w:rPr>
            <w:color w:val="221F1F"/>
            <w:spacing w:val="-2"/>
            <w:sz w:val="20"/>
          </w:rPr>
          <w:delText>and</w:delText>
        </w:r>
        <w:r w:rsidDel="00070044">
          <w:rPr>
            <w:color w:val="221F1F"/>
            <w:spacing w:val="3"/>
            <w:sz w:val="20"/>
          </w:rPr>
          <w:delText xml:space="preserve"> </w:delText>
        </w:r>
        <w:r w:rsidDel="00070044">
          <w:rPr>
            <w:color w:val="221F1F"/>
            <w:spacing w:val="-2"/>
            <w:sz w:val="20"/>
          </w:rPr>
          <w:delText>procedures;</w:delText>
        </w:r>
        <w:r w:rsidDel="00070044">
          <w:rPr>
            <w:color w:val="221F1F"/>
            <w:spacing w:val="7"/>
            <w:sz w:val="20"/>
          </w:rPr>
          <w:delText xml:space="preserve"> </w:delText>
        </w:r>
        <w:r w:rsidDel="00070044">
          <w:rPr>
            <w:color w:val="221F1F"/>
            <w:spacing w:val="-5"/>
            <w:sz w:val="20"/>
          </w:rPr>
          <w:delText>and</w:delText>
        </w:r>
      </w:del>
    </w:p>
    <w:p w14:paraId="02406610" w14:textId="5960A354" w:rsidR="00016C31" w:rsidDel="00070044" w:rsidRDefault="00016C31">
      <w:pPr>
        <w:pStyle w:val="BodyText"/>
        <w:spacing w:before="1"/>
        <w:rPr>
          <w:del w:id="800" w:author="Chandler Wilson" w:date="2023-05-25T10:35:00Z"/>
        </w:rPr>
      </w:pPr>
    </w:p>
    <w:p w14:paraId="7B9829AF" w14:textId="25CE2195" w:rsidR="00016C31" w:rsidDel="00070044" w:rsidRDefault="00632607">
      <w:pPr>
        <w:pStyle w:val="ListParagraph"/>
        <w:numPr>
          <w:ilvl w:val="0"/>
          <w:numId w:val="30"/>
        </w:numPr>
        <w:tabs>
          <w:tab w:val="left" w:pos="778"/>
          <w:tab w:val="left" w:pos="779"/>
        </w:tabs>
        <w:ind w:left="440" w:right="1354" w:hanging="241"/>
        <w:rPr>
          <w:del w:id="801" w:author="Chandler Wilson" w:date="2023-05-25T10:35:00Z"/>
          <w:sz w:val="20"/>
        </w:rPr>
      </w:pPr>
      <w:del w:id="802" w:author="Chandler Wilson" w:date="2023-05-25T10:35:00Z">
        <w:r w:rsidDel="00070044">
          <w:rPr>
            <w:color w:val="221F1F"/>
            <w:sz w:val="20"/>
          </w:rPr>
          <w:delText>Orders,</w:delText>
        </w:r>
        <w:r w:rsidDel="00070044">
          <w:rPr>
            <w:color w:val="221F1F"/>
            <w:spacing w:val="-7"/>
            <w:sz w:val="20"/>
          </w:rPr>
          <w:delText xml:space="preserve"> </w:delText>
        </w:r>
        <w:r w:rsidDel="00070044">
          <w:rPr>
            <w:color w:val="221F1F"/>
            <w:sz w:val="20"/>
          </w:rPr>
          <w:delText>directives,</w:delText>
        </w:r>
        <w:r w:rsidDel="00070044">
          <w:rPr>
            <w:color w:val="221F1F"/>
            <w:spacing w:val="-7"/>
            <w:sz w:val="20"/>
          </w:rPr>
          <w:delText xml:space="preserve"> </w:delText>
        </w:r>
        <w:r w:rsidDel="00070044">
          <w:rPr>
            <w:color w:val="221F1F"/>
            <w:sz w:val="20"/>
          </w:rPr>
          <w:delText>and</w:delText>
        </w:r>
        <w:r w:rsidDel="00070044">
          <w:rPr>
            <w:color w:val="221F1F"/>
            <w:spacing w:val="-7"/>
            <w:sz w:val="20"/>
          </w:rPr>
          <w:delText xml:space="preserve"> </w:delText>
        </w:r>
        <w:r w:rsidDel="00070044">
          <w:rPr>
            <w:color w:val="221F1F"/>
            <w:sz w:val="20"/>
          </w:rPr>
          <w:delText>instructions</w:delText>
        </w:r>
        <w:r w:rsidDel="00070044">
          <w:rPr>
            <w:color w:val="221F1F"/>
            <w:spacing w:val="-7"/>
            <w:sz w:val="20"/>
          </w:rPr>
          <w:delText xml:space="preserve"> </w:delText>
        </w:r>
        <w:r w:rsidDel="00070044">
          <w:rPr>
            <w:color w:val="221F1F"/>
            <w:sz w:val="20"/>
          </w:rPr>
          <w:delText>issued</w:delText>
        </w:r>
        <w:r w:rsidDel="00070044">
          <w:rPr>
            <w:color w:val="221F1F"/>
            <w:spacing w:val="-5"/>
            <w:sz w:val="20"/>
          </w:rPr>
          <w:delText xml:space="preserve"> </w:delText>
        </w:r>
        <w:r w:rsidDel="00070044">
          <w:rPr>
            <w:color w:val="221F1F"/>
            <w:sz w:val="20"/>
          </w:rPr>
          <w:delText>by</w:delText>
        </w:r>
        <w:r w:rsidDel="00070044">
          <w:rPr>
            <w:color w:val="221F1F"/>
            <w:spacing w:val="-7"/>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Combatant</w:delText>
        </w:r>
        <w:r w:rsidDel="00070044">
          <w:rPr>
            <w:color w:val="221F1F"/>
            <w:spacing w:val="-7"/>
            <w:sz w:val="20"/>
          </w:rPr>
          <w:delText xml:space="preserve"> </w:delText>
        </w:r>
        <w:r w:rsidDel="00070044">
          <w:rPr>
            <w:color w:val="221F1F"/>
            <w:sz w:val="20"/>
          </w:rPr>
          <w:delText>Commander,</w:delText>
        </w:r>
        <w:r w:rsidDel="00070044">
          <w:rPr>
            <w:color w:val="221F1F"/>
            <w:spacing w:val="-6"/>
            <w:sz w:val="20"/>
          </w:rPr>
          <w:delText xml:space="preserve"> </w:delText>
        </w:r>
        <w:r w:rsidDel="00070044">
          <w:rPr>
            <w:color w:val="221F1F"/>
            <w:sz w:val="20"/>
          </w:rPr>
          <w:delText>including</w:delText>
        </w:r>
        <w:r w:rsidDel="00070044">
          <w:rPr>
            <w:color w:val="221F1F"/>
            <w:spacing w:val="-6"/>
            <w:sz w:val="20"/>
          </w:rPr>
          <w:delText xml:space="preserve"> </w:delText>
        </w:r>
        <w:r w:rsidDel="00070044">
          <w:rPr>
            <w:color w:val="221F1F"/>
            <w:sz w:val="20"/>
          </w:rPr>
          <w:delText>those</w:delText>
        </w:r>
        <w:r w:rsidDel="00070044">
          <w:rPr>
            <w:color w:val="221F1F"/>
            <w:spacing w:val="-7"/>
            <w:sz w:val="20"/>
          </w:rPr>
          <w:delText xml:space="preserve"> </w:delText>
        </w:r>
        <w:r w:rsidDel="00070044">
          <w:rPr>
            <w:color w:val="221F1F"/>
            <w:sz w:val="20"/>
          </w:rPr>
          <w:delText>relating</w:delText>
        </w:r>
        <w:r w:rsidDel="00070044">
          <w:rPr>
            <w:color w:val="221F1F"/>
            <w:spacing w:val="-6"/>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force protection, security, health, safety, or relations and interaction with local nationals.</w:delText>
        </w:r>
      </w:del>
    </w:p>
    <w:p w14:paraId="17840F6C" w14:textId="6FEB0E7E" w:rsidR="00016C31" w:rsidDel="00070044" w:rsidRDefault="00016C31">
      <w:pPr>
        <w:pStyle w:val="BodyText"/>
        <w:spacing w:before="10"/>
        <w:rPr>
          <w:del w:id="803" w:author="Chandler Wilson" w:date="2023-05-25T10:35:00Z"/>
          <w:sz w:val="19"/>
        </w:rPr>
      </w:pPr>
    </w:p>
    <w:p w14:paraId="40505B8E" w14:textId="2EABEF52" w:rsidR="00016C31" w:rsidDel="00070044" w:rsidRDefault="00632607">
      <w:pPr>
        <w:pStyle w:val="ListParagraph"/>
        <w:numPr>
          <w:ilvl w:val="1"/>
          <w:numId w:val="30"/>
        </w:numPr>
        <w:tabs>
          <w:tab w:val="left" w:pos="724"/>
        </w:tabs>
        <w:ind w:right="933" w:hanging="3"/>
        <w:rPr>
          <w:del w:id="804" w:author="Chandler Wilson" w:date="2023-05-25T10:35:00Z"/>
          <w:sz w:val="20"/>
        </w:rPr>
      </w:pPr>
      <w:del w:id="805" w:author="Chandler Wilson" w:date="2023-05-25T10:35:00Z">
        <w:r w:rsidDel="00070044">
          <w:rPr>
            <w:color w:val="221F1F"/>
            <w:sz w:val="20"/>
          </w:rPr>
          <w:delText>The</w:delText>
        </w:r>
        <w:r w:rsidDel="00070044">
          <w:rPr>
            <w:color w:val="221F1F"/>
            <w:spacing w:val="-1"/>
            <w:sz w:val="20"/>
          </w:rPr>
          <w:delText xml:space="preserve"> </w:delText>
        </w:r>
        <w:r w:rsidDel="00070044">
          <w:rPr>
            <w:color w:val="221F1F"/>
            <w:sz w:val="20"/>
          </w:rPr>
          <w:delText>Contractor</w:delText>
        </w:r>
        <w:r w:rsidDel="00070044">
          <w:rPr>
            <w:color w:val="221F1F"/>
            <w:spacing w:val="-1"/>
            <w:sz w:val="20"/>
          </w:rPr>
          <w:delText xml:space="preserve"> </w:delText>
        </w:r>
        <w:r w:rsidDel="00070044">
          <w:rPr>
            <w:color w:val="221F1F"/>
            <w:sz w:val="20"/>
          </w:rPr>
          <w:delText>shall</w:delText>
        </w:r>
        <w:r w:rsidDel="00070044">
          <w:rPr>
            <w:color w:val="221F1F"/>
            <w:spacing w:val="-1"/>
            <w:sz w:val="20"/>
          </w:rPr>
          <w:delText xml:space="preserve"> </w:delText>
        </w:r>
        <w:r w:rsidDel="00070044">
          <w:rPr>
            <w:color w:val="221F1F"/>
            <w:sz w:val="20"/>
          </w:rPr>
          <w:delText>institute</w:delText>
        </w:r>
        <w:r w:rsidDel="00070044">
          <w:rPr>
            <w:color w:val="221F1F"/>
            <w:spacing w:val="-3"/>
            <w:sz w:val="20"/>
          </w:rPr>
          <w:delText xml:space="preserve"> </w:delText>
        </w:r>
        <w:r w:rsidDel="00070044">
          <w:rPr>
            <w:color w:val="221F1F"/>
            <w:sz w:val="20"/>
          </w:rPr>
          <w:delText>and implement</w:delText>
        </w:r>
        <w:r w:rsidDel="00070044">
          <w:rPr>
            <w:color w:val="221F1F"/>
            <w:spacing w:val="-2"/>
            <w:sz w:val="20"/>
          </w:rPr>
          <w:delText xml:space="preserve"> </w:delText>
        </w:r>
        <w:r w:rsidDel="00070044">
          <w:rPr>
            <w:color w:val="221F1F"/>
            <w:sz w:val="20"/>
          </w:rPr>
          <w:delText>an effective</w:delText>
        </w:r>
        <w:r w:rsidDel="00070044">
          <w:rPr>
            <w:color w:val="221F1F"/>
            <w:spacing w:val="-1"/>
            <w:sz w:val="20"/>
          </w:rPr>
          <w:delText xml:space="preserve"> </w:delText>
        </w:r>
        <w:r w:rsidDel="00070044">
          <w:rPr>
            <w:color w:val="221F1F"/>
            <w:sz w:val="20"/>
          </w:rPr>
          <w:delText>program to</w:delText>
        </w:r>
        <w:r w:rsidDel="00070044">
          <w:rPr>
            <w:color w:val="221F1F"/>
            <w:spacing w:val="-3"/>
            <w:sz w:val="20"/>
          </w:rPr>
          <w:delText xml:space="preserve"> </w:delText>
        </w:r>
        <w:r w:rsidDel="00070044">
          <w:rPr>
            <w:color w:val="221F1F"/>
            <w:sz w:val="20"/>
          </w:rPr>
          <w:delText>prevent</w:delText>
        </w:r>
        <w:r w:rsidDel="00070044">
          <w:rPr>
            <w:color w:val="221F1F"/>
            <w:spacing w:val="-2"/>
            <w:sz w:val="20"/>
          </w:rPr>
          <w:delText xml:space="preserve"> </w:delText>
        </w:r>
        <w:r w:rsidDel="00070044">
          <w:rPr>
            <w:color w:val="221F1F"/>
            <w:sz w:val="20"/>
          </w:rPr>
          <w:delText>violations of</w:delText>
        </w:r>
        <w:r w:rsidDel="00070044">
          <w:rPr>
            <w:color w:val="221F1F"/>
            <w:spacing w:val="-3"/>
            <w:sz w:val="20"/>
          </w:rPr>
          <w:delText xml:space="preserve"> </w:delText>
        </w:r>
        <w:r w:rsidDel="00070044">
          <w:rPr>
            <w:color w:val="221F1F"/>
            <w:sz w:val="20"/>
          </w:rPr>
          <w:delText>the</w:delText>
        </w:r>
        <w:r w:rsidDel="00070044">
          <w:rPr>
            <w:color w:val="221F1F"/>
            <w:spacing w:val="-1"/>
            <w:sz w:val="20"/>
          </w:rPr>
          <w:delText xml:space="preserve"> </w:delText>
        </w:r>
        <w:r w:rsidDel="00070044">
          <w:rPr>
            <w:color w:val="221F1F"/>
            <w:sz w:val="20"/>
          </w:rPr>
          <w:delText>law</w:delText>
        </w:r>
        <w:r w:rsidDel="00070044">
          <w:rPr>
            <w:color w:val="221F1F"/>
            <w:spacing w:val="-1"/>
            <w:sz w:val="20"/>
          </w:rPr>
          <w:delText xml:space="preserve"> </w:delText>
        </w:r>
        <w:r w:rsidDel="00070044">
          <w:rPr>
            <w:color w:val="221F1F"/>
            <w:sz w:val="20"/>
          </w:rPr>
          <w:delText>of</w:delText>
        </w:r>
        <w:r w:rsidDel="00070044">
          <w:rPr>
            <w:color w:val="221F1F"/>
            <w:spacing w:val="-1"/>
            <w:sz w:val="20"/>
          </w:rPr>
          <w:delText xml:space="preserve"> </w:delText>
        </w:r>
        <w:r w:rsidDel="00070044">
          <w:rPr>
            <w:color w:val="221F1F"/>
            <w:sz w:val="20"/>
          </w:rPr>
          <w:delText>war</w:delText>
        </w:r>
        <w:r w:rsidDel="00070044">
          <w:rPr>
            <w:color w:val="221F1F"/>
            <w:spacing w:val="-2"/>
            <w:sz w:val="20"/>
          </w:rPr>
          <w:delText xml:space="preserve"> </w:delText>
        </w:r>
        <w:r w:rsidDel="00070044">
          <w:rPr>
            <w:color w:val="221F1F"/>
            <w:sz w:val="20"/>
          </w:rPr>
          <w:delText>by its employees</w:delText>
        </w:r>
        <w:r w:rsidDel="00070044">
          <w:rPr>
            <w:color w:val="221F1F"/>
            <w:spacing w:val="-8"/>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subcontractors,</w:delText>
        </w:r>
        <w:r w:rsidDel="00070044">
          <w:rPr>
            <w:color w:val="221F1F"/>
            <w:spacing w:val="-3"/>
            <w:sz w:val="20"/>
          </w:rPr>
          <w:delText xml:space="preserve"> </w:delText>
        </w:r>
        <w:r w:rsidDel="00070044">
          <w:rPr>
            <w:color w:val="221F1F"/>
            <w:sz w:val="20"/>
          </w:rPr>
          <w:delText>including</w:delText>
        </w:r>
        <w:r w:rsidDel="00070044">
          <w:rPr>
            <w:color w:val="221F1F"/>
            <w:spacing w:val="-3"/>
            <w:sz w:val="20"/>
          </w:rPr>
          <w:delText xml:space="preserve"> </w:delText>
        </w:r>
        <w:r w:rsidDel="00070044">
          <w:rPr>
            <w:color w:val="221F1F"/>
            <w:sz w:val="20"/>
          </w:rPr>
          <w:delText>law</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war</w:delText>
        </w:r>
        <w:r w:rsidDel="00070044">
          <w:rPr>
            <w:color w:val="221F1F"/>
            <w:spacing w:val="-5"/>
            <w:sz w:val="20"/>
          </w:rPr>
          <w:delText xml:space="preserve"> </w:delText>
        </w:r>
        <w:r w:rsidDel="00070044">
          <w:rPr>
            <w:color w:val="221F1F"/>
            <w:sz w:val="20"/>
          </w:rPr>
          <w:delText>training</w:delText>
        </w:r>
        <w:r w:rsidDel="00070044">
          <w:rPr>
            <w:color w:val="221F1F"/>
            <w:spacing w:val="-6"/>
            <w:sz w:val="20"/>
          </w:rPr>
          <w:delText xml:space="preserve"> </w:delText>
        </w:r>
        <w:r w:rsidDel="00070044">
          <w:rPr>
            <w:color w:val="221F1F"/>
            <w:sz w:val="20"/>
          </w:rPr>
          <w:delText>in</w:delText>
        </w:r>
        <w:r w:rsidDel="00070044">
          <w:rPr>
            <w:color w:val="221F1F"/>
            <w:spacing w:val="-7"/>
            <w:sz w:val="20"/>
          </w:rPr>
          <w:delText xml:space="preserve"> </w:delText>
        </w:r>
        <w:r w:rsidDel="00070044">
          <w:rPr>
            <w:color w:val="221F1F"/>
            <w:sz w:val="20"/>
          </w:rPr>
          <w:delText>accordance</w:delText>
        </w:r>
        <w:r w:rsidDel="00070044">
          <w:rPr>
            <w:color w:val="221F1F"/>
            <w:spacing w:val="-3"/>
            <w:sz w:val="20"/>
          </w:rPr>
          <w:delText xml:space="preserve"> </w:delText>
        </w:r>
        <w:r w:rsidDel="00070044">
          <w:rPr>
            <w:color w:val="221F1F"/>
            <w:sz w:val="20"/>
          </w:rPr>
          <w:delText>with</w:delText>
        </w:r>
        <w:r w:rsidDel="00070044">
          <w:rPr>
            <w:color w:val="221F1F"/>
            <w:spacing w:val="-7"/>
            <w:sz w:val="20"/>
          </w:rPr>
          <w:delText xml:space="preserve"> </w:delText>
        </w:r>
        <w:r w:rsidDel="00070044">
          <w:rPr>
            <w:color w:val="221F1F"/>
            <w:sz w:val="20"/>
          </w:rPr>
          <w:delText>paragraph</w:delText>
        </w:r>
        <w:r w:rsidDel="00070044">
          <w:rPr>
            <w:color w:val="221F1F"/>
            <w:spacing w:val="-8"/>
            <w:sz w:val="20"/>
          </w:rPr>
          <w:delText xml:space="preserve"> </w:delText>
        </w:r>
        <w:r w:rsidDel="00070044">
          <w:rPr>
            <w:color w:val="221F1F"/>
            <w:sz w:val="20"/>
          </w:rPr>
          <w:delText>(e)(1)(vii)</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clause.</w:delText>
        </w:r>
      </w:del>
    </w:p>
    <w:p w14:paraId="65D52EB3" w14:textId="1508E014" w:rsidR="00016C31" w:rsidDel="00070044" w:rsidRDefault="00016C31">
      <w:pPr>
        <w:pStyle w:val="BodyText"/>
        <w:spacing w:before="10"/>
        <w:rPr>
          <w:del w:id="806" w:author="Chandler Wilson" w:date="2023-05-25T10:35:00Z"/>
          <w:sz w:val="19"/>
        </w:rPr>
      </w:pPr>
    </w:p>
    <w:p w14:paraId="3E6D7A3F" w14:textId="30863BE8" w:rsidR="00016C31" w:rsidDel="00070044" w:rsidRDefault="00632607">
      <w:pPr>
        <w:pStyle w:val="ListParagraph"/>
        <w:numPr>
          <w:ilvl w:val="1"/>
          <w:numId w:val="30"/>
        </w:numPr>
        <w:tabs>
          <w:tab w:val="left" w:pos="724"/>
        </w:tabs>
        <w:spacing w:before="1"/>
        <w:ind w:left="723"/>
        <w:rPr>
          <w:del w:id="807" w:author="Chandler Wilson" w:date="2023-05-25T10:35:00Z"/>
          <w:sz w:val="20"/>
        </w:rPr>
      </w:pPr>
      <w:del w:id="808" w:author="Chandler Wilson" w:date="2023-05-25T10:35:00Z">
        <w:r w:rsidDel="00070044">
          <w:rPr>
            <w:color w:val="221F1F"/>
            <w:sz w:val="20"/>
          </w:rPr>
          <w:delText>The</w:delText>
        </w:r>
        <w:r w:rsidDel="00070044">
          <w:rPr>
            <w:color w:val="221F1F"/>
            <w:spacing w:val="-9"/>
            <w:sz w:val="20"/>
          </w:rPr>
          <w:delText xml:space="preserve"> </w:delText>
        </w:r>
        <w:r w:rsidDel="00070044">
          <w:rPr>
            <w:color w:val="221F1F"/>
            <w:sz w:val="20"/>
          </w:rPr>
          <w:delText>Contractor</w:delText>
        </w:r>
        <w:r w:rsidDel="00070044">
          <w:rPr>
            <w:color w:val="221F1F"/>
            <w:spacing w:val="-8"/>
            <w:sz w:val="20"/>
          </w:rPr>
          <w:delText xml:space="preserve"> </w:delText>
        </w:r>
        <w:r w:rsidDel="00070044">
          <w:rPr>
            <w:color w:val="221F1F"/>
            <w:sz w:val="20"/>
          </w:rPr>
          <w:delText>shall</w:delText>
        </w:r>
        <w:r w:rsidDel="00070044">
          <w:rPr>
            <w:color w:val="221F1F"/>
            <w:spacing w:val="-7"/>
            <w:sz w:val="20"/>
          </w:rPr>
          <w:delText xml:space="preserve"> </w:delText>
        </w:r>
        <w:r w:rsidDel="00070044">
          <w:rPr>
            <w:color w:val="221F1F"/>
            <w:sz w:val="20"/>
          </w:rPr>
          <w:delText>ensure</w:delText>
        </w:r>
        <w:r w:rsidDel="00070044">
          <w:rPr>
            <w:color w:val="221F1F"/>
            <w:spacing w:val="-6"/>
            <w:sz w:val="20"/>
          </w:rPr>
          <w:delText xml:space="preserve"> </w:delText>
        </w:r>
        <w:r w:rsidDel="00070044">
          <w:rPr>
            <w:color w:val="221F1F"/>
            <w:sz w:val="20"/>
          </w:rPr>
          <w:delText>that</w:delText>
        </w:r>
        <w:r w:rsidDel="00070044">
          <w:rPr>
            <w:color w:val="221F1F"/>
            <w:spacing w:val="-7"/>
            <w:sz w:val="20"/>
          </w:rPr>
          <w:delText xml:space="preserve"> </w:delText>
        </w:r>
        <w:r w:rsidDel="00070044">
          <w:rPr>
            <w:color w:val="221F1F"/>
            <w:sz w:val="20"/>
          </w:rPr>
          <w:delText>CAAF</w:delText>
        </w:r>
        <w:r w:rsidDel="00070044">
          <w:rPr>
            <w:color w:val="221F1F"/>
            <w:spacing w:val="-8"/>
            <w:sz w:val="20"/>
          </w:rPr>
          <w:delText xml:space="preserve"> </w:delText>
        </w:r>
        <w:r w:rsidDel="00070044">
          <w:rPr>
            <w:color w:val="221F1F"/>
            <w:sz w:val="20"/>
          </w:rPr>
          <w:delText>and</w:delText>
        </w:r>
        <w:r w:rsidDel="00070044">
          <w:rPr>
            <w:color w:val="221F1F"/>
            <w:spacing w:val="-6"/>
            <w:sz w:val="20"/>
          </w:rPr>
          <w:delText xml:space="preserve"> </w:delText>
        </w:r>
        <w:r w:rsidDel="00070044">
          <w:rPr>
            <w:color w:val="221F1F"/>
            <w:sz w:val="20"/>
          </w:rPr>
          <w:delText>non-CAAF</w:delText>
        </w:r>
        <w:r w:rsidDel="00070044">
          <w:rPr>
            <w:color w:val="221F1F"/>
            <w:spacing w:val="-7"/>
            <w:sz w:val="20"/>
          </w:rPr>
          <w:delText xml:space="preserve"> </w:delText>
        </w:r>
        <w:r w:rsidDel="00070044">
          <w:rPr>
            <w:color w:val="221F1F"/>
            <w:sz w:val="20"/>
          </w:rPr>
          <w:delText>are</w:delText>
        </w:r>
        <w:r w:rsidDel="00070044">
          <w:rPr>
            <w:color w:val="221F1F"/>
            <w:spacing w:val="-7"/>
            <w:sz w:val="20"/>
          </w:rPr>
          <w:delText xml:space="preserve"> </w:delText>
        </w:r>
        <w:r w:rsidDel="00070044">
          <w:rPr>
            <w:color w:val="221F1F"/>
            <w:sz w:val="20"/>
          </w:rPr>
          <w:delText>aware-</w:delText>
        </w:r>
        <w:r w:rsidDel="00070044">
          <w:rPr>
            <w:color w:val="221F1F"/>
            <w:spacing w:val="-10"/>
            <w:sz w:val="20"/>
          </w:rPr>
          <w:delText>-</w:delText>
        </w:r>
      </w:del>
    </w:p>
    <w:p w14:paraId="08F787F9" w14:textId="28B509AD" w:rsidR="00016C31" w:rsidDel="00070044" w:rsidRDefault="00016C31">
      <w:pPr>
        <w:pStyle w:val="BodyText"/>
        <w:spacing w:before="3"/>
        <w:rPr>
          <w:del w:id="809" w:author="Chandler Wilson" w:date="2023-05-25T10:35:00Z"/>
        </w:rPr>
      </w:pPr>
    </w:p>
    <w:p w14:paraId="1B282111" w14:textId="330C217E" w:rsidR="00016C31" w:rsidDel="00070044" w:rsidRDefault="00632607">
      <w:pPr>
        <w:pStyle w:val="ListParagraph"/>
        <w:numPr>
          <w:ilvl w:val="0"/>
          <w:numId w:val="28"/>
        </w:numPr>
        <w:tabs>
          <w:tab w:val="left" w:pos="441"/>
        </w:tabs>
        <w:ind w:right="1344"/>
        <w:rPr>
          <w:del w:id="810" w:author="Chandler Wilson" w:date="2023-05-25T10:35:00Z"/>
          <w:sz w:val="20"/>
        </w:rPr>
      </w:pPr>
      <w:del w:id="811" w:author="Chandler Wilson" w:date="2023-05-25T10:35:00Z">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DoD</w:delText>
        </w:r>
        <w:r w:rsidDel="00070044">
          <w:rPr>
            <w:color w:val="221F1F"/>
            <w:spacing w:val="-8"/>
            <w:sz w:val="20"/>
          </w:rPr>
          <w:delText xml:space="preserve"> </w:delText>
        </w:r>
        <w:r w:rsidDel="00070044">
          <w:rPr>
            <w:color w:val="221F1F"/>
            <w:sz w:val="20"/>
          </w:rPr>
          <w:delText>definition</w:delText>
        </w:r>
        <w:r w:rsidDel="00070044">
          <w:rPr>
            <w:color w:val="221F1F"/>
            <w:spacing w:val="-6"/>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``sexual</w:delText>
        </w:r>
        <w:r w:rsidDel="00070044">
          <w:rPr>
            <w:color w:val="221F1F"/>
            <w:spacing w:val="-4"/>
            <w:sz w:val="20"/>
          </w:rPr>
          <w:delText xml:space="preserve"> </w:delText>
        </w:r>
        <w:r w:rsidDel="00070044">
          <w:rPr>
            <w:color w:val="221F1F"/>
            <w:sz w:val="20"/>
          </w:rPr>
          <w:delText>assault''</w:delText>
        </w:r>
        <w:r w:rsidDel="00070044">
          <w:rPr>
            <w:color w:val="221F1F"/>
            <w:spacing w:val="-8"/>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DoD</w:delText>
        </w:r>
        <w:r w:rsidDel="00070044">
          <w:rPr>
            <w:color w:val="221F1F"/>
            <w:spacing w:val="-8"/>
            <w:sz w:val="20"/>
          </w:rPr>
          <w:delText xml:space="preserve"> </w:delText>
        </w:r>
        <w:r w:rsidDel="00070044">
          <w:rPr>
            <w:color w:val="221F1F"/>
            <w:sz w:val="20"/>
          </w:rPr>
          <w:delText>Directive</w:delText>
        </w:r>
        <w:r w:rsidDel="00070044">
          <w:rPr>
            <w:color w:val="221F1F"/>
            <w:spacing w:val="-4"/>
            <w:sz w:val="20"/>
          </w:rPr>
          <w:delText xml:space="preserve"> </w:delText>
        </w:r>
        <w:r w:rsidDel="00070044">
          <w:rPr>
            <w:color w:val="221F1F"/>
            <w:sz w:val="20"/>
          </w:rPr>
          <w:delText>6495.01,</w:delText>
        </w:r>
        <w:r w:rsidDel="00070044">
          <w:rPr>
            <w:color w:val="221F1F"/>
            <w:spacing w:val="-6"/>
            <w:sz w:val="20"/>
          </w:rPr>
          <w:delText xml:space="preserve"> </w:delText>
        </w:r>
        <w:r w:rsidDel="00070044">
          <w:rPr>
            <w:color w:val="221F1F"/>
            <w:sz w:val="20"/>
          </w:rPr>
          <w:delText>Sexual</w:delText>
        </w:r>
        <w:r w:rsidDel="00070044">
          <w:rPr>
            <w:color w:val="221F1F"/>
            <w:spacing w:val="-5"/>
            <w:sz w:val="20"/>
          </w:rPr>
          <w:delText xml:space="preserve"> </w:delText>
        </w:r>
        <w:r w:rsidDel="00070044">
          <w:rPr>
            <w:color w:val="221F1F"/>
            <w:sz w:val="20"/>
          </w:rPr>
          <w:delText>Assault</w:delText>
        </w:r>
        <w:r w:rsidDel="00070044">
          <w:rPr>
            <w:color w:val="221F1F"/>
            <w:spacing w:val="-6"/>
            <w:sz w:val="20"/>
          </w:rPr>
          <w:delText xml:space="preserve"> </w:delText>
        </w:r>
        <w:r w:rsidDel="00070044">
          <w:rPr>
            <w:color w:val="221F1F"/>
            <w:sz w:val="20"/>
          </w:rPr>
          <w:delText>Prevention</w:delText>
        </w:r>
        <w:r w:rsidDel="00070044">
          <w:rPr>
            <w:color w:val="221F1F"/>
            <w:spacing w:val="-2"/>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 xml:space="preserve">Response </w:delText>
        </w:r>
        <w:r w:rsidDel="00070044">
          <w:rPr>
            <w:color w:val="221F1F"/>
            <w:spacing w:val="-2"/>
            <w:sz w:val="20"/>
          </w:rPr>
          <w:delText>Program;</w:delText>
        </w:r>
      </w:del>
    </w:p>
    <w:p w14:paraId="6D895932" w14:textId="736DB011" w:rsidR="00016C31" w:rsidDel="00070044" w:rsidRDefault="00016C31">
      <w:pPr>
        <w:pStyle w:val="BodyText"/>
        <w:spacing w:before="10"/>
        <w:rPr>
          <w:del w:id="812" w:author="Chandler Wilson" w:date="2023-05-25T10:35:00Z"/>
          <w:sz w:val="19"/>
        </w:rPr>
      </w:pPr>
    </w:p>
    <w:p w14:paraId="492FD311" w14:textId="03263B63" w:rsidR="00016C31" w:rsidDel="00070044" w:rsidRDefault="00632607">
      <w:pPr>
        <w:pStyle w:val="ListParagraph"/>
        <w:numPr>
          <w:ilvl w:val="0"/>
          <w:numId w:val="28"/>
        </w:numPr>
        <w:tabs>
          <w:tab w:val="left" w:pos="736"/>
        </w:tabs>
        <w:ind w:right="1019"/>
        <w:jc w:val="both"/>
        <w:rPr>
          <w:del w:id="813" w:author="Chandler Wilson" w:date="2023-05-25T10:35:00Z"/>
          <w:sz w:val="20"/>
        </w:rPr>
      </w:pPr>
      <w:del w:id="814" w:author="Chandler Wilson" w:date="2023-05-25T10:35:00Z">
        <w:r w:rsidDel="00070044">
          <w:rPr>
            <w:color w:val="221F1F"/>
            <w:sz w:val="20"/>
          </w:rPr>
          <w:delText>That</w:delText>
        </w:r>
        <w:r w:rsidDel="00070044">
          <w:rPr>
            <w:color w:val="221F1F"/>
            <w:spacing w:val="-4"/>
            <w:sz w:val="20"/>
          </w:rPr>
          <w:delText xml:space="preserve"> </w:delText>
        </w:r>
        <w:r w:rsidDel="00070044">
          <w:rPr>
            <w:color w:val="221F1F"/>
            <w:sz w:val="20"/>
          </w:rPr>
          <w:delText>many</w:delText>
        </w:r>
        <w:r w:rsidDel="00070044">
          <w:rPr>
            <w:color w:val="221F1F"/>
            <w:spacing w:val="-5"/>
            <w:sz w:val="20"/>
          </w:rPr>
          <w:delText xml:space="preserve"> </w:delText>
        </w:r>
        <w:r w:rsidDel="00070044">
          <w:rPr>
            <w:color w:val="221F1F"/>
            <w:sz w:val="20"/>
          </w:rPr>
          <w:delText>of</w:delText>
        </w:r>
        <w:r w:rsidDel="00070044">
          <w:rPr>
            <w:color w:val="221F1F"/>
            <w:spacing w:val="-4"/>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offenses</w:delText>
        </w:r>
        <w:r w:rsidDel="00070044">
          <w:rPr>
            <w:color w:val="221F1F"/>
            <w:spacing w:val="-5"/>
            <w:sz w:val="20"/>
          </w:rPr>
          <w:delText xml:space="preserve"> </w:delText>
        </w:r>
        <w:r w:rsidDel="00070044">
          <w:rPr>
            <w:color w:val="221F1F"/>
            <w:sz w:val="20"/>
          </w:rPr>
          <w:delText>addressed</w:delText>
        </w:r>
        <w:r w:rsidDel="00070044">
          <w:rPr>
            <w:color w:val="221F1F"/>
            <w:spacing w:val="-4"/>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definition</w:delText>
        </w:r>
        <w:r w:rsidDel="00070044">
          <w:rPr>
            <w:color w:val="221F1F"/>
            <w:spacing w:val="-4"/>
            <w:sz w:val="20"/>
          </w:rPr>
          <w:delText xml:space="preserve"> </w:delText>
        </w:r>
        <w:r w:rsidDel="00070044">
          <w:rPr>
            <w:color w:val="221F1F"/>
            <w:sz w:val="20"/>
          </w:rPr>
          <w:delText>are</w:delText>
        </w:r>
        <w:r w:rsidDel="00070044">
          <w:rPr>
            <w:color w:val="221F1F"/>
            <w:spacing w:val="-6"/>
            <w:sz w:val="20"/>
          </w:rPr>
          <w:delText xml:space="preserve"> </w:delText>
        </w:r>
        <w:r w:rsidDel="00070044">
          <w:rPr>
            <w:color w:val="221F1F"/>
            <w:sz w:val="20"/>
          </w:rPr>
          <w:delText>covered</w:delText>
        </w:r>
        <w:r w:rsidDel="00070044">
          <w:rPr>
            <w:color w:val="221F1F"/>
            <w:spacing w:val="-4"/>
            <w:sz w:val="20"/>
          </w:rPr>
          <w:delText xml:space="preserve"> </w:delText>
        </w:r>
        <w:r w:rsidDel="00070044">
          <w:rPr>
            <w:color w:val="221F1F"/>
            <w:sz w:val="20"/>
          </w:rPr>
          <w:delText>under</w:delText>
        </w:r>
        <w:r w:rsidDel="00070044">
          <w:rPr>
            <w:color w:val="221F1F"/>
            <w:spacing w:val="-5"/>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Uniform</w:delText>
        </w:r>
        <w:r w:rsidDel="00070044">
          <w:rPr>
            <w:color w:val="221F1F"/>
            <w:spacing w:val="-4"/>
            <w:sz w:val="20"/>
          </w:rPr>
          <w:delText xml:space="preserve"> </w:delText>
        </w:r>
        <w:r w:rsidDel="00070044">
          <w:rPr>
            <w:color w:val="221F1F"/>
            <w:sz w:val="20"/>
          </w:rPr>
          <w:delText>Code</w:delText>
        </w:r>
        <w:r w:rsidDel="00070044">
          <w:rPr>
            <w:color w:val="221F1F"/>
            <w:spacing w:val="-6"/>
            <w:sz w:val="20"/>
          </w:rPr>
          <w:delText xml:space="preserve"> </w:delText>
        </w:r>
        <w:r w:rsidDel="00070044">
          <w:rPr>
            <w:color w:val="221F1F"/>
            <w:sz w:val="20"/>
          </w:rPr>
          <w:delText>of</w:delText>
        </w:r>
        <w:r w:rsidDel="00070044">
          <w:rPr>
            <w:color w:val="221F1F"/>
            <w:spacing w:val="-4"/>
            <w:sz w:val="20"/>
          </w:rPr>
          <w:delText xml:space="preserve"> </w:delText>
        </w:r>
        <w:r w:rsidDel="00070044">
          <w:rPr>
            <w:color w:val="221F1F"/>
            <w:sz w:val="20"/>
          </w:rPr>
          <w:delText>Military</w:delText>
        </w:r>
        <w:r w:rsidDel="00070044">
          <w:rPr>
            <w:color w:val="221F1F"/>
            <w:spacing w:val="-4"/>
            <w:sz w:val="20"/>
          </w:rPr>
          <w:delText xml:space="preserve"> </w:delText>
        </w:r>
        <w:r w:rsidDel="00070044">
          <w:rPr>
            <w:color w:val="221F1F"/>
            <w:sz w:val="20"/>
          </w:rPr>
          <w:delText>Justice</w:delText>
        </w:r>
        <w:r w:rsidDel="00070044">
          <w:rPr>
            <w:color w:val="221F1F"/>
            <w:spacing w:val="-5"/>
            <w:sz w:val="20"/>
          </w:rPr>
          <w:delText xml:space="preserve"> </w:delText>
        </w:r>
        <w:r w:rsidDel="00070044">
          <w:rPr>
            <w:color w:val="221F1F"/>
            <w:sz w:val="20"/>
          </w:rPr>
          <w:delText>(see paragraph (e)(2)(iv) of this clause). Other sexual misconduct may constitute offenses</w:delText>
        </w:r>
        <w:r w:rsidDel="00070044">
          <w:rPr>
            <w:color w:val="221F1F"/>
            <w:spacing w:val="-1"/>
            <w:sz w:val="20"/>
          </w:rPr>
          <w:delText xml:space="preserve"> </w:delText>
        </w:r>
        <w:r w:rsidDel="00070044">
          <w:rPr>
            <w:color w:val="221F1F"/>
            <w:sz w:val="20"/>
          </w:rPr>
          <w:delText>under the Uniform Code of Military Justice, Federal law, such as the Military Extraterritorial Jurisdiction Act, or host nation laws;</w:delText>
        </w:r>
      </w:del>
    </w:p>
    <w:p w14:paraId="4AC10F6A" w14:textId="6CC107A6" w:rsidR="00016C31" w:rsidDel="00070044" w:rsidRDefault="00016C31">
      <w:pPr>
        <w:pStyle w:val="BodyText"/>
        <w:rPr>
          <w:del w:id="815" w:author="Chandler Wilson" w:date="2023-05-25T10:35:00Z"/>
        </w:rPr>
      </w:pPr>
    </w:p>
    <w:p w14:paraId="6B791FFC" w14:textId="014A5BAC" w:rsidR="00016C31" w:rsidDel="00070044" w:rsidRDefault="00632607">
      <w:pPr>
        <w:pStyle w:val="ListParagraph"/>
        <w:numPr>
          <w:ilvl w:val="0"/>
          <w:numId w:val="28"/>
        </w:numPr>
        <w:tabs>
          <w:tab w:val="left" w:pos="791"/>
        </w:tabs>
        <w:ind w:left="438" w:right="991" w:hanging="239"/>
        <w:jc w:val="both"/>
        <w:rPr>
          <w:del w:id="816" w:author="Chandler Wilson" w:date="2023-05-25T10:35:00Z"/>
          <w:sz w:val="20"/>
        </w:rPr>
      </w:pPr>
      <w:del w:id="817" w:author="Chandler Wilson" w:date="2023-05-25T10:35:00Z">
        <w:r w:rsidDel="00070044">
          <w:rPr>
            <w:color w:val="221F1F"/>
            <w:sz w:val="20"/>
          </w:rPr>
          <w:delText>That</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offenses</w:delText>
        </w:r>
        <w:r w:rsidDel="00070044">
          <w:rPr>
            <w:color w:val="221F1F"/>
            <w:spacing w:val="-5"/>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z w:val="20"/>
          </w:rPr>
          <w:delText>covered</w:delText>
        </w:r>
        <w:r w:rsidDel="00070044">
          <w:rPr>
            <w:color w:val="221F1F"/>
            <w:spacing w:val="-5"/>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Uniform</w:delText>
        </w:r>
        <w:r w:rsidDel="00070044">
          <w:rPr>
            <w:color w:val="221F1F"/>
            <w:spacing w:val="-4"/>
            <w:sz w:val="20"/>
          </w:rPr>
          <w:delText xml:space="preserve"> </w:delText>
        </w:r>
        <w:r w:rsidDel="00070044">
          <w:rPr>
            <w:color w:val="221F1F"/>
            <w:sz w:val="20"/>
          </w:rPr>
          <w:delText>Code</w:delText>
        </w:r>
        <w:r w:rsidDel="00070044">
          <w:rPr>
            <w:color w:val="221F1F"/>
            <w:spacing w:val="-7"/>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Military</w:delText>
        </w:r>
        <w:r w:rsidDel="00070044">
          <w:rPr>
            <w:color w:val="221F1F"/>
            <w:spacing w:val="-4"/>
            <w:sz w:val="20"/>
          </w:rPr>
          <w:delText xml:space="preserve"> </w:delText>
        </w:r>
        <w:r w:rsidDel="00070044">
          <w:rPr>
            <w:color w:val="221F1F"/>
            <w:sz w:val="20"/>
          </w:rPr>
          <w:delText>Justice</w:delText>
        </w:r>
        <w:r w:rsidDel="00070044">
          <w:rPr>
            <w:color w:val="221F1F"/>
            <w:spacing w:val="-5"/>
            <w:sz w:val="20"/>
          </w:rPr>
          <w:delText xml:space="preserve"> </w:delText>
        </w:r>
        <w:r w:rsidDel="00070044">
          <w:rPr>
            <w:color w:val="221F1F"/>
            <w:sz w:val="20"/>
          </w:rPr>
          <w:delText>may</w:delText>
        </w:r>
        <w:r w:rsidDel="00070044">
          <w:rPr>
            <w:color w:val="221F1F"/>
            <w:spacing w:val="-6"/>
            <w:sz w:val="20"/>
          </w:rPr>
          <w:delText xml:space="preserve"> </w:delText>
        </w:r>
        <w:r w:rsidDel="00070044">
          <w:rPr>
            <w:color w:val="221F1F"/>
            <w:sz w:val="20"/>
          </w:rPr>
          <w:delText>nevertheless</w:delText>
        </w:r>
        <w:r w:rsidDel="00070044">
          <w:rPr>
            <w:color w:val="221F1F"/>
            <w:spacing w:val="-5"/>
            <w:sz w:val="20"/>
          </w:rPr>
          <w:delText xml:space="preserve"> </w:delText>
        </w:r>
        <w:r w:rsidDel="00070044">
          <w:rPr>
            <w:color w:val="221F1F"/>
            <w:sz w:val="20"/>
          </w:rPr>
          <w:delText>have</w:delText>
        </w:r>
        <w:r w:rsidDel="00070044">
          <w:rPr>
            <w:color w:val="221F1F"/>
            <w:spacing w:val="-4"/>
            <w:sz w:val="20"/>
          </w:rPr>
          <w:delText xml:space="preserve"> </w:delText>
        </w:r>
        <w:r w:rsidDel="00070044">
          <w:rPr>
            <w:color w:val="221F1F"/>
            <w:sz w:val="20"/>
          </w:rPr>
          <w:delText>consequences</w:delText>
        </w:r>
        <w:r w:rsidDel="00070044">
          <w:rPr>
            <w:color w:val="221F1F"/>
            <w:spacing w:val="-5"/>
            <w:sz w:val="20"/>
          </w:rPr>
          <w:delText xml:space="preserve"> </w:delText>
        </w:r>
        <w:r w:rsidDel="00070044">
          <w:rPr>
            <w:color w:val="221F1F"/>
            <w:sz w:val="20"/>
          </w:rPr>
          <w:delText>to the contractor employees (see paragraph (h)(1) of this clause).</w:delText>
        </w:r>
      </w:del>
    </w:p>
    <w:p w14:paraId="20CCF585" w14:textId="1CAB8897" w:rsidR="00016C31" w:rsidDel="00070044" w:rsidRDefault="00016C31">
      <w:pPr>
        <w:pStyle w:val="BodyText"/>
        <w:spacing w:before="10"/>
        <w:rPr>
          <w:del w:id="818" w:author="Chandler Wilson" w:date="2023-05-25T10:35:00Z"/>
          <w:sz w:val="19"/>
        </w:rPr>
      </w:pPr>
    </w:p>
    <w:p w14:paraId="71F3A33D" w14:textId="02623438" w:rsidR="00016C31" w:rsidDel="00070044" w:rsidRDefault="00900DE8">
      <w:pPr>
        <w:pStyle w:val="ListParagraph"/>
        <w:numPr>
          <w:ilvl w:val="0"/>
          <w:numId w:val="34"/>
        </w:numPr>
        <w:tabs>
          <w:tab w:val="left" w:pos="441"/>
        </w:tabs>
        <w:ind w:right="1599"/>
        <w:jc w:val="left"/>
        <w:rPr>
          <w:del w:id="819" w:author="Chandler Wilson" w:date="2023-05-25T10:35:00Z"/>
          <w:sz w:val="20"/>
        </w:rPr>
      </w:pPr>
      <w:del w:id="820" w:author="Chandler Wilson" w:date="2023-05-25T10:35:00Z">
        <w:r>
          <w:pict w14:anchorId="6956E2EF">
            <v:rect id="docshape88" o:spid="_x0000_s1040" style="position:absolute;left:0;text-align:left;margin-left:59.5pt;margin-top:56.75pt;width:515pt;height:1.45pt;z-index:-18474496;mso-position-horizontal-relative:page" fillcolor="#0e233d" stroked="f">
              <w10:wrap anchorx="page"/>
            </v:rect>
          </w:pict>
        </w:r>
        <w:r w:rsidR="00632607" w:rsidDel="00070044">
          <w:rPr>
            <w:color w:val="221F1F"/>
            <w:sz w:val="20"/>
          </w:rPr>
          <w:delText>The</w:delText>
        </w:r>
        <w:r w:rsidR="00632607" w:rsidDel="00070044">
          <w:rPr>
            <w:color w:val="221F1F"/>
            <w:spacing w:val="-6"/>
            <w:sz w:val="20"/>
          </w:rPr>
          <w:delText xml:space="preserve"> </w:delText>
        </w:r>
        <w:r w:rsidR="00632607" w:rsidDel="00070044">
          <w:rPr>
            <w:color w:val="221F1F"/>
            <w:sz w:val="20"/>
          </w:rPr>
          <w:delText>Contractor</w:delText>
        </w:r>
        <w:r w:rsidR="00632607" w:rsidDel="00070044">
          <w:rPr>
            <w:color w:val="221F1F"/>
            <w:spacing w:val="-5"/>
            <w:sz w:val="20"/>
          </w:rPr>
          <w:delText xml:space="preserve"> </w:delText>
        </w:r>
        <w:r w:rsidR="00632607" w:rsidDel="00070044">
          <w:rPr>
            <w:color w:val="221F1F"/>
            <w:sz w:val="20"/>
          </w:rPr>
          <w:delText>shall</w:delText>
        </w:r>
        <w:r w:rsidR="00632607" w:rsidDel="00070044">
          <w:rPr>
            <w:color w:val="221F1F"/>
            <w:spacing w:val="-6"/>
            <w:sz w:val="20"/>
          </w:rPr>
          <w:delText xml:space="preserve"> </w:delText>
        </w:r>
        <w:r w:rsidR="00632607" w:rsidDel="00070044">
          <w:rPr>
            <w:color w:val="221F1F"/>
            <w:sz w:val="20"/>
          </w:rPr>
          <w:delText>report</w:delText>
        </w:r>
        <w:r w:rsidR="00632607" w:rsidDel="00070044">
          <w:rPr>
            <w:color w:val="221F1F"/>
            <w:spacing w:val="-6"/>
            <w:sz w:val="20"/>
          </w:rPr>
          <w:delText xml:space="preserve"> </w:delText>
        </w:r>
        <w:r w:rsidR="00632607" w:rsidDel="00070044">
          <w:rPr>
            <w:color w:val="221F1F"/>
            <w:sz w:val="20"/>
          </w:rPr>
          <w:delText>to</w:delText>
        </w:r>
        <w:r w:rsidR="00632607" w:rsidDel="00070044">
          <w:rPr>
            <w:color w:val="221F1F"/>
            <w:spacing w:val="-8"/>
            <w:sz w:val="20"/>
          </w:rPr>
          <w:delText xml:space="preserve"> </w:delText>
        </w:r>
        <w:r w:rsidR="00632607" w:rsidDel="00070044">
          <w:rPr>
            <w:color w:val="221F1F"/>
            <w:sz w:val="20"/>
          </w:rPr>
          <w:delText>the</w:delText>
        </w:r>
        <w:r w:rsidR="00632607" w:rsidDel="00070044">
          <w:rPr>
            <w:color w:val="221F1F"/>
            <w:spacing w:val="-5"/>
            <w:sz w:val="20"/>
          </w:rPr>
          <w:delText xml:space="preserve"> </w:delText>
        </w:r>
        <w:r w:rsidR="00632607" w:rsidDel="00070044">
          <w:rPr>
            <w:color w:val="221F1F"/>
            <w:sz w:val="20"/>
          </w:rPr>
          <w:delText>appropriate</w:delText>
        </w:r>
        <w:r w:rsidR="00632607" w:rsidDel="00070044">
          <w:rPr>
            <w:color w:val="221F1F"/>
            <w:spacing w:val="-7"/>
            <w:sz w:val="20"/>
          </w:rPr>
          <w:delText xml:space="preserve"> </w:delText>
        </w:r>
        <w:r w:rsidR="00632607" w:rsidDel="00070044">
          <w:rPr>
            <w:color w:val="221F1F"/>
            <w:sz w:val="20"/>
          </w:rPr>
          <w:delText>investigative</w:delText>
        </w:r>
        <w:r w:rsidR="00632607" w:rsidDel="00070044">
          <w:rPr>
            <w:color w:val="221F1F"/>
            <w:spacing w:val="-5"/>
            <w:sz w:val="20"/>
          </w:rPr>
          <w:delText xml:space="preserve"> </w:delText>
        </w:r>
        <w:r w:rsidR="00632607" w:rsidDel="00070044">
          <w:rPr>
            <w:color w:val="221F1F"/>
            <w:sz w:val="20"/>
          </w:rPr>
          <w:delText>authorities,</w:delText>
        </w:r>
        <w:r w:rsidR="00632607" w:rsidDel="00070044">
          <w:rPr>
            <w:color w:val="221F1F"/>
            <w:spacing w:val="-5"/>
            <w:sz w:val="20"/>
          </w:rPr>
          <w:delText xml:space="preserve"> </w:delText>
        </w:r>
        <w:r w:rsidR="00632607" w:rsidDel="00070044">
          <w:rPr>
            <w:color w:val="221F1F"/>
            <w:sz w:val="20"/>
          </w:rPr>
          <w:delText>identified</w:delText>
        </w:r>
        <w:r w:rsidR="00632607" w:rsidDel="00070044">
          <w:rPr>
            <w:color w:val="221F1F"/>
            <w:spacing w:val="-7"/>
            <w:sz w:val="20"/>
          </w:rPr>
          <w:delText xml:space="preserve"> </w:delText>
        </w:r>
        <w:r w:rsidR="00632607" w:rsidDel="00070044">
          <w:rPr>
            <w:color w:val="221F1F"/>
            <w:sz w:val="20"/>
          </w:rPr>
          <w:delText>in</w:delText>
        </w:r>
        <w:r w:rsidR="00632607" w:rsidDel="00070044">
          <w:rPr>
            <w:color w:val="221F1F"/>
            <w:spacing w:val="-8"/>
            <w:sz w:val="20"/>
          </w:rPr>
          <w:delText xml:space="preserve"> </w:delText>
        </w:r>
        <w:r w:rsidR="00632607" w:rsidDel="00070044">
          <w:rPr>
            <w:color w:val="221F1F"/>
            <w:sz w:val="20"/>
          </w:rPr>
          <w:delText>paragraph</w:delText>
        </w:r>
        <w:r w:rsidR="00632607" w:rsidDel="00070044">
          <w:rPr>
            <w:color w:val="221F1F"/>
            <w:spacing w:val="-4"/>
            <w:sz w:val="20"/>
          </w:rPr>
          <w:delText xml:space="preserve"> </w:delText>
        </w:r>
        <w:r w:rsidR="00632607" w:rsidDel="00070044">
          <w:rPr>
            <w:color w:val="221F1F"/>
            <w:sz w:val="20"/>
          </w:rPr>
          <w:delText>(d)(6)</w:delText>
        </w:r>
        <w:r w:rsidR="00632607" w:rsidDel="00070044">
          <w:rPr>
            <w:color w:val="221F1F"/>
            <w:spacing w:val="-4"/>
            <w:sz w:val="20"/>
          </w:rPr>
          <w:delText xml:space="preserve"> </w:delText>
        </w:r>
        <w:r w:rsidR="00632607" w:rsidDel="00070044">
          <w:rPr>
            <w:color w:val="221F1F"/>
            <w:sz w:val="20"/>
          </w:rPr>
          <w:delText>of</w:delText>
        </w:r>
        <w:r w:rsidR="00632607" w:rsidDel="00070044">
          <w:rPr>
            <w:color w:val="221F1F"/>
            <w:spacing w:val="-6"/>
            <w:sz w:val="20"/>
          </w:rPr>
          <w:delText xml:space="preserve"> </w:delText>
        </w:r>
        <w:r w:rsidR="00632607" w:rsidDel="00070044">
          <w:rPr>
            <w:color w:val="221F1F"/>
            <w:sz w:val="20"/>
          </w:rPr>
          <w:delText>this clause, any alleged offenses under—</w:delText>
        </w:r>
      </w:del>
    </w:p>
    <w:p w14:paraId="2ACA56A5" w14:textId="0C79F36E" w:rsidR="00016C31" w:rsidDel="00070044" w:rsidRDefault="00016C31">
      <w:pPr>
        <w:rPr>
          <w:del w:id="821" w:author="Chandler Wilson" w:date="2023-05-25T10:35:00Z"/>
          <w:sz w:val="20"/>
        </w:rPr>
        <w:sectPr w:rsidR="00016C31" w:rsidDel="00070044">
          <w:pgSz w:w="12240" w:h="15840"/>
          <w:pgMar w:top="1360" w:right="640" w:bottom="1060" w:left="1000" w:header="0" w:footer="801" w:gutter="0"/>
          <w:cols w:space="720"/>
        </w:sectPr>
      </w:pPr>
    </w:p>
    <w:p w14:paraId="2F6AB89B" w14:textId="7E927C52" w:rsidR="00016C31" w:rsidDel="00070044" w:rsidRDefault="00632607">
      <w:pPr>
        <w:pStyle w:val="ListParagraph"/>
        <w:numPr>
          <w:ilvl w:val="0"/>
          <w:numId w:val="27"/>
        </w:numPr>
        <w:tabs>
          <w:tab w:val="left" w:pos="441"/>
        </w:tabs>
        <w:spacing w:before="80"/>
        <w:ind w:right="1590"/>
        <w:jc w:val="left"/>
        <w:rPr>
          <w:del w:id="822" w:author="Chandler Wilson" w:date="2023-05-25T10:35:00Z"/>
          <w:sz w:val="20"/>
        </w:rPr>
      </w:pPr>
      <w:del w:id="823" w:author="Chandler Wilson" w:date="2023-05-25T10:35:00Z">
        <w:r w:rsidDel="00070044">
          <w:rPr>
            <w:color w:val="221F1F"/>
            <w:sz w:val="20"/>
          </w:rPr>
          <w:lastRenderedPageBreak/>
          <w:delText>The</w:delText>
        </w:r>
        <w:r w:rsidDel="00070044">
          <w:rPr>
            <w:color w:val="221F1F"/>
            <w:spacing w:val="-5"/>
            <w:sz w:val="20"/>
          </w:rPr>
          <w:delText xml:space="preserve"> </w:delText>
        </w:r>
        <w:r w:rsidDel="00070044">
          <w:rPr>
            <w:color w:val="221F1F"/>
            <w:sz w:val="20"/>
          </w:rPr>
          <w:delText>Uniform</w:delText>
        </w:r>
        <w:r w:rsidDel="00070044">
          <w:rPr>
            <w:color w:val="221F1F"/>
            <w:spacing w:val="-4"/>
            <w:sz w:val="20"/>
          </w:rPr>
          <w:delText xml:space="preserve"> </w:delText>
        </w:r>
        <w:r w:rsidDel="00070044">
          <w:rPr>
            <w:color w:val="221F1F"/>
            <w:sz w:val="20"/>
          </w:rPr>
          <w:delText>Code</w:delText>
        </w:r>
        <w:r w:rsidDel="00070044">
          <w:rPr>
            <w:color w:val="221F1F"/>
            <w:spacing w:val="-7"/>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Military</w:delText>
        </w:r>
        <w:r w:rsidDel="00070044">
          <w:rPr>
            <w:color w:val="221F1F"/>
            <w:spacing w:val="-6"/>
            <w:sz w:val="20"/>
          </w:rPr>
          <w:delText xml:space="preserve"> </w:delText>
        </w:r>
        <w:r w:rsidDel="00070044">
          <w:rPr>
            <w:color w:val="221F1F"/>
            <w:sz w:val="20"/>
          </w:rPr>
          <w:delText>Justice</w:delText>
        </w:r>
        <w:r w:rsidDel="00070044">
          <w:rPr>
            <w:color w:val="221F1F"/>
            <w:spacing w:val="-5"/>
            <w:sz w:val="20"/>
          </w:rPr>
          <w:delText xml:space="preserve"> </w:delText>
        </w:r>
        <w:r w:rsidDel="00070044">
          <w:rPr>
            <w:color w:val="221F1F"/>
            <w:sz w:val="20"/>
          </w:rPr>
          <w:delText>(chapter</w:delText>
        </w:r>
        <w:r w:rsidDel="00070044">
          <w:rPr>
            <w:color w:val="221F1F"/>
            <w:spacing w:val="-6"/>
            <w:sz w:val="20"/>
          </w:rPr>
          <w:delText xml:space="preserve"> </w:delText>
        </w:r>
        <w:r w:rsidDel="00070044">
          <w:rPr>
            <w:color w:val="221F1F"/>
            <w:sz w:val="20"/>
          </w:rPr>
          <w:delText>47</w:delText>
        </w:r>
        <w:r w:rsidDel="00070044">
          <w:rPr>
            <w:color w:val="221F1F"/>
            <w:spacing w:val="-7"/>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title</w:delText>
        </w:r>
        <w:r w:rsidDel="00070044">
          <w:rPr>
            <w:color w:val="221F1F"/>
            <w:spacing w:val="-5"/>
            <w:sz w:val="20"/>
          </w:rPr>
          <w:delText xml:space="preserve"> </w:delText>
        </w:r>
        <w:r w:rsidDel="00070044">
          <w:rPr>
            <w:color w:val="221F1F"/>
            <w:sz w:val="20"/>
          </w:rPr>
          <w:delText>10,</w:delText>
        </w:r>
        <w:r w:rsidDel="00070044">
          <w:rPr>
            <w:color w:val="221F1F"/>
            <w:spacing w:val="-7"/>
            <w:sz w:val="20"/>
          </w:rPr>
          <w:delText xml:space="preserve"> </w:delText>
        </w:r>
        <w:r w:rsidDel="00070044">
          <w:rPr>
            <w:color w:val="221F1F"/>
            <w:sz w:val="20"/>
          </w:rPr>
          <w:delText>United</w:delText>
        </w:r>
        <w:r w:rsidDel="00070044">
          <w:rPr>
            <w:color w:val="221F1F"/>
            <w:spacing w:val="-4"/>
            <w:sz w:val="20"/>
          </w:rPr>
          <w:delText xml:space="preserve"> </w:delText>
        </w:r>
        <w:r w:rsidDel="00070044">
          <w:rPr>
            <w:color w:val="221F1F"/>
            <w:sz w:val="20"/>
          </w:rPr>
          <w:delText>States</w:delText>
        </w:r>
        <w:r w:rsidDel="00070044">
          <w:rPr>
            <w:color w:val="221F1F"/>
            <w:spacing w:val="-6"/>
            <w:sz w:val="20"/>
          </w:rPr>
          <w:delText xml:space="preserve"> </w:delText>
        </w:r>
        <w:r w:rsidDel="00070044">
          <w:rPr>
            <w:color w:val="221F1F"/>
            <w:sz w:val="20"/>
          </w:rPr>
          <w:delText>Code)</w:delText>
        </w:r>
        <w:r w:rsidDel="00070044">
          <w:rPr>
            <w:color w:val="221F1F"/>
            <w:spacing w:val="-4"/>
            <w:sz w:val="20"/>
          </w:rPr>
          <w:delText xml:space="preserve"> </w:delText>
        </w:r>
        <w:r w:rsidDel="00070044">
          <w:rPr>
            <w:color w:val="221F1F"/>
            <w:sz w:val="20"/>
          </w:rPr>
          <w:delText>(applicable</w:delText>
        </w:r>
        <w:r w:rsidDel="00070044">
          <w:rPr>
            <w:color w:val="221F1F"/>
            <w:spacing w:val="-5"/>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contractors serving with or accompanying an armed force in the field during a declared war or</w:delText>
        </w:r>
      </w:del>
    </w:p>
    <w:p w14:paraId="2C38E2C8" w14:textId="63410213" w:rsidR="00016C31" w:rsidDel="00070044" w:rsidRDefault="00632607">
      <w:pPr>
        <w:pStyle w:val="BodyText"/>
        <w:spacing w:line="226" w:lineRule="exact"/>
        <w:ind w:left="219"/>
        <w:rPr>
          <w:del w:id="824" w:author="Chandler Wilson" w:date="2023-05-25T10:35:00Z"/>
        </w:rPr>
      </w:pPr>
      <w:del w:id="825" w:author="Chandler Wilson" w:date="2023-05-25T10:35:00Z">
        <w:r w:rsidDel="00070044">
          <w:rPr>
            <w:color w:val="221F1F"/>
          </w:rPr>
          <w:delText>contingency</w:delText>
        </w:r>
        <w:r w:rsidDel="00070044">
          <w:rPr>
            <w:color w:val="221F1F"/>
            <w:spacing w:val="-11"/>
          </w:rPr>
          <w:delText xml:space="preserve"> </w:delText>
        </w:r>
        <w:r w:rsidDel="00070044">
          <w:rPr>
            <w:color w:val="221F1F"/>
          </w:rPr>
          <w:delText>operations);</w:delText>
        </w:r>
        <w:r w:rsidDel="00070044">
          <w:rPr>
            <w:color w:val="221F1F"/>
            <w:spacing w:val="-12"/>
          </w:rPr>
          <w:delText xml:space="preserve"> </w:delText>
        </w:r>
        <w:r w:rsidDel="00070044">
          <w:rPr>
            <w:color w:val="221F1F"/>
            <w:spacing w:val="-5"/>
          </w:rPr>
          <w:delText>or</w:delText>
        </w:r>
      </w:del>
    </w:p>
    <w:p w14:paraId="1D60EFA5" w14:textId="4FF98B16" w:rsidR="00016C31" w:rsidDel="00070044" w:rsidRDefault="00016C31">
      <w:pPr>
        <w:pStyle w:val="BodyText"/>
        <w:spacing w:before="3"/>
        <w:rPr>
          <w:del w:id="826" w:author="Chandler Wilson" w:date="2023-05-25T10:35:00Z"/>
        </w:rPr>
      </w:pPr>
    </w:p>
    <w:p w14:paraId="2AD65061" w14:textId="539CAFD4" w:rsidR="00016C31" w:rsidDel="00070044" w:rsidRDefault="00632607">
      <w:pPr>
        <w:pStyle w:val="ListParagraph"/>
        <w:numPr>
          <w:ilvl w:val="0"/>
          <w:numId w:val="27"/>
        </w:numPr>
        <w:tabs>
          <w:tab w:val="left" w:pos="734"/>
        </w:tabs>
        <w:ind w:left="733" w:hanging="296"/>
        <w:jc w:val="left"/>
        <w:rPr>
          <w:del w:id="827" w:author="Chandler Wilson" w:date="2023-05-25T10:35:00Z"/>
          <w:sz w:val="20"/>
        </w:rPr>
      </w:pPr>
      <w:del w:id="828" w:author="Chandler Wilson" w:date="2023-05-25T10:35:00Z">
        <w:r w:rsidDel="00070044">
          <w:rPr>
            <w:color w:val="221F1F"/>
            <w:sz w:val="20"/>
          </w:rPr>
          <w:delText>The</w:delText>
        </w:r>
        <w:r w:rsidDel="00070044">
          <w:rPr>
            <w:color w:val="221F1F"/>
            <w:spacing w:val="-13"/>
            <w:sz w:val="20"/>
          </w:rPr>
          <w:delText xml:space="preserve"> </w:delText>
        </w:r>
        <w:r w:rsidDel="00070044">
          <w:rPr>
            <w:color w:val="221F1F"/>
            <w:sz w:val="20"/>
          </w:rPr>
          <w:delText>Military</w:delText>
        </w:r>
        <w:r w:rsidDel="00070044">
          <w:rPr>
            <w:color w:val="221F1F"/>
            <w:spacing w:val="-11"/>
            <w:sz w:val="20"/>
          </w:rPr>
          <w:delText xml:space="preserve"> </w:delText>
        </w:r>
        <w:r w:rsidDel="00070044">
          <w:rPr>
            <w:color w:val="221F1F"/>
            <w:sz w:val="20"/>
          </w:rPr>
          <w:delText>Extraterritorial</w:delText>
        </w:r>
        <w:r w:rsidDel="00070044">
          <w:rPr>
            <w:color w:val="221F1F"/>
            <w:spacing w:val="-10"/>
            <w:sz w:val="20"/>
          </w:rPr>
          <w:delText xml:space="preserve"> </w:delText>
        </w:r>
        <w:r w:rsidDel="00070044">
          <w:rPr>
            <w:color w:val="221F1F"/>
            <w:sz w:val="20"/>
          </w:rPr>
          <w:delText>Jurisdiction</w:delText>
        </w:r>
        <w:r w:rsidDel="00070044">
          <w:rPr>
            <w:color w:val="221F1F"/>
            <w:spacing w:val="-10"/>
            <w:sz w:val="20"/>
          </w:rPr>
          <w:delText xml:space="preserve"> </w:delText>
        </w:r>
        <w:r w:rsidDel="00070044">
          <w:rPr>
            <w:color w:val="221F1F"/>
            <w:sz w:val="20"/>
          </w:rPr>
          <w:delText>Act</w:delText>
        </w:r>
        <w:r w:rsidDel="00070044">
          <w:rPr>
            <w:color w:val="221F1F"/>
            <w:spacing w:val="-11"/>
            <w:sz w:val="20"/>
          </w:rPr>
          <w:delText xml:space="preserve"> </w:delText>
        </w:r>
        <w:r w:rsidDel="00070044">
          <w:rPr>
            <w:color w:val="221F1F"/>
            <w:sz w:val="20"/>
          </w:rPr>
          <w:delText>(chapter</w:delText>
        </w:r>
        <w:r w:rsidDel="00070044">
          <w:rPr>
            <w:color w:val="221F1F"/>
            <w:spacing w:val="-11"/>
            <w:sz w:val="20"/>
          </w:rPr>
          <w:delText xml:space="preserve"> </w:delText>
        </w:r>
        <w:r w:rsidDel="00070044">
          <w:rPr>
            <w:color w:val="221F1F"/>
            <w:sz w:val="20"/>
          </w:rPr>
          <w:delText>212</w:delText>
        </w:r>
        <w:r w:rsidDel="00070044">
          <w:rPr>
            <w:color w:val="221F1F"/>
            <w:spacing w:val="-11"/>
            <w:sz w:val="20"/>
          </w:rPr>
          <w:delText xml:space="preserve"> </w:delText>
        </w:r>
        <w:r w:rsidDel="00070044">
          <w:rPr>
            <w:color w:val="221F1F"/>
            <w:sz w:val="20"/>
          </w:rPr>
          <w:delText>of</w:delText>
        </w:r>
        <w:r w:rsidDel="00070044">
          <w:rPr>
            <w:color w:val="221F1F"/>
            <w:spacing w:val="-12"/>
            <w:sz w:val="20"/>
          </w:rPr>
          <w:delText xml:space="preserve"> </w:delText>
        </w:r>
        <w:r w:rsidDel="00070044">
          <w:rPr>
            <w:color w:val="221F1F"/>
            <w:sz w:val="20"/>
          </w:rPr>
          <w:delText>title</w:delText>
        </w:r>
        <w:r w:rsidDel="00070044">
          <w:rPr>
            <w:color w:val="221F1F"/>
            <w:spacing w:val="-11"/>
            <w:sz w:val="20"/>
          </w:rPr>
          <w:delText xml:space="preserve"> </w:delText>
        </w:r>
        <w:r w:rsidDel="00070044">
          <w:rPr>
            <w:color w:val="221F1F"/>
            <w:sz w:val="20"/>
          </w:rPr>
          <w:delText>18,</w:delText>
        </w:r>
        <w:r w:rsidDel="00070044">
          <w:rPr>
            <w:color w:val="221F1F"/>
            <w:spacing w:val="-12"/>
            <w:sz w:val="20"/>
          </w:rPr>
          <w:delText xml:space="preserve"> </w:delText>
        </w:r>
        <w:r w:rsidDel="00070044">
          <w:rPr>
            <w:color w:val="221F1F"/>
            <w:sz w:val="20"/>
          </w:rPr>
          <w:delText>United</w:delText>
        </w:r>
        <w:r w:rsidDel="00070044">
          <w:rPr>
            <w:color w:val="221F1F"/>
            <w:spacing w:val="-11"/>
            <w:sz w:val="20"/>
          </w:rPr>
          <w:delText xml:space="preserve"> </w:delText>
        </w:r>
        <w:r w:rsidDel="00070044">
          <w:rPr>
            <w:color w:val="221F1F"/>
            <w:sz w:val="20"/>
          </w:rPr>
          <w:delText>States</w:delText>
        </w:r>
        <w:r w:rsidDel="00070044">
          <w:rPr>
            <w:color w:val="221F1F"/>
            <w:spacing w:val="-9"/>
            <w:sz w:val="20"/>
          </w:rPr>
          <w:delText xml:space="preserve"> </w:delText>
        </w:r>
        <w:r w:rsidDel="00070044">
          <w:rPr>
            <w:color w:val="221F1F"/>
            <w:spacing w:val="-2"/>
            <w:sz w:val="20"/>
          </w:rPr>
          <w:delText>Code).</w:delText>
        </w:r>
      </w:del>
    </w:p>
    <w:p w14:paraId="7AD65EFE" w14:textId="3D123E4B" w:rsidR="00016C31" w:rsidDel="00070044" w:rsidRDefault="00016C31">
      <w:pPr>
        <w:pStyle w:val="BodyText"/>
        <w:spacing w:before="1"/>
        <w:rPr>
          <w:del w:id="829" w:author="Chandler Wilson" w:date="2023-05-25T10:35:00Z"/>
        </w:rPr>
      </w:pPr>
    </w:p>
    <w:p w14:paraId="0D073A9A" w14:textId="49E18F6E" w:rsidR="00016C31" w:rsidDel="00070044" w:rsidRDefault="00632607">
      <w:pPr>
        <w:pStyle w:val="ListParagraph"/>
        <w:numPr>
          <w:ilvl w:val="0"/>
          <w:numId w:val="34"/>
        </w:numPr>
        <w:tabs>
          <w:tab w:val="left" w:pos="441"/>
        </w:tabs>
        <w:ind w:right="1472"/>
        <w:jc w:val="left"/>
        <w:rPr>
          <w:del w:id="830" w:author="Chandler Wilson" w:date="2023-05-25T10:35:00Z"/>
          <w:sz w:val="20"/>
        </w:rPr>
      </w:pPr>
      <w:del w:id="831" w:author="Chandler Wilson" w:date="2023-05-25T10:35:00Z">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provide</w:delText>
        </w:r>
        <w:r w:rsidDel="00070044">
          <w:rPr>
            <w:color w:val="221F1F"/>
            <w:spacing w:val="-4"/>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all</w:delText>
        </w:r>
        <w:r w:rsidDel="00070044">
          <w:rPr>
            <w:color w:val="221F1F"/>
            <w:spacing w:val="-5"/>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personnel</w:delText>
        </w:r>
        <w:r w:rsidDel="00070044">
          <w:rPr>
            <w:color w:val="221F1F"/>
            <w:spacing w:val="-5"/>
            <w:sz w:val="20"/>
          </w:rPr>
          <w:delText xml:space="preserve"> </w:delText>
        </w:r>
        <w:r w:rsidDel="00070044">
          <w:rPr>
            <w:color w:val="221F1F"/>
            <w:sz w:val="20"/>
          </w:rPr>
          <w:delText>who</w:delText>
        </w:r>
        <w:r w:rsidDel="00070044">
          <w:rPr>
            <w:color w:val="221F1F"/>
            <w:spacing w:val="-7"/>
            <w:sz w:val="20"/>
          </w:rPr>
          <w:delText xml:space="preserve"> </w:delText>
        </w:r>
        <w:r w:rsidDel="00070044">
          <w:rPr>
            <w:color w:val="221F1F"/>
            <w:sz w:val="20"/>
          </w:rPr>
          <w:delText>will</w:delText>
        </w:r>
        <w:r w:rsidDel="00070044">
          <w:rPr>
            <w:color w:val="221F1F"/>
            <w:spacing w:val="-5"/>
            <w:sz w:val="20"/>
          </w:rPr>
          <w:delText xml:space="preserve"> </w:delText>
        </w:r>
        <w:r w:rsidDel="00070044">
          <w:rPr>
            <w:color w:val="221F1F"/>
            <w:sz w:val="20"/>
          </w:rPr>
          <w:delText>perform</w:delText>
        </w:r>
        <w:r w:rsidDel="00070044">
          <w:rPr>
            <w:color w:val="221F1F"/>
            <w:spacing w:val="-3"/>
            <w:sz w:val="20"/>
          </w:rPr>
          <w:delText xml:space="preserve"> </w:delText>
        </w:r>
        <w:r w:rsidDel="00070044">
          <w:rPr>
            <w:color w:val="221F1F"/>
            <w:sz w:val="20"/>
          </w:rPr>
          <w:delText>work</w:delText>
        </w:r>
        <w:r w:rsidDel="00070044">
          <w:rPr>
            <w:color w:val="221F1F"/>
            <w:spacing w:val="-6"/>
            <w:sz w:val="20"/>
          </w:rPr>
          <w:delText xml:space="preserve"> </w:delText>
        </w:r>
        <w:r w:rsidDel="00070044">
          <w:rPr>
            <w:color w:val="221F1F"/>
            <w:sz w:val="20"/>
          </w:rPr>
          <w:delText>on</w:delText>
        </w:r>
        <w:r w:rsidDel="00070044">
          <w:rPr>
            <w:color w:val="221F1F"/>
            <w:spacing w:val="-4"/>
            <w:sz w:val="20"/>
          </w:rPr>
          <w:delText xml:space="preserve"> </w:delText>
        </w:r>
        <w:r w:rsidDel="00070044">
          <w:rPr>
            <w:color w:val="221F1F"/>
            <w:sz w:val="20"/>
          </w:rPr>
          <w:delText>a</w:delText>
        </w:r>
        <w:r w:rsidDel="00070044">
          <w:rPr>
            <w:color w:val="221F1F"/>
            <w:spacing w:val="-5"/>
            <w:sz w:val="20"/>
          </w:rPr>
          <w:delText xml:space="preserve"> </w:delText>
        </w:r>
        <w:r w:rsidDel="00070044">
          <w:rPr>
            <w:color w:val="221F1F"/>
            <w:sz w:val="20"/>
          </w:rPr>
          <w:delText>contract</w:delText>
        </w:r>
        <w:r w:rsidDel="00070044">
          <w:rPr>
            <w:color w:val="221F1F"/>
            <w:spacing w:val="-5"/>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deployed area, before beginning such work, information on the following:</w:delText>
        </w:r>
      </w:del>
    </w:p>
    <w:p w14:paraId="695FD107" w14:textId="6D484786" w:rsidR="00016C31" w:rsidDel="00070044" w:rsidRDefault="00016C31">
      <w:pPr>
        <w:pStyle w:val="BodyText"/>
        <w:spacing w:before="1"/>
        <w:rPr>
          <w:del w:id="832" w:author="Chandler Wilson" w:date="2023-05-25T10:35:00Z"/>
        </w:rPr>
      </w:pPr>
    </w:p>
    <w:p w14:paraId="1BE2E465" w14:textId="67B8682E" w:rsidR="00016C31" w:rsidDel="00070044" w:rsidRDefault="00632607">
      <w:pPr>
        <w:pStyle w:val="ListParagraph"/>
        <w:numPr>
          <w:ilvl w:val="0"/>
          <w:numId w:val="26"/>
        </w:numPr>
        <w:tabs>
          <w:tab w:val="left" w:pos="679"/>
        </w:tabs>
        <w:spacing w:before="1"/>
        <w:ind w:hanging="241"/>
        <w:jc w:val="left"/>
        <w:rPr>
          <w:del w:id="833" w:author="Chandler Wilson" w:date="2023-05-25T10:35:00Z"/>
          <w:sz w:val="20"/>
        </w:rPr>
      </w:pPr>
      <w:del w:id="834" w:author="Chandler Wilson" w:date="2023-05-25T10:35:00Z">
        <w:r w:rsidDel="00070044">
          <w:rPr>
            <w:color w:val="221F1F"/>
            <w:sz w:val="20"/>
          </w:rPr>
          <w:delText>How</w:delText>
        </w:r>
        <w:r w:rsidDel="00070044">
          <w:rPr>
            <w:color w:val="221F1F"/>
            <w:spacing w:val="-9"/>
            <w:sz w:val="20"/>
          </w:rPr>
          <w:delText xml:space="preserve"> </w:delText>
        </w:r>
        <w:r w:rsidDel="00070044">
          <w:rPr>
            <w:color w:val="221F1F"/>
            <w:sz w:val="20"/>
          </w:rPr>
          <w:delText>and</w:delText>
        </w:r>
        <w:r w:rsidDel="00070044">
          <w:rPr>
            <w:color w:val="221F1F"/>
            <w:spacing w:val="-6"/>
            <w:sz w:val="20"/>
          </w:rPr>
          <w:delText xml:space="preserve"> </w:delText>
        </w:r>
        <w:r w:rsidDel="00070044">
          <w:rPr>
            <w:color w:val="221F1F"/>
            <w:sz w:val="20"/>
          </w:rPr>
          <w:delText>where</w:delText>
        </w:r>
        <w:r w:rsidDel="00070044">
          <w:rPr>
            <w:color w:val="221F1F"/>
            <w:spacing w:val="-6"/>
            <w:sz w:val="20"/>
          </w:rPr>
          <w:delText xml:space="preserve"> </w:delText>
        </w:r>
        <w:r w:rsidDel="00070044">
          <w:rPr>
            <w:color w:val="221F1F"/>
            <w:sz w:val="20"/>
          </w:rPr>
          <w:delText>to</w:delText>
        </w:r>
        <w:r w:rsidDel="00070044">
          <w:rPr>
            <w:color w:val="221F1F"/>
            <w:spacing w:val="-8"/>
            <w:sz w:val="20"/>
          </w:rPr>
          <w:delText xml:space="preserve"> </w:delText>
        </w:r>
        <w:r w:rsidDel="00070044">
          <w:rPr>
            <w:color w:val="221F1F"/>
            <w:sz w:val="20"/>
          </w:rPr>
          <w:delText>report</w:delText>
        </w:r>
        <w:r w:rsidDel="00070044">
          <w:rPr>
            <w:color w:val="221F1F"/>
            <w:spacing w:val="-6"/>
            <w:sz w:val="20"/>
          </w:rPr>
          <w:delText xml:space="preserve"> </w:delText>
        </w:r>
        <w:r w:rsidDel="00070044">
          <w:rPr>
            <w:color w:val="221F1F"/>
            <w:sz w:val="20"/>
          </w:rPr>
          <w:delText>an</w:delText>
        </w:r>
        <w:r w:rsidDel="00070044">
          <w:rPr>
            <w:color w:val="221F1F"/>
            <w:spacing w:val="-6"/>
            <w:sz w:val="20"/>
          </w:rPr>
          <w:delText xml:space="preserve"> </w:delText>
        </w:r>
        <w:r w:rsidDel="00070044">
          <w:rPr>
            <w:color w:val="221F1F"/>
            <w:sz w:val="20"/>
          </w:rPr>
          <w:delText>alleged</w:delText>
        </w:r>
        <w:r w:rsidDel="00070044">
          <w:rPr>
            <w:color w:val="221F1F"/>
            <w:spacing w:val="-5"/>
            <w:sz w:val="20"/>
          </w:rPr>
          <w:delText xml:space="preserve"> </w:delText>
        </w:r>
        <w:r w:rsidDel="00070044">
          <w:rPr>
            <w:color w:val="221F1F"/>
            <w:sz w:val="20"/>
          </w:rPr>
          <w:delText>crime</w:delText>
        </w:r>
        <w:r w:rsidDel="00070044">
          <w:rPr>
            <w:color w:val="221F1F"/>
            <w:spacing w:val="-6"/>
            <w:sz w:val="20"/>
          </w:rPr>
          <w:delText xml:space="preserve"> </w:delText>
        </w:r>
        <w:r w:rsidDel="00070044">
          <w:rPr>
            <w:color w:val="221F1F"/>
            <w:sz w:val="20"/>
          </w:rPr>
          <w:delText>described</w:delText>
        </w:r>
        <w:r w:rsidDel="00070044">
          <w:rPr>
            <w:color w:val="221F1F"/>
            <w:spacing w:val="-5"/>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paragraph</w:delText>
        </w:r>
        <w:r w:rsidDel="00070044">
          <w:rPr>
            <w:color w:val="221F1F"/>
            <w:spacing w:val="-7"/>
            <w:sz w:val="20"/>
          </w:rPr>
          <w:delText xml:space="preserve"> </w:delText>
        </w:r>
        <w:r w:rsidDel="00070044">
          <w:rPr>
            <w:color w:val="221F1F"/>
            <w:sz w:val="20"/>
          </w:rPr>
          <w:delText>(d)(4)</w:delText>
        </w:r>
        <w:r w:rsidDel="00070044">
          <w:rPr>
            <w:color w:val="221F1F"/>
            <w:spacing w:val="-7"/>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this</w:delText>
        </w:r>
        <w:r w:rsidDel="00070044">
          <w:rPr>
            <w:color w:val="221F1F"/>
            <w:spacing w:val="-7"/>
            <w:sz w:val="20"/>
          </w:rPr>
          <w:delText xml:space="preserve"> </w:delText>
        </w:r>
        <w:r w:rsidDel="00070044">
          <w:rPr>
            <w:color w:val="221F1F"/>
            <w:spacing w:val="-2"/>
            <w:sz w:val="20"/>
          </w:rPr>
          <w:delText>clause.</w:delText>
        </w:r>
      </w:del>
    </w:p>
    <w:p w14:paraId="6A60AAEA" w14:textId="2881995C" w:rsidR="00016C31" w:rsidDel="00070044" w:rsidRDefault="00016C31">
      <w:pPr>
        <w:pStyle w:val="BodyText"/>
        <w:spacing w:before="9"/>
        <w:rPr>
          <w:del w:id="835" w:author="Chandler Wilson" w:date="2023-05-25T10:35:00Z"/>
          <w:sz w:val="19"/>
        </w:rPr>
      </w:pPr>
    </w:p>
    <w:p w14:paraId="1989C401" w14:textId="392EAB0F" w:rsidR="00016C31" w:rsidDel="00070044" w:rsidRDefault="00632607">
      <w:pPr>
        <w:pStyle w:val="ListParagraph"/>
        <w:numPr>
          <w:ilvl w:val="0"/>
          <w:numId w:val="26"/>
        </w:numPr>
        <w:tabs>
          <w:tab w:val="left" w:pos="735"/>
          <w:tab w:val="left" w:pos="736"/>
        </w:tabs>
        <w:ind w:left="440" w:right="960" w:hanging="241"/>
        <w:jc w:val="left"/>
        <w:rPr>
          <w:del w:id="836" w:author="Chandler Wilson" w:date="2023-05-25T10:35:00Z"/>
          <w:sz w:val="20"/>
        </w:rPr>
      </w:pPr>
      <w:del w:id="837" w:author="Chandler Wilson" w:date="2023-05-25T10:35:00Z">
        <w:r w:rsidDel="00070044">
          <w:rPr>
            <w:color w:val="221F1F"/>
            <w:sz w:val="20"/>
          </w:rPr>
          <w:delText>Where to seek victim and witness protection and assistance available to contractor personnel in connection with</w:delText>
        </w:r>
        <w:r w:rsidDel="00070044">
          <w:rPr>
            <w:color w:val="221F1F"/>
            <w:spacing w:val="80"/>
            <w:sz w:val="20"/>
          </w:rPr>
          <w:delText xml:space="preserve"> </w:delText>
        </w:r>
        <w:r w:rsidDel="00070044">
          <w:rPr>
            <w:color w:val="221F1F"/>
            <w:sz w:val="20"/>
          </w:rPr>
          <w:delText>an alleged offense described in paragraph (d)(4) of this clause.</w:delText>
        </w:r>
      </w:del>
    </w:p>
    <w:p w14:paraId="55310A8B" w14:textId="4E6522C9" w:rsidR="00016C31" w:rsidDel="00070044" w:rsidRDefault="00016C31">
      <w:pPr>
        <w:pStyle w:val="BodyText"/>
        <w:spacing w:before="2"/>
        <w:rPr>
          <w:del w:id="838" w:author="Chandler Wilson" w:date="2023-05-25T10:35:00Z"/>
        </w:rPr>
      </w:pPr>
    </w:p>
    <w:p w14:paraId="556E4877" w14:textId="397DE621" w:rsidR="00016C31" w:rsidDel="00070044" w:rsidRDefault="00632607">
      <w:pPr>
        <w:pStyle w:val="ListParagraph"/>
        <w:numPr>
          <w:ilvl w:val="0"/>
          <w:numId w:val="27"/>
        </w:numPr>
        <w:tabs>
          <w:tab w:val="left" w:pos="791"/>
        </w:tabs>
        <w:ind w:left="790" w:hanging="353"/>
        <w:jc w:val="left"/>
        <w:rPr>
          <w:del w:id="839" w:author="Chandler Wilson" w:date="2023-05-25T10:35:00Z"/>
          <w:sz w:val="20"/>
        </w:rPr>
      </w:pPr>
      <w:del w:id="840" w:author="Chandler Wilson" w:date="2023-05-25T10:35:00Z">
        <w:r w:rsidDel="00070044">
          <w:rPr>
            <w:color w:val="221F1F"/>
            <w:sz w:val="20"/>
          </w:rPr>
          <w:delText>That</w:delText>
        </w:r>
        <w:r w:rsidDel="00070044">
          <w:rPr>
            <w:color w:val="221F1F"/>
            <w:spacing w:val="-11"/>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section</w:delText>
        </w:r>
        <w:r w:rsidDel="00070044">
          <w:rPr>
            <w:color w:val="221F1F"/>
            <w:spacing w:val="-5"/>
            <w:sz w:val="20"/>
          </w:rPr>
          <w:delText xml:space="preserve"> </w:delText>
        </w:r>
        <w:r w:rsidDel="00070044">
          <w:rPr>
            <w:color w:val="221F1F"/>
            <w:sz w:val="20"/>
          </w:rPr>
          <w:delText>does</w:delText>
        </w:r>
        <w:r w:rsidDel="00070044">
          <w:rPr>
            <w:color w:val="221F1F"/>
            <w:spacing w:val="-6"/>
            <w:sz w:val="20"/>
          </w:rPr>
          <w:delText xml:space="preserve"> </w:delText>
        </w:r>
        <w:r w:rsidDel="00070044">
          <w:rPr>
            <w:color w:val="221F1F"/>
            <w:sz w:val="20"/>
          </w:rPr>
          <w:delText>not</w:delText>
        </w:r>
        <w:r w:rsidDel="00070044">
          <w:rPr>
            <w:color w:val="221F1F"/>
            <w:spacing w:val="-8"/>
            <w:sz w:val="20"/>
          </w:rPr>
          <w:delText xml:space="preserve"> </w:delText>
        </w:r>
        <w:r w:rsidDel="00070044">
          <w:rPr>
            <w:color w:val="221F1F"/>
            <w:sz w:val="20"/>
          </w:rPr>
          <w:delText>create</w:delText>
        </w:r>
        <w:r w:rsidDel="00070044">
          <w:rPr>
            <w:color w:val="221F1F"/>
            <w:spacing w:val="-8"/>
            <w:sz w:val="20"/>
          </w:rPr>
          <w:delText xml:space="preserve"> </w:delText>
        </w:r>
        <w:r w:rsidDel="00070044">
          <w:rPr>
            <w:color w:val="221F1F"/>
            <w:sz w:val="20"/>
          </w:rPr>
          <w:delText>any</w:delText>
        </w:r>
        <w:r w:rsidDel="00070044">
          <w:rPr>
            <w:color w:val="221F1F"/>
            <w:spacing w:val="-7"/>
            <w:sz w:val="20"/>
          </w:rPr>
          <w:delText xml:space="preserve"> </w:delText>
        </w:r>
        <w:r w:rsidDel="00070044">
          <w:rPr>
            <w:color w:val="221F1F"/>
            <w:sz w:val="20"/>
          </w:rPr>
          <w:delText>rights</w:delText>
        </w:r>
        <w:r w:rsidDel="00070044">
          <w:rPr>
            <w:color w:val="221F1F"/>
            <w:spacing w:val="-9"/>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privileges</w:delText>
        </w:r>
        <w:r w:rsidDel="00070044">
          <w:rPr>
            <w:color w:val="221F1F"/>
            <w:spacing w:val="-8"/>
            <w:sz w:val="20"/>
          </w:rPr>
          <w:delText xml:space="preserve"> </w:delText>
        </w:r>
        <w:r w:rsidDel="00070044">
          <w:rPr>
            <w:color w:val="221F1F"/>
            <w:sz w:val="20"/>
          </w:rPr>
          <w:delText>that</w:delText>
        </w:r>
        <w:r w:rsidDel="00070044">
          <w:rPr>
            <w:color w:val="221F1F"/>
            <w:spacing w:val="-7"/>
            <w:sz w:val="20"/>
          </w:rPr>
          <w:delText xml:space="preserve"> </w:delText>
        </w:r>
        <w:r w:rsidDel="00070044">
          <w:rPr>
            <w:color w:val="221F1F"/>
            <w:sz w:val="20"/>
          </w:rPr>
          <w:delText>are</w:delText>
        </w:r>
        <w:r w:rsidDel="00070044">
          <w:rPr>
            <w:color w:val="221F1F"/>
            <w:spacing w:val="-8"/>
            <w:sz w:val="20"/>
          </w:rPr>
          <w:delText xml:space="preserve"> </w:delText>
        </w:r>
        <w:r w:rsidDel="00070044">
          <w:rPr>
            <w:color w:val="221F1F"/>
            <w:sz w:val="20"/>
          </w:rPr>
          <w:delText>not</w:delText>
        </w:r>
        <w:r w:rsidDel="00070044">
          <w:rPr>
            <w:color w:val="221F1F"/>
            <w:spacing w:val="-8"/>
            <w:sz w:val="20"/>
          </w:rPr>
          <w:delText xml:space="preserve"> </w:delText>
        </w:r>
        <w:r w:rsidDel="00070044">
          <w:rPr>
            <w:color w:val="221F1F"/>
            <w:sz w:val="20"/>
          </w:rPr>
          <w:delText>authorized</w:delText>
        </w:r>
        <w:r w:rsidDel="00070044">
          <w:rPr>
            <w:color w:val="221F1F"/>
            <w:spacing w:val="-6"/>
            <w:sz w:val="20"/>
          </w:rPr>
          <w:delText xml:space="preserve"> </w:delText>
        </w:r>
        <w:r w:rsidDel="00070044">
          <w:rPr>
            <w:color w:val="221F1F"/>
            <w:sz w:val="20"/>
          </w:rPr>
          <w:delText>by</w:delText>
        </w:r>
        <w:r w:rsidDel="00070044">
          <w:rPr>
            <w:color w:val="221F1F"/>
            <w:spacing w:val="-7"/>
            <w:sz w:val="20"/>
          </w:rPr>
          <w:delText xml:space="preserve"> </w:delText>
        </w:r>
        <w:r w:rsidDel="00070044">
          <w:rPr>
            <w:color w:val="221F1F"/>
            <w:sz w:val="20"/>
          </w:rPr>
          <w:delText>law</w:delText>
        </w:r>
        <w:r w:rsidDel="00070044">
          <w:rPr>
            <w:color w:val="221F1F"/>
            <w:spacing w:val="-9"/>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DoD</w:delText>
        </w:r>
        <w:r w:rsidDel="00070044">
          <w:rPr>
            <w:color w:val="221F1F"/>
            <w:spacing w:val="-8"/>
            <w:sz w:val="20"/>
          </w:rPr>
          <w:delText xml:space="preserve"> </w:delText>
        </w:r>
        <w:r w:rsidDel="00070044">
          <w:rPr>
            <w:color w:val="221F1F"/>
            <w:spacing w:val="-2"/>
            <w:sz w:val="20"/>
          </w:rPr>
          <w:delText>policy.</w:delText>
        </w:r>
      </w:del>
    </w:p>
    <w:p w14:paraId="02DEF27F" w14:textId="2DF2637F" w:rsidR="00016C31" w:rsidDel="00070044" w:rsidRDefault="00016C31">
      <w:pPr>
        <w:pStyle w:val="BodyText"/>
        <w:spacing w:before="10"/>
        <w:rPr>
          <w:del w:id="841" w:author="Chandler Wilson" w:date="2023-05-25T10:35:00Z"/>
          <w:sz w:val="19"/>
        </w:rPr>
      </w:pPr>
    </w:p>
    <w:p w14:paraId="3E09AFE1" w14:textId="4B50C5DD" w:rsidR="00016C31" w:rsidDel="00070044" w:rsidRDefault="00632607">
      <w:pPr>
        <w:pStyle w:val="ListParagraph"/>
        <w:numPr>
          <w:ilvl w:val="0"/>
          <w:numId w:val="34"/>
        </w:numPr>
        <w:tabs>
          <w:tab w:val="left" w:pos="724"/>
        </w:tabs>
        <w:ind w:left="723" w:hanging="286"/>
        <w:jc w:val="left"/>
        <w:rPr>
          <w:del w:id="842" w:author="Chandler Wilson" w:date="2023-05-25T10:35:00Z"/>
          <w:sz w:val="20"/>
        </w:rPr>
      </w:pPr>
      <w:del w:id="843" w:author="Chandler Wilson" w:date="2023-05-25T10:35:00Z">
        <w:r w:rsidDel="00070044">
          <w:rPr>
            <w:color w:val="221F1F"/>
            <w:sz w:val="20"/>
          </w:rPr>
          <w:delText>The</w:delText>
        </w:r>
        <w:r w:rsidDel="00070044">
          <w:rPr>
            <w:color w:val="221F1F"/>
            <w:spacing w:val="-13"/>
            <w:sz w:val="20"/>
          </w:rPr>
          <w:delText xml:space="preserve"> </w:delText>
        </w:r>
        <w:r w:rsidDel="00070044">
          <w:rPr>
            <w:color w:val="221F1F"/>
            <w:sz w:val="20"/>
          </w:rPr>
          <w:delText>appropriate</w:delText>
        </w:r>
        <w:r w:rsidDel="00070044">
          <w:rPr>
            <w:color w:val="221F1F"/>
            <w:spacing w:val="-12"/>
            <w:sz w:val="20"/>
          </w:rPr>
          <w:delText xml:space="preserve"> </w:delText>
        </w:r>
        <w:r w:rsidDel="00070044">
          <w:rPr>
            <w:color w:val="221F1F"/>
            <w:sz w:val="20"/>
          </w:rPr>
          <w:delText>investigative</w:delText>
        </w:r>
        <w:r w:rsidDel="00070044">
          <w:rPr>
            <w:color w:val="221F1F"/>
            <w:spacing w:val="-12"/>
            <w:sz w:val="20"/>
          </w:rPr>
          <w:delText xml:space="preserve"> </w:delText>
        </w:r>
        <w:r w:rsidDel="00070044">
          <w:rPr>
            <w:color w:val="221F1F"/>
            <w:sz w:val="20"/>
          </w:rPr>
          <w:delText>authorities</w:delText>
        </w:r>
        <w:r w:rsidDel="00070044">
          <w:rPr>
            <w:color w:val="221F1F"/>
            <w:spacing w:val="-12"/>
            <w:sz w:val="20"/>
          </w:rPr>
          <w:delText xml:space="preserve"> </w:delText>
        </w:r>
        <w:r w:rsidDel="00070044">
          <w:rPr>
            <w:color w:val="221F1F"/>
            <w:sz w:val="20"/>
          </w:rPr>
          <w:delText>to</w:delText>
        </w:r>
        <w:r w:rsidDel="00070044">
          <w:rPr>
            <w:color w:val="221F1F"/>
            <w:spacing w:val="-11"/>
            <w:sz w:val="20"/>
          </w:rPr>
          <w:delText xml:space="preserve"> </w:delText>
        </w:r>
        <w:r w:rsidDel="00070044">
          <w:rPr>
            <w:color w:val="221F1F"/>
            <w:sz w:val="20"/>
          </w:rPr>
          <w:delText>which</w:delText>
        </w:r>
        <w:r w:rsidDel="00070044">
          <w:rPr>
            <w:color w:val="221F1F"/>
            <w:spacing w:val="-10"/>
            <w:sz w:val="20"/>
          </w:rPr>
          <w:delText xml:space="preserve"> </w:delText>
        </w:r>
        <w:r w:rsidDel="00070044">
          <w:rPr>
            <w:color w:val="221F1F"/>
            <w:sz w:val="20"/>
          </w:rPr>
          <w:delText>suspected</w:delText>
        </w:r>
        <w:r w:rsidDel="00070044">
          <w:rPr>
            <w:color w:val="221F1F"/>
            <w:spacing w:val="-11"/>
            <w:sz w:val="20"/>
          </w:rPr>
          <w:delText xml:space="preserve"> </w:delText>
        </w:r>
        <w:r w:rsidDel="00070044">
          <w:rPr>
            <w:color w:val="221F1F"/>
            <w:sz w:val="20"/>
          </w:rPr>
          <w:delText>crimes</w:delText>
        </w:r>
        <w:r w:rsidDel="00070044">
          <w:rPr>
            <w:color w:val="221F1F"/>
            <w:spacing w:val="-12"/>
            <w:sz w:val="20"/>
          </w:rPr>
          <w:delText xml:space="preserve"> </w:delText>
        </w:r>
        <w:r w:rsidDel="00070044">
          <w:rPr>
            <w:color w:val="221F1F"/>
            <w:sz w:val="20"/>
          </w:rPr>
          <w:delText>shall</w:delText>
        </w:r>
        <w:r w:rsidDel="00070044">
          <w:rPr>
            <w:color w:val="221F1F"/>
            <w:spacing w:val="-12"/>
            <w:sz w:val="20"/>
          </w:rPr>
          <w:delText xml:space="preserve"> </w:delText>
        </w:r>
        <w:r w:rsidDel="00070044">
          <w:rPr>
            <w:color w:val="221F1F"/>
            <w:sz w:val="20"/>
          </w:rPr>
          <w:delText>be</w:delText>
        </w:r>
        <w:r w:rsidDel="00070044">
          <w:rPr>
            <w:color w:val="221F1F"/>
            <w:spacing w:val="-11"/>
            <w:sz w:val="20"/>
          </w:rPr>
          <w:delText xml:space="preserve"> </w:delText>
        </w:r>
        <w:r w:rsidDel="00070044">
          <w:rPr>
            <w:color w:val="221F1F"/>
            <w:sz w:val="20"/>
          </w:rPr>
          <w:delText>reported</w:delText>
        </w:r>
        <w:r w:rsidDel="00070044">
          <w:rPr>
            <w:color w:val="221F1F"/>
            <w:spacing w:val="-10"/>
            <w:sz w:val="20"/>
          </w:rPr>
          <w:delText xml:space="preserve"> </w:delText>
        </w:r>
        <w:r w:rsidDel="00070044">
          <w:rPr>
            <w:color w:val="221F1F"/>
            <w:sz w:val="20"/>
          </w:rPr>
          <w:delText>include</w:delText>
        </w:r>
        <w:r w:rsidDel="00070044">
          <w:rPr>
            <w:color w:val="221F1F"/>
            <w:spacing w:val="-11"/>
            <w:sz w:val="20"/>
          </w:rPr>
          <w:delText xml:space="preserve"> </w:delText>
        </w:r>
        <w:r w:rsidDel="00070044">
          <w:rPr>
            <w:color w:val="221F1F"/>
            <w:sz w:val="20"/>
          </w:rPr>
          <w:delText>the</w:delText>
        </w:r>
        <w:r w:rsidDel="00070044">
          <w:rPr>
            <w:color w:val="221F1F"/>
            <w:spacing w:val="-11"/>
            <w:sz w:val="20"/>
          </w:rPr>
          <w:delText xml:space="preserve"> </w:delText>
        </w:r>
        <w:r w:rsidDel="00070044">
          <w:rPr>
            <w:color w:val="221F1F"/>
            <w:spacing w:val="-2"/>
            <w:sz w:val="20"/>
          </w:rPr>
          <w:delText>following—</w:delText>
        </w:r>
      </w:del>
    </w:p>
    <w:p w14:paraId="14AD17FF" w14:textId="74C3952F" w:rsidR="00016C31" w:rsidDel="00070044" w:rsidRDefault="00016C31">
      <w:pPr>
        <w:pStyle w:val="BodyText"/>
        <w:spacing w:before="10"/>
        <w:rPr>
          <w:del w:id="844" w:author="Chandler Wilson" w:date="2023-05-25T10:35:00Z"/>
          <w:sz w:val="19"/>
        </w:rPr>
      </w:pPr>
    </w:p>
    <w:p w14:paraId="4F7E402B" w14:textId="470714D0" w:rsidR="00016C31" w:rsidDel="00070044" w:rsidRDefault="00632607">
      <w:pPr>
        <w:pStyle w:val="ListParagraph"/>
        <w:numPr>
          <w:ilvl w:val="0"/>
          <w:numId w:val="25"/>
        </w:numPr>
        <w:tabs>
          <w:tab w:val="left" w:pos="679"/>
        </w:tabs>
        <w:ind w:hanging="241"/>
        <w:jc w:val="left"/>
        <w:rPr>
          <w:del w:id="845" w:author="Chandler Wilson" w:date="2023-05-25T10:35:00Z"/>
          <w:sz w:val="20"/>
        </w:rPr>
      </w:pPr>
      <w:del w:id="846" w:author="Chandler Wilson" w:date="2023-05-25T10:35:00Z">
        <w:r w:rsidDel="00070044">
          <w:rPr>
            <w:color w:val="221F1F"/>
            <w:sz w:val="20"/>
          </w:rPr>
          <w:delText>US</w:delText>
        </w:r>
        <w:r w:rsidDel="00070044">
          <w:rPr>
            <w:color w:val="221F1F"/>
            <w:spacing w:val="-13"/>
            <w:sz w:val="20"/>
          </w:rPr>
          <w:delText xml:space="preserve"> </w:delText>
        </w:r>
        <w:r w:rsidDel="00070044">
          <w:rPr>
            <w:color w:val="221F1F"/>
            <w:sz w:val="20"/>
          </w:rPr>
          <w:delText>Army</w:delText>
        </w:r>
        <w:r w:rsidDel="00070044">
          <w:rPr>
            <w:color w:val="221F1F"/>
            <w:spacing w:val="-12"/>
            <w:sz w:val="20"/>
          </w:rPr>
          <w:delText xml:space="preserve"> </w:delText>
        </w:r>
        <w:r w:rsidDel="00070044">
          <w:rPr>
            <w:color w:val="221F1F"/>
            <w:sz w:val="20"/>
          </w:rPr>
          <w:delText>Criminal</w:delText>
        </w:r>
        <w:r w:rsidDel="00070044">
          <w:rPr>
            <w:color w:val="221F1F"/>
            <w:spacing w:val="-11"/>
            <w:sz w:val="20"/>
          </w:rPr>
          <w:delText xml:space="preserve"> </w:delText>
        </w:r>
        <w:r w:rsidDel="00070044">
          <w:rPr>
            <w:color w:val="221F1F"/>
            <w:sz w:val="20"/>
          </w:rPr>
          <w:delText>Investigation</w:delText>
        </w:r>
        <w:r w:rsidDel="00070044">
          <w:rPr>
            <w:color w:val="221F1F"/>
            <w:spacing w:val="-10"/>
            <w:sz w:val="20"/>
          </w:rPr>
          <w:delText xml:space="preserve"> </w:delText>
        </w:r>
        <w:r w:rsidDel="00070044">
          <w:rPr>
            <w:color w:val="221F1F"/>
            <w:sz w:val="20"/>
          </w:rPr>
          <w:delText>Command</w:delText>
        </w:r>
        <w:r w:rsidDel="00070044">
          <w:rPr>
            <w:color w:val="221F1F"/>
            <w:spacing w:val="-10"/>
            <w:sz w:val="20"/>
          </w:rPr>
          <w:delText xml:space="preserve"> </w:delText>
        </w:r>
        <w:r w:rsidDel="00070044">
          <w:rPr>
            <w:color w:val="221F1F"/>
            <w:sz w:val="20"/>
          </w:rPr>
          <w:delText>at</w:delText>
        </w:r>
        <w:r w:rsidDel="00070044">
          <w:rPr>
            <w:color w:val="221F1F"/>
            <w:spacing w:val="-12"/>
            <w:sz w:val="20"/>
          </w:rPr>
          <w:delText xml:space="preserve"> </w:delText>
        </w:r>
        <w:r w:rsidR="00A44EDA" w:rsidDel="00070044">
          <w:fldChar w:fldCharType="begin"/>
        </w:r>
        <w:r w:rsidR="00A44EDA" w:rsidDel="00070044">
          <w:delInstrText>HYPERLINK "http://www.cid.army.mil/reportacrime.html%3B" \h</w:delInstrText>
        </w:r>
        <w:r w:rsidR="00A44EDA" w:rsidDel="00070044">
          <w:fldChar w:fldCharType="separate"/>
        </w:r>
        <w:r w:rsidDel="00070044">
          <w:rPr>
            <w:color w:val="221F1F"/>
            <w:spacing w:val="-2"/>
            <w:sz w:val="20"/>
          </w:rPr>
          <w:delText>http://www.cid.army.mil/reportacrime.html;</w:delText>
        </w:r>
        <w:r w:rsidR="00A44EDA" w:rsidDel="00070044">
          <w:rPr>
            <w:color w:val="221F1F"/>
            <w:spacing w:val="-2"/>
            <w:sz w:val="20"/>
          </w:rPr>
          <w:fldChar w:fldCharType="end"/>
        </w:r>
      </w:del>
    </w:p>
    <w:p w14:paraId="397083BE" w14:textId="75B6401C" w:rsidR="00016C31" w:rsidDel="00070044" w:rsidRDefault="00016C31">
      <w:pPr>
        <w:pStyle w:val="BodyText"/>
        <w:spacing w:before="3"/>
        <w:rPr>
          <w:del w:id="847" w:author="Chandler Wilson" w:date="2023-05-25T10:35:00Z"/>
        </w:rPr>
      </w:pPr>
    </w:p>
    <w:p w14:paraId="2C7AECDC" w14:textId="3A2242E4" w:rsidR="00016C31" w:rsidDel="00070044" w:rsidRDefault="00632607">
      <w:pPr>
        <w:pStyle w:val="ListParagraph"/>
        <w:numPr>
          <w:ilvl w:val="0"/>
          <w:numId w:val="25"/>
        </w:numPr>
        <w:tabs>
          <w:tab w:val="left" w:pos="735"/>
          <w:tab w:val="left" w:pos="736"/>
        </w:tabs>
        <w:ind w:left="440" w:right="4438" w:hanging="241"/>
        <w:jc w:val="left"/>
        <w:rPr>
          <w:del w:id="848" w:author="Chandler Wilson" w:date="2023-05-25T10:35:00Z"/>
          <w:sz w:val="20"/>
        </w:rPr>
      </w:pPr>
      <w:del w:id="849" w:author="Chandler Wilson" w:date="2023-05-25T10:35:00Z">
        <w:r w:rsidDel="00070044">
          <w:rPr>
            <w:color w:val="221F1F"/>
            <w:sz w:val="20"/>
          </w:rPr>
          <w:delText xml:space="preserve">Air Force Office of Special Investigations at </w:delText>
        </w:r>
        <w:r w:rsidR="00A44EDA" w:rsidDel="00070044">
          <w:fldChar w:fldCharType="begin"/>
        </w:r>
        <w:r w:rsidR="00A44EDA" w:rsidDel="00070044">
          <w:delInstrText>HYPERLINK "http://www.osi.andrews.af.mil/library/factsheets/factsheet.asp?id=14522%3B" \h</w:delInstrText>
        </w:r>
        <w:r w:rsidR="00A44EDA" w:rsidDel="00070044">
          <w:fldChar w:fldCharType="separate"/>
        </w:r>
        <w:r w:rsidDel="00070044">
          <w:rPr>
            <w:color w:val="221F1F"/>
            <w:spacing w:val="-4"/>
            <w:sz w:val="20"/>
          </w:rPr>
          <w:delText>http://www.osi.andrews.af.mil/library/factsheets/factsheet.asp?id=14522;</w:delText>
        </w:r>
        <w:r w:rsidR="00A44EDA" w:rsidDel="00070044">
          <w:rPr>
            <w:color w:val="221F1F"/>
            <w:spacing w:val="-4"/>
            <w:sz w:val="20"/>
          </w:rPr>
          <w:fldChar w:fldCharType="end"/>
        </w:r>
      </w:del>
    </w:p>
    <w:p w14:paraId="02DD8FCA" w14:textId="4F6CF0BB" w:rsidR="00016C31" w:rsidDel="00070044" w:rsidRDefault="00016C31">
      <w:pPr>
        <w:pStyle w:val="BodyText"/>
        <w:spacing w:before="11"/>
        <w:rPr>
          <w:del w:id="850" w:author="Chandler Wilson" w:date="2023-05-25T10:35:00Z"/>
          <w:sz w:val="19"/>
        </w:rPr>
      </w:pPr>
    </w:p>
    <w:p w14:paraId="08E1E006" w14:textId="3649FF12" w:rsidR="00016C31" w:rsidDel="00070044" w:rsidRDefault="00632607">
      <w:pPr>
        <w:pStyle w:val="ListParagraph"/>
        <w:numPr>
          <w:ilvl w:val="0"/>
          <w:numId w:val="25"/>
        </w:numPr>
        <w:tabs>
          <w:tab w:val="left" w:pos="789"/>
        </w:tabs>
        <w:ind w:left="788" w:hanging="351"/>
        <w:jc w:val="left"/>
        <w:rPr>
          <w:del w:id="851" w:author="Chandler Wilson" w:date="2023-05-25T10:35:00Z"/>
          <w:sz w:val="20"/>
        </w:rPr>
      </w:pPr>
      <w:del w:id="852" w:author="Chandler Wilson" w:date="2023-05-25T10:35:00Z">
        <w:r w:rsidDel="00070044">
          <w:rPr>
            <w:color w:val="221F1F"/>
            <w:sz w:val="20"/>
          </w:rPr>
          <w:delText>Navy</w:delText>
        </w:r>
        <w:r w:rsidDel="00070044">
          <w:rPr>
            <w:color w:val="221F1F"/>
            <w:spacing w:val="-12"/>
            <w:sz w:val="20"/>
          </w:rPr>
          <w:delText xml:space="preserve"> </w:delText>
        </w:r>
        <w:r w:rsidDel="00070044">
          <w:rPr>
            <w:color w:val="221F1F"/>
            <w:sz w:val="20"/>
          </w:rPr>
          <w:delText>Criminal</w:delText>
        </w:r>
        <w:r w:rsidDel="00070044">
          <w:rPr>
            <w:color w:val="221F1F"/>
            <w:spacing w:val="-11"/>
            <w:sz w:val="20"/>
          </w:rPr>
          <w:delText xml:space="preserve"> </w:delText>
        </w:r>
        <w:r w:rsidDel="00070044">
          <w:rPr>
            <w:color w:val="221F1F"/>
            <w:sz w:val="20"/>
          </w:rPr>
          <w:delText>Investigative</w:delText>
        </w:r>
        <w:r w:rsidDel="00070044">
          <w:rPr>
            <w:color w:val="221F1F"/>
            <w:spacing w:val="-11"/>
            <w:sz w:val="20"/>
          </w:rPr>
          <w:delText xml:space="preserve"> </w:delText>
        </w:r>
        <w:r w:rsidDel="00070044">
          <w:rPr>
            <w:color w:val="221F1F"/>
            <w:sz w:val="20"/>
          </w:rPr>
          <w:delText>Service</w:delText>
        </w:r>
        <w:r w:rsidDel="00070044">
          <w:rPr>
            <w:color w:val="221F1F"/>
            <w:spacing w:val="-11"/>
            <w:sz w:val="20"/>
          </w:rPr>
          <w:delText xml:space="preserve"> </w:delText>
        </w:r>
        <w:r w:rsidDel="00070044">
          <w:rPr>
            <w:color w:val="221F1F"/>
            <w:sz w:val="20"/>
          </w:rPr>
          <w:delText>at</w:delText>
        </w:r>
        <w:r w:rsidDel="00070044">
          <w:rPr>
            <w:color w:val="221F1F"/>
            <w:spacing w:val="-13"/>
            <w:sz w:val="20"/>
          </w:rPr>
          <w:delText xml:space="preserve"> </w:delText>
        </w:r>
        <w:r w:rsidR="00A44EDA" w:rsidDel="00070044">
          <w:fldChar w:fldCharType="begin"/>
        </w:r>
        <w:r w:rsidR="00A44EDA" w:rsidDel="00070044">
          <w:delInstrText>HYPERLINK "http://www.ncis.navy.mil/Pages/publicdefault.aspx%3B" \h</w:delInstrText>
        </w:r>
        <w:r w:rsidR="00A44EDA" w:rsidDel="00070044">
          <w:fldChar w:fldCharType="separate"/>
        </w:r>
        <w:r w:rsidDel="00070044">
          <w:rPr>
            <w:color w:val="221F1F"/>
            <w:spacing w:val="-2"/>
            <w:sz w:val="20"/>
          </w:rPr>
          <w:delText>http://www.ncis.navy.mil/Pages/publicdefault.aspx;</w:delText>
        </w:r>
        <w:r w:rsidR="00A44EDA" w:rsidDel="00070044">
          <w:rPr>
            <w:color w:val="221F1F"/>
            <w:spacing w:val="-2"/>
            <w:sz w:val="20"/>
          </w:rPr>
          <w:fldChar w:fldCharType="end"/>
        </w:r>
      </w:del>
    </w:p>
    <w:p w14:paraId="5C5BFD07" w14:textId="4FCB2470" w:rsidR="00016C31" w:rsidDel="00070044" w:rsidRDefault="00016C31">
      <w:pPr>
        <w:pStyle w:val="BodyText"/>
        <w:spacing w:before="10"/>
        <w:rPr>
          <w:del w:id="853" w:author="Chandler Wilson" w:date="2023-05-25T10:35:00Z"/>
          <w:sz w:val="19"/>
        </w:rPr>
      </w:pPr>
    </w:p>
    <w:p w14:paraId="5006E4E0" w14:textId="60C6A9D7" w:rsidR="00016C31" w:rsidDel="00070044" w:rsidRDefault="00632607">
      <w:pPr>
        <w:pStyle w:val="ListParagraph"/>
        <w:numPr>
          <w:ilvl w:val="0"/>
          <w:numId w:val="25"/>
        </w:numPr>
        <w:tabs>
          <w:tab w:val="left" w:pos="779"/>
        </w:tabs>
        <w:ind w:left="778" w:hanging="341"/>
        <w:jc w:val="left"/>
        <w:rPr>
          <w:del w:id="854" w:author="Chandler Wilson" w:date="2023-05-25T10:35:00Z"/>
          <w:sz w:val="20"/>
        </w:rPr>
      </w:pPr>
      <w:del w:id="855" w:author="Chandler Wilson" w:date="2023-05-25T10:35:00Z">
        <w:r w:rsidDel="00070044">
          <w:rPr>
            <w:color w:val="221F1F"/>
            <w:sz w:val="20"/>
          </w:rPr>
          <w:delText>Defense</w:delText>
        </w:r>
        <w:r w:rsidDel="00070044">
          <w:rPr>
            <w:color w:val="221F1F"/>
            <w:spacing w:val="-13"/>
            <w:sz w:val="20"/>
          </w:rPr>
          <w:delText xml:space="preserve"> </w:delText>
        </w:r>
        <w:r w:rsidDel="00070044">
          <w:rPr>
            <w:color w:val="221F1F"/>
            <w:sz w:val="20"/>
          </w:rPr>
          <w:delText>Criminal</w:delText>
        </w:r>
        <w:r w:rsidDel="00070044">
          <w:rPr>
            <w:color w:val="221F1F"/>
            <w:spacing w:val="-12"/>
            <w:sz w:val="20"/>
          </w:rPr>
          <w:delText xml:space="preserve"> </w:delText>
        </w:r>
        <w:r w:rsidDel="00070044">
          <w:rPr>
            <w:color w:val="221F1F"/>
            <w:sz w:val="20"/>
          </w:rPr>
          <w:delText>Investigative</w:delText>
        </w:r>
        <w:r w:rsidDel="00070044">
          <w:rPr>
            <w:color w:val="221F1F"/>
            <w:spacing w:val="-12"/>
            <w:sz w:val="20"/>
          </w:rPr>
          <w:delText xml:space="preserve"> </w:delText>
        </w:r>
        <w:r w:rsidDel="00070044">
          <w:rPr>
            <w:color w:val="221F1F"/>
            <w:sz w:val="20"/>
          </w:rPr>
          <w:delText>Service</w:delText>
        </w:r>
        <w:r w:rsidDel="00070044">
          <w:rPr>
            <w:color w:val="221F1F"/>
            <w:spacing w:val="-12"/>
            <w:sz w:val="20"/>
          </w:rPr>
          <w:delText xml:space="preserve"> </w:delText>
        </w:r>
        <w:r w:rsidDel="00070044">
          <w:rPr>
            <w:color w:val="221F1F"/>
            <w:sz w:val="20"/>
          </w:rPr>
          <w:delText>at</w:delText>
        </w:r>
        <w:r w:rsidDel="00070044">
          <w:rPr>
            <w:color w:val="221F1F"/>
            <w:spacing w:val="-13"/>
            <w:sz w:val="20"/>
          </w:rPr>
          <w:delText xml:space="preserve"> </w:delText>
        </w:r>
        <w:r w:rsidR="00A44EDA" w:rsidDel="00070044">
          <w:fldChar w:fldCharType="begin"/>
        </w:r>
        <w:r w:rsidR="00A44EDA" w:rsidDel="00070044">
          <w:delInstrText>HYPERLINK "http://www.dodig.mil/HOTLINE/index.html%3B" \h</w:delInstrText>
        </w:r>
        <w:r w:rsidR="00A44EDA" w:rsidDel="00070044">
          <w:fldChar w:fldCharType="separate"/>
        </w:r>
        <w:r w:rsidDel="00070044">
          <w:rPr>
            <w:color w:val="221F1F"/>
            <w:spacing w:val="-2"/>
            <w:sz w:val="20"/>
          </w:rPr>
          <w:delText>http://www.dodig.mil/HOTLINE/index.html;</w:delText>
        </w:r>
        <w:r w:rsidR="00A44EDA" w:rsidDel="00070044">
          <w:rPr>
            <w:color w:val="221F1F"/>
            <w:spacing w:val="-2"/>
            <w:sz w:val="20"/>
          </w:rPr>
          <w:fldChar w:fldCharType="end"/>
        </w:r>
      </w:del>
    </w:p>
    <w:p w14:paraId="33875325" w14:textId="406E8B1A" w:rsidR="00016C31" w:rsidDel="00070044" w:rsidRDefault="00016C31">
      <w:pPr>
        <w:pStyle w:val="BodyText"/>
        <w:rPr>
          <w:del w:id="856" w:author="Chandler Wilson" w:date="2023-05-25T10:35:00Z"/>
        </w:rPr>
      </w:pPr>
    </w:p>
    <w:p w14:paraId="698D9040" w14:textId="5FD8C197" w:rsidR="00016C31" w:rsidDel="00070044" w:rsidRDefault="00632607">
      <w:pPr>
        <w:pStyle w:val="ListParagraph"/>
        <w:numPr>
          <w:ilvl w:val="0"/>
          <w:numId w:val="25"/>
        </w:numPr>
        <w:tabs>
          <w:tab w:val="left" w:pos="724"/>
        </w:tabs>
        <w:spacing w:before="1"/>
        <w:ind w:left="723" w:hanging="286"/>
        <w:jc w:val="left"/>
        <w:rPr>
          <w:del w:id="857" w:author="Chandler Wilson" w:date="2023-05-25T10:35:00Z"/>
          <w:sz w:val="20"/>
        </w:rPr>
      </w:pPr>
      <w:del w:id="858" w:author="Chandler Wilson" w:date="2023-05-25T10:35:00Z">
        <w:r w:rsidDel="00070044">
          <w:rPr>
            <w:color w:val="221F1F"/>
            <w:sz w:val="20"/>
          </w:rPr>
          <w:delText>To</w:delText>
        </w:r>
        <w:r w:rsidDel="00070044">
          <w:rPr>
            <w:color w:val="221F1F"/>
            <w:spacing w:val="-10"/>
            <w:sz w:val="20"/>
          </w:rPr>
          <w:delText xml:space="preserve"> </w:delText>
        </w:r>
        <w:r w:rsidDel="00070044">
          <w:rPr>
            <w:color w:val="221F1F"/>
            <w:sz w:val="20"/>
          </w:rPr>
          <w:delText>any</w:delText>
        </w:r>
        <w:r w:rsidDel="00070044">
          <w:rPr>
            <w:color w:val="221F1F"/>
            <w:spacing w:val="-8"/>
            <w:sz w:val="20"/>
          </w:rPr>
          <w:delText xml:space="preserve"> </w:delText>
        </w:r>
        <w:r w:rsidDel="00070044">
          <w:rPr>
            <w:color w:val="221F1F"/>
            <w:sz w:val="20"/>
          </w:rPr>
          <w:delText>command</w:delText>
        </w:r>
        <w:r w:rsidDel="00070044">
          <w:rPr>
            <w:color w:val="221F1F"/>
            <w:spacing w:val="-7"/>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any</w:delText>
        </w:r>
        <w:r w:rsidDel="00070044">
          <w:rPr>
            <w:color w:val="221F1F"/>
            <w:spacing w:val="-8"/>
            <w:sz w:val="20"/>
          </w:rPr>
          <w:delText xml:space="preserve"> </w:delText>
        </w:r>
        <w:r w:rsidDel="00070044">
          <w:rPr>
            <w:color w:val="221F1F"/>
            <w:sz w:val="20"/>
          </w:rPr>
          <w:delText>supported</w:delText>
        </w:r>
        <w:r w:rsidDel="00070044">
          <w:rPr>
            <w:color w:val="221F1F"/>
            <w:spacing w:val="-6"/>
            <w:sz w:val="20"/>
          </w:rPr>
          <w:delText xml:space="preserve"> </w:delText>
        </w:r>
        <w:r w:rsidDel="00070044">
          <w:rPr>
            <w:color w:val="221F1F"/>
            <w:sz w:val="20"/>
          </w:rPr>
          <w:delText>military</w:delText>
        </w:r>
        <w:r w:rsidDel="00070044">
          <w:rPr>
            <w:color w:val="221F1F"/>
            <w:spacing w:val="-7"/>
            <w:sz w:val="20"/>
          </w:rPr>
          <w:delText xml:space="preserve"> </w:delText>
        </w:r>
        <w:r w:rsidDel="00070044">
          <w:rPr>
            <w:color w:val="221F1F"/>
            <w:sz w:val="20"/>
          </w:rPr>
          <w:delText>element</w:delText>
        </w:r>
        <w:r w:rsidDel="00070044">
          <w:rPr>
            <w:color w:val="221F1F"/>
            <w:spacing w:val="-9"/>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command</w:delText>
        </w:r>
        <w:r w:rsidDel="00070044">
          <w:rPr>
            <w:color w:val="221F1F"/>
            <w:spacing w:val="-9"/>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any</w:delText>
        </w:r>
        <w:r w:rsidDel="00070044">
          <w:rPr>
            <w:color w:val="221F1F"/>
            <w:spacing w:val="-8"/>
            <w:sz w:val="20"/>
          </w:rPr>
          <w:delText xml:space="preserve"> </w:delText>
        </w:r>
        <w:r w:rsidDel="00070044">
          <w:rPr>
            <w:color w:val="221F1F"/>
            <w:spacing w:val="-2"/>
            <w:sz w:val="20"/>
          </w:rPr>
          <w:delText>base.</w:delText>
        </w:r>
      </w:del>
    </w:p>
    <w:p w14:paraId="76E3D0F9" w14:textId="1987A2A3" w:rsidR="00016C31" w:rsidDel="00070044" w:rsidRDefault="00016C31">
      <w:pPr>
        <w:pStyle w:val="BodyText"/>
        <w:rPr>
          <w:del w:id="859" w:author="Chandler Wilson" w:date="2023-05-25T10:35:00Z"/>
        </w:rPr>
      </w:pPr>
    </w:p>
    <w:p w14:paraId="1CD4C59D" w14:textId="7E8FD81C" w:rsidR="00016C31" w:rsidDel="00070044" w:rsidRDefault="00632607">
      <w:pPr>
        <w:pStyle w:val="ListParagraph"/>
        <w:numPr>
          <w:ilvl w:val="0"/>
          <w:numId w:val="34"/>
        </w:numPr>
        <w:tabs>
          <w:tab w:val="left" w:pos="441"/>
        </w:tabs>
        <w:ind w:right="1794"/>
        <w:jc w:val="left"/>
        <w:rPr>
          <w:del w:id="860" w:author="Chandler Wilson" w:date="2023-05-25T10:35:00Z"/>
          <w:sz w:val="20"/>
        </w:rPr>
      </w:pPr>
      <w:del w:id="861" w:author="Chandler Wilson" w:date="2023-05-25T10:35:00Z">
        <w:r w:rsidDel="00070044">
          <w:rPr>
            <w:color w:val="221F1F"/>
            <w:sz w:val="20"/>
          </w:rPr>
          <w:delText>Personnel</w:delText>
        </w:r>
        <w:r w:rsidDel="00070044">
          <w:rPr>
            <w:color w:val="221F1F"/>
            <w:spacing w:val="-6"/>
            <w:sz w:val="20"/>
          </w:rPr>
          <w:delText xml:space="preserve"> </w:delText>
        </w:r>
        <w:r w:rsidDel="00070044">
          <w:rPr>
            <w:color w:val="221F1F"/>
            <w:sz w:val="20"/>
          </w:rPr>
          <w:delText>seeking</w:delText>
        </w:r>
        <w:r w:rsidDel="00070044">
          <w:rPr>
            <w:color w:val="221F1F"/>
            <w:spacing w:val="-7"/>
            <w:sz w:val="20"/>
          </w:rPr>
          <w:delText xml:space="preserve"> </w:delText>
        </w:r>
        <w:r w:rsidDel="00070044">
          <w:rPr>
            <w:color w:val="221F1F"/>
            <w:sz w:val="20"/>
          </w:rPr>
          <w:delText>whistleblower</w:delText>
        </w:r>
        <w:r w:rsidDel="00070044">
          <w:rPr>
            <w:color w:val="221F1F"/>
            <w:spacing w:val="-6"/>
            <w:sz w:val="20"/>
          </w:rPr>
          <w:delText xml:space="preserve"> </w:delText>
        </w:r>
        <w:r w:rsidDel="00070044">
          <w:rPr>
            <w:color w:val="221F1F"/>
            <w:sz w:val="20"/>
          </w:rPr>
          <w:delText>protection</w:delText>
        </w:r>
        <w:r w:rsidDel="00070044">
          <w:rPr>
            <w:color w:val="221F1F"/>
            <w:spacing w:val="-7"/>
            <w:sz w:val="20"/>
          </w:rPr>
          <w:delText xml:space="preserve"> </w:delText>
        </w:r>
        <w:r w:rsidDel="00070044">
          <w:rPr>
            <w:color w:val="221F1F"/>
            <w:sz w:val="20"/>
          </w:rPr>
          <w:delText>from</w:delText>
        </w:r>
        <w:r w:rsidDel="00070044">
          <w:rPr>
            <w:color w:val="221F1F"/>
            <w:spacing w:val="-9"/>
            <w:sz w:val="20"/>
          </w:rPr>
          <w:delText xml:space="preserve"> </w:delText>
        </w:r>
        <w:r w:rsidDel="00070044">
          <w:rPr>
            <w:color w:val="221F1F"/>
            <w:sz w:val="20"/>
          </w:rPr>
          <w:delText>reprisals</w:delText>
        </w:r>
        <w:r w:rsidDel="00070044">
          <w:rPr>
            <w:color w:val="221F1F"/>
            <w:spacing w:val="-6"/>
            <w:sz w:val="20"/>
          </w:rPr>
          <w:delText xml:space="preserve"> </w:delText>
        </w:r>
        <w:r w:rsidDel="00070044">
          <w:rPr>
            <w:color w:val="221F1F"/>
            <w:sz w:val="20"/>
          </w:rPr>
          <w:delText>for</w:delText>
        </w:r>
        <w:r w:rsidDel="00070044">
          <w:rPr>
            <w:color w:val="221F1F"/>
            <w:spacing w:val="-8"/>
            <w:sz w:val="20"/>
          </w:rPr>
          <w:delText xml:space="preserve"> </w:delText>
        </w:r>
        <w:r w:rsidDel="00070044">
          <w:rPr>
            <w:color w:val="221F1F"/>
            <w:sz w:val="20"/>
          </w:rPr>
          <w:delText>reporting</w:delText>
        </w:r>
        <w:r w:rsidDel="00070044">
          <w:rPr>
            <w:color w:val="221F1F"/>
            <w:spacing w:val="-6"/>
            <w:sz w:val="20"/>
          </w:rPr>
          <w:delText xml:space="preserve"> </w:delText>
        </w:r>
        <w:r w:rsidDel="00070044">
          <w:rPr>
            <w:color w:val="221F1F"/>
            <w:sz w:val="20"/>
          </w:rPr>
          <w:delText>criminal</w:delText>
        </w:r>
        <w:r w:rsidDel="00070044">
          <w:rPr>
            <w:color w:val="221F1F"/>
            <w:spacing w:val="-8"/>
            <w:sz w:val="20"/>
          </w:rPr>
          <w:delText xml:space="preserve"> </w:delText>
        </w:r>
        <w:r w:rsidDel="00070044">
          <w:rPr>
            <w:color w:val="221F1F"/>
            <w:sz w:val="20"/>
          </w:rPr>
          <w:delText>acts</w:delText>
        </w:r>
        <w:r w:rsidDel="00070044">
          <w:rPr>
            <w:color w:val="221F1F"/>
            <w:spacing w:val="-10"/>
            <w:sz w:val="20"/>
          </w:rPr>
          <w:delText xml:space="preserve"> </w:delText>
        </w:r>
        <w:r w:rsidDel="00070044">
          <w:rPr>
            <w:color w:val="221F1F"/>
            <w:sz w:val="20"/>
          </w:rPr>
          <w:delText>shall</w:delText>
        </w:r>
        <w:r w:rsidDel="00070044">
          <w:rPr>
            <w:color w:val="221F1F"/>
            <w:spacing w:val="-9"/>
            <w:sz w:val="20"/>
          </w:rPr>
          <w:delText xml:space="preserve"> </w:delText>
        </w:r>
        <w:r w:rsidDel="00070044">
          <w:rPr>
            <w:color w:val="221F1F"/>
            <w:sz w:val="20"/>
          </w:rPr>
          <w:delText>seek</w:delText>
        </w:r>
        <w:r w:rsidDel="00070044">
          <w:rPr>
            <w:color w:val="221F1F"/>
            <w:spacing w:val="-8"/>
            <w:sz w:val="20"/>
          </w:rPr>
          <w:delText xml:space="preserve"> </w:delText>
        </w:r>
        <w:r w:rsidDel="00070044">
          <w:rPr>
            <w:color w:val="221F1F"/>
            <w:sz w:val="20"/>
          </w:rPr>
          <w:delText xml:space="preserve">guidance through the DoD Inspector General hotline at 800-424-9098 or </w:delText>
        </w:r>
        <w:r w:rsidR="00A44EDA" w:rsidDel="00070044">
          <w:fldChar w:fldCharType="begin"/>
        </w:r>
        <w:r w:rsidR="00A44EDA" w:rsidDel="00070044">
          <w:delInstrText>HYPERLINK "http://www.dodig.mil/HOTLINE/index.html" \h</w:delInstrText>
        </w:r>
        <w:r w:rsidR="00A44EDA" w:rsidDel="00070044">
          <w:fldChar w:fldCharType="separate"/>
        </w:r>
        <w:r w:rsidDel="00070044">
          <w:rPr>
            <w:color w:val="221F1F"/>
            <w:sz w:val="20"/>
          </w:rPr>
          <w:delText>www.dodig.mil/HOTLINE/index.html.</w:delText>
        </w:r>
        <w:r w:rsidR="00A44EDA" w:rsidDel="00070044">
          <w:rPr>
            <w:color w:val="221F1F"/>
            <w:sz w:val="20"/>
          </w:rPr>
          <w:fldChar w:fldCharType="end"/>
        </w:r>
      </w:del>
    </w:p>
    <w:p w14:paraId="29ADD3E8" w14:textId="6F629CA9" w:rsidR="00016C31" w:rsidDel="00070044" w:rsidRDefault="00016C31">
      <w:pPr>
        <w:pStyle w:val="BodyText"/>
        <w:spacing w:before="11"/>
        <w:rPr>
          <w:del w:id="862" w:author="Chandler Wilson" w:date="2023-05-25T10:35:00Z"/>
          <w:sz w:val="19"/>
        </w:rPr>
      </w:pPr>
    </w:p>
    <w:p w14:paraId="0CA723C8" w14:textId="60D9A803" w:rsidR="00016C31" w:rsidDel="00070044" w:rsidRDefault="00632607">
      <w:pPr>
        <w:pStyle w:val="BodyText"/>
        <w:ind w:left="219" w:right="999"/>
        <w:rPr>
          <w:del w:id="863" w:author="Chandler Wilson" w:date="2023-05-25T10:35:00Z"/>
        </w:rPr>
      </w:pPr>
      <w:del w:id="864" w:author="Chandler Wilson" w:date="2023-05-25T10:35:00Z">
        <w:r w:rsidDel="00070044">
          <w:rPr>
            <w:color w:val="221F1F"/>
          </w:rPr>
          <w:delText>Personnel</w:delText>
        </w:r>
        <w:r w:rsidDel="00070044">
          <w:rPr>
            <w:color w:val="221F1F"/>
            <w:spacing w:val="-4"/>
          </w:rPr>
          <w:delText xml:space="preserve"> </w:delText>
        </w:r>
        <w:r w:rsidDel="00070044">
          <w:rPr>
            <w:color w:val="221F1F"/>
          </w:rPr>
          <w:delText>seeking</w:delText>
        </w:r>
        <w:r w:rsidDel="00070044">
          <w:rPr>
            <w:color w:val="221F1F"/>
            <w:spacing w:val="-6"/>
          </w:rPr>
          <w:delText xml:space="preserve"> </w:delText>
        </w:r>
        <w:r w:rsidDel="00070044">
          <w:rPr>
            <w:color w:val="221F1F"/>
          </w:rPr>
          <w:delText>other</w:delText>
        </w:r>
        <w:r w:rsidDel="00070044">
          <w:rPr>
            <w:color w:val="221F1F"/>
            <w:spacing w:val="-6"/>
          </w:rPr>
          <w:delText xml:space="preserve"> </w:delText>
        </w:r>
        <w:r w:rsidDel="00070044">
          <w:rPr>
            <w:color w:val="221F1F"/>
          </w:rPr>
          <w:delText>forms</w:delText>
        </w:r>
        <w:r w:rsidDel="00070044">
          <w:rPr>
            <w:color w:val="221F1F"/>
            <w:spacing w:val="-5"/>
          </w:rPr>
          <w:delText xml:space="preserve"> </w:delText>
        </w:r>
        <w:r w:rsidDel="00070044">
          <w:rPr>
            <w:color w:val="221F1F"/>
          </w:rPr>
          <w:delText>of</w:delText>
        </w:r>
        <w:r w:rsidDel="00070044">
          <w:rPr>
            <w:color w:val="221F1F"/>
            <w:spacing w:val="-6"/>
          </w:rPr>
          <w:delText xml:space="preserve"> </w:delText>
        </w:r>
        <w:r w:rsidDel="00070044">
          <w:rPr>
            <w:color w:val="221F1F"/>
          </w:rPr>
          <w:delText>victim</w:delText>
        </w:r>
        <w:r w:rsidDel="00070044">
          <w:rPr>
            <w:color w:val="221F1F"/>
            <w:spacing w:val="-4"/>
          </w:rPr>
          <w:delText xml:space="preserve"> </w:delText>
        </w:r>
        <w:r w:rsidDel="00070044">
          <w:rPr>
            <w:color w:val="221F1F"/>
          </w:rPr>
          <w:delText>or</w:delText>
        </w:r>
        <w:r w:rsidDel="00070044">
          <w:rPr>
            <w:color w:val="221F1F"/>
            <w:spacing w:val="-7"/>
          </w:rPr>
          <w:delText xml:space="preserve"> </w:delText>
        </w:r>
        <w:r w:rsidDel="00070044">
          <w:rPr>
            <w:color w:val="221F1F"/>
          </w:rPr>
          <w:delText>witness</w:delText>
        </w:r>
        <w:r w:rsidDel="00070044">
          <w:rPr>
            <w:color w:val="221F1F"/>
            <w:spacing w:val="-6"/>
          </w:rPr>
          <w:delText xml:space="preserve"> </w:delText>
        </w:r>
        <w:r w:rsidDel="00070044">
          <w:rPr>
            <w:color w:val="221F1F"/>
          </w:rPr>
          <w:delText>protections</w:delText>
        </w:r>
        <w:r w:rsidDel="00070044">
          <w:rPr>
            <w:color w:val="221F1F"/>
            <w:spacing w:val="-8"/>
          </w:rPr>
          <w:delText xml:space="preserve"> </w:delText>
        </w:r>
        <w:r w:rsidDel="00070044">
          <w:rPr>
            <w:color w:val="221F1F"/>
          </w:rPr>
          <w:delText>should</w:delText>
        </w:r>
        <w:r w:rsidDel="00070044">
          <w:rPr>
            <w:color w:val="221F1F"/>
            <w:spacing w:val="-4"/>
          </w:rPr>
          <w:delText xml:space="preserve"> </w:delText>
        </w:r>
        <w:r w:rsidDel="00070044">
          <w:rPr>
            <w:color w:val="221F1F"/>
          </w:rPr>
          <w:delText>contact</w:delText>
        </w:r>
        <w:r w:rsidDel="00070044">
          <w:rPr>
            <w:color w:val="221F1F"/>
            <w:spacing w:val="-5"/>
          </w:rPr>
          <w:delText xml:space="preserve"> </w:delText>
        </w:r>
        <w:r w:rsidDel="00070044">
          <w:rPr>
            <w:color w:val="221F1F"/>
          </w:rPr>
          <w:delText>the</w:delText>
        </w:r>
        <w:r w:rsidDel="00070044">
          <w:rPr>
            <w:color w:val="221F1F"/>
            <w:spacing w:val="-5"/>
          </w:rPr>
          <w:delText xml:space="preserve"> </w:delText>
        </w:r>
        <w:r w:rsidDel="00070044">
          <w:rPr>
            <w:color w:val="221F1F"/>
          </w:rPr>
          <w:delText>nearest</w:delText>
        </w:r>
        <w:r w:rsidDel="00070044">
          <w:rPr>
            <w:color w:val="221F1F"/>
            <w:spacing w:val="-8"/>
          </w:rPr>
          <w:delText xml:space="preserve"> </w:delText>
        </w:r>
        <w:r w:rsidDel="00070044">
          <w:rPr>
            <w:color w:val="221F1F"/>
          </w:rPr>
          <w:delText>military</w:delText>
        </w:r>
        <w:r w:rsidDel="00070044">
          <w:rPr>
            <w:color w:val="221F1F"/>
            <w:spacing w:val="-4"/>
          </w:rPr>
          <w:delText xml:space="preserve"> </w:delText>
        </w:r>
        <w:r w:rsidDel="00070044">
          <w:rPr>
            <w:color w:val="221F1F"/>
          </w:rPr>
          <w:delText>law</w:delText>
        </w:r>
        <w:r w:rsidDel="00070044">
          <w:rPr>
            <w:color w:val="221F1F"/>
            <w:spacing w:val="-5"/>
          </w:rPr>
          <w:delText xml:space="preserve"> </w:delText>
        </w:r>
        <w:r w:rsidDel="00070044">
          <w:rPr>
            <w:color w:val="221F1F"/>
          </w:rPr>
          <w:delText xml:space="preserve">enforcement </w:delText>
        </w:r>
        <w:r w:rsidDel="00070044">
          <w:rPr>
            <w:color w:val="221F1F"/>
            <w:spacing w:val="-2"/>
          </w:rPr>
          <w:delText>office.</w:delText>
        </w:r>
      </w:del>
    </w:p>
    <w:p w14:paraId="0314617D" w14:textId="190F5B3A" w:rsidR="00016C31" w:rsidDel="00070044" w:rsidRDefault="00016C31">
      <w:pPr>
        <w:pStyle w:val="BodyText"/>
        <w:spacing w:before="1"/>
        <w:rPr>
          <w:del w:id="865" w:author="Chandler Wilson" w:date="2023-05-25T10:35:00Z"/>
        </w:rPr>
      </w:pPr>
    </w:p>
    <w:p w14:paraId="3FECA3DE" w14:textId="22D0F847" w:rsidR="00016C31" w:rsidDel="00070044" w:rsidRDefault="00632607">
      <w:pPr>
        <w:pStyle w:val="BodyText"/>
        <w:ind w:left="219" w:right="817"/>
        <w:rPr>
          <w:del w:id="866" w:author="Chandler Wilson" w:date="2023-05-25T10:35:00Z"/>
        </w:rPr>
      </w:pPr>
      <w:del w:id="867" w:author="Chandler Wilson" w:date="2023-05-25T10:35:00Z">
        <w:r w:rsidDel="00070044">
          <w:rPr>
            <w:color w:val="221F1F"/>
          </w:rPr>
          <w:delText>(8)(i)</w:delText>
        </w:r>
        <w:r w:rsidDel="00070044">
          <w:rPr>
            <w:color w:val="221F1F"/>
            <w:spacing w:val="-6"/>
          </w:rPr>
          <w:delText xml:space="preserve"> </w:delText>
        </w:r>
        <w:r w:rsidDel="00070044">
          <w:rPr>
            <w:color w:val="221F1F"/>
          </w:rPr>
          <w:delText>The</w:delText>
        </w:r>
        <w:r w:rsidDel="00070044">
          <w:rPr>
            <w:color w:val="221F1F"/>
            <w:spacing w:val="-5"/>
          </w:rPr>
          <w:delText xml:space="preserve"> </w:delText>
        </w:r>
        <w:r w:rsidDel="00070044">
          <w:rPr>
            <w:color w:val="221F1F"/>
          </w:rPr>
          <w:delText>Contractor</w:delText>
        </w:r>
        <w:r w:rsidDel="00070044">
          <w:rPr>
            <w:color w:val="221F1F"/>
            <w:spacing w:val="-4"/>
          </w:rPr>
          <w:delText xml:space="preserve"> </w:delText>
        </w:r>
        <w:r w:rsidDel="00070044">
          <w:rPr>
            <w:color w:val="221F1F"/>
          </w:rPr>
          <w:delText>shall</w:delText>
        </w:r>
        <w:r w:rsidDel="00070044">
          <w:rPr>
            <w:color w:val="221F1F"/>
            <w:spacing w:val="-5"/>
          </w:rPr>
          <w:delText xml:space="preserve"> </w:delText>
        </w:r>
        <w:r w:rsidDel="00070044">
          <w:rPr>
            <w:color w:val="221F1F"/>
          </w:rPr>
          <w:delText>ensure</w:delText>
        </w:r>
        <w:r w:rsidDel="00070044">
          <w:rPr>
            <w:color w:val="221F1F"/>
            <w:spacing w:val="-6"/>
          </w:rPr>
          <w:delText xml:space="preserve"> </w:delText>
        </w:r>
        <w:r w:rsidDel="00070044">
          <w:rPr>
            <w:color w:val="221F1F"/>
          </w:rPr>
          <w:delText>that</w:delText>
        </w:r>
        <w:r w:rsidDel="00070044">
          <w:rPr>
            <w:color w:val="221F1F"/>
            <w:spacing w:val="-5"/>
          </w:rPr>
          <w:delText xml:space="preserve"> </w:delText>
        </w:r>
        <w:r w:rsidDel="00070044">
          <w:rPr>
            <w:color w:val="221F1F"/>
          </w:rPr>
          <w:delText>Contractor</w:delText>
        </w:r>
        <w:r w:rsidDel="00070044">
          <w:rPr>
            <w:color w:val="221F1F"/>
            <w:spacing w:val="-4"/>
          </w:rPr>
          <w:delText xml:space="preserve"> </w:delText>
        </w:r>
        <w:r w:rsidDel="00070044">
          <w:rPr>
            <w:color w:val="221F1F"/>
          </w:rPr>
          <w:delText>employees</w:delText>
        </w:r>
        <w:r w:rsidDel="00070044">
          <w:rPr>
            <w:color w:val="221F1F"/>
            <w:spacing w:val="-8"/>
          </w:rPr>
          <w:delText xml:space="preserve"> </w:delText>
        </w:r>
        <w:r w:rsidDel="00070044">
          <w:rPr>
            <w:color w:val="221F1F"/>
          </w:rPr>
          <w:delText>supporting</w:delText>
        </w:r>
        <w:r w:rsidDel="00070044">
          <w:rPr>
            <w:color w:val="221F1F"/>
            <w:spacing w:val="-5"/>
          </w:rPr>
          <w:delText xml:space="preserve"> </w:delText>
        </w:r>
        <w:r w:rsidDel="00070044">
          <w:rPr>
            <w:color w:val="221F1F"/>
          </w:rPr>
          <w:delText>the</w:delText>
        </w:r>
        <w:r w:rsidDel="00070044">
          <w:rPr>
            <w:color w:val="221F1F"/>
            <w:spacing w:val="-7"/>
          </w:rPr>
          <w:delText xml:space="preserve"> </w:delText>
        </w:r>
        <w:r w:rsidDel="00070044">
          <w:rPr>
            <w:color w:val="221F1F"/>
          </w:rPr>
          <w:delText>U.S.</w:delText>
        </w:r>
        <w:r w:rsidDel="00070044">
          <w:rPr>
            <w:color w:val="221F1F"/>
            <w:spacing w:val="-5"/>
          </w:rPr>
          <w:delText xml:space="preserve"> </w:delText>
        </w:r>
        <w:r w:rsidDel="00070044">
          <w:rPr>
            <w:color w:val="221F1F"/>
          </w:rPr>
          <w:delText>Armed</w:delText>
        </w:r>
        <w:r w:rsidDel="00070044">
          <w:rPr>
            <w:color w:val="221F1F"/>
            <w:spacing w:val="-3"/>
          </w:rPr>
          <w:delText xml:space="preserve"> </w:delText>
        </w:r>
        <w:r w:rsidDel="00070044">
          <w:rPr>
            <w:color w:val="221F1F"/>
          </w:rPr>
          <w:delText>Forces</w:delText>
        </w:r>
        <w:r w:rsidDel="00070044">
          <w:rPr>
            <w:color w:val="221F1F"/>
            <w:spacing w:val="-8"/>
          </w:rPr>
          <w:delText xml:space="preserve"> </w:delText>
        </w:r>
        <w:r w:rsidDel="00070044">
          <w:rPr>
            <w:color w:val="221F1F"/>
          </w:rPr>
          <w:delText>are</w:delText>
        </w:r>
        <w:r w:rsidDel="00070044">
          <w:rPr>
            <w:color w:val="221F1F"/>
            <w:spacing w:val="-7"/>
          </w:rPr>
          <w:delText xml:space="preserve"> </w:delText>
        </w:r>
        <w:r w:rsidDel="00070044">
          <w:rPr>
            <w:color w:val="221F1F"/>
          </w:rPr>
          <w:delText>aware</w:delText>
        </w:r>
        <w:r w:rsidDel="00070044">
          <w:rPr>
            <w:color w:val="221F1F"/>
            <w:spacing w:val="-4"/>
          </w:rPr>
          <w:delText xml:space="preserve"> </w:delText>
        </w:r>
        <w:r w:rsidDel="00070044">
          <w:rPr>
            <w:color w:val="221F1F"/>
          </w:rPr>
          <w:delText>of</w:delText>
        </w:r>
        <w:r w:rsidDel="00070044">
          <w:rPr>
            <w:color w:val="221F1F"/>
            <w:spacing w:val="-5"/>
          </w:rPr>
          <w:delText xml:space="preserve"> </w:delText>
        </w:r>
        <w:r w:rsidDel="00070044">
          <w:rPr>
            <w:color w:val="221F1F"/>
          </w:rPr>
          <w:delText>their</w:delText>
        </w:r>
        <w:r w:rsidDel="00070044">
          <w:rPr>
            <w:color w:val="221F1F"/>
            <w:spacing w:val="-2"/>
          </w:rPr>
          <w:delText xml:space="preserve"> </w:delText>
        </w:r>
        <w:r w:rsidDel="00070044">
          <w:rPr>
            <w:color w:val="221F1F"/>
          </w:rPr>
          <w:delText xml:space="preserve">rights </w:delText>
        </w:r>
        <w:r w:rsidDel="00070044">
          <w:rPr>
            <w:color w:val="221F1F"/>
            <w:spacing w:val="-4"/>
          </w:rPr>
          <w:delText>to--</w:delText>
        </w:r>
      </w:del>
    </w:p>
    <w:p w14:paraId="745762F9" w14:textId="45D18E24" w:rsidR="00016C31" w:rsidDel="00070044" w:rsidRDefault="00016C31">
      <w:pPr>
        <w:pStyle w:val="BodyText"/>
        <w:spacing w:before="11"/>
        <w:rPr>
          <w:del w:id="868" w:author="Chandler Wilson" w:date="2023-05-25T10:35:00Z"/>
          <w:sz w:val="19"/>
        </w:rPr>
      </w:pPr>
    </w:p>
    <w:p w14:paraId="577CEDCE" w14:textId="0BB94FC9" w:rsidR="00016C31" w:rsidDel="00070044" w:rsidRDefault="00632607">
      <w:pPr>
        <w:pStyle w:val="ListParagraph"/>
        <w:numPr>
          <w:ilvl w:val="0"/>
          <w:numId w:val="24"/>
        </w:numPr>
        <w:tabs>
          <w:tab w:val="left" w:pos="441"/>
        </w:tabs>
        <w:ind w:right="1864"/>
        <w:jc w:val="left"/>
        <w:rPr>
          <w:del w:id="869" w:author="Chandler Wilson" w:date="2023-05-25T10:35:00Z"/>
          <w:sz w:val="20"/>
        </w:rPr>
      </w:pPr>
      <w:del w:id="870" w:author="Chandler Wilson" w:date="2023-05-25T10:35:00Z">
        <w:r w:rsidDel="00070044">
          <w:rPr>
            <w:color w:val="221F1F"/>
            <w:sz w:val="20"/>
          </w:rPr>
          <w:delText>Hold</w:delText>
        </w:r>
        <w:r w:rsidDel="00070044">
          <w:rPr>
            <w:color w:val="221F1F"/>
            <w:spacing w:val="-5"/>
            <w:sz w:val="20"/>
          </w:rPr>
          <w:delText xml:space="preserve"> </w:delText>
        </w:r>
        <w:r w:rsidDel="00070044">
          <w:rPr>
            <w:color w:val="221F1F"/>
            <w:sz w:val="20"/>
          </w:rPr>
          <w:delText>their</w:delText>
        </w:r>
        <w:r w:rsidDel="00070044">
          <w:rPr>
            <w:color w:val="221F1F"/>
            <w:spacing w:val="-5"/>
            <w:sz w:val="20"/>
          </w:rPr>
          <w:delText xml:space="preserve"> </w:delText>
        </w:r>
        <w:r w:rsidDel="00070044">
          <w:rPr>
            <w:color w:val="221F1F"/>
            <w:sz w:val="20"/>
          </w:rPr>
          <w:delText>own</w:delText>
        </w:r>
        <w:r w:rsidDel="00070044">
          <w:rPr>
            <w:color w:val="221F1F"/>
            <w:spacing w:val="-5"/>
            <w:sz w:val="20"/>
          </w:rPr>
          <w:delText xml:space="preserve"> </w:delText>
        </w:r>
        <w:r w:rsidDel="00070044">
          <w:rPr>
            <w:color w:val="221F1F"/>
            <w:sz w:val="20"/>
          </w:rPr>
          <w:delText>identity</w:delText>
        </w:r>
        <w:r w:rsidDel="00070044">
          <w:rPr>
            <w:color w:val="221F1F"/>
            <w:spacing w:val="-5"/>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immigration</w:delText>
        </w:r>
        <w:r w:rsidDel="00070044">
          <w:rPr>
            <w:color w:val="221F1F"/>
            <w:spacing w:val="-4"/>
            <w:sz w:val="20"/>
          </w:rPr>
          <w:delText xml:space="preserve"> </w:delText>
        </w:r>
        <w:r w:rsidDel="00070044">
          <w:rPr>
            <w:color w:val="221F1F"/>
            <w:sz w:val="20"/>
          </w:rPr>
          <w:delText>documents,</w:delText>
        </w:r>
        <w:r w:rsidDel="00070044">
          <w:rPr>
            <w:color w:val="221F1F"/>
            <w:spacing w:val="-5"/>
            <w:sz w:val="20"/>
          </w:rPr>
          <w:delText xml:space="preserve"> </w:delText>
        </w:r>
        <w:r w:rsidDel="00070044">
          <w:rPr>
            <w:color w:val="221F1F"/>
            <w:sz w:val="20"/>
          </w:rPr>
          <w:delText>such</w:delText>
        </w:r>
        <w:r w:rsidDel="00070044">
          <w:rPr>
            <w:color w:val="221F1F"/>
            <w:spacing w:val="-5"/>
            <w:sz w:val="20"/>
          </w:rPr>
          <w:delText xml:space="preserve"> </w:delText>
        </w:r>
        <w:r w:rsidDel="00070044">
          <w:rPr>
            <w:color w:val="221F1F"/>
            <w:sz w:val="20"/>
          </w:rPr>
          <w:delText>as</w:delText>
        </w:r>
        <w:r w:rsidDel="00070044">
          <w:rPr>
            <w:color w:val="221F1F"/>
            <w:spacing w:val="-9"/>
            <w:sz w:val="20"/>
          </w:rPr>
          <w:delText xml:space="preserve"> </w:delText>
        </w:r>
        <w:r w:rsidDel="00070044">
          <w:rPr>
            <w:color w:val="221F1F"/>
            <w:sz w:val="20"/>
          </w:rPr>
          <w:delText>passport</w:delText>
        </w:r>
        <w:r w:rsidDel="00070044">
          <w:rPr>
            <w:color w:val="221F1F"/>
            <w:spacing w:val="-5"/>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driver's</w:delText>
        </w:r>
        <w:r w:rsidDel="00070044">
          <w:rPr>
            <w:color w:val="221F1F"/>
            <w:spacing w:val="-5"/>
            <w:sz w:val="20"/>
          </w:rPr>
          <w:delText xml:space="preserve"> </w:delText>
        </w:r>
        <w:r w:rsidDel="00070044">
          <w:rPr>
            <w:color w:val="221F1F"/>
            <w:sz w:val="20"/>
          </w:rPr>
          <w:delText>license,</w:delText>
        </w:r>
        <w:r w:rsidDel="00070044">
          <w:rPr>
            <w:color w:val="221F1F"/>
            <w:spacing w:val="-5"/>
            <w:sz w:val="20"/>
          </w:rPr>
          <w:delText xml:space="preserve"> </w:delText>
        </w:r>
        <w:r w:rsidDel="00070044">
          <w:rPr>
            <w:color w:val="221F1F"/>
            <w:sz w:val="20"/>
          </w:rPr>
          <w:delText>regardless</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 documents' issuing authority;</w:delText>
        </w:r>
      </w:del>
    </w:p>
    <w:p w14:paraId="6EBBE1B5" w14:textId="5F3693BB" w:rsidR="00016C31" w:rsidDel="00070044" w:rsidRDefault="00016C31">
      <w:pPr>
        <w:pStyle w:val="BodyText"/>
        <w:spacing w:before="10"/>
        <w:rPr>
          <w:del w:id="871" w:author="Chandler Wilson" w:date="2023-05-25T10:35:00Z"/>
          <w:sz w:val="19"/>
        </w:rPr>
      </w:pPr>
    </w:p>
    <w:p w14:paraId="38CECFD8" w14:textId="79373982" w:rsidR="00016C31" w:rsidDel="00070044" w:rsidRDefault="00632607">
      <w:pPr>
        <w:pStyle w:val="ListParagraph"/>
        <w:numPr>
          <w:ilvl w:val="0"/>
          <w:numId w:val="24"/>
        </w:numPr>
        <w:tabs>
          <w:tab w:val="left" w:pos="758"/>
        </w:tabs>
        <w:ind w:left="757" w:hanging="320"/>
        <w:jc w:val="left"/>
        <w:rPr>
          <w:del w:id="872" w:author="Chandler Wilson" w:date="2023-05-25T10:35:00Z"/>
          <w:sz w:val="20"/>
        </w:rPr>
      </w:pPr>
      <w:del w:id="873" w:author="Chandler Wilson" w:date="2023-05-25T10:35:00Z">
        <w:r w:rsidDel="00070044">
          <w:rPr>
            <w:color w:val="221F1F"/>
            <w:sz w:val="20"/>
          </w:rPr>
          <w:delText>Receive</w:delText>
        </w:r>
        <w:r w:rsidDel="00070044">
          <w:rPr>
            <w:color w:val="221F1F"/>
            <w:spacing w:val="-11"/>
            <w:sz w:val="20"/>
          </w:rPr>
          <w:delText xml:space="preserve"> </w:delText>
        </w:r>
        <w:r w:rsidDel="00070044">
          <w:rPr>
            <w:color w:val="221F1F"/>
            <w:sz w:val="20"/>
          </w:rPr>
          <w:delText>agreed</w:delText>
        </w:r>
        <w:r w:rsidDel="00070044">
          <w:rPr>
            <w:color w:val="221F1F"/>
            <w:spacing w:val="-7"/>
            <w:sz w:val="20"/>
          </w:rPr>
          <w:delText xml:space="preserve"> </w:delText>
        </w:r>
        <w:r w:rsidDel="00070044">
          <w:rPr>
            <w:color w:val="221F1F"/>
            <w:sz w:val="20"/>
          </w:rPr>
          <w:delText>upon</w:delText>
        </w:r>
        <w:r w:rsidDel="00070044">
          <w:rPr>
            <w:color w:val="221F1F"/>
            <w:spacing w:val="-8"/>
            <w:sz w:val="20"/>
          </w:rPr>
          <w:delText xml:space="preserve"> </w:delText>
        </w:r>
        <w:r w:rsidDel="00070044">
          <w:rPr>
            <w:color w:val="221F1F"/>
            <w:sz w:val="20"/>
          </w:rPr>
          <w:delText>wages</w:delText>
        </w:r>
        <w:r w:rsidDel="00070044">
          <w:rPr>
            <w:color w:val="221F1F"/>
            <w:spacing w:val="-8"/>
            <w:sz w:val="20"/>
          </w:rPr>
          <w:delText xml:space="preserve"> </w:delText>
        </w:r>
        <w:r w:rsidDel="00070044">
          <w:rPr>
            <w:color w:val="221F1F"/>
            <w:sz w:val="20"/>
          </w:rPr>
          <w:delText>on</w:delText>
        </w:r>
        <w:r w:rsidDel="00070044">
          <w:rPr>
            <w:color w:val="221F1F"/>
            <w:spacing w:val="-8"/>
            <w:sz w:val="20"/>
          </w:rPr>
          <w:delText xml:space="preserve"> </w:delText>
        </w:r>
        <w:r w:rsidDel="00070044">
          <w:rPr>
            <w:color w:val="221F1F"/>
            <w:spacing w:val="-4"/>
            <w:sz w:val="20"/>
          </w:rPr>
          <w:delText>time;</w:delText>
        </w:r>
      </w:del>
    </w:p>
    <w:p w14:paraId="71086B4E" w14:textId="56A61ED2" w:rsidR="00016C31" w:rsidDel="00070044" w:rsidRDefault="00016C31">
      <w:pPr>
        <w:pStyle w:val="BodyText"/>
        <w:spacing w:before="3"/>
        <w:rPr>
          <w:del w:id="874" w:author="Chandler Wilson" w:date="2023-05-25T10:35:00Z"/>
        </w:rPr>
      </w:pPr>
    </w:p>
    <w:p w14:paraId="6B09875E" w14:textId="247D768A" w:rsidR="00016C31" w:rsidDel="00070044" w:rsidRDefault="00632607">
      <w:pPr>
        <w:pStyle w:val="ListParagraph"/>
        <w:numPr>
          <w:ilvl w:val="0"/>
          <w:numId w:val="24"/>
        </w:numPr>
        <w:tabs>
          <w:tab w:val="left" w:pos="758"/>
        </w:tabs>
        <w:ind w:left="757" w:hanging="320"/>
        <w:jc w:val="left"/>
        <w:rPr>
          <w:del w:id="875" w:author="Chandler Wilson" w:date="2023-05-25T10:35:00Z"/>
          <w:sz w:val="20"/>
        </w:rPr>
      </w:pPr>
      <w:del w:id="876" w:author="Chandler Wilson" w:date="2023-05-25T10:35:00Z">
        <w:r w:rsidDel="00070044">
          <w:rPr>
            <w:color w:val="221F1F"/>
            <w:sz w:val="20"/>
          </w:rPr>
          <w:delText>Take</w:delText>
        </w:r>
        <w:r w:rsidDel="00070044">
          <w:rPr>
            <w:color w:val="221F1F"/>
            <w:spacing w:val="-8"/>
            <w:sz w:val="20"/>
          </w:rPr>
          <w:delText xml:space="preserve"> </w:delText>
        </w:r>
        <w:r w:rsidDel="00070044">
          <w:rPr>
            <w:color w:val="221F1F"/>
            <w:sz w:val="20"/>
          </w:rPr>
          <w:delText>lunch</w:delText>
        </w:r>
        <w:r w:rsidDel="00070044">
          <w:rPr>
            <w:color w:val="221F1F"/>
            <w:spacing w:val="-7"/>
            <w:sz w:val="20"/>
          </w:rPr>
          <w:delText xml:space="preserve"> </w:delText>
        </w:r>
        <w:r w:rsidDel="00070044">
          <w:rPr>
            <w:color w:val="221F1F"/>
            <w:sz w:val="20"/>
          </w:rPr>
          <w:delText>and</w:delText>
        </w:r>
        <w:r w:rsidDel="00070044">
          <w:rPr>
            <w:color w:val="221F1F"/>
            <w:spacing w:val="-7"/>
            <w:sz w:val="20"/>
          </w:rPr>
          <w:delText xml:space="preserve"> </w:delText>
        </w:r>
        <w:r w:rsidDel="00070044">
          <w:rPr>
            <w:color w:val="221F1F"/>
            <w:sz w:val="20"/>
          </w:rPr>
          <w:delText>work-</w:delText>
        </w:r>
        <w:r w:rsidDel="00070044">
          <w:rPr>
            <w:color w:val="221F1F"/>
            <w:spacing w:val="-2"/>
            <w:sz w:val="20"/>
          </w:rPr>
          <w:delText>breaks;</w:delText>
        </w:r>
      </w:del>
    </w:p>
    <w:p w14:paraId="679B210D" w14:textId="7C394766" w:rsidR="00016C31" w:rsidDel="00070044" w:rsidRDefault="00016C31">
      <w:pPr>
        <w:pStyle w:val="BodyText"/>
        <w:spacing w:before="10"/>
        <w:rPr>
          <w:del w:id="877" w:author="Chandler Wilson" w:date="2023-05-25T10:35:00Z"/>
          <w:sz w:val="19"/>
        </w:rPr>
      </w:pPr>
    </w:p>
    <w:p w14:paraId="454FCBF6" w14:textId="145FE7B2" w:rsidR="00016C31" w:rsidDel="00070044" w:rsidRDefault="00632607">
      <w:pPr>
        <w:pStyle w:val="ListParagraph"/>
        <w:numPr>
          <w:ilvl w:val="0"/>
          <w:numId w:val="24"/>
        </w:numPr>
        <w:tabs>
          <w:tab w:val="left" w:pos="767"/>
        </w:tabs>
        <w:ind w:left="766" w:hanging="329"/>
        <w:jc w:val="left"/>
        <w:rPr>
          <w:del w:id="878" w:author="Chandler Wilson" w:date="2023-05-25T10:35:00Z"/>
          <w:sz w:val="20"/>
        </w:rPr>
      </w:pPr>
      <w:del w:id="879" w:author="Chandler Wilson" w:date="2023-05-25T10:35:00Z">
        <w:r w:rsidDel="00070044">
          <w:rPr>
            <w:color w:val="221F1F"/>
            <w:sz w:val="20"/>
          </w:rPr>
          <w:delText>Elect</w:delText>
        </w:r>
        <w:r w:rsidDel="00070044">
          <w:rPr>
            <w:color w:val="221F1F"/>
            <w:spacing w:val="-9"/>
            <w:sz w:val="20"/>
          </w:rPr>
          <w:delText xml:space="preserve"> </w:delText>
        </w:r>
        <w:r w:rsidDel="00070044">
          <w:rPr>
            <w:color w:val="221F1F"/>
            <w:sz w:val="20"/>
          </w:rPr>
          <w:delText>to</w:delText>
        </w:r>
        <w:r w:rsidDel="00070044">
          <w:rPr>
            <w:color w:val="221F1F"/>
            <w:spacing w:val="-6"/>
            <w:sz w:val="20"/>
          </w:rPr>
          <w:delText xml:space="preserve"> </w:delText>
        </w:r>
        <w:r w:rsidDel="00070044">
          <w:rPr>
            <w:color w:val="221F1F"/>
            <w:sz w:val="20"/>
          </w:rPr>
          <w:delText>terminate</w:delText>
        </w:r>
        <w:r w:rsidDel="00070044">
          <w:rPr>
            <w:color w:val="221F1F"/>
            <w:spacing w:val="-5"/>
            <w:sz w:val="20"/>
          </w:rPr>
          <w:delText xml:space="preserve"> </w:delText>
        </w:r>
        <w:r w:rsidDel="00070044">
          <w:rPr>
            <w:color w:val="221F1F"/>
            <w:sz w:val="20"/>
          </w:rPr>
          <w:delText>employment</w:delText>
        </w:r>
        <w:r w:rsidDel="00070044">
          <w:rPr>
            <w:color w:val="221F1F"/>
            <w:spacing w:val="-6"/>
            <w:sz w:val="20"/>
          </w:rPr>
          <w:delText xml:space="preserve"> </w:delText>
        </w:r>
        <w:r w:rsidDel="00070044">
          <w:rPr>
            <w:color w:val="221F1F"/>
            <w:sz w:val="20"/>
          </w:rPr>
          <w:delText>at</w:delText>
        </w:r>
        <w:r w:rsidDel="00070044">
          <w:rPr>
            <w:color w:val="221F1F"/>
            <w:spacing w:val="-7"/>
            <w:sz w:val="20"/>
          </w:rPr>
          <w:delText xml:space="preserve"> </w:delText>
        </w:r>
        <w:r w:rsidDel="00070044">
          <w:rPr>
            <w:color w:val="221F1F"/>
            <w:sz w:val="20"/>
          </w:rPr>
          <w:delText>any</w:delText>
        </w:r>
        <w:r w:rsidDel="00070044">
          <w:rPr>
            <w:color w:val="221F1F"/>
            <w:spacing w:val="-6"/>
            <w:sz w:val="20"/>
          </w:rPr>
          <w:delText xml:space="preserve"> </w:delText>
        </w:r>
        <w:r w:rsidDel="00070044">
          <w:rPr>
            <w:color w:val="221F1F"/>
            <w:spacing w:val="-4"/>
            <w:sz w:val="20"/>
          </w:rPr>
          <w:delText>time;</w:delText>
        </w:r>
      </w:del>
    </w:p>
    <w:p w14:paraId="215066D9" w14:textId="3E485BD9" w:rsidR="00016C31" w:rsidDel="00070044" w:rsidRDefault="00016C31">
      <w:pPr>
        <w:pStyle w:val="BodyText"/>
        <w:spacing w:before="2"/>
        <w:rPr>
          <w:del w:id="880" w:author="Chandler Wilson" w:date="2023-05-25T10:35:00Z"/>
        </w:rPr>
      </w:pPr>
    </w:p>
    <w:p w14:paraId="24865B71" w14:textId="188905E0" w:rsidR="00016C31" w:rsidDel="00070044" w:rsidRDefault="00632607">
      <w:pPr>
        <w:pStyle w:val="ListParagraph"/>
        <w:numPr>
          <w:ilvl w:val="0"/>
          <w:numId w:val="24"/>
        </w:numPr>
        <w:tabs>
          <w:tab w:val="left" w:pos="746"/>
        </w:tabs>
        <w:ind w:left="745" w:hanging="308"/>
        <w:jc w:val="left"/>
        <w:rPr>
          <w:del w:id="881" w:author="Chandler Wilson" w:date="2023-05-25T10:35:00Z"/>
          <w:sz w:val="20"/>
        </w:rPr>
      </w:pPr>
      <w:del w:id="882" w:author="Chandler Wilson" w:date="2023-05-25T10:35:00Z">
        <w:r w:rsidDel="00070044">
          <w:rPr>
            <w:color w:val="221F1F"/>
            <w:sz w:val="20"/>
          </w:rPr>
          <w:delText>Identify</w:delText>
        </w:r>
        <w:r w:rsidDel="00070044">
          <w:rPr>
            <w:color w:val="221F1F"/>
            <w:spacing w:val="-8"/>
            <w:sz w:val="20"/>
          </w:rPr>
          <w:delText xml:space="preserve"> </w:delText>
        </w:r>
        <w:r w:rsidDel="00070044">
          <w:rPr>
            <w:color w:val="221F1F"/>
            <w:sz w:val="20"/>
          </w:rPr>
          <w:delText>grievances</w:delText>
        </w:r>
        <w:r w:rsidDel="00070044">
          <w:rPr>
            <w:color w:val="221F1F"/>
            <w:spacing w:val="-6"/>
            <w:sz w:val="20"/>
          </w:rPr>
          <w:delText xml:space="preserve"> </w:delText>
        </w:r>
        <w:r w:rsidDel="00070044">
          <w:rPr>
            <w:color w:val="221F1F"/>
            <w:sz w:val="20"/>
          </w:rPr>
          <w:delText>without</w:delText>
        </w:r>
        <w:r w:rsidDel="00070044">
          <w:rPr>
            <w:color w:val="221F1F"/>
            <w:spacing w:val="-5"/>
            <w:sz w:val="20"/>
          </w:rPr>
          <w:delText xml:space="preserve"> </w:delText>
        </w:r>
        <w:r w:rsidDel="00070044">
          <w:rPr>
            <w:color w:val="221F1F"/>
            <w:sz w:val="20"/>
          </w:rPr>
          <w:delText>fear</w:delText>
        </w:r>
        <w:r w:rsidDel="00070044">
          <w:rPr>
            <w:color w:val="221F1F"/>
            <w:spacing w:val="-6"/>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pacing w:val="-2"/>
            <w:sz w:val="20"/>
          </w:rPr>
          <w:delText>reprisal;</w:delText>
        </w:r>
      </w:del>
    </w:p>
    <w:p w14:paraId="516EB1E7" w14:textId="5BB31E2B" w:rsidR="00016C31" w:rsidDel="00070044" w:rsidRDefault="00016C31">
      <w:pPr>
        <w:pStyle w:val="BodyText"/>
        <w:spacing w:before="9"/>
        <w:rPr>
          <w:del w:id="883" w:author="Chandler Wilson" w:date="2023-05-25T10:35:00Z"/>
          <w:sz w:val="19"/>
        </w:rPr>
      </w:pPr>
    </w:p>
    <w:p w14:paraId="1EABB912" w14:textId="6DE96C30" w:rsidR="00016C31" w:rsidDel="00070044" w:rsidRDefault="00632607">
      <w:pPr>
        <w:pStyle w:val="ListParagraph"/>
        <w:numPr>
          <w:ilvl w:val="0"/>
          <w:numId w:val="24"/>
        </w:numPr>
        <w:tabs>
          <w:tab w:val="left" w:pos="734"/>
        </w:tabs>
        <w:spacing w:before="1"/>
        <w:ind w:left="733" w:hanging="296"/>
        <w:jc w:val="left"/>
        <w:rPr>
          <w:del w:id="884" w:author="Chandler Wilson" w:date="2023-05-25T10:35:00Z"/>
          <w:sz w:val="20"/>
        </w:rPr>
      </w:pPr>
      <w:del w:id="885" w:author="Chandler Wilson" w:date="2023-05-25T10:35:00Z">
        <w:r w:rsidDel="00070044">
          <w:rPr>
            <w:color w:val="221F1F"/>
            <w:sz w:val="20"/>
          </w:rPr>
          <w:delText>Have</w:delText>
        </w:r>
        <w:r w:rsidDel="00070044">
          <w:rPr>
            <w:color w:val="221F1F"/>
            <w:spacing w:val="-7"/>
            <w:sz w:val="20"/>
          </w:rPr>
          <w:delText xml:space="preserve"> </w:delText>
        </w:r>
        <w:r w:rsidDel="00070044">
          <w:rPr>
            <w:color w:val="221F1F"/>
            <w:sz w:val="20"/>
          </w:rPr>
          <w:delText>a</w:delText>
        </w:r>
        <w:r w:rsidDel="00070044">
          <w:rPr>
            <w:color w:val="221F1F"/>
            <w:spacing w:val="-6"/>
            <w:sz w:val="20"/>
          </w:rPr>
          <w:delText xml:space="preserve"> </w:delText>
        </w:r>
        <w:r w:rsidDel="00070044">
          <w:rPr>
            <w:color w:val="221F1F"/>
            <w:sz w:val="20"/>
          </w:rPr>
          <w:delText>copy</w:delText>
        </w:r>
        <w:r w:rsidDel="00070044">
          <w:rPr>
            <w:color w:val="221F1F"/>
            <w:spacing w:val="-6"/>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their</w:delText>
        </w:r>
        <w:r w:rsidDel="00070044">
          <w:rPr>
            <w:color w:val="221F1F"/>
            <w:spacing w:val="-4"/>
            <w:sz w:val="20"/>
          </w:rPr>
          <w:delText xml:space="preserve"> </w:delText>
        </w:r>
        <w:r w:rsidDel="00070044">
          <w:rPr>
            <w:color w:val="221F1F"/>
            <w:sz w:val="20"/>
          </w:rPr>
          <w:delText>employment</w:delText>
        </w:r>
        <w:r w:rsidDel="00070044">
          <w:rPr>
            <w:color w:val="221F1F"/>
            <w:spacing w:val="-5"/>
            <w:sz w:val="20"/>
          </w:rPr>
          <w:delText xml:space="preserve"> </w:delText>
        </w:r>
        <w:r w:rsidDel="00070044">
          <w:rPr>
            <w:color w:val="221F1F"/>
            <w:sz w:val="20"/>
          </w:rPr>
          <w:delText>contract</w:delText>
        </w:r>
        <w:r w:rsidDel="00070044">
          <w:rPr>
            <w:color w:val="221F1F"/>
            <w:spacing w:val="-4"/>
            <w:sz w:val="20"/>
          </w:rPr>
          <w:delText xml:space="preserve"> </w:delText>
        </w:r>
        <w:r w:rsidDel="00070044">
          <w:rPr>
            <w:color w:val="221F1F"/>
            <w:sz w:val="20"/>
          </w:rPr>
          <w:delText>in</w:delText>
        </w:r>
        <w:r w:rsidDel="00070044">
          <w:rPr>
            <w:color w:val="221F1F"/>
            <w:spacing w:val="-3"/>
            <w:sz w:val="20"/>
          </w:rPr>
          <w:delText xml:space="preserve"> </w:delText>
        </w:r>
        <w:r w:rsidDel="00070044">
          <w:rPr>
            <w:color w:val="221F1F"/>
            <w:sz w:val="20"/>
          </w:rPr>
          <w:delText>a</w:delText>
        </w:r>
        <w:r w:rsidDel="00070044">
          <w:rPr>
            <w:color w:val="221F1F"/>
            <w:spacing w:val="-7"/>
            <w:sz w:val="20"/>
          </w:rPr>
          <w:delText xml:space="preserve"> </w:delText>
        </w:r>
        <w:r w:rsidDel="00070044">
          <w:rPr>
            <w:color w:val="221F1F"/>
            <w:sz w:val="20"/>
          </w:rPr>
          <w:delText>language</w:delText>
        </w:r>
        <w:r w:rsidDel="00070044">
          <w:rPr>
            <w:color w:val="221F1F"/>
            <w:spacing w:val="-6"/>
            <w:sz w:val="20"/>
          </w:rPr>
          <w:delText xml:space="preserve"> </w:delText>
        </w:r>
        <w:r w:rsidDel="00070044">
          <w:rPr>
            <w:color w:val="221F1F"/>
            <w:sz w:val="20"/>
          </w:rPr>
          <w:delText>they</w:delText>
        </w:r>
        <w:r w:rsidDel="00070044">
          <w:rPr>
            <w:color w:val="221F1F"/>
            <w:spacing w:val="-7"/>
            <w:sz w:val="20"/>
          </w:rPr>
          <w:delText xml:space="preserve"> </w:delText>
        </w:r>
        <w:r w:rsidDel="00070044">
          <w:rPr>
            <w:color w:val="221F1F"/>
            <w:spacing w:val="-2"/>
            <w:sz w:val="20"/>
          </w:rPr>
          <w:delText>understand;</w:delText>
        </w:r>
      </w:del>
    </w:p>
    <w:p w14:paraId="3CE7AC53" w14:textId="2EE86074" w:rsidR="00016C31" w:rsidDel="00070044" w:rsidRDefault="00016C31">
      <w:pPr>
        <w:pStyle w:val="BodyText"/>
        <w:rPr>
          <w:del w:id="886" w:author="Chandler Wilson" w:date="2023-05-25T10:35:00Z"/>
        </w:rPr>
      </w:pPr>
    </w:p>
    <w:p w14:paraId="1ECABC41" w14:textId="594DCCCB" w:rsidR="00016C31" w:rsidDel="00070044" w:rsidRDefault="00632607">
      <w:pPr>
        <w:pStyle w:val="ListParagraph"/>
        <w:numPr>
          <w:ilvl w:val="0"/>
          <w:numId w:val="24"/>
        </w:numPr>
        <w:tabs>
          <w:tab w:val="left" w:pos="767"/>
        </w:tabs>
        <w:spacing w:before="1"/>
        <w:ind w:left="766" w:hanging="329"/>
        <w:jc w:val="left"/>
        <w:rPr>
          <w:del w:id="887" w:author="Chandler Wilson" w:date="2023-05-25T10:35:00Z"/>
          <w:sz w:val="20"/>
        </w:rPr>
      </w:pPr>
      <w:del w:id="888" w:author="Chandler Wilson" w:date="2023-05-25T10:35:00Z">
        <w:r w:rsidDel="00070044">
          <w:rPr>
            <w:color w:val="221F1F"/>
            <w:sz w:val="20"/>
          </w:rPr>
          <w:delText>Receive</w:delText>
        </w:r>
        <w:r w:rsidDel="00070044">
          <w:rPr>
            <w:color w:val="221F1F"/>
            <w:spacing w:val="-7"/>
            <w:sz w:val="20"/>
          </w:rPr>
          <w:delText xml:space="preserve"> </w:delText>
        </w:r>
        <w:r w:rsidDel="00070044">
          <w:rPr>
            <w:color w:val="221F1F"/>
            <w:sz w:val="20"/>
          </w:rPr>
          <w:delText>wages</w:delText>
        </w:r>
        <w:r w:rsidDel="00070044">
          <w:rPr>
            <w:color w:val="221F1F"/>
            <w:spacing w:val="-7"/>
            <w:sz w:val="20"/>
          </w:rPr>
          <w:delText xml:space="preserve"> </w:delText>
        </w:r>
        <w:r w:rsidDel="00070044">
          <w:rPr>
            <w:color w:val="221F1F"/>
            <w:sz w:val="20"/>
          </w:rPr>
          <w:delText>that</w:delText>
        </w:r>
        <w:r w:rsidDel="00070044">
          <w:rPr>
            <w:color w:val="221F1F"/>
            <w:spacing w:val="-7"/>
            <w:sz w:val="20"/>
          </w:rPr>
          <w:delText xml:space="preserve"> </w:delText>
        </w:r>
        <w:r w:rsidDel="00070044">
          <w:rPr>
            <w:color w:val="221F1F"/>
            <w:sz w:val="20"/>
          </w:rPr>
          <w:delText>are</w:delText>
        </w:r>
        <w:r w:rsidDel="00070044">
          <w:rPr>
            <w:color w:val="221F1F"/>
            <w:spacing w:val="-7"/>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z w:val="20"/>
          </w:rPr>
          <w:delText>below</w:delText>
        </w:r>
        <w:r w:rsidDel="00070044">
          <w:rPr>
            <w:color w:val="221F1F"/>
            <w:spacing w:val="-7"/>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legal</w:delText>
        </w:r>
        <w:r w:rsidDel="00070044">
          <w:rPr>
            <w:color w:val="221F1F"/>
            <w:spacing w:val="-7"/>
            <w:sz w:val="20"/>
          </w:rPr>
          <w:delText xml:space="preserve"> </w:delText>
        </w:r>
        <w:r w:rsidDel="00070044">
          <w:rPr>
            <w:color w:val="221F1F"/>
            <w:sz w:val="20"/>
          </w:rPr>
          <w:delText>host-country</w:delText>
        </w:r>
        <w:r w:rsidDel="00070044">
          <w:rPr>
            <w:color w:val="221F1F"/>
            <w:spacing w:val="-5"/>
            <w:sz w:val="20"/>
          </w:rPr>
          <w:delText xml:space="preserve"> </w:delText>
        </w:r>
        <w:r w:rsidDel="00070044">
          <w:rPr>
            <w:color w:val="221F1F"/>
            <w:sz w:val="20"/>
          </w:rPr>
          <w:delText>minimum</w:delText>
        </w:r>
        <w:r w:rsidDel="00070044">
          <w:rPr>
            <w:color w:val="221F1F"/>
            <w:spacing w:val="-5"/>
            <w:sz w:val="20"/>
          </w:rPr>
          <w:delText xml:space="preserve"> </w:delText>
        </w:r>
        <w:r w:rsidDel="00070044">
          <w:rPr>
            <w:color w:val="221F1F"/>
            <w:spacing w:val="-2"/>
            <w:sz w:val="20"/>
          </w:rPr>
          <w:delText>wage;</w:delText>
        </w:r>
      </w:del>
    </w:p>
    <w:p w14:paraId="62A4C3C1" w14:textId="18B65FF0" w:rsidR="00016C31" w:rsidDel="00070044" w:rsidRDefault="00016C31">
      <w:pPr>
        <w:pStyle w:val="BodyText"/>
        <w:rPr>
          <w:del w:id="889" w:author="Chandler Wilson" w:date="2023-05-25T10:35:00Z"/>
        </w:rPr>
      </w:pPr>
    </w:p>
    <w:p w14:paraId="65F6C184" w14:textId="48473F0C" w:rsidR="00016C31" w:rsidDel="00070044" w:rsidRDefault="00632607">
      <w:pPr>
        <w:pStyle w:val="ListParagraph"/>
        <w:numPr>
          <w:ilvl w:val="0"/>
          <w:numId w:val="24"/>
        </w:numPr>
        <w:tabs>
          <w:tab w:val="left" w:pos="767"/>
        </w:tabs>
        <w:ind w:left="766" w:hanging="329"/>
        <w:jc w:val="left"/>
        <w:rPr>
          <w:del w:id="890" w:author="Chandler Wilson" w:date="2023-05-25T10:35:00Z"/>
          <w:sz w:val="20"/>
        </w:rPr>
      </w:pPr>
      <w:del w:id="891" w:author="Chandler Wilson" w:date="2023-05-25T10:35:00Z">
        <w:r w:rsidDel="00070044">
          <w:rPr>
            <w:color w:val="221F1F"/>
            <w:sz w:val="20"/>
          </w:rPr>
          <w:delText>Be</w:delText>
        </w:r>
        <w:r w:rsidDel="00070044">
          <w:rPr>
            <w:color w:val="221F1F"/>
            <w:spacing w:val="-10"/>
            <w:sz w:val="20"/>
          </w:rPr>
          <w:delText xml:space="preserve"> </w:delText>
        </w:r>
        <w:r w:rsidDel="00070044">
          <w:rPr>
            <w:color w:val="221F1F"/>
            <w:sz w:val="20"/>
          </w:rPr>
          <w:delText>notified</w:delText>
        </w:r>
        <w:r w:rsidDel="00070044">
          <w:rPr>
            <w:color w:val="221F1F"/>
            <w:spacing w:val="-7"/>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their</w:delText>
        </w:r>
        <w:r w:rsidDel="00070044">
          <w:rPr>
            <w:color w:val="221F1F"/>
            <w:spacing w:val="-9"/>
            <w:sz w:val="20"/>
          </w:rPr>
          <w:delText xml:space="preserve"> </w:delText>
        </w:r>
        <w:r w:rsidDel="00070044">
          <w:rPr>
            <w:color w:val="221F1F"/>
            <w:sz w:val="20"/>
          </w:rPr>
          <w:delText>rights,</w:delText>
        </w:r>
        <w:r w:rsidDel="00070044">
          <w:rPr>
            <w:color w:val="221F1F"/>
            <w:spacing w:val="-6"/>
            <w:sz w:val="20"/>
          </w:rPr>
          <w:delText xml:space="preserve"> </w:delText>
        </w:r>
        <w:r w:rsidDel="00070044">
          <w:rPr>
            <w:color w:val="221F1F"/>
            <w:sz w:val="20"/>
          </w:rPr>
          <w:delText>wages,</w:delText>
        </w:r>
        <w:r w:rsidDel="00070044">
          <w:rPr>
            <w:color w:val="221F1F"/>
            <w:spacing w:val="-7"/>
            <w:sz w:val="20"/>
          </w:rPr>
          <w:delText xml:space="preserve"> </w:delText>
        </w:r>
        <w:r w:rsidDel="00070044">
          <w:rPr>
            <w:color w:val="221F1F"/>
            <w:sz w:val="20"/>
          </w:rPr>
          <w:delText>and</w:delText>
        </w:r>
        <w:r w:rsidDel="00070044">
          <w:rPr>
            <w:color w:val="221F1F"/>
            <w:spacing w:val="-9"/>
            <w:sz w:val="20"/>
          </w:rPr>
          <w:delText xml:space="preserve"> </w:delText>
        </w:r>
        <w:r w:rsidDel="00070044">
          <w:rPr>
            <w:color w:val="221F1F"/>
            <w:sz w:val="20"/>
          </w:rPr>
          <w:delText>prohibited</w:delText>
        </w:r>
        <w:r w:rsidDel="00070044">
          <w:rPr>
            <w:color w:val="221F1F"/>
            <w:spacing w:val="-3"/>
            <w:sz w:val="20"/>
          </w:rPr>
          <w:delText xml:space="preserve"> </w:delText>
        </w:r>
        <w:r w:rsidDel="00070044">
          <w:rPr>
            <w:color w:val="221F1F"/>
            <w:sz w:val="20"/>
          </w:rPr>
          <w:delText>activities</w:delText>
        </w:r>
        <w:r w:rsidDel="00070044">
          <w:rPr>
            <w:color w:val="221F1F"/>
            <w:spacing w:val="-8"/>
            <w:sz w:val="20"/>
          </w:rPr>
          <w:delText xml:space="preserve"> </w:delText>
        </w:r>
        <w:r w:rsidDel="00070044">
          <w:rPr>
            <w:color w:val="221F1F"/>
            <w:sz w:val="20"/>
          </w:rPr>
          <w:delText>prior</w:delText>
        </w:r>
        <w:r w:rsidDel="00070044">
          <w:rPr>
            <w:color w:val="221F1F"/>
            <w:spacing w:val="-7"/>
            <w:sz w:val="20"/>
          </w:rPr>
          <w:delText xml:space="preserve"> </w:delText>
        </w:r>
        <w:r w:rsidDel="00070044">
          <w:rPr>
            <w:color w:val="221F1F"/>
            <w:sz w:val="20"/>
          </w:rPr>
          <w:delText>to</w:delText>
        </w:r>
        <w:r w:rsidDel="00070044">
          <w:rPr>
            <w:color w:val="221F1F"/>
            <w:spacing w:val="-6"/>
            <w:sz w:val="20"/>
          </w:rPr>
          <w:delText xml:space="preserve"> </w:delText>
        </w:r>
        <w:r w:rsidDel="00070044">
          <w:rPr>
            <w:color w:val="221F1F"/>
            <w:sz w:val="20"/>
          </w:rPr>
          <w:delText>signing</w:delText>
        </w:r>
        <w:r w:rsidDel="00070044">
          <w:rPr>
            <w:color w:val="221F1F"/>
            <w:spacing w:val="-4"/>
            <w:sz w:val="20"/>
          </w:rPr>
          <w:delText xml:space="preserve"> </w:delText>
        </w:r>
        <w:r w:rsidDel="00070044">
          <w:rPr>
            <w:color w:val="221F1F"/>
            <w:sz w:val="20"/>
          </w:rPr>
          <w:delText>their</w:delText>
        </w:r>
        <w:r w:rsidDel="00070044">
          <w:rPr>
            <w:color w:val="221F1F"/>
            <w:spacing w:val="-7"/>
            <w:sz w:val="20"/>
          </w:rPr>
          <w:delText xml:space="preserve"> </w:delText>
        </w:r>
        <w:r w:rsidDel="00070044">
          <w:rPr>
            <w:color w:val="221F1F"/>
            <w:sz w:val="20"/>
          </w:rPr>
          <w:delText>employment</w:delText>
        </w:r>
        <w:r w:rsidDel="00070044">
          <w:rPr>
            <w:color w:val="221F1F"/>
            <w:spacing w:val="-7"/>
            <w:sz w:val="20"/>
          </w:rPr>
          <w:delText xml:space="preserve"> </w:delText>
        </w:r>
        <w:r w:rsidDel="00070044">
          <w:rPr>
            <w:color w:val="221F1F"/>
            <w:sz w:val="20"/>
          </w:rPr>
          <w:delText>contract;</w:delText>
        </w:r>
        <w:r w:rsidDel="00070044">
          <w:rPr>
            <w:color w:val="221F1F"/>
            <w:spacing w:val="-4"/>
            <w:sz w:val="20"/>
          </w:rPr>
          <w:delText xml:space="preserve"> </w:delText>
        </w:r>
        <w:r w:rsidDel="00070044">
          <w:rPr>
            <w:color w:val="221F1F"/>
            <w:spacing w:val="-5"/>
            <w:sz w:val="20"/>
          </w:rPr>
          <w:delText>and</w:delText>
        </w:r>
      </w:del>
    </w:p>
    <w:p w14:paraId="466ACF34" w14:textId="704A83E0" w:rsidR="00016C31" w:rsidDel="00070044" w:rsidRDefault="00016C31">
      <w:pPr>
        <w:pStyle w:val="BodyText"/>
        <w:spacing w:before="10"/>
        <w:rPr>
          <w:del w:id="892" w:author="Chandler Wilson" w:date="2023-05-25T10:35:00Z"/>
          <w:sz w:val="19"/>
        </w:rPr>
      </w:pPr>
    </w:p>
    <w:p w14:paraId="0A9BC719" w14:textId="66F1CB33" w:rsidR="00016C31" w:rsidDel="00070044" w:rsidRDefault="00900DE8">
      <w:pPr>
        <w:pStyle w:val="ListParagraph"/>
        <w:numPr>
          <w:ilvl w:val="0"/>
          <w:numId w:val="24"/>
        </w:numPr>
        <w:tabs>
          <w:tab w:val="left" w:pos="688"/>
        </w:tabs>
        <w:ind w:left="687" w:hanging="250"/>
        <w:jc w:val="left"/>
        <w:rPr>
          <w:del w:id="893" w:author="Chandler Wilson" w:date="2023-05-25T10:35:00Z"/>
          <w:sz w:val="20"/>
        </w:rPr>
      </w:pPr>
      <w:del w:id="894" w:author="Chandler Wilson" w:date="2023-05-25T10:35:00Z">
        <w:r>
          <w:pict w14:anchorId="454CDC1E">
            <v:rect id="docshape89" o:spid="_x0000_s1039" style="position:absolute;left:0;text-align:left;margin-left:59.5pt;margin-top:33.7pt;width:515pt;height:1.45pt;z-index:-18473984;mso-position-horizontal-relative:page" fillcolor="#0e233d" stroked="f">
              <w10:wrap anchorx="page"/>
            </v:rect>
          </w:pict>
        </w:r>
        <w:r w:rsidR="00632607" w:rsidDel="00070044">
          <w:rPr>
            <w:color w:val="221F1F"/>
            <w:sz w:val="20"/>
          </w:rPr>
          <w:delText>If</w:delText>
        </w:r>
        <w:r w:rsidR="00632607" w:rsidDel="00070044">
          <w:rPr>
            <w:color w:val="221F1F"/>
            <w:spacing w:val="-7"/>
            <w:sz w:val="20"/>
          </w:rPr>
          <w:delText xml:space="preserve"> </w:delText>
        </w:r>
        <w:r w:rsidR="00632607" w:rsidDel="00070044">
          <w:rPr>
            <w:color w:val="221F1F"/>
            <w:sz w:val="20"/>
          </w:rPr>
          <w:delText>housing</w:delText>
        </w:r>
        <w:r w:rsidR="00632607" w:rsidDel="00070044">
          <w:rPr>
            <w:color w:val="221F1F"/>
            <w:spacing w:val="-6"/>
            <w:sz w:val="20"/>
          </w:rPr>
          <w:delText xml:space="preserve"> </w:delText>
        </w:r>
        <w:r w:rsidR="00632607" w:rsidDel="00070044">
          <w:rPr>
            <w:color w:val="221F1F"/>
            <w:sz w:val="20"/>
          </w:rPr>
          <w:delText>is</w:delText>
        </w:r>
        <w:r w:rsidR="00632607" w:rsidDel="00070044">
          <w:rPr>
            <w:color w:val="221F1F"/>
            <w:spacing w:val="-6"/>
            <w:sz w:val="20"/>
          </w:rPr>
          <w:delText xml:space="preserve"> </w:delText>
        </w:r>
        <w:r w:rsidR="00632607" w:rsidDel="00070044">
          <w:rPr>
            <w:color w:val="221F1F"/>
            <w:sz w:val="20"/>
          </w:rPr>
          <w:delText>provided,</w:delText>
        </w:r>
        <w:r w:rsidR="00632607" w:rsidDel="00070044">
          <w:rPr>
            <w:color w:val="221F1F"/>
            <w:spacing w:val="-6"/>
            <w:sz w:val="20"/>
          </w:rPr>
          <w:delText xml:space="preserve"> </w:delText>
        </w:r>
        <w:r w:rsidR="00632607" w:rsidDel="00070044">
          <w:rPr>
            <w:color w:val="221F1F"/>
            <w:sz w:val="20"/>
          </w:rPr>
          <w:delText>live</w:delText>
        </w:r>
        <w:r w:rsidR="00632607" w:rsidDel="00070044">
          <w:rPr>
            <w:color w:val="221F1F"/>
            <w:spacing w:val="-7"/>
            <w:sz w:val="20"/>
          </w:rPr>
          <w:delText xml:space="preserve"> </w:delText>
        </w:r>
        <w:r w:rsidR="00632607" w:rsidDel="00070044">
          <w:rPr>
            <w:color w:val="221F1F"/>
            <w:sz w:val="20"/>
          </w:rPr>
          <w:delText>in</w:delText>
        </w:r>
        <w:r w:rsidR="00632607" w:rsidDel="00070044">
          <w:rPr>
            <w:color w:val="221F1F"/>
            <w:spacing w:val="-10"/>
            <w:sz w:val="20"/>
          </w:rPr>
          <w:delText xml:space="preserve"> </w:delText>
        </w:r>
        <w:r w:rsidR="00632607" w:rsidDel="00070044">
          <w:rPr>
            <w:color w:val="221F1F"/>
            <w:sz w:val="20"/>
          </w:rPr>
          <w:delText>housing</w:delText>
        </w:r>
        <w:r w:rsidR="00632607" w:rsidDel="00070044">
          <w:rPr>
            <w:color w:val="221F1F"/>
            <w:spacing w:val="-6"/>
            <w:sz w:val="20"/>
          </w:rPr>
          <w:delText xml:space="preserve"> </w:delText>
        </w:r>
        <w:r w:rsidR="00632607" w:rsidDel="00070044">
          <w:rPr>
            <w:color w:val="221F1F"/>
            <w:sz w:val="20"/>
          </w:rPr>
          <w:delText>that</w:delText>
        </w:r>
        <w:r w:rsidR="00632607" w:rsidDel="00070044">
          <w:rPr>
            <w:color w:val="221F1F"/>
            <w:spacing w:val="-7"/>
            <w:sz w:val="20"/>
          </w:rPr>
          <w:delText xml:space="preserve"> </w:delText>
        </w:r>
        <w:r w:rsidR="00632607" w:rsidDel="00070044">
          <w:rPr>
            <w:color w:val="221F1F"/>
            <w:sz w:val="20"/>
          </w:rPr>
          <w:delText>meets</w:delText>
        </w:r>
        <w:r w:rsidR="00632607" w:rsidDel="00070044">
          <w:rPr>
            <w:color w:val="221F1F"/>
            <w:spacing w:val="-6"/>
            <w:sz w:val="20"/>
          </w:rPr>
          <w:delText xml:space="preserve"> </w:delText>
        </w:r>
        <w:r w:rsidR="00632607" w:rsidDel="00070044">
          <w:rPr>
            <w:color w:val="221F1F"/>
            <w:sz w:val="20"/>
          </w:rPr>
          <w:delText>host-country</w:delText>
        </w:r>
        <w:r w:rsidR="00632607" w:rsidDel="00070044">
          <w:rPr>
            <w:color w:val="221F1F"/>
            <w:spacing w:val="-5"/>
            <w:sz w:val="20"/>
          </w:rPr>
          <w:delText xml:space="preserve"> </w:delText>
        </w:r>
        <w:r w:rsidR="00632607" w:rsidDel="00070044">
          <w:rPr>
            <w:color w:val="221F1F"/>
            <w:sz w:val="20"/>
          </w:rPr>
          <w:delText>housing</w:delText>
        </w:r>
        <w:r w:rsidR="00632607" w:rsidDel="00070044">
          <w:rPr>
            <w:color w:val="221F1F"/>
            <w:spacing w:val="-6"/>
            <w:sz w:val="20"/>
          </w:rPr>
          <w:delText xml:space="preserve"> </w:delText>
        </w:r>
        <w:r w:rsidR="00632607" w:rsidDel="00070044">
          <w:rPr>
            <w:color w:val="221F1F"/>
            <w:sz w:val="20"/>
          </w:rPr>
          <w:delText>and</w:delText>
        </w:r>
        <w:r w:rsidR="00632607" w:rsidDel="00070044">
          <w:rPr>
            <w:color w:val="221F1F"/>
            <w:spacing w:val="-6"/>
            <w:sz w:val="20"/>
          </w:rPr>
          <w:delText xml:space="preserve"> </w:delText>
        </w:r>
        <w:r w:rsidR="00632607" w:rsidDel="00070044">
          <w:rPr>
            <w:color w:val="221F1F"/>
            <w:sz w:val="20"/>
          </w:rPr>
          <w:delText>safety</w:delText>
        </w:r>
        <w:r w:rsidR="00632607" w:rsidDel="00070044">
          <w:rPr>
            <w:color w:val="221F1F"/>
            <w:spacing w:val="-6"/>
            <w:sz w:val="20"/>
          </w:rPr>
          <w:delText xml:space="preserve"> </w:delText>
        </w:r>
        <w:r w:rsidR="00632607" w:rsidDel="00070044">
          <w:rPr>
            <w:color w:val="221F1F"/>
            <w:spacing w:val="-2"/>
            <w:sz w:val="20"/>
          </w:rPr>
          <w:delText>standards.</w:delText>
        </w:r>
      </w:del>
    </w:p>
    <w:p w14:paraId="1531CF52" w14:textId="650D4B27" w:rsidR="00016C31" w:rsidDel="00070044" w:rsidRDefault="00016C31">
      <w:pPr>
        <w:rPr>
          <w:del w:id="895" w:author="Chandler Wilson" w:date="2023-05-25T10:35:00Z"/>
          <w:sz w:val="20"/>
        </w:rPr>
        <w:sectPr w:rsidR="00016C31" w:rsidDel="00070044">
          <w:pgSz w:w="12240" w:h="15840"/>
          <w:pgMar w:top="1360" w:right="640" w:bottom="1060" w:left="1000" w:header="0" w:footer="801" w:gutter="0"/>
          <w:cols w:space="720"/>
        </w:sectPr>
      </w:pPr>
    </w:p>
    <w:p w14:paraId="32EB29F9" w14:textId="74760E99" w:rsidR="00016C31" w:rsidDel="00070044" w:rsidRDefault="00632607">
      <w:pPr>
        <w:pStyle w:val="ListParagraph"/>
        <w:numPr>
          <w:ilvl w:val="0"/>
          <w:numId w:val="23"/>
        </w:numPr>
        <w:tabs>
          <w:tab w:val="left" w:pos="441"/>
        </w:tabs>
        <w:spacing w:before="80"/>
        <w:ind w:right="918"/>
        <w:jc w:val="left"/>
        <w:rPr>
          <w:del w:id="896" w:author="Chandler Wilson" w:date="2023-05-25T10:35:00Z"/>
          <w:sz w:val="20"/>
        </w:rPr>
      </w:pPr>
      <w:del w:id="897" w:author="Chandler Wilson" w:date="2023-05-25T10:35:00Z">
        <w:r w:rsidDel="00070044">
          <w:rPr>
            <w:color w:val="221F1F"/>
            <w:sz w:val="20"/>
          </w:rPr>
          <w:lastRenderedPageBreak/>
          <w:delText>The</w:delText>
        </w:r>
        <w:r w:rsidDel="00070044">
          <w:rPr>
            <w:color w:val="221F1F"/>
            <w:spacing w:val="-6"/>
            <w:sz w:val="20"/>
          </w:rPr>
          <w:delText xml:space="preserve"> </w:delText>
        </w:r>
        <w:r w:rsidDel="00070044">
          <w:rPr>
            <w:color w:val="221F1F"/>
            <w:sz w:val="20"/>
          </w:rPr>
          <w:delText>Contractor</w:delText>
        </w:r>
        <w:r w:rsidDel="00070044">
          <w:rPr>
            <w:color w:val="221F1F"/>
            <w:spacing w:val="-7"/>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post</w:delText>
        </w:r>
        <w:r w:rsidDel="00070044">
          <w:rPr>
            <w:color w:val="221F1F"/>
            <w:spacing w:val="-7"/>
            <w:sz w:val="20"/>
          </w:rPr>
          <w:delText xml:space="preserve"> </w:delText>
        </w:r>
        <w:r w:rsidDel="00070044">
          <w:rPr>
            <w:color w:val="221F1F"/>
            <w:sz w:val="20"/>
          </w:rPr>
          <w:delText>these</w:delText>
        </w:r>
        <w:r w:rsidDel="00070044">
          <w:rPr>
            <w:color w:val="221F1F"/>
            <w:spacing w:val="-6"/>
            <w:sz w:val="20"/>
          </w:rPr>
          <w:delText xml:space="preserve"> </w:delText>
        </w:r>
        <w:r w:rsidDel="00070044">
          <w:rPr>
            <w:color w:val="221F1F"/>
            <w:sz w:val="20"/>
          </w:rPr>
          <w:delText>rights</w:delText>
        </w:r>
        <w:r w:rsidDel="00070044">
          <w:rPr>
            <w:color w:val="221F1F"/>
            <w:spacing w:val="-7"/>
            <w:sz w:val="20"/>
          </w:rPr>
          <w:delText xml:space="preserve"> </w:delText>
        </w:r>
        <w:r w:rsidDel="00070044">
          <w:rPr>
            <w:color w:val="221F1F"/>
            <w:sz w:val="20"/>
          </w:rPr>
          <w:delText>in</w:delText>
        </w:r>
        <w:r w:rsidDel="00070044">
          <w:rPr>
            <w:color w:val="221F1F"/>
            <w:spacing w:val="-7"/>
            <w:sz w:val="20"/>
          </w:rPr>
          <w:delText xml:space="preserve"> </w:delText>
        </w:r>
        <w:r w:rsidDel="00070044">
          <w:rPr>
            <w:color w:val="221F1F"/>
            <w:sz w:val="20"/>
          </w:rPr>
          <w:delText>employee</w:delText>
        </w:r>
        <w:r w:rsidDel="00070044">
          <w:rPr>
            <w:color w:val="221F1F"/>
            <w:spacing w:val="-5"/>
            <w:sz w:val="20"/>
          </w:rPr>
          <w:delText xml:space="preserve"> </w:delText>
        </w:r>
        <w:r w:rsidDel="00070044">
          <w:rPr>
            <w:color w:val="221F1F"/>
            <w:sz w:val="20"/>
          </w:rPr>
          <w:delText>work</w:delText>
        </w:r>
        <w:r w:rsidDel="00070044">
          <w:rPr>
            <w:color w:val="221F1F"/>
            <w:spacing w:val="-5"/>
            <w:sz w:val="20"/>
          </w:rPr>
          <w:delText xml:space="preserve"> </w:delText>
        </w:r>
        <w:r w:rsidDel="00070044">
          <w:rPr>
            <w:color w:val="221F1F"/>
            <w:sz w:val="20"/>
          </w:rPr>
          <w:delText>spaces</w:delText>
        </w:r>
        <w:r w:rsidDel="00070044">
          <w:rPr>
            <w:color w:val="221F1F"/>
            <w:spacing w:val="-7"/>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English</w:delText>
        </w:r>
        <w:r w:rsidDel="00070044">
          <w:rPr>
            <w:color w:val="221F1F"/>
            <w:spacing w:val="-5"/>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any</w:delText>
        </w:r>
        <w:r w:rsidDel="00070044">
          <w:rPr>
            <w:color w:val="221F1F"/>
            <w:spacing w:val="-5"/>
            <w:sz w:val="20"/>
          </w:rPr>
          <w:delText xml:space="preserve"> </w:delText>
        </w:r>
        <w:r w:rsidDel="00070044">
          <w:rPr>
            <w:color w:val="221F1F"/>
            <w:sz w:val="20"/>
          </w:rPr>
          <w:delText>foreign</w:delText>
        </w:r>
        <w:r w:rsidDel="00070044">
          <w:rPr>
            <w:color w:val="221F1F"/>
            <w:spacing w:val="-5"/>
            <w:sz w:val="20"/>
          </w:rPr>
          <w:delText xml:space="preserve"> </w:delText>
        </w:r>
        <w:r w:rsidDel="00070044">
          <w:rPr>
            <w:color w:val="221F1F"/>
            <w:sz w:val="20"/>
          </w:rPr>
          <w:delText>language(s)</w:delText>
        </w:r>
        <w:r w:rsidDel="00070044">
          <w:rPr>
            <w:color w:val="221F1F"/>
            <w:spacing w:val="-4"/>
            <w:sz w:val="20"/>
          </w:rPr>
          <w:delText xml:space="preserve"> </w:delText>
        </w:r>
        <w:r w:rsidDel="00070044">
          <w:rPr>
            <w:color w:val="221F1F"/>
            <w:sz w:val="20"/>
          </w:rPr>
          <w:delText>spoken</w:delText>
        </w:r>
        <w:r w:rsidDel="00070044">
          <w:rPr>
            <w:color w:val="221F1F"/>
            <w:spacing w:val="-3"/>
            <w:sz w:val="20"/>
          </w:rPr>
          <w:delText xml:space="preserve"> </w:delText>
        </w:r>
        <w:r w:rsidDel="00070044">
          <w:rPr>
            <w:color w:val="221F1F"/>
            <w:sz w:val="20"/>
          </w:rPr>
          <w:delText>by a significant portion of the workforce.</w:delText>
        </w:r>
      </w:del>
    </w:p>
    <w:p w14:paraId="02B5FD3E" w14:textId="701AE716" w:rsidR="00016C31" w:rsidDel="00070044" w:rsidRDefault="00016C31">
      <w:pPr>
        <w:pStyle w:val="BodyText"/>
        <w:spacing w:before="11"/>
        <w:rPr>
          <w:del w:id="898" w:author="Chandler Wilson" w:date="2023-05-25T10:35:00Z"/>
          <w:sz w:val="19"/>
        </w:rPr>
      </w:pPr>
    </w:p>
    <w:p w14:paraId="1AC0E774" w14:textId="1F4D81D1" w:rsidR="00016C31" w:rsidDel="00070044" w:rsidRDefault="00632607">
      <w:pPr>
        <w:pStyle w:val="ListParagraph"/>
        <w:numPr>
          <w:ilvl w:val="0"/>
          <w:numId w:val="23"/>
        </w:numPr>
        <w:tabs>
          <w:tab w:val="left" w:pos="789"/>
        </w:tabs>
        <w:ind w:left="788" w:hanging="351"/>
        <w:jc w:val="left"/>
        <w:rPr>
          <w:del w:id="899" w:author="Chandler Wilson" w:date="2023-05-25T10:35:00Z"/>
          <w:sz w:val="20"/>
        </w:rPr>
      </w:pPr>
      <w:del w:id="900" w:author="Chandler Wilson" w:date="2023-05-25T10:35:00Z">
        <w:r w:rsidDel="00070044">
          <w:rPr>
            <w:color w:val="221F1F"/>
            <w:sz w:val="20"/>
          </w:rPr>
          <w:delText>The</w:delText>
        </w:r>
        <w:r w:rsidDel="00070044">
          <w:rPr>
            <w:color w:val="221F1F"/>
            <w:spacing w:val="-11"/>
            <w:sz w:val="20"/>
          </w:rPr>
          <w:delText xml:space="preserve"> </w:delText>
        </w:r>
        <w:r w:rsidDel="00070044">
          <w:rPr>
            <w:color w:val="221F1F"/>
            <w:sz w:val="20"/>
          </w:rPr>
          <w:delText>Contractor</w:delText>
        </w:r>
        <w:r w:rsidDel="00070044">
          <w:rPr>
            <w:color w:val="221F1F"/>
            <w:spacing w:val="-9"/>
            <w:sz w:val="20"/>
          </w:rPr>
          <w:delText xml:space="preserve"> </w:delText>
        </w:r>
        <w:r w:rsidDel="00070044">
          <w:rPr>
            <w:color w:val="221F1F"/>
            <w:sz w:val="20"/>
          </w:rPr>
          <w:delText>shall</w:delText>
        </w:r>
        <w:r w:rsidDel="00070044">
          <w:rPr>
            <w:color w:val="221F1F"/>
            <w:spacing w:val="-12"/>
            <w:sz w:val="20"/>
          </w:rPr>
          <w:delText xml:space="preserve"> </w:delText>
        </w:r>
        <w:r w:rsidDel="00070044">
          <w:rPr>
            <w:color w:val="221F1F"/>
            <w:sz w:val="20"/>
          </w:rPr>
          <w:delText>enforce</w:delText>
        </w:r>
        <w:r w:rsidDel="00070044">
          <w:rPr>
            <w:color w:val="221F1F"/>
            <w:spacing w:val="-9"/>
            <w:sz w:val="20"/>
          </w:rPr>
          <w:delText xml:space="preserve"> </w:delText>
        </w:r>
        <w:r w:rsidDel="00070044">
          <w:rPr>
            <w:color w:val="221F1F"/>
            <w:sz w:val="20"/>
          </w:rPr>
          <w:delText>the</w:delText>
        </w:r>
        <w:r w:rsidDel="00070044">
          <w:rPr>
            <w:color w:val="221F1F"/>
            <w:spacing w:val="-11"/>
            <w:sz w:val="20"/>
          </w:rPr>
          <w:delText xml:space="preserve"> </w:delText>
        </w:r>
        <w:r w:rsidDel="00070044">
          <w:rPr>
            <w:color w:val="221F1F"/>
            <w:sz w:val="20"/>
          </w:rPr>
          <w:delText>rights</w:delText>
        </w:r>
        <w:r w:rsidDel="00070044">
          <w:rPr>
            <w:color w:val="221F1F"/>
            <w:spacing w:val="-10"/>
            <w:sz w:val="20"/>
          </w:rPr>
          <w:delText xml:space="preserve"> </w:delText>
        </w:r>
        <w:r w:rsidDel="00070044">
          <w:rPr>
            <w:color w:val="221F1F"/>
            <w:sz w:val="20"/>
          </w:rPr>
          <w:delText>of</w:delText>
        </w:r>
        <w:r w:rsidDel="00070044">
          <w:rPr>
            <w:color w:val="221F1F"/>
            <w:spacing w:val="-10"/>
            <w:sz w:val="20"/>
          </w:rPr>
          <w:delText xml:space="preserve"> </w:delText>
        </w:r>
        <w:r w:rsidDel="00070044">
          <w:rPr>
            <w:color w:val="221F1F"/>
            <w:sz w:val="20"/>
          </w:rPr>
          <w:delText>Contractor</w:delText>
        </w:r>
        <w:r w:rsidDel="00070044">
          <w:rPr>
            <w:color w:val="221F1F"/>
            <w:spacing w:val="-11"/>
            <w:sz w:val="20"/>
          </w:rPr>
          <w:delText xml:space="preserve"> </w:delText>
        </w:r>
        <w:r w:rsidDel="00070044">
          <w:rPr>
            <w:color w:val="221F1F"/>
            <w:sz w:val="20"/>
          </w:rPr>
          <w:delText>personnel</w:delText>
        </w:r>
        <w:r w:rsidDel="00070044">
          <w:rPr>
            <w:color w:val="221F1F"/>
            <w:spacing w:val="-10"/>
            <w:sz w:val="20"/>
          </w:rPr>
          <w:delText xml:space="preserve"> </w:delText>
        </w:r>
        <w:r w:rsidDel="00070044">
          <w:rPr>
            <w:color w:val="221F1F"/>
            <w:sz w:val="20"/>
          </w:rPr>
          <w:delText>supporting</w:delText>
        </w:r>
        <w:r w:rsidDel="00070044">
          <w:rPr>
            <w:color w:val="221F1F"/>
            <w:spacing w:val="-7"/>
            <w:sz w:val="20"/>
          </w:rPr>
          <w:delText xml:space="preserve"> </w:delText>
        </w:r>
        <w:r w:rsidDel="00070044">
          <w:rPr>
            <w:color w:val="221F1F"/>
            <w:sz w:val="20"/>
          </w:rPr>
          <w:delText>the</w:delText>
        </w:r>
        <w:r w:rsidDel="00070044">
          <w:rPr>
            <w:color w:val="221F1F"/>
            <w:spacing w:val="-11"/>
            <w:sz w:val="20"/>
          </w:rPr>
          <w:delText xml:space="preserve"> </w:delText>
        </w:r>
        <w:r w:rsidDel="00070044">
          <w:rPr>
            <w:color w:val="221F1F"/>
            <w:sz w:val="20"/>
          </w:rPr>
          <w:delText>U.S.</w:delText>
        </w:r>
        <w:r w:rsidDel="00070044">
          <w:rPr>
            <w:color w:val="221F1F"/>
            <w:spacing w:val="-12"/>
            <w:sz w:val="20"/>
          </w:rPr>
          <w:delText xml:space="preserve"> </w:delText>
        </w:r>
        <w:r w:rsidDel="00070044">
          <w:rPr>
            <w:color w:val="221F1F"/>
            <w:sz w:val="20"/>
          </w:rPr>
          <w:delText>Armed</w:delText>
        </w:r>
        <w:r w:rsidDel="00070044">
          <w:rPr>
            <w:color w:val="221F1F"/>
            <w:spacing w:val="-9"/>
            <w:sz w:val="20"/>
          </w:rPr>
          <w:delText xml:space="preserve"> </w:delText>
        </w:r>
        <w:r w:rsidDel="00070044">
          <w:rPr>
            <w:color w:val="221F1F"/>
            <w:spacing w:val="-2"/>
            <w:sz w:val="20"/>
          </w:rPr>
          <w:delText>Forces.</w:delText>
        </w:r>
      </w:del>
    </w:p>
    <w:p w14:paraId="757BFBE5" w14:textId="7B79F5BB" w:rsidR="00016C31" w:rsidDel="00070044" w:rsidRDefault="00016C31">
      <w:pPr>
        <w:pStyle w:val="BodyText"/>
        <w:spacing w:before="1"/>
        <w:rPr>
          <w:del w:id="901" w:author="Chandler Wilson" w:date="2023-05-25T10:35:00Z"/>
        </w:rPr>
      </w:pPr>
    </w:p>
    <w:p w14:paraId="307B7E39" w14:textId="011A7C29" w:rsidR="00016C31" w:rsidDel="00070044" w:rsidRDefault="00632607">
      <w:pPr>
        <w:pStyle w:val="ListParagraph"/>
        <w:numPr>
          <w:ilvl w:val="0"/>
          <w:numId w:val="29"/>
        </w:numPr>
        <w:tabs>
          <w:tab w:val="left" w:pos="712"/>
        </w:tabs>
        <w:ind w:left="711" w:hanging="274"/>
        <w:jc w:val="left"/>
        <w:rPr>
          <w:del w:id="902" w:author="Chandler Wilson" w:date="2023-05-25T10:35:00Z"/>
          <w:sz w:val="20"/>
        </w:rPr>
      </w:pPr>
      <w:del w:id="903" w:author="Chandler Wilson" w:date="2023-05-25T10:35:00Z">
        <w:r w:rsidDel="00070044">
          <w:rPr>
            <w:color w:val="221F1F"/>
            <w:spacing w:val="-2"/>
            <w:sz w:val="20"/>
          </w:rPr>
          <w:delText>Preliminary</w:delText>
        </w:r>
        <w:r w:rsidDel="00070044">
          <w:rPr>
            <w:color w:val="221F1F"/>
            <w:spacing w:val="4"/>
            <w:sz w:val="20"/>
          </w:rPr>
          <w:delText xml:space="preserve"> </w:delText>
        </w:r>
        <w:r w:rsidDel="00070044">
          <w:rPr>
            <w:color w:val="221F1F"/>
            <w:spacing w:val="-2"/>
            <w:sz w:val="20"/>
          </w:rPr>
          <w:delText>personnel</w:delText>
        </w:r>
        <w:r w:rsidDel="00070044">
          <w:rPr>
            <w:color w:val="221F1F"/>
            <w:spacing w:val="2"/>
            <w:sz w:val="20"/>
          </w:rPr>
          <w:delText xml:space="preserve"> </w:delText>
        </w:r>
        <w:r w:rsidDel="00070044">
          <w:rPr>
            <w:color w:val="221F1F"/>
            <w:spacing w:val="-2"/>
            <w:sz w:val="20"/>
          </w:rPr>
          <w:delText>requirements.</w:delText>
        </w:r>
      </w:del>
    </w:p>
    <w:p w14:paraId="0CA61844" w14:textId="7019CF03" w:rsidR="00016C31" w:rsidDel="00070044" w:rsidRDefault="00016C31">
      <w:pPr>
        <w:pStyle w:val="BodyText"/>
        <w:spacing w:before="10"/>
        <w:rPr>
          <w:del w:id="904" w:author="Chandler Wilson" w:date="2023-05-25T10:35:00Z"/>
          <w:sz w:val="19"/>
        </w:rPr>
      </w:pPr>
    </w:p>
    <w:p w14:paraId="5AFDAE16" w14:textId="0A6A9D1D" w:rsidR="00016C31" w:rsidDel="00070044" w:rsidRDefault="00632607">
      <w:pPr>
        <w:pStyle w:val="ListParagraph"/>
        <w:numPr>
          <w:ilvl w:val="0"/>
          <w:numId w:val="22"/>
        </w:numPr>
        <w:tabs>
          <w:tab w:val="left" w:pos="441"/>
        </w:tabs>
        <w:ind w:right="1933"/>
        <w:rPr>
          <w:del w:id="905" w:author="Chandler Wilson" w:date="2023-05-25T10:35:00Z"/>
          <w:sz w:val="20"/>
        </w:rPr>
      </w:pPr>
      <w:del w:id="906" w:author="Chandler Wilson" w:date="2023-05-25T10:35:00Z">
        <w:r w:rsidDel="00070044">
          <w:rPr>
            <w:color w:val="221F1F"/>
            <w:sz w:val="20"/>
          </w:rPr>
          <w:delText>The</w:delText>
        </w:r>
        <w:r w:rsidDel="00070044">
          <w:rPr>
            <w:color w:val="221F1F"/>
            <w:spacing w:val="-3"/>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ensure</w:delText>
        </w:r>
        <w:r w:rsidDel="00070044">
          <w:rPr>
            <w:color w:val="221F1F"/>
            <w:spacing w:val="-3"/>
            <w:sz w:val="20"/>
          </w:rPr>
          <w:delText xml:space="preserve"> </w:delText>
        </w:r>
        <w:r w:rsidDel="00070044">
          <w:rPr>
            <w:color w:val="221F1F"/>
            <w:sz w:val="20"/>
          </w:rPr>
          <w:delText>that</w:delText>
        </w:r>
        <w:r w:rsidDel="00070044">
          <w:rPr>
            <w:color w:val="221F1F"/>
            <w:spacing w:val="-5"/>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following</w:delText>
        </w:r>
        <w:r w:rsidDel="00070044">
          <w:rPr>
            <w:color w:val="221F1F"/>
            <w:spacing w:val="-4"/>
            <w:sz w:val="20"/>
          </w:rPr>
          <w:delText xml:space="preserve"> </w:delText>
        </w:r>
        <w:r w:rsidDel="00070044">
          <w:rPr>
            <w:color w:val="221F1F"/>
            <w:sz w:val="20"/>
          </w:rPr>
          <w:delText>requirements</w:delText>
        </w:r>
        <w:r w:rsidDel="00070044">
          <w:rPr>
            <w:color w:val="221F1F"/>
            <w:spacing w:val="-5"/>
            <w:sz w:val="20"/>
          </w:rPr>
          <w:delText xml:space="preserve"> </w:delText>
        </w:r>
        <w:r w:rsidDel="00070044">
          <w:rPr>
            <w:color w:val="221F1F"/>
            <w:sz w:val="20"/>
          </w:rPr>
          <w:delText>are</w:delText>
        </w:r>
        <w:r w:rsidDel="00070044">
          <w:rPr>
            <w:color w:val="221F1F"/>
            <w:spacing w:val="-3"/>
            <w:sz w:val="20"/>
          </w:rPr>
          <w:delText xml:space="preserve"> </w:delText>
        </w:r>
        <w:r w:rsidDel="00070044">
          <w:rPr>
            <w:color w:val="221F1F"/>
            <w:sz w:val="20"/>
          </w:rPr>
          <w:delText>met</w:delText>
        </w:r>
        <w:r w:rsidDel="00070044">
          <w:rPr>
            <w:color w:val="221F1F"/>
            <w:spacing w:val="-3"/>
            <w:sz w:val="20"/>
          </w:rPr>
          <w:delText xml:space="preserve"> </w:delText>
        </w:r>
        <w:r w:rsidDel="00070044">
          <w:rPr>
            <w:color w:val="221F1F"/>
            <w:sz w:val="20"/>
          </w:rPr>
          <w:delText>prior</w:delText>
        </w:r>
        <w:r w:rsidDel="00070044">
          <w:rPr>
            <w:color w:val="221F1F"/>
            <w:spacing w:val="-5"/>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deploying</w:delText>
        </w:r>
        <w:r w:rsidDel="00070044">
          <w:rPr>
            <w:color w:val="221F1F"/>
            <w:spacing w:val="-4"/>
            <w:sz w:val="20"/>
          </w:rPr>
          <w:delText xml:space="preserve"> </w:delText>
        </w:r>
        <w:r w:rsidDel="00070044">
          <w:rPr>
            <w:color w:val="221F1F"/>
            <w:sz w:val="20"/>
          </w:rPr>
          <w:delText>CAAF</w:delText>
        </w:r>
        <w:r w:rsidDel="00070044">
          <w:rPr>
            <w:color w:val="221F1F"/>
            <w:spacing w:val="-4"/>
            <w:sz w:val="20"/>
          </w:rPr>
          <w:delText xml:space="preserve"> </w:delText>
        </w:r>
        <w:r w:rsidDel="00070044">
          <w:rPr>
            <w:color w:val="221F1F"/>
            <w:sz w:val="20"/>
          </w:rPr>
          <w:delText>(specific requirements</w:delText>
        </w:r>
        <w:r w:rsidDel="00070044">
          <w:rPr>
            <w:color w:val="221F1F"/>
            <w:spacing w:val="-4"/>
            <w:sz w:val="20"/>
          </w:rPr>
          <w:delText xml:space="preserve"> </w:delText>
        </w:r>
        <w:r w:rsidDel="00070044">
          <w:rPr>
            <w:color w:val="221F1F"/>
            <w:sz w:val="20"/>
          </w:rPr>
          <w:delText>for</w:delText>
        </w:r>
        <w:r w:rsidDel="00070044">
          <w:rPr>
            <w:color w:val="221F1F"/>
            <w:spacing w:val="-3"/>
            <w:sz w:val="20"/>
          </w:rPr>
          <w:delText xml:space="preserve"> </w:delText>
        </w:r>
        <w:r w:rsidDel="00070044">
          <w:rPr>
            <w:color w:val="221F1F"/>
            <w:sz w:val="20"/>
          </w:rPr>
          <w:delText>each</w:delText>
        </w:r>
        <w:r w:rsidDel="00070044">
          <w:rPr>
            <w:color w:val="221F1F"/>
            <w:spacing w:val="-4"/>
            <w:sz w:val="20"/>
          </w:rPr>
          <w:delText xml:space="preserve"> </w:delText>
        </w:r>
        <w:r w:rsidDel="00070044">
          <w:rPr>
            <w:color w:val="221F1F"/>
            <w:sz w:val="20"/>
          </w:rPr>
          <w:delText>category</w:delText>
        </w:r>
        <w:r w:rsidDel="00070044">
          <w:rPr>
            <w:color w:val="221F1F"/>
            <w:spacing w:val="-2"/>
            <w:sz w:val="20"/>
          </w:rPr>
          <w:delText xml:space="preserve"> </w:delText>
        </w:r>
        <w:r w:rsidDel="00070044">
          <w:rPr>
            <w:color w:val="221F1F"/>
            <w:sz w:val="20"/>
          </w:rPr>
          <w:delText>will</w:delText>
        </w:r>
        <w:r w:rsidDel="00070044">
          <w:rPr>
            <w:color w:val="221F1F"/>
            <w:spacing w:val="-4"/>
            <w:sz w:val="20"/>
          </w:rPr>
          <w:delText xml:space="preserve"> </w:delText>
        </w:r>
        <w:r w:rsidDel="00070044">
          <w:rPr>
            <w:color w:val="221F1F"/>
            <w:sz w:val="20"/>
          </w:rPr>
          <w:delText>be</w:delText>
        </w:r>
        <w:r w:rsidDel="00070044">
          <w:rPr>
            <w:color w:val="221F1F"/>
            <w:spacing w:val="-3"/>
            <w:sz w:val="20"/>
          </w:rPr>
          <w:delText xml:space="preserve"> </w:delText>
        </w:r>
        <w:r w:rsidDel="00070044">
          <w:rPr>
            <w:color w:val="221F1F"/>
            <w:sz w:val="20"/>
          </w:rPr>
          <w:delText>specified</w:delText>
        </w:r>
        <w:r w:rsidDel="00070044">
          <w:rPr>
            <w:color w:val="221F1F"/>
            <w:spacing w:val="-2"/>
            <w:sz w:val="20"/>
          </w:rPr>
          <w:delText xml:space="preserve"> </w:delText>
        </w:r>
        <w:r w:rsidDel="00070044">
          <w:rPr>
            <w:color w:val="221F1F"/>
            <w:sz w:val="20"/>
          </w:rPr>
          <w:delText>in</w:delText>
        </w:r>
        <w:r w:rsidDel="00070044">
          <w:rPr>
            <w:color w:val="221F1F"/>
            <w:spacing w:val="-2"/>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statement</w:delText>
        </w:r>
        <w:r w:rsidDel="00070044">
          <w:rPr>
            <w:color w:val="221F1F"/>
            <w:spacing w:val="-4"/>
            <w:sz w:val="20"/>
          </w:rPr>
          <w:delText xml:space="preserve"> </w:delText>
        </w:r>
        <w:r w:rsidDel="00070044">
          <w:rPr>
            <w:color w:val="221F1F"/>
            <w:sz w:val="20"/>
          </w:rPr>
          <w:delText>of</w:delText>
        </w:r>
        <w:r w:rsidDel="00070044">
          <w:rPr>
            <w:color w:val="221F1F"/>
            <w:spacing w:val="-3"/>
            <w:sz w:val="20"/>
          </w:rPr>
          <w:delText xml:space="preserve"> </w:delText>
        </w:r>
        <w:r w:rsidDel="00070044">
          <w:rPr>
            <w:color w:val="221F1F"/>
            <w:sz w:val="20"/>
          </w:rPr>
          <w:delText>work</w:delText>
        </w:r>
        <w:r w:rsidDel="00070044">
          <w:rPr>
            <w:color w:val="221F1F"/>
            <w:spacing w:val="-2"/>
            <w:sz w:val="20"/>
          </w:rPr>
          <w:delText xml:space="preserve"> </w:delText>
        </w:r>
        <w:r w:rsidDel="00070044">
          <w:rPr>
            <w:color w:val="221F1F"/>
            <w:sz w:val="20"/>
          </w:rPr>
          <w:delText>or</w:delText>
        </w:r>
        <w:r w:rsidDel="00070044">
          <w:rPr>
            <w:color w:val="221F1F"/>
            <w:spacing w:val="-3"/>
            <w:sz w:val="20"/>
          </w:rPr>
          <w:delText xml:space="preserve"> </w:delText>
        </w:r>
        <w:r w:rsidDel="00070044">
          <w:rPr>
            <w:color w:val="221F1F"/>
            <w:sz w:val="20"/>
          </w:rPr>
          <w:delText>elsewhere</w:delText>
        </w:r>
        <w:r w:rsidDel="00070044">
          <w:rPr>
            <w:color w:val="221F1F"/>
            <w:spacing w:val="-3"/>
            <w:sz w:val="20"/>
          </w:rPr>
          <w:delText xml:space="preserve"> </w:delText>
        </w:r>
        <w:r w:rsidDel="00070044">
          <w:rPr>
            <w:color w:val="221F1F"/>
            <w:sz w:val="20"/>
          </w:rPr>
          <w:delText>in</w:delText>
        </w:r>
        <w:r w:rsidDel="00070044">
          <w:rPr>
            <w:color w:val="221F1F"/>
            <w:spacing w:val="-2"/>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contract):</w:delText>
        </w:r>
      </w:del>
    </w:p>
    <w:p w14:paraId="510C6379" w14:textId="371A2499" w:rsidR="00016C31" w:rsidDel="00070044" w:rsidRDefault="00016C31">
      <w:pPr>
        <w:pStyle w:val="BodyText"/>
        <w:spacing w:before="1"/>
        <w:rPr>
          <w:del w:id="907" w:author="Chandler Wilson" w:date="2023-05-25T10:35:00Z"/>
        </w:rPr>
      </w:pPr>
    </w:p>
    <w:p w14:paraId="6350FEDC" w14:textId="7C8631BE" w:rsidR="00016C31" w:rsidDel="00070044" w:rsidRDefault="00632607">
      <w:pPr>
        <w:pStyle w:val="ListParagraph"/>
        <w:numPr>
          <w:ilvl w:val="1"/>
          <w:numId w:val="22"/>
        </w:numPr>
        <w:tabs>
          <w:tab w:val="left" w:pos="679"/>
        </w:tabs>
        <w:ind w:hanging="241"/>
        <w:rPr>
          <w:del w:id="908" w:author="Chandler Wilson" w:date="2023-05-25T10:35:00Z"/>
          <w:sz w:val="20"/>
        </w:rPr>
      </w:pPr>
      <w:del w:id="909" w:author="Chandler Wilson" w:date="2023-05-25T10:35:00Z">
        <w:r w:rsidDel="00070044">
          <w:rPr>
            <w:color w:val="221F1F"/>
            <w:sz w:val="20"/>
          </w:rPr>
          <w:delText>All</w:delText>
        </w:r>
        <w:r w:rsidDel="00070044">
          <w:rPr>
            <w:color w:val="221F1F"/>
            <w:spacing w:val="-8"/>
            <w:sz w:val="20"/>
          </w:rPr>
          <w:delText xml:space="preserve"> </w:delText>
        </w:r>
        <w:r w:rsidDel="00070044">
          <w:rPr>
            <w:color w:val="221F1F"/>
            <w:sz w:val="20"/>
          </w:rPr>
          <w:delText>required</w:delText>
        </w:r>
        <w:r w:rsidDel="00070044">
          <w:rPr>
            <w:color w:val="221F1F"/>
            <w:spacing w:val="-7"/>
            <w:sz w:val="20"/>
          </w:rPr>
          <w:delText xml:space="preserve"> </w:delText>
        </w:r>
        <w:r w:rsidDel="00070044">
          <w:rPr>
            <w:color w:val="221F1F"/>
            <w:sz w:val="20"/>
          </w:rPr>
          <w:delText>security</w:delText>
        </w:r>
        <w:r w:rsidDel="00070044">
          <w:rPr>
            <w:color w:val="221F1F"/>
            <w:spacing w:val="-8"/>
            <w:sz w:val="20"/>
          </w:rPr>
          <w:delText xml:space="preserve"> </w:delText>
        </w:r>
        <w:r w:rsidDel="00070044">
          <w:rPr>
            <w:color w:val="221F1F"/>
            <w:sz w:val="20"/>
          </w:rPr>
          <w:delText>and</w:delText>
        </w:r>
        <w:r w:rsidDel="00070044">
          <w:rPr>
            <w:color w:val="221F1F"/>
            <w:spacing w:val="-8"/>
            <w:sz w:val="20"/>
          </w:rPr>
          <w:delText xml:space="preserve"> </w:delText>
        </w:r>
        <w:r w:rsidDel="00070044">
          <w:rPr>
            <w:color w:val="221F1F"/>
            <w:sz w:val="20"/>
          </w:rPr>
          <w:delText>background</w:delText>
        </w:r>
        <w:r w:rsidDel="00070044">
          <w:rPr>
            <w:color w:val="221F1F"/>
            <w:spacing w:val="-4"/>
            <w:sz w:val="20"/>
          </w:rPr>
          <w:delText xml:space="preserve"> </w:delText>
        </w:r>
        <w:r w:rsidDel="00070044">
          <w:rPr>
            <w:color w:val="221F1F"/>
            <w:sz w:val="20"/>
          </w:rPr>
          <w:delText>checks</w:delText>
        </w:r>
        <w:r w:rsidDel="00070044">
          <w:rPr>
            <w:color w:val="221F1F"/>
            <w:spacing w:val="-8"/>
            <w:sz w:val="20"/>
          </w:rPr>
          <w:delText xml:space="preserve"> </w:delText>
        </w:r>
        <w:r w:rsidDel="00070044">
          <w:rPr>
            <w:color w:val="221F1F"/>
            <w:sz w:val="20"/>
          </w:rPr>
          <w:delText>are</w:delText>
        </w:r>
        <w:r w:rsidDel="00070044">
          <w:rPr>
            <w:color w:val="221F1F"/>
            <w:spacing w:val="-9"/>
            <w:sz w:val="20"/>
          </w:rPr>
          <w:delText xml:space="preserve"> </w:delText>
        </w:r>
        <w:r w:rsidDel="00070044">
          <w:rPr>
            <w:color w:val="221F1F"/>
            <w:sz w:val="20"/>
          </w:rPr>
          <w:delText>complete</w:delText>
        </w:r>
        <w:r w:rsidDel="00070044">
          <w:rPr>
            <w:color w:val="221F1F"/>
            <w:spacing w:val="-7"/>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pacing w:val="-2"/>
            <w:sz w:val="20"/>
          </w:rPr>
          <w:delText>acceptable.</w:delText>
        </w:r>
      </w:del>
    </w:p>
    <w:p w14:paraId="354E18F6" w14:textId="432F3212" w:rsidR="00016C31" w:rsidDel="00070044" w:rsidRDefault="00016C31">
      <w:pPr>
        <w:pStyle w:val="BodyText"/>
        <w:spacing w:before="1"/>
        <w:rPr>
          <w:del w:id="910" w:author="Chandler Wilson" w:date="2023-05-25T10:35:00Z"/>
        </w:rPr>
      </w:pPr>
    </w:p>
    <w:p w14:paraId="10206372" w14:textId="4FED47B7" w:rsidR="00016C31" w:rsidDel="00070044" w:rsidRDefault="00632607">
      <w:pPr>
        <w:pStyle w:val="ListParagraph"/>
        <w:numPr>
          <w:ilvl w:val="1"/>
          <w:numId w:val="22"/>
        </w:numPr>
        <w:tabs>
          <w:tab w:val="left" w:pos="736"/>
        </w:tabs>
        <w:ind w:left="735" w:hanging="298"/>
        <w:rPr>
          <w:del w:id="911" w:author="Chandler Wilson" w:date="2023-05-25T10:35:00Z"/>
          <w:sz w:val="20"/>
        </w:rPr>
      </w:pPr>
      <w:del w:id="912" w:author="Chandler Wilson" w:date="2023-05-25T10:35:00Z">
        <w:r w:rsidDel="00070044">
          <w:rPr>
            <w:color w:val="221F1F"/>
            <w:sz w:val="20"/>
          </w:rPr>
          <w:delText>All</w:delText>
        </w:r>
        <w:r w:rsidDel="00070044">
          <w:rPr>
            <w:color w:val="221F1F"/>
            <w:spacing w:val="-8"/>
            <w:sz w:val="20"/>
          </w:rPr>
          <w:delText xml:space="preserve"> </w:delText>
        </w:r>
        <w:r w:rsidDel="00070044">
          <w:rPr>
            <w:color w:val="221F1F"/>
            <w:sz w:val="20"/>
          </w:rPr>
          <w:delText>CAAF</w:delText>
        </w:r>
        <w:r w:rsidDel="00070044">
          <w:rPr>
            <w:color w:val="221F1F"/>
            <w:spacing w:val="-7"/>
            <w:sz w:val="20"/>
          </w:rPr>
          <w:delText xml:space="preserve"> </w:delText>
        </w:r>
        <w:r w:rsidDel="00070044">
          <w:rPr>
            <w:color w:val="221F1F"/>
            <w:sz w:val="20"/>
          </w:rPr>
          <w:delText>deploying</w:delText>
        </w:r>
        <w:r w:rsidDel="00070044">
          <w:rPr>
            <w:color w:val="221F1F"/>
            <w:spacing w:val="-2"/>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support</w:delText>
        </w:r>
        <w:r w:rsidDel="00070044">
          <w:rPr>
            <w:color w:val="221F1F"/>
            <w:spacing w:val="-5"/>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an</w:delText>
        </w:r>
        <w:r w:rsidDel="00070044">
          <w:rPr>
            <w:color w:val="221F1F"/>
            <w:spacing w:val="-6"/>
            <w:sz w:val="20"/>
          </w:rPr>
          <w:delText xml:space="preserve"> </w:delText>
        </w:r>
        <w:r w:rsidDel="00070044">
          <w:rPr>
            <w:color w:val="221F1F"/>
            <w:sz w:val="20"/>
          </w:rPr>
          <w:delText>applicable</w:delText>
        </w:r>
        <w:r w:rsidDel="00070044">
          <w:rPr>
            <w:color w:val="221F1F"/>
            <w:spacing w:val="-6"/>
            <w:sz w:val="20"/>
          </w:rPr>
          <w:delText xml:space="preserve"> </w:delText>
        </w:r>
        <w:r w:rsidDel="00070044">
          <w:rPr>
            <w:color w:val="221F1F"/>
            <w:spacing w:val="-2"/>
            <w:sz w:val="20"/>
          </w:rPr>
          <w:delText>operation—</w:delText>
        </w:r>
      </w:del>
    </w:p>
    <w:p w14:paraId="4593CA3B" w14:textId="5CE51836" w:rsidR="00016C31" w:rsidDel="00070044" w:rsidRDefault="00016C31">
      <w:pPr>
        <w:pStyle w:val="BodyText"/>
        <w:spacing w:before="10"/>
        <w:rPr>
          <w:del w:id="913" w:author="Chandler Wilson" w:date="2023-05-25T10:35:00Z"/>
          <w:sz w:val="19"/>
        </w:rPr>
      </w:pPr>
    </w:p>
    <w:p w14:paraId="51C20DA7" w14:textId="012E710F" w:rsidR="00016C31" w:rsidDel="00070044" w:rsidRDefault="00632607">
      <w:pPr>
        <w:pStyle w:val="ListParagraph"/>
        <w:numPr>
          <w:ilvl w:val="2"/>
          <w:numId w:val="22"/>
        </w:numPr>
        <w:tabs>
          <w:tab w:val="left" w:pos="767"/>
        </w:tabs>
        <w:jc w:val="left"/>
        <w:rPr>
          <w:del w:id="914" w:author="Chandler Wilson" w:date="2023-05-25T10:35:00Z"/>
          <w:sz w:val="20"/>
        </w:rPr>
      </w:pPr>
      <w:del w:id="915" w:author="Chandler Wilson" w:date="2023-05-25T10:35:00Z">
        <w:r w:rsidDel="00070044">
          <w:rPr>
            <w:color w:val="221F1F"/>
            <w:sz w:val="20"/>
          </w:rPr>
          <w:delText>Are</w:delText>
        </w:r>
        <w:r w:rsidDel="00070044">
          <w:rPr>
            <w:color w:val="221F1F"/>
            <w:spacing w:val="-10"/>
            <w:sz w:val="20"/>
          </w:rPr>
          <w:delText xml:space="preserve"> </w:delText>
        </w:r>
        <w:r w:rsidDel="00070044">
          <w:rPr>
            <w:color w:val="221F1F"/>
            <w:sz w:val="20"/>
          </w:rPr>
          <w:delText>medically,</w:delText>
        </w:r>
        <w:r w:rsidDel="00070044">
          <w:rPr>
            <w:color w:val="221F1F"/>
            <w:spacing w:val="-6"/>
            <w:sz w:val="20"/>
          </w:rPr>
          <w:delText xml:space="preserve"> </w:delText>
        </w:r>
        <w:r w:rsidDel="00070044">
          <w:rPr>
            <w:color w:val="221F1F"/>
            <w:sz w:val="20"/>
          </w:rPr>
          <w:delText>dentally,</w:delText>
        </w:r>
        <w:r w:rsidDel="00070044">
          <w:rPr>
            <w:color w:val="221F1F"/>
            <w:spacing w:val="-9"/>
            <w:sz w:val="20"/>
          </w:rPr>
          <w:delText xml:space="preserve"> </w:delText>
        </w:r>
        <w:r w:rsidDel="00070044">
          <w:rPr>
            <w:color w:val="221F1F"/>
            <w:sz w:val="20"/>
          </w:rPr>
          <w:delText>and</w:delText>
        </w:r>
        <w:r w:rsidDel="00070044">
          <w:rPr>
            <w:color w:val="221F1F"/>
            <w:spacing w:val="-6"/>
            <w:sz w:val="20"/>
          </w:rPr>
          <w:delText xml:space="preserve"> </w:delText>
        </w:r>
        <w:r w:rsidDel="00070044">
          <w:rPr>
            <w:color w:val="221F1F"/>
            <w:sz w:val="20"/>
          </w:rPr>
          <w:delText>psychologically</w:delText>
        </w:r>
        <w:r w:rsidDel="00070044">
          <w:rPr>
            <w:color w:val="221F1F"/>
            <w:spacing w:val="-6"/>
            <w:sz w:val="20"/>
          </w:rPr>
          <w:delText xml:space="preserve"> </w:delText>
        </w:r>
        <w:r w:rsidDel="00070044">
          <w:rPr>
            <w:color w:val="221F1F"/>
            <w:sz w:val="20"/>
          </w:rPr>
          <w:delText>fit</w:delText>
        </w:r>
        <w:r w:rsidDel="00070044">
          <w:rPr>
            <w:color w:val="221F1F"/>
            <w:spacing w:val="-8"/>
            <w:sz w:val="20"/>
          </w:rPr>
          <w:delText xml:space="preserve"> </w:delText>
        </w:r>
        <w:r w:rsidDel="00070044">
          <w:rPr>
            <w:color w:val="221F1F"/>
            <w:sz w:val="20"/>
          </w:rPr>
          <w:delText>for</w:delText>
        </w:r>
        <w:r w:rsidDel="00070044">
          <w:rPr>
            <w:color w:val="221F1F"/>
            <w:spacing w:val="-7"/>
            <w:sz w:val="20"/>
          </w:rPr>
          <w:delText xml:space="preserve"> </w:delText>
        </w:r>
        <w:r w:rsidDel="00070044">
          <w:rPr>
            <w:color w:val="221F1F"/>
            <w:sz w:val="20"/>
          </w:rPr>
          <w:delText>deployment</w:delText>
        </w:r>
        <w:r w:rsidDel="00070044">
          <w:rPr>
            <w:color w:val="221F1F"/>
            <w:spacing w:val="-6"/>
            <w:sz w:val="20"/>
          </w:rPr>
          <w:delText xml:space="preserve"> </w:delText>
        </w:r>
        <w:r w:rsidDel="00070044">
          <w:rPr>
            <w:color w:val="221F1F"/>
            <w:sz w:val="20"/>
          </w:rPr>
          <w:delText>and</w:delText>
        </w:r>
        <w:r w:rsidDel="00070044">
          <w:rPr>
            <w:color w:val="221F1F"/>
            <w:spacing w:val="-9"/>
            <w:sz w:val="20"/>
          </w:rPr>
          <w:delText xml:space="preserve"> </w:delText>
        </w:r>
        <w:r w:rsidDel="00070044">
          <w:rPr>
            <w:color w:val="221F1F"/>
            <w:sz w:val="20"/>
          </w:rPr>
          <w:delText>performance</w:delText>
        </w:r>
        <w:r w:rsidDel="00070044">
          <w:rPr>
            <w:color w:val="221F1F"/>
            <w:spacing w:val="-8"/>
            <w:sz w:val="20"/>
          </w:rPr>
          <w:delText xml:space="preserve"> </w:delText>
        </w:r>
        <w:r w:rsidDel="00070044">
          <w:rPr>
            <w:color w:val="221F1F"/>
            <w:sz w:val="20"/>
          </w:rPr>
          <w:delText>of</w:delText>
        </w:r>
        <w:r w:rsidDel="00070044">
          <w:rPr>
            <w:color w:val="221F1F"/>
            <w:spacing w:val="-8"/>
            <w:sz w:val="20"/>
          </w:rPr>
          <w:delText xml:space="preserve"> </w:delText>
        </w:r>
        <w:r w:rsidDel="00070044">
          <w:rPr>
            <w:color w:val="221F1F"/>
            <w:sz w:val="20"/>
          </w:rPr>
          <w:delText>their</w:delText>
        </w:r>
        <w:r w:rsidDel="00070044">
          <w:rPr>
            <w:color w:val="221F1F"/>
            <w:spacing w:val="-6"/>
            <w:sz w:val="20"/>
          </w:rPr>
          <w:delText xml:space="preserve"> </w:delText>
        </w:r>
        <w:r w:rsidDel="00070044">
          <w:rPr>
            <w:color w:val="221F1F"/>
            <w:sz w:val="20"/>
          </w:rPr>
          <w:delText>contracted</w:delText>
        </w:r>
        <w:r w:rsidDel="00070044">
          <w:rPr>
            <w:color w:val="221F1F"/>
            <w:spacing w:val="-6"/>
            <w:sz w:val="20"/>
          </w:rPr>
          <w:delText xml:space="preserve"> </w:delText>
        </w:r>
        <w:r w:rsidDel="00070044">
          <w:rPr>
            <w:color w:val="221F1F"/>
            <w:spacing w:val="-2"/>
            <w:sz w:val="20"/>
          </w:rPr>
          <w:delText>duties;</w:delText>
        </w:r>
      </w:del>
    </w:p>
    <w:p w14:paraId="1C929FCE" w14:textId="6DB3FE59" w:rsidR="00016C31" w:rsidDel="00070044" w:rsidRDefault="00016C31">
      <w:pPr>
        <w:pStyle w:val="BodyText"/>
        <w:spacing w:before="1"/>
        <w:rPr>
          <w:del w:id="916" w:author="Chandler Wilson" w:date="2023-05-25T10:35:00Z"/>
        </w:rPr>
      </w:pPr>
    </w:p>
    <w:p w14:paraId="40095709" w14:textId="605544FC" w:rsidR="00016C31" w:rsidDel="00070044" w:rsidRDefault="00632607">
      <w:pPr>
        <w:pStyle w:val="ListParagraph"/>
        <w:numPr>
          <w:ilvl w:val="2"/>
          <w:numId w:val="22"/>
        </w:numPr>
        <w:tabs>
          <w:tab w:val="left" w:pos="441"/>
        </w:tabs>
        <w:ind w:left="440" w:right="1413" w:hanging="330"/>
        <w:jc w:val="left"/>
        <w:rPr>
          <w:del w:id="917" w:author="Chandler Wilson" w:date="2023-05-25T10:35:00Z"/>
          <w:sz w:val="20"/>
        </w:rPr>
      </w:pPr>
      <w:del w:id="918" w:author="Chandler Wilson" w:date="2023-05-25T10:35:00Z">
        <w:r w:rsidDel="00070044">
          <w:rPr>
            <w:color w:val="221F1F"/>
            <w:sz w:val="20"/>
          </w:rPr>
          <w:delText>Meet the minimum medical screening requirements, including theater-specific medical qualifications as established</w:delText>
        </w:r>
        <w:r w:rsidDel="00070044">
          <w:rPr>
            <w:color w:val="221F1F"/>
            <w:spacing w:val="-7"/>
            <w:sz w:val="20"/>
          </w:rPr>
          <w:delText xml:space="preserve"> </w:delText>
        </w:r>
        <w:r w:rsidDel="00070044">
          <w:rPr>
            <w:color w:val="221F1F"/>
            <w:sz w:val="20"/>
          </w:rPr>
          <w:delText>by</w:delText>
        </w:r>
        <w:r w:rsidDel="00070044">
          <w:rPr>
            <w:color w:val="221F1F"/>
            <w:spacing w:val="-8"/>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geographic</w:delText>
        </w:r>
        <w:r w:rsidDel="00070044">
          <w:rPr>
            <w:color w:val="221F1F"/>
            <w:spacing w:val="-10"/>
            <w:sz w:val="20"/>
          </w:rPr>
          <w:delText xml:space="preserve"> </w:delText>
        </w:r>
        <w:r w:rsidDel="00070044">
          <w:rPr>
            <w:color w:val="221F1F"/>
            <w:sz w:val="20"/>
          </w:rPr>
          <w:delText>Combatant</w:delText>
        </w:r>
        <w:r w:rsidDel="00070044">
          <w:rPr>
            <w:color w:val="221F1F"/>
            <w:spacing w:val="-8"/>
            <w:sz w:val="20"/>
          </w:rPr>
          <w:delText xml:space="preserve"> </w:delText>
        </w:r>
        <w:r w:rsidDel="00070044">
          <w:rPr>
            <w:color w:val="221F1F"/>
            <w:sz w:val="20"/>
          </w:rPr>
          <w:delText>Commander</w:delText>
        </w:r>
        <w:r w:rsidDel="00070044">
          <w:rPr>
            <w:color w:val="221F1F"/>
            <w:spacing w:val="-7"/>
            <w:sz w:val="20"/>
          </w:rPr>
          <w:delText xml:space="preserve"> </w:delText>
        </w:r>
        <w:r w:rsidDel="00070044">
          <w:rPr>
            <w:color w:val="221F1F"/>
            <w:sz w:val="20"/>
          </w:rPr>
          <w:delText>(as</w:delText>
        </w:r>
        <w:r w:rsidDel="00070044">
          <w:rPr>
            <w:color w:val="221F1F"/>
            <w:spacing w:val="-9"/>
            <w:sz w:val="20"/>
          </w:rPr>
          <w:delText xml:space="preserve"> </w:delText>
        </w:r>
        <w:r w:rsidDel="00070044">
          <w:rPr>
            <w:color w:val="221F1F"/>
            <w:sz w:val="20"/>
          </w:rPr>
          <w:delText>posted</w:delText>
        </w:r>
        <w:r w:rsidDel="00070044">
          <w:rPr>
            <w:color w:val="221F1F"/>
            <w:spacing w:val="-7"/>
            <w:sz w:val="20"/>
          </w:rPr>
          <w:delText xml:space="preserve"> </w:delText>
        </w:r>
        <w:r w:rsidDel="00070044">
          <w:rPr>
            <w:color w:val="221F1F"/>
            <w:sz w:val="20"/>
          </w:rPr>
          <w:delText>to</w:delText>
        </w:r>
        <w:r w:rsidDel="00070044">
          <w:rPr>
            <w:color w:val="221F1F"/>
            <w:spacing w:val="-8"/>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Geographic</w:delText>
        </w:r>
        <w:r w:rsidDel="00070044">
          <w:rPr>
            <w:color w:val="221F1F"/>
            <w:spacing w:val="-5"/>
            <w:sz w:val="20"/>
          </w:rPr>
          <w:delText xml:space="preserve"> </w:delText>
        </w:r>
        <w:r w:rsidDel="00070044">
          <w:rPr>
            <w:color w:val="221F1F"/>
            <w:sz w:val="20"/>
          </w:rPr>
          <w:delText>Combatant</w:delText>
        </w:r>
        <w:r w:rsidDel="00070044">
          <w:rPr>
            <w:color w:val="221F1F"/>
            <w:spacing w:val="-6"/>
            <w:sz w:val="20"/>
          </w:rPr>
          <w:delText xml:space="preserve"> </w:delText>
        </w:r>
        <w:r w:rsidDel="00070044">
          <w:rPr>
            <w:color w:val="221F1F"/>
            <w:sz w:val="20"/>
          </w:rPr>
          <w:delText>Commander’s website or other venue); and</w:delText>
        </w:r>
      </w:del>
    </w:p>
    <w:p w14:paraId="415CCCC3" w14:textId="42445402" w:rsidR="00016C31" w:rsidDel="00070044" w:rsidRDefault="00016C31">
      <w:pPr>
        <w:pStyle w:val="BodyText"/>
        <w:spacing w:before="11"/>
        <w:rPr>
          <w:del w:id="919" w:author="Chandler Wilson" w:date="2023-05-25T10:35:00Z"/>
          <w:sz w:val="19"/>
        </w:rPr>
      </w:pPr>
    </w:p>
    <w:p w14:paraId="20281C2D" w14:textId="6A172C92" w:rsidR="00016C31" w:rsidDel="00070044" w:rsidRDefault="00632607">
      <w:pPr>
        <w:pStyle w:val="ListParagraph"/>
        <w:numPr>
          <w:ilvl w:val="2"/>
          <w:numId w:val="22"/>
        </w:numPr>
        <w:tabs>
          <w:tab w:val="left" w:pos="758"/>
        </w:tabs>
        <w:ind w:left="757" w:hanging="320"/>
        <w:jc w:val="left"/>
        <w:rPr>
          <w:del w:id="920" w:author="Chandler Wilson" w:date="2023-05-25T10:35:00Z"/>
          <w:sz w:val="20"/>
        </w:rPr>
      </w:pPr>
      <w:del w:id="921" w:author="Chandler Wilson" w:date="2023-05-25T10:35:00Z">
        <w:r w:rsidDel="00070044">
          <w:rPr>
            <w:color w:val="221F1F"/>
            <w:sz w:val="20"/>
          </w:rPr>
          <w:delText>Have</w:delText>
        </w:r>
        <w:r w:rsidDel="00070044">
          <w:rPr>
            <w:color w:val="221F1F"/>
            <w:spacing w:val="-9"/>
            <w:sz w:val="20"/>
          </w:rPr>
          <w:delText xml:space="preserve"> </w:delText>
        </w:r>
        <w:r w:rsidDel="00070044">
          <w:rPr>
            <w:color w:val="221F1F"/>
            <w:sz w:val="20"/>
          </w:rPr>
          <w:delText>received</w:delText>
        </w:r>
        <w:r w:rsidDel="00070044">
          <w:rPr>
            <w:color w:val="221F1F"/>
            <w:spacing w:val="-5"/>
            <w:sz w:val="20"/>
          </w:rPr>
          <w:delText xml:space="preserve"> </w:delText>
        </w:r>
        <w:r w:rsidDel="00070044">
          <w:rPr>
            <w:color w:val="221F1F"/>
            <w:sz w:val="20"/>
          </w:rPr>
          <w:delText>all</w:delText>
        </w:r>
        <w:r w:rsidDel="00070044">
          <w:rPr>
            <w:color w:val="221F1F"/>
            <w:spacing w:val="-7"/>
            <w:sz w:val="20"/>
          </w:rPr>
          <w:delText xml:space="preserve"> </w:delText>
        </w:r>
        <w:r w:rsidDel="00070044">
          <w:rPr>
            <w:color w:val="221F1F"/>
            <w:sz w:val="20"/>
          </w:rPr>
          <w:delText>required</w:delText>
        </w:r>
        <w:r w:rsidDel="00070044">
          <w:rPr>
            <w:color w:val="221F1F"/>
            <w:spacing w:val="-5"/>
            <w:sz w:val="20"/>
          </w:rPr>
          <w:delText xml:space="preserve"> </w:delText>
        </w:r>
        <w:r w:rsidDel="00070044">
          <w:rPr>
            <w:color w:val="221F1F"/>
            <w:sz w:val="20"/>
          </w:rPr>
          <w:delText>immunizations</w:delText>
        </w:r>
        <w:r w:rsidDel="00070044">
          <w:rPr>
            <w:color w:val="221F1F"/>
            <w:spacing w:val="-7"/>
            <w:sz w:val="20"/>
          </w:rPr>
          <w:delText xml:space="preserve"> </w:delText>
        </w:r>
        <w:r w:rsidDel="00070044">
          <w:rPr>
            <w:color w:val="221F1F"/>
            <w:sz w:val="20"/>
          </w:rPr>
          <w:delText>as</w:delText>
        </w:r>
        <w:r w:rsidDel="00070044">
          <w:rPr>
            <w:color w:val="221F1F"/>
            <w:spacing w:val="-7"/>
            <w:sz w:val="20"/>
          </w:rPr>
          <w:delText xml:space="preserve"> </w:delText>
        </w:r>
        <w:r w:rsidDel="00070044">
          <w:rPr>
            <w:color w:val="221F1F"/>
            <w:sz w:val="20"/>
          </w:rPr>
          <w:delText>specified</w:delText>
        </w:r>
        <w:r w:rsidDel="00070044">
          <w:rPr>
            <w:color w:val="221F1F"/>
            <w:spacing w:val="-6"/>
            <w:sz w:val="20"/>
          </w:rPr>
          <w:delText xml:space="preserve"> </w:delText>
        </w:r>
        <w:r w:rsidDel="00070044">
          <w:rPr>
            <w:color w:val="221F1F"/>
            <w:sz w:val="20"/>
          </w:rPr>
          <w:delText>in</w:delText>
        </w:r>
        <w:r w:rsidDel="00070044">
          <w:rPr>
            <w:color w:val="221F1F"/>
            <w:spacing w:val="-6"/>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pacing w:val="-2"/>
            <w:sz w:val="20"/>
          </w:rPr>
          <w:delText>contract.</w:delText>
        </w:r>
      </w:del>
    </w:p>
    <w:p w14:paraId="3DCD9AD4" w14:textId="1615C4E4" w:rsidR="00016C31" w:rsidDel="00070044" w:rsidRDefault="00016C31">
      <w:pPr>
        <w:pStyle w:val="BodyText"/>
        <w:spacing w:before="1"/>
        <w:rPr>
          <w:del w:id="922" w:author="Chandler Wilson" w:date="2023-05-25T10:35:00Z"/>
        </w:rPr>
      </w:pPr>
    </w:p>
    <w:p w14:paraId="13B97E80" w14:textId="6D8AE1EE" w:rsidR="00016C31" w:rsidDel="00070044" w:rsidRDefault="00632607">
      <w:pPr>
        <w:pStyle w:val="ListParagraph"/>
        <w:numPr>
          <w:ilvl w:val="0"/>
          <w:numId w:val="21"/>
        </w:numPr>
        <w:tabs>
          <w:tab w:val="left" w:pos="441"/>
        </w:tabs>
        <w:ind w:right="1646"/>
        <w:jc w:val="left"/>
        <w:rPr>
          <w:del w:id="923" w:author="Chandler Wilson" w:date="2023-05-25T10:35:00Z"/>
          <w:sz w:val="20"/>
        </w:rPr>
      </w:pPr>
      <w:del w:id="924" w:author="Chandler Wilson" w:date="2023-05-25T10:35:00Z">
        <w:r w:rsidDel="00070044">
          <w:rPr>
            <w:color w:val="221F1F"/>
            <w:sz w:val="20"/>
          </w:rPr>
          <w:delText>During</w:delText>
        </w:r>
        <w:r w:rsidDel="00070044">
          <w:rPr>
            <w:color w:val="221F1F"/>
            <w:spacing w:val="-7"/>
            <w:sz w:val="20"/>
          </w:rPr>
          <w:delText xml:space="preserve"> </w:delText>
        </w:r>
        <w:r w:rsidDel="00070044">
          <w:rPr>
            <w:color w:val="221F1F"/>
            <w:sz w:val="20"/>
          </w:rPr>
          <w:delText>predeployment</w:delText>
        </w:r>
        <w:r w:rsidDel="00070044">
          <w:rPr>
            <w:color w:val="221F1F"/>
            <w:spacing w:val="-7"/>
            <w:sz w:val="20"/>
          </w:rPr>
          <w:delText xml:space="preserve"> </w:delText>
        </w:r>
        <w:r w:rsidDel="00070044">
          <w:rPr>
            <w:color w:val="221F1F"/>
            <w:sz w:val="20"/>
          </w:rPr>
          <w:delText>processing,</w:delText>
        </w:r>
        <w:r w:rsidDel="00070044">
          <w:rPr>
            <w:color w:val="221F1F"/>
            <w:spacing w:val="-4"/>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Government</w:delText>
        </w:r>
        <w:r w:rsidDel="00070044">
          <w:rPr>
            <w:color w:val="221F1F"/>
            <w:spacing w:val="-6"/>
            <w:sz w:val="20"/>
          </w:rPr>
          <w:delText xml:space="preserve"> </w:delText>
        </w:r>
        <w:r w:rsidDel="00070044">
          <w:rPr>
            <w:color w:val="221F1F"/>
            <w:sz w:val="20"/>
          </w:rPr>
          <w:delText>will</w:delText>
        </w:r>
        <w:r w:rsidDel="00070044">
          <w:rPr>
            <w:color w:val="221F1F"/>
            <w:spacing w:val="-7"/>
            <w:sz w:val="20"/>
          </w:rPr>
          <w:delText xml:space="preserve"> </w:delText>
        </w:r>
        <w:r w:rsidDel="00070044">
          <w:rPr>
            <w:color w:val="221F1F"/>
            <w:sz w:val="20"/>
          </w:rPr>
          <w:delText>provide,</w:delText>
        </w:r>
        <w:r w:rsidDel="00070044">
          <w:rPr>
            <w:color w:val="221F1F"/>
            <w:spacing w:val="-4"/>
            <w:sz w:val="20"/>
          </w:rPr>
          <w:delText xml:space="preserve"> </w:delText>
        </w:r>
        <w:r w:rsidDel="00070044">
          <w:rPr>
            <w:color w:val="221F1F"/>
            <w:sz w:val="20"/>
          </w:rPr>
          <w:delText>at</w:delText>
        </w:r>
        <w:r w:rsidDel="00070044">
          <w:rPr>
            <w:color w:val="221F1F"/>
            <w:spacing w:val="-8"/>
            <w:sz w:val="20"/>
          </w:rPr>
          <w:delText xml:space="preserve"> </w:delText>
        </w:r>
        <w:r w:rsidDel="00070044">
          <w:rPr>
            <w:color w:val="221F1F"/>
            <w:sz w:val="20"/>
          </w:rPr>
          <w:delText>no</w:delText>
        </w:r>
        <w:r w:rsidDel="00070044">
          <w:rPr>
            <w:color w:val="221F1F"/>
            <w:spacing w:val="-5"/>
            <w:sz w:val="20"/>
          </w:rPr>
          <w:delText xml:space="preserve"> </w:delText>
        </w:r>
        <w:r w:rsidDel="00070044">
          <w:rPr>
            <w:color w:val="221F1F"/>
            <w:sz w:val="20"/>
          </w:rPr>
          <w:delText>cost</w:delText>
        </w:r>
        <w:r w:rsidDel="00070044">
          <w:rPr>
            <w:color w:val="221F1F"/>
            <w:spacing w:val="-7"/>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Contractor,</w:delText>
        </w:r>
        <w:r w:rsidDel="00070044">
          <w:rPr>
            <w:color w:val="221F1F"/>
            <w:spacing w:val="-5"/>
            <w:sz w:val="20"/>
          </w:rPr>
          <w:delText xml:space="preserve"> </w:delText>
        </w:r>
        <w:r w:rsidDel="00070044">
          <w:rPr>
            <w:color w:val="221F1F"/>
            <w:sz w:val="20"/>
          </w:rPr>
          <w:delText>any</w:delText>
        </w:r>
        <w:r w:rsidDel="00070044">
          <w:rPr>
            <w:color w:val="221F1F"/>
            <w:spacing w:val="-7"/>
            <w:sz w:val="20"/>
          </w:rPr>
          <w:delText xml:space="preserve"> </w:delText>
        </w:r>
        <w:r w:rsidDel="00070044">
          <w:rPr>
            <w:color w:val="221F1F"/>
            <w:sz w:val="20"/>
          </w:rPr>
          <w:delText>military- specific immunizations and/or medications not available to the general public.</w:delText>
        </w:r>
      </w:del>
    </w:p>
    <w:p w14:paraId="4E36B2EA" w14:textId="040A4CB1" w:rsidR="00016C31" w:rsidDel="00070044" w:rsidRDefault="00016C31">
      <w:pPr>
        <w:pStyle w:val="BodyText"/>
        <w:spacing w:before="10"/>
        <w:rPr>
          <w:del w:id="925" w:author="Chandler Wilson" w:date="2023-05-25T10:35:00Z"/>
          <w:sz w:val="19"/>
        </w:rPr>
      </w:pPr>
    </w:p>
    <w:p w14:paraId="237AA09D" w14:textId="4C8CD4EB" w:rsidR="00016C31" w:rsidDel="00070044" w:rsidRDefault="00632607">
      <w:pPr>
        <w:pStyle w:val="ListParagraph"/>
        <w:numPr>
          <w:ilvl w:val="0"/>
          <w:numId w:val="21"/>
        </w:numPr>
        <w:tabs>
          <w:tab w:val="left" w:pos="724"/>
        </w:tabs>
        <w:ind w:left="723" w:hanging="286"/>
        <w:jc w:val="left"/>
        <w:rPr>
          <w:del w:id="926" w:author="Chandler Wilson" w:date="2023-05-25T10:35:00Z"/>
          <w:sz w:val="20"/>
        </w:rPr>
      </w:pPr>
      <w:del w:id="927" w:author="Chandler Wilson" w:date="2023-05-25T10:35:00Z">
        <w:r w:rsidDel="00070044">
          <w:rPr>
            <w:color w:val="221F1F"/>
            <w:sz w:val="20"/>
          </w:rPr>
          <w:delText>All</w:delText>
        </w:r>
        <w:r w:rsidDel="00070044">
          <w:rPr>
            <w:color w:val="221F1F"/>
            <w:spacing w:val="-9"/>
            <w:sz w:val="20"/>
          </w:rPr>
          <w:delText xml:space="preserve"> </w:delText>
        </w:r>
        <w:r w:rsidDel="00070044">
          <w:rPr>
            <w:color w:val="221F1F"/>
            <w:sz w:val="20"/>
          </w:rPr>
          <w:delText>other</w:delText>
        </w:r>
        <w:r w:rsidDel="00070044">
          <w:rPr>
            <w:color w:val="221F1F"/>
            <w:spacing w:val="-5"/>
            <w:sz w:val="20"/>
          </w:rPr>
          <w:delText xml:space="preserve"> </w:delText>
        </w:r>
        <w:r w:rsidDel="00070044">
          <w:rPr>
            <w:color w:val="221F1F"/>
            <w:sz w:val="20"/>
          </w:rPr>
          <w:delText>immunizations</w:delText>
        </w:r>
        <w:r w:rsidDel="00070044">
          <w:rPr>
            <w:color w:val="221F1F"/>
            <w:spacing w:val="-7"/>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be</w:delText>
        </w:r>
        <w:r w:rsidDel="00070044">
          <w:rPr>
            <w:color w:val="221F1F"/>
            <w:spacing w:val="-6"/>
            <w:sz w:val="20"/>
          </w:rPr>
          <w:delText xml:space="preserve"> </w:delText>
        </w:r>
        <w:r w:rsidDel="00070044">
          <w:rPr>
            <w:color w:val="221F1F"/>
            <w:sz w:val="20"/>
          </w:rPr>
          <w:delText>obtained</w:delText>
        </w:r>
        <w:r w:rsidDel="00070044">
          <w:rPr>
            <w:color w:val="221F1F"/>
            <w:spacing w:val="-5"/>
            <w:sz w:val="20"/>
          </w:rPr>
          <w:delText xml:space="preserve"> </w:delText>
        </w:r>
        <w:r w:rsidDel="00070044">
          <w:rPr>
            <w:color w:val="221F1F"/>
            <w:sz w:val="20"/>
          </w:rPr>
          <w:delText>prior</w:delText>
        </w:r>
        <w:r w:rsidDel="00070044">
          <w:rPr>
            <w:color w:val="221F1F"/>
            <w:spacing w:val="-5"/>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arrival</w:delText>
        </w:r>
        <w:r w:rsidDel="00070044">
          <w:rPr>
            <w:color w:val="221F1F"/>
            <w:spacing w:val="-6"/>
            <w:sz w:val="20"/>
          </w:rPr>
          <w:delText xml:space="preserve"> </w:delText>
        </w:r>
        <w:r w:rsidDel="00070044">
          <w:rPr>
            <w:color w:val="221F1F"/>
            <w:sz w:val="20"/>
          </w:rPr>
          <w:delText>at</w:delText>
        </w:r>
        <w:r w:rsidDel="00070044">
          <w:rPr>
            <w:color w:val="221F1F"/>
            <w:spacing w:val="-7"/>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deployment</w:delText>
        </w:r>
        <w:r w:rsidDel="00070044">
          <w:rPr>
            <w:color w:val="221F1F"/>
            <w:spacing w:val="-6"/>
            <w:sz w:val="20"/>
          </w:rPr>
          <w:delText xml:space="preserve"> </w:delText>
        </w:r>
        <w:r w:rsidDel="00070044">
          <w:rPr>
            <w:color w:val="221F1F"/>
            <w:spacing w:val="-2"/>
            <w:sz w:val="20"/>
          </w:rPr>
          <w:delText>center.</w:delText>
        </w:r>
      </w:del>
    </w:p>
    <w:p w14:paraId="32706633" w14:textId="51D1143C" w:rsidR="00016C31" w:rsidDel="00070044" w:rsidRDefault="00016C31">
      <w:pPr>
        <w:pStyle w:val="BodyText"/>
        <w:spacing w:before="1"/>
        <w:rPr>
          <w:del w:id="928" w:author="Chandler Wilson" w:date="2023-05-25T10:35:00Z"/>
        </w:rPr>
      </w:pPr>
    </w:p>
    <w:p w14:paraId="1D0D9117" w14:textId="15B14555" w:rsidR="00016C31" w:rsidDel="00070044" w:rsidRDefault="00632607">
      <w:pPr>
        <w:pStyle w:val="ListParagraph"/>
        <w:numPr>
          <w:ilvl w:val="0"/>
          <w:numId w:val="21"/>
        </w:numPr>
        <w:tabs>
          <w:tab w:val="left" w:pos="441"/>
        </w:tabs>
        <w:ind w:right="1991"/>
        <w:jc w:val="left"/>
        <w:rPr>
          <w:del w:id="929" w:author="Chandler Wilson" w:date="2023-05-25T10:35:00Z"/>
          <w:sz w:val="20"/>
        </w:rPr>
      </w:pPr>
      <w:del w:id="930" w:author="Chandler Wilson" w:date="2023-05-25T10:35:00Z">
        <w:r w:rsidDel="00070044">
          <w:rPr>
            <w:color w:val="221F1F"/>
            <w:sz w:val="20"/>
          </w:rPr>
          <w:delText>All</w:delText>
        </w:r>
        <w:r w:rsidDel="00070044">
          <w:rPr>
            <w:color w:val="221F1F"/>
            <w:spacing w:val="-7"/>
            <w:sz w:val="20"/>
          </w:rPr>
          <w:delText xml:space="preserve"> </w:delText>
        </w:r>
        <w:r w:rsidDel="00070044">
          <w:rPr>
            <w:color w:val="221F1F"/>
            <w:sz w:val="20"/>
          </w:rPr>
          <w:delText>CAAF</w:delText>
        </w:r>
        <w:r w:rsidDel="00070044">
          <w:rPr>
            <w:color w:val="221F1F"/>
            <w:spacing w:val="-7"/>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selected</w:delText>
        </w:r>
        <w:r w:rsidDel="00070044">
          <w:rPr>
            <w:color w:val="221F1F"/>
            <w:spacing w:val="-5"/>
            <w:sz w:val="20"/>
          </w:rPr>
          <w:delText xml:space="preserve"> </w:delText>
        </w:r>
        <w:r w:rsidDel="00070044">
          <w:rPr>
            <w:color w:val="221F1F"/>
            <w:sz w:val="20"/>
          </w:rPr>
          <w:delText>non-CAAF,</w:delText>
        </w:r>
        <w:r w:rsidDel="00070044">
          <w:rPr>
            <w:color w:val="221F1F"/>
            <w:spacing w:val="-3"/>
            <w:sz w:val="20"/>
          </w:rPr>
          <w:delText xml:space="preserve"> </w:delText>
        </w:r>
        <w:r w:rsidDel="00070044">
          <w:rPr>
            <w:color w:val="221F1F"/>
            <w:sz w:val="20"/>
          </w:rPr>
          <w:delText>as</w:delText>
        </w:r>
        <w:r w:rsidDel="00070044">
          <w:rPr>
            <w:color w:val="221F1F"/>
            <w:spacing w:val="-7"/>
            <w:sz w:val="20"/>
          </w:rPr>
          <w:delText xml:space="preserve"> </w:delText>
        </w:r>
        <w:r w:rsidDel="00070044">
          <w:rPr>
            <w:color w:val="221F1F"/>
            <w:sz w:val="20"/>
          </w:rPr>
          <w:delText>specified</w:delText>
        </w:r>
        <w:r w:rsidDel="00070044">
          <w:rPr>
            <w:color w:val="221F1F"/>
            <w:spacing w:val="-5"/>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statement</w:delText>
        </w:r>
        <w:r w:rsidDel="00070044">
          <w:rPr>
            <w:color w:val="221F1F"/>
            <w:spacing w:val="-6"/>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work,</w:delText>
        </w:r>
        <w:r w:rsidDel="00070044">
          <w:rPr>
            <w:color w:val="221F1F"/>
            <w:spacing w:val="-5"/>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bring</w:delText>
        </w:r>
        <w:r w:rsidDel="00070044">
          <w:rPr>
            <w:color w:val="221F1F"/>
            <w:spacing w:val="-7"/>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designated operational area a copy of the U.S. Centers for Disease Control and Prevention (CDC) Form 731,</w:delText>
        </w:r>
      </w:del>
    </w:p>
    <w:p w14:paraId="2C83DBAD" w14:textId="1EE88759" w:rsidR="00016C31" w:rsidDel="00070044" w:rsidRDefault="00632607">
      <w:pPr>
        <w:pStyle w:val="BodyText"/>
        <w:spacing w:before="1"/>
        <w:ind w:left="219"/>
        <w:rPr>
          <w:del w:id="931" w:author="Chandler Wilson" w:date="2023-05-25T10:35:00Z"/>
        </w:rPr>
      </w:pPr>
      <w:del w:id="932" w:author="Chandler Wilson" w:date="2023-05-25T10:35:00Z">
        <w:r w:rsidDel="00070044">
          <w:rPr>
            <w:color w:val="221F1F"/>
          </w:rPr>
          <w:delText>International</w:delText>
        </w:r>
        <w:r w:rsidDel="00070044">
          <w:rPr>
            <w:color w:val="221F1F"/>
            <w:spacing w:val="-6"/>
          </w:rPr>
          <w:delText xml:space="preserve"> </w:delText>
        </w:r>
        <w:r w:rsidDel="00070044">
          <w:rPr>
            <w:color w:val="221F1F"/>
          </w:rPr>
          <w:delText>Certificate</w:delText>
        </w:r>
        <w:r w:rsidDel="00070044">
          <w:rPr>
            <w:color w:val="221F1F"/>
            <w:spacing w:val="-7"/>
          </w:rPr>
          <w:delText xml:space="preserve"> </w:delText>
        </w:r>
        <w:r w:rsidDel="00070044">
          <w:rPr>
            <w:color w:val="221F1F"/>
          </w:rPr>
          <w:delText>of</w:delText>
        </w:r>
        <w:r w:rsidDel="00070044">
          <w:rPr>
            <w:color w:val="221F1F"/>
            <w:spacing w:val="-8"/>
          </w:rPr>
          <w:delText xml:space="preserve"> </w:delText>
        </w:r>
        <w:r w:rsidDel="00070044">
          <w:rPr>
            <w:color w:val="221F1F"/>
          </w:rPr>
          <w:delText>Vaccination</w:delText>
        </w:r>
        <w:r w:rsidDel="00070044">
          <w:rPr>
            <w:color w:val="221F1F"/>
            <w:spacing w:val="-6"/>
          </w:rPr>
          <w:delText xml:space="preserve"> </w:delText>
        </w:r>
        <w:r w:rsidDel="00070044">
          <w:rPr>
            <w:color w:val="221F1F"/>
          </w:rPr>
          <w:delText>or</w:delText>
        </w:r>
        <w:r w:rsidDel="00070044">
          <w:rPr>
            <w:color w:val="221F1F"/>
            <w:spacing w:val="-7"/>
          </w:rPr>
          <w:delText xml:space="preserve"> </w:delText>
        </w:r>
        <w:r w:rsidDel="00070044">
          <w:rPr>
            <w:color w:val="221F1F"/>
          </w:rPr>
          <w:delText>Prophylaxis</w:delText>
        </w:r>
        <w:r w:rsidDel="00070044">
          <w:rPr>
            <w:color w:val="221F1F"/>
            <w:spacing w:val="-9"/>
          </w:rPr>
          <w:delText xml:space="preserve"> </w:delText>
        </w:r>
        <w:r w:rsidDel="00070044">
          <w:rPr>
            <w:color w:val="221F1F"/>
          </w:rPr>
          <w:delText>as</w:delText>
        </w:r>
        <w:r w:rsidDel="00070044">
          <w:rPr>
            <w:color w:val="221F1F"/>
            <w:spacing w:val="-9"/>
          </w:rPr>
          <w:delText xml:space="preserve"> </w:delText>
        </w:r>
        <w:r w:rsidDel="00070044">
          <w:rPr>
            <w:color w:val="221F1F"/>
          </w:rPr>
          <w:delText>Approved</w:delText>
        </w:r>
        <w:r w:rsidDel="00070044">
          <w:rPr>
            <w:color w:val="221F1F"/>
            <w:spacing w:val="-5"/>
          </w:rPr>
          <w:delText xml:space="preserve"> </w:delText>
        </w:r>
        <w:r w:rsidDel="00070044">
          <w:rPr>
            <w:color w:val="221F1F"/>
          </w:rPr>
          <w:delText>by</w:delText>
        </w:r>
        <w:r w:rsidDel="00070044">
          <w:rPr>
            <w:color w:val="221F1F"/>
            <w:spacing w:val="-7"/>
          </w:rPr>
          <w:delText xml:space="preserve"> </w:delText>
        </w:r>
        <w:r w:rsidDel="00070044">
          <w:rPr>
            <w:color w:val="221F1F"/>
          </w:rPr>
          <w:delText>the</w:delText>
        </w:r>
        <w:r w:rsidDel="00070044">
          <w:rPr>
            <w:color w:val="221F1F"/>
            <w:spacing w:val="-10"/>
          </w:rPr>
          <w:delText xml:space="preserve"> </w:delText>
        </w:r>
        <w:r w:rsidDel="00070044">
          <w:rPr>
            <w:color w:val="221F1F"/>
          </w:rPr>
          <w:delText>World</w:delText>
        </w:r>
        <w:r w:rsidDel="00070044">
          <w:rPr>
            <w:color w:val="221F1F"/>
            <w:spacing w:val="-6"/>
          </w:rPr>
          <w:delText xml:space="preserve"> </w:delText>
        </w:r>
        <w:r w:rsidDel="00070044">
          <w:rPr>
            <w:color w:val="221F1F"/>
          </w:rPr>
          <w:delText>Health</w:delText>
        </w:r>
        <w:r w:rsidDel="00070044">
          <w:rPr>
            <w:color w:val="221F1F"/>
            <w:spacing w:val="-7"/>
          </w:rPr>
          <w:delText xml:space="preserve"> </w:delText>
        </w:r>
        <w:r w:rsidDel="00070044">
          <w:rPr>
            <w:color w:val="221F1F"/>
          </w:rPr>
          <w:delText>Organization,</w:delText>
        </w:r>
        <w:r w:rsidDel="00070044">
          <w:rPr>
            <w:color w:val="221F1F"/>
            <w:spacing w:val="-9"/>
          </w:rPr>
          <w:delText xml:space="preserve"> </w:delText>
        </w:r>
        <w:r w:rsidDel="00070044">
          <w:rPr>
            <w:color w:val="221F1F"/>
          </w:rPr>
          <w:delText>(also</w:delText>
        </w:r>
        <w:r w:rsidDel="00070044">
          <w:rPr>
            <w:color w:val="221F1F"/>
            <w:spacing w:val="-7"/>
          </w:rPr>
          <w:delText xml:space="preserve"> </w:delText>
        </w:r>
        <w:r w:rsidDel="00070044">
          <w:rPr>
            <w:color w:val="221F1F"/>
          </w:rPr>
          <w:delText>known</w:delText>
        </w:r>
        <w:r w:rsidDel="00070044">
          <w:rPr>
            <w:color w:val="221F1F"/>
            <w:spacing w:val="-6"/>
          </w:rPr>
          <w:delText xml:space="preserve"> </w:delText>
        </w:r>
        <w:r w:rsidDel="00070044">
          <w:rPr>
            <w:color w:val="221F1F"/>
            <w:spacing w:val="-5"/>
          </w:rPr>
          <w:delText>as</w:delText>
        </w:r>
      </w:del>
    </w:p>
    <w:p w14:paraId="598F37CA" w14:textId="324BA34A" w:rsidR="00016C31" w:rsidDel="00070044" w:rsidRDefault="00632607">
      <w:pPr>
        <w:pStyle w:val="BodyText"/>
        <w:ind w:left="219"/>
        <w:rPr>
          <w:del w:id="933" w:author="Chandler Wilson" w:date="2023-05-25T10:35:00Z"/>
        </w:rPr>
      </w:pPr>
      <w:del w:id="934" w:author="Chandler Wilson" w:date="2023-05-25T10:35:00Z">
        <w:r w:rsidDel="00070044">
          <w:rPr>
            <w:color w:val="221F1F"/>
          </w:rPr>
          <w:delText>``shot</w:delText>
        </w:r>
        <w:r w:rsidDel="00070044">
          <w:rPr>
            <w:color w:val="221F1F"/>
            <w:spacing w:val="-6"/>
          </w:rPr>
          <w:delText xml:space="preserve"> </w:delText>
        </w:r>
        <w:r w:rsidDel="00070044">
          <w:rPr>
            <w:color w:val="221F1F"/>
          </w:rPr>
          <w:delText>record''</w:delText>
        </w:r>
        <w:r w:rsidDel="00070044">
          <w:rPr>
            <w:color w:val="221F1F"/>
            <w:spacing w:val="-7"/>
          </w:rPr>
          <w:delText xml:space="preserve"> </w:delText>
        </w:r>
        <w:r w:rsidDel="00070044">
          <w:rPr>
            <w:color w:val="221F1F"/>
          </w:rPr>
          <w:delText>or</w:delText>
        </w:r>
        <w:r w:rsidDel="00070044">
          <w:rPr>
            <w:color w:val="221F1F"/>
            <w:spacing w:val="-5"/>
          </w:rPr>
          <w:delText xml:space="preserve"> </w:delText>
        </w:r>
        <w:r w:rsidDel="00070044">
          <w:rPr>
            <w:color w:val="221F1F"/>
          </w:rPr>
          <w:delText>``Yellow</w:delText>
        </w:r>
        <w:r w:rsidDel="00070044">
          <w:rPr>
            <w:color w:val="221F1F"/>
            <w:spacing w:val="-5"/>
          </w:rPr>
          <w:delText xml:space="preserve"> </w:delText>
        </w:r>
        <w:r w:rsidDel="00070044">
          <w:rPr>
            <w:color w:val="221F1F"/>
          </w:rPr>
          <w:delText>Card'')</w:delText>
        </w:r>
        <w:r w:rsidDel="00070044">
          <w:rPr>
            <w:color w:val="221F1F"/>
            <w:spacing w:val="-5"/>
          </w:rPr>
          <w:delText xml:space="preserve"> </w:delText>
        </w:r>
        <w:r w:rsidDel="00070044">
          <w:rPr>
            <w:color w:val="221F1F"/>
          </w:rPr>
          <w:delText>that</w:delText>
        </w:r>
        <w:r w:rsidDel="00070044">
          <w:rPr>
            <w:color w:val="221F1F"/>
            <w:spacing w:val="-5"/>
          </w:rPr>
          <w:delText xml:space="preserve"> </w:delText>
        </w:r>
        <w:r w:rsidDel="00070044">
          <w:rPr>
            <w:color w:val="221F1F"/>
          </w:rPr>
          <w:delText>shows</w:delText>
        </w:r>
        <w:r w:rsidDel="00070044">
          <w:rPr>
            <w:color w:val="221F1F"/>
            <w:spacing w:val="-6"/>
          </w:rPr>
          <w:delText xml:space="preserve"> </w:delText>
        </w:r>
        <w:r w:rsidDel="00070044">
          <w:rPr>
            <w:color w:val="221F1F"/>
          </w:rPr>
          <w:delText>vaccinations</w:delText>
        </w:r>
        <w:r w:rsidDel="00070044">
          <w:rPr>
            <w:color w:val="221F1F"/>
            <w:spacing w:val="-6"/>
          </w:rPr>
          <w:delText xml:space="preserve"> </w:delText>
        </w:r>
        <w:r w:rsidDel="00070044">
          <w:rPr>
            <w:color w:val="221F1F"/>
          </w:rPr>
          <w:delText>are</w:delText>
        </w:r>
        <w:r w:rsidDel="00070044">
          <w:rPr>
            <w:color w:val="221F1F"/>
            <w:spacing w:val="-5"/>
          </w:rPr>
          <w:delText xml:space="preserve"> </w:delText>
        </w:r>
        <w:r w:rsidDel="00070044">
          <w:rPr>
            <w:color w:val="221F1F"/>
            <w:spacing w:val="-2"/>
          </w:rPr>
          <w:delText>current.</w:delText>
        </w:r>
      </w:del>
    </w:p>
    <w:p w14:paraId="665C2635" w14:textId="1AC42AB9" w:rsidR="00016C31" w:rsidDel="00070044" w:rsidRDefault="00016C31">
      <w:pPr>
        <w:pStyle w:val="BodyText"/>
        <w:spacing w:before="10"/>
        <w:rPr>
          <w:del w:id="935" w:author="Chandler Wilson" w:date="2023-05-25T10:35:00Z"/>
          <w:sz w:val="19"/>
        </w:rPr>
      </w:pPr>
    </w:p>
    <w:p w14:paraId="7832B9AF" w14:textId="5020D19C" w:rsidR="00016C31" w:rsidDel="00070044" w:rsidRDefault="00632607">
      <w:pPr>
        <w:pStyle w:val="ListParagraph"/>
        <w:numPr>
          <w:ilvl w:val="0"/>
          <w:numId w:val="26"/>
        </w:numPr>
        <w:tabs>
          <w:tab w:val="left" w:pos="790"/>
          <w:tab w:val="left" w:pos="791"/>
        </w:tabs>
        <w:spacing w:before="1"/>
        <w:ind w:left="440" w:right="1080" w:hanging="241"/>
        <w:jc w:val="left"/>
        <w:rPr>
          <w:del w:id="936" w:author="Chandler Wilson" w:date="2023-05-25T10:35:00Z"/>
          <w:sz w:val="20"/>
        </w:rPr>
      </w:pPr>
      <w:del w:id="937" w:author="Chandler Wilson" w:date="2023-05-25T10:35:00Z">
        <w:r w:rsidDel="00070044">
          <w:rPr>
            <w:color w:val="221F1F"/>
            <w:sz w:val="20"/>
          </w:rPr>
          <w:delText>Deploying personnel have all necessary passports, visas, and other documents required to enter and exit a designated</w:delText>
        </w:r>
        <w:r w:rsidDel="00070044">
          <w:rPr>
            <w:color w:val="221F1F"/>
            <w:spacing w:val="-4"/>
            <w:sz w:val="20"/>
          </w:rPr>
          <w:delText xml:space="preserve"> </w:delText>
        </w:r>
        <w:r w:rsidDel="00070044">
          <w:rPr>
            <w:color w:val="221F1F"/>
            <w:sz w:val="20"/>
          </w:rPr>
          <w:delText>operational</w:delText>
        </w:r>
        <w:r w:rsidDel="00070044">
          <w:rPr>
            <w:color w:val="221F1F"/>
            <w:spacing w:val="-7"/>
            <w:sz w:val="20"/>
          </w:rPr>
          <w:delText xml:space="preserve"> </w:delText>
        </w:r>
        <w:r w:rsidDel="00070044">
          <w:rPr>
            <w:color w:val="221F1F"/>
            <w:sz w:val="20"/>
          </w:rPr>
          <w:delText>area</w:delText>
        </w:r>
        <w:r w:rsidDel="00070044">
          <w:rPr>
            <w:color w:val="221F1F"/>
            <w:spacing w:val="-6"/>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have</w:delText>
        </w:r>
        <w:r w:rsidDel="00070044">
          <w:rPr>
            <w:color w:val="221F1F"/>
            <w:spacing w:val="-7"/>
            <w:sz w:val="20"/>
          </w:rPr>
          <w:delText xml:space="preserve"> </w:delText>
        </w:r>
        <w:r w:rsidDel="00070044">
          <w:rPr>
            <w:color w:val="221F1F"/>
            <w:sz w:val="20"/>
          </w:rPr>
          <w:delText>a</w:delText>
        </w:r>
        <w:r w:rsidDel="00070044">
          <w:rPr>
            <w:color w:val="221F1F"/>
            <w:spacing w:val="-6"/>
            <w:sz w:val="20"/>
          </w:rPr>
          <w:delText xml:space="preserve"> </w:delText>
        </w:r>
        <w:r w:rsidDel="00070044">
          <w:rPr>
            <w:color w:val="221F1F"/>
            <w:sz w:val="20"/>
          </w:rPr>
          <w:delText>Geneva</w:delText>
        </w:r>
        <w:r w:rsidDel="00070044">
          <w:rPr>
            <w:color w:val="221F1F"/>
            <w:spacing w:val="-6"/>
            <w:sz w:val="20"/>
          </w:rPr>
          <w:delText xml:space="preserve"> </w:delText>
        </w:r>
        <w:r w:rsidDel="00070044">
          <w:rPr>
            <w:color w:val="221F1F"/>
            <w:sz w:val="20"/>
          </w:rPr>
          <w:delText>Conventions</w:delText>
        </w:r>
        <w:r w:rsidDel="00070044">
          <w:rPr>
            <w:color w:val="221F1F"/>
            <w:spacing w:val="-8"/>
            <w:sz w:val="20"/>
          </w:rPr>
          <w:delText xml:space="preserve"> </w:delText>
        </w:r>
        <w:r w:rsidDel="00070044">
          <w:rPr>
            <w:color w:val="221F1F"/>
            <w:sz w:val="20"/>
          </w:rPr>
          <w:delText>identification</w:delText>
        </w:r>
        <w:r w:rsidDel="00070044">
          <w:rPr>
            <w:color w:val="221F1F"/>
            <w:spacing w:val="-2"/>
            <w:sz w:val="20"/>
          </w:rPr>
          <w:delText xml:space="preserve"> </w:delText>
        </w:r>
        <w:r w:rsidDel="00070044">
          <w:rPr>
            <w:color w:val="221F1F"/>
            <w:sz w:val="20"/>
          </w:rPr>
          <w:delText>card,</w:delText>
        </w:r>
        <w:r w:rsidDel="00070044">
          <w:rPr>
            <w:color w:val="221F1F"/>
            <w:spacing w:val="-7"/>
            <w:sz w:val="20"/>
          </w:rPr>
          <w:delText xml:space="preserve"> </w:delText>
        </w:r>
        <w:r w:rsidDel="00070044">
          <w:rPr>
            <w:color w:val="221F1F"/>
            <w:sz w:val="20"/>
          </w:rPr>
          <w:delText>or</w:delText>
        </w:r>
        <w:r w:rsidDel="00070044">
          <w:rPr>
            <w:color w:val="221F1F"/>
            <w:spacing w:val="-6"/>
            <w:sz w:val="20"/>
          </w:rPr>
          <w:delText xml:space="preserve"> </w:delText>
        </w:r>
        <w:r w:rsidDel="00070044">
          <w:rPr>
            <w:color w:val="221F1F"/>
            <w:sz w:val="20"/>
          </w:rPr>
          <w:delText>other</w:delText>
        </w:r>
        <w:r w:rsidDel="00070044">
          <w:rPr>
            <w:color w:val="221F1F"/>
            <w:spacing w:val="-5"/>
            <w:sz w:val="20"/>
          </w:rPr>
          <w:delText xml:space="preserve"> </w:delText>
        </w:r>
        <w:r w:rsidDel="00070044">
          <w:rPr>
            <w:color w:val="221F1F"/>
            <w:sz w:val="20"/>
          </w:rPr>
          <w:delText>appropriate</w:delText>
        </w:r>
        <w:r w:rsidDel="00070044">
          <w:rPr>
            <w:color w:val="221F1F"/>
            <w:spacing w:val="-7"/>
            <w:sz w:val="20"/>
          </w:rPr>
          <w:delText xml:space="preserve"> </w:delText>
        </w:r>
        <w:r w:rsidDel="00070044">
          <w:rPr>
            <w:color w:val="221F1F"/>
            <w:sz w:val="20"/>
          </w:rPr>
          <w:delText>DoD</w:delText>
        </w:r>
        <w:r w:rsidDel="00070044">
          <w:rPr>
            <w:color w:val="221F1F"/>
            <w:spacing w:val="-6"/>
            <w:sz w:val="20"/>
          </w:rPr>
          <w:delText xml:space="preserve"> </w:delText>
        </w:r>
        <w:r w:rsidDel="00070044">
          <w:rPr>
            <w:color w:val="221F1F"/>
            <w:sz w:val="20"/>
          </w:rPr>
          <w:delText>identity credential, from the deployment center.</w:delText>
        </w:r>
      </w:del>
    </w:p>
    <w:p w14:paraId="4D0A6722" w14:textId="16161C6D" w:rsidR="00016C31" w:rsidDel="00070044" w:rsidRDefault="00016C31">
      <w:pPr>
        <w:pStyle w:val="BodyText"/>
        <w:spacing w:before="10"/>
        <w:rPr>
          <w:del w:id="938" w:author="Chandler Wilson" w:date="2023-05-25T10:35:00Z"/>
          <w:sz w:val="19"/>
        </w:rPr>
      </w:pPr>
    </w:p>
    <w:p w14:paraId="2323673C" w14:textId="138BC770" w:rsidR="00016C31" w:rsidDel="00070044" w:rsidRDefault="00632607">
      <w:pPr>
        <w:pStyle w:val="ListParagraph"/>
        <w:numPr>
          <w:ilvl w:val="0"/>
          <w:numId w:val="26"/>
        </w:numPr>
        <w:tabs>
          <w:tab w:val="left" w:pos="778"/>
          <w:tab w:val="left" w:pos="779"/>
        </w:tabs>
        <w:ind w:left="440" w:right="971" w:hanging="241"/>
        <w:jc w:val="left"/>
        <w:rPr>
          <w:del w:id="939" w:author="Chandler Wilson" w:date="2023-05-25T10:35:00Z"/>
          <w:sz w:val="20"/>
        </w:rPr>
      </w:pPr>
      <w:del w:id="940" w:author="Chandler Wilson" w:date="2023-05-25T10:35:00Z">
        <w:r w:rsidDel="00070044">
          <w:rPr>
            <w:color w:val="221F1F"/>
            <w:sz w:val="20"/>
          </w:rPr>
          <w:delText>Special</w:delText>
        </w:r>
        <w:r w:rsidDel="00070044">
          <w:rPr>
            <w:color w:val="221F1F"/>
            <w:spacing w:val="-6"/>
            <w:sz w:val="20"/>
          </w:rPr>
          <w:delText xml:space="preserve"> </w:delText>
        </w:r>
        <w:r w:rsidDel="00070044">
          <w:rPr>
            <w:color w:val="221F1F"/>
            <w:sz w:val="20"/>
          </w:rPr>
          <w:delText>area,</w:delText>
        </w:r>
        <w:r w:rsidDel="00070044">
          <w:rPr>
            <w:color w:val="221F1F"/>
            <w:spacing w:val="-6"/>
            <w:sz w:val="20"/>
          </w:rPr>
          <w:delText xml:space="preserve"> </w:delText>
        </w:r>
        <w:r w:rsidDel="00070044">
          <w:rPr>
            <w:color w:val="221F1F"/>
            <w:sz w:val="20"/>
          </w:rPr>
          <w:delText>country,</w:delText>
        </w:r>
        <w:r w:rsidDel="00070044">
          <w:rPr>
            <w:color w:val="221F1F"/>
            <w:spacing w:val="-5"/>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theater</w:delText>
        </w:r>
        <w:r w:rsidDel="00070044">
          <w:rPr>
            <w:color w:val="221F1F"/>
            <w:spacing w:val="-7"/>
            <w:sz w:val="20"/>
          </w:rPr>
          <w:delText xml:space="preserve"> </w:delText>
        </w:r>
        <w:r w:rsidDel="00070044">
          <w:rPr>
            <w:color w:val="221F1F"/>
            <w:sz w:val="20"/>
          </w:rPr>
          <w:delText>clearance</w:delText>
        </w:r>
        <w:r w:rsidDel="00070044">
          <w:rPr>
            <w:color w:val="221F1F"/>
            <w:spacing w:val="-7"/>
            <w:sz w:val="20"/>
          </w:rPr>
          <w:delText xml:space="preserve"> </w:delText>
        </w:r>
        <w:r w:rsidDel="00070044">
          <w:rPr>
            <w:color w:val="221F1F"/>
            <w:sz w:val="20"/>
          </w:rPr>
          <w:delText>is</w:delText>
        </w:r>
        <w:r w:rsidDel="00070044">
          <w:rPr>
            <w:color w:val="221F1F"/>
            <w:spacing w:val="-9"/>
            <w:sz w:val="20"/>
          </w:rPr>
          <w:delText xml:space="preserve"> </w:delText>
        </w:r>
        <w:r w:rsidDel="00070044">
          <w:rPr>
            <w:color w:val="221F1F"/>
            <w:sz w:val="20"/>
          </w:rPr>
          <w:delText>obtained</w:delText>
        </w:r>
        <w:r w:rsidDel="00070044">
          <w:rPr>
            <w:color w:val="221F1F"/>
            <w:spacing w:val="-7"/>
            <w:sz w:val="20"/>
          </w:rPr>
          <w:delText xml:space="preserve"> </w:delText>
        </w:r>
        <w:r w:rsidDel="00070044">
          <w:rPr>
            <w:color w:val="221F1F"/>
            <w:sz w:val="20"/>
          </w:rPr>
          <w:delText>for</w:delText>
        </w:r>
        <w:r w:rsidDel="00070044">
          <w:rPr>
            <w:color w:val="221F1F"/>
            <w:spacing w:val="-5"/>
            <w:sz w:val="20"/>
          </w:rPr>
          <w:delText xml:space="preserve"> </w:delText>
        </w:r>
        <w:r w:rsidDel="00070044">
          <w:rPr>
            <w:color w:val="221F1F"/>
            <w:sz w:val="20"/>
          </w:rPr>
          <w:delText>all</w:delText>
        </w:r>
        <w:r w:rsidDel="00070044">
          <w:rPr>
            <w:color w:val="221F1F"/>
            <w:spacing w:val="-8"/>
            <w:sz w:val="20"/>
          </w:rPr>
          <w:delText xml:space="preserve"> </w:delText>
        </w:r>
        <w:r w:rsidDel="00070044">
          <w:rPr>
            <w:color w:val="221F1F"/>
            <w:sz w:val="20"/>
          </w:rPr>
          <w:delText>personnel</w:delText>
        </w:r>
        <w:r w:rsidDel="00070044">
          <w:rPr>
            <w:color w:val="221F1F"/>
            <w:spacing w:val="-6"/>
            <w:sz w:val="20"/>
          </w:rPr>
          <w:delText xml:space="preserve"> </w:delText>
        </w:r>
        <w:r w:rsidDel="00070044">
          <w:rPr>
            <w:color w:val="221F1F"/>
            <w:sz w:val="20"/>
          </w:rPr>
          <w:delText>deploying.</w:delText>
        </w:r>
        <w:r w:rsidDel="00070044">
          <w:rPr>
            <w:color w:val="221F1F"/>
            <w:spacing w:val="-5"/>
            <w:sz w:val="20"/>
          </w:rPr>
          <w:delText xml:space="preserve"> </w:delText>
        </w:r>
        <w:r w:rsidDel="00070044">
          <w:rPr>
            <w:color w:val="221F1F"/>
            <w:sz w:val="20"/>
          </w:rPr>
          <w:delText>Clearance</w:delText>
        </w:r>
        <w:r w:rsidDel="00070044">
          <w:rPr>
            <w:color w:val="221F1F"/>
            <w:spacing w:val="-7"/>
            <w:sz w:val="20"/>
          </w:rPr>
          <w:delText xml:space="preserve"> </w:delText>
        </w:r>
        <w:r w:rsidDel="00070044">
          <w:rPr>
            <w:color w:val="221F1F"/>
            <w:sz w:val="20"/>
          </w:rPr>
          <w:delText>requirements</w:delText>
        </w:r>
        <w:r w:rsidDel="00070044">
          <w:rPr>
            <w:color w:val="221F1F"/>
            <w:spacing w:val="-6"/>
            <w:sz w:val="20"/>
          </w:rPr>
          <w:delText xml:space="preserve"> </w:delText>
        </w:r>
        <w:r w:rsidDel="00070044">
          <w:rPr>
            <w:color w:val="221F1F"/>
            <w:sz w:val="20"/>
          </w:rPr>
          <w:delText>are in DoD Directive 4500.54E, DoD Foreign Clearance Program. For this purpose, CAAF are considered non-DoD contactor personnel traveling under DoD sponsorship.</w:delText>
        </w:r>
      </w:del>
    </w:p>
    <w:p w14:paraId="203C2125" w14:textId="746EBF4B" w:rsidR="00016C31" w:rsidDel="00070044" w:rsidRDefault="00016C31">
      <w:pPr>
        <w:pStyle w:val="BodyText"/>
        <w:spacing w:before="2"/>
        <w:rPr>
          <w:del w:id="941" w:author="Chandler Wilson" w:date="2023-05-25T10:35:00Z"/>
        </w:rPr>
      </w:pPr>
    </w:p>
    <w:p w14:paraId="3DD052B2" w14:textId="17FAB84C" w:rsidR="00016C31" w:rsidDel="00070044" w:rsidRDefault="00632607">
      <w:pPr>
        <w:pStyle w:val="ListParagraph"/>
        <w:numPr>
          <w:ilvl w:val="0"/>
          <w:numId w:val="26"/>
        </w:numPr>
        <w:tabs>
          <w:tab w:val="left" w:pos="724"/>
        </w:tabs>
        <w:ind w:left="723" w:hanging="286"/>
        <w:jc w:val="left"/>
        <w:rPr>
          <w:del w:id="942" w:author="Chandler Wilson" w:date="2023-05-25T10:35:00Z"/>
          <w:sz w:val="20"/>
        </w:rPr>
      </w:pPr>
      <w:del w:id="943" w:author="Chandler Wilson" w:date="2023-05-25T10:35:00Z">
        <w:r w:rsidDel="00070044">
          <w:rPr>
            <w:color w:val="221F1F"/>
            <w:sz w:val="20"/>
          </w:rPr>
          <w:delText>All</w:delText>
        </w:r>
        <w:r w:rsidDel="00070044">
          <w:rPr>
            <w:color w:val="221F1F"/>
            <w:spacing w:val="-12"/>
            <w:sz w:val="20"/>
          </w:rPr>
          <w:delText xml:space="preserve"> </w:delText>
        </w:r>
        <w:r w:rsidDel="00070044">
          <w:rPr>
            <w:color w:val="221F1F"/>
            <w:sz w:val="20"/>
          </w:rPr>
          <w:delText>deploying</w:delText>
        </w:r>
        <w:r w:rsidDel="00070044">
          <w:rPr>
            <w:color w:val="221F1F"/>
            <w:spacing w:val="-7"/>
            <w:sz w:val="20"/>
          </w:rPr>
          <w:delText xml:space="preserve"> </w:delText>
        </w:r>
        <w:r w:rsidDel="00070044">
          <w:rPr>
            <w:color w:val="221F1F"/>
            <w:sz w:val="20"/>
          </w:rPr>
          <w:delText>personnel</w:delText>
        </w:r>
        <w:r w:rsidDel="00070044">
          <w:rPr>
            <w:color w:val="221F1F"/>
            <w:spacing w:val="-9"/>
            <w:sz w:val="20"/>
          </w:rPr>
          <w:delText xml:space="preserve"> </w:delText>
        </w:r>
        <w:r w:rsidDel="00070044">
          <w:rPr>
            <w:color w:val="221F1F"/>
            <w:sz w:val="20"/>
          </w:rPr>
          <w:delText>have</w:delText>
        </w:r>
        <w:r w:rsidDel="00070044">
          <w:rPr>
            <w:color w:val="221F1F"/>
            <w:spacing w:val="-10"/>
            <w:sz w:val="20"/>
          </w:rPr>
          <w:delText xml:space="preserve"> </w:delText>
        </w:r>
        <w:r w:rsidDel="00070044">
          <w:rPr>
            <w:color w:val="221F1F"/>
            <w:sz w:val="20"/>
          </w:rPr>
          <w:delText>received</w:delText>
        </w:r>
        <w:r w:rsidDel="00070044">
          <w:rPr>
            <w:color w:val="221F1F"/>
            <w:spacing w:val="-8"/>
            <w:sz w:val="20"/>
          </w:rPr>
          <w:delText xml:space="preserve"> </w:delText>
        </w:r>
        <w:r w:rsidDel="00070044">
          <w:rPr>
            <w:color w:val="221F1F"/>
            <w:sz w:val="20"/>
          </w:rPr>
          <w:delText>personal</w:delText>
        </w:r>
        <w:r w:rsidDel="00070044">
          <w:rPr>
            <w:color w:val="221F1F"/>
            <w:spacing w:val="-7"/>
            <w:sz w:val="20"/>
          </w:rPr>
          <w:delText xml:space="preserve"> </w:delText>
        </w:r>
        <w:r w:rsidDel="00070044">
          <w:rPr>
            <w:color w:val="221F1F"/>
            <w:sz w:val="20"/>
          </w:rPr>
          <w:delText>security</w:delText>
        </w:r>
        <w:r w:rsidDel="00070044">
          <w:rPr>
            <w:color w:val="221F1F"/>
            <w:spacing w:val="-7"/>
            <w:sz w:val="20"/>
          </w:rPr>
          <w:delText xml:space="preserve"> </w:delText>
        </w:r>
        <w:r w:rsidDel="00070044">
          <w:rPr>
            <w:color w:val="221F1F"/>
            <w:sz w:val="20"/>
          </w:rPr>
          <w:delText>training.</w:delText>
        </w:r>
        <w:r w:rsidDel="00070044">
          <w:rPr>
            <w:color w:val="221F1F"/>
            <w:spacing w:val="-8"/>
            <w:sz w:val="20"/>
          </w:rPr>
          <w:delText xml:space="preserve"> </w:delText>
        </w:r>
        <w:r w:rsidDel="00070044">
          <w:rPr>
            <w:color w:val="221F1F"/>
            <w:sz w:val="20"/>
          </w:rPr>
          <w:delText>At</w:delText>
        </w:r>
        <w:r w:rsidDel="00070044">
          <w:rPr>
            <w:color w:val="221F1F"/>
            <w:spacing w:val="-10"/>
            <w:sz w:val="20"/>
          </w:rPr>
          <w:delText xml:space="preserve"> </w:delText>
        </w:r>
        <w:r w:rsidDel="00070044">
          <w:rPr>
            <w:color w:val="221F1F"/>
            <w:sz w:val="20"/>
          </w:rPr>
          <w:delText>a</w:delText>
        </w:r>
        <w:r w:rsidDel="00070044">
          <w:rPr>
            <w:color w:val="221F1F"/>
            <w:spacing w:val="-9"/>
            <w:sz w:val="20"/>
          </w:rPr>
          <w:delText xml:space="preserve"> </w:delText>
        </w:r>
        <w:r w:rsidDel="00070044">
          <w:rPr>
            <w:color w:val="221F1F"/>
            <w:sz w:val="20"/>
          </w:rPr>
          <w:delText>minimum,</w:delText>
        </w:r>
        <w:r w:rsidDel="00070044">
          <w:rPr>
            <w:color w:val="221F1F"/>
            <w:spacing w:val="-8"/>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training</w:delText>
        </w:r>
        <w:r w:rsidDel="00070044">
          <w:rPr>
            <w:color w:val="221F1F"/>
            <w:spacing w:val="-8"/>
            <w:sz w:val="20"/>
          </w:rPr>
          <w:delText xml:space="preserve"> </w:delText>
        </w:r>
        <w:r w:rsidDel="00070044">
          <w:rPr>
            <w:color w:val="221F1F"/>
            <w:spacing w:val="-2"/>
            <w:sz w:val="20"/>
          </w:rPr>
          <w:delText>shall—</w:delText>
        </w:r>
      </w:del>
    </w:p>
    <w:p w14:paraId="7C0150B9" w14:textId="087CECC4" w:rsidR="00016C31" w:rsidDel="00070044" w:rsidRDefault="00016C31">
      <w:pPr>
        <w:pStyle w:val="BodyText"/>
        <w:spacing w:before="10"/>
        <w:rPr>
          <w:del w:id="944" w:author="Chandler Wilson" w:date="2023-05-25T10:35:00Z"/>
          <w:sz w:val="19"/>
        </w:rPr>
      </w:pPr>
    </w:p>
    <w:p w14:paraId="5982D625" w14:textId="58070B0D" w:rsidR="00016C31" w:rsidDel="00070044" w:rsidRDefault="00632607">
      <w:pPr>
        <w:pStyle w:val="ListParagraph"/>
        <w:numPr>
          <w:ilvl w:val="1"/>
          <w:numId w:val="26"/>
        </w:numPr>
        <w:tabs>
          <w:tab w:val="left" w:pos="767"/>
        </w:tabs>
        <w:rPr>
          <w:del w:id="945" w:author="Chandler Wilson" w:date="2023-05-25T10:35:00Z"/>
          <w:sz w:val="20"/>
        </w:rPr>
      </w:pPr>
      <w:del w:id="946" w:author="Chandler Wilson" w:date="2023-05-25T10:35:00Z">
        <w:r w:rsidDel="00070044">
          <w:rPr>
            <w:color w:val="221F1F"/>
            <w:sz w:val="20"/>
          </w:rPr>
          <w:delText>Cover</w:delText>
        </w:r>
        <w:r w:rsidDel="00070044">
          <w:rPr>
            <w:color w:val="221F1F"/>
            <w:spacing w:val="-9"/>
            <w:sz w:val="20"/>
          </w:rPr>
          <w:delText xml:space="preserve"> </w:delText>
        </w:r>
        <w:r w:rsidDel="00070044">
          <w:rPr>
            <w:color w:val="221F1F"/>
            <w:sz w:val="20"/>
          </w:rPr>
          <w:delText>safety</w:delText>
        </w:r>
        <w:r w:rsidDel="00070044">
          <w:rPr>
            <w:color w:val="221F1F"/>
            <w:spacing w:val="-6"/>
            <w:sz w:val="20"/>
          </w:rPr>
          <w:delText xml:space="preserve"> </w:delText>
        </w:r>
        <w:r w:rsidDel="00070044">
          <w:rPr>
            <w:color w:val="221F1F"/>
            <w:sz w:val="20"/>
          </w:rPr>
          <w:delText>and</w:delText>
        </w:r>
        <w:r w:rsidDel="00070044">
          <w:rPr>
            <w:color w:val="221F1F"/>
            <w:spacing w:val="-11"/>
            <w:sz w:val="20"/>
          </w:rPr>
          <w:delText xml:space="preserve"> </w:delText>
        </w:r>
        <w:r w:rsidDel="00070044">
          <w:rPr>
            <w:color w:val="221F1F"/>
            <w:sz w:val="20"/>
          </w:rPr>
          <w:delText>security</w:delText>
        </w:r>
        <w:r w:rsidDel="00070044">
          <w:rPr>
            <w:color w:val="221F1F"/>
            <w:spacing w:val="-8"/>
            <w:sz w:val="20"/>
          </w:rPr>
          <w:delText xml:space="preserve"> </w:delText>
        </w:r>
        <w:r w:rsidDel="00070044">
          <w:rPr>
            <w:color w:val="221F1F"/>
            <w:sz w:val="20"/>
          </w:rPr>
          <w:delText>issues</w:delText>
        </w:r>
        <w:r w:rsidDel="00070044">
          <w:rPr>
            <w:color w:val="221F1F"/>
            <w:spacing w:val="-10"/>
            <w:sz w:val="20"/>
          </w:rPr>
          <w:delText xml:space="preserve"> </w:delText>
        </w:r>
        <w:r w:rsidDel="00070044">
          <w:rPr>
            <w:color w:val="221F1F"/>
            <w:sz w:val="20"/>
          </w:rPr>
          <w:delText>facing</w:delText>
        </w:r>
        <w:r w:rsidDel="00070044">
          <w:rPr>
            <w:color w:val="221F1F"/>
            <w:spacing w:val="-6"/>
            <w:sz w:val="20"/>
          </w:rPr>
          <w:delText xml:space="preserve"> </w:delText>
        </w:r>
        <w:r w:rsidDel="00070044">
          <w:rPr>
            <w:color w:val="221F1F"/>
            <w:sz w:val="20"/>
          </w:rPr>
          <w:delText>employees</w:delText>
        </w:r>
        <w:r w:rsidDel="00070044">
          <w:rPr>
            <w:color w:val="221F1F"/>
            <w:spacing w:val="-10"/>
            <w:sz w:val="20"/>
          </w:rPr>
          <w:delText xml:space="preserve"> </w:delText>
        </w:r>
        <w:r w:rsidDel="00070044">
          <w:rPr>
            <w:color w:val="221F1F"/>
            <w:spacing w:val="-2"/>
            <w:sz w:val="20"/>
          </w:rPr>
          <w:delText>overseas;</w:delText>
        </w:r>
      </w:del>
    </w:p>
    <w:p w14:paraId="0B5E3CE9" w14:textId="213FC798" w:rsidR="00016C31" w:rsidDel="00070044" w:rsidRDefault="00016C31">
      <w:pPr>
        <w:pStyle w:val="BodyText"/>
        <w:spacing w:before="1"/>
        <w:rPr>
          <w:del w:id="947" w:author="Chandler Wilson" w:date="2023-05-25T10:35:00Z"/>
        </w:rPr>
      </w:pPr>
    </w:p>
    <w:p w14:paraId="39536699" w14:textId="16DB0B17" w:rsidR="00016C31" w:rsidDel="00070044" w:rsidRDefault="00632607">
      <w:pPr>
        <w:pStyle w:val="ListParagraph"/>
        <w:numPr>
          <w:ilvl w:val="1"/>
          <w:numId w:val="26"/>
        </w:numPr>
        <w:tabs>
          <w:tab w:val="left" w:pos="755"/>
        </w:tabs>
        <w:ind w:left="754" w:hanging="317"/>
        <w:rPr>
          <w:del w:id="948" w:author="Chandler Wilson" w:date="2023-05-25T10:35:00Z"/>
          <w:sz w:val="20"/>
        </w:rPr>
      </w:pPr>
      <w:del w:id="949" w:author="Chandler Wilson" w:date="2023-05-25T10:35:00Z">
        <w:r w:rsidDel="00070044">
          <w:rPr>
            <w:color w:val="221F1F"/>
            <w:spacing w:val="-2"/>
            <w:sz w:val="20"/>
          </w:rPr>
          <w:delText>Identify</w:delText>
        </w:r>
        <w:r w:rsidDel="00070044">
          <w:rPr>
            <w:color w:val="221F1F"/>
            <w:spacing w:val="3"/>
            <w:sz w:val="20"/>
          </w:rPr>
          <w:delText xml:space="preserve"> </w:delText>
        </w:r>
        <w:r w:rsidDel="00070044">
          <w:rPr>
            <w:color w:val="221F1F"/>
            <w:spacing w:val="-2"/>
            <w:sz w:val="20"/>
          </w:rPr>
          <w:delText>safety</w:delText>
        </w:r>
        <w:r w:rsidDel="00070044">
          <w:rPr>
            <w:color w:val="221F1F"/>
            <w:spacing w:val="1"/>
            <w:sz w:val="20"/>
          </w:rPr>
          <w:delText xml:space="preserve"> </w:delText>
        </w:r>
        <w:r w:rsidDel="00070044">
          <w:rPr>
            <w:color w:val="221F1F"/>
            <w:spacing w:val="-2"/>
            <w:sz w:val="20"/>
          </w:rPr>
          <w:delText>and</w:delText>
        </w:r>
        <w:r w:rsidDel="00070044">
          <w:rPr>
            <w:color w:val="221F1F"/>
            <w:spacing w:val="2"/>
            <w:sz w:val="20"/>
          </w:rPr>
          <w:delText xml:space="preserve"> </w:delText>
        </w:r>
        <w:r w:rsidDel="00070044">
          <w:rPr>
            <w:color w:val="221F1F"/>
            <w:spacing w:val="-2"/>
            <w:sz w:val="20"/>
          </w:rPr>
          <w:delText>security</w:delText>
        </w:r>
        <w:r w:rsidDel="00070044">
          <w:rPr>
            <w:color w:val="221F1F"/>
            <w:spacing w:val="6"/>
            <w:sz w:val="20"/>
          </w:rPr>
          <w:delText xml:space="preserve"> </w:delText>
        </w:r>
        <w:r w:rsidDel="00070044">
          <w:rPr>
            <w:color w:val="221F1F"/>
            <w:spacing w:val="-2"/>
            <w:sz w:val="20"/>
          </w:rPr>
          <w:delText>contingency</w:delText>
        </w:r>
        <w:r w:rsidDel="00070044">
          <w:rPr>
            <w:color w:val="221F1F"/>
            <w:spacing w:val="3"/>
            <w:sz w:val="20"/>
          </w:rPr>
          <w:delText xml:space="preserve"> </w:delText>
        </w:r>
        <w:r w:rsidDel="00070044">
          <w:rPr>
            <w:color w:val="221F1F"/>
            <w:spacing w:val="-2"/>
            <w:sz w:val="20"/>
          </w:rPr>
          <w:delText>planning</w:delText>
        </w:r>
        <w:r w:rsidDel="00070044">
          <w:rPr>
            <w:color w:val="221F1F"/>
            <w:spacing w:val="2"/>
            <w:sz w:val="20"/>
          </w:rPr>
          <w:delText xml:space="preserve"> </w:delText>
        </w:r>
        <w:r w:rsidDel="00070044">
          <w:rPr>
            <w:color w:val="221F1F"/>
            <w:spacing w:val="-2"/>
            <w:sz w:val="20"/>
          </w:rPr>
          <w:delText>activities;</w:delText>
        </w:r>
        <w:r w:rsidDel="00070044">
          <w:rPr>
            <w:color w:val="221F1F"/>
            <w:spacing w:val="3"/>
            <w:sz w:val="20"/>
          </w:rPr>
          <w:delText xml:space="preserve"> </w:delText>
        </w:r>
        <w:r w:rsidDel="00070044">
          <w:rPr>
            <w:color w:val="221F1F"/>
            <w:spacing w:val="-5"/>
            <w:sz w:val="20"/>
          </w:rPr>
          <w:delText>and</w:delText>
        </w:r>
      </w:del>
    </w:p>
    <w:p w14:paraId="4F93DF03" w14:textId="6C451FF5" w:rsidR="00016C31" w:rsidDel="00070044" w:rsidRDefault="00016C31">
      <w:pPr>
        <w:pStyle w:val="BodyText"/>
        <w:rPr>
          <w:del w:id="950" w:author="Chandler Wilson" w:date="2023-05-25T10:35:00Z"/>
        </w:rPr>
      </w:pPr>
    </w:p>
    <w:p w14:paraId="76DF5159" w14:textId="529CF65A" w:rsidR="00016C31" w:rsidDel="00070044" w:rsidRDefault="00632607">
      <w:pPr>
        <w:pStyle w:val="ListParagraph"/>
        <w:numPr>
          <w:ilvl w:val="1"/>
          <w:numId w:val="26"/>
        </w:numPr>
        <w:tabs>
          <w:tab w:val="left" w:pos="755"/>
        </w:tabs>
        <w:spacing w:before="1"/>
        <w:ind w:left="754" w:hanging="317"/>
        <w:rPr>
          <w:del w:id="951" w:author="Chandler Wilson" w:date="2023-05-25T10:35:00Z"/>
          <w:sz w:val="20"/>
        </w:rPr>
      </w:pPr>
      <w:del w:id="952" w:author="Chandler Wilson" w:date="2023-05-25T10:35:00Z">
        <w:r w:rsidDel="00070044">
          <w:rPr>
            <w:color w:val="221F1F"/>
            <w:sz w:val="20"/>
          </w:rPr>
          <w:delText>Identify</w:delText>
        </w:r>
        <w:r w:rsidDel="00070044">
          <w:rPr>
            <w:color w:val="221F1F"/>
            <w:spacing w:val="-10"/>
            <w:sz w:val="20"/>
          </w:rPr>
          <w:delText xml:space="preserve"> </w:delText>
        </w:r>
        <w:r w:rsidDel="00070044">
          <w:rPr>
            <w:color w:val="221F1F"/>
            <w:sz w:val="20"/>
          </w:rPr>
          <w:delText>ways</w:delText>
        </w:r>
        <w:r w:rsidDel="00070044">
          <w:rPr>
            <w:color w:val="221F1F"/>
            <w:spacing w:val="-12"/>
            <w:sz w:val="20"/>
          </w:rPr>
          <w:delText xml:space="preserve"> </w:delText>
        </w:r>
        <w:r w:rsidDel="00070044">
          <w:rPr>
            <w:color w:val="221F1F"/>
            <w:sz w:val="20"/>
          </w:rPr>
          <w:delText>to</w:delText>
        </w:r>
        <w:r w:rsidDel="00070044">
          <w:rPr>
            <w:color w:val="221F1F"/>
            <w:spacing w:val="-10"/>
            <w:sz w:val="20"/>
          </w:rPr>
          <w:delText xml:space="preserve"> </w:delText>
        </w:r>
        <w:r w:rsidDel="00070044">
          <w:rPr>
            <w:color w:val="221F1F"/>
            <w:sz w:val="20"/>
          </w:rPr>
          <w:delText>utilize</w:delText>
        </w:r>
        <w:r w:rsidDel="00070044">
          <w:rPr>
            <w:color w:val="221F1F"/>
            <w:spacing w:val="-9"/>
            <w:sz w:val="20"/>
          </w:rPr>
          <w:delText xml:space="preserve"> </w:delText>
        </w:r>
        <w:r w:rsidDel="00070044">
          <w:rPr>
            <w:color w:val="221F1F"/>
            <w:sz w:val="20"/>
          </w:rPr>
          <w:delText>safety</w:delText>
        </w:r>
        <w:r w:rsidDel="00070044">
          <w:rPr>
            <w:color w:val="221F1F"/>
            <w:spacing w:val="-7"/>
            <w:sz w:val="20"/>
          </w:rPr>
          <w:delText xml:space="preserve"> </w:delText>
        </w:r>
        <w:r w:rsidDel="00070044">
          <w:rPr>
            <w:color w:val="221F1F"/>
            <w:sz w:val="20"/>
          </w:rPr>
          <w:delText>and</w:delText>
        </w:r>
        <w:r w:rsidDel="00070044">
          <w:rPr>
            <w:color w:val="221F1F"/>
            <w:spacing w:val="-9"/>
            <w:sz w:val="20"/>
          </w:rPr>
          <w:delText xml:space="preserve"> </w:delText>
        </w:r>
        <w:r w:rsidDel="00070044">
          <w:rPr>
            <w:color w:val="221F1F"/>
            <w:sz w:val="20"/>
          </w:rPr>
          <w:delText>security</w:delText>
        </w:r>
        <w:r w:rsidDel="00070044">
          <w:rPr>
            <w:color w:val="221F1F"/>
            <w:spacing w:val="-10"/>
            <w:sz w:val="20"/>
          </w:rPr>
          <w:delText xml:space="preserve"> </w:delText>
        </w:r>
        <w:r w:rsidDel="00070044">
          <w:rPr>
            <w:color w:val="221F1F"/>
            <w:sz w:val="20"/>
          </w:rPr>
          <w:delText>personnel</w:delText>
        </w:r>
        <w:r w:rsidDel="00070044">
          <w:rPr>
            <w:color w:val="221F1F"/>
            <w:spacing w:val="-9"/>
            <w:sz w:val="20"/>
          </w:rPr>
          <w:delText xml:space="preserve"> </w:delText>
        </w:r>
        <w:r w:rsidDel="00070044">
          <w:rPr>
            <w:color w:val="221F1F"/>
            <w:sz w:val="20"/>
          </w:rPr>
          <w:delText>and</w:delText>
        </w:r>
        <w:r w:rsidDel="00070044">
          <w:rPr>
            <w:color w:val="221F1F"/>
            <w:spacing w:val="-10"/>
            <w:sz w:val="20"/>
          </w:rPr>
          <w:delText xml:space="preserve"> </w:delText>
        </w:r>
        <w:r w:rsidDel="00070044">
          <w:rPr>
            <w:color w:val="221F1F"/>
            <w:sz w:val="20"/>
          </w:rPr>
          <w:delText>other</w:delText>
        </w:r>
        <w:r w:rsidDel="00070044">
          <w:rPr>
            <w:color w:val="221F1F"/>
            <w:spacing w:val="-9"/>
            <w:sz w:val="20"/>
          </w:rPr>
          <w:delText xml:space="preserve"> </w:delText>
        </w:r>
        <w:r w:rsidDel="00070044">
          <w:rPr>
            <w:color w:val="221F1F"/>
            <w:sz w:val="20"/>
          </w:rPr>
          <w:delText>resources</w:delText>
        </w:r>
        <w:r w:rsidDel="00070044">
          <w:rPr>
            <w:color w:val="221F1F"/>
            <w:spacing w:val="-9"/>
            <w:sz w:val="20"/>
          </w:rPr>
          <w:delText xml:space="preserve"> </w:delText>
        </w:r>
        <w:r w:rsidDel="00070044">
          <w:rPr>
            <w:color w:val="221F1F"/>
            <w:spacing w:val="-2"/>
            <w:sz w:val="20"/>
          </w:rPr>
          <w:delText>appropriately.</w:delText>
        </w:r>
      </w:del>
    </w:p>
    <w:p w14:paraId="7040CCAC" w14:textId="6AA3C0F8" w:rsidR="00016C31" w:rsidDel="00070044" w:rsidRDefault="00016C31">
      <w:pPr>
        <w:pStyle w:val="BodyText"/>
        <w:spacing w:before="10"/>
        <w:rPr>
          <w:del w:id="953" w:author="Chandler Wilson" w:date="2023-05-25T10:35:00Z"/>
          <w:sz w:val="19"/>
        </w:rPr>
      </w:pPr>
    </w:p>
    <w:p w14:paraId="00F8E0BE" w14:textId="396920CC" w:rsidR="00016C31" w:rsidDel="00070044" w:rsidRDefault="00632607">
      <w:pPr>
        <w:pStyle w:val="ListParagraph"/>
        <w:numPr>
          <w:ilvl w:val="0"/>
          <w:numId w:val="26"/>
        </w:numPr>
        <w:tabs>
          <w:tab w:val="left" w:pos="778"/>
          <w:tab w:val="left" w:pos="779"/>
        </w:tabs>
        <w:ind w:left="440" w:right="1213" w:hanging="241"/>
        <w:jc w:val="left"/>
        <w:rPr>
          <w:del w:id="954" w:author="Chandler Wilson" w:date="2023-05-25T10:35:00Z"/>
          <w:sz w:val="20"/>
        </w:rPr>
      </w:pPr>
      <w:del w:id="955" w:author="Chandler Wilson" w:date="2023-05-25T10:35:00Z">
        <w:r w:rsidDel="00070044">
          <w:rPr>
            <w:color w:val="221F1F"/>
            <w:sz w:val="20"/>
          </w:rPr>
          <w:delText>All</w:delText>
        </w:r>
        <w:r w:rsidDel="00070044">
          <w:rPr>
            <w:color w:val="221F1F"/>
            <w:spacing w:val="-6"/>
            <w:sz w:val="20"/>
          </w:rPr>
          <w:delText xml:space="preserve"> </w:delText>
        </w:r>
        <w:r w:rsidDel="00070044">
          <w:rPr>
            <w:color w:val="221F1F"/>
            <w:sz w:val="20"/>
          </w:rPr>
          <w:delText>personnel</w:delText>
        </w:r>
        <w:r w:rsidDel="00070044">
          <w:rPr>
            <w:color w:val="221F1F"/>
            <w:spacing w:val="-7"/>
            <w:sz w:val="20"/>
          </w:rPr>
          <w:delText xml:space="preserve"> </w:delText>
        </w:r>
        <w:r w:rsidDel="00070044">
          <w:rPr>
            <w:color w:val="221F1F"/>
            <w:sz w:val="20"/>
          </w:rPr>
          <w:delText>have</w:delText>
        </w:r>
        <w:r w:rsidDel="00070044">
          <w:rPr>
            <w:color w:val="221F1F"/>
            <w:spacing w:val="-7"/>
            <w:sz w:val="20"/>
          </w:rPr>
          <w:delText xml:space="preserve"> </w:delText>
        </w:r>
        <w:r w:rsidDel="00070044">
          <w:rPr>
            <w:color w:val="221F1F"/>
            <w:sz w:val="20"/>
          </w:rPr>
          <w:delText>received</w:delText>
        </w:r>
        <w:r w:rsidDel="00070044">
          <w:rPr>
            <w:color w:val="221F1F"/>
            <w:spacing w:val="-5"/>
            <w:sz w:val="20"/>
          </w:rPr>
          <w:delText xml:space="preserve"> </w:delText>
        </w:r>
        <w:r w:rsidDel="00070044">
          <w:rPr>
            <w:color w:val="221F1F"/>
            <w:sz w:val="20"/>
          </w:rPr>
          <w:delText>isolated</w:delText>
        </w:r>
        <w:r w:rsidDel="00070044">
          <w:rPr>
            <w:color w:val="221F1F"/>
            <w:spacing w:val="-4"/>
            <w:sz w:val="20"/>
          </w:rPr>
          <w:delText xml:space="preserve"> </w:delText>
        </w:r>
        <w:r w:rsidDel="00070044">
          <w:rPr>
            <w:color w:val="221F1F"/>
            <w:sz w:val="20"/>
          </w:rPr>
          <w:delText>personnel</w:delText>
        </w:r>
        <w:r w:rsidDel="00070044">
          <w:rPr>
            <w:color w:val="221F1F"/>
            <w:spacing w:val="-5"/>
            <w:sz w:val="20"/>
          </w:rPr>
          <w:delText xml:space="preserve"> </w:delText>
        </w:r>
        <w:r w:rsidDel="00070044">
          <w:rPr>
            <w:color w:val="221F1F"/>
            <w:sz w:val="20"/>
          </w:rPr>
          <w:delText>training,</w:delText>
        </w:r>
        <w:r w:rsidDel="00070044">
          <w:rPr>
            <w:color w:val="221F1F"/>
            <w:spacing w:val="-6"/>
            <w:sz w:val="20"/>
          </w:rPr>
          <w:delText xml:space="preserve"> </w:delText>
        </w:r>
        <w:r w:rsidDel="00070044">
          <w:rPr>
            <w:color w:val="221F1F"/>
            <w:sz w:val="20"/>
          </w:rPr>
          <w:delText>if</w:delText>
        </w:r>
        <w:r w:rsidDel="00070044">
          <w:rPr>
            <w:color w:val="221F1F"/>
            <w:spacing w:val="-5"/>
            <w:sz w:val="20"/>
          </w:rPr>
          <w:delText xml:space="preserve"> </w:delText>
        </w:r>
        <w:r w:rsidDel="00070044">
          <w:rPr>
            <w:color w:val="221F1F"/>
            <w:sz w:val="20"/>
          </w:rPr>
          <w:delText>specified</w:delText>
        </w:r>
        <w:r w:rsidDel="00070044">
          <w:rPr>
            <w:color w:val="221F1F"/>
            <w:spacing w:val="-3"/>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w:delText>
        </w:r>
        <w:r w:rsidDel="00070044">
          <w:rPr>
            <w:color w:val="221F1F"/>
            <w:spacing w:val="-4"/>
            <w:sz w:val="20"/>
          </w:rPr>
          <w:delText xml:space="preserve"> </w:delText>
        </w:r>
        <w:r w:rsidDel="00070044">
          <w:rPr>
            <w:color w:val="221F1F"/>
            <w:sz w:val="20"/>
          </w:rPr>
          <w:delText>in</w:delText>
        </w:r>
        <w:r w:rsidDel="00070044">
          <w:rPr>
            <w:color w:val="221F1F"/>
            <w:spacing w:val="-7"/>
            <w:sz w:val="20"/>
          </w:rPr>
          <w:delText xml:space="preserve"> </w:delText>
        </w:r>
        <w:r w:rsidDel="00070044">
          <w:rPr>
            <w:color w:val="221F1F"/>
            <w:sz w:val="20"/>
          </w:rPr>
          <w:delText>accordance</w:delText>
        </w:r>
        <w:r w:rsidDel="00070044">
          <w:rPr>
            <w:color w:val="221F1F"/>
            <w:spacing w:val="-3"/>
            <w:sz w:val="20"/>
          </w:rPr>
          <w:delText xml:space="preserve"> </w:delText>
        </w:r>
        <w:r w:rsidDel="00070044">
          <w:rPr>
            <w:color w:val="221F1F"/>
            <w:sz w:val="20"/>
          </w:rPr>
          <w:delText>with</w:delText>
        </w:r>
        <w:r w:rsidDel="00070044">
          <w:rPr>
            <w:color w:val="221F1F"/>
            <w:spacing w:val="-7"/>
            <w:sz w:val="20"/>
          </w:rPr>
          <w:delText xml:space="preserve"> </w:delText>
        </w:r>
        <w:r w:rsidDel="00070044">
          <w:rPr>
            <w:color w:val="221F1F"/>
            <w:sz w:val="20"/>
          </w:rPr>
          <w:delText>DoD Instruction 1300.23, Isolated Personnel Training for DoD Civilian and Contractors.</w:delText>
        </w:r>
      </w:del>
    </w:p>
    <w:p w14:paraId="66D28F0B" w14:textId="111C001D" w:rsidR="00016C31" w:rsidDel="00070044" w:rsidRDefault="00016C31">
      <w:pPr>
        <w:pStyle w:val="BodyText"/>
        <w:spacing w:before="1"/>
        <w:rPr>
          <w:del w:id="956" w:author="Chandler Wilson" w:date="2023-05-25T10:35:00Z"/>
        </w:rPr>
      </w:pPr>
    </w:p>
    <w:p w14:paraId="36C697C7" w14:textId="6BED8DF6" w:rsidR="00016C31" w:rsidDel="00070044" w:rsidRDefault="00632607">
      <w:pPr>
        <w:pStyle w:val="ListParagraph"/>
        <w:numPr>
          <w:ilvl w:val="0"/>
          <w:numId w:val="26"/>
        </w:numPr>
        <w:tabs>
          <w:tab w:val="left" w:pos="835"/>
        </w:tabs>
        <w:ind w:left="834" w:hanging="397"/>
        <w:jc w:val="left"/>
        <w:rPr>
          <w:del w:id="957" w:author="Chandler Wilson" w:date="2023-05-25T10:35:00Z"/>
          <w:sz w:val="20"/>
        </w:rPr>
      </w:pPr>
      <w:del w:id="958" w:author="Chandler Wilson" w:date="2023-05-25T10:35:00Z">
        <w:r w:rsidDel="00070044">
          <w:rPr>
            <w:color w:val="221F1F"/>
            <w:sz w:val="20"/>
          </w:rPr>
          <w:delText>Personnel</w:delText>
        </w:r>
        <w:r w:rsidDel="00070044">
          <w:rPr>
            <w:color w:val="221F1F"/>
            <w:spacing w:val="-9"/>
            <w:sz w:val="20"/>
          </w:rPr>
          <w:delText xml:space="preserve"> </w:delText>
        </w:r>
        <w:r w:rsidDel="00070044">
          <w:rPr>
            <w:color w:val="221F1F"/>
            <w:sz w:val="20"/>
          </w:rPr>
          <w:delText>have</w:delText>
        </w:r>
        <w:r w:rsidDel="00070044">
          <w:rPr>
            <w:color w:val="221F1F"/>
            <w:spacing w:val="-6"/>
            <w:sz w:val="20"/>
          </w:rPr>
          <w:delText xml:space="preserve"> </w:delText>
        </w:r>
        <w:r w:rsidDel="00070044">
          <w:rPr>
            <w:color w:val="221F1F"/>
            <w:sz w:val="20"/>
          </w:rPr>
          <w:delText>received</w:delText>
        </w:r>
        <w:r w:rsidDel="00070044">
          <w:rPr>
            <w:color w:val="221F1F"/>
            <w:spacing w:val="-5"/>
            <w:sz w:val="20"/>
          </w:rPr>
          <w:delText xml:space="preserve"> </w:delText>
        </w:r>
        <w:r w:rsidDel="00070044">
          <w:rPr>
            <w:color w:val="221F1F"/>
            <w:sz w:val="20"/>
          </w:rPr>
          <w:delText>law</w:delText>
        </w:r>
        <w:r w:rsidDel="00070044">
          <w:rPr>
            <w:color w:val="221F1F"/>
            <w:spacing w:val="-4"/>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war</w:delText>
        </w:r>
        <w:r w:rsidDel="00070044">
          <w:rPr>
            <w:color w:val="221F1F"/>
            <w:spacing w:val="-4"/>
            <w:sz w:val="20"/>
          </w:rPr>
          <w:delText xml:space="preserve"> </w:delText>
        </w:r>
        <w:r w:rsidDel="00070044">
          <w:rPr>
            <w:color w:val="221F1F"/>
            <w:sz w:val="20"/>
          </w:rPr>
          <w:delText>training</w:delText>
        </w:r>
        <w:r w:rsidDel="00070044">
          <w:rPr>
            <w:color w:val="221F1F"/>
            <w:spacing w:val="-5"/>
            <w:sz w:val="20"/>
          </w:rPr>
          <w:delText xml:space="preserve"> </w:delText>
        </w:r>
        <w:r w:rsidDel="00070044">
          <w:rPr>
            <w:color w:val="221F1F"/>
            <w:sz w:val="20"/>
          </w:rPr>
          <w:delText>as</w:delText>
        </w:r>
        <w:r w:rsidDel="00070044">
          <w:rPr>
            <w:color w:val="221F1F"/>
            <w:spacing w:val="-7"/>
            <w:sz w:val="20"/>
          </w:rPr>
          <w:delText xml:space="preserve"> </w:delText>
        </w:r>
        <w:r w:rsidDel="00070044">
          <w:rPr>
            <w:color w:val="221F1F"/>
            <w:spacing w:val="-2"/>
            <w:sz w:val="20"/>
          </w:rPr>
          <w:delText>follows:</w:delText>
        </w:r>
      </w:del>
    </w:p>
    <w:p w14:paraId="7BB9791E" w14:textId="136BFC33" w:rsidR="00016C31" w:rsidDel="00070044" w:rsidRDefault="00016C31">
      <w:pPr>
        <w:pStyle w:val="BodyText"/>
        <w:spacing w:before="10"/>
        <w:rPr>
          <w:del w:id="959" w:author="Chandler Wilson" w:date="2023-05-25T10:35:00Z"/>
          <w:sz w:val="19"/>
        </w:rPr>
      </w:pPr>
    </w:p>
    <w:p w14:paraId="15686D36" w14:textId="7F1AE37B" w:rsidR="00016C31" w:rsidDel="00070044" w:rsidRDefault="00632607">
      <w:pPr>
        <w:pStyle w:val="ListParagraph"/>
        <w:numPr>
          <w:ilvl w:val="1"/>
          <w:numId w:val="26"/>
        </w:numPr>
        <w:tabs>
          <w:tab w:val="left" w:pos="767"/>
        </w:tabs>
        <w:rPr>
          <w:del w:id="960" w:author="Chandler Wilson" w:date="2023-05-25T10:35:00Z"/>
          <w:sz w:val="20"/>
        </w:rPr>
      </w:pPr>
      <w:del w:id="961" w:author="Chandler Wilson" w:date="2023-05-25T10:35:00Z">
        <w:r w:rsidDel="00070044">
          <w:rPr>
            <w:color w:val="221F1F"/>
            <w:sz w:val="20"/>
          </w:rPr>
          <w:delText>Basic</w:delText>
        </w:r>
        <w:r w:rsidDel="00070044">
          <w:rPr>
            <w:color w:val="221F1F"/>
            <w:spacing w:val="-9"/>
            <w:sz w:val="20"/>
          </w:rPr>
          <w:delText xml:space="preserve"> </w:delText>
        </w:r>
        <w:r w:rsidDel="00070044">
          <w:rPr>
            <w:color w:val="221F1F"/>
            <w:sz w:val="20"/>
          </w:rPr>
          <w:delText>training</w:delText>
        </w:r>
        <w:r w:rsidDel="00070044">
          <w:rPr>
            <w:color w:val="221F1F"/>
            <w:spacing w:val="-5"/>
            <w:sz w:val="20"/>
          </w:rPr>
          <w:delText xml:space="preserve"> </w:delText>
        </w:r>
        <w:r w:rsidDel="00070044">
          <w:rPr>
            <w:color w:val="221F1F"/>
            <w:sz w:val="20"/>
          </w:rPr>
          <w:delText>is</w:delText>
        </w:r>
        <w:r w:rsidDel="00070044">
          <w:rPr>
            <w:color w:val="221F1F"/>
            <w:spacing w:val="-7"/>
            <w:sz w:val="20"/>
          </w:rPr>
          <w:delText xml:space="preserve"> </w:delText>
        </w:r>
        <w:r w:rsidDel="00070044">
          <w:rPr>
            <w:color w:val="221F1F"/>
            <w:sz w:val="20"/>
          </w:rPr>
          <w:delText>required</w:delText>
        </w:r>
        <w:r w:rsidDel="00070044">
          <w:rPr>
            <w:color w:val="221F1F"/>
            <w:spacing w:val="-8"/>
            <w:sz w:val="20"/>
          </w:rPr>
          <w:delText xml:space="preserve"> </w:delText>
        </w:r>
        <w:r w:rsidDel="00070044">
          <w:rPr>
            <w:color w:val="221F1F"/>
            <w:sz w:val="20"/>
          </w:rPr>
          <w:delText>for</w:delText>
        </w:r>
        <w:r w:rsidDel="00070044">
          <w:rPr>
            <w:color w:val="221F1F"/>
            <w:spacing w:val="-5"/>
            <w:sz w:val="20"/>
          </w:rPr>
          <w:delText xml:space="preserve"> </w:delText>
        </w:r>
        <w:r w:rsidDel="00070044">
          <w:rPr>
            <w:color w:val="221F1F"/>
            <w:sz w:val="20"/>
          </w:rPr>
          <w:delText>all</w:delText>
        </w:r>
        <w:r w:rsidDel="00070044">
          <w:rPr>
            <w:color w:val="221F1F"/>
            <w:spacing w:val="-9"/>
            <w:sz w:val="20"/>
          </w:rPr>
          <w:delText xml:space="preserve"> </w:delText>
        </w:r>
        <w:r w:rsidDel="00070044">
          <w:rPr>
            <w:color w:val="221F1F"/>
            <w:sz w:val="20"/>
          </w:rPr>
          <w:delText>CAAF.</w:delText>
        </w:r>
        <w:r w:rsidDel="00070044">
          <w:rPr>
            <w:color w:val="221F1F"/>
            <w:spacing w:val="-9"/>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basic</w:delText>
        </w:r>
        <w:r w:rsidDel="00070044">
          <w:rPr>
            <w:color w:val="221F1F"/>
            <w:spacing w:val="-6"/>
            <w:sz w:val="20"/>
          </w:rPr>
          <w:delText xml:space="preserve"> </w:delText>
        </w:r>
        <w:r w:rsidDel="00070044">
          <w:rPr>
            <w:color w:val="221F1F"/>
            <w:sz w:val="20"/>
          </w:rPr>
          <w:delText>training</w:delText>
        </w:r>
        <w:r w:rsidDel="00070044">
          <w:rPr>
            <w:color w:val="221F1F"/>
            <w:spacing w:val="-7"/>
            <w:sz w:val="20"/>
          </w:rPr>
          <w:delText xml:space="preserve"> </w:delText>
        </w:r>
        <w:r w:rsidDel="00070044">
          <w:rPr>
            <w:color w:val="221F1F"/>
            <w:sz w:val="20"/>
          </w:rPr>
          <w:delText>will</w:delText>
        </w:r>
        <w:r w:rsidDel="00070044">
          <w:rPr>
            <w:color w:val="221F1F"/>
            <w:spacing w:val="-8"/>
            <w:sz w:val="20"/>
          </w:rPr>
          <w:delText xml:space="preserve"> </w:delText>
        </w:r>
        <w:r w:rsidDel="00070044">
          <w:rPr>
            <w:color w:val="221F1F"/>
            <w:sz w:val="20"/>
          </w:rPr>
          <w:delText>be</w:delText>
        </w:r>
        <w:r w:rsidDel="00070044">
          <w:rPr>
            <w:color w:val="221F1F"/>
            <w:spacing w:val="-9"/>
            <w:sz w:val="20"/>
          </w:rPr>
          <w:delText xml:space="preserve"> </w:delText>
        </w:r>
        <w:r w:rsidDel="00070044">
          <w:rPr>
            <w:color w:val="221F1F"/>
            <w:sz w:val="20"/>
          </w:rPr>
          <w:delText>provided</w:delText>
        </w:r>
        <w:r w:rsidDel="00070044">
          <w:rPr>
            <w:color w:val="221F1F"/>
            <w:spacing w:val="-6"/>
            <w:sz w:val="20"/>
          </w:rPr>
          <w:delText xml:space="preserve"> </w:delText>
        </w:r>
        <w:r w:rsidDel="00070044">
          <w:rPr>
            <w:color w:val="221F1F"/>
            <w:spacing w:val="-2"/>
            <w:sz w:val="20"/>
          </w:rPr>
          <w:delText>through—</w:delText>
        </w:r>
      </w:del>
    </w:p>
    <w:p w14:paraId="62326717" w14:textId="4595EF54" w:rsidR="00016C31" w:rsidDel="00070044" w:rsidRDefault="00016C31">
      <w:pPr>
        <w:pStyle w:val="BodyText"/>
        <w:spacing w:before="1"/>
        <w:rPr>
          <w:del w:id="962" w:author="Chandler Wilson" w:date="2023-05-25T10:35:00Z"/>
        </w:rPr>
      </w:pPr>
    </w:p>
    <w:p w14:paraId="42A9B938" w14:textId="3B15F8C3" w:rsidR="00016C31" w:rsidDel="00070044" w:rsidRDefault="00900DE8">
      <w:pPr>
        <w:pStyle w:val="ListParagraph"/>
        <w:numPr>
          <w:ilvl w:val="2"/>
          <w:numId w:val="26"/>
        </w:numPr>
        <w:tabs>
          <w:tab w:val="left" w:pos="724"/>
        </w:tabs>
        <w:rPr>
          <w:del w:id="963" w:author="Chandler Wilson" w:date="2023-05-25T10:35:00Z"/>
          <w:sz w:val="20"/>
        </w:rPr>
      </w:pPr>
      <w:del w:id="964" w:author="Chandler Wilson" w:date="2023-05-25T10:35:00Z">
        <w:r>
          <w:pict w14:anchorId="30A536F4">
            <v:rect id="docshape90" o:spid="_x0000_s1038" style="position:absolute;left:0;text-align:left;margin-left:59.5pt;margin-top:33.7pt;width:515pt;height:1.45pt;z-index:-18473472;mso-position-horizontal-relative:page" fillcolor="#0e233d" stroked="f">
              <w10:wrap anchorx="page"/>
            </v:rect>
          </w:pict>
        </w:r>
        <w:r w:rsidR="00632607" w:rsidDel="00070044">
          <w:rPr>
            <w:color w:val="221F1F"/>
            <w:spacing w:val="-2"/>
            <w:sz w:val="20"/>
          </w:rPr>
          <w:delText>A</w:delText>
        </w:r>
        <w:r w:rsidR="00632607" w:rsidDel="00070044">
          <w:rPr>
            <w:color w:val="221F1F"/>
            <w:sz w:val="20"/>
          </w:rPr>
          <w:delText xml:space="preserve"> </w:delText>
        </w:r>
        <w:r w:rsidR="00632607" w:rsidDel="00070044">
          <w:rPr>
            <w:color w:val="221F1F"/>
            <w:spacing w:val="-2"/>
            <w:sz w:val="20"/>
          </w:rPr>
          <w:delText>military-run</w:delText>
        </w:r>
        <w:r w:rsidR="00632607" w:rsidDel="00070044">
          <w:rPr>
            <w:color w:val="221F1F"/>
            <w:spacing w:val="2"/>
            <w:sz w:val="20"/>
          </w:rPr>
          <w:delText xml:space="preserve"> </w:delText>
        </w:r>
        <w:r w:rsidR="00632607" w:rsidDel="00070044">
          <w:rPr>
            <w:color w:val="221F1F"/>
            <w:spacing w:val="-2"/>
            <w:sz w:val="20"/>
          </w:rPr>
          <w:delText>training</w:delText>
        </w:r>
        <w:r w:rsidR="00632607" w:rsidDel="00070044">
          <w:rPr>
            <w:color w:val="221F1F"/>
            <w:spacing w:val="3"/>
            <w:sz w:val="20"/>
          </w:rPr>
          <w:delText xml:space="preserve"> </w:delText>
        </w:r>
        <w:r w:rsidR="00632607" w:rsidDel="00070044">
          <w:rPr>
            <w:color w:val="221F1F"/>
            <w:spacing w:val="-2"/>
            <w:sz w:val="20"/>
          </w:rPr>
          <w:delText>center;</w:delText>
        </w:r>
        <w:r w:rsidR="00632607" w:rsidDel="00070044">
          <w:rPr>
            <w:color w:val="221F1F"/>
            <w:spacing w:val="-1"/>
            <w:sz w:val="20"/>
          </w:rPr>
          <w:delText xml:space="preserve"> </w:delText>
        </w:r>
        <w:r w:rsidR="00632607" w:rsidDel="00070044">
          <w:rPr>
            <w:color w:val="221F1F"/>
            <w:spacing w:val="-5"/>
            <w:sz w:val="20"/>
          </w:rPr>
          <w:delText>or</w:delText>
        </w:r>
      </w:del>
    </w:p>
    <w:p w14:paraId="04336759" w14:textId="54F52E93" w:rsidR="00016C31" w:rsidDel="00070044" w:rsidRDefault="00016C31">
      <w:pPr>
        <w:rPr>
          <w:del w:id="965" w:author="Chandler Wilson" w:date="2023-05-25T10:35:00Z"/>
          <w:sz w:val="20"/>
        </w:rPr>
        <w:sectPr w:rsidR="00016C31" w:rsidDel="00070044">
          <w:pgSz w:w="12240" w:h="15840"/>
          <w:pgMar w:top="1360" w:right="640" w:bottom="1060" w:left="1000" w:header="0" w:footer="801" w:gutter="0"/>
          <w:cols w:space="720"/>
        </w:sectPr>
      </w:pPr>
    </w:p>
    <w:p w14:paraId="4310782E" w14:textId="31ABC8AD" w:rsidR="00016C31" w:rsidDel="00070044" w:rsidRDefault="00632607">
      <w:pPr>
        <w:pStyle w:val="ListParagraph"/>
        <w:numPr>
          <w:ilvl w:val="2"/>
          <w:numId w:val="26"/>
        </w:numPr>
        <w:tabs>
          <w:tab w:val="left" w:pos="722"/>
        </w:tabs>
        <w:spacing w:before="80"/>
        <w:ind w:left="721" w:hanging="284"/>
        <w:rPr>
          <w:del w:id="966" w:author="Chandler Wilson" w:date="2023-05-25T10:35:00Z"/>
          <w:sz w:val="20"/>
        </w:rPr>
      </w:pPr>
      <w:del w:id="967" w:author="Chandler Wilson" w:date="2023-05-25T10:35:00Z">
        <w:r w:rsidDel="00070044">
          <w:rPr>
            <w:color w:val="221F1F"/>
            <w:sz w:val="20"/>
          </w:rPr>
          <w:lastRenderedPageBreak/>
          <w:delText>A</w:delText>
        </w:r>
        <w:r w:rsidDel="00070044">
          <w:rPr>
            <w:color w:val="221F1F"/>
            <w:spacing w:val="-9"/>
            <w:sz w:val="20"/>
          </w:rPr>
          <w:delText xml:space="preserve"> </w:delText>
        </w:r>
        <w:r w:rsidDel="00070044">
          <w:rPr>
            <w:color w:val="221F1F"/>
            <w:sz w:val="20"/>
          </w:rPr>
          <w:delText>web-based</w:delText>
        </w:r>
        <w:r w:rsidDel="00070044">
          <w:rPr>
            <w:color w:val="221F1F"/>
            <w:spacing w:val="-6"/>
            <w:sz w:val="20"/>
          </w:rPr>
          <w:delText xml:space="preserve"> </w:delText>
        </w:r>
        <w:r w:rsidDel="00070044">
          <w:rPr>
            <w:color w:val="221F1F"/>
            <w:sz w:val="20"/>
          </w:rPr>
          <w:delText>source,</w:delText>
        </w:r>
        <w:r w:rsidDel="00070044">
          <w:rPr>
            <w:color w:val="221F1F"/>
            <w:spacing w:val="-8"/>
            <w:sz w:val="20"/>
          </w:rPr>
          <w:delText xml:space="preserve"> </w:delText>
        </w:r>
        <w:r w:rsidDel="00070044">
          <w:rPr>
            <w:color w:val="221F1F"/>
            <w:sz w:val="20"/>
          </w:rPr>
          <w:delText>if</w:delText>
        </w:r>
        <w:r w:rsidDel="00070044">
          <w:rPr>
            <w:color w:val="221F1F"/>
            <w:spacing w:val="-6"/>
            <w:sz w:val="20"/>
          </w:rPr>
          <w:delText xml:space="preserve"> </w:delText>
        </w:r>
        <w:r w:rsidDel="00070044">
          <w:rPr>
            <w:color w:val="221F1F"/>
            <w:sz w:val="20"/>
          </w:rPr>
          <w:delText>specified</w:delText>
        </w:r>
        <w:r w:rsidDel="00070044">
          <w:rPr>
            <w:color w:val="221F1F"/>
            <w:spacing w:val="-2"/>
            <w:sz w:val="20"/>
          </w:rPr>
          <w:delText xml:space="preserve"> </w:delText>
        </w:r>
        <w:r w:rsidDel="00070044">
          <w:rPr>
            <w:color w:val="221F1F"/>
            <w:sz w:val="20"/>
          </w:rPr>
          <w:delText>in</w:delText>
        </w:r>
        <w:r w:rsidDel="00070044">
          <w:rPr>
            <w:color w:val="221F1F"/>
            <w:spacing w:val="-8"/>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contract</w:delText>
        </w:r>
        <w:r w:rsidDel="00070044">
          <w:rPr>
            <w:color w:val="221F1F"/>
            <w:spacing w:val="-8"/>
            <w:sz w:val="20"/>
          </w:rPr>
          <w:delText xml:space="preserve"> </w:delText>
        </w:r>
        <w:r w:rsidDel="00070044">
          <w:rPr>
            <w:color w:val="221F1F"/>
            <w:sz w:val="20"/>
          </w:rPr>
          <w:delText>or</w:delText>
        </w:r>
        <w:r w:rsidDel="00070044">
          <w:rPr>
            <w:color w:val="221F1F"/>
            <w:spacing w:val="-3"/>
            <w:sz w:val="20"/>
          </w:rPr>
          <w:delText xml:space="preserve"> </w:delText>
        </w:r>
        <w:r w:rsidDel="00070044">
          <w:rPr>
            <w:color w:val="221F1F"/>
            <w:sz w:val="20"/>
          </w:rPr>
          <w:delText>approved</w:delText>
        </w:r>
        <w:r w:rsidDel="00070044">
          <w:rPr>
            <w:color w:val="221F1F"/>
            <w:spacing w:val="-8"/>
            <w:sz w:val="20"/>
          </w:rPr>
          <w:delText xml:space="preserve"> </w:delText>
        </w:r>
        <w:r w:rsidDel="00070044">
          <w:rPr>
            <w:color w:val="221F1F"/>
            <w:sz w:val="20"/>
          </w:rPr>
          <w:delText>by</w:delText>
        </w:r>
        <w:r w:rsidDel="00070044">
          <w:rPr>
            <w:color w:val="221F1F"/>
            <w:spacing w:val="-6"/>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Contracting</w:delText>
        </w:r>
        <w:r w:rsidDel="00070044">
          <w:rPr>
            <w:color w:val="221F1F"/>
            <w:spacing w:val="-4"/>
            <w:sz w:val="20"/>
          </w:rPr>
          <w:delText xml:space="preserve"> </w:delText>
        </w:r>
        <w:r w:rsidDel="00070044">
          <w:rPr>
            <w:color w:val="221F1F"/>
            <w:spacing w:val="-2"/>
            <w:sz w:val="20"/>
          </w:rPr>
          <w:delText>Officer.</w:delText>
        </w:r>
      </w:del>
    </w:p>
    <w:p w14:paraId="69DF550D" w14:textId="263E6E64" w:rsidR="00016C31" w:rsidDel="00070044" w:rsidRDefault="00016C31">
      <w:pPr>
        <w:pStyle w:val="BodyText"/>
        <w:spacing w:before="10"/>
        <w:rPr>
          <w:del w:id="968" w:author="Chandler Wilson" w:date="2023-05-25T10:35:00Z"/>
          <w:sz w:val="19"/>
        </w:rPr>
      </w:pPr>
    </w:p>
    <w:p w14:paraId="37CEB37B" w14:textId="28FF6429" w:rsidR="00016C31" w:rsidDel="00070044" w:rsidRDefault="00632607">
      <w:pPr>
        <w:pStyle w:val="ListParagraph"/>
        <w:numPr>
          <w:ilvl w:val="1"/>
          <w:numId w:val="26"/>
        </w:numPr>
        <w:tabs>
          <w:tab w:val="left" w:pos="441"/>
        </w:tabs>
        <w:spacing w:before="1"/>
        <w:ind w:left="440" w:right="1436" w:hanging="330"/>
        <w:rPr>
          <w:del w:id="969" w:author="Chandler Wilson" w:date="2023-05-25T10:35:00Z"/>
          <w:sz w:val="20"/>
        </w:rPr>
      </w:pPr>
      <w:del w:id="970" w:author="Chandler Wilson" w:date="2023-05-25T10:35:00Z">
        <w:r w:rsidDel="00070044">
          <w:rPr>
            <w:color w:val="221F1F"/>
            <w:sz w:val="20"/>
          </w:rPr>
          <w:delText>Advanced</w:delText>
        </w:r>
        <w:r w:rsidDel="00070044">
          <w:rPr>
            <w:color w:val="221F1F"/>
            <w:spacing w:val="-7"/>
            <w:sz w:val="20"/>
          </w:rPr>
          <w:delText xml:space="preserve"> </w:delText>
        </w:r>
        <w:r w:rsidDel="00070044">
          <w:rPr>
            <w:color w:val="221F1F"/>
            <w:sz w:val="20"/>
          </w:rPr>
          <w:delText>training,</w:delText>
        </w:r>
        <w:r w:rsidDel="00070044">
          <w:rPr>
            <w:color w:val="221F1F"/>
            <w:spacing w:val="-5"/>
            <w:sz w:val="20"/>
          </w:rPr>
          <w:delText xml:space="preserve"> </w:delText>
        </w:r>
        <w:r w:rsidDel="00070044">
          <w:rPr>
            <w:color w:val="221F1F"/>
            <w:sz w:val="20"/>
          </w:rPr>
          <w:delText>commensurate</w:delText>
        </w:r>
        <w:r w:rsidDel="00070044">
          <w:rPr>
            <w:color w:val="221F1F"/>
            <w:spacing w:val="-4"/>
            <w:sz w:val="20"/>
          </w:rPr>
          <w:delText xml:space="preserve"> </w:delText>
        </w:r>
        <w:r w:rsidDel="00070044">
          <w:rPr>
            <w:color w:val="221F1F"/>
            <w:sz w:val="20"/>
          </w:rPr>
          <w:delText>with</w:delText>
        </w:r>
        <w:r w:rsidDel="00070044">
          <w:rPr>
            <w:color w:val="221F1F"/>
            <w:spacing w:val="-5"/>
            <w:sz w:val="20"/>
          </w:rPr>
          <w:delText xml:space="preserve"> </w:delText>
        </w:r>
        <w:r w:rsidDel="00070044">
          <w:rPr>
            <w:color w:val="221F1F"/>
            <w:sz w:val="20"/>
          </w:rPr>
          <w:delText>their</w:delText>
        </w:r>
        <w:r w:rsidDel="00070044">
          <w:rPr>
            <w:color w:val="221F1F"/>
            <w:spacing w:val="-8"/>
            <w:sz w:val="20"/>
          </w:rPr>
          <w:delText xml:space="preserve"> </w:delText>
        </w:r>
        <w:r w:rsidDel="00070044">
          <w:rPr>
            <w:color w:val="221F1F"/>
            <w:sz w:val="20"/>
          </w:rPr>
          <w:delText>duties</w:delText>
        </w:r>
        <w:r w:rsidDel="00070044">
          <w:rPr>
            <w:color w:val="221F1F"/>
            <w:spacing w:val="-7"/>
            <w:sz w:val="20"/>
          </w:rPr>
          <w:delText xml:space="preserve"> </w:delText>
        </w:r>
        <w:r w:rsidDel="00070044">
          <w:rPr>
            <w:color w:val="221F1F"/>
            <w:sz w:val="20"/>
          </w:rPr>
          <w:delText>and</w:delText>
        </w:r>
        <w:r w:rsidDel="00070044">
          <w:rPr>
            <w:color w:val="221F1F"/>
            <w:spacing w:val="-10"/>
            <w:sz w:val="20"/>
          </w:rPr>
          <w:delText xml:space="preserve"> </w:delText>
        </w:r>
        <w:r w:rsidDel="00070044">
          <w:rPr>
            <w:color w:val="221F1F"/>
            <w:sz w:val="20"/>
          </w:rPr>
          <w:delText>responsibilities,</w:delText>
        </w:r>
        <w:r w:rsidDel="00070044">
          <w:rPr>
            <w:color w:val="221F1F"/>
            <w:spacing w:val="-5"/>
            <w:sz w:val="20"/>
          </w:rPr>
          <w:delText xml:space="preserve"> </w:delText>
        </w:r>
        <w:r w:rsidDel="00070044">
          <w:rPr>
            <w:color w:val="221F1F"/>
            <w:sz w:val="20"/>
          </w:rPr>
          <w:delText>may</w:delText>
        </w:r>
        <w:r w:rsidDel="00070044">
          <w:rPr>
            <w:color w:val="221F1F"/>
            <w:spacing w:val="-5"/>
            <w:sz w:val="20"/>
          </w:rPr>
          <w:delText xml:space="preserve"> </w:delText>
        </w:r>
        <w:r w:rsidDel="00070044">
          <w:rPr>
            <w:color w:val="221F1F"/>
            <w:sz w:val="20"/>
          </w:rPr>
          <w:delText>be</w:delText>
        </w:r>
        <w:r w:rsidDel="00070044">
          <w:rPr>
            <w:color w:val="221F1F"/>
            <w:spacing w:val="-6"/>
            <w:sz w:val="20"/>
          </w:rPr>
          <w:delText xml:space="preserve"> </w:delText>
        </w:r>
        <w:r w:rsidDel="00070044">
          <w:rPr>
            <w:color w:val="221F1F"/>
            <w:sz w:val="20"/>
          </w:rPr>
          <w:delText>required</w:delText>
        </w:r>
        <w:r w:rsidDel="00070044">
          <w:rPr>
            <w:color w:val="221F1F"/>
            <w:spacing w:val="-6"/>
            <w:sz w:val="20"/>
          </w:rPr>
          <w:delText xml:space="preserve"> </w:delText>
        </w:r>
        <w:r w:rsidDel="00070044">
          <w:rPr>
            <w:color w:val="221F1F"/>
            <w:sz w:val="20"/>
          </w:rPr>
          <w:delText>for</w:delText>
        </w:r>
        <w:r w:rsidDel="00070044">
          <w:rPr>
            <w:color w:val="221F1F"/>
            <w:spacing w:val="-8"/>
            <w:sz w:val="20"/>
          </w:rPr>
          <w:delText xml:space="preserve"> </w:delText>
        </w:r>
        <w:r w:rsidDel="00070044">
          <w:rPr>
            <w:color w:val="221F1F"/>
            <w:sz w:val="20"/>
          </w:rPr>
          <w:delText>some</w:delText>
        </w:r>
        <w:r w:rsidDel="00070044">
          <w:rPr>
            <w:color w:val="221F1F"/>
            <w:spacing w:val="-5"/>
            <w:sz w:val="20"/>
          </w:rPr>
          <w:delText xml:space="preserve"> </w:delText>
        </w:r>
        <w:r w:rsidDel="00070044">
          <w:rPr>
            <w:color w:val="221F1F"/>
            <w:sz w:val="20"/>
          </w:rPr>
          <w:delText>Contractor personnel as specified in the contract.</w:delText>
        </w:r>
      </w:del>
    </w:p>
    <w:p w14:paraId="0FC854C5" w14:textId="68B230A4" w:rsidR="00016C31" w:rsidDel="00070044" w:rsidRDefault="00016C31">
      <w:pPr>
        <w:pStyle w:val="BodyText"/>
        <w:spacing w:before="1"/>
        <w:rPr>
          <w:del w:id="971" w:author="Chandler Wilson" w:date="2023-05-25T10:35:00Z"/>
        </w:rPr>
      </w:pPr>
    </w:p>
    <w:p w14:paraId="1368D04D" w14:textId="7C9C334C" w:rsidR="00016C31" w:rsidDel="00070044" w:rsidRDefault="00632607">
      <w:pPr>
        <w:pStyle w:val="ListParagraph"/>
        <w:numPr>
          <w:ilvl w:val="0"/>
          <w:numId w:val="22"/>
        </w:numPr>
        <w:tabs>
          <w:tab w:val="left" w:pos="441"/>
        </w:tabs>
        <w:ind w:right="1090"/>
        <w:rPr>
          <w:del w:id="972" w:author="Chandler Wilson" w:date="2023-05-25T10:35:00Z"/>
          <w:sz w:val="20"/>
        </w:rPr>
      </w:pPr>
      <w:del w:id="973" w:author="Chandler Wilson" w:date="2023-05-25T10:35:00Z">
        <w:r w:rsidDel="00070044">
          <w:rPr>
            <w:color w:val="221F1F"/>
            <w:sz w:val="20"/>
          </w:rPr>
          <w:delText>The</w:delText>
        </w:r>
        <w:r w:rsidDel="00070044">
          <w:rPr>
            <w:color w:val="221F1F"/>
            <w:spacing w:val="-4"/>
            <w:sz w:val="20"/>
          </w:rPr>
          <w:delText xml:space="preserve"> </w:delText>
        </w:r>
        <w:r w:rsidDel="00070044">
          <w:rPr>
            <w:color w:val="221F1F"/>
            <w:sz w:val="20"/>
          </w:rPr>
          <w:delText>Contractor</w:delText>
        </w:r>
        <w:r w:rsidDel="00070044">
          <w:rPr>
            <w:color w:val="221F1F"/>
            <w:spacing w:val="-3"/>
            <w:sz w:val="20"/>
          </w:rPr>
          <w:delText xml:space="preserve"> </w:delText>
        </w:r>
        <w:r w:rsidDel="00070044">
          <w:rPr>
            <w:color w:val="221F1F"/>
            <w:sz w:val="20"/>
          </w:rPr>
          <w:delText>shall</w:delText>
        </w:r>
        <w:r w:rsidDel="00070044">
          <w:rPr>
            <w:color w:val="221F1F"/>
            <w:spacing w:val="-4"/>
            <w:sz w:val="20"/>
          </w:rPr>
          <w:delText xml:space="preserve"> </w:delText>
        </w:r>
        <w:r w:rsidDel="00070044">
          <w:rPr>
            <w:color w:val="221F1F"/>
            <w:sz w:val="20"/>
          </w:rPr>
          <w:delText>notify</w:delText>
        </w:r>
        <w:r w:rsidDel="00070044">
          <w:rPr>
            <w:color w:val="221F1F"/>
            <w:spacing w:val="-3"/>
            <w:sz w:val="20"/>
          </w:rPr>
          <w:delText xml:space="preserve"> </w:delText>
        </w:r>
        <w:r w:rsidDel="00070044">
          <w:rPr>
            <w:color w:val="221F1F"/>
            <w:sz w:val="20"/>
          </w:rPr>
          <w:delText>all</w:delText>
        </w:r>
        <w:r w:rsidDel="00070044">
          <w:rPr>
            <w:color w:val="221F1F"/>
            <w:spacing w:val="-4"/>
            <w:sz w:val="20"/>
          </w:rPr>
          <w:delText xml:space="preserve"> </w:delText>
        </w:r>
        <w:r w:rsidDel="00070044">
          <w:rPr>
            <w:color w:val="221F1F"/>
            <w:sz w:val="20"/>
          </w:rPr>
          <w:delText>personnel</w:delText>
        </w:r>
        <w:r w:rsidDel="00070044">
          <w:rPr>
            <w:color w:val="221F1F"/>
            <w:spacing w:val="-3"/>
            <w:sz w:val="20"/>
          </w:rPr>
          <w:delText xml:space="preserve"> </w:delText>
        </w:r>
        <w:r w:rsidDel="00070044">
          <w:rPr>
            <w:color w:val="221F1F"/>
            <w:sz w:val="20"/>
          </w:rPr>
          <w:delText>who</w:delText>
        </w:r>
        <w:r w:rsidDel="00070044">
          <w:rPr>
            <w:color w:val="221F1F"/>
            <w:spacing w:val="-3"/>
            <w:sz w:val="20"/>
          </w:rPr>
          <w:delText xml:space="preserve"> </w:delText>
        </w:r>
        <w:r w:rsidDel="00070044">
          <w:rPr>
            <w:color w:val="221F1F"/>
            <w:sz w:val="20"/>
          </w:rPr>
          <w:delText>are</w:delText>
        </w:r>
        <w:r w:rsidDel="00070044">
          <w:rPr>
            <w:color w:val="221F1F"/>
            <w:spacing w:val="-6"/>
            <w:sz w:val="20"/>
          </w:rPr>
          <w:delText xml:space="preserve"> </w:delText>
        </w:r>
        <w:r w:rsidDel="00070044">
          <w:rPr>
            <w:color w:val="221F1F"/>
            <w:sz w:val="20"/>
          </w:rPr>
          <w:delText>not</w:delText>
        </w:r>
        <w:r w:rsidDel="00070044">
          <w:rPr>
            <w:color w:val="221F1F"/>
            <w:spacing w:val="-5"/>
            <w:sz w:val="20"/>
          </w:rPr>
          <w:delText xml:space="preserve"> </w:delText>
        </w:r>
        <w:r w:rsidDel="00070044">
          <w:rPr>
            <w:color w:val="221F1F"/>
            <w:sz w:val="20"/>
          </w:rPr>
          <w:delText>a</w:delText>
        </w:r>
        <w:r w:rsidDel="00070044">
          <w:rPr>
            <w:color w:val="221F1F"/>
            <w:spacing w:val="-7"/>
            <w:sz w:val="20"/>
          </w:rPr>
          <w:delText xml:space="preserve"> </w:delText>
        </w:r>
        <w:r w:rsidDel="00070044">
          <w:rPr>
            <w:color w:val="221F1F"/>
            <w:sz w:val="20"/>
          </w:rPr>
          <w:delText>host</w:delText>
        </w:r>
        <w:r w:rsidDel="00070044">
          <w:rPr>
            <w:color w:val="221F1F"/>
            <w:spacing w:val="-7"/>
            <w:sz w:val="20"/>
          </w:rPr>
          <w:delText xml:space="preserve"> </w:delText>
        </w:r>
        <w:r w:rsidDel="00070044">
          <w:rPr>
            <w:color w:val="221F1F"/>
            <w:sz w:val="20"/>
          </w:rPr>
          <w:delText>country</w:delText>
        </w:r>
        <w:r w:rsidDel="00070044">
          <w:rPr>
            <w:color w:val="221F1F"/>
            <w:spacing w:val="-4"/>
            <w:sz w:val="20"/>
          </w:rPr>
          <w:delText xml:space="preserve"> </w:delText>
        </w:r>
        <w:r w:rsidDel="00070044">
          <w:rPr>
            <w:color w:val="221F1F"/>
            <w:sz w:val="20"/>
          </w:rPr>
          <w:delText>national,</w:delText>
        </w:r>
        <w:r w:rsidDel="00070044">
          <w:rPr>
            <w:color w:val="221F1F"/>
            <w:spacing w:val="-3"/>
            <w:sz w:val="20"/>
          </w:rPr>
          <w:delText xml:space="preserve"> </w:delText>
        </w:r>
        <w:r w:rsidDel="00070044">
          <w:rPr>
            <w:color w:val="221F1F"/>
            <w:sz w:val="20"/>
          </w:rPr>
          <w:delText>or</w:delText>
        </w:r>
        <w:r w:rsidDel="00070044">
          <w:rPr>
            <w:color w:val="221F1F"/>
            <w:spacing w:val="-4"/>
            <w:sz w:val="20"/>
          </w:rPr>
          <w:delText xml:space="preserve"> </w:delText>
        </w:r>
        <w:r w:rsidDel="00070044">
          <w:rPr>
            <w:color w:val="221F1F"/>
            <w:sz w:val="20"/>
          </w:rPr>
          <w:delText>who</w:delText>
        </w:r>
        <w:r w:rsidDel="00070044">
          <w:rPr>
            <w:color w:val="221F1F"/>
            <w:spacing w:val="-6"/>
            <w:sz w:val="20"/>
          </w:rPr>
          <w:delText xml:space="preserve"> </w:delText>
        </w:r>
        <w:r w:rsidDel="00070044">
          <w:rPr>
            <w:color w:val="221F1F"/>
            <w:sz w:val="20"/>
          </w:rPr>
          <w:delText>are</w:delText>
        </w:r>
        <w:r w:rsidDel="00070044">
          <w:rPr>
            <w:color w:val="221F1F"/>
            <w:spacing w:val="-6"/>
            <w:sz w:val="20"/>
          </w:rPr>
          <w:delText xml:space="preserve"> </w:delText>
        </w:r>
        <w:r w:rsidDel="00070044">
          <w:rPr>
            <w:color w:val="221F1F"/>
            <w:sz w:val="20"/>
          </w:rPr>
          <w:delText>not</w:delText>
        </w:r>
        <w:r w:rsidDel="00070044">
          <w:rPr>
            <w:color w:val="221F1F"/>
            <w:spacing w:val="-4"/>
            <w:sz w:val="20"/>
          </w:rPr>
          <w:delText xml:space="preserve"> </w:delText>
        </w:r>
        <w:r w:rsidDel="00070044">
          <w:rPr>
            <w:color w:val="221F1F"/>
            <w:sz w:val="20"/>
          </w:rPr>
          <w:delText>ordinarily</w:delText>
        </w:r>
        <w:r w:rsidDel="00070044">
          <w:rPr>
            <w:color w:val="221F1F"/>
            <w:spacing w:val="-2"/>
            <w:sz w:val="20"/>
          </w:rPr>
          <w:delText xml:space="preserve"> </w:delText>
        </w:r>
        <w:r w:rsidDel="00070044">
          <w:rPr>
            <w:color w:val="221F1F"/>
            <w:sz w:val="20"/>
          </w:rPr>
          <w:delText>resident</w:delText>
        </w:r>
        <w:r w:rsidDel="00070044">
          <w:rPr>
            <w:color w:val="221F1F"/>
            <w:spacing w:val="-3"/>
            <w:sz w:val="20"/>
          </w:rPr>
          <w:delText xml:space="preserve"> </w:delText>
        </w:r>
        <w:r w:rsidDel="00070044">
          <w:rPr>
            <w:color w:val="221F1F"/>
            <w:sz w:val="20"/>
          </w:rPr>
          <w:delText>in the host country, that—</w:delText>
        </w:r>
      </w:del>
    </w:p>
    <w:p w14:paraId="370BDF6F" w14:textId="0F68E4F8" w:rsidR="00016C31" w:rsidDel="00070044" w:rsidRDefault="00016C31">
      <w:pPr>
        <w:pStyle w:val="BodyText"/>
        <w:spacing w:before="10"/>
        <w:rPr>
          <w:del w:id="974" w:author="Chandler Wilson" w:date="2023-05-25T10:35:00Z"/>
          <w:sz w:val="19"/>
        </w:rPr>
      </w:pPr>
    </w:p>
    <w:p w14:paraId="5D876769" w14:textId="5F5F180E" w:rsidR="00016C31" w:rsidDel="00070044" w:rsidRDefault="00632607">
      <w:pPr>
        <w:pStyle w:val="ListParagraph"/>
        <w:numPr>
          <w:ilvl w:val="1"/>
          <w:numId w:val="22"/>
        </w:numPr>
        <w:tabs>
          <w:tab w:val="left" w:pos="441"/>
        </w:tabs>
        <w:ind w:left="440" w:right="857" w:hanging="241"/>
        <w:rPr>
          <w:del w:id="975" w:author="Chandler Wilson" w:date="2023-05-25T10:35:00Z"/>
          <w:sz w:val="20"/>
        </w:rPr>
      </w:pPr>
      <w:del w:id="976" w:author="Chandler Wilson" w:date="2023-05-25T10:35:00Z">
        <w:r w:rsidDel="00070044">
          <w:rPr>
            <w:color w:val="221F1F"/>
            <w:sz w:val="20"/>
          </w:rPr>
          <w:delText>Such employees, and dependents residing with such employees, who engage in conduct outside the United States that would constitute an offense punishable by imprisonment for more than one year if the conduct had been engaged</w:delText>
        </w:r>
        <w:r w:rsidDel="00070044">
          <w:rPr>
            <w:color w:val="221F1F"/>
            <w:spacing w:val="-1"/>
            <w:sz w:val="20"/>
          </w:rPr>
          <w:delText xml:space="preserve"> </w:delText>
        </w:r>
        <w:r w:rsidDel="00070044">
          <w:rPr>
            <w:color w:val="221F1F"/>
            <w:sz w:val="20"/>
          </w:rPr>
          <w:delText>in within the special</w:delText>
        </w:r>
        <w:r w:rsidDel="00070044">
          <w:rPr>
            <w:color w:val="221F1F"/>
            <w:spacing w:val="-2"/>
            <w:sz w:val="20"/>
          </w:rPr>
          <w:delText xml:space="preserve"> </w:delText>
        </w:r>
        <w:r w:rsidDel="00070044">
          <w:rPr>
            <w:color w:val="221F1F"/>
            <w:sz w:val="20"/>
          </w:rPr>
          <w:delText>maritime and territorial jurisdiction of the</w:delText>
        </w:r>
        <w:r w:rsidDel="00070044">
          <w:rPr>
            <w:color w:val="221F1F"/>
            <w:spacing w:val="-2"/>
            <w:sz w:val="20"/>
          </w:rPr>
          <w:delText xml:space="preserve"> </w:delText>
        </w:r>
        <w:r w:rsidDel="00070044">
          <w:rPr>
            <w:color w:val="221F1F"/>
            <w:sz w:val="20"/>
          </w:rPr>
          <w:delText>United States, may potentially</w:delText>
        </w:r>
        <w:r w:rsidDel="00070044">
          <w:rPr>
            <w:color w:val="221F1F"/>
            <w:spacing w:val="-2"/>
            <w:sz w:val="20"/>
          </w:rPr>
          <w:delText xml:space="preserve"> </w:delText>
        </w:r>
        <w:r w:rsidDel="00070044">
          <w:rPr>
            <w:color w:val="221F1F"/>
            <w:sz w:val="20"/>
          </w:rPr>
          <w:delText>be subject to the</w:delText>
        </w:r>
        <w:r w:rsidDel="00070044">
          <w:rPr>
            <w:color w:val="221F1F"/>
            <w:spacing w:val="-5"/>
            <w:sz w:val="20"/>
          </w:rPr>
          <w:delText xml:space="preserve"> </w:delText>
        </w:r>
        <w:r w:rsidDel="00070044">
          <w:rPr>
            <w:color w:val="221F1F"/>
            <w:sz w:val="20"/>
          </w:rPr>
          <w:delText>criminal</w:delText>
        </w:r>
        <w:r w:rsidDel="00070044">
          <w:rPr>
            <w:color w:val="221F1F"/>
            <w:spacing w:val="-5"/>
            <w:sz w:val="20"/>
          </w:rPr>
          <w:delText xml:space="preserve"> </w:delText>
        </w:r>
        <w:r w:rsidDel="00070044">
          <w:rPr>
            <w:color w:val="221F1F"/>
            <w:sz w:val="20"/>
          </w:rPr>
          <w:delText>jurisdiction</w:delText>
        </w:r>
        <w:r w:rsidDel="00070044">
          <w:rPr>
            <w:color w:val="221F1F"/>
            <w:spacing w:val="-4"/>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United</w:delText>
        </w:r>
        <w:r w:rsidDel="00070044">
          <w:rPr>
            <w:color w:val="221F1F"/>
            <w:spacing w:val="-4"/>
            <w:sz w:val="20"/>
          </w:rPr>
          <w:delText xml:space="preserve"> </w:delText>
        </w:r>
        <w:r w:rsidDel="00070044">
          <w:rPr>
            <w:color w:val="221F1F"/>
            <w:sz w:val="20"/>
          </w:rPr>
          <w:delText>States</w:delText>
        </w:r>
        <w:r w:rsidDel="00070044">
          <w:rPr>
            <w:color w:val="221F1F"/>
            <w:spacing w:val="-6"/>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accordance</w:delText>
        </w:r>
        <w:r w:rsidDel="00070044">
          <w:rPr>
            <w:color w:val="221F1F"/>
            <w:spacing w:val="-9"/>
            <w:sz w:val="20"/>
          </w:rPr>
          <w:delText xml:space="preserve"> </w:delText>
        </w:r>
        <w:r w:rsidDel="00070044">
          <w:rPr>
            <w:color w:val="221F1F"/>
            <w:sz w:val="20"/>
          </w:rPr>
          <w:delText>with</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Military</w:delText>
        </w:r>
        <w:r w:rsidDel="00070044">
          <w:rPr>
            <w:color w:val="221F1F"/>
            <w:spacing w:val="-4"/>
            <w:sz w:val="20"/>
          </w:rPr>
          <w:delText xml:space="preserve"> </w:delText>
        </w:r>
        <w:r w:rsidDel="00070044">
          <w:rPr>
            <w:color w:val="221F1F"/>
            <w:sz w:val="20"/>
          </w:rPr>
          <w:delText>Extraterritorial</w:delText>
        </w:r>
        <w:r w:rsidDel="00070044">
          <w:rPr>
            <w:color w:val="221F1F"/>
            <w:spacing w:val="-6"/>
            <w:sz w:val="20"/>
          </w:rPr>
          <w:delText xml:space="preserve"> </w:delText>
        </w:r>
        <w:r w:rsidDel="00070044">
          <w:rPr>
            <w:color w:val="221F1F"/>
            <w:sz w:val="20"/>
          </w:rPr>
          <w:delText>Jurisdiction</w:delText>
        </w:r>
        <w:r w:rsidDel="00070044">
          <w:rPr>
            <w:color w:val="221F1F"/>
            <w:spacing w:val="-4"/>
            <w:sz w:val="20"/>
          </w:rPr>
          <w:delText xml:space="preserve"> </w:delText>
        </w:r>
        <w:r w:rsidDel="00070044">
          <w:rPr>
            <w:color w:val="221F1F"/>
            <w:sz w:val="20"/>
          </w:rPr>
          <w:delText>Act</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 xml:space="preserve">2000 (18 U.S.C. 3621, </w:delText>
        </w:r>
        <w:r w:rsidDel="00070044">
          <w:rPr>
            <w:i/>
            <w:color w:val="221F1F"/>
            <w:sz w:val="20"/>
          </w:rPr>
          <w:delText>et seq</w:delText>
        </w:r>
        <w:r w:rsidDel="00070044">
          <w:rPr>
            <w:color w:val="221F1F"/>
            <w:sz w:val="20"/>
          </w:rPr>
          <w:delText>.);</w:delText>
        </w:r>
      </w:del>
    </w:p>
    <w:p w14:paraId="2E9708ED" w14:textId="5E2ABDA8" w:rsidR="00016C31" w:rsidDel="00070044" w:rsidRDefault="00016C31">
      <w:pPr>
        <w:pStyle w:val="BodyText"/>
        <w:rPr>
          <w:del w:id="977" w:author="Chandler Wilson" w:date="2023-05-25T10:35:00Z"/>
        </w:rPr>
      </w:pPr>
    </w:p>
    <w:p w14:paraId="733E4782" w14:textId="011C67DE" w:rsidR="00016C31" w:rsidDel="00070044" w:rsidRDefault="00632607">
      <w:pPr>
        <w:pStyle w:val="ListParagraph"/>
        <w:numPr>
          <w:ilvl w:val="1"/>
          <w:numId w:val="22"/>
        </w:numPr>
        <w:tabs>
          <w:tab w:val="left" w:pos="736"/>
        </w:tabs>
        <w:ind w:left="440" w:right="1083" w:hanging="3"/>
        <w:rPr>
          <w:del w:id="978" w:author="Chandler Wilson" w:date="2023-05-25T10:35:00Z"/>
          <w:sz w:val="20"/>
        </w:rPr>
      </w:pPr>
      <w:del w:id="979" w:author="Chandler Wilson" w:date="2023-05-25T10:35:00Z">
        <w:r w:rsidDel="00070044">
          <w:rPr>
            <w:color w:val="221F1F"/>
            <w:sz w:val="20"/>
          </w:rPr>
          <w:delText>Pursuant</w:delText>
        </w:r>
        <w:r w:rsidDel="00070044">
          <w:rPr>
            <w:color w:val="221F1F"/>
            <w:spacing w:val="-5"/>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War</w:delText>
        </w:r>
        <w:r w:rsidDel="00070044">
          <w:rPr>
            <w:color w:val="221F1F"/>
            <w:spacing w:val="-4"/>
            <w:sz w:val="20"/>
          </w:rPr>
          <w:delText xml:space="preserve"> </w:delText>
        </w:r>
        <w:r w:rsidDel="00070044">
          <w:rPr>
            <w:color w:val="221F1F"/>
            <w:sz w:val="20"/>
          </w:rPr>
          <w:delText>Crimes</w:delText>
        </w:r>
        <w:r w:rsidDel="00070044">
          <w:rPr>
            <w:color w:val="221F1F"/>
            <w:spacing w:val="-5"/>
            <w:sz w:val="20"/>
          </w:rPr>
          <w:delText xml:space="preserve"> </w:delText>
        </w:r>
        <w:r w:rsidDel="00070044">
          <w:rPr>
            <w:color w:val="221F1F"/>
            <w:sz w:val="20"/>
          </w:rPr>
          <w:delText>Act</w:delText>
        </w:r>
        <w:r w:rsidDel="00070044">
          <w:rPr>
            <w:color w:val="221F1F"/>
            <w:spacing w:val="-5"/>
            <w:sz w:val="20"/>
          </w:rPr>
          <w:delText xml:space="preserve"> </w:delText>
        </w:r>
        <w:r w:rsidDel="00070044">
          <w:rPr>
            <w:color w:val="221F1F"/>
            <w:sz w:val="20"/>
          </w:rPr>
          <w:delText>(18</w:delText>
        </w:r>
        <w:r w:rsidDel="00070044">
          <w:rPr>
            <w:color w:val="221F1F"/>
            <w:spacing w:val="-6"/>
            <w:sz w:val="20"/>
          </w:rPr>
          <w:delText xml:space="preserve"> </w:delText>
        </w:r>
        <w:r w:rsidDel="00070044">
          <w:rPr>
            <w:color w:val="221F1F"/>
            <w:sz w:val="20"/>
          </w:rPr>
          <w:delText>U.S.C.</w:delText>
        </w:r>
        <w:r w:rsidDel="00070044">
          <w:rPr>
            <w:color w:val="221F1F"/>
            <w:spacing w:val="-5"/>
            <w:sz w:val="20"/>
          </w:rPr>
          <w:delText xml:space="preserve"> </w:delText>
        </w:r>
        <w:r w:rsidDel="00070044">
          <w:rPr>
            <w:color w:val="221F1F"/>
            <w:sz w:val="20"/>
          </w:rPr>
          <w:delText>2441),</w:delText>
        </w:r>
        <w:r w:rsidDel="00070044">
          <w:rPr>
            <w:color w:val="221F1F"/>
            <w:spacing w:val="-6"/>
            <w:sz w:val="20"/>
          </w:rPr>
          <w:delText xml:space="preserve"> </w:delText>
        </w:r>
        <w:r w:rsidDel="00070044">
          <w:rPr>
            <w:color w:val="221F1F"/>
            <w:sz w:val="20"/>
          </w:rPr>
          <w:delText>Federal</w:delText>
        </w:r>
        <w:r w:rsidDel="00070044">
          <w:rPr>
            <w:color w:val="221F1F"/>
            <w:spacing w:val="-5"/>
            <w:sz w:val="20"/>
          </w:rPr>
          <w:delText xml:space="preserve"> </w:delText>
        </w:r>
        <w:r w:rsidDel="00070044">
          <w:rPr>
            <w:color w:val="221F1F"/>
            <w:sz w:val="20"/>
          </w:rPr>
          <w:delText>criminal</w:delText>
        </w:r>
        <w:r w:rsidDel="00070044">
          <w:rPr>
            <w:color w:val="221F1F"/>
            <w:spacing w:val="-4"/>
            <w:sz w:val="20"/>
          </w:rPr>
          <w:delText xml:space="preserve"> </w:delText>
        </w:r>
        <w:r w:rsidDel="00070044">
          <w:rPr>
            <w:color w:val="221F1F"/>
            <w:sz w:val="20"/>
          </w:rPr>
          <w:delText>jurisdiction</w:delText>
        </w:r>
        <w:r w:rsidDel="00070044">
          <w:rPr>
            <w:color w:val="221F1F"/>
            <w:spacing w:val="-3"/>
            <w:sz w:val="20"/>
          </w:rPr>
          <w:delText xml:space="preserve"> </w:delText>
        </w:r>
        <w:r w:rsidDel="00070044">
          <w:rPr>
            <w:color w:val="221F1F"/>
            <w:sz w:val="20"/>
          </w:rPr>
          <w:delText>also</w:delText>
        </w:r>
        <w:r w:rsidDel="00070044">
          <w:rPr>
            <w:color w:val="221F1F"/>
            <w:spacing w:val="-5"/>
            <w:sz w:val="20"/>
          </w:rPr>
          <w:delText xml:space="preserve"> </w:delText>
        </w:r>
        <w:r w:rsidDel="00070044">
          <w:rPr>
            <w:color w:val="221F1F"/>
            <w:sz w:val="20"/>
          </w:rPr>
          <w:delText>extends</w:delText>
        </w:r>
        <w:r w:rsidDel="00070044">
          <w:rPr>
            <w:color w:val="221F1F"/>
            <w:spacing w:val="-6"/>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conduct</w:delText>
        </w:r>
        <w:r w:rsidDel="00070044">
          <w:rPr>
            <w:color w:val="221F1F"/>
            <w:spacing w:val="-4"/>
            <w:sz w:val="20"/>
          </w:rPr>
          <w:delText xml:space="preserve"> </w:delText>
        </w:r>
        <w:r w:rsidDel="00070044">
          <w:rPr>
            <w:color w:val="221F1F"/>
            <w:sz w:val="20"/>
          </w:rPr>
          <w:delText>that</w:delText>
        </w:r>
        <w:r w:rsidDel="00070044">
          <w:rPr>
            <w:color w:val="221F1F"/>
            <w:spacing w:val="-5"/>
            <w:sz w:val="20"/>
          </w:rPr>
          <w:delText xml:space="preserve"> </w:delText>
        </w:r>
        <w:r w:rsidDel="00070044">
          <w:rPr>
            <w:color w:val="221F1F"/>
            <w:sz w:val="20"/>
          </w:rPr>
          <w:delText>is determined to constitute a war crime when committed by a civilian national of the United States;</w:delText>
        </w:r>
      </w:del>
    </w:p>
    <w:p w14:paraId="374A3725" w14:textId="39C95DA8" w:rsidR="00016C31" w:rsidDel="00070044" w:rsidRDefault="00016C31">
      <w:pPr>
        <w:pStyle w:val="BodyText"/>
        <w:spacing w:before="2"/>
        <w:rPr>
          <w:del w:id="980" w:author="Chandler Wilson" w:date="2023-05-25T10:35:00Z"/>
        </w:rPr>
      </w:pPr>
    </w:p>
    <w:p w14:paraId="35325617" w14:textId="4D277284" w:rsidR="00016C31" w:rsidDel="00070044" w:rsidRDefault="00632607">
      <w:pPr>
        <w:pStyle w:val="ListParagraph"/>
        <w:numPr>
          <w:ilvl w:val="1"/>
          <w:numId w:val="22"/>
        </w:numPr>
        <w:tabs>
          <w:tab w:val="left" w:pos="791"/>
        </w:tabs>
        <w:ind w:left="440" w:right="1154" w:hanging="3"/>
        <w:rPr>
          <w:del w:id="981" w:author="Chandler Wilson" w:date="2023-05-25T10:35:00Z"/>
          <w:sz w:val="20"/>
        </w:rPr>
      </w:pPr>
      <w:del w:id="982" w:author="Chandler Wilson" w:date="2023-05-25T10:35:00Z">
        <w:r w:rsidDel="00070044">
          <w:rPr>
            <w:color w:val="221F1F"/>
            <w:sz w:val="20"/>
          </w:rPr>
          <w:delText>Other laws may provide for prosecution of U.S. nationals who commit offenses on the premises of U.S. diplomatic,</w:delText>
        </w:r>
        <w:r w:rsidDel="00070044">
          <w:rPr>
            <w:color w:val="221F1F"/>
            <w:spacing w:val="-5"/>
            <w:sz w:val="20"/>
          </w:rPr>
          <w:delText xml:space="preserve"> </w:delText>
        </w:r>
        <w:r w:rsidDel="00070044">
          <w:rPr>
            <w:color w:val="221F1F"/>
            <w:sz w:val="20"/>
          </w:rPr>
          <w:delText>consular,</w:delText>
        </w:r>
        <w:r w:rsidDel="00070044">
          <w:rPr>
            <w:color w:val="221F1F"/>
            <w:spacing w:val="-8"/>
            <w:sz w:val="20"/>
          </w:rPr>
          <w:delText xml:space="preserve"> </w:delText>
        </w:r>
        <w:r w:rsidDel="00070044">
          <w:rPr>
            <w:color w:val="221F1F"/>
            <w:sz w:val="20"/>
          </w:rPr>
          <w:delText>military</w:delText>
        </w:r>
        <w:r w:rsidDel="00070044">
          <w:rPr>
            <w:color w:val="221F1F"/>
            <w:spacing w:val="-7"/>
            <w:sz w:val="20"/>
          </w:rPr>
          <w:delText xml:space="preserve"> </w:delText>
        </w:r>
        <w:r w:rsidDel="00070044">
          <w:rPr>
            <w:color w:val="221F1F"/>
            <w:sz w:val="20"/>
          </w:rPr>
          <w:delText>or</w:delText>
        </w:r>
        <w:r w:rsidDel="00070044">
          <w:rPr>
            <w:color w:val="221F1F"/>
            <w:spacing w:val="-5"/>
            <w:sz w:val="20"/>
          </w:rPr>
          <w:delText xml:space="preserve"> </w:delText>
        </w:r>
        <w:r w:rsidDel="00070044">
          <w:rPr>
            <w:color w:val="221F1F"/>
            <w:sz w:val="20"/>
          </w:rPr>
          <w:delText>other</w:delText>
        </w:r>
        <w:r w:rsidDel="00070044">
          <w:rPr>
            <w:color w:val="221F1F"/>
            <w:spacing w:val="-5"/>
            <w:sz w:val="20"/>
          </w:rPr>
          <w:delText xml:space="preserve"> </w:delText>
        </w:r>
        <w:r w:rsidDel="00070044">
          <w:rPr>
            <w:color w:val="221F1F"/>
            <w:sz w:val="20"/>
          </w:rPr>
          <w:delText>U.S.</w:delText>
        </w:r>
        <w:r w:rsidDel="00070044">
          <w:rPr>
            <w:color w:val="221F1F"/>
            <w:spacing w:val="-6"/>
            <w:sz w:val="20"/>
          </w:rPr>
          <w:delText xml:space="preserve"> </w:delText>
        </w:r>
        <w:r w:rsidDel="00070044">
          <w:rPr>
            <w:color w:val="221F1F"/>
            <w:sz w:val="20"/>
          </w:rPr>
          <w:delText>Government</w:delText>
        </w:r>
        <w:r w:rsidDel="00070044">
          <w:rPr>
            <w:color w:val="221F1F"/>
            <w:spacing w:val="-6"/>
            <w:sz w:val="20"/>
          </w:rPr>
          <w:delText xml:space="preserve"> </w:delText>
        </w:r>
        <w:r w:rsidDel="00070044">
          <w:rPr>
            <w:color w:val="221F1F"/>
            <w:sz w:val="20"/>
          </w:rPr>
          <w:delText>missions</w:delText>
        </w:r>
        <w:r w:rsidDel="00070044">
          <w:rPr>
            <w:color w:val="221F1F"/>
            <w:spacing w:val="-6"/>
            <w:sz w:val="20"/>
          </w:rPr>
          <w:delText xml:space="preserve"> </w:delText>
        </w:r>
        <w:r w:rsidDel="00070044">
          <w:rPr>
            <w:color w:val="221F1F"/>
            <w:sz w:val="20"/>
          </w:rPr>
          <w:delText>outside</w:delText>
        </w:r>
        <w:r w:rsidDel="00070044">
          <w:rPr>
            <w:color w:val="221F1F"/>
            <w:spacing w:val="-6"/>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United</w:delText>
        </w:r>
        <w:r w:rsidDel="00070044">
          <w:rPr>
            <w:color w:val="221F1F"/>
            <w:spacing w:val="-7"/>
            <w:sz w:val="20"/>
          </w:rPr>
          <w:delText xml:space="preserve"> </w:delText>
        </w:r>
        <w:r w:rsidDel="00070044">
          <w:rPr>
            <w:color w:val="221F1F"/>
            <w:sz w:val="20"/>
          </w:rPr>
          <w:delText>States</w:delText>
        </w:r>
        <w:r w:rsidDel="00070044">
          <w:rPr>
            <w:color w:val="221F1F"/>
            <w:spacing w:val="-5"/>
            <w:sz w:val="20"/>
          </w:rPr>
          <w:delText xml:space="preserve"> </w:delText>
        </w:r>
        <w:r w:rsidDel="00070044">
          <w:rPr>
            <w:color w:val="221F1F"/>
            <w:sz w:val="20"/>
          </w:rPr>
          <w:delText>(18</w:delText>
        </w:r>
        <w:r w:rsidDel="00070044">
          <w:rPr>
            <w:color w:val="221F1F"/>
            <w:spacing w:val="-7"/>
            <w:sz w:val="20"/>
          </w:rPr>
          <w:delText xml:space="preserve"> </w:delText>
        </w:r>
        <w:r w:rsidDel="00070044">
          <w:rPr>
            <w:color w:val="221F1F"/>
            <w:sz w:val="20"/>
          </w:rPr>
          <w:delText>U.S.C.</w:delText>
        </w:r>
        <w:r w:rsidDel="00070044">
          <w:rPr>
            <w:color w:val="221F1F"/>
            <w:spacing w:val="-5"/>
            <w:sz w:val="20"/>
          </w:rPr>
          <w:delText xml:space="preserve"> </w:delText>
        </w:r>
        <w:r w:rsidDel="00070044">
          <w:rPr>
            <w:color w:val="221F1F"/>
            <w:sz w:val="20"/>
          </w:rPr>
          <w:delText>7(9));</w:delText>
        </w:r>
        <w:r w:rsidDel="00070044">
          <w:rPr>
            <w:color w:val="221F1F"/>
            <w:spacing w:val="-6"/>
            <w:sz w:val="20"/>
          </w:rPr>
          <w:delText xml:space="preserve"> </w:delText>
        </w:r>
        <w:r w:rsidDel="00070044">
          <w:rPr>
            <w:color w:val="221F1F"/>
            <w:sz w:val="20"/>
          </w:rPr>
          <w:delText>and</w:delText>
        </w:r>
      </w:del>
    </w:p>
    <w:p w14:paraId="671D8D6A" w14:textId="7D61177A" w:rsidR="00016C31" w:rsidDel="00070044" w:rsidRDefault="00016C31">
      <w:pPr>
        <w:pStyle w:val="BodyText"/>
        <w:spacing w:before="10"/>
        <w:rPr>
          <w:del w:id="983" w:author="Chandler Wilson" w:date="2023-05-25T10:35:00Z"/>
          <w:sz w:val="19"/>
        </w:rPr>
      </w:pPr>
    </w:p>
    <w:p w14:paraId="73C70C46" w14:textId="0337DBC2" w:rsidR="00016C31" w:rsidDel="00070044" w:rsidRDefault="00632607">
      <w:pPr>
        <w:pStyle w:val="ListParagraph"/>
        <w:numPr>
          <w:ilvl w:val="1"/>
          <w:numId w:val="22"/>
        </w:numPr>
        <w:tabs>
          <w:tab w:val="left" w:pos="779"/>
        </w:tabs>
        <w:ind w:left="440" w:right="866" w:hanging="3"/>
        <w:rPr>
          <w:del w:id="984" w:author="Chandler Wilson" w:date="2023-05-25T10:35:00Z"/>
          <w:sz w:val="20"/>
        </w:rPr>
      </w:pPr>
      <w:del w:id="985" w:author="Chandler Wilson" w:date="2023-05-25T10:35:00Z">
        <w:r w:rsidDel="00070044">
          <w:rPr>
            <w:color w:val="221F1F"/>
            <w:sz w:val="20"/>
          </w:rPr>
          <w:delText>In</w:delText>
        </w:r>
        <w:r w:rsidDel="00070044">
          <w:rPr>
            <w:color w:val="221F1F"/>
            <w:spacing w:val="-4"/>
            <w:sz w:val="20"/>
          </w:rPr>
          <w:delText xml:space="preserve"> </w:delText>
        </w:r>
        <w:r w:rsidDel="00070044">
          <w:rPr>
            <w:color w:val="221F1F"/>
            <w:sz w:val="20"/>
          </w:rPr>
          <w:delText>time</w:delText>
        </w:r>
        <w:r w:rsidDel="00070044">
          <w:rPr>
            <w:color w:val="221F1F"/>
            <w:spacing w:val="-5"/>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declared</w:delText>
        </w:r>
        <w:r w:rsidDel="00070044">
          <w:rPr>
            <w:color w:val="221F1F"/>
            <w:spacing w:val="-4"/>
            <w:sz w:val="20"/>
          </w:rPr>
          <w:delText xml:space="preserve"> </w:delText>
        </w:r>
        <w:r w:rsidDel="00070044">
          <w:rPr>
            <w:color w:val="221F1F"/>
            <w:sz w:val="20"/>
          </w:rPr>
          <w:delText>war</w:delText>
        </w:r>
        <w:r w:rsidDel="00070044">
          <w:rPr>
            <w:color w:val="221F1F"/>
            <w:spacing w:val="-7"/>
            <w:sz w:val="20"/>
          </w:rPr>
          <w:delText xml:space="preserve"> </w:delText>
        </w:r>
        <w:r w:rsidDel="00070044">
          <w:rPr>
            <w:color w:val="221F1F"/>
            <w:sz w:val="20"/>
          </w:rPr>
          <w:delText>or</w:delText>
        </w:r>
        <w:r w:rsidDel="00070044">
          <w:rPr>
            <w:color w:val="221F1F"/>
            <w:spacing w:val="-4"/>
            <w:sz w:val="20"/>
          </w:rPr>
          <w:delText xml:space="preserve"> </w:delText>
        </w:r>
        <w:r w:rsidDel="00070044">
          <w:rPr>
            <w:color w:val="221F1F"/>
            <w:sz w:val="20"/>
          </w:rPr>
          <w:delText>a</w:delText>
        </w:r>
        <w:r w:rsidDel="00070044">
          <w:rPr>
            <w:color w:val="221F1F"/>
            <w:spacing w:val="-5"/>
            <w:sz w:val="20"/>
          </w:rPr>
          <w:delText xml:space="preserve"> </w:delText>
        </w:r>
        <w:r w:rsidDel="00070044">
          <w:rPr>
            <w:color w:val="221F1F"/>
            <w:sz w:val="20"/>
          </w:rPr>
          <w:delText>contingency</w:delText>
        </w:r>
        <w:r w:rsidDel="00070044">
          <w:rPr>
            <w:color w:val="221F1F"/>
            <w:spacing w:val="-6"/>
            <w:sz w:val="20"/>
          </w:rPr>
          <w:delText xml:space="preserve"> </w:delText>
        </w:r>
        <w:r w:rsidDel="00070044">
          <w:rPr>
            <w:color w:val="221F1F"/>
            <w:sz w:val="20"/>
          </w:rPr>
          <w:delText>operation,</w:delText>
        </w:r>
        <w:r w:rsidDel="00070044">
          <w:rPr>
            <w:color w:val="221F1F"/>
            <w:spacing w:val="-4"/>
            <w:sz w:val="20"/>
          </w:rPr>
          <w:delText xml:space="preserve"> </w:delText>
        </w:r>
        <w:r w:rsidDel="00070044">
          <w:rPr>
            <w:color w:val="221F1F"/>
            <w:sz w:val="20"/>
          </w:rPr>
          <w:delText>CAAF</w:delText>
        </w:r>
        <w:r w:rsidDel="00070044">
          <w:rPr>
            <w:color w:val="221F1F"/>
            <w:spacing w:val="-6"/>
            <w:sz w:val="20"/>
          </w:rPr>
          <w:delText xml:space="preserve"> </w:delText>
        </w:r>
        <w:r w:rsidDel="00070044">
          <w:rPr>
            <w:color w:val="221F1F"/>
            <w:sz w:val="20"/>
          </w:rPr>
          <w:delText>are</w:delText>
        </w:r>
        <w:r w:rsidDel="00070044">
          <w:rPr>
            <w:color w:val="221F1F"/>
            <w:spacing w:val="-7"/>
            <w:sz w:val="20"/>
          </w:rPr>
          <w:delText xml:space="preserve"> </w:delText>
        </w:r>
        <w:r w:rsidDel="00070044">
          <w:rPr>
            <w:color w:val="221F1F"/>
            <w:sz w:val="20"/>
          </w:rPr>
          <w:delText>subject</w:delText>
        </w:r>
        <w:r w:rsidDel="00070044">
          <w:rPr>
            <w:color w:val="221F1F"/>
            <w:spacing w:val="-5"/>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jurisdiction</w:delText>
        </w:r>
        <w:r w:rsidDel="00070044">
          <w:rPr>
            <w:color w:val="221F1F"/>
            <w:spacing w:val="-3"/>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Uniform</w:delText>
        </w:r>
        <w:r w:rsidDel="00070044">
          <w:rPr>
            <w:color w:val="221F1F"/>
            <w:spacing w:val="-4"/>
            <w:sz w:val="20"/>
          </w:rPr>
          <w:delText xml:space="preserve"> </w:delText>
        </w:r>
        <w:r w:rsidDel="00070044">
          <w:rPr>
            <w:color w:val="221F1F"/>
            <w:sz w:val="20"/>
          </w:rPr>
          <w:delText>Code</w:delText>
        </w:r>
        <w:r w:rsidDel="00070044">
          <w:rPr>
            <w:color w:val="221F1F"/>
            <w:spacing w:val="-7"/>
            <w:sz w:val="20"/>
          </w:rPr>
          <w:delText xml:space="preserve"> </w:delText>
        </w:r>
        <w:r w:rsidDel="00070044">
          <w:rPr>
            <w:color w:val="221F1F"/>
            <w:sz w:val="20"/>
          </w:rPr>
          <w:delText>of Military Justice under 10 U.S.C. 802(a)(10).</w:delText>
        </w:r>
      </w:del>
    </w:p>
    <w:p w14:paraId="362EC16E" w14:textId="10F6601F" w:rsidR="00016C31" w:rsidDel="00070044" w:rsidRDefault="00016C31">
      <w:pPr>
        <w:pStyle w:val="BodyText"/>
        <w:spacing w:before="2"/>
        <w:rPr>
          <w:del w:id="986" w:author="Chandler Wilson" w:date="2023-05-25T10:35:00Z"/>
        </w:rPr>
      </w:pPr>
    </w:p>
    <w:p w14:paraId="3ABF774C" w14:textId="1771DC52" w:rsidR="00016C31" w:rsidDel="00070044" w:rsidRDefault="00632607">
      <w:pPr>
        <w:pStyle w:val="ListParagraph"/>
        <w:numPr>
          <w:ilvl w:val="1"/>
          <w:numId w:val="22"/>
        </w:numPr>
        <w:tabs>
          <w:tab w:val="left" w:pos="441"/>
        </w:tabs>
        <w:ind w:left="440" w:right="1852" w:hanging="241"/>
        <w:rPr>
          <w:del w:id="987" w:author="Chandler Wilson" w:date="2023-05-25T10:35:00Z"/>
          <w:sz w:val="20"/>
        </w:rPr>
      </w:pPr>
      <w:del w:id="988" w:author="Chandler Wilson" w:date="2023-05-25T10:35:00Z">
        <w:r w:rsidDel="00070044">
          <w:rPr>
            <w:color w:val="221F1F"/>
            <w:sz w:val="20"/>
          </w:rPr>
          <w:delText>Such</w:delText>
        </w:r>
        <w:r w:rsidDel="00070044">
          <w:rPr>
            <w:color w:val="221F1F"/>
            <w:spacing w:val="-5"/>
            <w:sz w:val="20"/>
          </w:rPr>
          <w:delText xml:space="preserve"> </w:delText>
        </w:r>
        <w:r w:rsidDel="00070044">
          <w:rPr>
            <w:color w:val="221F1F"/>
            <w:sz w:val="20"/>
          </w:rPr>
          <w:delText>employees</w:delText>
        </w:r>
        <w:r w:rsidDel="00070044">
          <w:rPr>
            <w:color w:val="221F1F"/>
            <w:spacing w:val="-6"/>
            <w:sz w:val="20"/>
          </w:rPr>
          <w:delText xml:space="preserve"> </w:delText>
        </w:r>
        <w:r w:rsidDel="00070044">
          <w:rPr>
            <w:color w:val="221F1F"/>
            <w:sz w:val="20"/>
          </w:rPr>
          <w:delText>are</w:delText>
        </w:r>
        <w:r w:rsidDel="00070044">
          <w:rPr>
            <w:color w:val="221F1F"/>
            <w:spacing w:val="-6"/>
            <w:sz w:val="20"/>
          </w:rPr>
          <w:delText xml:space="preserve"> </w:delText>
        </w:r>
        <w:r w:rsidDel="00070044">
          <w:rPr>
            <w:color w:val="221F1F"/>
            <w:sz w:val="20"/>
          </w:rPr>
          <w:delText>required</w:delText>
        </w:r>
        <w:r w:rsidDel="00070044">
          <w:rPr>
            <w:color w:val="221F1F"/>
            <w:spacing w:val="-4"/>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report</w:delText>
        </w:r>
        <w:r w:rsidDel="00070044">
          <w:rPr>
            <w:color w:val="221F1F"/>
            <w:spacing w:val="-6"/>
            <w:sz w:val="20"/>
          </w:rPr>
          <w:delText xml:space="preserve"> </w:delText>
        </w:r>
        <w:r w:rsidDel="00070044">
          <w:rPr>
            <w:color w:val="221F1F"/>
            <w:sz w:val="20"/>
          </w:rPr>
          <w:delText>offenses</w:delText>
        </w:r>
        <w:r w:rsidDel="00070044">
          <w:rPr>
            <w:color w:val="221F1F"/>
            <w:spacing w:val="-6"/>
            <w:sz w:val="20"/>
          </w:rPr>
          <w:delText xml:space="preserve"> </w:delText>
        </w:r>
        <w:r w:rsidDel="00070044">
          <w:rPr>
            <w:color w:val="221F1F"/>
            <w:sz w:val="20"/>
          </w:rPr>
          <w:delText>alleged</w:delText>
        </w:r>
        <w:r w:rsidDel="00070044">
          <w:rPr>
            <w:color w:val="221F1F"/>
            <w:spacing w:val="-7"/>
            <w:sz w:val="20"/>
          </w:rPr>
          <w:delText xml:space="preserve"> </w:delText>
        </w:r>
        <w:r w:rsidDel="00070044">
          <w:rPr>
            <w:color w:val="221F1F"/>
            <w:sz w:val="20"/>
          </w:rPr>
          <w:delText>to</w:delText>
        </w:r>
        <w:r w:rsidDel="00070044">
          <w:rPr>
            <w:color w:val="221F1F"/>
            <w:spacing w:val="-8"/>
            <w:sz w:val="20"/>
          </w:rPr>
          <w:delText xml:space="preserve"> </w:delText>
        </w:r>
        <w:r w:rsidDel="00070044">
          <w:rPr>
            <w:color w:val="221F1F"/>
            <w:sz w:val="20"/>
          </w:rPr>
          <w:delText>have</w:delText>
        </w:r>
        <w:r w:rsidDel="00070044">
          <w:rPr>
            <w:color w:val="221F1F"/>
            <w:spacing w:val="-6"/>
            <w:sz w:val="20"/>
          </w:rPr>
          <w:delText xml:space="preserve"> </w:delText>
        </w:r>
        <w:r w:rsidDel="00070044">
          <w:rPr>
            <w:color w:val="221F1F"/>
            <w:sz w:val="20"/>
          </w:rPr>
          <w:delText>been</w:delText>
        </w:r>
        <w:r w:rsidDel="00070044">
          <w:rPr>
            <w:color w:val="221F1F"/>
            <w:spacing w:val="-5"/>
            <w:sz w:val="20"/>
          </w:rPr>
          <w:delText xml:space="preserve"> </w:delText>
        </w:r>
        <w:r w:rsidDel="00070044">
          <w:rPr>
            <w:color w:val="221F1F"/>
            <w:sz w:val="20"/>
          </w:rPr>
          <w:delText>committed</w:delText>
        </w:r>
        <w:r w:rsidDel="00070044">
          <w:rPr>
            <w:color w:val="221F1F"/>
            <w:spacing w:val="-7"/>
            <w:sz w:val="20"/>
          </w:rPr>
          <w:delText xml:space="preserve"> </w:delText>
        </w:r>
        <w:r w:rsidDel="00070044">
          <w:rPr>
            <w:color w:val="221F1F"/>
            <w:sz w:val="20"/>
          </w:rPr>
          <w:delText>by</w:delText>
        </w:r>
        <w:r w:rsidDel="00070044">
          <w:rPr>
            <w:color w:val="221F1F"/>
            <w:spacing w:val="-8"/>
            <w:sz w:val="20"/>
          </w:rPr>
          <w:delText xml:space="preserve"> </w:delText>
        </w:r>
        <w:r w:rsidDel="00070044">
          <w:rPr>
            <w:color w:val="221F1F"/>
            <w:sz w:val="20"/>
          </w:rPr>
          <w:delText>or</w:delText>
        </w:r>
        <w:r w:rsidDel="00070044">
          <w:rPr>
            <w:color w:val="221F1F"/>
            <w:spacing w:val="-6"/>
            <w:sz w:val="20"/>
          </w:rPr>
          <w:delText xml:space="preserve"> </w:delText>
        </w:r>
        <w:r w:rsidDel="00070044">
          <w:rPr>
            <w:color w:val="221F1F"/>
            <w:sz w:val="20"/>
          </w:rPr>
          <w:delText>against</w:delText>
        </w:r>
        <w:r w:rsidDel="00070044">
          <w:rPr>
            <w:color w:val="221F1F"/>
            <w:spacing w:val="-6"/>
            <w:sz w:val="20"/>
          </w:rPr>
          <w:delText xml:space="preserve"> </w:delText>
        </w:r>
        <w:r w:rsidDel="00070044">
          <w:rPr>
            <w:color w:val="221F1F"/>
            <w:sz w:val="20"/>
          </w:rPr>
          <w:delText>Contractor personnel to appropriate investigative authorities.</w:delText>
        </w:r>
      </w:del>
    </w:p>
    <w:p w14:paraId="5E506C62" w14:textId="061DFC27" w:rsidR="00016C31" w:rsidDel="00070044" w:rsidRDefault="00016C31">
      <w:pPr>
        <w:pStyle w:val="BodyText"/>
        <w:spacing w:before="10"/>
        <w:rPr>
          <w:del w:id="989" w:author="Chandler Wilson" w:date="2023-05-25T10:35:00Z"/>
          <w:sz w:val="19"/>
        </w:rPr>
      </w:pPr>
    </w:p>
    <w:p w14:paraId="4E5ADA45" w14:textId="7D51FD65" w:rsidR="00016C31" w:rsidDel="00070044" w:rsidRDefault="00632607">
      <w:pPr>
        <w:pStyle w:val="ListParagraph"/>
        <w:numPr>
          <w:ilvl w:val="1"/>
          <w:numId w:val="22"/>
        </w:numPr>
        <w:tabs>
          <w:tab w:val="left" w:pos="777"/>
        </w:tabs>
        <w:ind w:left="776" w:hanging="339"/>
        <w:rPr>
          <w:del w:id="990" w:author="Chandler Wilson" w:date="2023-05-25T10:35:00Z"/>
          <w:sz w:val="20"/>
        </w:rPr>
      </w:pPr>
      <w:del w:id="991" w:author="Chandler Wilson" w:date="2023-05-25T10:35:00Z">
        <w:r w:rsidDel="00070044">
          <w:rPr>
            <w:color w:val="221F1F"/>
            <w:sz w:val="20"/>
          </w:rPr>
          <w:delText>Such</w:delText>
        </w:r>
        <w:r w:rsidDel="00070044">
          <w:rPr>
            <w:color w:val="221F1F"/>
            <w:spacing w:val="-11"/>
            <w:sz w:val="20"/>
          </w:rPr>
          <w:delText xml:space="preserve"> </w:delText>
        </w:r>
        <w:r w:rsidDel="00070044">
          <w:rPr>
            <w:color w:val="221F1F"/>
            <w:sz w:val="20"/>
          </w:rPr>
          <w:delText>employees</w:delText>
        </w:r>
        <w:r w:rsidDel="00070044">
          <w:rPr>
            <w:color w:val="221F1F"/>
            <w:spacing w:val="-10"/>
            <w:sz w:val="20"/>
          </w:rPr>
          <w:delText xml:space="preserve"> </w:delText>
        </w:r>
        <w:r w:rsidDel="00070044">
          <w:rPr>
            <w:color w:val="221F1F"/>
            <w:sz w:val="20"/>
          </w:rPr>
          <w:delText>will</w:delText>
        </w:r>
        <w:r w:rsidDel="00070044">
          <w:rPr>
            <w:color w:val="221F1F"/>
            <w:spacing w:val="-12"/>
            <w:sz w:val="20"/>
          </w:rPr>
          <w:delText xml:space="preserve"> </w:delText>
        </w:r>
        <w:r w:rsidDel="00070044">
          <w:rPr>
            <w:color w:val="221F1F"/>
            <w:sz w:val="20"/>
          </w:rPr>
          <w:delText>be</w:delText>
        </w:r>
        <w:r w:rsidDel="00070044">
          <w:rPr>
            <w:color w:val="221F1F"/>
            <w:spacing w:val="-9"/>
            <w:sz w:val="20"/>
          </w:rPr>
          <w:delText xml:space="preserve"> </w:delText>
        </w:r>
        <w:r w:rsidDel="00070044">
          <w:rPr>
            <w:color w:val="221F1F"/>
            <w:sz w:val="20"/>
          </w:rPr>
          <w:delText>provided</w:delText>
        </w:r>
        <w:r w:rsidDel="00070044">
          <w:rPr>
            <w:color w:val="221F1F"/>
            <w:spacing w:val="-7"/>
            <w:sz w:val="20"/>
          </w:rPr>
          <w:delText xml:space="preserve"> </w:delText>
        </w:r>
        <w:r w:rsidDel="00070044">
          <w:rPr>
            <w:color w:val="221F1F"/>
            <w:sz w:val="20"/>
          </w:rPr>
          <w:delText>victim</w:delText>
        </w:r>
        <w:r w:rsidDel="00070044">
          <w:rPr>
            <w:color w:val="221F1F"/>
            <w:spacing w:val="-11"/>
            <w:sz w:val="20"/>
          </w:rPr>
          <w:delText xml:space="preserve"> </w:delText>
        </w:r>
        <w:r w:rsidDel="00070044">
          <w:rPr>
            <w:color w:val="221F1F"/>
            <w:sz w:val="20"/>
          </w:rPr>
          <w:delText>and</w:delText>
        </w:r>
        <w:r w:rsidDel="00070044">
          <w:rPr>
            <w:color w:val="221F1F"/>
            <w:spacing w:val="-8"/>
            <w:sz w:val="20"/>
          </w:rPr>
          <w:delText xml:space="preserve"> </w:delText>
        </w:r>
        <w:r w:rsidDel="00070044">
          <w:rPr>
            <w:color w:val="221F1F"/>
            <w:sz w:val="20"/>
          </w:rPr>
          <w:delText>witness</w:delText>
        </w:r>
        <w:r w:rsidDel="00070044">
          <w:rPr>
            <w:color w:val="221F1F"/>
            <w:spacing w:val="-13"/>
            <w:sz w:val="20"/>
          </w:rPr>
          <w:delText xml:space="preserve"> </w:delText>
        </w:r>
        <w:r w:rsidDel="00070044">
          <w:rPr>
            <w:color w:val="221F1F"/>
            <w:sz w:val="20"/>
          </w:rPr>
          <w:delText>protection</w:delText>
        </w:r>
        <w:r w:rsidDel="00070044">
          <w:rPr>
            <w:color w:val="221F1F"/>
            <w:spacing w:val="-6"/>
            <w:sz w:val="20"/>
          </w:rPr>
          <w:delText xml:space="preserve"> </w:delText>
        </w:r>
        <w:r w:rsidDel="00070044">
          <w:rPr>
            <w:color w:val="221F1F"/>
            <w:sz w:val="20"/>
          </w:rPr>
          <w:delText>and</w:delText>
        </w:r>
        <w:r w:rsidDel="00070044">
          <w:rPr>
            <w:color w:val="221F1F"/>
            <w:spacing w:val="-9"/>
            <w:sz w:val="20"/>
          </w:rPr>
          <w:delText xml:space="preserve"> </w:delText>
        </w:r>
        <w:r w:rsidDel="00070044">
          <w:rPr>
            <w:color w:val="221F1F"/>
            <w:spacing w:val="-2"/>
            <w:sz w:val="20"/>
          </w:rPr>
          <w:delText>assistance.</w:delText>
        </w:r>
      </w:del>
    </w:p>
    <w:p w14:paraId="0E746DC6" w14:textId="4D73000E" w:rsidR="00016C31" w:rsidDel="00070044" w:rsidRDefault="00016C31">
      <w:pPr>
        <w:pStyle w:val="BodyText"/>
        <w:spacing w:before="1"/>
        <w:rPr>
          <w:del w:id="992" w:author="Chandler Wilson" w:date="2023-05-25T10:35:00Z"/>
        </w:rPr>
      </w:pPr>
    </w:p>
    <w:p w14:paraId="23A3FD34" w14:textId="3E38A6D0" w:rsidR="00016C31" w:rsidDel="00070044" w:rsidRDefault="00632607">
      <w:pPr>
        <w:pStyle w:val="ListParagraph"/>
        <w:numPr>
          <w:ilvl w:val="0"/>
          <w:numId w:val="29"/>
        </w:numPr>
        <w:tabs>
          <w:tab w:val="left" w:pos="691"/>
        </w:tabs>
        <w:ind w:left="690" w:hanging="253"/>
        <w:jc w:val="left"/>
        <w:rPr>
          <w:del w:id="993" w:author="Chandler Wilson" w:date="2023-05-25T10:35:00Z"/>
          <w:sz w:val="20"/>
        </w:rPr>
      </w:pPr>
      <w:del w:id="994" w:author="Chandler Wilson" w:date="2023-05-25T10:35:00Z">
        <w:r w:rsidDel="00070044">
          <w:rPr>
            <w:color w:val="221F1F"/>
            <w:sz w:val="20"/>
          </w:rPr>
          <w:delText>Processing</w:delText>
        </w:r>
        <w:r w:rsidDel="00070044">
          <w:rPr>
            <w:color w:val="221F1F"/>
            <w:spacing w:val="-11"/>
            <w:sz w:val="20"/>
          </w:rPr>
          <w:delText xml:space="preserve"> </w:delText>
        </w:r>
        <w:r w:rsidDel="00070044">
          <w:rPr>
            <w:color w:val="221F1F"/>
            <w:sz w:val="20"/>
          </w:rPr>
          <w:delText>and</w:delText>
        </w:r>
        <w:r w:rsidDel="00070044">
          <w:rPr>
            <w:color w:val="221F1F"/>
            <w:spacing w:val="-9"/>
            <w:sz w:val="20"/>
          </w:rPr>
          <w:delText xml:space="preserve"> </w:delText>
        </w:r>
        <w:r w:rsidDel="00070044">
          <w:rPr>
            <w:color w:val="221F1F"/>
            <w:sz w:val="20"/>
          </w:rPr>
          <w:delText>departure</w:delText>
        </w:r>
        <w:r w:rsidDel="00070044">
          <w:rPr>
            <w:color w:val="221F1F"/>
            <w:spacing w:val="-12"/>
            <w:sz w:val="20"/>
          </w:rPr>
          <w:delText xml:space="preserve"> </w:delText>
        </w:r>
        <w:r w:rsidDel="00070044">
          <w:rPr>
            <w:color w:val="221F1F"/>
            <w:sz w:val="20"/>
          </w:rPr>
          <w:delText>points.</w:delText>
        </w:r>
        <w:r w:rsidDel="00070044">
          <w:rPr>
            <w:color w:val="221F1F"/>
            <w:spacing w:val="-9"/>
            <w:sz w:val="20"/>
          </w:rPr>
          <w:delText xml:space="preserve"> </w:delText>
        </w:r>
        <w:r w:rsidDel="00070044">
          <w:rPr>
            <w:color w:val="221F1F"/>
            <w:sz w:val="20"/>
          </w:rPr>
          <w:delText>CAAF</w:delText>
        </w:r>
        <w:r w:rsidDel="00070044">
          <w:rPr>
            <w:color w:val="221F1F"/>
            <w:spacing w:val="-10"/>
            <w:sz w:val="20"/>
          </w:rPr>
          <w:delText xml:space="preserve"> </w:delText>
        </w:r>
        <w:r w:rsidDel="00070044">
          <w:rPr>
            <w:color w:val="221F1F"/>
            <w:sz w:val="20"/>
          </w:rPr>
          <w:delText>shall-</w:delText>
        </w:r>
        <w:r w:rsidDel="00070044">
          <w:rPr>
            <w:color w:val="221F1F"/>
            <w:spacing w:val="-10"/>
            <w:sz w:val="20"/>
          </w:rPr>
          <w:delText>-</w:delText>
        </w:r>
      </w:del>
    </w:p>
    <w:p w14:paraId="6535772D" w14:textId="1E644671" w:rsidR="00016C31" w:rsidDel="00070044" w:rsidRDefault="00016C31">
      <w:pPr>
        <w:pStyle w:val="BodyText"/>
        <w:spacing w:before="10"/>
        <w:rPr>
          <w:del w:id="995" w:author="Chandler Wilson" w:date="2023-05-25T10:35:00Z"/>
          <w:sz w:val="19"/>
        </w:rPr>
      </w:pPr>
    </w:p>
    <w:p w14:paraId="4F29D788" w14:textId="229F450A" w:rsidR="00016C31" w:rsidDel="00070044" w:rsidRDefault="00632607">
      <w:pPr>
        <w:pStyle w:val="ListParagraph"/>
        <w:numPr>
          <w:ilvl w:val="0"/>
          <w:numId w:val="20"/>
        </w:numPr>
        <w:tabs>
          <w:tab w:val="left" w:pos="724"/>
        </w:tabs>
        <w:ind w:right="1165" w:firstLine="0"/>
        <w:rPr>
          <w:del w:id="996" w:author="Chandler Wilson" w:date="2023-05-25T10:35:00Z"/>
          <w:sz w:val="20"/>
        </w:rPr>
      </w:pPr>
      <w:del w:id="997" w:author="Chandler Wilson" w:date="2023-05-25T10:35:00Z">
        <w:r w:rsidDel="00070044">
          <w:rPr>
            <w:color w:val="221F1F"/>
            <w:sz w:val="20"/>
          </w:rPr>
          <w:delText>Process</w:delText>
        </w:r>
        <w:r w:rsidDel="00070044">
          <w:rPr>
            <w:color w:val="221F1F"/>
            <w:spacing w:val="-7"/>
            <w:sz w:val="20"/>
          </w:rPr>
          <w:delText xml:space="preserve"> </w:delText>
        </w:r>
        <w:r w:rsidDel="00070044">
          <w:rPr>
            <w:color w:val="221F1F"/>
            <w:sz w:val="20"/>
          </w:rPr>
          <w:delText>through</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deployment</w:delText>
        </w:r>
        <w:r w:rsidDel="00070044">
          <w:rPr>
            <w:color w:val="221F1F"/>
            <w:spacing w:val="-5"/>
            <w:sz w:val="20"/>
          </w:rPr>
          <w:delText xml:space="preserve"> </w:delText>
        </w:r>
        <w:r w:rsidDel="00070044">
          <w:rPr>
            <w:color w:val="221F1F"/>
            <w:sz w:val="20"/>
          </w:rPr>
          <w:delText>center</w:delText>
        </w:r>
        <w:r w:rsidDel="00070044">
          <w:rPr>
            <w:color w:val="221F1F"/>
            <w:spacing w:val="-7"/>
            <w:sz w:val="20"/>
          </w:rPr>
          <w:delText xml:space="preserve"> </w:delText>
        </w:r>
        <w:r w:rsidDel="00070044">
          <w:rPr>
            <w:color w:val="221F1F"/>
            <w:sz w:val="20"/>
          </w:rPr>
          <w:delText>designated</w:delText>
        </w:r>
        <w:r w:rsidDel="00070044">
          <w:rPr>
            <w:color w:val="221F1F"/>
            <w:spacing w:val="-6"/>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w:delText>
        </w:r>
        <w:r w:rsidDel="00070044">
          <w:rPr>
            <w:color w:val="221F1F"/>
            <w:spacing w:val="-5"/>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as</w:delText>
        </w:r>
        <w:r w:rsidDel="00070044">
          <w:rPr>
            <w:color w:val="221F1F"/>
            <w:spacing w:val="-7"/>
            <w:sz w:val="20"/>
          </w:rPr>
          <w:delText xml:space="preserve"> </w:delText>
        </w:r>
        <w:r w:rsidDel="00070044">
          <w:rPr>
            <w:color w:val="221F1F"/>
            <w:sz w:val="20"/>
          </w:rPr>
          <w:delText>otherwise</w:delText>
        </w:r>
        <w:r w:rsidDel="00070044">
          <w:rPr>
            <w:color w:val="221F1F"/>
            <w:spacing w:val="-6"/>
            <w:sz w:val="20"/>
          </w:rPr>
          <w:delText xml:space="preserve"> </w:delText>
        </w:r>
        <w:r w:rsidDel="00070044">
          <w:rPr>
            <w:color w:val="221F1F"/>
            <w:sz w:val="20"/>
          </w:rPr>
          <w:delText>directed</w:delText>
        </w:r>
        <w:r w:rsidDel="00070044">
          <w:rPr>
            <w:color w:val="221F1F"/>
            <w:spacing w:val="-7"/>
            <w:sz w:val="20"/>
          </w:rPr>
          <w:delText xml:space="preserve"> </w:delText>
        </w:r>
        <w:r w:rsidDel="00070044">
          <w:rPr>
            <w:color w:val="221F1F"/>
            <w:sz w:val="20"/>
          </w:rPr>
          <w:delText>by</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Contracting Officer, prior to deploying. The deployment center will conduct deployment processing to ensure visibility and accountability of Contractor personnel and to ensure that all deployment requirements are met, including the requirements specified in paragraph (e)(1) of this clause;</w:delText>
        </w:r>
      </w:del>
    </w:p>
    <w:p w14:paraId="133E629D" w14:textId="53284887" w:rsidR="00016C31" w:rsidDel="00070044" w:rsidRDefault="00016C31">
      <w:pPr>
        <w:pStyle w:val="BodyText"/>
        <w:rPr>
          <w:del w:id="998" w:author="Chandler Wilson" w:date="2023-05-25T10:35:00Z"/>
        </w:rPr>
      </w:pPr>
    </w:p>
    <w:p w14:paraId="5B59CB38" w14:textId="6B3DCF44" w:rsidR="00016C31" w:rsidDel="00070044" w:rsidRDefault="00632607">
      <w:pPr>
        <w:pStyle w:val="ListParagraph"/>
        <w:numPr>
          <w:ilvl w:val="0"/>
          <w:numId w:val="20"/>
        </w:numPr>
        <w:tabs>
          <w:tab w:val="left" w:pos="724"/>
        </w:tabs>
        <w:ind w:left="723" w:hanging="286"/>
        <w:rPr>
          <w:del w:id="999" w:author="Chandler Wilson" w:date="2023-05-25T10:35:00Z"/>
          <w:sz w:val="20"/>
        </w:rPr>
      </w:pPr>
      <w:del w:id="1000" w:author="Chandler Wilson" w:date="2023-05-25T10:35:00Z">
        <w:r w:rsidDel="00070044">
          <w:rPr>
            <w:color w:val="221F1F"/>
            <w:sz w:val="20"/>
          </w:rPr>
          <w:delText>Use</w:delText>
        </w:r>
        <w:r w:rsidDel="00070044">
          <w:rPr>
            <w:color w:val="221F1F"/>
            <w:spacing w:val="-10"/>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point</w:delText>
        </w:r>
        <w:r w:rsidDel="00070044">
          <w:rPr>
            <w:color w:val="221F1F"/>
            <w:spacing w:val="-4"/>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departure</w:delText>
        </w:r>
        <w:r w:rsidDel="00070044">
          <w:rPr>
            <w:color w:val="221F1F"/>
            <w:spacing w:val="-6"/>
            <w:sz w:val="20"/>
          </w:rPr>
          <w:delText xml:space="preserve"> </w:delText>
        </w:r>
        <w:r w:rsidDel="00070044">
          <w:rPr>
            <w:color w:val="221F1F"/>
            <w:sz w:val="20"/>
          </w:rPr>
          <w:delText>and</w:delText>
        </w:r>
        <w:r w:rsidDel="00070044">
          <w:rPr>
            <w:color w:val="221F1F"/>
            <w:spacing w:val="-7"/>
            <w:sz w:val="20"/>
          </w:rPr>
          <w:delText xml:space="preserve"> </w:delText>
        </w:r>
        <w:r w:rsidDel="00070044">
          <w:rPr>
            <w:color w:val="221F1F"/>
            <w:sz w:val="20"/>
          </w:rPr>
          <w:delText>transportation</w:delText>
        </w:r>
        <w:r w:rsidDel="00070044">
          <w:rPr>
            <w:color w:val="221F1F"/>
            <w:spacing w:val="-5"/>
            <w:sz w:val="20"/>
          </w:rPr>
          <w:delText xml:space="preserve"> </w:delText>
        </w:r>
        <w:r w:rsidDel="00070044">
          <w:rPr>
            <w:color w:val="221F1F"/>
            <w:sz w:val="20"/>
          </w:rPr>
          <w:delText>mode</w:delText>
        </w:r>
        <w:r w:rsidDel="00070044">
          <w:rPr>
            <w:color w:val="221F1F"/>
            <w:spacing w:val="-9"/>
            <w:sz w:val="20"/>
          </w:rPr>
          <w:delText xml:space="preserve"> </w:delText>
        </w:r>
        <w:r w:rsidDel="00070044">
          <w:rPr>
            <w:color w:val="221F1F"/>
            <w:sz w:val="20"/>
          </w:rPr>
          <w:delText>directed</w:delText>
        </w:r>
        <w:r w:rsidDel="00070044">
          <w:rPr>
            <w:color w:val="221F1F"/>
            <w:spacing w:val="-7"/>
            <w:sz w:val="20"/>
          </w:rPr>
          <w:delText xml:space="preserve"> </w:delText>
        </w:r>
        <w:r w:rsidDel="00070044">
          <w:rPr>
            <w:color w:val="221F1F"/>
            <w:sz w:val="20"/>
          </w:rPr>
          <w:delText>by</w:delText>
        </w:r>
        <w:r w:rsidDel="00070044">
          <w:rPr>
            <w:color w:val="221F1F"/>
            <w:spacing w:val="-6"/>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Contracting</w:delText>
        </w:r>
        <w:r w:rsidDel="00070044">
          <w:rPr>
            <w:color w:val="221F1F"/>
            <w:spacing w:val="-5"/>
            <w:sz w:val="20"/>
          </w:rPr>
          <w:delText xml:space="preserve"> </w:delText>
        </w:r>
        <w:r w:rsidDel="00070044">
          <w:rPr>
            <w:color w:val="221F1F"/>
            <w:sz w:val="20"/>
          </w:rPr>
          <w:delText>Officer;</w:delText>
        </w:r>
        <w:r w:rsidDel="00070044">
          <w:rPr>
            <w:color w:val="221F1F"/>
            <w:spacing w:val="-6"/>
            <w:sz w:val="20"/>
          </w:rPr>
          <w:delText xml:space="preserve"> </w:delText>
        </w:r>
        <w:r w:rsidDel="00070044">
          <w:rPr>
            <w:color w:val="221F1F"/>
            <w:spacing w:val="-5"/>
            <w:sz w:val="20"/>
          </w:rPr>
          <w:delText>and</w:delText>
        </w:r>
      </w:del>
    </w:p>
    <w:p w14:paraId="1ED6074D" w14:textId="3D454DA7" w:rsidR="00016C31" w:rsidDel="00070044" w:rsidRDefault="00016C31">
      <w:pPr>
        <w:pStyle w:val="BodyText"/>
        <w:spacing w:before="1"/>
        <w:rPr>
          <w:del w:id="1001" w:author="Chandler Wilson" w:date="2023-05-25T10:35:00Z"/>
        </w:rPr>
      </w:pPr>
    </w:p>
    <w:p w14:paraId="13E2D44A" w14:textId="05338316" w:rsidR="00016C31" w:rsidDel="00070044" w:rsidRDefault="00632607">
      <w:pPr>
        <w:pStyle w:val="ListParagraph"/>
        <w:numPr>
          <w:ilvl w:val="0"/>
          <w:numId w:val="20"/>
        </w:numPr>
        <w:tabs>
          <w:tab w:val="left" w:pos="724"/>
        </w:tabs>
        <w:ind w:right="1010" w:firstLine="0"/>
        <w:jc w:val="both"/>
        <w:rPr>
          <w:del w:id="1002" w:author="Chandler Wilson" w:date="2023-05-25T10:35:00Z"/>
          <w:sz w:val="20"/>
        </w:rPr>
      </w:pPr>
      <w:del w:id="1003" w:author="Chandler Wilson" w:date="2023-05-25T10:35:00Z">
        <w:r w:rsidDel="00070044">
          <w:rPr>
            <w:color w:val="221F1F"/>
            <w:sz w:val="20"/>
          </w:rPr>
          <w:delText>Process</w:delText>
        </w:r>
        <w:r w:rsidDel="00070044">
          <w:rPr>
            <w:color w:val="221F1F"/>
            <w:spacing w:val="-6"/>
            <w:sz w:val="20"/>
          </w:rPr>
          <w:delText xml:space="preserve"> </w:delText>
        </w:r>
        <w:r w:rsidDel="00070044">
          <w:rPr>
            <w:color w:val="221F1F"/>
            <w:sz w:val="20"/>
          </w:rPr>
          <w:delText>through</w:delText>
        </w:r>
        <w:r w:rsidDel="00070044">
          <w:rPr>
            <w:color w:val="221F1F"/>
            <w:spacing w:val="-3"/>
            <w:sz w:val="20"/>
          </w:rPr>
          <w:delText xml:space="preserve"> </w:delText>
        </w:r>
        <w:r w:rsidDel="00070044">
          <w:rPr>
            <w:color w:val="221F1F"/>
            <w:sz w:val="20"/>
          </w:rPr>
          <w:delText>a</w:delText>
        </w:r>
        <w:r w:rsidDel="00070044">
          <w:rPr>
            <w:color w:val="221F1F"/>
            <w:spacing w:val="-8"/>
            <w:sz w:val="20"/>
          </w:rPr>
          <w:delText xml:space="preserve"> </w:delText>
        </w:r>
        <w:r w:rsidDel="00070044">
          <w:rPr>
            <w:color w:val="221F1F"/>
            <w:sz w:val="20"/>
          </w:rPr>
          <w:delText>designated</w:delText>
        </w:r>
        <w:r w:rsidDel="00070044">
          <w:rPr>
            <w:color w:val="221F1F"/>
            <w:spacing w:val="-2"/>
            <w:sz w:val="20"/>
          </w:rPr>
          <w:delText xml:space="preserve"> </w:delText>
        </w:r>
        <w:r w:rsidDel="00070044">
          <w:rPr>
            <w:color w:val="221F1F"/>
            <w:sz w:val="20"/>
          </w:rPr>
          <w:delText>reception</w:delText>
        </w:r>
        <w:r w:rsidDel="00070044">
          <w:rPr>
            <w:color w:val="221F1F"/>
            <w:spacing w:val="-4"/>
            <w:sz w:val="20"/>
          </w:rPr>
          <w:delText xml:space="preserve"> </w:delText>
        </w:r>
        <w:r w:rsidDel="00070044">
          <w:rPr>
            <w:color w:val="221F1F"/>
            <w:sz w:val="20"/>
          </w:rPr>
          <w:delText>site</w:delText>
        </w:r>
        <w:r w:rsidDel="00070044">
          <w:rPr>
            <w:color w:val="221F1F"/>
            <w:spacing w:val="-6"/>
            <w:sz w:val="20"/>
          </w:rPr>
          <w:delText xml:space="preserve"> </w:delText>
        </w:r>
        <w:r w:rsidDel="00070044">
          <w:rPr>
            <w:color w:val="221F1F"/>
            <w:sz w:val="20"/>
          </w:rPr>
          <w:delText>(DRS)</w:delText>
        </w:r>
        <w:r w:rsidDel="00070044">
          <w:rPr>
            <w:color w:val="221F1F"/>
            <w:spacing w:val="-5"/>
            <w:sz w:val="20"/>
          </w:rPr>
          <w:delText xml:space="preserve"> </w:delText>
        </w:r>
        <w:r w:rsidDel="00070044">
          <w:rPr>
            <w:color w:val="221F1F"/>
            <w:sz w:val="20"/>
          </w:rPr>
          <w:delText>upon</w:delText>
        </w:r>
        <w:r w:rsidDel="00070044">
          <w:rPr>
            <w:color w:val="221F1F"/>
            <w:spacing w:val="-7"/>
            <w:sz w:val="20"/>
          </w:rPr>
          <w:delText xml:space="preserve"> </w:delText>
        </w:r>
        <w:r w:rsidDel="00070044">
          <w:rPr>
            <w:color w:val="221F1F"/>
            <w:sz w:val="20"/>
          </w:rPr>
          <w:delText>arrival</w:delText>
        </w:r>
        <w:r w:rsidDel="00070044">
          <w:rPr>
            <w:color w:val="221F1F"/>
            <w:spacing w:val="-4"/>
            <w:sz w:val="20"/>
          </w:rPr>
          <w:delText xml:space="preserve"> </w:delText>
        </w:r>
        <w:r w:rsidDel="00070044">
          <w:rPr>
            <w:color w:val="221F1F"/>
            <w:sz w:val="20"/>
          </w:rPr>
          <w:delText>at</w:delText>
        </w:r>
        <w:r w:rsidDel="00070044">
          <w:rPr>
            <w:color w:val="221F1F"/>
            <w:spacing w:val="-8"/>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deployed</w:delText>
        </w:r>
        <w:r w:rsidDel="00070044">
          <w:rPr>
            <w:color w:val="221F1F"/>
            <w:spacing w:val="-4"/>
            <w:sz w:val="20"/>
          </w:rPr>
          <w:delText xml:space="preserve"> </w:delText>
        </w:r>
        <w:r w:rsidDel="00070044">
          <w:rPr>
            <w:color w:val="221F1F"/>
            <w:sz w:val="20"/>
          </w:rPr>
          <w:delText>location.</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DRS</w:delText>
        </w:r>
        <w:r w:rsidDel="00070044">
          <w:rPr>
            <w:color w:val="221F1F"/>
            <w:spacing w:val="-5"/>
            <w:sz w:val="20"/>
          </w:rPr>
          <w:delText xml:space="preserve"> </w:delText>
        </w:r>
        <w:r w:rsidDel="00070044">
          <w:rPr>
            <w:color w:val="221F1F"/>
            <w:sz w:val="20"/>
          </w:rPr>
          <w:delText>will</w:delText>
        </w:r>
        <w:r w:rsidDel="00070044">
          <w:rPr>
            <w:color w:val="221F1F"/>
            <w:spacing w:val="-6"/>
            <w:sz w:val="20"/>
          </w:rPr>
          <w:delText xml:space="preserve"> </w:delText>
        </w:r>
        <w:r w:rsidDel="00070044">
          <w:rPr>
            <w:color w:val="221F1F"/>
            <w:sz w:val="20"/>
          </w:rPr>
          <w:delText>validate personnel</w:delText>
        </w:r>
        <w:r w:rsidDel="00070044">
          <w:rPr>
            <w:color w:val="221F1F"/>
            <w:spacing w:val="-1"/>
            <w:sz w:val="20"/>
          </w:rPr>
          <w:delText xml:space="preserve"> </w:delText>
        </w:r>
        <w:r w:rsidDel="00070044">
          <w:rPr>
            <w:color w:val="221F1F"/>
            <w:sz w:val="20"/>
          </w:rPr>
          <w:delText>accountability,</w:delText>
        </w:r>
        <w:r w:rsidDel="00070044">
          <w:rPr>
            <w:color w:val="221F1F"/>
            <w:spacing w:val="-1"/>
            <w:sz w:val="20"/>
          </w:rPr>
          <w:delText xml:space="preserve"> </w:delText>
        </w:r>
        <w:r w:rsidDel="00070044">
          <w:rPr>
            <w:color w:val="221F1F"/>
            <w:sz w:val="20"/>
          </w:rPr>
          <w:delText>ensure</w:delText>
        </w:r>
        <w:r w:rsidDel="00070044">
          <w:rPr>
            <w:color w:val="221F1F"/>
            <w:spacing w:val="-1"/>
            <w:sz w:val="20"/>
          </w:rPr>
          <w:delText xml:space="preserve"> </w:delText>
        </w:r>
        <w:r w:rsidDel="00070044">
          <w:rPr>
            <w:color w:val="221F1F"/>
            <w:sz w:val="20"/>
          </w:rPr>
          <w:delText>that</w:delText>
        </w:r>
        <w:r w:rsidDel="00070044">
          <w:rPr>
            <w:color w:val="221F1F"/>
            <w:spacing w:val="-1"/>
            <w:sz w:val="20"/>
          </w:rPr>
          <w:delText xml:space="preserve"> </w:delText>
        </w:r>
        <w:r w:rsidDel="00070044">
          <w:rPr>
            <w:color w:val="221F1F"/>
            <w:sz w:val="20"/>
          </w:rPr>
          <w:delText>specific</w:delText>
        </w:r>
        <w:r w:rsidDel="00070044">
          <w:rPr>
            <w:color w:val="221F1F"/>
            <w:spacing w:val="-1"/>
            <w:sz w:val="20"/>
          </w:rPr>
          <w:delText xml:space="preserve"> </w:delText>
        </w:r>
        <w:r w:rsidDel="00070044">
          <w:rPr>
            <w:color w:val="221F1F"/>
            <w:sz w:val="20"/>
          </w:rPr>
          <w:delText>designated</w:delText>
        </w:r>
        <w:r w:rsidDel="00070044">
          <w:rPr>
            <w:color w:val="221F1F"/>
            <w:spacing w:val="-2"/>
            <w:sz w:val="20"/>
          </w:rPr>
          <w:delText xml:space="preserve"> </w:delText>
        </w:r>
        <w:r w:rsidDel="00070044">
          <w:rPr>
            <w:color w:val="221F1F"/>
            <w:sz w:val="20"/>
          </w:rPr>
          <w:delText>operational</w:delText>
        </w:r>
        <w:r w:rsidDel="00070044">
          <w:rPr>
            <w:color w:val="221F1F"/>
            <w:spacing w:val="-1"/>
            <w:sz w:val="20"/>
          </w:rPr>
          <w:delText xml:space="preserve"> </w:delText>
        </w:r>
        <w:r w:rsidDel="00070044">
          <w:rPr>
            <w:color w:val="221F1F"/>
            <w:sz w:val="20"/>
          </w:rPr>
          <w:delText>area</w:delText>
        </w:r>
        <w:r w:rsidDel="00070044">
          <w:rPr>
            <w:color w:val="221F1F"/>
            <w:spacing w:val="-1"/>
            <w:sz w:val="20"/>
          </w:rPr>
          <w:delText xml:space="preserve"> </w:delText>
        </w:r>
        <w:r w:rsidDel="00070044">
          <w:rPr>
            <w:color w:val="221F1F"/>
            <w:sz w:val="20"/>
          </w:rPr>
          <w:delText>entrance</w:delText>
        </w:r>
        <w:r w:rsidDel="00070044">
          <w:rPr>
            <w:color w:val="221F1F"/>
            <w:spacing w:val="-1"/>
            <w:sz w:val="20"/>
          </w:rPr>
          <w:delText xml:space="preserve"> </w:delText>
        </w:r>
        <w:r w:rsidDel="00070044">
          <w:rPr>
            <w:color w:val="221F1F"/>
            <w:sz w:val="20"/>
          </w:rPr>
          <w:delText>requirements</w:delText>
        </w:r>
        <w:r w:rsidDel="00070044">
          <w:rPr>
            <w:color w:val="221F1F"/>
            <w:spacing w:val="-2"/>
            <w:sz w:val="20"/>
          </w:rPr>
          <w:delText xml:space="preserve"> </w:delText>
        </w:r>
        <w:r w:rsidDel="00070044">
          <w:rPr>
            <w:color w:val="221F1F"/>
            <w:sz w:val="20"/>
          </w:rPr>
          <w:delText>are</w:delText>
        </w:r>
        <w:r w:rsidDel="00070044">
          <w:rPr>
            <w:color w:val="221F1F"/>
            <w:spacing w:val="-1"/>
            <w:sz w:val="20"/>
          </w:rPr>
          <w:delText xml:space="preserve"> </w:delText>
        </w:r>
        <w:r w:rsidDel="00070044">
          <w:rPr>
            <w:color w:val="221F1F"/>
            <w:sz w:val="20"/>
          </w:rPr>
          <w:delText>met,</w:delText>
        </w:r>
        <w:r w:rsidDel="00070044">
          <w:rPr>
            <w:color w:val="221F1F"/>
            <w:spacing w:val="-1"/>
            <w:sz w:val="20"/>
          </w:rPr>
          <w:delText xml:space="preserve"> </w:delText>
        </w:r>
        <w:r w:rsidDel="00070044">
          <w:rPr>
            <w:color w:val="221F1F"/>
            <w:sz w:val="20"/>
          </w:rPr>
          <w:delText>and brief Contractor personnel on theater-specific policies and procedures.</w:delText>
        </w:r>
      </w:del>
    </w:p>
    <w:p w14:paraId="7FF6E103" w14:textId="2438A65B" w:rsidR="00016C31" w:rsidDel="00070044" w:rsidRDefault="00016C31">
      <w:pPr>
        <w:pStyle w:val="BodyText"/>
        <w:spacing w:before="10"/>
        <w:rPr>
          <w:del w:id="1004" w:author="Chandler Wilson" w:date="2023-05-25T10:35:00Z"/>
          <w:sz w:val="19"/>
        </w:rPr>
      </w:pPr>
    </w:p>
    <w:p w14:paraId="3D2330E4" w14:textId="3F43C8E5" w:rsidR="00016C31" w:rsidDel="00070044" w:rsidRDefault="00632607">
      <w:pPr>
        <w:pStyle w:val="ListParagraph"/>
        <w:numPr>
          <w:ilvl w:val="0"/>
          <w:numId w:val="29"/>
        </w:numPr>
        <w:tabs>
          <w:tab w:val="left" w:pos="724"/>
        </w:tabs>
        <w:spacing w:before="1"/>
        <w:ind w:left="723" w:hanging="286"/>
        <w:jc w:val="both"/>
        <w:rPr>
          <w:del w:id="1005" w:author="Chandler Wilson" w:date="2023-05-25T10:35:00Z"/>
          <w:sz w:val="20"/>
        </w:rPr>
      </w:pPr>
      <w:del w:id="1006" w:author="Chandler Wilson" w:date="2023-05-25T10:35:00Z">
        <w:r w:rsidDel="00070044">
          <w:rPr>
            <w:color w:val="221F1F"/>
            <w:sz w:val="20"/>
          </w:rPr>
          <w:delText>Personnel</w:delText>
        </w:r>
        <w:r w:rsidDel="00070044">
          <w:rPr>
            <w:color w:val="221F1F"/>
            <w:spacing w:val="-10"/>
            <w:sz w:val="20"/>
          </w:rPr>
          <w:delText xml:space="preserve"> </w:delText>
        </w:r>
        <w:r w:rsidDel="00070044">
          <w:rPr>
            <w:color w:val="221F1F"/>
            <w:spacing w:val="-2"/>
            <w:sz w:val="20"/>
          </w:rPr>
          <w:delText>data.</w:delText>
        </w:r>
      </w:del>
    </w:p>
    <w:p w14:paraId="0A177DF6" w14:textId="267ECA44" w:rsidR="00016C31" w:rsidDel="00070044" w:rsidRDefault="00016C31">
      <w:pPr>
        <w:pStyle w:val="BodyText"/>
        <w:rPr>
          <w:del w:id="1007" w:author="Chandler Wilson" w:date="2023-05-25T10:35:00Z"/>
        </w:rPr>
      </w:pPr>
    </w:p>
    <w:p w14:paraId="424805C2" w14:textId="461B200D" w:rsidR="00016C31" w:rsidDel="00070044" w:rsidRDefault="00632607">
      <w:pPr>
        <w:pStyle w:val="ListParagraph"/>
        <w:numPr>
          <w:ilvl w:val="0"/>
          <w:numId w:val="19"/>
        </w:numPr>
        <w:tabs>
          <w:tab w:val="left" w:pos="724"/>
        </w:tabs>
        <w:ind w:right="1005" w:firstLine="0"/>
        <w:jc w:val="both"/>
        <w:rPr>
          <w:del w:id="1008" w:author="Chandler Wilson" w:date="2023-05-25T10:35:00Z"/>
          <w:sz w:val="20"/>
        </w:rPr>
      </w:pPr>
      <w:del w:id="1009" w:author="Chandler Wilson" w:date="2023-05-25T10:35:00Z">
        <w:r w:rsidDel="00070044">
          <w:rPr>
            <w:color w:val="221F1F"/>
            <w:sz w:val="20"/>
          </w:rPr>
          <w:delText>The</w:delText>
        </w:r>
        <w:r w:rsidDel="00070044">
          <w:rPr>
            <w:color w:val="221F1F"/>
            <w:spacing w:val="-6"/>
            <w:sz w:val="20"/>
          </w:rPr>
          <w:delText xml:space="preserve"> </w:delText>
        </w:r>
        <w:r w:rsidDel="00070044">
          <w:rPr>
            <w:color w:val="221F1F"/>
            <w:sz w:val="20"/>
          </w:rPr>
          <w:delText>Contractor</w:delText>
        </w:r>
        <w:r w:rsidDel="00070044">
          <w:rPr>
            <w:color w:val="221F1F"/>
            <w:spacing w:val="-7"/>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use</w:delText>
        </w:r>
        <w:r w:rsidDel="00070044">
          <w:rPr>
            <w:color w:val="221F1F"/>
            <w:spacing w:val="-6"/>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Synchronized</w:delText>
        </w:r>
        <w:r w:rsidDel="00070044">
          <w:rPr>
            <w:color w:val="221F1F"/>
            <w:spacing w:val="-6"/>
            <w:sz w:val="20"/>
          </w:rPr>
          <w:delText xml:space="preserve"> </w:delText>
        </w:r>
        <w:r w:rsidDel="00070044">
          <w:rPr>
            <w:color w:val="221F1F"/>
            <w:sz w:val="20"/>
          </w:rPr>
          <w:delText>Predeployment</w:delText>
        </w:r>
        <w:r w:rsidDel="00070044">
          <w:rPr>
            <w:color w:val="221F1F"/>
            <w:spacing w:val="-5"/>
            <w:sz w:val="20"/>
          </w:rPr>
          <w:delText xml:space="preserve"> </w:delText>
        </w:r>
        <w:r w:rsidDel="00070044">
          <w:rPr>
            <w:color w:val="221F1F"/>
            <w:sz w:val="20"/>
          </w:rPr>
          <w:delText>and</w:delText>
        </w:r>
        <w:r w:rsidDel="00070044">
          <w:rPr>
            <w:color w:val="221F1F"/>
            <w:spacing w:val="-7"/>
            <w:sz w:val="20"/>
          </w:rPr>
          <w:delText xml:space="preserve"> </w:delText>
        </w:r>
        <w:r w:rsidDel="00070044">
          <w:rPr>
            <w:color w:val="221F1F"/>
            <w:sz w:val="20"/>
          </w:rPr>
          <w:delText>Operational</w:delText>
        </w:r>
        <w:r w:rsidDel="00070044">
          <w:rPr>
            <w:color w:val="221F1F"/>
            <w:spacing w:val="-6"/>
            <w:sz w:val="20"/>
          </w:rPr>
          <w:delText xml:space="preserve"> </w:delText>
        </w:r>
        <w:r w:rsidDel="00070044">
          <w:rPr>
            <w:color w:val="221F1F"/>
            <w:sz w:val="20"/>
          </w:rPr>
          <w:delText>Tracker</w:delText>
        </w:r>
        <w:r w:rsidDel="00070044">
          <w:rPr>
            <w:color w:val="221F1F"/>
            <w:spacing w:val="-7"/>
            <w:sz w:val="20"/>
          </w:rPr>
          <w:delText xml:space="preserve"> </w:delText>
        </w:r>
        <w:r w:rsidDel="00070044">
          <w:rPr>
            <w:color w:val="221F1F"/>
            <w:sz w:val="20"/>
          </w:rPr>
          <w:delText>(SPOT)</w:delText>
        </w:r>
        <w:r w:rsidDel="00070044">
          <w:rPr>
            <w:color w:val="221F1F"/>
            <w:spacing w:val="-7"/>
            <w:sz w:val="20"/>
          </w:rPr>
          <w:delText xml:space="preserve"> </w:delText>
        </w:r>
        <w:r w:rsidDel="00070044">
          <w:rPr>
            <w:color w:val="221F1F"/>
            <w:sz w:val="20"/>
          </w:rPr>
          <w:delText>web-based</w:delText>
        </w:r>
        <w:r w:rsidDel="00070044">
          <w:rPr>
            <w:color w:val="221F1F"/>
            <w:spacing w:val="-5"/>
            <w:sz w:val="20"/>
          </w:rPr>
          <w:delText xml:space="preserve"> </w:delText>
        </w:r>
        <w:r w:rsidDel="00070044">
          <w:rPr>
            <w:color w:val="221F1F"/>
            <w:sz w:val="20"/>
          </w:rPr>
          <w:delText>system, to enter and maintain the data for all CAAF and, as designated by USD (AT&amp;L) or the Combatant</w:delText>
        </w:r>
      </w:del>
    </w:p>
    <w:p w14:paraId="6011B093" w14:textId="79DA81F5" w:rsidR="00016C31" w:rsidDel="00070044" w:rsidRDefault="00632607">
      <w:pPr>
        <w:pStyle w:val="BodyText"/>
        <w:spacing w:before="1"/>
        <w:ind w:left="219" w:right="999"/>
        <w:rPr>
          <w:del w:id="1010" w:author="Chandler Wilson" w:date="2023-05-25T10:35:00Z"/>
        </w:rPr>
      </w:pPr>
      <w:del w:id="1011" w:author="Chandler Wilson" w:date="2023-05-25T10:35:00Z">
        <w:r w:rsidDel="00070044">
          <w:rPr>
            <w:color w:val="221F1F"/>
          </w:rPr>
          <w:delText>Commander,</w:delText>
        </w:r>
        <w:r w:rsidDel="00070044">
          <w:rPr>
            <w:color w:val="221F1F"/>
            <w:spacing w:val="-6"/>
          </w:rPr>
          <w:delText xml:space="preserve"> </w:delText>
        </w:r>
        <w:r w:rsidDel="00070044">
          <w:rPr>
            <w:color w:val="221F1F"/>
          </w:rPr>
          <w:delText>non-CAAF</w:delText>
        </w:r>
        <w:r w:rsidDel="00070044">
          <w:rPr>
            <w:color w:val="221F1F"/>
            <w:spacing w:val="-6"/>
          </w:rPr>
          <w:delText xml:space="preserve"> </w:delText>
        </w:r>
        <w:r w:rsidDel="00070044">
          <w:rPr>
            <w:color w:val="221F1F"/>
          </w:rPr>
          <w:delText>supporting</w:delText>
        </w:r>
        <w:r w:rsidDel="00070044">
          <w:rPr>
            <w:color w:val="221F1F"/>
            <w:spacing w:val="-4"/>
          </w:rPr>
          <w:delText xml:space="preserve"> </w:delText>
        </w:r>
        <w:r w:rsidDel="00070044">
          <w:rPr>
            <w:color w:val="221F1F"/>
          </w:rPr>
          <w:delText>U.S.</w:delText>
        </w:r>
        <w:r w:rsidDel="00070044">
          <w:rPr>
            <w:color w:val="221F1F"/>
            <w:spacing w:val="-7"/>
          </w:rPr>
          <w:delText xml:space="preserve"> </w:delText>
        </w:r>
        <w:r w:rsidDel="00070044">
          <w:rPr>
            <w:color w:val="221F1F"/>
          </w:rPr>
          <w:delText>Armed</w:delText>
        </w:r>
        <w:r w:rsidDel="00070044">
          <w:rPr>
            <w:color w:val="221F1F"/>
            <w:spacing w:val="-4"/>
          </w:rPr>
          <w:delText xml:space="preserve"> </w:delText>
        </w:r>
        <w:r w:rsidDel="00070044">
          <w:rPr>
            <w:color w:val="221F1F"/>
          </w:rPr>
          <w:delText>Forces</w:delText>
        </w:r>
        <w:r w:rsidDel="00070044">
          <w:rPr>
            <w:color w:val="221F1F"/>
            <w:spacing w:val="-8"/>
          </w:rPr>
          <w:delText xml:space="preserve"> </w:delText>
        </w:r>
        <w:r w:rsidDel="00070044">
          <w:rPr>
            <w:color w:val="221F1F"/>
          </w:rPr>
          <w:delText>deployed</w:delText>
        </w:r>
        <w:r w:rsidDel="00070044">
          <w:rPr>
            <w:color w:val="221F1F"/>
            <w:spacing w:val="-6"/>
          </w:rPr>
          <w:delText xml:space="preserve"> </w:delText>
        </w:r>
        <w:r w:rsidDel="00070044">
          <w:rPr>
            <w:color w:val="221F1F"/>
          </w:rPr>
          <w:delText>outside</w:delText>
        </w:r>
        <w:r w:rsidDel="00070044">
          <w:rPr>
            <w:color w:val="221F1F"/>
            <w:spacing w:val="-5"/>
          </w:rPr>
          <w:delText xml:space="preserve"> </w:delText>
        </w:r>
        <w:r w:rsidDel="00070044">
          <w:rPr>
            <w:color w:val="221F1F"/>
          </w:rPr>
          <w:delText>the</w:delText>
        </w:r>
        <w:r w:rsidDel="00070044">
          <w:rPr>
            <w:color w:val="221F1F"/>
            <w:spacing w:val="-7"/>
          </w:rPr>
          <w:delText xml:space="preserve"> </w:delText>
        </w:r>
        <w:r w:rsidDel="00070044">
          <w:rPr>
            <w:color w:val="221F1F"/>
          </w:rPr>
          <w:delText>United</w:delText>
        </w:r>
        <w:r w:rsidDel="00070044">
          <w:rPr>
            <w:color w:val="221F1F"/>
            <w:spacing w:val="-5"/>
          </w:rPr>
          <w:delText xml:space="preserve"> </w:delText>
        </w:r>
        <w:r w:rsidDel="00070044">
          <w:rPr>
            <w:color w:val="221F1F"/>
          </w:rPr>
          <w:delText>States</w:delText>
        </w:r>
        <w:r w:rsidDel="00070044">
          <w:rPr>
            <w:color w:val="221F1F"/>
            <w:spacing w:val="-6"/>
          </w:rPr>
          <w:delText xml:space="preserve"> </w:delText>
        </w:r>
        <w:r w:rsidDel="00070044">
          <w:rPr>
            <w:color w:val="221F1F"/>
          </w:rPr>
          <w:delText>as</w:delText>
        </w:r>
        <w:r w:rsidDel="00070044">
          <w:rPr>
            <w:color w:val="221F1F"/>
            <w:spacing w:val="-6"/>
          </w:rPr>
          <w:delText xml:space="preserve"> </w:delText>
        </w:r>
        <w:r w:rsidDel="00070044">
          <w:rPr>
            <w:color w:val="221F1F"/>
          </w:rPr>
          <w:delText>specified</w:delText>
        </w:r>
        <w:r w:rsidDel="00070044">
          <w:rPr>
            <w:color w:val="221F1F"/>
            <w:spacing w:val="-4"/>
          </w:rPr>
          <w:delText xml:space="preserve"> </w:delText>
        </w:r>
        <w:r w:rsidDel="00070044">
          <w:rPr>
            <w:color w:val="221F1F"/>
          </w:rPr>
          <w:delText>in</w:delText>
        </w:r>
        <w:r w:rsidDel="00070044">
          <w:rPr>
            <w:color w:val="221F1F"/>
            <w:spacing w:val="-7"/>
          </w:rPr>
          <w:delText xml:space="preserve"> </w:delText>
        </w:r>
        <w:r w:rsidDel="00070044">
          <w:rPr>
            <w:color w:val="221F1F"/>
          </w:rPr>
          <w:delText>paragraph (b)(1) of this clause.</w:delText>
        </w:r>
      </w:del>
    </w:p>
    <w:p w14:paraId="21AFF416" w14:textId="4EB8843F" w:rsidR="00016C31" w:rsidDel="00070044" w:rsidRDefault="00016C31">
      <w:pPr>
        <w:pStyle w:val="BodyText"/>
        <w:rPr>
          <w:del w:id="1012" w:author="Chandler Wilson" w:date="2023-05-25T10:35:00Z"/>
        </w:rPr>
      </w:pPr>
    </w:p>
    <w:p w14:paraId="7633AD0E" w14:textId="2B84CC33" w:rsidR="00016C31" w:rsidDel="00070044" w:rsidRDefault="00632607">
      <w:pPr>
        <w:pStyle w:val="ListParagraph"/>
        <w:numPr>
          <w:ilvl w:val="0"/>
          <w:numId w:val="19"/>
        </w:numPr>
        <w:tabs>
          <w:tab w:val="left" w:pos="724"/>
        </w:tabs>
        <w:ind w:right="1243" w:hanging="3"/>
        <w:rPr>
          <w:del w:id="1013" w:author="Chandler Wilson" w:date="2023-05-25T10:35:00Z"/>
          <w:sz w:val="20"/>
        </w:rPr>
      </w:pPr>
      <w:del w:id="1014" w:author="Chandler Wilson" w:date="2023-05-25T10:35:00Z">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enter</w:delText>
        </w:r>
        <w:r w:rsidDel="00070044">
          <w:rPr>
            <w:color w:val="221F1F"/>
            <w:spacing w:val="-7"/>
            <w:sz w:val="20"/>
          </w:rPr>
          <w:delText xml:space="preserve"> </w:delText>
        </w:r>
        <w:r w:rsidDel="00070044">
          <w:rPr>
            <w:color w:val="221F1F"/>
            <w:sz w:val="20"/>
          </w:rPr>
          <w:delText>the</w:delText>
        </w:r>
        <w:r w:rsidDel="00070044">
          <w:rPr>
            <w:color w:val="221F1F"/>
            <w:spacing w:val="-9"/>
            <w:sz w:val="20"/>
          </w:rPr>
          <w:delText xml:space="preserve"> </w:delText>
        </w:r>
        <w:r w:rsidDel="00070044">
          <w:rPr>
            <w:color w:val="221F1F"/>
            <w:sz w:val="20"/>
          </w:rPr>
          <w:delText>required</w:delText>
        </w:r>
        <w:r w:rsidDel="00070044">
          <w:rPr>
            <w:color w:val="221F1F"/>
            <w:spacing w:val="-5"/>
            <w:sz w:val="20"/>
          </w:rPr>
          <w:delText xml:space="preserve"> </w:delText>
        </w:r>
        <w:r w:rsidDel="00070044">
          <w:rPr>
            <w:color w:val="221F1F"/>
            <w:sz w:val="20"/>
          </w:rPr>
          <w:delText>information</w:delText>
        </w:r>
        <w:r w:rsidDel="00070044">
          <w:rPr>
            <w:color w:val="221F1F"/>
            <w:spacing w:val="-5"/>
            <w:sz w:val="20"/>
          </w:rPr>
          <w:delText xml:space="preserve"> </w:delText>
        </w:r>
        <w:r w:rsidDel="00070044">
          <w:rPr>
            <w:color w:val="221F1F"/>
            <w:sz w:val="20"/>
          </w:rPr>
          <w:delText>about</w:delText>
        </w:r>
        <w:r w:rsidDel="00070044">
          <w:rPr>
            <w:color w:val="221F1F"/>
            <w:spacing w:val="-8"/>
            <w:sz w:val="20"/>
          </w:rPr>
          <w:delText xml:space="preserve"> </w:delText>
        </w:r>
        <w:r w:rsidDel="00070044">
          <w:rPr>
            <w:color w:val="221F1F"/>
            <w:sz w:val="20"/>
          </w:rPr>
          <w:delText>their</w:delText>
        </w:r>
        <w:r w:rsidDel="00070044">
          <w:rPr>
            <w:color w:val="221F1F"/>
            <w:spacing w:val="-4"/>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personnel</w:delText>
        </w:r>
        <w:r w:rsidDel="00070044">
          <w:rPr>
            <w:color w:val="221F1F"/>
            <w:spacing w:val="-7"/>
            <w:sz w:val="20"/>
          </w:rPr>
          <w:delText xml:space="preserve"> </w:delText>
        </w:r>
        <w:r w:rsidDel="00070044">
          <w:rPr>
            <w:color w:val="221F1F"/>
            <w:sz w:val="20"/>
          </w:rPr>
          <w:delText>prior</w:delText>
        </w:r>
        <w:r w:rsidDel="00070044">
          <w:rPr>
            <w:color w:val="221F1F"/>
            <w:spacing w:val="-6"/>
            <w:sz w:val="20"/>
          </w:rPr>
          <w:delText xml:space="preserve"> </w:delText>
        </w:r>
        <w:r w:rsidDel="00070044">
          <w:rPr>
            <w:color w:val="221F1F"/>
            <w:sz w:val="20"/>
          </w:rPr>
          <w:delText>to</w:delText>
        </w:r>
        <w:r w:rsidDel="00070044">
          <w:rPr>
            <w:color w:val="221F1F"/>
            <w:spacing w:val="-9"/>
            <w:sz w:val="20"/>
          </w:rPr>
          <w:delText xml:space="preserve"> </w:delText>
        </w:r>
        <w:r w:rsidDel="00070044">
          <w:rPr>
            <w:color w:val="221F1F"/>
            <w:sz w:val="20"/>
          </w:rPr>
          <w:delText>deployment</w:delText>
        </w:r>
        <w:r w:rsidDel="00070044">
          <w:rPr>
            <w:color w:val="221F1F"/>
            <w:spacing w:val="-4"/>
            <w:sz w:val="20"/>
          </w:rPr>
          <w:delText xml:space="preserve"> </w:delText>
        </w:r>
        <w:r w:rsidDel="00070044">
          <w:rPr>
            <w:color w:val="221F1F"/>
            <w:sz w:val="20"/>
          </w:rPr>
          <w:delText>and shall continue to use the SPOT web-based system at https://spot.dmdc.mil</w:delText>
        </w:r>
      </w:del>
    </w:p>
    <w:p w14:paraId="3782F3B6" w14:textId="7CFF2DDF" w:rsidR="00016C31" w:rsidDel="00070044" w:rsidRDefault="00632607">
      <w:pPr>
        <w:pStyle w:val="BodyText"/>
        <w:spacing w:before="1"/>
        <w:ind w:left="219" w:right="806"/>
        <w:rPr>
          <w:del w:id="1015" w:author="Chandler Wilson" w:date="2023-05-25T10:35:00Z"/>
        </w:rPr>
      </w:pPr>
      <w:del w:id="1016" w:author="Chandler Wilson" w:date="2023-05-25T10:35:00Z">
        <w:r w:rsidDel="00070044">
          <w:rPr>
            <w:color w:val="221F1F"/>
          </w:rPr>
          <w:delText>to</w:delText>
        </w:r>
        <w:r w:rsidDel="00070044">
          <w:rPr>
            <w:color w:val="221F1F"/>
            <w:spacing w:val="-5"/>
          </w:rPr>
          <w:delText xml:space="preserve"> </w:delText>
        </w:r>
        <w:r w:rsidDel="00070044">
          <w:rPr>
            <w:color w:val="221F1F"/>
          </w:rPr>
          <w:delText>maintain</w:delText>
        </w:r>
        <w:r w:rsidDel="00070044">
          <w:rPr>
            <w:color w:val="221F1F"/>
            <w:spacing w:val="-5"/>
          </w:rPr>
          <w:delText xml:space="preserve"> </w:delText>
        </w:r>
        <w:r w:rsidDel="00070044">
          <w:rPr>
            <w:color w:val="221F1F"/>
          </w:rPr>
          <w:delText>accurate,</w:delText>
        </w:r>
        <w:r w:rsidDel="00070044">
          <w:rPr>
            <w:color w:val="221F1F"/>
            <w:spacing w:val="-7"/>
          </w:rPr>
          <w:delText xml:space="preserve"> </w:delText>
        </w:r>
        <w:r w:rsidDel="00070044">
          <w:rPr>
            <w:color w:val="221F1F"/>
          </w:rPr>
          <w:delText>up-to-date</w:delText>
        </w:r>
        <w:r w:rsidDel="00070044">
          <w:rPr>
            <w:color w:val="221F1F"/>
            <w:spacing w:val="-6"/>
          </w:rPr>
          <w:delText xml:space="preserve"> </w:delText>
        </w:r>
        <w:r w:rsidDel="00070044">
          <w:rPr>
            <w:color w:val="221F1F"/>
          </w:rPr>
          <w:delText>information</w:delText>
        </w:r>
        <w:r w:rsidDel="00070044">
          <w:rPr>
            <w:color w:val="221F1F"/>
            <w:spacing w:val="-3"/>
          </w:rPr>
          <w:delText xml:space="preserve"> </w:delText>
        </w:r>
        <w:r w:rsidDel="00070044">
          <w:rPr>
            <w:color w:val="221F1F"/>
          </w:rPr>
          <w:delText>throughout</w:delText>
        </w:r>
        <w:r w:rsidDel="00070044">
          <w:rPr>
            <w:color w:val="221F1F"/>
            <w:spacing w:val="-5"/>
          </w:rPr>
          <w:delText xml:space="preserve"> </w:delText>
        </w:r>
        <w:r w:rsidDel="00070044">
          <w:rPr>
            <w:color w:val="221F1F"/>
          </w:rPr>
          <w:delText>the</w:delText>
        </w:r>
        <w:r w:rsidDel="00070044">
          <w:rPr>
            <w:color w:val="221F1F"/>
            <w:spacing w:val="-8"/>
          </w:rPr>
          <w:delText xml:space="preserve"> </w:delText>
        </w:r>
        <w:r w:rsidDel="00070044">
          <w:rPr>
            <w:color w:val="221F1F"/>
          </w:rPr>
          <w:delText>deployment</w:delText>
        </w:r>
        <w:r w:rsidDel="00070044">
          <w:rPr>
            <w:color w:val="221F1F"/>
            <w:spacing w:val="-8"/>
          </w:rPr>
          <w:delText xml:space="preserve"> </w:delText>
        </w:r>
        <w:r w:rsidDel="00070044">
          <w:rPr>
            <w:color w:val="221F1F"/>
          </w:rPr>
          <w:delText>for</w:delText>
        </w:r>
        <w:r w:rsidDel="00070044">
          <w:rPr>
            <w:color w:val="221F1F"/>
            <w:spacing w:val="-5"/>
          </w:rPr>
          <w:delText xml:space="preserve"> </w:delText>
        </w:r>
        <w:r w:rsidDel="00070044">
          <w:rPr>
            <w:color w:val="221F1F"/>
          </w:rPr>
          <w:delText>all</w:delText>
        </w:r>
        <w:r w:rsidDel="00070044">
          <w:rPr>
            <w:color w:val="221F1F"/>
            <w:spacing w:val="-6"/>
          </w:rPr>
          <w:delText xml:space="preserve"> </w:delText>
        </w:r>
        <w:r w:rsidDel="00070044">
          <w:rPr>
            <w:color w:val="221F1F"/>
          </w:rPr>
          <w:delText>Contractor</w:delText>
        </w:r>
        <w:r w:rsidDel="00070044">
          <w:rPr>
            <w:color w:val="221F1F"/>
            <w:spacing w:val="-7"/>
          </w:rPr>
          <w:delText xml:space="preserve"> </w:delText>
        </w:r>
        <w:r w:rsidDel="00070044">
          <w:rPr>
            <w:color w:val="221F1F"/>
          </w:rPr>
          <w:delText>personnel.</w:delText>
        </w:r>
        <w:r w:rsidDel="00070044">
          <w:rPr>
            <w:color w:val="221F1F"/>
            <w:spacing w:val="-4"/>
          </w:rPr>
          <w:delText xml:space="preserve"> </w:delText>
        </w:r>
        <w:r w:rsidDel="00070044">
          <w:rPr>
            <w:color w:val="221F1F"/>
          </w:rPr>
          <w:delText>Changes</w:delText>
        </w:r>
        <w:r w:rsidDel="00070044">
          <w:rPr>
            <w:color w:val="221F1F"/>
            <w:spacing w:val="-7"/>
          </w:rPr>
          <w:delText xml:space="preserve"> </w:delText>
        </w:r>
        <w:r w:rsidDel="00070044">
          <w:rPr>
            <w:color w:val="221F1F"/>
          </w:rPr>
          <w:delText>to</w:delText>
        </w:r>
        <w:r w:rsidDel="00070044">
          <w:rPr>
            <w:color w:val="221F1F"/>
            <w:spacing w:val="-3"/>
          </w:rPr>
          <w:delText xml:space="preserve"> </w:delText>
        </w:r>
        <w:r w:rsidDel="00070044">
          <w:rPr>
            <w:color w:val="221F1F"/>
          </w:rPr>
          <w:delText>status of individual Contractor personnel relating to their in-theater arrival date and their duty</w:delText>
        </w:r>
      </w:del>
    </w:p>
    <w:p w14:paraId="35CC7040" w14:textId="04728FA8" w:rsidR="00016C31" w:rsidDel="00070044" w:rsidRDefault="00632607">
      <w:pPr>
        <w:pStyle w:val="BodyText"/>
        <w:ind w:left="219" w:right="859"/>
        <w:rPr>
          <w:del w:id="1017" w:author="Chandler Wilson" w:date="2023-05-25T10:35:00Z"/>
        </w:rPr>
      </w:pPr>
      <w:del w:id="1018" w:author="Chandler Wilson" w:date="2023-05-25T10:35:00Z">
        <w:r w:rsidDel="00070044">
          <w:rPr>
            <w:color w:val="221F1F"/>
          </w:rPr>
          <w:delText>location,</w:delText>
        </w:r>
        <w:r w:rsidDel="00070044">
          <w:rPr>
            <w:color w:val="221F1F"/>
            <w:spacing w:val="-4"/>
          </w:rPr>
          <w:delText xml:space="preserve"> </w:delText>
        </w:r>
        <w:r w:rsidDel="00070044">
          <w:rPr>
            <w:color w:val="221F1F"/>
          </w:rPr>
          <w:delText>to</w:delText>
        </w:r>
        <w:r w:rsidDel="00070044">
          <w:rPr>
            <w:color w:val="221F1F"/>
            <w:spacing w:val="-4"/>
          </w:rPr>
          <w:delText xml:space="preserve"> </w:delText>
        </w:r>
        <w:r w:rsidDel="00070044">
          <w:rPr>
            <w:color w:val="221F1F"/>
          </w:rPr>
          <w:delText>include</w:delText>
        </w:r>
        <w:r w:rsidDel="00070044">
          <w:rPr>
            <w:color w:val="221F1F"/>
            <w:spacing w:val="-5"/>
          </w:rPr>
          <w:delText xml:space="preserve"> </w:delText>
        </w:r>
        <w:r w:rsidDel="00070044">
          <w:rPr>
            <w:color w:val="221F1F"/>
          </w:rPr>
          <w:delText>closing</w:delText>
        </w:r>
        <w:r w:rsidDel="00070044">
          <w:rPr>
            <w:color w:val="221F1F"/>
            <w:spacing w:val="-6"/>
          </w:rPr>
          <w:delText xml:space="preserve"> </w:delText>
        </w:r>
        <w:r w:rsidDel="00070044">
          <w:rPr>
            <w:color w:val="221F1F"/>
          </w:rPr>
          <w:delText>out</w:delText>
        </w:r>
        <w:r w:rsidDel="00070044">
          <w:rPr>
            <w:color w:val="221F1F"/>
            <w:spacing w:val="-5"/>
          </w:rPr>
          <w:delText xml:space="preserve"> </w:delText>
        </w:r>
        <w:r w:rsidDel="00070044">
          <w:rPr>
            <w:color w:val="221F1F"/>
          </w:rPr>
          <w:delText>the</w:delText>
        </w:r>
        <w:r w:rsidDel="00070044">
          <w:rPr>
            <w:color w:val="221F1F"/>
            <w:spacing w:val="-4"/>
          </w:rPr>
          <w:delText xml:space="preserve"> </w:delText>
        </w:r>
        <w:r w:rsidDel="00070044">
          <w:rPr>
            <w:color w:val="221F1F"/>
          </w:rPr>
          <w:delText>deployment</w:delText>
        </w:r>
        <w:r w:rsidDel="00070044">
          <w:rPr>
            <w:color w:val="221F1F"/>
            <w:spacing w:val="-5"/>
          </w:rPr>
          <w:delText xml:space="preserve"> </w:delText>
        </w:r>
        <w:r w:rsidDel="00070044">
          <w:rPr>
            <w:color w:val="221F1F"/>
          </w:rPr>
          <w:delText>with</w:delText>
        </w:r>
        <w:r w:rsidDel="00070044">
          <w:rPr>
            <w:color w:val="221F1F"/>
            <w:spacing w:val="-7"/>
          </w:rPr>
          <w:delText xml:space="preserve"> </w:delText>
        </w:r>
        <w:r w:rsidDel="00070044">
          <w:rPr>
            <w:color w:val="221F1F"/>
          </w:rPr>
          <w:delText>their</w:delText>
        </w:r>
        <w:r w:rsidDel="00070044">
          <w:rPr>
            <w:color w:val="221F1F"/>
            <w:spacing w:val="-7"/>
          </w:rPr>
          <w:delText xml:space="preserve"> </w:delText>
        </w:r>
        <w:r w:rsidDel="00070044">
          <w:rPr>
            <w:color w:val="221F1F"/>
          </w:rPr>
          <w:delText>proper</w:delText>
        </w:r>
        <w:r w:rsidDel="00070044">
          <w:rPr>
            <w:color w:val="221F1F"/>
            <w:spacing w:val="-4"/>
          </w:rPr>
          <w:delText xml:space="preserve"> </w:delText>
        </w:r>
        <w:r w:rsidDel="00070044">
          <w:rPr>
            <w:color w:val="221F1F"/>
          </w:rPr>
          <w:delText>status</w:delText>
        </w:r>
        <w:r w:rsidDel="00070044">
          <w:rPr>
            <w:color w:val="221F1F"/>
            <w:spacing w:val="-6"/>
          </w:rPr>
          <w:delText xml:space="preserve"> </w:delText>
        </w:r>
        <w:r w:rsidDel="00070044">
          <w:rPr>
            <w:color w:val="221F1F"/>
          </w:rPr>
          <w:delText>(e.g.,</w:delText>
        </w:r>
        <w:r w:rsidDel="00070044">
          <w:rPr>
            <w:color w:val="221F1F"/>
            <w:spacing w:val="-7"/>
          </w:rPr>
          <w:delText xml:space="preserve"> </w:delText>
        </w:r>
        <w:r w:rsidDel="00070044">
          <w:rPr>
            <w:color w:val="221F1F"/>
          </w:rPr>
          <w:delText>mission</w:delText>
        </w:r>
        <w:r w:rsidDel="00070044">
          <w:rPr>
            <w:color w:val="221F1F"/>
            <w:spacing w:val="-4"/>
          </w:rPr>
          <w:delText xml:space="preserve"> </w:delText>
        </w:r>
        <w:r w:rsidDel="00070044">
          <w:rPr>
            <w:color w:val="221F1F"/>
          </w:rPr>
          <w:delText>complete,</w:delText>
        </w:r>
        <w:r w:rsidDel="00070044">
          <w:rPr>
            <w:color w:val="221F1F"/>
            <w:spacing w:val="-4"/>
          </w:rPr>
          <w:delText xml:space="preserve"> </w:delText>
        </w:r>
        <w:r w:rsidDel="00070044">
          <w:rPr>
            <w:color w:val="221F1F"/>
          </w:rPr>
          <w:delText>killed,</w:delText>
        </w:r>
        <w:r w:rsidDel="00070044">
          <w:rPr>
            <w:color w:val="221F1F"/>
            <w:spacing w:val="-4"/>
          </w:rPr>
          <w:delText xml:space="preserve"> </w:delText>
        </w:r>
        <w:r w:rsidDel="00070044">
          <w:rPr>
            <w:color w:val="221F1F"/>
          </w:rPr>
          <w:delText>wounded)</w:delText>
        </w:r>
        <w:r w:rsidDel="00070044">
          <w:rPr>
            <w:color w:val="221F1F"/>
            <w:spacing w:val="-3"/>
          </w:rPr>
          <w:delText xml:space="preserve"> </w:delText>
        </w:r>
        <w:r w:rsidDel="00070044">
          <w:rPr>
            <w:color w:val="221F1F"/>
          </w:rPr>
          <w:delText>shall be annotated within the SPOT database in accordance with the timelines established</w:delText>
        </w:r>
      </w:del>
    </w:p>
    <w:p w14:paraId="7EFB06A3" w14:textId="511DBD00" w:rsidR="00016C31" w:rsidDel="00070044" w:rsidRDefault="00632607">
      <w:pPr>
        <w:pStyle w:val="BodyText"/>
        <w:spacing w:line="228" w:lineRule="exact"/>
        <w:ind w:left="219"/>
        <w:rPr>
          <w:del w:id="1019" w:author="Chandler Wilson" w:date="2023-05-25T10:35:00Z"/>
        </w:rPr>
      </w:pPr>
      <w:del w:id="1020" w:author="Chandler Wilson" w:date="2023-05-25T10:35:00Z">
        <w:r w:rsidDel="00070044">
          <w:rPr>
            <w:color w:val="221F1F"/>
          </w:rPr>
          <w:delText>in</w:delText>
        </w:r>
        <w:r w:rsidDel="00070044">
          <w:rPr>
            <w:color w:val="221F1F"/>
            <w:spacing w:val="-10"/>
          </w:rPr>
          <w:delText xml:space="preserve"> </w:delText>
        </w:r>
        <w:r w:rsidDel="00070044">
          <w:rPr>
            <w:color w:val="221F1F"/>
          </w:rPr>
          <w:delText>the</w:delText>
        </w:r>
        <w:r w:rsidDel="00070044">
          <w:rPr>
            <w:color w:val="221F1F"/>
            <w:spacing w:val="-6"/>
          </w:rPr>
          <w:delText xml:space="preserve"> </w:delText>
        </w:r>
        <w:r w:rsidDel="00070044">
          <w:rPr>
            <w:color w:val="221F1F"/>
          </w:rPr>
          <w:delText>SPOT</w:delText>
        </w:r>
        <w:r w:rsidDel="00070044">
          <w:rPr>
            <w:color w:val="221F1F"/>
            <w:spacing w:val="-8"/>
          </w:rPr>
          <w:delText xml:space="preserve"> </w:delText>
        </w:r>
        <w:r w:rsidDel="00070044">
          <w:rPr>
            <w:color w:val="221F1F"/>
          </w:rPr>
          <w:delText>Business</w:delText>
        </w:r>
        <w:r w:rsidDel="00070044">
          <w:rPr>
            <w:color w:val="221F1F"/>
            <w:spacing w:val="-5"/>
          </w:rPr>
          <w:delText xml:space="preserve"> </w:delText>
        </w:r>
        <w:r w:rsidDel="00070044">
          <w:rPr>
            <w:color w:val="221F1F"/>
          </w:rPr>
          <w:delText>Rules</w:delText>
        </w:r>
        <w:r w:rsidDel="00070044">
          <w:rPr>
            <w:color w:val="221F1F"/>
            <w:spacing w:val="-9"/>
          </w:rPr>
          <w:delText xml:space="preserve"> </w:delText>
        </w:r>
        <w:r w:rsidDel="00070044">
          <w:rPr>
            <w:color w:val="221F1F"/>
          </w:rPr>
          <w:delText>at</w:delText>
        </w:r>
        <w:r w:rsidDel="00070044">
          <w:rPr>
            <w:color w:val="221F1F"/>
            <w:spacing w:val="-4"/>
          </w:rPr>
          <w:delText xml:space="preserve"> </w:delText>
        </w:r>
        <w:r w:rsidR="00A44EDA" w:rsidDel="00070044">
          <w:fldChar w:fldCharType="begin"/>
        </w:r>
        <w:r w:rsidR="00A44EDA" w:rsidDel="00070044">
          <w:delInstrText>HYPERLINK "http://www.acq.osd.mil/log/PS/ctr_mgt_accountability.html" \h</w:delInstrText>
        </w:r>
        <w:r w:rsidR="00A44EDA" w:rsidDel="00070044">
          <w:fldChar w:fldCharType="separate"/>
        </w:r>
        <w:r w:rsidDel="00070044">
          <w:rPr>
            <w:color w:val="221F1F"/>
            <w:spacing w:val="-2"/>
          </w:rPr>
          <w:delText>http://www.acq.osd.mil/log/PS/ctr_mgt_accountability.html.</w:delText>
        </w:r>
        <w:r w:rsidR="00A44EDA" w:rsidDel="00070044">
          <w:rPr>
            <w:color w:val="221F1F"/>
            <w:spacing w:val="-2"/>
          </w:rPr>
          <w:fldChar w:fldCharType="end"/>
        </w:r>
      </w:del>
    </w:p>
    <w:p w14:paraId="7F3A8EAD" w14:textId="7CE88C94" w:rsidR="00016C31" w:rsidDel="00070044" w:rsidRDefault="00016C31">
      <w:pPr>
        <w:pStyle w:val="BodyText"/>
        <w:spacing w:before="1"/>
        <w:rPr>
          <w:del w:id="1021" w:author="Chandler Wilson" w:date="2023-05-25T10:35:00Z"/>
        </w:rPr>
      </w:pPr>
    </w:p>
    <w:p w14:paraId="04807F9B" w14:textId="0BEADB0F" w:rsidR="00016C31" w:rsidDel="00070044" w:rsidRDefault="00900DE8">
      <w:pPr>
        <w:pStyle w:val="ListParagraph"/>
        <w:numPr>
          <w:ilvl w:val="0"/>
          <w:numId w:val="29"/>
        </w:numPr>
        <w:tabs>
          <w:tab w:val="left" w:pos="724"/>
        </w:tabs>
        <w:ind w:left="723" w:hanging="286"/>
        <w:jc w:val="both"/>
        <w:rPr>
          <w:del w:id="1022" w:author="Chandler Wilson" w:date="2023-05-25T10:35:00Z"/>
          <w:sz w:val="20"/>
        </w:rPr>
      </w:pPr>
      <w:del w:id="1023" w:author="Chandler Wilson" w:date="2023-05-25T10:35:00Z">
        <w:r>
          <w:pict w14:anchorId="4D39F021">
            <v:rect id="docshape91" o:spid="_x0000_s1037" style="position:absolute;left:0;text-align:left;margin-left:59.5pt;margin-top:22.2pt;width:515pt;height:1.45pt;z-index:-18472960;mso-position-horizontal-relative:page" fillcolor="#0e233d" stroked="f">
              <w10:wrap anchorx="page"/>
            </v:rect>
          </w:pict>
        </w:r>
        <w:r w:rsidR="00632607" w:rsidDel="00070044">
          <w:rPr>
            <w:color w:val="221F1F"/>
            <w:spacing w:val="-2"/>
            <w:sz w:val="20"/>
          </w:rPr>
          <w:delText>Contractor</w:delText>
        </w:r>
        <w:r w:rsidR="00632607" w:rsidDel="00070044">
          <w:rPr>
            <w:color w:val="221F1F"/>
            <w:spacing w:val="6"/>
            <w:sz w:val="20"/>
          </w:rPr>
          <w:delText xml:space="preserve"> </w:delText>
        </w:r>
        <w:r w:rsidR="00632607" w:rsidDel="00070044">
          <w:rPr>
            <w:color w:val="221F1F"/>
            <w:spacing w:val="-2"/>
            <w:sz w:val="20"/>
          </w:rPr>
          <w:delText>personnel.</w:delText>
        </w:r>
      </w:del>
    </w:p>
    <w:p w14:paraId="50AC216B" w14:textId="4BE27E54" w:rsidR="00016C31" w:rsidDel="00070044" w:rsidRDefault="00016C31">
      <w:pPr>
        <w:jc w:val="both"/>
        <w:rPr>
          <w:del w:id="1024" w:author="Chandler Wilson" w:date="2023-05-25T10:35:00Z"/>
          <w:sz w:val="20"/>
        </w:rPr>
        <w:sectPr w:rsidR="00016C31" w:rsidDel="00070044">
          <w:pgSz w:w="12240" w:h="15840"/>
          <w:pgMar w:top="1360" w:right="640" w:bottom="1060" w:left="1000" w:header="0" w:footer="801" w:gutter="0"/>
          <w:cols w:space="720"/>
        </w:sectPr>
      </w:pPr>
    </w:p>
    <w:p w14:paraId="768AE3FA" w14:textId="69433F4E" w:rsidR="00016C31" w:rsidDel="00070044" w:rsidRDefault="00632607">
      <w:pPr>
        <w:pStyle w:val="ListParagraph"/>
        <w:numPr>
          <w:ilvl w:val="0"/>
          <w:numId w:val="18"/>
        </w:numPr>
        <w:tabs>
          <w:tab w:val="left" w:pos="724"/>
        </w:tabs>
        <w:spacing w:before="69"/>
        <w:ind w:right="855" w:firstLine="0"/>
        <w:rPr>
          <w:del w:id="1025" w:author="Chandler Wilson" w:date="2023-05-25T10:35:00Z"/>
          <w:sz w:val="20"/>
        </w:rPr>
      </w:pPr>
      <w:del w:id="1026" w:author="Chandler Wilson" w:date="2023-05-25T10:35:00Z">
        <w:r w:rsidDel="00070044">
          <w:rPr>
            <w:color w:val="221F1F"/>
            <w:sz w:val="20"/>
          </w:rPr>
          <w:lastRenderedPageBreak/>
          <w:delText>The Contracting Officer may direct the Contractor, at its own expense, to remove and replace any Contractor personnel</w:delText>
        </w:r>
        <w:r w:rsidDel="00070044">
          <w:rPr>
            <w:color w:val="221F1F"/>
            <w:spacing w:val="-3"/>
            <w:sz w:val="20"/>
          </w:rPr>
          <w:delText xml:space="preserve"> </w:delText>
        </w:r>
        <w:r w:rsidDel="00070044">
          <w:rPr>
            <w:color w:val="221F1F"/>
            <w:sz w:val="20"/>
          </w:rPr>
          <w:delText>who</w:delText>
        </w:r>
        <w:r w:rsidDel="00070044">
          <w:rPr>
            <w:color w:val="221F1F"/>
            <w:spacing w:val="-2"/>
            <w:sz w:val="20"/>
          </w:rPr>
          <w:delText xml:space="preserve"> </w:delText>
        </w:r>
        <w:r w:rsidDel="00070044">
          <w:rPr>
            <w:color w:val="221F1F"/>
            <w:sz w:val="20"/>
          </w:rPr>
          <w:delText>jeopardize</w:delText>
        </w:r>
        <w:r w:rsidDel="00070044">
          <w:rPr>
            <w:color w:val="221F1F"/>
            <w:spacing w:val="-3"/>
            <w:sz w:val="20"/>
          </w:rPr>
          <w:delText xml:space="preserve"> </w:delText>
        </w:r>
        <w:r w:rsidDel="00070044">
          <w:rPr>
            <w:color w:val="221F1F"/>
            <w:sz w:val="20"/>
          </w:rPr>
          <w:delText>or</w:delText>
        </w:r>
        <w:r w:rsidDel="00070044">
          <w:rPr>
            <w:color w:val="221F1F"/>
            <w:spacing w:val="-3"/>
            <w:sz w:val="20"/>
          </w:rPr>
          <w:delText xml:space="preserve"> </w:delText>
        </w:r>
        <w:r w:rsidDel="00070044">
          <w:rPr>
            <w:color w:val="221F1F"/>
            <w:sz w:val="20"/>
          </w:rPr>
          <w:delText>interfere</w:delText>
        </w:r>
        <w:r w:rsidDel="00070044">
          <w:rPr>
            <w:color w:val="221F1F"/>
            <w:spacing w:val="-3"/>
            <w:sz w:val="20"/>
          </w:rPr>
          <w:delText xml:space="preserve"> </w:delText>
        </w:r>
        <w:r w:rsidDel="00070044">
          <w:rPr>
            <w:color w:val="221F1F"/>
            <w:sz w:val="20"/>
          </w:rPr>
          <w:delText>with</w:delText>
        </w:r>
        <w:r w:rsidDel="00070044">
          <w:rPr>
            <w:color w:val="221F1F"/>
            <w:spacing w:val="-2"/>
            <w:sz w:val="20"/>
          </w:rPr>
          <w:delText xml:space="preserve"> </w:delText>
        </w:r>
        <w:r w:rsidDel="00070044">
          <w:rPr>
            <w:color w:val="221F1F"/>
            <w:sz w:val="20"/>
          </w:rPr>
          <w:delText>mission</w:delText>
        </w:r>
        <w:r w:rsidDel="00070044">
          <w:rPr>
            <w:color w:val="221F1F"/>
            <w:spacing w:val="-2"/>
            <w:sz w:val="20"/>
          </w:rPr>
          <w:delText xml:space="preserve"> </w:delText>
        </w:r>
        <w:r w:rsidDel="00070044">
          <w:rPr>
            <w:color w:val="221F1F"/>
            <w:sz w:val="20"/>
          </w:rPr>
          <w:delText>accomplishment</w:delText>
        </w:r>
        <w:r w:rsidDel="00070044">
          <w:rPr>
            <w:color w:val="221F1F"/>
            <w:spacing w:val="-4"/>
            <w:sz w:val="20"/>
          </w:rPr>
          <w:delText xml:space="preserve"> </w:delText>
        </w:r>
        <w:r w:rsidDel="00070044">
          <w:rPr>
            <w:color w:val="221F1F"/>
            <w:sz w:val="20"/>
          </w:rPr>
          <w:delText>or</w:delText>
        </w:r>
        <w:r w:rsidDel="00070044">
          <w:rPr>
            <w:color w:val="221F1F"/>
            <w:spacing w:val="-3"/>
            <w:sz w:val="20"/>
          </w:rPr>
          <w:delText xml:space="preserve"> </w:delText>
        </w:r>
        <w:r w:rsidDel="00070044">
          <w:rPr>
            <w:color w:val="221F1F"/>
            <w:sz w:val="20"/>
          </w:rPr>
          <w:delText>who</w:delText>
        </w:r>
        <w:r w:rsidDel="00070044">
          <w:rPr>
            <w:color w:val="221F1F"/>
            <w:spacing w:val="-4"/>
            <w:sz w:val="20"/>
          </w:rPr>
          <w:delText xml:space="preserve"> </w:delText>
        </w:r>
        <w:r w:rsidDel="00070044">
          <w:rPr>
            <w:color w:val="221F1F"/>
            <w:sz w:val="20"/>
          </w:rPr>
          <w:delText>fail</w:delText>
        </w:r>
        <w:r w:rsidDel="00070044">
          <w:rPr>
            <w:color w:val="221F1F"/>
            <w:spacing w:val="-3"/>
            <w:sz w:val="20"/>
          </w:rPr>
          <w:delText xml:space="preserve"> </w:delText>
        </w:r>
        <w:r w:rsidDel="00070044">
          <w:rPr>
            <w:color w:val="221F1F"/>
            <w:sz w:val="20"/>
          </w:rPr>
          <w:delText>to</w:delText>
        </w:r>
        <w:r w:rsidDel="00070044">
          <w:rPr>
            <w:color w:val="221F1F"/>
            <w:spacing w:val="-2"/>
            <w:sz w:val="20"/>
          </w:rPr>
          <w:delText xml:space="preserve"> </w:delText>
        </w:r>
        <w:r w:rsidDel="00070044">
          <w:rPr>
            <w:color w:val="221F1F"/>
            <w:sz w:val="20"/>
          </w:rPr>
          <w:delText>comply</w:delText>
        </w:r>
        <w:r w:rsidDel="00070044">
          <w:rPr>
            <w:color w:val="221F1F"/>
            <w:spacing w:val="-5"/>
            <w:sz w:val="20"/>
          </w:rPr>
          <w:delText xml:space="preserve"> </w:delText>
        </w:r>
        <w:r w:rsidDel="00070044">
          <w:rPr>
            <w:color w:val="221F1F"/>
            <w:sz w:val="20"/>
          </w:rPr>
          <w:delText>with</w:delText>
        </w:r>
        <w:r w:rsidDel="00070044">
          <w:rPr>
            <w:color w:val="221F1F"/>
            <w:spacing w:val="-2"/>
            <w:sz w:val="20"/>
          </w:rPr>
          <w:delText xml:space="preserve"> </w:delText>
        </w:r>
        <w:r w:rsidDel="00070044">
          <w:rPr>
            <w:color w:val="221F1F"/>
            <w:sz w:val="20"/>
          </w:rPr>
          <w:delText>or</w:delText>
        </w:r>
        <w:r w:rsidDel="00070044">
          <w:rPr>
            <w:color w:val="221F1F"/>
            <w:spacing w:val="-3"/>
            <w:sz w:val="20"/>
          </w:rPr>
          <w:delText xml:space="preserve"> </w:delText>
        </w:r>
        <w:r w:rsidDel="00070044">
          <w:rPr>
            <w:color w:val="221F1F"/>
            <w:sz w:val="20"/>
          </w:rPr>
          <w:delText>violate</w:delText>
        </w:r>
        <w:r w:rsidDel="00070044">
          <w:rPr>
            <w:color w:val="221F1F"/>
            <w:spacing w:val="-3"/>
            <w:sz w:val="20"/>
          </w:rPr>
          <w:delText xml:space="preserve"> </w:delText>
        </w:r>
        <w:r w:rsidDel="00070044">
          <w:rPr>
            <w:color w:val="221F1F"/>
            <w:sz w:val="20"/>
          </w:rPr>
          <w:delText>applicable requirements</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contract.</w:delText>
        </w:r>
        <w:r w:rsidDel="00070044">
          <w:rPr>
            <w:color w:val="221F1F"/>
            <w:spacing w:val="-9"/>
            <w:sz w:val="20"/>
          </w:rPr>
          <w:delText xml:space="preserve"> </w:delText>
        </w:r>
        <w:r w:rsidDel="00070044">
          <w:rPr>
            <w:color w:val="221F1F"/>
            <w:sz w:val="20"/>
          </w:rPr>
          <w:delText>Such</w:delText>
        </w:r>
        <w:r w:rsidDel="00070044">
          <w:rPr>
            <w:color w:val="221F1F"/>
            <w:spacing w:val="-3"/>
            <w:sz w:val="20"/>
          </w:rPr>
          <w:delText xml:space="preserve"> </w:delText>
        </w:r>
        <w:r w:rsidDel="00070044">
          <w:rPr>
            <w:color w:val="221F1F"/>
            <w:sz w:val="20"/>
          </w:rPr>
          <w:delText>action</w:delText>
        </w:r>
        <w:r w:rsidDel="00070044">
          <w:rPr>
            <w:color w:val="221F1F"/>
            <w:spacing w:val="-4"/>
            <w:sz w:val="20"/>
          </w:rPr>
          <w:delText xml:space="preserve"> </w:delText>
        </w:r>
        <w:r w:rsidDel="00070044">
          <w:rPr>
            <w:color w:val="221F1F"/>
            <w:sz w:val="20"/>
          </w:rPr>
          <w:delText>may</w:delText>
        </w:r>
        <w:r w:rsidDel="00070044">
          <w:rPr>
            <w:color w:val="221F1F"/>
            <w:spacing w:val="-4"/>
            <w:sz w:val="20"/>
          </w:rPr>
          <w:delText xml:space="preserve"> </w:delText>
        </w:r>
        <w:r w:rsidDel="00070044">
          <w:rPr>
            <w:color w:val="221F1F"/>
            <w:sz w:val="20"/>
          </w:rPr>
          <w:delText>be</w:delText>
        </w:r>
        <w:r w:rsidDel="00070044">
          <w:rPr>
            <w:color w:val="221F1F"/>
            <w:spacing w:val="-5"/>
            <w:sz w:val="20"/>
          </w:rPr>
          <w:delText xml:space="preserve"> </w:delText>
        </w:r>
        <w:r w:rsidDel="00070044">
          <w:rPr>
            <w:color w:val="221F1F"/>
            <w:sz w:val="20"/>
          </w:rPr>
          <w:delText>taken</w:delText>
        </w:r>
        <w:r w:rsidDel="00070044">
          <w:rPr>
            <w:color w:val="221F1F"/>
            <w:spacing w:val="-4"/>
            <w:sz w:val="20"/>
          </w:rPr>
          <w:delText xml:space="preserve"> </w:delText>
        </w:r>
        <w:r w:rsidDel="00070044">
          <w:rPr>
            <w:color w:val="221F1F"/>
            <w:sz w:val="20"/>
          </w:rPr>
          <w:delText>at</w:delText>
        </w:r>
        <w:r w:rsidDel="00070044">
          <w:rPr>
            <w:color w:val="221F1F"/>
            <w:spacing w:val="-6"/>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Government's</w:delText>
        </w:r>
        <w:r w:rsidDel="00070044">
          <w:rPr>
            <w:color w:val="221F1F"/>
            <w:spacing w:val="-5"/>
            <w:sz w:val="20"/>
          </w:rPr>
          <w:delText xml:space="preserve"> </w:delText>
        </w:r>
        <w:r w:rsidDel="00070044">
          <w:rPr>
            <w:color w:val="221F1F"/>
            <w:sz w:val="20"/>
          </w:rPr>
          <w:delText>discretion</w:delText>
        </w:r>
        <w:r w:rsidDel="00070044">
          <w:rPr>
            <w:color w:val="221F1F"/>
            <w:spacing w:val="-4"/>
            <w:sz w:val="20"/>
          </w:rPr>
          <w:delText xml:space="preserve"> </w:delText>
        </w:r>
        <w:r w:rsidDel="00070044">
          <w:rPr>
            <w:color w:val="221F1F"/>
            <w:sz w:val="20"/>
          </w:rPr>
          <w:delText>without</w:delText>
        </w:r>
        <w:r w:rsidDel="00070044">
          <w:rPr>
            <w:color w:val="221F1F"/>
            <w:spacing w:val="-7"/>
            <w:sz w:val="20"/>
          </w:rPr>
          <w:delText xml:space="preserve"> </w:delText>
        </w:r>
        <w:r w:rsidDel="00070044">
          <w:rPr>
            <w:color w:val="221F1F"/>
            <w:sz w:val="20"/>
          </w:rPr>
          <w:delText>prejudice</w:delText>
        </w:r>
        <w:r w:rsidDel="00070044">
          <w:rPr>
            <w:color w:val="221F1F"/>
            <w:spacing w:val="-3"/>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its</w:delText>
        </w:r>
        <w:r w:rsidDel="00070044">
          <w:rPr>
            <w:color w:val="221F1F"/>
            <w:spacing w:val="-6"/>
            <w:sz w:val="20"/>
          </w:rPr>
          <w:delText xml:space="preserve"> </w:delText>
        </w:r>
        <w:r w:rsidDel="00070044">
          <w:rPr>
            <w:color w:val="221F1F"/>
            <w:sz w:val="20"/>
          </w:rPr>
          <w:delText>rights under any other provision of this contract, including the Termination for Default clause.</w:delText>
        </w:r>
      </w:del>
    </w:p>
    <w:p w14:paraId="4958F36B" w14:textId="53E07262" w:rsidR="00016C31" w:rsidDel="00070044" w:rsidRDefault="00016C31">
      <w:pPr>
        <w:pStyle w:val="BodyText"/>
        <w:spacing w:before="1"/>
        <w:rPr>
          <w:del w:id="1027" w:author="Chandler Wilson" w:date="2023-05-25T10:35:00Z"/>
        </w:rPr>
      </w:pPr>
    </w:p>
    <w:p w14:paraId="747F249D" w14:textId="1ACE1849" w:rsidR="00016C31" w:rsidDel="00070044" w:rsidRDefault="00632607">
      <w:pPr>
        <w:pStyle w:val="ListParagraph"/>
        <w:numPr>
          <w:ilvl w:val="0"/>
          <w:numId w:val="18"/>
        </w:numPr>
        <w:tabs>
          <w:tab w:val="left" w:pos="724"/>
        </w:tabs>
        <w:spacing w:before="1"/>
        <w:ind w:right="923" w:firstLine="0"/>
        <w:rPr>
          <w:del w:id="1028" w:author="Chandler Wilson" w:date="2023-05-25T10:35:00Z"/>
          <w:sz w:val="20"/>
        </w:rPr>
      </w:pPr>
      <w:del w:id="1029" w:author="Chandler Wilson" w:date="2023-05-25T10:35:00Z">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identify</w:delText>
        </w:r>
        <w:r w:rsidDel="00070044">
          <w:rPr>
            <w:color w:val="221F1F"/>
            <w:spacing w:val="-5"/>
            <w:sz w:val="20"/>
          </w:rPr>
          <w:delText xml:space="preserve"> </w:delText>
        </w:r>
        <w:r w:rsidDel="00070044">
          <w:rPr>
            <w:color w:val="221F1F"/>
            <w:sz w:val="20"/>
          </w:rPr>
          <w:delText>all</w:delText>
        </w:r>
        <w:r w:rsidDel="00070044">
          <w:rPr>
            <w:color w:val="221F1F"/>
            <w:spacing w:val="-6"/>
            <w:sz w:val="20"/>
          </w:rPr>
          <w:delText xml:space="preserve"> </w:delText>
        </w:r>
        <w:r w:rsidDel="00070044">
          <w:rPr>
            <w:color w:val="221F1F"/>
            <w:sz w:val="20"/>
          </w:rPr>
          <w:delText>personnel</w:delText>
        </w:r>
        <w:r w:rsidDel="00070044">
          <w:rPr>
            <w:color w:val="221F1F"/>
            <w:spacing w:val="-7"/>
            <w:sz w:val="20"/>
          </w:rPr>
          <w:delText xml:space="preserve"> </w:delText>
        </w:r>
        <w:r w:rsidDel="00070044">
          <w:rPr>
            <w:color w:val="221F1F"/>
            <w:sz w:val="20"/>
          </w:rPr>
          <w:delText>who</w:delText>
        </w:r>
        <w:r w:rsidDel="00070044">
          <w:rPr>
            <w:color w:val="221F1F"/>
            <w:spacing w:val="-7"/>
            <w:sz w:val="20"/>
          </w:rPr>
          <w:delText xml:space="preserve"> </w:delText>
        </w:r>
        <w:r w:rsidDel="00070044">
          <w:rPr>
            <w:color w:val="221F1F"/>
            <w:sz w:val="20"/>
          </w:rPr>
          <w:delText>occupy</w:delText>
        </w:r>
        <w:r w:rsidDel="00070044">
          <w:rPr>
            <w:color w:val="221F1F"/>
            <w:spacing w:val="-4"/>
            <w:sz w:val="20"/>
          </w:rPr>
          <w:delText xml:space="preserve"> </w:delText>
        </w:r>
        <w:r w:rsidDel="00070044">
          <w:rPr>
            <w:color w:val="221F1F"/>
            <w:sz w:val="20"/>
          </w:rPr>
          <w:delText>a</w:delText>
        </w:r>
        <w:r w:rsidDel="00070044">
          <w:rPr>
            <w:color w:val="221F1F"/>
            <w:spacing w:val="-8"/>
            <w:sz w:val="20"/>
          </w:rPr>
          <w:delText xml:space="preserve"> </w:delText>
        </w:r>
        <w:r w:rsidDel="00070044">
          <w:rPr>
            <w:color w:val="221F1F"/>
            <w:sz w:val="20"/>
          </w:rPr>
          <w:delText>position</w:delText>
        </w:r>
        <w:r w:rsidDel="00070044">
          <w:rPr>
            <w:color w:val="221F1F"/>
            <w:spacing w:val="-3"/>
            <w:sz w:val="20"/>
          </w:rPr>
          <w:delText xml:space="preserve"> </w:delText>
        </w:r>
        <w:r w:rsidDel="00070044">
          <w:rPr>
            <w:color w:val="221F1F"/>
            <w:sz w:val="20"/>
          </w:rPr>
          <w:delText>designated</w:delText>
        </w:r>
        <w:r w:rsidDel="00070044">
          <w:rPr>
            <w:color w:val="221F1F"/>
            <w:spacing w:val="-3"/>
            <w:sz w:val="20"/>
          </w:rPr>
          <w:delText xml:space="preserve"> </w:delText>
        </w:r>
        <w:r w:rsidDel="00070044">
          <w:rPr>
            <w:color w:val="221F1F"/>
            <w:sz w:val="20"/>
          </w:rPr>
          <w:delText>as</w:delText>
        </w:r>
        <w:r w:rsidDel="00070044">
          <w:rPr>
            <w:color w:val="221F1F"/>
            <w:spacing w:val="-6"/>
            <w:sz w:val="20"/>
          </w:rPr>
          <w:delText xml:space="preserve"> </w:delText>
        </w:r>
        <w:r w:rsidDel="00070044">
          <w:rPr>
            <w:color w:val="221F1F"/>
            <w:sz w:val="20"/>
          </w:rPr>
          <w:delText>mission</w:delText>
        </w:r>
        <w:r w:rsidDel="00070044">
          <w:rPr>
            <w:color w:val="221F1F"/>
            <w:spacing w:val="-4"/>
            <w:sz w:val="20"/>
          </w:rPr>
          <w:delText xml:space="preserve"> </w:delText>
        </w:r>
        <w:r w:rsidDel="00070044">
          <w:rPr>
            <w:color w:val="221F1F"/>
            <w:sz w:val="20"/>
          </w:rPr>
          <w:delText>essential</w:delText>
        </w:r>
        <w:r w:rsidDel="00070044">
          <w:rPr>
            <w:color w:val="221F1F"/>
            <w:spacing w:val="-5"/>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ensure</w:delText>
        </w:r>
        <w:r w:rsidDel="00070044">
          <w:rPr>
            <w:color w:val="221F1F"/>
            <w:spacing w:val="-5"/>
            <w:sz w:val="20"/>
          </w:rPr>
          <w:delText xml:space="preserve"> </w:delText>
        </w:r>
        <w:r w:rsidDel="00070044">
          <w:rPr>
            <w:color w:val="221F1F"/>
            <w:sz w:val="20"/>
          </w:rPr>
          <w:delText>the continuity of essential Contractor services during designated operations, unless, after consultation with the Contracting Officer, Contracting Officer's representative, or local commander, the Contracting Officer directs withdrawal due to security conditions.</w:delText>
        </w:r>
      </w:del>
    </w:p>
    <w:p w14:paraId="4CAC8595" w14:textId="6F86631C" w:rsidR="00016C31" w:rsidDel="00070044" w:rsidRDefault="00016C31">
      <w:pPr>
        <w:pStyle w:val="BodyText"/>
        <w:spacing w:before="11"/>
        <w:rPr>
          <w:del w:id="1030" w:author="Chandler Wilson" w:date="2023-05-25T10:35:00Z"/>
          <w:sz w:val="19"/>
        </w:rPr>
      </w:pPr>
    </w:p>
    <w:p w14:paraId="118D8A5C" w14:textId="6604AF4A" w:rsidR="00016C31" w:rsidDel="00070044" w:rsidRDefault="00632607">
      <w:pPr>
        <w:pStyle w:val="ListParagraph"/>
        <w:numPr>
          <w:ilvl w:val="0"/>
          <w:numId w:val="18"/>
        </w:numPr>
        <w:tabs>
          <w:tab w:val="left" w:pos="724"/>
        </w:tabs>
        <w:ind w:right="1101" w:firstLine="0"/>
        <w:rPr>
          <w:del w:id="1031" w:author="Chandler Wilson" w:date="2023-05-25T10:35:00Z"/>
          <w:sz w:val="20"/>
        </w:rPr>
      </w:pPr>
      <w:del w:id="1032" w:author="Chandler Wilson" w:date="2023-05-25T10:35:00Z">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ensure</w:delText>
        </w:r>
        <w:r w:rsidDel="00070044">
          <w:rPr>
            <w:color w:val="221F1F"/>
            <w:spacing w:val="-6"/>
            <w:sz w:val="20"/>
          </w:rPr>
          <w:delText xml:space="preserve"> </w:delText>
        </w:r>
        <w:r w:rsidDel="00070044">
          <w:rPr>
            <w:color w:val="221F1F"/>
            <w:sz w:val="20"/>
          </w:rPr>
          <w:delText>that</w:delText>
        </w:r>
        <w:r w:rsidDel="00070044">
          <w:rPr>
            <w:color w:val="221F1F"/>
            <w:spacing w:val="-5"/>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personnel</w:delText>
        </w:r>
        <w:r w:rsidDel="00070044">
          <w:rPr>
            <w:color w:val="221F1F"/>
            <w:spacing w:val="-5"/>
            <w:sz w:val="20"/>
          </w:rPr>
          <w:delText xml:space="preserve"> </w:delText>
        </w:r>
        <w:r w:rsidDel="00070044">
          <w:rPr>
            <w:color w:val="221F1F"/>
            <w:sz w:val="20"/>
          </w:rPr>
          <w:delText>follow</w:delText>
        </w:r>
        <w:r w:rsidDel="00070044">
          <w:rPr>
            <w:color w:val="221F1F"/>
            <w:spacing w:val="-9"/>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guidance</w:delText>
        </w:r>
        <w:r w:rsidDel="00070044">
          <w:rPr>
            <w:color w:val="221F1F"/>
            <w:spacing w:val="-6"/>
            <w:sz w:val="20"/>
          </w:rPr>
          <w:delText xml:space="preserve"> </w:delText>
        </w:r>
        <w:r w:rsidDel="00070044">
          <w:rPr>
            <w:color w:val="221F1F"/>
            <w:sz w:val="20"/>
          </w:rPr>
          <w:delText>at</w:delText>
        </w:r>
        <w:r w:rsidDel="00070044">
          <w:rPr>
            <w:color w:val="221F1F"/>
            <w:spacing w:val="-8"/>
            <w:sz w:val="20"/>
          </w:rPr>
          <w:delText xml:space="preserve"> </w:delText>
        </w:r>
        <w:r w:rsidDel="00070044">
          <w:rPr>
            <w:color w:val="221F1F"/>
            <w:sz w:val="20"/>
          </w:rPr>
          <w:delText>paragraph</w:delText>
        </w:r>
        <w:r w:rsidDel="00070044">
          <w:rPr>
            <w:color w:val="221F1F"/>
            <w:spacing w:val="-6"/>
            <w:sz w:val="20"/>
          </w:rPr>
          <w:delText xml:space="preserve"> </w:delText>
        </w:r>
        <w:r w:rsidDel="00070044">
          <w:rPr>
            <w:color w:val="221F1F"/>
            <w:sz w:val="20"/>
          </w:rPr>
          <w:delText>(e)(2)(v)</w:delText>
        </w:r>
        <w:r w:rsidDel="00070044">
          <w:rPr>
            <w:color w:val="221F1F"/>
            <w:spacing w:val="-8"/>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this</w:delText>
        </w:r>
        <w:r w:rsidDel="00070044">
          <w:rPr>
            <w:color w:val="221F1F"/>
            <w:spacing w:val="-9"/>
            <w:sz w:val="20"/>
          </w:rPr>
          <w:delText xml:space="preserve"> </w:delText>
        </w:r>
        <w:r w:rsidDel="00070044">
          <w:rPr>
            <w:color w:val="221F1F"/>
            <w:sz w:val="20"/>
          </w:rPr>
          <w:delText>clause and any specific Combatant Commander guidance on reporting offenses alleged to have been</w:delText>
        </w:r>
      </w:del>
    </w:p>
    <w:p w14:paraId="7E01AE1B" w14:textId="44781893" w:rsidR="00016C31" w:rsidDel="00070044" w:rsidRDefault="00632607">
      <w:pPr>
        <w:pStyle w:val="BodyText"/>
        <w:spacing w:line="228" w:lineRule="exact"/>
        <w:ind w:left="219"/>
        <w:rPr>
          <w:del w:id="1033" w:author="Chandler Wilson" w:date="2023-05-25T10:35:00Z"/>
        </w:rPr>
      </w:pPr>
      <w:del w:id="1034" w:author="Chandler Wilson" w:date="2023-05-25T10:35:00Z">
        <w:r w:rsidDel="00070044">
          <w:rPr>
            <w:color w:val="221F1F"/>
          </w:rPr>
          <w:delText>committed</w:delText>
        </w:r>
        <w:r w:rsidDel="00070044">
          <w:rPr>
            <w:color w:val="221F1F"/>
            <w:spacing w:val="-11"/>
          </w:rPr>
          <w:delText xml:space="preserve"> </w:delText>
        </w:r>
        <w:r w:rsidDel="00070044">
          <w:rPr>
            <w:color w:val="221F1F"/>
          </w:rPr>
          <w:delText>by</w:delText>
        </w:r>
        <w:r w:rsidDel="00070044">
          <w:rPr>
            <w:color w:val="221F1F"/>
            <w:spacing w:val="-11"/>
          </w:rPr>
          <w:delText xml:space="preserve"> </w:delText>
        </w:r>
        <w:r w:rsidDel="00070044">
          <w:rPr>
            <w:color w:val="221F1F"/>
          </w:rPr>
          <w:delText>or</w:delText>
        </w:r>
        <w:r w:rsidDel="00070044">
          <w:rPr>
            <w:color w:val="221F1F"/>
            <w:spacing w:val="-12"/>
          </w:rPr>
          <w:delText xml:space="preserve"> </w:delText>
        </w:r>
        <w:r w:rsidDel="00070044">
          <w:rPr>
            <w:color w:val="221F1F"/>
          </w:rPr>
          <w:delText>against</w:delText>
        </w:r>
        <w:r w:rsidDel="00070044">
          <w:rPr>
            <w:color w:val="221F1F"/>
            <w:spacing w:val="-12"/>
          </w:rPr>
          <w:delText xml:space="preserve"> </w:delText>
        </w:r>
        <w:r w:rsidDel="00070044">
          <w:rPr>
            <w:color w:val="221F1F"/>
          </w:rPr>
          <w:delText>Contractor</w:delText>
        </w:r>
        <w:r w:rsidDel="00070044">
          <w:rPr>
            <w:color w:val="221F1F"/>
            <w:spacing w:val="-11"/>
          </w:rPr>
          <w:delText xml:space="preserve"> </w:delText>
        </w:r>
        <w:r w:rsidDel="00070044">
          <w:rPr>
            <w:color w:val="221F1F"/>
          </w:rPr>
          <w:delText>personnel</w:delText>
        </w:r>
        <w:r w:rsidDel="00070044">
          <w:rPr>
            <w:color w:val="221F1F"/>
            <w:spacing w:val="-9"/>
          </w:rPr>
          <w:delText xml:space="preserve"> </w:delText>
        </w:r>
        <w:r w:rsidDel="00070044">
          <w:rPr>
            <w:color w:val="221F1F"/>
          </w:rPr>
          <w:delText>to</w:delText>
        </w:r>
        <w:r w:rsidDel="00070044">
          <w:rPr>
            <w:color w:val="221F1F"/>
            <w:spacing w:val="-12"/>
          </w:rPr>
          <w:delText xml:space="preserve"> </w:delText>
        </w:r>
        <w:r w:rsidDel="00070044">
          <w:rPr>
            <w:color w:val="221F1F"/>
          </w:rPr>
          <w:delText>appropriate</w:delText>
        </w:r>
        <w:r w:rsidDel="00070044">
          <w:rPr>
            <w:color w:val="221F1F"/>
            <w:spacing w:val="-11"/>
          </w:rPr>
          <w:delText xml:space="preserve"> </w:delText>
        </w:r>
        <w:r w:rsidDel="00070044">
          <w:rPr>
            <w:color w:val="221F1F"/>
          </w:rPr>
          <w:delText>investigative</w:delText>
        </w:r>
        <w:r w:rsidDel="00070044">
          <w:rPr>
            <w:color w:val="221F1F"/>
            <w:spacing w:val="-12"/>
          </w:rPr>
          <w:delText xml:space="preserve"> </w:delText>
        </w:r>
        <w:r w:rsidDel="00070044">
          <w:rPr>
            <w:color w:val="221F1F"/>
            <w:spacing w:val="-2"/>
          </w:rPr>
          <w:delText>authorities.</w:delText>
        </w:r>
      </w:del>
    </w:p>
    <w:p w14:paraId="218134FA" w14:textId="4E53A24F" w:rsidR="00016C31" w:rsidDel="00070044" w:rsidRDefault="00016C31">
      <w:pPr>
        <w:pStyle w:val="BodyText"/>
        <w:spacing w:before="1"/>
        <w:rPr>
          <w:del w:id="1035" w:author="Chandler Wilson" w:date="2023-05-25T10:35:00Z"/>
        </w:rPr>
      </w:pPr>
    </w:p>
    <w:p w14:paraId="74DA1556" w14:textId="6B5F466D" w:rsidR="00016C31" w:rsidDel="00070044" w:rsidRDefault="00632607">
      <w:pPr>
        <w:pStyle w:val="ListParagraph"/>
        <w:numPr>
          <w:ilvl w:val="0"/>
          <w:numId w:val="18"/>
        </w:numPr>
        <w:tabs>
          <w:tab w:val="left" w:pos="724"/>
        </w:tabs>
        <w:ind w:right="1284" w:firstLine="0"/>
        <w:rPr>
          <w:del w:id="1036" w:author="Chandler Wilson" w:date="2023-05-25T10:35:00Z"/>
          <w:sz w:val="20"/>
        </w:rPr>
      </w:pPr>
      <w:del w:id="1037" w:author="Chandler Wilson" w:date="2023-05-25T10:35:00Z">
        <w:r w:rsidDel="00070044">
          <w:rPr>
            <w:color w:val="221F1F"/>
            <w:sz w:val="20"/>
          </w:rPr>
          <w:delText>Contractor</w:delText>
        </w:r>
        <w:r w:rsidDel="00070044">
          <w:rPr>
            <w:color w:val="221F1F"/>
            <w:spacing w:val="-7"/>
            <w:sz w:val="20"/>
          </w:rPr>
          <w:delText xml:space="preserve"> </w:delText>
        </w:r>
        <w:r w:rsidDel="00070044">
          <w:rPr>
            <w:color w:val="221F1F"/>
            <w:sz w:val="20"/>
          </w:rPr>
          <w:delText>personnel</w:delText>
        </w:r>
        <w:r w:rsidDel="00070044">
          <w:rPr>
            <w:color w:val="221F1F"/>
            <w:spacing w:val="-8"/>
            <w:sz w:val="20"/>
          </w:rPr>
          <w:delText xml:space="preserve"> </w:delText>
        </w:r>
        <w:r w:rsidDel="00070044">
          <w:rPr>
            <w:color w:val="221F1F"/>
            <w:sz w:val="20"/>
          </w:rPr>
          <w:delText>shall</w:delText>
        </w:r>
        <w:r w:rsidDel="00070044">
          <w:rPr>
            <w:color w:val="221F1F"/>
            <w:spacing w:val="-9"/>
            <w:sz w:val="20"/>
          </w:rPr>
          <w:delText xml:space="preserve"> </w:delText>
        </w:r>
        <w:r w:rsidDel="00070044">
          <w:rPr>
            <w:color w:val="221F1F"/>
            <w:sz w:val="20"/>
          </w:rPr>
          <w:delText>return</w:delText>
        </w:r>
        <w:r w:rsidDel="00070044">
          <w:rPr>
            <w:color w:val="221F1F"/>
            <w:spacing w:val="-4"/>
            <w:sz w:val="20"/>
          </w:rPr>
          <w:delText xml:space="preserve"> </w:delText>
        </w:r>
        <w:r w:rsidDel="00070044">
          <w:rPr>
            <w:color w:val="221F1F"/>
            <w:sz w:val="20"/>
          </w:rPr>
          <w:delText>all</w:delText>
        </w:r>
        <w:r w:rsidDel="00070044">
          <w:rPr>
            <w:color w:val="221F1F"/>
            <w:spacing w:val="-6"/>
            <w:sz w:val="20"/>
          </w:rPr>
          <w:delText xml:space="preserve"> </w:delText>
        </w:r>
        <w:r w:rsidDel="00070044">
          <w:rPr>
            <w:color w:val="221F1F"/>
            <w:sz w:val="20"/>
          </w:rPr>
          <w:delText>U.S.</w:delText>
        </w:r>
        <w:r w:rsidDel="00070044">
          <w:rPr>
            <w:color w:val="221F1F"/>
            <w:spacing w:val="-8"/>
            <w:sz w:val="20"/>
          </w:rPr>
          <w:delText xml:space="preserve"> </w:delText>
        </w:r>
        <w:r w:rsidDel="00070044">
          <w:rPr>
            <w:color w:val="221F1F"/>
            <w:sz w:val="20"/>
          </w:rPr>
          <w:delText>Government-issued</w:delText>
        </w:r>
        <w:r w:rsidDel="00070044">
          <w:rPr>
            <w:color w:val="221F1F"/>
            <w:spacing w:val="-4"/>
            <w:sz w:val="20"/>
          </w:rPr>
          <w:delText xml:space="preserve"> </w:delText>
        </w:r>
        <w:r w:rsidDel="00070044">
          <w:rPr>
            <w:color w:val="221F1F"/>
            <w:sz w:val="20"/>
          </w:rPr>
          <w:delText>identification,</w:delText>
        </w:r>
        <w:r w:rsidDel="00070044">
          <w:rPr>
            <w:color w:val="221F1F"/>
            <w:spacing w:val="-5"/>
            <w:sz w:val="20"/>
          </w:rPr>
          <w:delText xml:space="preserve"> </w:delText>
        </w:r>
        <w:r w:rsidDel="00070044">
          <w:rPr>
            <w:color w:val="221F1F"/>
            <w:sz w:val="20"/>
          </w:rPr>
          <w:delText>to</w:delText>
        </w:r>
        <w:r w:rsidDel="00070044">
          <w:rPr>
            <w:color w:val="221F1F"/>
            <w:spacing w:val="-8"/>
            <w:sz w:val="20"/>
          </w:rPr>
          <w:delText xml:space="preserve"> </w:delText>
        </w:r>
        <w:r w:rsidDel="00070044">
          <w:rPr>
            <w:color w:val="221F1F"/>
            <w:sz w:val="20"/>
          </w:rPr>
          <w:delText>include</w:delText>
        </w:r>
        <w:r w:rsidDel="00070044">
          <w:rPr>
            <w:color w:val="221F1F"/>
            <w:spacing w:val="-8"/>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Common</w:delText>
        </w:r>
        <w:r w:rsidDel="00070044">
          <w:rPr>
            <w:color w:val="221F1F"/>
            <w:spacing w:val="-4"/>
            <w:sz w:val="20"/>
          </w:rPr>
          <w:delText xml:space="preserve"> </w:delText>
        </w:r>
        <w:r w:rsidDel="00070044">
          <w:rPr>
            <w:color w:val="221F1F"/>
            <w:sz w:val="20"/>
          </w:rPr>
          <w:delText>Access Card, to appropriate U.S. Government authorities at the end of their deployment (or, for non-</w:delText>
        </w:r>
      </w:del>
    </w:p>
    <w:p w14:paraId="6D717F1F" w14:textId="5F4332FA" w:rsidR="00016C31" w:rsidDel="00070044" w:rsidRDefault="00632607">
      <w:pPr>
        <w:pStyle w:val="BodyText"/>
        <w:spacing w:before="1"/>
        <w:ind w:left="219"/>
        <w:rPr>
          <w:del w:id="1038" w:author="Chandler Wilson" w:date="2023-05-25T10:35:00Z"/>
        </w:rPr>
      </w:pPr>
      <w:del w:id="1039" w:author="Chandler Wilson" w:date="2023-05-25T10:35:00Z">
        <w:r w:rsidDel="00070044">
          <w:rPr>
            <w:color w:val="221F1F"/>
          </w:rPr>
          <w:delText>CAAF,</w:delText>
        </w:r>
        <w:r w:rsidDel="00070044">
          <w:rPr>
            <w:color w:val="221F1F"/>
            <w:spacing w:val="-8"/>
          </w:rPr>
          <w:delText xml:space="preserve"> </w:delText>
        </w:r>
        <w:r w:rsidDel="00070044">
          <w:rPr>
            <w:color w:val="221F1F"/>
          </w:rPr>
          <w:delText>at</w:delText>
        </w:r>
        <w:r w:rsidDel="00070044">
          <w:rPr>
            <w:color w:val="221F1F"/>
            <w:spacing w:val="-7"/>
          </w:rPr>
          <w:delText xml:space="preserve"> </w:delText>
        </w:r>
        <w:r w:rsidDel="00070044">
          <w:rPr>
            <w:color w:val="221F1F"/>
          </w:rPr>
          <w:delText>the</w:delText>
        </w:r>
        <w:r w:rsidDel="00070044">
          <w:rPr>
            <w:color w:val="221F1F"/>
            <w:spacing w:val="-6"/>
          </w:rPr>
          <w:delText xml:space="preserve"> </w:delText>
        </w:r>
        <w:r w:rsidDel="00070044">
          <w:rPr>
            <w:color w:val="221F1F"/>
          </w:rPr>
          <w:delText>end</w:delText>
        </w:r>
        <w:r w:rsidDel="00070044">
          <w:rPr>
            <w:color w:val="221F1F"/>
            <w:spacing w:val="-5"/>
          </w:rPr>
          <w:delText xml:space="preserve"> </w:delText>
        </w:r>
        <w:r w:rsidDel="00070044">
          <w:rPr>
            <w:color w:val="221F1F"/>
          </w:rPr>
          <w:delText>of</w:delText>
        </w:r>
        <w:r w:rsidDel="00070044">
          <w:rPr>
            <w:color w:val="221F1F"/>
            <w:spacing w:val="-8"/>
          </w:rPr>
          <w:delText xml:space="preserve"> </w:delText>
        </w:r>
        <w:r w:rsidDel="00070044">
          <w:rPr>
            <w:color w:val="221F1F"/>
          </w:rPr>
          <w:delText>their</w:delText>
        </w:r>
        <w:r w:rsidDel="00070044">
          <w:rPr>
            <w:color w:val="221F1F"/>
            <w:spacing w:val="-5"/>
          </w:rPr>
          <w:delText xml:space="preserve"> </w:delText>
        </w:r>
        <w:r w:rsidDel="00070044">
          <w:rPr>
            <w:color w:val="221F1F"/>
          </w:rPr>
          <w:delText>employment</w:delText>
        </w:r>
        <w:r w:rsidDel="00070044">
          <w:rPr>
            <w:color w:val="221F1F"/>
            <w:spacing w:val="-7"/>
          </w:rPr>
          <w:delText xml:space="preserve"> </w:delText>
        </w:r>
        <w:r w:rsidDel="00070044">
          <w:rPr>
            <w:color w:val="221F1F"/>
          </w:rPr>
          <w:delText>under</w:delText>
        </w:r>
        <w:r w:rsidDel="00070044">
          <w:rPr>
            <w:color w:val="221F1F"/>
            <w:spacing w:val="-7"/>
          </w:rPr>
          <w:delText xml:space="preserve"> </w:delText>
        </w:r>
        <w:r w:rsidDel="00070044">
          <w:rPr>
            <w:color w:val="221F1F"/>
          </w:rPr>
          <w:delText>this</w:delText>
        </w:r>
        <w:r w:rsidDel="00070044">
          <w:rPr>
            <w:color w:val="221F1F"/>
            <w:spacing w:val="-7"/>
          </w:rPr>
          <w:delText xml:space="preserve"> </w:delText>
        </w:r>
        <w:r w:rsidDel="00070044">
          <w:rPr>
            <w:color w:val="221F1F"/>
            <w:spacing w:val="-2"/>
          </w:rPr>
          <w:delText>contract).</w:delText>
        </w:r>
      </w:del>
    </w:p>
    <w:p w14:paraId="3626C445" w14:textId="30077C89" w:rsidR="00016C31" w:rsidDel="00070044" w:rsidRDefault="00016C31">
      <w:pPr>
        <w:pStyle w:val="BodyText"/>
        <w:spacing w:before="1"/>
        <w:rPr>
          <w:del w:id="1040" w:author="Chandler Wilson" w:date="2023-05-25T10:35:00Z"/>
        </w:rPr>
      </w:pPr>
    </w:p>
    <w:p w14:paraId="08445639" w14:textId="19BADD51" w:rsidR="00016C31" w:rsidDel="00070044" w:rsidRDefault="00632607">
      <w:pPr>
        <w:pStyle w:val="ListParagraph"/>
        <w:numPr>
          <w:ilvl w:val="0"/>
          <w:numId w:val="29"/>
        </w:numPr>
        <w:tabs>
          <w:tab w:val="left" w:pos="453"/>
        </w:tabs>
        <w:ind w:left="452" w:hanging="234"/>
        <w:jc w:val="left"/>
        <w:rPr>
          <w:del w:id="1041" w:author="Chandler Wilson" w:date="2023-05-25T10:35:00Z"/>
          <w:sz w:val="20"/>
        </w:rPr>
      </w:pPr>
      <w:del w:id="1042" w:author="Chandler Wilson" w:date="2023-05-25T10:35:00Z">
        <w:r w:rsidDel="00070044">
          <w:rPr>
            <w:color w:val="221F1F"/>
            <w:sz w:val="20"/>
          </w:rPr>
          <w:delText>Military</w:delText>
        </w:r>
        <w:r w:rsidDel="00070044">
          <w:rPr>
            <w:color w:val="221F1F"/>
            <w:spacing w:val="-13"/>
            <w:sz w:val="20"/>
          </w:rPr>
          <w:delText xml:space="preserve"> </w:delText>
        </w:r>
        <w:r w:rsidDel="00070044">
          <w:rPr>
            <w:color w:val="221F1F"/>
            <w:sz w:val="20"/>
          </w:rPr>
          <w:delText>clothing</w:delText>
        </w:r>
        <w:r w:rsidDel="00070044">
          <w:rPr>
            <w:color w:val="221F1F"/>
            <w:spacing w:val="-11"/>
            <w:sz w:val="20"/>
          </w:rPr>
          <w:delText xml:space="preserve"> </w:delText>
        </w:r>
        <w:r w:rsidDel="00070044">
          <w:rPr>
            <w:color w:val="221F1F"/>
            <w:sz w:val="20"/>
          </w:rPr>
          <w:delText>and</w:delText>
        </w:r>
        <w:r w:rsidDel="00070044">
          <w:rPr>
            <w:color w:val="221F1F"/>
            <w:spacing w:val="-11"/>
            <w:sz w:val="20"/>
          </w:rPr>
          <w:delText xml:space="preserve"> </w:delText>
        </w:r>
        <w:r w:rsidDel="00070044">
          <w:rPr>
            <w:color w:val="221F1F"/>
            <w:sz w:val="20"/>
          </w:rPr>
          <w:delText>protective</w:delText>
        </w:r>
        <w:r w:rsidDel="00070044">
          <w:rPr>
            <w:color w:val="221F1F"/>
            <w:spacing w:val="-12"/>
            <w:sz w:val="20"/>
          </w:rPr>
          <w:delText xml:space="preserve"> </w:delText>
        </w:r>
        <w:r w:rsidDel="00070044">
          <w:rPr>
            <w:color w:val="221F1F"/>
            <w:spacing w:val="-2"/>
            <w:sz w:val="20"/>
          </w:rPr>
          <w:delText>equipment.</w:delText>
        </w:r>
      </w:del>
    </w:p>
    <w:p w14:paraId="40AC834D" w14:textId="30C9206D" w:rsidR="00016C31" w:rsidDel="00070044" w:rsidRDefault="00016C31">
      <w:pPr>
        <w:pStyle w:val="BodyText"/>
        <w:spacing w:before="10"/>
        <w:rPr>
          <w:del w:id="1043" w:author="Chandler Wilson" w:date="2023-05-25T10:35:00Z"/>
          <w:sz w:val="19"/>
        </w:rPr>
      </w:pPr>
    </w:p>
    <w:p w14:paraId="3535FC76" w14:textId="2B0FEAAC" w:rsidR="00016C31" w:rsidDel="00070044" w:rsidRDefault="00632607">
      <w:pPr>
        <w:pStyle w:val="ListParagraph"/>
        <w:numPr>
          <w:ilvl w:val="0"/>
          <w:numId w:val="17"/>
        </w:numPr>
        <w:tabs>
          <w:tab w:val="left" w:pos="724"/>
        </w:tabs>
        <w:ind w:right="1051" w:firstLine="0"/>
        <w:rPr>
          <w:del w:id="1044" w:author="Chandler Wilson" w:date="2023-05-25T10:35:00Z"/>
          <w:sz w:val="20"/>
        </w:rPr>
      </w:pPr>
      <w:del w:id="1045" w:author="Chandler Wilson" w:date="2023-05-25T10:35:00Z">
        <w:r w:rsidDel="00070044">
          <w:rPr>
            <w:color w:val="221F1F"/>
            <w:sz w:val="20"/>
          </w:rPr>
          <w:delText>Contractor</w:delText>
        </w:r>
        <w:r w:rsidDel="00070044">
          <w:rPr>
            <w:color w:val="221F1F"/>
            <w:spacing w:val="-7"/>
            <w:sz w:val="20"/>
          </w:rPr>
          <w:delText xml:space="preserve"> </w:delText>
        </w:r>
        <w:r w:rsidDel="00070044">
          <w:rPr>
            <w:color w:val="221F1F"/>
            <w:sz w:val="20"/>
          </w:rPr>
          <w:delText>personnel</w:delText>
        </w:r>
        <w:r w:rsidDel="00070044">
          <w:rPr>
            <w:color w:val="221F1F"/>
            <w:spacing w:val="-8"/>
            <w:sz w:val="20"/>
          </w:rPr>
          <w:delText xml:space="preserve"> </w:delText>
        </w:r>
        <w:r w:rsidDel="00070044">
          <w:rPr>
            <w:color w:val="221F1F"/>
            <w:sz w:val="20"/>
          </w:rPr>
          <w:delText>are</w:delText>
        </w:r>
        <w:r w:rsidDel="00070044">
          <w:rPr>
            <w:color w:val="221F1F"/>
            <w:spacing w:val="-8"/>
            <w:sz w:val="20"/>
          </w:rPr>
          <w:delText xml:space="preserve"> </w:delText>
        </w:r>
        <w:r w:rsidDel="00070044">
          <w:rPr>
            <w:color w:val="221F1F"/>
            <w:sz w:val="20"/>
          </w:rPr>
          <w:delText>prohibited</w:delText>
        </w:r>
        <w:r w:rsidDel="00070044">
          <w:rPr>
            <w:color w:val="221F1F"/>
            <w:spacing w:val="-6"/>
            <w:sz w:val="20"/>
          </w:rPr>
          <w:delText xml:space="preserve"> </w:delText>
        </w:r>
        <w:r w:rsidDel="00070044">
          <w:rPr>
            <w:color w:val="221F1F"/>
            <w:sz w:val="20"/>
          </w:rPr>
          <w:delText>from</w:delText>
        </w:r>
        <w:r w:rsidDel="00070044">
          <w:rPr>
            <w:color w:val="221F1F"/>
            <w:spacing w:val="-7"/>
            <w:sz w:val="20"/>
          </w:rPr>
          <w:delText xml:space="preserve"> </w:delText>
        </w:r>
        <w:r w:rsidDel="00070044">
          <w:rPr>
            <w:color w:val="221F1F"/>
            <w:sz w:val="20"/>
          </w:rPr>
          <w:delText>wearing</w:delText>
        </w:r>
        <w:r w:rsidDel="00070044">
          <w:rPr>
            <w:color w:val="221F1F"/>
            <w:spacing w:val="-7"/>
            <w:sz w:val="20"/>
          </w:rPr>
          <w:delText xml:space="preserve"> </w:delText>
        </w:r>
        <w:r w:rsidDel="00070044">
          <w:rPr>
            <w:color w:val="221F1F"/>
            <w:sz w:val="20"/>
          </w:rPr>
          <w:delText>military</w:delText>
        </w:r>
        <w:r w:rsidDel="00070044">
          <w:rPr>
            <w:color w:val="221F1F"/>
            <w:spacing w:val="-7"/>
            <w:sz w:val="20"/>
          </w:rPr>
          <w:delText xml:space="preserve"> </w:delText>
        </w:r>
        <w:r w:rsidDel="00070044">
          <w:rPr>
            <w:color w:val="221F1F"/>
            <w:sz w:val="20"/>
          </w:rPr>
          <w:delText>clothing</w:delText>
        </w:r>
        <w:r w:rsidDel="00070044">
          <w:rPr>
            <w:color w:val="221F1F"/>
            <w:spacing w:val="-7"/>
            <w:sz w:val="20"/>
          </w:rPr>
          <w:delText xml:space="preserve"> </w:delText>
        </w:r>
        <w:r w:rsidDel="00070044">
          <w:rPr>
            <w:color w:val="221F1F"/>
            <w:sz w:val="20"/>
          </w:rPr>
          <w:delText>unless</w:delText>
        </w:r>
        <w:r w:rsidDel="00070044">
          <w:rPr>
            <w:color w:val="221F1F"/>
            <w:spacing w:val="-10"/>
            <w:sz w:val="20"/>
          </w:rPr>
          <w:delText xml:space="preserve"> </w:delText>
        </w:r>
        <w:r w:rsidDel="00070044">
          <w:rPr>
            <w:color w:val="221F1F"/>
            <w:sz w:val="20"/>
          </w:rPr>
          <w:delText>specifically</w:delText>
        </w:r>
        <w:r w:rsidDel="00070044">
          <w:rPr>
            <w:color w:val="221F1F"/>
            <w:spacing w:val="-7"/>
            <w:sz w:val="20"/>
          </w:rPr>
          <w:delText xml:space="preserve"> </w:delText>
        </w:r>
        <w:r w:rsidDel="00070044">
          <w:rPr>
            <w:color w:val="221F1F"/>
            <w:sz w:val="20"/>
          </w:rPr>
          <w:delText>authorized</w:delText>
        </w:r>
        <w:r w:rsidDel="00070044">
          <w:rPr>
            <w:color w:val="221F1F"/>
            <w:spacing w:val="-6"/>
            <w:sz w:val="20"/>
          </w:rPr>
          <w:delText xml:space="preserve"> </w:delText>
        </w:r>
        <w:r w:rsidDel="00070044">
          <w:rPr>
            <w:color w:val="221F1F"/>
            <w:sz w:val="20"/>
          </w:rPr>
          <w:delText>in</w:delText>
        </w:r>
        <w:r w:rsidDel="00070044">
          <w:rPr>
            <w:color w:val="221F1F"/>
            <w:spacing w:val="-8"/>
            <w:sz w:val="20"/>
          </w:rPr>
          <w:delText xml:space="preserve"> </w:delText>
        </w:r>
        <w:r w:rsidDel="00070044">
          <w:rPr>
            <w:color w:val="221F1F"/>
            <w:sz w:val="20"/>
          </w:rPr>
          <w:delText>writing</w:delText>
        </w:r>
        <w:r w:rsidDel="00070044">
          <w:rPr>
            <w:color w:val="221F1F"/>
            <w:spacing w:val="-7"/>
            <w:sz w:val="20"/>
          </w:rPr>
          <w:delText xml:space="preserve"> </w:delText>
        </w:r>
        <w:r w:rsidDel="00070044">
          <w:rPr>
            <w:color w:val="221F1F"/>
            <w:sz w:val="20"/>
          </w:rPr>
          <w:delText>by the Combatant Commander. If authorized to wear military clothing, Contractor personnel must—</w:delText>
        </w:r>
      </w:del>
    </w:p>
    <w:p w14:paraId="73230C63" w14:textId="1CAA9FC7" w:rsidR="00016C31" w:rsidDel="00070044" w:rsidRDefault="00016C31">
      <w:pPr>
        <w:pStyle w:val="BodyText"/>
        <w:spacing w:before="10"/>
        <w:rPr>
          <w:del w:id="1046" w:author="Chandler Wilson" w:date="2023-05-25T10:35:00Z"/>
          <w:sz w:val="19"/>
        </w:rPr>
      </w:pPr>
    </w:p>
    <w:p w14:paraId="229F23C8" w14:textId="720FAA4A" w:rsidR="00016C31" w:rsidDel="00070044" w:rsidRDefault="00632607">
      <w:pPr>
        <w:pStyle w:val="ListParagraph"/>
        <w:numPr>
          <w:ilvl w:val="1"/>
          <w:numId w:val="17"/>
        </w:numPr>
        <w:tabs>
          <w:tab w:val="left" w:pos="681"/>
        </w:tabs>
        <w:ind w:right="1623" w:firstLine="0"/>
        <w:rPr>
          <w:del w:id="1047" w:author="Chandler Wilson" w:date="2023-05-25T10:35:00Z"/>
          <w:sz w:val="20"/>
        </w:rPr>
      </w:pPr>
      <w:del w:id="1048" w:author="Chandler Wilson" w:date="2023-05-25T10:35:00Z">
        <w:r w:rsidDel="00070044">
          <w:rPr>
            <w:color w:val="221F1F"/>
            <w:sz w:val="20"/>
          </w:rPr>
          <w:delText>Wear</w:delText>
        </w:r>
        <w:r w:rsidDel="00070044">
          <w:rPr>
            <w:color w:val="221F1F"/>
            <w:spacing w:val="-6"/>
            <w:sz w:val="20"/>
          </w:rPr>
          <w:delText xml:space="preserve"> </w:delText>
        </w:r>
        <w:r w:rsidDel="00070044">
          <w:rPr>
            <w:color w:val="221F1F"/>
            <w:sz w:val="20"/>
          </w:rPr>
          <w:delText>distinctive</w:delText>
        </w:r>
        <w:r w:rsidDel="00070044">
          <w:rPr>
            <w:color w:val="221F1F"/>
            <w:spacing w:val="-5"/>
            <w:sz w:val="20"/>
          </w:rPr>
          <w:delText xml:space="preserve"> </w:delText>
        </w:r>
        <w:r w:rsidDel="00070044">
          <w:rPr>
            <w:color w:val="221F1F"/>
            <w:sz w:val="20"/>
          </w:rPr>
          <w:delText>patches,</w:delText>
        </w:r>
        <w:r w:rsidDel="00070044">
          <w:rPr>
            <w:color w:val="221F1F"/>
            <w:spacing w:val="-6"/>
            <w:sz w:val="20"/>
          </w:rPr>
          <w:delText xml:space="preserve"> </w:delText>
        </w:r>
        <w:r w:rsidDel="00070044">
          <w:rPr>
            <w:color w:val="221F1F"/>
            <w:sz w:val="20"/>
          </w:rPr>
          <w:delText>arm</w:delText>
        </w:r>
        <w:r w:rsidDel="00070044">
          <w:rPr>
            <w:color w:val="221F1F"/>
            <w:spacing w:val="-11"/>
            <w:sz w:val="20"/>
          </w:rPr>
          <w:delText xml:space="preserve"> </w:delText>
        </w:r>
        <w:r w:rsidDel="00070044">
          <w:rPr>
            <w:color w:val="221F1F"/>
            <w:sz w:val="20"/>
          </w:rPr>
          <w:delText>bands,</w:delText>
        </w:r>
        <w:r w:rsidDel="00070044">
          <w:rPr>
            <w:color w:val="221F1F"/>
            <w:spacing w:val="-5"/>
            <w:sz w:val="20"/>
          </w:rPr>
          <w:delText xml:space="preserve"> </w:delText>
        </w:r>
        <w:r w:rsidDel="00070044">
          <w:rPr>
            <w:color w:val="221F1F"/>
            <w:sz w:val="20"/>
          </w:rPr>
          <w:delText>nametags,</w:delText>
        </w:r>
        <w:r w:rsidDel="00070044">
          <w:rPr>
            <w:color w:val="221F1F"/>
            <w:spacing w:val="-5"/>
            <w:sz w:val="20"/>
          </w:rPr>
          <w:delText xml:space="preserve"> </w:delText>
        </w:r>
        <w:r w:rsidDel="00070044">
          <w:rPr>
            <w:color w:val="221F1F"/>
            <w:sz w:val="20"/>
          </w:rPr>
          <w:delText>or</w:delText>
        </w:r>
        <w:r w:rsidDel="00070044">
          <w:rPr>
            <w:color w:val="221F1F"/>
            <w:spacing w:val="-6"/>
            <w:sz w:val="20"/>
          </w:rPr>
          <w:delText xml:space="preserve"> </w:delText>
        </w:r>
        <w:r w:rsidDel="00070044">
          <w:rPr>
            <w:color w:val="221F1F"/>
            <w:sz w:val="20"/>
          </w:rPr>
          <w:delText>headgear,</w:delText>
        </w:r>
        <w:r w:rsidDel="00070044">
          <w:rPr>
            <w:color w:val="221F1F"/>
            <w:spacing w:val="-11"/>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order</w:delText>
        </w:r>
        <w:r w:rsidDel="00070044">
          <w:rPr>
            <w:color w:val="221F1F"/>
            <w:spacing w:val="-5"/>
            <w:sz w:val="20"/>
          </w:rPr>
          <w:delText xml:space="preserve"> </w:delText>
        </w:r>
        <w:r w:rsidDel="00070044">
          <w:rPr>
            <w:color w:val="221F1F"/>
            <w:sz w:val="20"/>
          </w:rPr>
          <w:delText>to</w:delText>
        </w:r>
        <w:r w:rsidDel="00070044">
          <w:rPr>
            <w:color w:val="221F1F"/>
            <w:spacing w:val="-8"/>
            <w:sz w:val="20"/>
          </w:rPr>
          <w:delText xml:space="preserve"> </w:delText>
        </w:r>
        <w:r w:rsidDel="00070044">
          <w:rPr>
            <w:color w:val="221F1F"/>
            <w:sz w:val="20"/>
          </w:rPr>
          <w:delText>be</w:delText>
        </w:r>
        <w:r w:rsidDel="00070044">
          <w:rPr>
            <w:color w:val="221F1F"/>
            <w:spacing w:val="-8"/>
            <w:sz w:val="20"/>
          </w:rPr>
          <w:delText xml:space="preserve"> </w:delText>
        </w:r>
        <w:r w:rsidDel="00070044">
          <w:rPr>
            <w:color w:val="221F1F"/>
            <w:sz w:val="20"/>
          </w:rPr>
          <w:delText>distinguishable</w:delText>
        </w:r>
        <w:r w:rsidDel="00070044">
          <w:rPr>
            <w:color w:val="221F1F"/>
            <w:spacing w:val="-8"/>
            <w:sz w:val="20"/>
          </w:rPr>
          <w:delText xml:space="preserve"> </w:delText>
        </w:r>
        <w:r w:rsidDel="00070044">
          <w:rPr>
            <w:color w:val="221F1F"/>
            <w:sz w:val="20"/>
          </w:rPr>
          <w:delText>from</w:delText>
        </w:r>
        <w:r w:rsidDel="00070044">
          <w:rPr>
            <w:color w:val="221F1F"/>
            <w:spacing w:val="-7"/>
            <w:sz w:val="20"/>
          </w:rPr>
          <w:delText xml:space="preserve"> </w:delText>
        </w:r>
        <w:r w:rsidDel="00070044">
          <w:rPr>
            <w:color w:val="221F1F"/>
            <w:sz w:val="20"/>
          </w:rPr>
          <w:delText>military personnel, consistent with force protection measures; and</w:delText>
        </w:r>
      </w:del>
    </w:p>
    <w:p w14:paraId="4E2C8633" w14:textId="5E04D590" w:rsidR="00016C31" w:rsidDel="00070044" w:rsidRDefault="00016C31">
      <w:pPr>
        <w:pStyle w:val="BodyText"/>
        <w:spacing w:before="1"/>
        <w:rPr>
          <w:del w:id="1049" w:author="Chandler Wilson" w:date="2023-05-25T10:35:00Z"/>
        </w:rPr>
      </w:pPr>
    </w:p>
    <w:p w14:paraId="1D252480" w14:textId="0DD6F604" w:rsidR="00016C31" w:rsidDel="00070044" w:rsidRDefault="00632607">
      <w:pPr>
        <w:pStyle w:val="ListParagraph"/>
        <w:numPr>
          <w:ilvl w:val="1"/>
          <w:numId w:val="17"/>
        </w:numPr>
        <w:tabs>
          <w:tab w:val="left" w:pos="734"/>
        </w:tabs>
        <w:spacing w:before="1"/>
        <w:ind w:left="733" w:hanging="296"/>
        <w:rPr>
          <w:del w:id="1050" w:author="Chandler Wilson" w:date="2023-05-25T10:35:00Z"/>
          <w:sz w:val="20"/>
        </w:rPr>
      </w:pPr>
      <w:del w:id="1051" w:author="Chandler Wilson" w:date="2023-05-25T10:35:00Z">
        <w:r w:rsidDel="00070044">
          <w:rPr>
            <w:color w:val="221F1F"/>
            <w:sz w:val="20"/>
          </w:rPr>
          <w:delText>Carry</w:delText>
        </w:r>
        <w:r w:rsidDel="00070044">
          <w:rPr>
            <w:color w:val="221F1F"/>
            <w:spacing w:val="-11"/>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written</w:delText>
        </w:r>
        <w:r w:rsidDel="00070044">
          <w:rPr>
            <w:color w:val="221F1F"/>
            <w:spacing w:val="-9"/>
            <w:sz w:val="20"/>
          </w:rPr>
          <w:delText xml:space="preserve"> </w:delText>
        </w:r>
        <w:r w:rsidDel="00070044">
          <w:rPr>
            <w:color w:val="221F1F"/>
            <w:sz w:val="20"/>
          </w:rPr>
          <w:delText>authorization</w:delText>
        </w:r>
        <w:r w:rsidDel="00070044">
          <w:rPr>
            <w:color w:val="221F1F"/>
            <w:spacing w:val="-9"/>
            <w:sz w:val="20"/>
          </w:rPr>
          <w:delText xml:space="preserve"> </w:delText>
        </w:r>
        <w:r w:rsidDel="00070044">
          <w:rPr>
            <w:color w:val="221F1F"/>
            <w:sz w:val="20"/>
          </w:rPr>
          <w:delText>with</w:delText>
        </w:r>
        <w:r w:rsidDel="00070044">
          <w:rPr>
            <w:color w:val="221F1F"/>
            <w:spacing w:val="-10"/>
            <w:sz w:val="20"/>
          </w:rPr>
          <w:delText xml:space="preserve"> </w:delText>
        </w:r>
        <w:r w:rsidDel="00070044">
          <w:rPr>
            <w:color w:val="221F1F"/>
            <w:sz w:val="20"/>
          </w:rPr>
          <w:delText>them</w:delText>
        </w:r>
        <w:r w:rsidDel="00070044">
          <w:rPr>
            <w:color w:val="221F1F"/>
            <w:spacing w:val="-8"/>
            <w:sz w:val="20"/>
          </w:rPr>
          <w:delText xml:space="preserve"> </w:delText>
        </w:r>
        <w:r w:rsidDel="00070044">
          <w:rPr>
            <w:color w:val="221F1F"/>
            <w:sz w:val="20"/>
          </w:rPr>
          <w:delText>at</w:delText>
        </w:r>
        <w:r w:rsidDel="00070044">
          <w:rPr>
            <w:color w:val="221F1F"/>
            <w:spacing w:val="-9"/>
            <w:sz w:val="20"/>
          </w:rPr>
          <w:delText xml:space="preserve"> </w:delText>
        </w:r>
        <w:r w:rsidDel="00070044">
          <w:rPr>
            <w:color w:val="221F1F"/>
            <w:sz w:val="20"/>
          </w:rPr>
          <w:delText>all</w:delText>
        </w:r>
        <w:r w:rsidDel="00070044">
          <w:rPr>
            <w:color w:val="221F1F"/>
            <w:spacing w:val="-10"/>
            <w:sz w:val="20"/>
          </w:rPr>
          <w:delText xml:space="preserve"> </w:delText>
        </w:r>
        <w:r w:rsidDel="00070044">
          <w:rPr>
            <w:color w:val="221F1F"/>
            <w:spacing w:val="-2"/>
            <w:sz w:val="20"/>
          </w:rPr>
          <w:delText>times.</w:delText>
        </w:r>
      </w:del>
    </w:p>
    <w:p w14:paraId="34F61167" w14:textId="0AA8A89C" w:rsidR="00016C31" w:rsidDel="00070044" w:rsidRDefault="00016C31">
      <w:pPr>
        <w:pStyle w:val="BodyText"/>
        <w:rPr>
          <w:del w:id="1052" w:author="Chandler Wilson" w:date="2023-05-25T10:35:00Z"/>
        </w:rPr>
      </w:pPr>
    </w:p>
    <w:p w14:paraId="5F065A28" w14:textId="4B0811E0" w:rsidR="00016C31" w:rsidDel="00070044" w:rsidRDefault="00632607">
      <w:pPr>
        <w:pStyle w:val="ListParagraph"/>
        <w:numPr>
          <w:ilvl w:val="0"/>
          <w:numId w:val="17"/>
        </w:numPr>
        <w:tabs>
          <w:tab w:val="left" w:pos="724"/>
        </w:tabs>
        <w:ind w:right="1464" w:firstLine="0"/>
        <w:rPr>
          <w:del w:id="1053" w:author="Chandler Wilson" w:date="2023-05-25T10:35:00Z"/>
          <w:sz w:val="20"/>
        </w:rPr>
      </w:pPr>
      <w:del w:id="1054" w:author="Chandler Wilson" w:date="2023-05-25T10:35:00Z">
        <w:r w:rsidDel="00070044">
          <w:rPr>
            <w:color w:val="221F1F"/>
            <w:sz w:val="20"/>
          </w:rPr>
          <w:delText>Contractor</w:delText>
        </w:r>
        <w:r w:rsidDel="00070044">
          <w:rPr>
            <w:color w:val="221F1F"/>
            <w:spacing w:val="-8"/>
            <w:sz w:val="20"/>
          </w:rPr>
          <w:delText xml:space="preserve"> </w:delText>
        </w:r>
        <w:r w:rsidDel="00070044">
          <w:rPr>
            <w:color w:val="221F1F"/>
            <w:sz w:val="20"/>
          </w:rPr>
          <w:delText>personnel</w:delText>
        </w:r>
        <w:r w:rsidDel="00070044">
          <w:rPr>
            <w:color w:val="221F1F"/>
            <w:spacing w:val="-9"/>
            <w:sz w:val="20"/>
          </w:rPr>
          <w:delText xml:space="preserve"> </w:delText>
        </w:r>
        <w:r w:rsidDel="00070044">
          <w:rPr>
            <w:color w:val="221F1F"/>
            <w:sz w:val="20"/>
          </w:rPr>
          <w:delText>may</w:delText>
        </w:r>
        <w:r w:rsidDel="00070044">
          <w:rPr>
            <w:color w:val="221F1F"/>
            <w:spacing w:val="-8"/>
            <w:sz w:val="20"/>
          </w:rPr>
          <w:delText xml:space="preserve"> </w:delText>
        </w:r>
        <w:r w:rsidDel="00070044">
          <w:rPr>
            <w:color w:val="221F1F"/>
            <w:sz w:val="20"/>
          </w:rPr>
          <w:delText>wear</w:delText>
        </w:r>
        <w:r w:rsidDel="00070044">
          <w:rPr>
            <w:color w:val="221F1F"/>
            <w:spacing w:val="-8"/>
            <w:sz w:val="20"/>
          </w:rPr>
          <w:delText xml:space="preserve"> </w:delText>
        </w:r>
        <w:r w:rsidDel="00070044">
          <w:rPr>
            <w:color w:val="221F1F"/>
            <w:sz w:val="20"/>
          </w:rPr>
          <w:delText>military-unique</w:delText>
        </w:r>
        <w:r w:rsidDel="00070044">
          <w:rPr>
            <w:color w:val="221F1F"/>
            <w:spacing w:val="-9"/>
            <w:sz w:val="20"/>
          </w:rPr>
          <w:delText xml:space="preserve"> </w:delText>
        </w:r>
        <w:r w:rsidDel="00070044">
          <w:rPr>
            <w:color w:val="221F1F"/>
            <w:sz w:val="20"/>
          </w:rPr>
          <w:delText>organizational</w:delText>
        </w:r>
        <w:r w:rsidDel="00070044">
          <w:rPr>
            <w:color w:val="221F1F"/>
            <w:spacing w:val="-8"/>
            <w:sz w:val="20"/>
          </w:rPr>
          <w:delText xml:space="preserve"> </w:delText>
        </w:r>
        <w:r w:rsidDel="00070044">
          <w:rPr>
            <w:color w:val="221F1F"/>
            <w:sz w:val="20"/>
          </w:rPr>
          <w:delText>clothing</w:delText>
        </w:r>
        <w:r w:rsidDel="00070044">
          <w:rPr>
            <w:color w:val="221F1F"/>
            <w:spacing w:val="-7"/>
            <w:sz w:val="20"/>
          </w:rPr>
          <w:delText xml:space="preserve"> </w:delText>
        </w:r>
        <w:r w:rsidDel="00070044">
          <w:rPr>
            <w:color w:val="221F1F"/>
            <w:sz w:val="20"/>
          </w:rPr>
          <w:delText>and</w:delText>
        </w:r>
        <w:r w:rsidDel="00070044">
          <w:rPr>
            <w:color w:val="221F1F"/>
            <w:spacing w:val="-9"/>
            <w:sz w:val="20"/>
          </w:rPr>
          <w:delText xml:space="preserve"> </w:delText>
        </w:r>
        <w:r w:rsidDel="00070044">
          <w:rPr>
            <w:color w:val="221F1F"/>
            <w:sz w:val="20"/>
          </w:rPr>
          <w:delText>individual</w:delText>
        </w:r>
        <w:r w:rsidDel="00070044">
          <w:rPr>
            <w:color w:val="221F1F"/>
            <w:spacing w:val="-9"/>
            <w:sz w:val="20"/>
          </w:rPr>
          <w:delText xml:space="preserve"> </w:delText>
        </w:r>
        <w:r w:rsidDel="00070044">
          <w:rPr>
            <w:color w:val="221F1F"/>
            <w:sz w:val="20"/>
          </w:rPr>
          <w:delText>equipment</w:delText>
        </w:r>
        <w:r w:rsidDel="00070044">
          <w:rPr>
            <w:color w:val="221F1F"/>
            <w:spacing w:val="-8"/>
            <w:sz w:val="20"/>
          </w:rPr>
          <w:delText xml:space="preserve"> </w:delText>
        </w:r>
        <w:r w:rsidDel="00070044">
          <w:rPr>
            <w:color w:val="221F1F"/>
            <w:sz w:val="20"/>
          </w:rPr>
          <w:delText>(OCIE) required for safety and security, such as ballistic, nuclear, biological, or chemical protective equipment.</w:delText>
        </w:r>
      </w:del>
    </w:p>
    <w:p w14:paraId="11BDA426" w14:textId="0FA2937F" w:rsidR="00016C31" w:rsidDel="00070044" w:rsidRDefault="00016C31">
      <w:pPr>
        <w:pStyle w:val="BodyText"/>
        <w:spacing w:before="11"/>
        <w:rPr>
          <w:del w:id="1055" w:author="Chandler Wilson" w:date="2023-05-25T10:35:00Z"/>
          <w:sz w:val="19"/>
        </w:rPr>
      </w:pPr>
    </w:p>
    <w:p w14:paraId="334F03B2" w14:textId="798A8D38" w:rsidR="00016C31" w:rsidDel="00070044" w:rsidRDefault="00632607">
      <w:pPr>
        <w:pStyle w:val="ListParagraph"/>
        <w:numPr>
          <w:ilvl w:val="0"/>
          <w:numId w:val="17"/>
        </w:numPr>
        <w:tabs>
          <w:tab w:val="left" w:pos="724"/>
        </w:tabs>
        <w:ind w:right="898" w:firstLine="0"/>
        <w:rPr>
          <w:del w:id="1056" w:author="Chandler Wilson" w:date="2023-05-25T10:35:00Z"/>
          <w:sz w:val="20"/>
        </w:rPr>
      </w:pPr>
      <w:del w:id="1057" w:author="Chandler Wilson" w:date="2023-05-25T10:35:00Z">
        <w:r w:rsidDel="00070044">
          <w:rPr>
            <w:color w:val="221F1F"/>
            <w:sz w:val="20"/>
          </w:rPr>
          <w:delText>The</w:delText>
        </w:r>
        <w:r w:rsidDel="00070044">
          <w:rPr>
            <w:color w:val="221F1F"/>
            <w:spacing w:val="-5"/>
            <w:sz w:val="20"/>
          </w:rPr>
          <w:delText xml:space="preserve"> </w:delText>
        </w:r>
        <w:r w:rsidDel="00070044">
          <w:rPr>
            <w:color w:val="221F1F"/>
            <w:sz w:val="20"/>
          </w:rPr>
          <w:delText>deployment</w:delText>
        </w:r>
        <w:r w:rsidDel="00070044">
          <w:rPr>
            <w:color w:val="221F1F"/>
            <w:spacing w:val="-5"/>
            <w:sz w:val="20"/>
          </w:rPr>
          <w:delText xml:space="preserve"> </w:delText>
        </w:r>
        <w:r w:rsidDel="00070044">
          <w:rPr>
            <w:color w:val="221F1F"/>
            <w:sz w:val="20"/>
          </w:rPr>
          <w:delText>center,</w:delText>
        </w:r>
        <w:r w:rsidDel="00070044">
          <w:rPr>
            <w:color w:val="221F1F"/>
            <w:spacing w:val="-7"/>
            <w:sz w:val="20"/>
          </w:rPr>
          <w:delText xml:space="preserve"> </w:delText>
        </w:r>
        <w:r w:rsidDel="00070044">
          <w:rPr>
            <w:color w:val="221F1F"/>
            <w:sz w:val="20"/>
          </w:rPr>
          <w:delText>or</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Combatant</w:delText>
        </w:r>
        <w:r w:rsidDel="00070044">
          <w:rPr>
            <w:color w:val="221F1F"/>
            <w:spacing w:val="-7"/>
            <w:sz w:val="20"/>
          </w:rPr>
          <w:delText xml:space="preserve"> </w:delText>
        </w:r>
        <w:r w:rsidDel="00070044">
          <w:rPr>
            <w:color w:val="221F1F"/>
            <w:sz w:val="20"/>
          </w:rPr>
          <w:delText>Commander,</w:delText>
        </w:r>
        <w:r w:rsidDel="00070044">
          <w:rPr>
            <w:color w:val="221F1F"/>
            <w:spacing w:val="-6"/>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issue</w:delText>
        </w:r>
        <w:r w:rsidDel="00070044">
          <w:rPr>
            <w:color w:val="221F1F"/>
            <w:spacing w:val="-5"/>
            <w:sz w:val="20"/>
          </w:rPr>
          <w:delText xml:space="preserve"> </w:delText>
        </w:r>
        <w:r w:rsidDel="00070044">
          <w:rPr>
            <w:color w:val="221F1F"/>
            <w:sz w:val="20"/>
          </w:rPr>
          <w:delText>OCIE</w:delText>
        </w:r>
        <w:r w:rsidDel="00070044">
          <w:rPr>
            <w:color w:val="221F1F"/>
            <w:spacing w:val="-5"/>
            <w:sz w:val="20"/>
          </w:rPr>
          <w:delText xml:space="preserve"> </w:delText>
        </w:r>
        <w:r w:rsidDel="00070044">
          <w:rPr>
            <w:color w:val="221F1F"/>
            <w:sz w:val="20"/>
          </w:rPr>
          <w:delText>and</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provide</w:delText>
        </w:r>
        <w:r w:rsidDel="00070044">
          <w:rPr>
            <w:color w:val="221F1F"/>
            <w:spacing w:val="-7"/>
            <w:sz w:val="20"/>
          </w:rPr>
          <w:delText xml:space="preserve"> </w:delText>
        </w:r>
        <w:r w:rsidDel="00070044">
          <w:rPr>
            <w:color w:val="221F1F"/>
            <w:sz w:val="20"/>
          </w:rPr>
          <w:delText>training,</w:delText>
        </w:r>
        <w:r w:rsidDel="00070044">
          <w:rPr>
            <w:color w:val="221F1F"/>
            <w:spacing w:val="-6"/>
            <w:sz w:val="20"/>
          </w:rPr>
          <w:delText xml:space="preserve"> </w:delText>
        </w:r>
        <w:r w:rsidDel="00070044">
          <w:rPr>
            <w:color w:val="221F1F"/>
            <w:sz w:val="20"/>
          </w:rPr>
          <w:delText>if</w:delText>
        </w:r>
        <w:r w:rsidDel="00070044">
          <w:rPr>
            <w:color w:val="221F1F"/>
            <w:spacing w:val="-5"/>
            <w:sz w:val="20"/>
          </w:rPr>
          <w:delText xml:space="preserve"> </w:delText>
        </w:r>
        <w:r w:rsidDel="00070044">
          <w:rPr>
            <w:color w:val="221F1F"/>
            <w:sz w:val="20"/>
          </w:rPr>
          <w:delText>necessary, to ensure the safety and security of Contractor personnel.</w:delText>
        </w:r>
      </w:del>
    </w:p>
    <w:p w14:paraId="794D9ED9" w14:textId="5358A87C" w:rsidR="00016C31" w:rsidDel="00070044" w:rsidRDefault="00016C31">
      <w:pPr>
        <w:pStyle w:val="BodyText"/>
        <w:spacing w:before="10"/>
        <w:rPr>
          <w:del w:id="1058" w:author="Chandler Wilson" w:date="2023-05-25T10:35:00Z"/>
          <w:sz w:val="19"/>
        </w:rPr>
      </w:pPr>
    </w:p>
    <w:p w14:paraId="31D3ED35" w14:textId="7EC5D660" w:rsidR="00016C31" w:rsidDel="00070044" w:rsidRDefault="00632607">
      <w:pPr>
        <w:pStyle w:val="ListParagraph"/>
        <w:numPr>
          <w:ilvl w:val="0"/>
          <w:numId w:val="17"/>
        </w:numPr>
        <w:tabs>
          <w:tab w:val="left" w:pos="724"/>
        </w:tabs>
        <w:spacing w:before="1" w:line="242" w:lineRule="auto"/>
        <w:ind w:right="839" w:firstLine="0"/>
        <w:rPr>
          <w:del w:id="1059" w:author="Chandler Wilson" w:date="2023-05-25T10:35:00Z"/>
          <w:sz w:val="20"/>
        </w:rPr>
      </w:pPr>
      <w:del w:id="1060" w:author="Chandler Wilson" w:date="2023-05-25T10:35:00Z">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ensure</w:delText>
        </w:r>
        <w:r w:rsidDel="00070044">
          <w:rPr>
            <w:color w:val="221F1F"/>
            <w:spacing w:val="-4"/>
            <w:sz w:val="20"/>
          </w:rPr>
          <w:delText xml:space="preserve"> </w:delText>
        </w:r>
        <w:r w:rsidDel="00070044">
          <w:rPr>
            <w:color w:val="221F1F"/>
            <w:sz w:val="20"/>
          </w:rPr>
          <w:delText>that</w:delText>
        </w:r>
        <w:r w:rsidDel="00070044">
          <w:rPr>
            <w:color w:val="221F1F"/>
            <w:spacing w:val="-5"/>
            <w:sz w:val="20"/>
          </w:rPr>
          <w:delText xml:space="preserve"> </w:delText>
        </w:r>
        <w:r w:rsidDel="00070044">
          <w:rPr>
            <w:color w:val="221F1F"/>
            <w:sz w:val="20"/>
          </w:rPr>
          <w:delText>all</w:delText>
        </w:r>
        <w:r w:rsidDel="00070044">
          <w:rPr>
            <w:color w:val="221F1F"/>
            <w:spacing w:val="-5"/>
            <w:sz w:val="20"/>
          </w:rPr>
          <w:delText xml:space="preserve"> </w:delText>
        </w:r>
        <w:r w:rsidDel="00070044">
          <w:rPr>
            <w:color w:val="221F1F"/>
            <w:sz w:val="20"/>
          </w:rPr>
          <w:delText>issued</w:delText>
        </w:r>
        <w:r w:rsidDel="00070044">
          <w:rPr>
            <w:color w:val="221F1F"/>
            <w:spacing w:val="-4"/>
            <w:sz w:val="20"/>
          </w:rPr>
          <w:delText xml:space="preserve"> </w:delText>
        </w:r>
        <w:r w:rsidDel="00070044">
          <w:rPr>
            <w:color w:val="221F1F"/>
            <w:sz w:val="20"/>
          </w:rPr>
          <w:delText>OCIE</w:delText>
        </w:r>
        <w:r w:rsidDel="00070044">
          <w:rPr>
            <w:color w:val="221F1F"/>
            <w:spacing w:val="-5"/>
            <w:sz w:val="20"/>
          </w:rPr>
          <w:delText xml:space="preserve"> </w:delText>
        </w:r>
        <w:r w:rsidDel="00070044">
          <w:rPr>
            <w:color w:val="221F1F"/>
            <w:sz w:val="20"/>
          </w:rPr>
          <w:delText>is</w:delText>
        </w:r>
        <w:r w:rsidDel="00070044">
          <w:rPr>
            <w:color w:val="221F1F"/>
            <w:spacing w:val="-6"/>
            <w:sz w:val="20"/>
          </w:rPr>
          <w:delText xml:space="preserve"> </w:delText>
        </w:r>
        <w:r w:rsidDel="00070044">
          <w:rPr>
            <w:color w:val="221F1F"/>
            <w:sz w:val="20"/>
          </w:rPr>
          <w:delText>returned</w:delText>
        </w:r>
        <w:r w:rsidDel="00070044">
          <w:rPr>
            <w:color w:val="221F1F"/>
            <w:spacing w:val="-3"/>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point</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issue,</w:delText>
        </w:r>
        <w:r w:rsidDel="00070044">
          <w:rPr>
            <w:color w:val="221F1F"/>
            <w:spacing w:val="-4"/>
            <w:sz w:val="20"/>
          </w:rPr>
          <w:delText xml:space="preserve"> </w:delText>
        </w:r>
        <w:r w:rsidDel="00070044">
          <w:rPr>
            <w:color w:val="221F1F"/>
            <w:sz w:val="20"/>
          </w:rPr>
          <w:delText>unless</w:delText>
        </w:r>
        <w:r w:rsidDel="00070044">
          <w:rPr>
            <w:color w:val="221F1F"/>
            <w:spacing w:val="-6"/>
            <w:sz w:val="20"/>
          </w:rPr>
          <w:delText xml:space="preserve"> </w:delText>
        </w:r>
        <w:r w:rsidDel="00070044">
          <w:rPr>
            <w:color w:val="221F1F"/>
            <w:sz w:val="20"/>
          </w:rPr>
          <w:delText>otherwise</w:delText>
        </w:r>
        <w:r w:rsidDel="00070044">
          <w:rPr>
            <w:color w:val="221F1F"/>
            <w:spacing w:val="-4"/>
            <w:sz w:val="20"/>
          </w:rPr>
          <w:delText xml:space="preserve"> </w:delText>
        </w:r>
        <w:r w:rsidDel="00070044">
          <w:rPr>
            <w:color w:val="221F1F"/>
            <w:sz w:val="20"/>
          </w:rPr>
          <w:delText>directed</w:delText>
        </w:r>
        <w:r w:rsidDel="00070044">
          <w:rPr>
            <w:color w:val="221F1F"/>
            <w:spacing w:val="-3"/>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the Contracting Officer.</w:delText>
        </w:r>
      </w:del>
    </w:p>
    <w:p w14:paraId="2A3FE631" w14:textId="06BE2E45" w:rsidR="00016C31" w:rsidDel="00070044" w:rsidRDefault="00016C31">
      <w:pPr>
        <w:pStyle w:val="BodyText"/>
        <w:spacing w:before="7"/>
        <w:rPr>
          <w:del w:id="1061" w:author="Chandler Wilson" w:date="2023-05-25T10:35:00Z"/>
          <w:sz w:val="19"/>
        </w:rPr>
      </w:pPr>
    </w:p>
    <w:p w14:paraId="706EBAC4" w14:textId="61DFF634" w:rsidR="00016C31" w:rsidDel="00070044" w:rsidRDefault="00632607">
      <w:pPr>
        <w:pStyle w:val="ListParagraph"/>
        <w:numPr>
          <w:ilvl w:val="0"/>
          <w:numId w:val="29"/>
        </w:numPr>
        <w:tabs>
          <w:tab w:val="left" w:pos="679"/>
        </w:tabs>
        <w:spacing w:before="1"/>
        <w:ind w:left="678" w:hanging="241"/>
        <w:jc w:val="left"/>
        <w:rPr>
          <w:del w:id="1062" w:author="Chandler Wilson" w:date="2023-05-25T10:35:00Z"/>
          <w:sz w:val="20"/>
        </w:rPr>
      </w:pPr>
      <w:del w:id="1063" w:author="Chandler Wilson" w:date="2023-05-25T10:35:00Z">
        <w:r w:rsidDel="00070044">
          <w:rPr>
            <w:color w:val="221F1F"/>
            <w:spacing w:val="-2"/>
            <w:sz w:val="20"/>
          </w:rPr>
          <w:delText>Weapons.</w:delText>
        </w:r>
      </w:del>
    </w:p>
    <w:p w14:paraId="62FFF0A8" w14:textId="67F50E91" w:rsidR="00016C31" w:rsidDel="00070044" w:rsidRDefault="00016C31">
      <w:pPr>
        <w:pStyle w:val="BodyText"/>
        <w:rPr>
          <w:del w:id="1064" w:author="Chandler Wilson" w:date="2023-05-25T10:35:00Z"/>
        </w:rPr>
      </w:pPr>
    </w:p>
    <w:p w14:paraId="0FC035D3" w14:textId="47A463D6" w:rsidR="00016C31" w:rsidDel="00070044" w:rsidRDefault="00632607">
      <w:pPr>
        <w:pStyle w:val="ListParagraph"/>
        <w:numPr>
          <w:ilvl w:val="0"/>
          <w:numId w:val="16"/>
        </w:numPr>
        <w:tabs>
          <w:tab w:val="left" w:pos="724"/>
        </w:tabs>
        <w:ind w:right="970" w:firstLine="0"/>
        <w:rPr>
          <w:del w:id="1065" w:author="Chandler Wilson" w:date="2023-05-25T10:35:00Z"/>
          <w:sz w:val="20"/>
        </w:rPr>
      </w:pPr>
      <w:del w:id="1066" w:author="Chandler Wilson" w:date="2023-05-25T10:35:00Z">
        <w:r w:rsidDel="00070044">
          <w:rPr>
            <w:color w:val="221F1F"/>
            <w:sz w:val="20"/>
          </w:rPr>
          <w:delText>If</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requests</w:delText>
        </w:r>
        <w:r w:rsidDel="00070044">
          <w:rPr>
            <w:color w:val="221F1F"/>
            <w:spacing w:val="-6"/>
            <w:sz w:val="20"/>
          </w:rPr>
          <w:delText xml:space="preserve"> </w:delText>
        </w:r>
        <w:r w:rsidDel="00070044">
          <w:rPr>
            <w:color w:val="221F1F"/>
            <w:sz w:val="20"/>
          </w:rPr>
          <w:delText>that</w:delText>
        </w:r>
        <w:r w:rsidDel="00070044">
          <w:rPr>
            <w:color w:val="221F1F"/>
            <w:spacing w:val="-4"/>
            <w:sz w:val="20"/>
          </w:rPr>
          <w:delText xml:space="preserve"> </w:delText>
        </w:r>
        <w:r w:rsidDel="00070044">
          <w:rPr>
            <w:color w:val="221F1F"/>
            <w:sz w:val="20"/>
          </w:rPr>
          <w:delText>its</w:delText>
        </w:r>
        <w:r w:rsidDel="00070044">
          <w:rPr>
            <w:color w:val="221F1F"/>
            <w:spacing w:val="-6"/>
            <w:sz w:val="20"/>
          </w:rPr>
          <w:delText xml:space="preserve"> </w:delText>
        </w:r>
        <w:r w:rsidDel="00070044">
          <w:rPr>
            <w:color w:val="221F1F"/>
            <w:sz w:val="20"/>
          </w:rPr>
          <w:delText>personnel</w:delText>
        </w:r>
        <w:r w:rsidDel="00070044">
          <w:rPr>
            <w:color w:val="221F1F"/>
            <w:spacing w:val="-4"/>
            <w:sz w:val="20"/>
          </w:rPr>
          <w:delText xml:space="preserve"> </w:delText>
        </w:r>
        <w:r w:rsidDel="00070044">
          <w:rPr>
            <w:color w:val="221F1F"/>
            <w:sz w:val="20"/>
          </w:rPr>
          <w:delText>performing</w:delText>
        </w:r>
        <w:r w:rsidDel="00070044">
          <w:rPr>
            <w:color w:val="221F1F"/>
            <w:spacing w:val="-4"/>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designated</w:delText>
        </w:r>
        <w:r w:rsidDel="00070044">
          <w:rPr>
            <w:color w:val="221F1F"/>
            <w:spacing w:val="-4"/>
            <w:sz w:val="20"/>
          </w:rPr>
          <w:delText xml:space="preserve"> </w:delText>
        </w:r>
        <w:r w:rsidDel="00070044">
          <w:rPr>
            <w:color w:val="221F1F"/>
            <w:sz w:val="20"/>
          </w:rPr>
          <w:delText>operational</w:delText>
        </w:r>
        <w:r w:rsidDel="00070044">
          <w:rPr>
            <w:color w:val="221F1F"/>
            <w:spacing w:val="-4"/>
            <w:sz w:val="20"/>
          </w:rPr>
          <w:delText xml:space="preserve"> </w:delText>
        </w:r>
        <w:r w:rsidDel="00070044">
          <w:rPr>
            <w:color w:val="221F1F"/>
            <w:sz w:val="20"/>
          </w:rPr>
          <w:delText>area</w:delText>
        </w:r>
        <w:r w:rsidDel="00070044">
          <w:rPr>
            <w:color w:val="221F1F"/>
            <w:spacing w:val="-7"/>
            <w:sz w:val="20"/>
          </w:rPr>
          <w:delText xml:space="preserve"> </w:delText>
        </w:r>
        <w:r w:rsidDel="00070044">
          <w:rPr>
            <w:color w:val="221F1F"/>
            <w:sz w:val="20"/>
          </w:rPr>
          <w:delText>be</w:delText>
        </w:r>
        <w:r w:rsidDel="00070044">
          <w:rPr>
            <w:color w:val="221F1F"/>
            <w:spacing w:val="-5"/>
            <w:sz w:val="20"/>
          </w:rPr>
          <w:delText xml:space="preserve"> </w:delText>
        </w:r>
        <w:r w:rsidDel="00070044">
          <w:rPr>
            <w:color w:val="221F1F"/>
            <w:sz w:val="20"/>
          </w:rPr>
          <w:delText>authorized</w:delText>
        </w:r>
        <w:r w:rsidDel="00070044">
          <w:rPr>
            <w:color w:val="221F1F"/>
            <w:spacing w:val="-4"/>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carry weapons for individual self-defense, the request shall be made through the Contracting Officer to the Combatant Commander, in accordance with DoD Instruction 3020.41, Operational Contractor Support. The Combatant Commander will determine whether to authorize in-theater Contractor personnel to carry weapons and what weapons and ammunition will be allowed.</w:delText>
        </w:r>
      </w:del>
    </w:p>
    <w:p w14:paraId="5BDD9C7E" w14:textId="0896D27A" w:rsidR="00016C31" w:rsidDel="00070044" w:rsidRDefault="00016C31">
      <w:pPr>
        <w:pStyle w:val="BodyText"/>
        <w:rPr>
          <w:del w:id="1067" w:author="Chandler Wilson" w:date="2023-05-25T10:35:00Z"/>
        </w:rPr>
      </w:pPr>
    </w:p>
    <w:p w14:paraId="5FC97A7E" w14:textId="2E2A537C" w:rsidR="00016C31" w:rsidDel="00070044" w:rsidRDefault="00632607">
      <w:pPr>
        <w:pStyle w:val="ListParagraph"/>
        <w:numPr>
          <w:ilvl w:val="0"/>
          <w:numId w:val="16"/>
        </w:numPr>
        <w:tabs>
          <w:tab w:val="left" w:pos="724"/>
        </w:tabs>
        <w:spacing w:before="1"/>
        <w:ind w:right="1111" w:firstLine="0"/>
        <w:rPr>
          <w:del w:id="1068" w:author="Chandler Wilson" w:date="2023-05-25T10:35:00Z"/>
          <w:sz w:val="20"/>
        </w:rPr>
      </w:pPr>
      <w:del w:id="1069" w:author="Chandler Wilson" w:date="2023-05-25T10:35:00Z">
        <w:r w:rsidDel="00070044">
          <w:rPr>
            <w:color w:val="221F1F"/>
            <w:sz w:val="20"/>
          </w:rPr>
          <w:delText>If</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personnel</w:delText>
        </w:r>
        <w:r w:rsidDel="00070044">
          <w:rPr>
            <w:color w:val="221F1F"/>
            <w:spacing w:val="-4"/>
            <w:sz w:val="20"/>
          </w:rPr>
          <w:delText xml:space="preserve"> </w:delText>
        </w:r>
        <w:r w:rsidDel="00070044">
          <w:rPr>
            <w:color w:val="221F1F"/>
            <w:sz w:val="20"/>
          </w:rPr>
          <w:delText>are</w:delText>
        </w:r>
        <w:r w:rsidDel="00070044">
          <w:rPr>
            <w:color w:val="221F1F"/>
            <w:spacing w:val="-4"/>
            <w:sz w:val="20"/>
          </w:rPr>
          <w:delText xml:space="preserve"> </w:delText>
        </w:r>
        <w:r w:rsidDel="00070044">
          <w:rPr>
            <w:color w:val="221F1F"/>
            <w:sz w:val="20"/>
          </w:rPr>
          <w:delText>authorized</w:delText>
        </w:r>
        <w:r w:rsidDel="00070044">
          <w:rPr>
            <w:color w:val="221F1F"/>
            <w:spacing w:val="-3"/>
            <w:sz w:val="20"/>
          </w:rPr>
          <w:delText xml:space="preserve"> </w:delText>
        </w:r>
        <w:r w:rsidDel="00070044">
          <w:rPr>
            <w:color w:val="221F1F"/>
            <w:sz w:val="20"/>
          </w:rPr>
          <w:delText>to</w:delText>
        </w:r>
        <w:r w:rsidDel="00070044">
          <w:rPr>
            <w:color w:val="221F1F"/>
            <w:spacing w:val="-4"/>
            <w:sz w:val="20"/>
          </w:rPr>
          <w:delText xml:space="preserve"> </w:delText>
        </w:r>
        <w:r w:rsidDel="00070044">
          <w:rPr>
            <w:color w:val="221F1F"/>
            <w:sz w:val="20"/>
          </w:rPr>
          <w:delText>carry</w:delText>
        </w:r>
        <w:r w:rsidDel="00070044">
          <w:rPr>
            <w:color w:val="221F1F"/>
            <w:spacing w:val="-6"/>
            <w:sz w:val="20"/>
          </w:rPr>
          <w:delText xml:space="preserve"> </w:delText>
        </w:r>
        <w:r w:rsidDel="00070044">
          <w:rPr>
            <w:color w:val="221F1F"/>
            <w:sz w:val="20"/>
          </w:rPr>
          <w:delText>weapons</w:delText>
        </w:r>
        <w:r w:rsidDel="00070044">
          <w:rPr>
            <w:color w:val="221F1F"/>
            <w:spacing w:val="-8"/>
            <w:sz w:val="20"/>
          </w:rPr>
          <w:delText xml:space="preserve"> </w:delText>
        </w:r>
        <w:r w:rsidDel="00070044">
          <w:rPr>
            <w:color w:val="221F1F"/>
            <w:sz w:val="20"/>
          </w:rPr>
          <w:delText>in</w:delText>
        </w:r>
        <w:r w:rsidDel="00070044">
          <w:rPr>
            <w:color w:val="221F1F"/>
            <w:spacing w:val="-7"/>
            <w:sz w:val="20"/>
          </w:rPr>
          <w:delText xml:space="preserve"> </w:delText>
        </w:r>
        <w:r w:rsidDel="00070044">
          <w:rPr>
            <w:color w:val="221F1F"/>
            <w:sz w:val="20"/>
          </w:rPr>
          <w:delText>accordance</w:delText>
        </w:r>
        <w:r w:rsidDel="00070044">
          <w:rPr>
            <w:color w:val="221F1F"/>
            <w:spacing w:val="-4"/>
            <w:sz w:val="20"/>
          </w:rPr>
          <w:delText xml:space="preserve"> </w:delText>
        </w:r>
        <w:r w:rsidDel="00070044">
          <w:rPr>
            <w:color w:val="221F1F"/>
            <w:sz w:val="20"/>
          </w:rPr>
          <w:delText>with</w:delText>
        </w:r>
        <w:r w:rsidDel="00070044">
          <w:rPr>
            <w:color w:val="221F1F"/>
            <w:spacing w:val="-7"/>
            <w:sz w:val="20"/>
          </w:rPr>
          <w:delText xml:space="preserve"> </w:delText>
        </w:r>
        <w:r w:rsidDel="00070044">
          <w:rPr>
            <w:color w:val="221F1F"/>
            <w:sz w:val="20"/>
          </w:rPr>
          <w:delText>paragraph</w:delText>
        </w:r>
        <w:r w:rsidDel="00070044">
          <w:rPr>
            <w:color w:val="221F1F"/>
            <w:spacing w:val="-6"/>
            <w:sz w:val="20"/>
          </w:rPr>
          <w:delText xml:space="preserve"> </w:delText>
        </w:r>
        <w:r w:rsidDel="00070044">
          <w:rPr>
            <w:color w:val="221F1F"/>
            <w:sz w:val="20"/>
          </w:rPr>
          <w:delText>(j)(1)</w:delText>
        </w:r>
        <w:r w:rsidDel="00070044">
          <w:rPr>
            <w:color w:val="221F1F"/>
            <w:spacing w:val="-6"/>
            <w:sz w:val="20"/>
          </w:rPr>
          <w:delText xml:space="preserve"> </w:delText>
        </w:r>
        <w:r w:rsidDel="00070044">
          <w:rPr>
            <w:color w:val="221F1F"/>
            <w:sz w:val="20"/>
          </w:rPr>
          <w:delText>of</w:delText>
        </w:r>
        <w:r w:rsidDel="00070044">
          <w:rPr>
            <w:color w:val="221F1F"/>
            <w:spacing w:val="-4"/>
            <w:sz w:val="20"/>
          </w:rPr>
          <w:delText xml:space="preserve"> </w:delText>
        </w:r>
        <w:r w:rsidDel="00070044">
          <w:rPr>
            <w:color w:val="221F1F"/>
            <w:sz w:val="20"/>
          </w:rPr>
          <w:delText>this</w:delText>
        </w:r>
        <w:r w:rsidDel="00070044">
          <w:rPr>
            <w:color w:val="221F1F"/>
            <w:spacing w:val="-6"/>
            <w:sz w:val="20"/>
          </w:rPr>
          <w:delText xml:space="preserve"> </w:delText>
        </w:r>
        <w:r w:rsidDel="00070044">
          <w:rPr>
            <w:color w:val="221F1F"/>
            <w:sz w:val="20"/>
          </w:rPr>
          <w:delText>clause,</w:delText>
        </w:r>
        <w:r w:rsidDel="00070044">
          <w:rPr>
            <w:color w:val="221F1F"/>
            <w:spacing w:val="-4"/>
            <w:sz w:val="20"/>
          </w:rPr>
          <w:delText xml:space="preserve"> </w:delText>
        </w:r>
        <w:r w:rsidDel="00070044">
          <w:rPr>
            <w:color w:val="221F1F"/>
            <w:sz w:val="20"/>
          </w:rPr>
          <w:delText>the Contracting Officer will notify the Contractor what weapons and ammunition are authorized.</w:delText>
        </w:r>
      </w:del>
    </w:p>
    <w:p w14:paraId="4F6D231E" w14:textId="28D18C39" w:rsidR="00016C31" w:rsidDel="00070044" w:rsidRDefault="00016C31">
      <w:pPr>
        <w:pStyle w:val="BodyText"/>
        <w:spacing w:before="8"/>
        <w:rPr>
          <w:del w:id="1070" w:author="Chandler Wilson" w:date="2023-05-25T10:35:00Z"/>
          <w:sz w:val="19"/>
        </w:rPr>
      </w:pPr>
    </w:p>
    <w:p w14:paraId="28E90C98" w14:textId="35A7600B" w:rsidR="00016C31" w:rsidDel="00070044" w:rsidRDefault="00632607">
      <w:pPr>
        <w:pStyle w:val="ListParagraph"/>
        <w:numPr>
          <w:ilvl w:val="0"/>
          <w:numId w:val="16"/>
        </w:numPr>
        <w:tabs>
          <w:tab w:val="left" w:pos="724"/>
        </w:tabs>
        <w:ind w:left="723"/>
        <w:rPr>
          <w:del w:id="1071" w:author="Chandler Wilson" w:date="2023-05-25T10:35:00Z"/>
          <w:sz w:val="20"/>
        </w:rPr>
      </w:pPr>
      <w:del w:id="1072" w:author="Chandler Wilson" w:date="2023-05-25T10:35:00Z">
        <w:r w:rsidDel="00070044">
          <w:rPr>
            <w:color w:val="221F1F"/>
            <w:sz w:val="20"/>
          </w:rPr>
          <w:delText>The</w:delText>
        </w:r>
        <w:r w:rsidDel="00070044">
          <w:rPr>
            <w:color w:val="221F1F"/>
            <w:spacing w:val="-9"/>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shall</w:delText>
        </w:r>
        <w:r w:rsidDel="00070044">
          <w:rPr>
            <w:color w:val="221F1F"/>
            <w:spacing w:val="-7"/>
            <w:sz w:val="20"/>
          </w:rPr>
          <w:delText xml:space="preserve"> </w:delText>
        </w:r>
        <w:r w:rsidDel="00070044">
          <w:rPr>
            <w:color w:val="221F1F"/>
            <w:sz w:val="20"/>
          </w:rPr>
          <w:delText>ensure</w:delText>
        </w:r>
        <w:r w:rsidDel="00070044">
          <w:rPr>
            <w:color w:val="221F1F"/>
            <w:spacing w:val="-6"/>
            <w:sz w:val="20"/>
          </w:rPr>
          <w:delText xml:space="preserve"> </w:delText>
        </w:r>
        <w:r w:rsidDel="00070044">
          <w:rPr>
            <w:color w:val="221F1F"/>
            <w:sz w:val="20"/>
          </w:rPr>
          <w:delText>that</w:delText>
        </w:r>
        <w:r w:rsidDel="00070044">
          <w:rPr>
            <w:color w:val="221F1F"/>
            <w:spacing w:val="-7"/>
            <w:sz w:val="20"/>
          </w:rPr>
          <w:delText xml:space="preserve"> </w:delText>
        </w:r>
        <w:r w:rsidDel="00070044">
          <w:rPr>
            <w:color w:val="221F1F"/>
            <w:sz w:val="20"/>
          </w:rPr>
          <w:delText>its</w:delText>
        </w:r>
        <w:r w:rsidDel="00070044">
          <w:rPr>
            <w:color w:val="221F1F"/>
            <w:spacing w:val="-7"/>
            <w:sz w:val="20"/>
          </w:rPr>
          <w:delText xml:space="preserve"> </w:delText>
        </w:r>
        <w:r w:rsidDel="00070044">
          <w:rPr>
            <w:color w:val="221F1F"/>
            <w:sz w:val="20"/>
          </w:rPr>
          <w:delText>personnel</w:delText>
        </w:r>
        <w:r w:rsidDel="00070044">
          <w:rPr>
            <w:color w:val="221F1F"/>
            <w:spacing w:val="-6"/>
            <w:sz w:val="20"/>
          </w:rPr>
          <w:delText xml:space="preserve"> </w:delText>
        </w:r>
        <w:r w:rsidDel="00070044">
          <w:rPr>
            <w:color w:val="221F1F"/>
            <w:sz w:val="20"/>
          </w:rPr>
          <w:delText>who</w:delText>
        </w:r>
        <w:r w:rsidDel="00070044">
          <w:rPr>
            <w:color w:val="221F1F"/>
            <w:spacing w:val="-6"/>
            <w:sz w:val="20"/>
          </w:rPr>
          <w:delText xml:space="preserve"> </w:delText>
        </w:r>
        <w:r w:rsidDel="00070044">
          <w:rPr>
            <w:color w:val="221F1F"/>
            <w:sz w:val="20"/>
          </w:rPr>
          <w:delText>are</w:delText>
        </w:r>
        <w:r w:rsidDel="00070044">
          <w:rPr>
            <w:color w:val="221F1F"/>
            <w:spacing w:val="-7"/>
            <w:sz w:val="20"/>
          </w:rPr>
          <w:delText xml:space="preserve"> </w:delText>
        </w:r>
        <w:r w:rsidDel="00070044">
          <w:rPr>
            <w:color w:val="221F1F"/>
            <w:sz w:val="20"/>
          </w:rPr>
          <w:delText>authorized</w:delText>
        </w:r>
        <w:r w:rsidDel="00070044">
          <w:rPr>
            <w:color w:val="221F1F"/>
            <w:spacing w:val="-5"/>
            <w:sz w:val="20"/>
          </w:rPr>
          <w:delText xml:space="preserve"> </w:delText>
        </w:r>
        <w:r w:rsidDel="00070044">
          <w:rPr>
            <w:color w:val="221F1F"/>
            <w:sz w:val="20"/>
          </w:rPr>
          <w:delText>to</w:delText>
        </w:r>
        <w:r w:rsidDel="00070044">
          <w:rPr>
            <w:color w:val="221F1F"/>
            <w:spacing w:val="-6"/>
            <w:sz w:val="20"/>
          </w:rPr>
          <w:delText xml:space="preserve"> </w:delText>
        </w:r>
        <w:r w:rsidDel="00070044">
          <w:rPr>
            <w:color w:val="221F1F"/>
            <w:sz w:val="20"/>
          </w:rPr>
          <w:delText>carry</w:delText>
        </w:r>
        <w:r w:rsidDel="00070044">
          <w:rPr>
            <w:color w:val="221F1F"/>
            <w:spacing w:val="-6"/>
            <w:sz w:val="20"/>
          </w:rPr>
          <w:delText xml:space="preserve"> </w:delText>
        </w:r>
        <w:r w:rsidDel="00070044">
          <w:rPr>
            <w:color w:val="221F1F"/>
            <w:spacing w:val="-2"/>
            <w:sz w:val="20"/>
          </w:rPr>
          <w:delText>weapons—</w:delText>
        </w:r>
      </w:del>
    </w:p>
    <w:p w14:paraId="0F94DCC4" w14:textId="23136516" w:rsidR="00016C31" w:rsidDel="00070044" w:rsidRDefault="00632607">
      <w:pPr>
        <w:pStyle w:val="ListParagraph"/>
        <w:numPr>
          <w:ilvl w:val="1"/>
          <w:numId w:val="16"/>
        </w:numPr>
        <w:tabs>
          <w:tab w:val="left" w:pos="679"/>
        </w:tabs>
        <w:spacing w:before="1"/>
        <w:ind w:hanging="241"/>
        <w:rPr>
          <w:del w:id="1073" w:author="Chandler Wilson" w:date="2023-05-25T10:35:00Z"/>
          <w:sz w:val="20"/>
        </w:rPr>
      </w:pPr>
      <w:del w:id="1074" w:author="Chandler Wilson" w:date="2023-05-25T10:35:00Z">
        <w:r w:rsidDel="00070044">
          <w:rPr>
            <w:color w:val="221F1F"/>
            <w:sz w:val="20"/>
          </w:rPr>
          <w:delText>Are</w:delText>
        </w:r>
        <w:r w:rsidDel="00070044">
          <w:rPr>
            <w:color w:val="221F1F"/>
            <w:spacing w:val="-7"/>
            <w:sz w:val="20"/>
          </w:rPr>
          <w:delText xml:space="preserve"> </w:delText>
        </w:r>
        <w:r w:rsidDel="00070044">
          <w:rPr>
            <w:color w:val="221F1F"/>
            <w:sz w:val="20"/>
          </w:rPr>
          <w:delText>adequately</w:delText>
        </w:r>
        <w:r w:rsidDel="00070044">
          <w:rPr>
            <w:color w:val="221F1F"/>
            <w:spacing w:val="-5"/>
            <w:sz w:val="20"/>
          </w:rPr>
          <w:delText xml:space="preserve"> </w:delText>
        </w:r>
        <w:r w:rsidDel="00070044">
          <w:rPr>
            <w:color w:val="221F1F"/>
            <w:sz w:val="20"/>
          </w:rPr>
          <w:delText>trained</w:delText>
        </w:r>
        <w:r w:rsidDel="00070044">
          <w:rPr>
            <w:color w:val="221F1F"/>
            <w:spacing w:val="-5"/>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carry</w:delText>
        </w:r>
        <w:r w:rsidDel="00070044">
          <w:rPr>
            <w:color w:val="221F1F"/>
            <w:spacing w:val="-5"/>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use</w:delText>
        </w:r>
        <w:r w:rsidDel="00070044">
          <w:rPr>
            <w:color w:val="221F1F"/>
            <w:spacing w:val="-5"/>
            <w:sz w:val="20"/>
          </w:rPr>
          <w:delText xml:space="preserve"> </w:delText>
        </w:r>
        <w:r w:rsidDel="00070044">
          <w:rPr>
            <w:color w:val="221F1F"/>
            <w:spacing w:val="-4"/>
            <w:sz w:val="20"/>
          </w:rPr>
          <w:delText>them—</w:delText>
        </w:r>
      </w:del>
    </w:p>
    <w:p w14:paraId="5CE611DC" w14:textId="3A19C5E6" w:rsidR="00016C31" w:rsidDel="00070044" w:rsidRDefault="00016C31">
      <w:pPr>
        <w:pStyle w:val="BodyText"/>
        <w:spacing w:before="3"/>
        <w:rPr>
          <w:del w:id="1075" w:author="Chandler Wilson" w:date="2023-05-25T10:35:00Z"/>
        </w:rPr>
      </w:pPr>
    </w:p>
    <w:p w14:paraId="014809C8" w14:textId="1F7AFFD3" w:rsidR="00016C31" w:rsidDel="00070044" w:rsidRDefault="00632607">
      <w:pPr>
        <w:pStyle w:val="ListParagraph"/>
        <w:numPr>
          <w:ilvl w:val="2"/>
          <w:numId w:val="16"/>
        </w:numPr>
        <w:tabs>
          <w:tab w:val="left" w:pos="767"/>
        </w:tabs>
        <w:rPr>
          <w:del w:id="1076" w:author="Chandler Wilson" w:date="2023-05-25T10:35:00Z"/>
          <w:sz w:val="20"/>
        </w:rPr>
      </w:pPr>
      <w:del w:id="1077" w:author="Chandler Wilson" w:date="2023-05-25T10:35:00Z">
        <w:r w:rsidDel="00070044">
          <w:rPr>
            <w:color w:val="221F1F"/>
            <w:spacing w:val="-2"/>
            <w:sz w:val="20"/>
          </w:rPr>
          <w:delText>Safely;</w:delText>
        </w:r>
      </w:del>
    </w:p>
    <w:p w14:paraId="43ABDD80" w14:textId="4CB507EF" w:rsidR="00016C31" w:rsidDel="00070044" w:rsidRDefault="00016C31">
      <w:pPr>
        <w:pStyle w:val="BodyText"/>
        <w:rPr>
          <w:del w:id="1078" w:author="Chandler Wilson" w:date="2023-05-25T10:35:00Z"/>
        </w:rPr>
      </w:pPr>
    </w:p>
    <w:p w14:paraId="335D58E9" w14:textId="4E2ACEA0" w:rsidR="00016C31" w:rsidDel="00070044" w:rsidRDefault="00900DE8">
      <w:pPr>
        <w:pStyle w:val="ListParagraph"/>
        <w:numPr>
          <w:ilvl w:val="2"/>
          <w:numId w:val="16"/>
        </w:numPr>
        <w:tabs>
          <w:tab w:val="left" w:pos="758"/>
        </w:tabs>
        <w:spacing w:before="1"/>
        <w:ind w:left="438" w:right="897" w:firstLine="0"/>
        <w:rPr>
          <w:del w:id="1079" w:author="Chandler Wilson" w:date="2023-05-25T10:35:00Z"/>
          <w:sz w:val="20"/>
        </w:rPr>
      </w:pPr>
      <w:del w:id="1080" w:author="Chandler Wilson" w:date="2023-05-25T10:35:00Z">
        <w:r>
          <w:pict w14:anchorId="42BDF263">
            <v:rect id="docshape92" o:spid="_x0000_s1036" style="position:absolute;left:0;text-align:left;margin-left:59.5pt;margin-top:45.15pt;width:515pt;height:1.45pt;z-index:-18472448;mso-position-horizontal-relative:page" fillcolor="#0e233d" stroked="f">
              <w10:wrap anchorx="page"/>
            </v:rect>
          </w:pict>
        </w:r>
        <w:r w:rsidR="00632607" w:rsidDel="00070044">
          <w:rPr>
            <w:color w:val="221F1F"/>
            <w:sz w:val="20"/>
          </w:rPr>
          <w:delText>With</w:delText>
        </w:r>
        <w:r w:rsidR="00632607" w:rsidDel="00070044">
          <w:rPr>
            <w:color w:val="221F1F"/>
            <w:spacing w:val="-5"/>
            <w:sz w:val="20"/>
          </w:rPr>
          <w:delText xml:space="preserve"> </w:delText>
        </w:r>
        <w:r w:rsidR="00632607" w:rsidDel="00070044">
          <w:rPr>
            <w:color w:val="221F1F"/>
            <w:sz w:val="20"/>
          </w:rPr>
          <w:delText>full</w:delText>
        </w:r>
        <w:r w:rsidR="00632607" w:rsidDel="00070044">
          <w:rPr>
            <w:color w:val="221F1F"/>
            <w:spacing w:val="-5"/>
            <w:sz w:val="20"/>
          </w:rPr>
          <w:delText xml:space="preserve"> </w:delText>
        </w:r>
        <w:r w:rsidR="00632607" w:rsidDel="00070044">
          <w:rPr>
            <w:color w:val="221F1F"/>
            <w:sz w:val="20"/>
          </w:rPr>
          <w:delText>understanding</w:delText>
        </w:r>
        <w:r w:rsidR="00632607" w:rsidDel="00070044">
          <w:rPr>
            <w:color w:val="221F1F"/>
            <w:spacing w:val="-5"/>
            <w:sz w:val="20"/>
          </w:rPr>
          <w:delText xml:space="preserve"> </w:delText>
        </w:r>
        <w:r w:rsidR="00632607" w:rsidDel="00070044">
          <w:rPr>
            <w:color w:val="221F1F"/>
            <w:sz w:val="20"/>
          </w:rPr>
          <w:delText>of,</w:delText>
        </w:r>
        <w:r w:rsidR="00632607" w:rsidDel="00070044">
          <w:rPr>
            <w:color w:val="221F1F"/>
            <w:spacing w:val="-6"/>
            <w:sz w:val="20"/>
          </w:rPr>
          <w:delText xml:space="preserve"> </w:delText>
        </w:r>
        <w:r w:rsidR="00632607" w:rsidDel="00070044">
          <w:rPr>
            <w:color w:val="221F1F"/>
            <w:sz w:val="20"/>
          </w:rPr>
          <w:delText>and</w:delText>
        </w:r>
        <w:r w:rsidR="00632607" w:rsidDel="00070044">
          <w:rPr>
            <w:color w:val="221F1F"/>
            <w:spacing w:val="-4"/>
            <w:sz w:val="20"/>
          </w:rPr>
          <w:delText xml:space="preserve"> </w:delText>
        </w:r>
        <w:r w:rsidR="00632607" w:rsidDel="00070044">
          <w:rPr>
            <w:color w:val="221F1F"/>
            <w:sz w:val="20"/>
          </w:rPr>
          <w:delText>adherence</w:delText>
        </w:r>
        <w:r w:rsidR="00632607" w:rsidDel="00070044">
          <w:rPr>
            <w:color w:val="221F1F"/>
            <w:spacing w:val="-4"/>
            <w:sz w:val="20"/>
          </w:rPr>
          <w:delText xml:space="preserve"> </w:delText>
        </w:r>
        <w:r w:rsidR="00632607" w:rsidDel="00070044">
          <w:rPr>
            <w:color w:val="221F1F"/>
            <w:sz w:val="20"/>
          </w:rPr>
          <w:delText>to,</w:delText>
        </w:r>
        <w:r w:rsidR="00632607" w:rsidDel="00070044">
          <w:rPr>
            <w:color w:val="221F1F"/>
            <w:spacing w:val="-5"/>
            <w:sz w:val="20"/>
          </w:rPr>
          <w:delText xml:space="preserve"> </w:delText>
        </w:r>
        <w:r w:rsidR="00632607" w:rsidDel="00070044">
          <w:rPr>
            <w:color w:val="221F1F"/>
            <w:sz w:val="20"/>
          </w:rPr>
          <w:delText>the</w:delText>
        </w:r>
        <w:r w:rsidR="00632607" w:rsidDel="00070044">
          <w:rPr>
            <w:color w:val="221F1F"/>
            <w:spacing w:val="-5"/>
            <w:sz w:val="20"/>
          </w:rPr>
          <w:delText xml:space="preserve"> </w:delText>
        </w:r>
        <w:r w:rsidR="00632607" w:rsidDel="00070044">
          <w:rPr>
            <w:color w:val="221F1F"/>
            <w:sz w:val="20"/>
          </w:rPr>
          <w:delText>rules</w:delText>
        </w:r>
        <w:r w:rsidR="00632607" w:rsidDel="00070044">
          <w:rPr>
            <w:color w:val="221F1F"/>
            <w:spacing w:val="-6"/>
            <w:sz w:val="20"/>
          </w:rPr>
          <w:delText xml:space="preserve"> </w:delText>
        </w:r>
        <w:r w:rsidR="00632607" w:rsidDel="00070044">
          <w:rPr>
            <w:color w:val="221F1F"/>
            <w:sz w:val="20"/>
          </w:rPr>
          <w:delText>of</w:delText>
        </w:r>
        <w:r w:rsidR="00632607" w:rsidDel="00070044">
          <w:rPr>
            <w:color w:val="221F1F"/>
            <w:spacing w:val="-7"/>
            <w:sz w:val="20"/>
          </w:rPr>
          <w:delText xml:space="preserve"> </w:delText>
        </w:r>
        <w:r w:rsidR="00632607" w:rsidDel="00070044">
          <w:rPr>
            <w:color w:val="221F1F"/>
            <w:sz w:val="20"/>
          </w:rPr>
          <w:delText>the</w:delText>
        </w:r>
        <w:r w:rsidR="00632607" w:rsidDel="00070044">
          <w:rPr>
            <w:color w:val="221F1F"/>
            <w:spacing w:val="-7"/>
            <w:sz w:val="20"/>
          </w:rPr>
          <w:delText xml:space="preserve"> </w:delText>
        </w:r>
        <w:r w:rsidR="00632607" w:rsidDel="00070044">
          <w:rPr>
            <w:color w:val="221F1F"/>
            <w:sz w:val="20"/>
          </w:rPr>
          <w:delText>use</w:delText>
        </w:r>
        <w:r w:rsidR="00632607" w:rsidDel="00070044">
          <w:rPr>
            <w:color w:val="221F1F"/>
            <w:spacing w:val="-5"/>
            <w:sz w:val="20"/>
          </w:rPr>
          <w:delText xml:space="preserve"> </w:delText>
        </w:r>
        <w:r w:rsidR="00632607" w:rsidDel="00070044">
          <w:rPr>
            <w:color w:val="221F1F"/>
            <w:sz w:val="20"/>
          </w:rPr>
          <w:delText>of</w:delText>
        </w:r>
        <w:r w:rsidR="00632607" w:rsidDel="00070044">
          <w:rPr>
            <w:color w:val="221F1F"/>
            <w:spacing w:val="-7"/>
            <w:sz w:val="20"/>
          </w:rPr>
          <w:delText xml:space="preserve"> </w:delText>
        </w:r>
        <w:r w:rsidR="00632607" w:rsidDel="00070044">
          <w:rPr>
            <w:color w:val="221F1F"/>
            <w:sz w:val="20"/>
          </w:rPr>
          <w:delText>force</w:delText>
        </w:r>
        <w:r w:rsidR="00632607" w:rsidDel="00070044">
          <w:rPr>
            <w:color w:val="221F1F"/>
            <w:spacing w:val="-6"/>
            <w:sz w:val="20"/>
          </w:rPr>
          <w:delText xml:space="preserve"> </w:delText>
        </w:r>
        <w:r w:rsidR="00632607" w:rsidDel="00070044">
          <w:rPr>
            <w:color w:val="221F1F"/>
            <w:sz w:val="20"/>
          </w:rPr>
          <w:delText>issued</w:delText>
        </w:r>
        <w:r w:rsidR="00632607" w:rsidDel="00070044">
          <w:rPr>
            <w:color w:val="221F1F"/>
            <w:spacing w:val="-4"/>
            <w:sz w:val="20"/>
          </w:rPr>
          <w:delText xml:space="preserve"> </w:delText>
        </w:r>
        <w:r w:rsidR="00632607" w:rsidDel="00070044">
          <w:rPr>
            <w:color w:val="221F1F"/>
            <w:sz w:val="20"/>
          </w:rPr>
          <w:delText>by</w:delText>
        </w:r>
        <w:r w:rsidR="00632607" w:rsidDel="00070044">
          <w:rPr>
            <w:color w:val="221F1F"/>
            <w:spacing w:val="-4"/>
            <w:sz w:val="20"/>
          </w:rPr>
          <w:delText xml:space="preserve"> </w:delText>
        </w:r>
        <w:r w:rsidR="00632607" w:rsidDel="00070044">
          <w:rPr>
            <w:color w:val="221F1F"/>
            <w:sz w:val="20"/>
          </w:rPr>
          <w:delText>the</w:delText>
        </w:r>
        <w:r w:rsidR="00632607" w:rsidDel="00070044">
          <w:rPr>
            <w:color w:val="221F1F"/>
            <w:spacing w:val="-5"/>
            <w:sz w:val="20"/>
          </w:rPr>
          <w:delText xml:space="preserve"> </w:delText>
        </w:r>
        <w:r w:rsidR="00632607" w:rsidDel="00070044">
          <w:rPr>
            <w:color w:val="221F1F"/>
            <w:sz w:val="20"/>
          </w:rPr>
          <w:delText>Combatant</w:delText>
        </w:r>
        <w:r w:rsidR="00632607" w:rsidDel="00070044">
          <w:rPr>
            <w:color w:val="221F1F"/>
            <w:spacing w:val="-4"/>
            <w:sz w:val="20"/>
          </w:rPr>
          <w:delText xml:space="preserve"> </w:delText>
        </w:r>
        <w:r w:rsidR="00632607" w:rsidDel="00070044">
          <w:rPr>
            <w:color w:val="221F1F"/>
            <w:sz w:val="20"/>
          </w:rPr>
          <w:delText xml:space="preserve">Commander; </w:delText>
        </w:r>
        <w:r w:rsidR="00632607" w:rsidDel="00070044">
          <w:rPr>
            <w:color w:val="221F1F"/>
            <w:spacing w:val="-4"/>
            <w:sz w:val="20"/>
          </w:rPr>
          <w:delText>and</w:delText>
        </w:r>
      </w:del>
    </w:p>
    <w:p w14:paraId="1F28A6AF" w14:textId="5B45BC8B" w:rsidR="00016C31" w:rsidDel="00070044" w:rsidRDefault="00016C31">
      <w:pPr>
        <w:rPr>
          <w:del w:id="1081" w:author="Chandler Wilson" w:date="2023-05-25T10:35:00Z"/>
          <w:sz w:val="20"/>
        </w:rPr>
        <w:sectPr w:rsidR="00016C31" w:rsidDel="00070044">
          <w:pgSz w:w="12240" w:h="15840"/>
          <w:pgMar w:top="1600" w:right="640" w:bottom="1060" w:left="1000" w:header="0" w:footer="801" w:gutter="0"/>
          <w:cols w:space="720"/>
        </w:sectPr>
      </w:pPr>
    </w:p>
    <w:p w14:paraId="758F3859" w14:textId="5985A0EE" w:rsidR="00016C31" w:rsidDel="00070044" w:rsidRDefault="00632607">
      <w:pPr>
        <w:pStyle w:val="ListParagraph"/>
        <w:numPr>
          <w:ilvl w:val="2"/>
          <w:numId w:val="16"/>
        </w:numPr>
        <w:tabs>
          <w:tab w:val="left" w:pos="755"/>
        </w:tabs>
        <w:spacing w:before="80"/>
        <w:ind w:left="754" w:hanging="317"/>
        <w:rPr>
          <w:del w:id="1082" w:author="Chandler Wilson" w:date="2023-05-25T10:35:00Z"/>
          <w:sz w:val="20"/>
        </w:rPr>
      </w:pPr>
      <w:del w:id="1083" w:author="Chandler Wilson" w:date="2023-05-25T10:35:00Z">
        <w:r w:rsidDel="00070044">
          <w:rPr>
            <w:color w:val="221F1F"/>
            <w:sz w:val="20"/>
          </w:rPr>
          <w:lastRenderedPageBreak/>
          <w:delText>In</w:delText>
        </w:r>
        <w:r w:rsidDel="00070044">
          <w:rPr>
            <w:color w:val="221F1F"/>
            <w:spacing w:val="-13"/>
            <w:sz w:val="20"/>
          </w:rPr>
          <w:delText xml:space="preserve"> </w:delText>
        </w:r>
        <w:r w:rsidDel="00070044">
          <w:rPr>
            <w:color w:val="221F1F"/>
            <w:sz w:val="20"/>
          </w:rPr>
          <w:delText>compliance</w:delText>
        </w:r>
        <w:r w:rsidDel="00070044">
          <w:rPr>
            <w:color w:val="221F1F"/>
            <w:spacing w:val="-12"/>
            <w:sz w:val="20"/>
          </w:rPr>
          <w:delText xml:space="preserve"> </w:delText>
        </w:r>
        <w:r w:rsidDel="00070044">
          <w:rPr>
            <w:color w:val="221F1F"/>
            <w:sz w:val="20"/>
          </w:rPr>
          <w:delText>with</w:delText>
        </w:r>
        <w:r w:rsidDel="00070044">
          <w:rPr>
            <w:color w:val="221F1F"/>
            <w:spacing w:val="-13"/>
            <w:sz w:val="20"/>
          </w:rPr>
          <w:delText xml:space="preserve"> </w:delText>
        </w:r>
        <w:r w:rsidDel="00070044">
          <w:rPr>
            <w:color w:val="221F1F"/>
            <w:sz w:val="20"/>
          </w:rPr>
          <w:delText>applicable</w:delText>
        </w:r>
        <w:r w:rsidDel="00070044">
          <w:rPr>
            <w:color w:val="221F1F"/>
            <w:spacing w:val="-12"/>
            <w:sz w:val="20"/>
          </w:rPr>
          <w:delText xml:space="preserve"> </w:delText>
        </w:r>
        <w:r w:rsidDel="00070044">
          <w:rPr>
            <w:color w:val="221F1F"/>
            <w:sz w:val="20"/>
          </w:rPr>
          <w:delText>agency</w:delText>
        </w:r>
        <w:r w:rsidDel="00070044">
          <w:rPr>
            <w:color w:val="221F1F"/>
            <w:spacing w:val="-12"/>
            <w:sz w:val="20"/>
          </w:rPr>
          <w:delText xml:space="preserve"> </w:delText>
        </w:r>
        <w:r w:rsidDel="00070044">
          <w:rPr>
            <w:color w:val="221F1F"/>
            <w:sz w:val="20"/>
          </w:rPr>
          <w:delText>policies,</w:delText>
        </w:r>
        <w:r w:rsidDel="00070044">
          <w:rPr>
            <w:color w:val="221F1F"/>
            <w:spacing w:val="-12"/>
            <w:sz w:val="20"/>
          </w:rPr>
          <w:delText xml:space="preserve"> </w:delText>
        </w:r>
        <w:r w:rsidDel="00070044">
          <w:rPr>
            <w:color w:val="221F1F"/>
            <w:sz w:val="20"/>
          </w:rPr>
          <w:delText>agreements,</w:delText>
        </w:r>
        <w:r w:rsidDel="00070044">
          <w:rPr>
            <w:color w:val="221F1F"/>
            <w:spacing w:val="-13"/>
            <w:sz w:val="20"/>
          </w:rPr>
          <w:delText xml:space="preserve"> </w:delText>
        </w:r>
        <w:r w:rsidDel="00070044">
          <w:rPr>
            <w:color w:val="221F1F"/>
            <w:sz w:val="20"/>
          </w:rPr>
          <w:delText>rules,</w:delText>
        </w:r>
        <w:r w:rsidDel="00070044">
          <w:rPr>
            <w:color w:val="221F1F"/>
            <w:spacing w:val="-12"/>
            <w:sz w:val="20"/>
          </w:rPr>
          <w:delText xml:space="preserve"> </w:delText>
        </w:r>
        <w:r w:rsidDel="00070044">
          <w:rPr>
            <w:color w:val="221F1F"/>
            <w:sz w:val="20"/>
          </w:rPr>
          <w:delText>regulations,</w:delText>
        </w:r>
        <w:r w:rsidDel="00070044">
          <w:rPr>
            <w:color w:val="221F1F"/>
            <w:spacing w:val="-12"/>
            <w:sz w:val="20"/>
          </w:rPr>
          <w:delText xml:space="preserve"> </w:delText>
        </w:r>
        <w:r w:rsidDel="00070044">
          <w:rPr>
            <w:color w:val="221F1F"/>
            <w:sz w:val="20"/>
          </w:rPr>
          <w:delText>and</w:delText>
        </w:r>
        <w:r w:rsidDel="00070044">
          <w:rPr>
            <w:color w:val="221F1F"/>
            <w:spacing w:val="-12"/>
            <w:sz w:val="20"/>
          </w:rPr>
          <w:delText xml:space="preserve"> </w:delText>
        </w:r>
        <w:r w:rsidDel="00070044">
          <w:rPr>
            <w:color w:val="221F1F"/>
            <w:sz w:val="20"/>
          </w:rPr>
          <w:delText>other</w:delText>
        </w:r>
        <w:r w:rsidDel="00070044">
          <w:rPr>
            <w:color w:val="221F1F"/>
            <w:spacing w:val="-12"/>
            <w:sz w:val="20"/>
          </w:rPr>
          <w:delText xml:space="preserve"> </w:delText>
        </w:r>
        <w:r w:rsidDel="00070044">
          <w:rPr>
            <w:color w:val="221F1F"/>
            <w:sz w:val="20"/>
          </w:rPr>
          <w:delText>applicable</w:delText>
        </w:r>
        <w:r w:rsidDel="00070044">
          <w:rPr>
            <w:color w:val="221F1F"/>
            <w:spacing w:val="-11"/>
            <w:sz w:val="20"/>
          </w:rPr>
          <w:delText xml:space="preserve"> </w:delText>
        </w:r>
        <w:r w:rsidDel="00070044">
          <w:rPr>
            <w:color w:val="221F1F"/>
            <w:spacing w:val="-4"/>
            <w:sz w:val="20"/>
          </w:rPr>
          <w:delText>law;</w:delText>
        </w:r>
      </w:del>
    </w:p>
    <w:p w14:paraId="1271B80E" w14:textId="767BA56C" w:rsidR="00016C31" w:rsidDel="00070044" w:rsidRDefault="00016C31">
      <w:pPr>
        <w:pStyle w:val="BodyText"/>
        <w:spacing w:before="10"/>
        <w:rPr>
          <w:del w:id="1084" w:author="Chandler Wilson" w:date="2023-05-25T10:35:00Z"/>
          <w:sz w:val="19"/>
        </w:rPr>
      </w:pPr>
    </w:p>
    <w:p w14:paraId="2FAE9F2B" w14:textId="09036D26" w:rsidR="00016C31" w:rsidDel="00070044" w:rsidRDefault="00632607">
      <w:pPr>
        <w:pStyle w:val="ListParagraph"/>
        <w:numPr>
          <w:ilvl w:val="1"/>
          <w:numId w:val="16"/>
        </w:numPr>
        <w:tabs>
          <w:tab w:val="left" w:pos="734"/>
        </w:tabs>
        <w:spacing w:before="1"/>
        <w:ind w:left="733" w:hanging="296"/>
        <w:rPr>
          <w:del w:id="1085" w:author="Chandler Wilson" w:date="2023-05-25T10:35:00Z"/>
          <w:sz w:val="20"/>
        </w:rPr>
      </w:pPr>
      <w:del w:id="1086" w:author="Chandler Wilson" w:date="2023-05-25T10:35:00Z">
        <w:r w:rsidDel="00070044">
          <w:rPr>
            <w:color w:val="221F1F"/>
            <w:sz w:val="20"/>
          </w:rPr>
          <w:delText>Are</w:delText>
        </w:r>
        <w:r w:rsidDel="00070044">
          <w:rPr>
            <w:color w:val="221F1F"/>
            <w:spacing w:val="-11"/>
            <w:sz w:val="20"/>
          </w:rPr>
          <w:delText xml:space="preserve"> </w:delText>
        </w:r>
        <w:r w:rsidDel="00070044">
          <w:rPr>
            <w:color w:val="221F1F"/>
            <w:sz w:val="20"/>
          </w:rPr>
          <w:delText>not</w:delText>
        </w:r>
        <w:r w:rsidDel="00070044">
          <w:rPr>
            <w:color w:val="221F1F"/>
            <w:spacing w:val="-8"/>
            <w:sz w:val="20"/>
          </w:rPr>
          <w:delText xml:space="preserve"> </w:delText>
        </w:r>
        <w:r w:rsidDel="00070044">
          <w:rPr>
            <w:color w:val="221F1F"/>
            <w:sz w:val="20"/>
          </w:rPr>
          <w:delText>barred</w:delText>
        </w:r>
        <w:r w:rsidDel="00070044">
          <w:rPr>
            <w:color w:val="221F1F"/>
            <w:spacing w:val="-6"/>
            <w:sz w:val="20"/>
          </w:rPr>
          <w:delText xml:space="preserve"> </w:delText>
        </w:r>
        <w:r w:rsidDel="00070044">
          <w:rPr>
            <w:color w:val="221F1F"/>
            <w:sz w:val="20"/>
          </w:rPr>
          <w:delText>from</w:delText>
        </w:r>
        <w:r w:rsidDel="00070044">
          <w:rPr>
            <w:color w:val="221F1F"/>
            <w:spacing w:val="-7"/>
            <w:sz w:val="20"/>
          </w:rPr>
          <w:delText xml:space="preserve"> </w:delText>
        </w:r>
        <w:r w:rsidDel="00070044">
          <w:rPr>
            <w:color w:val="221F1F"/>
            <w:sz w:val="20"/>
          </w:rPr>
          <w:delText>possession</w:delText>
        </w:r>
        <w:r w:rsidDel="00070044">
          <w:rPr>
            <w:color w:val="221F1F"/>
            <w:spacing w:val="-6"/>
            <w:sz w:val="20"/>
          </w:rPr>
          <w:delText xml:space="preserve"> </w:delText>
        </w:r>
        <w:r w:rsidDel="00070044">
          <w:rPr>
            <w:color w:val="221F1F"/>
            <w:sz w:val="20"/>
          </w:rPr>
          <w:delText>of</w:delText>
        </w:r>
        <w:r w:rsidDel="00070044">
          <w:rPr>
            <w:color w:val="221F1F"/>
            <w:spacing w:val="-8"/>
            <w:sz w:val="20"/>
          </w:rPr>
          <w:delText xml:space="preserve"> </w:delText>
        </w:r>
        <w:r w:rsidDel="00070044">
          <w:rPr>
            <w:color w:val="221F1F"/>
            <w:sz w:val="20"/>
          </w:rPr>
          <w:delText>a</w:delText>
        </w:r>
        <w:r w:rsidDel="00070044">
          <w:rPr>
            <w:color w:val="221F1F"/>
            <w:spacing w:val="-8"/>
            <w:sz w:val="20"/>
          </w:rPr>
          <w:delText xml:space="preserve"> </w:delText>
        </w:r>
        <w:r w:rsidDel="00070044">
          <w:rPr>
            <w:color w:val="221F1F"/>
            <w:sz w:val="20"/>
          </w:rPr>
          <w:delText>firearm</w:delText>
        </w:r>
        <w:r w:rsidDel="00070044">
          <w:rPr>
            <w:color w:val="221F1F"/>
            <w:spacing w:val="-6"/>
            <w:sz w:val="20"/>
          </w:rPr>
          <w:delText xml:space="preserve"> </w:delText>
        </w:r>
        <w:r w:rsidDel="00070044">
          <w:rPr>
            <w:color w:val="221F1F"/>
            <w:sz w:val="20"/>
          </w:rPr>
          <w:delText>by</w:delText>
        </w:r>
        <w:r w:rsidDel="00070044">
          <w:rPr>
            <w:color w:val="221F1F"/>
            <w:spacing w:val="-8"/>
            <w:sz w:val="20"/>
          </w:rPr>
          <w:delText xml:space="preserve"> </w:delText>
        </w:r>
        <w:r w:rsidDel="00070044">
          <w:rPr>
            <w:color w:val="221F1F"/>
            <w:sz w:val="20"/>
          </w:rPr>
          <w:delText>18</w:delText>
        </w:r>
        <w:r w:rsidDel="00070044">
          <w:rPr>
            <w:color w:val="221F1F"/>
            <w:spacing w:val="-7"/>
            <w:sz w:val="20"/>
          </w:rPr>
          <w:delText xml:space="preserve"> </w:delText>
        </w:r>
        <w:r w:rsidDel="00070044">
          <w:rPr>
            <w:color w:val="221F1F"/>
            <w:sz w:val="20"/>
          </w:rPr>
          <w:delText>U.S.C.</w:delText>
        </w:r>
        <w:r w:rsidDel="00070044">
          <w:rPr>
            <w:color w:val="221F1F"/>
            <w:spacing w:val="-5"/>
            <w:sz w:val="20"/>
          </w:rPr>
          <w:delText xml:space="preserve"> </w:delText>
        </w:r>
        <w:r w:rsidDel="00070044">
          <w:rPr>
            <w:color w:val="221F1F"/>
            <w:spacing w:val="-4"/>
            <w:sz w:val="20"/>
          </w:rPr>
          <w:delText>922;</w:delText>
        </w:r>
      </w:del>
    </w:p>
    <w:p w14:paraId="591D034B" w14:textId="637F101D" w:rsidR="00016C31" w:rsidDel="00070044" w:rsidRDefault="00016C31">
      <w:pPr>
        <w:pStyle w:val="BodyText"/>
        <w:rPr>
          <w:del w:id="1087" w:author="Chandler Wilson" w:date="2023-05-25T10:35:00Z"/>
        </w:rPr>
      </w:pPr>
    </w:p>
    <w:p w14:paraId="491449CF" w14:textId="4414AA67" w:rsidR="00016C31" w:rsidDel="00070044" w:rsidRDefault="00632607">
      <w:pPr>
        <w:pStyle w:val="ListParagraph"/>
        <w:numPr>
          <w:ilvl w:val="1"/>
          <w:numId w:val="16"/>
        </w:numPr>
        <w:tabs>
          <w:tab w:val="left" w:pos="791"/>
        </w:tabs>
        <w:ind w:left="440" w:right="1025" w:firstLine="0"/>
        <w:rPr>
          <w:del w:id="1088" w:author="Chandler Wilson" w:date="2023-05-25T10:35:00Z"/>
          <w:sz w:val="20"/>
        </w:rPr>
      </w:pPr>
      <w:del w:id="1089" w:author="Chandler Wilson" w:date="2023-05-25T10:35:00Z">
        <w:r w:rsidDel="00070044">
          <w:rPr>
            <w:color w:val="221F1F"/>
            <w:sz w:val="20"/>
          </w:rPr>
          <w:delText>Adhere</w:delText>
        </w:r>
        <w:r w:rsidDel="00070044">
          <w:rPr>
            <w:color w:val="221F1F"/>
            <w:spacing w:val="-6"/>
            <w:sz w:val="20"/>
          </w:rPr>
          <w:delText xml:space="preserve"> </w:delText>
        </w:r>
        <w:r w:rsidDel="00070044">
          <w:rPr>
            <w:color w:val="221F1F"/>
            <w:sz w:val="20"/>
          </w:rPr>
          <w:delText>to</w:delText>
        </w:r>
        <w:r w:rsidDel="00070044">
          <w:rPr>
            <w:color w:val="221F1F"/>
            <w:spacing w:val="-8"/>
            <w:sz w:val="20"/>
          </w:rPr>
          <w:delText xml:space="preserve"> </w:delText>
        </w:r>
        <w:r w:rsidDel="00070044">
          <w:rPr>
            <w:color w:val="221F1F"/>
            <w:sz w:val="20"/>
          </w:rPr>
          <w:delText>all</w:delText>
        </w:r>
        <w:r w:rsidDel="00070044">
          <w:rPr>
            <w:color w:val="221F1F"/>
            <w:spacing w:val="-6"/>
            <w:sz w:val="20"/>
          </w:rPr>
          <w:delText xml:space="preserve"> </w:delText>
        </w:r>
        <w:r w:rsidDel="00070044">
          <w:rPr>
            <w:color w:val="221F1F"/>
            <w:sz w:val="20"/>
          </w:rPr>
          <w:delText>guidance</w:delText>
        </w:r>
        <w:r w:rsidDel="00070044">
          <w:rPr>
            <w:color w:val="221F1F"/>
            <w:spacing w:val="-5"/>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orders</w:delText>
        </w:r>
        <w:r w:rsidDel="00070044">
          <w:rPr>
            <w:color w:val="221F1F"/>
            <w:spacing w:val="-7"/>
            <w:sz w:val="20"/>
          </w:rPr>
          <w:delText xml:space="preserve"> </w:delText>
        </w:r>
        <w:r w:rsidDel="00070044">
          <w:rPr>
            <w:color w:val="221F1F"/>
            <w:sz w:val="20"/>
          </w:rPr>
          <w:delText>issued</w:delText>
        </w:r>
        <w:r w:rsidDel="00070044">
          <w:rPr>
            <w:color w:val="221F1F"/>
            <w:spacing w:val="-5"/>
            <w:sz w:val="20"/>
          </w:rPr>
          <w:delText xml:space="preserve"> </w:delText>
        </w:r>
        <w:r w:rsidDel="00070044">
          <w:rPr>
            <w:color w:val="221F1F"/>
            <w:sz w:val="20"/>
          </w:rPr>
          <w:delText>by</w:delText>
        </w:r>
        <w:r w:rsidDel="00070044">
          <w:rPr>
            <w:color w:val="221F1F"/>
            <w:spacing w:val="-5"/>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Combatant</w:delText>
        </w:r>
        <w:r w:rsidDel="00070044">
          <w:rPr>
            <w:color w:val="221F1F"/>
            <w:spacing w:val="-8"/>
            <w:sz w:val="20"/>
          </w:rPr>
          <w:delText xml:space="preserve"> </w:delText>
        </w:r>
        <w:r w:rsidDel="00070044">
          <w:rPr>
            <w:color w:val="221F1F"/>
            <w:sz w:val="20"/>
          </w:rPr>
          <w:delText>Commander</w:delText>
        </w:r>
        <w:r w:rsidDel="00070044">
          <w:rPr>
            <w:color w:val="221F1F"/>
            <w:spacing w:val="-4"/>
            <w:sz w:val="20"/>
          </w:rPr>
          <w:delText xml:space="preserve"> </w:delText>
        </w:r>
        <w:r w:rsidDel="00070044">
          <w:rPr>
            <w:color w:val="221F1F"/>
            <w:sz w:val="20"/>
          </w:rPr>
          <w:delText>regarding</w:delText>
        </w:r>
        <w:r w:rsidDel="00070044">
          <w:rPr>
            <w:color w:val="221F1F"/>
            <w:spacing w:val="-4"/>
            <w:sz w:val="20"/>
          </w:rPr>
          <w:delText xml:space="preserve"> </w:delText>
        </w:r>
        <w:r w:rsidDel="00070044">
          <w:rPr>
            <w:color w:val="221F1F"/>
            <w:sz w:val="20"/>
          </w:rPr>
          <w:delText>possession,</w:delText>
        </w:r>
        <w:r w:rsidDel="00070044">
          <w:rPr>
            <w:color w:val="221F1F"/>
            <w:spacing w:val="-5"/>
            <w:sz w:val="20"/>
          </w:rPr>
          <w:delText xml:space="preserve"> </w:delText>
        </w:r>
        <w:r w:rsidDel="00070044">
          <w:rPr>
            <w:color w:val="221F1F"/>
            <w:sz w:val="20"/>
          </w:rPr>
          <w:delText>use,</w:delText>
        </w:r>
        <w:r w:rsidDel="00070044">
          <w:rPr>
            <w:color w:val="221F1F"/>
            <w:spacing w:val="-8"/>
            <w:sz w:val="20"/>
          </w:rPr>
          <w:delText xml:space="preserve"> </w:delText>
        </w:r>
        <w:r w:rsidDel="00070044">
          <w:rPr>
            <w:color w:val="221F1F"/>
            <w:sz w:val="20"/>
          </w:rPr>
          <w:delText>safety,</w:delText>
        </w:r>
        <w:r w:rsidDel="00070044">
          <w:rPr>
            <w:color w:val="221F1F"/>
            <w:spacing w:val="-6"/>
            <w:sz w:val="20"/>
          </w:rPr>
          <w:delText xml:space="preserve"> </w:delText>
        </w:r>
        <w:r w:rsidDel="00070044">
          <w:rPr>
            <w:color w:val="221F1F"/>
            <w:sz w:val="20"/>
          </w:rPr>
          <w:delText>and accountability of weapons and ammunition;</w:delText>
        </w:r>
      </w:del>
    </w:p>
    <w:p w14:paraId="2A6063D1" w14:textId="67DA16A5" w:rsidR="00016C31" w:rsidDel="00070044" w:rsidRDefault="00016C31">
      <w:pPr>
        <w:pStyle w:val="BodyText"/>
        <w:spacing w:before="11"/>
        <w:rPr>
          <w:del w:id="1090" w:author="Chandler Wilson" w:date="2023-05-25T10:35:00Z"/>
          <w:sz w:val="19"/>
        </w:rPr>
      </w:pPr>
    </w:p>
    <w:p w14:paraId="4EE205B1" w14:textId="25AE7193" w:rsidR="00016C31" w:rsidDel="00070044" w:rsidRDefault="00632607">
      <w:pPr>
        <w:pStyle w:val="ListParagraph"/>
        <w:numPr>
          <w:ilvl w:val="1"/>
          <w:numId w:val="16"/>
        </w:numPr>
        <w:tabs>
          <w:tab w:val="left" w:pos="779"/>
        </w:tabs>
        <w:ind w:left="778" w:hanging="341"/>
        <w:rPr>
          <w:del w:id="1091" w:author="Chandler Wilson" w:date="2023-05-25T10:35:00Z"/>
          <w:sz w:val="20"/>
        </w:rPr>
      </w:pPr>
      <w:del w:id="1092" w:author="Chandler Wilson" w:date="2023-05-25T10:35:00Z">
        <w:r w:rsidDel="00070044">
          <w:rPr>
            <w:color w:val="221F1F"/>
            <w:sz w:val="20"/>
          </w:rPr>
          <w:delText>Comply</w:delText>
        </w:r>
        <w:r w:rsidDel="00070044">
          <w:rPr>
            <w:color w:val="221F1F"/>
            <w:spacing w:val="-13"/>
            <w:sz w:val="20"/>
          </w:rPr>
          <w:delText xml:space="preserve"> </w:delText>
        </w:r>
        <w:r w:rsidDel="00070044">
          <w:rPr>
            <w:color w:val="221F1F"/>
            <w:sz w:val="20"/>
          </w:rPr>
          <w:delText>with</w:delText>
        </w:r>
        <w:r w:rsidDel="00070044">
          <w:rPr>
            <w:color w:val="221F1F"/>
            <w:spacing w:val="-12"/>
            <w:sz w:val="20"/>
          </w:rPr>
          <w:delText xml:space="preserve"> </w:delText>
        </w:r>
        <w:r w:rsidDel="00070044">
          <w:rPr>
            <w:color w:val="221F1F"/>
            <w:sz w:val="20"/>
          </w:rPr>
          <w:delText>applicable</w:delText>
        </w:r>
        <w:r w:rsidDel="00070044">
          <w:rPr>
            <w:color w:val="221F1F"/>
            <w:spacing w:val="-13"/>
            <w:sz w:val="20"/>
          </w:rPr>
          <w:delText xml:space="preserve"> </w:delText>
        </w:r>
        <w:r w:rsidDel="00070044">
          <w:rPr>
            <w:color w:val="221F1F"/>
            <w:sz w:val="20"/>
          </w:rPr>
          <w:delText>Combatant</w:delText>
        </w:r>
        <w:r w:rsidDel="00070044">
          <w:rPr>
            <w:color w:val="221F1F"/>
            <w:spacing w:val="-12"/>
            <w:sz w:val="20"/>
          </w:rPr>
          <w:delText xml:space="preserve"> </w:delText>
        </w:r>
        <w:r w:rsidDel="00070044">
          <w:rPr>
            <w:color w:val="221F1F"/>
            <w:sz w:val="20"/>
          </w:rPr>
          <w:delText>Commander</w:delText>
        </w:r>
        <w:r w:rsidDel="00070044">
          <w:rPr>
            <w:color w:val="221F1F"/>
            <w:spacing w:val="-13"/>
            <w:sz w:val="20"/>
          </w:rPr>
          <w:delText xml:space="preserve"> </w:delText>
        </w:r>
        <w:r w:rsidDel="00070044">
          <w:rPr>
            <w:color w:val="221F1F"/>
            <w:sz w:val="20"/>
          </w:rPr>
          <w:delText>and</w:delText>
        </w:r>
        <w:r w:rsidDel="00070044">
          <w:rPr>
            <w:color w:val="221F1F"/>
            <w:spacing w:val="-12"/>
            <w:sz w:val="20"/>
          </w:rPr>
          <w:delText xml:space="preserve"> </w:delText>
        </w:r>
        <w:r w:rsidDel="00070044">
          <w:rPr>
            <w:color w:val="221F1F"/>
            <w:sz w:val="20"/>
          </w:rPr>
          <w:delText>local</w:delText>
        </w:r>
        <w:r w:rsidDel="00070044">
          <w:rPr>
            <w:color w:val="221F1F"/>
            <w:spacing w:val="-13"/>
            <w:sz w:val="20"/>
          </w:rPr>
          <w:delText xml:space="preserve"> </w:delText>
        </w:r>
        <w:r w:rsidDel="00070044">
          <w:rPr>
            <w:color w:val="221F1F"/>
            <w:sz w:val="20"/>
          </w:rPr>
          <w:delText>commander</w:delText>
        </w:r>
        <w:r w:rsidDel="00070044">
          <w:rPr>
            <w:color w:val="221F1F"/>
            <w:spacing w:val="-12"/>
            <w:sz w:val="20"/>
          </w:rPr>
          <w:delText xml:space="preserve"> </w:delText>
        </w:r>
        <w:r w:rsidDel="00070044">
          <w:rPr>
            <w:color w:val="221F1F"/>
            <w:sz w:val="20"/>
          </w:rPr>
          <w:delText>force-protection</w:delText>
        </w:r>
        <w:r w:rsidDel="00070044">
          <w:rPr>
            <w:color w:val="221F1F"/>
            <w:spacing w:val="-13"/>
            <w:sz w:val="20"/>
          </w:rPr>
          <w:delText xml:space="preserve"> </w:delText>
        </w:r>
        <w:r w:rsidDel="00070044">
          <w:rPr>
            <w:color w:val="221F1F"/>
            <w:sz w:val="20"/>
          </w:rPr>
          <w:delText>policies;</w:delText>
        </w:r>
        <w:r w:rsidDel="00070044">
          <w:rPr>
            <w:color w:val="221F1F"/>
            <w:spacing w:val="-11"/>
            <w:sz w:val="20"/>
          </w:rPr>
          <w:delText xml:space="preserve"> </w:delText>
        </w:r>
        <w:r w:rsidDel="00070044">
          <w:rPr>
            <w:color w:val="221F1F"/>
            <w:spacing w:val="-5"/>
            <w:sz w:val="20"/>
          </w:rPr>
          <w:delText>and</w:delText>
        </w:r>
      </w:del>
    </w:p>
    <w:p w14:paraId="50013D0E" w14:textId="3047D464" w:rsidR="00016C31" w:rsidDel="00070044" w:rsidRDefault="00016C31">
      <w:pPr>
        <w:pStyle w:val="BodyText"/>
        <w:rPr>
          <w:del w:id="1093" w:author="Chandler Wilson" w:date="2023-05-25T10:35:00Z"/>
        </w:rPr>
      </w:pPr>
    </w:p>
    <w:p w14:paraId="5A900F30" w14:textId="5C3BA293" w:rsidR="00016C31" w:rsidDel="00070044" w:rsidRDefault="00632607">
      <w:pPr>
        <w:pStyle w:val="ListParagraph"/>
        <w:numPr>
          <w:ilvl w:val="1"/>
          <w:numId w:val="16"/>
        </w:numPr>
        <w:tabs>
          <w:tab w:val="left" w:pos="724"/>
        </w:tabs>
        <w:spacing w:before="1"/>
        <w:ind w:left="440" w:right="1170" w:firstLine="0"/>
        <w:rPr>
          <w:del w:id="1094" w:author="Chandler Wilson" w:date="2023-05-25T10:35:00Z"/>
          <w:sz w:val="20"/>
        </w:rPr>
      </w:pPr>
      <w:del w:id="1095" w:author="Chandler Wilson" w:date="2023-05-25T10:35:00Z">
        <w:r w:rsidDel="00070044">
          <w:rPr>
            <w:color w:val="221F1F"/>
            <w:sz w:val="20"/>
          </w:rPr>
          <w:delText>Understand</w:delText>
        </w:r>
        <w:r w:rsidDel="00070044">
          <w:rPr>
            <w:color w:val="221F1F"/>
            <w:spacing w:val="-5"/>
            <w:sz w:val="20"/>
          </w:rPr>
          <w:delText xml:space="preserve"> </w:delText>
        </w:r>
        <w:r w:rsidDel="00070044">
          <w:rPr>
            <w:color w:val="221F1F"/>
            <w:sz w:val="20"/>
          </w:rPr>
          <w:delText>that</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inappropriate</w:delText>
        </w:r>
        <w:r w:rsidDel="00070044">
          <w:rPr>
            <w:color w:val="221F1F"/>
            <w:spacing w:val="-4"/>
            <w:sz w:val="20"/>
          </w:rPr>
          <w:delText xml:space="preserve"> </w:delText>
        </w:r>
        <w:r w:rsidDel="00070044">
          <w:rPr>
            <w:color w:val="221F1F"/>
            <w:sz w:val="20"/>
          </w:rPr>
          <w:delText>use</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force</w:delText>
        </w:r>
        <w:r w:rsidDel="00070044">
          <w:rPr>
            <w:color w:val="221F1F"/>
            <w:spacing w:val="-7"/>
            <w:sz w:val="20"/>
          </w:rPr>
          <w:delText xml:space="preserve"> </w:delText>
        </w:r>
        <w:r w:rsidDel="00070044">
          <w:rPr>
            <w:color w:val="221F1F"/>
            <w:sz w:val="20"/>
          </w:rPr>
          <w:delText>could</w:delText>
        </w:r>
        <w:r w:rsidDel="00070044">
          <w:rPr>
            <w:color w:val="221F1F"/>
            <w:spacing w:val="-5"/>
            <w:sz w:val="20"/>
          </w:rPr>
          <w:delText xml:space="preserve"> </w:delText>
        </w:r>
        <w:r w:rsidDel="00070044">
          <w:rPr>
            <w:color w:val="221F1F"/>
            <w:sz w:val="20"/>
          </w:rPr>
          <w:delText>subject</w:delText>
        </w:r>
        <w:r w:rsidDel="00070044">
          <w:rPr>
            <w:color w:val="221F1F"/>
            <w:spacing w:val="-5"/>
            <w:sz w:val="20"/>
          </w:rPr>
          <w:delText xml:space="preserve"> </w:delText>
        </w:r>
        <w:r w:rsidDel="00070044">
          <w:rPr>
            <w:color w:val="221F1F"/>
            <w:sz w:val="20"/>
          </w:rPr>
          <w:delText>them</w:delText>
        </w:r>
        <w:r w:rsidDel="00070044">
          <w:rPr>
            <w:color w:val="221F1F"/>
            <w:spacing w:val="-4"/>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U.S.</w:delText>
        </w:r>
        <w:r w:rsidDel="00070044">
          <w:rPr>
            <w:color w:val="221F1F"/>
            <w:spacing w:val="-7"/>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host-nation</w:delText>
        </w:r>
        <w:r w:rsidDel="00070044">
          <w:rPr>
            <w:color w:val="221F1F"/>
            <w:spacing w:val="-6"/>
            <w:sz w:val="20"/>
          </w:rPr>
          <w:delText xml:space="preserve"> </w:delText>
        </w:r>
        <w:r w:rsidDel="00070044">
          <w:rPr>
            <w:color w:val="221F1F"/>
            <w:sz w:val="20"/>
          </w:rPr>
          <w:delText>prosecution</w:delText>
        </w:r>
        <w:r w:rsidDel="00070044">
          <w:rPr>
            <w:color w:val="221F1F"/>
            <w:spacing w:val="-4"/>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 xml:space="preserve">civil </w:delText>
        </w:r>
        <w:r w:rsidDel="00070044">
          <w:rPr>
            <w:color w:val="221F1F"/>
            <w:spacing w:val="-2"/>
            <w:sz w:val="20"/>
          </w:rPr>
          <w:delText>liability.</w:delText>
        </w:r>
      </w:del>
    </w:p>
    <w:p w14:paraId="63A37AC1" w14:textId="76D8DBD5" w:rsidR="00016C31" w:rsidDel="00070044" w:rsidRDefault="00016C31">
      <w:pPr>
        <w:pStyle w:val="BodyText"/>
        <w:spacing w:before="10"/>
        <w:rPr>
          <w:del w:id="1096" w:author="Chandler Wilson" w:date="2023-05-25T10:35:00Z"/>
          <w:sz w:val="19"/>
        </w:rPr>
      </w:pPr>
    </w:p>
    <w:p w14:paraId="11A9218C" w14:textId="460ADBB7" w:rsidR="00016C31" w:rsidDel="00070044" w:rsidRDefault="00632607">
      <w:pPr>
        <w:pStyle w:val="ListParagraph"/>
        <w:numPr>
          <w:ilvl w:val="0"/>
          <w:numId w:val="16"/>
        </w:numPr>
        <w:tabs>
          <w:tab w:val="left" w:pos="724"/>
        </w:tabs>
        <w:ind w:left="440" w:right="1537" w:firstLine="0"/>
        <w:rPr>
          <w:del w:id="1097" w:author="Chandler Wilson" w:date="2023-05-25T10:35:00Z"/>
          <w:sz w:val="20"/>
        </w:rPr>
      </w:pPr>
      <w:del w:id="1098" w:author="Chandler Wilson" w:date="2023-05-25T10:35:00Z">
        <w:r w:rsidDel="00070044">
          <w:rPr>
            <w:color w:val="221F1F"/>
            <w:sz w:val="20"/>
          </w:rPr>
          <w:delText>Whether</w:delText>
        </w:r>
        <w:r w:rsidDel="00070044">
          <w:rPr>
            <w:color w:val="221F1F"/>
            <w:spacing w:val="-4"/>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not</w:delText>
        </w:r>
        <w:r w:rsidDel="00070044">
          <w:rPr>
            <w:color w:val="221F1F"/>
            <w:spacing w:val="-6"/>
            <w:sz w:val="20"/>
          </w:rPr>
          <w:delText xml:space="preserve"> </w:delText>
        </w:r>
        <w:r w:rsidDel="00070044">
          <w:rPr>
            <w:color w:val="221F1F"/>
            <w:sz w:val="20"/>
          </w:rPr>
          <w:delText>weapons</w:delText>
        </w:r>
        <w:r w:rsidDel="00070044">
          <w:rPr>
            <w:color w:val="221F1F"/>
            <w:spacing w:val="-5"/>
            <w:sz w:val="20"/>
          </w:rPr>
          <w:delText xml:space="preserve"> </w:delText>
        </w:r>
        <w:r w:rsidDel="00070044">
          <w:rPr>
            <w:color w:val="221F1F"/>
            <w:sz w:val="20"/>
          </w:rPr>
          <w:delText>are</w:delText>
        </w:r>
        <w:r w:rsidDel="00070044">
          <w:rPr>
            <w:color w:val="221F1F"/>
            <w:spacing w:val="-4"/>
            <w:sz w:val="20"/>
          </w:rPr>
          <w:delText xml:space="preserve"> </w:delText>
        </w:r>
        <w:r w:rsidDel="00070044">
          <w:rPr>
            <w:color w:val="221F1F"/>
            <w:sz w:val="20"/>
          </w:rPr>
          <w:delText>Government-furnished,</w:delText>
        </w:r>
        <w:r w:rsidDel="00070044">
          <w:rPr>
            <w:color w:val="221F1F"/>
            <w:spacing w:val="-6"/>
            <w:sz w:val="20"/>
          </w:rPr>
          <w:delText xml:space="preserve"> </w:delText>
        </w:r>
        <w:r w:rsidDel="00070044">
          <w:rPr>
            <w:color w:val="221F1F"/>
            <w:sz w:val="20"/>
          </w:rPr>
          <w:delText>all</w:delText>
        </w:r>
        <w:r w:rsidDel="00070044">
          <w:rPr>
            <w:color w:val="221F1F"/>
            <w:spacing w:val="-5"/>
            <w:sz w:val="20"/>
          </w:rPr>
          <w:delText xml:space="preserve"> </w:delText>
        </w:r>
        <w:r w:rsidDel="00070044">
          <w:rPr>
            <w:color w:val="221F1F"/>
            <w:sz w:val="20"/>
          </w:rPr>
          <w:delText>liability</w:delText>
        </w:r>
        <w:r w:rsidDel="00070044">
          <w:rPr>
            <w:color w:val="221F1F"/>
            <w:spacing w:val="-4"/>
            <w:sz w:val="20"/>
          </w:rPr>
          <w:delText xml:space="preserve"> </w:delText>
        </w:r>
        <w:r w:rsidDel="00070044">
          <w:rPr>
            <w:color w:val="221F1F"/>
            <w:sz w:val="20"/>
          </w:rPr>
          <w:delText>for</w:delText>
        </w:r>
        <w:r w:rsidDel="00070044">
          <w:rPr>
            <w:color w:val="221F1F"/>
            <w:spacing w:val="-7"/>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use</w:delText>
        </w:r>
        <w:r w:rsidDel="00070044">
          <w:rPr>
            <w:color w:val="221F1F"/>
            <w:spacing w:val="-5"/>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any</w:delText>
        </w:r>
        <w:r w:rsidDel="00070044">
          <w:rPr>
            <w:color w:val="221F1F"/>
            <w:spacing w:val="-4"/>
            <w:sz w:val="20"/>
          </w:rPr>
          <w:delText xml:space="preserve"> </w:delText>
        </w:r>
        <w:r w:rsidDel="00070044">
          <w:rPr>
            <w:color w:val="221F1F"/>
            <w:sz w:val="20"/>
          </w:rPr>
          <w:delText>weapon</w:delText>
        </w:r>
        <w:r w:rsidDel="00070044">
          <w:rPr>
            <w:color w:val="221F1F"/>
            <w:spacing w:val="-6"/>
            <w:sz w:val="20"/>
          </w:rPr>
          <w:delText xml:space="preserve"> </w:delText>
        </w:r>
        <w:r w:rsidDel="00070044">
          <w:rPr>
            <w:color w:val="221F1F"/>
            <w:sz w:val="20"/>
          </w:rPr>
          <w:delText>by</w:delText>
        </w:r>
        <w:r w:rsidDel="00070044">
          <w:rPr>
            <w:color w:val="221F1F"/>
            <w:spacing w:val="-4"/>
            <w:sz w:val="20"/>
          </w:rPr>
          <w:delText xml:space="preserve"> </w:delText>
        </w:r>
        <w:r w:rsidDel="00070044">
          <w:rPr>
            <w:color w:val="221F1F"/>
            <w:sz w:val="20"/>
          </w:rPr>
          <w:delText>Contractor personnel rests solely with the Contractor and the Contractor employee using such weapon.</w:delText>
        </w:r>
      </w:del>
    </w:p>
    <w:p w14:paraId="2078ACC3" w14:textId="299BC68F" w:rsidR="00016C31" w:rsidDel="00070044" w:rsidRDefault="00016C31">
      <w:pPr>
        <w:pStyle w:val="BodyText"/>
        <w:spacing w:before="1"/>
        <w:rPr>
          <w:del w:id="1099" w:author="Chandler Wilson" w:date="2023-05-25T10:35:00Z"/>
        </w:rPr>
      </w:pPr>
    </w:p>
    <w:p w14:paraId="50887175" w14:textId="3DFDB58C" w:rsidR="00016C31" w:rsidDel="00070044" w:rsidRDefault="00632607">
      <w:pPr>
        <w:pStyle w:val="ListParagraph"/>
        <w:numPr>
          <w:ilvl w:val="0"/>
          <w:numId w:val="16"/>
        </w:numPr>
        <w:tabs>
          <w:tab w:val="left" w:pos="724"/>
        </w:tabs>
        <w:ind w:left="440" w:right="935" w:firstLine="0"/>
        <w:rPr>
          <w:del w:id="1100" w:author="Chandler Wilson" w:date="2023-05-25T10:35:00Z"/>
          <w:sz w:val="20"/>
        </w:rPr>
      </w:pPr>
      <w:del w:id="1101" w:author="Chandler Wilson" w:date="2023-05-25T10:35:00Z">
        <w:r w:rsidDel="00070044">
          <w:rPr>
            <w:color w:val="221F1F"/>
            <w:sz w:val="20"/>
          </w:rPr>
          <w:delText>Upon redeployment or revocation by the Combatant Commander of the Contractor’s authorization to issue firearms,</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Contractor</w:delText>
        </w:r>
        <w:r w:rsidDel="00070044">
          <w:rPr>
            <w:color w:val="221F1F"/>
            <w:spacing w:val="-6"/>
            <w:sz w:val="20"/>
          </w:rPr>
          <w:delText xml:space="preserve"> </w:delText>
        </w:r>
        <w:r w:rsidDel="00070044">
          <w:rPr>
            <w:color w:val="221F1F"/>
            <w:sz w:val="20"/>
          </w:rPr>
          <w:delText>shall</w:delText>
        </w:r>
        <w:r w:rsidDel="00070044">
          <w:rPr>
            <w:color w:val="221F1F"/>
            <w:spacing w:val="-8"/>
            <w:sz w:val="20"/>
          </w:rPr>
          <w:delText xml:space="preserve"> </w:delText>
        </w:r>
        <w:r w:rsidDel="00070044">
          <w:rPr>
            <w:color w:val="221F1F"/>
            <w:sz w:val="20"/>
          </w:rPr>
          <w:delText>ensure</w:delText>
        </w:r>
        <w:r w:rsidDel="00070044">
          <w:rPr>
            <w:color w:val="221F1F"/>
            <w:spacing w:val="-6"/>
            <w:sz w:val="20"/>
          </w:rPr>
          <w:delText xml:space="preserve"> </w:delText>
        </w:r>
        <w:r w:rsidDel="00070044">
          <w:rPr>
            <w:color w:val="221F1F"/>
            <w:sz w:val="20"/>
          </w:rPr>
          <w:delText>that</w:delText>
        </w:r>
        <w:r w:rsidDel="00070044">
          <w:rPr>
            <w:color w:val="221F1F"/>
            <w:spacing w:val="-7"/>
            <w:sz w:val="20"/>
          </w:rPr>
          <w:delText xml:space="preserve"> </w:delText>
        </w:r>
        <w:r w:rsidDel="00070044">
          <w:rPr>
            <w:color w:val="221F1F"/>
            <w:sz w:val="20"/>
          </w:rPr>
          <w:delText>all</w:delText>
        </w:r>
        <w:r w:rsidDel="00070044">
          <w:rPr>
            <w:color w:val="221F1F"/>
            <w:spacing w:val="-6"/>
            <w:sz w:val="20"/>
          </w:rPr>
          <w:delText xml:space="preserve"> </w:delText>
        </w:r>
        <w:r w:rsidDel="00070044">
          <w:rPr>
            <w:color w:val="221F1F"/>
            <w:sz w:val="20"/>
          </w:rPr>
          <w:delText>Government-issued</w:delText>
        </w:r>
        <w:r w:rsidDel="00070044">
          <w:rPr>
            <w:color w:val="221F1F"/>
            <w:spacing w:val="-4"/>
            <w:sz w:val="20"/>
          </w:rPr>
          <w:delText xml:space="preserve"> </w:delText>
        </w:r>
        <w:r w:rsidDel="00070044">
          <w:rPr>
            <w:color w:val="221F1F"/>
            <w:sz w:val="20"/>
          </w:rPr>
          <w:delText>weapons</w:delText>
        </w:r>
        <w:r w:rsidDel="00070044">
          <w:rPr>
            <w:color w:val="221F1F"/>
            <w:spacing w:val="-8"/>
            <w:sz w:val="20"/>
          </w:rPr>
          <w:delText xml:space="preserve"> </w:delText>
        </w:r>
        <w:r w:rsidDel="00070044">
          <w:rPr>
            <w:color w:val="221F1F"/>
            <w:sz w:val="20"/>
          </w:rPr>
          <w:delText>and</w:delText>
        </w:r>
        <w:r w:rsidDel="00070044">
          <w:rPr>
            <w:color w:val="221F1F"/>
            <w:spacing w:val="-7"/>
            <w:sz w:val="20"/>
          </w:rPr>
          <w:delText xml:space="preserve"> </w:delText>
        </w:r>
        <w:r w:rsidDel="00070044">
          <w:rPr>
            <w:color w:val="221F1F"/>
            <w:sz w:val="20"/>
          </w:rPr>
          <w:delText>unexpended</w:delText>
        </w:r>
        <w:r w:rsidDel="00070044">
          <w:rPr>
            <w:color w:val="221F1F"/>
            <w:spacing w:val="-6"/>
            <w:sz w:val="20"/>
          </w:rPr>
          <w:delText xml:space="preserve"> </w:delText>
        </w:r>
        <w:r w:rsidDel="00070044">
          <w:rPr>
            <w:color w:val="221F1F"/>
            <w:sz w:val="20"/>
          </w:rPr>
          <w:delText>ammunition</w:delText>
        </w:r>
        <w:r w:rsidDel="00070044">
          <w:rPr>
            <w:color w:val="221F1F"/>
            <w:spacing w:val="-6"/>
            <w:sz w:val="20"/>
          </w:rPr>
          <w:delText xml:space="preserve"> </w:delText>
        </w:r>
        <w:r w:rsidDel="00070044">
          <w:rPr>
            <w:color w:val="221F1F"/>
            <w:sz w:val="20"/>
          </w:rPr>
          <w:delText>are</w:delText>
        </w:r>
        <w:r w:rsidDel="00070044">
          <w:rPr>
            <w:color w:val="221F1F"/>
            <w:spacing w:val="-7"/>
            <w:sz w:val="20"/>
          </w:rPr>
          <w:delText xml:space="preserve"> </w:delText>
        </w:r>
        <w:r w:rsidDel="00070044">
          <w:rPr>
            <w:color w:val="221F1F"/>
            <w:sz w:val="20"/>
          </w:rPr>
          <w:delText>returned as directed by the Contracting Officer.</w:delText>
        </w:r>
      </w:del>
    </w:p>
    <w:p w14:paraId="1D756D53" w14:textId="492A8776" w:rsidR="00016C31" w:rsidDel="00070044" w:rsidRDefault="00016C31">
      <w:pPr>
        <w:pStyle w:val="BodyText"/>
        <w:spacing w:before="2"/>
        <w:rPr>
          <w:del w:id="1102" w:author="Chandler Wilson" w:date="2023-05-25T10:35:00Z"/>
        </w:rPr>
      </w:pPr>
    </w:p>
    <w:p w14:paraId="3CEFB822" w14:textId="5E870C89" w:rsidR="00016C31" w:rsidDel="00070044" w:rsidRDefault="00632607">
      <w:pPr>
        <w:pStyle w:val="ListParagraph"/>
        <w:numPr>
          <w:ilvl w:val="0"/>
          <w:numId w:val="29"/>
        </w:numPr>
        <w:tabs>
          <w:tab w:val="left" w:pos="724"/>
        </w:tabs>
        <w:ind w:right="926" w:firstLine="0"/>
        <w:jc w:val="left"/>
        <w:rPr>
          <w:del w:id="1103" w:author="Chandler Wilson" w:date="2023-05-25T10:35:00Z"/>
          <w:sz w:val="20"/>
        </w:rPr>
      </w:pPr>
      <w:del w:id="1104" w:author="Chandler Wilson" w:date="2023-05-25T10:35:00Z">
        <w:r w:rsidDel="00070044">
          <w:rPr>
            <w:color w:val="221F1F"/>
            <w:sz w:val="20"/>
          </w:rPr>
          <w:delText>Vehicle</w:delText>
        </w:r>
        <w:r w:rsidDel="00070044">
          <w:rPr>
            <w:color w:val="221F1F"/>
            <w:spacing w:val="-6"/>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equipment</w:delText>
        </w:r>
        <w:r w:rsidDel="00070044">
          <w:rPr>
            <w:color w:val="221F1F"/>
            <w:spacing w:val="-6"/>
            <w:sz w:val="20"/>
          </w:rPr>
          <w:delText xml:space="preserve"> </w:delText>
        </w:r>
        <w:r w:rsidDel="00070044">
          <w:rPr>
            <w:color w:val="221F1F"/>
            <w:sz w:val="20"/>
          </w:rPr>
          <w:delText>licenses.</w:delText>
        </w:r>
        <w:r w:rsidDel="00070044">
          <w:rPr>
            <w:color w:val="221F1F"/>
            <w:spacing w:val="-6"/>
            <w:sz w:val="20"/>
          </w:rPr>
          <w:delText xml:space="preserve"> </w:delText>
        </w:r>
        <w:r w:rsidDel="00070044">
          <w:rPr>
            <w:color w:val="221F1F"/>
            <w:sz w:val="20"/>
          </w:rPr>
          <w:delText>Contractor</w:delText>
        </w:r>
        <w:r w:rsidDel="00070044">
          <w:rPr>
            <w:color w:val="221F1F"/>
            <w:spacing w:val="-7"/>
            <w:sz w:val="20"/>
          </w:rPr>
          <w:delText xml:space="preserve"> </w:delText>
        </w:r>
        <w:r w:rsidDel="00070044">
          <w:rPr>
            <w:color w:val="221F1F"/>
            <w:sz w:val="20"/>
          </w:rPr>
          <w:delText>personnel</w:delText>
        </w:r>
        <w:r w:rsidDel="00070044">
          <w:rPr>
            <w:color w:val="221F1F"/>
            <w:spacing w:val="-6"/>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possess</w:delText>
        </w:r>
        <w:r w:rsidDel="00070044">
          <w:rPr>
            <w:color w:val="221F1F"/>
            <w:spacing w:val="-6"/>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required</w:delText>
        </w:r>
        <w:r w:rsidDel="00070044">
          <w:rPr>
            <w:color w:val="221F1F"/>
            <w:spacing w:val="-4"/>
            <w:sz w:val="20"/>
          </w:rPr>
          <w:delText xml:space="preserve"> </w:delText>
        </w:r>
        <w:r w:rsidDel="00070044">
          <w:rPr>
            <w:color w:val="221F1F"/>
            <w:sz w:val="20"/>
          </w:rPr>
          <w:delText>licenses</w:delText>
        </w:r>
        <w:r w:rsidDel="00070044">
          <w:rPr>
            <w:color w:val="221F1F"/>
            <w:spacing w:val="-7"/>
            <w:sz w:val="20"/>
          </w:rPr>
          <w:delText xml:space="preserve"> </w:delText>
        </w:r>
        <w:r w:rsidDel="00070044">
          <w:rPr>
            <w:color w:val="221F1F"/>
            <w:sz w:val="20"/>
          </w:rPr>
          <w:delText>to</w:delText>
        </w:r>
        <w:r w:rsidDel="00070044">
          <w:rPr>
            <w:color w:val="221F1F"/>
            <w:spacing w:val="-5"/>
            <w:sz w:val="20"/>
          </w:rPr>
          <w:delText xml:space="preserve"> </w:delText>
        </w:r>
        <w:r w:rsidDel="00070044">
          <w:rPr>
            <w:color w:val="221F1F"/>
            <w:sz w:val="20"/>
          </w:rPr>
          <w:delText>operate</w:delText>
        </w:r>
        <w:r w:rsidDel="00070044">
          <w:rPr>
            <w:color w:val="221F1F"/>
            <w:spacing w:val="-5"/>
            <w:sz w:val="20"/>
          </w:rPr>
          <w:delText xml:space="preserve"> </w:delText>
        </w:r>
        <w:r w:rsidDel="00070044">
          <w:rPr>
            <w:color w:val="221F1F"/>
            <w:sz w:val="20"/>
          </w:rPr>
          <w:delText>all</w:delText>
        </w:r>
        <w:r w:rsidDel="00070044">
          <w:rPr>
            <w:color w:val="221F1F"/>
            <w:spacing w:val="-6"/>
            <w:sz w:val="20"/>
          </w:rPr>
          <w:delText xml:space="preserve"> </w:delText>
        </w:r>
        <w:r w:rsidDel="00070044">
          <w:rPr>
            <w:color w:val="221F1F"/>
            <w:sz w:val="20"/>
          </w:rPr>
          <w:delText>vehicles</w:delText>
        </w:r>
        <w:r w:rsidDel="00070044">
          <w:rPr>
            <w:color w:val="221F1F"/>
            <w:spacing w:val="-6"/>
            <w:sz w:val="20"/>
          </w:rPr>
          <w:delText xml:space="preserve"> </w:delText>
        </w:r>
        <w:r w:rsidDel="00070044">
          <w:rPr>
            <w:color w:val="221F1F"/>
            <w:sz w:val="20"/>
          </w:rPr>
          <w:delText>or equipment necessary to perform the contract in the designated operational area.</w:delText>
        </w:r>
      </w:del>
    </w:p>
    <w:p w14:paraId="5377C5EB" w14:textId="7DF8DC7A" w:rsidR="00016C31" w:rsidDel="00070044" w:rsidRDefault="00016C31">
      <w:pPr>
        <w:pStyle w:val="BodyText"/>
        <w:spacing w:before="11"/>
        <w:rPr>
          <w:del w:id="1105" w:author="Chandler Wilson" w:date="2023-05-25T10:35:00Z"/>
          <w:sz w:val="19"/>
        </w:rPr>
      </w:pPr>
    </w:p>
    <w:p w14:paraId="34F0B2D8" w14:textId="21EE66D0" w:rsidR="00016C31" w:rsidDel="00070044" w:rsidRDefault="00632607">
      <w:pPr>
        <w:pStyle w:val="ListParagraph"/>
        <w:numPr>
          <w:ilvl w:val="0"/>
          <w:numId w:val="29"/>
        </w:numPr>
        <w:tabs>
          <w:tab w:val="left" w:pos="681"/>
        </w:tabs>
        <w:ind w:right="1231" w:firstLine="0"/>
        <w:jc w:val="left"/>
        <w:rPr>
          <w:del w:id="1106" w:author="Chandler Wilson" w:date="2023-05-25T10:35:00Z"/>
          <w:sz w:val="20"/>
        </w:rPr>
      </w:pPr>
      <w:del w:id="1107" w:author="Chandler Wilson" w:date="2023-05-25T10:35:00Z">
        <w:r w:rsidDel="00070044">
          <w:rPr>
            <w:color w:val="221F1F"/>
            <w:sz w:val="20"/>
          </w:rPr>
          <w:delText>Purchase</w:delText>
        </w:r>
        <w:r w:rsidDel="00070044">
          <w:rPr>
            <w:color w:val="221F1F"/>
            <w:spacing w:val="-1"/>
            <w:sz w:val="20"/>
          </w:rPr>
          <w:delText xml:space="preserve"> </w:delText>
        </w:r>
        <w:r w:rsidDel="00070044">
          <w:rPr>
            <w:color w:val="221F1F"/>
            <w:sz w:val="20"/>
          </w:rPr>
          <w:delText>of</w:delText>
        </w:r>
        <w:r w:rsidDel="00070044">
          <w:rPr>
            <w:color w:val="221F1F"/>
            <w:spacing w:val="-1"/>
            <w:sz w:val="20"/>
          </w:rPr>
          <w:delText xml:space="preserve"> </w:delText>
        </w:r>
        <w:r w:rsidDel="00070044">
          <w:rPr>
            <w:color w:val="221F1F"/>
            <w:sz w:val="20"/>
          </w:rPr>
          <w:delText>scarce</w:delText>
        </w:r>
        <w:r w:rsidDel="00070044">
          <w:rPr>
            <w:color w:val="221F1F"/>
            <w:spacing w:val="-1"/>
            <w:sz w:val="20"/>
          </w:rPr>
          <w:delText xml:space="preserve"> </w:delText>
        </w:r>
        <w:r w:rsidDel="00070044">
          <w:rPr>
            <w:color w:val="221F1F"/>
            <w:sz w:val="20"/>
          </w:rPr>
          <w:delText>goods</w:delText>
        </w:r>
        <w:r w:rsidDel="00070044">
          <w:rPr>
            <w:color w:val="221F1F"/>
            <w:spacing w:val="-2"/>
            <w:sz w:val="20"/>
          </w:rPr>
          <w:delText xml:space="preserve"> </w:delText>
        </w:r>
        <w:r w:rsidDel="00070044">
          <w:rPr>
            <w:color w:val="221F1F"/>
            <w:sz w:val="20"/>
          </w:rPr>
          <w:delText>and</w:delText>
        </w:r>
        <w:r w:rsidDel="00070044">
          <w:rPr>
            <w:color w:val="221F1F"/>
            <w:spacing w:val="-2"/>
            <w:sz w:val="20"/>
          </w:rPr>
          <w:delText xml:space="preserve"> </w:delText>
        </w:r>
        <w:r w:rsidDel="00070044">
          <w:rPr>
            <w:color w:val="221F1F"/>
            <w:sz w:val="20"/>
          </w:rPr>
          <w:delText>services.</w:delText>
        </w:r>
        <w:r w:rsidDel="00070044">
          <w:rPr>
            <w:color w:val="221F1F"/>
            <w:spacing w:val="-1"/>
            <w:sz w:val="20"/>
          </w:rPr>
          <w:delText xml:space="preserve"> </w:delText>
        </w:r>
        <w:r w:rsidDel="00070044">
          <w:rPr>
            <w:color w:val="221F1F"/>
            <w:sz w:val="20"/>
          </w:rPr>
          <w:delText>If</w:delText>
        </w:r>
        <w:r w:rsidDel="00070044">
          <w:rPr>
            <w:color w:val="221F1F"/>
            <w:spacing w:val="-1"/>
            <w:sz w:val="20"/>
          </w:rPr>
          <w:delText xml:space="preserve"> </w:delText>
        </w:r>
        <w:r w:rsidDel="00070044">
          <w:rPr>
            <w:color w:val="221F1F"/>
            <w:sz w:val="20"/>
          </w:rPr>
          <w:delText>the</w:delText>
        </w:r>
        <w:r w:rsidDel="00070044">
          <w:rPr>
            <w:color w:val="221F1F"/>
            <w:spacing w:val="-1"/>
            <w:sz w:val="20"/>
          </w:rPr>
          <w:delText xml:space="preserve"> </w:delText>
        </w:r>
        <w:r w:rsidDel="00070044">
          <w:rPr>
            <w:color w:val="221F1F"/>
            <w:sz w:val="20"/>
          </w:rPr>
          <w:delText>Combatant</w:delText>
        </w:r>
        <w:r w:rsidDel="00070044">
          <w:rPr>
            <w:color w:val="221F1F"/>
            <w:spacing w:val="-2"/>
            <w:sz w:val="20"/>
          </w:rPr>
          <w:delText xml:space="preserve"> </w:delText>
        </w:r>
        <w:r w:rsidDel="00070044">
          <w:rPr>
            <w:color w:val="221F1F"/>
            <w:sz w:val="20"/>
          </w:rPr>
          <w:delText>Commander</w:delText>
        </w:r>
        <w:r w:rsidDel="00070044">
          <w:rPr>
            <w:color w:val="221F1F"/>
            <w:spacing w:val="-2"/>
            <w:sz w:val="20"/>
          </w:rPr>
          <w:delText xml:space="preserve"> </w:delText>
        </w:r>
        <w:r w:rsidDel="00070044">
          <w:rPr>
            <w:color w:val="221F1F"/>
            <w:sz w:val="20"/>
          </w:rPr>
          <w:delText>has</w:delText>
        </w:r>
        <w:r w:rsidDel="00070044">
          <w:rPr>
            <w:color w:val="221F1F"/>
            <w:spacing w:val="-2"/>
            <w:sz w:val="20"/>
          </w:rPr>
          <w:delText xml:space="preserve"> </w:delText>
        </w:r>
        <w:r w:rsidDel="00070044">
          <w:rPr>
            <w:color w:val="221F1F"/>
            <w:sz w:val="20"/>
          </w:rPr>
          <w:delText>established an organization</w:delText>
        </w:r>
        <w:r w:rsidDel="00070044">
          <w:rPr>
            <w:color w:val="221F1F"/>
            <w:spacing w:val="-2"/>
            <w:sz w:val="20"/>
          </w:rPr>
          <w:delText xml:space="preserve"> </w:delText>
        </w:r>
        <w:r w:rsidDel="00070044">
          <w:rPr>
            <w:color w:val="221F1F"/>
            <w:sz w:val="20"/>
          </w:rPr>
          <w:delText>for</w:delText>
        </w:r>
        <w:r w:rsidDel="00070044">
          <w:rPr>
            <w:color w:val="221F1F"/>
            <w:spacing w:val="-1"/>
            <w:sz w:val="20"/>
          </w:rPr>
          <w:delText xml:space="preserve"> </w:delText>
        </w:r>
        <w:r w:rsidDel="00070044">
          <w:rPr>
            <w:color w:val="221F1F"/>
            <w:sz w:val="20"/>
          </w:rPr>
          <w:delText>the designated operational area whose function is to determine that certain items are scarce goods or services, the Contractor</w:delText>
        </w:r>
        <w:r w:rsidDel="00070044">
          <w:rPr>
            <w:color w:val="221F1F"/>
            <w:spacing w:val="-5"/>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coordinate</w:delText>
        </w:r>
        <w:r w:rsidDel="00070044">
          <w:rPr>
            <w:color w:val="221F1F"/>
            <w:spacing w:val="-5"/>
            <w:sz w:val="20"/>
          </w:rPr>
          <w:delText xml:space="preserve"> </w:delText>
        </w:r>
        <w:r w:rsidDel="00070044">
          <w:rPr>
            <w:color w:val="221F1F"/>
            <w:sz w:val="20"/>
          </w:rPr>
          <w:delText>with</w:delText>
        </w:r>
        <w:r w:rsidDel="00070044">
          <w:rPr>
            <w:color w:val="221F1F"/>
            <w:spacing w:val="-5"/>
            <w:sz w:val="20"/>
          </w:rPr>
          <w:delText xml:space="preserve"> </w:delText>
        </w:r>
        <w:r w:rsidDel="00070044">
          <w:rPr>
            <w:color w:val="221F1F"/>
            <w:sz w:val="20"/>
          </w:rPr>
          <w:delText>that</w:delText>
        </w:r>
        <w:r w:rsidDel="00070044">
          <w:rPr>
            <w:color w:val="221F1F"/>
            <w:spacing w:val="-6"/>
            <w:sz w:val="20"/>
          </w:rPr>
          <w:delText xml:space="preserve"> </w:delText>
        </w:r>
        <w:r w:rsidDel="00070044">
          <w:rPr>
            <w:color w:val="221F1F"/>
            <w:sz w:val="20"/>
          </w:rPr>
          <w:delText>organization</w:delText>
        </w:r>
        <w:r w:rsidDel="00070044">
          <w:rPr>
            <w:color w:val="221F1F"/>
            <w:spacing w:val="-4"/>
            <w:sz w:val="20"/>
          </w:rPr>
          <w:delText xml:space="preserve"> </w:delText>
        </w:r>
        <w:r w:rsidDel="00070044">
          <w:rPr>
            <w:color w:val="221F1F"/>
            <w:sz w:val="20"/>
          </w:rPr>
          <w:delText>local</w:delText>
        </w:r>
        <w:r w:rsidDel="00070044">
          <w:rPr>
            <w:color w:val="221F1F"/>
            <w:spacing w:val="-6"/>
            <w:sz w:val="20"/>
          </w:rPr>
          <w:delText xml:space="preserve"> </w:delText>
        </w:r>
        <w:r w:rsidDel="00070044">
          <w:rPr>
            <w:color w:val="221F1F"/>
            <w:sz w:val="20"/>
          </w:rPr>
          <w:delText>purchases</w:delText>
        </w:r>
        <w:r w:rsidDel="00070044">
          <w:rPr>
            <w:color w:val="221F1F"/>
            <w:spacing w:val="-6"/>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goods</w:delText>
        </w:r>
        <w:r w:rsidDel="00070044">
          <w:rPr>
            <w:color w:val="221F1F"/>
            <w:spacing w:val="-7"/>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services</w:delText>
        </w:r>
        <w:r w:rsidDel="00070044">
          <w:rPr>
            <w:color w:val="221F1F"/>
            <w:spacing w:val="-9"/>
            <w:sz w:val="20"/>
          </w:rPr>
          <w:delText xml:space="preserve"> </w:delText>
        </w:r>
        <w:r w:rsidDel="00070044">
          <w:rPr>
            <w:color w:val="221F1F"/>
            <w:sz w:val="20"/>
          </w:rPr>
          <w:delText>designated</w:delText>
        </w:r>
        <w:r w:rsidDel="00070044">
          <w:rPr>
            <w:color w:val="221F1F"/>
            <w:spacing w:val="-4"/>
            <w:sz w:val="20"/>
          </w:rPr>
          <w:delText xml:space="preserve"> </w:delText>
        </w:r>
        <w:r w:rsidDel="00070044">
          <w:rPr>
            <w:color w:val="221F1F"/>
            <w:sz w:val="20"/>
          </w:rPr>
          <w:delText>as</w:delText>
        </w:r>
        <w:r w:rsidDel="00070044">
          <w:rPr>
            <w:color w:val="221F1F"/>
            <w:spacing w:val="-7"/>
            <w:sz w:val="20"/>
          </w:rPr>
          <w:delText xml:space="preserve"> </w:delText>
        </w:r>
        <w:r w:rsidDel="00070044">
          <w:rPr>
            <w:color w:val="221F1F"/>
            <w:sz w:val="20"/>
          </w:rPr>
          <w:delText>scarce,</w:delText>
        </w:r>
        <w:r w:rsidDel="00070044">
          <w:rPr>
            <w:color w:val="221F1F"/>
            <w:spacing w:val="-5"/>
            <w:sz w:val="20"/>
          </w:rPr>
          <w:delText xml:space="preserve"> </w:delText>
        </w:r>
        <w:r w:rsidDel="00070044">
          <w:rPr>
            <w:color w:val="221F1F"/>
            <w:sz w:val="20"/>
          </w:rPr>
          <w:delText>in accordance with instructions provided by the Contracting Officer.</w:delText>
        </w:r>
      </w:del>
    </w:p>
    <w:p w14:paraId="1109E695" w14:textId="51EAEFE2" w:rsidR="00016C31" w:rsidDel="00070044" w:rsidRDefault="00016C31">
      <w:pPr>
        <w:pStyle w:val="BodyText"/>
        <w:spacing w:before="11"/>
        <w:rPr>
          <w:del w:id="1108" w:author="Chandler Wilson" w:date="2023-05-25T10:35:00Z"/>
          <w:sz w:val="19"/>
        </w:rPr>
      </w:pPr>
    </w:p>
    <w:p w14:paraId="43DF9B00" w14:textId="0332C393" w:rsidR="00016C31" w:rsidDel="00070044" w:rsidRDefault="00632607">
      <w:pPr>
        <w:pStyle w:val="ListParagraph"/>
        <w:numPr>
          <w:ilvl w:val="0"/>
          <w:numId w:val="29"/>
        </w:numPr>
        <w:tabs>
          <w:tab w:val="left" w:pos="777"/>
        </w:tabs>
        <w:ind w:left="776" w:hanging="339"/>
        <w:jc w:val="left"/>
        <w:rPr>
          <w:del w:id="1109" w:author="Chandler Wilson" w:date="2023-05-25T10:35:00Z"/>
          <w:sz w:val="20"/>
        </w:rPr>
      </w:pPr>
      <w:del w:id="1110" w:author="Chandler Wilson" w:date="2023-05-25T10:35:00Z">
        <w:r w:rsidDel="00070044">
          <w:rPr>
            <w:color w:val="221F1F"/>
            <w:spacing w:val="-2"/>
            <w:sz w:val="20"/>
          </w:rPr>
          <w:delText>Evacuation.</w:delText>
        </w:r>
      </w:del>
    </w:p>
    <w:p w14:paraId="744A23AB" w14:textId="4D859480" w:rsidR="00016C31" w:rsidDel="00070044" w:rsidRDefault="00016C31">
      <w:pPr>
        <w:pStyle w:val="BodyText"/>
        <w:spacing w:before="1"/>
        <w:rPr>
          <w:del w:id="1111" w:author="Chandler Wilson" w:date="2023-05-25T10:35:00Z"/>
        </w:rPr>
      </w:pPr>
    </w:p>
    <w:p w14:paraId="5B473AB3" w14:textId="39F69CEE" w:rsidR="00016C31" w:rsidDel="00070044" w:rsidRDefault="00632607">
      <w:pPr>
        <w:pStyle w:val="ListParagraph"/>
        <w:numPr>
          <w:ilvl w:val="0"/>
          <w:numId w:val="15"/>
        </w:numPr>
        <w:tabs>
          <w:tab w:val="left" w:pos="724"/>
        </w:tabs>
        <w:ind w:right="1266" w:firstLine="0"/>
        <w:rPr>
          <w:del w:id="1112" w:author="Chandler Wilson" w:date="2023-05-25T10:35:00Z"/>
          <w:sz w:val="20"/>
        </w:rPr>
      </w:pPr>
      <w:del w:id="1113" w:author="Chandler Wilson" w:date="2023-05-25T10:35:00Z">
        <w:r w:rsidDel="00070044">
          <w:rPr>
            <w:color w:val="221F1F"/>
            <w:sz w:val="20"/>
          </w:rPr>
          <w:delText>If</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Combatant</w:delText>
        </w:r>
        <w:r w:rsidDel="00070044">
          <w:rPr>
            <w:color w:val="221F1F"/>
            <w:spacing w:val="-5"/>
            <w:sz w:val="20"/>
          </w:rPr>
          <w:delText xml:space="preserve"> </w:delText>
        </w:r>
        <w:r w:rsidDel="00070044">
          <w:rPr>
            <w:color w:val="221F1F"/>
            <w:sz w:val="20"/>
          </w:rPr>
          <w:delText>Commander</w:delText>
        </w:r>
        <w:r w:rsidDel="00070044">
          <w:rPr>
            <w:color w:val="221F1F"/>
            <w:spacing w:val="-5"/>
            <w:sz w:val="20"/>
          </w:rPr>
          <w:delText xml:space="preserve"> </w:delText>
        </w:r>
        <w:r w:rsidDel="00070044">
          <w:rPr>
            <w:color w:val="221F1F"/>
            <w:sz w:val="20"/>
          </w:rPr>
          <w:delText>orders</w:delText>
        </w:r>
        <w:r w:rsidDel="00070044">
          <w:rPr>
            <w:color w:val="221F1F"/>
            <w:spacing w:val="-5"/>
            <w:sz w:val="20"/>
          </w:rPr>
          <w:delText xml:space="preserve"> </w:delText>
        </w:r>
        <w:r w:rsidDel="00070044">
          <w:rPr>
            <w:color w:val="221F1F"/>
            <w:sz w:val="20"/>
          </w:rPr>
          <w:delText>a</w:delText>
        </w:r>
        <w:r w:rsidDel="00070044">
          <w:rPr>
            <w:color w:val="221F1F"/>
            <w:spacing w:val="-5"/>
            <w:sz w:val="20"/>
          </w:rPr>
          <w:delText xml:space="preserve"> </w:delText>
        </w:r>
        <w:r w:rsidDel="00070044">
          <w:rPr>
            <w:color w:val="221F1F"/>
            <w:sz w:val="20"/>
          </w:rPr>
          <w:delText>mandatory</w:delText>
        </w:r>
        <w:r w:rsidDel="00070044">
          <w:rPr>
            <w:color w:val="221F1F"/>
            <w:spacing w:val="-3"/>
            <w:sz w:val="20"/>
          </w:rPr>
          <w:delText xml:space="preserve"> </w:delText>
        </w:r>
        <w:r w:rsidDel="00070044">
          <w:rPr>
            <w:color w:val="221F1F"/>
            <w:sz w:val="20"/>
          </w:rPr>
          <w:delText>evacuation</w:delText>
        </w:r>
        <w:r w:rsidDel="00070044">
          <w:rPr>
            <w:color w:val="221F1F"/>
            <w:spacing w:val="-6"/>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some</w:delText>
        </w:r>
        <w:r w:rsidDel="00070044">
          <w:rPr>
            <w:color w:val="221F1F"/>
            <w:spacing w:val="-5"/>
            <w:sz w:val="20"/>
          </w:rPr>
          <w:delText xml:space="preserve"> </w:delText>
        </w:r>
        <w:r w:rsidDel="00070044">
          <w:rPr>
            <w:color w:val="221F1F"/>
            <w:sz w:val="20"/>
          </w:rPr>
          <w:delText>or</w:delText>
        </w:r>
        <w:r w:rsidDel="00070044">
          <w:rPr>
            <w:color w:val="221F1F"/>
            <w:spacing w:val="-7"/>
            <w:sz w:val="20"/>
          </w:rPr>
          <w:delText xml:space="preserve"> </w:delText>
        </w:r>
        <w:r w:rsidDel="00070044">
          <w:rPr>
            <w:color w:val="221F1F"/>
            <w:sz w:val="20"/>
          </w:rPr>
          <w:delText>all</w:delText>
        </w:r>
        <w:r w:rsidDel="00070044">
          <w:rPr>
            <w:color w:val="221F1F"/>
            <w:spacing w:val="-5"/>
            <w:sz w:val="20"/>
          </w:rPr>
          <w:delText xml:space="preserve"> </w:delText>
        </w:r>
        <w:r w:rsidDel="00070044">
          <w:rPr>
            <w:color w:val="221F1F"/>
            <w:sz w:val="20"/>
          </w:rPr>
          <w:delText>personnel,</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Government</w:delText>
        </w:r>
        <w:r w:rsidDel="00070044">
          <w:rPr>
            <w:color w:val="221F1F"/>
            <w:spacing w:val="-4"/>
            <w:sz w:val="20"/>
          </w:rPr>
          <w:delText xml:space="preserve"> </w:delText>
        </w:r>
        <w:r w:rsidDel="00070044">
          <w:rPr>
            <w:color w:val="221F1F"/>
            <w:sz w:val="20"/>
          </w:rPr>
          <w:delText>will provide assistance, to the extent available, to United States and third country national Contractor personnel.</w:delText>
        </w:r>
      </w:del>
    </w:p>
    <w:p w14:paraId="56A3CE4D" w14:textId="44EF30F9" w:rsidR="00016C31" w:rsidDel="00070044" w:rsidRDefault="00016C31">
      <w:pPr>
        <w:pStyle w:val="BodyText"/>
        <w:spacing w:before="10"/>
        <w:rPr>
          <w:del w:id="1114" w:author="Chandler Wilson" w:date="2023-05-25T10:35:00Z"/>
          <w:sz w:val="19"/>
        </w:rPr>
      </w:pPr>
    </w:p>
    <w:p w14:paraId="652E41AD" w14:textId="7C1FFBA4" w:rsidR="00016C31" w:rsidDel="00070044" w:rsidRDefault="00632607">
      <w:pPr>
        <w:pStyle w:val="ListParagraph"/>
        <w:numPr>
          <w:ilvl w:val="0"/>
          <w:numId w:val="15"/>
        </w:numPr>
        <w:tabs>
          <w:tab w:val="left" w:pos="724"/>
        </w:tabs>
        <w:spacing w:before="1"/>
        <w:ind w:right="1120" w:firstLine="0"/>
        <w:rPr>
          <w:del w:id="1115" w:author="Chandler Wilson" w:date="2023-05-25T10:35:00Z"/>
          <w:sz w:val="20"/>
        </w:rPr>
      </w:pPr>
      <w:del w:id="1116" w:author="Chandler Wilson" w:date="2023-05-25T10:35:00Z">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event</w:delText>
        </w:r>
        <w:r w:rsidDel="00070044">
          <w:rPr>
            <w:color w:val="221F1F"/>
            <w:spacing w:val="-8"/>
            <w:sz w:val="20"/>
          </w:rPr>
          <w:delText xml:space="preserve"> </w:delText>
        </w:r>
        <w:r w:rsidDel="00070044">
          <w:rPr>
            <w:color w:val="221F1F"/>
            <w:sz w:val="20"/>
          </w:rPr>
          <w:delText>of</w:delText>
        </w:r>
        <w:r w:rsidDel="00070044">
          <w:rPr>
            <w:color w:val="221F1F"/>
            <w:spacing w:val="-7"/>
            <w:sz w:val="20"/>
          </w:rPr>
          <w:delText xml:space="preserve"> </w:delText>
        </w:r>
        <w:r w:rsidDel="00070044">
          <w:rPr>
            <w:color w:val="221F1F"/>
            <w:sz w:val="20"/>
          </w:rPr>
          <w:delText>a</w:delText>
        </w:r>
        <w:r w:rsidDel="00070044">
          <w:rPr>
            <w:color w:val="221F1F"/>
            <w:spacing w:val="-8"/>
            <w:sz w:val="20"/>
          </w:rPr>
          <w:delText xml:space="preserve"> </w:delText>
        </w:r>
        <w:r w:rsidDel="00070044">
          <w:rPr>
            <w:color w:val="221F1F"/>
            <w:sz w:val="20"/>
          </w:rPr>
          <w:delText>non-mandatory</w:delText>
        </w:r>
        <w:r w:rsidDel="00070044">
          <w:rPr>
            <w:color w:val="221F1F"/>
            <w:spacing w:val="-3"/>
            <w:sz w:val="20"/>
          </w:rPr>
          <w:delText xml:space="preserve"> </w:delText>
        </w:r>
        <w:r w:rsidDel="00070044">
          <w:rPr>
            <w:color w:val="221F1F"/>
            <w:sz w:val="20"/>
          </w:rPr>
          <w:delText>evacuation</w:delText>
        </w:r>
        <w:r w:rsidDel="00070044">
          <w:rPr>
            <w:color w:val="221F1F"/>
            <w:spacing w:val="-6"/>
            <w:sz w:val="20"/>
          </w:rPr>
          <w:delText xml:space="preserve"> </w:delText>
        </w:r>
        <w:r w:rsidDel="00070044">
          <w:rPr>
            <w:color w:val="221F1F"/>
            <w:sz w:val="20"/>
          </w:rPr>
          <w:delText>order,</w:delText>
        </w:r>
        <w:r w:rsidDel="00070044">
          <w:rPr>
            <w:color w:val="221F1F"/>
            <w:spacing w:val="-4"/>
            <w:sz w:val="20"/>
          </w:rPr>
          <w:delText xml:space="preserve"> </w:delText>
        </w:r>
        <w:r w:rsidDel="00070044">
          <w:rPr>
            <w:color w:val="221F1F"/>
            <w:sz w:val="20"/>
          </w:rPr>
          <w:delText>unless</w:delText>
        </w:r>
        <w:r w:rsidDel="00070044">
          <w:rPr>
            <w:color w:val="221F1F"/>
            <w:spacing w:val="-6"/>
            <w:sz w:val="20"/>
          </w:rPr>
          <w:delText xml:space="preserve"> </w:delText>
        </w:r>
        <w:r w:rsidDel="00070044">
          <w:rPr>
            <w:color w:val="221F1F"/>
            <w:sz w:val="20"/>
          </w:rPr>
          <w:delText>authorized</w:delText>
        </w:r>
        <w:r w:rsidDel="00070044">
          <w:rPr>
            <w:color w:val="221F1F"/>
            <w:spacing w:val="-5"/>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writing</w:delText>
        </w:r>
        <w:r w:rsidDel="00070044">
          <w:rPr>
            <w:color w:val="221F1F"/>
            <w:spacing w:val="-6"/>
            <w:sz w:val="20"/>
          </w:rPr>
          <w:delText xml:space="preserve"> </w:delText>
        </w:r>
        <w:r w:rsidDel="00070044">
          <w:rPr>
            <w:color w:val="221F1F"/>
            <w:sz w:val="20"/>
          </w:rPr>
          <w:delText>by</w:delText>
        </w:r>
        <w:r w:rsidDel="00070044">
          <w:rPr>
            <w:color w:val="221F1F"/>
            <w:spacing w:val="-7"/>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Contracting</w:delText>
        </w:r>
        <w:r w:rsidDel="00070044">
          <w:rPr>
            <w:color w:val="221F1F"/>
            <w:spacing w:val="-3"/>
            <w:sz w:val="20"/>
          </w:rPr>
          <w:delText xml:space="preserve"> </w:delText>
        </w:r>
        <w:r w:rsidDel="00070044">
          <w:rPr>
            <w:color w:val="221F1F"/>
            <w:sz w:val="20"/>
          </w:rPr>
          <w:delText>Officer,</w:delText>
        </w:r>
        <w:r w:rsidDel="00070044">
          <w:rPr>
            <w:color w:val="221F1F"/>
            <w:spacing w:val="-4"/>
            <w:sz w:val="20"/>
          </w:rPr>
          <w:delText xml:space="preserve"> </w:delText>
        </w:r>
        <w:r w:rsidDel="00070044">
          <w:rPr>
            <w:color w:val="221F1F"/>
            <w:sz w:val="20"/>
          </w:rPr>
          <w:delText>the Contractor shall maintain personnel on location sufficient to meet obligations under this contract.</w:delText>
        </w:r>
      </w:del>
    </w:p>
    <w:p w14:paraId="3A9A84A8" w14:textId="7205BA16" w:rsidR="00016C31" w:rsidDel="00070044" w:rsidRDefault="00016C31">
      <w:pPr>
        <w:pStyle w:val="BodyText"/>
        <w:spacing w:before="10"/>
        <w:rPr>
          <w:del w:id="1117" w:author="Chandler Wilson" w:date="2023-05-25T10:35:00Z"/>
          <w:sz w:val="19"/>
        </w:rPr>
      </w:pPr>
    </w:p>
    <w:p w14:paraId="54DFEFB4" w14:textId="68F6B391" w:rsidR="00016C31" w:rsidDel="00070044" w:rsidRDefault="00632607">
      <w:pPr>
        <w:pStyle w:val="ListParagraph"/>
        <w:numPr>
          <w:ilvl w:val="0"/>
          <w:numId w:val="29"/>
        </w:numPr>
        <w:tabs>
          <w:tab w:val="left" w:pos="724"/>
        </w:tabs>
        <w:ind w:left="723" w:hanging="286"/>
        <w:jc w:val="left"/>
        <w:rPr>
          <w:del w:id="1118" w:author="Chandler Wilson" w:date="2023-05-25T10:35:00Z"/>
          <w:sz w:val="20"/>
        </w:rPr>
      </w:pPr>
      <w:del w:id="1119" w:author="Chandler Wilson" w:date="2023-05-25T10:35:00Z">
        <w:r w:rsidDel="00070044">
          <w:rPr>
            <w:color w:val="221F1F"/>
            <w:sz w:val="20"/>
          </w:rPr>
          <w:delText>Next</w:delText>
        </w:r>
        <w:r w:rsidDel="00070044">
          <w:rPr>
            <w:color w:val="221F1F"/>
            <w:spacing w:val="-7"/>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kin</w:delText>
        </w:r>
        <w:r w:rsidDel="00070044">
          <w:rPr>
            <w:color w:val="221F1F"/>
            <w:spacing w:val="-4"/>
            <w:sz w:val="20"/>
          </w:rPr>
          <w:delText xml:space="preserve"> </w:delText>
        </w:r>
        <w:r w:rsidDel="00070044">
          <w:rPr>
            <w:color w:val="221F1F"/>
            <w:sz w:val="20"/>
          </w:rPr>
          <w:delText>notification</w:delText>
        </w:r>
        <w:r w:rsidDel="00070044">
          <w:rPr>
            <w:color w:val="221F1F"/>
            <w:spacing w:val="-4"/>
            <w:sz w:val="20"/>
          </w:rPr>
          <w:delText xml:space="preserve"> </w:delText>
        </w:r>
        <w:r w:rsidDel="00070044">
          <w:rPr>
            <w:color w:val="221F1F"/>
            <w:sz w:val="20"/>
          </w:rPr>
          <w:delText>and</w:delText>
        </w:r>
        <w:r w:rsidDel="00070044">
          <w:rPr>
            <w:color w:val="221F1F"/>
            <w:spacing w:val="-5"/>
            <w:sz w:val="20"/>
          </w:rPr>
          <w:delText xml:space="preserve"> </w:delText>
        </w:r>
        <w:r w:rsidDel="00070044">
          <w:rPr>
            <w:color w:val="221F1F"/>
            <w:sz w:val="20"/>
          </w:rPr>
          <w:delText>personnel</w:delText>
        </w:r>
        <w:r w:rsidDel="00070044">
          <w:rPr>
            <w:color w:val="221F1F"/>
            <w:spacing w:val="-4"/>
            <w:sz w:val="20"/>
          </w:rPr>
          <w:delText xml:space="preserve"> </w:delText>
        </w:r>
        <w:r w:rsidDel="00070044">
          <w:rPr>
            <w:color w:val="221F1F"/>
            <w:spacing w:val="-2"/>
            <w:sz w:val="20"/>
          </w:rPr>
          <w:delText>recovery.</w:delText>
        </w:r>
      </w:del>
    </w:p>
    <w:p w14:paraId="2DFBC1F4" w14:textId="5B53BA9C" w:rsidR="00016C31" w:rsidDel="00070044" w:rsidRDefault="00016C31">
      <w:pPr>
        <w:pStyle w:val="BodyText"/>
        <w:spacing w:before="1"/>
        <w:rPr>
          <w:del w:id="1120" w:author="Chandler Wilson" w:date="2023-05-25T10:35:00Z"/>
        </w:rPr>
      </w:pPr>
    </w:p>
    <w:p w14:paraId="2E4C8742" w14:textId="2E8E5E69" w:rsidR="00016C31" w:rsidDel="00070044" w:rsidRDefault="00632607">
      <w:pPr>
        <w:pStyle w:val="ListParagraph"/>
        <w:numPr>
          <w:ilvl w:val="0"/>
          <w:numId w:val="14"/>
        </w:numPr>
        <w:tabs>
          <w:tab w:val="left" w:pos="724"/>
        </w:tabs>
        <w:ind w:right="1416" w:firstLine="0"/>
        <w:rPr>
          <w:del w:id="1121" w:author="Chandler Wilson" w:date="2023-05-25T10:35:00Z"/>
          <w:sz w:val="20"/>
        </w:rPr>
      </w:pPr>
      <w:del w:id="1122" w:author="Chandler Wilson" w:date="2023-05-25T10:35:00Z">
        <w:r w:rsidDel="00070044">
          <w:rPr>
            <w:color w:val="221F1F"/>
            <w:sz w:val="20"/>
          </w:rPr>
          <w:delText>The</w:delText>
        </w:r>
        <w:r w:rsidDel="00070044">
          <w:rPr>
            <w:color w:val="221F1F"/>
            <w:spacing w:val="-5"/>
            <w:sz w:val="20"/>
          </w:rPr>
          <w:delText xml:space="preserve"> </w:delText>
        </w:r>
        <w:r w:rsidDel="00070044">
          <w:rPr>
            <w:color w:val="221F1F"/>
            <w:sz w:val="20"/>
          </w:rPr>
          <w:delText>Contractor</w:delText>
        </w:r>
        <w:r w:rsidDel="00070044">
          <w:rPr>
            <w:color w:val="221F1F"/>
            <w:spacing w:val="-4"/>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be</w:delText>
        </w:r>
        <w:r w:rsidDel="00070044">
          <w:rPr>
            <w:color w:val="221F1F"/>
            <w:spacing w:val="-8"/>
            <w:sz w:val="20"/>
          </w:rPr>
          <w:delText xml:space="preserve"> </w:delText>
        </w:r>
        <w:r w:rsidDel="00070044">
          <w:rPr>
            <w:color w:val="221F1F"/>
            <w:sz w:val="20"/>
          </w:rPr>
          <w:delText>responsible</w:delText>
        </w:r>
        <w:r w:rsidDel="00070044">
          <w:rPr>
            <w:color w:val="221F1F"/>
            <w:spacing w:val="-4"/>
            <w:sz w:val="20"/>
          </w:rPr>
          <w:delText xml:space="preserve"> </w:delText>
        </w:r>
        <w:r w:rsidDel="00070044">
          <w:rPr>
            <w:color w:val="221F1F"/>
            <w:sz w:val="20"/>
          </w:rPr>
          <w:delText>for</w:delText>
        </w:r>
        <w:r w:rsidDel="00070044">
          <w:rPr>
            <w:color w:val="221F1F"/>
            <w:spacing w:val="-4"/>
            <w:sz w:val="20"/>
          </w:rPr>
          <w:delText xml:space="preserve"> </w:delText>
        </w:r>
        <w:r w:rsidDel="00070044">
          <w:rPr>
            <w:color w:val="221F1F"/>
            <w:sz w:val="20"/>
          </w:rPr>
          <w:delText>notification</w:delText>
        </w:r>
        <w:r w:rsidDel="00070044">
          <w:rPr>
            <w:color w:val="221F1F"/>
            <w:spacing w:val="-4"/>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employee-designated</w:delText>
        </w:r>
        <w:r w:rsidDel="00070044">
          <w:rPr>
            <w:color w:val="221F1F"/>
            <w:spacing w:val="-4"/>
            <w:sz w:val="20"/>
          </w:rPr>
          <w:delText xml:space="preserve"> </w:delText>
        </w:r>
        <w:r w:rsidDel="00070044">
          <w:rPr>
            <w:color w:val="221F1F"/>
            <w:sz w:val="20"/>
          </w:rPr>
          <w:delText>next</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kin</w:delText>
        </w:r>
        <w:r w:rsidDel="00070044">
          <w:rPr>
            <w:color w:val="221F1F"/>
            <w:spacing w:val="-6"/>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event</w:delText>
        </w:r>
        <w:r w:rsidDel="00070044">
          <w:rPr>
            <w:color w:val="221F1F"/>
            <w:spacing w:val="-5"/>
            <w:sz w:val="20"/>
          </w:rPr>
          <w:delText xml:space="preserve"> </w:delText>
        </w:r>
        <w:r w:rsidDel="00070044">
          <w:rPr>
            <w:color w:val="221F1F"/>
            <w:sz w:val="20"/>
          </w:rPr>
          <w:delText>an employee dies, requires evacuation due to an injury, or is isolated, missing, detained, captured, or abducted.</w:delText>
        </w:r>
      </w:del>
    </w:p>
    <w:p w14:paraId="48EDABBE" w14:textId="26C8AD86" w:rsidR="00016C31" w:rsidDel="00070044" w:rsidRDefault="00016C31">
      <w:pPr>
        <w:pStyle w:val="BodyText"/>
        <w:spacing w:before="1"/>
        <w:rPr>
          <w:del w:id="1123" w:author="Chandler Wilson" w:date="2023-05-25T10:35:00Z"/>
        </w:rPr>
      </w:pPr>
    </w:p>
    <w:p w14:paraId="60E27DC6" w14:textId="3BE58DE8" w:rsidR="00016C31" w:rsidDel="00070044" w:rsidRDefault="00632607">
      <w:pPr>
        <w:pStyle w:val="ListParagraph"/>
        <w:numPr>
          <w:ilvl w:val="0"/>
          <w:numId w:val="14"/>
        </w:numPr>
        <w:tabs>
          <w:tab w:val="left" w:pos="724"/>
        </w:tabs>
        <w:ind w:right="877" w:firstLine="0"/>
        <w:rPr>
          <w:del w:id="1124" w:author="Chandler Wilson" w:date="2023-05-25T10:35:00Z"/>
          <w:sz w:val="20"/>
        </w:rPr>
      </w:pPr>
      <w:del w:id="1125" w:author="Chandler Wilson" w:date="2023-05-25T10:35:00Z">
        <w:r w:rsidDel="00070044">
          <w:rPr>
            <w:color w:val="221F1F"/>
            <w:sz w:val="20"/>
          </w:rPr>
          <w:delText>In</w:delText>
        </w:r>
        <w:r w:rsidDel="00070044">
          <w:rPr>
            <w:color w:val="221F1F"/>
            <w:spacing w:val="-5"/>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case</w:delText>
        </w:r>
        <w:r w:rsidDel="00070044">
          <w:rPr>
            <w:color w:val="221F1F"/>
            <w:spacing w:val="-6"/>
            <w:sz w:val="20"/>
          </w:rPr>
          <w:delText xml:space="preserve"> </w:delText>
        </w:r>
        <w:r w:rsidDel="00070044">
          <w:rPr>
            <w:color w:val="221F1F"/>
            <w:sz w:val="20"/>
          </w:rPr>
          <w:delText>of</w:delText>
        </w:r>
        <w:r w:rsidDel="00070044">
          <w:rPr>
            <w:color w:val="221F1F"/>
            <w:spacing w:val="-8"/>
            <w:sz w:val="20"/>
          </w:rPr>
          <w:delText xml:space="preserve"> </w:delText>
        </w:r>
        <w:r w:rsidDel="00070044">
          <w:rPr>
            <w:color w:val="221F1F"/>
            <w:sz w:val="20"/>
          </w:rPr>
          <w:delText>isolated,</w:delText>
        </w:r>
        <w:r w:rsidDel="00070044">
          <w:rPr>
            <w:color w:val="221F1F"/>
            <w:spacing w:val="-6"/>
            <w:sz w:val="20"/>
          </w:rPr>
          <w:delText xml:space="preserve"> </w:delText>
        </w:r>
        <w:r w:rsidDel="00070044">
          <w:rPr>
            <w:color w:val="221F1F"/>
            <w:sz w:val="20"/>
          </w:rPr>
          <w:delText>missing,</w:delText>
        </w:r>
        <w:r w:rsidDel="00070044">
          <w:rPr>
            <w:color w:val="221F1F"/>
            <w:spacing w:val="-5"/>
            <w:sz w:val="20"/>
          </w:rPr>
          <w:delText xml:space="preserve"> </w:delText>
        </w:r>
        <w:r w:rsidDel="00070044">
          <w:rPr>
            <w:color w:val="221F1F"/>
            <w:sz w:val="20"/>
          </w:rPr>
          <w:delText>detained,</w:delText>
        </w:r>
        <w:r w:rsidDel="00070044">
          <w:rPr>
            <w:color w:val="221F1F"/>
            <w:spacing w:val="-8"/>
            <w:sz w:val="20"/>
          </w:rPr>
          <w:delText xml:space="preserve"> </w:delText>
        </w:r>
        <w:r w:rsidDel="00070044">
          <w:rPr>
            <w:color w:val="221F1F"/>
            <w:sz w:val="20"/>
          </w:rPr>
          <w:delText>captured,</w:delText>
        </w:r>
        <w:r w:rsidDel="00070044">
          <w:rPr>
            <w:color w:val="221F1F"/>
            <w:spacing w:val="-7"/>
            <w:sz w:val="20"/>
          </w:rPr>
          <w:delText xml:space="preserve"> </w:delText>
        </w:r>
        <w:r w:rsidDel="00070044">
          <w:rPr>
            <w:color w:val="221F1F"/>
            <w:sz w:val="20"/>
          </w:rPr>
          <w:delText>or</w:delText>
        </w:r>
        <w:r w:rsidDel="00070044">
          <w:rPr>
            <w:color w:val="221F1F"/>
            <w:spacing w:val="-8"/>
            <w:sz w:val="20"/>
          </w:rPr>
          <w:delText xml:space="preserve"> </w:delText>
        </w:r>
        <w:r w:rsidDel="00070044">
          <w:rPr>
            <w:color w:val="221F1F"/>
            <w:sz w:val="20"/>
          </w:rPr>
          <w:delText>abducted</w:delText>
        </w:r>
        <w:r w:rsidDel="00070044">
          <w:rPr>
            <w:color w:val="221F1F"/>
            <w:spacing w:val="-4"/>
            <w:sz w:val="20"/>
          </w:rPr>
          <w:delText xml:space="preserve"> </w:delText>
        </w:r>
        <w:r w:rsidDel="00070044">
          <w:rPr>
            <w:color w:val="221F1F"/>
            <w:sz w:val="20"/>
          </w:rPr>
          <w:delText>Contractor</w:delText>
        </w:r>
        <w:r w:rsidDel="00070044">
          <w:rPr>
            <w:color w:val="221F1F"/>
            <w:spacing w:val="-7"/>
            <w:sz w:val="20"/>
          </w:rPr>
          <w:delText xml:space="preserve"> </w:delText>
        </w:r>
        <w:r w:rsidDel="00070044">
          <w:rPr>
            <w:color w:val="221F1F"/>
            <w:sz w:val="20"/>
          </w:rPr>
          <w:delText>personnel,</w:delText>
        </w:r>
        <w:r w:rsidDel="00070044">
          <w:rPr>
            <w:color w:val="221F1F"/>
            <w:spacing w:val="-5"/>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Government</w:delText>
        </w:r>
        <w:r w:rsidDel="00070044">
          <w:rPr>
            <w:color w:val="221F1F"/>
            <w:spacing w:val="-5"/>
            <w:sz w:val="20"/>
          </w:rPr>
          <w:delText xml:space="preserve"> </w:delText>
        </w:r>
        <w:r w:rsidDel="00070044">
          <w:rPr>
            <w:color w:val="221F1F"/>
            <w:sz w:val="20"/>
          </w:rPr>
          <w:delText>will</w:delText>
        </w:r>
        <w:r w:rsidDel="00070044">
          <w:rPr>
            <w:color w:val="221F1F"/>
            <w:spacing w:val="-7"/>
            <w:sz w:val="20"/>
          </w:rPr>
          <w:delText xml:space="preserve"> </w:delText>
        </w:r>
        <w:r w:rsidDel="00070044">
          <w:rPr>
            <w:color w:val="221F1F"/>
            <w:sz w:val="20"/>
          </w:rPr>
          <w:delText>assist in personnel recovery actions in accordance with DoD Directive 3002.01E, Personnel Recovery in the Department of Defense.</w:delText>
        </w:r>
      </w:del>
    </w:p>
    <w:p w14:paraId="6C000864" w14:textId="7081BEFE" w:rsidR="00016C31" w:rsidDel="00070044" w:rsidRDefault="00016C31">
      <w:pPr>
        <w:pStyle w:val="BodyText"/>
        <w:spacing w:before="11"/>
        <w:rPr>
          <w:del w:id="1126" w:author="Chandler Wilson" w:date="2023-05-25T10:35:00Z"/>
          <w:sz w:val="19"/>
        </w:rPr>
      </w:pPr>
    </w:p>
    <w:p w14:paraId="584EE102" w14:textId="595C1769" w:rsidR="00016C31" w:rsidDel="00070044" w:rsidRDefault="00632607">
      <w:pPr>
        <w:pStyle w:val="ListParagraph"/>
        <w:numPr>
          <w:ilvl w:val="0"/>
          <w:numId w:val="29"/>
        </w:numPr>
        <w:tabs>
          <w:tab w:val="left" w:pos="724"/>
        </w:tabs>
        <w:ind w:right="1075" w:firstLine="0"/>
        <w:jc w:val="left"/>
        <w:rPr>
          <w:del w:id="1127" w:author="Chandler Wilson" w:date="2023-05-25T10:35:00Z"/>
          <w:sz w:val="20"/>
        </w:rPr>
      </w:pPr>
      <w:del w:id="1128" w:author="Chandler Wilson" w:date="2023-05-25T10:35:00Z">
        <w:r w:rsidDel="00070044">
          <w:rPr>
            <w:color w:val="221F1F"/>
            <w:sz w:val="20"/>
          </w:rPr>
          <w:delText>Mortuary</w:delText>
        </w:r>
        <w:r w:rsidDel="00070044">
          <w:rPr>
            <w:color w:val="221F1F"/>
            <w:spacing w:val="-4"/>
            <w:sz w:val="20"/>
          </w:rPr>
          <w:delText xml:space="preserve"> </w:delText>
        </w:r>
        <w:r w:rsidDel="00070044">
          <w:rPr>
            <w:color w:val="221F1F"/>
            <w:sz w:val="20"/>
          </w:rPr>
          <w:delText>affairs.</w:delText>
        </w:r>
        <w:r w:rsidDel="00070044">
          <w:rPr>
            <w:color w:val="221F1F"/>
            <w:spacing w:val="-4"/>
            <w:sz w:val="20"/>
          </w:rPr>
          <w:delText xml:space="preserve"> </w:delText>
        </w:r>
        <w:r w:rsidDel="00070044">
          <w:rPr>
            <w:color w:val="221F1F"/>
            <w:sz w:val="20"/>
          </w:rPr>
          <w:delText>Contractor</w:delText>
        </w:r>
        <w:r w:rsidDel="00070044">
          <w:rPr>
            <w:color w:val="221F1F"/>
            <w:spacing w:val="-5"/>
            <w:sz w:val="20"/>
          </w:rPr>
          <w:delText xml:space="preserve"> </w:delText>
        </w:r>
        <w:r w:rsidDel="00070044">
          <w:rPr>
            <w:color w:val="221F1F"/>
            <w:sz w:val="20"/>
          </w:rPr>
          <w:delText>personnel</w:delText>
        </w:r>
        <w:r w:rsidDel="00070044">
          <w:rPr>
            <w:color w:val="221F1F"/>
            <w:spacing w:val="-5"/>
            <w:sz w:val="20"/>
          </w:rPr>
          <w:delText xml:space="preserve"> </w:delText>
        </w:r>
        <w:r w:rsidDel="00070044">
          <w:rPr>
            <w:color w:val="221F1F"/>
            <w:sz w:val="20"/>
          </w:rPr>
          <w:delText>who</w:delText>
        </w:r>
        <w:r w:rsidDel="00070044">
          <w:rPr>
            <w:color w:val="221F1F"/>
            <w:spacing w:val="-4"/>
            <w:sz w:val="20"/>
          </w:rPr>
          <w:delText xml:space="preserve"> </w:delText>
        </w:r>
        <w:r w:rsidDel="00070044">
          <w:rPr>
            <w:color w:val="221F1F"/>
            <w:sz w:val="20"/>
          </w:rPr>
          <w:delText>die</w:delText>
        </w:r>
        <w:r w:rsidDel="00070044">
          <w:rPr>
            <w:color w:val="221F1F"/>
            <w:spacing w:val="-7"/>
            <w:sz w:val="20"/>
          </w:rPr>
          <w:delText xml:space="preserve"> </w:delText>
        </w:r>
        <w:r w:rsidDel="00070044">
          <w:rPr>
            <w:color w:val="221F1F"/>
            <w:sz w:val="20"/>
          </w:rPr>
          <w:delText>while</w:delText>
        </w:r>
        <w:r w:rsidDel="00070044">
          <w:rPr>
            <w:color w:val="221F1F"/>
            <w:spacing w:val="-5"/>
            <w:sz w:val="20"/>
          </w:rPr>
          <w:delText xml:space="preserve"> </w:delText>
        </w:r>
        <w:r w:rsidDel="00070044">
          <w:rPr>
            <w:color w:val="221F1F"/>
            <w:sz w:val="20"/>
          </w:rPr>
          <w:delText>in</w:delText>
        </w:r>
        <w:r w:rsidDel="00070044">
          <w:rPr>
            <w:color w:val="221F1F"/>
            <w:spacing w:val="-4"/>
            <w:sz w:val="20"/>
          </w:rPr>
          <w:delText xml:space="preserve"> </w:delText>
        </w:r>
        <w:r w:rsidDel="00070044">
          <w:rPr>
            <w:color w:val="221F1F"/>
            <w:sz w:val="20"/>
          </w:rPr>
          <w:delText>support</w:delText>
        </w:r>
        <w:r w:rsidDel="00070044">
          <w:rPr>
            <w:color w:val="221F1F"/>
            <w:spacing w:val="-5"/>
            <w:sz w:val="20"/>
          </w:rPr>
          <w:delText xml:space="preserve"> </w:delText>
        </w:r>
        <w:r w:rsidDel="00070044">
          <w:rPr>
            <w:color w:val="221F1F"/>
            <w:sz w:val="20"/>
          </w:rPr>
          <w:delText>of</w:delText>
        </w:r>
        <w:r w:rsidDel="00070044">
          <w:rPr>
            <w:color w:val="221F1F"/>
            <w:spacing w:val="-5"/>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U.S.</w:delText>
        </w:r>
        <w:r w:rsidDel="00070044">
          <w:rPr>
            <w:color w:val="221F1F"/>
            <w:spacing w:val="-5"/>
            <w:sz w:val="20"/>
          </w:rPr>
          <w:delText xml:space="preserve"> </w:delText>
        </w:r>
        <w:r w:rsidDel="00070044">
          <w:rPr>
            <w:color w:val="221F1F"/>
            <w:sz w:val="20"/>
          </w:rPr>
          <w:delText>Armed</w:delText>
        </w:r>
        <w:r w:rsidDel="00070044">
          <w:rPr>
            <w:color w:val="221F1F"/>
            <w:spacing w:val="-4"/>
            <w:sz w:val="20"/>
          </w:rPr>
          <w:delText xml:space="preserve"> </w:delText>
        </w:r>
        <w:r w:rsidDel="00070044">
          <w:rPr>
            <w:color w:val="221F1F"/>
            <w:sz w:val="20"/>
          </w:rPr>
          <w:delText>Forces</w:delText>
        </w:r>
        <w:r w:rsidDel="00070044">
          <w:rPr>
            <w:color w:val="221F1F"/>
            <w:spacing w:val="-8"/>
            <w:sz w:val="20"/>
          </w:rPr>
          <w:delText xml:space="preserve"> </w:delText>
        </w:r>
        <w:r w:rsidDel="00070044">
          <w:rPr>
            <w:color w:val="221F1F"/>
            <w:sz w:val="20"/>
          </w:rPr>
          <w:delText>shall</w:delText>
        </w:r>
        <w:r w:rsidDel="00070044">
          <w:rPr>
            <w:color w:val="221F1F"/>
            <w:spacing w:val="-5"/>
            <w:sz w:val="20"/>
          </w:rPr>
          <w:delText xml:space="preserve"> </w:delText>
        </w:r>
        <w:r w:rsidDel="00070044">
          <w:rPr>
            <w:color w:val="221F1F"/>
            <w:sz w:val="20"/>
          </w:rPr>
          <w:delText>be</w:delText>
        </w:r>
        <w:r w:rsidDel="00070044">
          <w:rPr>
            <w:color w:val="221F1F"/>
            <w:spacing w:val="-5"/>
            <w:sz w:val="20"/>
          </w:rPr>
          <w:delText xml:space="preserve"> </w:delText>
        </w:r>
        <w:r w:rsidDel="00070044">
          <w:rPr>
            <w:color w:val="221F1F"/>
            <w:sz w:val="20"/>
          </w:rPr>
          <w:delText>covered</w:delText>
        </w:r>
        <w:r w:rsidDel="00070044">
          <w:rPr>
            <w:color w:val="221F1F"/>
            <w:spacing w:val="-4"/>
            <w:sz w:val="20"/>
          </w:rPr>
          <w:delText xml:space="preserve"> </w:delText>
        </w:r>
        <w:r w:rsidDel="00070044">
          <w:rPr>
            <w:color w:val="221F1F"/>
            <w:sz w:val="20"/>
          </w:rPr>
          <w:delText>by the DoD mortuary affairs program as described in DoD Directive 1300.22, Mortuary Affairs Policy, and DoD Instruction 3020.41, Operational Contractor Support.</w:delText>
        </w:r>
      </w:del>
    </w:p>
    <w:p w14:paraId="651AED28" w14:textId="3CFAF63B" w:rsidR="00016C31" w:rsidDel="00070044" w:rsidRDefault="00016C31">
      <w:pPr>
        <w:pStyle w:val="BodyText"/>
        <w:rPr>
          <w:del w:id="1129" w:author="Chandler Wilson" w:date="2023-05-25T10:35:00Z"/>
        </w:rPr>
      </w:pPr>
    </w:p>
    <w:p w14:paraId="5508F2CB" w14:textId="75111ACD" w:rsidR="00016C31" w:rsidDel="00070044" w:rsidRDefault="00632607">
      <w:pPr>
        <w:pStyle w:val="ListParagraph"/>
        <w:numPr>
          <w:ilvl w:val="0"/>
          <w:numId w:val="29"/>
        </w:numPr>
        <w:tabs>
          <w:tab w:val="left" w:pos="724"/>
        </w:tabs>
        <w:ind w:right="896" w:firstLine="0"/>
        <w:jc w:val="both"/>
        <w:rPr>
          <w:del w:id="1130" w:author="Chandler Wilson" w:date="2023-05-25T10:35:00Z"/>
          <w:sz w:val="20"/>
        </w:rPr>
      </w:pPr>
      <w:del w:id="1131" w:author="Chandler Wilson" w:date="2023-05-25T10:35:00Z">
        <w:r w:rsidDel="00070044">
          <w:rPr>
            <w:color w:val="221F1F"/>
            <w:sz w:val="20"/>
          </w:rPr>
          <w:delText>Changes.</w:delText>
        </w:r>
        <w:r w:rsidDel="00070044">
          <w:rPr>
            <w:color w:val="221F1F"/>
            <w:spacing w:val="-3"/>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addition</w:delText>
        </w:r>
        <w:r w:rsidDel="00070044">
          <w:rPr>
            <w:color w:val="221F1F"/>
            <w:spacing w:val="-2"/>
            <w:sz w:val="20"/>
          </w:rPr>
          <w:delText xml:space="preserve"> </w:delText>
        </w:r>
        <w:r w:rsidDel="00070044">
          <w:rPr>
            <w:color w:val="221F1F"/>
            <w:sz w:val="20"/>
          </w:rPr>
          <w:delText>to</w:delText>
        </w:r>
        <w:r w:rsidDel="00070044">
          <w:rPr>
            <w:color w:val="221F1F"/>
            <w:spacing w:val="-3"/>
            <w:sz w:val="20"/>
          </w:rPr>
          <w:delText xml:space="preserve"> </w:delText>
        </w:r>
        <w:r w:rsidDel="00070044">
          <w:rPr>
            <w:color w:val="221F1F"/>
            <w:sz w:val="20"/>
          </w:rPr>
          <w:delText>the</w:delText>
        </w:r>
        <w:r w:rsidDel="00070044">
          <w:rPr>
            <w:color w:val="221F1F"/>
            <w:spacing w:val="-5"/>
            <w:sz w:val="20"/>
          </w:rPr>
          <w:delText xml:space="preserve"> </w:delText>
        </w:r>
        <w:r w:rsidDel="00070044">
          <w:rPr>
            <w:color w:val="221F1F"/>
            <w:sz w:val="20"/>
          </w:rPr>
          <w:delText>changes</w:delText>
        </w:r>
        <w:r w:rsidDel="00070044">
          <w:rPr>
            <w:color w:val="221F1F"/>
            <w:spacing w:val="-6"/>
            <w:sz w:val="20"/>
          </w:rPr>
          <w:delText xml:space="preserve"> </w:delText>
        </w:r>
        <w:r w:rsidDel="00070044">
          <w:rPr>
            <w:color w:val="221F1F"/>
            <w:sz w:val="20"/>
          </w:rPr>
          <w:delText>otherwise</w:delText>
        </w:r>
        <w:r w:rsidDel="00070044">
          <w:rPr>
            <w:color w:val="221F1F"/>
            <w:spacing w:val="-6"/>
            <w:sz w:val="20"/>
          </w:rPr>
          <w:delText xml:space="preserve"> </w:delText>
        </w:r>
        <w:r w:rsidDel="00070044">
          <w:rPr>
            <w:color w:val="221F1F"/>
            <w:sz w:val="20"/>
          </w:rPr>
          <w:delText>authorized</w:delText>
        </w:r>
        <w:r w:rsidDel="00070044">
          <w:rPr>
            <w:color w:val="221F1F"/>
            <w:spacing w:val="-4"/>
            <w:sz w:val="20"/>
          </w:rPr>
          <w:delText xml:space="preserve"> </w:delText>
        </w:r>
        <w:r w:rsidDel="00070044">
          <w:rPr>
            <w:color w:val="221F1F"/>
            <w:sz w:val="20"/>
          </w:rPr>
          <w:delText>by</w:delText>
        </w:r>
        <w:r w:rsidDel="00070044">
          <w:rPr>
            <w:color w:val="221F1F"/>
            <w:spacing w:val="-7"/>
            <w:sz w:val="20"/>
          </w:rPr>
          <w:delText xml:space="preserve"> </w:delText>
        </w:r>
        <w:r w:rsidDel="00070044">
          <w:rPr>
            <w:color w:val="221F1F"/>
            <w:sz w:val="20"/>
          </w:rPr>
          <w:delText>the</w:delText>
        </w:r>
        <w:r w:rsidDel="00070044">
          <w:rPr>
            <w:color w:val="221F1F"/>
            <w:spacing w:val="-3"/>
            <w:sz w:val="20"/>
          </w:rPr>
          <w:delText xml:space="preserve"> </w:delText>
        </w:r>
        <w:r w:rsidDel="00070044">
          <w:rPr>
            <w:color w:val="221F1F"/>
            <w:sz w:val="20"/>
          </w:rPr>
          <w:delText>Changes</w:delText>
        </w:r>
        <w:r w:rsidDel="00070044">
          <w:rPr>
            <w:color w:val="221F1F"/>
            <w:spacing w:val="-4"/>
            <w:sz w:val="20"/>
          </w:rPr>
          <w:delText xml:space="preserve"> </w:delText>
        </w:r>
        <w:r w:rsidDel="00070044">
          <w:rPr>
            <w:color w:val="221F1F"/>
            <w:sz w:val="20"/>
          </w:rPr>
          <w:delText>clause</w:delText>
        </w:r>
        <w:r w:rsidDel="00070044">
          <w:rPr>
            <w:color w:val="221F1F"/>
            <w:spacing w:val="-4"/>
            <w:sz w:val="20"/>
          </w:rPr>
          <w:delText xml:space="preserve"> </w:delText>
        </w:r>
        <w:r w:rsidDel="00070044">
          <w:rPr>
            <w:color w:val="221F1F"/>
            <w:sz w:val="20"/>
          </w:rPr>
          <w:delText>of</w:delText>
        </w:r>
        <w:r w:rsidDel="00070044">
          <w:rPr>
            <w:color w:val="221F1F"/>
            <w:spacing w:val="-3"/>
            <w:sz w:val="20"/>
          </w:rPr>
          <w:delText xml:space="preserve"> </w:delText>
        </w:r>
        <w:r w:rsidDel="00070044">
          <w:rPr>
            <w:color w:val="221F1F"/>
            <w:sz w:val="20"/>
          </w:rPr>
          <w:delText>this</w:delText>
        </w:r>
        <w:r w:rsidDel="00070044">
          <w:rPr>
            <w:color w:val="221F1F"/>
            <w:spacing w:val="-5"/>
            <w:sz w:val="20"/>
          </w:rPr>
          <w:delText xml:space="preserve"> </w:delText>
        </w:r>
        <w:r w:rsidDel="00070044">
          <w:rPr>
            <w:color w:val="221F1F"/>
            <w:sz w:val="20"/>
          </w:rPr>
          <w:delText>contract,</w:delText>
        </w:r>
        <w:r w:rsidDel="00070044">
          <w:rPr>
            <w:color w:val="221F1F"/>
            <w:spacing w:val="-2"/>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Contracting Officer</w:delText>
        </w:r>
        <w:r w:rsidDel="00070044">
          <w:rPr>
            <w:color w:val="221F1F"/>
            <w:spacing w:val="-3"/>
            <w:sz w:val="20"/>
          </w:rPr>
          <w:delText xml:space="preserve"> </w:delText>
        </w:r>
        <w:r w:rsidDel="00070044">
          <w:rPr>
            <w:color w:val="221F1F"/>
            <w:sz w:val="20"/>
          </w:rPr>
          <w:delText>may,</w:delText>
        </w:r>
        <w:r w:rsidDel="00070044">
          <w:rPr>
            <w:color w:val="221F1F"/>
            <w:spacing w:val="-4"/>
            <w:sz w:val="20"/>
          </w:rPr>
          <w:delText xml:space="preserve"> </w:delText>
        </w:r>
        <w:r w:rsidDel="00070044">
          <w:rPr>
            <w:color w:val="221F1F"/>
            <w:sz w:val="20"/>
          </w:rPr>
          <w:delText>at</w:delText>
        </w:r>
        <w:r w:rsidDel="00070044">
          <w:rPr>
            <w:color w:val="221F1F"/>
            <w:spacing w:val="-5"/>
            <w:sz w:val="20"/>
          </w:rPr>
          <w:delText xml:space="preserve"> </w:delText>
        </w:r>
        <w:r w:rsidDel="00070044">
          <w:rPr>
            <w:color w:val="221F1F"/>
            <w:sz w:val="20"/>
          </w:rPr>
          <w:delText>any</w:delText>
        </w:r>
        <w:r w:rsidDel="00070044">
          <w:rPr>
            <w:color w:val="221F1F"/>
            <w:spacing w:val="-3"/>
            <w:sz w:val="20"/>
          </w:rPr>
          <w:delText xml:space="preserve"> </w:delText>
        </w:r>
        <w:r w:rsidDel="00070044">
          <w:rPr>
            <w:color w:val="221F1F"/>
            <w:sz w:val="20"/>
          </w:rPr>
          <w:delText>time,</w:delText>
        </w:r>
        <w:r w:rsidDel="00070044">
          <w:rPr>
            <w:color w:val="221F1F"/>
            <w:spacing w:val="-6"/>
            <w:sz w:val="20"/>
          </w:rPr>
          <w:delText xml:space="preserve"> </w:delText>
        </w:r>
        <w:r w:rsidDel="00070044">
          <w:rPr>
            <w:color w:val="221F1F"/>
            <w:sz w:val="20"/>
          </w:rPr>
          <w:delText>by</w:delText>
        </w:r>
        <w:r w:rsidDel="00070044">
          <w:rPr>
            <w:color w:val="221F1F"/>
            <w:spacing w:val="-6"/>
            <w:sz w:val="20"/>
          </w:rPr>
          <w:delText xml:space="preserve"> </w:delText>
        </w:r>
        <w:r w:rsidDel="00070044">
          <w:rPr>
            <w:color w:val="221F1F"/>
            <w:sz w:val="20"/>
          </w:rPr>
          <w:delText>written</w:delText>
        </w:r>
        <w:r w:rsidDel="00070044">
          <w:rPr>
            <w:color w:val="221F1F"/>
            <w:spacing w:val="-3"/>
            <w:sz w:val="20"/>
          </w:rPr>
          <w:delText xml:space="preserve"> </w:delText>
        </w:r>
        <w:r w:rsidDel="00070044">
          <w:rPr>
            <w:color w:val="221F1F"/>
            <w:sz w:val="20"/>
          </w:rPr>
          <w:delText>order</w:delText>
        </w:r>
        <w:r w:rsidDel="00070044">
          <w:rPr>
            <w:color w:val="221F1F"/>
            <w:spacing w:val="-5"/>
            <w:sz w:val="20"/>
          </w:rPr>
          <w:delText xml:space="preserve"> </w:delText>
        </w:r>
        <w:r w:rsidDel="00070044">
          <w:rPr>
            <w:color w:val="221F1F"/>
            <w:sz w:val="20"/>
          </w:rPr>
          <w:delText>identified</w:delText>
        </w:r>
        <w:r w:rsidDel="00070044">
          <w:rPr>
            <w:color w:val="221F1F"/>
            <w:spacing w:val="-5"/>
            <w:sz w:val="20"/>
          </w:rPr>
          <w:delText xml:space="preserve"> </w:delText>
        </w:r>
        <w:r w:rsidDel="00070044">
          <w:rPr>
            <w:color w:val="221F1F"/>
            <w:sz w:val="20"/>
          </w:rPr>
          <w:delText>as</w:delText>
        </w:r>
        <w:r w:rsidDel="00070044">
          <w:rPr>
            <w:color w:val="221F1F"/>
            <w:spacing w:val="-5"/>
            <w:sz w:val="20"/>
          </w:rPr>
          <w:delText xml:space="preserve"> </w:delText>
        </w:r>
        <w:r w:rsidDel="00070044">
          <w:rPr>
            <w:color w:val="221F1F"/>
            <w:sz w:val="20"/>
          </w:rPr>
          <w:delText>a</w:delText>
        </w:r>
        <w:r w:rsidDel="00070044">
          <w:rPr>
            <w:color w:val="221F1F"/>
            <w:spacing w:val="-4"/>
            <w:sz w:val="20"/>
          </w:rPr>
          <w:delText xml:space="preserve"> </w:delText>
        </w:r>
        <w:r w:rsidDel="00070044">
          <w:rPr>
            <w:color w:val="221F1F"/>
            <w:sz w:val="20"/>
          </w:rPr>
          <w:delText>change</w:delText>
        </w:r>
        <w:r w:rsidDel="00070044">
          <w:rPr>
            <w:color w:val="221F1F"/>
            <w:spacing w:val="-3"/>
            <w:sz w:val="20"/>
          </w:rPr>
          <w:delText xml:space="preserve"> </w:delText>
        </w:r>
        <w:r w:rsidDel="00070044">
          <w:rPr>
            <w:color w:val="221F1F"/>
            <w:sz w:val="20"/>
          </w:rPr>
          <w:delText>order,</w:delText>
        </w:r>
        <w:r w:rsidDel="00070044">
          <w:rPr>
            <w:color w:val="221F1F"/>
            <w:spacing w:val="-6"/>
            <w:sz w:val="20"/>
          </w:rPr>
          <w:delText xml:space="preserve"> </w:delText>
        </w:r>
        <w:r w:rsidDel="00070044">
          <w:rPr>
            <w:color w:val="221F1F"/>
            <w:sz w:val="20"/>
          </w:rPr>
          <w:delText>make</w:delText>
        </w:r>
        <w:r w:rsidDel="00070044">
          <w:rPr>
            <w:color w:val="221F1F"/>
            <w:spacing w:val="-6"/>
            <w:sz w:val="20"/>
          </w:rPr>
          <w:delText xml:space="preserve"> </w:delText>
        </w:r>
        <w:r w:rsidDel="00070044">
          <w:rPr>
            <w:color w:val="221F1F"/>
            <w:sz w:val="20"/>
          </w:rPr>
          <w:delText>changes</w:delText>
        </w:r>
        <w:r w:rsidDel="00070044">
          <w:rPr>
            <w:color w:val="221F1F"/>
            <w:spacing w:val="-4"/>
            <w:sz w:val="20"/>
          </w:rPr>
          <w:delText xml:space="preserve"> </w:delText>
        </w:r>
        <w:r w:rsidDel="00070044">
          <w:rPr>
            <w:color w:val="221F1F"/>
            <w:sz w:val="20"/>
          </w:rPr>
          <w:delText>in</w:delText>
        </w:r>
        <w:r w:rsidDel="00070044">
          <w:rPr>
            <w:color w:val="221F1F"/>
            <w:spacing w:val="-3"/>
            <w:sz w:val="20"/>
          </w:rPr>
          <w:delText xml:space="preserve"> </w:delText>
        </w:r>
        <w:r w:rsidDel="00070044">
          <w:rPr>
            <w:color w:val="221F1F"/>
            <w:sz w:val="20"/>
          </w:rPr>
          <w:delText>the</w:delText>
        </w:r>
        <w:r w:rsidDel="00070044">
          <w:rPr>
            <w:color w:val="221F1F"/>
            <w:spacing w:val="-4"/>
            <w:sz w:val="20"/>
          </w:rPr>
          <w:delText xml:space="preserve"> </w:delText>
        </w:r>
        <w:r w:rsidDel="00070044">
          <w:rPr>
            <w:color w:val="221F1F"/>
            <w:sz w:val="20"/>
          </w:rPr>
          <w:delText>place</w:delText>
        </w:r>
        <w:r w:rsidDel="00070044">
          <w:rPr>
            <w:color w:val="221F1F"/>
            <w:spacing w:val="-3"/>
            <w:sz w:val="20"/>
          </w:rPr>
          <w:delText xml:space="preserve"> </w:delText>
        </w:r>
        <w:r w:rsidDel="00070044">
          <w:rPr>
            <w:color w:val="221F1F"/>
            <w:sz w:val="20"/>
          </w:rPr>
          <w:delText>of</w:delText>
        </w:r>
        <w:r w:rsidDel="00070044">
          <w:rPr>
            <w:color w:val="221F1F"/>
            <w:spacing w:val="-4"/>
            <w:sz w:val="20"/>
          </w:rPr>
          <w:delText xml:space="preserve"> </w:delText>
        </w:r>
        <w:r w:rsidDel="00070044">
          <w:rPr>
            <w:color w:val="221F1F"/>
            <w:sz w:val="20"/>
          </w:rPr>
          <w:delText>performance</w:delText>
        </w:r>
        <w:r w:rsidDel="00070044">
          <w:rPr>
            <w:color w:val="221F1F"/>
            <w:spacing w:val="-5"/>
            <w:sz w:val="20"/>
          </w:rPr>
          <w:delText xml:space="preserve"> </w:delText>
        </w:r>
        <w:r w:rsidDel="00070044">
          <w:rPr>
            <w:color w:val="221F1F"/>
            <w:sz w:val="20"/>
          </w:rPr>
          <w:delText>or Government-furnished</w:delText>
        </w:r>
        <w:r w:rsidDel="00070044">
          <w:rPr>
            <w:color w:val="221F1F"/>
            <w:spacing w:val="-1"/>
            <w:sz w:val="20"/>
          </w:rPr>
          <w:delText xml:space="preserve"> </w:delText>
        </w:r>
        <w:r w:rsidDel="00070044">
          <w:rPr>
            <w:color w:val="221F1F"/>
            <w:sz w:val="20"/>
          </w:rPr>
          <w:delText>facilities,</w:delText>
        </w:r>
        <w:r w:rsidDel="00070044">
          <w:rPr>
            <w:color w:val="221F1F"/>
            <w:spacing w:val="-2"/>
            <w:sz w:val="20"/>
          </w:rPr>
          <w:delText xml:space="preserve"> </w:delText>
        </w:r>
        <w:r w:rsidDel="00070044">
          <w:rPr>
            <w:color w:val="221F1F"/>
            <w:sz w:val="20"/>
          </w:rPr>
          <w:delText>equipment, material,</w:delText>
        </w:r>
        <w:r w:rsidDel="00070044">
          <w:rPr>
            <w:color w:val="221F1F"/>
            <w:spacing w:val="-2"/>
            <w:sz w:val="20"/>
          </w:rPr>
          <w:delText xml:space="preserve"> </w:delText>
        </w:r>
        <w:r w:rsidDel="00070044">
          <w:rPr>
            <w:color w:val="221F1F"/>
            <w:sz w:val="20"/>
          </w:rPr>
          <w:delText>services,</w:delText>
        </w:r>
        <w:r w:rsidDel="00070044">
          <w:rPr>
            <w:color w:val="221F1F"/>
            <w:spacing w:val="-2"/>
            <w:sz w:val="20"/>
          </w:rPr>
          <w:delText xml:space="preserve"> </w:delText>
        </w:r>
        <w:r w:rsidDel="00070044">
          <w:rPr>
            <w:color w:val="221F1F"/>
            <w:sz w:val="20"/>
          </w:rPr>
          <w:delText>or</w:delText>
        </w:r>
        <w:r w:rsidDel="00070044">
          <w:rPr>
            <w:color w:val="221F1F"/>
            <w:spacing w:val="-2"/>
            <w:sz w:val="20"/>
          </w:rPr>
          <w:delText xml:space="preserve"> </w:delText>
        </w:r>
        <w:r w:rsidDel="00070044">
          <w:rPr>
            <w:color w:val="221F1F"/>
            <w:sz w:val="20"/>
          </w:rPr>
          <w:delText>site.</w:delText>
        </w:r>
        <w:r w:rsidDel="00070044">
          <w:rPr>
            <w:color w:val="221F1F"/>
            <w:spacing w:val="-2"/>
            <w:sz w:val="20"/>
          </w:rPr>
          <w:delText xml:space="preserve"> </w:delText>
        </w:r>
        <w:r w:rsidDel="00070044">
          <w:rPr>
            <w:color w:val="221F1F"/>
            <w:sz w:val="20"/>
          </w:rPr>
          <w:delText>Any</w:delText>
        </w:r>
        <w:r w:rsidDel="00070044">
          <w:rPr>
            <w:color w:val="221F1F"/>
            <w:spacing w:val="-1"/>
            <w:sz w:val="20"/>
          </w:rPr>
          <w:delText xml:space="preserve"> </w:delText>
        </w:r>
        <w:r w:rsidDel="00070044">
          <w:rPr>
            <w:color w:val="221F1F"/>
            <w:sz w:val="20"/>
          </w:rPr>
          <w:delText>change</w:delText>
        </w:r>
        <w:r w:rsidDel="00070044">
          <w:rPr>
            <w:color w:val="221F1F"/>
            <w:spacing w:val="-2"/>
            <w:sz w:val="20"/>
          </w:rPr>
          <w:delText xml:space="preserve"> </w:delText>
        </w:r>
        <w:r w:rsidDel="00070044">
          <w:rPr>
            <w:color w:val="221F1F"/>
            <w:sz w:val="20"/>
          </w:rPr>
          <w:delText>order</w:delText>
        </w:r>
        <w:r w:rsidDel="00070044">
          <w:rPr>
            <w:color w:val="221F1F"/>
            <w:spacing w:val="-1"/>
            <w:sz w:val="20"/>
          </w:rPr>
          <w:delText xml:space="preserve"> </w:delText>
        </w:r>
        <w:r w:rsidDel="00070044">
          <w:rPr>
            <w:color w:val="221F1F"/>
            <w:sz w:val="20"/>
          </w:rPr>
          <w:delText>issued</w:delText>
        </w:r>
        <w:r w:rsidDel="00070044">
          <w:rPr>
            <w:color w:val="221F1F"/>
            <w:spacing w:val="-1"/>
            <w:sz w:val="20"/>
          </w:rPr>
          <w:delText xml:space="preserve"> </w:delText>
        </w:r>
        <w:r w:rsidDel="00070044">
          <w:rPr>
            <w:color w:val="221F1F"/>
            <w:sz w:val="20"/>
          </w:rPr>
          <w:delText>in</w:delText>
        </w:r>
        <w:r w:rsidDel="00070044">
          <w:rPr>
            <w:color w:val="221F1F"/>
            <w:spacing w:val="-1"/>
            <w:sz w:val="20"/>
          </w:rPr>
          <w:delText xml:space="preserve"> </w:delText>
        </w:r>
        <w:r w:rsidDel="00070044">
          <w:rPr>
            <w:color w:val="221F1F"/>
            <w:sz w:val="20"/>
          </w:rPr>
          <w:delText>accordance</w:delText>
        </w:r>
        <w:r w:rsidDel="00070044">
          <w:rPr>
            <w:color w:val="221F1F"/>
            <w:spacing w:val="-2"/>
            <w:sz w:val="20"/>
          </w:rPr>
          <w:delText xml:space="preserve"> </w:delText>
        </w:r>
        <w:r w:rsidDel="00070044">
          <w:rPr>
            <w:color w:val="221F1F"/>
            <w:sz w:val="20"/>
          </w:rPr>
          <w:delText>with this paragraph (p) shall be subject to the provisions of the Changes clause of this contract.</w:delText>
        </w:r>
      </w:del>
    </w:p>
    <w:p w14:paraId="535738BA" w14:textId="2C3E32EB" w:rsidR="00016C31" w:rsidDel="00070044" w:rsidRDefault="00016C31">
      <w:pPr>
        <w:pStyle w:val="BodyText"/>
        <w:spacing w:before="11"/>
        <w:rPr>
          <w:del w:id="1132" w:author="Chandler Wilson" w:date="2023-05-25T10:35:00Z"/>
          <w:sz w:val="19"/>
        </w:rPr>
      </w:pPr>
    </w:p>
    <w:p w14:paraId="54280F63" w14:textId="7E7ED101" w:rsidR="00016C31" w:rsidDel="00070044" w:rsidRDefault="00632607">
      <w:pPr>
        <w:pStyle w:val="ListParagraph"/>
        <w:numPr>
          <w:ilvl w:val="0"/>
          <w:numId w:val="29"/>
        </w:numPr>
        <w:tabs>
          <w:tab w:val="left" w:pos="724"/>
        </w:tabs>
        <w:ind w:right="1120" w:hanging="3"/>
        <w:jc w:val="left"/>
        <w:rPr>
          <w:del w:id="1133" w:author="Chandler Wilson" w:date="2023-05-25T10:35:00Z"/>
          <w:sz w:val="20"/>
        </w:rPr>
      </w:pPr>
      <w:del w:id="1134" w:author="Chandler Wilson" w:date="2023-05-25T10:35:00Z">
        <w:r w:rsidDel="00070044">
          <w:rPr>
            <w:color w:val="221F1F"/>
            <w:sz w:val="20"/>
          </w:rPr>
          <w:delText>Subcontracts.</w:delText>
        </w:r>
        <w:r w:rsidDel="00070044">
          <w:rPr>
            <w:color w:val="221F1F"/>
            <w:spacing w:val="-5"/>
            <w:sz w:val="20"/>
          </w:rPr>
          <w:delText xml:space="preserve"> </w:delText>
        </w:r>
        <w:r w:rsidDel="00070044">
          <w:rPr>
            <w:color w:val="221F1F"/>
            <w:sz w:val="20"/>
          </w:rPr>
          <w:delText>The</w:delText>
        </w:r>
        <w:r w:rsidDel="00070044">
          <w:rPr>
            <w:color w:val="221F1F"/>
            <w:spacing w:val="-6"/>
            <w:sz w:val="20"/>
          </w:rPr>
          <w:delText xml:space="preserve"> </w:delText>
        </w:r>
        <w:r w:rsidDel="00070044">
          <w:rPr>
            <w:color w:val="221F1F"/>
            <w:sz w:val="20"/>
          </w:rPr>
          <w:delText>Contractor</w:delText>
        </w:r>
        <w:r w:rsidDel="00070044">
          <w:rPr>
            <w:color w:val="221F1F"/>
            <w:spacing w:val="-7"/>
            <w:sz w:val="20"/>
          </w:rPr>
          <w:delText xml:space="preserve"> </w:delText>
        </w:r>
        <w:r w:rsidDel="00070044">
          <w:rPr>
            <w:color w:val="221F1F"/>
            <w:sz w:val="20"/>
          </w:rPr>
          <w:delText>shall</w:delText>
        </w:r>
        <w:r w:rsidDel="00070044">
          <w:rPr>
            <w:color w:val="221F1F"/>
            <w:spacing w:val="-6"/>
            <w:sz w:val="20"/>
          </w:rPr>
          <w:delText xml:space="preserve"> </w:delText>
        </w:r>
        <w:r w:rsidDel="00070044">
          <w:rPr>
            <w:color w:val="221F1F"/>
            <w:sz w:val="20"/>
          </w:rPr>
          <w:delText>incorporate</w:delText>
        </w:r>
        <w:r w:rsidDel="00070044">
          <w:rPr>
            <w:color w:val="221F1F"/>
            <w:spacing w:val="-5"/>
            <w:sz w:val="20"/>
          </w:rPr>
          <w:delText xml:space="preserve"> </w:delText>
        </w:r>
        <w:r w:rsidDel="00070044">
          <w:rPr>
            <w:color w:val="221F1F"/>
            <w:sz w:val="20"/>
          </w:rPr>
          <w:delText>the</w:delText>
        </w:r>
        <w:r w:rsidDel="00070044">
          <w:rPr>
            <w:color w:val="221F1F"/>
            <w:spacing w:val="-8"/>
            <w:sz w:val="20"/>
          </w:rPr>
          <w:delText xml:space="preserve"> </w:delText>
        </w:r>
        <w:r w:rsidDel="00070044">
          <w:rPr>
            <w:color w:val="221F1F"/>
            <w:sz w:val="20"/>
          </w:rPr>
          <w:delText>substance</w:delText>
        </w:r>
        <w:r w:rsidDel="00070044">
          <w:rPr>
            <w:color w:val="221F1F"/>
            <w:spacing w:val="-7"/>
            <w:sz w:val="20"/>
          </w:rPr>
          <w:delText xml:space="preserve"> </w:delText>
        </w:r>
        <w:r w:rsidDel="00070044">
          <w:rPr>
            <w:color w:val="221F1F"/>
            <w:sz w:val="20"/>
          </w:rPr>
          <w:delText>of</w:delText>
        </w:r>
        <w:r w:rsidDel="00070044">
          <w:rPr>
            <w:color w:val="221F1F"/>
            <w:spacing w:val="-6"/>
            <w:sz w:val="20"/>
          </w:rPr>
          <w:delText xml:space="preserve"> </w:delText>
        </w:r>
        <w:r w:rsidDel="00070044">
          <w:rPr>
            <w:color w:val="221F1F"/>
            <w:sz w:val="20"/>
          </w:rPr>
          <w:delText>this</w:delText>
        </w:r>
        <w:r w:rsidDel="00070044">
          <w:rPr>
            <w:color w:val="221F1F"/>
            <w:spacing w:val="-7"/>
            <w:sz w:val="20"/>
          </w:rPr>
          <w:delText xml:space="preserve"> </w:delText>
        </w:r>
        <w:r w:rsidDel="00070044">
          <w:rPr>
            <w:color w:val="221F1F"/>
            <w:sz w:val="20"/>
          </w:rPr>
          <w:delText>clause,</w:delText>
        </w:r>
        <w:r w:rsidDel="00070044">
          <w:rPr>
            <w:color w:val="221F1F"/>
            <w:spacing w:val="-5"/>
            <w:sz w:val="20"/>
          </w:rPr>
          <w:delText xml:space="preserve"> </w:delText>
        </w:r>
        <w:r w:rsidDel="00070044">
          <w:rPr>
            <w:color w:val="221F1F"/>
            <w:sz w:val="20"/>
          </w:rPr>
          <w:delText>including</w:delText>
        </w:r>
        <w:r w:rsidDel="00070044">
          <w:rPr>
            <w:color w:val="221F1F"/>
            <w:spacing w:val="-4"/>
            <w:sz w:val="20"/>
          </w:rPr>
          <w:delText xml:space="preserve"> </w:delText>
        </w:r>
        <w:r w:rsidDel="00070044">
          <w:rPr>
            <w:color w:val="221F1F"/>
            <w:sz w:val="20"/>
          </w:rPr>
          <w:delText>this</w:delText>
        </w:r>
        <w:r w:rsidDel="00070044">
          <w:rPr>
            <w:color w:val="221F1F"/>
            <w:spacing w:val="-7"/>
            <w:sz w:val="20"/>
          </w:rPr>
          <w:delText xml:space="preserve"> </w:delText>
        </w:r>
        <w:r w:rsidDel="00070044">
          <w:rPr>
            <w:color w:val="221F1F"/>
            <w:sz w:val="20"/>
          </w:rPr>
          <w:delText>paragraph</w:delText>
        </w:r>
        <w:r w:rsidDel="00070044">
          <w:rPr>
            <w:color w:val="221F1F"/>
            <w:spacing w:val="-4"/>
            <w:sz w:val="20"/>
          </w:rPr>
          <w:delText xml:space="preserve"> </w:delText>
        </w:r>
        <w:r w:rsidDel="00070044">
          <w:rPr>
            <w:color w:val="221F1F"/>
            <w:sz w:val="20"/>
          </w:rPr>
          <w:delText>(q),</w:delText>
        </w:r>
        <w:r w:rsidDel="00070044">
          <w:rPr>
            <w:color w:val="221F1F"/>
            <w:spacing w:val="-5"/>
            <w:sz w:val="20"/>
          </w:rPr>
          <w:delText xml:space="preserve"> </w:delText>
        </w:r>
        <w:r w:rsidDel="00070044">
          <w:rPr>
            <w:color w:val="221F1F"/>
            <w:sz w:val="20"/>
          </w:rPr>
          <w:delText>in</w:delText>
        </w:r>
        <w:r w:rsidDel="00070044">
          <w:rPr>
            <w:color w:val="221F1F"/>
            <w:spacing w:val="-5"/>
            <w:sz w:val="20"/>
          </w:rPr>
          <w:delText xml:space="preserve"> </w:delText>
        </w:r>
        <w:r w:rsidDel="00070044">
          <w:rPr>
            <w:color w:val="221F1F"/>
            <w:sz w:val="20"/>
          </w:rPr>
          <w:delText>all subcontracts when subcontractor personnel are supporting U.S. Armed Forces deployed</w:delText>
        </w:r>
      </w:del>
    </w:p>
    <w:p w14:paraId="1FE31E4F" w14:textId="730C2E13" w:rsidR="00016C31" w:rsidDel="00070044" w:rsidRDefault="00900DE8">
      <w:pPr>
        <w:pStyle w:val="BodyText"/>
        <w:spacing w:line="228" w:lineRule="exact"/>
        <w:ind w:left="219"/>
        <w:rPr>
          <w:del w:id="1135" w:author="Chandler Wilson" w:date="2023-05-25T10:35:00Z"/>
        </w:rPr>
      </w:pPr>
      <w:del w:id="1136" w:author="Chandler Wilson" w:date="2023-05-25T10:35:00Z">
        <w:r>
          <w:pict w14:anchorId="0C0895FC">
            <v:rect id="docshape93" o:spid="_x0000_s1035" style="position:absolute;left:0;text-align:left;margin-left:59.5pt;margin-top:33.75pt;width:515pt;height:1.45pt;z-index:-18471936;mso-position-horizontal-relative:page" fillcolor="#0e233d" stroked="f">
              <w10:wrap anchorx="page"/>
            </v:rect>
          </w:pict>
        </w:r>
        <w:r w:rsidR="00632607" w:rsidDel="00070044">
          <w:rPr>
            <w:color w:val="221F1F"/>
          </w:rPr>
          <w:delText>outside</w:delText>
        </w:r>
        <w:r w:rsidR="00632607" w:rsidDel="00070044">
          <w:rPr>
            <w:color w:val="221F1F"/>
            <w:spacing w:val="-8"/>
          </w:rPr>
          <w:delText xml:space="preserve"> </w:delText>
        </w:r>
        <w:r w:rsidR="00632607" w:rsidDel="00070044">
          <w:rPr>
            <w:color w:val="221F1F"/>
          </w:rPr>
          <w:delText>the</w:delText>
        </w:r>
        <w:r w:rsidR="00632607" w:rsidDel="00070044">
          <w:rPr>
            <w:color w:val="221F1F"/>
            <w:spacing w:val="-9"/>
          </w:rPr>
          <w:delText xml:space="preserve"> </w:delText>
        </w:r>
        <w:r w:rsidR="00632607" w:rsidDel="00070044">
          <w:rPr>
            <w:color w:val="221F1F"/>
          </w:rPr>
          <w:delText>United</w:delText>
        </w:r>
        <w:r w:rsidR="00632607" w:rsidDel="00070044">
          <w:rPr>
            <w:color w:val="221F1F"/>
            <w:spacing w:val="-8"/>
          </w:rPr>
          <w:delText xml:space="preserve"> </w:delText>
        </w:r>
        <w:r w:rsidR="00632607" w:rsidDel="00070044">
          <w:rPr>
            <w:color w:val="221F1F"/>
          </w:rPr>
          <w:delText>States</w:delText>
        </w:r>
        <w:r w:rsidR="00632607" w:rsidDel="00070044">
          <w:rPr>
            <w:color w:val="221F1F"/>
            <w:spacing w:val="-9"/>
          </w:rPr>
          <w:delText xml:space="preserve"> </w:delText>
        </w:r>
        <w:r w:rsidR="00632607" w:rsidDel="00070044">
          <w:rPr>
            <w:color w:val="221F1F"/>
          </w:rPr>
          <w:delText>in-</w:delText>
        </w:r>
        <w:r w:rsidR="00632607" w:rsidDel="00070044">
          <w:rPr>
            <w:color w:val="221F1F"/>
            <w:spacing w:val="-10"/>
          </w:rPr>
          <w:delText>-</w:delText>
        </w:r>
      </w:del>
    </w:p>
    <w:p w14:paraId="670E9244" w14:textId="355082D1" w:rsidR="00016C31" w:rsidDel="00070044" w:rsidRDefault="00016C31">
      <w:pPr>
        <w:spacing w:line="228" w:lineRule="exact"/>
        <w:rPr>
          <w:del w:id="1137" w:author="Chandler Wilson" w:date="2023-05-25T10:35:00Z"/>
        </w:rPr>
        <w:sectPr w:rsidR="00016C31" w:rsidDel="00070044">
          <w:pgSz w:w="12240" w:h="15840"/>
          <w:pgMar w:top="1360" w:right="640" w:bottom="1060" w:left="1000" w:header="0" w:footer="801" w:gutter="0"/>
          <w:cols w:space="720"/>
        </w:sectPr>
      </w:pPr>
    </w:p>
    <w:p w14:paraId="350E252D" w14:textId="4DD5182B" w:rsidR="00016C31" w:rsidDel="00070044" w:rsidRDefault="00632607">
      <w:pPr>
        <w:pStyle w:val="ListParagraph"/>
        <w:numPr>
          <w:ilvl w:val="0"/>
          <w:numId w:val="13"/>
        </w:numPr>
        <w:tabs>
          <w:tab w:val="left" w:pos="724"/>
        </w:tabs>
        <w:spacing w:before="80"/>
        <w:rPr>
          <w:del w:id="1138" w:author="Chandler Wilson" w:date="2023-05-25T10:35:00Z"/>
          <w:sz w:val="20"/>
        </w:rPr>
      </w:pPr>
      <w:del w:id="1139" w:author="Chandler Wilson" w:date="2023-05-25T10:35:00Z">
        <w:r w:rsidDel="00070044">
          <w:rPr>
            <w:color w:val="221F1F"/>
            <w:spacing w:val="-2"/>
            <w:sz w:val="20"/>
          </w:rPr>
          <w:lastRenderedPageBreak/>
          <w:delText>Contingency</w:delText>
        </w:r>
        <w:r w:rsidDel="00070044">
          <w:rPr>
            <w:color w:val="221F1F"/>
            <w:spacing w:val="7"/>
            <w:sz w:val="20"/>
          </w:rPr>
          <w:delText xml:space="preserve"> </w:delText>
        </w:r>
        <w:r w:rsidDel="00070044">
          <w:rPr>
            <w:color w:val="221F1F"/>
            <w:spacing w:val="-2"/>
            <w:sz w:val="20"/>
          </w:rPr>
          <w:delText>operations;</w:delText>
        </w:r>
      </w:del>
    </w:p>
    <w:p w14:paraId="7AB50D74" w14:textId="030D1380" w:rsidR="00016C31" w:rsidDel="00070044" w:rsidRDefault="00016C31">
      <w:pPr>
        <w:pStyle w:val="BodyText"/>
        <w:spacing w:before="10"/>
        <w:rPr>
          <w:del w:id="1140" w:author="Chandler Wilson" w:date="2023-05-25T10:35:00Z"/>
          <w:sz w:val="19"/>
        </w:rPr>
      </w:pPr>
    </w:p>
    <w:p w14:paraId="0ED220BE" w14:textId="69069C77" w:rsidR="00016C31" w:rsidDel="00070044" w:rsidRDefault="00632607">
      <w:pPr>
        <w:pStyle w:val="ListParagraph"/>
        <w:numPr>
          <w:ilvl w:val="0"/>
          <w:numId w:val="13"/>
        </w:numPr>
        <w:tabs>
          <w:tab w:val="left" w:pos="724"/>
        </w:tabs>
        <w:spacing w:before="1"/>
        <w:rPr>
          <w:del w:id="1141" w:author="Chandler Wilson" w:date="2023-05-25T10:35:00Z"/>
          <w:sz w:val="20"/>
        </w:rPr>
      </w:pPr>
      <w:del w:id="1142" w:author="Chandler Wilson" w:date="2023-05-25T10:35:00Z">
        <w:r w:rsidDel="00070044">
          <w:rPr>
            <w:color w:val="221F1F"/>
            <w:sz w:val="20"/>
          </w:rPr>
          <w:delText>Peace</w:delText>
        </w:r>
        <w:r w:rsidDel="00070044">
          <w:rPr>
            <w:color w:val="221F1F"/>
            <w:spacing w:val="-13"/>
            <w:sz w:val="20"/>
          </w:rPr>
          <w:delText xml:space="preserve"> </w:delText>
        </w:r>
        <w:r w:rsidDel="00070044">
          <w:rPr>
            <w:color w:val="221F1F"/>
            <w:sz w:val="20"/>
          </w:rPr>
          <w:delText>operations</w:delText>
        </w:r>
        <w:r w:rsidDel="00070044">
          <w:rPr>
            <w:color w:val="221F1F"/>
            <w:spacing w:val="-12"/>
            <w:sz w:val="20"/>
          </w:rPr>
          <w:delText xml:space="preserve"> </w:delText>
        </w:r>
        <w:r w:rsidDel="00070044">
          <w:rPr>
            <w:color w:val="221F1F"/>
            <w:sz w:val="20"/>
          </w:rPr>
          <w:delText>consistent</w:delText>
        </w:r>
        <w:r w:rsidDel="00070044">
          <w:rPr>
            <w:color w:val="221F1F"/>
            <w:spacing w:val="-13"/>
            <w:sz w:val="20"/>
          </w:rPr>
          <w:delText xml:space="preserve"> </w:delText>
        </w:r>
        <w:r w:rsidDel="00070044">
          <w:rPr>
            <w:color w:val="221F1F"/>
            <w:sz w:val="20"/>
          </w:rPr>
          <w:delText>with</w:delText>
        </w:r>
        <w:r w:rsidDel="00070044">
          <w:rPr>
            <w:color w:val="221F1F"/>
            <w:spacing w:val="-12"/>
            <w:sz w:val="20"/>
          </w:rPr>
          <w:delText xml:space="preserve"> </w:delText>
        </w:r>
        <w:r w:rsidDel="00070044">
          <w:rPr>
            <w:color w:val="221F1F"/>
            <w:sz w:val="20"/>
          </w:rPr>
          <w:delText>Joint</w:delText>
        </w:r>
        <w:r w:rsidDel="00070044">
          <w:rPr>
            <w:color w:val="221F1F"/>
            <w:spacing w:val="-13"/>
            <w:sz w:val="20"/>
          </w:rPr>
          <w:delText xml:space="preserve"> </w:delText>
        </w:r>
        <w:r w:rsidDel="00070044">
          <w:rPr>
            <w:color w:val="221F1F"/>
            <w:sz w:val="20"/>
          </w:rPr>
          <w:delText>Publication</w:delText>
        </w:r>
        <w:r w:rsidDel="00070044">
          <w:rPr>
            <w:color w:val="221F1F"/>
            <w:spacing w:val="-10"/>
            <w:sz w:val="20"/>
          </w:rPr>
          <w:delText xml:space="preserve"> </w:delText>
        </w:r>
        <w:r w:rsidDel="00070044">
          <w:rPr>
            <w:color w:val="221F1F"/>
            <w:sz w:val="20"/>
          </w:rPr>
          <w:delText>3-07.3;</w:delText>
        </w:r>
        <w:r w:rsidDel="00070044">
          <w:rPr>
            <w:color w:val="221F1F"/>
            <w:spacing w:val="-12"/>
            <w:sz w:val="20"/>
          </w:rPr>
          <w:delText xml:space="preserve"> </w:delText>
        </w:r>
        <w:r w:rsidDel="00070044">
          <w:rPr>
            <w:color w:val="221F1F"/>
            <w:spacing w:val="-5"/>
            <w:sz w:val="20"/>
          </w:rPr>
          <w:delText>or</w:delText>
        </w:r>
      </w:del>
    </w:p>
    <w:p w14:paraId="2E3EC768" w14:textId="3DAD82A2" w:rsidR="00016C31" w:rsidDel="00070044" w:rsidRDefault="00016C31">
      <w:pPr>
        <w:pStyle w:val="BodyText"/>
        <w:rPr>
          <w:del w:id="1143" w:author="Chandler Wilson" w:date="2023-05-25T10:35:00Z"/>
        </w:rPr>
      </w:pPr>
    </w:p>
    <w:p w14:paraId="3974A4F7" w14:textId="0D9367C1" w:rsidR="00016C31" w:rsidDel="00070044" w:rsidRDefault="00632607">
      <w:pPr>
        <w:pStyle w:val="ListParagraph"/>
        <w:numPr>
          <w:ilvl w:val="0"/>
          <w:numId w:val="13"/>
        </w:numPr>
        <w:tabs>
          <w:tab w:val="left" w:pos="724"/>
        </w:tabs>
        <w:ind w:left="440" w:right="882" w:firstLine="0"/>
        <w:rPr>
          <w:del w:id="1144" w:author="Chandler Wilson" w:date="2023-05-25T10:35:00Z"/>
          <w:sz w:val="20"/>
        </w:rPr>
      </w:pPr>
      <w:del w:id="1145" w:author="Chandler Wilson" w:date="2023-05-25T10:35:00Z">
        <w:r w:rsidDel="00070044">
          <w:rPr>
            <w:color w:val="221F1F"/>
            <w:sz w:val="20"/>
          </w:rPr>
          <w:delText>Other</w:delText>
        </w:r>
        <w:r w:rsidDel="00070044">
          <w:rPr>
            <w:color w:val="221F1F"/>
            <w:spacing w:val="-5"/>
            <w:sz w:val="20"/>
          </w:rPr>
          <w:delText xml:space="preserve"> </w:delText>
        </w:r>
        <w:r w:rsidDel="00070044">
          <w:rPr>
            <w:color w:val="221F1F"/>
            <w:sz w:val="20"/>
          </w:rPr>
          <w:delText>military</w:delText>
        </w:r>
        <w:r w:rsidDel="00070044">
          <w:rPr>
            <w:color w:val="221F1F"/>
            <w:spacing w:val="-5"/>
            <w:sz w:val="20"/>
          </w:rPr>
          <w:delText xml:space="preserve"> </w:delText>
        </w:r>
        <w:r w:rsidDel="00070044">
          <w:rPr>
            <w:color w:val="221F1F"/>
            <w:sz w:val="20"/>
          </w:rPr>
          <w:delText>operations</w:delText>
        </w:r>
        <w:r w:rsidDel="00070044">
          <w:rPr>
            <w:color w:val="221F1F"/>
            <w:spacing w:val="-7"/>
            <w:sz w:val="20"/>
          </w:rPr>
          <w:delText xml:space="preserve"> </w:delText>
        </w:r>
        <w:r w:rsidDel="00070044">
          <w:rPr>
            <w:color w:val="221F1F"/>
            <w:sz w:val="20"/>
          </w:rPr>
          <w:delText>or</w:delText>
        </w:r>
        <w:r w:rsidDel="00070044">
          <w:rPr>
            <w:color w:val="221F1F"/>
            <w:spacing w:val="-6"/>
            <w:sz w:val="20"/>
          </w:rPr>
          <w:delText xml:space="preserve"> </w:delText>
        </w:r>
        <w:r w:rsidDel="00070044">
          <w:rPr>
            <w:color w:val="221F1F"/>
            <w:sz w:val="20"/>
          </w:rPr>
          <w:delText>military</w:delText>
        </w:r>
        <w:r w:rsidDel="00070044">
          <w:rPr>
            <w:color w:val="221F1F"/>
            <w:spacing w:val="-5"/>
            <w:sz w:val="20"/>
          </w:rPr>
          <w:delText xml:space="preserve"> </w:delText>
        </w:r>
        <w:r w:rsidDel="00070044">
          <w:rPr>
            <w:color w:val="221F1F"/>
            <w:sz w:val="20"/>
          </w:rPr>
          <w:delText>exercises,</w:delText>
        </w:r>
        <w:r w:rsidDel="00070044">
          <w:rPr>
            <w:color w:val="221F1F"/>
            <w:spacing w:val="-5"/>
            <w:sz w:val="20"/>
          </w:rPr>
          <w:delText xml:space="preserve"> </w:delText>
        </w:r>
        <w:r w:rsidDel="00070044">
          <w:rPr>
            <w:color w:val="221F1F"/>
            <w:sz w:val="20"/>
          </w:rPr>
          <w:delText>when</w:delText>
        </w:r>
        <w:r w:rsidDel="00070044">
          <w:rPr>
            <w:color w:val="221F1F"/>
            <w:spacing w:val="-6"/>
            <w:sz w:val="20"/>
          </w:rPr>
          <w:delText xml:space="preserve"> </w:delText>
        </w:r>
        <w:r w:rsidDel="00070044">
          <w:rPr>
            <w:color w:val="221F1F"/>
            <w:sz w:val="20"/>
          </w:rPr>
          <w:delText>designated</w:delText>
        </w:r>
        <w:r w:rsidDel="00070044">
          <w:rPr>
            <w:color w:val="221F1F"/>
            <w:spacing w:val="-4"/>
            <w:sz w:val="20"/>
          </w:rPr>
          <w:delText xml:space="preserve"> </w:delText>
        </w:r>
        <w:r w:rsidDel="00070044">
          <w:rPr>
            <w:color w:val="221F1F"/>
            <w:sz w:val="20"/>
          </w:rPr>
          <w:delText>by</w:delText>
        </w:r>
        <w:r w:rsidDel="00070044">
          <w:rPr>
            <w:color w:val="221F1F"/>
            <w:spacing w:val="-5"/>
            <w:sz w:val="20"/>
          </w:rPr>
          <w:delText xml:space="preserve"> </w:delText>
        </w:r>
        <w:r w:rsidDel="00070044">
          <w:rPr>
            <w:color w:val="221F1F"/>
            <w:sz w:val="20"/>
          </w:rPr>
          <w:delText>the</w:delText>
        </w:r>
        <w:r w:rsidDel="00070044">
          <w:rPr>
            <w:color w:val="221F1F"/>
            <w:spacing w:val="-7"/>
            <w:sz w:val="20"/>
          </w:rPr>
          <w:delText xml:space="preserve"> </w:delText>
        </w:r>
        <w:r w:rsidDel="00070044">
          <w:rPr>
            <w:color w:val="221F1F"/>
            <w:sz w:val="20"/>
          </w:rPr>
          <w:delText>Combatant</w:delText>
        </w:r>
        <w:r w:rsidDel="00070044">
          <w:rPr>
            <w:color w:val="221F1F"/>
            <w:spacing w:val="-7"/>
            <w:sz w:val="20"/>
          </w:rPr>
          <w:delText xml:space="preserve"> </w:delText>
        </w:r>
        <w:r w:rsidDel="00070044">
          <w:rPr>
            <w:color w:val="221F1F"/>
            <w:sz w:val="20"/>
          </w:rPr>
          <w:delText>Commander</w:delText>
        </w:r>
        <w:r w:rsidDel="00070044">
          <w:rPr>
            <w:color w:val="221F1F"/>
            <w:spacing w:val="-5"/>
            <w:sz w:val="20"/>
          </w:rPr>
          <w:delText xml:space="preserve"> </w:delText>
        </w:r>
        <w:r w:rsidDel="00070044">
          <w:rPr>
            <w:color w:val="221F1F"/>
            <w:sz w:val="20"/>
          </w:rPr>
          <w:delText>or</w:delText>
        </w:r>
        <w:r w:rsidDel="00070044">
          <w:rPr>
            <w:color w:val="221F1F"/>
            <w:spacing w:val="-6"/>
            <w:sz w:val="20"/>
          </w:rPr>
          <w:delText xml:space="preserve"> </w:delText>
        </w:r>
        <w:r w:rsidDel="00070044">
          <w:rPr>
            <w:color w:val="221F1F"/>
            <w:sz w:val="20"/>
          </w:rPr>
          <w:delText>as</w:delText>
        </w:r>
        <w:r w:rsidDel="00070044">
          <w:rPr>
            <w:color w:val="221F1F"/>
            <w:spacing w:val="-6"/>
            <w:sz w:val="20"/>
          </w:rPr>
          <w:delText xml:space="preserve"> </w:delText>
        </w:r>
        <w:r w:rsidDel="00070044">
          <w:rPr>
            <w:color w:val="221F1F"/>
            <w:sz w:val="20"/>
          </w:rPr>
          <w:delText>directed</w:delText>
        </w:r>
        <w:r w:rsidDel="00070044">
          <w:rPr>
            <w:color w:val="221F1F"/>
            <w:spacing w:val="-5"/>
            <w:sz w:val="20"/>
          </w:rPr>
          <w:delText xml:space="preserve"> </w:delText>
        </w:r>
        <w:r w:rsidDel="00070044">
          <w:rPr>
            <w:color w:val="221F1F"/>
            <w:sz w:val="20"/>
          </w:rPr>
          <w:delText>by the Secretary of Defense.</w:delText>
        </w:r>
      </w:del>
    </w:p>
    <w:p w14:paraId="4AE97CCF" w14:textId="6B000F3B" w:rsidR="00016C31" w:rsidDel="00070044" w:rsidRDefault="00016C31">
      <w:pPr>
        <w:pStyle w:val="BodyText"/>
        <w:spacing w:before="11"/>
        <w:rPr>
          <w:del w:id="1146" w:author="Chandler Wilson" w:date="2023-05-25T10:35:00Z"/>
          <w:sz w:val="19"/>
        </w:rPr>
      </w:pPr>
    </w:p>
    <w:p w14:paraId="7A65EC4F" w14:textId="3C7B04A9" w:rsidR="00016C31" w:rsidDel="00070044" w:rsidRDefault="00632607">
      <w:pPr>
        <w:pStyle w:val="BodyText"/>
        <w:ind w:left="219"/>
        <w:rPr>
          <w:del w:id="1147" w:author="Chandler Wilson" w:date="2023-05-25T10:35:00Z"/>
        </w:rPr>
      </w:pPr>
      <w:del w:id="1148" w:author="Chandler Wilson" w:date="2023-05-25T10:35:00Z">
        <w:r w:rsidDel="00070044">
          <w:rPr>
            <w:color w:val="221F1F"/>
          </w:rPr>
          <w:delText>(End</w:delText>
        </w:r>
        <w:r w:rsidDel="00070044">
          <w:rPr>
            <w:color w:val="221F1F"/>
            <w:spacing w:val="-4"/>
          </w:rPr>
          <w:delText xml:space="preserve"> </w:delText>
        </w:r>
        <w:r w:rsidDel="00070044">
          <w:rPr>
            <w:color w:val="221F1F"/>
          </w:rPr>
          <w:delText>of</w:delText>
        </w:r>
        <w:r w:rsidDel="00070044">
          <w:rPr>
            <w:color w:val="221F1F"/>
            <w:spacing w:val="-4"/>
          </w:rPr>
          <w:delText xml:space="preserve"> </w:delText>
        </w:r>
        <w:r w:rsidDel="00070044">
          <w:rPr>
            <w:color w:val="221F1F"/>
            <w:spacing w:val="-2"/>
          </w:rPr>
          <w:delText>clause)</w:delText>
        </w:r>
      </w:del>
    </w:p>
    <w:p w14:paraId="33278E1B" w14:textId="77777777" w:rsidR="00016C31" w:rsidRDefault="00016C31">
      <w:pPr>
        <w:pStyle w:val="BodyText"/>
        <w:rPr>
          <w:sz w:val="22"/>
        </w:rPr>
      </w:pPr>
    </w:p>
    <w:p w14:paraId="0F8381F2" w14:textId="77777777" w:rsidR="00016C31" w:rsidRDefault="00016C31">
      <w:pPr>
        <w:pStyle w:val="BodyText"/>
        <w:rPr>
          <w:sz w:val="22"/>
        </w:rPr>
      </w:pPr>
    </w:p>
    <w:p w14:paraId="431CD61D" w14:textId="77777777" w:rsidR="00016C31" w:rsidRDefault="00016C31">
      <w:pPr>
        <w:pStyle w:val="BodyText"/>
        <w:rPr>
          <w:sz w:val="22"/>
        </w:rPr>
      </w:pPr>
    </w:p>
    <w:p w14:paraId="444EEF07" w14:textId="177304DF" w:rsidR="00016C31" w:rsidRDefault="00632607">
      <w:pPr>
        <w:pStyle w:val="BodyText"/>
        <w:spacing w:before="163"/>
        <w:ind w:left="219" w:right="999"/>
      </w:pPr>
      <w:r>
        <w:rPr>
          <w:color w:val="221F1F"/>
        </w:rPr>
        <w:t>252.225-7043</w:t>
      </w:r>
      <w:r>
        <w:rPr>
          <w:color w:val="221F1F"/>
          <w:spacing w:val="-13"/>
        </w:rPr>
        <w:t xml:space="preserve"> </w:t>
      </w:r>
      <w:r>
        <w:rPr>
          <w:color w:val="221F1F"/>
        </w:rPr>
        <w:t>ANTITERRORISM/FORCE</w:t>
      </w:r>
      <w:r>
        <w:rPr>
          <w:color w:val="221F1F"/>
          <w:spacing w:val="-11"/>
        </w:rPr>
        <w:t xml:space="preserve"> </w:t>
      </w:r>
      <w:r>
        <w:rPr>
          <w:color w:val="221F1F"/>
        </w:rPr>
        <w:t>PROTECTION</w:t>
      </w:r>
      <w:r>
        <w:rPr>
          <w:color w:val="221F1F"/>
          <w:spacing w:val="-9"/>
        </w:rPr>
        <w:t xml:space="preserve"> </w:t>
      </w:r>
      <w:r>
        <w:rPr>
          <w:color w:val="221F1F"/>
        </w:rPr>
        <w:t>POLICY</w:t>
      </w:r>
      <w:r>
        <w:rPr>
          <w:color w:val="221F1F"/>
          <w:spacing w:val="-11"/>
        </w:rPr>
        <w:t xml:space="preserve"> </w:t>
      </w:r>
      <w:r>
        <w:rPr>
          <w:color w:val="221F1F"/>
        </w:rPr>
        <w:t>FOR</w:t>
      </w:r>
      <w:r>
        <w:rPr>
          <w:color w:val="221F1F"/>
          <w:spacing w:val="-13"/>
        </w:rPr>
        <w:t xml:space="preserve"> </w:t>
      </w:r>
      <w:r>
        <w:rPr>
          <w:color w:val="221F1F"/>
        </w:rPr>
        <w:t>DEFENSE</w:t>
      </w:r>
      <w:r>
        <w:rPr>
          <w:color w:val="221F1F"/>
          <w:spacing w:val="-12"/>
        </w:rPr>
        <w:t xml:space="preserve"> </w:t>
      </w:r>
      <w:r>
        <w:rPr>
          <w:color w:val="221F1F"/>
        </w:rPr>
        <w:t>CONTRACTORS</w:t>
      </w:r>
      <w:r>
        <w:rPr>
          <w:color w:val="221F1F"/>
          <w:spacing w:val="-11"/>
        </w:rPr>
        <w:t xml:space="preserve"> </w:t>
      </w:r>
      <w:r>
        <w:rPr>
          <w:color w:val="221F1F"/>
        </w:rPr>
        <w:t>OUTSIDE THE UNITED STATES (JUN 2015)</w:t>
      </w:r>
    </w:p>
    <w:p w14:paraId="2334A6E0" w14:textId="328E9A48" w:rsidR="00016C31" w:rsidRDefault="00016C31">
      <w:pPr>
        <w:pStyle w:val="BodyText"/>
        <w:spacing w:before="10"/>
        <w:rPr>
          <w:sz w:val="19"/>
        </w:rPr>
      </w:pPr>
    </w:p>
    <w:p w14:paraId="35F2B638" w14:textId="61F1EA5F" w:rsidR="00016C31" w:rsidRDefault="00632607">
      <w:pPr>
        <w:pStyle w:val="ListParagraph"/>
        <w:numPr>
          <w:ilvl w:val="1"/>
          <w:numId w:val="13"/>
        </w:numPr>
        <w:tabs>
          <w:tab w:val="left" w:pos="712"/>
        </w:tabs>
        <w:ind w:right="1270" w:firstLine="0"/>
        <w:rPr>
          <w:sz w:val="20"/>
        </w:rPr>
      </w:pPr>
      <w:r>
        <w:rPr>
          <w:color w:val="221F1F"/>
          <w:sz w:val="20"/>
        </w:rPr>
        <w:t>Definition.</w:t>
      </w:r>
      <w:r>
        <w:rPr>
          <w:color w:val="221F1F"/>
          <w:spacing w:val="-5"/>
          <w:sz w:val="20"/>
        </w:rPr>
        <w:t xml:space="preserve"> </w:t>
      </w:r>
      <w:r>
        <w:rPr>
          <w:color w:val="221F1F"/>
          <w:sz w:val="20"/>
        </w:rPr>
        <w:t>United</w:t>
      </w:r>
      <w:r>
        <w:rPr>
          <w:color w:val="221F1F"/>
          <w:spacing w:val="-6"/>
          <w:sz w:val="20"/>
        </w:rPr>
        <w:t xml:space="preserve"> </w:t>
      </w:r>
      <w:r>
        <w:rPr>
          <w:color w:val="221F1F"/>
          <w:sz w:val="20"/>
        </w:rPr>
        <w:t>States,</w:t>
      </w:r>
      <w:r>
        <w:rPr>
          <w:color w:val="221F1F"/>
          <w:spacing w:val="-5"/>
          <w:sz w:val="20"/>
        </w:rPr>
        <w:t xml:space="preserve"> </w:t>
      </w:r>
      <w:r>
        <w:rPr>
          <w:color w:val="221F1F"/>
          <w:sz w:val="20"/>
        </w:rPr>
        <w:t>as</w:t>
      </w:r>
      <w:r>
        <w:rPr>
          <w:color w:val="221F1F"/>
          <w:spacing w:val="-4"/>
          <w:sz w:val="20"/>
        </w:rPr>
        <w:t xml:space="preserve"> </w:t>
      </w:r>
      <w:r>
        <w:rPr>
          <w:color w:val="221F1F"/>
          <w:sz w:val="20"/>
        </w:rPr>
        <w:t>used</w:t>
      </w:r>
      <w:r>
        <w:rPr>
          <w:color w:val="221F1F"/>
          <w:spacing w:val="-5"/>
          <w:sz w:val="20"/>
        </w:rPr>
        <w:t xml:space="preserve"> </w:t>
      </w:r>
      <w:r>
        <w:rPr>
          <w:color w:val="221F1F"/>
          <w:sz w:val="20"/>
        </w:rPr>
        <w:t>in</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5"/>
          <w:sz w:val="20"/>
        </w:rPr>
        <w:t xml:space="preserve"> </w:t>
      </w:r>
      <w:r>
        <w:rPr>
          <w:color w:val="221F1F"/>
          <w:sz w:val="20"/>
        </w:rPr>
        <w:t>means,</w:t>
      </w:r>
      <w:r>
        <w:rPr>
          <w:color w:val="221F1F"/>
          <w:spacing w:val="-7"/>
          <w:sz w:val="20"/>
        </w:rPr>
        <w:t xml:space="preserve"> </w:t>
      </w:r>
      <w:r>
        <w:rPr>
          <w:color w:val="221F1F"/>
          <w:sz w:val="20"/>
        </w:rPr>
        <w:t>the</w:t>
      </w:r>
      <w:r>
        <w:rPr>
          <w:color w:val="221F1F"/>
          <w:spacing w:val="-5"/>
          <w:sz w:val="20"/>
        </w:rPr>
        <w:t xml:space="preserve"> </w:t>
      </w:r>
      <w:r>
        <w:rPr>
          <w:color w:val="221F1F"/>
          <w:sz w:val="20"/>
        </w:rPr>
        <w:t>50</w:t>
      </w:r>
      <w:r>
        <w:rPr>
          <w:color w:val="221F1F"/>
          <w:spacing w:val="-5"/>
          <w:sz w:val="20"/>
        </w:rPr>
        <w:t xml:space="preserve"> </w:t>
      </w:r>
      <w:r>
        <w:rPr>
          <w:color w:val="221F1F"/>
          <w:sz w:val="20"/>
        </w:rPr>
        <w:t>States,</w:t>
      </w:r>
      <w:r>
        <w:rPr>
          <w:color w:val="221F1F"/>
          <w:spacing w:val="-5"/>
          <w:sz w:val="20"/>
        </w:rPr>
        <w:t xml:space="preserve"> </w:t>
      </w:r>
      <w:r>
        <w:rPr>
          <w:color w:val="221F1F"/>
          <w:sz w:val="20"/>
        </w:rPr>
        <w:t>the</w:t>
      </w:r>
      <w:r>
        <w:rPr>
          <w:color w:val="221F1F"/>
          <w:spacing w:val="-5"/>
          <w:sz w:val="20"/>
        </w:rPr>
        <w:t xml:space="preserve"> </w:t>
      </w:r>
      <w:r>
        <w:rPr>
          <w:color w:val="221F1F"/>
          <w:sz w:val="20"/>
        </w:rPr>
        <w:t>District</w:t>
      </w:r>
      <w:r>
        <w:rPr>
          <w:color w:val="221F1F"/>
          <w:spacing w:val="-5"/>
          <w:sz w:val="20"/>
        </w:rPr>
        <w:t xml:space="preserve"> </w:t>
      </w:r>
      <w:r>
        <w:rPr>
          <w:color w:val="221F1F"/>
          <w:sz w:val="20"/>
        </w:rPr>
        <w:t>of</w:t>
      </w:r>
      <w:r>
        <w:rPr>
          <w:color w:val="221F1F"/>
          <w:spacing w:val="-5"/>
          <w:sz w:val="20"/>
        </w:rPr>
        <w:t xml:space="preserve"> </w:t>
      </w:r>
      <w:r>
        <w:rPr>
          <w:color w:val="221F1F"/>
          <w:sz w:val="20"/>
        </w:rPr>
        <w:t>Columbia,</w:t>
      </w:r>
      <w:r>
        <w:rPr>
          <w:color w:val="221F1F"/>
          <w:spacing w:val="-4"/>
          <w:sz w:val="20"/>
        </w:rPr>
        <w:t xml:space="preserve"> </w:t>
      </w:r>
      <w:r>
        <w:rPr>
          <w:color w:val="221F1F"/>
          <w:sz w:val="20"/>
        </w:rPr>
        <w:t>and</w:t>
      </w:r>
      <w:r>
        <w:rPr>
          <w:color w:val="221F1F"/>
          <w:spacing w:val="-7"/>
          <w:sz w:val="20"/>
        </w:rPr>
        <w:t xml:space="preserve"> </w:t>
      </w:r>
      <w:r>
        <w:rPr>
          <w:color w:val="221F1F"/>
          <w:sz w:val="20"/>
        </w:rPr>
        <w:t xml:space="preserve">outlying </w:t>
      </w:r>
      <w:r>
        <w:rPr>
          <w:color w:val="221F1F"/>
          <w:spacing w:val="-2"/>
          <w:sz w:val="20"/>
        </w:rPr>
        <w:t>areas.</w:t>
      </w:r>
    </w:p>
    <w:p w14:paraId="3B4549D3" w14:textId="18B91D73" w:rsidR="00016C31" w:rsidRDefault="00016C31">
      <w:pPr>
        <w:pStyle w:val="BodyText"/>
        <w:spacing w:before="11"/>
        <w:rPr>
          <w:sz w:val="19"/>
        </w:rPr>
      </w:pPr>
    </w:p>
    <w:p w14:paraId="6C2E086E" w14:textId="3B2C2D75" w:rsidR="00016C31" w:rsidRDefault="00632607">
      <w:pPr>
        <w:pStyle w:val="ListParagraph"/>
        <w:numPr>
          <w:ilvl w:val="1"/>
          <w:numId w:val="13"/>
        </w:numPr>
        <w:tabs>
          <w:tab w:val="left" w:pos="724"/>
        </w:tabs>
        <w:ind w:right="1512" w:firstLine="0"/>
        <w:rPr>
          <w:sz w:val="20"/>
        </w:rPr>
      </w:pPr>
      <w:r>
        <w:rPr>
          <w:color w:val="221F1F"/>
          <w:sz w:val="20"/>
        </w:rPr>
        <w:t>Except</w:t>
      </w:r>
      <w:r>
        <w:rPr>
          <w:color w:val="221F1F"/>
          <w:spacing w:val="-5"/>
          <w:sz w:val="20"/>
        </w:rPr>
        <w:t xml:space="preserve"> </w:t>
      </w:r>
      <w:r>
        <w:rPr>
          <w:color w:val="221F1F"/>
          <w:sz w:val="20"/>
        </w:rPr>
        <w:t>as</w:t>
      </w:r>
      <w:r>
        <w:rPr>
          <w:color w:val="221F1F"/>
          <w:spacing w:val="-6"/>
          <w:sz w:val="20"/>
        </w:rPr>
        <w:t xml:space="preserve"> </w:t>
      </w:r>
      <w:r>
        <w:rPr>
          <w:color w:val="221F1F"/>
          <w:sz w:val="20"/>
        </w:rPr>
        <w:t>provided</w:t>
      </w:r>
      <w:r>
        <w:rPr>
          <w:color w:val="221F1F"/>
          <w:spacing w:val="-3"/>
          <w:sz w:val="20"/>
        </w:rPr>
        <w:t xml:space="preserve"> </w:t>
      </w:r>
      <w:r>
        <w:rPr>
          <w:color w:val="221F1F"/>
          <w:sz w:val="20"/>
        </w:rPr>
        <w:t>in</w:t>
      </w:r>
      <w:r>
        <w:rPr>
          <w:color w:val="221F1F"/>
          <w:spacing w:val="-4"/>
          <w:sz w:val="20"/>
        </w:rPr>
        <w:t xml:space="preserve"> </w:t>
      </w:r>
      <w:r>
        <w:rPr>
          <w:color w:val="221F1F"/>
          <w:sz w:val="20"/>
        </w:rPr>
        <w:t>paragraph</w:t>
      </w:r>
      <w:r>
        <w:rPr>
          <w:color w:val="221F1F"/>
          <w:spacing w:val="-3"/>
          <w:sz w:val="20"/>
        </w:rPr>
        <w:t xml:space="preserve"> </w:t>
      </w:r>
      <w:r>
        <w:rPr>
          <w:color w:val="221F1F"/>
          <w:sz w:val="20"/>
        </w:rPr>
        <w:t>(c)</w:t>
      </w:r>
      <w:r>
        <w:rPr>
          <w:color w:val="221F1F"/>
          <w:spacing w:val="-6"/>
          <w:sz w:val="20"/>
        </w:rPr>
        <w:t xml:space="preserve"> </w:t>
      </w:r>
      <w:r>
        <w:rPr>
          <w:color w:val="221F1F"/>
          <w:sz w:val="20"/>
        </w:rPr>
        <w:t>of</w:t>
      </w:r>
      <w:r>
        <w:rPr>
          <w:color w:val="221F1F"/>
          <w:spacing w:val="-7"/>
          <w:sz w:val="20"/>
        </w:rPr>
        <w:t xml:space="preserve"> </w:t>
      </w:r>
      <w:r>
        <w:rPr>
          <w:color w:val="221F1F"/>
          <w:sz w:val="20"/>
        </w:rPr>
        <w:t>this</w:t>
      </w:r>
      <w:r>
        <w:rPr>
          <w:color w:val="221F1F"/>
          <w:spacing w:val="-6"/>
          <w:sz w:val="20"/>
        </w:rPr>
        <w:t xml:space="preserve"> </w:t>
      </w:r>
      <w:r>
        <w:rPr>
          <w:color w:val="221F1F"/>
          <w:sz w:val="20"/>
        </w:rPr>
        <w:t>clause,</w:t>
      </w:r>
      <w:r>
        <w:rPr>
          <w:color w:val="221F1F"/>
          <w:spacing w:val="-4"/>
          <w:sz w:val="20"/>
        </w:rPr>
        <w:t xml:space="preserve"> </w:t>
      </w:r>
      <w:r>
        <w:rPr>
          <w:color w:val="221F1F"/>
          <w:sz w:val="20"/>
        </w:rPr>
        <w:t>the</w:t>
      </w:r>
      <w:r>
        <w:rPr>
          <w:color w:val="221F1F"/>
          <w:spacing w:val="-5"/>
          <w:sz w:val="20"/>
        </w:rPr>
        <w:t xml:space="preserve"> </w:t>
      </w:r>
      <w:proofErr w:type="gramStart"/>
      <w:r>
        <w:rPr>
          <w:color w:val="221F1F"/>
          <w:sz w:val="20"/>
        </w:rPr>
        <w:t>Contractor</w:t>
      </w:r>
      <w:proofErr w:type="gramEnd"/>
      <w:r>
        <w:rPr>
          <w:color w:val="221F1F"/>
          <w:spacing w:val="-3"/>
          <w:sz w:val="20"/>
        </w:rPr>
        <w:t xml:space="preserve"> </w:t>
      </w:r>
      <w:r>
        <w:rPr>
          <w:color w:val="221F1F"/>
          <w:sz w:val="20"/>
        </w:rPr>
        <w:t>and</w:t>
      </w:r>
      <w:r>
        <w:rPr>
          <w:color w:val="221F1F"/>
          <w:spacing w:val="-4"/>
          <w:sz w:val="20"/>
        </w:rPr>
        <w:t xml:space="preserve"> </w:t>
      </w:r>
      <w:r>
        <w:rPr>
          <w:color w:val="221F1F"/>
          <w:sz w:val="20"/>
        </w:rPr>
        <w:t>its</w:t>
      </w:r>
      <w:r>
        <w:rPr>
          <w:color w:val="221F1F"/>
          <w:spacing w:val="-6"/>
          <w:sz w:val="20"/>
        </w:rPr>
        <w:t xml:space="preserve"> </w:t>
      </w:r>
      <w:r>
        <w:rPr>
          <w:color w:val="221F1F"/>
          <w:sz w:val="20"/>
        </w:rPr>
        <w:t>subcontractors,</w:t>
      </w:r>
      <w:r>
        <w:rPr>
          <w:color w:val="221F1F"/>
          <w:spacing w:val="-3"/>
          <w:sz w:val="20"/>
        </w:rPr>
        <w:t xml:space="preserve"> </w:t>
      </w:r>
      <w:r>
        <w:rPr>
          <w:color w:val="221F1F"/>
          <w:sz w:val="20"/>
        </w:rPr>
        <w:t>if</w:t>
      </w:r>
      <w:r>
        <w:rPr>
          <w:color w:val="221F1F"/>
          <w:spacing w:val="-7"/>
          <w:sz w:val="20"/>
        </w:rPr>
        <w:t xml:space="preserve"> </w:t>
      </w:r>
      <w:r>
        <w:rPr>
          <w:color w:val="221F1F"/>
          <w:sz w:val="20"/>
        </w:rPr>
        <w:t>performing</w:t>
      </w:r>
      <w:r>
        <w:rPr>
          <w:color w:val="221F1F"/>
          <w:spacing w:val="-5"/>
          <w:sz w:val="20"/>
        </w:rPr>
        <w:t xml:space="preserve"> </w:t>
      </w:r>
      <w:r>
        <w:rPr>
          <w:color w:val="221F1F"/>
          <w:sz w:val="20"/>
        </w:rPr>
        <w:t>or traveling outside the United States under this contract, shall--</w:t>
      </w:r>
    </w:p>
    <w:p w14:paraId="3D064990" w14:textId="28D8B0DB" w:rsidR="00016C31" w:rsidRDefault="00016C31">
      <w:pPr>
        <w:pStyle w:val="BodyText"/>
        <w:spacing w:before="1"/>
      </w:pPr>
    </w:p>
    <w:p w14:paraId="3540FED7" w14:textId="2D9E433C" w:rsidR="00016C31" w:rsidRDefault="00632607">
      <w:pPr>
        <w:pStyle w:val="ListParagraph"/>
        <w:numPr>
          <w:ilvl w:val="2"/>
          <w:numId w:val="13"/>
        </w:numPr>
        <w:tabs>
          <w:tab w:val="left" w:pos="724"/>
        </w:tabs>
        <w:rPr>
          <w:sz w:val="20"/>
        </w:rPr>
      </w:pPr>
      <w:r>
        <w:rPr>
          <w:color w:val="221F1F"/>
          <w:sz w:val="20"/>
        </w:rPr>
        <w:t>Affiliate</w:t>
      </w:r>
      <w:r>
        <w:rPr>
          <w:color w:val="221F1F"/>
          <w:spacing w:val="-12"/>
          <w:sz w:val="20"/>
        </w:rPr>
        <w:t xml:space="preserve"> </w:t>
      </w:r>
      <w:r>
        <w:rPr>
          <w:color w:val="221F1F"/>
          <w:sz w:val="20"/>
        </w:rPr>
        <w:t>with</w:t>
      </w:r>
      <w:r>
        <w:rPr>
          <w:color w:val="221F1F"/>
          <w:spacing w:val="-8"/>
          <w:sz w:val="20"/>
        </w:rPr>
        <w:t xml:space="preserve"> </w:t>
      </w:r>
      <w:r>
        <w:rPr>
          <w:color w:val="221F1F"/>
          <w:sz w:val="20"/>
        </w:rPr>
        <w:t>the</w:t>
      </w:r>
      <w:r>
        <w:rPr>
          <w:color w:val="221F1F"/>
          <w:spacing w:val="-8"/>
          <w:sz w:val="20"/>
        </w:rPr>
        <w:t xml:space="preserve"> </w:t>
      </w:r>
      <w:r>
        <w:rPr>
          <w:color w:val="221F1F"/>
          <w:sz w:val="20"/>
        </w:rPr>
        <w:t>Overseas</w:t>
      </w:r>
      <w:r>
        <w:rPr>
          <w:color w:val="221F1F"/>
          <w:spacing w:val="-10"/>
          <w:sz w:val="20"/>
        </w:rPr>
        <w:t xml:space="preserve"> </w:t>
      </w:r>
      <w:r>
        <w:rPr>
          <w:color w:val="221F1F"/>
          <w:sz w:val="20"/>
        </w:rPr>
        <w:t>Security</w:t>
      </w:r>
      <w:r>
        <w:rPr>
          <w:color w:val="221F1F"/>
          <w:spacing w:val="-7"/>
          <w:sz w:val="20"/>
        </w:rPr>
        <w:t xml:space="preserve"> </w:t>
      </w:r>
      <w:r>
        <w:rPr>
          <w:color w:val="221F1F"/>
          <w:sz w:val="20"/>
        </w:rPr>
        <w:t>Advisory</w:t>
      </w:r>
      <w:r>
        <w:rPr>
          <w:color w:val="221F1F"/>
          <w:spacing w:val="-8"/>
          <w:sz w:val="20"/>
        </w:rPr>
        <w:t xml:space="preserve"> </w:t>
      </w:r>
      <w:r>
        <w:rPr>
          <w:color w:val="221F1F"/>
          <w:sz w:val="20"/>
        </w:rPr>
        <w:t>Council,</w:t>
      </w:r>
      <w:r>
        <w:rPr>
          <w:color w:val="221F1F"/>
          <w:spacing w:val="-8"/>
          <w:sz w:val="20"/>
        </w:rPr>
        <w:t xml:space="preserve"> </w:t>
      </w:r>
      <w:r>
        <w:rPr>
          <w:color w:val="221F1F"/>
          <w:sz w:val="20"/>
        </w:rPr>
        <w:t>if</w:t>
      </w:r>
      <w:r>
        <w:rPr>
          <w:color w:val="221F1F"/>
          <w:spacing w:val="-9"/>
          <w:sz w:val="20"/>
        </w:rPr>
        <w:t xml:space="preserve"> </w:t>
      </w:r>
      <w:r>
        <w:rPr>
          <w:color w:val="221F1F"/>
          <w:sz w:val="20"/>
        </w:rPr>
        <w:t>the</w:t>
      </w:r>
      <w:r>
        <w:rPr>
          <w:color w:val="221F1F"/>
          <w:spacing w:val="-8"/>
          <w:sz w:val="20"/>
        </w:rPr>
        <w:t xml:space="preserve"> </w:t>
      </w:r>
      <w:r>
        <w:rPr>
          <w:color w:val="221F1F"/>
          <w:sz w:val="20"/>
        </w:rPr>
        <w:t>Contractor</w:t>
      </w:r>
      <w:r>
        <w:rPr>
          <w:color w:val="221F1F"/>
          <w:spacing w:val="-7"/>
          <w:sz w:val="20"/>
        </w:rPr>
        <w:t xml:space="preserve"> </w:t>
      </w:r>
      <w:r>
        <w:rPr>
          <w:color w:val="221F1F"/>
          <w:sz w:val="20"/>
        </w:rPr>
        <w:t>or</w:t>
      </w:r>
      <w:r>
        <w:rPr>
          <w:color w:val="221F1F"/>
          <w:spacing w:val="-9"/>
          <w:sz w:val="20"/>
        </w:rPr>
        <w:t xml:space="preserve"> </w:t>
      </w:r>
      <w:r>
        <w:rPr>
          <w:color w:val="221F1F"/>
          <w:sz w:val="20"/>
        </w:rPr>
        <w:t>subcontractor</w:t>
      </w:r>
      <w:r>
        <w:rPr>
          <w:color w:val="221F1F"/>
          <w:spacing w:val="-9"/>
          <w:sz w:val="20"/>
        </w:rPr>
        <w:t xml:space="preserve"> </w:t>
      </w:r>
      <w:r>
        <w:rPr>
          <w:color w:val="221F1F"/>
          <w:sz w:val="20"/>
        </w:rPr>
        <w:t>is</w:t>
      </w:r>
      <w:r>
        <w:rPr>
          <w:color w:val="221F1F"/>
          <w:spacing w:val="-10"/>
          <w:sz w:val="20"/>
        </w:rPr>
        <w:t xml:space="preserve"> </w:t>
      </w:r>
      <w:r>
        <w:rPr>
          <w:color w:val="221F1F"/>
          <w:sz w:val="20"/>
        </w:rPr>
        <w:t>a</w:t>
      </w:r>
      <w:r>
        <w:rPr>
          <w:color w:val="221F1F"/>
          <w:spacing w:val="-10"/>
          <w:sz w:val="20"/>
        </w:rPr>
        <w:t xml:space="preserve"> </w:t>
      </w:r>
      <w:r>
        <w:rPr>
          <w:color w:val="221F1F"/>
          <w:sz w:val="20"/>
        </w:rPr>
        <w:t>U.S.</w:t>
      </w:r>
      <w:r>
        <w:rPr>
          <w:color w:val="221F1F"/>
          <w:spacing w:val="-8"/>
          <w:sz w:val="20"/>
        </w:rPr>
        <w:t xml:space="preserve"> </w:t>
      </w:r>
      <w:proofErr w:type="gramStart"/>
      <w:r>
        <w:rPr>
          <w:color w:val="221F1F"/>
          <w:spacing w:val="-2"/>
          <w:sz w:val="20"/>
        </w:rPr>
        <w:t>entity;</w:t>
      </w:r>
      <w:proofErr w:type="gramEnd"/>
    </w:p>
    <w:p w14:paraId="197D5CAB" w14:textId="2B86201A" w:rsidR="00016C31" w:rsidRDefault="00016C31">
      <w:pPr>
        <w:pStyle w:val="BodyText"/>
        <w:spacing w:before="1"/>
      </w:pPr>
    </w:p>
    <w:p w14:paraId="7958C86F" w14:textId="7BC25CB2" w:rsidR="00016C31" w:rsidRDefault="00632607">
      <w:pPr>
        <w:pStyle w:val="ListParagraph"/>
        <w:numPr>
          <w:ilvl w:val="2"/>
          <w:numId w:val="13"/>
        </w:numPr>
        <w:tabs>
          <w:tab w:val="left" w:pos="724"/>
        </w:tabs>
        <w:ind w:left="440" w:right="843" w:firstLine="0"/>
        <w:rPr>
          <w:sz w:val="20"/>
        </w:rPr>
      </w:pPr>
      <w:r>
        <w:rPr>
          <w:color w:val="221F1F"/>
          <w:sz w:val="20"/>
        </w:rPr>
        <w:t>Ensure</w:t>
      </w:r>
      <w:r>
        <w:rPr>
          <w:color w:val="221F1F"/>
          <w:spacing w:val="-7"/>
          <w:sz w:val="20"/>
        </w:rPr>
        <w:t xml:space="preserve"> </w:t>
      </w:r>
      <w:r>
        <w:rPr>
          <w:color w:val="221F1F"/>
          <w:sz w:val="20"/>
        </w:rPr>
        <w:t>that</w:t>
      </w:r>
      <w:r>
        <w:rPr>
          <w:color w:val="221F1F"/>
          <w:spacing w:val="-7"/>
          <w:sz w:val="20"/>
        </w:rPr>
        <w:t xml:space="preserve"> </w:t>
      </w:r>
      <w:r>
        <w:rPr>
          <w:color w:val="221F1F"/>
          <w:sz w:val="20"/>
        </w:rPr>
        <w:t>Contractor</w:t>
      </w:r>
      <w:r>
        <w:rPr>
          <w:color w:val="221F1F"/>
          <w:spacing w:val="-5"/>
          <w:sz w:val="20"/>
        </w:rPr>
        <w:t xml:space="preserve"> </w:t>
      </w:r>
      <w:r>
        <w:rPr>
          <w:color w:val="221F1F"/>
          <w:sz w:val="20"/>
        </w:rPr>
        <w:t>and</w:t>
      </w:r>
      <w:r>
        <w:rPr>
          <w:color w:val="221F1F"/>
          <w:spacing w:val="-5"/>
          <w:sz w:val="20"/>
        </w:rPr>
        <w:t xml:space="preserve"> </w:t>
      </w:r>
      <w:r>
        <w:rPr>
          <w:color w:val="221F1F"/>
          <w:sz w:val="20"/>
        </w:rPr>
        <w:t>subcontractor</w:t>
      </w:r>
      <w:r>
        <w:rPr>
          <w:color w:val="221F1F"/>
          <w:spacing w:val="-4"/>
          <w:sz w:val="20"/>
        </w:rPr>
        <w:t xml:space="preserve"> </w:t>
      </w:r>
      <w:r>
        <w:rPr>
          <w:color w:val="221F1F"/>
          <w:sz w:val="20"/>
        </w:rPr>
        <w:t>personnel</w:t>
      </w:r>
      <w:r>
        <w:rPr>
          <w:color w:val="221F1F"/>
          <w:spacing w:val="-5"/>
          <w:sz w:val="20"/>
        </w:rPr>
        <w:t xml:space="preserve"> </w:t>
      </w:r>
      <w:r>
        <w:rPr>
          <w:color w:val="221F1F"/>
          <w:sz w:val="20"/>
        </w:rPr>
        <w:t>who</w:t>
      </w:r>
      <w:r>
        <w:rPr>
          <w:color w:val="221F1F"/>
          <w:spacing w:val="-5"/>
          <w:sz w:val="20"/>
        </w:rPr>
        <w:t xml:space="preserve"> </w:t>
      </w:r>
      <w:r>
        <w:rPr>
          <w:color w:val="221F1F"/>
          <w:sz w:val="20"/>
        </w:rPr>
        <w:t>are</w:t>
      </w:r>
      <w:r>
        <w:rPr>
          <w:color w:val="221F1F"/>
          <w:spacing w:val="-7"/>
          <w:sz w:val="20"/>
        </w:rPr>
        <w:t xml:space="preserve"> </w:t>
      </w:r>
      <w:r>
        <w:rPr>
          <w:color w:val="221F1F"/>
          <w:sz w:val="20"/>
        </w:rPr>
        <w:t>U.S.</w:t>
      </w:r>
      <w:r>
        <w:rPr>
          <w:color w:val="221F1F"/>
          <w:spacing w:val="-5"/>
          <w:sz w:val="20"/>
        </w:rPr>
        <w:t xml:space="preserve"> </w:t>
      </w:r>
      <w:r>
        <w:rPr>
          <w:color w:val="221F1F"/>
          <w:sz w:val="20"/>
        </w:rPr>
        <w:t>nationals</w:t>
      </w:r>
      <w:r>
        <w:rPr>
          <w:color w:val="221F1F"/>
          <w:spacing w:val="-8"/>
          <w:sz w:val="20"/>
        </w:rPr>
        <w:t xml:space="preserve"> </w:t>
      </w:r>
      <w:r>
        <w:rPr>
          <w:color w:val="221F1F"/>
          <w:sz w:val="20"/>
        </w:rPr>
        <w:t>and</w:t>
      </w:r>
      <w:r>
        <w:rPr>
          <w:color w:val="221F1F"/>
          <w:spacing w:val="-5"/>
          <w:sz w:val="20"/>
        </w:rPr>
        <w:t xml:space="preserve"> </w:t>
      </w:r>
      <w:r>
        <w:rPr>
          <w:color w:val="221F1F"/>
          <w:sz w:val="20"/>
        </w:rPr>
        <w:t>are</w:t>
      </w:r>
      <w:r>
        <w:rPr>
          <w:color w:val="221F1F"/>
          <w:spacing w:val="-5"/>
          <w:sz w:val="20"/>
        </w:rPr>
        <w:t xml:space="preserve"> </w:t>
      </w:r>
      <w:r>
        <w:rPr>
          <w:color w:val="221F1F"/>
          <w:sz w:val="20"/>
        </w:rPr>
        <w:t>in-country</w:t>
      </w:r>
      <w:r>
        <w:rPr>
          <w:color w:val="221F1F"/>
          <w:spacing w:val="-4"/>
          <w:sz w:val="20"/>
        </w:rPr>
        <w:t xml:space="preserve"> </w:t>
      </w:r>
      <w:r>
        <w:rPr>
          <w:color w:val="221F1F"/>
          <w:sz w:val="20"/>
        </w:rPr>
        <w:t>on</w:t>
      </w:r>
      <w:r>
        <w:rPr>
          <w:color w:val="221F1F"/>
          <w:spacing w:val="-5"/>
          <w:sz w:val="20"/>
        </w:rPr>
        <w:t xml:space="preserve"> </w:t>
      </w:r>
      <w:r>
        <w:rPr>
          <w:color w:val="221F1F"/>
          <w:sz w:val="20"/>
        </w:rPr>
        <w:t>a</w:t>
      </w:r>
      <w:r>
        <w:rPr>
          <w:color w:val="221F1F"/>
          <w:spacing w:val="-8"/>
          <w:sz w:val="20"/>
        </w:rPr>
        <w:t xml:space="preserve"> </w:t>
      </w:r>
      <w:r>
        <w:rPr>
          <w:color w:val="221F1F"/>
          <w:sz w:val="20"/>
        </w:rPr>
        <w:t xml:space="preserve">non-transitory basis, register with the U.S. Embassy, and that Contractor and subcontractor personnel who are third country nationals comply with any security related requirements of the Embassy of their </w:t>
      </w:r>
      <w:proofErr w:type="gramStart"/>
      <w:r>
        <w:rPr>
          <w:color w:val="221F1F"/>
          <w:sz w:val="20"/>
        </w:rPr>
        <w:t>nationality;</w:t>
      </w:r>
      <w:proofErr w:type="gramEnd"/>
    </w:p>
    <w:p w14:paraId="5E0E52FE" w14:textId="6A6B1498" w:rsidR="00016C31" w:rsidRDefault="00016C31">
      <w:pPr>
        <w:pStyle w:val="BodyText"/>
        <w:spacing w:before="11"/>
        <w:rPr>
          <w:sz w:val="19"/>
        </w:rPr>
      </w:pPr>
    </w:p>
    <w:p w14:paraId="6692C019" w14:textId="486A807E" w:rsidR="00016C31" w:rsidRDefault="00632607">
      <w:pPr>
        <w:pStyle w:val="ListParagraph"/>
        <w:numPr>
          <w:ilvl w:val="2"/>
          <w:numId w:val="13"/>
        </w:numPr>
        <w:tabs>
          <w:tab w:val="left" w:pos="724"/>
        </w:tabs>
        <w:ind w:left="440" w:right="926" w:firstLine="0"/>
        <w:rPr>
          <w:sz w:val="20"/>
        </w:rPr>
      </w:pPr>
      <w:r>
        <w:rPr>
          <w:color w:val="221F1F"/>
          <w:sz w:val="20"/>
        </w:rPr>
        <w:t>Provide, to Contractor and subcontractor personnel, antiterrorism/force protection awareness information commensurate</w:t>
      </w:r>
      <w:r>
        <w:rPr>
          <w:color w:val="221F1F"/>
          <w:spacing w:val="-4"/>
          <w:sz w:val="20"/>
        </w:rPr>
        <w:t xml:space="preserve"> </w:t>
      </w:r>
      <w:r>
        <w:rPr>
          <w:color w:val="221F1F"/>
          <w:sz w:val="20"/>
        </w:rPr>
        <w:t>with</w:t>
      </w:r>
      <w:r>
        <w:rPr>
          <w:color w:val="221F1F"/>
          <w:spacing w:val="-4"/>
          <w:sz w:val="20"/>
        </w:rPr>
        <w:t xml:space="preserve"> </w:t>
      </w:r>
      <w:r>
        <w:rPr>
          <w:color w:val="221F1F"/>
          <w:sz w:val="20"/>
        </w:rPr>
        <w:t>that</w:t>
      </w:r>
      <w:r>
        <w:rPr>
          <w:color w:val="221F1F"/>
          <w:spacing w:val="-7"/>
          <w:sz w:val="20"/>
        </w:rPr>
        <w:t xml:space="preserve"> </w:t>
      </w:r>
      <w:r>
        <w:rPr>
          <w:color w:val="221F1F"/>
          <w:sz w:val="20"/>
        </w:rPr>
        <w:t>which</w:t>
      </w:r>
      <w:r>
        <w:rPr>
          <w:color w:val="221F1F"/>
          <w:spacing w:val="-3"/>
          <w:sz w:val="20"/>
        </w:rPr>
        <w:t xml:space="preserve"> </w:t>
      </w:r>
      <w:r>
        <w:rPr>
          <w:color w:val="221F1F"/>
          <w:sz w:val="20"/>
        </w:rPr>
        <w:t>the</w:t>
      </w:r>
      <w:r>
        <w:rPr>
          <w:color w:val="221F1F"/>
          <w:spacing w:val="-5"/>
          <w:sz w:val="20"/>
        </w:rPr>
        <w:t xml:space="preserve"> </w:t>
      </w:r>
      <w:r>
        <w:rPr>
          <w:color w:val="221F1F"/>
          <w:sz w:val="20"/>
        </w:rPr>
        <w:t>Department</w:t>
      </w:r>
      <w:r>
        <w:rPr>
          <w:color w:val="221F1F"/>
          <w:spacing w:val="-7"/>
          <w:sz w:val="20"/>
        </w:rPr>
        <w:t xml:space="preserve"> </w:t>
      </w:r>
      <w:r>
        <w:rPr>
          <w:color w:val="221F1F"/>
          <w:sz w:val="20"/>
        </w:rPr>
        <w:t>of</w:t>
      </w:r>
      <w:r>
        <w:rPr>
          <w:color w:val="221F1F"/>
          <w:spacing w:val="-5"/>
          <w:sz w:val="20"/>
        </w:rPr>
        <w:t xml:space="preserve"> </w:t>
      </w:r>
      <w:r>
        <w:rPr>
          <w:color w:val="221F1F"/>
          <w:sz w:val="20"/>
        </w:rPr>
        <w:t>Defense</w:t>
      </w:r>
      <w:r>
        <w:rPr>
          <w:color w:val="221F1F"/>
          <w:spacing w:val="-5"/>
          <w:sz w:val="20"/>
        </w:rPr>
        <w:t xml:space="preserve"> </w:t>
      </w:r>
      <w:r>
        <w:rPr>
          <w:color w:val="221F1F"/>
          <w:sz w:val="20"/>
        </w:rPr>
        <w:t>(DoD)</w:t>
      </w:r>
      <w:r>
        <w:rPr>
          <w:color w:val="221F1F"/>
          <w:spacing w:val="-4"/>
          <w:sz w:val="20"/>
        </w:rPr>
        <w:t xml:space="preserve"> </w:t>
      </w:r>
      <w:r>
        <w:rPr>
          <w:color w:val="221F1F"/>
          <w:sz w:val="20"/>
        </w:rPr>
        <w:t>provides</w:t>
      </w:r>
      <w:r>
        <w:rPr>
          <w:color w:val="221F1F"/>
          <w:spacing w:val="-5"/>
          <w:sz w:val="20"/>
        </w:rPr>
        <w:t xml:space="preserve"> </w:t>
      </w:r>
      <w:r>
        <w:rPr>
          <w:color w:val="221F1F"/>
          <w:sz w:val="20"/>
        </w:rPr>
        <w:t>to</w:t>
      </w:r>
      <w:r>
        <w:rPr>
          <w:color w:val="221F1F"/>
          <w:spacing w:val="-4"/>
          <w:sz w:val="20"/>
        </w:rPr>
        <w:t xml:space="preserve"> </w:t>
      </w:r>
      <w:r>
        <w:rPr>
          <w:color w:val="221F1F"/>
          <w:sz w:val="20"/>
        </w:rPr>
        <w:t>its</w:t>
      </w:r>
      <w:r>
        <w:rPr>
          <w:color w:val="221F1F"/>
          <w:spacing w:val="-6"/>
          <w:sz w:val="20"/>
        </w:rPr>
        <w:t xml:space="preserve"> </w:t>
      </w:r>
      <w:r>
        <w:rPr>
          <w:color w:val="221F1F"/>
          <w:sz w:val="20"/>
        </w:rPr>
        <w:t>military</w:t>
      </w:r>
      <w:r>
        <w:rPr>
          <w:color w:val="221F1F"/>
          <w:spacing w:val="-4"/>
          <w:sz w:val="20"/>
        </w:rPr>
        <w:t xml:space="preserve"> </w:t>
      </w:r>
      <w:r>
        <w:rPr>
          <w:color w:val="221F1F"/>
          <w:sz w:val="20"/>
        </w:rPr>
        <w:t>and</w:t>
      </w:r>
      <w:r>
        <w:rPr>
          <w:color w:val="221F1F"/>
          <w:spacing w:val="-4"/>
          <w:sz w:val="20"/>
        </w:rPr>
        <w:t xml:space="preserve"> </w:t>
      </w:r>
      <w:r>
        <w:rPr>
          <w:color w:val="221F1F"/>
          <w:sz w:val="20"/>
        </w:rPr>
        <w:t>civilian</w:t>
      </w:r>
      <w:r>
        <w:rPr>
          <w:color w:val="221F1F"/>
          <w:spacing w:val="-4"/>
          <w:sz w:val="20"/>
        </w:rPr>
        <w:t xml:space="preserve"> </w:t>
      </w:r>
      <w:r>
        <w:rPr>
          <w:color w:val="221F1F"/>
          <w:sz w:val="20"/>
        </w:rPr>
        <w:t>personnel</w:t>
      </w:r>
      <w:r>
        <w:rPr>
          <w:color w:val="221F1F"/>
          <w:spacing w:val="-5"/>
          <w:sz w:val="20"/>
        </w:rPr>
        <w:t xml:space="preserve"> </w:t>
      </w:r>
      <w:r>
        <w:rPr>
          <w:color w:val="221F1F"/>
          <w:sz w:val="20"/>
        </w:rPr>
        <w:t>and their families, to the extent such information can be made available prior to travel outside the United States; and</w:t>
      </w:r>
    </w:p>
    <w:p w14:paraId="26E07984" w14:textId="38D040EF" w:rsidR="00016C31" w:rsidRDefault="00016C31">
      <w:pPr>
        <w:pStyle w:val="BodyText"/>
        <w:spacing w:before="11"/>
        <w:rPr>
          <w:sz w:val="19"/>
        </w:rPr>
      </w:pPr>
    </w:p>
    <w:p w14:paraId="0CA28F27" w14:textId="5964C77D" w:rsidR="00016C31" w:rsidRDefault="00632607">
      <w:pPr>
        <w:pStyle w:val="ListParagraph"/>
        <w:numPr>
          <w:ilvl w:val="2"/>
          <w:numId w:val="13"/>
        </w:numPr>
        <w:tabs>
          <w:tab w:val="left" w:pos="724"/>
        </w:tabs>
        <w:ind w:left="440" w:right="1920" w:firstLine="0"/>
        <w:rPr>
          <w:sz w:val="20"/>
        </w:rPr>
      </w:pPr>
      <w:r>
        <w:rPr>
          <w:color w:val="221F1F"/>
          <w:sz w:val="20"/>
        </w:rPr>
        <w:t>Obtain</w:t>
      </w:r>
      <w:r>
        <w:rPr>
          <w:color w:val="221F1F"/>
          <w:spacing w:val="-8"/>
          <w:sz w:val="20"/>
        </w:rPr>
        <w:t xml:space="preserve"> </w:t>
      </w:r>
      <w:r>
        <w:rPr>
          <w:color w:val="221F1F"/>
          <w:sz w:val="20"/>
        </w:rPr>
        <w:t>and</w:t>
      </w:r>
      <w:r>
        <w:rPr>
          <w:color w:val="221F1F"/>
          <w:spacing w:val="-5"/>
          <w:sz w:val="20"/>
        </w:rPr>
        <w:t xml:space="preserve"> </w:t>
      </w:r>
      <w:r>
        <w:rPr>
          <w:color w:val="221F1F"/>
          <w:sz w:val="20"/>
        </w:rPr>
        <w:t>comply</w:t>
      </w:r>
      <w:r>
        <w:rPr>
          <w:color w:val="221F1F"/>
          <w:spacing w:val="-7"/>
          <w:sz w:val="20"/>
        </w:rPr>
        <w:t xml:space="preserve"> </w:t>
      </w:r>
      <w:r>
        <w:rPr>
          <w:color w:val="221F1F"/>
          <w:sz w:val="20"/>
        </w:rPr>
        <w:t>with</w:t>
      </w:r>
      <w:r>
        <w:rPr>
          <w:color w:val="221F1F"/>
          <w:spacing w:val="-8"/>
          <w:sz w:val="20"/>
        </w:rPr>
        <w:t xml:space="preserve"> </w:t>
      </w:r>
      <w:r>
        <w:rPr>
          <w:color w:val="221F1F"/>
          <w:sz w:val="20"/>
        </w:rPr>
        <w:t>the</w:t>
      </w:r>
      <w:r>
        <w:rPr>
          <w:color w:val="221F1F"/>
          <w:spacing w:val="-8"/>
          <w:sz w:val="20"/>
        </w:rPr>
        <w:t xml:space="preserve"> </w:t>
      </w:r>
      <w:r>
        <w:rPr>
          <w:color w:val="221F1F"/>
          <w:sz w:val="20"/>
        </w:rPr>
        <w:t>most</w:t>
      </w:r>
      <w:r>
        <w:rPr>
          <w:color w:val="221F1F"/>
          <w:spacing w:val="-9"/>
          <w:sz w:val="20"/>
        </w:rPr>
        <w:t xml:space="preserve"> </w:t>
      </w:r>
      <w:r>
        <w:rPr>
          <w:color w:val="221F1F"/>
          <w:sz w:val="20"/>
        </w:rPr>
        <w:t>current</w:t>
      </w:r>
      <w:r>
        <w:rPr>
          <w:color w:val="221F1F"/>
          <w:spacing w:val="-8"/>
          <w:sz w:val="20"/>
        </w:rPr>
        <w:t xml:space="preserve"> </w:t>
      </w:r>
      <w:r>
        <w:rPr>
          <w:color w:val="221F1F"/>
          <w:sz w:val="20"/>
        </w:rPr>
        <w:t>antiterrorism/force</w:t>
      </w:r>
      <w:r>
        <w:rPr>
          <w:color w:val="221F1F"/>
          <w:spacing w:val="-8"/>
          <w:sz w:val="20"/>
        </w:rPr>
        <w:t xml:space="preserve"> </w:t>
      </w:r>
      <w:r>
        <w:rPr>
          <w:color w:val="221F1F"/>
          <w:sz w:val="20"/>
        </w:rPr>
        <w:t>protection</w:t>
      </w:r>
      <w:r>
        <w:rPr>
          <w:color w:val="221F1F"/>
          <w:spacing w:val="-7"/>
          <w:sz w:val="20"/>
        </w:rPr>
        <w:t xml:space="preserve"> </w:t>
      </w:r>
      <w:r>
        <w:rPr>
          <w:color w:val="221F1F"/>
          <w:sz w:val="20"/>
        </w:rPr>
        <w:t>guidance</w:t>
      </w:r>
      <w:r>
        <w:rPr>
          <w:color w:val="221F1F"/>
          <w:spacing w:val="-8"/>
          <w:sz w:val="20"/>
        </w:rPr>
        <w:t xml:space="preserve"> </w:t>
      </w:r>
      <w:r>
        <w:rPr>
          <w:color w:val="221F1F"/>
          <w:sz w:val="20"/>
        </w:rPr>
        <w:t>for</w:t>
      </w:r>
      <w:r>
        <w:rPr>
          <w:color w:val="221F1F"/>
          <w:spacing w:val="-8"/>
          <w:sz w:val="20"/>
        </w:rPr>
        <w:t xml:space="preserve"> </w:t>
      </w:r>
      <w:r>
        <w:rPr>
          <w:color w:val="221F1F"/>
          <w:sz w:val="20"/>
        </w:rPr>
        <w:t>Contractor</w:t>
      </w:r>
      <w:r>
        <w:rPr>
          <w:color w:val="221F1F"/>
          <w:spacing w:val="-7"/>
          <w:sz w:val="20"/>
        </w:rPr>
        <w:t xml:space="preserve"> </w:t>
      </w:r>
      <w:r>
        <w:rPr>
          <w:color w:val="221F1F"/>
          <w:sz w:val="20"/>
        </w:rPr>
        <w:t>and subcontractor personnel.</w:t>
      </w:r>
    </w:p>
    <w:p w14:paraId="535A889C" w14:textId="0A45F1F0" w:rsidR="00016C31" w:rsidRDefault="00016C31">
      <w:pPr>
        <w:pStyle w:val="BodyText"/>
        <w:spacing w:before="1"/>
      </w:pPr>
    </w:p>
    <w:p w14:paraId="5337A069" w14:textId="20381347" w:rsidR="00016C31" w:rsidRDefault="00632607">
      <w:pPr>
        <w:pStyle w:val="ListParagraph"/>
        <w:numPr>
          <w:ilvl w:val="1"/>
          <w:numId w:val="13"/>
        </w:numPr>
        <w:tabs>
          <w:tab w:val="left" w:pos="712"/>
        </w:tabs>
        <w:ind w:left="711" w:hanging="274"/>
        <w:rPr>
          <w:sz w:val="20"/>
        </w:rPr>
      </w:pPr>
      <w:r>
        <w:rPr>
          <w:color w:val="221F1F"/>
          <w:sz w:val="20"/>
        </w:rPr>
        <w:t>The</w:t>
      </w:r>
      <w:r>
        <w:rPr>
          <w:color w:val="221F1F"/>
          <w:spacing w:val="-9"/>
          <w:sz w:val="20"/>
        </w:rPr>
        <w:t xml:space="preserve"> </w:t>
      </w:r>
      <w:r>
        <w:rPr>
          <w:color w:val="221F1F"/>
          <w:sz w:val="20"/>
        </w:rPr>
        <w:t>requirements</w:t>
      </w:r>
      <w:r>
        <w:rPr>
          <w:color w:val="221F1F"/>
          <w:spacing w:val="-6"/>
          <w:sz w:val="20"/>
        </w:rPr>
        <w:t xml:space="preserve"> </w:t>
      </w:r>
      <w:r>
        <w:rPr>
          <w:color w:val="221F1F"/>
          <w:sz w:val="20"/>
        </w:rPr>
        <w:t>of</w:t>
      </w:r>
      <w:r>
        <w:rPr>
          <w:color w:val="221F1F"/>
          <w:spacing w:val="-8"/>
          <w:sz w:val="20"/>
        </w:rPr>
        <w:t xml:space="preserve"> </w:t>
      </w:r>
      <w:r>
        <w:rPr>
          <w:color w:val="221F1F"/>
          <w:sz w:val="20"/>
        </w:rPr>
        <w:t>this</w:t>
      </w:r>
      <w:r>
        <w:rPr>
          <w:color w:val="221F1F"/>
          <w:spacing w:val="-7"/>
          <w:sz w:val="20"/>
        </w:rPr>
        <w:t xml:space="preserve"> </w:t>
      </w:r>
      <w:r>
        <w:rPr>
          <w:color w:val="221F1F"/>
          <w:sz w:val="20"/>
        </w:rPr>
        <w:t>clause</w:t>
      </w:r>
      <w:r>
        <w:rPr>
          <w:color w:val="221F1F"/>
          <w:spacing w:val="-5"/>
          <w:sz w:val="20"/>
        </w:rPr>
        <w:t xml:space="preserve"> </w:t>
      </w:r>
      <w:r>
        <w:rPr>
          <w:color w:val="221F1F"/>
          <w:sz w:val="20"/>
        </w:rPr>
        <w:t>do</w:t>
      </w:r>
      <w:r>
        <w:rPr>
          <w:color w:val="221F1F"/>
          <w:spacing w:val="-8"/>
          <w:sz w:val="20"/>
        </w:rPr>
        <w:t xml:space="preserve"> </w:t>
      </w:r>
      <w:r>
        <w:rPr>
          <w:color w:val="221F1F"/>
          <w:sz w:val="20"/>
        </w:rPr>
        <w:t>not</w:t>
      </w:r>
      <w:r>
        <w:rPr>
          <w:color w:val="221F1F"/>
          <w:spacing w:val="-7"/>
          <w:sz w:val="20"/>
        </w:rPr>
        <w:t xml:space="preserve"> </w:t>
      </w:r>
      <w:r>
        <w:rPr>
          <w:color w:val="221F1F"/>
          <w:sz w:val="20"/>
        </w:rPr>
        <w:t>apply</w:t>
      </w:r>
      <w:r>
        <w:rPr>
          <w:color w:val="221F1F"/>
          <w:spacing w:val="-6"/>
          <w:sz w:val="20"/>
        </w:rPr>
        <w:t xml:space="preserve"> </w:t>
      </w:r>
      <w:r>
        <w:rPr>
          <w:color w:val="221F1F"/>
          <w:sz w:val="20"/>
        </w:rPr>
        <w:t>to</w:t>
      </w:r>
      <w:r>
        <w:rPr>
          <w:color w:val="221F1F"/>
          <w:spacing w:val="-5"/>
          <w:sz w:val="20"/>
        </w:rPr>
        <w:t xml:space="preserve"> </w:t>
      </w:r>
      <w:r>
        <w:rPr>
          <w:color w:val="221F1F"/>
          <w:sz w:val="20"/>
        </w:rPr>
        <w:t>any</w:t>
      </w:r>
      <w:r>
        <w:rPr>
          <w:color w:val="221F1F"/>
          <w:spacing w:val="-5"/>
          <w:sz w:val="20"/>
        </w:rPr>
        <w:t xml:space="preserve"> </w:t>
      </w:r>
      <w:r>
        <w:rPr>
          <w:color w:val="221F1F"/>
          <w:sz w:val="20"/>
        </w:rPr>
        <w:t>subcontractor</w:t>
      </w:r>
      <w:r>
        <w:rPr>
          <w:color w:val="221F1F"/>
          <w:spacing w:val="-5"/>
          <w:sz w:val="20"/>
        </w:rPr>
        <w:t xml:space="preserve"> </w:t>
      </w:r>
      <w:r>
        <w:rPr>
          <w:color w:val="221F1F"/>
          <w:sz w:val="20"/>
        </w:rPr>
        <w:t>that</w:t>
      </w:r>
      <w:r>
        <w:rPr>
          <w:color w:val="221F1F"/>
          <w:spacing w:val="-6"/>
          <w:sz w:val="20"/>
        </w:rPr>
        <w:t xml:space="preserve"> </w:t>
      </w:r>
      <w:r>
        <w:rPr>
          <w:color w:val="221F1F"/>
          <w:sz w:val="20"/>
        </w:rPr>
        <w:t>is-</w:t>
      </w:r>
      <w:r>
        <w:rPr>
          <w:color w:val="221F1F"/>
          <w:spacing w:val="-10"/>
          <w:sz w:val="20"/>
        </w:rPr>
        <w:t>-</w:t>
      </w:r>
    </w:p>
    <w:p w14:paraId="1811D0E3" w14:textId="22485D11" w:rsidR="00016C31" w:rsidRDefault="00016C31">
      <w:pPr>
        <w:pStyle w:val="BodyText"/>
        <w:spacing w:before="10"/>
        <w:rPr>
          <w:sz w:val="19"/>
        </w:rPr>
      </w:pPr>
    </w:p>
    <w:p w14:paraId="7E8747CA" w14:textId="15E9165C" w:rsidR="00016C31" w:rsidRDefault="00632607">
      <w:pPr>
        <w:pStyle w:val="ListParagraph"/>
        <w:numPr>
          <w:ilvl w:val="2"/>
          <w:numId w:val="13"/>
        </w:numPr>
        <w:tabs>
          <w:tab w:val="left" w:pos="722"/>
        </w:tabs>
        <w:ind w:left="721" w:hanging="284"/>
        <w:rPr>
          <w:sz w:val="20"/>
        </w:rPr>
      </w:pPr>
      <w:r>
        <w:rPr>
          <w:color w:val="221F1F"/>
          <w:sz w:val="20"/>
        </w:rPr>
        <w:t>A</w:t>
      </w:r>
      <w:r>
        <w:rPr>
          <w:color w:val="221F1F"/>
          <w:spacing w:val="-3"/>
          <w:sz w:val="20"/>
        </w:rPr>
        <w:t xml:space="preserve"> </w:t>
      </w:r>
      <w:r>
        <w:rPr>
          <w:color w:val="221F1F"/>
          <w:sz w:val="20"/>
        </w:rPr>
        <w:t>foreign</w:t>
      </w:r>
      <w:r>
        <w:rPr>
          <w:color w:val="221F1F"/>
          <w:spacing w:val="-3"/>
          <w:sz w:val="20"/>
        </w:rPr>
        <w:t xml:space="preserve"> </w:t>
      </w:r>
      <w:proofErr w:type="gramStart"/>
      <w:r>
        <w:rPr>
          <w:color w:val="221F1F"/>
          <w:spacing w:val="-2"/>
          <w:sz w:val="20"/>
        </w:rPr>
        <w:t>government;</w:t>
      </w:r>
      <w:proofErr w:type="gramEnd"/>
    </w:p>
    <w:p w14:paraId="26D9FA7C" w14:textId="2A0B83AA" w:rsidR="00016C31" w:rsidRDefault="00016C31">
      <w:pPr>
        <w:pStyle w:val="BodyText"/>
        <w:spacing w:before="1"/>
      </w:pPr>
    </w:p>
    <w:p w14:paraId="136B2251" w14:textId="746BD0E7" w:rsidR="00016C31" w:rsidRDefault="00632607">
      <w:pPr>
        <w:pStyle w:val="ListParagraph"/>
        <w:numPr>
          <w:ilvl w:val="2"/>
          <w:numId w:val="13"/>
        </w:numPr>
        <w:tabs>
          <w:tab w:val="left" w:pos="722"/>
        </w:tabs>
        <w:ind w:left="721" w:hanging="284"/>
        <w:rPr>
          <w:sz w:val="20"/>
        </w:rPr>
      </w:pPr>
      <w:r>
        <w:rPr>
          <w:color w:val="221F1F"/>
          <w:sz w:val="20"/>
        </w:rPr>
        <w:t>A</w:t>
      </w:r>
      <w:r>
        <w:rPr>
          <w:color w:val="221F1F"/>
          <w:spacing w:val="-10"/>
          <w:sz w:val="20"/>
        </w:rPr>
        <w:t xml:space="preserve"> </w:t>
      </w:r>
      <w:r>
        <w:rPr>
          <w:color w:val="221F1F"/>
          <w:sz w:val="20"/>
        </w:rPr>
        <w:t>representative</w:t>
      </w:r>
      <w:r>
        <w:rPr>
          <w:color w:val="221F1F"/>
          <w:spacing w:val="-9"/>
          <w:sz w:val="20"/>
        </w:rPr>
        <w:t xml:space="preserve"> </w:t>
      </w:r>
      <w:r>
        <w:rPr>
          <w:color w:val="221F1F"/>
          <w:sz w:val="20"/>
        </w:rPr>
        <w:t>of</w:t>
      </w:r>
      <w:r>
        <w:rPr>
          <w:color w:val="221F1F"/>
          <w:spacing w:val="-9"/>
          <w:sz w:val="20"/>
        </w:rPr>
        <w:t xml:space="preserve"> </w:t>
      </w:r>
      <w:r>
        <w:rPr>
          <w:color w:val="221F1F"/>
          <w:sz w:val="20"/>
        </w:rPr>
        <w:t>a</w:t>
      </w:r>
      <w:r>
        <w:rPr>
          <w:color w:val="221F1F"/>
          <w:spacing w:val="-10"/>
          <w:sz w:val="20"/>
        </w:rPr>
        <w:t xml:space="preserve"> </w:t>
      </w:r>
      <w:r>
        <w:rPr>
          <w:color w:val="221F1F"/>
          <w:sz w:val="20"/>
        </w:rPr>
        <w:t>foreign</w:t>
      </w:r>
      <w:r>
        <w:rPr>
          <w:color w:val="221F1F"/>
          <w:spacing w:val="-10"/>
          <w:sz w:val="20"/>
        </w:rPr>
        <w:t xml:space="preserve"> </w:t>
      </w:r>
      <w:r>
        <w:rPr>
          <w:color w:val="221F1F"/>
          <w:sz w:val="20"/>
        </w:rPr>
        <w:t>government;</w:t>
      </w:r>
      <w:r>
        <w:rPr>
          <w:color w:val="221F1F"/>
          <w:spacing w:val="-9"/>
          <w:sz w:val="20"/>
        </w:rPr>
        <w:t xml:space="preserve"> </w:t>
      </w:r>
      <w:r>
        <w:rPr>
          <w:color w:val="221F1F"/>
          <w:spacing w:val="-5"/>
          <w:sz w:val="20"/>
        </w:rPr>
        <w:t>or</w:t>
      </w:r>
    </w:p>
    <w:p w14:paraId="10104AE8" w14:textId="673A1817" w:rsidR="00016C31" w:rsidRDefault="00016C31">
      <w:pPr>
        <w:pStyle w:val="BodyText"/>
        <w:spacing w:before="1"/>
      </w:pPr>
    </w:p>
    <w:p w14:paraId="5C1652B6" w14:textId="10CD978B" w:rsidR="00016C31" w:rsidRDefault="00632607">
      <w:pPr>
        <w:pStyle w:val="ListParagraph"/>
        <w:numPr>
          <w:ilvl w:val="2"/>
          <w:numId w:val="13"/>
        </w:numPr>
        <w:tabs>
          <w:tab w:val="left" w:pos="722"/>
        </w:tabs>
        <w:ind w:left="721" w:hanging="284"/>
        <w:rPr>
          <w:sz w:val="20"/>
        </w:rPr>
      </w:pPr>
      <w:r>
        <w:rPr>
          <w:color w:val="221F1F"/>
          <w:sz w:val="20"/>
        </w:rPr>
        <w:t>A</w:t>
      </w:r>
      <w:r>
        <w:rPr>
          <w:color w:val="221F1F"/>
          <w:spacing w:val="-6"/>
          <w:sz w:val="20"/>
        </w:rPr>
        <w:t xml:space="preserve"> </w:t>
      </w:r>
      <w:r>
        <w:rPr>
          <w:color w:val="221F1F"/>
          <w:sz w:val="20"/>
        </w:rPr>
        <w:t>foreign</w:t>
      </w:r>
      <w:r>
        <w:rPr>
          <w:color w:val="221F1F"/>
          <w:spacing w:val="-5"/>
          <w:sz w:val="20"/>
        </w:rPr>
        <w:t xml:space="preserve"> </w:t>
      </w:r>
      <w:r>
        <w:rPr>
          <w:color w:val="221F1F"/>
          <w:sz w:val="20"/>
        </w:rPr>
        <w:t>corporation</w:t>
      </w:r>
      <w:r>
        <w:rPr>
          <w:color w:val="221F1F"/>
          <w:spacing w:val="-7"/>
          <w:sz w:val="20"/>
        </w:rPr>
        <w:t xml:space="preserve"> </w:t>
      </w:r>
      <w:r>
        <w:rPr>
          <w:color w:val="221F1F"/>
          <w:sz w:val="20"/>
        </w:rPr>
        <w:t>wholly</w:t>
      </w:r>
      <w:r>
        <w:rPr>
          <w:color w:val="221F1F"/>
          <w:spacing w:val="-7"/>
          <w:sz w:val="20"/>
        </w:rPr>
        <w:t xml:space="preserve"> </w:t>
      </w:r>
      <w:r>
        <w:rPr>
          <w:color w:val="221F1F"/>
          <w:sz w:val="20"/>
        </w:rPr>
        <w:t>owned</w:t>
      </w:r>
      <w:r>
        <w:rPr>
          <w:color w:val="221F1F"/>
          <w:spacing w:val="-6"/>
          <w:sz w:val="20"/>
        </w:rPr>
        <w:t xml:space="preserve"> </w:t>
      </w:r>
      <w:r>
        <w:rPr>
          <w:color w:val="221F1F"/>
          <w:sz w:val="20"/>
        </w:rPr>
        <w:t>by</w:t>
      </w:r>
      <w:r>
        <w:rPr>
          <w:color w:val="221F1F"/>
          <w:spacing w:val="-5"/>
          <w:sz w:val="20"/>
        </w:rPr>
        <w:t xml:space="preserve"> </w:t>
      </w:r>
      <w:r>
        <w:rPr>
          <w:color w:val="221F1F"/>
          <w:sz w:val="20"/>
        </w:rPr>
        <w:t>a</w:t>
      </w:r>
      <w:r>
        <w:rPr>
          <w:color w:val="221F1F"/>
          <w:spacing w:val="-9"/>
          <w:sz w:val="20"/>
        </w:rPr>
        <w:t xml:space="preserve"> </w:t>
      </w:r>
      <w:r>
        <w:rPr>
          <w:color w:val="221F1F"/>
          <w:sz w:val="20"/>
        </w:rPr>
        <w:t>foreign</w:t>
      </w:r>
      <w:r>
        <w:rPr>
          <w:color w:val="221F1F"/>
          <w:spacing w:val="-4"/>
          <w:sz w:val="20"/>
        </w:rPr>
        <w:t xml:space="preserve"> </w:t>
      </w:r>
      <w:r>
        <w:rPr>
          <w:color w:val="221F1F"/>
          <w:spacing w:val="-2"/>
          <w:sz w:val="20"/>
        </w:rPr>
        <w:t>government.</w:t>
      </w:r>
    </w:p>
    <w:p w14:paraId="5F70054E" w14:textId="3A3B643F" w:rsidR="00016C31" w:rsidRDefault="00016C31">
      <w:pPr>
        <w:pStyle w:val="BodyText"/>
        <w:spacing w:before="10"/>
        <w:rPr>
          <w:sz w:val="19"/>
        </w:rPr>
      </w:pPr>
    </w:p>
    <w:p w14:paraId="67885E78" w14:textId="58E55168" w:rsidR="00016C31" w:rsidRDefault="00632607">
      <w:pPr>
        <w:pStyle w:val="ListParagraph"/>
        <w:numPr>
          <w:ilvl w:val="1"/>
          <w:numId w:val="13"/>
        </w:numPr>
        <w:tabs>
          <w:tab w:val="left" w:pos="724"/>
        </w:tabs>
        <w:ind w:right="1135" w:firstLine="0"/>
        <w:rPr>
          <w:b/>
          <w:sz w:val="20"/>
        </w:rPr>
      </w:pPr>
      <w:r>
        <w:rPr>
          <w:color w:val="221F1F"/>
          <w:sz w:val="20"/>
        </w:rPr>
        <w:t>Information</w:t>
      </w:r>
      <w:r>
        <w:rPr>
          <w:color w:val="221F1F"/>
          <w:spacing w:val="-6"/>
          <w:sz w:val="20"/>
        </w:rPr>
        <w:t xml:space="preserve"> </w:t>
      </w:r>
      <w:r>
        <w:rPr>
          <w:color w:val="221F1F"/>
          <w:sz w:val="20"/>
        </w:rPr>
        <w:t>and</w:t>
      </w:r>
      <w:r>
        <w:rPr>
          <w:color w:val="221F1F"/>
          <w:spacing w:val="-9"/>
          <w:sz w:val="20"/>
        </w:rPr>
        <w:t xml:space="preserve"> </w:t>
      </w:r>
      <w:r>
        <w:rPr>
          <w:color w:val="221F1F"/>
          <w:sz w:val="20"/>
        </w:rPr>
        <w:t>guidance</w:t>
      </w:r>
      <w:r>
        <w:rPr>
          <w:color w:val="221F1F"/>
          <w:spacing w:val="-9"/>
          <w:sz w:val="20"/>
        </w:rPr>
        <w:t xml:space="preserve"> </w:t>
      </w:r>
      <w:r>
        <w:rPr>
          <w:color w:val="221F1F"/>
          <w:sz w:val="20"/>
        </w:rPr>
        <w:t>pertaining</w:t>
      </w:r>
      <w:r>
        <w:rPr>
          <w:color w:val="221F1F"/>
          <w:spacing w:val="-6"/>
          <w:sz w:val="20"/>
        </w:rPr>
        <w:t xml:space="preserve"> </w:t>
      </w:r>
      <w:r>
        <w:rPr>
          <w:color w:val="221F1F"/>
          <w:sz w:val="20"/>
        </w:rPr>
        <w:t>to</w:t>
      </w:r>
      <w:r>
        <w:rPr>
          <w:color w:val="221F1F"/>
          <w:spacing w:val="-8"/>
          <w:sz w:val="20"/>
        </w:rPr>
        <w:t xml:space="preserve"> </w:t>
      </w:r>
      <w:r>
        <w:rPr>
          <w:color w:val="221F1F"/>
          <w:sz w:val="20"/>
        </w:rPr>
        <w:t>DoD</w:t>
      </w:r>
      <w:r>
        <w:rPr>
          <w:color w:val="221F1F"/>
          <w:spacing w:val="-8"/>
          <w:sz w:val="20"/>
        </w:rPr>
        <w:t xml:space="preserve"> </w:t>
      </w:r>
      <w:r>
        <w:rPr>
          <w:color w:val="221F1F"/>
          <w:sz w:val="20"/>
        </w:rPr>
        <w:t>antiterrorism/force</w:t>
      </w:r>
      <w:r>
        <w:rPr>
          <w:color w:val="221F1F"/>
          <w:spacing w:val="-6"/>
          <w:sz w:val="20"/>
        </w:rPr>
        <w:t xml:space="preserve"> </w:t>
      </w:r>
      <w:r>
        <w:rPr>
          <w:color w:val="221F1F"/>
          <w:sz w:val="20"/>
        </w:rPr>
        <w:t>protection</w:t>
      </w:r>
      <w:r>
        <w:rPr>
          <w:color w:val="221F1F"/>
          <w:spacing w:val="-7"/>
          <w:sz w:val="20"/>
        </w:rPr>
        <w:t xml:space="preserve"> </w:t>
      </w:r>
      <w:r>
        <w:rPr>
          <w:color w:val="221F1F"/>
          <w:sz w:val="20"/>
        </w:rPr>
        <w:t>can</w:t>
      </w:r>
      <w:r>
        <w:rPr>
          <w:color w:val="221F1F"/>
          <w:spacing w:val="-8"/>
          <w:sz w:val="20"/>
        </w:rPr>
        <w:t xml:space="preserve"> </w:t>
      </w:r>
      <w:r>
        <w:rPr>
          <w:color w:val="221F1F"/>
          <w:sz w:val="20"/>
        </w:rPr>
        <w:t>be</w:t>
      </w:r>
      <w:r>
        <w:rPr>
          <w:color w:val="221F1F"/>
          <w:spacing w:val="-8"/>
          <w:sz w:val="20"/>
        </w:rPr>
        <w:t xml:space="preserve"> </w:t>
      </w:r>
      <w:r>
        <w:rPr>
          <w:color w:val="221F1F"/>
          <w:sz w:val="20"/>
        </w:rPr>
        <w:t>obtained</w:t>
      </w:r>
      <w:r>
        <w:rPr>
          <w:color w:val="221F1F"/>
          <w:spacing w:val="-8"/>
          <w:sz w:val="20"/>
        </w:rPr>
        <w:t xml:space="preserve"> </w:t>
      </w:r>
      <w:r>
        <w:rPr>
          <w:color w:val="221F1F"/>
          <w:sz w:val="20"/>
        </w:rPr>
        <w:t>from</w:t>
      </w:r>
      <w:r>
        <w:rPr>
          <w:color w:val="221F1F"/>
          <w:spacing w:val="-8"/>
          <w:sz w:val="20"/>
        </w:rPr>
        <w:t xml:space="preserve"> </w:t>
      </w:r>
      <w:r>
        <w:rPr>
          <w:b/>
          <w:color w:val="221F1F"/>
          <w:sz w:val="20"/>
        </w:rPr>
        <w:t>HQDA-AT; telephone, DSN 222-9832 or commercial (703) 692-9832.</w:t>
      </w:r>
    </w:p>
    <w:p w14:paraId="759D1954" w14:textId="7070F040" w:rsidR="00016C31" w:rsidRDefault="00016C31">
      <w:pPr>
        <w:pStyle w:val="BodyText"/>
        <w:spacing w:before="1"/>
        <w:rPr>
          <w:b/>
        </w:rPr>
      </w:pPr>
    </w:p>
    <w:p w14:paraId="26E18F66" w14:textId="2763E48A"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3646F47A" w14:textId="77777777" w:rsidR="00016C31" w:rsidRDefault="00016C31">
      <w:pPr>
        <w:pStyle w:val="BodyText"/>
        <w:rPr>
          <w:sz w:val="22"/>
        </w:rPr>
      </w:pPr>
    </w:p>
    <w:p w14:paraId="5B1DBD8B" w14:textId="77777777" w:rsidR="00016C31" w:rsidRDefault="00016C31">
      <w:pPr>
        <w:pStyle w:val="BodyText"/>
        <w:rPr>
          <w:sz w:val="22"/>
        </w:rPr>
      </w:pPr>
    </w:p>
    <w:p w14:paraId="1EFD5371" w14:textId="77777777" w:rsidR="00016C31" w:rsidRDefault="00016C31">
      <w:pPr>
        <w:pStyle w:val="BodyText"/>
        <w:rPr>
          <w:sz w:val="22"/>
        </w:rPr>
      </w:pPr>
    </w:p>
    <w:p w14:paraId="7776D6A3" w14:textId="77777777" w:rsidR="00016C31" w:rsidRDefault="00632607">
      <w:pPr>
        <w:pStyle w:val="BodyText"/>
        <w:spacing w:before="159"/>
        <w:ind w:left="219"/>
      </w:pPr>
      <w:r>
        <w:rPr>
          <w:color w:val="221F1F"/>
          <w:spacing w:val="-2"/>
        </w:rPr>
        <w:t>252.232-7007</w:t>
      </w:r>
      <w:r>
        <w:rPr>
          <w:color w:val="221F1F"/>
          <w:spacing w:val="2"/>
        </w:rPr>
        <w:t xml:space="preserve"> </w:t>
      </w:r>
      <w:r>
        <w:rPr>
          <w:color w:val="221F1F"/>
          <w:spacing w:val="-2"/>
        </w:rPr>
        <w:t>LIMITATION</w:t>
      </w:r>
      <w:r>
        <w:rPr>
          <w:color w:val="221F1F"/>
          <w:spacing w:val="2"/>
        </w:rPr>
        <w:t xml:space="preserve"> </w:t>
      </w:r>
      <w:r>
        <w:rPr>
          <w:color w:val="221F1F"/>
          <w:spacing w:val="-2"/>
        </w:rPr>
        <w:t>OF</w:t>
      </w:r>
      <w:r>
        <w:rPr>
          <w:color w:val="221F1F"/>
        </w:rPr>
        <w:t xml:space="preserve"> </w:t>
      </w:r>
      <w:r>
        <w:rPr>
          <w:color w:val="221F1F"/>
          <w:spacing w:val="-2"/>
        </w:rPr>
        <w:t>GOVERNMENT'S</w:t>
      </w:r>
      <w:r>
        <w:rPr>
          <w:color w:val="221F1F"/>
          <w:spacing w:val="2"/>
        </w:rPr>
        <w:t xml:space="preserve"> </w:t>
      </w:r>
      <w:r>
        <w:rPr>
          <w:color w:val="221F1F"/>
          <w:spacing w:val="-2"/>
        </w:rPr>
        <w:t>OBLIGATION</w:t>
      </w:r>
      <w:r>
        <w:rPr>
          <w:color w:val="221F1F"/>
          <w:spacing w:val="6"/>
        </w:rPr>
        <w:t xml:space="preserve"> </w:t>
      </w:r>
      <w:r>
        <w:rPr>
          <w:color w:val="221F1F"/>
          <w:spacing w:val="-2"/>
        </w:rPr>
        <w:t>(APR</w:t>
      </w:r>
      <w:r>
        <w:rPr>
          <w:color w:val="221F1F"/>
        </w:rPr>
        <w:t xml:space="preserve"> </w:t>
      </w:r>
      <w:r>
        <w:rPr>
          <w:color w:val="221F1F"/>
          <w:spacing w:val="-2"/>
        </w:rPr>
        <w:t>2014)</w:t>
      </w:r>
    </w:p>
    <w:p w14:paraId="25151B16" w14:textId="77777777" w:rsidR="00016C31" w:rsidRDefault="00016C31">
      <w:pPr>
        <w:pStyle w:val="BodyText"/>
        <w:spacing w:before="1"/>
      </w:pPr>
    </w:p>
    <w:p w14:paraId="35BCD5D0" w14:textId="77777777" w:rsidR="00016C31" w:rsidRDefault="00632607">
      <w:pPr>
        <w:pStyle w:val="ListParagraph"/>
        <w:numPr>
          <w:ilvl w:val="0"/>
          <w:numId w:val="12"/>
        </w:numPr>
        <w:tabs>
          <w:tab w:val="left" w:pos="712"/>
          <w:tab w:val="left" w:leader="hyphen" w:pos="8056"/>
        </w:tabs>
        <w:rPr>
          <w:sz w:val="20"/>
        </w:rPr>
      </w:pPr>
      <w:r>
        <w:rPr>
          <w:color w:val="221F1F"/>
          <w:sz w:val="20"/>
        </w:rPr>
        <w:t>Contract</w:t>
      </w:r>
      <w:r>
        <w:rPr>
          <w:color w:val="221F1F"/>
          <w:spacing w:val="-13"/>
          <w:sz w:val="20"/>
        </w:rPr>
        <w:t xml:space="preserve"> </w:t>
      </w:r>
      <w:r>
        <w:rPr>
          <w:color w:val="221F1F"/>
          <w:sz w:val="20"/>
        </w:rPr>
        <w:t>line</w:t>
      </w:r>
      <w:r>
        <w:rPr>
          <w:color w:val="221F1F"/>
          <w:spacing w:val="-8"/>
          <w:sz w:val="20"/>
        </w:rPr>
        <w:t xml:space="preserve"> </w:t>
      </w:r>
      <w:r>
        <w:rPr>
          <w:color w:val="221F1F"/>
          <w:sz w:val="20"/>
        </w:rPr>
        <w:t>item(s)</w:t>
      </w:r>
      <w:r>
        <w:rPr>
          <w:color w:val="221F1F"/>
          <w:spacing w:val="-10"/>
          <w:sz w:val="20"/>
        </w:rPr>
        <w:t xml:space="preserve"> </w:t>
      </w:r>
      <w:r>
        <w:rPr>
          <w:color w:val="221F1F"/>
          <w:sz w:val="20"/>
        </w:rPr>
        <w:t>*</w:t>
      </w:r>
      <w:r>
        <w:rPr>
          <w:color w:val="221F1F"/>
          <w:spacing w:val="-13"/>
          <w:sz w:val="20"/>
        </w:rPr>
        <w:t xml:space="preserve"> </w:t>
      </w:r>
      <w:r>
        <w:rPr>
          <w:color w:val="221F1F"/>
          <w:sz w:val="20"/>
        </w:rPr>
        <w:t>is/are</w:t>
      </w:r>
      <w:r>
        <w:rPr>
          <w:color w:val="221F1F"/>
          <w:spacing w:val="-8"/>
          <w:sz w:val="20"/>
        </w:rPr>
        <w:t xml:space="preserve"> </w:t>
      </w:r>
      <w:r>
        <w:rPr>
          <w:color w:val="221F1F"/>
          <w:sz w:val="20"/>
        </w:rPr>
        <w:t>incrementally</w:t>
      </w:r>
      <w:r>
        <w:rPr>
          <w:color w:val="221F1F"/>
          <w:spacing w:val="-7"/>
          <w:sz w:val="20"/>
        </w:rPr>
        <w:t xml:space="preserve"> </w:t>
      </w:r>
      <w:r>
        <w:rPr>
          <w:color w:val="221F1F"/>
          <w:sz w:val="20"/>
        </w:rPr>
        <w:t>funded.</w:t>
      </w:r>
      <w:r>
        <w:rPr>
          <w:color w:val="221F1F"/>
          <w:spacing w:val="-8"/>
          <w:sz w:val="20"/>
        </w:rPr>
        <w:t xml:space="preserve"> </w:t>
      </w:r>
      <w:r>
        <w:rPr>
          <w:color w:val="221F1F"/>
          <w:sz w:val="20"/>
        </w:rPr>
        <w:t>For</w:t>
      </w:r>
      <w:r>
        <w:rPr>
          <w:color w:val="221F1F"/>
          <w:spacing w:val="-9"/>
          <w:sz w:val="20"/>
        </w:rPr>
        <w:t xml:space="preserve"> </w:t>
      </w:r>
      <w:r>
        <w:rPr>
          <w:color w:val="221F1F"/>
          <w:sz w:val="20"/>
        </w:rPr>
        <w:t>this/these</w:t>
      </w:r>
      <w:r>
        <w:rPr>
          <w:color w:val="221F1F"/>
          <w:spacing w:val="-8"/>
          <w:sz w:val="20"/>
        </w:rPr>
        <w:t xml:space="preserve"> </w:t>
      </w:r>
      <w:r>
        <w:rPr>
          <w:color w:val="221F1F"/>
          <w:sz w:val="20"/>
        </w:rPr>
        <w:t>item(s),</w:t>
      </w:r>
      <w:r>
        <w:rPr>
          <w:color w:val="221F1F"/>
          <w:spacing w:val="-9"/>
          <w:sz w:val="20"/>
        </w:rPr>
        <w:t xml:space="preserve"> </w:t>
      </w:r>
      <w:r>
        <w:rPr>
          <w:color w:val="221F1F"/>
          <w:sz w:val="20"/>
        </w:rPr>
        <w:t>the</w:t>
      </w:r>
      <w:r>
        <w:rPr>
          <w:color w:val="221F1F"/>
          <w:spacing w:val="-8"/>
          <w:sz w:val="20"/>
        </w:rPr>
        <w:t xml:space="preserve"> </w:t>
      </w:r>
      <w:r>
        <w:rPr>
          <w:color w:val="221F1F"/>
          <w:sz w:val="20"/>
        </w:rPr>
        <w:t>sum</w:t>
      </w:r>
      <w:r>
        <w:rPr>
          <w:color w:val="221F1F"/>
          <w:spacing w:val="-9"/>
          <w:sz w:val="20"/>
        </w:rPr>
        <w:t xml:space="preserve"> </w:t>
      </w:r>
      <w:r>
        <w:rPr>
          <w:color w:val="221F1F"/>
          <w:sz w:val="20"/>
        </w:rPr>
        <w:t>of</w:t>
      </w:r>
      <w:r>
        <w:rPr>
          <w:color w:val="221F1F"/>
          <w:spacing w:val="-10"/>
          <w:sz w:val="20"/>
        </w:rPr>
        <w:t xml:space="preserve"> $</w:t>
      </w:r>
      <w:r>
        <w:rPr>
          <w:color w:val="221F1F"/>
          <w:sz w:val="20"/>
        </w:rPr>
        <w:tab/>
      </w:r>
      <w:r>
        <w:rPr>
          <w:color w:val="221F1F"/>
          <w:spacing w:val="-5"/>
          <w:sz w:val="20"/>
        </w:rPr>
        <w:t>*of</w:t>
      </w:r>
    </w:p>
    <w:p w14:paraId="28635698" w14:textId="77777777" w:rsidR="00016C31" w:rsidRDefault="00900DE8">
      <w:pPr>
        <w:pStyle w:val="BodyText"/>
        <w:ind w:left="219" w:right="999"/>
      </w:pPr>
      <w:r>
        <w:pict w14:anchorId="406EAC1B">
          <v:rect id="docshape94" o:spid="_x0000_s1034" style="position:absolute;left:0;text-align:left;margin-left:59.5pt;margin-top:56.75pt;width:515pt;height:1.45pt;z-index:-18471424;mso-position-horizontal-relative:page" fillcolor="#0e233d" stroked="f">
            <w10:wrap anchorx="page"/>
          </v:rect>
        </w:pict>
      </w:r>
      <w:r w:rsidR="00632607">
        <w:rPr>
          <w:color w:val="221F1F"/>
        </w:rPr>
        <w:t>the</w:t>
      </w:r>
      <w:r w:rsidR="00632607">
        <w:rPr>
          <w:color w:val="221F1F"/>
          <w:spacing w:val="-4"/>
        </w:rPr>
        <w:t xml:space="preserve"> </w:t>
      </w:r>
      <w:r w:rsidR="00632607">
        <w:rPr>
          <w:color w:val="221F1F"/>
        </w:rPr>
        <w:t>total</w:t>
      </w:r>
      <w:r w:rsidR="00632607">
        <w:rPr>
          <w:color w:val="221F1F"/>
          <w:spacing w:val="-5"/>
        </w:rPr>
        <w:t xml:space="preserve"> </w:t>
      </w:r>
      <w:r w:rsidR="00632607">
        <w:rPr>
          <w:color w:val="221F1F"/>
        </w:rPr>
        <w:t>price</w:t>
      </w:r>
      <w:r w:rsidR="00632607">
        <w:rPr>
          <w:color w:val="221F1F"/>
          <w:spacing w:val="-5"/>
        </w:rPr>
        <w:t xml:space="preserve"> </w:t>
      </w:r>
      <w:r w:rsidR="00632607">
        <w:rPr>
          <w:color w:val="221F1F"/>
        </w:rPr>
        <w:t>is</w:t>
      </w:r>
      <w:r w:rsidR="00632607">
        <w:rPr>
          <w:color w:val="221F1F"/>
          <w:spacing w:val="-6"/>
        </w:rPr>
        <w:t xml:space="preserve"> </w:t>
      </w:r>
      <w:r w:rsidR="00632607">
        <w:rPr>
          <w:color w:val="221F1F"/>
        </w:rPr>
        <w:t>presently</w:t>
      </w:r>
      <w:r w:rsidR="00632607">
        <w:rPr>
          <w:color w:val="221F1F"/>
          <w:spacing w:val="-6"/>
        </w:rPr>
        <w:t xml:space="preserve"> </w:t>
      </w:r>
      <w:r w:rsidR="00632607">
        <w:rPr>
          <w:color w:val="221F1F"/>
        </w:rPr>
        <w:t>available</w:t>
      </w:r>
      <w:r w:rsidR="00632607">
        <w:rPr>
          <w:color w:val="221F1F"/>
          <w:spacing w:val="-4"/>
        </w:rPr>
        <w:t xml:space="preserve"> </w:t>
      </w:r>
      <w:r w:rsidR="00632607">
        <w:rPr>
          <w:color w:val="221F1F"/>
        </w:rPr>
        <w:t>for</w:t>
      </w:r>
      <w:r w:rsidR="00632607">
        <w:rPr>
          <w:color w:val="221F1F"/>
          <w:spacing w:val="-6"/>
        </w:rPr>
        <w:t xml:space="preserve"> </w:t>
      </w:r>
      <w:r w:rsidR="00632607">
        <w:rPr>
          <w:color w:val="221F1F"/>
        </w:rPr>
        <w:t>payment</w:t>
      </w:r>
      <w:r w:rsidR="00632607">
        <w:rPr>
          <w:color w:val="221F1F"/>
          <w:spacing w:val="-6"/>
        </w:rPr>
        <w:t xml:space="preserve"> </w:t>
      </w:r>
      <w:r w:rsidR="00632607">
        <w:rPr>
          <w:color w:val="221F1F"/>
        </w:rPr>
        <w:t>and</w:t>
      </w:r>
      <w:r w:rsidR="00632607">
        <w:rPr>
          <w:color w:val="221F1F"/>
          <w:spacing w:val="-7"/>
        </w:rPr>
        <w:t xml:space="preserve"> </w:t>
      </w:r>
      <w:r w:rsidR="00632607">
        <w:rPr>
          <w:color w:val="221F1F"/>
        </w:rPr>
        <w:t>allotted</w:t>
      </w:r>
      <w:r w:rsidR="00632607">
        <w:rPr>
          <w:color w:val="221F1F"/>
          <w:spacing w:val="-6"/>
        </w:rPr>
        <w:t xml:space="preserve"> </w:t>
      </w:r>
      <w:r w:rsidR="00632607">
        <w:rPr>
          <w:color w:val="221F1F"/>
        </w:rPr>
        <w:t>to</w:t>
      </w:r>
      <w:r w:rsidR="00632607">
        <w:rPr>
          <w:color w:val="221F1F"/>
          <w:spacing w:val="-4"/>
        </w:rPr>
        <w:t xml:space="preserve"> </w:t>
      </w:r>
      <w:r w:rsidR="00632607">
        <w:rPr>
          <w:color w:val="221F1F"/>
        </w:rPr>
        <w:t>this</w:t>
      </w:r>
      <w:r w:rsidR="00632607">
        <w:rPr>
          <w:color w:val="221F1F"/>
          <w:spacing w:val="-6"/>
        </w:rPr>
        <w:t xml:space="preserve"> </w:t>
      </w:r>
      <w:r w:rsidR="00632607">
        <w:rPr>
          <w:color w:val="221F1F"/>
        </w:rPr>
        <w:t>contract.</w:t>
      </w:r>
      <w:r w:rsidR="00632607">
        <w:rPr>
          <w:color w:val="221F1F"/>
          <w:spacing w:val="-6"/>
        </w:rPr>
        <w:t xml:space="preserve"> </w:t>
      </w:r>
      <w:r w:rsidR="00632607">
        <w:rPr>
          <w:color w:val="221F1F"/>
        </w:rPr>
        <w:t>An</w:t>
      </w:r>
      <w:r w:rsidR="00632607">
        <w:rPr>
          <w:color w:val="221F1F"/>
          <w:spacing w:val="-4"/>
        </w:rPr>
        <w:t xml:space="preserve"> </w:t>
      </w:r>
      <w:r w:rsidR="00632607">
        <w:rPr>
          <w:color w:val="221F1F"/>
        </w:rPr>
        <w:t>allotment</w:t>
      </w:r>
      <w:r w:rsidR="00632607">
        <w:rPr>
          <w:color w:val="221F1F"/>
          <w:spacing w:val="-5"/>
        </w:rPr>
        <w:t xml:space="preserve"> </w:t>
      </w:r>
      <w:r w:rsidR="00632607">
        <w:rPr>
          <w:color w:val="221F1F"/>
        </w:rPr>
        <w:t>schedule</w:t>
      </w:r>
      <w:r w:rsidR="00632607">
        <w:rPr>
          <w:color w:val="221F1F"/>
          <w:spacing w:val="-4"/>
        </w:rPr>
        <w:t xml:space="preserve"> </w:t>
      </w:r>
      <w:r w:rsidR="00632607">
        <w:rPr>
          <w:color w:val="221F1F"/>
        </w:rPr>
        <w:t>is</w:t>
      </w:r>
      <w:r w:rsidR="00632607">
        <w:rPr>
          <w:color w:val="221F1F"/>
          <w:spacing w:val="-6"/>
        </w:rPr>
        <w:t xml:space="preserve"> </w:t>
      </w:r>
      <w:r w:rsidR="00632607">
        <w:rPr>
          <w:color w:val="221F1F"/>
        </w:rPr>
        <w:t>set</w:t>
      </w:r>
      <w:r w:rsidR="00632607">
        <w:rPr>
          <w:color w:val="221F1F"/>
          <w:spacing w:val="-5"/>
        </w:rPr>
        <w:t xml:space="preserve"> </w:t>
      </w:r>
      <w:r w:rsidR="00632607">
        <w:rPr>
          <w:color w:val="221F1F"/>
        </w:rPr>
        <w:t>forth</w:t>
      </w:r>
      <w:r w:rsidR="00632607">
        <w:rPr>
          <w:color w:val="221F1F"/>
          <w:spacing w:val="-4"/>
        </w:rPr>
        <w:t xml:space="preserve"> </w:t>
      </w:r>
      <w:r w:rsidR="00632607">
        <w:rPr>
          <w:color w:val="221F1F"/>
        </w:rPr>
        <w:t>in paragraph (j) of this clause.</w:t>
      </w:r>
    </w:p>
    <w:p w14:paraId="05FDCA62" w14:textId="77777777" w:rsidR="00016C31" w:rsidRDefault="00016C31">
      <w:pPr>
        <w:sectPr w:rsidR="00016C31">
          <w:pgSz w:w="12240" w:h="15840"/>
          <w:pgMar w:top="1360" w:right="640" w:bottom="1060" w:left="1000" w:header="0" w:footer="801" w:gutter="0"/>
          <w:cols w:space="720"/>
        </w:sectPr>
      </w:pPr>
    </w:p>
    <w:p w14:paraId="7449B7D0" w14:textId="77777777" w:rsidR="00016C31" w:rsidRDefault="00632607">
      <w:pPr>
        <w:pStyle w:val="ListParagraph"/>
        <w:numPr>
          <w:ilvl w:val="0"/>
          <w:numId w:val="12"/>
        </w:numPr>
        <w:tabs>
          <w:tab w:val="left" w:pos="724"/>
        </w:tabs>
        <w:spacing w:before="80"/>
        <w:ind w:left="440" w:right="958" w:hanging="3"/>
        <w:rPr>
          <w:sz w:val="20"/>
        </w:rPr>
      </w:pPr>
      <w:r>
        <w:rPr>
          <w:color w:val="221F1F"/>
          <w:sz w:val="20"/>
        </w:rPr>
        <w:lastRenderedPageBreak/>
        <w:t>For items(s) identified in</w:t>
      </w:r>
      <w:r>
        <w:rPr>
          <w:color w:val="221F1F"/>
          <w:spacing w:val="-2"/>
          <w:sz w:val="20"/>
        </w:rPr>
        <w:t xml:space="preserve"> </w:t>
      </w:r>
      <w:r>
        <w:rPr>
          <w:color w:val="221F1F"/>
          <w:sz w:val="20"/>
        </w:rPr>
        <w:t>paragraph</w:t>
      </w:r>
      <w:r>
        <w:rPr>
          <w:color w:val="221F1F"/>
          <w:spacing w:val="-1"/>
          <w:sz w:val="20"/>
        </w:rPr>
        <w:t xml:space="preserve"> </w:t>
      </w:r>
      <w:r>
        <w:rPr>
          <w:color w:val="221F1F"/>
          <w:sz w:val="20"/>
        </w:rPr>
        <w:t>(a) of this</w:t>
      </w:r>
      <w:r>
        <w:rPr>
          <w:color w:val="221F1F"/>
          <w:spacing w:val="-1"/>
          <w:sz w:val="20"/>
        </w:rPr>
        <w:t xml:space="preserve"> </w:t>
      </w:r>
      <w:r>
        <w:rPr>
          <w:color w:val="221F1F"/>
          <w:sz w:val="20"/>
        </w:rPr>
        <w:t>clause, the Contractor agrees</w:t>
      </w:r>
      <w:r>
        <w:rPr>
          <w:color w:val="221F1F"/>
          <w:spacing w:val="-1"/>
          <w:sz w:val="20"/>
        </w:rPr>
        <w:t xml:space="preserve"> </w:t>
      </w:r>
      <w:r>
        <w:rPr>
          <w:color w:val="221F1F"/>
          <w:sz w:val="20"/>
        </w:rPr>
        <w:t>to perform up</w:t>
      </w:r>
      <w:r>
        <w:rPr>
          <w:color w:val="221F1F"/>
          <w:spacing w:val="-1"/>
          <w:sz w:val="20"/>
        </w:rPr>
        <w:t xml:space="preserve"> </w:t>
      </w:r>
      <w:r>
        <w:rPr>
          <w:color w:val="221F1F"/>
          <w:sz w:val="20"/>
        </w:rPr>
        <w:t>to the point</w:t>
      </w:r>
      <w:r>
        <w:rPr>
          <w:color w:val="221F1F"/>
          <w:spacing w:val="-1"/>
          <w:sz w:val="20"/>
        </w:rPr>
        <w:t xml:space="preserve"> </w:t>
      </w:r>
      <w:r>
        <w:rPr>
          <w:color w:val="221F1F"/>
          <w:sz w:val="20"/>
        </w:rPr>
        <w:t>at</w:t>
      </w:r>
      <w:r>
        <w:rPr>
          <w:color w:val="221F1F"/>
          <w:spacing w:val="-1"/>
          <w:sz w:val="20"/>
        </w:rPr>
        <w:t xml:space="preserve"> </w:t>
      </w:r>
      <w:r>
        <w:rPr>
          <w:color w:val="221F1F"/>
          <w:sz w:val="20"/>
        </w:rPr>
        <w:t>which the total amount payable by the Government, including reimbursement in the event</w:t>
      </w:r>
      <w:r>
        <w:rPr>
          <w:color w:val="221F1F"/>
          <w:spacing w:val="-2"/>
          <w:sz w:val="20"/>
        </w:rPr>
        <w:t xml:space="preserve"> </w:t>
      </w:r>
      <w:r>
        <w:rPr>
          <w:color w:val="221F1F"/>
          <w:sz w:val="20"/>
        </w:rPr>
        <w:t>of termination of those item(s) for</w:t>
      </w:r>
      <w:r>
        <w:rPr>
          <w:color w:val="221F1F"/>
          <w:spacing w:val="-3"/>
          <w:sz w:val="20"/>
        </w:rPr>
        <w:t xml:space="preserve"> </w:t>
      </w:r>
      <w:r>
        <w:rPr>
          <w:color w:val="221F1F"/>
          <w:sz w:val="20"/>
        </w:rPr>
        <w:t>the</w:t>
      </w:r>
      <w:r>
        <w:rPr>
          <w:color w:val="221F1F"/>
          <w:spacing w:val="-4"/>
          <w:sz w:val="20"/>
        </w:rPr>
        <w:t xml:space="preserve"> </w:t>
      </w:r>
      <w:r>
        <w:rPr>
          <w:color w:val="221F1F"/>
          <w:sz w:val="20"/>
        </w:rPr>
        <w:t>Government's</w:t>
      </w:r>
      <w:r>
        <w:rPr>
          <w:color w:val="221F1F"/>
          <w:spacing w:val="-4"/>
          <w:sz w:val="20"/>
        </w:rPr>
        <w:t xml:space="preserve"> </w:t>
      </w:r>
      <w:r>
        <w:rPr>
          <w:color w:val="221F1F"/>
          <w:sz w:val="20"/>
        </w:rPr>
        <w:t>convenience,</w:t>
      </w:r>
      <w:r>
        <w:rPr>
          <w:color w:val="221F1F"/>
          <w:spacing w:val="-3"/>
          <w:sz w:val="20"/>
        </w:rPr>
        <w:t xml:space="preserve"> </w:t>
      </w:r>
      <w:r>
        <w:rPr>
          <w:color w:val="221F1F"/>
          <w:sz w:val="20"/>
        </w:rPr>
        <w:t>approximates</w:t>
      </w:r>
      <w:r>
        <w:rPr>
          <w:color w:val="221F1F"/>
          <w:spacing w:val="-4"/>
          <w:sz w:val="20"/>
        </w:rPr>
        <w:t xml:space="preserve"> </w:t>
      </w:r>
      <w:r>
        <w:rPr>
          <w:color w:val="221F1F"/>
          <w:sz w:val="20"/>
        </w:rPr>
        <w:t>the</w:t>
      </w:r>
      <w:r>
        <w:rPr>
          <w:color w:val="221F1F"/>
          <w:spacing w:val="-3"/>
          <w:sz w:val="20"/>
        </w:rPr>
        <w:t xml:space="preserve"> </w:t>
      </w:r>
      <w:r>
        <w:rPr>
          <w:color w:val="221F1F"/>
          <w:sz w:val="20"/>
        </w:rPr>
        <w:t>total</w:t>
      </w:r>
      <w:r>
        <w:rPr>
          <w:color w:val="221F1F"/>
          <w:spacing w:val="-3"/>
          <w:sz w:val="20"/>
        </w:rPr>
        <w:t xml:space="preserve"> </w:t>
      </w:r>
      <w:r>
        <w:rPr>
          <w:color w:val="221F1F"/>
          <w:sz w:val="20"/>
        </w:rPr>
        <w:t>amount currently</w:t>
      </w:r>
      <w:r>
        <w:rPr>
          <w:color w:val="221F1F"/>
          <w:spacing w:val="-3"/>
          <w:sz w:val="20"/>
        </w:rPr>
        <w:t xml:space="preserve"> </w:t>
      </w:r>
      <w:r>
        <w:rPr>
          <w:color w:val="221F1F"/>
          <w:sz w:val="20"/>
        </w:rPr>
        <w:t>allotted</w:t>
      </w:r>
      <w:r>
        <w:rPr>
          <w:color w:val="221F1F"/>
          <w:spacing w:val="-2"/>
          <w:sz w:val="20"/>
        </w:rPr>
        <w:t xml:space="preserve"> </w:t>
      </w:r>
      <w:r>
        <w:rPr>
          <w:color w:val="221F1F"/>
          <w:sz w:val="20"/>
        </w:rPr>
        <w:t>to</w:t>
      </w:r>
      <w:r>
        <w:rPr>
          <w:color w:val="221F1F"/>
          <w:spacing w:val="-5"/>
          <w:sz w:val="20"/>
        </w:rPr>
        <w:t xml:space="preserve"> </w:t>
      </w:r>
      <w:r>
        <w:rPr>
          <w:color w:val="221F1F"/>
          <w:sz w:val="20"/>
        </w:rPr>
        <w:t>the</w:t>
      </w:r>
      <w:r>
        <w:rPr>
          <w:color w:val="221F1F"/>
          <w:spacing w:val="-5"/>
          <w:sz w:val="20"/>
        </w:rPr>
        <w:t xml:space="preserve"> </w:t>
      </w:r>
      <w:r>
        <w:rPr>
          <w:color w:val="221F1F"/>
          <w:sz w:val="20"/>
        </w:rPr>
        <w:t>contract.</w:t>
      </w:r>
      <w:r>
        <w:rPr>
          <w:color w:val="221F1F"/>
          <w:spacing w:val="-1"/>
          <w:sz w:val="20"/>
        </w:rPr>
        <w:t xml:space="preserve"> </w:t>
      </w:r>
      <w:r>
        <w:rPr>
          <w:color w:val="221F1F"/>
          <w:sz w:val="20"/>
        </w:rPr>
        <w:t>The</w:t>
      </w:r>
      <w:r>
        <w:rPr>
          <w:color w:val="221F1F"/>
          <w:spacing w:val="-5"/>
          <w:sz w:val="20"/>
        </w:rPr>
        <w:t xml:space="preserve"> </w:t>
      </w:r>
      <w:r>
        <w:rPr>
          <w:color w:val="221F1F"/>
          <w:sz w:val="20"/>
        </w:rPr>
        <w:t>Contractor is</w:t>
      </w:r>
      <w:r>
        <w:rPr>
          <w:color w:val="221F1F"/>
          <w:spacing w:val="-5"/>
          <w:sz w:val="20"/>
        </w:rPr>
        <w:t xml:space="preserve"> </w:t>
      </w:r>
      <w:r>
        <w:rPr>
          <w:color w:val="221F1F"/>
          <w:sz w:val="20"/>
        </w:rPr>
        <w:t>not</w:t>
      </w:r>
      <w:r>
        <w:rPr>
          <w:color w:val="221F1F"/>
          <w:spacing w:val="-5"/>
          <w:sz w:val="20"/>
        </w:rPr>
        <w:t xml:space="preserve"> </w:t>
      </w:r>
      <w:r>
        <w:rPr>
          <w:color w:val="221F1F"/>
          <w:sz w:val="20"/>
        </w:rPr>
        <w:t>authorized</w:t>
      </w:r>
      <w:r>
        <w:rPr>
          <w:color w:val="221F1F"/>
          <w:spacing w:val="-2"/>
          <w:sz w:val="20"/>
        </w:rPr>
        <w:t xml:space="preserve"> </w:t>
      </w:r>
      <w:r>
        <w:rPr>
          <w:color w:val="221F1F"/>
          <w:sz w:val="20"/>
        </w:rPr>
        <w:t>to</w:t>
      </w:r>
      <w:r>
        <w:rPr>
          <w:color w:val="221F1F"/>
          <w:spacing w:val="-3"/>
          <w:sz w:val="20"/>
        </w:rPr>
        <w:t xml:space="preserve"> </w:t>
      </w:r>
      <w:r>
        <w:rPr>
          <w:color w:val="221F1F"/>
          <w:sz w:val="20"/>
        </w:rPr>
        <w:t>continue</w:t>
      </w:r>
      <w:r>
        <w:rPr>
          <w:color w:val="221F1F"/>
          <w:spacing w:val="-6"/>
          <w:sz w:val="20"/>
        </w:rPr>
        <w:t xml:space="preserve"> </w:t>
      </w:r>
      <w:r>
        <w:rPr>
          <w:color w:val="221F1F"/>
          <w:sz w:val="20"/>
        </w:rPr>
        <w:t>work</w:t>
      </w:r>
      <w:r>
        <w:rPr>
          <w:color w:val="221F1F"/>
          <w:spacing w:val="-2"/>
          <w:sz w:val="20"/>
        </w:rPr>
        <w:t xml:space="preserve"> </w:t>
      </w:r>
      <w:r>
        <w:rPr>
          <w:color w:val="221F1F"/>
          <w:sz w:val="20"/>
        </w:rPr>
        <w:t>on</w:t>
      </w:r>
      <w:r>
        <w:rPr>
          <w:color w:val="221F1F"/>
          <w:spacing w:val="-3"/>
          <w:sz w:val="20"/>
        </w:rPr>
        <w:t xml:space="preserve"> </w:t>
      </w:r>
      <w:r>
        <w:rPr>
          <w:color w:val="221F1F"/>
          <w:sz w:val="20"/>
        </w:rPr>
        <w:t>those</w:t>
      </w:r>
      <w:r>
        <w:rPr>
          <w:color w:val="221F1F"/>
          <w:spacing w:val="-4"/>
          <w:sz w:val="20"/>
        </w:rPr>
        <w:t xml:space="preserve"> </w:t>
      </w:r>
      <w:r>
        <w:rPr>
          <w:color w:val="221F1F"/>
          <w:sz w:val="20"/>
        </w:rPr>
        <w:t>item(s)</w:t>
      </w:r>
      <w:r>
        <w:rPr>
          <w:color w:val="221F1F"/>
          <w:spacing w:val="-3"/>
          <w:sz w:val="20"/>
        </w:rPr>
        <w:t xml:space="preserve"> </w:t>
      </w:r>
      <w:r>
        <w:rPr>
          <w:color w:val="221F1F"/>
          <w:sz w:val="20"/>
        </w:rPr>
        <w:t>beyond</w:t>
      </w:r>
      <w:r>
        <w:rPr>
          <w:color w:val="221F1F"/>
          <w:spacing w:val="-5"/>
          <w:sz w:val="20"/>
        </w:rPr>
        <w:t xml:space="preserve"> </w:t>
      </w:r>
      <w:r>
        <w:rPr>
          <w:color w:val="221F1F"/>
          <w:sz w:val="20"/>
        </w:rPr>
        <w:t>that</w:t>
      </w:r>
      <w:r>
        <w:rPr>
          <w:color w:val="221F1F"/>
          <w:spacing w:val="-4"/>
          <w:sz w:val="20"/>
        </w:rPr>
        <w:t xml:space="preserve"> </w:t>
      </w:r>
      <w:r>
        <w:rPr>
          <w:color w:val="221F1F"/>
          <w:sz w:val="20"/>
        </w:rPr>
        <w:t>point.</w:t>
      </w:r>
      <w:r>
        <w:rPr>
          <w:color w:val="221F1F"/>
          <w:spacing w:val="-3"/>
          <w:sz w:val="20"/>
        </w:rPr>
        <w:t xml:space="preserve"> </w:t>
      </w:r>
      <w:r>
        <w:rPr>
          <w:color w:val="221F1F"/>
          <w:sz w:val="20"/>
        </w:rPr>
        <w:t>The</w:t>
      </w:r>
      <w:r>
        <w:rPr>
          <w:color w:val="221F1F"/>
          <w:spacing w:val="-4"/>
          <w:sz w:val="20"/>
        </w:rPr>
        <w:t xml:space="preserve"> </w:t>
      </w:r>
      <w:r>
        <w:rPr>
          <w:color w:val="221F1F"/>
          <w:sz w:val="20"/>
        </w:rPr>
        <w:t>Government</w:t>
      </w:r>
      <w:r>
        <w:rPr>
          <w:color w:val="221F1F"/>
          <w:spacing w:val="-6"/>
          <w:sz w:val="20"/>
        </w:rPr>
        <w:t xml:space="preserve"> </w:t>
      </w:r>
      <w:r>
        <w:rPr>
          <w:color w:val="221F1F"/>
          <w:sz w:val="20"/>
        </w:rPr>
        <w:t>will</w:t>
      </w:r>
      <w:r>
        <w:rPr>
          <w:color w:val="221F1F"/>
          <w:spacing w:val="-5"/>
          <w:sz w:val="20"/>
        </w:rPr>
        <w:t xml:space="preserve"> </w:t>
      </w:r>
      <w:r>
        <w:rPr>
          <w:color w:val="221F1F"/>
          <w:sz w:val="20"/>
        </w:rPr>
        <w:t>not</w:t>
      </w:r>
      <w:r>
        <w:rPr>
          <w:color w:val="221F1F"/>
          <w:spacing w:val="-5"/>
          <w:sz w:val="20"/>
        </w:rPr>
        <w:t xml:space="preserve"> </w:t>
      </w:r>
      <w:r>
        <w:rPr>
          <w:color w:val="221F1F"/>
          <w:sz w:val="20"/>
        </w:rPr>
        <w:t>be</w:t>
      </w:r>
      <w:r>
        <w:rPr>
          <w:color w:val="221F1F"/>
          <w:spacing w:val="-4"/>
          <w:sz w:val="20"/>
        </w:rPr>
        <w:t xml:space="preserve"> </w:t>
      </w:r>
      <w:r>
        <w:rPr>
          <w:color w:val="221F1F"/>
          <w:sz w:val="20"/>
        </w:rPr>
        <w:t>obligated</w:t>
      </w:r>
      <w:r>
        <w:rPr>
          <w:color w:val="221F1F"/>
          <w:spacing w:val="-2"/>
          <w:sz w:val="20"/>
        </w:rPr>
        <w:t xml:space="preserve"> </w:t>
      </w:r>
      <w:r>
        <w:rPr>
          <w:color w:val="221F1F"/>
          <w:sz w:val="20"/>
        </w:rPr>
        <w:t>in</w:t>
      </w:r>
      <w:r>
        <w:rPr>
          <w:color w:val="221F1F"/>
          <w:spacing w:val="-3"/>
          <w:sz w:val="20"/>
        </w:rPr>
        <w:t xml:space="preserve"> </w:t>
      </w:r>
      <w:r>
        <w:rPr>
          <w:color w:val="221F1F"/>
          <w:sz w:val="20"/>
        </w:rPr>
        <w:t xml:space="preserve">any event to reimburse the Contractor </w:t>
      </w:r>
      <w:proofErr w:type="gramStart"/>
      <w:r>
        <w:rPr>
          <w:color w:val="221F1F"/>
          <w:sz w:val="20"/>
        </w:rPr>
        <w:t>in excess of</w:t>
      </w:r>
      <w:proofErr w:type="gramEnd"/>
      <w:r>
        <w:rPr>
          <w:color w:val="221F1F"/>
          <w:sz w:val="20"/>
        </w:rPr>
        <w:t xml:space="preserve"> the amount allotted to the contract for those item(s) regardless of anything to the contrary in the clause entitled "TERMINATION FOR THE CONVENIENCE OF THE GOVERNMENT." As</w:t>
      </w:r>
      <w:r>
        <w:rPr>
          <w:color w:val="221F1F"/>
          <w:spacing w:val="-1"/>
          <w:sz w:val="20"/>
        </w:rPr>
        <w:t xml:space="preserve"> </w:t>
      </w:r>
      <w:r>
        <w:rPr>
          <w:color w:val="221F1F"/>
          <w:sz w:val="20"/>
        </w:rPr>
        <w:t>used in this</w:t>
      </w:r>
      <w:r>
        <w:rPr>
          <w:color w:val="221F1F"/>
          <w:spacing w:val="-1"/>
          <w:sz w:val="20"/>
        </w:rPr>
        <w:t xml:space="preserve"> </w:t>
      </w:r>
      <w:r>
        <w:rPr>
          <w:color w:val="221F1F"/>
          <w:sz w:val="20"/>
        </w:rPr>
        <w:t>clause, the total amount</w:t>
      </w:r>
      <w:r>
        <w:rPr>
          <w:color w:val="221F1F"/>
          <w:spacing w:val="-1"/>
          <w:sz w:val="20"/>
        </w:rPr>
        <w:t xml:space="preserve"> </w:t>
      </w:r>
      <w:r>
        <w:rPr>
          <w:color w:val="221F1F"/>
          <w:sz w:val="20"/>
        </w:rPr>
        <w:t>payable by</w:t>
      </w:r>
      <w:r>
        <w:rPr>
          <w:color w:val="221F1F"/>
          <w:spacing w:val="-1"/>
          <w:sz w:val="20"/>
        </w:rPr>
        <w:t xml:space="preserve"> </w:t>
      </w:r>
      <w:r>
        <w:rPr>
          <w:color w:val="221F1F"/>
          <w:sz w:val="20"/>
        </w:rPr>
        <w:t>the Government</w:t>
      </w:r>
      <w:r>
        <w:rPr>
          <w:color w:val="221F1F"/>
          <w:spacing w:val="-1"/>
          <w:sz w:val="20"/>
        </w:rPr>
        <w:t xml:space="preserve"> </w:t>
      </w:r>
      <w:r>
        <w:rPr>
          <w:color w:val="221F1F"/>
          <w:sz w:val="20"/>
        </w:rPr>
        <w:t>in the event</w:t>
      </w:r>
      <w:r>
        <w:rPr>
          <w:color w:val="221F1F"/>
          <w:spacing w:val="-3"/>
          <w:sz w:val="20"/>
        </w:rPr>
        <w:t xml:space="preserve"> </w:t>
      </w:r>
      <w:r>
        <w:rPr>
          <w:color w:val="221F1F"/>
          <w:sz w:val="20"/>
        </w:rPr>
        <w:t>of termination of</w:t>
      </w:r>
      <w:r>
        <w:rPr>
          <w:color w:val="221F1F"/>
          <w:spacing w:val="-2"/>
          <w:sz w:val="20"/>
        </w:rPr>
        <w:t xml:space="preserve"> </w:t>
      </w:r>
      <w:r>
        <w:rPr>
          <w:color w:val="221F1F"/>
          <w:sz w:val="20"/>
        </w:rPr>
        <w:t>applicable</w:t>
      </w:r>
      <w:r>
        <w:rPr>
          <w:color w:val="221F1F"/>
          <w:spacing w:val="-2"/>
          <w:sz w:val="20"/>
        </w:rPr>
        <w:t xml:space="preserve"> </w:t>
      </w:r>
      <w:r>
        <w:rPr>
          <w:color w:val="221F1F"/>
          <w:sz w:val="20"/>
        </w:rPr>
        <w:t>contract</w:t>
      </w:r>
      <w:r>
        <w:rPr>
          <w:color w:val="221F1F"/>
          <w:spacing w:val="-3"/>
          <w:sz w:val="20"/>
        </w:rPr>
        <w:t xml:space="preserve"> </w:t>
      </w:r>
      <w:r>
        <w:rPr>
          <w:color w:val="221F1F"/>
          <w:sz w:val="20"/>
        </w:rPr>
        <w:t>line</w:t>
      </w:r>
      <w:r>
        <w:rPr>
          <w:color w:val="221F1F"/>
          <w:spacing w:val="-2"/>
          <w:sz w:val="20"/>
        </w:rPr>
        <w:t xml:space="preserve"> </w:t>
      </w:r>
      <w:r>
        <w:rPr>
          <w:color w:val="221F1F"/>
          <w:sz w:val="20"/>
        </w:rPr>
        <w:t>item(s) for</w:t>
      </w:r>
      <w:r>
        <w:rPr>
          <w:color w:val="221F1F"/>
          <w:spacing w:val="-2"/>
          <w:sz w:val="20"/>
        </w:rPr>
        <w:t xml:space="preserve"> </w:t>
      </w:r>
      <w:r>
        <w:rPr>
          <w:color w:val="221F1F"/>
          <w:sz w:val="20"/>
        </w:rPr>
        <w:t>convenience</w:t>
      </w:r>
      <w:r>
        <w:rPr>
          <w:color w:val="221F1F"/>
          <w:spacing w:val="-4"/>
          <w:sz w:val="20"/>
        </w:rPr>
        <w:t xml:space="preserve"> </w:t>
      </w:r>
      <w:r>
        <w:rPr>
          <w:color w:val="221F1F"/>
          <w:sz w:val="20"/>
        </w:rPr>
        <w:t>includes</w:t>
      </w:r>
      <w:r>
        <w:rPr>
          <w:color w:val="221F1F"/>
          <w:spacing w:val="-5"/>
          <w:sz w:val="20"/>
        </w:rPr>
        <w:t xml:space="preserve"> </w:t>
      </w:r>
      <w:r>
        <w:rPr>
          <w:color w:val="221F1F"/>
          <w:sz w:val="20"/>
        </w:rPr>
        <w:t>costs,</w:t>
      </w:r>
      <w:r>
        <w:rPr>
          <w:color w:val="221F1F"/>
          <w:spacing w:val="-2"/>
          <w:sz w:val="20"/>
        </w:rPr>
        <w:t xml:space="preserve"> </w:t>
      </w:r>
      <w:proofErr w:type="gramStart"/>
      <w:r>
        <w:rPr>
          <w:color w:val="221F1F"/>
          <w:sz w:val="20"/>
        </w:rPr>
        <w:t>profit</w:t>
      </w:r>
      <w:proofErr w:type="gramEnd"/>
      <w:r>
        <w:rPr>
          <w:color w:val="221F1F"/>
          <w:spacing w:val="-3"/>
          <w:sz w:val="20"/>
        </w:rPr>
        <w:t xml:space="preserve"> </w:t>
      </w:r>
      <w:r>
        <w:rPr>
          <w:color w:val="221F1F"/>
          <w:sz w:val="20"/>
        </w:rPr>
        <w:t>and</w:t>
      </w:r>
      <w:r>
        <w:rPr>
          <w:color w:val="221F1F"/>
          <w:spacing w:val="-3"/>
          <w:sz w:val="20"/>
        </w:rPr>
        <w:t xml:space="preserve"> </w:t>
      </w:r>
      <w:r>
        <w:rPr>
          <w:color w:val="221F1F"/>
          <w:sz w:val="20"/>
        </w:rPr>
        <w:t>estimated</w:t>
      </w:r>
      <w:r>
        <w:rPr>
          <w:color w:val="221F1F"/>
          <w:spacing w:val="-1"/>
          <w:sz w:val="20"/>
        </w:rPr>
        <w:t xml:space="preserve"> </w:t>
      </w:r>
      <w:r>
        <w:rPr>
          <w:color w:val="221F1F"/>
          <w:sz w:val="20"/>
        </w:rPr>
        <w:t>termination</w:t>
      </w:r>
      <w:r>
        <w:rPr>
          <w:color w:val="221F1F"/>
          <w:spacing w:val="-1"/>
          <w:sz w:val="20"/>
        </w:rPr>
        <w:t xml:space="preserve"> </w:t>
      </w:r>
      <w:r>
        <w:rPr>
          <w:color w:val="221F1F"/>
          <w:sz w:val="20"/>
        </w:rPr>
        <w:t>settlement</w:t>
      </w:r>
      <w:r>
        <w:rPr>
          <w:color w:val="221F1F"/>
          <w:spacing w:val="-3"/>
          <w:sz w:val="20"/>
        </w:rPr>
        <w:t xml:space="preserve"> </w:t>
      </w:r>
      <w:r>
        <w:rPr>
          <w:color w:val="221F1F"/>
          <w:sz w:val="20"/>
        </w:rPr>
        <w:t>costs for those item(s).</w:t>
      </w:r>
    </w:p>
    <w:p w14:paraId="4B1D98D4" w14:textId="77777777" w:rsidR="00016C31" w:rsidRDefault="00016C31">
      <w:pPr>
        <w:pStyle w:val="BodyText"/>
      </w:pPr>
    </w:p>
    <w:p w14:paraId="497CD701" w14:textId="77777777" w:rsidR="00016C31" w:rsidRDefault="00632607">
      <w:pPr>
        <w:pStyle w:val="ListParagraph"/>
        <w:numPr>
          <w:ilvl w:val="0"/>
          <w:numId w:val="12"/>
        </w:numPr>
        <w:tabs>
          <w:tab w:val="left" w:pos="712"/>
        </w:tabs>
        <w:ind w:left="440" w:right="849" w:hanging="3"/>
        <w:rPr>
          <w:sz w:val="20"/>
        </w:rPr>
      </w:pPr>
      <w:r>
        <w:rPr>
          <w:color w:val="221F1F"/>
          <w:sz w:val="20"/>
        </w:rPr>
        <w:t>Notwithstanding the dates specified in the allotment schedule in paragraph (j) of this clause, the Contractor will notify the Contracting Officer in writing at least ninety days prior to the date when, in the Contractor's best judgment,</w:t>
      </w:r>
      <w:r>
        <w:rPr>
          <w:color w:val="221F1F"/>
          <w:spacing w:val="-5"/>
          <w:sz w:val="20"/>
        </w:rPr>
        <w:t xml:space="preserve"> </w:t>
      </w:r>
      <w:r>
        <w:rPr>
          <w:color w:val="221F1F"/>
          <w:sz w:val="20"/>
        </w:rPr>
        <w:t>the</w:t>
      </w:r>
      <w:r>
        <w:rPr>
          <w:color w:val="221F1F"/>
          <w:spacing w:val="-4"/>
          <w:sz w:val="20"/>
        </w:rPr>
        <w:t xml:space="preserve"> </w:t>
      </w:r>
      <w:r>
        <w:rPr>
          <w:color w:val="221F1F"/>
          <w:sz w:val="20"/>
        </w:rPr>
        <w:t>work</w:t>
      </w:r>
      <w:r>
        <w:rPr>
          <w:color w:val="221F1F"/>
          <w:spacing w:val="-5"/>
          <w:sz w:val="20"/>
        </w:rPr>
        <w:t xml:space="preserve"> </w:t>
      </w:r>
      <w:r>
        <w:rPr>
          <w:color w:val="221F1F"/>
          <w:sz w:val="20"/>
        </w:rPr>
        <w:t>will</w:t>
      </w:r>
      <w:r>
        <w:rPr>
          <w:color w:val="221F1F"/>
          <w:spacing w:val="-5"/>
          <w:sz w:val="20"/>
        </w:rPr>
        <w:t xml:space="preserve"> </w:t>
      </w:r>
      <w:r>
        <w:rPr>
          <w:color w:val="221F1F"/>
          <w:sz w:val="20"/>
        </w:rPr>
        <w:t>reach</w:t>
      </w:r>
      <w:r>
        <w:rPr>
          <w:color w:val="221F1F"/>
          <w:spacing w:val="-5"/>
          <w:sz w:val="20"/>
        </w:rPr>
        <w:t xml:space="preserve"> </w:t>
      </w:r>
      <w:r>
        <w:rPr>
          <w:color w:val="221F1F"/>
          <w:sz w:val="20"/>
        </w:rPr>
        <w:t>the</w:t>
      </w:r>
      <w:r>
        <w:rPr>
          <w:color w:val="221F1F"/>
          <w:spacing w:val="-4"/>
          <w:sz w:val="20"/>
        </w:rPr>
        <w:t xml:space="preserve"> </w:t>
      </w:r>
      <w:r>
        <w:rPr>
          <w:color w:val="221F1F"/>
          <w:sz w:val="20"/>
        </w:rPr>
        <w:t>point</w:t>
      </w:r>
      <w:r>
        <w:rPr>
          <w:color w:val="221F1F"/>
          <w:spacing w:val="-6"/>
          <w:sz w:val="20"/>
        </w:rPr>
        <w:t xml:space="preserve"> </w:t>
      </w:r>
      <w:r>
        <w:rPr>
          <w:color w:val="221F1F"/>
          <w:sz w:val="20"/>
        </w:rPr>
        <w:t>at</w:t>
      </w:r>
      <w:r>
        <w:rPr>
          <w:color w:val="221F1F"/>
          <w:spacing w:val="-5"/>
          <w:sz w:val="20"/>
        </w:rPr>
        <w:t xml:space="preserve"> </w:t>
      </w:r>
      <w:r>
        <w:rPr>
          <w:color w:val="221F1F"/>
          <w:sz w:val="20"/>
        </w:rPr>
        <w:t>which</w:t>
      </w:r>
      <w:r>
        <w:rPr>
          <w:color w:val="221F1F"/>
          <w:spacing w:val="-5"/>
          <w:sz w:val="20"/>
        </w:rPr>
        <w:t xml:space="preserve"> </w:t>
      </w:r>
      <w:r>
        <w:rPr>
          <w:color w:val="221F1F"/>
          <w:sz w:val="20"/>
        </w:rPr>
        <w:t>the</w:t>
      </w:r>
      <w:r>
        <w:rPr>
          <w:color w:val="221F1F"/>
          <w:spacing w:val="-4"/>
          <w:sz w:val="20"/>
        </w:rPr>
        <w:t xml:space="preserve"> </w:t>
      </w:r>
      <w:r>
        <w:rPr>
          <w:color w:val="221F1F"/>
          <w:sz w:val="20"/>
        </w:rPr>
        <w:t>total</w:t>
      </w:r>
      <w:r>
        <w:rPr>
          <w:color w:val="221F1F"/>
          <w:spacing w:val="-7"/>
          <w:sz w:val="20"/>
        </w:rPr>
        <w:t xml:space="preserve"> </w:t>
      </w:r>
      <w:r>
        <w:rPr>
          <w:color w:val="221F1F"/>
          <w:sz w:val="20"/>
        </w:rPr>
        <w:t>amount</w:t>
      </w:r>
      <w:r>
        <w:rPr>
          <w:color w:val="221F1F"/>
          <w:spacing w:val="-6"/>
          <w:sz w:val="20"/>
        </w:rPr>
        <w:t xml:space="preserve"> </w:t>
      </w:r>
      <w:r>
        <w:rPr>
          <w:color w:val="221F1F"/>
          <w:sz w:val="20"/>
        </w:rPr>
        <w:t>payable</w:t>
      </w:r>
      <w:r>
        <w:rPr>
          <w:color w:val="221F1F"/>
          <w:spacing w:val="-6"/>
          <w:sz w:val="20"/>
        </w:rPr>
        <w:t xml:space="preserve"> </w:t>
      </w:r>
      <w:r>
        <w:rPr>
          <w:color w:val="221F1F"/>
          <w:sz w:val="20"/>
        </w:rPr>
        <w:t>by</w:t>
      </w:r>
      <w:r>
        <w:rPr>
          <w:color w:val="221F1F"/>
          <w:spacing w:val="-6"/>
          <w:sz w:val="20"/>
        </w:rPr>
        <w:t xml:space="preserve"> </w:t>
      </w:r>
      <w:r>
        <w:rPr>
          <w:color w:val="221F1F"/>
          <w:sz w:val="20"/>
        </w:rPr>
        <w:t>the</w:t>
      </w:r>
      <w:r>
        <w:rPr>
          <w:color w:val="221F1F"/>
          <w:spacing w:val="-4"/>
          <w:sz w:val="20"/>
        </w:rPr>
        <w:t xml:space="preserve"> </w:t>
      </w:r>
      <w:r>
        <w:rPr>
          <w:color w:val="221F1F"/>
          <w:sz w:val="20"/>
        </w:rPr>
        <w:t>Government,</w:t>
      </w:r>
      <w:r>
        <w:rPr>
          <w:color w:val="221F1F"/>
          <w:spacing w:val="-4"/>
          <w:sz w:val="20"/>
        </w:rPr>
        <w:t xml:space="preserve"> </w:t>
      </w:r>
      <w:r>
        <w:rPr>
          <w:color w:val="221F1F"/>
          <w:sz w:val="20"/>
        </w:rPr>
        <w:t>including</w:t>
      </w:r>
      <w:r>
        <w:rPr>
          <w:color w:val="221F1F"/>
          <w:spacing w:val="-3"/>
          <w:sz w:val="20"/>
        </w:rPr>
        <w:t xml:space="preserve"> </w:t>
      </w:r>
      <w:r>
        <w:rPr>
          <w:color w:val="221F1F"/>
          <w:sz w:val="20"/>
        </w:rPr>
        <w:t>any</w:t>
      </w:r>
      <w:r>
        <w:rPr>
          <w:color w:val="221F1F"/>
          <w:spacing w:val="-4"/>
          <w:sz w:val="20"/>
        </w:rPr>
        <w:t xml:space="preserve"> </w:t>
      </w:r>
      <w:r>
        <w:rPr>
          <w:color w:val="221F1F"/>
          <w:sz w:val="20"/>
        </w:rPr>
        <w:t>cost</w:t>
      </w:r>
      <w:r>
        <w:rPr>
          <w:color w:val="221F1F"/>
          <w:spacing w:val="-5"/>
          <w:sz w:val="20"/>
        </w:rPr>
        <w:t xml:space="preserve"> </w:t>
      </w:r>
      <w:r>
        <w:rPr>
          <w:color w:val="221F1F"/>
          <w:sz w:val="20"/>
        </w:rPr>
        <w:t>for termination for convenience, will approximate 85 percent of the total amount then allotted to the contract for performance of the applicable item(s). The notification will state (1) the estimated date when that point will be reached</w:t>
      </w:r>
      <w:r>
        <w:rPr>
          <w:color w:val="221F1F"/>
          <w:spacing w:val="-3"/>
          <w:sz w:val="20"/>
        </w:rPr>
        <w:t xml:space="preserve"> </w:t>
      </w:r>
      <w:r>
        <w:rPr>
          <w:color w:val="221F1F"/>
          <w:sz w:val="20"/>
        </w:rPr>
        <w:t>and</w:t>
      </w:r>
      <w:r>
        <w:rPr>
          <w:color w:val="221F1F"/>
          <w:spacing w:val="-4"/>
          <w:sz w:val="20"/>
        </w:rPr>
        <w:t xml:space="preserve"> </w:t>
      </w:r>
      <w:r>
        <w:rPr>
          <w:color w:val="221F1F"/>
          <w:sz w:val="20"/>
        </w:rPr>
        <w:t>(2)</w:t>
      </w:r>
      <w:r>
        <w:rPr>
          <w:color w:val="221F1F"/>
          <w:spacing w:val="-4"/>
          <w:sz w:val="20"/>
        </w:rPr>
        <w:t xml:space="preserve"> </w:t>
      </w:r>
      <w:r>
        <w:rPr>
          <w:color w:val="221F1F"/>
          <w:sz w:val="20"/>
        </w:rPr>
        <w:t>an</w:t>
      </w:r>
      <w:r>
        <w:rPr>
          <w:color w:val="221F1F"/>
          <w:spacing w:val="-4"/>
          <w:sz w:val="20"/>
        </w:rPr>
        <w:t xml:space="preserve"> </w:t>
      </w:r>
      <w:r>
        <w:rPr>
          <w:color w:val="221F1F"/>
          <w:sz w:val="20"/>
        </w:rPr>
        <w:t>estimate</w:t>
      </w:r>
      <w:r>
        <w:rPr>
          <w:color w:val="221F1F"/>
          <w:spacing w:val="-5"/>
          <w:sz w:val="20"/>
        </w:rPr>
        <w:t xml:space="preserve"> </w:t>
      </w:r>
      <w:r>
        <w:rPr>
          <w:color w:val="221F1F"/>
          <w:sz w:val="20"/>
        </w:rPr>
        <w:t>of</w:t>
      </w:r>
      <w:r>
        <w:rPr>
          <w:color w:val="221F1F"/>
          <w:spacing w:val="-7"/>
          <w:sz w:val="20"/>
        </w:rPr>
        <w:t xml:space="preserve"> </w:t>
      </w:r>
      <w:r>
        <w:rPr>
          <w:color w:val="221F1F"/>
          <w:sz w:val="20"/>
        </w:rPr>
        <w:t>additional</w:t>
      </w:r>
      <w:r>
        <w:rPr>
          <w:color w:val="221F1F"/>
          <w:spacing w:val="-6"/>
          <w:sz w:val="20"/>
        </w:rPr>
        <w:t xml:space="preserve"> </w:t>
      </w:r>
      <w:r>
        <w:rPr>
          <w:color w:val="221F1F"/>
          <w:sz w:val="20"/>
        </w:rPr>
        <w:t>funding,</w:t>
      </w:r>
      <w:r>
        <w:rPr>
          <w:color w:val="221F1F"/>
          <w:spacing w:val="-4"/>
          <w:sz w:val="20"/>
        </w:rPr>
        <w:t xml:space="preserve"> </w:t>
      </w:r>
      <w:r>
        <w:rPr>
          <w:color w:val="221F1F"/>
          <w:sz w:val="20"/>
        </w:rPr>
        <w:t>if</w:t>
      </w:r>
      <w:r>
        <w:rPr>
          <w:color w:val="221F1F"/>
          <w:spacing w:val="-5"/>
          <w:sz w:val="20"/>
        </w:rPr>
        <w:t xml:space="preserve"> </w:t>
      </w:r>
      <w:r>
        <w:rPr>
          <w:color w:val="221F1F"/>
          <w:sz w:val="20"/>
        </w:rPr>
        <w:t>any,</w:t>
      </w:r>
      <w:r>
        <w:rPr>
          <w:color w:val="221F1F"/>
          <w:spacing w:val="-7"/>
          <w:sz w:val="20"/>
        </w:rPr>
        <w:t xml:space="preserve"> </w:t>
      </w:r>
      <w:r>
        <w:rPr>
          <w:color w:val="221F1F"/>
          <w:sz w:val="20"/>
        </w:rPr>
        <w:t>needed</w:t>
      </w:r>
      <w:r>
        <w:rPr>
          <w:color w:val="221F1F"/>
          <w:spacing w:val="-3"/>
          <w:sz w:val="20"/>
        </w:rPr>
        <w:t xml:space="preserve"> </w:t>
      </w:r>
      <w:r>
        <w:rPr>
          <w:color w:val="221F1F"/>
          <w:sz w:val="20"/>
        </w:rPr>
        <w:t>to</w:t>
      </w:r>
      <w:r>
        <w:rPr>
          <w:color w:val="221F1F"/>
          <w:spacing w:val="-4"/>
          <w:sz w:val="20"/>
        </w:rPr>
        <w:t xml:space="preserve"> </w:t>
      </w:r>
      <w:r>
        <w:rPr>
          <w:color w:val="221F1F"/>
          <w:sz w:val="20"/>
        </w:rPr>
        <w:t>continue</w:t>
      </w:r>
      <w:r>
        <w:rPr>
          <w:color w:val="221F1F"/>
          <w:spacing w:val="-4"/>
          <w:sz w:val="20"/>
        </w:rPr>
        <w:t xml:space="preserve"> </w:t>
      </w:r>
      <w:r>
        <w:rPr>
          <w:color w:val="221F1F"/>
          <w:sz w:val="20"/>
        </w:rPr>
        <w:t>performance</w:t>
      </w:r>
      <w:r>
        <w:rPr>
          <w:color w:val="221F1F"/>
          <w:spacing w:val="-3"/>
          <w:sz w:val="20"/>
        </w:rPr>
        <w:t xml:space="preserve"> </w:t>
      </w:r>
      <w:r>
        <w:rPr>
          <w:color w:val="221F1F"/>
          <w:sz w:val="20"/>
        </w:rPr>
        <w:t>of</w:t>
      </w:r>
      <w:r>
        <w:rPr>
          <w:color w:val="221F1F"/>
          <w:spacing w:val="-5"/>
          <w:sz w:val="20"/>
        </w:rPr>
        <w:t xml:space="preserve"> </w:t>
      </w:r>
      <w:r>
        <w:rPr>
          <w:color w:val="221F1F"/>
          <w:sz w:val="20"/>
        </w:rPr>
        <w:t>applicable</w:t>
      </w:r>
      <w:r>
        <w:rPr>
          <w:color w:val="221F1F"/>
          <w:spacing w:val="-4"/>
          <w:sz w:val="20"/>
        </w:rPr>
        <w:t xml:space="preserve"> </w:t>
      </w:r>
      <w:r>
        <w:rPr>
          <w:color w:val="221F1F"/>
          <w:sz w:val="20"/>
        </w:rPr>
        <w:t>line</w:t>
      </w:r>
      <w:r>
        <w:rPr>
          <w:color w:val="221F1F"/>
          <w:spacing w:val="-5"/>
          <w:sz w:val="20"/>
        </w:rPr>
        <w:t xml:space="preserve"> </w:t>
      </w:r>
      <w:r>
        <w:rPr>
          <w:color w:val="221F1F"/>
          <w:sz w:val="20"/>
        </w:rPr>
        <w:t>items</w:t>
      </w:r>
      <w:r>
        <w:rPr>
          <w:color w:val="221F1F"/>
          <w:spacing w:val="-6"/>
          <w:sz w:val="20"/>
        </w:rPr>
        <w:t xml:space="preserve"> </w:t>
      </w:r>
      <w:r>
        <w:rPr>
          <w:color w:val="221F1F"/>
          <w:sz w:val="20"/>
        </w:rPr>
        <w:t>up to the next scheduled date for allotment of funds identified in paragraph (j) of this clause, or to a mutually agreed upon substitute date. The notification will also advise the Contracting Officer of the estimated amount of additional funds that will be required for the timely performance of the item(s) funded pursuant to this clause, for subsequent period as may be specified in the allotment schedule in paragraph (j) of this clause, or otherwise agreed to by the parties. If after such notification additional funds are not allotted by the date identified in the Contractor's notification, or by an agreed substitute date, the Contracting Officer will terminate any item(s) for which additional funds have not been allotted, pursuant to the clause of this contract entitled "TERMINATION FOR THE CONVENIENCE OF THE GOVERNMENT".</w:t>
      </w:r>
    </w:p>
    <w:p w14:paraId="555120F9" w14:textId="77777777" w:rsidR="00016C31" w:rsidRDefault="00016C31">
      <w:pPr>
        <w:pStyle w:val="BodyText"/>
        <w:spacing w:before="11"/>
        <w:rPr>
          <w:sz w:val="19"/>
        </w:rPr>
      </w:pPr>
    </w:p>
    <w:p w14:paraId="246AC19B" w14:textId="77777777" w:rsidR="00016C31" w:rsidRDefault="00632607">
      <w:pPr>
        <w:pStyle w:val="ListParagraph"/>
        <w:numPr>
          <w:ilvl w:val="0"/>
          <w:numId w:val="12"/>
        </w:numPr>
        <w:tabs>
          <w:tab w:val="left" w:pos="722"/>
        </w:tabs>
        <w:ind w:left="721" w:hanging="284"/>
        <w:rPr>
          <w:sz w:val="20"/>
        </w:rPr>
      </w:pPr>
      <w:r>
        <w:rPr>
          <w:color w:val="221F1F"/>
          <w:sz w:val="20"/>
        </w:rPr>
        <w:t>When</w:t>
      </w:r>
      <w:r>
        <w:rPr>
          <w:color w:val="221F1F"/>
          <w:spacing w:val="-11"/>
          <w:sz w:val="20"/>
        </w:rPr>
        <w:t xml:space="preserve"> </w:t>
      </w:r>
      <w:r>
        <w:rPr>
          <w:color w:val="221F1F"/>
          <w:sz w:val="20"/>
        </w:rPr>
        <w:t>additional</w:t>
      </w:r>
      <w:r>
        <w:rPr>
          <w:color w:val="221F1F"/>
          <w:spacing w:val="-7"/>
          <w:sz w:val="20"/>
        </w:rPr>
        <w:t xml:space="preserve"> </w:t>
      </w:r>
      <w:r>
        <w:rPr>
          <w:color w:val="221F1F"/>
          <w:sz w:val="20"/>
        </w:rPr>
        <w:t>funds</w:t>
      </w:r>
      <w:r>
        <w:rPr>
          <w:color w:val="221F1F"/>
          <w:spacing w:val="-8"/>
          <w:sz w:val="20"/>
        </w:rPr>
        <w:t xml:space="preserve"> </w:t>
      </w:r>
      <w:r>
        <w:rPr>
          <w:color w:val="221F1F"/>
          <w:sz w:val="20"/>
        </w:rPr>
        <w:t>are</w:t>
      </w:r>
      <w:r>
        <w:rPr>
          <w:color w:val="221F1F"/>
          <w:spacing w:val="-9"/>
          <w:sz w:val="20"/>
        </w:rPr>
        <w:t xml:space="preserve"> </w:t>
      </w:r>
      <w:r>
        <w:rPr>
          <w:color w:val="221F1F"/>
          <w:sz w:val="20"/>
        </w:rPr>
        <w:t>allotted</w:t>
      </w:r>
      <w:r>
        <w:rPr>
          <w:color w:val="221F1F"/>
          <w:spacing w:val="-6"/>
          <w:sz w:val="20"/>
        </w:rPr>
        <w:t xml:space="preserve"> </w:t>
      </w:r>
      <w:r>
        <w:rPr>
          <w:color w:val="221F1F"/>
          <w:sz w:val="20"/>
        </w:rPr>
        <w:t>for</w:t>
      </w:r>
      <w:r>
        <w:rPr>
          <w:color w:val="221F1F"/>
          <w:spacing w:val="-9"/>
          <w:sz w:val="20"/>
        </w:rPr>
        <w:t xml:space="preserve"> </w:t>
      </w:r>
      <w:r>
        <w:rPr>
          <w:color w:val="221F1F"/>
          <w:sz w:val="20"/>
        </w:rPr>
        <w:t>continued</w:t>
      </w:r>
      <w:r>
        <w:rPr>
          <w:color w:val="221F1F"/>
          <w:spacing w:val="-8"/>
          <w:sz w:val="20"/>
        </w:rPr>
        <w:t xml:space="preserve"> </w:t>
      </w:r>
      <w:r>
        <w:rPr>
          <w:color w:val="221F1F"/>
          <w:sz w:val="20"/>
        </w:rPr>
        <w:t>performance</w:t>
      </w:r>
      <w:r>
        <w:rPr>
          <w:color w:val="221F1F"/>
          <w:spacing w:val="-6"/>
          <w:sz w:val="20"/>
        </w:rPr>
        <w:t xml:space="preserve"> </w:t>
      </w:r>
      <w:r>
        <w:rPr>
          <w:color w:val="221F1F"/>
          <w:sz w:val="20"/>
        </w:rPr>
        <w:t>of</w:t>
      </w:r>
      <w:r>
        <w:rPr>
          <w:color w:val="221F1F"/>
          <w:spacing w:val="-7"/>
          <w:sz w:val="20"/>
        </w:rPr>
        <w:t xml:space="preserve"> </w:t>
      </w:r>
      <w:r>
        <w:rPr>
          <w:color w:val="221F1F"/>
          <w:sz w:val="20"/>
        </w:rPr>
        <w:t>the</w:t>
      </w:r>
      <w:r>
        <w:rPr>
          <w:color w:val="221F1F"/>
          <w:spacing w:val="-9"/>
          <w:sz w:val="20"/>
        </w:rPr>
        <w:t xml:space="preserve"> </w:t>
      </w:r>
      <w:r>
        <w:rPr>
          <w:color w:val="221F1F"/>
          <w:sz w:val="20"/>
        </w:rPr>
        <w:t>contract</w:t>
      </w:r>
      <w:r>
        <w:rPr>
          <w:color w:val="221F1F"/>
          <w:spacing w:val="-7"/>
          <w:sz w:val="20"/>
        </w:rPr>
        <w:t xml:space="preserve"> </w:t>
      </w:r>
      <w:r>
        <w:rPr>
          <w:color w:val="221F1F"/>
          <w:sz w:val="20"/>
        </w:rPr>
        <w:t>line</w:t>
      </w:r>
      <w:r>
        <w:rPr>
          <w:color w:val="221F1F"/>
          <w:spacing w:val="-7"/>
          <w:sz w:val="20"/>
        </w:rPr>
        <w:t xml:space="preserve"> </w:t>
      </w:r>
      <w:r>
        <w:rPr>
          <w:color w:val="221F1F"/>
          <w:sz w:val="20"/>
        </w:rPr>
        <w:t>item(s)</w:t>
      </w:r>
      <w:r>
        <w:rPr>
          <w:color w:val="221F1F"/>
          <w:spacing w:val="-9"/>
          <w:sz w:val="20"/>
        </w:rPr>
        <w:t xml:space="preserve"> </w:t>
      </w:r>
      <w:r>
        <w:rPr>
          <w:color w:val="221F1F"/>
          <w:sz w:val="20"/>
        </w:rPr>
        <w:t>identified</w:t>
      </w:r>
      <w:r>
        <w:rPr>
          <w:color w:val="221F1F"/>
          <w:spacing w:val="-6"/>
          <w:sz w:val="20"/>
        </w:rPr>
        <w:t xml:space="preserve"> </w:t>
      </w:r>
      <w:r>
        <w:rPr>
          <w:color w:val="221F1F"/>
          <w:sz w:val="20"/>
        </w:rPr>
        <w:t>in</w:t>
      </w:r>
      <w:r>
        <w:rPr>
          <w:color w:val="221F1F"/>
          <w:spacing w:val="-9"/>
          <w:sz w:val="20"/>
        </w:rPr>
        <w:t xml:space="preserve"> </w:t>
      </w:r>
      <w:r>
        <w:rPr>
          <w:color w:val="221F1F"/>
          <w:spacing w:val="-2"/>
          <w:sz w:val="20"/>
        </w:rPr>
        <w:t>paragraph</w:t>
      </w:r>
    </w:p>
    <w:p w14:paraId="2E922649" w14:textId="77777777" w:rsidR="00016C31" w:rsidRDefault="00632607">
      <w:pPr>
        <w:pStyle w:val="BodyText"/>
        <w:spacing w:before="1"/>
        <w:ind w:left="219" w:right="806"/>
      </w:pPr>
      <w:r>
        <w:rPr>
          <w:color w:val="221F1F"/>
        </w:rPr>
        <w:t>(a)</w:t>
      </w:r>
      <w:r>
        <w:rPr>
          <w:color w:val="221F1F"/>
          <w:spacing w:val="-3"/>
        </w:rPr>
        <w:t xml:space="preserve"> </w:t>
      </w:r>
      <w:r>
        <w:rPr>
          <w:color w:val="221F1F"/>
        </w:rPr>
        <w:t>of</w:t>
      </w:r>
      <w:r>
        <w:rPr>
          <w:color w:val="221F1F"/>
          <w:spacing w:val="-6"/>
        </w:rPr>
        <w:t xml:space="preserve"> </w:t>
      </w:r>
      <w:r>
        <w:rPr>
          <w:color w:val="221F1F"/>
        </w:rPr>
        <w:t>this</w:t>
      </w:r>
      <w:r>
        <w:rPr>
          <w:color w:val="221F1F"/>
          <w:spacing w:val="-5"/>
        </w:rPr>
        <w:t xml:space="preserve"> </w:t>
      </w:r>
      <w:r>
        <w:rPr>
          <w:color w:val="221F1F"/>
        </w:rPr>
        <w:t>clause,</w:t>
      </w:r>
      <w:r>
        <w:rPr>
          <w:color w:val="221F1F"/>
          <w:spacing w:val="-3"/>
        </w:rPr>
        <w:t xml:space="preserve"> </w:t>
      </w:r>
      <w:r>
        <w:rPr>
          <w:color w:val="221F1F"/>
        </w:rPr>
        <w:t>the</w:t>
      </w:r>
      <w:r>
        <w:rPr>
          <w:color w:val="221F1F"/>
          <w:spacing w:val="-4"/>
        </w:rPr>
        <w:t xml:space="preserve"> </w:t>
      </w:r>
      <w:r>
        <w:rPr>
          <w:color w:val="221F1F"/>
        </w:rPr>
        <w:t>parties</w:t>
      </w:r>
      <w:r>
        <w:rPr>
          <w:color w:val="221F1F"/>
          <w:spacing w:val="-5"/>
        </w:rPr>
        <w:t xml:space="preserve"> </w:t>
      </w:r>
      <w:r>
        <w:rPr>
          <w:color w:val="221F1F"/>
        </w:rPr>
        <w:t>will</w:t>
      </w:r>
      <w:r>
        <w:rPr>
          <w:color w:val="221F1F"/>
          <w:spacing w:val="-5"/>
        </w:rPr>
        <w:t xml:space="preserve"> </w:t>
      </w:r>
      <w:r>
        <w:rPr>
          <w:color w:val="221F1F"/>
        </w:rPr>
        <w:t>agree</w:t>
      </w:r>
      <w:r>
        <w:rPr>
          <w:color w:val="221F1F"/>
          <w:spacing w:val="-3"/>
        </w:rPr>
        <w:t xml:space="preserve"> </w:t>
      </w:r>
      <w:r>
        <w:rPr>
          <w:color w:val="221F1F"/>
        </w:rPr>
        <w:t>as</w:t>
      </w:r>
      <w:r>
        <w:rPr>
          <w:color w:val="221F1F"/>
          <w:spacing w:val="-5"/>
        </w:rPr>
        <w:t xml:space="preserve"> </w:t>
      </w:r>
      <w:r>
        <w:rPr>
          <w:color w:val="221F1F"/>
        </w:rPr>
        <w:t>to</w:t>
      </w:r>
      <w:r>
        <w:rPr>
          <w:color w:val="221F1F"/>
          <w:spacing w:val="-3"/>
        </w:rPr>
        <w:t xml:space="preserve"> </w:t>
      </w:r>
      <w:r>
        <w:rPr>
          <w:color w:val="221F1F"/>
        </w:rPr>
        <w:t>the</w:t>
      </w:r>
      <w:r>
        <w:rPr>
          <w:color w:val="221F1F"/>
          <w:spacing w:val="-4"/>
        </w:rPr>
        <w:t xml:space="preserve"> </w:t>
      </w:r>
      <w:r>
        <w:rPr>
          <w:color w:val="221F1F"/>
        </w:rPr>
        <w:t>period</w:t>
      </w:r>
      <w:r>
        <w:rPr>
          <w:color w:val="221F1F"/>
          <w:spacing w:val="-5"/>
        </w:rPr>
        <w:t xml:space="preserve"> </w:t>
      </w:r>
      <w:r>
        <w:rPr>
          <w:color w:val="221F1F"/>
        </w:rPr>
        <w:t>of</w:t>
      </w:r>
      <w:r>
        <w:rPr>
          <w:color w:val="221F1F"/>
          <w:spacing w:val="-4"/>
        </w:rPr>
        <w:t xml:space="preserve"> </w:t>
      </w:r>
      <w:r>
        <w:rPr>
          <w:color w:val="221F1F"/>
        </w:rPr>
        <w:t>contract</w:t>
      </w:r>
      <w:r>
        <w:rPr>
          <w:color w:val="221F1F"/>
          <w:spacing w:val="-4"/>
        </w:rPr>
        <w:t xml:space="preserve"> </w:t>
      </w:r>
      <w:r>
        <w:rPr>
          <w:color w:val="221F1F"/>
        </w:rPr>
        <w:t>performance</w:t>
      </w:r>
      <w:r>
        <w:rPr>
          <w:color w:val="221F1F"/>
          <w:spacing w:val="-2"/>
        </w:rPr>
        <w:t xml:space="preserve"> </w:t>
      </w:r>
      <w:r>
        <w:rPr>
          <w:color w:val="221F1F"/>
        </w:rPr>
        <w:t>which</w:t>
      </w:r>
      <w:r>
        <w:rPr>
          <w:color w:val="221F1F"/>
          <w:spacing w:val="-6"/>
        </w:rPr>
        <w:t xml:space="preserve"> </w:t>
      </w:r>
      <w:r>
        <w:rPr>
          <w:color w:val="221F1F"/>
        </w:rPr>
        <w:t>will</w:t>
      </w:r>
      <w:r>
        <w:rPr>
          <w:color w:val="221F1F"/>
          <w:spacing w:val="-5"/>
        </w:rPr>
        <w:t xml:space="preserve"> </w:t>
      </w:r>
      <w:r>
        <w:rPr>
          <w:color w:val="221F1F"/>
        </w:rPr>
        <w:t>be</w:t>
      </w:r>
      <w:r>
        <w:rPr>
          <w:color w:val="221F1F"/>
          <w:spacing w:val="-4"/>
        </w:rPr>
        <w:t xml:space="preserve"> </w:t>
      </w:r>
      <w:r>
        <w:rPr>
          <w:color w:val="221F1F"/>
        </w:rPr>
        <w:t>covered</w:t>
      </w:r>
      <w:r>
        <w:rPr>
          <w:color w:val="221F1F"/>
          <w:spacing w:val="-2"/>
        </w:rPr>
        <w:t xml:space="preserve"> </w:t>
      </w:r>
      <w:r>
        <w:rPr>
          <w:color w:val="221F1F"/>
        </w:rPr>
        <w:t>by</w:t>
      </w:r>
      <w:r>
        <w:rPr>
          <w:color w:val="221F1F"/>
          <w:spacing w:val="-6"/>
        </w:rPr>
        <w:t xml:space="preserve"> </w:t>
      </w:r>
      <w:r>
        <w:rPr>
          <w:color w:val="221F1F"/>
        </w:rPr>
        <w:t>the</w:t>
      </w:r>
      <w:r>
        <w:rPr>
          <w:color w:val="221F1F"/>
          <w:spacing w:val="-6"/>
        </w:rPr>
        <w:t xml:space="preserve"> </w:t>
      </w:r>
      <w:r>
        <w:rPr>
          <w:color w:val="221F1F"/>
        </w:rPr>
        <w:t>funds.</w:t>
      </w:r>
      <w:r>
        <w:rPr>
          <w:color w:val="221F1F"/>
          <w:spacing w:val="-2"/>
        </w:rPr>
        <w:t xml:space="preserve"> </w:t>
      </w:r>
      <w:r>
        <w:rPr>
          <w:color w:val="221F1F"/>
        </w:rPr>
        <w:t>The provisions of paragraph (b) through (d) of this clause will apply in like manner to the additional allotted funds and agreed substitute date, and the contract will be modified accordingly.</w:t>
      </w:r>
    </w:p>
    <w:p w14:paraId="37D3833B" w14:textId="77777777" w:rsidR="00016C31" w:rsidRDefault="00016C31">
      <w:pPr>
        <w:pStyle w:val="BodyText"/>
        <w:spacing w:before="10"/>
        <w:rPr>
          <w:sz w:val="19"/>
        </w:rPr>
      </w:pPr>
    </w:p>
    <w:p w14:paraId="485E3790" w14:textId="77777777" w:rsidR="00016C31" w:rsidRDefault="00632607">
      <w:pPr>
        <w:pStyle w:val="ListParagraph"/>
        <w:numPr>
          <w:ilvl w:val="0"/>
          <w:numId w:val="12"/>
        </w:numPr>
        <w:tabs>
          <w:tab w:val="left" w:pos="712"/>
        </w:tabs>
        <w:ind w:left="440" w:right="1003" w:firstLine="0"/>
        <w:rPr>
          <w:sz w:val="20"/>
        </w:rPr>
      </w:pPr>
      <w:r>
        <w:rPr>
          <w:color w:val="221F1F"/>
          <w:sz w:val="20"/>
        </w:rPr>
        <w:t>If, solely by reason of failure of the Government to allot additional funds, by the dates indicated below, in amounts</w:t>
      </w:r>
      <w:r>
        <w:rPr>
          <w:color w:val="221F1F"/>
          <w:spacing w:val="-3"/>
          <w:sz w:val="20"/>
        </w:rPr>
        <w:t xml:space="preserve"> </w:t>
      </w:r>
      <w:r>
        <w:rPr>
          <w:color w:val="221F1F"/>
          <w:sz w:val="20"/>
        </w:rPr>
        <w:t>sufficient</w:t>
      </w:r>
      <w:r>
        <w:rPr>
          <w:color w:val="221F1F"/>
          <w:spacing w:val="-4"/>
          <w:sz w:val="20"/>
        </w:rPr>
        <w:t xml:space="preserve"> </w:t>
      </w:r>
      <w:r>
        <w:rPr>
          <w:color w:val="221F1F"/>
          <w:sz w:val="20"/>
        </w:rPr>
        <w:t>for</w:t>
      </w:r>
      <w:r>
        <w:rPr>
          <w:color w:val="221F1F"/>
          <w:spacing w:val="-5"/>
          <w:sz w:val="20"/>
        </w:rPr>
        <w:t xml:space="preserve"> </w:t>
      </w:r>
      <w:r>
        <w:rPr>
          <w:color w:val="221F1F"/>
          <w:sz w:val="20"/>
        </w:rPr>
        <w:t>timely</w:t>
      </w:r>
      <w:r>
        <w:rPr>
          <w:color w:val="221F1F"/>
          <w:spacing w:val="-4"/>
          <w:sz w:val="20"/>
        </w:rPr>
        <w:t xml:space="preserve"> </w:t>
      </w:r>
      <w:r>
        <w:rPr>
          <w:color w:val="221F1F"/>
          <w:sz w:val="20"/>
        </w:rPr>
        <w:t>performance</w:t>
      </w:r>
      <w:r>
        <w:rPr>
          <w:color w:val="221F1F"/>
          <w:spacing w:val="-3"/>
          <w:sz w:val="20"/>
        </w:rPr>
        <w:t xml:space="preserve"> </w:t>
      </w:r>
      <w:r>
        <w:rPr>
          <w:color w:val="221F1F"/>
          <w:sz w:val="20"/>
        </w:rPr>
        <w:t>of</w:t>
      </w:r>
      <w:r>
        <w:rPr>
          <w:color w:val="221F1F"/>
          <w:spacing w:val="-3"/>
          <w:sz w:val="20"/>
        </w:rPr>
        <w:t xml:space="preserve"> </w:t>
      </w:r>
      <w:r>
        <w:rPr>
          <w:color w:val="221F1F"/>
          <w:sz w:val="20"/>
        </w:rPr>
        <w:t>the</w:t>
      </w:r>
      <w:r>
        <w:rPr>
          <w:color w:val="221F1F"/>
          <w:spacing w:val="-3"/>
          <w:sz w:val="20"/>
        </w:rPr>
        <w:t xml:space="preserve"> </w:t>
      </w:r>
      <w:r>
        <w:rPr>
          <w:color w:val="221F1F"/>
          <w:sz w:val="20"/>
        </w:rPr>
        <w:t>contract</w:t>
      </w:r>
      <w:r>
        <w:rPr>
          <w:color w:val="221F1F"/>
          <w:spacing w:val="-4"/>
          <w:sz w:val="20"/>
        </w:rPr>
        <w:t xml:space="preserve"> </w:t>
      </w:r>
      <w:r>
        <w:rPr>
          <w:color w:val="221F1F"/>
          <w:sz w:val="20"/>
        </w:rPr>
        <w:t>line item(s)</w:t>
      </w:r>
      <w:r>
        <w:rPr>
          <w:color w:val="221F1F"/>
          <w:spacing w:val="-3"/>
          <w:sz w:val="20"/>
        </w:rPr>
        <w:t xml:space="preserve"> </w:t>
      </w:r>
      <w:r>
        <w:rPr>
          <w:color w:val="221F1F"/>
          <w:sz w:val="20"/>
        </w:rPr>
        <w:t>identified in</w:t>
      </w:r>
      <w:r>
        <w:rPr>
          <w:color w:val="221F1F"/>
          <w:spacing w:val="-5"/>
          <w:sz w:val="20"/>
        </w:rPr>
        <w:t xml:space="preserve"> </w:t>
      </w:r>
      <w:r>
        <w:rPr>
          <w:color w:val="221F1F"/>
          <w:sz w:val="20"/>
        </w:rPr>
        <w:t>paragraph</w:t>
      </w:r>
      <w:r>
        <w:rPr>
          <w:color w:val="221F1F"/>
          <w:spacing w:val="-1"/>
          <w:sz w:val="20"/>
        </w:rPr>
        <w:t xml:space="preserve"> </w:t>
      </w:r>
      <w:r>
        <w:rPr>
          <w:color w:val="221F1F"/>
          <w:sz w:val="20"/>
        </w:rPr>
        <w:t>(a)</w:t>
      </w:r>
      <w:r>
        <w:rPr>
          <w:color w:val="221F1F"/>
          <w:spacing w:val="-4"/>
          <w:sz w:val="20"/>
        </w:rPr>
        <w:t xml:space="preserve"> </w:t>
      </w:r>
      <w:r>
        <w:rPr>
          <w:color w:val="221F1F"/>
          <w:sz w:val="20"/>
        </w:rPr>
        <w:t>of</w:t>
      </w:r>
      <w:r>
        <w:rPr>
          <w:color w:val="221F1F"/>
          <w:spacing w:val="-2"/>
          <w:sz w:val="20"/>
        </w:rPr>
        <w:t xml:space="preserve"> </w:t>
      </w:r>
      <w:r>
        <w:rPr>
          <w:color w:val="221F1F"/>
          <w:sz w:val="20"/>
        </w:rPr>
        <w:t>this</w:t>
      </w:r>
      <w:r>
        <w:rPr>
          <w:color w:val="221F1F"/>
          <w:spacing w:val="-4"/>
          <w:sz w:val="20"/>
        </w:rPr>
        <w:t xml:space="preserve"> </w:t>
      </w:r>
      <w:r>
        <w:rPr>
          <w:color w:val="221F1F"/>
          <w:sz w:val="20"/>
        </w:rPr>
        <w:t>clause,</w:t>
      </w:r>
      <w:r>
        <w:rPr>
          <w:color w:val="221F1F"/>
          <w:spacing w:val="-2"/>
          <w:sz w:val="20"/>
        </w:rPr>
        <w:t xml:space="preserve"> </w:t>
      </w:r>
      <w:r>
        <w:rPr>
          <w:color w:val="221F1F"/>
          <w:sz w:val="20"/>
        </w:rPr>
        <w:t>the Contractor</w:t>
      </w:r>
      <w:r>
        <w:rPr>
          <w:color w:val="221F1F"/>
          <w:spacing w:val="-4"/>
          <w:sz w:val="20"/>
        </w:rPr>
        <w:t xml:space="preserve"> </w:t>
      </w:r>
      <w:r>
        <w:rPr>
          <w:color w:val="221F1F"/>
          <w:sz w:val="20"/>
        </w:rPr>
        <w:t>incurs</w:t>
      </w:r>
      <w:r>
        <w:rPr>
          <w:color w:val="221F1F"/>
          <w:spacing w:val="-6"/>
          <w:sz w:val="20"/>
        </w:rPr>
        <w:t xml:space="preserve"> </w:t>
      </w:r>
      <w:r>
        <w:rPr>
          <w:color w:val="221F1F"/>
          <w:sz w:val="20"/>
        </w:rPr>
        <w:t>additional</w:t>
      </w:r>
      <w:r>
        <w:rPr>
          <w:color w:val="221F1F"/>
          <w:spacing w:val="-7"/>
          <w:sz w:val="20"/>
        </w:rPr>
        <w:t xml:space="preserve"> </w:t>
      </w:r>
      <w:r>
        <w:rPr>
          <w:color w:val="221F1F"/>
          <w:sz w:val="20"/>
        </w:rPr>
        <w:t>costs</w:t>
      </w:r>
      <w:r>
        <w:rPr>
          <w:color w:val="221F1F"/>
          <w:spacing w:val="-6"/>
          <w:sz w:val="20"/>
        </w:rPr>
        <w:t xml:space="preserve"> </w:t>
      </w:r>
      <w:r>
        <w:rPr>
          <w:color w:val="221F1F"/>
          <w:sz w:val="20"/>
        </w:rPr>
        <w:t>or</w:t>
      </w:r>
      <w:r>
        <w:rPr>
          <w:color w:val="221F1F"/>
          <w:spacing w:val="-5"/>
          <w:sz w:val="20"/>
        </w:rPr>
        <w:t xml:space="preserve"> </w:t>
      </w:r>
      <w:r>
        <w:rPr>
          <w:color w:val="221F1F"/>
          <w:sz w:val="20"/>
        </w:rPr>
        <w:t>is</w:t>
      </w:r>
      <w:r>
        <w:rPr>
          <w:color w:val="221F1F"/>
          <w:spacing w:val="-6"/>
          <w:sz w:val="20"/>
        </w:rPr>
        <w:t xml:space="preserve"> </w:t>
      </w:r>
      <w:r>
        <w:rPr>
          <w:color w:val="221F1F"/>
          <w:sz w:val="20"/>
        </w:rPr>
        <w:t>delayed</w:t>
      </w:r>
      <w:r>
        <w:rPr>
          <w:color w:val="221F1F"/>
          <w:spacing w:val="-4"/>
          <w:sz w:val="20"/>
        </w:rPr>
        <w:t xml:space="preserve"> </w:t>
      </w:r>
      <w:r>
        <w:rPr>
          <w:color w:val="221F1F"/>
          <w:sz w:val="20"/>
        </w:rPr>
        <w:t>in</w:t>
      </w:r>
      <w:r>
        <w:rPr>
          <w:color w:val="221F1F"/>
          <w:spacing w:val="-4"/>
          <w:sz w:val="20"/>
        </w:rPr>
        <w:t xml:space="preserve"> </w:t>
      </w:r>
      <w:r>
        <w:rPr>
          <w:color w:val="221F1F"/>
          <w:sz w:val="20"/>
        </w:rPr>
        <w:t>the</w:t>
      </w:r>
      <w:r>
        <w:rPr>
          <w:color w:val="221F1F"/>
          <w:spacing w:val="-7"/>
          <w:sz w:val="20"/>
        </w:rPr>
        <w:t xml:space="preserve"> </w:t>
      </w:r>
      <w:r>
        <w:rPr>
          <w:color w:val="221F1F"/>
          <w:sz w:val="20"/>
        </w:rPr>
        <w:t>performance</w:t>
      </w:r>
      <w:r>
        <w:rPr>
          <w:color w:val="221F1F"/>
          <w:spacing w:val="-3"/>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work</w:t>
      </w:r>
      <w:r>
        <w:rPr>
          <w:color w:val="221F1F"/>
          <w:spacing w:val="-6"/>
          <w:sz w:val="20"/>
        </w:rPr>
        <w:t xml:space="preserve"> </w:t>
      </w:r>
      <w:r>
        <w:rPr>
          <w:color w:val="221F1F"/>
          <w:sz w:val="20"/>
        </w:rPr>
        <w:t>under</w:t>
      </w:r>
      <w:r>
        <w:rPr>
          <w:color w:val="221F1F"/>
          <w:spacing w:val="-4"/>
          <w:sz w:val="20"/>
        </w:rPr>
        <w:t xml:space="preserve"> </w:t>
      </w:r>
      <w:r>
        <w:rPr>
          <w:color w:val="221F1F"/>
          <w:sz w:val="20"/>
        </w:rPr>
        <w:t>this</w:t>
      </w:r>
      <w:r>
        <w:rPr>
          <w:color w:val="221F1F"/>
          <w:spacing w:val="-8"/>
          <w:sz w:val="20"/>
        </w:rPr>
        <w:t xml:space="preserve"> </w:t>
      </w:r>
      <w:r>
        <w:rPr>
          <w:color w:val="221F1F"/>
          <w:sz w:val="20"/>
        </w:rPr>
        <w:t>contract</w:t>
      </w:r>
      <w:r>
        <w:rPr>
          <w:color w:val="221F1F"/>
          <w:spacing w:val="-4"/>
          <w:sz w:val="20"/>
        </w:rPr>
        <w:t xml:space="preserve"> </w:t>
      </w:r>
      <w:r>
        <w:rPr>
          <w:color w:val="221F1F"/>
          <w:sz w:val="20"/>
        </w:rPr>
        <w:t>and</w:t>
      </w:r>
      <w:r>
        <w:rPr>
          <w:color w:val="221F1F"/>
          <w:spacing w:val="-4"/>
          <w:sz w:val="20"/>
        </w:rPr>
        <w:t xml:space="preserve"> </w:t>
      </w:r>
      <w:r>
        <w:rPr>
          <w:color w:val="221F1F"/>
          <w:sz w:val="20"/>
        </w:rPr>
        <w:t>if</w:t>
      </w:r>
      <w:r>
        <w:rPr>
          <w:color w:val="221F1F"/>
          <w:spacing w:val="-5"/>
          <w:sz w:val="20"/>
        </w:rPr>
        <w:t xml:space="preserve"> </w:t>
      </w:r>
      <w:r>
        <w:rPr>
          <w:color w:val="221F1F"/>
          <w:sz w:val="20"/>
        </w:rPr>
        <w:t>additional funds</w:t>
      </w:r>
      <w:r>
        <w:rPr>
          <w:color w:val="221F1F"/>
          <w:spacing w:val="-5"/>
          <w:sz w:val="20"/>
        </w:rPr>
        <w:t xml:space="preserve"> </w:t>
      </w:r>
      <w:r>
        <w:rPr>
          <w:color w:val="221F1F"/>
          <w:sz w:val="20"/>
        </w:rPr>
        <w:t>are</w:t>
      </w:r>
      <w:r>
        <w:rPr>
          <w:color w:val="221F1F"/>
          <w:spacing w:val="-5"/>
          <w:sz w:val="20"/>
        </w:rPr>
        <w:t xml:space="preserve"> </w:t>
      </w:r>
      <w:r>
        <w:rPr>
          <w:color w:val="221F1F"/>
          <w:sz w:val="20"/>
        </w:rPr>
        <w:t>allotted,</w:t>
      </w:r>
      <w:r>
        <w:rPr>
          <w:color w:val="221F1F"/>
          <w:spacing w:val="-2"/>
          <w:sz w:val="20"/>
        </w:rPr>
        <w:t xml:space="preserve"> </w:t>
      </w:r>
      <w:r>
        <w:rPr>
          <w:color w:val="221F1F"/>
          <w:sz w:val="20"/>
        </w:rPr>
        <w:t>an</w:t>
      </w:r>
      <w:r>
        <w:rPr>
          <w:color w:val="221F1F"/>
          <w:spacing w:val="-2"/>
          <w:sz w:val="20"/>
        </w:rPr>
        <w:t xml:space="preserve"> </w:t>
      </w:r>
      <w:r>
        <w:rPr>
          <w:color w:val="221F1F"/>
          <w:sz w:val="20"/>
        </w:rPr>
        <w:t>equitable</w:t>
      </w:r>
      <w:r>
        <w:rPr>
          <w:color w:val="221F1F"/>
          <w:spacing w:val="-6"/>
          <w:sz w:val="20"/>
        </w:rPr>
        <w:t xml:space="preserve"> </w:t>
      </w:r>
      <w:r>
        <w:rPr>
          <w:color w:val="221F1F"/>
          <w:sz w:val="20"/>
        </w:rPr>
        <w:t>adjustment</w:t>
      </w:r>
      <w:r>
        <w:rPr>
          <w:color w:val="221F1F"/>
          <w:spacing w:val="-2"/>
          <w:sz w:val="20"/>
        </w:rPr>
        <w:t xml:space="preserve"> </w:t>
      </w:r>
      <w:r>
        <w:rPr>
          <w:color w:val="221F1F"/>
          <w:sz w:val="20"/>
        </w:rPr>
        <w:t>will</w:t>
      </w:r>
      <w:r>
        <w:rPr>
          <w:color w:val="221F1F"/>
          <w:spacing w:val="-6"/>
          <w:sz w:val="20"/>
        </w:rPr>
        <w:t xml:space="preserve"> </w:t>
      </w:r>
      <w:r>
        <w:rPr>
          <w:color w:val="221F1F"/>
          <w:sz w:val="20"/>
        </w:rPr>
        <w:t>be</w:t>
      </w:r>
      <w:r>
        <w:rPr>
          <w:color w:val="221F1F"/>
          <w:spacing w:val="-3"/>
          <w:sz w:val="20"/>
        </w:rPr>
        <w:t xml:space="preserve"> </w:t>
      </w:r>
      <w:r>
        <w:rPr>
          <w:color w:val="221F1F"/>
          <w:sz w:val="20"/>
        </w:rPr>
        <w:t>made</w:t>
      </w:r>
      <w:r>
        <w:rPr>
          <w:color w:val="221F1F"/>
          <w:spacing w:val="-2"/>
          <w:sz w:val="20"/>
        </w:rPr>
        <w:t xml:space="preserve"> </w:t>
      </w:r>
      <w:r>
        <w:rPr>
          <w:color w:val="221F1F"/>
          <w:sz w:val="20"/>
        </w:rPr>
        <w:t>in</w:t>
      </w:r>
      <w:r>
        <w:rPr>
          <w:color w:val="221F1F"/>
          <w:spacing w:val="-7"/>
          <w:sz w:val="20"/>
        </w:rPr>
        <w:t xml:space="preserve"> </w:t>
      </w:r>
      <w:r>
        <w:rPr>
          <w:color w:val="221F1F"/>
          <w:sz w:val="20"/>
        </w:rPr>
        <w:t>the</w:t>
      </w:r>
      <w:r>
        <w:rPr>
          <w:color w:val="221F1F"/>
          <w:spacing w:val="-5"/>
          <w:sz w:val="20"/>
        </w:rPr>
        <w:t xml:space="preserve"> </w:t>
      </w:r>
      <w:r>
        <w:rPr>
          <w:color w:val="221F1F"/>
          <w:sz w:val="20"/>
        </w:rPr>
        <w:t>price</w:t>
      </w:r>
      <w:r>
        <w:rPr>
          <w:color w:val="221F1F"/>
          <w:spacing w:val="-4"/>
          <w:sz w:val="20"/>
        </w:rPr>
        <w:t xml:space="preserve"> </w:t>
      </w:r>
      <w:r>
        <w:rPr>
          <w:color w:val="221F1F"/>
          <w:sz w:val="20"/>
        </w:rPr>
        <w:t>or</w:t>
      </w:r>
      <w:r>
        <w:rPr>
          <w:color w:val="221F1F"/>
          <w:spacing w:val="-5"/>
          <w:sz w:val="20"/>
        </w:rPr>
        <w:t xml:space="preserve"> </w:t>
      </w:r>
      <w:r>
        <w:rPr>
          <w:color w:val="221F1F"/>
          <w:sz w:val="20"/>
        </w:rPr>
        <w:t>prices</w:t>
      </w:r>
      <w:r>
        <w:rPr>
          <w:color w:val="221F1F"/>
          <w:spacing w:val="-3"/>
          <w:sz w:val="20"/>
        </w:rPr>
        <w:t xml:space="preserve"> </w:t>
      </w:r>
      <w:r>
        <w:rPr>
          <w:color w:val="221F1F"/>
          <w:sz w:val="20"/>
        </w:rPr>
        <w:t>(including</w:t>
      </w:r>
      <w:r>
        <w:rPr>
          <w:color w:val="221F1F"/>
          <w:spacing w:val="-3"/>
          <w:sz w:val="20"/>
        </w:rPr>
        <w:t xml:space="preserve"> </w:t>
      </w:r>
      <w:r>
        <w:rPr>
          <w:color w:val="221F1F"/>
          <w:sz w:val="20"/>
        </w:rPr>
        <w:t>appropriate</w:t>
      </w:r>
      <w:r>
        <w:rPr>
          <w:color w:val="221F1F"/>
          <w:spacing w:val="-3"/>
          <w:sz w:val="20"/>
        </w:rPr>
        <w:t xml:space="preserve"> </w:t>
      </w:r>
      <w:r>
        <w:rPr>
          <w:color w:val="221F1F"/>
          <w:sz w:val="20"/>
        </w:rPr>
        <w:t>target,</w:t>
      </w:r>
      <w:r>
        <w:rPr>
          <w:color w:val="221F1F"/>
          <w:spacing w:val="-4"/>
          <w:sz w:val="20"/>
        </w:rPr>
        <w:t xml:space="preserve"> </w:t>
      </w:r>
      <w:r>
        <w:rPr>
          <w:color w:val="221F1F"/>
          <w:sz w:val="20"/>
        </w:rPr>
        <w:t>billing, and ceiling</w:t>
      </w:r>
      <w:r>
        <w:rPr>
          <w:color w:val="221F1F"/>
          <w:spacing w:val="-1"/>
          <w:sz w:val="20"/>
        </w:rPr>
        <w:t xml:space="preserve"> </w:t>
      </w:r>
      <w:r>
        <w:rPr>
          <w:color w:val="221F1F"/>
          <w:sz w:val="20"/>
        </w:rPr>
        <w:t>prices</w:t>
      </w:r>
      <w:r>
        <w:rPr>
          <w:color w:val="221F1F"/>
          <w:spacing w:val="-1"/>
          <w:sz w:val="20"/>
        </w:rPr>
        <w:t xml:space="preserve"> </w:t>
      </w:r>
      <w:r>
        <w:rPr>
          <w:color w:val="221F1F"/>
          <w:sz w:val="20"/>
        </w:rPr>
        <w:t>where applicable) of the item(s), or in the</w:t>
      </w:r>
      <w:r>
        <w:rPr>
          <w:color w:val="221F1F"/>
          <w:spacing w:val="-2"/>
          <w:sz w:val="20"/>
        </w:rPr>
        <w:t xml:space="preserve"> </w:t>
      </w:r>
      <w:r>
        <w:rPr>
          <w:color w:val="221F1F"/>
          <w:sz w:val="20"/>
        </w:rPr>
        <w:t>time of delivery, or both. Failure to agree to any such equitable adjustment hereunder will be a dispute concerning a question of fact within the meaning of the clause entitled "disputes."</w:t>
      </w:r>
    </w:p>
    <w:p w14:paraId="618673F1" w14:textId="77777777" w:rsidR="00016C31" w:rsidRDefault="00016C31">
      <w:pPr>
        <w:pStyle w:val="BodyText"/>
        <w:spacing w:before="2"/>
      </w:pPr>
    </w:p>
    <w:p w14:paraId="7E1ABC37" w14:textId="77777777" w:rsidR="00016C31" w:rsidRDefault="00632607">
      <w:pPr>
        <w:pStyle w:val="ListParagraph"/>
        <w:numPr>
          <w:ilvl w:val="0"/>
          <w:numId w:val="12"/>
        </w:numPr>
        <w:tabs>
          <w:tab w:val="left" w:pos="691"/>
        </w:tabs>
        <w:ind w:left="440" w:right="1046" w:firstLine="0"/>
        <w:rPr>
          <w:sz w:val="20"/>
        </w:rPr>
      </w:pPr>
      <w:r>
        <w:rPr>
          <w:color w:val="221F1F"/>
          <w:sz w:val="20"/>
        </w:rPr>
        <w:t>The</w:t>
      </w:r>
      <w:r>
        <w:rPr>
          <w:color w:val="221F1F"/>
          <w:spacing w:val="-5"/>
          <w:sz w:val="20"/>
        </w:rPr>
        <w:t xml:space="preserve"> </w:t>
      </w:r>
      <w:r>
        <w:rPr>
          <w:color w:val="221F1F"/>
          <w:sz w:val="20"/>
        </w:rPr>
        <w:t>Government</w:t>
      </w:r>
      <w:r>
        <w:rPr>
          <w:color w:val="221F1F"/>
          <w:spacing w:val="-5"/>
          <w:sz w:val="20"/>
        </w:rPr>
        <w:t xml:space="preserve"> </w:t>
      </w:r>
      <w:r>
        <w:rPr>
          <w:color w:val="221F1F"/>
          <w:sz w:val="20"/>
        </w:rPr>
        <w:t>may</w:t>
      </w:r>
      <w:r>
        <w:rPr>
          <w:color w:val="221F1F"/>
          <w:spacing w:val="-4"/>
          <w:sz w:val="20"/>
        </w:rPr>
        <w:t xml:space="preserve"> </w:t>
      </w:r>
      <w:r>
        <w:rPr>
          <w:color w:val="221F1F"/>
          <w:sz w:val="20"/>
        </w:rPr>
        <w:t>at</w:t>
      </w:r>
      <w:r>
        <w:rPr>
          <w:color w:val="221F1F"/>
          <w:spacing w:val="-6"/>
          <w:sz w:val="20"/>
        </w:rPr>
        <w:t xml:space="preserve"> </w:t>
      </w:r>
      <w:r>
        <w:rPr>
          <w:color w:val="221F1F"/>
          <w:sz w:val="20"/>
        </w:rPr>
        <w:t>any</w:t>
      </w:r>
      <w:r>
        <w:rPr>
          <w:color w:val="221F1F"/>
          <w:spacing w:val="-4"/>
          <w:sz w:val="20"/>
        </w:rPr>
        <w:t xml:space="preserve"> </w:t>
      </w:r>
      <w:r>
        <w:rPr>
          <w:color w:val="221F1F"/>
          <w:sz w:val="20"/>
        </w:rPr>
        <w:t>time</w:t>
      </w:r>
      <w:r>
        <w:rPr>
          <w:color w:val="221F1F"/>
          <w:spacing w:val="-7"/>
          <w:sz w:val="20"/>
        </w:rPr>
        <w:t xml:space="preserve"> </w:t>
      </w:r>
      <w:r>
        <w:rPr>
          <w:color w:val="221F1F"/>
          <w:sz w:val="20"/>
        </w:rPr>
        <w:t>prior</w:t>
      </w:r>
      <w:r>
        <w:rPr>
          <w:color w:val="221F1F"/>
          <w:spacing w:val="-4"/>
          <w:sz w:val="20"/>
        </w:rPr>
        <w:t xml:space="preserve"> </w:t>
      </w:r>
      <w:r>
        <w:rPr>
          <w:color w:val="221F1F"/>
          <w:sz w:val="20"/>
        </w:rPr>
        <w:t>to</w:t>
      </w:r>
      <w:r>
        <w:rPr>
          <w:color w:val="221F1F"/>
          <w:spacing w:val="-4"/>
          <w:sz w:val="20"/>
        </w:rPr>
        <w:t xml:space="preserve"> </w:t>
      </w:r>
      <w:r>
        <w:rPr>
          <w:color w:val="221F1F"/>
          <w:sz w:val="20"/>
        </w:rPr>
        <w:t>termination</w:t>
      </w:r>
      <w:r>
        <w:rPr>
          <w:color w:val="221F1F"/>
          <w:spacing w:val="-3"/>
          <w:sz w:val="20"/>
        </w:rPr>
        <w:t xml:space="preserve"> </w:t>
      </w:r>
      <w:r>
        <w:rPr>
          <w:color w:val="221F1F"/>
          <w:sz w:val="20"/>
        </w:rPr>
        <w:t>allot</w:t>
      </w:r>
      <w:r>
        <w:rPr>
          <w:color w:val="221F1F"/>
          <w:spacing w:val="-5"/>
          <w:sz w:val="20"/>
        </w:rPr>
        <w:t xml:space="preserve"> </w:t>
      </w:r>
      <w:r>
        <w:rPr>
          <w:color w:val="221F1F"/>
          <w:sz w:val="20"/>
        </w:rPr>
        <w:t>additional</w:t>
      </w:r>
      <w:r>
        <w:rPr>
          <w:color w:val="221F1F"/>
          <w:spacing w:val="-4"/>
          <w:sz w:val="20"/>
        </w:rPr>
        <w:t xml:space="preserve"> </w:t>
      </w:r>
      <w:r>
        <w:rPr>
          <w:color w:val="221F1F"/>
          <w:sz w:val="20"/>
        </w:rPr>
        <w:t>funds</w:t>
      </w:r>
      <w:r>
        <w:rPr>
          <w:color w:val="221F1F"/>
          <w:spacing w:val="-8"/>
          <w:sz w:val="20"/>
        </w:rPr>
        <w:t xml:space="preserve"> </w:t>
      </w:r>
      <w:r>
        <w:rPr>
          <w:color w:val="221F1F"/>
          <w:sz w:val="20"/>
        </w:rPr>
        <w:t>for</w:t>
      </w:r>
      <w:r>
        <w:rPr>
          <w:color w:val="221F1F"/>
          <w:spacing w:val="-4"/>
          <w:sz w:val="20"/>
        </w:rPr>
        <w:t xml:space="preserve"> </w:t>
      </w:r>
      <w:r>
        <w:rPr>
          <w:color w:val="221F1F"/>
          <w:sz w:val="20"/>
        </w:rPr>
        <w:t>the</w:t>
      </w:r>
      <w:r>
        <w:rPr>
          <w:color w:val="221F1F"/>
          <w:spacing w:val="-7"/>
          <w:sz w:val="20"/>
        </w:rPr>
        <w:t xml:space="preserve"> </w:t>
      </w:r>
      <w:r>
        <w:rPr>
          <w:color w:val="221F1F"/>
          <w:sz w:val="20"/>
        </w:rPr>
        <w:t>performance</w:t>
      </w:r>
      <w:r>
        <w:rPr>
          <w:color w:val="221F1F"/>
          <w:spacing w:val="-3"/>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contract line item(s) identified in paragraph (a) of this clause.</w:t>
      </w:r>
    </w:p>
    <w:p w14:paraId="62B377C0" w14:textId="77777777" w:rsidR="00016C31" w:rsidRDefault="00016C31">
      <w:pPr>
        <w:pStyle w:val="BodyText"/>
        <w:spacing w:before="10"/>
        <w:rPr>
          <w:sz w:val="19"/>
        </w:rPr>
      </w:pPr>
    </w:p>
    <w:p w14:paraId="1A05DEA3" w14:textId="77777777" w:rsidR="00016C31" w:rsidRDefault="00632607">
      <w:pPr>
        <w:pStyle w:val="ListParagraph"/>
        <w:numPr>
          <w:ilvl w:val="0"/>
          <w:numId w:val="12"/>
        </w:numPr>
        <w:tabs>
          <w:tab w:val="left" w:pos="724"/>
        </w:tabs>
        <w:ind w:left="440" w:right="889" w:firstLine="0"/>
        <w:rPr>
          <w:sz w:val="20"/>
        </w:rPr>
      </w:pPr>
      <w:r>
        <w:rPr>
          <w:color w:val="221F1F"/>
          <w:sz w:val="20"/>
        </w:rPr>
        <w:t xml:space="preserve">The termination provisions of this clause do not limit the rights of the Government under the clause entitled "DEFAULT." The provisions of this clause are limited to work and allotment of funds for the contract line item(s) set forth in paragraph (a) of this clause. This clause no longer applies once the contract if fully funded except </w:t>
      </w:r>
      <w:proofErr w:type="gramStart"/>
      <w:r>
        <w:rPr>
          <w:color w:val="221F1F"/>
          <w:sz w:val="20"/>
        </w:rPr>
        <w:t>with regard</w:t>
      </w:r>
      <w:r>
        <w:rPr>
          <w:color w:val="221F1F"/>
          <w:spacing w:val="-4"/>
          <w:sz w:val="20"/>
        </w:rPr>
        <w:t xml:space="preserve"> </w:t>
      </w:r>
      <w:r>
        <w:rPr>
          <w:color w:val="221F1F"/>
          <w:sz w:val="20"/>
        </w:rPr>
        <w:t>to</w:t>
      </w:r>
      <w:proofErr w:type="gramEnd"/>
      <w:r>
        <w:rPr>
          <w:color w:val="221F1F"/>
          <w:spacing w:val="-4"/>
          <w:sz w:val="20"/>
        </w:rPr>
        <w:t xml:space="preserve"> </w:t>
      </w:r>
      <w:r>
        <w:rPr>
          <w:color w:val="221F1F"/>
          <w:sz w:val="20"/>
        </w:rPr>
        <w:t>the</w:t>
      </w:r>
      <w:r>
        <w:rPr>
          <w:color w:val="221F1F"/>
          <w:spacing w:val="-5"/>
          <w:sz w:val="20"/>
        </w:rPr>
        <w:t xml:space="preserve"> </w:t>
      </w:r>
      <w:r>
        <w:rPr>
          <w:color w:val="221F1F"/>
          <w:sz w:val="20"/>
        </w:rPr>
        <w:t>rights</w:t>
      </w:r>
      <w:r>
        <w:rPr>
          <w:color w:val="221F1F"/>
          <w:spacing w:val="-6"/>
          <w:sz w:val="20"/>
        </w:rPr>
        <w:t xml:space="preserve"> </w:t>
      </w:r>
      <w:r>
        <w:rPr>
          <w:color w:val="221F1F"/>
          <w:sz w:val="20"/>
        </w:rPr>
        <w:t>or</w:t>
      </w:r>
      <w:r>
        <w:rPr>
          <w:color w:val="221F1F"/>
          <w:spacing w:val="-7"/>
          <w:sz w:val="20"/>
        </w:rPr>
        <w:t xml:space="preserve"> </w:t>
      </w:r>
      <w:r>
        <w:rPr>
          <w:color w:val="221F1F"/>
          <w:sz w:val="20"/>
        </w:rPr>
        <w:t>obligations</w:t>
      </w:r>
      <w:r>
        <w:rPr>
          <w:color w:val="221F1F"/>
          <w:spacing w:val="-4"/>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parties</w:t>
      </w:r>
      <w:r>
        <w:rPr>
          <w:color w:val="221F1F"/>
          <w:spacing w:val="-6"/>
          <w:sz w:val="20"/>
        </w:rPr>
        <w:t xml:space="preserve"> </w:t>
      </w:r>
      <w:r>
        <w:rPr>
          <w:color w:val="221F1F"/>
          <w:sz w:val="20"/>
        </w:rPr>
        <w:t>concerning</w:t>
      </w:r>
      <w:r>
        <w:rPr>
          <w:color w:val="221F1F"/>
          <w:spacing w:val="-6"/>
          <w:sz w:val="20"/>
        </w:rPr>
        <w:t xml:space="preserve"> </w:t>
      </w:r>
      <w:r>
        <w:rPr>
          <w:color w:val="221F1F"/>
          <w:sz w:val="20"/>
        </w:rPr>
        <w:t>equitable</w:t>
      </w:r>
      <w:r>
        <w:rPr>
          <w:color w:val="221F1F"/>
          <w:spacing w:val="-4"/>
          <w:sz w:val="20"/>
        </w:rPr>
        <w:t xml:space="preserve"> </w:t>
      </w:r>
      <w:r>
        <w:rPr>
          <w:color w:val="221F1F"/>
          <w:sz w:val="20"/>
        </w:rPr>
        <w:t>adjustments</w:t>
      </w:r>
      <w:r>
        <w:rPr>
          <w:color w:val="221F1F"/>
          <w:spacing w:val="-8"/>
          <w:sz w:val="20"/>
        </w:rPr>
        <w:t xml:space="preserve"> </w:t>
      </w:r>
      <w:r>
        <w:rPr>
          <w:color w:val="221F1F"/>
          <w:sz w:val="20"/>
        </w:rPr>
        <w:t>negotiated</w:t>
      </w:r>
      <w:r>
        <w:rPr>
          <w:color w:val="221F1F"/>
          <w:spacing w:val="-4"/>
          <w:sz w:val="20"/>
        </w:rPr>
        <w:t xml:space="preserve"> </w:t>
      </w:r>
      <w:r>
        <w:rPr>
          <w:color w:val="221F1F"/>
          <w:sz w:val="20"/>
        </w:rPr>
        <w:t>under</w:t>
      </w:r>
      <w:r>
        <w:rPr>
          <w:color w:val="221F1F"/>
          <w:spacing w:val="-6"/>
          <w:sz w:val="20"/>
        </w:rPr>
        <w:t xml:space="preserve"> </w:t>
      </w:r>
      <w:r>
        <w:rPr>
          <w:color w:val="221F1F"/>
          <w:sz w:val="20"/>
        </w:rPr>
        <w:t>paragraphs</w:t>
      </w:r>
      <w:r>
        <w:rPr>
          <w:color w:val="221F1F"/>
          <w:spacing w:val="-5"/>
          <w:sz w:val="20"/>
        </w:rPr>
        <w:t xml:space="preserve"> </w:t>
      </w:r>
      <w:r>
        <w:rPr>
          <w:color w:val="221F1F"/>
          <w:sz w:val="20"/>
        </w:rPr>
        <w:t>(d)</w:t>
      </w:r>
      <w:r>
        <w:rPr>
          <w:color w:val="221F1F"/>
          <w:spacing w:val="-7"/>
          <w:sz w:val="20"/>
        </w:rPr>
        <w:t xml:space="preserve"> </w:t>
      </w:r>
      <w:r>
        <w:rPr>
          <w:color w:val="221F1F"/>
          <w:sz w:val="20"/>
        </w:rPr>
        <w:t>or</w:t>
      </w:r>
    </w:p>
    <w:p w14:paraId="6E3ADD8B" w14:textId="77777777" w:rsidR="00016C31" w:rsidRDefault="00632607">
      <w:pPr>
        <w:pStyle w:val="ListParagraph"/>
        <w:numPr>
          <w:ilvl w:val="1"/>
          <w:numId w:val="13"/>
        </w:numPr>
        <w:tabs>
          <w:tab w:val="left" w:pos="712"/>
        </w:tabs>
        <w:spacing w:before="2"/>
        <w:ind w:left="711" w:hanging="274"/>
        <w:rPr>
          <w:sz w:val="20"/>
        </w:rPr>
      </w:pPr>
      <w:r>
        <w:rPr>
          <w:color w:val="221F1F"/>
          <w:sz w:val="20"/>
        </w:rPr>
        <w:t>of</w:t>
      </w:r>
      <w:r>
        <w:rPr>
          <w:color w:val="221F1F"/>
          <w:spacing w:val="-6"/>
          <w:sz w:val="20"/>
        </w:rPr>
        <w:t xml:space="preserve"> </w:t>
      </w:r>
      <w:r>
        <w:rPr>
          <w:color w:val="221F1F"/>
          <w:sz w:val="20"/>
        </w:rPr>
        <w:t>this</w:t>
      </w:r>
      <w:r>
        <w:rPr>
          <w:color w:val="221F1F"/>
          <w:spacing w:val="-5"/>
          <w:sz w:val="20"/>
        </w:rPr>
        <w:t xml:space="preserve"> </w:t>
      </w:r>
      <w:r>
        <w:rPr>
          <w:color w:val="221F1F"/>
          <w:spacing w:val="-2"/>
          <w:sz w:val="20"/>
        </w:rPr>
        <w:t>clause.</w:t>
      </w:r>
    </w:p>
    <w:p w14:paraId="6351FE87" w14:textId="77777777" w:rsidR="00016C31" w:rsidRDefault="00016C31">
      <w:pPr>
        <w:pStyle w:val="BodyText"/>
        <w:spacing w:before="10"/>
        <w:rPr>
          <w:sz w:val="19"/>
        </w:rPr>
      </w:pPr>
    </w:p>
    <w:p w14:paraId="5B9E6393" w14:textId="77777777" w:rsidR="00016C31" w:rsidRDefault="00632607">
      <w:pPr>
        <w:pStyle w:val="ListParagraph"/>
        <w:numPr>
          <w:ilvl w:val="0"/>
          <w:numId w:val="12"/>
        </w:numPr>
        <w:tabs>
          <w:tab w:val="left" w:pos="724"/>
        </w:tabs>
        <w:ind w:left="440" w:right="1024" w:firstLine="0"/>
        <w:rPr>
          <w:sz w:val="20"/>
        </w:rPr>
      </w:pPr>
      <w:r>
        <w:rPr>
          <w:color w:val="221F1F"/>
          <w:sz w:val="20"/>
        </w:rPr>
        <w:t>Nothing</w:t>
      </w:r>
      <w:r>
        <w:rPr>
          <w:color w:val="221F1F"/>
          <w:spacing w:val="-3"/>
          <w:sz w:val="20"/>
        </w:rPr>
        <w:t xml:space="preserve"> </w:t>
      </w:r>
      <w:r>
        <w:rPr>
          <w:color w:val="221F1F"/>
          <w:sz w:val="20"/>
        </w:rPr>
        <w:t>in</w:t>
      </w:r>
      <w:r>
        <w:rPr>
          <w:color w:val="221F1F"/>
          <w:spacing w:val="-3"/>
          <w:sz w:val="20"/>
        </w:rPr>
        <w:t xml:space="preserve"> </w:t>
      </w:r>
      <w:r>
        <w:rPr>
          <w:color w:val="221F1F"/>
          <w:sz w:val="20"/>
        </w:rPr>
        <w:t>this</w:t>
      </w:r>
      <w:r>
        <w:rPr>
          <w:color w:val="221F1F"/>
          <w:spacing w:val="-5"/>
          <w:sz w:val="20"/>
        </w:rPr>
        <w:t xml:space="preserve"> </w:t>
      </w:r>
      <w:r>
        <w:rPr>
          <w:color w:val="221F1F"/>
          <w:sz w:val="20"/>
        </w:rPr>
        <w:t>clause</w:t>
      </w:r>
      <w:r>
        <w:rPr>
          <w:color w:val="221F1F"/>
          <w:spacing w:val="-4"/>
          <w:sz w:val="20"/>
        </w:rPr>
        <w:t xml:space="preserve"> </w:t>
      </w:r>
      <w:r>
        <w:rPr>
          <w:color w:val="221F1F"/>
          <w:sz w:val="20"/>
        </w:rPr>
        <w:t>affects</w:t>
      </w:r>
      <w:r>
        <w:rPr>
          <w:color w:val="221F1F"/>
          <w:spacing w:val="-4"/>
          <w:sz w:val="20"/>
        </w:rPr>
        <w:t xml:space="preserve"> </w:t>
      </w:r>
      <w:r>
        <w:rPr>
          <w:color w:val="221F1F"/>
          <w:sz w:val="20"/>
        </w:rPr>
        <w:t>the</w:t>
      </w:r>
      <w:r>
        <w:rPr>
          <w:color w:val="221F1F"/>
          <w:spacing w:val="-4"/>
          <w:sz w:val="20"/>
        </w:rPr>
        <w:t xml:space="preserve"> </w:t>
      </w:r>
      <w:r>
        <w:rPr>
          <w:color w:val="221F1F"/>
          <w:sz w:val="20"/>
        </w:rPr>
        <w:t>right</w:t>
      </w:r>
      <w:r>
        <w:rPr>
          <w:color w:val="221F1F"/>
          <w:spacing w:val="-9"/>
          <w:sz w:val="20"/>
        </w:rPr>
        <w:t xml:space="preserve"> </w:t>
      </w:r>
      <w:r>
        <w:rPr>
          <w:color w:val="221F1F"/>
          <w:sz w:val="20"/>
        </w:rPr>
        <w:t>of</w:t>
      </w:r>
      <w:r>
        <w:rPr>
          <w:color w:val="221F1F"/>
          <w:spacing w:val="-4"/>
          <w:sz w:val="20"/>
        </w:rPr>
        <w:t xml:space="preserve"> </w:t>
      </w:r>
      <w:r>
        <w:rPr>
          <w:color w:val="221F1F"/>
          <w:sz w:val="20"/>
        </w:rPr>
        <w:t>the</w:t>
      </w:r>
      <w:r>
        <w:rPr>
          <w:color w:val="221F1F"/>
          <w:spacing w:val="-4"/>
          <w:sz w:val="20"/>
        </w:rPr>
        <w:t xml:space="preserve"> </w:t>
      </w:r>
      <w:r>
        <w:rPr>
          <w:color w:val="221F1F"/>
          <w:sz w:val="20"/>
        </w:rPr>
        <w:t>Government</w:t>
      </w:r>
      <w:r>
        <w:rPr>
          <w:color w:val="221F1F"/>
          <w:spacing w:val="-6"/>
          <w:sz w:val="20"/>
        </w:rPr>
        <w:t xml:space="preserve"> </w:t>
      </w:r>
      <w:r>
        <w:rPr>
          <w:color w:val="221F1F"/>
          <w:sz w:val="20"/>
        </w:rPr>
        <w:t>to</w:t>
      </w:r>
      <w:r>
        <w:rPr>
          <w:color w:val="221F1F"/>
          <w:spacing w:val="-5"/>
          <w:sz w:val="20"/>
        </w:rPr>
        <w:t xml:space="preserve"> </w:t>
      </w:r>
      <w:r>
        <w:rPr>
          <w:color w:val="221F1F"/>
          <w:sz w:val="20"/>
        </w:rPr>
        <w:t>this</w:t>
      </w:r>
      <w:r>
        <w:rPr>
          <w:color w:val="221F1F"/>
          <w:spacing w:val="-5"/>
          <w:sz w:val="20"/>
        </w:rPr>
        <w:t xml:space="preserve"> </w:t>
      </w:r>
      <w:r>
        <w:rPr>
          <w:color w:val="221F1F"/>
          <w:sz w:val="20"/>
        </w:rPr>
        <w:t>contract</w:t>
      </w:r>
      <w:r>
        <w:rPr>
          <w:color w:val="221F1F"/>
          <w:spacing w:val="-4"/>
          <w:sz w:val="20"/>
        </w:rPr>
        <w:t xml:space="preserve"> </w:t>
      </w:r>
      <w:r>
        <w:rPr>
          <w:color w:val="221F1F"/>
          <w:sz w:val="20"/>
        </w:rPr>
        <w:t>pursuant</w:t>
      </w:r>
      <w:r>
        <w:rPr>
          <w:color w:val="221F1F"/>
          <w:spacing w:val="-4"/>
          <w:sz w:val="20"/>
        </w:rPr>
        <w:t xml:space="preserve"> </w:t>
      </w:r>
      <w:r>
        <w:rPr>
          <w:color w:val="221F1F"/>
          <w:sz w:val="20"/>
        </w:rPr>
        <w:t>to</w:t>
      </w:r>
      <w:r>
        <w:rPr>
          <w:color w:val="221F1F"/>
          <w:spacing w:val="-3"/>
          <w:sz w:val="20"/>
        </w:rPr>
        <w:t xml:space="preserve"> </w:t>
      </w:r>
      <w:r>
        <w:rPr>
          <w:color w:val="221F1F"/>
          <w:sz w:val="20"/>
        </w:rPr>
        <w:t>the</w:t>
      </w:r>
      <w:r>
        <w:rPr>
          <w:color w:val="221F1F"/>
          <w:spacing w:val="-4"/>
          <w:sz w:val="20"/>
        </w:rPr>
        <w:t xml:space="preserve"> </w:t>
      </w:r>
      <w:r>
        <w:rPr>
          <w:color w:val="221F1F"/>
          <w:sz w:val="20"/>
        </w:rPr>
        <w:t>clause</w:t>
      </w:r>
      <w:r>
        <w:rPr>
          <w:color w:val="221F1F"/>
          <w:spacing w:val="-6"/>
          <w:sz w:val="20"/>
        </w:rPr>
        <w:t xml:space="preserve"> </w:t>
      </w:r>
      <w:r>
        <w:rPr>
          <w:color w:val="221F1F"/>
          <w:sz w:val="20"/>
        </w:rPr>
        <w:t>of</w:t>
      </w:r>
      <w:r>
        <w:rPr>
          <w:color w:val="221F1F"/>
          <w:spacing w:val="-4"/>
          <w:sz w:val="20"/>
        </w:rPr>
        <w:t xml:space="preserve"> </w:t>
      </w:r>
      <w:r>
        <w:rPr>
          <w:color w:val="221F1F"/>
          <w:sz w:val="20"/>
        </w:rPr>
        <w:t>this</w:t>
      </w:r>
      <w:r>
        <w:rPr>
          <w:color w:val="221F1F"/>
          <w:spacing w:val="-5"/>
          <w:sz w:val="20"/>
        </w:rPr>
        <w:t xml:space="preserve"> </w:t>
      </w:r>
      <w:r>
        <w:rPr>
          <w:color w:val="221F1F"/>
          <w:sz w:val="20"/>
        </w:rPr>
        <w:t>contract entitled "TERMINATION FOR CONVENIENCE OF THE GOVERNMENT."</w:t>
      </w:r>
    </w:p>
    <w:p w14:paraId="665ED2C5" w14:textId="77777777" w:rsidR="00016C31" w:rsidRDefault="00016C31">
      <w:pPr>
        <w:pStyle w:val="BodyText"/>
        <w:spacing w:before="1"/>
      </w:pPr>
    </w:p>
    <w:p w14:paraId="5EC8BDA2" w14:textId="77777777" w:rsidR="00016C31" w:rsidRDefault="00632607">
      <w:pPr>
        <w:pStyle w:val="ListParagraph"/>
        <w:numPr>
          <w:ilvl w:val="0"/>
          <w:numId w:val="12"/>
        </w:numPr>
        <w:tabs>
          <w:tab w:val="left" w:pos="681"/>
        </w:tabs>
        <w:spacing w:before="1"/>
        <w:ind w:left="440" w:right="1164" w:firstLine="0"/>
        <w:rPr>
          <w:sz w:val="20"/>
        </w:rPr>
      </w:pPr>
      <w:r>
        <w:rPr>
          <w:color w:val="221F1F"/>
          <w:sz w:val="20"/>
        </w:rPr>
        <w:t>Nothing</w:t>
      </w:r>
      <w:r>
        <w:rPr>
          <w:color w:val="221F1F"/>
          <w:spacing w:val="-4"/>
          <w:sz w:val="20"/>
        </w:rPr>
        <w:t xml:space="preserve"> </w:t>
      </w:r>
      <w:r>
        <w:rPr>
          <w:color w:val="221F1F"/>
          <w:sz w:val="20"/>
        </w:rPr>
        <w:t>in</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7"/>
          <w:sz w:val="20"/>
        </w:rPr>
        <w:t xml:space="preserve"> </w:t>
      </w:r>
      <w:r>
        <w:rPr>
          <w:color w:val="221F1F"/>
          <w:sz w:val="20"/>
        </w:rPr>
        <w:t>shall</w:t>
      </w:r>
      <w:r>
        <w:rPr>
          <w:color w:val="221F1F"/>
          <w:spacing w:val="-5"/>
          <w:sz w:val="20"/>
        </w:rPr>
        <w:t xml:space="preserve"> </w:t>
      </w:r>
      <w:r>
        <w:rPr>
          <w:color w:val="221F1F"/>
          <w:sz w:val="20"/>
        </w:rPr>
        <w:t>be</w:t>
      </w:r>
      <w:r>
        <w:rPr>
          <w:color w:val="221F1F"/>
          <w:spacing w:val="-5"/>
          <w:sz w:val="20"/>
        </w:rPr>
        <w:t xml:space="preserve"> </w:t>
      </w:r>
      <w:r>
        <w:rPr>
          <w:color w:val="221F1F"/>
          <w:sz w:val="20"/>
        </w:rPr>
        <w:t>construed</w:t>
      </w:r>
      <w:r>
        <w:rPr>
          <w:color w:val="221F1F"/>
          <w:spacing w:val="-4"/>
          <w:sz w:val="20"/>
        </w:rPr>
        <w:t xml:space="preserve"> </w:t>
      </w:r>
      <w:r>
        <w:rPr>
          <w:color w:val="221F1F"/>
          <w:sz w:val="20"/>
        </w:rPr>
        <w:t>as</w:t>
      </w:r>
      <w:r>
        <w:rPr>
          <w:color w:val="221F1F"/>
          <w:spacing w:val="-6"/>
          <w:sz w:val="20"/>
        </w:rPr>
        <w:t xml:space="preserve"> </w:t>
      </w:r>
      <w:r>
        <w:rPr>
          <w:color w:val="221F1F"/>
          <w:sz w:val="20"/>
        </w:rPr>
        <w:t>authorization</w:t>
      </w:r>
      <w:r>
        <w:rPr>
          <w:color w:val="221F1F"/>
          <w:spacing w:val="-6"/>
          <w:sz w:val="20"/>
        </w:rPr>
        <w:t xml:space="preserve"> </w:t>
      </w:r>
      <w:r>
        <w:rPr>
          <w:color w:val="221F1F"/>
          <w:sz w:val="20"/>
        </w:rPr>
        <w:t>of</w:t>
      </w:r>
      <w:r>
        <w:rPr>
          <w:color w:val="221F1F"/>
          <w:spacing w:val="-7"/>
          <w:sz w:val="20"/>
        </w:rPr>
        <w:t xml:space="preserve"> </w:t>
      </w:r>
      <w:r>
        <w:rPr>
          <w:color w:val="221F1F"/>
          <w:sz w:val="20"/>
        </w:rPr>
        <w:t>voluntary</w:t>
      </w:r>
      <w:r>
        <w:rPr>
          <w:color w:val="221F1F"/>
          <w:spacing w:val="-5"/>
          <w:sz w:val="20"/>
        </w:rPr>
        <w:t xml:space="preserve"> </w:t>
      </w:r>
      <w:r>
        <w:rPr>
          <w:color w:val="221F1F"/>
          <w:sz w:val="20"/>
        </w:rPr>
        <w:t>services</w:t>
      </w:r>
      <w:r>
        <w:rPr>
          <w:color w:val="221F1F"/>
          <w:spacing w:val="-5"/>
          <w:sz w:val="20"/>
        </w:rPr>
        <w:t xml:space="preserve"> </w:t>
      </w:r>
      <w:r>
        <w:rPr>
          <w:color w:val="221F1F"/>
          <w:sz w:val="20"/>
        </w:rPr>
        <w:t>whose</w:t>
      </w:r>
      <w:r>
        <w:rPr>
          <w:color w:val="221F1F"/>
          <w:spacing w:val="-5"/>
          <w:sz w:val="20"/>
        </w:rPr>
        <w:t xml:space="preserve"> </w:t>
      </w:r>
      <w:r>
        <w:rPr>
          <w:color w:val="221F1F"/>
          <w:sz w:val="20"/>
        </w:rPr>
        <w:t>acceptance</w:t>
      </w:r>
      <w:r>
        <w:rPr>
          <w:color w:val="221F1F"/>
          <w:spacing w:val="-4"/>
          <w:sz w:val="20"/>
        </w:rPr>
        <w:t xml:space="preserve"> </w:t>
      </w:r>
      <w:r>
        <w:rPr>
          <w:color w:val="221F1F"/>
          <w:sz w:val="20"/>
        </w:rPr>
        <w:t>is</w:t>
      </w:r>
      <w:r>
        <w:rPr>
          <w:color w:val="221F1F"/>
          <w:spacing w:val="-6"/>
          <w:sz w:val="20"/>
        </w:rPr>
        <w:t xml:space="preserve"> </w:t>
      </w:r>
      <w:r>
        <w:rPr>
          <w:color w:val="221F1F"/>
          <w:sz w:val="20"/>
        </w:rPr>
        <w:t>otherwise prohibited under 31 U.S.C. 1342.</w:t>
      </w:r>
    </w:p>
    <w:p w14:paraId="561FE989" w14:textId="77777777" w:rsidR="00016C31" w:rsidRDefault="00016C31">
      <w:pPr>
        <w:pStyle w:val="BodyText"/>
        <w:spacing w:before="10"/>
        <w:rPr>
          <w:sz w:val="19"/>
        </w:rPr>
      </w:pPr>
    </w:p>
    <w:p w14:paraId="214F0603" w14:textId="77777777" w:rsidR="00016C31" w:rsidRDefault="00632607">
      <w:pPr>
        <w:pStyle w:val="ListParagraph"/>
        <w:numPr>
          <w:ilvl w:val="0"/>
          <w:numId w:val="12"/>
        </w:numPr>
        <w:tabs>
          <w:tab w:val="left" w:pos="679"/>
        </w:tabs>
        <w:ind w:left="440" w:right="1167" w:firstLine="0"/>
        <w:rPr>
          <w:sz w:val="20"/>
        </w:rPr>
      </w:pPr>
      <w:r>
        <w:rPr>
          <w:color w:val="221F1F"/>
          <w:sz w:val="20"/>
        </w:rPr>
        <w:t>The</w:t>
      </w:r>
      <w:r>
        <w:rPr>
          <w:color w:val="221F1F"/>
          <w:spacing w:val="-5"/>
          <w:sz w:val="20"/>
        </w:rPr>
        <w:t xml:space="preserve"> </w:t>
      </w:r>
      <w:r>
        <w:rPr>
          <w:color w:val="221F1F"/>
          <w:sz w:val="20"/>
        </w:rPr>
        <w:t>parties</w:t>
      </w:r>
      <w:r>
        <w:rPr>
          <w:color w:val="221F1F"/>
          <w:spacing w:val="-6"/>
          <w:sz w:val="20"/>
        </w:rPr>
        <w:t xml:space="preserve"> </w:t>
      </w:r>
      <w:r>
        <w:rPr>
          <w:color w:val="221F1F"/>
          <w:sz w:val="20"/>
        </w:rPr>
        <w:t>contemplate</w:t>
      </w:r>
      <w:r>
        <w:rPr>
          <w:color w:val="221F1F"/>
          <w:spacing w:val="-4"/>
          <w:sz w:val="20"/>
        </w:rPr>
        <w:t xml:space="preserve"> </w:t>
      </w:r>
      <w:r>
        <w:rPr>
          <w:color w:val="221F1F"/>
          <w:sz w:val="20"/>
        </w:rPr>
        <w:t>that</w:t>
      </w:r>
      <w:r>
        <w:rPr>
          <w:color w:val="221F1F"/>
          <w:spacing w:val="-7"/>
          <w:sz w:val="20"/>
        </w:rPr>
        <w:t xml:space="preserve"> </w:t>
      </w:r>
      <w:r>
        <w:rPr>
          <w:color w:val="221F1F"/>
          <w:sz w:val="20"/>
        </w:rPr>
        <w:t>the</w:t>
      </w:r>
      <w:r>
        <w:rPr>
          <w:color w:val="221F1F"/>
          <w:spacing w:val="-5"/>
          <w:sz w:val="20"/>
        </w:rPr>
        <w:t xml:space="preserve"> </w:t>
      </w:r>
      <w:r>
        <w:rPr>
          <w:color w:val="221F1F"/>
          <w:sz w:val="20"/>
        </w:rPr>
        <w:t>Government</w:t>
      </w:r>
      <w:r>
        <w:rPr>
          <w:color w:val="221F1F"/>
          <w:spacing w:val="-7"/>
          <w:sz w:val="20"/>
        </w:rPr>
        <w:t xml:space="preserve"> </w:t>
      </w:r>
      <w:r>
        <w:rPr>
          <w:color w:val="221F1F"/>
          <w:sz w:val="20"/>
        </w:rPr>
        <w:t>will</w:t>
      </w:r>
      <w:r>
        <w:rPr>
          <w:color w:val="221F1F"/>
          <w:spacing w:val="-6"/>
          <w:sz w:val="20"/>
        </w:rPr>
        <w:t xml:space="preserve"> </w:t>
      </w:r>
      <w:r>
        <w:rPr>
          <w:color w:val="221F1F"/>
          <w:sz w:val="20"/>
        </w:rPr>
        <w:t>allot</w:t>
      </w:r>
      <w:r>
        <w:rPr>
          <w:color w:val="221F1F"/>
          <w:spacing w:val="-5"/>
          <w:sz w:val="20"/>
        </w:rPr>
        <w:t xml:space="preserve"> </w:t>
      </w:r>
      <w:r>
        <w:rPr>
          <w:color w:val="221F1F"/>
          <w:sz w:val="20"/>
        </w:rPr>
        <w:t>funds</w:t>
      </w:r>
      <w:r>
        <w:rPr>
          <w:color w:val="221F1F"/>
          <w:spacing w:val="-5"/>
          <w:sz w:val="20"/>
        </w:rPr>
        <w:t xml:space="preserve"> </w:t>
      </w:r>
      <w:r>
        <w:rPr>
          <w:color w:val="221F1F"/>
          <w:sz w:val="20"/>
        </w:rPr>
        <w:t>to</w:t>
      </w:r>
      <w:r>
        <w:rPr>
          <w:color w:val="221F1F"/>
          <w:spacing w:val="-4"/>
          <w:sz w:val="20"/>
        </w:rPr>
        <w:t xml:space="preserve"> </w:t>
      </w:r>
      <w:r>
        <w:rPr>
          <w:color w:val="221F1F"/>
          <w:sz w:val="20"/>
        </w:rPr>
        <w:t>this</w:t>
      </w:r>
      <w:r>
        <w:rPr>
          <w:color w:val="221F1F"/>
          <w:spacing w:val="-6"/>
          <w:sz w:val="20"/>
        </w:rPr>
        <w:t xml:space="preserve"> </w:t>
      </w:r>
      <w:r>
        <w:rPr>
          <w:color w:val="221F1F"/>
          <w:sz w:val="20"/>
        </w:rPr>
        <w:t>contract</w:t>
      </w:r>
      <w:r>
        <w:rPr>
          <w:color w:val="221F1F"/>
          <w:spacing w:val="-5"/>
          <w:sz w:val="20"/>
        </w:rPr>
        <w:t xml:space="preserve"> </w:t>
      </w:r>
      <w:r>
        <w:rPr>
          <w:color w:val="221F1F"/>
          <w:sz w:val="20"/>
        </w:rPr>
        <w:t>in</w:t>
      </w:r>
      <w:r>
        <w:rPr>
          <w:color w:val="221F1F"/>
          <w:spacing w:val="-4"/>
          <w:sz w:val="20"/>
        </w:rPr>
        <w:t xml:space="preserve"> </w:t>
      </w:r>
      <w:r>
        <w:rPr>
          <w:color w:val="221F1F"/>
          <w:sz w:val="20"/>
        </w:rPr>
        <w:t>accordance</w:t>
      </w:r>
      <w:r>
        <w:rPr>
          <w:color w:val="221F1F"/>
          <w:spacing w:val="-7"/>
          <w:sz w:val="20"/>
        </w:rPr>
        <w:t xml:space="preserve"> </w:t>
      </w:r>
      <w:r>
        <w:rPr>
          <w:color w:val="221F1F"/>
          <w:sz w:val="20"/>
        </w:rPr>
        <w:t>with</w:t>
      </w:r>
      <w:r>
        <w:rPr>
          <w:color w:val="221F1F"/>
          <w:spacing w:val="-4"/>
          <w:sz w:val="20"/>
        </w:rPr>
        <w:t xml:space="preserve"> </w:t>
      </w:r>
      <w:r>
        <w:rPr>
          <w:color w:val="221F1F"/>
          <w:sz w:val="20"/>
        </w:rPr>
        <w:t>the</w:t>
      </w:r>
      <w:r>
        <w:rPr>
          <w:color w:val="221F1F"/>
          <w:spacing w:val="-7"/>
          <w:sz w:val="20"/>
        </w:rPr>
        <w:t xml:space="preserve"> </w:t>
      </w:r>
      <w:r>
        <w:rPr>
          <w:color w:val="221F1F"/>
          <w:sz w:val="20"/>
        </w:rPr>
        <w:t xml:space="preserve">following </w:t>
      </w:r>
      <w:r>
        <w:rPr>
          <w:color w:val="221F1F"/>
          <w:spacing w:val="-2"/>
          <w:sz w:val="20"/>
        </w:rPr>
        <w:t>schedule:</w:t>
      </w:r>
    </w:p>
    <w:p w14:paraId="6FA66160" w14:textId="77777777" w:rsidR="00016C31" w:rsidRDefault="00016C31">
      <w:pPr>
        <w:pStyle w:val="BodyText"/>
        <w:spacing w:before="1"/>
      </w:pPr>
    </w:p>
    <w:p w14:paraId="5CF29A3B" w14:textId="77777777" w:rsidR="00016C31" w:rsidRDefault="00900DE8">
      <w:pPr>
        <w:pStyle w:val="BodyText"/>
        <w:ind w:left="219"/>
      </w:pPr>
      <w:r>
        <w:pict w14:anchorId="70CD4D31">
          <v:rect id="docshape95" o:spid="_x0000_s1033" style="position:absolute;left:0;text-align:left;margin-left:59.5pt;margin-top:22.2pt;width:515pt;height:1.45pt;z-index:-18470912;mso-position-horizontal-relative:page" fillcolor="#0e233d" stroked="f">
            <w10:wrap anchorx="page"/>
          </v:rect>
        </w:pict>
      </w:r>
      <w:r w:rsidR="00632607">
        <w:rPr>
          <w:color w:val="221F1F"/>
        </w:rPr>
        <w:t>On</w:t>
      </w:r>
      <w:r w:rsidR="00632607">
        <w:rPr>
          <w:color w:val="221F1F"/>
          <w:spacing w:val="-8"/>
        </w:rPr>
        <w:t xml:space="preserve"> </w:t>
      </w:r>
      <w:r w:rsidR="00632607">
        <w:rPr>
          <w:color w:val="221F1F"/>
        </w:rPr>
        <w:t>execution</w:t>
      </w:r>
      <w:r w:rsidR="00632607">
        <w:rPr>
          <w:color w:val="221F1F"/>
          <w:spacing w:val="-7"/>
        </w:rPr>
        <w:t xml:space="preserve"> </w:t>
      </w:r>
      <w:r w:rsidR="00632607">
        <w:rPr>
          <w:color w:val="221F1F"/>
        </w:rPr>
        <w:t>of</w:t>
      </w:r>
      <w:r w:rsidR="00632607">
        <w:rPr>
          <w:color w:val="221F1F"/>
          <w:spacing w:val="-8"/>
        </w:rPr>
        <w:t xml:space="preserve"> </w:t>
      </w:r>
      <w:r w:rsidR="00632607">
        <w:rPr>
          <w:color w:val="221F1F"/>
        </w:rPr>
        <w:t>contract</w:t>
      </w:r>
      <w:r w:rsidR="00632607">
        <w:rPr>
          <w:color w:val="221F1F"/>
          <w:spacing w:val="-7"/>
        </w:rPr>
        <w:t xml:space="preserve"> </w:t>
      </w:r>
      <w:r w:rsidR="00632607">
        <w:rPr>
          <w:color w:val="221F1F"/>
        </w:rPr>
        <w:t>$-</w:t>
      </w:r>
      <w:r w:rsidR="00632607">
        <w:rPr>
          <w:color w:val="221F1F"/>
          <w:spacing w:val="-10"/>
        </w:rPr>
        <w:t>-</w:t>
      </w:r>
    </w:p>
    <w:p w14:paraId="6213BB19" w14:textId="77777777" w:rsidR="00016C31" w:rsidRDefault="00016C31">
      <w:pPr>
        <w:sectPr w:rsidR="00016C31">
          <w:pgSz w:w="12240" w:h="15840"/>
          <w:pgMar w:top="1360" w:right="640" w:bottom="1060" w:left="1000" w:header="0" w:footer="801" w:gutter="0"/>
          <w:cols w:space="720"/>
        </w:sectPr>
      </w:pPr>
    </w:p>
    <w:p w14:paraId="29FD9CFA" w14:textId="77777777" w:rsidR="00016C31" w:rsidRDefault="00632607">
      <w:pPr>
        <w:pStyle w:val="BodyText"/>
        <w:spacing w:before="69"/>
        <w:ind w:left="219"/>
      </w:pPr>
      <w:r>
        <w:rPr>
          <w:color w:val="221F1F"/>
        </w:rPr>
        <w:lastRenderedPageBreak/>
        <w:t>(End</w:t>
      </w:r>
      <w:r>
        <w:rPr>
          <w:color w:val="221F1F"/>
          <w:spacing w:val="-4"/>
        </w:rPr>
        <w:t xml:space="preserve"> </w:t>
      </w:r>
      <w:r>
        <w:rPr>
          <w:color w:val="221F1F"/>
        </w:rPr>
        <w:t>of</w:t>
      </w:r>
      <w:r>
        <w:rPr>
          <w:color w:val="221F1F"/>
          <w:spacing w:val="-4"/>
        </w:rPr>
        <w:t xml:space="preserve"> </w:t>
      </w:r>
      <w:r>
        <w:rPr>
          <w:color w:val="221F1F"/>
          <w:spacing w:val="-2"/>
        </w:rPr>
        <w:t>clause)</w:t>
      </w:r>
    </w:p>
    <w:p w14:paraId="017BF612" w14:textId="77777777" w:rsidR="00016C31" w:rsidRDefault="00016C31">
      <w:pPr>
        <w:pStyle w:val="BodyText"/>
        <w:rPr>
          <w:sz w:val="22"/>
        </w:rPr>
      </w:pPr>
    </w:p>
    <w:p w14:paraId="0B9BBC73" w14:textId="77777777" w:rsidR="00016C31" w:rsidRDefault="00016C31">
      <w:pPr>
        <w:pStyle w:val="BodyText"/>
        <w:rPr>
          <w:sz w:val="22"/>
        </w:rPr>
      </w:pPr>
    </w:p>
    <w:p w14:paraId="70994C2F" w14:textId="77777777" w:rsidR="00016C31" w:rsidRDefault="00016C31">
      <w:pPr>
        <w:pStyle w:val="BodyText"/>
        <w:rPr>
          <w:sz w:val="22"/>
        </w:rPr>
      </w:pPr>
    </w:p>
    <w:p w14:paraId="440CAC8F" w14:textId="230F75EE" w:rsidR="00016C31" w:rsidDel="008034F0" w:rsidRDefault="00632607">
      <w:pPr>
        <w:pStyle w:val="BodyText"/>
        <w:spacing w:before="160"/>
        <w:ind w:left="219"/>
        <w:rPr>
          <w:del w:id="1149" w:author="Chandler Wilson" w:date="2023-05-25T10:38:00Z"/>
        </w:rPr>
      </w:pPr>
      <w:del w:id="1150" w:author="Chandler Wilson" w:date="2023-05-25T10:38:00Z">
        <w:r w:rsidDel="008034F0">
          <w:rPr>
            <w:color w:val="221F1F"/>
          </w:rPr>
          <w:delText>252.234-7002</w:delText>
        </w:r>
        <w:r w:rsidDel="008034F0">
          <w:rPr>
            <w:color w:val="221F1F"/>
            <w:spacing w:val="-13"/>
          </w:rPr>
          <w:delText xml:space="preserve"> </w:delText>
        </w:r>
        <w:r w:rsidDel="008034F0">
          <w:rPr>
            <w:color w:val="221F1F"/>
          </w:rPr>
          <w:delText>EARNED</w:delText>
        </w:r>
        <w:r w:rsidDel="008034F0">
          <w:rPr>
            <w:color w:val="221F1F"/>
            <w:spacing w:val="-12"/>
          </w:rPr>
          <w:delText xml:space="preserve"> </w:delText>
        </w:r>
        <w:r w:rsidDel="008034F0">
          <w:rPr>
            <w:color w:val="221F1F"/>
          </w:rPr>
          <w:delText>VALUE</w:delText>
        </w:r>
        <w:r w:rsidDel="008034F0">
          <w:rPr>
            <w:color w:val="221F1F"/>
            <w:spacing w:val="-11"/>
          </w:rPr>
          <w:delText xml:space="preserve"> </w:delText>
        </w:r>
        <w:r w:rsidDel="008034F0">
          <w:rPr>
            <w:color w:val="221F1F"/>
          </w:rPr>
          <w:delText>MANAGEMENT</w:delText>
        </w:r>
        <w:r w:rsidDel="008034F0">
          <w:rPr>
            <w:color w:val="221F1F"/>
            <w:spacing w:val="-12"/>
          </w:rPr>
          <w:delText xml:space="preserve"> </w:delText>
        </w:r>
        <w:r w:rsidDel="008034F0">
          <w:rPr>
            <w:color w:val="221F1F"/>
          </w:rPr>
          <w:delText>SYSTEM</w:delText>
        </w:r>
        <w:r w:rsidDel="008034F0">
          <w:rPr>
            <w:color w:val="221F1F"/>
            <w:spacing w:val="-12"/>
          </w:rPr>
          <w:delText xml:space="preserve"> </w:delText>
        </w:r>
        <w:r w:rsidDel="008034F0">
          <w:rPr>
            <w:color w:val="221F1F"/>
          </w:rPr>
          <w:delText>(MAY</w:delText>
        </w:r>
        <w:r w:rsidDel="008034F0">
          <w:rPr>
            <w:color w:val="221F1F"/>
            <w:spacing w:val="-11"/>
          </w:rPr>
          <w:delText xml:space="preserve"> </w:delText>
        </w:r>
        <w:commentRangeStart w:id="1151"/>
        <w:r w:rsidDel="008034F0">
          <w:rPr>
            <w:color w:val="221F1F"/>
            <w:spacing w:val="-2"/>
          </w:rPr>
          <w:delText>2011</w:delText>
        </w:r>
      </w:del>
      <w:commentRangeEnd w:id="1151"/>
      <w:r w:rsidR="00D01773">
        <w:rPr>
          <w:rStyle w:val="CommentReference"/>
        </w:rPr>
        <w:commentReference w:id="1151"/>
      </w:r>
      <w:del w:id="1152" w:author="Chandler Wilson" w:date="2023-05-25T10:38:00Z">
        <w:r w:rsidDel="008034F0">
          <w:rPr>
            <w:color w:val="221F1F"/>
            <w:spacing w:val="-2"/>
          </w:rPr>
          <w:delText>)</w:delText>
        </w:r>
      </w:del>
    </w:p>
    <w:p w14:paraId="3544C763" w14:textId="232C029B" w:rsidR="00016C31" w:rsidDel="008034F0" w:rsidRDefault="00016C31">
      <w:pPr>
        <w:pStyle w:val="BodyText"/>
        <w:spacing w:before="1"/>
        <w:rPr>
          <w:del w:id="1153" w:author="Chandler Wilson" w:date="2023-05-25T10:38:00Z"/>
        </w:rPr>
      </w:pPr>
    </w:p>
    <w:p w14:paraId="2AA1E7D9" w14:textId="016605F1" w:rsidR="00016C31" w:rsidDel="008034F0" w:rsidRDefault="00632607">
      <w:pPr>
        <w:pStyle w:val="ListParagraph"/>
        <w:numPr>
          <w:ilvl w:val="0"/>
          <w:numId w:val="11"/>
        </w:numPr>
        <w:tabs>
          <w:tab w:val="left" w:pos="712"/>
        </w:tabs>
        <w:rPr>
          <w:del w:id="1154" w:author="Chandler Wilson" w:date="2023-05-25T10:38:00Z"/>
          <w:sz w:val="20"/>
        </w:rPr>
      </w:pPr>
      <w:del w:id="1155" w:author="Chandler Wilson" w:date="2023-05-25T10:38:00Z">
        <w:r w:rsidDel="008034F0">
          <w:rPr>
            <w:color w:val="221F1F"/>
            <w:sz w:val="20"/>
          </w:rPr>
          <w:delText>Definitions.</w:delText>
        </w:r>
        <w:r w:rsidDel="008034F0">
          <w:rPr>
            <w:color w:val="221F1F"/>
            <w:spacing w:val="-9"/>
            <w:sz w:val="20"/>
          </w:rPr>
          <w:delText xml:space="preserve"> </w:delText>
        </w:r>
        <w:r w:rsidDel="008034F0">
          <w:rPr>
            <w:color w:val="221F1F"/>
            <w:sz w:val="20"/>
          </w:rPr>
          <w:delText>As</w:delText>
        </w:r>
        <w:r w:rsidDel="008034F0">
          <w:rPr>
            <w:color w:val="221F1F"/>
            <w:spacing w:val="-8"/>
            <w:sz w:val="20"/>
          </w:rPr>
          <w:delText xml:space="preserve"> </w:delText>
        </w:r>
        <w:r w:rsidDel="008034F0">
          <w:rPr>
            <w:color w:val="221F1F"/>
            <w:sz w:val="20"/>
          </w:rPr>
          <w:delText>used</w:delText>
        </w:r>
        <w:r w:rsidDel="008034F0">
          <w:rPr>
            <w:color w:val="221F1F"/>
            <w:spacing w:val="-6"/>
            <w:sz w:val="20"/>
          </w:rPr>
          <w:delText xml:space="preserve"> </w:delText>
        </w:r>
        <w:r w:rsidDel="008034F0">
          <w:rPr>
            <w:color w:val="221F1F"/>
            <w:sz w:val="20"/>
          </w:rPr>
          <w:delText>in</w:delText>
        </w:r>
        <w:r w:rsidDel="008034F0">
          <w:rPr>
            <w:color w:val="221F1F"/>
            <w:spacing w:val="-6"/>
            <w:sz w:val="20"/>
          </w:rPr>
          <w:delText xml:space="preserve"> </w:delText>
        </w:r>
        <w:r w:rsidDel="008034F0">
          <w:rPr>
            <w:color w:val="221F1F"/>
            <w:sz w:val="20"/>
          </w:rPr>
          <w:delText>this</w:delText>
        </w:r>
        <w:r w:rsidDel="008034F0">
          <w:rPr>
            <w:color w:val="221F1F"/>
            <w:spacing w:val="-8"/>
            <w:sz w:val="20"/>
          </w:rPr>
          <w:delText xml:space="preserve"> </w:delText>
        </w:r>
        <w:r w:rsidDel="008034F0">
          <w:rPr>
            <w:color w:val="221F1F"/>
            <w:sz w:val="20"/>
          </w:rPr>
          <w:delText>clause-</w:delText>
        </w:r>
        <w:r w:rsidDel="008034F0">
          <w:rPr>
            <w:color w:val="221F1F"/>
            <w:spacing w:val="-10"/>
            <w:sz w:val="20"/>
          </w:rPr>
          <w:delText>-</w:delText>
        </w:r>
      </w:del>
    </w:p>
    <w:p w14:paraId="2048433B" w14:textId="41FE9271" w:rsidR="00016C31" w:rsidDel="008034F0" w:rsidRDefault="00016C31">
      <w:pPr>
        <w:pStyle w:val="BodyText"/>
        <w:spacing w:before="1"/>
        <w:rPr>
          <w:del w:id="1156" w:author="Chandler Wilson" w:date="2023-05-25T10:38:00Z"/>
        </w:rPr>
      </w:pPr>
    </w:p>
    <w:p w14:paraId="0F47E848" w14:textId="08C457DF" w:rsidR="00016C31" w:rsidDel="008034F0" w:rsidRDefault="00632607">
      <w:pPr>
        <w:pStyle w:val="BodyText"/>
        <w:ind w:left="219" w:right="806"/>
        <w:rPr>
          <w:del w:id="1157" w:author="Chandler Wilson" w:date="2023-05-25T10:38:00Z"/>
        </w:rPr>
      </w:pPr>
      <w:del w:id="1158" w:author="Chandler Wilson" w:date="2023-05-25T10:38:00Z">
        <w:r w:rsidDel="008034F0">
          <w:rPr>
            <w:color w:val="221F1F"/>
          </w:rPr>
          <w:delText>Acceptable</w:delText>
        </w:r>
        <w:r w:rsidDel="008034F0">
          <w:rPr>
            <w:color w:val="221F1F"/>
            <w:spacing w:val="-5"/>
          </w:rPr>
          <w:delText xml:space="preserve"> </w:delText>
        </w:r>
        <w:r w:rsidDel="008034F0">
          <w:rPr>
            <w:color w:val="221F1F"/>
          </w:rPr>
          <w:delText>earned</w:delText>
        </w:r>
        <w:r w:rsidDel="008034F0">
          <w:rPr>
            <w:color w:val="221F1F"/>
            <w:spacing w:val="-5"/>
          </w:rPr>
          <w:delText xml:space="preserve"> </w:delText>
        </w:r>
        <w:r w:rsidDel="008034F0">
          <w:rPr>
            <w:color w:val="221F1F"/>
          </w:rPr>
          <w:delText>value</w:delText>
        </w:r>
        <w:r w:rsidDel="008034F0">
          <w:rPr>
            <w:color w:val="221F1F"/>
            <w:spacing w:val="-6"/>
          </w:rPr>
          <w:delText xml:space="preserve"> </w:delText>
        </w:r>
        <w:r w:rsidDel="008034F0">
          <w:rPr>
            <w:color w:val="221F1F"/>
          </w:rPr>
          <w:delText>management</w:delText>
        </w:r>
        <w:r w:rsidDel="008034F0">
          <w:rPr>
            <w:color w:val="221F1F"/>
            <w:spacing w:val="-5"/>
          </w:rPr>
          <w:delText xml:space="preserve"> </w:delText>
        </w:r>
        <w:r w:rsidDel="008034F0">
          <w:rPr>
            <w:color w:val="221F1F"/>
          </w:rPr>
          <w:delText>system</w:delText>
        </w:r>
        <w:r w:rsidDel="008034F0">
          <w:rPr>
            <w:color w:val="221F1F"/>
            <w:spacing w:val="-5"/>
          </w:rPr>
          <w:delText xml:space="preserve"> </w:delText>
        </w:r>
        <w:r w:rsidDel="008034F0">
          <w:rPr>
            <w:color w:val="221F1F"/>
          </w:rPr>
          <w:delText>means</w:delText>
        </w:r>
        <w:r w:rsidDel="008034F0">
          <w:rPr>
            <w:color w:val="221F1F"/>
            <w:spacing w:val="-7"/>
          </w:rPr>
          <w:delText xml:space="preserve"> </w:delText>
        </w:r>
        <w:r w:rsidDel="008034F0">
          <w:rPr>
            <w:color w:val="221F1F"/>
          </w:rPr>
          <w:delText>an</w:delText>
        </w:r>
        <w:r w:rsidDel="008034F0">
          <w:rPr>
            <w:color w:val="221F1F"/>
            <w:spacing w:val="-5"/>
          </w:rPr>
          <w:delText xml:space="preserve"> </w:delText>
        </w:r>
        <w:r w:rsidDel="008034F0">
          <w:rPr>
            <w:color w:val="221F1F"/>
          </w:rPr>
          <w:delText>earned</w:delText>
        </w:r>
        <w:r w:rsidDel="008034F0">
          <w:rPr>
            <w:color w:val="221F1F"/>
            <w:spacing w:val="-5"/>
          </w:rPr>
          <w:delText xml:space="preserve"> </w:delText>
        </w:r>
        <w:r w:rsidDel="008034F0">
          <w:rPr>
            <w:color w:val="221F1F"/>
          </w:rPr>
          <w:delText>value</w:delText>
        </w:r>
        <w:r w:rsidDel="008034F0">
          <w:rPr>
            <w:color w:val="221F1F"/>
            <w:spacing w:val="-10"/>
          </w:rPr>
          <w:delText xml:space="preserve"> </w:delText>
        </w:r>
        <w:r w:rsidDel="008034F0">
          <w:rPr>
            <w:color w:val="221F1F"/>
          </w:rPr>
          <w:delText>management</w:delText>
        </w:r>
        <w:r w:rsidDel="008034F0">
          <w:rPr>
            <w:color w:val="221F1F"/>
            <w:spacing w:val="-8"/>
          </w:rPr>
          <w:delText xml:space="preserve"> </w:delText>
        </w:r>
        <w:r w:rsidDel="008034F0">
          <w:rPr>
            <w:color w:val="221F1F"/>
          </w:rPr>
          <w:delText>system</w:delText>
        </w:r>
        <w:r w:rsidDel="008034F0">
          <w:rPr>
            <w:color w:val="221F1F"/>
            <w:spacing w:val="-5"/>
          </w:rPr>
          <w:delText xml:space="preserve"> </w:delText>
        </w:r>
        <w:r w:rsidDel="008034F0">
          <w:rPr>
            <w:color w:val="221F1F"/>
          </w:rPr>
          <w:delText>that</w:delText>
        </w:r>
        <w:r w:rsidDel="008034F0">
          <w:rPr>
            <w:color w:val="221F1F"/>
            <w:spacing w:val="-6"/>
          </w:rPr>
          <w:delText xml:space="preserve"> </w:delText>
        </w:r>
        <w:r w:rsidDel="008034F0">
          <w:rPr>
            <w:color w:val="221F1F"/>
          </w:rPr>
          <w:delText>generally</w:delText>
        </w:r>
        <w:r w:rsidDel="008034F0">
          <w:rPr>
            <w:color w:val="221F1F"/>
            <w:spacing w:val="-4"/>
          </w:rPr>
          <w:delText xml:space="preserve"> </w:delText>
        </w:r>
        <w:r w:rsidDel="008034F0">
          <w:rPr>
            <w:color w:val="221F1F"/>
          </w:rPr>
          <w:delText>complies</w:delText>
        </w:r>
        <w:r w:rsidDel="008034F0">
          <w:rPr>
            <w:color w:val="221F1F"/>
            <w:spacing w:val="-5"/>
          </w:rPr>
          <w:delText xml:space="preserve"> </w:delText>
        </w:r>
        <w:r w:rsidDel="008034F0">
          <w:rPr>
            <w:color w:val="221F1F"/>
          </w:rPr>
          <w:delText>with system criteria in paragraph (b) of this clause.</w:delText>
        </w:r>
      </w:del>
    </w:p>
    <w:p w14:paraId="54A6CE53" w14:textId="6F6BB883" w:rsidR="00016C31" w:rsidDel="008034F0" w:rsidRDefault="00016C31">
      <w:pPr>
        <w:pStyle w:val="BodyText"/>
        <w:spacing w:before="10"/>
        <w:rPr>
          <w:del w:id="1159" w:author="Chandler Wilson" w:date="2023-05-25T10:38:00Z"/>
          <w:sz w:val="19"/>
        </w:rPr>
      </w:pPr>
    </w:p>
    <w:p w14:paraId="1E461A86" w14:textId="34071B4D" w:rsidR="00016C31" w:rsidDel="008034F0" w:rsidRDefault="00632607">
      <w:pPr>
        <w:pStyle w:val="BodyText"/>
        <w:ind w:left="219" w:right="337"/>
        <w:rPr>
          <w:del w:id="1160" w:author="Chandler Wilson" w:date="2023-05-25T10:38:00Z"/>
        </w:rPr>
      </w:pPr>
      <w:del w:id="1161" w:author="Chandler Wilson" w:date="2023-05-25T10:38:00Z">
        <w:r w:rsidDel="008034F0">
          <w:rPr>
            <w:color w:val="221F1F"/>
          </w:rPr>
          <w:delText>Earned</w:delText>
        </w:r>
        <w:r w:rsidDel="008034F0">
          <w:rPr>
            <w:color w:val="221F1F"/>
            <w:spacing w:val="-5"/>
          </w:rPr>
          <w:delText xml:space="preserve"> </w:delText>
        </w:r>
        <w:r w:rsidDel="008034F0">
          <w:rPr>
            <w:color w:val="221F1F"/>
          </w:rPr>
          <w:delText>value</w:delText>
        </w:r>
        <w:r w:rsidDel="008034F0">
          <w:rPr>
            <w:color w:val="221F1F"/>
            <w:spacing w:val="-7"/>
          </w:rPr>
          <w:delText xml:space="preserve"> </w:delText>
        </w:r>
        <w:r w:rsidDel="008034F0">
          <w:rPr>
            <w:color w:val="221F1F"/>
          </w:rPr>
          <w:delText>management</w:delText>
        </w:r>
        <w:r w:rsidDel="008034F0">
          <w:rPr>
            <w:color w:val="221F1F"/>
            <w:spacing w:val="-5"/>
          </w:rPr>
          <w:delText xml:space="preserve"> </w:delText>
        </w:r>
        <w:r w:rsidDel="008034F0">
          <w:rPr>
            <w:color w:val="221F1F"/>
          </w:rPr>
          <w:delText>system</w:delText>
        </w:r>
        <w:r w:rsidDel="008034F0">
          <w:rPr>
            <w:color w:val="221F1F"/>
            <w:spacing w:val="-4"/>
          </w:rPr>
          <w:delText xml:space="preserve"> </w:delText>
        </w:r>
        <w:r w:rsidDel="008034F0">
          <w:rPr>
            <w:color w:val="221F1F"/>
          </w:rPr>
          <w:delText>means</w:delText>
        </w:r>
        <w:r w:rsidDel="008034F0">
          <w:rPr>
            <w:color w:val="221F1F"/>
            <w:spacing w:val="-6"/>
          </w:rPr>
          <w:delText xml:space="preserve"> </w:delText>
        </w:r>
        <w:r w:rsidDel="008034F0">
          <w:rPr>
            <w:color w:val="221F1F"/>
          </w:rPr>
          <w:delText>an</w:delText>
        </w:r>
        <w:r w:rsidDel="008034F0">
          <w:rPr>
            <w:color w:val="221F1F"/>
            <w:spacing w:val="-4"/>
          </w:rPr>
          <w:delText xml:space="preserve"> </w:delText>
        </w:r>
        <w:r w:rsidDel="008034F0">
          <w:rPr>
            <w:color w:val="221F1F"/>
          </w:rPr>
          <w:delText>earned</w:delText>
        </w:r>
        <w:r w:rsidDel="008034F0">
          <w:rPr>
            <w:color w:val="221F1F"/>
            <w:spacing w:val="-6"/>
          </w:rPr>
          <w:delText xml:space="preserve"> </w:delText>
        </w:r>
        <w:r w:rsidDel="008034F0">
          <w:rPr>
            <w:color w:val="221F1F"/>
          </w:rPr>
          <w:delText>value</w:delText>
        </w:r>
        <w:r w:rsidDel="008034F0">
          <w:rPr>
            <w:color w:val="221F1F"/>
            <w:spacing w:val="-9"/>
          </w:rPr>
          <w:delText xml:space="preserve"> </w:delText>
        </w:r>
        <w:r w:rsidDel="008034F0">
          <w:rPr>
            <w:color w:val="221F1F"/>
          </w:rPr>
          <w:delText>management</w:delText>
        </w:r>
        <w:r w:rsidDel="008034F0">
          <w:rPr>
            <w:color w:val="221F1F"/>
            <w:spacing w:val="-7"/>
          </w:rPr>
          <w:delText xml:space="preserve"> </w:delText>
        </w:r>
        <w:r w:rsidDel="008034F0">
          <w:rPr>
            <w:color w:val="221F1F"/>
          </w:rPr>
          <w:delText>system</w:delText>
        </w:r>
        <w:r w:rsidDel="008034F0">
          <w:rPr>
            <w:color w:val="221F1F"/>
            <w:spacing w:val="-4"/>
          </w:rPr>
          <w:delText xml:space="preserve"> </w:delText>
        </w:r>
        <w:r w:rsidDel="008034F0">
          <w:rPr>
            <w:color w:val="221F1F"/>
          </w:rPr>
          <w:delText>that</w:delText>
        </w:r>
        <w:r w:rsidDel="008034F0">
          <w:rPr>
            <w:color w:val="221F1F"/>
            <w:spacing w:val="-7"/>
          </w:rPr>
          <w:delText xml:space="preserve"> </w:delText>
        </w:r>
        <w:r w:rsidDel="008034F0">
          <w:rPr>
            <w:color w:val="221F1F"/>
          </w:rPr>
          <w:delText>complies</w:delText>
        </w:r>
        <w:r w:rsidDel="008034F0">
          <w:rPr>
            <w:color w:val="221F1F"/>
            <w:spacing w:val="-6"/>
          </w:rPr>
          <w:delText xml:space="preserve"> </w:delText>
        </w:r>
        <w:r w:rsidDel="008034F0">
          <w:rPr>
            <w:color w:val="221F1F"/>
          </w:rPr>
          <w:delText>with</w:delText>
        </w:r>
        <w:r w:rsidDel="008034F0">
          <w:rPr>
            <w:color w:val="221F1F"/>
            <w:spacing w:val="-4"/>
          </w:rPr>
          <w:delText xml:space="preserve"> </w:delText>
        </w:r>
        <w:r w:rsidDel="008034F0">
          <w:rPr>
            <w:color w:val="221F1F"/>
          </w:rPr>
          <w:delText>the</w:delText>
        </w:r>
        <w:r w:rsidDel="008034F0">
          <w:rPr>
            <w:color w:val="221F1F"/>
            <w:spacing w:val="-4"/>
          </w:rPr>
          <w:delText xml:space="preserve"> </w:delText>
        </w:r>
        <w:r w:rsidDel="008034F0">
          <w:rPr>
            <w:color w:val="221F1F"/>
          </w:rPr>
          <w:delText>earned</w:delText>
        </w:r>
        <w:r w:rsidDel="008034F0">
          <w:rPr>
            <w:color w:val="221F1F"/>
            <w:spacing w:val="-6"/>
          </w:rPr>
          <w:delText xml:space="preserve"> </w:delText>
        </w:r>
        <w:r w:rsidDel="008034F0">
          <w:rPr>
            <w:color w:val="221F1F"/>
          </w:rPr>
          <w:delText>value management system guidelines in the ANSI/EIA-748.</w:delText>
        </w:r>
      </w:del>
    </w:p>
    <w:p w14:paraId="02744E64" w14:textId="0FAF2CE5" w:rsidR="00016C31" w:rsidDel="008034F0" w:rsidRDefault="00016C31">
      <w:pPr>
        <w:pStyle w:val="BodyText"/>
        <w:spacing w:before="2"/>
        <w:rPr>
          <w:del w:id="1162" w:author="Chandler Wilson" w:date="2023-05-25T10:38:00Z"/>
        </w:rPr>
      </w:pPr>
    </w:p>
    <w:p w14:paraId="42EFFF49" w14:textId="6A071C29" w:rsidR="00016C31" w:rsidDel="008034F0" w:rsidRDefault="00632607">
      <w:pPr>
        <w:pStyle w:val="BodyText"/>
        <w:ind w:left="219" w:right="999"/>
        <w:rPr>
          <w:del w:id="1163" w:author="Chandler Wilson" w:date="2023-05-25T10:38:00Z"/>
        </w:rPr>
      </w:pPr>
      <w:del w:id="1164" w:author="Chandler Wilson" w:date="2023-05-25T10:38:00Z">
        <w:r w:rsidDel="008034F0">
          <w:rPr>
            <w:color w:val="221F1F"/>
          </w:rPr>
          <w:delText>Significant deficiency means a shortcoming in the system that materially affects the ability of officials of the Department</w:delText>
        </w:r>
        <w:r w:rsidDel="008034F0">
          <w:rPr>
            <w:color w:val="221F1F"/>
            <w:spacing w:val="-4"/>
          </w:rPr>
          <w:delText xml:space="preserve"> </w:delText>
        </w:r>
        <w:r w:rsidDel="008034F0">
          <w:rPr>
            <w:color w:val="221F1F"/>
          </w:rPr>
          <w:delText>of</w:delText>
        </w:r>
        <w:r w:rsidDel="008034F0">
          <w:rPr>
            <w:color w:val="221F1F"/>
            <w:spacing w:val="-7"/>
          </w:rPr>
          <w:delText xml:space="preserve"> </w:delText>
        </w:r>
        <w:r w:rsidDel="008034F0">
          <w:rPr>
            <w:color w:val="221F1F"/>
          </w:rPr>
          <w:delText>Defense</w:delText>
        </w:r>
        <w:r w:rsidDel="008034F0">
          <w:rPr>
            <w:color w:val="221F1F"/>
            <w:spacing w:val="-5"/>
          </w:rPr>
          <w:delText xml:space="preserve"> </w:delText>
        </w:r>
        <w:r w:rsidDel="008034F0">
          <w:rPr>
            <w:color w:val="221F1F"/>
          </w:rPr>
          <w:delText>to</w:delText>
        </w:r>
        <w:r w:rsidDel="008034F0">
          <w:rPr>
            <w:color w:val="221F1F"/>
            <w:spacing w:val="-4"/>
          </w:rPr>
          <w:delText xml:space="preserve"> </w:delText>
        </w:r>
        <w:r w:rsidDel="008034F0">
          <w:rPr>
            <w:color w:val="221F1F"/>
          </w:rPr>
          <w:delText>rely</w:delText>
        </w:r>
        <w:r w:rsidDel="008034F0">
          <w:rPr>
            <w:color w:val="221F1F"/>
            <w:spacing w:val="-6"/>
          </w:rPr>
          <w:delText xml:space="preserve"> </w:delText>
        </w:r>
        <w:r w:rsidDel="008034F0">
          <w:rPr>
            <w:color w:val="221F1F"/>
          </w:rPr>
          <w:delText>upon</w:delText>
        </w:r>
        <w:r w:rsidDel="008034F0">
          <w:rPr>
            <w:color w:val="221F1F"/>
            <w:spacing w:val="-4"/>
          </w:rPr>
          <w:delText xml:space="preserve"> </w:delText>
        </w:r>
        <w:r w:rsidDel="008034F0">
          <w:rPr>
            <w:color w:val="221F1F"/>
          </w:rPr>
          <w:delText>information</w:delText>
        </w:r>
        <w:r w:rsidDel="008034F0">
          <w:rPr>
            <w:color w:val="221F1F"/>
            <w:spacing w:val="-6"/>
          </w:rPr>
          <w:delText xml:space="preserve"> </w:delText>
        </w:r>
        <w:r w:rsidDel="008034F0">
          <w:rPr>
            <w:color w:val="221F1F"/>
          </w:rPr>
          <w:delText>produced</w:delText>
        </w:r>
        <w:r w:rsidDel="008034F0">
          <w:rPr>
            <w:color w:val="221F1F"/>
            <w:spacing w:val="-6"/>
          </w:rPr>
          <w:delText xml:space="preserve"> </w:delText>
        </w:r>
        <w:r w:rsidDel="008034F0">
          <w:rPr>
            <w:color w:val="221F1F"/>
          </w:rPr>
          <w:delText>by</w:delText>
        </w:r>
        <w:r w:rsidDel="008034F0">
          <w:rPr>
            <w:color w:val="221F1F"/>
            <w:spacing w:val="-2"/>
          </w:rPr>
          <w:delText xml:space="preserve"> </w:delText>
        </w:r>
        <w:r w:rsidDel="008034F0">
          <w:rPr>
            <w:color w:val="221F1F"/>
          </w:rPr>
          <w:delText>the</w:delText>
        </w:r>
        <w:r w:rsidDel="008034F0">
          <w:rPr>
            <w:color w:val="221F1F"/>
            <w:spacing w:val="-5"/>
          </w:rPr>
          <w:delText xml:space="preserve"> </w:delText>
        </w:r>
        <w:r w:rsidDel="008034F0">
          <w:rPr>
            <w:color w:val="221F1F"/>
          </w:rPr>
          <w:delText>system</w:delText>
        </w:r>
        <w:r w:rsidDel="008034F0">
          <w:rPr>
            <w:color w:val="221F1F"/>
            <w:spacing w:val="-4"/>
          </w:rPr>
          <w:delText xml:space="preserve"> </w:delText>
        </w:r>
        <w:r w:rsidDel="008034F0">
          <w:rPr>
            <w:color w:val="221F1F"/>
          </w:rPr>
          <w:delText>that</w:delText>
        </w:r>
        <w:r w:rsidDel="008034F0">
          <w:rPr>
            <w:color w:val="221F1F"/>
            <w:spacing w:val="-5"/>
          </w:rPr>
          <w:delText xml:space="preserve"> </w:delText>
        </w:r>
        <w:r w:rsidDel="008034F0">
          <w:rPr>
            <w:color w:val="221F1F"/>
          </w:rPr>
          <w:delText>is</w:delText>
        </w:r>
        <w:r w:rsidDel="008034F0">
          <w:rPr>
            <w:color w:val="221F1F"/>
            <w:spacing w:val="-6"/>
          </w:rPr>
          <w:delText xml:space="preserve"> </w:delText>
        </w:r>
        <w:r w:rsidDel="008034F0">
          <w:rPr>
            <w:color w:val="221F1F"/>
          </w:rPr>
          <w:delText>needed</w:delText>
        </w:r>
        <w:r w:rsidDel="008034F0">
          <w:rPr>
            <w:color w:val="221F1F"/>
            <w:spacing w:val="-3"/>
          </w:rPr>
          <w:delText xml:space="preserve"> </w:delText>
        </w:r>
        <w:r w:rsidDel="008034F0">
          <w:rPr>
            <w:color w:val="221F1F"/>
          </w:rPr>
          <w:delText>for</w:delText>
        </w:r>
        <w:r w:rsidDel="008034F0">
          <w:rPr>
            <w:color w:val="221F1F"/>
            <w:spacing w:val="-7"/>
          </w:rPr>
          <w:delText xml:space="preserve"> </w:delText>
        </w:r>
        <w:r w:rsidDel="008034F0">
          <w:rPr>
            <w:color w:val="221F1F"/>
          </w:rPr>
          <w:delText>management</w:delText>
        </w:r>
        <w:r w:rsidDel="008034F0">
          <w:rPr>
            <w:color w:val="221F1F"/>
            <w:spacing w:val="-6"/>
          </w:rPr>
          <w:delText xml:space="preserve"> </w:delText>
        </w:r>
        <w:r w:rsidDel="008034F0">
          <w:rPr>
            <w:color w:val="221F1F"/>
          </w:rPr>
          <w:delText>purposes.</w:delText>
        </w:r>
      </w:del>
    </w:p>
    <w:p w14:paraId="0C216CC4" w14:textId="2DD04542" w:rsidR="00016C31" w:rsidDel="008034F0" w:rsidRDefault="00016C31">
      <w:pPr>
        <w:pStyle w:val="BodyText"/>
        <w:spacing w:before="10"/>
        <w:rPr>
          <w:del w:id="1165" w:author="Chandler Wilson" w:date="2023-05-25T10:38:00Z"/>
          <w:sz w:val="19"/>
        </w:rPr>
      </w:pPr>
    </w:p>
    <w:p w14:paraId="79564C21" w14:textId="7DAA02E2" w:rsidR="00016C31" w:rsidDel="008034F0" w:rsidRDefault="00632607">
      <w:pPr>
        <w:pStyle w:val="ListParagraph"/>
        <w:numPr>
          <w:ilvl w:val="0"/>
          <w:numId w:val="11"/>
        </w:numPr>
        <w:tabs>
          <w:tab w:val="left" w:pos="724"/>
        </w:tabs>
        <w:spacing w:before="1"/>
        <w:ind w:left="723" w:hanging="286"/>
        <w:rPr>
          <w:del w:id="1166" w:author="Chandler Wilson" w:date="2023-05-25T10:38:00Z"/>
          <w:sz w:val="20"/>
        </w:rPr>
      </w:pPr>
      <w:del w:id="1167" w:author="Chandler Wilson" w:date="2023-05-25T10:38:00Z">
        <w:r w:rsidDel="008034F0">
          <w:rPr>
            <w:color w:val="221F1F"/>
            <w:sz w:val="20"/>
          </w:rPr>
          <w:delText>System</w:delText>
        </w:r>
        <w:r w:rsidDel="008034F0">
          <w:rPr>
            <w:color w:val="221F1F"/>
            <w:spacing w:val="-9"/>
            <w:sz w:val="20"/>
          </w:rPr>
          <w:delText xml:space="preserve"> </w:delText>
        </w:r>
        <w:r w:rsidDel="008034F0">
          <w:rPr>
            <w:color w:val="221F1F"/>
            <w:sz w:val="20"/>
          </w:rPr>
          <w:delText>criteria.</w:delText>
        </w:r>
        <w:r w:rsidDel="008034F0">
          <w:rPr>
            <w:color w:val="221F1F"/>
            <w:spacing w:val="-9"/>
            <w:sz w:val="20"/>
          </w:rPr>
          <w:delText xml:space="preserve"> </w:delText>
        </w:r>
        <w:r w:rsidDel="008034F0">
          <w:rPr>
            <w:color w:val="221F1F"/>
            <w:sz w:val="20"/>
          </w:rPr>
          <w:delText>In</w:delText>
        </w:r>
        <w:r w:rsidDel="008034F0">
          <w:rPr>
            <w:color w:val="221F1F"/>
            <w:spacing w:val="-9"/>
            <w:sz w:val="20"/>
          </w:rPr>
          <w:delText xml:space="preserve"> </w:delText>
        </w:r>
        <w:r w:rsidDel="008034F0">
          <w:rPr>
            <w:color w:val="221F1F"/>
            <w:sz w:val="20"/>
          </w:rPr>
          <w:delText>the</w:delText>
        </w:r>
        <w:r w:rsidDel="008034F0">
          <w:rPr>
            <w:color w:val="221F1F"/>
            <w:spacing w:val="-7"/>
            <w:sz w:val="20"/>
          </w:rPr>
          <w:delText xml:space="preserve"> </w:delText>
        </w:r>
        <w:r w:rsidDel="008034F0">
          <w:rPr>
            <w:color w:val="221F1F"/>
            <w:sz w:val="20"/>
          </w:rPr>
          <w:delText>performance</w:delText>
        </w:r>
        <w:r w:rsidDel="008034F0">
          <w:rPr>
            <w:color w:val="221F1F"/>
            <w:spacing w:val="-8"/>
            <w:sz w:val="20"/>
          </w:rPr>
          <w:delText xml:space="preserve"> </w:delText>
        </w:r>
        <w:r w:rsidDel="008034F0">
          <w:rPr>
            <w:color w:val="221F1F"/>
            <w:sz w:val="20"/>
          </w:rPr>
          <w:delText>of</w:delText>
        </w:r>
        <w:r w:rsidDel="008034F0">
          <w:rPr>
            <w:color w:val="221F1F"/>
            <w:spacing w:val="-10"/>
            <w:sz w:val="20"/>
          </w:rPr>
          <w:delText xml:space="preserve"> </w:delText>
        </w:r>
        <w:r w:rsidDel="008034F0">
          <w:rPr>
            <w:color w:val="221F1F"/>
            <w:sz w:val="20"/>
          </w:rPr>
          <w:delText>this</w:delText>
        </w:r>
        <w:r w:rsidDel="008034F0">
          <w:rPr>
            <w:color w:val="221F1F"/>
            <w:spacing w:val="-11"/>
            <w:sz w:val="20"/>
          </w:rPr>
          <w:delText xml:space="preserve"> </w:delText>
        </w:r>
        <w:r w:rsidDel="008034F0">
          <w:rPr>
            <w:color w:val="221F1F"/>
            <w:sz w:val="20"/>
          </w:rPr>
          <w:delText>contract,</w:delText>
        </w:r>
        <w:r w:rsidDel="008034F0">
          <w:rPr>
            <w:color w:val="221F1F"/>
            <w:spacing w:val="-6"/>
            <w:sz w:val="20"/>
          </w:rPr>
          <w:delText xml:space="preserve"> </w:delText>
        </w:r>
        <w:r w:rsidDel="008034F0">
          <w:rPr>
            <w:color w:val="221F1F"/>
            <w:sz w:val="20"/>
          </w:rPr>
          <w:delText>the</w:delText>
        </w:r>
        <w:r w:rsidDel="008034F0">
          <w:rPr>
            <w:color w:val="221F1F"/>
            <w:spacing w:val="-9"/>
            <w:sz w:val="20"/>
          </w:rPr>
          <w:delText xml:space="preserve"> </w:delText>
        </w:r>
        <w:r w:rsidDel="008034F0">
          <w:rPr>
            <w:color w:val="221F1F"/>
            <w:sz w:val="20"/>
          </w:rPr>
          <w:delText>Contractor</w:delText>
        </w:r>
        <w:r w:rsidDel="008034F0">
          <w:rPr>
            <w:color w:val="221F1F"/>
            <w:spacing w:val="-8"/>
            <w:sz w:val="20"/>
          </w:rPr>
          <w:delText xml:space="preserve"> </w:delText>
        </w:r>
        <w:r w:rsidDel="008034F0">
          <w:rPr>
            <w:color w:val="221F1F"/>
            <w:sz w:val="20"/>
          </w:rPr>
          <w:delText>shall</w:delText>
        </w:r>
        <w:r w:rsidDel="008034F0">
          <w:rPr>
            <w:color w:val="221F1F"/>
            <w:spacing w:val="-7"/>
            <w:sz w:val="20"/>
          </w:rPr>
          <w:delText xml:space="preserve"> </w:delText>
        </w:r>
        <w:r w:rsidDel="008034F0">
          <w:rPr>
            <w:color w:val="221F1F"/>
            <w:sz w:val="20"/>
          </w:rPr>
          <w:delText>use-</w:delText>
        </w:r>
        <w:r w:rsidDel="008034F0">
          <w:rPr>
            <w:color w:val="221F1F"/>
            <w:spacing w:val="-10"/>
            <w:sz w:val="20"/>
          </w:rPr>
          <w:delText>-</w:delText>
        </w:r>
      </w:del>
    </w:p>
    <w:p w14:paraId="7EB37F47" w14:textId="7E3DA5B6" w:rsidR="00016C31" w:rsidDel="008034F0" w:rsidRDefault="00016C31">
      <w:pPr>
        <w:pStyle w:val="BodyText"/>
        <w:rPr>
          <w:del w:id="1168" w:author="Chandler Wilson" w:date="2023-05-25T10:38:00Z"/>
        </w:rPr>
      </w:pPr>
    </w:p>
    <w:p w14:paraId="4726B935" w14:textId="2919A367" w:rsidR="00016C31" w:rsidDel="008034F0" w:rsidRDefault="00632607">
      <w:pPr>
        <w:pStyle w:val="ListParagraph"/>
        <w:numPr>
          <w:ilvl w:val="1"/>
          <w:numId w:val="11"/>
        </w:numPr>
        <w:tabs>
          <w:tab w:val="left" w:pos="724"/>
        </w:tabs>
        <w:ind w:right="1410" w:firstLine="0"/>
        <w:jc w:val="both"/>
        <w:rPr>
          <w:del w:id="1169" w:author="Chandler Wilson" w:date="2023-05-25T10:38:00Z"/>
          <w:sz w:val="20"/>
        </w:rPr>
      </w:pPr>
      <w:del w:id="1170" w:author="Chandler Wilson" w:date="2023-05-25T10:38:00Z">
        <w:r w:rsidDel="008034F0">
          <w:rPr>
            <w:color w:val="221F1F"/>
            <w:sz w:val="20"/>
          </w:rPr>
          <w:delText>An</w:delText>
        </w:r>
        <w:r w:rsidDel="008034F0">
          <w:rPr>
            <w:color w:val="221F1F"/>
            <w:spacing w:val="-5"/>
            <w:sz w:val="20"/>
          </w:rPr>
          <w:delText xml:space="preserve"> </w:delText>
        </w:r>
        <w:r w:rsidDel="008034F0">
          <w:rPr>
            <w:color w:val="221F1F"/>
            <w:sz w:val="20"/>
          </w:rPr>
          <w:delText>Earned</w:delText>
        </w:r>
        <w:r w:rsidDel="008034F0">
          <w:rPr>
            <w:color w:val="221F1F"/>
            <w:spacing w:val="-5"/>
            <w:sz w:val="20"/>
          </w:rPr>
          <w:delText xml:space="preserve"> </w:delText>
        </w:r>
        <w:r w:rsidDel="008034F0">
          <w:rPr>
            <w:color w:val="221F1F"/>
            <w:sz w:val="20"/>
          </w:rPr>
          <w:delText>Value</w:delText>
        </w:r>
        <w:r w:rsidDel="008034F0">
          <w:rPr>
            <w:color w:val="221F1F"/>
            <w:spacing w:val="-6"/>
            <w:sz w:val="20"/>
          </w:rPr>
          <w:delText xml:space="preserve"> </w:delText>
        </w:r>
        <w:r w:rsidDel="008034F0">
          <w:rPr>
            <w:color w:val="221F1F"/>
            <w:sz w:val="20"/>
          </w:rPr>
          <w:delText>Management</w:delText>
        </w:r>
        <w:r w:rsidDel="008034F0">
          <w:rPr>
            <w:color w:val="221F1F"/>
            <w:spacing w:val="-5"/>
            <w:sz w:val="20"/>
          </w:rPr>
          <w:delText xml:space="preserve"> </w:delText>
        </w:r>
        <w:r w:rsidDel="008034F0">
          <w:rPr>
            <w:color w:val="221F1F"/>
            <w:sz w:val="20"/>
          </w:rPr>
          <w:delText>System</w:delText>
        </w:r>
        <w:r w:rsidDel="008034F0">
          <w:rPr>
            <w:color w:val="221F1F"/>
            <w:spacing w:val="-5"/>
            <w:sz w:val="20"/>
          </w:rPr>
          <w:delText xml:space="preserve"> </w:delText>
        </w:r>
        <w:r w:rsidDel="008034F0">
          <w:rPr>
            <w:color w:val="221F1F"/>
            <w:sz w:val="20"/>
          </w:rPr>
          <w:delText>(EVMS)</w:delText>
        </w:r>
        <w:r w:rsidDel="008034F0">
          <w:rPr>
            <w:color w:val="221F1F"/>
            <w:spacing w:val="-5"/>
            <w:sz w:val="20"/>
          </w:rPr>
          <w:delText xml:space="preserve"> </w:delText>
        </w:r>
        <w:r w:rsidDel="008034F0">
          <w:rPr>
            <w:color w:val="221F1F"/>
            <w:sz w:val="20"/>
          </w:rPr>
          <w:delText>that</w:delText>
        </w:r>
        <w:r w:rsidDel="008034F0">
          <w:rPr>
            <w:color w:val="221F1F"/>
            <w:spacing w:val="-6"/>
            <w:sz w:val="20"/>
          </w:rPr>
          <w:delText xml:space="preserve"> </w:delText>
        </w:r>
        <w:r w:rsidDel="008034F0">
          <w:rPr>
            <w:color w:val="221F1F"/>
            <w:sz w:val="20"/>
          </w:rPr>
          <w:delText>complies</w:delText>
        </w:r>
        <w:r w:rsidDel="008034F0">
          <w:rPr>
            <w:color w:val="221F1F"/>
            <w:spacing w:val="-6"/>
            <w:sz w:val="20"/>
          </w:rPr>
          <w:delText xml:space="preserve"> </w:delText>
        </w:r>
        <w:r w:rsidDel="008034F0">
          <w:rPr>
            <w:color w:val="221F1F"/>
            <w:sz w:val="20"/>
          </w:rPr>
          <w:delText>with</w:delText>
        </w:r>
        <w:r w:rsidDel="008034F0">
          <w:rPr>
            <w:color w:val="221F1F"/>
            <w:spacing w:val="-8"/>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EVMS</w:delText>
        </w:r>
        <w:r w:rsidDel="008034F0">
          <w:rPr>
            <w:color w:val="221F1F"/>
            <w:spacing w:val="-6"/>
            <w:sz w:val="20"/>
          </w:rPr>
          <w:delText xml:space="preserve"> </w:delText>
        </w:r>
        <w:r w:rsidDel="008034F0">
          <w:rPr>
            <w:color w:val="221F1F"/>
            <w:sz w:val="20"/>
          </w:rPr>
          <w:delText>guidelines</w:delText>
        </w:r>
        <w:r w:rsidDel="008034F0">
          <w:rPr>
            <w:color w:val="221F1F"/>
            <w:spacing w:val="-6"/>
            <w:sz w:val="20"/>
          </w:rPr>
          <w:delText xml:space="preserve"> </w:delText>
        </w:r>
        <w:r w:rsidDel="008034F0">
          <w:rPr>
            <w:color w:val="221F1F"/>
            <w:sz w:val="20"/>
          </w:rPr>
          <w:delText>in</w:delText>
        </w:r>
        <w:r w:rsidDel="008034F0">
          <w:rPr>
            <w:color w:val="221F1F"/>
            <w:spacing w:val="-5"/>
            <w:sz w:val="20"/>
          </w:rPr>
          <w:delText xml:space="preserve"> </w:delText>
        </w:r>
        <w:r w:rsidDel="008034F0">
          <w:rPr>
            <w:color w:val="221F1F"/>
            <w:sz w:val="20"/>
          </w:rPr>
          <w:delText>the</w:delText>
        </w:r>
        <w:r w:rsidDel="008034F0">
          <w:rPr>
            <w:color w:val="221F1F"/>
            <w:spacing w:val="-5"/>
            <w:sz w:val="20"/>
          </w:rPr>
          <w:delText xml:space="preserve"> </w:delText>
        </w:r>
        <w:r w:rsidDel="008034F0">
          <w:rPr>
            <w:color w:val="221F1F"/>
            <w:sz w:val="20"/>
          </w:rPr>
          <w:delText>American National</w:delText>
        </w:r>
        <w:r w:rsidDel="008034F0">
          <w:rPr>
            <w:color w:val="221F1F"/>
            <w:spacing w:val="-9"/>
            <w:sz w:val="20"/>
          </w:rPr>
          <w:delText xml:space="preserve"> </w:delText>
        </w:r>
        <w:r w:rsidDel="008034F0">
          <w:rPr>
            <w:color w:val="221F1F"/>
            <w:sz w:val="20"/>
          </w:rPr>
          <w:delText>Standards</w:delText>
        </w:r>
        <w:r w:rsidDel="008034F0">
          <w:rPr>
            <w:color w:val="221F1F"/>
            <w:spacing w:val="-10"/>
            <w:sz w:val="20"/>
          </w:rPr>
          <w:delText xml:space="preserve"> </w:delText>
        </w:r>
        <w:r w:rsidDel="008034F0">
          <w:rPr>
            <w:color w:val="221F1F"/>
            <w:sz w:val="20"/>
          </w:rPr>
          <w:delText>Institute/Electronic</w:delText>
        </w:r>
        <w:r w:rsidDel="008034F0">
          <w:rPr>
            <w:color w:val="221F1F"/>
            <w:spacing w:val="-8"/>
            <w:sz w:val="20"/>
          </w:rPr>
          <w:delText xml:space="preserve"> </w:delText>
        </w:r>
        <w:r w:rsidDel="008034F0">
          <w:rPr>
            <w:color w:val="221F1F"/>
            <w:sz w:val="20"/>
          </w:rPr>
          <w:delText>Industries</w:delText>
        </w:r>
        <w:r w:rsidDel="008034F0">
          <w:rPr>
            <w:color w:val="221F1F"/>
            <w:spacing w:val="-9"/>
            <w:sz w:val="20"/>
          </w:rPr>
          <w:delText xml:space="preserve"> </w:delText>
        </w:r>
        <w:r w:rsidDel="008034F0">
          <w:rPr>
            <w:color w:val="221F1F"/>
            <w:sz w:val="20"/>
          </w:rPr>
          <w:delText>Alliance</w:delText>
        </w:r>
        <w:r w:rsidDel="008034F0">
          <w:rPr>
            <w:color w:val="221F1F"/>
            <w:spacing w:val="-9"/>
            <w:sz w:val="20"/>
          </w:rPr>
          <w:delText xml:space="preserve"> </w:delText>
        </w:r>
        <w:r w:rsidDel="008034F0">
          <w:rPr>
            <w:color w:val="221F1F"/>
            <w:sz w:val="20"/>
          </w:rPr>
          <w:delText>Standard</w:delText>
        </w:r>
        <w:r w:rsidDel="008034F0">
          <w:rPr>
            <w:color w:val="221F1F"/>
            <w:spacing w:val="-10"/>
            <w:sz w:val="20"/>
          </w:rPr>
          <w:delText xml:space="preserve"> </w:delText>
        </w:r>
        <w:r w:rsidDel="008034F0">
          <w:rPr>
            <w:color w:val="221F1F"/>
            <w:sz w:val="20"/>
          </w:rPr>
          <w:delText>748,</w:delText>
        </w:r>
        <w:r w:rsidDel="008034F0">
          <w:rPr>
            <w:color w:val="221F1F"/>
            <w:spacing w:val="-9"/>
            <w:sz w:val="20"/>
          </w:rPr>
          <w:delText xml:space="preserve"> </w:delText>
        </w:r>
        <w:r w:rsidDel="008034F0">
          <w:rPr>
            <w:color w:val="221F1F"/>
            <w:sz w:val="20"/>
          </w:rPr>
          <w:delText>Earned</w:delText>
        </w:r>
        <w:r w:rsidDel="008034F0">
          <w:rPr>
            <w:color w:val="221F1F"/>
            <w:spacing w:val="-8"/>
            <w:sz w:val="20"/>
          </w:rPr>
          <w:delText xml:space="preserve"> </w:delText>
        </w:r>
        <w:r w:rsidDel="008034F0">
          <w:rPr>
            <w:color w:val="221F1F"/>
            <w:sz w:val="20"/>
          </w:rPr>
          <w:delText>Value</w:delText>
        </w:r>
        <w:r w:rsidDel="008034F0">
          <w:rPr>
            <w:color w:val="221F1F"/>
            <w:spacing w:val="-9"/>
            <w:sz w:val="20"/>
          </w:rPr>
          <w:delText xml:space="preserve"> </w:delText>
        </w:r>
        <w:r w:rsidDel="008034F0">
          <w:rPr>
            <w:color w:val="221F1F"/>
            <w:sz w:val="20"/>
          </w:rPr>
          <w:delText>Management</w:delText>
        </w:r>
        <w:r w:rsidDel="008034F0">
          <w:rPr>
            <w:color w:val="221F1F"/>
            <w:spacing w:val="-9"/>
            <w:sz w:val="20"/>
          </w:rPr>
          <w:delText xml:space="preserve"> </w:delText>
        </w:r>
        <w:r w:rsidDel="008034F0">
          <w:rPr>
            <w:color w:val="221F1F"/>
            <w:sz w:val="20"/>
          </w:rPr>
          <w:delText>Systems (ANSI/EIA-748); and</w:delText>
        </w:r>
      </w:del>
    </w:p>
    <w:p w14:paraId="339C0E2E" w14:textId="579E7025" w:rsidR="00016C31" w:rsidDel="008034F0" w:rsidRDefault="00016C31">
      <w:pPr>
        <w:pStyle w:val="BodyText"/>
        <w:spacing w:before="11"/>
        <w:rPr>
          <w:del w:id="1171" w:author="Chandler Wilson" w:date="2023-05-25T10:38:00Z"/>
          <w:sz w:val="19"/>
        </w:rPr>
      </w:pPr>
    </w:p>
    <w:p w14:paraId="04D8D215" w14:textId="747DEA3D" w:rsidR="00016C31" w:rsidDel="008034F0" w:rsidRDefault="00632607">
      <w:pPr>
        <w:pStyle w:val="ListParagraph"/>
        <w:numPr>
          <w:ilvl w:val="1"/>
          <w:numId w:val="11"/>
        </w:numPr>
        <w:tabs>
          <w:tab w:val="left" w:pos="724"/>
        </w:tabs>
        <w:ind w:right="1043" w:hanging="3"/>
        <w:rPr>
          <w:del w:id="1172" w:author="Chandler Wilson" w:date="2023-05-25T10:38:00Z"/>
          <w:sz w:val="20"/>
        </w:rPr>
      </w:pPr>
      <w:del w:id="1173" w:author="Chandler Wilson" w:date="2023-05-25T10:38:00Z">
        <w:r w:rsidDel="008034F0">
          <w:rPr>
            <w:color w:val="221F1F"/>
            <w:sz w:val="20"/>
          </w:rPr>
          <w:delText>Management procedures that provide for generation of timely, reliable, and verifiable information for the Contract</w:delText>
        </w:r>
        <w:r w:rsidDel="008034F0">
          <w:rPr>
            <w:color w:val="221F1F"/>
            <w:spacing w:val="-6"/>
            <w:sz w:val="20"/>
          </w:rPr>
          <w:delText xml:space="preserve"> </w:delText>
        </w:r>
        <w:r w:rsidDel="008034F0">
          <w:rPr>
            <w:color w:val="221F1F"/>
            <w:sz w:val="20"/>
          </w:rPr>
          <w:delText>Performance</w:delText>
        </w:r>
        <w:r w:rsidDel="008034F0">
          <w:rPr>
            <w:color w:val="221F1F"/>
            <w:spacing w:val="-4"/>
            <w:sz w:val="20"/>
          </w:rPr>
          <w:delText xml:space="preserve"> </w:delText>
        </w:r>
        <w:r w:rsidDel="008034F0">
          <w:rPr>
            <w:color w:val="221F1F"/>
            <w:sz w:val="20"/>
          </w:rPr>
          <w:delText>Report</w:delText>
        </w:r>
        <w:r w:rsidDel="008034F0">
          <w:rPr>
            <w:color w:val="221F1F"/>
            <w:spacing w:val="-7"/>
            <w:sz w:val="20"/>
          </w:rPr>
          <w:delText xml:space="preserve"> </w:delText>
        </w:r>
        <w:r w:rsidDel="008034F0">
          <w:rPr>
            <w:color w:val="221F1F"/>
            <w:sz w:val="20"/>
          </w:rPr>
          <w:delText>(CPR)</w:delText>
        </w:r>
        <w:r w:rsidDel="008034F0">
          <w:rPr>
            <w:color w:val="221F1F"/>
            <w:spacing w:val="-5"/>
            <w:sz w:val="20"/>
          </w:rPr>
          <w:delText xml:space="preserve"> </w:delText>
        </w:r>
        <w:r w:rsidDel="008034F0">
          <w:rPr>
            <w:color w:val="221F1F"/>
            <w:sz w:val="20"/>
          </w:rPr>
          <w:delText>and</w:delText>
        </w:r>
        <w:r w:rsidDel="008034F0">
          <w:rPr>
            <w:color w:val="221F1F"/>
            <w:spacing w:val="-5"/>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Integrated</w:delText>
        </w:r>
        <w:r w:rsidDel="008034F0">
          <w:rPr>
            <w:color w:val="221F1F"/>
            <w:spacing w:val="-4"/>
            <w:sz w:val="20"/>
          </w:rPr>
          <w:delText xml:space="preserve"> </w:delText>
        </w:r>
        <w:r w:rsidDel="008034F0">
          <w:rPr>
            <w:color w:val="221F1F"/>
            <w:sz w:val="20"/>
          </w:rPr>
          <w:delText>Master</w:delText>
        </w:r>
        <w:r w:rsidDel="008034F0">
          <w:rPr>
            <w:color w:val="221F1F"/>
            <w:spacing w:val="-5"/>
            <w:sz w:val="20"/>
          </w:rPr>
          <w:delText xml:space="preserve"> </w:delText>
        </w:r>
        <w:r w:rsidDel="008034F0">
          <w:rPr>
            <w:color w:val="221F1F"/>
            <w:sz w:val="20"/>
          </w:rPr>
          <w:delText>Schedule</w:delText>
        </w:r>
        <w:r w:rsidDel="008034F0">
          <w:rPr>
            <w:color w:val="221F1F"/>
            <w:spacing w:val="-5"/>
            <w:sz w:val="20"/>
          </w:rPr>
          <w:delText xml:space="preserve"> </w:delText>
        </w:r>
        <w:r w:rsidDel="008034F0">
          <w:rPr>
            <w:color w:val="221F1F"/>
            <w:sz w:val="20"/>
          </w:rPr>
          <w:delText>(IMS)</w:delText>
        </w:r>
        <w:r w:rsidDel="008034F0">
          <w:rPr>
            <w:color w:val="221F1F"/>
            <w:spacing w:val="-5"/>
            <w:sz w:val="20"/>
          </w:rPr>
          <w:delText xml:space="preserve"> </w:delText>
        </w:r>
        <w:r w:rsidDel="008034F0">
          <w:rPr>
            <w:color w:val="221F1F"/>
            <w:sz w:val="20"/>
          </w:rPr>
          <w:delText>required</w:delText>
        </w:r>
        <w:r w:rsidDel="008034F0">
          <w:rPr>
            <w:color w:val="221F1F"/>
            <w:spacing w:val="-6"/>
            <w:sz w:val="20"/>
          </w:rPr>
          <w:delText xml:space="preserve"> </w:delText>
        </w:r>
        <w:r w:rsidDel="008034F0">
          <w:rPr>
            <w:color w:val="221F1F"/>
            <w:sz w:val="20"/>
          </w:rPr>
          <w:delText>by</w:delText>
        </w:r>
        <w:r w:rsidDel="008034F0">
          <w:rPr>
            <w:color w:val="221F1F"/>
            <w:spacing w:val="-7"/>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CPR</w:delText>
        </w:r>
        <w:r w:rsidDel="008034F0">
          <w:rPr>
            <w:color w:val="221F1F"/>
            <w:spacing w:val="-6"/>
            <w:sz w:val="20"/>
          </w:rPr>
          <w:delText xml:space="preserve"> </w:delText>
        </w:r>
        <w:r w:rsidDel="008034F0">
          <w:rPr>
            <w:color w:val="221F1F"/>
            <w:sz w:val="20"/>
          </w:rPr>
          <w:delText>and</w:delText>
        </w:r>
        <w:r w:rsidDel="008034F0">
          <w:rPr>
            <w:color w:val="221F1F"/>
            <w:spacing w:val="-5"/>
            <w:sz w:val="20"/>
          </w:rPr>
          <w:delText xml:space="preserve"> </w:delText>
        </w:r>
        <w:r w:rsidDel="008034F0">
          <w:rPr>
            <w:color w:val="221F1F"/>
            <w:sz w:val="20"/>
          </w:rPr>
          <w:delText>IMS</w:delText>
        </w:r>
        <w:r w:rsidDel="008034F0">
          <w:rPr>
            <w:color w:val="221F1F"/>
            <w:spacing w:val="-6"/>
            <w:sz w:val="20"/>
          </w:rPr>
          <w:delText xml:space="preserve"> </w:delText>
        </w:r>
        <w:r w:rsidDel="008034F0">
          <w:rPr>
            <w:color w:val="221F1F"/>
            <w:sz w:val="20"/>
          </w:rPr>
          <w:delText>data items of this contract.</w:delText>
        </w:r>
      </w:del>
    </w:p>
    <w:p w14:paraId="0D001B2A" w14:textId="1D9017FB" w:rsidR="00016C31" w:rsidDel="008034F0" w:rsidRDefault="00016C31">
      <w:pPr>
        <w:pStyle w:val="BodyText"/>
        <w:spacing w:before="2"/>
        <w:rPr>
          <w:del w:id="1174" w:author="Chandler Wilson" w:date="2023-05-25T10:38:00Z"/>
        </w:rPr>
      </w:pPr>
    </w:p>
    <w:p w14:paraId="581EE230" w14:textId="3CE8C052" w:rsidR="00016C31" w:rsidDel="008034F0" w:rsidRDefault="00632607">
      <w:pPr>
        <w:pStyle w:val="ListParagraph"/>
        <w:numPr>
          <w:ilvl w:val="0"/>
          <w:numId w:val="11"/>
        </w:numPr>
        <w:tabs>
          <w:tab w:val="left" w:pos="712"/>
        </w:tabs>
        <w:ind w:left="440" w:right="852" w:firstLine="0"/>
        <w:rPr>
          <w:del w:id="1175" w:author="Chandler Wilson" w:date="2023-05-25T10:38:00Z"/>
          <w:sz w:val="20"/>
        </w:rPr>
      </w:pPr>
      <w:del w:id="1176" w:author="Chandler Wilson" w:date="2023-05-25T10:38:00Z">
        <w:r w:rsidDel="008034F0">
          <w:rPr>
            <w:color w:val="221F1F"/>
            <w:sz w:val="20"/>
          </w:rPr>
          <w:delText>If</w:delText>
        </w:r>
        <w:r w:rsidDel="008034F0">
          <w:rPr>
            <w:color w:val="221F1F"/>
            <w:spacing w:val="-4"/>
            <w:sz w:val="20"/>
          </w:rPr>
          <w:delText xml:space="preserve"> </w:delText>
        </w:r>
        <w:r w:rsidDel="008034F0">
          <w:rPr>
            <w:color w:val="221F1F"/>
            <w:sz w:val="20"/>
          </w:rPr>
          <w:delText>this</w:delText>
        </w:r>
        <w:r w:rsidDel="008034F0">
          <w:rPr>
            <w:color w:val="221F1F"/>
            <w:spacing w:val="-5"/>
            <w:sz w:val="20"/>
          </w:rPr>
          <w:delText xml:space="preserve"> </w:delText>
        </w:r>
        <w:r w:rsidDel="008034F0">
          <w:rPr>
            <w:color w:val="221F1F"/>
            <w:sz w:val="20"/>
          </w:rPr>
          <w:delText>contract</w:delText>
        </w:r>
        <w:r w:rsidDel="008034F0">
          <w:rPr>
            <w:color w:val="221F1F"/>
            <w:spacing w:val="-4"/>
            <w:sz w:val="20"/>
          </w:rPr>
          <w:delText xml:space="preserve"> </w:delText>
        </w:r>
        <w:r w:rsidDel="008034F0">
          <w:rPr>
            <w:color w:val="221F1F"/>
            <w:sz w:val="20"/>
          </w:rPr>
          <w:delText>has</w:delText>
        </w:r>
        <w:r w:rsidDel="008034F0">
          <w:rPr>
            <w:color w:val="221F1F"/>
            <w:spacing w:val="-5"/>
            <w:sz w:val="20"/>
          </w:rPr>
          <w:delText xml:space="preserve"> </w:delText>
        </w:r>
        <w:r w:rsidDel="008034F0">
          <w:rPr>
            <w:color w:val="221F1F"/>
            <w:sz w:val="20"/>
          </w:rPr>
          <w:delText>a</w:delText>
        </w:r>
        <w:r w:rsidDel="008034F0">
          <w:rPr>
            <w:color w:val="221F1F"/>
            <w:spacing w:val="-4"/>
            <w:sz w:val="20"/>
          </w:rPr>
          <w:delText xml:space="preserve"> </w:delText>
        </w:r>
        <w:r w:rsidDel="008034F0">
          <w:rPr>
            <w:color w:val="221F1F"/>
            <w:sz w:val="20"/>
          </w:rPr>
          <w:delText>value</w:delText>
        </w:r>
        <w:r w:rsidDel="008034F0">
          <w:rPr>
            <w:color w:val="221F1F"/>
            <w:spacing w:val="-6"/>
            <w:sz w:val="20"/>
          </w:rPr>
          <w:delText xml:space="preserve"> </w:delText>
        </w:r>
        <w:r w:rsidDel="008034F0">
          <w:rPr>
            <w:color w:val="221F1F"/>
            <w:sz w:val="20"/>
          </w:rPr>
          <w:delText>of</w:delText>
        </w:r>
        <w:r w:rsidDel="008034F0">
          <w:rPr>
            <w:color w:val="221F1F"/>
            <w:spacing w:val="-5"/>
            <w:sz w:val="20"/>
          </w:rPr>
          <w:delText xml:space="preserve"> </w:delText>
        </w:r>
        <w:r w:rsidDel="008034F0">
          <w:rPr>
            <w:color w:val="221F1F"/>
            <w:sz w:val="20"/>
          </w:rPr>
          <w:delText>$50</w:delText>
        </w:r>
        <w:r w:rsidDel="008034F0">
          <w:rPr>
            <w:color w:val="221F1F"/>
            <w:spacing w:val="-3"/>
            <w:sz w:val="20"/>
          </w:rPr>
          <w:delText xml:space="preserve"> </w:delText>
        </w:r>
        <w:r w:rsidDel="008034F0">
          <w:rPr>
            <w:color w:val="221F1F"/>
            <w:sz w:val="20"/>
          </w:rPr>
          <w:delText>million</w:delText>
        </w:r>
        <w:r w:rsidDel="008034F0">
          <w:rPr>
            <w:color w:val="221F1F"/>
            <w:spacing w:val="-3"/>
            <w:sz w:val="20"/>
          </w:rPr>
          <w:delText xml:space="preserve"> </w:delText>
        </w:r>
        <w:r w:rsidDel="008034F0">
          <w:rPr>
            <w:color w:val="221F1F"/>
            <w:sz w:val="20"/>
          </w:rPr>
          <w:delText>or</w:delText>
        </w:r>
        <w:r w:rsidDel="008034F0">
          <w:rPr>
            <w:color w:val="221F1F"/>
            <w:spacing w:val="-4"/>
            <w:sz w:val="20"/>
          </w:rPr>
          <w:delText xml:space="preserve"> </w:delText>
        </w:r>
        <w:r w:rsidDel="008034F0">
          <w:rPr>
            <w:color w:val="221F1F"/>
            <w:sz w:val="20"/>
          </w:rPr>
          <w:delText>more,</w:delText>
        </w:r>
        <w:r w:rsidDel="008034F0">
          <w:rPr>
            <w:color w:val="221F1F"/>
            <w:spacing w:val="-3"/>
            <w:sz w:val="20"/>
          </w:rPr>
          <w:delText xml:space="preserve"> </w:delText>
        </w:r>
        <w:r w:rsidDel="008034F0">
          <w:rPr>
            <w:color w:val="221F1F"/>
            <w:sz w:val="20"/>
          </w:rPr>
          <w:delText>the</w:delText>
        </w:r>
        <w:r w:rsidDel="008034F0">
          <w:rPr>
            <w:color w:val="221F1F"/>
            <w:spacing w:val="-4"/>
            <w:sz w:val="20"/>
          </w:rPr>
          <w:delText xml:space="preserve"> </w:delText>
        </w:r>
        <w:r w:rsidDel="008034F0">
          <w:rPr>
            <w:color w:val="221F1F"/>
            <w:sz w:val="20"/>
          </w:rPr>
          <w:delText>Contractor shall</w:delText>
        </w:r>
        <w:r w:rsidDel="008034F0">
          <w:rPr>
            <w:color w:val="221F1F"/>
            <w:spacing w:val="-4"/>
            <w:sz w:val="20"/>
          </w:rPr>
          <w:delText xml:space="preserve"> </w:delText>
        </w:r>
        <w:r w:rsidDel="008034F0">
          <w:rPr>
            <w:color w:val="221F1F"/>
            <w:sz w:val="20"/>
          </w:rPr>
          <w:delText>use</w:delText>
        </w:r>
        <w:r w:rsidDel="008034F0">
          <w:rPr>
            <w:color w:val="221F1F"/>
            <w:spacing w:val="-2"/>
            <w:sz w:val="20"/>
          </w:rPr>
          <w:delText xml:space="preserve"> </w:delText>
        </w:r>
        <w:r w:rsidDel="008034F0">
          <w:rPr>
            <w:color w:val="221F1F"/>
            <w:sz w:val="20"/>
          </w:rPr>
          <w:delText>an</w:delText>
        </w:r>
        <w:r w:rsidDel="008034F0">
          <w:rPr>
            <w:color w:val="221F1F"/>
            <w:spacing w:val="-3"/>
            <w:sz w:val="20"/>
          </w:rPr>
          <w:delText xml:space="preserve"> </w:delText>
        </w:r>
        <w:r w:rsidDel="008034F0">
          <w:rPr>
            <w:color w:val="221F1F"/>
            <w:sz w:val="20"/>
          </w:rPr>
          <w:delText>EVMS</w:delText>
        </w:r>
        <w:r w:rsidDel="008034F0">
          <w:rPr>
            <w:color w:val="221F1F"/>
            <w:spacing w:val="-2"/>
            <w:sz w:val="20"/>
          </w:rPr>
          <w:delText xml:space="preserve"> </w:delText>
        </w:r>
        <w:r w:rsidDel="008034F0">
          <w:rPr>
            <w:color w:val="221F1F"/>
            <w:sz w:val="20"/>
          </w:rPr>
          <w:delText>that</w:delText>
        </w:r>
        <w:r w:rsidDel="008034F0">
          <w:rPr>
            <w:color w:val="221F1F"/>
            <w:spacing w:val="-6"/>
            <w:sz w:val="20"/>
          </w:rPr>
          <w:delText xml:space="preserve"> </w:delText>
        </w:r>
        <w:r w:rsidDel="008034F0">
          <w:rPr>
            <w:color w:val="221F1F"/>
            <w:sz w:val="20"/>
          </w:rPr>
          <w:delText>has</w:delText>
        </w:r>
        <w:r w:rsidDel="008034F0">
          <w:rPr>
            <w:color w:val="221F1F"/>
            <w:spacing w:val="-4"/>
            <w:sz w:val="20"/>
          </w:rPr>
          <w:delText xml:space="preserve"> </w:delText>
        </w:r>
        <w:r w:rsidDel="008034F0">
          <w:rPr>
            <w:color w:val="221F1F"/>
            <w:sz w:val="20"/>
          </w:rPr>
          <w:delText>been</w:delText>
        </w:r>
        <w:r w:rsidDel="008034F0">
          <w:rPr>
            <w:color w:val="221F1F"/>
            <w:spacing w:val="-3"/>
            <w:sz w:val="20"/>
          </w:rPr>
          <w:delText xml:space="preserve"> </w:delText>
        </w:r>
        <w:r w:rsidDel="008034F0">
          <w:rPr>
            <w:color w:val="221F1F"/>
            <w:sz w:val="20"/>
          </w:rPr>
          <w:delText>determined</w:delText>
        </w:r>
        <w:r w:rsidDel="008034F0">
          <w:rPr>
            <w:color w:val="221F1F"/>
            <w:spacing w:val="-2"/>
            <w:sz w:val="20"/>
          </w:rPr>
          <w:delText xml:space="preserve"> </w:delText>
        </w:r>
        <w:r w:rsidDel="008034F0">
          <w:rPr>
            <w:color w:val="221F1F"/>
            <w:sz w:val="20"/>
          </w:rPr>
          <w:delText>to be</w:delText>
        </w:r>
        <w:r w:rsidDel="008034F0">
          <w:rPr>
            <w:color w:val="221F1F"/>
            <w:spacing w:val="-4"/>
            <w:sz w:val="20"/>
          </w:rPr>
          <w:delText xml:space="preserve"> </w:delText>
        </w:r>
        <w:r w:rsidDel="008034F0">
          <w:rPr>
            <w:color w:val="221F1F"/>
            <w:sz w:val="20"/>
          </w:rPr>
          <w:delText>acceptable</w:delText>
        </w:r>
        <w:r w:rsidDel="008034F0">
          <w:rPr>
            <w:color w:val="221F1F"/>
            <w:spacing w:val="-6"/>
            <w:sz w:val="20"/>
          </w:rPr>
          <w:delText xml:space="preserve"> </w:delText>
        </w:r>
        <w:r w:rsidDel="008034F0">
          <w:rPr>
            <w:color w:val="221F1F"/>
            <w:sz w:val="20"/>
          </w:rPr>
          <w:delText>by</w:delText>
        </w:r>
        <w:r w:rsidDel="008034F0">
          <w:rPr>
            <w:color w:val="221F1F"/>
            <w:spacing w:val="-6"/>
            <w:sz w:val="20"/>
          </w:rPr>
          <w:delText xml:space="preserve"> </w:delText>
        </w:r>
        <w:r w:rsidDel="008034F0">
          <w:rPr>
            <w:color w:val="221F1F"/>
            <w:sz w:val="20"/>
          </w:rPr>
          <w:delText>the</w:delText>
        </w:r>
        <w:r w:rsidDel="008034F0">
          <w:rPr>
            <w:color w:val="221F1F"/>
            <w:spacing w:val="-4"/>
            <w:sz w:val="20"/>
          </w:rPr>
          <w:delText xml:space="preserve"> </w:delText>
        </w:r>
        <w:r w:rsidDel="008034F0">
          <w:rPr>
            <w:color w:val="221F1F"/>
            <w:sz w:val="20"/>
          </w:rPr>
          <w:delText>Cognizant</w:delText>
        </w:r>
        <w:r w:rsidDel="008034F0">
          <w:rPr>
            <w:color w:val="221F1F"/>
            <w:spacing w:val="-4"/>
            <w:sz w:val="20"/>
          </w:rPr>
          <w:delText xml:space="preserve"> </w:delText>
        </w:r>
        <w:r w:rsidDel="008034F0">
          <w:rPr>
            <w:color w:val="221F1F"/>
            <w:sz w:val="20"/>
          </w:rPr>
          <w:delText>Federal</w:delText>
        </w:r>
        <w:r w:rsidDel="008034F0">
          <w:rPr>
            <w:color w:val="221F1F"/>
            <w:spacing w:val="-4"/>
            <w:sz w:val="20"/>
          </w:rPr>
          <w:delText xml:space="preserve"> </w:delText>
        </w:r>
        <w:r w:rsidDel="008034F0">
          <w:rPr>
            <w:color w:val="221F1F"/>
            <w:sz w:val="20"/>
          </w:rPr>
          <w:delText>Agency</w:delText>
        </w:r>
        <w:r w:rsidDel="008034F0">
          <w:rPr>
            <w:color w:val="221F1F"/>
            <w:spacing w:val="-3"/>
            <w:sz w:val="20"/>
          </w:rPr>
          <w:delText xml:space="preserve"> </w:delText>
        </w:r>
        <w:r w:rsidDel="008034F0">
          <w:rPr>
            <w:color w:val="221F1F"/>
            <w:sz w:val="20"/>
          </w:rPr>
          <w:delText>(CFA).</w:delText>
        </w:r>
        <w:r w:rsidDel="008034F0">
          <w:rPr>
            <w:color w:val="221F1F"/>
            <w:spacing w:val="-3"/>
            <w:sz w:val="20"/>
          </w:rPr>
          <w:delText xml:space="preserve"> </w:delText>
        </w:r>
        <w:r w:rsidDel="008034F0">
          <w:rPr>
            <w:color w:val="221F1F"/>
            <w:sz w:val="20"/>
          </w:rPr>
          <w:delText>If,</w:delText>
        </w:r>
        <w:r w:rsidDel="008034F0">
          <w:rPr>
            <w:color w:val="221F1F"/>
            <w:spacing w:val="-4"/>
            <w:sz w:val="20"/>
          </w:rPr>
          <w:delText xml:space="preserve"> </w:delText>
        </w:r>
        <w:r w:rsidDel="008034F0">
          <w:rPr>
            <w:color w:val="221F1F"/>
            <w:sz w:val="20"/>
          </w:rPr>
          <w:delText>at</w:delText>
        </w:r>
        <w:r w:rsidDel="008034F0">
          <w:rPr>
            <w:color w:val="221F1F"/>
            <w:spacing w:val="-7"/>
            <w:sz w:val="20"/>
          </w:rPr>
          <w:delText xml:space="preserve"> </w:delText>
        </w:r>
        <w:r w:rsidDel="008034F0">
          <w:rPr>
            <w:color w:val="221F1F"/>
            <w:sz w:val="20"/>
          </w:rPr>
          <w:delText>the</w:delText>
        </w:r>
        <w:r w:rsidDel="008034F0">
          <w:rPr>
            <w:color w:val="221F1F"/>
            <w:spacing w:val="-3"/>
            <w:sz w:val="20"/>
          </w:rPr>
          <w:delText xml:space="preserve"> </w:delText>
        </w:r>
        <w:r w:rsidDel="008034F0">
          <w:rPr>
            <w:color w:val="221F1F"/>
            <w:sz w:val="20"/>
          </w:rPr>
          <w:delText>time</w:delText>
        </w:r>
        <w:r w:rsidDel="008034F0">
          <w:rPr>
            <w:color w:val="221F1F"/>
            <w:spacing w:val="-4"/>
            <w:sz w:val="20"/>
          </w:rPr>
          <w:delText xml:space="preserve"> </w:delText>
        </w:r>
        <w:r w:rsidDel="008034F0">
          <w:rPr>
            <w:color w:val="221F1F"/>
            <w:sz w:val="20"/>
          </w:rPr>
          <w:delText>of</w:delText>
        </w:r>
        <w:r w:rsidDel="008034F0">
          <w:rPr>
            <w:color w:val="221F1F"/>
            <w:spacing w:val="-4"/>
            <w:sz w:val="20"/>
          </w:rPr>
          <w:delText xml:space="preserve"> </w:delText>
        </w:r>
        <w:r w:rsidDel="008034F0">
          <w:rPr>
            <w:color w:val="221F1F"/>
            <w:sz w:val="20"/>
          </w:rPr>
          <w:delText>award,</w:delText>
        </w:r>
        <w:r w:rsidDel="008034F0">
          <w:rPr>
            <w:color w:val="221F1F"/>
            <w:spacing w:val="-3"/>
            <w:sz w:val="20"/>
          </w:rPr>
          <w:delText xml:space="preserve"> </w:delText>
        </w:r>
        <w:r w:rsidDel="008034F0">
          <w:rPr>
            <w:color w:val="221F1F"/>
            <w:sz w:val="20"/>
          </w:rPr>
          <w:delText>the</w:delText>
        </w:r>
        <w:r w:rsidDel="008034F0">
          <w:rPr>
            <w:color w:val="221F1F"/>
            <w:spacing w:val="-4"/>
            <w:sz w:val="20"/>
          </w:rPr>
          <w:delText xml:space="preserve"> </w:delText>
        </w:r>
        <w:r w:rsidDel="008034F0">
          <w:rPr>
            <w:color w:val="221F1F"/>
            <w:sz w:val="20"/>
          </w:rPr>
          <w:delText>Contractor's</w:delText>
        </w:r>
        <w:r w:rsidDel="008034F0">
          <w:rPr>
            <w:color w:val="221F1F"/>
            <w:spacing w:val="-4"/>
            <w:sz w:val="20"/>
          </w:rPr>
          <w:delText xml:space="preserve"> </w:delText>
        </w:r>
        <w:r w:rsidDel="008034F0">
          <w:rPr>
            <w:color w:val="221F1F"/>
            <w:sz w:val="20"/>
          </w:rPr>
          <w:delText>EVMS</w:delText>
        </w:r>
        <w:r w:rsidDel="008034F0">
          <w:rPr>
            <w:color w:val="221F1F"/>
            <w:spacing w:val="-4"/>
            <w:sz w:val="20"/>
          </w:rPr>
          <w:delText xml:space="preserve"> </w:delText>
        </w:r>
        <w:r w:rsidDel="008034F0">
          <w:rPr>
            <w:color w:val="221F1F"/>
            <w:sz w:val="20"/>
          </w:rPr>
          <w:delText>has</w:delText>
        </w:r>
        <w:r w:rsidDel="008034F0">
          <w:rPr>
            <w:color w:val="221F1F"/>
            <w:spacing w:val="-7"/>
            <w:sz w:val="20"/>
          </w:rPr>
          <w:delText xml:space="preserve"> </w:delText>
        </w:r>
        <w:r w:rsidDel="008034F0">
          <w:rPr>
            <w:color w:val="221F1F"/>
            <w:sz w:val="20"/>
          </w:rPr>
          <w:delText>not</w:delText>
        </w:r>
        <w:r w:rsidDel="008034F0">
          <w:rPr>
            <w:color w:val="221F1F"/>
            <w:spacing w:val="-5"/>
            <w:sz w:val="20"/>
          </w:rPr>
          <w:delText xml:space="preserve"> </w:delText>
        </w:r>
        <w:r w:rsidDel="008034F0">
          <w:rPr>
            <w:color w:val="221F1F"/>
            <w:sz w:val="20"/>
          </w:rPr>
          <w:delText>been determined by the CFA to be in compliance with the EVMS guidelines as stated in paragraph (b)(1) of this clause, the Contractor shall apply its current system to the contract and shall take necessary actions to meet the milestones in the Contractor's EVMS plan.</w:delText>
        </w:r>
      </w:del>
    </w:p>
    <w:p w14:paraId="33D833AA" w14:textId="4826CFB2" w:rsidR="00016C31" w:rsidDel="008034F0" w:rsidRDefault="00016C31">
      <w:pPr>
        <w:pStyle w:val="BodyText"/>
        <w:spacing w:before="9"/>
        <w:rPr>
          <w:del w:id="1177" w:author="Chandler Wilson" w:date="2023-05-25T10:38:00Z"/>
          <w:sz w:val="19"/>
        </w:rPr>
      </w:pPr>
    </w:p>
    <w:p w14:paraId="0842CDA3" w14:textId="7A1140C2" w:rsidR="00016C31" w:rsidDel="008034F0" w:rsidRDefault="00632607">
      <w:pPr>
        <w:pStyle w:val="ListParagraph"/>
        <w:numPr>
          <w:ilvl w:val="0"/>
          <w:numId w:val="11"/>
        </w:numPr>
        <w:tabs>
          <w:tab w:val="left" w:pos="724"/>
        </w:tabs>
        <w:ind w:left="440" w:right="1091" w:firstLine="0"/>
        <w:rPr>
          <w:del w:id="1178" w:author="Chandler Wilson" w:date="2023-05-25T10:38:00Z"/>
          <w:sz w:val="20"/>
        </w:rPr>
      </w:pPr>
      <w:del w:id="1179" w:author="Chandler Wilson" w:date="2023-05-25T10:38:00Z">
        <w:r w:rsidDel="008034F0">
          <w:rPr>
            <w:color w:val="221F1F"/>
            <w:sz w:val="20"/>
          </w:rPr>
          <w:delText>If</w:delText>
        </w:r>
        <w:r w:rsidDel="008034F0">
          <w:rPr>
            <w:color w:val="221F1F"/>
            <w:spacing w:val="-4"/>
            <w:sz w:val="20"/>
          </w:rPr>
          <w:delText xml:space="preserve"> </w:delText>
        </w:r>
        <w:r w:rsidDel="008034F0">
          <w:rPr>
            <w:color w:val="221F1F"/>
            <w:sz w:val="20"/>
          </w:rPr>
          <w:delText>this</w:delText>
        </w:r>
        <w:r w:rsidDel="008034F0">
          <w:rPr>
            <w:color w:val="221F1F"/>
            <w:spacing w:val="-5"/>
            <w:sz w:val="20"/>
          </w:rPr>
          <w:delText xml:space="preserve"> </w:delText>
        </w:r>
        <w:r w:rsidDel="008034F0">
          <w:rPr>
            <w:color w:val="221F1F"/>
            <w:sz w:val="20"/>
          </w:rPr>
          <w:delText>contract</w:delText>
        </w:r>
        <w:r w:rsidDel="008034F0">
          <w:rPr>
            <w:color w:val="221F1F"/>
            <w:spacing w:val="-4"/>
            <w:sz w:val="20"/>
          </w:rPr>
          <w:delText xml:space="preserve"> </w:delText>
        </w:r>
        <w:r w:rsidDel="008034F0">
          <w:rPr>
            <w:color w:val="221F1F"/>
            <w:sz w:val="20"/>
          </w:rPr>
          <w:delText>has</w:delText>
        </w:r>
        <w:r w:rsidDel="008034F0">
          <w:rPr>
            <w:color w:val="221F1F"/>
            <w:spacing w:val="-5"/>
            <w:sz w:val="20"/>
          </w:rPr>
          <w:delText xml:space="preserve"> </w:delText>
        </w:r>
        <w:r w:rsidDel="008034F0">
          <w:rPr>
            <w:color w:val="221F1F"/>
            <w:sz w:val="20"/>
          </w:rPr>
          <w:delText>a</w:delText>
        </w:r>
        <w:r w:rsidDel="008034F0">
          <w:rPr>
            <w:color w:val="221F1F"/>
            <w:spacing w:val="-4"/>
            <w:sz w:val="20"/>
          </w:rPr>
          <w:delText xml:space="preserve"> </w:delText>
        </w:r>
        <w:r w:rsidDel="008034F0">
          <w:rPr>
            <w:color w:val="221F1F"/>
            <w:sz w:val="20"/>
          </w:rPr>
          <w:delText>value</w:delText>
        </w:r>
        <w:r w:rsidDel="008034F0">
          <w:rPr>
            <w:color w:val="221F1F"/>
            <w:spacing w:val="-6"/>
            <w:sz w:val="20"/>
          </w:rPr>
          <w:delText xml:space="preserve"> </w:delText>
        </w:r>
        <w:r w:rsidDel="008034F0">
          <w:rPr>
            <w:color w:val="221F1F"/>
            <w:sz w:val="20"/>
          </w:rPr>
          <w:delText>of</w:delText>
        </w:r>
        <w:r w:rsidDel="008034F0">
          <w:rPr>
            <w:color w:val="221F1F"/>
            <w:spacing w:val="-3"/>
            <w:sz w:val="20"/>
          </w:rPr>
          <w:delText xml:space="preserve"> </w:delText>
        </w:r>
        <w:r w:rsidDel="008034F0">
          <w:rPr>
            <w:color w:val="221F1F"/>
            <w:sz w:val="20"/>
          </w:rPr>
          <w:delText>less</w:delText>
        </w:r>
        <w:r w:rsidDel="008034F0">
          <w:rPr>
            <w:color w:val="221F1F"/>
            <w:spacing w:val="-5"/>
            <w:sz w:val="20"/>
          </w:rPr>
          <w:delText xml:space="preserve"> </w:delText>
        </w:r>
        <w:r w:rsidDel="008034F0">
          <w:rPr>
            <w:color w:val="221F1F"/>
            <w:sz w:val="20"/>
          </w:rPr>
          <w:delText>than</w:delText>
        </w:r>
        <w:r w:rsidDel="008034F0">
          <w:rPr>
            <w:color w:val="221F1F"/>
            <w:spacing w:val="-3"/>
            <w:sz w:val="20"/>
          </w:rPr>
          <w:delText xml:space="preserve"> </w:delText>
        </w:r>
        <w:r w:rsidDel="008034F0">
          <w:rPr>
            <w:color w:val="221F1F"/>
            <w:sz w:val="20"/>
          </w:rPr>
          <w:delText>$50</w:delText>
        </w:r>
        <w:r w:rsidDel="008034F0">
          <w:rPr>
            <w:color w:val="221F1F"/>
            <w:spacing w:val="-3"/>
            <w:sz w:val="20"/>
          </w:rPr>
          <w:delText xml:space="preserve"> </w:delText>
        </w:r>
        <w:r w:rsidDel="008034F0">
          <w:rPr>
            <w:color w:val="221F1F"/>
            <w:sz w:val="20"/>
          </w:rPr>
          <w:delText>million,</w:delText>
        </w:r>
        <w:r w:rsidDel="008034F0">
          <w:rPr>
            <w:color w:val="221F1F"/>
            <w:spacing w:val="-3"/>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Government</w:delText>
        </w:r>
        <w:r w:rsidDel="008034F0">
          <w:rPr>
            <w:color w:val="221F1F"/>
            <w:spacing w:val="-3"/>
            <w:sz w:val="20"/>
          </w:rPr>
          <w:delText xml:space="preserve"> </w:delText>
        </w:r>
        <w:r w:rsidDel="008034F0">
          <w:rPr>
            <w:color w:val="221F1F"/>
            <w:sz w:val="20"/>
          </w:rPr>
          <w:delText>will</w:delText>
        </w:r>
        <w:r w:rsidDel="008034F0">
          <w:rPr>
            <w:color w:val="221F1F"/>
            <w:spacing w:val="-5"/>
            <w:sz w:val="20"/>
          </w:rPr>
          <w:delText xml:space="preserve"> </w:delText>
        </w:r>
        <w:r w:rsidDel="008034F0">
          <w:rPr>
            <w:color w:val="221F1F"/>
            <w:sz w:val="20"/>
          </w:rPr>
          <w:delText>not</w:delText>
        </w:r>
        <w:r w:rsidDel="008034F0">
          <w:rPr>
            <w:color w:val="221F1F"/>
            <w:spacing w:val="-5"/>
            <w:sz w:val="20"/>
          </w:rPr>
          <w:delText xml:space="preserve"> </w:delText>
        </w:r>
        <w:r w:rsidDel="008034F0">
          <w:rPr>
            <w:color w:val="221F1F"/>
            <w:sz w:val="20"/>
          </w:rPr>
          <w:delText>make</w:delText>
        </w:r>
        <w:r w:rsidDel="008034F0">
          <w:rPr>
            <w:color w:val="221F1F"/>
            <w:spacing w:val="-4"/>
            <w:sz w:val="20"/>
          </w:rPr>
          <w:delText xml:space="preserve"> </w:delText>
        </w:r>
        <w:r w:rsidDel="008034F0">
          <w:rPr>
            <w:color w:val="221F1F"/>
            <w:sz w:val="20"/>
          </w:rPr>
          <w:delText>a</w:delText>
        </w:r>
        <w:r w:rsidDel="008034F0">
          <w:rPr>
            <w:color w:val="221F1F"/>
            <w:spacing w:val="-4"/>
            <w:sz w:val="20"/>
          </w:rPr>
          <w:delText xml:space="preserve"> </w:delText>
        </w:r>
        <w:r w:rsidDel="008034F0">
          <w:rPr>
            <w:color w:val="221F1F"/>
            <w:sz w:val="20"/>
          </w:rPr>
          <w:delText>formal</w:delText>
        </w:r>
        <w:r w:rsidDel="008034F0">
          <w:rPr>
            <w:color w:val="221F1F"/>
            <w:spacing w:val="-6"/>
            <w:sz w:val="20"/>
          </w:rPr>
          <w:delText xml:space="preserve"> </w:delText>
        </w:r>
        <w:r w:rsidDel="008034F0">
          <w:rPr>
            <w:color w:val="221F1F"/>
            <w:sz w:val="20"/>
          </w:rPr>
          <w:delText>determination</w:delText>
        </w:r>
        <w:r w:rsidDel="008034F0">
          <w:rPr>
            <w:color w:val="221F1F"/>
            <w:spacing w:val="-2"/>
            <w:sz w:val="20"/>
          </w:rPr>
          <w:delText xml:space="preserve"> </w:delText>
        </w:r>
        <w:r w:rsidDel="008034F0">
          <w:rPr>
            <w:color w:val="221F1F"/>
            <w:sz w:val="20"/>
          </w:rPr>
          <w:delText>that the Contractor's EVMS complies with the EVMS guidelines in ANSI/EIA-748</w:delText>
        </w:r>
      </w:del>
    </w:p>
    <w:p w14:paraId="05D7A7A2" w14:textId="10656268" w:rsidR="00016C31" w:rsidDel="008034F0" w:rsidRDefault="00632607">
      <w:pPr>
        <w:pStyle w:val="BodyText"/>
        <w:spacing w:before="1"/>
        <w:ind w:left="219" w:right="999"/>
        <w:rPr>
          <w:del w:id="1180" w:author="Chandler Wilson" w:date="2023-05-25T10:38:00Z"/>
        </w:rPr>
      </w:pPr>
      <w:del w:id="1181" w:author="Chandler Wilson" w:date="2023-05-25T10:38:00Z">
        <w:r w:rsidDel="008034F0">
          <w:rPr>
            <w:color w:val="221F1F"/>
          </w:rPr>
          <w:delText>with</w:delText>
        </w:r>
        <w:r w:rsidDel="008034F0">
          <w:rPr>
            <w:color w:val="221F1F"/>
            <w:spacing w:val="-4"/>
          </w:rPr>
          <w:delText xml:space="preserve"> </w:delText>
        </w:r>
        <w:r w:rsidDel="008034F0">
          <w:rPr>
            <w:color w:val="221F1F"/>
          </w:rPr>
          <w:delText>respect</w:delText>
        </w:r>
        <w:r w:rsidDel="008034F0">
          <w:rPr>
            <w:color w:val="221F1F"/>
            <w:spacing w:val="-5"/>
          </w:rPr>
          <w:delText xml:space="preserve"> </w:delText>
        </w:r>
        <w:r w:rsidDel="008034F0">
          <w:rPr>
            <w:color w:val="221F1F"/>
          </w:rPr>
          <w:delText>to</w:delText>
        </w:r>
        <w:r w:rsidDel="008034F0">
          <w:rPr>
            <w:color w:val="221F1F"/>
            <w:spacing w:val="-4"/>
          </w:rPr>
          <w:delText xml:space="preserve"> </w:delText>
        </w:r>
        <w:r w:rsidDel="008034F0">
          <w:rPr>
            <w:color w:val="221F1F"/>
          </w:rPr>
          <w:delText>the</w:delText>
        </w:r>
        <w:r w:rsidDel="008034F0">
          <w:rPr>
            <w:color w:val="221F1F"/>
            <w:spacing w:val="-5"/>
          </w:rPr>
          <w:delText xml:space="preserve"> </w:delText>
        </w:r>
        <w:r w:rsidDel="008034F0">
          <w:rPr>
            <w:color w:val="221F1F"/>
          </w:rPr>
          <w:delText>contract.</w:delText>
        </w:r>
        <w:r w:rsidDel="008034F0">
          <w:rPr>
            <w:color w:val="221F1F"/>
            <w:spacing w:val="-4"/>
          </w:rPr>
          <w:delText xml:space="preserve"> </w:delText>
        </w:r>
        <w:r w:rsidDel="008034F0">
          <w:rPr>
            <w:color w:val="221F1F"/>
          </w:rPr>
          <w:delText>The</w:delText>
        </w:r>
        <w:r w:rsidDel="008034F0">
          <w:rPr>
            <w:color w:val="221F1F"/>
            <w:spacing w:val="-5"/>
          </w:rPr>
          <w:delText xml:space="preserve"> </w:delText>
        </w:r>
        <w:r w:rsidDel="008034F0">
          <w:rPr>
            <w:color w:val="221F1F"/>
          </w:rPr>
          <w:delText>use</w:delText>
        </w:r>
        <w:r w:rsidDel="008034F0">
          <w:rPr>
            <w:color w:val="221F1F"/>
            <w:spacing w:val="-4"/>
          </w:rPr>
          <w:delText xml:space="preserve"> </w:delText>
        </w:r>
        <w:r w:rsidDel="008034F0">
          <w:rPr>
            <w:color w:val="221F1F"/>
          </w:rPr>
          <w:delText>of</w:delText>
        </w:r>
        <w:r w:rsidDel="008034F0">
          <w:rPr>
            <w:color w:val="221F1F"/>
            <w:spacing w:val="-5"/>
          </w:rPr>
          <w:delText xml:space="preserve"> </w:delText>
        </w:r>
        <w:r w:rsidDel="008034F0">
          <w:rPr>
            <w:color w:val="221F1F"/>
          </w:rPr>
          <w:delText>the</w:delText>
        </w:r>
        <w:r w:rsidDel="008034F0">
          <w:rPr>
            <w:color w:val="221F1F"/>
            <w:spacing w:val="-5"/>
          </w:rPr>
          <w:delText xml:space="preserve"> </w:delText>
        </w:r>
        <w:r w:rsidDel="008034F0">
          <w:rPr>
            <w:color w:val="221F1F"/>
          </w:rPr>
          <w:delText>Contractor's</w:delText>
        </w:r>
        <w:r w:rsidDel="008034F0">
          <w:rPr>
            <w:color w:val="221F1F"/>
            <w:spacing w:val="-5"/>
          </w:rPr>
          <w:delText xml:space="preserve"> </w:delText>
        </w:r>
        <w:r w:rsidDel="008034F0">
          <w:rPr>
            <w:color w:val="221F1F"/>
          </w:rPr>
          <w:delText>EVMS</w:delText>
        </w:r>
        <w:r w:rsidDel="008034F0">
          <w:rPr>
            <w:color w:val="221F1F"/>
            <w:spacing w:val="-7"/>
          </w:rPr>
          <w:delText xml:space="preserve"> </w:delText>
        </w:r>
        <w:r w:rsidDel="008034F0">
          <w:rPr>
            <w:color w:val="221F1F"/>
          </w:rPr>
          <w:delText>for</w:delText>
        </w:r>
        <w:r w:rsidDel="008034F0">
          <w:rPr>
            <w:color w:val="221F1F"/>
            <w:spacing w:val="-4"/>
          </w:rPr>
          <w:delText xml:space="preserve"> </w:delText>
        </w:r>
        <w:r w:rsidDel="008034F0">
          <w:rPr>
            <w:color w:val="221F1F"/>
          </w:rPr>
          <w:delText>this</w:delText>
        </w:r>
        <w:r w:rsidDel="008034F0">
          <w:rPr>
            <w:color w:val="221F1F"/>
            <w:spacing w:val="-6"/>
          </w:rPr>
          <w:delText xml:space="preserve"> </w:delText>
        </w:r>
        <w:r w:rsidDel="008034F0">
          <w:rPr>
            <w:color w:val="221F1F"/>
          </w:rPr>
          <w:delText>contract</w:delText>
        </w:r>
        <w:r w:rsidDel="008034F0">
          <w:rPr>
            <w:color w:val="221F1F"/>
            <w:spacing w:val="-7"/>
          </w:rPr>
          <w:delText xml:space="preserve"> </w:delText>
        </w:r>
        <w:r w:rsidDel="008034F0">
          <w:rPr>
            <w:color w:val="221F1F"/>
          </w:rPr>
          <w:delText>does</w:delText>
        </w:r>
        <w:r w:rsidDel="008034F0">
          <w:rPr>
            <w:color w:val="221F1F"/>
            <w:spacing w:val="-5"/>
          </w:rPr>
          <w:delText xml:space="preserve"> </w:delText>
        </w:r>
        <w:r w:rsidDel="008034F0">
          <w:rPr>
            <w:color w:val="221F1F"/>
          </w:rPr>
          <w:delText>not</w:delText>
        </w:r>
        <w:r w:rsidDel="008034F0">
          <w:rPr>
            <w:color w:val="221F1F"/>
            <w:spacing w:val="-5"/>
          </w:rPr>
          <w:delText xml:space="preserve"> </w:delText>
        </w:r>
        <w:r w:rsidDel="008034F0">
          <w:rPr>
            <w:color w:val="221F1F"/>
          </w:rPr>
          <w:delText>imply</w:delText>
        </w:r>
        <w:r w:rsidDel="008034F0">
          <w:rPr>
            <w:color w:val="221F1F"/>
            <w:spacing w:val="-4"/>
          </w:rPr>
          <w:delText xml:space="preserve"> </w:delText>
        </w:r>
        <w:r w:rsidDel="008034F0">
          <w:rPr>
            <w:color w:val="221F1F"/>
          </w:rPr>
          <w:delText>a</w:delText>
        </w:r>
        <w:r w:rsidDel="008034F0">
          <w:rPr>
            <w:color w:val="221F1F"/>
            <w:spacing w:val="-5"/>
          </w:rPr>
          <w:delText xml:space="preserve"> </w:delText>
        </w:r>
        <w:r w:rsidDel="008034F0">
          <w:rPr>
            <w:color w:val="221F1F"/>
          </w:rPr>
          <w:delText>Government determination of the Contractor's compliance with the EVMS guidelines in ANSI/EIA-748 for</w:delText>
        </w:r>
      </w:del>
    </w:p>
    <w:p w14:paraId="3D4694EB" w14:textId="30484D59" w:rsidR="00016C31" w:rsidDel="008034F0" w:rsidRDefault="00632607">
      <w:pPr>
        <w:pStyle w:val="BodyText"/>
        <w:spacing w:before="1"/>
        <w:ind w:left="219" w:right="999"/>
        <w:rPr>
          <w:del w:id="1182" w:author="Chandler Wilson" w:date="2023-05-25T10:38:00Z"/>
        </w:rPr>
      </w:pPr>
      <w:del w:id="1183" w:author="Chandler Wilson" w:date="2023-05-25T10:38:00Z">
        <w:r w:rsidDel="008034F0">
          <w:rPr>
            <w:color w:val="221F1F"/>
          </w:rPr>
          <w:delText>application</w:delText>
        </w:r>
        <w:r w:rsidDel="008034F0">
          <w:rPr>
            <w:color w:val="221F1F"/>
            <w:spacing w:val="-3"/>
          </w:rPr>
          <w:delText xml:space="preserve"> </w:delText>
        </w:r>
        <w:r w:rsidDel="008034F0">
          <w:rPr>
            <w:color w:val="221F1F"/>
          </w:rPr>
          <w:delText>to</w:delText>
        </w:r>
        <w:r w:rsidDel="008034F0">
          <w:rPr>
            <w:color w:val="221F1F"/>
            <w:spacing w:val="-4"/>
          </w:rPr>
          <w:delText xml:space="preserve"> </w:delText>
        </w:r>
        <w:r w:rsidDel="008034F0">
          <w:rPr>
            <w:color w:val="221F1F"/>
          </w:rPr>
          <w:delText>future</w:delText>
        </w:r>
        <w:r w:rsidDel="008034F0">
          <w:rPr>
            <w:color w:val="221F1F"/>
            <w:spacing w:val="-4"/>
          </w:rPr>
          <w:delText xml:space="preserve"> </w:delText>
        </w:r>
        <w:r w:rsidDel="008034F0">
          <w:rPr>
            <w:color w:val="221F1F"/>
          </w:rPr>
          <w:delText>contracts.</w:delText>
        </w:r>
        <w:r w:rsidDel="008034F0">
          <w:rPr>
            <w:color w:val="221F1F"/>
            <w:spacing w:val="-9"/>
          </w:rPr>
          <w:delText xml:space="preserve"> </w:delText>
        </w:r>
        <w:r w:rsidDel="008034F0">
          <w:rPr>
            <w:color w:val="221F1F"/>
          </w:rPr>
          <w:delText>The</w:delText>
        </w:r>
        <w:r w:rsidDel="008034F0">
          <w:rPr>
            <w:color w:val="221F1F"/>
            <w:spacing w:val="-4"/>
          </w:rPr>
          <w:delText xml:space="preserve"> </w:delText>
        </w:r>
        <w:r w:rsidDel="008034F0">
          <w:rPr>
            <w:color w:val="221F1F"/>
          </w:rPr>
          <w:delText>Government</w:delText>
        </w:r>
        <w:r w:rsidDel="008034F0">
          <w:rPr>
            <w:color w:val="221F1F"/>
            <w:spacing w:val="-7"/>
          </w:rPr>
          <w:delText xml:space="preserve"> </w:delText>
        </w:r>
        <w:r w:rsidDel="008034F0">
          <w:rPr>
            <w:color w:val="221F1F"/>
          </w:rPr>
          <w:delText>will</w:delText>
        </w:r>
        <w:r w:rsidDel="008034F0">
          <w:rPr>
            <w:color w:val="221F1F"/>
            <w:spacing w:val="-6"/>
          </w:rPr>
          <w:delText xml:space="preserve"> </w:delText>
        </w:r>
        <w:r w:rsidDel="008034F0">
          <w:rPr>
            <w:color w:val="221F1F"/>
          </w:rPr>
          <w:delText>allow</w:delText>
        </w:r>
        <w:r w:rsidDel="008034F0">
          <w:rPr>
            <w:color w:val="221F1F"/>
            <w:spacing w:val="-7"/>
          </w:rPr>
          <w:delText xml:space="preserve"> </w:delText>
        </w:r>
        <w:r w:rsidDel="008034F0">
          <w:rPr>
            <w:color w:val="221F1F"/>
          </w:rPr>
          <w:delText>the</w:delText>
        </w:r>
        <w:r w:rsidDel="008034F0">
          <w:rPr>
            <w:color w:val="221F1F"/>
            <w:spacing w:val="-5"/>
          </w:rPr>
          <w:delText xml:space="preserve"> </w:delText>
        </w:r>
        <w:r w:rsidDel="008034F0">
          <w:rPr>
            <w:color w:val="221F1F"/>
          </w:rPr>
          <w:delText>use</w:delText>
        </w:r>
        <w:r w:rsidDel="008034F0">
          <w:rPr>
            <w:color w:val="221F1F"/>
            <w:spacing w:val="-5"/>
          </w:rPr>
          <w:delText xml:space="preserve"> </w:delText>
        </w:r>
        <w:r w:rsidDel="008034F0">
          <w:rPr>
            <w:color w:val="221F1F"/>
          </w:rPr>
          <w:delText>of</w:delText>
        </w:r>
        <w:r w:rsidDel="008034F0">
          <w:rPr>
            <w:color w:val="221F1F"/>
            <w:spacing w:val="-5"/>
          </w:rPr>
          <w:delText xml:space="preserve"> </w:delText>
        </w:r>
        <w:r w:rsidDel="008034F0">
          <w:rPr>
            <w:color w:val="221F1F"/>
          </w:rPr>
          <w:delText>a</w:delText>
        </w:r>
        <w:r w:rsidDel="008034F0">
          <w:rPr>
            <w:color w:val="221F1F"/>
            <w:spacing w:val="-5"/>
          </w:rPr>
          <w:delText xml:space="preserve"> </w:delText>
        </w:r>
        <w:r w:rsidDel="008034F0">
          <w:rPr>
            <w:color w:val="221F1F"/>
          </w:rPr>
          <w:delText>Contractor's</w:delText>
        </w:r>
        <w:r w:rsidDel="008034F0">
          <w:rPr>
            <w:color w:val="221F1F"/>
            <w:spacing w:val="-5"/>
          </w:rPr>
          <w:delText xml:space="preserve"> </w:delText>
        </w:r>
        <w:r w:rsidDel="008034F0">
          <w:rPr>
            <w:color w:val="221F1F"/>
          </w:rPr>
          <w:delText>EVMS</w:delText>
        </w:r>
        <w:r w:rsidDel="008034F0">
          <w:rPr>
            <w:color w:val="221F1F"/>
            <w:spacing w:val="-3"/>
          </w:rPr>
          <w:delText xml:space="preserve"> </w:delText>
        </w:r>
        <w:r w:rsidDel="008034F0">
          <w:rPr>
            <w:color w:val="221F1F"/>
          </w:rPr>
          <w:delText>that</w:delText>
        </w:r>
        <w:r w:rsidDel="008034F0">
          <w:rPr>
            <w:color w:val="221F1F"/>
            <w:spacing w:val="-5"/>
          </w:rPr>
          <w:delText xml:space="preserve"> </w:delText>
        </w:r>
        <w:r w:rsidDel="008034F0">
          <w:rPr>
            <w:color w:val="221F1F"/>
          </w:rPr>
          <w:delText>has</w:delText>
        </w:r>
        <w:r w:rsidDel="008034F0">
          <w:rPr>
            <w:color w:val="221F1F"/>
            <w:spacing w:val="-6"/>
          </w:rPr>
          <w:delText xml:space="preserve"> </w:delText>
        </w:r>
        <w:r w:rsidDel="008034F0">
          <w:rPr>
            <w:color w:val="221F1F"/>
          </w:rPr>
          <w:delText>been</w:delText>
        </w:r>
        <w:r w:rsidDel="008034F0">
          <w:rPr>
            <w:color w:val="221F1F"/>
            <w:spacing w:val="-3"/>
          </w:rPr>
          <w:delText xml:space="preserve"> </w:delText>
        </w:r>
        <w:r w:rsidDel="008034F0">
          <w:rPr>
            <w:color w:val="221F1F"/>
          </w:rPr>
          <w:delText>formally reviewed and determined by the CFA to be in compliance with the EVMS guidelines in ANSI/EIA-748.</w:delText>
        </w:r>
      </w:del>
    </w:p>
    <w:p w14:paraId="57CBD582" w14:textId="60CC2280" w:rsidR="00016C31" w:rsidDel="008034F0" w:rsidRDefault="00016C31">
      <w:pPr>
        <w:pStyle w:val="BodyText"/>
        <w:spacing w:before="10"/>
        <w:rPr>
          <w:del w:id="1184" w:author="Chandler Wilson" w:date="2023-05-25T10:38:00Z"/>
          <w:sz w:val="19"/>
        </w:rPr>
      </w:pPr>
    </w:p>
    <w:p w14:paraId="41CAC9C6" w14:textId="01A0BD67" w:rsidR="00016C31" w:rsidDel="008034F0" w:rsidRDefault="00632607">
      <w:pPr>
        <w:pStyle w:val="ListParagraph"/>
        <w:numPr>
          <w:ilvl w:val="0"/>
          <w:numId w:val="11"/>
        </w:numPr>
        <w:tabs>
          <w:tab w:val="left" w:pos="712"/>
        </w:tabs>
        <w:ind w:left="440" w:right="833" w:firstLine="0"/>
        <w:rPr>
          <w:del w:id="1185" w:author="Chandler Wilson" w:date="2023-05-25T10:38:00Z"/>
          <w:sz w:val="20"/>
        </w:rPr>
      </w:pPr>
      <w:del w:id="1186" w:author="Chandler Wilson" w:date="2023-05-25T10:38:00Z">
        <w:r w:rsidDel="008034F0">
          <w:rPr>
            <w:color w:val="221F1F"/>
            <w:sz w:val="20"/>
          </w:rPr>
          <w:delText>The Contractor shall submit notification of any proposed substantive changes to the EVMS procedures and the impact</w:delText>
        </w:r>
        <w:r w:rsidDel="008034F0">
          <w:rPr>
            <w:color w:val="221F1F"/>
            <w:spacing w:val="-4"/>
            <w:sz w:val="20"/>
          </w:rPr>
          <w:delText xml:space="preserve"> </w:delText>
        </w:r>
        <w:r w:rsidDel="008034F0">
          <w:rPr>
            <w:color w:val="221F1F"/>
            <w:sz w:val="20"/>
          </w:rPr>
          <w:delText>of</w:delText>
        </w:r>
        <w:r w:rsidDel="008034F0">
          <w:rPr>
            <w:color w:val="221F1F"/>
            <w:spacing w:val="-4"/>
            <w:sz w:val="20"/>
          </w:rPr>
          <w:delText xml:space="preserve"> </w:delText>
        </w:r>
        <w:r w:rsidDel="008034F0">
          <w:rPr>
            <w:color w:val="221F1F"/>
            <w:sz w:val="20"/>
          </w:rPr>
          <w:delText>those</w:delText>
        </w:r>
        <w:r w:rsidDel="008034F0">
          <w:rPr>
            <w:color w:val="221F1F"/>
            <w:spacing w:val="-4"/>
            <w:sz w:val="20"/>
          </w:rPr>
          <w:delText xml:space="preserve"> </w:delText>
        </w:r>
        <w:r w:rsidDel="008034F0">
          <w:rPr>
            <w:color w:val="221F1F"/>
            <w:sz w:val="20"/>
          </w:rPr>
          <w:delText>changes</w:delText>
        </w:r>
        <w:r w:rsidDel="008034F0">
          <w:rPr>
            <w:color w:val="221F1F"/>
            <w:spacing w:val="-4"/>
            <w:sz w:val="20"/>
          </w:rPr>
          <w:delText xml:space="preserve"> </w:delText>
        </w:r>
        <w:r w:rsidDel="008034F0">
          <w:rPr>
            <w:color w:val="221F1F"/>
            <w:sz w:val="20"/>
          </w:rPr>
          <w:delText>to</w:delText>
        </w:r>
        <w:r w:rsidDel="008034F0">
          <w:rPr>
            <w:color w:val="221F1F"/>
            <w:spacing w:val="-3"/>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CFA.</w:delText>
        </w:r>
        <w:r w:rsidDel="008034F0">
          <w:rPr>
            <w:color w:val="221F1F"/>
            <w:spacing w:val="-4"/>
            <w:sz w:val="20"/>
          </w:rPr>
          <w:delText xml:space="preserve"> </w:delText>
        </w:r>
        <w:r w:rsidDel="008034F0">
          <w:rPr>
            <w:color w:val="221F1F"/>
            <w:sz w:val="20"/>
          </w:rPr>
          <w:delText>If</w:delText>
        </w:r>
        <w:r w:rsidDel="008034F0">
          <w:rPr>
            <w:color w:val="221F1F"/>
            <w:spacing w:val="-4"/>
            <w:sz w:val="20"/>
          </w:rPr>
          <w:delText xml:space="preserve"> </w:delText>
        </w:r>
        <w:r w:rsidDel="008034F0">
          <w:rPr>
            <w:color w:val="221F1F"/>
            <w:sz w:val="20"/>
          </w:rPr>
          <w:delText>this</w:delText>
        </w:r>
        <w:r w:rsidDel="008034F0">
          <w:rPr>
            <w:color w:val="221F1F"/>
            <w:spacing w:val="-5"/>
            <w:sz w:val="20"/>
          </w:rPr>
          <w:delText xml:space="preserve"> </w:delText>
        </w:r>
        <w:r w:rsidDel="008034F0">
          <w:rPr>
            <w:color w:val="221F1F"/>
            <w:sz w:val="20"/>
          </w:rPr>
          <w:delText>contract</w:delText>
        </w:r>
        <w:r w:rsidDel="008034F0">
          <w:rPr>
            <w:color w:val="221F1F"/>
            <w:spacing w:val="-4"/>
            <w:sz w:val="20"/>
          </w:rPr>
          <w:delText xml:space="preserve"> </w:delText>
        </w:r>
        <w:r w:rsidDel="008034F0">
          <w:rPr>
            <w:color w:val="221F1F"/>
            <w:sz w:val="20"/>
          </w:rPr>
          <w:delText>has</w:delText>
        </w:r>
        <w:r w:rsidDel="008034F0">
          <w:rPr>
            <w:color w:val="221F1F"/>
            <w:spacing w:val="-7"/>
            <w:sz w:val="20"/>
          </w:rPr>
          <w:delText xml:space="preserve"> </w:delText>
        </w:r>
        <w:r w:rsidDel="008034F0">
          <w:rPr>
            <w:color w:val="221F1F"/>
            <w:sz w:val="20"/>
          </w:rPr>
          <w:delText>a</w:delText>
        </w:r>
        <w:r w:rsidDel="008034F0">
          <w:rPr>
            <w:color w:val="221F1F"/>
            <w:spacing w:val="-4"/>
            <w:sz w:val="20"/>
          </w:rPr>
          <w:delText xml:space="preserve"> </w:delText>
        </w:r>
        <w:r w:rsidDel="008034F0">
          <w:rPr>
            <w:color w:val="221F1F"/>
            <w:sz w:val="20"/>
          </w:rPr>
          <w:delText>value</w:delText>
        </w:r>
        <w:r w:rsidDel="008034F0">
          <w:rPr>
            <w:color w:val="221F1F"/>
            <w:spacing w:val="-4"/>
            <w:sz w:val="20"/>
          </w:rPr>
          <w:delText xml:space="preserve"> </w:delText>
        </w:r>
        <w:r w:rsidDel="008034F0">
          <w:rPr>
            <w:color w:val="221F1F"/>
            <w:sz w:val="20"/>
          </w:rPr>
          <w:delText>of</w:delText>
        </w:r>
        <w:r w:rsidDel="008034F0">
          <w:rPr>
            <w:color w:val="221F1F"/>
            <w:spacing w:val="-3"/>
            <w:sz w:val="20"/>
          </w:rPr>
          <w:delText xml:space="preserve"> </w:delText>
        </w:r>
        <w:r w:rsidDel="008034F0">
          <w:rPr>
            <w:color w:val="221F1F"/>
            <w:sz w:val="20"/>
          </w:rPr>
          <w:delText>$50</w:delText>
        </w:r>
        <w:r w:rsidDel="008034F0">
          <w:rPr>
            <w:color w:val="221F1F"/>
            <w:spacing w:val="-3"/>
            <w:sz w:val="20"/>
          </w:rPr>
          <w:delText xml:space="preserve"> </w:delText>
        </w:r>
        <w:r w:rsidDel="008034F0">
          <w:rPr>
            <w:color w:val="221F1F"/>
            <w:sz w:val="20"/>
          </w:rPr>
          <w:delText>million</w:delText>
        </w:r>
        <w:r w:rsidDel="008034F0">
          <w:rPr>
            <w:color w:val="221F1F"/>
            <w:spacing w:val="-3"/>
            <w:sz w:val="20"/>
          </w:rPr>
          <w:delText xml:space="preserve"> </w:delText>
        </w:r>
        <w:r w:rsidDel="008034F0">
          <w:rPr>
            <w:color w:val="221F1F"/>
            <w:sz w:val="20"/>
          </w:rPr>
          <w:delText>or</w:delText>
        </w:r>
        <w:r w:rsidDel="008034F0">
          <w:rPr>
            <w:color w:val="221F1F"/>
            <w:spacing w:val="-4"/>
            <w:sz w:val="20"/>
          </w:rPr>
          <w:delText xml:space="preserve"> </w:delText>
        </w:r>
        <w:r w:rsidDel="008034F0">
          <w:rPr>
            <w:color w:val="221F1F"/>
            <w:sz w:val="20"/>
          </w:rPr>
          <w:delText>more,</w:delText>
        </w:r>
        <w:r w:rsidDel="008034F0">
          <w:rPr>
            <w:color w:val="221F1F"/>
            <w:spacing w:val="-3"/>
            <w:sz w:val="20"/>
          </w:rPr>
          <w:delText xml:space="preserve"> </w:delText>
        </w:r>
        <w:r w:rsidDel="008034F0">
          <w:rPr>
            <w:color w:val="221F1F"/>
            <w:sz w:val="20"/>
          </w:rPr>
          <w:delText>unless</w:delText>
        </w:r>
        <w:r w:rsidDel="008034F0">
          <w:rPr>
            <w:color w:val="221F1F"/>
            <w:spacing w:val="-5"/>
            <w:sz w:val="20"/>
          </w:rPr>
          <w:delText xml:space="preserve"> </w:delText>
        </w:r>
        <w:r w:rsidDel="008034F0">
          <w:rPr>
            <w:color w:val="221F1F"/>
            <w:sz w:val="20"/>
          </w:rPr>
          <w:delText>a</w:delText>
        </w:r>
        <w:r w:rsidDel="008034F0">
          <w:rPr>
            <w:color w:val="221F1F"/>
            <w:spacing w:val="-4"/>
            <w:sz w:val="20"/>
          </w:rPr>
          <w:delText xml:space="preserve"> </w:delText>
        </w:r>
        <w:r w:rsidDel="008034F0">
          <w:rPr>
            <w:color w:val="221F1F"/>
            <w:sz w:val="20"/>
          </w:rPr>
          <w:delText>waiver</w:delText>
        </w:r>
        <w:r w:rsidDel="008034F0">
          <w:rPr>
            <w:color w:val="221F1F"/>
            <w:spacing w:val="-2"/>
            <w:sz w:val="20"/>
          </w:rPr>
          <w:delText xml:space="preserve"> </w:delText>
        </w:r>
        <w:r w:rsidDel="008034F0">
          <w:rPr>
            <w:color w:val="221F1F"/>
            <w:sz w:val="20"/>
          </w:rPr>
          <w:delText>is</w:delText>
        </w:r>
        <w:r w:rsidDel="008034F0">
          <w:rPr>
            <w:color w:val="221F1F"/>
            <w:spacing w:val="-5"/>
            <w:sz w:val="20"/>
          </w:rPr>
          <w:delText xml:space="preserve"> </w:delText>
        </w:r>
        <w:r w:rsidDel="008034F0">
          <w:rPr>
            <w:color w:val="221F1F"/>
            <w:sz w:val="20"/>
          </w:rPr>
          <w:delText>granted</w:delText>
        </w:r>
        <w:r w:rsidDel="008034F0">
          <w:rPr>
            <w:color w:val="221F1F"/>
            <w:spacing w:val="-2"/>
            <w:sz w:val="20"/>
          </w:rPr>
          <w:delText xml:space="preserve"> </w:delText>
        </w:r>
        <w:r w:rsidDel="008034F0">
          <w:rPr>
            <w:color w:val="221F1F"/>
            <w:sz w:val="20"/>
          </w:rPr>
          <w:delText>by the CFA, any EVMS</w:delText>
        </w:r>
        <w:r w:rsidDel="008034F0">
          <w:rPr>
            <w:color w:val="221F1F"/>
            <w:spacing w:val="-1"/>
            <w:sz w:val="20"/>
          </w:rPr>
          <w:delText xml:space="preserve"> </w:delText>
        </w:r>
        <w:r w:rsidDel="008034F0">
          <w:rPr>
            <w:color w:val="221F1F"/>
            <w:sz w:val="20"/>
          </w:rPr>
          <w:delText>changes</w:delText>
        </w:r>
        <w:r w:rsidDel="008034F0">
          <w:rPr>
            <w:color w:val="221F1F"/>
            <w:spacing w:val="-3"/>
            <w:sz w:val="20"/>
          </w:rPr>
          <w:delText xml:space="preserve"> </w:delText>
        </w:r>
        <w:r w:rsidDel="008034F0">
          <w:rPr>
            <w:color w:val="221F1F"/>
            <w:sz w:val="20"/>
          </w:rPr>
          <w:delText>proposed by the Contractor</w:delText>
        </w:r>
        <w:r w:rsidDel="008034F0">
          <w:rPr>
            <w:color w:val="221F1F"/>
            <w:spacing w:val="-2"/>
            <w:sz w:val="20"/>
          </w:rPr>
          <w:delText xml:space="preserve"> </w:delText>
        </w:r>
        <w:r w:rsidDel="008034F0">
          <w:rPr>
            <w:color w:val="221F1F"/>
            <w:sz w:val="20"/>
          </w:rPr>
          <w:delText>require approval of the</w:delText>
        </w:r>
        <w:r w:rsidDel="008034F0">
          <w:rPr>
            <w:color w:val="221F1F"/>
            <w:spacing w:val="-2"/>
            <w:sz w:val="20"/>
          </w:rPr>
          <w:delText xml:space="preserve"> </w:delText>
        </w:r>
        <w:r w:rsidDel="008034F0">
          <w:rPr>
            <w:color w:val="221F1F"/>
            <w:sz w:val="20"/>
          </w:rPr>
          <w:delText>CFA</w:delText>
        </w:r>
        <w:r w:rsidDel="008034F0">
          <w:rPr>
            <w:color w:val="221F1F"/>
            <w:spacing w:val="-1"/>
            <w:sz w:val="20"/>
          </w:rPr>
          <w:delText xml:space="preserve"> </w:delText>
        </w:r>
        <w:r w:rsidDel="008034F0">
          <w:rPr>
            <w:color w:val="221F1F"/>
            <w:sz w:val="20"/>
          </w:rPr>
          <w:delText>prior to implementation. The CFA will advise the Contractor of the acceptability of such changes as soon as practicable (generally within 30 calendar days) after receipt of the Contractor's notice of proposed changes. If the CFA waives the advance approval requirements,</w:delText>
        </w:r>
        <w:r w:rsidDel="008034F0">
          <w:rPr>
            <w:color w:val="221F1F"/>
            <w:spacing w:val="-4"/>
            <w:sz w:val="20"/>
          </w:rPr>
          <w:delText xml:space="preserve"> </w:delText>
        </w:r>
        <w:r w:rsidDel="008034F0">
          <w:rPr>
            <w:color w:val="221F1F"/>
            <w:sz w:val="20"/>
          </w:rPr>
          <w:delText>the</w:delText>
        </w:r>
        <w:r w:rsidDel="008034F0">
          <w:rPr>
            <w:color w:val="221F1F"/>
            <w:spacing w:val="-2"/>
            <w:sz w:val="20"/>
          </w:rPr>
          <w:delText xml:space="preserve"> </w:delText>
        </w:r>
        <w:r w:rsidDel="008034F0">
          <w:rPr>
            <w:color w:val="221F1F"/>
            <w:sz w:val="20"/>
          </w:rPr>
          <w:delText>Contractor</w:delText>
        </w:r>
        <w:r w:rsidDel="008034F0">
          <w:rPr>
            <w:color w:val="221F1F"/>
            <w:spacing w:val="-4"/>
            <w:sz w:val="20"/>
          </w:rPr>
          <w:delText xml:space="preserve"> </w:delText>
        </w:r>
        <w:r w:rsidDel="008034F0">
          <w:rPr>
            <w:color w:val="221F1F"/>
            <w:sz w:val="20"/>
          </w:rPr>
          <w:delText>shall</w:delText>
        </w:r>
        <w:r w:rsidDel="008034F0">
          <w:rPr>
            <w:color w:val="221F1F"/>
            <w:spacing w:val="-5"/>
            <w:sz w:val="20"/>
          </w:rPr>
          <w:delText xml:space="preserve"> </w:delText>
        </w:r>
        <w:r w:rsidDel="008034F0">
          <w:rPr>
            <w:color w:val="221F1F"/>
            <w:sz w:val="20"/>
          </w:rPr>
          <w:delText>disclose</w:delText>
        </w:r>
        <w:r w:rsidDel="008034F0">
          <w:rPr>
            <w:color w:val="221F1F"/>
            <w:spacing w:val="-5"/>
            <w:sz w:val="20"/>
          </w:rPr>
          <w:delText xml:space="preserve"> </w:delText>
        </w:r>
        <w:r w:rsidDel="008034F0">
          <w:rPr>
            <w:color w:val="221F1F"/>
            <w:sz w:val="20"/>
          </w:rPr>
          <w:delText>EVMS</w:delText>
        </w:r>
        <w:r w:rsidDel="008034F0">
          <w:rPr>
            <w:color w:val="221F1F"/>
            <w:spacing w:val="-5"/>
            <w:sz w:val="20"/>
          </w:rPr>
          <w:delText xml:space="preserve"> </w:delText>
        </w:r>
        <w:r w:rsidDel="008034F0">
          <w:rPr>
            <w:color w:val="221F1F"/>
            <w:sz w:val="20"/>
          </w:rPr>
          <w:delText>changes</w:delText>
        </w:r>
        <w:r w:rsidDel="008034F0">
          <w:rPr>
            <w:color w:val="221F1F"/>
            <w:spacing w:val="-5"/>
            <w:sz w:val="20"/>
          </w:rPr>
          <w:delText xml:space="preserve"> </w:delText>
        </w:r>
        <w:r w:rsidDel="008034F0">
          <w:rPr>
            <w:color w:val="221F1F"/>
            <w:sz w:val="20"/>
          </w:rPr>
          <w:delText>to</w:delText>
        </w:r>
        <w:r w:rsidDel="008034F0">
          <w:rPr>
            <w:color w:val="221F1F"/>
            <w:spacing w:val="-4"/>
            <w:sz w:val="20"/>
          </w:rPr>
          <w:delText xml:space="preserve"> </w:delText>
        </w:r>
        <w:r w:rsidDel="008034F0">
          <w:rPr>
            <w:color w:val="221F1F"/>
            <w:sz w:val="20"/>
          </w:rPr>
          <w:delText>the</w:delText>
        </w:r>
        <w:r w:rsidDel="008034F0">
          <w:rPr>
            <w:color w:val="221F1F"/>
            <w:spacing w:val="-4"/>
            <w:sz w:val="20"/>
          </w:rPr>
          <w:delText xml:space="preserve"> </w:delText>
        </w:r>
        <w:r w:rsidDel="008034F0">
          <w:rPr>
            <w:color w:val="221F1F"/>
            <w:sz w:val="20"/>
          </w:rPr>
          <w:delText>CFA</w:delText>
        </w:r>
        <w:r w:rsidDel="008034F0">
          <w:rPr>
            <w:color w:val="221F1F"/>
            <w:spacing w:val="-3"/>
            <w:sz w:val="20"/>
          </w:rPr>
          <w:delText xml:space="preserve"> </w:delText>
        </w:r>
        <w:r w:rsidDel="008034F0">
          <w:rPr>
            <w:color w:val="221F1F"/>
            <w:sz w:val="20"/>
          </w:rPr>
          <w:delText>at</w:delText>
        </w:r>
        <w:r w:rsidDel="008034F0">
          <w:rPr>
            <w:color w:val="221F1F"/>
            <w:spacing w:val="-3"/>
            <w:sz w:val="20"/>
          </w:rPr>
          <w:delText xml:space="preserve"> </w:delText>
        </w:r>
        <w:r w:rsidDel="008034F0">
          <w:rPr>
            <w:color w:val="221F1F"/>
            <w:sz w:val="20"/>
          </w:rPr>
          <w:delText>least</w:delText>
        </w:r>
        <w:r w:rsidDel="008034F0">
          <w:rPr>
            <w:color w:val="221F1F"/>
            <w:spacing w:val="-3"/>
            <w:sz w:val="20"/>
          </w:rPr>
          <w:delText xml:space="preserve"> </w:delText>
        </w:r>
        <w:r w:rsidDel="008034F0">
          <w:rPr>
            <w:color w:val="221F1F"/>
            <w:sz w:val="20"/>
          </w:rPr>
          <w:delText>14</w:delText>
        </w:r>
        <w:r w:rsidDel="008034F0">
          <w:rPr>
            <w:color w:val="221F1F"/>
            <w:spacing w:val="-4"/>
            <w:sz w:val="20"/>
          </w:rPr>
          <w:delText xml:space="preserve"> </w:delText>
        </w:r>
        <w:r w:rsidDel="008034F0">
          <w:rPr>
            <w:color w:val="221F1F"/>
            <w:sz w:val="20"/>
          </w:rPr>
          <w:delText>calendar</w:delText>
        </w:r>
        <w:r w:rsidDel="008034F0">
          <w:rPr>
            <w:color w:val="221F1F"/>
            <w:spacing w:val="-4"/>
            <w:sz w:val="20"/>
          </w:rPr>
          <w:delText xml:space="preserve"> </w:delText>
        </w:r>
        <w:r w:rsidDel="008034F0">
          <w:rPr>
            <w:color w:val="221F1F"/>
            <w:sz w:val="20"/>
          </w:rPr>
          <w:delText>days</w:delText>
        </w:r>
        <w:r w:rsidDel="008034F0">
          <w:rPr>
            <w:color w:val="221F1F"/>
            <w:spacing w:val="-8"/>
            <w:sz w:val="20"/>
          </w:rPr>
          <w:delText xml:space="preserve"> </w:delText>
        </w:r>
        <w:r w:rsidDel="008034F0">
          <w:rPr>
            <w:color w:val="221F1F"/>
            <w:sz w:val="20"/>
          </w:rPr>
          <w:delText>prior</w:delText>
        </w:r>
        <w:r w:rsidDel="008034F0">
          <w:rPr>
            <w:color w:val="221F1F"/>
            <w:spacing w:val="-3"/>
            <w:sz w:val="20"/>
          </w:rPr>
          <w:delText xml:space="preserve"> </w:delText>
        </w:r>
        <w:r w:rsidDel="008034F0">
          <w:rPr>
            <w:color w:val="221F1F"/>
            <w:sz w:val="20"/>
          </w:rPr>
          <w:delText>to</w:delText>
        </w:r>
        <w:r w:rsidDel="008034F0">
          <w:rPr>
            <w:color w:val="221F1F"/>
            <w:spacing w:val="-4"/>
            <w:sz w:val="20"/>
          </w:rPr>
          <w:delText xml:space="preserve"> </w:delText>
        </w:r>
        <w:r w:rsidDel="008034F0">
          <w:rPr>
            <w:color w:val="221F1F"/>
            <w:sz w:val="20"/>
          </w:rPr>
          <w:delText>the</w:delText>
        </w:r>
        <w:r w:rsidDel="008034F0">
          <w:rPr>
            <w:color w:val="221F1F"/>
            <w:spacing w:val="-2"/>
            <w:sz w:val="20"/>
          </w:rPr>
          <w:delText xml:space="preserve"> </w:delText>
        </w:r>
        <w:r w:rsidDel="008034F0">
          <w:rPr>
            <w:color w:val="221F1F"/>
            <w:sz w:val="20"/>
          </w:rPr>
          <w:delText>effective date of implementation.</w:delText>
        </w:r>
      </w:del>
    </w:p>
    <w:p w14:paraId="1BAB79D6" w14:textId="2E570F7B" w:rsidR="00016C31" w:rsidDel="008034F0" w:rsidRDefault="00632607">
      <w:pPr>
        <w:pStyle w:val="ListParagraph"/>
        <w:numPr>
          <w:ilvl w:val="0"/>
          <w:numId w:val="11"/>
        </w:numPr>
        <w:tabs>
          <w:tab w:val="left" w:pos="691"/>
        </w:tabs>
        <w:spacing w:before="2"/>
        <w:ind w:left="440" w:right="911" w:firstLine="0"/>
        <w:rPr>
          <w:del w:id="1187" w:author="Chandler Wilson" w:date="2023-05-25T10:38:00Z"/>
          <w:sz w:val="20"/>
        </w:rPr>
      </w:pPr>
      <w:del w:id="1188" w:author="Chandler Wilson" w:date="2023-05-25T10:38:00Z">
        <w:r w:rsidDel="008034F0">
          <w:rPr>
            <w:color w:val="221F1F"/>
            <w:sz w:val="20"/>
          </w:rPr>
          <w:delText>The</w:delText>
        </w:r>
        <w:r w:rsidDel="008034F0">
          <w:rPr>
            <w:color w:val="221F1F"/>
            <w:spacing w:val="-5"/>
            <w:sz w:val="20"/>
          </w:rPr>
          <w:delText xml:space="preserve"> </w:delText>
        </w:r>
        <w:r w:rsidDel="008034F0">
          <w:rPr>
            <w:color w:val="221F1F"/>
            <w:sz w:val="20"/>
          </w:rPr>
          <w:delText>Government</w:delText>
        </w:r>
        <w:r w:rsidDel="008034F0">
          <w:rPr>
            <w:color w:val="221F1F"/>
            <w:spacing w:val="-5"/>
            <w:sz w:val="20"/>
          </w:rPr>
          <w:delText xml:space="preserve"> </w:delText>
        </w:r>
        <w:r w:rsidDel="008034F0">
          <w:rPr>
            <w:color w:val="221F1F"/>
            <w:sz w:val="20"/>
          </w:rPr>
          <w:delText>will</w:delText>
        </w:r>
        <w:r w:rsidDel="008034F0">
          <w:rPr>
            <w:color w:val="221F1F"/>
            <w:spacing w:val="-6"/>
            <w:sz w:val="20"/>
          </w:rPr>
          <w:delText xml:space="preserve"> </w:delText>
        </w:r>
        <w:r w:rsidDel="008034F0">
          <w:rPr>
            <w:color w:val="221F1F"/>
            <w:sz w:val="20"/>
          </w:rPr>
          <w:delText>schedule</w:delText>
        </w:r>
        <w:r w:rsidDel="008034F0">
          <w:rPr>
            <w:color w:val="221F1F"/>
            <w:spacing w:val="-4"/>
            <w:sz w:val="20"/>
          </w:rPr>
          <w:delText xml:space="preserve"> </w:delText>
        </w:r>
        <w:r w:rsidDel="008034F0">
          <w:rPr>
            <w:color w:val="221F1F"/>
            <w:sz w:val="20"/>
          </w:rPr>
          <w:delText>integrated</w:delText>
        </w:r>
        <w:r w:rsidDel="008034F0">
          <w:rPr>
            <w:color w:val="221F1F"/>
            <w:spacing w:val="-5"/>
            <w:sz w:val="20"/>
          </w:rPr>
          <w:delText xml:space="preserve"> </w:delText>
        </w:r>
        <w:r w:rsidDel="008034F0">
          <w:rPr>
            <w:color w:val="221F1F"/>
            <w:sz w:val="20"/>
          </w:rPr>
          <w:delText>baseline</w:delText>
        </w:r>
        <w:r w:rsidDel="008034F0">
          <w:rPr>
            <w:color w:val="221F1F"/>
            <w:spacing w:val="-5"/>
            <w:sz w:val="20"/>
          </w:rPr>
          <w:delText xml:space="preserve"> </w:delText>
        </w:r>
        <w:r w:rsidDel="008034F0">
          <w:rPr>
            <w:color w:val="221F1F"/>
            <w:sz w:val="20"/>
          </w:rPr>
          <w:delText>reviews</w:delText>
        </w:r>
        <w:r w:rsidDel="008034F0">
          <w:rPr>
            <w:color w:val="221F1F"/>
            <w:spacing w:val="-5"/>
            <w:sz w:val="20"/>
          </w:rPr>
          <w:delText xml:space="preserve"> </w:delText>
        </w:r>
        <w:r w:rsidDel="008034F0">
          <w:rPr>
            <w:color w:val="221F1F"/>
            <w:sz w:val="20"/>
          </w:rPr>
          <w:delText>as</w:delText>
        </w:r>
        <w:r w:rsidDel="008034F0">
          <w:rPr>
            <w:color w:val="221F1F"/>
            <w:spacing w:val="-6"/>
            <w:sz w:val="20"/>
          </w:rPr>
          <w:delText xml:space="preserve"> </w:delText>
        </w:r>
        <w:r w:rsidDel="008034F0">
          <w:rPr>
            <w:color w:val="221F1F"/>
            <w:sz w:val="20"/>
          </w:rPr>
          <w:delText>early</w:delText>
        </w:r>
        <w:r w:rsidDel="008034F0">
          <w:rPr>
            <w:color w:val="221F1F"/>
            <w:spacing w:val="-4"/>
            <w:sz w:val="20"/>
          </w:rPr>
          <w:delText xml:space="preserve"> </w:delText>
        </w:r>
        <w:r w:rsidDel="008034F0">
          <w:rPr>
            <w:color w:val="221F1F"/>
            <w:sz w:val="20"/>
          </w:rPr>
          <w:delText>as</w:delText>
        </w:r>
        <w:r w:rsidDel="008034F0">
          <w:rPr>
            <w:color w:val="221F1F"/>
            <w:spacing w:val="-6"/>
            <w:sz w:val="20"/>
          </w:rPr>
          <w:delText xml:space="preserve"> </w:delText>
        </w:r>
        <w:r w:rsidDel="008034F0">
          <w:rPr>
            <w:color w:val="221F1F"/>
            <w:sz w:val="20"/>
          </w:rPr>
          <w:delText>practicable,</w:delText>
        </w:r>
        <w:r w:rsidDel="008034F0">
          <w:rPr>
            <w:color w:val="221F1F"/>
            <w:spacing w:val="-4"/>
            <w:sz w:val="20"/>
          </w:rPr>
          <w:delText xml:space="preserve"> </w:delText>
        </w:r>
        <w:r w:rsidDel="008034F0">
          <w:rPr>
            <w:color w:val="221F1F"/>
            <w:sz w:val="20"/>
          </w:rPr>
          <w:delText>and</w:delText>
        </w:r>
        <w:r w:rsidDel="008034F0">
          <w:rPr>
            <w:color w:val="221F1F"/>
            <w:spacing w:val="-4"/>
            <w:sz w:val="20"/>
          </w:rPr>
          <w:delText xml:space="preserve"> </w:delText>
        </w:r>
        <w:r w:rsidDel="008034F0">
          <w:rPr>
            <w:color w:val="221F1F"/>
            <w:sz w:val="20"/>
          </w:rPr>
          <w:delText>the</w:delText>
        </w:r>
        <w:r w:rsidDel="008034F0">
          <w:rPr>
            <w:color w:val="221F1F"/>
            <w:spacing w:val="-7"/>
            <w:sz w:val="20"/>
          </w:rPr>
          <w:delText xml:space="preserve"> </w:delText>
        </w:r>
        <w:r w:rsidDel="008034F0">
          <w:rPr>
            <w:color w:val="221F1F"/>
            <w:sz w:val="20"/>
          </w:rPr>
          <w:delText>review</w:delText>
        </w:r>
        <w:r w:rsidDel="008034F0">
          <w:rPr>
            <w:color w:val="221F1F"/>
            <w:spacing w:val="-4"/>
            <w:sz w:val="20"/>
          </w:rPr>
          <w:delText xml:space="preserve"> </w:delText>
        </w:r>
        <w:r w:rsidDel="008034F0">
          <w:rPr>
            <w:color w:val="221F1F"/>
            <w:sz w:val="20"/>
          </w:rPr>
          <w:delText>process</w:delText>
        </w:r>
        <w:r w:rsidDel="008034F0">
          <w:rPr>
            <w:color w:val="221F1F"/>
            <w:spacing w:val="-5"/>
            <w:sz w:val="20"/>
          </w:rPr>
          <w:delText xml:space="preserve"> </w:delText>
        </w:r>
        <w:r w:rsidDel="008034F0">
          <w:rPr>
            <w:color w:val="221F1F"/>
            <w:sz w:val="20"/>
          </w:rPr>
          <w:delText>will</w:delText>
        </w:r>
        <w:r w:rsidDel="008034F0">
          <w:rPr>
            <w:color w:val="221F1F"/>
            <w:spacing w:val="-6"/>
            <w:sz w:val="20"/>
          </w:rPr>
          <w:delText xml:space="preserve"> </w:delText>
        </w:r>
        <w:r w:rsidDel="008034F0">
          <w:rPr>
            <w:color w:val="221F1F"/>
            <w:sz w:val="20"/>
          </w:rPr>
          <w:delText>be conducted not later than 180 calendar days after--</w:delText>
        </w:r>
      </w:del>
    </w:p>
    <w:p w14:paraId="1C6DD678" w14:textId="5CF99C33" w:rsidR="00016C31" w:rsidDel="008034F0" w:rsidRDefault="00016C31">
      <w:pPr>
        <w:pStyle w:val="BodyText"/>
        <w:spacing w:before="10"/>
        <w:rPr>
          <w:del w:id="1189" w:author="Chandler Wilson" w:date="2023-05-25T10:38:00Z"/>
          <w:sz w:val="19"/>
        </w:rPr>
      </w:pPr>
    </w:p>
    <w:p w14:paraId="3CC97743" w14:textId="73CC88B9" w:rsidR="00016C31" w:rsidDel="008034F0" w:rsidRDefault="00632607">
      <w:pPr>
        <w:pStyle w:val="ListParagraph"/>
        <w:numPr>
          <w:ilvl w:val="1"/>
          <w:numId w:val="11"/>
        </w:numPr>
        <w:tabs>
          <w:tab w:val="left" w:pos="724"/>
        </w:tabs>
        <w:ind w:left="723" w:hanging="286"/>
        <w:rPr>
          <w:del w:id="1190" w:author="Chandler Wilson" w:date="2023-05-25T10:38:00Z"/>
          <w:sz w:val="20"/>
        </w:rPr>
      </w:pPr>
      <w:del w:id="1191" w:author="Chandler Wilson" w:date="2023-05-25T10:38:00Z">
        <w:r w:rsidDel="008034F0">
          <w:rPr>
            <w:color w:val="221F1F"/>
            <w:sz w:val="20"/>
          </w:rPr>
          <w:delText>Contract</w:delText>
        </w:r>
        <w:r w:rsidDel="008034F0">
          <w:rPr>
            <w:color w:val="221F1F"/>
            <w:spacing w:val="-8"/>
            <w:sz w:val="20"/>
          </w:rPr>
          <w:delText xml:space="preserve"> </w:delText>
        </w:r>
        <w:r w:rsidDel="008034F0">
          <w:rPr>
            <w:color w:val="221F1F"/>
            <w:spacing w:val="-2"/>
            <w:sz w:val="20"/>
          </w:rPr>
          <w:delText>award;</w:delText>
        </w:r>
      </w:del>
    </w:p>
    <w:p w14:paraId="17F10BA0" w14:textId="08A62310" w:rsidR="00016C31" w:rsidDel="008034F0" w:rsidRDefault="00016C31">
      <w:pPr>
        <w:pStyle w:val="BodyText"/>
        <w:spacing w:before="1"/>
        <w:rPr>
          <w:del w:id="1192" w:author="Chandler Wilson" w:date="2023-05-25T10:38:00Z"/>
        </w:rPr>
      </w:pPr>
    </w:p>
    <w:p w14:paraId="1557BB24" w14:textId="2F52E00F" w:rsidR="00016C31" w:rsidDel="008034F0" w:rsidRDefault="00632607">
      <w:pPr>
        <w:pStyle w:val="ListParagraph"/>
        <w:numPr>
          <w:ilvl w:val="1"/>
          <w:numId w:val="11"/>
        </w:numPr>
        <w:tabs>
          <w:tab w:val="left" w:pos="724"/>
        </w:tabs>
        <w:ind w:left="723" w:hanging="286"/>
        <w:rPr>
          <w:del w:id="1193" w:author="Chandler Wilson" w:date="2023-05-25T10:38:00Z"/>
          <w:sz w:val="20"/>
        </w:rPr>
      </w:pPr>
      <w:del w:id="1194" w:author="Chandler Wilson" w:date="2023-05-25T10:38:00Z">
        <w:r w:rsidDel="008034F0">
          <w:rPr>
            <w:color w:val="221F1F"/>
            <w:sz w:val="20"/>
          </w:rPr>
          <w:delText>The</w:delText>
        </w:r>
        <w:r w:rsidDel="008034F0">
          <w:rPr>
            <w:color w:val="221F1F"/>
            <w:spacing w:val="-11"/>
            <w:sz w:val="20"/>
          </w:rPr>
          <w:delText xml:space="preserve"> </w:delText>
        </w:r>
        <w:r w:rsidDel="008034F0">
          <w:rPr>
            <w:color w:val="221F1F"/>
            <w:sz w:val="20"/>
          </w:rPr>
          <w:delText>exercise</w:delText>
        </w:r>
        <w:r w:rsidDel="008034F0">
          <w:rPr>
            <w:color w:val="221F1F"/>
            <w:spacing w:val="-11"/>
            <w:sz w:val="20"/>
          </w:rPr>
          <w:delText xml:space="preserve"> </w:delText>
        </w:r>
        <w:r w:rsidDel="008034F0">
          <w:rPr>
            <w:color w:val="221F1F"/>
            <w:sz w:val="20"/>
          </w:rPr>
          <w:delText>of</w:delText>
        </w:r>
        <w:r w:rsidDel="008034F0">
          <w:rPr>
            <w:color w:val="221F1F"/>
            <w:spacing w:val="-11"/>
            <w:sz w:val="20"/>
          </w:rPr>
          <w:delText xml:space="preserve"> </w:delText>
        </w:r>
        <w:r w:rsidDel="008034F0">
          <w:rPr>
            <w:color w:val="221F1F"/>
            <w:sz w:val="20"/>
          </w:rPr>
          <w:delText>significant</w:delText>
        </w:r>
        <w:r w:rsidDel="008034F0">
          <w:rPr>
            <w:color w:val="221F1F"/>
            <w:spacing w:val="-11"/>
            <w:sz w:val="20"/>
          </w:rPr>
          <w:delText xml:space="preserve"> </w:delText>
        </w:r>
        <w:r w:rsidDel="008034F0">
          <w:rPr>
            <w:color w:val="221F1F"/>
            <w:sz w:val="20"/>
          </w:rPr>
          <w:delText>contract</w:delText>
        </w:r>
        <w:r w:rsidDel="008034F0">
          <w:rPr>
            <w:color w:val="221F1F"/>
            <w:spacing w:val="-11"/>
            <w:sz w:val="20"/>
          </w:rPr>
          <w:delText xml:space="preserve"> </w:delText>
        </w:r>
        <w:r w:rsidDel="008034F0">
          <w:rPr>
            <w:color w:val="221F1F"/>
            <w:sz w:val="20"/>
          </w:rPr>
          <w:delText>options;</w:delText>
        </w:r>
        <w:r w:rsidDel="008034F0">
          <w:rPr>
            <w:color w:val="221F1F"/>
            <w:spacing w:val="-11"/>
            <w:sz w:val="20"/>
          </w:rPr>
          <w:delText xml:space="preserve"> </w:delText>
        </w:r>
        <w:r w:rsidDel="008034F0">
          <w:rPr>
            <w:color w:val="221F1F"/>
            <w:spacing w:val="-5"/>
            <w:sz w:val="20"/>
          </w:rPr>
          <w:delText>and</w:delText>
        </w:r>
      </w:del>
    </w:p>
    <w:p w14:paraId="61B30887" w14:textId="196A7CEC" w:rsidR="00016C31" w:rsidDel="008034F0" w:rsidRDefault="00016C31">
      <w:pPr>
        <w:pStyle w:val="BodyText"/>
        <w:rPr>
          <w:del w:id="1195" w:author="Chandler Wilson" w:date="2023-05-25T10:38:00Z"/>
        </w:rPr>
      </w:pPr>
    </w:p>
    <w:p w14:paraId="2C5B0294" w14:textId="52066716" w:rsidR="00016C31" w:rsidDel="008034F0" w:rsidRDefault="00900DE8">
      <w:pPr>
        <w:pStyle w:val="ListParagraph"/>
        <w:numPr>
          <w:ilvl w:val="1"/>
          <w:numId w:val="11"/>
        </w:numPr>
        <w:tabs>
          <w:tab w:val="left" w:pos="724"/>
        </w:tabs>
        <w:spacing w:before="1"/>
        <w:ind w:left="723" w:hanging="286"/>
        <w:rPr>
          <w:del w:id="1196" w:author="Chandler Wilson" w:date="2023-05-25T10:38:00Z"/>
          <w:sz w:val="20"/>
        </w:rPr>
      </w:pPr>
      <w:del w:id="1197" w:author="Chandler Wilson" w:date="2023-05-25T10:38:00Z">
        <w:r>
          <w:pict w14:anchorId="0F173249">
            <v:rect id="docshape96" o:spid="_x0000_s1032" style="position:absolute;left:0;text-align:left;margin-left:59.5pt;margin-top:22.25pt;width:515pt;height:1.45pt;z-index:-18470400;mso-position-horizontal-relative:page" fillcolor="#0e233d" stroked="f">
              <w10:wrap anchorx="page"/>
            </v:rect>
          </w:pict>
        </w:r>
        <w:r w:rsidR="00632607" w:rsidDel="008034F0">
          <w:rPr>
            <w:color w:val="221F1F"/>
            <w:sz w:val="20"/>
          </w:rPr>
          <w:delText>The</w:delText>
        </w:r>
        <w:r w:rsidR="00632607" w:rsidDel="008034F0">
          <w:rPr>
            <w:color w:val="221F1F"/>
            <w:spacing w:val="-6"/>
            <w:sz w:val="20"/>
          </w:rPr>
          <w:delText xml:space="preserve"> </w:delText>
        </w:r>
        <w:r w:rsidR="00632607" w:rsidDel="008034F0">
          <w:rPr>
            <w:color w:val="221F1F"/>
            <w:sz w:val="20"/>
          </w:rPr>
          <w:delText>incorporation</w:delText>
        </w:r>
        <w:r w:rsidR="00632607" w:rsidDel="008034F0">
          <w:rPr>
            <w:color w:val="221F1F"/>
            <w:spacing w:val="-6"/>
            <w:sz w:val="20"/>
          </w:rPr>
          <w:delText xml:space="preserve"> </w:delText>
        </w:r>
        <w:r w:rsidR="00632607" w:rsidDel="008034F0">
          <w:rPr>
            <w:color w:val="221F1F"/>
            <w:sz w:val="20"/>
          </w:rPr>
          <w:delText>of</w:delText>
        </w:r>
        <w:r w:rsidR="00632607" w:rsidDel="008034F0">
          <w:rPr>
            <w:color w:val="221F1F"/>
            <w:spacing w:val="-8"/>
            <w:sz w:val="20"/>
          </w:rPr>
          <w:delText xml:space="preserve"> </w:delText>
        </w:r>
        <w:r w:rsidR="00632607" w:rsidDel="008034F0">
          <w:rPr>
            <w:color w:val="221F1F"/>
            <w:sz w:val="20"/>
          </w:rPr>
          <w:delText>major</w:delText>
        </w:r>
        <w:r w:rsidR="00632607" w:rsidDel="008034F0">
          <w:rPr>
            <w:color w:val="221F1F"/>
            <w:spacing w:val="-5"/>
            <w:sz w:val="20"/>
          </w:rPr>
          <w:delText xml:space="preserve"> </w:delText>
        </w:r>
        <w:r w:rsidR="00632607" w:rsidDel="008034F0">
          <w:rPr>
            <w:color w:val="221F1F"/>
            <w:spacing w:val="-2"/>
            <w:sz w:val="20"/>
          </w:rPr>
          <w:delText>modifications.</w:delText>
        </w:r>
      </w:del>
    </w:p>
    <w:p w14:paraId="3A7EB1F2" w14:textId="5AAD8A89" w:rsidR="00016C31" w:rsidDel="008034F0" w:rsidRDefault="00016C31">
      <w:pPr>
        <w:rPr>
          <w:del w:id="1198" w:author="Chandler Wilson" w:date="2023-05-25T10:38:00Z"/>
          <w:sz w:val="20"/>
        </w:rPr>
        <w:sectPr w:rsidR="00016C31" w:rsidDel="008034F0">
          <w:pgSz w:w="12240" w:h="15840"/>
          <w:pgMar w:top="1600" w:right="640" w:bottom="1060" w:left="1000" w:header="0" w:footer="801" w:gutter="0"/>
          <w:cols w:space="720"/>
        </w:sectPr>
      </w:pPr>
    </w:p>
    <w:p w14:paraId="297D6403" w14:textId="73035566" w:rsidR="00016C31" w:rsidDel="008034F0" w:rsidRDefault="00632607">
      <w:pPr>
        <w:pStyle w:val="BodyText"/>
        <w:spacing w:before="69"/>
        <w:ind w:left="219" w:right="999"/>
        <w:rPr>
          <w:del w:id="1199" w:author="Chandler Wilson" w:date="2023-05-25T10:38:00Z"/>
        </w:rPr>
      </w:pPr>
      <w:del w:id="1200" w:author="Chandler Wilson" w:date="2023-05-25T10:38:00Z">
        <w:r w:rsidDel="008034F0">
          <w:rPr>
            <w:color w:val="221F1F"/>
          </w:rPr>
          <w:lastRenderedPageBreak/>
          <w:delText>During</w:delText>
        </w:r>
        <w:r w:rsidDel="008034F0">
          <w:rPr>
            <w:color w:val="221F1F"/>
            <w:spacing w:val="-4"/>
          </w:rPr>
          <w:delText xml:space="preserve"> </w:delText>
        </w:r>
        <w:r w:rsidDel="008034F0">
          <w:rPr>
            <w:color w:val="221F1F"/>
          </w:rPr>
          <w:delText>such</w:delText>
        </w:r>
        <w:r w:rsidDel="008034F0">
          <w:rPr>
            <w:color w:val="221F1F"/>
            <w:spacing w:val="-5"/>
          </w:rPr>
          <w:delText xml:space="preserve"> </w:delText>
        </w:r>
        <w:r w:rsidDel="008034F0">
          <w:rPr>
            <w:color w:val="221F1F"/>
          </w:rPr>
          <w:delText>reviews,</w:delText>
        </w:r>
        <w:r w:rsidDel="008034F0">
          <w:rPr>
            <w:color w:val="221F1F"/>
            <w:spacing w:val="-6"/>
          </w:rPr>
          <w:delText xml:space="preserve"> </w:delText>
        </w:r>
        <w:r w:rsidDel="008034F0">
          <w:rPr>
            <w:color w:val="221F1F"/>
          </w:rPr>
          <w:delText>the</w:delText>
        </w:r>
        <w:r w:rsidDel="008034F0">
          <w:rPr>
            <w:color w:val="221F1F"/>
            <w:spacing w:val="-6"/>
          </w:rPr>
          <w:delText xml:space="preserve"> </w:delText>
        </w:r>
        <w:r w:rsidDel="008034F0">
          <w:rPr>
            <w:color w:val="221F1F"/>
          </w:rPr>
          <w:delText>Government</w:delText>
        </w:r>
        <w:r w:rsidDel="008034F0">
          <w:rPr>
            <w:color w:val="221F1F"/>
            <w:spacing w:val="-5"/>
          </w:rPr>
          <w:delText xml:space="preserve"> </w:delText>
        </w:r>
        <w:r w:rsidDel="008034F0">
          <w:rPr>
            <w:color w:val="221F1F"/>
          </w:rPr>
          <w:delText>and</w:delText>
        </w:r>
        <w:r w:rsidDel="008034F0">
          <w:rPr>
            <w:color w:val="221F1F"/>
            <w:spacing w:val="-5"/>
          </w:rPr>
          <w:delText xml:space="preserve"> </w:delText>
        </w:r>
        <w:r w:rsidDel="008034F0">
          <w:rPr>
            <w:color w:val="221F1F"/>
          </w:rPr>
          <w:delText>the</w:delText>
        </w:r>
        <w:r w:rsidDel="008034F0">
          <w:rPr>
            <w:color w:val="221F1F"/>
            <w:spacing w:val="-6"/>
          </w:rPr>
          <w:delText xml:space="preserve"> </w:delText>
        </w:r>
        <w:r w:rsidDel="008034F0">
          <w:rPr>
            <w:color w:val="221F1F"/>
          </w:rPr>
          <w:delText>Contractor</w:delText>
        </w:r>
        <w:r w:rsidDel="008034F0">
          <w:rPr>
            <w:color w:val="221F1F"/>
            <w:spacing w:val="-5"/>
          </w:rPr>
          <w:delText xml:space="preserve"> </w:delText>
        </w:r>
        <w:r w:rsidDel="008034F0">
          <w:rPr>
            <w:color w:val="221F1F"/>
          </w:rPr>
          <w:delText>will</w:delText>
        </w:r>
        <w:r w:rsidDel="008034F0">
          <w:rPr>
            <w:color w:val="221F1F"/>
            <w:spacing w:val="-7"/>
          </w:rPr>
          <w:delText xml:space="preserve"> </w:delText>
        </w:r>
        <w:r w:rsidDel="008034F0">
          <w:rPr>
            <w:color w:val="221F1F"/>
          </w:rPr>
          <w:delText>jointly</w:delText>
        </w:r>
        <w:r w:rsidDel="008034F0">
          <w:rPr>
            <w:color w:val="221F1F"/>
            <w:spacing w:val="-5"/>
          </w:rPr>
          <w:delText xml:space="preserve"> </w:delText>
        </w:r>
        <w:r w:rsidDel="008034F0">
          <w:rPr>
            <w:color w:val="221F1F"/>
          </w:rPr>
          <w:delText>assess</w:delText>
        </w:r>
        <w:r w:rsidDel="008034F0">
          <w:rPr>
            <w:color w:val="221F1F"/>
            <w:spacing w:val="-8"/>
          </w:rPr>
          <w:delText xml:space="preserve"> </w:delText>
        </w:r>
        <w:r w:rsidDel="008034F0">
          <w:rPr>
            <w:color w:val="221F1F"/>
          </w:rPr>
          <w:delText>the</w:delText>
        </w:r>
        <w:r w:rsidDel="008034F0">
          <w:rPr>
            <w:color w:val="221F1F"/>
            <w:spacing w:val="-3"/>
          </w:rPr>
          <w:delText xml:space="preserve"> </w:delText>
        </w:r>
        <w:r w:rsidDel="008034F0">
          <w:rPr>
            <w:color w:val="221F1F"/>
          </w:rPr>
          <w:delText>Contractor's</w:delText>
        </w:r>
        <w:r w:rsidDel="008034F0">
          <w:rPr>
            <w:color w:val="221F1F"/>
            <w:spacing w:val="-6"/>
          </w:rPr>
          <w:delText xml:space="preserve"> </w:delText>
        </w:r>
        <w:r w:rsidDel="008034F0">
          <w:rPr>
            <w:color w:val="221F1F"/>
          </w:rPr>
          <w:delText>baseline</w:delText>
        </w:r>
        <w:r w:rsidDel="008034F0">
          <w:rPr>
            <w:color w:val="221F1F"/>
            <w:spacing w:val="-5"/>
          </w:rPr>
          <w:delText xml:space="preserve"> </w:delText>
        </w:r>
        <w:r w:rsidDel="008034F0">
          <w:rPr>
            <w:color w:val="221F1F"/>
          </w:rPr>
          <w:delText>to</w:delText>
        </w:r>
        <w:r w:rsidDel="008034F0">
          <w:rPr>
            <w:color w:val="221F1F"/>
            <w:spacing w:val="-5"/>
          </w:rPr>
          <w:delText xml:space="preserve"> </w:delText>
        </w:r>
        <w:r w:rsidDel="008034F0">
          <w:rPr>
            <w:color w:val="221F1F"/>
          </w:rPr>
          <w:delText>be</w:delText>
        </w:r>
        <w:r w:rsidDel="008034F0">
          <w:rPr>
            <w:color w:val="221F1F"/>
            <w:spacing w:val="-8"/>
          </w:rPr>
          <w:delText xml:space="preserve"> </w:delText>
        </w:r>
        <w:r w:rsidDel="008034F0">
          <w:rPr>
            <w:color w:val="221F1F"/>
          </w:rPr>
          <w:delText>used</w:delText>
        </w:r>
        <w:r w:rsidDel="008034F0">
          <w:rPr>
            <w:color w:val="221F1F"/>
            <w:spacing w:val="-5"/>
          </w:rPr>
          <w:delText xml:space="preserve"> </w:delText>
        </w:r>
        <w:r w:rsidDel="008034F0">
          <w:rPr>
            <w:color w:val="221F1F"/>
          </w:rPr>
          <w:delText>for performance measurement to ensure complete coverage of the statement of work, logical scheduling of the work activities, adequate resourcing, and identification of inherent risks.</w:delText>
        </w:r>
      </w:del>
    </w:p>
    <w:p w14:paraId="4A728B6D" w14:textId="61F03259" w:rsidR="00016C31" w:rsidDel="008034F0" w:rsidRDefault="00016C31">
      <w:pPr>
        <w:pStyle w:val="BodyText"/>
        <w:spacing w:before="1"/>
        <w:rPr>
          <w:del w:id="1201" w:author="Chandler Wilson" w:date="2023-05-25T10:38:00Z"/>
        </w:rPr>
      </w:pPr>
    </w:p>
    <w:p w14:paraId="275BA140" w14:textId="7CE9020E" w:rsidR="00016C31" w:rsidDel="008034F0" w:rsidRDefault="00632607">
      <w:pPr>
        <w:pStyle w:val="ListParagraph"/>
        <w:numPr>
          <w:ilvl w:val="0"/>
          <w:numId w:val="11"/>
        </w:numPr>
        <w:tabs>
          <w:tab w:val="left" w:pos="724"/>
        </w:tabs>
        <w:ind w:left="440" w:right="869" w:firstLine="0"/>
        <w:rPr>
          <w:del w:id="1202" w:author="Chandler Wilson" w:date="2023-05-25T10:38:00Z"/>
          <w:sz w:val="20"/>
        </w:rPr>
      </w:pPr>
      <w:del w:id="1203" w:author="Chandler Wilson" w:date="2023-05-25T10:38:00Z">
        <w:r w:rsidDel="008034F0">
          <w:rPr>
            <w:color w:val="221F1F"/>
            <w:sz w:val="20"/>
          </w:rPr>
          <w:delText>The</w:delText>
        </w:r>
        <w:r w:rsidDel="008034F0">
          <w:rPr>
            <w:color w:val="221F1F"/>
            <w:spacing w:val="-5"/>
            <w:sz w:val="20"/>
          </w:rPr>
          <w:delText xml:space="preserve"> </w:delText>
        </w:r>
        <w:r w:rsidDel="008034F0">
          <w:rPr>
            <w:color w:val="221F1F"/>
            <w:sz w:val="20"/>
          </w:rPr>
          <w:delText>Contractor</w:delText>
        </w:r>
        <w:r w:rsidDel="008034F0">
          <w:rPr>
            <w:color w:val="221F1F"/>
            <w:spacing w:val="-4"/>
            <w:sz w:val="20"/>
          </w:rPr>
          <w:delText xml:space="preserve"> </w:delText>
        </w:r>
        <w:r w:rsidDel="008034F0">
          <w:rPr>
            <w:color w:val="221F1F"/>
            <w:sz w:val="20"/>
          </w:rPr>
          <w:delText>shall</w:delText>
        </w:r>
        <w:r w:rsidDel="008034F0">
          <w:rPr>
            <w:color w:val="221F1F"/>
            <w:spacing w:val="-5"/>
            <w:sz w:val="20"/>
          </w:rPr>
          <w:delText xml:space="preserve"> </w:delText>
        </w:r>
        <w:r w:rsidDel="008034F0">
          <w:rPr>
            <w:color w:val="221F1F"/>
            <w:sz w:val="20"/>
          </w:rPr>
          <w:delText>provide</w:delText>
        </w:r>
        <w:r w:rsidDel="008034F0">
          <w:rPr>
            <w:color w:val="221F1F"/>
            <w:spacing w:val="-4"/>
            <w:sz w:val="20"/>
          </w:rPr>
          <w:delText xml:space="preserve"> </w:delText>
        </w:r>
        <w:r w:rsidDel="008034F0">
          <w:rPr>
            <w:color w:val="221F1F"/>
            <w:sz w:val="20"/>
          </w:rPr>
          <w:delText>access</w:delText>
        </w:r>
        <w:r w:rsidDel="008034F0">
          <w:rPr>
            <w:color w:val="221F1F"/>
            <w:spacing w:val="-6"/>
            <w:sz w:val="20"/>
          </w:rPr>
          <w:delText xml:space="preserve"> </w:delText>
        </w:r>
        <w:r w:rsidDel="008034F0">
          <w:rPr>
            <w:color w:val="221F1F"/>
            <w:sz w:val="20"/>
          </w:rPr>
          <w:delText>to</w:delText>
        </w:r>
        <w:r w:rsidDel="008034F0">
          <w:rPr>
            <w:color w:val="221F1F"/>
            <w:spacing w:val="-4"/>
            <w:sz w:val="20"/>
          </w:rPr>
          <w:delText xml:space="preserve"> </w:delText>
        </w:r>
        <w:r w:rsidDel="008034F0">
          <w:rPr>
            <w:color w:val="221F1F"/>
            <w:sz w:val="20"/>
          </w:rPr>
          <w:delText>all</w:delText>
        </w:r>
        <w:r w:rsidDel="008034F0">
          <w:rPr>
            <w:color w:val="221F1F"/>
            <w:spacing w:val="-8"/>
            <w:sz w:val="20"/>
          </w:rPr>
          <w:delText xml:space="preserve"> </w:delText>
        </w:r>
        <w:r w:rsidDel="008034F0">
          <w:rPr>
            <w:color w:val="221F1F"/>
            <w:sz w:val="20"/>
          </w:rPr>
          <w:delText>pertinent</w:delText>
        </w:r>
        <w:r w:rsidDel="008034F0">
          <w:rPr>
            <w:color w:val="221F1F"/>
            <w:spacing w:val="-5"/>
            <w:sz w:val="20"/>
          </w:rPr>
          <w:delText xml:space="preserve"> </w:delText>
        </w:r>
        <w:r w:rsidDel="008034F0">
          <w:rPr>
            <w:color w:val="221F1F"/>
            <w:sz w:val="20"/>
          </w:rPr>
          <w:delText>records</w:delText>
        </w:r>
        <w:r w:rsidDel="008034F0">
          <w:rPr>
            <w:color w:val="221F1F"/>
            <w:spacing w:val="-5"/>
            <w:sz w:val="20"/>
          </w:rPr>
          <w:delText xml:space="preserve"> </w:delText>
        </w:r>
        <w:r w:rsidDel="008034F0">
          <w:rPr>
            <w:color w:val="221F1F"/>
            <w:sz w:val="20"/>
          </w:rPr>
          <w:delText>and</w:delText>
        </w:r>
        <w:r w:rsidDel="008034F0">
          <w:rPr>
            <w:color w:val="221F1F"/>
            <w:spacing w:val="-4"/>
            <w:sz w:val="20"/>
          </w:rPr>
          <w:delText xml:space="preserve"> </w:delText>
        </w:r>
        <w:r w:rsidDel="008034F0">
          <w:rPr>
            <w:color w:val="221F1F"/>
            <w:sz w:val="20"/>
          </w:rPr>
          <w:delText>data</w:delText>
        </w:r>
        <w:r w:rsidDel="008034F0">
          <w:rPr>
            <w:color w:val="221F1F"/>
            <w:spacing w:val="-7"/>
            <w:sz w:val="20"/>
          </w:rPr>
          <w:delText xml:space="preserve"> </w:delText>
        </w:r>
        <w:r w:rsidDel="008034F0">
          <w:rPr>
            <w:color w:val="221F1F"/>
            <w:sz w:val="20"/>
          </w:rPr>
          <w:delText>requested</w:delText>
        </w:r>
        <w:r w:rsidDel="008034F0">
          <w:rPr>
            <w:color w:val="221F1F"/>
            <w:spacing w:val="-4"/>
            <w:sz w:val="20"/>
          </w:rPr>
          <w:delText xml:space="preserve"> </w:delText>
        </w:r>
        <w:r w:rsidDel="008034F0">
          <w:rPr>
            <w:color w:val="221F1F"/>
            <w:sz w:val="20"/>
          </w:rPr>
          <w:delText>by</w:delText>
        </w:r>
        <w:r w:rsidDel="008034F0">
          <w:rPr>
            <w:color w:val="221F1F"/>
            <w:spacing w:val="-7"/>
            <w:sz w:val="20"/>
          </w:rPr>
          <w:delText xml:space="preserve"> </w:delText>
        </w:r>
        <w:r w:rsidDel="008034F0">
          <w:rPr>
            <w:color w:val="221F1F"/>
            <w:sz w:val="20"/>
          </w:rPr>
          <w:delText>the</w:delText>
        </w:r>
        <w:r w:rsidDel="008034F0">
          <w:rPr>
            <w:color w:val="221F1F"/>
            <w:spacing w:val="-5"/>
            <w:sz w:val="20"/>
          </w:rPr>
          <w:delText xml:space="preserve"> </w:delText>
        </w:r>
        <w:r w:rsidDel="008034F0">
          <w:rPr>
            <w:color w:val="221F1F"/>
            <w:sz w:val="20"/>
          </w:rPr>
          <w:delText>Contracting</w:delText>
        </w:r>
        <w:r w:rsidDel="008034F0">
          <w:rPr>
            <w:color w:val="221F1F"/>
            <w:spacing w:val="-3"/>
            <w:sz w:val="20"/>
          </w:rPr>
          <w:delText xml:space="preserve"> </w:delText>
        </w:r>
        <w:r w:rsidDel="008034F0">
          <w:rPr>
            <w:color w:val="221F1F"/>
            <w:sz w:val="20"/>
          </w:rPr>
          <w:delText>Officer</w:delText>
        </w:r>
        <w:r w:rsidDel="008034F0">
          <w:rPr>
            <w:color w:val="221F1F"/>
            <w:spacing w:val="-6"/>
            <w:sz w:val="20"/>
          </w:rPr>
          <w:delText xml:space="preserve"> </w:delText>
        </w:r>
        <w:r w:rsidDel="008034F0">
          <w:rPr>
            <w:color w:val="221F1F"/>
            <w:sz w:val="20"/>
          </w:rPr>
          <w:delText>or</w:delText>
        </w:r>
        <w:r w:rsidDel="008034F0">
          <w:rPr>
            <w:color w:val="221F1F"/>
            <w:spacing w:val="-7"/>
            <w:sz w:val="20"/>
          </w:rPr>
          <w:delText xml:space="preserve"> </w:delText>
        </w:r>
        <w:r w:rsidDel="008034F0">
          <w:rPr>
            <w:color w:val="221F1F"/>
            <w:sz w:val="20"/>
          </w:rPr>
          <w:delText>duly authorized representative as necessary to permit Government surveillance to ensure that the EVMS complies, and continues to comply, with the performance criteria referenced in paragraph (b) of this clause.</w:delText>
        </w:r>
      </w:del>
    </w:p>
    <w:p w14:paraId="0145E720" w14:textId="1200C19C" w:rsidR="00016C31" w:rsidDel="008034F0" w:rsidRDefault="00016C31">
      <w:pPr>
        <w:pStyle w:val="BodyText"/>
        <w:spacing w:before="11"/>
        <w:rPr>
          <w:del w:id="1204" w:author="Chandler Wilson" w:date="2023-05-25T10:38:00Z"/>
          <w:sz w:val="19"/>
        </w:rPr>
      </w:pPr>
    </w:p>
    <w:p w14:paraId="71C0660D" w14:textId="296505EB" w:rsidR="00016C31" w:rsidDel="008034F0" w:rsidRDefault="00632607">
      <w:pPr>
        <w:pStyle w:val="ListParagraph"/>
        <w:numPr>
          <w:ilvl w:val="0"/>
          <w:numId w:val="11"/>
        </w:numPr>
        <w:tabs>
          <w:tab w:val="left" w:pos="724"/>
        </w:tabs>
        <w:ind w:left="440" w:right="941" w:firstLine="0"/>
        <w:rPr>
          <w:del w:id="1205" w:author="Chandler Wilson" w:date="2023-05-25T10:38:00Z"/>
          <w:sz w:val="20"/>
        </w:rPr>
      </w:pPr>
      <w:del w:id="1206" w:author="Chandler Wilson" w:date="2023-05-25T10:38:00Z">
        <w:r w:rsidDel="008034F0">
          <w:rPr>
            <w:color w:val="221F1F"/>
            <w:sz w:val="20"/>
          </w:rPr>
          <w:delText>When indicated by contract performance, the Contractor shall submit a request for approval to initiate an over- target</w:delText>
        </w:r>
        <w:r w:rsidDel="008034F0">
          <w:rPr>
            <w:color w:val="221F1F"/>
            <w:spacing w:val="-5"/>
            <w:sz w:val="20"/>
          </w:rPr>
          <w:delText xml:space="preserve"> </w:delText>
        </w:r>
        <w:r w:rsidDel="008034F0">
          <w:rPr>
            <w:color w:val="221F1F"/>
            <w:sz w:val="20"/>
          </w:rPr>
          <w:delText>baseline</w:delText>
        </w:r>
        <w:r w:rsidDel="008034F0">
          <w:rPr>
            <w:color w:val="221F1F"/>
            <w:spacing w:val="-5"/>
            <w:sz w:val="20"/>
          </w:rPr>
          <w:delText xml:space="preserve"> </w:delText>
        </w:r>
        <w:r w:rsidDel="008034F0">
          <w:rPr>
            <w:color w:val="221F1F"/>
            <w:sz w:val="20"/>
          </w:rPr>
          <w:delText>or</w:delText>
        </w:r>
        <w:r w:rsidDel="008034F0">
          <w:rPr>
            <w:color w:val="221F1F"/>
            <w:spacing w:val="-5"/>
            <w:sz w:val="20"/>
          </w:rPr>
          <w:delText xml:space="preserve"> </w:delText>
        </w:r>
        <w:r w:rsidDel="008034F0">
          <w:rPr>
            <w:color w:val="221F1F"/>
            <w:sz w:val="20"/>
          </w:rPr>
          <w:delText>over-target</w:delText>
        </w:r>
        <w:r w:rsidDel="008034F0">
          <w:rPr>
            <w:color w:val="221F1F"/>
            <w:spacing w:val="-5"/>
            <w:sz w:val="20"/>
          </w:rPr>
          <w:delText xml:space="preserve"> </w:delText>
        </w:r>
        <w:r w:rsidDel="008034F0">
          <w:rPr>
            <w:color w:val="221F1F"/>
            <w:sz w:val="20"/>
          </w:rPr>
          <w:delText>schedule</w:delText>
        </w:r>
        <w:r w:rsidDel="008034F0">
          <w:rPr>
            <w:color w:val="221F1F"/>
            <w:spacing w:val="-4"/>
            <w:sz w:val="20"/>
          </w:rPr>
          <w:delText xml:space="preserve"> </w:delText>
        </w:r>
        <w:r w:rsidDel="008034F0">
          <w:rPr>
            <w:color w:val="221F1F"/>
            <w:sz w:val="20"/>
          </w:rPr>
          <w:delText>to</w:delText>
        </w:r>
        <w:r w:rsidDel="008034F0">
          <w:rPr>
            <w:color w:val="221F1F"/>
            <w:spacing w:val="-7"/>
            <w:sz w:val="20"/>
          </w:rPr>
          <w:delText xml:space="preserve"> </w:delText>
        </w:r>
        <w:r w:rsidDel="008034F0">
          <w:rPr>
            <w:color w:val="221F1F"/>
            <w:sz w:val="20"/>
          </w:rPr>
          <w:delText>the</w:delText>
        </w:r>
        <w:r w:rsidDel="008034F0">
          <w:rPr>
            <w:color w:val="221F1F"/>
            <w:spacing w:val="-5"/>
            <w:sz w:val="20"/>
          </w:rPr>
          <w:delText xml:space="preserve"> </w:delText>
        </w:r>
        <w:r w:rsidDel="008034F0">
          <w:rPr>
            <w:color w:val="221F1F"/>
            <w:sz w:val="20"/>
          </w:rPr>
          <w:delText>Contracting</w:delText>
        </w:r>
        <w:r w:rsidDel="008034F0">
          <w:rPr>
            <w:color w:val="221F1F"/>
            <w:spacing w:val="-6"/>
            <w:sz w:val="20"/>
          </w:rPr>
          <w:delText xml:space="preserve"> </w:delText>
        </w:r>
        <w:r w:rsidDel="008034F0">
          <w:rPr>
            <w:color w:val="221F1F"/>
            <w:sz w:val="20"/>
          </w:rPr>
          <w:delText>Officer.</w:delText>
        </w:r>
        <w:r w:rsidDel="008034F0">
          <w:rPr>
            <w:color w:val="221F1F"/>
            <w:spacing w:val="-4"/>
            <w:sz w:val="20"/>
          </w:rPr>
          <w:delText xml:space="preserve"> </w:delText>
        </w:r>
        <w:r w:rsidDel="008034F0">
          <w:rPr>
            <w:color w:val="221F1F"/>
            <w:sz w:val="20"/>
          </w:rPr>
          <w:delText>The</w:delText>
        </w:r>
        <w:r w:rsidDel="008034F0">
          <w:rPr>
            <w:color w:val="221F1F"/>
            <w:spacing w:val="-7"/>
            <w:sz w:val="20"/>
          </w:rPr>
          <w:delText xml:space="preserve"> </w:delText>
        </w:r>
        <w:r w:rsidDel="008034F0">
          <w:rPr>
            <w:color w:val="221F1F"/>
            <w:sz w:val="20"/>
          </w:rPr>
          <w:delText>request</w:delText>
        </w:r>
        <w:r w:rsidDel="008034F0">
          <w:rPr>
            <w:color w:val="221F1F"/>
            <w:spacing w:val="-5"/>
            <w:sz w:val="20"/>
          </w:rPr>
          <w:delText xml:space="preserve"> </w:delText>
        </w:r>
        <w:r w:rsidDel="008034F0">
          <w:rPr>
            <w:color w:val="221F1F"/>
            <w:sz w:val="20"/>
          </w:rPr>
          <w:delText>shall</w:delText>
        </w:r>
        <w:r w:rsidDel="008034F0">
          <w:rPr>
            <w:color w:val="221F1F"/>
            <w:spacing w:val="-5"/>
            <w:sz w:val="20"/>
          </w:rPr>
          <w:delText xml:space="preserve"> </w:delText>
        </w:r>
        <w:r w:rsidDel="008034F0">
          <w:rPr>
            <w:color w:val="221F1F"/>
            <w:sz w:val="20"/>
          </w:rPr>
          <w:delText>include</w:delText>
        </w:r>
        <w:r w:rsidDel="008034F0">
          <w:rPr>
            <w:color w:val="221F1F"/>
            <w:spacing w:val="-7"/>
            <w:sz w:val="20"/>
          </w:rPr>
          <w:delText xml:space="preserve"> </w:delText>
        </w:r>
        <w:r w:rsidDel="008034F0">
          <w:rPr>
            <w:color w:val="221F1F"/>
            <w:sz w:val="20"/>
          </w:rPr>
          <w:delText>a</w:delText>
        </w:r>
        <w:r w:rsidDel="008034F0">
          <w:rPr>
            <w:color w:val="221F1F"/>
            <w:spacing w:val="-5"/>
            <w:sz w:val="20"/>
          </w:rPr>
          <w:delText xml:space="preserve"> </w:delText>
        </w:r>
        <w:r w:rsidDel="008034F0">
          <w:rPr>
            <w:color w:val="221F1F"/>
            <w:sz w:val="20"/>
          </w:rPr>
          <w:delText>top-level</w:delText>
        </w:r>
        <w:r w:rsidDel="008034F0">
          <w:rPr>
            <w:color w:val="221F1F"/>
            <w:spacing w:val="-4"/>
            <w:sz w:val="20"/>
          </w:rPr>
          <w:delText xml:space="preserve"> </w:delText>
        </w:r>
        <w:r w:rsidDel="008034F0">
          <w:rPr>
            <w:color w:val="221F1F"/>
            <w:sz w:val="20"/>
          </w:rPr>
          <w:delText>projection</w:delText>
        </w:r>
        <w:r w:rsidDel="008034F0">
          <w:rPr>
            <w:color w:val="221F1F"/>
            <w:spacing w:val="-6"/>
            <w:sz w:val="20"/>
          </w:rPr>
          <w:delText xml:space="preserve"> </w:delText>
        </w:r>
        <w:r w:rsidDel="008034F0">
          <w:rPr>
            <w:color w:val="221F1F"/>
            <w:sz w:val="20"/>
          </w:rPr>
          <w:delText>of cost and/or schedule growth, a determination of whether or not performance variances will be retained, and a schedule of implementation for the rebaselining. The Government will acknowledge receipt of the request in a timely manner (generally within 30 calendar days).</w:delText>
        </w:r>
      </w:del>
    </w:p>
    <w:p w14:paraId="7D180019" w14:textId="23A0DE51" w:rsidR="00016C31" w:rsidDel="008034F0" w:rsidRDefault="00016C31">
      <w:pPr>
        <w:pStyle w:val="BodyText"/>
        <w:rPr>
          <w:del w:id="1207" w:author="Chandler Wilson" w:date="2023-05-25T10:38:00Z"/>
        </w:rPr>
      </w:pPr>
    </w:p>
    <w:p w14:paraId="1CC8C2BC" w14:textId="0AC7D778" w:rsidR="00016C31" w:rsidDel="008034F0" w:rsidRDefault="00632607">
      <w:pPr>
        <w:pStyle w:val="ListParagraph"/>
        <w:numPr>
          <w:ilvl w:val="0"/>
          <w:numId w:val="11"/>
        </w:numPr>
        <w:tabs>
          <w:tab w:val="left" w:pos="679"/>
        </w:tabs>
        <w:ind w:left="678" w:hanging="241"/>
        <w:rPr>
          <w:del w:id="1208" w:author="Chandler Wilson" w:date="2023-05-25T10:38:00Z"/>
          <w:sz w:val="20"/>
        </w:rPr>
      </w:pPr>
      <w:del w:id="1209" w:author="Chandler Wilson" w:date="2023-05-25T10:38:00Z">
        <w:r w:rsidDel="008034F0">
          <w:rPr>
            <w:color w:val="221F1F"/>
            <w:sz w:val="20"/>
          </w:rPr>
          <w:delText>Significant</w:delText>
        </w:r>
        <w:r w:rsidDel="008034F0">
          <w:rPr>
            <w:color w:val="221F1F"/>
            <w:spacing w:val="-11"/>
            <w:sz w:val="20"/>
          </w:rPr>
          <w:delText xml:space="preserve"> </w:delText>
        </w:r>
        <w:r w:rsidDel="008034F0">
          <w:rPr>
            <w:color w:val="221F1F"/>
            <w:spacing w:val="-2"/>
            <w:sz w:val="20"/>
          </w:rPr>
          <w:delText>deficiencies.</w:delText>
        </w:r>
      </w:del>
    </w:p>
    <w:p w14:paraId="5CE35F51" w14:textId="2FA1DBC1" w:rsidR="00016C31" w:rsidDel="008034F0" w:rsidRDefault="00016C31">
      <w:pPr>
        <w:pStyle w:val="BodyText"/>
        <w:spacing w:before="1"/>
        <w:rPr>
          <w:del w:id="1210" w:author="Chandler Wilson" w:date="2023-05-25T10:38:00Z"/>
        </w:rPr>
      </w:pPr>
    </w:p>
    <w:p w14:paraId="19CC8909" w14:textId="62BF1B99" w:rsidR="00016C31" w:rsidDel="008034F0" w:rsidRDefault="00632607">
      <w:pPr>
        <w:pStyle w:val="ListParagraph"/>
        <w:numPr>
          <w:ilvl w:val="1"/>
          <w:numId w:val="11"/>
        </w:numPr>
        <w:tabs>
          <w:tab w:val="left" w:pos="724"/>
        </w:tabs>
        <w:spacing w:before="1"/>
        <w:ind w:right="1267" w:hanging="3"/>
        <w:jc w:val="both"/>
        <w:rPr>
          <w:del w:id="1211" w:author="Chandler Wilson" w:date="2023-05-25T10:38:00Z"/>
          <w:sz w:val="20"/>
        </w:rPr>
      </w:pPr>
      <w:del w:id="1212" w:author="Chandler Wilson" w:date="2023-05-25T10:38:00Z">
        <w:r w:rsidDel="008034F0">
          <w:rPr>
            <w:color w:val="221F1F"/>
            <w:sz w:val="20"/>
          </w:rPr>
          <w:delText>The</w:delText>
        </w:r>
        <w:r w:rsidDel="008034F0">
          <w:rPr>
            <w:color w:val="221F1F"/>
            <w:spacing w:val="-7"/>
            <w:sz w:val="20"/>
          </w:rPr>
          <w:delText xml:space="preserve"> </w:delText>
        </w:r>
        <w:r w:rsidDel="008034F0">
          <w:rPr>
            <w:color w:val="221F1F"/>
            <w:sz w:val="20"/>
          </w:rPr>
          <w:delText>Contracting</w:delText>
        </w:r>
        <w:r w:rsidDel="008034F0">
          <w:rPr>
            <w:color w:val="221F1F"/>
            <w:spacing w:val="-6"/>
            <w:sz w:val="20"/>
          </w:rPr>
          <w:delText xml:space="preserve"> </w:delText>
        </w:r>
        <w:r w:rsidDel="008034F0">
          <w:rPr>
            <w:color w:val="221F1F"/>
            <w:sz w:val="20"/>
          </w:rPr>
          <w:delText>Officer</w:delText>
        </w:r>
        <w:r w:rsidDel="008034F0">
          <w:rPr>
            <w:color w:val="221F1F"/>
            <w:spacing w:val="-6"/>
            <w:sz w:val="20"/>
          </w:rPr>
          <w:delText xml:space="preserve"> </w:delText>
        </w:r>
        <w:r w:rsidDel="008034F0">
          <w:rPr>
            <w:color w:val="221F1F"/>
            <w:sz w:val="20"/>
          </w:rPr>
          <w:delText>will</w:delText>
        </w:r>
        <w:r w:rsidDel="008034F0">
          <w:rPr>
            <w:color w:val="221F1F"/>
            <w:spacing w:val="-5"/>
            <w:sz w:val="20"/>
          </w:rPr>
          <w:delText xml:space="preserve"> </w:delText>
        </w:r>
        <w:r w:rsidDel="008034F0">
          <w:rPr>
            <w:color w:val="221F1F"/>
            <w:sz w:val="20"/>
          </w:rPr>
          <w:delText>provide</w:delText>
        </w:r>
        <w:r w:rsidDel="008034F0">
          <w:rPr>
            <w:color w:val="221F1F"/>
            <w:spacing w:val="-7"/>
            <w:sz w:val="20"/>
          </w:rPr>
          <w:delText xml:space="preserve"> </w:delText>
        </w:r>
        <w:r w:rsidDel="008034F0">
          <w:rPr>
            <w:color w:val="221F1F"/>
            <w:sz w:val="20"/>
          </w:rPr>
          <w:delText>an</w:delText>
        </w:r>
        <w:r w:rsidDel="008034F0">
          <w:rPr>
            <w:color w:val="221F1F"/>
            <w:spacing w:val="-4"/>
            <w:sz w:val="20"/>
          </w:rPr>
          <w:delText xml:space="preserve"> </w:delText>
        </w:r>
        <w:r w:rsidDel="008034F0">
          <w:rPr>
            <w:color w:val="221F1F"/>
            <w:sz w:val="20"/>
          </w:rPr>
          <w:delText>initial</w:delText>
        </w:r>
        <w:r w:rsidDel="008034F0">
          <w:rPr>
            <w:color w:val="221F1F"/>
            <w:spacing w:val="-8"/>
            <w:sz w:val="20"/>
          </w:rPr>
          <w:delText xml:space="preserve"> </w:delText>
        </w:r>
        <w:r w:rsidDel="008034F0">
          <w:rPr>
            <w:color w:val="221F1F"/>
            <w:sz w:val="20"/>
          </w:rPr>
          <w:delText>determination</w:delText>
        </w:r>
        <w:r w:rsidDel="008034F0">
          <w:rPr>
            <w:color w:val="221F1F"/>
            <w:spacing w:val="-8"/>
            <w:sz w:val="20"/>
          </w:rPr>
          <w:delText xml:space="preserve"> </w:delText>
        </w:r>
        <w:r w:rsidDel="008034F0">
          <w:rPr>
            <w:color w:val="221F1F"/>
            <w:sz w:val="20"/>
          </w:rPr>
          <w:delText>to</w:delText>
        </w:r>
        <w:r w:rsidDel="008034F0">
          <w:rPr>
            <w:color w:val="221F1F"/>
            <w:spacing w:val="-4"/>
            <w:sz w:val="20"/>
          </w:rPr>
          <w:delText xml:space="preserve"> </w:delText>
        </w:r>
        <w:r w:rsidDel="008034F0">
          <w:rPr>
            <w:color w:val="221F1F"/>
            <w:sz w:val="20"/>
          </w:rPr>
          <w:delText>the</w:delText>
        </w:r>
        <w:r w:rsidDel="008034F0">
          <w:rPr>
            <w:color w:val="221F1F"/>
            <w:spacing w:val="-5"/>
            <w:sz w:val="20"/>
          </w:rPr>
          <w:delText xml:space="preserve"> </w:delText>
        </w:r>
        <w:r w:rsidDel="008034F0">
          <w:rPr>
            <w:color w:val="221F1F"/>
            <w:sz w:val="20"/>
          </w:rPr>
          <w:delText>contractor,</w:delText>
        </w:r>
        <w:r w:rsidDel="008034F0">
          <w:rPr>
            <w:color w:val="221F1F"/>
            <w:spacing w:val="-6"/>
            <w:sz w:val="20"/>
          </w:rPr>
          <w:delText xml:space="preserve"> </w:delText>
        </w:r>
        <w:r w:rsidDel="008034F0">
          <w:rPr>
            <w:color w:val="221F1F"/>
            <w:sz w:val="20"/>
          </w:rPr>
          <w:delText>in</w:delText>
        </w:r>
        <w:r w:rsidDel="008034F0">
          <w:rPr>
            <w:color w:val="221F1F"/>
            <w:spacing w:val="-4"/>
            <w:sz w:val="20"/>
          </w:rPr>
          <w:delText xml:space="preserve"> </w:delText>
        </w:r>
        <w:r w:rsidDel="008034F0">
          <w:rPr>
            <w:color w:val="221F1F"/>
            <w:sz w:val="20"/>
          </w:rPr>
          <w:delText>writing,</w:delText>
        </w:r>
        <w:r w:rsidDel="008034F0">
          <w:rPr>
            <w:color w:val="221F1F"/>
            <w:spacing w:val="-7"/>
            <w:sz w:val="20"/>
          </w:rPr>
          <w:delText xml:space="preserve"> </w:delText>
        </w:r>
        <w:r w:rsidDel="008034F0">
          <w:rPr>
            <w:color w:val="221F1F"/>
            <w:sz w:val="20"/>
          </w:rPr>
          <w:delText>on</w:delText>
        </w:r>
        <w:r w:rsidDel="008034F0">
          <w:rPr>
            <w:color w:val="221F1F"/>
            <w:spacing w:val="-7"/>
            <w:sz w:val="20"/>
          </w:rPr>
          <w:delText xml:space="preserve"> </w:delText>
        </w:r>
        <w:r w:rsidDel="008034F0">
          <w:rPr>
            <w:color w:val="221F1F"/>
            <w:sz w:val="20"/>
          </w:rPr>
          <w:delText>any</w:delText>
        </w:r>
        <w:r w:rsidDel="008034F0">
          <w:rPr>
            <w:color w:val="221F1F"/>
            <w:spacing w:val="-4"/>
            <w:sz w:val="20"/>
          </w:rPr>
          <w:delText xml:space="preserve"> </w:delText>
        </w:r>
        <w:r w:rsidDel="008034F0">
          <w:rPr>
            <w:color w:val="221F1F"/>
            <w:sz w:val="20"/>
          </w:rPr>
          <w:delText>significant deficiencies.</w:delText>
        </w:r>
        <w:r w:rsidDel="008034F0">
          <w:rPr>
            <w:color w:val="221F1F"/>
            <w:spacing w:val="-4"/>
            <w:sz w:val="20"/>
          </w:rPr>
          <w:delText xml:space="preserve"> </w:delText>
        </w:r>
        <w:r w:rsidDel="008034F0">
          <w:rPr>
            <w:color w:val="221F1F"/>
            <w:sz w:val="20"/>
          </w:rPr>
          <w:delText>The</w:delText>
        </w:r>
        <w:r w:rsidDel="008034F0">
          <w:rPr>
            <w:color w:val="221F1F"/>
            <w:spacing w:val="-3"/>
            <w:sz w:val="20"/>
          </w:rPr>
          <w:delText xml:space="preserve"> </w:delText>
        </w:r>
        <w:r w:rsidDel="008034F0">
          <w:rPr>
            <w:color w:val="221F1F"/>
            <w:sz w:val="20"/>
          </w:rPr>
          <w:delText>initial</w:delText>
        </w:r>
        <w:r w:rsidDel="008034F0">
          <w:rPr>
            <w:color w:val="221F1F"/>
            <w:spacing w:val="-6"/>
            <w:sz w:val="20"/>
          </w:rPr>
          <w:delText xml:space="preserve"> </w:delText>
        </w:r>
        <w:r w:rsidDel="008034F0">
          <w:rPr>
            <w:color w:val="221F1F"/>
            <w:sz w:val="20"/>
          </w:rPr>
          <w:delText>determination</w:delText>
        </w:r>
        <w:r w:rsidDel="008034F0">
          <w:rPr>
            <w:color w:val="221F1F"/>
            <w:spacing w:val="-4"/>
            <w:sz w:val="20"/>
          </w:rPr>
          <w:delText xml:space="preserve"> </w:delText>
        </w:r>
        <w:r w:rsidDel="008034F0">
          <w:rPr>
            <w:color w:val="221F1F"/>
            <w:sz w:val="20"/>
          </w:rPr>
          <w:delText>will</w:delText>
        </w:r>
        <w:r w:rsidDel="008034F0">
          <w:rPr>
            <w:color w:val="221F1F"/>
            <w:spacing w:val="-6"/>
            <w:sz w:val="20"/>
          </w:rPr>
          <w:delText xml:space="preserve"> </w:delText>
        </w:r>
        <w:r w:rsidDel="008034F0">
          <w:rPr>
            <w:color w:val="221F1F"/>
            <w:sz w:val="20"/>
          </w:rPr>
          <w:delText>describe</w:delText>
        </w:r>
        <w:r w:rsidDel="008034F0">
          <w:rPr>
            <w:color w:val="221F1F"/>
            <w:spacing w:val="-4"/>
            <w:sz w:val="20"/>
          </w:rPr>
          <w:delText xml:space="preserve"> </w:delText>
        </w:r>
        <w:r w:rsidDel="008034F0">
          <w:rPr>
            <w:color w:val="221F1F"/>
            <w:sz w:val="20"/>
          </w:rPr>
          <w:delText>the</w:delText>
        </w:r>
        <w:r w:rsidDel="008034F0">
          <w:rPr>
            <w:color w:val="221F1F"/>
            <w:spacing w:val="-5"/>
            <w:sz w:val="20"/>
          </w:rPr>
          <w:delText xml:space="preserve"> </w:delText>
        </w:r>
        <w:r w:rsidDel="008034F0">
          <w:rPr>
            <w:color w:val="221F1F"/>
            <w:sz w:val="20"/>
          </w:rPr>
          <w:delText>deficiency</w:delText>
        </w:r>
        <w:r w:rsidDel="008034F0">
          <w:rPr>
            <w:color w:val="221F1F"/>
            <w:spacing w:val="-1"/>
            <w:sz w:val="20"/>
          </w:rPr>
          <w:delText xml:space="preserve"> </w:delText>
        </w:r>
        <w:r w:rsidDel="008034F0">
          <w:rPr>
            <w:color w:val="221F1F"/>
            <w:sz w:val="20"/>
          </w:rPr>
          <w:delText>in</w:delText>
        </w:r>
        <w:r w:rsidDel="008034F0">
          <w:rPr>
            <w:color w:val="221F1F"/>
            <w:spacing w:val="-4"/>
            <w:sz w:val="20"/>
          </w:rPr>
          <w:delText xml:space="preserve"> </w:delText>
        </w:r>
        <w:r w:rsidDel="008034F0">
          <w:rPr>
            <w:color w:val="221F1F"/>
            <w:sz w:val="20"/>
          </w:rPr>
          <w:delText>sufficient</w:delText>
        </w:r>
        <w:r w:rsidDel="008034F0">
          <w:rPr>
            <w:color w:val="221F1F"/>
            <w:spacing w:val="-5"/>
            <w:sz w:val="20"/>
          </w:rPr>
          <w:delText xml:space="preserve"> </w:delText>
        </w:r>
        <w:r w:rsidDel="008034F0">
          <w:rPr>
            <w:color w:val="221F1F"/>
            <w:sz w:val="20"/>
          </w:rPr>
          <w:delText>detail</w:delText>
        </w:r>
        <w:r w:rsidDel="008034F0">
          <w:rPr>
            <w:color w:val="221F1F"/>
            <w:spacing w:val="-4"/>
            <w:sz w:val="20"/>
          </w:rPr>
          <w:delText xml:space="preserve"> </w:delText>
        </w:r>
        <w:r w:rsidDel="008034F0">
          <w:rPr>
            <w:color w:val="221F1F"/>
            <w:sz w:val="20"/>
          </w:rPr>
          <w:delText>to</w:delText>
        </w:r>
        <w:r w:rsidDel="008034F0">
          <w:rPr>
            <w:color w:val="221F1F"/>
            <w:spacing w:val="-4"/>
            <w:sz w:val="20"/>
          </w:rPr>
          <w:delText xml:space="preserve"> </w:delText>
        </w:r>
        <w:r w:rsidDel="008034F0">
          <w:rPr>
            <w:color w:val="221F1F"/>
            <w:sz w:val="20"/>
          </w:rPr>
          <w:delText>allow</w:delText>
        </w:r>
        <w:r w:rsidDel="008034F0">
          <w:rPr>
            <w:color w:val="221F1F"/>
            <w:spacing w:val="-4"/>
            <w:sz w:val="20"/>
          </w:rPr>
          <w:delText xml:space="preserve"> </w:delText>
        </w:r>
        <w:r w:rsidDel="008034F0">
          <w:rPr>
            <w:color w:val="221F1F"/>
            <w:sz w:val="20"/>
          </w:rPr>
          <w:delText>the</w:delText>
        </w:r>
        <w:r w:rsidDel="008034F0">
          <w:rPr>
            <w:color w:val="221F1F"/>
            <w:spacing w:val="-3"/>
            <w:sz w:val="20"/>
          </w:rPr>
          <w:delText xml:space="preserve"> </w:delText>
        </w:r>
        <w:r w:rsidDel="008034F0">
          <w:rPr>
            <w:color w:val="221F1F"/>
            <w:sz w:val="20"/>
          </w:rPr>
          <w:delText>Contractor</w:delText>
        </w:r>
        <w:r w:rsidDel="008034F0">
          <w:rPr>
            <w:color w:val="221F1F"/>
            <w:spacing w:val="-4"/>
            <w:sz w:val="20"/>
          </w:rPr>
          <w:delText xml:space="preserve"> </w:delText>
        </w:r>
        <w:r w:rsidDel="008034F0">
          <w:rPr>
            <w:color w:val="221F1F"/>
            <w:sz w:val="20"/>
          </w:rPr>
          <w:delText>to understand the deficiency.</w:delText>
        </w:r>
      </w:del>
    </w:p>
    <w:p w14:paraId="56B1D33E" w14:textId="5892B238" w:rsidR="00016C31" w:rsidDel="008034F0" w:rsidRDefault="00016C31">
      <w:pPr>
        <w:pStyle w:val="BodyText"/>
        <w:spacing w:before="10"/>
        <w:rPr>
          <w:del w:id="1213" w:author="Chandler Wilson" w:date="2023-05-25T10:38:00Z"/>
          <w:sz w:val="19"/>
        </w:rPr>
      </w:pPr>
    </w:p>
    <w:p w14:paraId="7F01DB78" w14:textId="07FB3F28" w:rsidR="00016C31" w:rsidDel="008034F0" w:rsidRDefault="00632607">
      <w:pPr>
        <w:pStyle w:val="ListParagraph"/>
        <w:numPr>
          <w:ilvl w:val="1"/>
          <w:numId w:val="11"/>
        </w:numPr>
        <w:tabs>
          <w:tab w:val="left" w:pos="724"/>
        </w:tabs>
        <w:ind w:right="1014" w:hanging="3"/>
        <w:rPr>
          <w:del w:id="1214" w:author="Chandler Wilson" w:date="2023-05-25T10:38:00Z"/>
          <w:sz w:val="20"/>
        </w:rPr>
      </w:pPr>
      <w:del w:id="1215" w:author="Chandler Wilson" w:date="2023-05-25T10:38:00Z">
        <w:r w:rsidDel="008034F0">
          <w:rPr>
            <w:color w:val="221F1F"/>
            <w:sz w:val="20"/>
          </w:rPr>
          <w:delText>The</w:delText>
        </w:r>
        <w:r w:rsidDel="008034F0">
          <w:rPr>
            <w:color w:val="221F1F"/>
            <w:spacing w:val="-5"/>
            <w:sz w:val="20"/>
          </w:rPr>
          <w:delText xml:space="preserve"> </w:delText>
        </w:r>
        <w:r w:rsidDel="008034F0">
          <w:rPr>
            <w:color w:val="221F1F"/>
            <w:sz w:val="20"/>
          </w:rPr>
          <w:delText>Contractor</w:delText>
        </w:r>
        <w:r w:rsidDel="008034F0">
          <w:rPr>
            <w:color w:val="221F1F"/>
            <w:spacing w:val="-4"/>
            <w:sz w:val="20"/>
          </w:rPr>
          <w:delText xml:space="preserve"> </w:delText>
        </w:r>
        <w:r w:rsidDel="008034F0">
          <w:rPr>
            <w:color w:val="221F1F"/>
            <w:sz w:val="20"/>
          </w:rPr>
          <w:delText>shall</w:delText>
        </w:r>
        <w:r w:rsidDel="008034F0">
          <w:rPr>
            <w:color w:val="221F1F"/>
            <w:spacing w:val="-5"/>
            <w:sz w:val="20"/>
          </w:rPr>
          <w:delText xml:space="preserve"> </w:delText>
        </w:r>
        <w:r w:rsidDel="008034F0">
          <w:rPr>
            <w:color w:val="221F1F"/>
            <w:sz w:val="20"/>
          </w:rPr>
          <w:delText>respond</w:delText>
        </w:r>
        <w:r w:rsidDel="008034F0">
          <w:rPr>
            <w:color w:val="221F1F"/>
            <w:spacing w:val="-5"/>
            <w:sz w:val="20"/>
          </w:rPr>
          <w:delText xml:space="preserve"> </w:delText>
        </w:r>
        <w:r w:rsidDel="008034F0">
          <w:rPr>
            <w:color w:val="221F1F"/>
            <w:sz w:val="20"/>
          </w:rPr>
          <w:delText>within</w:delText>
        </w:r>
        <w:r w:rsidDel="008034F0">
          <w:rPr>
            <w:color w:val="221F1F"/>
            <w:spacing w:val="-4"/>
            <w:sz w:val="20"/>
          </w:rPr>
          <w:delText xml:space="preserve"> </w:delText>
        </w:r>
        <w:r w:rsidDel="008034F0">
          <w:rPr>
            <w:color w:val="221F1F"/>
            <w:sz w:val="20"/>
          </w:rPr>
          <w:delText>30</w:delText>
        </w:r>
        <w:r w:rsidDel="008034F0">
          <w:rPr>
            <w:color w:val="221F1F"/>
            <w:spacing w:val="-4"/>
            <w:sz w:val="20"/>
          </w:rPr>
          <w:delText xml:space="preserve"> </w:delText>
        </w:r>
        <w:r w:rsidDel="008034F0">
          <w:rPr>
            <w:color w:val="221F1F"/>
            <w:sz w:val="20"/>
          </w:rPr>
          <w:delText>days</w:delText>
        </w:r>
        <w:r w:rsidDel="008034F0">
          <w:rPr>
            <w:color w:val="221F1F"/>
            <w:spacing w:val="-6"/>
            <w:sz w:val="20"/>
          </w:rPr>
          <w:delText xml:space="preserve"> </w:delText>
        </w:r>
        <w:r w:rsidDel="008034F0">
          <w:rPr>
            <w:color w:val="221F1F"/>
            <w:sz w:val="20"/>
          </w:rPr>
          <w:delText>to</w:delText>
        </w:r>
        <w:r w:rsidDel="008034F0">
          <w:rPr>
            <w:color w:val="221F1F"/>
            <w:spacing w:val="-4"/>
            <w:sz w:val="20"/>
          </w:rPr>
          <w:delText xml:space="preserve"> </w:delText>
        </w:r>
        <w:r w:rsidDel="008034F0">
          <w:rPr>
            <w:color w:val="221F1F"/>
            <w:sz w:val="20"/>
          </w:rPr>
          <w:delText>a</w:delText>
        </w:r>
        <w:r w:rsidDel="008034F0">
          <w:rPr>
            <w:color w:val="221F1F"/>
            <w:spacing w:val="-8"/>
            <w:sz w:val="20"/>
          </w:rPr>
          <w:delText xml:space="preserve"> </w:delText>
        </w:r>
        <w:r w:rsidDel="008034F0">
          <w:rPr>
            <w:color w:val="221F1F"/>
            <w:sz w:val="20"/>
          </w:rPr>
          <w:delText>written</w:delText>
        </w:r>
        <w:r w:rsidDel="008034F0">
          <w:rPr>
            <w:color w:val="221F1F"/>
            <w:spacing w:val="-4"/>
            <w:sz w:val="20"/>
          </w:rPr>
          <w:delText xml:space="preserve"> </w:delText>
        </w:r>
        <w:r w:rsidDel="008034F0">
          <w:rPr>
            <w:color w:val="221F1F"/>
            <w:sz w:val="20"/>
          </w:rPr>
          <w:delText>initial</w:delText>
        </w:r>
        <w:r w:rsidDel="008034F0">
          <w:rPr>
            <w:color w:val="221F1F"/>
            <w:spacing w:val="-5"/>
            <w:sz w:val="20"/>
          </w:rPr>
          <w:delText xml:space="preserve"> </w:delText>
        </w:r>
        <w:r w:rsidDel="008034F0">
          <w:rPr>
            <w:color w:val="221F1F"/>
            <w:sz w:val="20"/>
          </w:rPr>
          <w:delText>determination</w:delText>
        </w:r>
        <w:r w:rsidDel="008034F0">
          <w:rPr>
            <w:color w:val="221F1F"/>
            <w:spacing w:val="-6"/>
            <w:sz w:val="20"/>
          </w:rPr>
          <w:delText xml:space="preserve"> </w:delText>
        </w:r>
        <w:r w:rsidDel="008034F0">
          <w:rPr>
            <w:color w:val="221F1F"/>
            <w:sz w:val="20"/>
          </w:rPr>
          <w:delText>from</w:delText>
        </w:r>
        <w:r w:rsidDel="008034F0">
          <w:rPr>
            <w:color w:val="221F1F"/>
            <w:spacing w:val="-4"/>
            <w:sz w:val="20"/>
          </w:rPr>
          <w:delText xml:space="preserve"> </w:delText>
        </w:r>
        <w:r w:rsidDel="008034F0">
          <w:rPr>
            <w:color w:val="221F1F"/>
            <w:sz w:val="20"/>
          </w:rPr>
          <w:delText>the</w:delText>
        </w:r>
        <w:r w:rsidDel="008034F0">
          <w:rPr>
            <w:color w:val="221F1F"/>
            <w:spacing w:val="-7"/>
            <w:sz w:val="20"/>
          </w:rPr>
          <w:delText xml:space="preserve"> </w:delText>
        </w:r>
        <w:r w:rsidDel="008034F0">
          <w:rPr>
            <w:color w:val="221F1F"/>
            <w:sz w:val="20"/>
          </w:rPr>
          <w:delText>Contracting</w:delText>
        </w:r>
        <w:r w:rsidDel="008034F0">
          <w:rPr>
            <w:color w:val="221F1F"/>
            <w:spacing w:val="-3"/>
            <w:sz w:val="20"/>
          </w:rPr>
          <w:delText xml:space="preserve"> </w:delText>
        </w:r>
        <w:r w:rsidDel="008034F0">
          <w:rPr>
            <w:color w:val="221F1F"/>
            <w:sz w:val="20"/>
          </w:rPr>
          <w:delText>Officer</w:delText>
        </w:r>
        <w:r w:rsidDel="008034F0">
          <w:rPr>
            <w:color w:val="221F1F"/>
            <w:spacing w:val="-4"/>
            <w:sz w:val="20"/>
          </w:rPr>
          <w:delText xml:space="preserve"> </w:delText>
        </w:r>
        <w:r w:rsidDel="008034F0">
          <w:rPr>
            <w:color w:val="221F1F"/>
            <w:sz w:val="20"/>
          </w:rPr>
          <w:delText>that identifies significant deficiencies in the Contractor's EVMS. If the Contractor disagrees with the initial determination, the Contractor shall state, in writing, its rationale for disagreeing.</w:delText>
        </w:r>
      </w:del>
    </w:p>
    <w:p w14:paraId="054D84A8" w14:textId="4CB2A8B6" w:rsidR="00016C31" w:rsidDel="008034F0" w:rsidRDefault="00016C31">
      <w:pPr>
        <w:pStyle w:val="BodyText"/>
        <w:spacing w:before="11"/>
        <w:rPr>
          <w:del w:id="1216" w:author="Chandler Wilson" w:date="2023-05-25T10:38:00Z"/>
          <w:sz w:val="19"/>
        </w:rPr>
      </w:pPr>
    </w:p>
    <w:p w14:paraId="09E6D077" w14:textId="4F33ACD8" w:rsidR="00016C31" w:rsidDel="008034F0" w:rsidRDefault="00632607">
      <w:pPr>
        <w:pStyle w:val="ListParagraph"/>
        <w:numPr>
          <w:ilvl w:val="1"/>
          <w:numId w:val="11"/>
        </w:numPr>
        <w:tabs>
          <w:tab w:val="left" w:pos="724"/>
        </w:tabs>
        <w:ind w:right="1329" w:hanging="3"/>
        <w:jc w:val="both"/>
        <w:rPr>
          <w:del w:id="1217" w:author="Chandler Wilson" w:date="2023-05-25T10:38:00Z"/>
          <w:sz w:val="20"/>
        </w:rPr>
      </w:pPr>
      <w:del w:id="1218" w:author="Chandler Wilson" w:date="2023-05-25T10:38:00Z">
        <w:r w:rsidDel="008034F0">
          <w:rPr>
            <w:color w:val="221F1F"/>
            <w:sz w:val="20"/>
          </w:rPr>
          <w:delText>The</w:delText>
        </w:r>
        <w:r w:rsidDel="008034F0">
          <w:rPr>
            <w:color w:val="221F1F"/>
            <w:spacing w:val="-6"/>
            <w:sz w:val="20"/>
          </w:rPr>
          <w:delText xml:space="preserve"> </w:delText>
        </w:r>
        <w:r w:rsidDel="008034F0">
          <w:rPr>
            <w:color w:val="221F1F"/>
            <w:sz w:val="20"/>
          </w:rPr>
          <w:delText>Contracting</w:delText>
        </w:r>
        <w:r w:rsidDel="008034F0">
          <w:rPr>
            <w:color w:val="221F1F"/>
            <w:spacing w:val="-4"/>
            <w:sz w:val="20"/>
          </w:rPr>
          <w:delText xml:space="preserve"> </w:delText>
        </w:r>
        <w:r w:rsidDel="008034F0">
          <w:rPr>
            <w:color w:val="221F1F"/>
            <w:sz w:val="20"/>
          </w:rPr>
          <w:delText>Officer</w:delText>
        </w:r>
        <w:r w:rsidDel="008034F0">
          <w:rPr>
            <w:color w:val="221F1F"/>
            <w:spacing w:val="-5"/>
            <w:sz w:val="20"/>
          </w:rPr>
          <w:delText xml:space="preserve"> </w:delText>
        </w:r>
        <w:r w:rsidDel="008034F0">
          <w:rPr>
            <w:color w:val="221F1F"/>
            <w:sz w:val="20"/>
          </w:rPr>
          <w:delText>will</w:delText>
        </w:r>
        <w:r w:rsidDel="008034F0">
          <w:rPr>
            <w:color w:val="221F1F"/>
            <w:spacing w:val="-6"/>
            <w:sz w:val="20"/>
          </w:rPr>
          <w:delText xml:space="preserve"> </w:delText>
        </w:r>
        <w:r w:rsidDel="008034F0">
          <w:rPr>
            <w:color w:val="221F1F"/>
            <w:sz w:val="20"/>
          </w:rPr>
          <w:delText>evaluate</w:delText>
        </w:r>
        <w:r w:rsidDel="008034F0">
          <w:rPr>
            <w:color w:val="221F1F"/>
            <w:spacing w:val="-6"/>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Contractor's</w:delText>
        </w:r>
        <w:r w:rsidDel="008034F0">
          <w:rPr>
            <w:color w:val="221F1F"/>
            <w:spacing w:val="-8"/>
            <w:sz w:val="20"/>
          </w:rPr>
          <w:delText xml:space="preserve"> </w:delText>
        </w:r>
        <w:r w:rsidDel="008034F0">
          <w:rPr>
            <w:color w:val="221F1F"/>
            <w:sz w:val="20"/>
          </w:rPr>
          <w:delText>response</w:delText>
        </w:r>
        <w:r w:rsidDel="008034F0">
          <w:rPr>
            <w:color w:val="221F1F"/>
            <w:spacing w:val="-5"/>
            <w:sz w:val="20"/>
          </w:rPr>
          <w:delText xml:space="preserve"> </w:delText>
        </w:r>
        <w:r w:rsidDel="008034F0">
          <w:rPr>
            <w:color w:val="221F1F"/>
            <w:sz w:val="20"/>
          </w:rPr>
          <w:delText>and</w:delText>
        </w:r>
        <w:r w:rsidDel="008034F0">
          <w:rPr>
            <w:color w:val="221F1F"/>
            <w:spacing w:val="-5"/>
            <w:sz w:val="20"/>
          </w:rPr>
          <w:delText xml:space="preserve"> </w:delText>
        </w:r>
        <w:r w:rsidDel="008034F0">
          <w:rPr>
            <w:color w:val="221F1F"/>
            <w:sz w:val="20"/>
          </w:rPr>
          <w:delText>notify</w:delText>
        </w:r>
        <w:r w:rsidDel="008034F0">
          <w:rPr>
            <w:color w:val="221F1F"/>
            <w:spacing w:val="-5"/>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Contractor,</w:delText>
        </w:r>
        <w:r w:rsidDel="008034F0">
          <w:rPr>
            <w:color w:val="221F1F"/>
            <w:spacing w:val="-8"/>
            <w:sz w:val="20"/>
          </w:rPr>
          <w:delText xml:space="preserve"> </w:delText>
        </w:r>
        <w:r w:rsidDel="008034F0">
          <w:rPr>
            <w:color w:val="221F1F"/>
            <w:sz w:val="20"/>
          </w:rPr>
          <w:delText>in</w:delText>
        </w:r>
        <w:r w:rsidDel="008034F0">
          <w:rPr>
            <w:color w:val="221F1F"/>
            <w:spacing w:val="-5"/>
            <w:sz w:val="20"/>
          </w:rPr>
          <w:delText xml:space="preserve"> </w:delText>
        </w:r>
        <w:r w:rsidDel="008034F0">
          <w:rPr>
            <w:color w:val="221F1F"/>
            <w:sz w:val="20"/>
          </w:rPr>
          <w:delText>writing,</w:delText>
        </w:r>
        <w:r w:rsidDel="008034F0">
          <w:rPr>
            <w:color w:val="221F1F"/>
            <w:spacing w:val="-7"/>
            <w:sz w:val="20"/>
          </w:rPr>
          <w:delText xml:space="preserve"> </w:delText>
        </w:r>
        <w:r w:rsidDel="008034F0">
          <w:rPr>
            <w:color w:val="221F1F"/>
            <w:sz w:val="20"/>
          </w:rPr>
          <w:delText>of</w:delText>
        </w:r>
        <w:r w:rsidDel="008034F0">
          <w:rPr>
            <w:color w:val="221F1F"/>
            <w:spacing w:val="-6"/>
            <w:sz w:val="20"/>
          </w:rPr>
          <w:delText xml:space="preserve"> </w:delText>
        </w:r>
        <w:r w:rsidDel="008034F0">
          <w:rPr>
            <w:color w:val="221F1F"/>
            <w:sz w:val="20"/>
          </w:rPr>
          <w:delText>the Contracting Officer's final determination concerning--</w:delText>
        </w:r>
      </w:del>
    </w:p>
    <w:p w14:paraId="76D817E1" w14:textId="0C7AC326" w:rsidR="00016C31" w:rsidDel="008034F0" w:rsidRDefault="00016C31">
      <w:pPr>
        <w:pStyle w:val="BodyText"/>
        <w:spacing w:before="1"/>
        <w:rPr>
          <w:del w:id="1219" w:author="Chandler Wilson" w:date="2023-05-25T10:38:00Z"/>
        </w:rPr>
      </w:pPr>
    </w:p>
    <w:p w14:paraId="5B190AD9" w14:textId="6966728A" w:rsidR="00016C31" w:rsidDel="008034F0" w:rsidRDefault="00632607">
      <w:pPr>
        <w:pStyle w:val="ListParagraph"/>
        <w:numPr>
          <w:ilvl w:val="2"/>
          <w:numId w:val="11"/>
        </w:numPr>
        <w:tabs>
          <w:tab w:val="left" w:pos="679"/>
        </w:tabs>
        <w:ind w:hanging="241"/>
        <w:jc w:val="both"/>
        <w:rPr>
          <w:del w:id="1220" w:author="Chandler Wilson" w:date="2023-05-25T10:38:00Z"/>
          <w:sz w:val="20"/>
        </w:rPr>
      </w:pPr>
      <w:del w:id="1221" w:author="Chandler Wilson" w:date="2023-05-25T10:38:00Z">
        <w:r w:rsidDel="008034F0">
          <w:rPr>
            <w:color w:val="221F1F"/>
            <w:spacing w:val="-2"/>
            <w:sz w:val="20"/>
          </w:rPr>
          <w:delText>Remaining</w:delText>
        </w:r>
        <w:r w:rsidDel="008034F0">
          <w:rPr>
            <w:color w:val="221F1F"/>
            <w:spacing w:val="4"/>
            <w:sz w:val="20"/>
          </w:rPr>
          <w:delText xml:space="preserve"> </w:delText>
        </w:r>
        <w:r w:rsidDel="008034F0">
          <w:rPr>
            <w:color w:val="221F1F"/>
            <w:spacing w:val="-2"/>
            <w:sz w:val="20"/>
          </w:rPr>
          <w:delText>significant</w:delText>
        </w:r>
        <w:r w:rsidDel="008034F0">
          <w:rPr>
            <w:color w:val="221F1F"/>
            <w:spacing w:val="3"/>
            <w:sz w:val="20"/>
          </w:rPr>
          <w:delText xml:space="preserve"> </w:delText>
        </w:r>
        <w:r w:rsidDel="008034F0">
          <w:rPr>
            <w:color w:val="221F1F"/>
            <w:spacing w:val="-2"/>
            <w:sz w:val="20"/>
          </w:rPr>
          <w:delText>deficiencies;</w:delText>
        </w:r>
      </w:del>
    </w:p>
    <w:p w14:paraId="6AC20743" w14:textId="1A4517AA" w:rsidR="00016C31" w:rsidDel="008034F0" w:rsidRDefault="00016C31">
      <w:pPr>
        <w:pStyle w:val="BodyText"/>
        <w:spacing w:before="10"/>
        <w:rPr>
          <w:del w:id="1222" w:author="Chandler Wilson" w:date="2023-05-25T10:38:00Z"/>
          <w:sz w:val="19"/>
        </w:rPr>
      </w:pPr>
    </w:p>
    <w:p w14:paraId="309D8CC7" w14:textId="4A000D78" w:rsidR="00016C31" w:rsidDel="008034F0" w:rsidRDefault="00632607">
      <w:pPr>
        <w:pStyle w:val="ListParagraph"/>
        <w:numPr>
          <w:ilvl w:val="2"/>
          <w:numId w:val="11"/>
        </w:numPr>
        <w:tabs>
          <w:tab w:val="left" w:pos="736"/>
        </w:tabs>
        <w:ind w:left="735" w:hanging="298"/>
        <w:jc w:val="both"/>
        <w:rPr>
          <w:del w:id="1223" w:author="Chandler Wilson" w:date="2023-05-25T10:38:00Z"/>
          <w:sz w:val="20"/>
        </w:rPr>
      </w:pPr>
      <w:del w:id="1224" w:author="Chandler Wilson" w:date="2023-05-25T10:38:00Z">
        <w:r w:rsidDel="008034F0">
          <w:rPr>
            <w:color w:val="221F1F"/>
            <w:sz w:val="20"/>
          </w:rPr>
          <w:delText>The</w:delText>
        </w:r>
        <w:r w:rsidDel="008034F0">
          <w:rPr>
            <w:color w:val="221F1F"/>
            <w:spacing w:val="-8"/>
            <w:sz w:val="20"/>
          </w:rPr>
          <w:delText xml:space="preserve"> </w:delText>
        </w:r>
        <w:r w:rsidDel="008034F0">
          <w:rPr>
            <w:color w:val="221F1F"/>
            <w:sz w:val="20"/>
          </w:rPr>
          <w:delText>adequacy</w:delText>
        </w:r>
        <w:r w:rsidDel="008034F0">
          <w:rPr>
            <w:color w:val="221F1F"/>
            <w:spacing w:val="-6"/>
            <w:sz w:val="20"/>
          </w:rPr>
          <w:delText xml:space="preserve"> </w:delText>
        </w:r>
        <w:r w:rsidDel="008034F0">
          <w:rPr>
            <w:color w:val="221F1F"/>
            <w:sz w:val="20"/>
          </w:rPr>
          <w:delText>of</w:delText>
        </w:r>
        <w:r w:rsidDel="008034F0">
          <w:rPr>
            <w:color w:val="221F1F"/>
            <w:spacing w:val="-7"/>
            <w:sz w:val="20"/>
          </w:rPr>
          <w:delText xml:space="preserve"> </w:delText>
        </w:r>
        <w:r w:rsidDel="008034F0">
          <w:rPr>
            <w:color w:val="221F1F"/>
            <w:sz w:val="20"/>
          </w:rPr>
          <w:delText>any</w:delText>
        </w:r>
        <w:r w:rsidDel="008034F0">
          <w:rPr>
            <w:color w:val="221F1F"/>
            <w:spacing w:val="-6"/>
            <w:sz w:val="20"/>
          </w:rPr>
          <w:delText xml:space="preserve"> </w:delText>
        </w:r>
        <w:r w:rsidDel="008034F0">
          <w:rPr>
            <w:color w:val="221F1F"/>
            <w:sz w:val="20"/>
          </w:rPr>
          <w:delText>proposed</w:delText>
        </w:r>
        <w:r w:rsidDel="008034F0">
          <w:rPr>
            <w:color w:val="221F1F"/>
            <w:spacing w:val="-7"/>
            <w:sz w:val="20"/>
          </w:rPr>
          <w:delText xml:space="preserve"> </w:delText>
        </w:r>
        <w:r w:rsidDel="008034F0">
          <w:rPr>
            <w:color w:val="221F1F"/>
            <w:sz w:val="20"/>
          </w:rPr>
          <w:delText>or</w:delText>
        </w:r>
        <w:r w:rsidDel="008034F0">
          <w:rPr>
            <w:color w:val="221F1F"/>
            <w:spacing w:val="-7"/>
            <w:sz w:val="20"/>
          </w:rPr>
          <w:delText xml:space="preserve"> </w:delText>
        </w:r>
        <w:r w:rsidDel="008034F0">
          <w:rPr>
            <w:color w:val="221F1F"/>
            <w:sz w:val="20"/>
          </w:rPr>
          <w:delText>completed</w:delText>
        </w:r>
        <w:r w:rsidDel="008034F0">
          <w:rPr>
            <w:color w:val="221F1F"/>
            <w:spacing w:val="-6"/>
            <w:sz w:val="20"/>
          </w:rPr>
          <w:delText xml:space="preserve"> </w:delText>
        </w:r>
        <w:r w:rsidDel="008034F0">
          <w:rPr>
            <w:color w:val="221F1F"/>
            <w:sz w:val="20"/>
          </w:rPr>
          <w:delText>corrective</w:delText>
        </w:r>
        <w:r w:rsidDel="008034F0">
          <w:rPr>
            <w:color w:val="221F1F"/>
            <w:spacing w:val="-4"/>
            <w:sz w:val="20"/>
          </w:rPr>
          <w:delText xml:space="preserve"> </w:delText>
        </w:r>
        <w:r w:rsidDel="008034F0">
          <w:rPr>
            <w:color w:val="221F1F"/>
            <w:spacing w:val="-2"/>
            <w:sz w:val="20"/>
          </w:rPr>
          <w:delText>action;</w:delText>
        </w:r>
      </w:del>
    </w:p>
    <w:p w14:paraId="272E764D" w14:textId="7F118690" w:rsidR="00016C31" w:rsidDel="008034F0" w:rsidRDefault="00016C31">
      <w:pPr>
        <w:pStyle w:val="BodyText"/>
        <w:spacing w:before="1"/>
        <w:rPr>
          <w:del w:id="1225" w:author="Chandler Wilson" w:date="2023-05-25T10:38:00Z"/>
        </w:rPr>
      </w:pPr>
    </w:p>
    <w:p w14:paraId="3C7D30CE" w14:textId="7253F8B2" w:rsidR="00016C31" w:rsidDel="008034F0" w:rsidRDefault="00632607">
      <w:pPr>
        <w:pStyle w:val="ListParagraph"/>
        <w:numPr>
          <w:ilvl w:val="2"/>
          <w:numId w:val="11"/>
        </w:numPr>
        <w:tabs>
          <w:tab w:val="left" w:pos="791"/>
        </w:tabs>
        <w:spacing w:before="1"/>
        <w:ind w:left="440" w:right="1837" w:firstLine="0"/>
        <w:rPr>
          <w:del w:id="1226" w:author="Chandler Wilson" w:date="2023-05-25T10:38:00Z"/>
          <w:sz w:val="20"/>
        </w:rPr>
      </w:pPr>
      <w:del w:id="1227" w:author="Chandler Wilson" w:date="2023-05-25T10:38:00Z">
        <w:r w:rsidDel="008034F0">
          <w:rPr>
            <w:color w:val="221F1F"/>
            <w:sz w:val="20"/>
          </w:rPr>
          <w:delText>System</w:delText>
        </w:r>
        <w:r w:rsidDel="008034F0">
          <w:rPr>
            <w:color w:val="221F1F"/>
            <w:spacing w:val="-8"/>
            <w:sz w:val="20"/>
          </w:rPr>
          <w:delText xml:space="preserve"> </w:delText>
        </w:r>
        <w:r w:rsidDel="008034F0">
          <w:rPr>
            <w:color w:val="221F1F"/>
            <w:sz w:val="20"/>
          </w:rPr>
          <w:delText>noncompliance,</w:delText>
        </w:r>
        <w:r w:rsidDel="008034F0">
          <w:rPr>
            <w:color w:val="221F1F"/>
            <w:spacing w:val="-7"/>
            <w:sz w:val="20"/>
          </w:rPr>
          <w:delText xml:space="preserve"> </w:delText>
        </w:r>
        <w:r w:rsidDel="008034F0">
          <w:rPr>
            <w:color w:val="221F1F"/>
            <w:sz w:val="20"/>
          </w:rPr>
          <w:delText>when</w:delText>
        </w:r>
        <w:r w:rsidDel="008034F0">
          <w:rPr>
            <w:color w:val="221F1F"/>
            <w:spacing w:val="-7"/>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Contractor's</w:delText>
        </w:r>
        <w:r w:rsidDel="008034F0">
          <w:rPr>
            <w:color w:val="221F1F"/>
            <w:spacing w:val="-6"/>
            <w:sz w:val="20"/>
          </w:rPr>
          <w:delText xml:space="preserve"> </w:delText>
        </w:r>
        <w:r w:rsidDel="008034F0">
          <w:rPr>
            <w:color w:val="221F1F"/>
            <w:sz w:val="20"/>
          </w:rPr>
          <w:delText>existing</w:delText>
        </w:r>
        <w:r w:rsidDel="008034F0">
          <w:rPr>
            <w:color w:val="221F1F"/>
            <w:spacing w:val="-5"/>
            <w:sz w:val="20"/>
          </w:rPr>
          <w:delText xml:space="preserve"> </w:delText>
        </w:r>
        <w:r w:rsidDel="008034F0">
          <w:rPr>
            <w:color w:val="221F1F"/>
            <w:sz w:val="20"/>
          </w:rPr>
          <w:delText>EVMS</w:delText>
        </w:r>
        <w:r w:rsidDel="008034F0">
          <w:rPr>
            <w:color w:val="221F1F"/>
            <w:spacing w:val="-11"/>
            <w:sz w:val="20"/>
          </w:rPr>
          <w:delText xml:space="preserve"> </w:delText>
        </w:r>
        <w:r w:rsidDel="008034F0">
          <w:rPr>
            <w:color w:val="221F1F"/>
            <w:sz w:val="20"/>
          </w:rPr>
          <w:delText>fails</w:delText>
        </w:r>
        <w:r w:rsidDel="008034F0">
          <w:rPr>
            <w:color w:val="221F1F"/>
            <w:spacing w:val="-9"/>
            <w:sz w:val="20"/>
          </w:rPr>
          <w:delText xml:space="preserve"> </w:delText>
        </w:r>
        <w:r w:rsidDel="008034F0">
          <w:rPr>
            <w:color w:val="221F1F"/>
            <w:sz w:val="20"/>
          </w:rPr>
          <w:delText>to</w:delText>
        </w:r>
        <w:r w:rsidDel="008034F0">
          <w:rPr>
            <w:color w:val="221F1F"/>
            <w:spacing w:val="-5"/>
            <w:sz w:val="20"/>
          </w:rPr>
          <w:delText xml:space="preserve"> </w:delText>
        </w:r>
        <w:r w:rsidDel="008034F0">
          <w:rPr>
            <w:color w:val="221F1F"/>
            <w:sz w:val="20"/>
          </w:rPr>
          <w:delText>comply</w:delText>
        </w:r>
        <w:r w:rsidDel="008034F0">
          <w:rPr>
            <w:color w:val="221F1F"/>
            <w:spacing w:val="-5"/>
            <w:sz w:val="20"/>
          </w:rPr>
          <w:delText xml:space="preserve"> </w:delText>
        </w:r>
        <w:r w:rsidDel="008034F0">
          <w:rPr>
            <w:color w:val="221F1F"/>
            <w:sz w:val="20"/>
          </w:rPr>
          <w:delText>with</w:delText>
        </w:r>
        <w:r w:rsidDel="008034F0">
          <w:rPr>
            <w:color w:val="221F1F"/>
            <w:spacing w:val="-5"/>
            <w:sz w:val="20"/>
          </w:rPr>
          <w:delText xml:space="preserve"> </w:delText>
        </w:r>
        <w:r w:rsidDel="008034F0">
          <w:rPr>
            <w:color w:val="221F1F"/>
            <w:sz w:val="20"/>
          </w:rPr>
          <w:delText>the</w:delText>
        </w:r>
        <w:r w:rsidDel="008034F0">
          <w:rPr>
            <w:color w:val="221F1F"/>
            <w:spacing w:val="-8"/>
            <w:sz w:val="20"/>
          </w:rPr>
          <w:delText xml:space="preserve"> </w:delText>
        </w:r>
        <w:r w:rsidDel="008034F0">
          <w:rPr>
            <w:color w:val="221F1F"/>
            <w:sz w:val="20"/>
          </w:rPr>
          <w:delText>earned</w:delText>
        </w:r>
        <w:r w:rsidDel="008034F0">
          <w:rPr>
            <w:color w:val="221F1F"/>
            <w:spacing w:val="-6"/>
            <w:sz w:val="20"/>
          </w:rPr>
          <w:delText xml:space="preserve"> </w:delText>
        </w:r>
        <w:r w:rsidDel="008034F0">
          <w:rPr>
            <w:color w:val="221F1F"/>
            <w:sz w:val="20"/>
          </w:rPr>
          <w:delText>value management system guidelines in the ANSI/EIA-748; and</w:delText>
        </w:r>
      </w:del>
    </w:p>
    <w:p w14:paraId="29C61798" w14:textId="1A78C073" w:rsidR="00016C31" w:rsidDel="008034F0" w:rsidRDefault="00016C31">
      <w:pPr>
        <w:pStyle w:val="BodyText"/>
        <w:spacing w:before="10"/>
        <w:rPr>
          <w:del w:id="1228" w:author="Chandler Wilson" w:date="2023-05-25T10:38:00Z"/>
          <w:sz w:val="19"/>
        </w:rPr>
      </w:pPr>
    </w:p>
    <w:p w14:paraId="2F83E402" w14:textId="7020EBAB" w:rsidR="00016C31" w:rsidDel="008034F0" w:rsidRDefault="00632607">
      <w:pPr>
        <w:pStyle w:val="ListParagraph"/>
        <w:numPr>
          <w:ilvl w:val="2"/>
          <w:numId w:val="11"/>
        </w:numPr>
        <w:tabs>
          <w:tab w:val="left" w:pos="779"/>
        </w:tabs>
        <w:ind w:left="440" w:right="913" w:firstLine="0"/>
        <w:rPr>
          <w:del w:id="1229" w:author="Chandler Wilson" w:date="2023-05-25T10:38:00Z"/>
          <w:sz w:val="20"/>
        </w:rPr>
      </w:pPr>
      <w:del w:id="1230" w:author="Chandler Wilson" w:date="2023-05-25T10:38:00Z">
        <w:r w:rsidDel="008034F0">
          <w:rPr>
            <w:color w:val="221F1F"/>
            <w:sz w:val="20"/>
          </w:rPr>
          <w:delText>System</w:delText>
        </w:r>
        <w:r w:rsidDel="008034F0">
          <w:rPr>
            <w:color w:val="221F1F"/>
            <w:spacing w:val="-5"/>
            <w:sz w:val="20"/>
          </w:rPr>
          <w:delText xml:space="preserve"> </w:delText>
        </w:r>
        <w:r w:rsidDel="008034F0">
          <w:rPr>
            <w:color w:val="221F1F"/>
            <w:sz w:val="20"/>
          </w:rPr>
          <w:delText>disapproval,</w:delText>
        </w:r>
        <w:r w:rsidDel="008034F0">
          <w:rPr>
            <w:color w:val="221F1F"/>
            <w:spacing w:val="-6"/>
            <w:sz w:val="20"/>
          </w:rPr>
          <w:delText xml:space="preserve"> </w:delText>
        </w:r>
        <w:r w:rsidDel="008034F0">
          <w:rPr>
            <w:color w:val="221F1F"/>
            <w:sz w:val="20"/>
          </w:rPr>
          <w:delText>if</w:delText>
        </w:r>
        <w:r w:rsidDel="008034F0">
          <w:rPr>
            <w:color w:val="221F1F"/>
            <w:spacing w:val="-5"/>
            <w:sz w:val="20"/>
          </w:rPr>
          <w:delText xml:space="preserve"> </w:delText>
        </w:r>
        <w:r w:rsidDel="008034F0">
          <w:rPr>
            <w:color w:val="221F1F"/>
            <w:sz w:val="20"/>
          </w:rPr>
          <w:delText>initial</w:delText>
        </w:r>
        <w:r w:rsidDel="008034F0">
          <w:rPr>
            <w:color w:val="221F1F"/>
            <w:spacing w:val="-7"/>
            <w:sz w:val="20"/>
          </w:rPr>
          <w:delText xml:space="preserve"> </w:delText>
        </w:r>
        <w:r w:rsidDel="008034F0">
          <w:rPr>
            <w:color w:val="221F1F"/>
            <w:sz w:val="20"/>
          </w:rPr>
          <w:delText>EVMS</w:delText>
        </w:r>
        <w:r w:rsidDel="008034F0">
          <w:rPr>
            <w:color w:val="221F1F"/>
            <w:spacing w:val="-5"/>
            <w:sz w:val="20"/>
          </w:rPr>
          <w:delText xml:space="preserve"> </w:delText>
        </w:r>
        <w:r w:rsidDel="008034F0">
          <w:rPr>
            <w:color w:val="221F1F"/>
            <w:sz w:val="20"/>
          </w:rPr>
          <w:delText>validation</w:delText>
        </w:r>
        <w:r w:rsidDel="008034F0">
          <w:rPr>
            <w:color w:val="221F1F"/>
            <w:spacing w:val="-5"/>
            <w:sz w:val="20"/>
          </w:rPr>
          <w:delText xml:space="preserve"> </w:delText>
        </w:r>
        <w:r w:rsidDel="008034F0">
          <w:rPr>
            <w:color w:val="221F1F"/>
            <w:sz w:val="20"/>
          </w:rPr>
          <w:delText>is</w:delText>
        </w:r>
        <w:r w:rsidDel="008034F0">
          <w:rPr>
            <w:color w:val="221F1F"/>
            <w:spacing w:val="-6"/>
            <w:sz w:val="20"/>
          </w:rPr>
          <w:delText xml:space="preserve"> </w:delText>
        </w:r>
        <w:r w:rsidDel="008034F0">
          <w:rPr>
            <w:color w:val="221F1F"/>
            <w:sz w:val="20"/>
          </w:rPr>
          <w:delText>not</w:delText>
        </w:r>
        <w:r w:rsidDel="008034F0">
          <w:rPr>
            <w:color w:val="221F1F"/>
            <w:spacing w:val="-8"/>
            <w:sz w:val="20"/>
          </w:rPr>
          <w:delText xml:space="preserve"> </w:delText>
        </w:r>
        <w:r w:rsidDel="008034F0">
          <w:rPr>
            <w:color w:val="221F1F"/>
            <w:sz w:val="20"/>
          </w:rPr>
          <w:delText>successfully</w:delText>
        </w:r>
        <w:r w:rsidDel="008034F0">
          <w:rPr>
            <w:color w:val="221F1F"/>
            <w:spacing w:val="-5"/>
            <w:sz w:val="20"/>
          </w:rPr>
          <w:delText xml:space="preserve"> </w:delText>
        </w:r>
        <w:r w:rsidDel="008034F0">
          <w:rPr>
            <w:color w:val="221F1F"/>
            <w:sz w:val="20"/>
          </w:rPr>
          <w:delText>completed</w:delText>
        </w:r>
        <w:r w:rsidDel="008034F0">
          <w:rPr>
            <w:color w:val="221F1F"/>
            <w:spacing w:val="-4"/>
            <w:sz w:val="20"/>
          </w:rPr>
          <w:delText xml:space="preserve"> </w:delText>
        </w:r>
        <w:r w:rsidDel="008034F0">
          <w:rPr>
            <w:color w:val="221F1F"/>
            <w:sz w:val="20"/>
          </w:rPr>
          <w:delText>within</w:delText>
        </w:r>
        <w:r w:rsidDel="008034F0">
          <w:rPr>
            <w:color w:val="221F1F"/>
            <w:spacing w:val="-5"/>
            <w:sz w:val="20"/>
          </w:rPr>
          <w:delText xml:space="preserve"> </w:delText>
        </w:r>
        <w:r w:rsidDel="008034F0">
          <w:rPr>
            <w:color w:val="221F1F"/>
            <w:sz w:val="20"/>
          </w:rPr>
          <w:delText>the</w:delText>
        </w:r>
        <w:r w:rsidDel="008034F0">
          <w:rPr>
            <w:color w:val="221F1F"/>
            <w:spacing w:val="-5"/>
            <w:sz w:val="20"/>
          </w:rPr>
          <w:delText xml:space="preserve"> </w:delText>
        </w:r>
        <w:r w:rsidDel="008034F0">
          <w:rPr>
            <w:color w:val="221F1F"/>
            <w:sz w:val="20"/>
          </w:rPr>
          <w:delText>timeframe</w:delText>
        </w:r>
        <w:r w:rsidDel="008034F0">
          <w:rPr>
            <w:color w:val="221F1F"/>
            <w:spacing w:val="-6"/>
            <w:sz w:val="20"/>
          </w:rPr>
          <w:delText xml:space="preserve"> </w:delText>
        </w:r>
        <w:r w:rsidDel="008034F0">
          <w:rPr>
            <w:color w:val="221F1F"/>
            <w:sz w:val="20"/>
          </w:rPr>
          <w:delText>approved</w:delText>
        </w:r>
        <w:r w:rsidDel="008034F0">
          <w:rPr>
            <w:color w:val="221F1F"/>
            <w:spacing w:val="-4"/>
            <w:sz w:val="20"/>
          </w:rPr>
          <w:delText xml:space="preserve"> </w:delText>
        </w:r>
        <w:r w:rsidDel="008034F0">
          <w:rPr>
            <w:color w:val="221F1F"/>
            <w:sz w:val="20"/>
          </w:rPr>
          <w:delText>by the Contracting Officer, or if the Contracting Officer determines that the Contractor's earned value management system</w:delText>
        </w:r>
        <w:r w:rsidDel="008034F0">
          <w:rPr>
            <w:color w:val="221F1F"/>
            <w:spacing w:val="-3"/>
            <w:sz w:val="20"/>
          </w:rPr>
          <w:delText xml:space="preserve"> </w:delText>
        </w:r>
        <w:r w:rsidDel="008034F0">
          <w:rPr>
            <w:color w:val="221F1F"/>
            <w:sz w:val="20"/>
          </w:rPr>
          <w:delText>contains</w:delText>
        </w:r>
        <w:r w:rsidDel="008034F0">
          <w:rPr>
            <w:color w:val="221F1F"/>
            <w:spacing w:val="-4"/>
            <w:sz w:val="20"/>
          </w:rPr>
          <w:delText xml:space="preserve"> </w:delText>
        </w:r>
        <w:r w:rsidDel="008034F0">
          <w:rPr>
            <w:color w:val="221F1F"/>
            <w:sz w:val="20"/>
          </w:rPr>
          <w:delText>one</w:delText>
        </w:r>
        <w:r w:rsidDel="008034F0">
          <w:rPr>
            <w:color w:val="221F1F"/>
            <w:spacing w:val="-6"/>
            <w:sz w:val="20"/>
          </w:rPr>
          <w:delText xml:space="preserve"> </w:delText>
        </w:r>
        <w:r w:rsidDel="008034F0">
          <w:rPr>
            <w:color w:val="221F1F"/>
            <w:sz w:val="20"/>
          </w:rPr>
          <w:delText>or</w:delText>
        </w:r>
        <w:r w:rsidDel="008034F0">
          <w:rPr>
            <w:color w:val="221F1F"/>
            <w:spacing w:val="-6"/>
            <w:sz w:val="20"/>
          </w:rPr>
          <w:delText xml:space="preserve"> </w:delText>
        </w:r>
        <w:r w:rsidDel="008034F0">
          <w:rPr>
            <w:color w:val="221F1F"/>
            <w:sz w:val="20"/>
          </w:rPr>
          <w:delText>more</w:delText>
        </w:r>
        <w:r w:rsidDel="008034F0">
          <w:rPr>
            <w:color w:val="221F1F"/>
            <w:spacing w:val="-6"/>
            <w:sz w:val="20"/>
          </w:rPr>
          <w:delText xml:space="preserve"> </w:delText>
        </w:r>
        <w:r w:rsidDel="008034F0">
          <w:rPr>
            <w:color w:val="221F1F"/>
            <w:sz w:val="20"/>
          </w:rPr>
          <w:delText>significant</w:delText>
        </w:r>
        <w:r w:rsidDel="008034F0">
          <w:rPr>
            <w:color w:val="221F1F"/>
            <w:spacing w:val="-5"/>
            <w:sz w:val="20"/>
          </w:rPr>
          <w:delText xml:space="preserve"> </w:delText>
        </w:r>
        <w:r w:rsidDel="008034F0">
          <w:rPr>
            <w:color w:val="221F1F"/>
            <w:sz w:val="20"/>
          </w:rPr>
          <w:delText>deficiencies</w:delText>
        </w:r>
        <w:r w:rsidDel="008034F0">
          <w:rPr>
            <w:color w:val="221F1F"/>
            <w:spacing w:val="-6"/>
            <w:sz w:val="20"/>
          </w:rPr>
          <w:delText xml:space="preserve"> </w:delText>
        </w:r>
        <w:r w:rsidDel="008034F0">
          <w:rPr>
            <w:color w:val="221F1F"/>
            <w:sz w:val="20"/>
          </w:rPr>
          <w:delText>in</w:delText>
        </w:r>
        <w:r w:rsidDel="008034F0">
          <w:rPr>
            <w:color w:val="221F1F"/>
            <w:spacing w:val="-5"/>
            <w:sz w:val="20"/>
          </w:rPr>
          <w:delText xml:space="preserve"> </w:delText>
        </w:r>
        <w:r w:rsidDel="008034F0">
          <w:rPr>
            <w:color w:val="221F1F"/>
            <w:sz w:val="20"/>
          </w:rPr>
          <w:delText>high-risk</w:delText>
        </w:r>
        <w:r w:rsidDel="008034F0">
          <w:rPr>
            <w:color w:val="221F1F"/>
            <w:spacing w:val="-5"/>
            <w:sz w:val="20"/>
          </w:rPr>
          <w:delText xml:space="preserve"> </w:delText>
        </w:r>
        <w:r w:rsidDel="008034F0">
          <w:rPr>
            <w:color w:val="221F1F"/>
            <w:sz w:val="20"/>
          </w:rPr>
          <w:delText>guidelines</w:delText>
        </w:r>
        <w:r w:rsidDel="008034F0">
          <w:rPr>
            <w:color w:val="221F1F"/>
            <w:spacing w:val="-4"/>
            <w:sz w:val="20"/>
          </w:rPr>
          <w:delText xml:space="preserve"> </w:delText>
        </w:r>
        <w:r w:rsidDel="008034F0">
          <w:rPr>
            <w:color w:val="221F1F"/>
            <w:sz w:val="20"/>
          </w:rPr>
          <w:delText>in</w:delText>
        </w:r>
        <w:r w:rsidDel="008034F0">
          <w:rPr>
            <w:color w:val="221F1F"/>
            <w:spacing w:val="-5"/>
            <w:sz w:val="20"/>
          </w:rPr>
          <w:delText xml:space="preserve"> </w:delText>
        </w:r>
        <w:r w:rsidDel="008034F0">
          <w:rPr>
            <w:color w:val="221F1F"/>
            <w:sz w:val="20"/>
          </w:rPr>
          <w:delText>ANSI/EIA-748</w:delText>
        </w:r>
        <w:r w:rsidDel="008034F0">
          <w:rPr>
            <w:color w:val="221F1F"/>
            <w:spacing w:val="-3"/>
            <w:sz w:val="20"/>
          </w:rPr>
          <w:delText xml:space="preserve"> </w:delText>
        </w:r>
        <w:r w:rsidDel="008034F0">
          <w:rPr>
            <w:color w:val="221F1F"/>
            <w:sz w:val="20"/>
          </w:rPr>
          <w:delText>standards</w:delText>
        </w:r>
        <w:r w:rsidDel="008034F0">
          <w:rPr>
            <w:color w:val="221F1F"/>
            <w:spacing w:val="-6"/>
            <w:sz w:val="20"/>
          </w:rPr>
          <w:delText xml:space="preserve"> </w:delText>
        </w:r>
        <w:r w:rsidDel="008034F0">
          <w:rPr>
            <w:color w:val="221F1F"/>
            <w:sz w:val="20"/>
          </w:rPr>
          <w:delText>(guidelines 1, 3, 6, 7, 8, 9, 10, 12, 16, 21, 23, 26, 27, 28, 30, or 32). When the Contracting Officer determines that the existing earned value management system contains one or more</w:delText>
        </w:r>
      </w:del>
    </w:p>
    <w:p w14:paraId="71CEE6A2" w14:textId="641CE43F" w:rsidR="00016C31" w:rsidDel="008034F0" w:rsidRDefault="00632607">
      <w:pPr>
        <w:pStyle w:val="BodyText"/>
        <w:spacing w:before="2"/>
        <w:ind w:left="219" w:right="806"/>
        <w:rPr>
          <w:del w:id="1231" w:author="Chandler Wilson" w:date="2023-05-25T10:38:00Z"/>
        </w:rPr>
      </w:pPr>
      <w:del w:id="1232" w:author="Chandler Wilson" w:date="2023-05-25T10:38:00Z">
        <w:r w:rsidDel="008034F0">
          <w:rPr>
            <w:color w:val="221F1F"/>
          </w:rPr>
          <w:delText>significant deficiencies in one or more of the remaining 16 guidelines in ANSI/EIA-748 standards, the contracting officer</w:delText>
        </w:r>
        <w:r w:rsidDel="008034F0">
          <w:rPr>
            <w:color w:val="221F1F"/>
            <w:spacing w:val="-3"/>
          </w:rPr>
          <w:delText xml:space="preserve"> </w:delText>
        </w:r>
        <w:r w:rsidDel="008034F0">
          <w:rPr>
            <w:color w:val="221F1F"/>
          </w:rPr>
          <w:delText>will</w:delText>
        </w:r>
        <w:r w:rsidDel="008034F0">
          <w:rPr>
            <w:color w:val="221F1F"/>
            <w:spacing w:val="-5"/>
          </w:rPr>
          <w:delText xml:space="preserve"> </w:delText>
        </w:r>
        <w:r w:rsidDel="008034F0">
          <w:rPr>
            <w:color w:val="221F1F"/>
          </w:rPr>
          <w:delText>use</w:delText>
        </w:r>
        <w:r w:rsidDel="008034F0">
          <w:rPr>
            <w:color w:val="221F1F"/>
            <w:spacing w:val="-4"/>
          </w:rPr>
          <w:delText xml:space="preserve"> </w:delText>
        </w:r>
        <w:r w:rsidDel="008034F0">
          <w:rPr>
            <w:color w:val="221F1F"/>
          </w:rPr>
          <w:delText>discretion</w:delText>
        </w:r>
        <w:r w:rsidDel="008034F0">
          <w:rPr>
            <w:color w:val="221F1F"/>
            <w:spacing w:val="-3"/>
          </w:rPr>
          <w:delText xml:space="preserve"> </w:delText>
        </w:r>
        <w:r w:rsidDel="008034F0">
          <w:rPr>
            <w:color w:val="221F1F"/>
          </w:rPr>
          <w:delText>to</w:delText>
        </w:r>
        <w:r w:rsidDel="008034F0">
          <w:rPr>
            <w:color w:val="221F1F"/>
            <w:spacing w:val="-6"/>
          </w:rPr>
          <w:delText xml:space="preserve"> </w:delText>
        </w:r>
        <w:r w:rsidDel="008034F0">
          <w:rPr>
            <w:color w:val="221F1F"/>
          </w:rPr>
          <w:delText>disapprove</w:delText>
        </w:r>
        <w:r w:rsidDel="008034F0">
          <w:rPr>
            <w:color w:val="221F1F"/>
            <w:spacing w:val="-4"/>
          </w:rPr>
          <w:delText xml:space="preserve"> </w:delText>
        </w:r>
        <w:r w:rsidDel="008034F0">
          <w:rPr>
            <w:color w:val="221F1F"/>
          </w:rPr>
          <w:delText>the</w:delText>
        </w:r>
        <w:r w:rsidDel="008034F0">
          <w:rPr>
            <w:color w:val="221F1F"/>
            <w:spacing w:val="-6"/>
          </w:rPr>
          <w:delText xml:space="preserve"> </w:delText>
        </w:r>
        <w:r w:rsidDel="008034F0">
          <w:rPr>
            <w:color w:val="221F1F"/>
          </w:rPr>
          <w:delText>system</w:delText>
        </w:r>
        <w:r w:rsidDel="008034F0">
          <w:rPr>
            <w:color w:val="221F1F"/>
            <w:spacing w:val="-3"/>
          </w:rPr>
          <w:delText xml:space="preserve"> </w:delText>
        </w:r>
        <w:r w:rsidDel="008034F0">
          <w:rPr>
            <w:color w:val="221F1F"/>
          </w:rPr>
          <w:delText>based</w:delText>
        </w:r>
        <w:r w:rsidDel="008034F0">
          <w:rPr>
            <w:color w:val="221F1F"/>
            <w:spacing w:val="-3"/>
          </w:rPr>
          <w:delText xml:space="preserve"> </w:delText>
        </w:r>
        <w:r w:rsidDel="008034F0">
          <w:rPr>
            <w:color w:val="221F1F"/>
          </w:rPr>
          <w:delText>on</w:delText>
        </w:r>
        <w:r w:rsidDel="008034F0">
          <w:rPr>
            <w:color w:val="221F1F"/>
            <w:spacing w:val="-5"/>
          </w:rPr>
          <w:delText xml:space="preserve"> </w:delText>
        </w:r>
        <w:r w:rsidDel="008034F0">
          <w:rPr>
            <w:color w:val="221F1F"/>
          </w:rPr>
          <w:delText>input</w:delText>
        </w:r>
        <w:r w:rsidDel="008034F0">
          <w:rPr>
            <w:color w:val="221F1F"/>
            <w:spacing w:val="-5"/>
          </w:rPr>
          <w:delText xml:space="preserve"> </w:delText>
        </w:r>
        <w:r w:rsidDel="008034F0">
          <w:rPr>
            <w:color w:val="221F1F"/>
          </w:rPr>
          <w:delText>received</w:delText>
        </w:r>
        <w:r w:rsidDel="008034F0">
          <w:rPr>
            <w:color w:val="221F1F"/>
            <w:spacing w:val="-3"/>
          </w:rPr>
          <w:delText xml:space="preserve"> </w:delText>
        </w:r>
        <w:r w:rsidDel="008034F0">
          <w:rPr>
            <w:color w:val="221F1F"/>
          </w:rPr>
          <w:delText>from</w:delText>
        </w:r>
        <w:r w:rsidDel="008034F0">
          <w:rPr>
            <w:color w:val="221F1F"/>
            <w:spacing w:val="-3"/>
          </w:rPr>
          <w:delText xml:space="preserve"> </w:delText>
        </w:r>
        <w:r w:rsidDel="008034F0">
          <w:rPr>
            <w:color w:val="221F1F"/>
          </w:rPr>
          <w:delText>functional</w:delText>
        </w:r>
        <w:r w:rsidDel="008034F0">
          <w:rPr>
            <w:color w:val="221F1F"/>
            <w:spacing w:val="-5"/>
          </w:rPr>
          <w:delText xml:space="preserve"> </w:delText>
        </w:r>
        <w:r w:rsidDel="008034F0">
          <w:rPr>
            <w:color w:val="221F1F"/>
          </w:rPr>
          <w:delText>specialists</w:delText>
        </w:r>
        <w:r w:rsidDel="008034F0">
          <w:rPr>
            <w:color w:val="221F1F"/>
            <w:spacing w:val="-5"/>
          </w:rPr>
          <w:delText xml:space="preserve"> </w:delText>
        </w:r>
        <w:r w:rsidDel="008034F0">
          <w:rPr>
            <w:color w:val="221F1F"/>
          </w:rPr>
          <w:delText>and</w:delText>
        </w:r>
        <w:r w:rsidDel="008034F0">
          <w:rPr>
            <w:color w:val="221F1F"/>
            <w:spacing w:val="-3"/>
          </w:rPr>
          <w:delText xml:space="preserve"> </w:delText>
        </w:r>
        <w:r w:rsidDel="008034F0">
          <w:rPr>
            <w:color w:val="221F1F"/>
          </w:rPr>
          <w:delText>the auditor.</w:delText>
        </w:r>
      </w:del>
    </w:p>
    <w:p w14:paraId="2972C0C0" w14:textId="436D314F" w:rsidR="00016C31" w:rsidDel="008034F0" w:rsidRDefault="00016C31">
      <w:pPr>
        <w:pStyle w:val="BodyText"/>
        <w:spacing w:before="10"/>
        <w:rPr>
          <w:del w:id="1233" w:author="Chandler Wilson" w:date="2023-05-25T10:38:00Z"/>
          <w:sz w:val="19"/>
        </w:rPr>
      </w:pPr>
    </w:p>
    <w:p w14:paraId="32594ECE" w14:textId="56963D63" w:rsidR="00016C31" w:rsidDel="008034F0" w:rsidRDefault="00632607">
      <w:pPr>
        <w:pStyle w:val="ListParagraph"/>
        <w:numPr>
          <w:ilvl w:val="1"/>
          <w:numId w:val="11"/>
        </w:numPr>
        <w:tabs>
          <w:tab w:val="left" w:pos="724"/>
        </w:tabs>
        <w:ind w:right="910" w:firstLine="0"/>
        <w:rPr>
          <w:del w:id="1234" w:author="Chandler Wilson" w:date="2023-05-25T10:38:00Z"/>
          <w:sz w:val="20"/>
        </w:rPr>
      </w:pPr>
      <w:del w:id="1235" w:author="Chandler Wilson" w:date="2023-05-25T10:38:00Z">
        <w:r w:rsidDel="008034F0">
          <w:rPr>
            <w:color w:val="221F1F"/>
            <w:sz w:val="20"/>
          </w:rPr>
          <w:delText>If</w:delText>
        </w:r>
        <w:r w:rsidDel="008034F0">
          <w:rPr>
            <w:color w:val="221F1F"/>
            <w:spacing w:val="-6"/>
            <w:sz w:val="20"/>
          </w:rPr>
          <w:delText xml:space="preserve"> </w:delText>
        </w:r>
        <w:r w:rsidDel="008034F0">
          <w:rPr>
            <w:color w:val="221F1F"/>
            <w:sz w:val="20"/>
          </w:rPr>
          <w:delText>the</w:delText>
        </w:r>
        <w:r w:rsidDel="008034F0">
          <w:rPr>
            <w:color w:val="221F1F"/>
            <w:spacing w:val="-8"/>
            <w:sz w:val="20"/>
          </w:rPr>
          <w:delText xml:space="preserve"> </w:delText>
        </w:r>
        <w:r w:rsidDel="008034F0">
          <w:rPr>
            <w:color w:val="221F1F"/>
            <w:sz w:val="20"/>
          </w:rPr>
          <w:delText>Contractor</w:delText>
        </w:r>
        <w:r w:rsidDel="008034F0">
          <w:rPr>
            <w:color w:val="221F1F"/>
            <w:spacing w:val="-7"/>
            <w:sz w:val="20"/>
          </w:rPr>
          <w:delText xml:space="preserve"> </w:delText>
        </w:r>
        <w:r w:rsidDel="008034F0">
          <w:rPr>
            <w:color w:val="221F1F"/>
            <w:sz w:val="20"/>
          </w:rPr>
          <w:delText>receives</w:delText>
        </w:r>
        <w:r w:rsidDel="008034F0">
          <w:rPr>
            <w:color w:val="221F1F"/>
            <w:spacing w:val="-9"/>
            <w:sz w:val="20"/>
          </w:rPr>
          <w:delText xml:space="preserve"> </w:delText>
        </w:r>
        <w:r w:rsidDel="008034F0">
          <w:rPr>
            <w:color w:val="221F1F"/>
            <w:sz w:val="20"/>
          </w:rPr>
          <w:delText>the</w:delText>
        </w:r>
        <w:r w:rsidDel="008034F0">
          <w:rPr>
            <w:color w:val="221F1F"/>
            <w:spacing w:val="-8"/>
            <w:sz w:val="20"/>
          </w:rPr>
          <w:delText xml:space="preserve"> </w:delText>
        </w:r>
        <w:r w:rsidDel="008034F0">
          <w:rPr>
            <w:color w:val="221F1F"/>
            <w:sz w:val="20"/>
          </w:rPr>
          <w:delText>Contracting</w:delText>
        </w:r>
        <w:r w:rsidDel="008034F0">
          <w:rPr>
            <w:color w:val="221F1F"/>
            <w:spacing w:val="-4"/>
            <w:sz w:val="20"/>
          </w:rPr>
          <w:delText xml:space="preserve"> </w:delText>
        </w:r>
        <w:r w:rsidDel="008034F0">
          <w:rPr>
            <w:color w:val="221F1F"/>
            <w:sz w:val="20"/>
          </w:rPr>
          <w:delText>Officer's</w:delText>
        </w:r>
        <w:r w:rsidDel="008034F0">
          <w:rPr>
            <w:color w:val="221F1F"/>
            <w:spacing w:val="-9"/>
            <w:sz w:val="20"/>
          </w:rPr>
          <w:delText xml:space="preserve"> </w:delText>
        </w:r>
        <w:r w:rsidDel="008034F0">
          <w:rPr>
            <w:color w:val="221F1F"/>
            <w:sz w:val="20"/>
          </w:rPr>
          <w:delText>final</w:delText>
        </w:r>
        <w:r w:rsidDel="008034F0">
          <w:rPr>
            <w:color w:val="221F1F"/>
            <w:spacing w:val="-8"/>
            <w:sz w:val="20"/>
          </w:rPr>
          <w:delText xml:space="preserve"> </w:delText>
        </w:r>
        <w:r w:rsidDel="008034F0">
          <w:rPr>
            <w:color w:val="221F1F"/>
            <w:sz w:val="20"/>
          </w:rPr>
          <w:delText>determination</w:delText>
        </w:r>
        <w:r w:rsidDel="008034F0">
          <w:rPr>
            <w:color w:val="221F1F"/>
            <w:spacing w:val="-6"/>
            <w:sz w:val="20"/>
          </w:rPr>
          <w:delText xml:space="preserve"> </w:delText>
        </w:r>
        <w:r w:rsidDel="008034F0">
          <w:rPr>
            <w:color w:val="221F1F"/>
            <w:sz w:val="20"/>
          </w:rPr>
          <w:delText>of</w:delText>
        </w:r>
        <w:r w:rsidDel="008034F0">
          <w:rPr>
            <w:color w:val="221F1F"/>
            <w:spacing w:val="-8"/>
            <w:sz w:val="20"/>
          </w:rPr>
          <w:delText xml:space="preserve"> </w:delText>
        </w:r>
        <w:r w:rsidDel="008034F0">
          <w:rPr>
            <w:color w:val="221F1F"/>
            <w:sz w:val="20"/>
          </w:rPr>
          <w:delText>significant</w:delText>
        </w:r>
        <w:r w:rsidDel="008034F0">
          <w:rPr>
            <w:color w:val="221F1F"/>
            <w:spacing w:val="-8"/>
            <w:sz w:val="20"/>
          </w:rPr>
          <w:delText xml:space="preserve"> </w:delText>
        </w:r>
        <w:r w:rsidDel="008034F0">
          <w:rPr>
            <w:color w:val="221F1F"/>
            <w:sz w:val="20"/>
          </w:rPr>
          <w:delText>deficiencies,</w:delText>
        </w:r>
        <w:r w:rsidDel="008034F0">
          <w:rPr>
            <w:color w:val="221F1F"/>
            <w:spacing w:val="-7"/>
            <w:sz w:val="20"/>
          </w:rPr>
          <w:delText xml:space="preserve"> </w:delText>
        </w:r>
        <w:r w:rsidDel="008034F0">
          <w:rPr>
            <w:color w:val="221F1F"/>
            <w:sz w:val="20"/>
          </w:rPr>
          <w:delText>the</w:delText>
        </w:r>
        <w:r w:rsidDel="008034F0">
          <w:rPr>
            <w:color w:val="221F1F"/>
            <w:spacing w:val="-8"/>
            <w:sz w:val="20"/>
          </w:rPr>
          <w:delText xml:space="preserve"> </w:delText>
        </w:r>
        <w:r w:rsidDel="008034F0">
          <w:rPr>
            <w:color w:val="221F1F"/>
            <w:sz w:val="20"/>
          </w:rPr>
          <w:delText>Contractor shall, within 45 days of receipt of the final determination, either correct the significant deficiencies or submit an acceptable corrective action plan showing milestones and actions to eliminate the</w:delText>
        </w:r>
      </w:del>
    </w:p>
    <w:p w14:paraId="27311280" w14:textId="538E4754" w:rsidR="00016C31" w:rsidDel="008034F0" w:rsidRDefault="00632607">
      <w:pPr>
        <w:pStyle w:val="BodyText"/>
        <w:spacing w:before="2"/>
        <w:ind w:left="219"/>
        <w:rPr>
          <w:del w:id="1236" w:author="Chandler Wilson" w:date="2023-05-25T10:38:00Z"/>
        </w:rPr>
      </w:pPr>
      <w:del w:id="1237" w:author="Chandler Wilson" w:date="2023-05-25T10:38:00Z">
        <w:r w:rsidDel="008034F0">
          <w:rPr>
            <w:color w:val="221F1F"/>
            <w:spacing w:val="-2"/>
          </w:rPr>
          <w:delText>significant</w:delText>
        </w:r>
        <w:r w:rsidDel="008034F0">
          <w:rPr>
            <w:color w:val="221F1F"/>
            <w:spacing w:val="3"/>
          </w:rPr>
          <w:delText xml:space="preserve"> </w:delText>
        </w:r>
        <w:r w:rsidDel="008034F0">
          <w:rPr>
            <w:color w:val="221F1F"/>
            <w:spacing w:val="-2"/>
          </w:rPr>
          <w:delText>deficiencies.</w:delText>
        </w:r>
      </w:del>
    </w:p>
    <w:p w14:paraId="209F6DED" w14:textId="14534E51" w:rsidR="00016C31" w:rsidDel="008034F0" w:rsidRDefault="00016C31">
      <w:pPr>
        <w:pStyle w:val="BodyText"/>
        <w:spacing w:before="1"/>
        <w:rPr>
          <w:del w:id="1238" w:author="Chandler Wilson" w:date="2023-05-25T10:38:00Z"/>
        </w:rPr>
      </w:pPr>
    </w:p>
    <w:p w14:paraId="1F48E422" w14:textId="32E06A12" w:rsidR="00016C31" w:rsidDel="008034F0" w:rsidRDefault="00632607">
      <w:pPr>
        <w:pStyle w:val="ListParagraph"/>
        <w:numPr>
          <w:ilvl w:val="0"/>
          <w:numId w:val="11"/>
        </w:numPr>
        <w:tabs>
          <w:tab w:val="left" w:pos="679"/>
        </w:tabs>
        <w:ind w:left="440" w:right="951" w:firstLine="0"/>
        <w:rPr>
          <w:del w:id="1239" w:author="Chandler Wilson" w:date="2023-05-25T10:38:00Z"/>
          <w:sz w:val="20"/>
        </w:rPr>
      </w:pPr>
      <w:del w:id="1240" w:author="Chandler Wilson" w:date="2023-05-25T10:38:00Z">
        <w:r w:rsidDel="008034F0">
          <w:rPr>
            <w:color w:val="221F1F"/>
            <w:sz w:val="20"/>
          </w:rPr>
          <w:delText>Withholding payments. If the Contracting Officer makes a final determination to disapprove the Contractor's EVMS,</w:delText>
        </w:r>
        <w:r w:rsidDel="008034F0">
          <w:rPr>
            <w:color w:val="221F1F"/>
            <w:spacing w:val="-6"/>
            <w:sz w:val="20"/>
          </w:rPr>
          <w:delText xml:space="preserve"> </w:delText>
        </w:r>
        <w:r w:rsidDel="008034F0">
          <w:rPr>
            <w:color w:val="221F1F"/>
            <w:sz w:val="20"/>
          </w:rPr>
          <w:delText>and</w:delText>
        </w:r>
        <w:r w:rsidDel="008034F0">
          <w:rPr>
            <w:color w:val="221F1F"/>
            <w:spacing w:val="-5"/>
            <w:sz w:val="20"/>
          </w:rPr>
          <w:delText xml:space="preserve"> </w:delText>
        </w:r>
        <w:r w:rsidDel="008034F0">
          <w:rPr>
            <w:color w:val="221F1F"/>
            <w:sz w:val="20"/>
          </w:rPr>
          <w:delText>the</w:delText>
        </w:r>
        <w:r w:rsidDel="008034F0">
          <w:rPr>
            <w:color w:val="221F1F"/>
            <w:spacing w:val="-7"/>
            <w:sz w:val="20"/>
          </w:rPr>
          <w:delText xml:space="preserve"> </w:delText>
        </w:r>
        <w:r w:rsidDel="008034F0">
          <w:rPr>
            <w:color w:val="221F1F"/>
            <w:sz w:val="20"/>
          </w:rPr>
          <w:delText>contract</w:delText>
        </w:r>
        <w:r w:rsidDel="008034F0">
          <w:rPr>
            <w:color w:val="221F1F"/>
            <w:spacing w:val="-6"/>
            <w:sz w:val="20"/>
          </w:rPr>
          <w:delText xml:space="preserve"> </w:delText>
        </w:r>
        <w:r w:rsidDel="008034F0">
          <w:rPr>
            <w:color w:val="221F1F"/>
            <w:sz w:val="20"/>
          </w:rPr>
          <w:delText>includes</w:delText>
        </w:r>
        <w:r w:rsidDel="008034F0">
          <w:rPr>
            <w:color w:val="221F1F"/>
            <w:spacing w:val="-7"/>
            <w:sz w:val="20"/>
          </w:rPr>
          <w:delText xml:space="preserve"> </w:delText>
        </w:r>
        <w:r w:rsidDel="008034F0">
          <w:rPr>
            <w:color w:val="221F1F"/>
            <w:sz w:val="20"/>
          </w:rPr>
          <w:delText>the</w:delText>
        </w:r>
        <w:r w:rsidDel="008034F0">
          <w:rPr>
            <w:color w:val="221F1F"/>
            <w:spacing w:val="-7"/>
            <w:sz w:val="20"/>
          </w:rPr>
          <w:delText xml:space="preserve"> </w:delText>
        </w:r>
        <w:r w:rsidDel="008034F0">
          <w:rPr>
            <w:color w:val="221F1F"/>
            <w:sz w:val="20"/>
          </w:rPr>
          <w:delText>clause</w:delText>
        </w:r>
        <w:r w:rsidDel="008034F0">
          <w:rPr>
            <w:color w:val="221F1F"/>
            <w:spacing w:val="-6"/>
            <w:sz w:val="20"/>
          </w:rPr>
          <w:delText xml:space="preserve"> </w:delText>
        </w:r>
        <w:r w:rsidDel="008034F0">
          <w:rPr>
            <w:color w:val="221F1F"/>
            <w:sz w:val="20"/>
          </w:rPr>
          <w:delText>at</w:delText>
        </w:r>
        <w:r w:rsidDel="008034F0">
          <w:rPr>
            <w:color w:val="221F1F"/>
            <w:spacing w:val="-6"/>
            <w:sz w:val="20"/>
          </w:rPr>
          <w:delText xml:space="preserve"> </w:delText>
        </w:r>
        <w:r w:rsidDel="008034F0">
          <w:rPr>
            <w:color w:val="221F1F"/>
            <w:sz w:val="20"/>
          </w:rPr>
          <w:delText>252.242-7005,</w:delText>
        </w:r>
        <w:r w:rsidDel="008034F0">
          <w:rPr>
            <w:color w:val="221F1F"/>
            <w:spacing w:val="-7"/>
            <w:sz w:val="20"/>
          </w:rPr>
          <w:delText xml:space="preserve"> </w:delText>
        </w:r>
        <w:r w:rsidDel="008034F0">
          <w:rPr>
            <w:color w:val="221F1F"/>
            <w:sz w:val="20"/>
          </w:rPr>
          <w:delText>Contractor</w:delText>
        </w:r>
        <w:r w:rsidDel="008034F0">
          <w:rPr>
            <w:color w:val="221F1F"/>
            <w:spacing w:val="-6"/>
            <w:sz w:val="20"/>
          </w:rPr>
          <w:delText xml:space="preserve"> </w:delText>
        </w:r>
        <w:r w:rsidDel="008034F0">
          <w:rPr>
            <w:color w:val="221F1F"/>
            <w:sz w:val="20"/>
          </w:rPr>
          <w:delText>Business</w:delText>
        </w:r>
        <w:r w:rsidDel="008034F0">
          <w:rPr>
            <w:color w:val="221F1F"/>
            <w:spacing w:val="-9"/>
            <w:sz w:val="20"/>
          </w:rPr>
          <w:delText xml:space="preserve"> </w:delText>
        </w:r>
        <w:r w:rsidDel="008034F0">
          <w:rPr>
            <w:color w:val="221F1F"/>
            <w:sz w:val="20"/>
          </w:rPr>
          <w:delText>Systems,</w:delText>
        </w:r>
        <w:r w:rsidDel="008034F0">
          <w:rPr>
            <w:color w:val="221F1F"/>
            <w:spacing w:val="-6"/>
            <w:sz w:val="20"/>
          </w:rPr>
          <w:delText xml:space="preserve"> </w:delText>
        </w:r>
        <w:r w:rsidDel="008034F0">
          <w:rPr>
            <w:color w:val="221F1F"/>
            <w:sz w:val="20"/>
          </w:rPr>
          <w:delText>the</w:delText>
        </w:r>
        <w:r w:rsidDel="008034F0">
          <w:rPr>
            <w:color w:val="221F1F"/>
            <w:spacing w:val="-7"/>
            <w:sz w:val="20"/>
          </w:rPr>
          <w:delText xml:space="preserve"> </w:delText>
        </w:r>
        <w:r w:rsidDel="008034F0">
          <w:rPr>
            <w:color w:val="221F1F"/>
            <w:sz w:val="20"/>
          </w:rPr>
          <w:delText>Contracting</w:delText>
        </w:r>
        <w:r w:rsidDel="008034F0">
          <w:rPr>
            <w:color w:val="221F1F"/>
            <w:spacing w:val="-6"/>
            <w:sz w:val="20"/>
          </w:rPr>
          <w:delText xml:space="preserve"> </w:delText>
        </w:r>
        <w:r w:rsidDel="008034F0">
          <w:rPr>
            <w:color w:val="221F1F"/>
            <w:sz w:val="20"/>
          </w:rPr>
          <w:delText>Officer will withhold payments in accordance with that clause.</w:delText>
        </w:r>
      </w:del>
    </w:p>
    <w:p w14:paraId="4A64A752" w14:textId="665210D9" w:rsidR="00016C31" w:rsidDel="008034F0" w:rsidRDefault="00016C31">
      <w:pPr>
        <w:pStyle w:val="BodyText"/>
        <w:spacing w:before="11"/>
        <w:rPr>
          <w:del w:id="1241" w:author="Chandler Wilson" w:date="2023-05-25T10:38:00Z"/>
          <w:sz w:val="19"/>
        </w:rPr>
      </w:pPr>
    </w:p>
    <w:p w14:paraId="1273CCC2" w14:textId="62D7A1FE" w:rsidR="00016C31" w:rsidDel="008034F0" w:rsidRDefault="00900DE8">
      <w:pPr>
        <w:pStyle w:val="ListParagraph"/>
        <w:numPr>
          <w:ilvl w:val="0"/>
          <w:numId w:val="11"/>
        </w:numPr>
        <w:tabs>
          <w:tab w:val="left" w:pos="724"/>
        </w:tabs>
        <w:ind w:left="440" w:right="1375" w:firstLine="0"/>
        <w:jc w:val="both"/>
        <w:rPr>
          <w:del w:id="1242" w:author="Chandler Wilson" w:date="2023-05-25T10:38:00Z"/>
          <w:sz w:val="20"/>
        </w:rPr>
      </w:pPr>
      <w:del w:id="1243" w:author="Chandler Wilson" w:date="2023-05-25T10:38:00Z">
        <w:r>
          <w:pict w14:anchorId="07F0DA23">
            <v:rect id="docshape97" o:spid="_x0000_s1031" style="position:absolute;left:0;text-align:left;margin-left:59.5pt;margin-top:68.15pt;width:515pt;height:1.45pt;z-index:-18469888;mso-position-horizontal-relative:page" fillcolor="#0e233d" stroked="f">
              <w10:wrap anchorx="page"/>
            </v:rect>
          </w:pict>
        </w:r>
        <w:r w:rsidR="00632607" w:rsidDel="008034F0">
          <w:rPr>
            <w:color w:val="221F1F"/>
            <w:sz w:val="20"/>
          </w:rPr>
          <w:delText>With</w:delText>
        </w:r>
        <w:r w:rsidR="00632607" w:rsidDel="008034F0">
          <w:rPr>
            <w:color w:val="221F1F"/>
            <w:spacing w:val="-5"/>
            <w:sz w:val="20"/>
          </w:rPr>
          <w:delText xml:space="preserve"> </w:delText>
        </w:r>
        <w:r w:rsidR="00632607" w:rsidDel="008034F0">
          <w:rPr>
            <w:color w:val="221F1F"/>
            <w:sz w:val="20"/>
          </w:rPr>
          <w:delText>the</w:delText>
        </w:r>
        <w:r w:rsidR="00632607" w:rsidDel="008034F0">
          <w:rPr>
            <w:color w:val="221F1F"/>
            <w:spacing w:val="-5"/>
            <w:sz w:val="20"/>
          </w:rPr>
          <w:delText xml:space="preserve"> </w:delText>
        </w:r>
        <w:r w:rsidR="00632607" w:rsidDel="008034F0">
          <w:rPr>
            <w:color w:val="221F1F"/>
            <w:sz w:val="20"/>
          </w:rPr>
          <w:delText>exception</w:delText>
        </w:r>
        <w:r w:rsidR="00632607" w:rsidDel="008034F0">
          <w:rPr>
            <w:color w:val="221F1F"/>
            <w:spacing w:val="-6"/>
            <w:sz w:val="20"/>
          </w:rPr>
          <w:delText xml:space="preserve"> </w:delText>
        </w:r>
        <w:r w:rsidR="00632607" w:rsidDel="008034F0">
          <w:rPr>
            <w:color w:val="221F1F"/>
            <w:sz w:val="20"/>
          </w:rPr>
          <w:delText>of</w:delText>
        </w:r>
        <w:r w:rsidR="00632607" w:rsidDel="008034F0">
          <w:rPr>
            <w:color w:val="221F1F"/>
            <w:spacing w:val="-7"/>
            <w:sz w:val="20"/>
          </w:rPr>
          <w:delText xml:space="preserve"> </w:delText>
        </w:r>
        <w:r w:rsidR="00632607" w:rsidDel="008034F0">
          <w:rPr>
            <w:color w:val="221F1F"/>
            <w:sz w:val="20"/>
          </w:rPr>
          <w:delText>paragraphs</w:delText>
        </w:r>
        <w:r w:rsidR="00632607" w:rsidDel="008034F0">
          <w:rPr>
            <w:color w:val="221F1F"/>
            <w:spacing w:val="-4"/>
            <w:sz w:val="20"/>
          </w:rPr>
          <w:delText xml:space="preserve"> </w:delText>
        </w:r>
        <w:r w:rsidR="00632607" w:rsidDel="008034F0">
          <w:rPr>
            <w:color w:val="221F1F"/>
            <w:sz w:val="20"/>
          </w:rPr>
          <w:delText>(i)</w:delText>
        </w:r>
        <w:r w:rsidR="00632607" w:rsidDel="008034F0">
          <w:rPr>
            <w:color w:val="221F1F"/>
            <w:spacing w:val="-5"/>
            <w:sz w:val="20"/>
          </w:rPr>
          <w:delText xml:space="preserve"> </w:delText>
        </w:r>
        <w:r w:rsidR="00632607" w:rsidDel="008034F0">
          <w:rPr>
            <w:color w:val="221F1F"/>
            <w:sz w:val="20"/>
          </w:rPr>
          <w:delText>and</w:delText>
        </w:r>
        <w:r w:rsidR="00632607" w:rsidDel="008034F0">
          <w:rPr>
            <w:color w:val="221F1F"/>
            <w:spacing w:val="-7"/>
            <w:sz w:val="20"/>
          </w:rPr>
          <w:delText xml:space="preserve"> </w:delText>
        </w:r>
        <w:r w:rsidR="00632607" w:rsidDel="008034F0">
          <w:rPr>
            <w:color w:val="221F1F"/>
            <w:sz w:val="20"/>
          </w:rPr>
          <w:delText>(j)</w:delText>
        </w:r>
        <w:r w:rsidR="00632607" w:rsidDel="008034F0">
          <w:rPr>
            <w:color w:val="221F1F"/>
            <w:spacing w:val="-7"/>
            <w:sz w:val="20"/>
          </w:rPr>
          <w:delText xml:space="preserve"> </w:delText>
        </w:r>
        <w:r w:rsidR="00632607" w:rsidDel="008034F0">
          <w:rPr>
            <w:color w:val="221F1F"/>
            <w:sz w:val="20"/>
          </w:rPr>
          <w:delText>of</w:delText>
        </w:r>
        <w:r w:rsidR="00632607" w:rsidDel="008034F0">
          <w:rPr>
            <w:color w:val="221F1F"/>
            <w:spacing w:val="-5"/>
            <w:sz w:val="20"/>
          </w:rPr>
          <w:delText xml:space="preserve"> </w:delText>
        </w:r>
        <w:r w:rsidR="00632607" w:rsidDel="008034F0">
          <w:rPr>
            <w:color w:val="221F1F"/>
            <w:sz w:val="20"/>
          </w:rPr>
          <w:delText>this</w:delText>
        </w:r>
        <w:r w:rsidR="00632607" w:rsidDel="008034F0">
          <w:rPr>
            <w:color w:val="221F1F"/>
            <w:spacing w:val="-6"/>
            <w:sz w:val="20"/>
          </w:rPr>
          <w:delText xml:space="preserve"> </w:delText>
        </w:r>
        <w:r w:rsidR="00632607" w:rsidDel="008034F0">
          <w:rPr>
            <w:color w:val="221F1F"/>
            <w:sz w:val="20"/>
          </w:rPr>
          <w:delText>clause,</w:delText>
        </w:r>
        <w:r w:rsidR="00632607" w:rsidDel="008034F0">
          <w:rPr>
            <w:color w:val="221F1F"/>
            <w:spacing w:val="-4"/>
            <w:sz w:val="20"/>
          </w:rPr>
          <w:delText xml:space="preserve"> </w:delText>
        </w:r>
        <w:r w:rsidR="00632607" w:rsidDel="008034F0">
          <w:rPr>
            <w:color w:val="221F1F"/>
            <w:sz w:val="20"/>
          </w:rPr>
          <w:delText>the</w:delText>
        </w:r>
        <w:r w:rsidR="00632607" w:rsidDel="008034F0">
          <w:rPr>
            <w:color w:val="221F1F"/>
            <w:spacing w:val="-5"/>
            <w:sz w:val="20"/>
          </w:rPr>
          <w:delText xml:space="preserve"> </w:delText>
        </w:r>
        <w:r w:rsidR="00632607" w:rsidDel="008034F0">
          <w:rPr>
            <w:color w:val="221F1F"/>
            <w:sz w:val="20"/>
          </w:rPr>
          <w:delText>Contractor</w:delText>
        </w:r>
        <w:r w:rsidR="00632607" w:rsidDel="008034F0">
          <w:rPr>
            <w:color w:val="221F1F"/>
            <w:spacing w:val="-4"/>
            <w:sz w:val="20"/>
          </w:rPr>
          <w:delText xml:space="preserve"> </w:delText>
        </w:r>
        <w:r w:rsidR="00632607" w:rsidDel="008034F0">
          <w:rPr>
            <w:color w:val="221F1F"/>
            <w:sz w:val="20"/>
          </w:rPr>
          <w:delText>shall</w:delText>
        </w:r>
        <w:r w:rsidR="00632607" w:rsidDel="008034F0">
          <w:rPr>
            <w:color w:val="221F1F"/>
            <w:spacing w:val="-5"/>
            <w:sz w:val="20"/>
          </w:rPr>
          <w:delText xml:space="preserve"> </w:delText>
        </w:r>
        <w:r w:rsidR="00632607" w:rsidDel="008034F0">
          <w:rPr>
            <w:color w:val="221F1F"/>
            <w:sz w:val="20"/>
          </w:rPr>
          <w:delText>require</w:delText>
        </w:r>
        <w:r w:rsidR="00632607" w:rsidDel="008034F0">
          <w:rPr>
            <w:color w:val="221F1F"/>
            <w:spacing w:val="-7"/>
            <w:sz w:val="20"/>
          </w:rPr>
          <w:delText xml:space="preserve"> </w:delText>
        </w:r>
        <w:r w:rsidR="00632607" w:rsidDel="008034F0">
          <w:rPr>
            <w:color w:val="221F1F"/>
            <w:sz w:val="20"/>
          </w:rPr>
          <w:delText>its</w:delText>
        </w:r>
        <w:r w:rsidR="00632607" w:rsidDel="008034F0">
          <w:rPr>
            <w:color w:val="221F1F"/>
            <w:spacing w:val="-6"/>
            <w:sz w:val="20"/>
          </w:rPr>
          <w:delText xml:space="preserve"> </w:delText>
        </w:r>
        <w:r w:rsidR="00632607" w:rsidDel="008034F0">
          <w:rPr>
            <w:color w:val="221F1F"/>
            <w:sz w:val="20"/>
          </w:rPr>
          <w:delText>subcontractors</w:delText>
        </w:r>
        <w:r w:rsidR="00632607" w:rsidDel="008034F0">
          <w:rPr>
            <w:color w:val="221F1F"/>
            <w:spacing w:val="-4"/>
            <w:sz w:val="20"/>
          </w:rPr>
          <w:delText xml:space="preserve"> </w:delText>
        </w:r>
        <w:r w:rsidR="00632607" w:rsidDel="008034F0">
          <w:rPr>
            <w:color w:val="221F1F"/>
            <w:sz w:val="20"/>
          </w:rPr>
          <w:delText>to comply with EVMS requirements as follows:</w:delText>
        </w:r>
      </w:del>
    </w:p>
    <w:p w14:paraId="7F82EB64" w14:textId="056E7B32" w:rsidR="00016C31" w:rsidDel="008034F0" w:rsidRDefault="00016C31">
      <w:pPr>
        <w:jc w:val="both"/>
        <w:rPr>
          <w:del w:id="1244" w:author="Chandler Wilson" w:date="2023-05-25T10:38:00Z"/>
          <w:sz w:val="20"/>
        </w:rPr>
        <w:sectPr w:rsidR="00016C31" w:rsidDel="008034F0">
          <w:pgSz w:w="12240" w:h="15840"/>
          <w:pgMar w:top="1600" w:right="640" w:bottom="1060" w:left="1000" w:header="0" w:footer="801" w:gutter="0"/>
          <w:cols w:space="720"/>
        </w:sectPr>
      </w:pPr>
    </w:p>
    <w:p w14:paraId="5C8D4F04" w14:textId="38BE8A21" w:rsidR="00016C31" w:rsidDel="008034F0" w:rsidRDefault="00632607">
      <w:pPr>
        <w:pStyle w:val="ListParagraph"/>
        <w:numPr>
          <w:ilvl w:val="1"/>
          <w:numId w:val="11"/>
        </w:numPr>
        <w:tabs>
          <w:tab w:val="left" w:pos="724"/>
        </w:tabs>
        <w:spacing w:before="80"/>
        <w:ind w:right="894" w:firstLine="0"/>
        <w:rPr>
          <w:del w:id="1245" w:author="Chandler Wilson" w:date="2023-05-25T10:38:00Z"/>
          <w:sz w:val="20"/>
        </w:rPr>
      </w:pPr>
      <w:del w:id="1246" w:author="Chandler Wilson" w:date="2023-05-25T10:38:00Z">
        <w:r w:rsidDel="008034F0">
          <w:rPr>
            <w:color w:val="221F1F"/>
            <w:sz w:val="20"/>
          </w:rPr>
          <w:lastRenderedPageBreak/>
          <w:delText>For</w:delText>
        </w:r>
        <w:r w:rsidDel="008034F0">
          <w:rPr>
            <w:color w:val="221F1F"/>
            <w:spacing w:val="-5"/>
            <w:sz w:val="20"/>
          </w:rPr>
          <w:delText xml:space="preserve"> </w:delText>
        </w:r>
        <w:r w:rsidDel="008034F0">
          <w:rPr>
            <w:color w:val="221F1F"/>
            <w:sz w:val="20"/>
          </w:rPr>
          <w:delText>subcontracts</w:delText>
        </w:r>
        <w:r w:rsidDel="008034F0">
          <w:rPr>
            <w:color w:val="221F1F"/>
            <w:spacing w:val="-6"/>
            <w:sz w:val="20"/>
          </w:rPr>
          <w:delText xml:space="preserve"> </w:delText>
        </w:r>
        <w:r w:rsidDel="008034F0">
          <w:rPr>
            <w:color w:val="221F1F"/>
            <w:sz w:val="20"/>
          </w:rPr>
          <w:delText>valued</w:delText>
        </w:r>
        <w:r w:rsidDel="008034F0">
          <w:rPr>
            <w:color w:val="221F1F"/>
            <w:spacing w:val="-7"/>
            <w:sz w:val="20"/>
          </w:rPr>
          <w:delText xml:space="preserve"> </w:delText>
        </w:r>
        <w:r w:rsidDel="008034F0">
          <w:rPr>
            <w:color w:val="221F1F"/>
            <w:sz w:val="20"/>
          </w:rPr>
          <w:delText>at</w:delText>
        </w:r>
        <w:r w:rsidDel="008034F0">
          <w:rPr>
            <w:color w:val="221F1F"/>
            <w:spacing w:val="-7"/>
            <w:sz w:val="20"/>
          </w:rPr>
          <w:delText xml:space="preserve"> </w:delText>
        </w:r>
        <w:r w:rsidDel="008034F0">
          <w:rPr>
            <w:color w:val="221F1F"/>
            <w:sz w:val="20"/>
          </w:rPr>
          <w:delText>$50</w:delText>
        </w:r>
        <w:r w:rsidDel="008034F0">
          <w:rPr>
            <w:color w:val="221F1F"/>
            <w:spacing w:val="-7"/>
            <w:sz w:val="20"/>
          </w:rPr>
          <w:delText xml:space="preserve"> </w:delText>
        </w:r>
        <w:r w:rsidDel="008034F0">
          <w:rPr>
            <w:color w:val="221F1F"/>
            <w:sz w:val="20"/>
          </w:rPr>
          <w:delText>million</w:delText>
        </w:r>
        <w:r w:rsidDel="008034F0">
          <w:rPr>
            <w:color w:val="221F1F"/>
            <w:spacing w:val="-5"/>
            <w:sz w:val="20"/>
          </w:rPr>
          <w:delText xml:space="preserve"> </w:delText>
        </w:r>
        <w:r w:rsidDel="008034F0">
          <w:rPr>
            <w:color w:val="221F1F"/>
            <w:sz w:val="20"/>
          </w:rPr>
          <w:delText>or</w:delText>
        </w:r>
        <w:r w:rsidDel="008034F0">
          <w:rPr>
            <w:color w:val="221F1F"/>
            <w:spacing w:val="-6"/>
            <w:sz w:val="20"/>
          </w:rPr>
          <w:delText xml:space="preserve"> </w:delText>
        </w:r>
        <w:r w:rsidDel="008034F0">
          <w:rPr>
            <w:color w:val="221F1F"/>
            <w:sz w:val="20"/>
          </w:rPr>
          <w:delText>more,</w:delText>
        </w:r>
        <w:r w:rsidDel="008034F0">
          <w:rPr>
            <w:color w:val="221F1F"/>
            <w:spacing w:val="-5"/>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following</w:delText>
        </w:r>
        <w:r w:rsidDel="008034F0">
          <w:rPr>
            <w:color w:val="221F1F"/>
            <w:spacing w:val="-4"/>
            <w:sz w:val="20"/>
          </w:rPr>
          <w:delText xml:space="preserve"> </w:delText>
        </w:r>
        <w:r w:rsidDel="008034F0">
          <w:rPr>
            <w:color w:val="221F1F"/>
            <w:sz w:val="20"/>
          </w:rPr>
          <w:delText>subcontractors</w:delText>
        </w:r>
        <w:r w:rsidDel="008034F0">
          <w:rPr>
            <w:color w:val="221F1F"/>
            <w:spacing w:val="-6"/>
            <w:sz w:val="20"/>
          </w:rPr>
          <w:delText xml:space="preserve"> </w:delText>
        </w:r>
        <w:r w:rsidDel="008034F0">
          <w:rPr>
            <w:color w:val="221F1F"/>
            <w:sz w:val="20"/>
          </w:rPr>
          <w:delText>shall</w:delText>
        </w:r>
        <w:r w:rsidDel="008034F0">
          <w:rPr>
            <w:color w:val="221F1F"/>
            <w:spacing w:val="-6"/>
            <w:sz w:val="20"/>
          </w:rPr>
          <w:delText xml:space="preserve"> </w:delText>
        </w:r>
        <w:r w:rsidDel="008034F0">
          <w:rPr>
            <w:color w:val="221F1F"/>
            <w:sz w:val="20"/>
          </w:rPr>
          <w:delText>comply</w:delText>
        </w:r>
        <w:r w:rsidDel="008034F0">
          <w:rPr>
            <w:color w:val="221F1F"/>
            <w:spacing w:val="-7"/>
            <w:sz w:val="20"/>
          </w:rPr>
          <w:delText xml:space="preserve"> </w:delText>
        </w:r>
        <w:r w:rsidDel="008034F0">
          <w:rPr>
            <w:color w:val="221F1F"/>
            <w:sz w:val="20"/>
          </w:rPr>
          <w:delText>with</w:delText>
        </w:r>
        <w:r w:rsidDel="008034F0">
          <w:rPr>
            <w:color w:val="221F1F"/>
            <w:spacing w:val="-5"/>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requirements of this clause:</w:delText>
        </w:r>
      </w:del>
    </w:p>
    <w:p w14:paraId="341D37AD" w14:textId="00C5E391" w:rsidR="00016C31" w:rsidDel="008034F0" w:rsidRDefault="00016C31">
      <w:pPr>
        <w:pStyle w:val="BodyText"/>
        <w:spacing w:before="11"/>
        <w:rPr>
          <w:del w:id="1247" w:author="Chandler Wilson" w:date="2023-05-25T10:38:00Z"/>
          <w:sz w:val="19"/>
        </w:rPr>
      </w:pPr>
    </w:p>
    <w:p w14:paraId="5FEDBEEA" w14:textId="20BF3E59" w:rsidR="00016C31" w:rsidDel="008034F0" w:rsidRDefault="00632607">
      <w:pPr>
        <w:pStyle w:val="Heading4"/>
        <w:rPr>
          <w:del w:id="1248" w:author="Chandler Wilson" w:date="2023-05-25T10:38:00Z"/>
        </w:rPr>
      </w:pPr>
      <w:del w:id="1249" w:author="Chandler Wilson" w:date="2023-05-25T10:38:00Z">
        <w:r w:rsidDel="008034F0">
          <w:rPr>
            <w:color w:val="221F1F"/>
          </w:rPr>
          <w:delText>Major</w:delText>
        </w:r>
        <w:r w:rsidDel="008034F0">
          <w:rPr>
            <w:color w:val="221F1F"/>
            <w:spacing w:val="-10"/>
          </w:rPr>
          <w:delText xml:space="preserve"> </w:delText>
        </w:r>
        <w:r w:rsidDel="008034F0">
          <w:rPr>
            <w:color w:val="221F1F"/>
          </w:rPr>
          <w:delText>subcontractors</w:delText>
        </w:r>
        <w:r w:rsidDel="008034F0">
          <w:rPr>
            <w:color w:val="221F1F"/>
            <w:spacing w:val="-8"/>
          </w:rPr>
          <w:delText xml:space="preserve"> </w:delText>
        </w:r>
        <w:r w:rsidDel="008034F0">
          <w:rPr>
            <w:color w:val="221F1F"/>
          </w:rPr>
          <w:delText>as</w:delText>
        </w:r>
        <w:r w:rsidDel="008034F0">
          <w:rPr>
            <w:color w:val="221F1F"/>
            <w:spacing w:val="-10"/>
          </w:rPr>
          <w:delText xml:space="preserve"> </w:delText>
        </w:r>
        <w:r w:rsidDel="008034F0">
          <w:rPr>
            <w:color w:val="221F1F"/>
          </w:rPr>
          <w:delText>listed</w:delText>
        </w:r>
        <w:r w:rsidDel="008034F0">
          <w:rPr>
            <w:color w:val="221F1F"/>
            <w:spacing w:val="-6"/>
          </w:rPr>
          <w:delText xml:space="preserve"> </w:delText>
        </w:r>
        <w:r w:rsidDel="008034F0">
          <w:rPr>
            <w:color w:val="221F1F"/>
          </w:rPr>
          <w:delText>in</w:delText>
        </w:r>
        <w:r w:rsidDel="008034F0">
          <w:rPr>
            <w:color w:val="221F1F"/>
            <w:spacing w:val="-9"/>
          </w:rPr>
          <w:delText xml:space="preserve"> </w:delText>
        </w:r>
        <w:r w:rsidDel="008034F0">
          <w:rPr>
            <w:color w:val="221F1F"/>
          </w:rPr>
          <w:delText>Attachment</w:delText>
        </w:r>
        <w:r w:rsidDel="008034F0">
          <w:rPr>
            <w:color w:val="221F1F"/>
            <w:spacing w:val="-5"/>
          </w:rPr>
          <w:delText xml:space="preserve"> </w:delText>
        </w:r>
        <w:r w:rsidDel="008034F0">
          <w:rPr>
            <w:color w:val="221F1F"/>
          </w:rPr>
          <w:delText>06</w:delText>
        </w:r>
        <w:r w:rsidDel="008034F0">
          <w:rPr>
            <w:color w:val="221F1F"/>
            <w:spacing w:val="-8"/>
          </w:rPr>
          <w:delText xml:space="preserve"> </w:delText>
        </w:r>
        <w:r w:rsidDel="008034F0">
          <w:rPr>
            <w:color w:val="221F1F"/>
          </w:rPr>
          <w:delText>of</w:delText>
        </w:r>
        <w:r w:rsidDel="008034F0">
          <w:rPr>
            <w:color w:val="221F1F"/>
            <w:spacing w:val="-6"/>
          </w:rPr>
          <w:delText xml:space="preserve"> </w:delText>
        </w:r>
        <w:r w:rsidDel="008034F0">
          <w:rPr>
            <w:color w:val="221F1F"/>
          </w:rPr>
          <w:delText>the</w:delText>
        </w:r>
        <w:r w:rsidDel="008034F0">
          <w:rPr>
            <w:color w:val="221F1F"/>
            <w:spacing w:val="-9"/>
          </w:rPr>
          <w:delText xml:space="preserve"> </w:delText>
        </w:r>
        <w:r w:rsidDel="008034F0">
          <w:rPr>
            <w:color w:val="221F1F"/>
            <w:spacing w:val="-2"/>
          </w:rPr>
          <w:delText>contract</w:delText>
        </w:r>
      </w:del>
    </w:p>
    <w:p w14:paraId="3EC1F365" w14:textId="63C7B160" w:rsidR="00016C31" w:rsidDel="008034F0" w:rsidRDefault="00016C31">
      <w:pPr>
        <w:pStyle w:val="BodyText"/>
        <w:spacing w:before="1"/>
        <w:rPr>
          <w:del w:id="1250" w:author="Chandler Wilson" w:date="2023-05-25T10:38:00Z"/>
          <w:b/>
        </w:rPr>
      </w:pPr>
    </w:p>
    <w:p w14:paraId="31A3421C" w14:textId="334FF228" w:rsidR="00016C31" w:rsidDel="008034F0" w:rsidRDefault="00632607">
      <w:pPr>
        <w:pStyle w:val="ListParagraph"/>
        <w:numPr>
          <w:ilvl w:val="1"/>
          <w:numId w:val="11"/>
        </w:numPr>
        <w:tabs>
          <w:tab w:val="left" w:pos="724"/>
        </w:tabs>
        <w:ind w:right="1917" w:firstLine="0"/>
        <w:rPr>
          <w:del w:id="1251" w:author="Chandler Wilson" w:date="2023-05-25T10:38:00Z"/>
          <w:sz w:val="20"/>
        </w:rPr>
      </w:pPr>
      <w:del w:id="1252" w:author="Chandler Wilson" w:date="2023-05-25T10:38:00Z">
        <w:r w:rsidDel="008034F0">
          <w:rPr>
            <w:color w:val="221F1F"/>
            <w:sz w:val="20"/>
          </w:rPr>
          <w:delText>For</w:delText>
        </w:r>
        <w:r w:rsidDel="008034F0">
          <w:rPr>
            <w:color w:val="221F1F"/>
            <w:spacing w:val="-5"/>
            <w:sz w:val="20"/>
          </w:rPr>
          <w:delText xml:space="preserve"> </w:delText>
        </w:r>
        <w:r w:rsidDel="008034F0">
          <w:rPr>
            <w:color w:val="221F1F"/>
            <w:sz w:val="20"/>
          </w:rPr>
          <w:delText>subcontracts</w:delText>
        </w:r>
        <w:r w:rsidDel="008034F0">
          <w:rPr>
            <w:color w:val="221F1F"/>
            <w:spacing w:val="-6"/>
            <w:sz w:val="20"/>
          </w:rPr>
          <w:delText xml:space="preserve"> </w:delText>
        </w:r>
        <w:r w:rsidDel="008034F0">
          <w:rPr>
            <w:color w:val="221F1F"/>
            <w:sz w:val="20"/>
          </w:rPr>
          <w:delText>valued</w:delText>
        </w:r>
        <w:r w:rsidDel="008034F0">
          <w:rPr>
            <w:color w:val="221F1F"/>
            <w:spacing w:val="-7"/>
            <w:sz w:val="20"/>
          </w:rPr>
          <w:delText xml:space="preserve"> </w:delText>
        </w:r>
        <w:r w:rsidDel="008034F0">
          <w:rPr>
            <w:color w:val="221F1F"/>
            <w:sz w:val="20"/>
          </w:rPr>
          <w:delText>at</w:delText>
        </w:r>
        <w:r w:rsidDel="008034F0">
          <w:rPr>
            <w:color w:val="221F1F"/>
            <w:spacing w:val="-7"/>
            <w:sz w:val="20"/>
          </w:rPr>
          <w:delText xml:space="preserve"> </w:delText>
        </w:r>
        <w:r w:rsidDel="008034F0">
          <w:rPr>
            <w:color w:val="221F1F"/>
            <w:sz w:val="20"/>
          </w:rPr>
          <w:delText>less</w:delText>
        </w:r>
        <w:r w:rsidDel="008034F0">
          <w:rPr>
            <w:color w:val="221F1F"/>
            <w:spacing w:val="-7"/>
            <w:sz w:val="20"/>
          </w:rPr>
          <w:delText xml:space="preserve"> </w:delText>
        </w:r>
        <w:r w:rsidDel="008034F0">
          <w:rPr>
            <w:color w:val="221F1F"/>
            <w:sz w:val="20"/>
          </w:rPr>
          <w:delText>than</w:delText>
        </w:r>
        <w:r w:rsidDel="008034F0">
          <w:rPr>
            <w:color w:val="221F1F"/>
            <w:spacing w:val="-5"/>
            <w:sz w:val="20"/>
          </w:rPr>
          <w:delText xml:space="preserve"> </w:delText>
        </w:r>
        <w:r w:rsidDel="008034F0">
          <w:rPr>
            <w:color w:val="221F1F"/>
            <w:sz w:val="20"/>
          </w:rPr>
          <w:delText>$50</w:delText>
        </w:r>
        <w:r w:rsidDel="008034F0">
          <w:rPr>
            <w:color w:val="221F1F"/>
            <w:spacing w:val="-5"/>
            <w:sz w:val="20"/>
          </w:rPr>
          <w:delText xml:space="preserve"> </w:delText>
        </w:r>
        <w:r w:rsidDel="008034F0">
          <w:rPr>
            <w:color w:val="221F1F"/>
            <w:sz w:val="20"/>
          </w:rPr>
          <w:delText>million,</w:delText>
        </w:r>
        <w:r w:rsidDel="008034F0">
          <w:rPr>
            <w:color w:val="221F1F"/>
            <w:spacing w:val="-5"/>
            <w:sz w:val="20"/>
          </w:rPr>
          <w:delText xml:space="preserve"> </w:delText>
        </w:r>
        <w:r w:rsidDel="008034F0">
          <w:rPr>
            <w:color w:val="221F1F"/>
            <w:sz w:val="20"/>
          </w:rPr>
          <w:delText>the</w:delText>
        </w:r>
        <w:r w:rsidDel="008034F0">
          <w:rPr>
            <w:color w:val="221F1F"/>
            <w:spacing w:val="-6"/>
            <w:sz w:val="20"/>
          </w:rPr>
          <w:delText xml:space="preserve"> </w:delText>
        </w:r>
        <w:r w:rsidDel="008034F0">
          <w:rPr>
            <w:color w:val="221F1F"/>
            <w:sz w:val="20"/>
          </w:rPr>
          <w:delText>following</w:delText>
        </w:r>
        <w:r w:rsidDel="008034F0">
          <w:rPr>
            <w:color w:val="221F1F"/>
            <w:spacing w:val="-4"/>
            <w:sz w:val="20"/>
          </w:rPr>
          <w:delText xml:space="preserve"> </w:delText>
        </w:r>
        <w:r w:rsidDel="008034F0">
          <w:rPr>
            <w:color w:val="221F1F"/>
            <w:sz w:val="20"/>
          </w:rPr>
          <w:delText>subcontractors</w:delText>
        </w:r>
        <w:r w:rsidDel="008034F0">
          <w:rPr>
            <w:color w:val="221F1F"/>
            <w:spacing w:val="-6"/>
            <w:sz w:val="20"/>
          </w:rPr>
          <w:delText xml:space="preserve"> </w:delText>
        </w:r>
        <w:r w:rsidDel="008034F0">
          <w:rPr>
            <w:color w:val="221F1F"/>
            <w:sz w:val="20"/>
          </w:rPr>
          <w:delText>shall</w:delText>
        </w:r>
        <w:r w:rsidDel="008034F0">
          <w:rPr>
            <w:color w:val="221F1F"/>
            <w:spacing w:val="-6"/>
            <w:sz w:val="20"/>
          </w:rPr>
          <w:delText xml:space="preserve"> </w:delText>
        </w:r>
        <w:r w:rsidDel="008034F0">
          <w:rPr>
            <w:color w:val="221F1F"/>
            <w:sz w:val="20"/>
          </w:rPr>
          <w:delText>comply</w:delText>
        </w:r>
        <w:r w:rsidDel="008034F0">
          <w:rPr>
            <w:color w:val="221F1F"/>
            <w:spacing w:val="-10"/>
            <w:sz w:val="20"/>
          </w:rPr>
          <w:delText xml:space="preserve"> </w:delText>
        </w:r>
        <w:r w:rsidDel="008034F0">
          <w:rPr>
            <w:color w:val="221F1F"/>
            <w:sz w:val="20"/>
          </w:rPr>
          <w:delText>with</w:delText>
        </w:r>
        <w:r w:rsidDel="008034F0">
          <w:rPr>
            <w:color w:val="221F1F"/>
            <w:spacing w:val="-5"/>
            <w:sz w:val="20"/>
          </w:rPr>
          <w:delText xml:space="preserve"> </w:delText>
        </w:r>
        <w:r w:rsidDel="008034F0">
          <w:rPr>
            <w:color w:val="221F1F"/>
            <w:sz w:val="20"/>
          </w:rPr>
          <w:delText>the requirements of this clause, excluding the requirements of paragraph (c) of this clause:</w:delText>
        </w:r>
      </w:del>
    </w:p>
    <w:p w14:paraId="5F2BEC89" w14:textId="1D09C3B9" w:rsidR="00016C31" w:rsidDel="008034F0" w:rsidRDefault="00016C31">
      <w:pPr>
        <w:pStyle w:val="BodyText"/>
        <w:spacing w:before="10"/>
        <w:rPr>
          <w:del w:id="1253" w:author="Chandler Wilson" w:date="2023-05-25T10:38:00Z"/>
          <w:sz w:val="19"/>
        </w:rPr>
      </w:pPr>
    </w:p>
    <w:p w14:paraId="331E1EBC" w14:textId="7216E328" w:rsidR="00016C31" w:rsidDel="008034F0" w:rsidRDefault="00632607">
      <w:pPr>
        <w:pStyle w:val="Heading4"/>
        <w:rPr>
          <w:del w:id="1254" w:author="Chandler Wilson" w:date="2023-05-25T10:38:00Z"/>
        </w:rPr>
      </w:pPr>
      <w:del w:id="1255" w:author="Chandler Wilson" w:date="2023-05-25T10:38:00Z">
        <w:r w:rsidDel="008034F0">
          <w:rPr>
            <w:color w:val="221F1F"/>
          </w:rPr>
          <w:delText>Major</w:delText>
        </w:r>
        <w:r w:rsidDel="008034F0">
          <w:rPr>
            <w:color w:val="221F1F"/>
            <w:spacing w:val="-10"/>
          </w:rPr>
          <w:delText xml:space="preserve"> </w:delText>
        </w:r>
        <w:r w:rsidDel="008034F0">
          <w:rPr>
            <w:color w:val="221F1F"/>
          </w:rPr>
          <w:delText>subcontractors</w:delText>
        </w:r>
        <w:r w:rsidDel="008034F0">
          <w:rPr>
            <w:color w:val="221F1F"/>
            <w:spacing w:val="-8"/>
          </w:rPr>
          <w:delText xml:space="preserve"> </w:delText>
        </w:r>
        <w:r w:rsidDel="008034F0">
          <w:rPr>
            <w:color w:val="221F1F"/>
          </w:rPr>
          <w:delText>as</w:delText>
        </w:r>
        <w:r w:rsidDel="008034F0">
          <w:rPr>
            <w:color w:val="221F1F"/>
            <w:spacing w:val="-10"/>
          </w:rPr>
          <w:delText xml:space="preserve"> </w:delText>
        </w:r>
        <w:r w:rsidDel="008034F0">
          <w:rPr>
            <w:color w:val="221F1F"/>
          </w:rPr>
          <w:delText>listed</w:delText>
        </w:r>
        <w:r w:rsidDel="008034F0">
          <w:rPr>
            <w:color w:val="221F1F"/>
            <w:spacing w:val="-6"/>
          </w:rPr>
          <w:delText xml:space="preserve"> </w:delText>
        </w:r>
        <w:r w:rsidDel="008034F0">
          <w:rPr>
            <w:color w:val="221F1F"/>
          </w:rPr>
          <w:delText>in</w:delText>
        </w:r>
        <w:r w:rsidDel="008034F0">
          <w:rPr>
            <w:color w:val="221F1F"/>
            <w:spacing w:val="-9"/>
          </w:rPr>
          <w:delText xml:space="preserve"> </w:delText>
        </w:r>
        <w:r w:rsidDel="008034F0">
          <w:rPr>
            <w:color w:val="221F1F"/>
          </w:rPr>
          <w:delText>Attachment</w:delText>
        </w:r>
        <w:r w:rsidDel="008034F0">
          <w:rPr>
            <w:color w:val="221F1F"/>
            <w:spacing w:val="-5"/>
          </w:rPr>
          <w:delText xml:space="preserve"> </w:delText>
        </w:r>
        <w:r w:rsidDel="008034F0">
          <w:rPr>
            <w:color w:val="221F1F"/>
          </w:rPr>
          <w:delText>06</w:delText>
        </w:r>
        <w:r w:rsidDel="008034F0">
          <w:rPr>
            <w:color w:val="221F1F"/>
            <w:spacing w:val="-8"/>
          </w:rPr>
          <w:delText xml:space="preserve"> </w:delText>
        </w:r>
        <w:r w:rsidDel="008034F0">
          <w:rPr>
            <w:color w:val="221F1F"/>
          </w:rPr>
          <w:delText>of</w:delText>
        </w:r>
        <w:r w:rsidDel="008034F0">
          <w:rPr>
            <w:color w:val="221F1F"/>
            <w:spacing w:val="-6"/>
          </w:rPr>
          <w:delText xml:space="preserve"> </w:delText>
        </w:r>
        <w:r w:rsidDel="008034F0">
          <w:rPr>
            <w:color w:val="221F1F"/>
          </w:rPr>
          <w:delText>the</w:delText>
        </w:r>
        <w:r w:rsidDel="008034F0">
          <w:rPr>
            <w:color w:val="221F1F"/>
            <w:spacing w:val="-9"/>
          </w:rPr>
          <w:delText xml:space="preserve"> </w:delText>
        </w:r>
        <w:r w:rsidDel="008034F0">
          <w:rPr>
            <w:color w:val="221F1F"/>
            <w:spacing w:val="-2"/>
          </w:rPr>
          <w:delText>contract</w:delText>
        </w:r>
      </w:del>
    </w:p>
    <w:p w14:paraId="258DD968" w14:textId="731557FC" w:rsidR="00016C31" w:rsidDel="008034F0" w:rsidRDefault="00016C31">
      <w:pPr>
        <w:pStyle w:val="BodyText"/>
        <w:spacing w:before="1"/>
        <w:rPr>
          <w:del w:id="1256" w:author="Chandler Wilson" w:date="2023-05-25T10:38:00Z"/>
          <w:b/>
        </w:rPr>
      </w:pPr>
    </w:p>
    <w:p w14:paraId="4DDA2CB8" w14:textId="0B828757" w:rsidR="00016C31" w:rsidDel="008034F0" w:rsidRDefault="00632607">
      <w:pPr>
        <w:pStyle w:val="BodyText"/>
        <w:ind w:left="219"/>
        <w:rPr>
          <w:del w:id="1257" w:author="Chandler Wilson" w:date="2023-05-25T10:38:00Z"/>
        </w:rPr>
      </w:pPr>
      <w:del w:id="1258" w:author="Chandler Wilson" w:date="2023-05-25T10:38:00Z">
        <w:r w:rsidDel="008034F0">
          <w:rPr>
            <w:color w:val="221F1F"/>
          </w:rPr>
          <w:delText>(End</w:delText>
        </w:r>
        <w:r w:rsidDel="008034F0">
          <w:rPr>
            <w:color w:val="221F1F"/>
            <w:spacing w:val="-4"/>
          </w:rPr>
          <w:delText xml:space="preserve"> </w:delText>
        </w:r>
        <w:r w:rsidDel="008034F0">
          <w:rPr>
            <w:color w:val="221F1F"/>
          </w:rPr>
          <w:delText>of</w:delText>
        </w:r>
        <w:r w:rsidDel="008034F0">
          <w:rPr>
            <w:color w:val="221F1F"/>
            <w:spacing w:val="-4"/>
          </w:rPr>
          <w:delText xml:space="preserve"> </w:delText>
        </w:r>
        <w:r w:rsidDel="008034F0">
          <w:rPr>
            <w:color w:val="221F1F"/>
            <w:spacing w:val="-2"/>
          </w:rPr>
          <w:delText>clause)</w:delText>
        </w:r>
      </w:del>
    </w:p>
    <w:p w14:paraId="45F262B0" w14:textId="77777777" w:rsidR="00016C31" w:rsidRDefault="00016C31">
      <w:pPr>
        <w:pStyle w:val="BodyText"/>
        <w:rPr>
          <w:sz w:val="22"/>
        </w:rPr>
      </w:pPr>
    </w:p>
    <w:p w14:paraId="7EC0DD97" w14:textId="77777777" w:rsidR="00016C31" w:rsidRDefault="00016C31">
      <w:pPr>
        <w:pStyle w:val="BodyText"/>
        <w:rPr>
          <w:sz w:val="22"/>
        </w:rPr>
      </w:pPr>
    </w:p>
    <w:p w14:paraId="4801DA06" w14:textId="77777777" w:rsidR="00016C31" w:rsidRDefault="00632607">
      <w:pPr>
        <w:pStyle w:val="BodyText"/>
        <w:spacing w:before="186"/>
        <w:ind w:left="219"/>
      </w:pPr>
      <w:r>
        <w:rPr>
          <w:color w:val="221F1F"/>
        </w:rPr>
        <w:t>252.235-7010</w:t>
      </w:r>
      <w:r>
        <w:rPr>
          <w:color w:val="221F1F"/>
          <w:spacing w:val="-13"/>
        </w:rPr>
        <w:t xml:space="preserve"> </w:t>
      </w:r>
      <w:r>
        <w:rPr>
          <w:color w:val="221F1F"/>
        </w:rPr>
        <w:t>Acknowledgment</w:t>
      </w:r>
      <w:r>
        <w:rPr>
          <w:color w:val="221F1F"/>
          <w:spacing w:val="-12"/>
        </w:rPr>
        <w:t xml:space="preserve"> </w:t>
      </w:r>
      <w:r>
        <w:rPr>
          <w:color w:val="221F1F"/>
        </w:rPr>
        <w:t>of</w:t>
      </w:r>
      <w:r>
        <w:rPr>
          <w:color w:val="221F1F"/>
          <w:spacing w:val="-10"/>
        </w:rPr>
        <w:t xml:space="preserve"> </w:t>
      </w:r>
      <w:r>
        <w:rPr>
          <w:color w:val="221F1F"/>
        </w:rPr>
        <w:t>Support</w:t>
      </w:r>
      <w:r>
        <w:rPr>
          <w:color w:val="221F1F"/>
          <w:spacing w:val="-13"/>
        </w:rPr>
        <w:t xml:space="preserve"> </w:t>
      </w:r>
      <w:r>
        <w:rPr>
          <w:color w:val="221F1F"/>
        </w:rPr>
        <w:t>and</w:t>
      </w:r>
      <w:r>
        <w:rPr>
          <w:color w:val="221F1F"/>
          <w:spacing w:val="-12"/>
        </w:rPr>
        <w:t xml:space="preserve"> </w:t>
      </w:r>
      <w:r>
        <w:rPr>
          <w:color w:val="221F1F"/>
        </w:rPr>
        <w:t>Disclaimer.</w:t>
      </w:r>
      <w:r>
        <w:rPr>
          <w:color w:val="221F1F"/>
          <w:spacing w:val="-12"/>
        </w:rPr>
        <w:t xml:space="preserve"> </w:t>
      </w:r>
      <w:r>
        <w:rPr>
          <w:color w:val="221F1F"/>
        </w:rPr>
        <w:t>(MAY</w:t>
      </w:r>
      <w:r>
        <w:rPr>
          <w:color w:val="221F1F"/>
          <w:spacing w:val="-12"/>
        </w:rPr>
        <w:t xml:space="preserve"> </w:t>
      </w:r>
      <w:r>
        <w:rPr>
          <w:color w:val="221F1F"/>
          <w:spacing w:val="-2"/>
        </w:rPr>
        <w:t>1995)</w:t>
      </w:r>
    </w:p>
    <w:p w14:paraId="0A15EEE0" w14:textId="77777777" w:rsidR="00016C31" w:rsidRDefault="00016C31">
      <w:pPr>
        <w:pStyle w:val="BodyText"/>
        <w:spacing w:before="10"/>
        <w:rPr>
          <w:sz w:val="19"/>
        </w:rPr>
      </w:pPr>
    </w:p>
    <w:p w14:paraId="0679C0EC" w14:textId="77777777" w:rsidR="00016C31" w:rsidRDefault="00632607">
      <w:pPr>
        <w:pStyle w:val="ListParagraph"/>
        <w:numPr>
          <w:ilvl w:val="0"/>
          <w:numId w:val="10"/>
        </w:numPr>
        <w:tabs>
          <w:tab w:val="left" w:pos="712"/>
        </w:tabs>
        <w:ind w:right="877" w:hanging="3"/>
        <w:jc w:val="both"/>
        <w:rPr>
          <w:b/>
          <w:sz w:val="20"/>
        </w:rPr>
      </w:pPr>
      <w:r>
        <w:rPr>
          <w:color w:val="221F1F"/>
          <w:sz w:val="20"/>
        </w:rPr>
        <w:t>The Contractor shall include an acknowledgment</w:t>
      </w:r>
      <w:r>
        <w:rPr>
          <w:color w:val="221F1F"/>
          <w:spacing w:val="-3"/>
          <w:sz w:val="20"/>
        </w:rPr>
        <w:t xml:space="preserve"> </w:t>
      </w:r>
      <w:r>
        <w:rPr>
          <w:color w:val="221F1F"/>
          <w:sz w:val="20"/>
        </w:rPr>
        <w:t>of the Government's</w:t>
      </w:r>
      <w:r>
        <w:rPr>
          <w:color w:val="221F1F"/>
          <w:spacing w:val="-1"/>
          <w:sz w:val="20"/>
        </w:rPr>
        <w:t xml:space="preserve"> </w:t>
      </w:r>
      <w:r>
        <w:rPr>
          <w:color w:val="221F1F"/>
          <w:sz w:val="20"/>
        </w:rPr>
        <w:t>support</w:t>
      </w:r>
      <w:r>
        <w:rPr>
          <w:color w:val="221F1F"/>
          <w:spacing w:val="-1"/>
          <w:sz w:val="20"/>
        </w:rPr>
        <w:t xml:space="preserve"> </w:t>
      </w:r>
      <w:r>
        <w:rPr>
          <w:color w:val="221F1F"/>
          <w:sz w:val="20"/>
        </w:rPr>
        <w:t>in the</w:t>
      </w:r>
      <w:r>
        <w:rPr>
          <w:color w:val="221F1F"/>
          <w:spacing w:val="-2"/>
          <w:sz w:val="20"/>
        </w:rPr>
        <w:t xml:space="preserve"> </w:t>
      </w:r>
      <w:r>
        <w:rPr>
          <w:color w:val="221F1F"/>
          <w:sz w:val="20"/>
        </w:rPr>
        <w:t>publication of any material based</w:t>
      </w:r>
      <w:r>
        <w:rPr>
          <w:color w:val="221F1F"/>
          <w:spacing w:val="-4"/>
          <w:sz w:val="20"/>
        </w:rPr>
        <w:t xml:space="preserve"> </w:t>
      </w:r>
      <w:r>
        <w:rPr>
          <w:color w:val="221F1F"/>
          <w:sz w:val="20"/>
        </w:rPr>
        <w:t>on</w:t>
      </w:r>
      <w:r>
        <w:rPr>
          <w:color w:val="221F1F"/>
          <w:spacing w:val="-7"/>
          <w:sz w:val="20"/>
        </w:rPr>
        <w:t xml:space="preserve"> </w:t>
      </w:r>
      <w:r>
        <w:rPr>
          <w:color w:val="221F1F"/>
          <w:sz w:val="20"/>
        </w:rPr>
        <w:t>or</w:t>
      </w:r>
      <w:r>
        <w:rPr>
          <w:color w:val="221F1F"/>
          <w:spacing w:val="-7"/>
          <w:sz w:val="20"/>
        </w:rPr>
        <w:t xml:space="preserve"> </w:t>
      </w:r>
      <w:r>
        <w:rPr>
          <w:color w:val="221F1F"/>
          <w:sz w:val="20"/>
        </w:rPr>
        <w:t>developed</w:t>
      </w:r>
      <w:r>
        <w:rPr>
          <w:color w:val="221F1F"/>
          <w:spacing w:val="-3"/>
          <w:sz w:val="20"/>
        </w:rPr>
        <w:t xml:space="preserve"> </w:t>
      </w:r>
      <w:r>
        <w:rPr>
          <w:color w:val="221F1F"/>
          <w:sz w:val="20"/>
        </w:rPr>
        <w:t>under</w:t>
      </w:r>
      <w:r>
        <w:rPr>
          <w:color w:val="221F1F"/>
          <w:spacing w:val="-4"/>
          <w:sz w:val="20"/>
        </w:rPr>
        <w:t xml:space="preserve"> </w:t>
      </w:r>
      <w:r>
        <w:rPr>
          <w:color w:val="221F1F"/>
          <w:sz w:val="20"/>
        </w:rPr>
        <w:t>this</w:t>
      </w:r>
      <w:r>
        <w:rPr>
          <w:color w:val="221F1F"/>
          <w:spacing w:val="-6"/>
          <w:sz w:val="20"/>
        </w:rPr>
        <w:t xml:space="preserve"> </w:t>
      </w:r>
      <w:r>
        <w:rPr>
          <w:color w:val="221F1F"/>
          <w:sz w:val="20"/>
        </w:rPr>
        <w:t>contract,</w:t>
      </w:r>
      <w:r>
        <w:rPr>
          <w:color w:val="221F1F"/>
          <w:spacing w:val="-4"/>
          <w:sz w:val="20"/>
        </w:rPr>
        <w:t xml:space="preserve"> </w:t>
      </w:r>
      <w:r>
        <w:rPr>
          <w:color w:val="221F1F"/>
          <w:sz w:val="20"/>
        </w:rPr>
        <w:t>stated</w:t>
      </w:r>
      <w:r>
        <w:rPr>
          <w:color w:val="221F1F"/>
          <w:spacing w:val="-4"/>
          <w:sz w:val="20"/>
        </w:rPr>
        <w:t xml:space="preserve"> </w:t>
      </w:r>
      <w:r>
        <w:rPr>
          <w:color w:val="221F1F"/>
          <w:sz w:val="20"/>
        </w:rPr>
        <w:t>in</w:t>
      </w:r>
      <w:r>
        <w:rPr>
          <w:color w:val="221F1F"/>
          <w:spacing w:val="-4"/>
          <w:sz w:val="20"/>
        </w:rPr>
        <w:t xml:space="preserve"> </w:t>
      </w:r>
      <w:r>
        <w:rPr>
          <w:color w:val="221F1F"/>
          <w:sz w:val="20"/>
        </w:rPr>
        <w:t>the</w:t>
      </w:r>
      <w:r>
        <w:rPr>
          <w:color w:val="221F1F"/>
          <w:spacing w:val="-7"/>
          <w:sz w:val="20"/>
        </w:rPr>
        <w:t xml:space="preserve"> </w:t>
      </w:r>
      <w:r>
        <w:rPr>
          <w:color w:val="221F1F"/>
          <w:sz w:val="20"/>
        </w:rPr>
        <w:t>following</w:t>
      </w:r>
      <w:r>
        <w:rPr>
          <w:color w:val="221F1F"/>
          <w:spacing w:val="-3"/>
          <w:sz w:val="20"/>
        </w:rPr>
        <w:t xml:space="preserve"> </w:t>
      </w:r>
      <w:r>
        <w:rPr>
          <w:color w:val="221F1F"/>
          <w:sz w:val="20"/>
        </w:rPr>
        <w:t>terms:</w:t>
      </w:r>
      <w:r>
        <w:rPr>
          <w:color w:val="221F1F"/>
          <w:spacing w:val="-5"/>
          <w:sz w:val="20"/>
        </w:rPr>
        <w:t xml:space="preserve"> </w:t>
      </w:r>
      <w:r>
        <w:rPr>
          <w:color w:val="221F1F"/>
          <w:sz w:val="20"/>
        </w:rPr>
        <w:t>This</w:t>
      </w:r>
      <w:r>
        <w:rPr>
          <w:color w:val="221F1F"/>
          <w:spacing w:val="-6"/>
          <w:sz w:val="20"/>
        </w:rPr>
        <w:t xml:space="preserve"> </w:t>
      </w:r>
      <w:r>
        <w:rPr>
          <w:color w:val="221F1F"/>
          <w:sz w:val="20"/>
        </w:rPr>
        <w:t>material</w:t>
      </w:r>
      <w:r>
        <w:rPr>
          <w:color w:val="221F1F"/>
          <w:spacing w:val="-5"/>
          <w:sz w:val="20"/>
        </w:rPr>
        <w:t xml:space="preserve"> </w:t>
      </w:r>
      <w:r>
        <w:rPr>
          <w:color w:val="221F1F"/>
          <w:sz w:val="20"/>
        </w:rPr>
        <w:t>is</w:t>
      </w:r>
      <w:r>
        <w:rPr>
          <w:color w:val="221F1F"/>
          <w:spacing w:val="-9"/>
          <w:sz w:val="20"/>
        </w:rPr>
        <w:t xml:space="preserve"> </w:t>
      </w:r>
      <w:r>
        <w:rPr>
          <w:color w:val="221F1F"/>
          <w:sz w:val="20"/>
        </w:rPr>
        <w:t>based</w:t>
      </w:r>
      <w:r>
        <w:rPr>
          <w:color w:val="221F1F"/>
          <w:spacing w:val="-4"/>
          <w:sz w:val="20"/>
        </w:rPr>
        <w:t xml:space="preserve"> </w:t>
      </w:r>
      <w:r>
        <w:rPr>
          <w:color w:val="221F1F"/>
          <w:sz w:val="20"/>
        </w:rPr>
        <w:t>upon</w:t>
      </w:r>
      <w:r>
        <w:rPr>
          <w:color w:val="221F1F"/>
          <w:spacing w:val="-3"/>
          <w:sz w:val="20"/>
        </w:rPr>
        <w:t xml:space="preserve"> </w:t>
      </w:r>
      <w:r>
        <w:rPr>
          <w:color w:val="221F1F"/>
          <w:sz w:val="20"/>
        </w:rPr>
        <w:t>work</w:t>
      </w:r>
      <w:r>
        <w:rPr>
          <w:color w:val="221F1F"/>
          <w:spacing w:val="-4"/>
          <w:sz w:val="20"/>
        </w:rPr>
        <w:t xml:space="preserve"> </w:t>
      </w:r>
      <w:r>
        <w:rPr>
          <w:color w:val="221F1F"/>
          <w:sz w:val="20"/>
        </w:rPr>
        <w:t xml:space="preserve">supported by the </w:t>
      </w:r>
      <w:r>
        <w:rPr>
          <w:b/>
          <w:color w:val="221F1F"/>
          <w:sz w:val="20"/>
        </w:rPr>
        <w:t xml:space="preserve">to be determined at the task order level when applicable </w:t>
      </w:r>
      <w:r>
        <w:rPr>
          <w:color w:val="221F1F"/>
          <w:sz w:val="20"/>
        </w:rPr>
        <w:t xml:space="preserve">under Contract No. </w:t>
      </w:r>
      <w:r>
        <w:rPr>
          <w:b/>
          <w:color w:val="221F1F"/>
          <w:sz w:val="20"/>
        </w:rPr>
        <w:t>W9113M-16-D-0003.</w:t>
      </w:r>
    </w:p>
    <w:p w14:paraId="07EAE465" w14:textId="77777777" w:rsidR="00016C31" w:rsidRDefault="00632607">
      <w:pPr>
        <w:pStyle w:val="ListParagraph"/>
        <w:numPr>
          <w:ilvl w:val="0"/>
          <w:numId w:val="10"/>
        </w:numPr>
        <w:tabs>
          <w:tab w:val="left" w:pos="724"/>
        </w:tabs>
        <w:spacing w:before="1"/>
        <w:ind w:right="923" w:firstLine="0"/>
        <w:jc w:val="both"/>
        <w:rPr>
          <w:sz w:val="20"/>
        </w:rPr>
      </w:pPr>
      <w:r>
        <w:rPr>
          <w:color w:val="221F1F"/>
          <w:sz w:val="20"/>
        </w:rPr>
        <w:t>All</w:t>
      </w:r>
      <w:r>
        <w:rPr>
          <w:color w:val="221F1F"/>
          <w:spacing w:val="-1"/>
          <w:sz w:val="20"/>
        </w:rPr>
        <w:t xml:space="preserve"> </w:t>
      </w:r>
      <w:r>
        <w:rPr>
          <w:color w:val="221F1F"/>
          <w:sz w:val="20"/>
        </w:rPr>
        <w:t>material, except</w:t>
      </w:r>
      <w:r>
        <w:rPr>
          <w:color w:val="221F1F"/>
          <w:spacing w:val="-1"/>
          <w:sz w:val="20"/>
        </w:rPr>
        <w:t xml:space="preserve"> </w:t>
      </w:r>
      <w:r>
        <w:rPr>
          <w:color w:val="221F1F"/>
          <w:sz w:val="20"/>
        </w:rPr>
        <w:t>scientific articles</w:t>
      </w:r>
      <w:r>
        <w:rPr>
          <w:color w:val="221F1F"/>
          <w:spacing w:val="-1"/>
          <w:sz w:val="20"/>
        </w:rPr>
        <w:t xml:space="preserve"> </w:t>
      </w:r>
      <w:r>
        <w:rPr>
          <w:color w:val="221F1F"/>
          <w:sz w:val="20"/>
        </w:rPr>
        <w:t>or papers</w:t>
      </w:r>
      <w:r>
        <w:rPr>
          <w:color w:val="221F1F"/>
          <w:spacing w:val="-1"/>
          <w:sz w:val="20"/>
        </w:rPr>
        <w:t xml:space="preserve"> </w:t>
      </w:r>
      <w:r>
        <w:rPr>
          <w:color w:val="221F1F"/>
          <w:sz w:val="20"/>
        </w:rPr>
        <w:t>published in</w:t>
      </w:r>
      <w:r>
        <w:rPr>
          <w:color w:val="221F1F"/>
          <w:spacing w:val="-2"/>
          <w:sz w:val="20"/>
        </w:rPr>
        <w:t xml:space="preserve"> </w:t>
      </w:r>
      <w:r>
        <w:rPr>
          <w:color w:val="221F1F"/>
          <w:sz w:val="20"/>
        </w:rPr>
        <w:t>scientific journals, must, in addition to any notices or disclaimers by the Contractor, also contain the following disclaimer: Any opinions, findings and conclusions or recommendations</w:t>
      </w:r>
      <w:r>
        <w:rPr>
          <w:color w:val="221F1F"/>
          <w:spacing w:val="-6"/>
          <w:sz w:val="20"/>
        </w:rPr>
        <w:t xml:space="preserve"> </w:t>
      </w:r>
      <w:r>
        <w:rPr>
          <w:color w:val="221F1F"/>
          <w:sz w:val="20"/>
        </w:rPr>
        <w:t>expressed</w:t>
      </w:r>
      <w:r>
        <w:rPr>
          <w:color w:val="221F1F"/>
          <w:spacing w:val="-2"/>
          <w:sz w:val="20"/>
        </w:rPr>
        <w:t xml:space="preserve"> </w:t>
      </w:r>
      <w:r>
        <w:rPr>
          <w:color w:val="221F1F"/>
          <w:sz w:val="20"/>
        </w:rPr>
        <w:t>in</w:t>
      </w:r>
      <w:r>
        <w:rPr>
          <w:color w:val="221F1F"/>
          <w:spacing w:val="-3"/>
          <w:sz w:val="20"/>
        </w:rPr>
        <w:t xml:space="preserve"> </w:t>
      </w:r>
      <w:r>
        <w:rPr>
          <w:color w:val="221F1F"/>
          <w:sz w:val="20"/>
        </w:rPr>
        <w:t>this</w:t>
      </w:r>
      <w:r>
        <w:rPr>
          <w:color w:val="221F1F"/>
          <w:spacing w:val="-5"/>
          <w:sz w:val="20"/>
        </w:rPr>
        <w:t xml:space="preserve"> </w:t>
      </w:r>
      <w:r>
        <w:rPr>
          <w:color w:val="221F1F"/>
          <w:sz w:val="20"/>
        </w:rPr>
        <w:t>material</w:t>
      </w:r>
      <w:r>
        <w:rPr>
          <w:color w:val="221F1F"/>
          <w:spacing w:val="-4"/>
          <w:sz w:val="20"/>
        </w:rPr>
        <w:t xml:space="preserve"> </w:t>
      </w:r>
      <w:r>
        <w:rPr>
          <w:color w:val="221F1F"/>
          <w:sz w:val="20"/>
        </w:rPr>
        <w:t>are</w:t>
      </w:r>
      <w:r>
        <w:rPr>
          <w:color w:val="221F1F"/>
          <w:spacing w:val="-4"/>
          <w:sz w:val="20"/>
        </w:rPr>
        <w:t xml:space="preserve"> </w:t>
      </w:r>
      <w:r>
        <w:rPr>
          <w:color w:val="221F1F"/>
          <w:sz w:val="20"/>
        </w:rPr>
        <w:t>those</w:t>
      </w:r>
      <w:r>
        <w:rPr>
          <w:color w:val="221F1F"/>
          <w:spacing w:val="-4"/>
          <w:sz w:val="20"/>
        </w:rPr>
        <w:t xml:space="preserve"> </w:t>
      </w:r>
      <w:r>
        <w:rPr>
          <w:color w:val="221F1F"/>
          <w:sz w:val="20"/>
        </w:rPr>
        <w:t>of</w:t>
      </w:r>
      <w:r>
        <w:rPr>
          <w:color w:val="221F1F"/>
          <w:spacing w:val="-4"/>
          <w:sz w:val="20"/>
        </w:rPr>
        <w:t xml:space="preserve"> </w:t>
      </w:r>
      <w:r>
        <w:rPr>
          <w:color w:val="221F1F"/>
          <w:sz w:val="20"/>
        </w:rPr>
        <w:t>the</w:t>
      </w:r>
      <w:r>
        <w:rPr>
          <w:color w:val="221F1F"/>
          <w:spacing w:val="-9"/>
          <w:sz w:val="20"/>
        </w:rPr>
        <w:t xml:space="preserve"> </w:t>
      </w:r>
      <w:r>
        <w:rPr>
          <w:color w:val="221F1F"/>
          <w:sz w:val="20"/>
        </w:rPr>
        <w:t>author(s)</w:t>
      </w:r>
      <w:r>
        <w:rPr>
          <w:color w:val="221F1F"/>
          <w:spacing w:val="-5"/>
          <w:sz w:val="20"/>
        </w:rPr>
        <w:t xml:space="preserve"> </w:t>
      </w:r>
      <w:r>
        <w:rPr>
          <w:color w:val="221F1F"/>
          <w:sz w:val="20"/>
        </w:rPr>
        <w:t>and</w:t>
      </w:r>
      <w:r>
        <w:rPr>
          <w:color w:val="221F1F"/>
          <w:spacing w:val="-6"/>
          <w:sz w:val="20"/>
        </w:rPr>
        <w:t xml:space="preserve"> </w:t>
      </w:r>
      <w:r>
        <w:rPr>
          <w:color w:val="221F1F"/>
          <w:sz w:val="20"/>
        </w:rPr>
        <w:t>do</w:t>
      </w:r>
      <w:r>
        <w:rPr>
          <w:color w:val="221F1F"/>
          <w:spacing w:val="-6"/>
          <w:sz w:val="20"/>
        </w:rPr>
        <w:t xml:space="preserve"> </w:t>
      </w:r>
      <w:r>
        <w:rPr>
          <w:color w:val="221F1F"/>
          <w:sz w:val="20"/>
        </w:rPr>
        <w:t>not</w:t>
      </w:r>
      <w:r>
        <w:rPr>
          <w:color w:val="221F1F"/>
          <w:spacing w:val="-7"/>
          <w:sz w:val="20"/>
        </w:rPr>
        <w:t xml:space="preserve"> </w:t>
      </w:r>
      <w:r>
        <w:rPr>
          <w:color w:val="221F1F"/>
          <w:sz w:val="20"/>
        </w:rPr>
        <w:t>necessarily</w:t>
      </w:r>
      <w:r>
        <w:rPr>
          <w:color w:val="221F1F"/>
          <w:spacing w:val="-3"/>
          <w:sz w:val="20"/>
        </w:rPr>
        <w:t xml:space="preserve"> </w:t>
      </w:r>
      <w:r>
        <w:rPr>
          <w:color w:val="221F1F"/>
          <w:sz w:val="20"/>
        </w:rPr>
        <w:t>reflect</w:t>
      </w:r>
      <w:r>
        <w:rPr>
          <w:color w:val="221F1F"/>
          <w:spacing w:val="-3"/>
          <w:sz w:val="20"/>
        </w:rPr>
        <w:t xml:space="preserve"> </w:t>
      </w:r>
      <w:r>
        <w:rPr>
          <w:color w:val="221F1F"/>
          <w:sz w:val="20"/>
        </w:rPr>
        <w:t>the</w:t>
      </w:r>
      <w:r>
        <w:rPr>
          <w:color w:val="221F1F"/>
          <w:spacing w:val="-4"/>
          <w:sz w:val="20"/>
        </w:rPr>
        <w:t xml:space="preserve"> </w:t>
      </w:r>
      <w:r>
        <w:rPr>
          <w:color w:val="221F1F"/>
          <w:sz w:val="20"/>
        </w:rPr>
        <w:t>views</w:t>
      </w:r>
      <w:r>
        <w:rPr>
          <w:color w:val="221F1F"/>
          <w:spacing w:val="-5"/>
          <w:sz w:val="20"/>
        </w:rPr>
        <w:t xml:space="preserve"> </w:t>
      </w:r>
      <w:r>
        <w:rPr>
          <w:color w:val="221F1F"/>
          <w:sz w:val="20"/>
        </w:rPr>
        <w:t>of</w:t>
      </w:r>
      <w:r>
        <w:rPr>
          <w:color w:val="221F1F"/>
          <w:spacing w:val="-4"/>
          <w:sz w:val="20"/>
        </w:rPr>
        <w:t xml:space="preserve"> </w:t>
      </w:r>
      <w:r>
        <w:rPr>
          <w:color w:val="221F1F"/>
          <w:sz w:val="20"/>
        </w:rPr>
        <w:t xml:space="preserve">the </w:t>
      </w:r>
      <w:r>
        <w:rPr>
          <w:b/>
          <w:color w:val="221F1F"/>
          <w:sz w:val="20"/>
        </w:rPr>
        <w:t>Army Contracting Command - Redstone</w:t>
      </w:r>
      <w:r>
        <w:rPr>
          <w:color w:val="221F1F"/>
          <w:sz w:val="20"/>
        </w:rPr>
        <w:t>.</w:t>
      </w:r>
    </w:p>
    <w:p w14:paraId="5948B52E" w14:textId="77777777" w:rsidR="00016C31" w:rsidRDefault="00016C31">
      <w:pPr>
        <w:pStyle w:val="BodyText"/>
        <w:spacing w:before="9"/>
        <w:rPr>
          <w:sz w:val="19"/>
        </w:rPr>
      </w:pPr>
    </w:p>
    <w:p w14:paraId="555B9248" w14:textId="77777777"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3507B590" w14:textId="77777777" w:rsidR="00016C31" w:rsidRDefault="00016C31">
      <w:pPr>
        <w:pStyle w:val="BodyText"/>
        <w:rPr>
          <w:sz w:val="22"/>
        </w:rPr>
      </w:pPr>
    </w:p>
    <w:p w14:paraId="03CD3440" w14:textId="77777777" w:rsidR="00016C31" w:rsidRDefault="00016C31">
      <w:pPr>
        <w:pStyle w:val="BodyText"/>
        <w:rPr>
          <w:sz w:val="22"/>
        </w:rPr>
      </w:pPr>
    </w:p>
    <w:p w14:paraId="725A340B" w14:textId="77777777" w:rsidR="00016C31" w:rsidRDefault="00016C31">
      <w:pPr>
        <w:pStyle w:val="BodyText"/>
        <w:rPr>
          <w:sz w:val="22"/>
        </w:rPr>
      </w:pPr>
    </w:p>
    <w:p w14:paraId="098B7E10" w14:textId="57D22D4C" w:rsidR="00016C31" w:rsidRDefault="00632607">
      <w:pPr>
        <w:pStyle w:val="BodyText"/>
        <w:spacing w:before="163"/>
        <w:ind w:left="219"/>
      </w:pPr>
      <w:r>
        <w:rPr>
          <w:color w:val="221F1F"/>
          <w:spacing w:val="-2"/>
        </w:rPr>
        <w:t>252.237-7023</w:t>
      </w:r>
      <w:r>
        <w:rPr>
          <w:color w:val="221F1F"/>
          <w:spacing w:val="1"/>
        </w:rPr>
        <w:t xml:space="preserve"> </w:t>
      </w:r>
      <w:r>
        <w:rPr>
          <w:color w:val="221F1F"/>
          <w:spacing w:val="-2"/>
        </w:rPr>
        <w:t>CONTINUATION</w:t>
      </w:r>
      <w:r>
        <w:rPr>
          <w:color w:val="221F1F"/>
          <w:spacing w:val="3"/>
        </w:rPr>
        <w:t xml:space="preserve"> </w:t>
      </w:r>
      <w:r>
        <w:rPr>
          <w:color w:val="221F1F"/>
          <w:spacing w:val="-2"/>
        </w:rPr>
        <w:t>OF</w:t>
      </w:r>
      <w:r>
        <w:rPr>
          <w:color w:val="221F1F"/>
          <w:spacing w:val="2"/>
        </w:rPr>
        <w:t xml:space="preserve"> </w:t>
      </w:r>
      <w:r>
        <w:rPr>
          <w:color w:val="221F1F"/>
          <w:spacing w:val="-2"/>
        </w:rPr>
        <w:t>ESSENTIAL</w:t>
      </w:r>
      <w:r>
        <w:rPr>
          <w:color w:val="221F1F"/>
          <w:spacing w:val="3"/>
        </w:rPr>
        <w:t xml:space="preserve"> </w:t>
      </w:r>
      <w:r>
        <w:rPr>
          <w:color w:val="221F1F"/>
          <w:spacing w:val="-2"/>
        </w:rPr>
        <w:t>CONTRACTOR</w:t>
      </w:r>
      <w:r>
        <w:rPr>
          <w:color w:val="221F1F"/>
          <w:spacing w:val="6"/>
        </w:rPr>
        <w:t xml:space="preserve"> </w:t>
      </w:r>
      <w:r>
        <w:rPr>
          <w:color w:val="221F1F"/>
          <w:spacing w:val="-2"/>
        </w:rPr>
        <w:t>SERVICES</w:t>
      </w:r>
      <w:r>
        <w:rPr>
          <w:color w:val="221F1F"/>
        </w:rPr>
        <w:t xml:space="preserve"> </w:t>
      </w:r>
      <w:r>
        <w:rPr>
          <w:color w:val="221F1F"/>
          <w:spacing w:val="-2"/>
        </w:rPr>
        <w:t>(OCT</w:t>
      </w:r>
      <w:r>
        <w:rPr>
          <w:color w:val="221F1F"/>
          <w:spacing w:val="4"/>
        </w:rPr>
        <w:t xml:space="preserve"> </w:t>
      </w:r>
      <w:r>
        <w:rPr>
          <w:color w:val="221F1F"/>
          <w:spacing w:val="-2"/>
        </w:rPr>
        <w:t>2010)</w:t>
      </w:r>
    </w:p>
    <w:p w14:paraId="476FED3A" w14:textId="352097B9" w:rsidR="00016C31" w:rsidRDefault="00016C31">
      <w:pPr>
        <w:pStyle w:val="BodyText"/>
        <w:spacing w:before="10"/>
        <w:rPr>
          <w:sz w:val="19"/>
        </w:rPr>
      </w:pPr>
    </w:p>
    <w:p w14:paraId="2BEC9380" w14:textId="39621D94" w:rsidR="00016C31" w:rsidRDefault="00632607">
      <w:pPr>
        <w:pStyle w:val="ListParagraph"/>
        <w:numPr>
          <w:ilvl w:val="0"/>
          <w:numId w:val="9"/>
        </w:numPr>
        <w:tabs>
          <w:tab w:val="left" w:pos="712"/>
        </w:tabs>
        <w:jc w:val="both"/>
        <w:rPr>
          <w:sz w:val="20"/>
        </w:rPr>
      </w:pPr>
      <w:r>
        <w:rPr>
          <w:color w:val="221F1F"/>
          <w:sz w:val="20"/>
        </w:rPr>
        <w:t>Definitions.</w:t>
      </w:r>
      <w:r>
        <w:rPr>
          <w:color w:val="221F1F"/>
          <w:spacing w:val="-6"/>
          <w:sz w:val="20"/>
        </w:rPr>
        <w:t xml:space="preserve"> </w:t>
      </w:r>
      <w:r>
        <w:rPr>
          <w:color w:val="221F1F"/>
          <w:sz w:val="20"/>
        </w:rPr>
        <w:t>As</w:t>
      </w:r>
      <w:r>
        <w:rPr>
          <w:color w:val="221F1F"/>
          <w:spacing w:val="-6"/>
          <w:sz w:val="20"/>
        </w:rPr>
        <w:t xml:space="preserve"> </w:t>
      </w:r>
      <w:r>
        <w:rPr>
          <w:color w:val="221F1F"/>
          <w:sz w:val="20"/>
        </w:rPr>
        <w:t>used</w:t>
      </w:r>
      <w:r>
        <w:rPr>
          <w:color w:val="221F1F"/>
          <w:spacing w:val="-5"/>
          <w:sz w:val="20"/>
        </w:rPr>
        <w:t xml:space="preserve"> </w:t>
      </w:r>
      <w:r>
        <w:rPr>
          <w:color w:val="221F1F"/>
          <w:sz w:val="20"/>
        </w:rPr>
        <w:t>in</w:t>
      </w:r>
      <w:r>
        <w:rPr>
          <w:color w:val="221F1F"/>
          <w:spacing w:val="-5"/>
          <w:sz w:val="20"/>
        </w:rPr>
        <w:t xml:space="preserve"> </w:t>
      </w:r>
      <w:r>
        <w:rPr>
          <w:color w:val="221F1F"/>
          <w:sz w:val="20"/>
        </w:rPr>
        <w:t>this</w:t>
      </w:r>
      <w:r>
        <w:rPr>
          <w:color w:val="221F1F"/>
          <w:spacing w:val="-7"/>
          <w:sz w:val="20"/>
        </w:rPr>
        <w:t xml:space="preserve"> </w:t>
      </w:r>
      <w:r>
        <w:rPr>
          <w:color w:val="221F1F"/>
          <w:spacing w:val="-2"/>
          <w:sz w:val="20"/>
        </w:rPr>
        <w:t>clause-</w:t>
      </w:r>
    </w:p>
    <w:p w14:paraId="2DE36FA4" w14:textId="0415793B" w:rsidR="00016C31" w:rsidRDefault="00016C31">
      <w:pPr>
        <w:pStyle w:val="BodyText"/>
        <w:spacing w:before="1"/>
      </w:pPr>
    </w:p>
    <w:p w14:paraId="093EADC4" w14:textId="68184291" w:rsidR="00016C31" w:rsidRDefault="00632607">
      <w:pPr>
        <w:pStyle w:val="ListParagraph"/>
        <w:numPr>
          <w:ilvl w:val="1"/>
          <w:numId w:val="9"/>
        </w:numPr>
        <w:tabs>
          <w:tab w:val="left" w:pos="724"/>
        </w:tabs>
        <w:ind w:right="1019" w:hanging="3"/>
        <w:jc w:val="both"/>
        <w:rPr>
          <w:sz w:val="20"/>
        </w:rPr>
      </w:pPr>
      <w:r>
        <w:rPr>
          <w:color w:val="221F1F"/>
          <w:sz w:val="20"/>
        </w:rPr>
        <w:t>Essential</w:t>
      </w:r>
      <w:r>
        <w:rPr>
          <w:color w:val="221F1F"/>
          <w:spacing w:val="-3"/>
          <w:sz w:val="20"/>
        </w:rPr>
        <w:t xml:space="preserve"> </w:t>
      </w:r>
      <w:r>
        <w:rPr>
          <w:color w:val="221F1F"/>
          <w:sz w:val="20"/>
        </w:rPr>
        <w:t>contractor</w:t>
      </w:r>
      <w:r>
        <w:rPr>
          <w:color w:val="221F1F"/>
          <w:spacing w:val="-2"/>
          <w:sz w:val="20"/>
        </w:rPr>
        <w:t xml:space="preserve"> </w:t>
      </w:r>
      <w:r>
        <w:rPr>
          <w:color w:val="221F1F"/>
          <w:sz w:val="20"/>
        </w:rPr>
        <w:t>service</w:t>
      </w:r>
      <w:r>
        <w:rPr>
          <w:color w:val="221F1F"/>
          <w:spacing w:val="-2"/>
          <w:sz w:val="20"/>
        </w:rPr>
        <w:t xml:space="preserve"> </w:t>
      </w:r>
      <w:r>
        <w:rPr>
          <w:color w:val="221F1F"/>
          <w:sz w:val="20"/>
        </w:rPr>
        <w:t>means</w:t>
      </w:r>
      <w:r>
        <w:rPr>
          <w:color w:val="221F1F"/>
          <w:spacing w:val="-3"/>
          <w:sz w:val="20"/>
        </w:rPr>
        <w:t xml:space="preserve"> </w:t>
      </w:r>
      <w:r>
        <w:rPr>
          <w:color w:val="221F1F"/>
          <w:sz w:val="20"/>
        </w:rPr>
        <w:t>a</w:t>
      </w:r>
      <w:r>
        <w:rPr>
          <w:color w:val="221F1F"/>
          <w:spacing w:val="-2"/>
          <w:sz w:val="20"/>
        </w:rPr>
        <w:t xml:space="preserve"> </w:t>
      </w:r>
      <w:r>
        <w:rPr>
          <w:color w:val="221F1F"/>
          <w:sz w:val="20"/>
        </w:rPr>
        <w:t>service</w:t>
      </w:r>
      <w:r>
        <w:rPr>
          <w:color w:val="221F1F"/>
          <w:spacing w:val="-2"/>
          <w:sz w:val="20"/>
        </w:rPr>
        <w:t xml:space="preserve"> </w:t>
      </w:r>
      <w:r>
        <w:rPr>
          <w:color w:val="221F1F"/>
          <w:sz w:val="20"/>
        </w:rPr>
        <w:t>provided</w:t>
      </w:r>
      <w:r>
        <w:rPr>
          <w:color w:val="221F1F"/>
          <w:spacing w:val="-3"/>
          <w:sz w:val="20"/>
        </w:rPr>
        <w:t xml:space="preserve"> </w:t>
      </w:r>
      <w:r>
        <w:rPr>
          <w:color w:val="221F1F"/>
          <w:sz w:val="20"/>
        </w:rPr>
        <w:t>by</w:t>
      </w:r>
      <w:r>
        <w:rPr>
          <w:color w:val="221F1F"/>
          <w:spacing w:val="-1"/>
          <w:sz w:val="20"/>
        </w:rPr>
        <w:t xml:space="preserve"> </w:t>
      </w:r>
      <w:r>
        <w:rPr>
          <w:color w:val="221F1F"/>
          <w:sz w:val="20"/>
        </w:rPr>
        <w:t>a firm</w:t>
      </w:r>
      <w:r>
        <w:rPr>
          <w:color w:val="221F1F"/>
          <w:spacing w:val="-1"/>
          <w:sz w:val="20"/>
        </w:rPr>
        <w:t xml:space="preserve"> </w:t>
      </w:r>
      <w:r>
        <w:rPr>
          <w:color w:val="221F1F"/>
          <w:sz w:val="20"/>
        </w:rPr>
        <w:t>or</w:t>
      </w:r>
      <w:r>
        <w:rPr>
          <w:color w:val="221F1F"/>
          <w:spacing w:val="-2"/>
          <w:sz w:val="20"/>
        </w:rPr>
        <w:t xml:space="preserve"> </w:t>
      </w:r>
      <w:r>
        <w:rPr>
          <w:color w:val="221F1F"/>
          <w:sz w:val="20"/>
        </w:rPr>
        <w:t>individual under</w:t>
      </w:r>
      <w:r>
        <w:rPr>
          <w:color w:val="221F1F"/>
          <w:spacing w:val="-1"/>
          <w:sz w:val="20"/>
        </w:rPr>
        <w:t xml:space="preserve"> </w:t>
      </w:r>
      <w:r>
        <w:rPr>
          <w:color w:val="221F1F"/>
          <w:sz w:val="20"/>
        </w:rPr>
        <w:t>contract</w:t>
      </w:r>
      <w:r>
        <w:rPr>
          <w:color w:val="221F1F"/>
          <w:spacing w:val="-3"/>
          <w:sz w:val="20"/>
        </w:rPr>
        <w:t xml:space="preserve"> </w:t>
      </w:r>
      <w:r>
        <w:rPr>
          <w:color w:val="221F1F"/>
          <w:sz w:val="20"/>
        </w:rPr>
        <w:t>to</w:t>
      </w:r>
      <w:r>
        <w:rPr>
          <w:color w:val="221F1F"/>
          <w:spacing w:val="-1"/>
          <w:sz w:val="20"/>
        </w:rPr>
        <w:t xml:space="preserve"> </w:t>
      </w:r>
      <w:r>
        <w:rPr>
          <w:color w:val="221F1F"/>
          <w:sz w:val="20"/>
        </w:rPr>
        <w:t>DoD</w:t>
      </w:r>
      <w:r>
        <w:rPr>
          <w:color w:val="221F1F"/>
          <w:spacing w:val="-2"/>
          <w:sz w:val="20"/>
        </w:rPr>
        <w:t xml:space="preserve"> </w:t>
      </w:r>
      <w:r>
        <w:rPr>
          <w:color w:val="221F1F"/>
          <w:sz w:val="20"/>
        </w:rPr>
        <w:t>to</w:t>
      </w:r>
      <w:r>
        <w:rPr>
          <w:color w:val="221F1F"/>
          <w:spacing w:val="-1"/>
          <w:sz w:val="20"/>
        </w:rPr>
        <w:t xml:space="preserve"> </w:t>
      </w:r>
      <w:r>
        <w:rPr>
          <w:color w:val="221F1F"/>
          <w:sz w:val="20"/>
        </w:rPr>
        <w:t>support mission-essential</w:t>
      </w:r>
      <w:r>
        <w:rPr>
          <w:color w:val="221F1F"/>
          <w:spacing w:val="-5"/>
          <w:sz w:val="20"/>
        </w:rPr>
        <w:t xml:space="preserve"> </w:t>
      </w:r>
      <w:r>
        <w:rPr>
          <w:color w:val="221F1F"/>
          <w:sz w:val="20"/>
        </w:rPr>
        <w:t>functions,</w:t>
      </w:r>
      <w:r>
        <w:rPr>
          <w:color w:val="221F1F"/>
          <w:spacing w:val="-4"/>
          <w:sz w:val="20"/>
        </w:rPr>
        <w:t xml:space="preserve"> </w:t>
      </w:r>
      <w:r>
        <w:rPr>
          <w:color w:val="221F1F"/>
          <w:sz w:val="20"/>
        </w:rPr>
        <w:t>such</w:t>
      </w:r>
      <w:r>
        <w:rPr>
          <w:color w:val="221F1F"/>
          <w:spacing w:val="-3"/>
          <w:sz w:val="20"/>
        </w:rPr>
        <w:t xml:space="preserve"> </w:t>
      </w:r>
      <w:r>
        <w:rPr>
          <w:color w:val="221F1F"/>
          <w:sz w:val="20"/>
        </w:rPr>
        <w:t>as</w:t>
      </w:r>
      <w:r>
        <w:rPr>
          <w:color w:val="221F1F"/>
          <w:spacing w:val="-6"/>
          <w:sz w:val="20"/>
        </w:rPr>
        <w:t xml:space="preserve"> </w:t>
      </w:r>
      <w:r>
        <w:rPr>
          <w:color w:val="221F1F"/>
          <w:sz w:val="20"/>
        </w:rPr>
        <w:t>support</w:t>
      </w:r>
      <w:r>
        <w:rPr>
          <w:color w:val="221F1F"/>
          <w:spacing w:val="-7"/>
          <w:sz w:val="20"/>
        </w:rPr>
        <w:t xml:space="preserve"> </w:t>
      </w:r>
      <w:r>
        <w:rPr>
          <w:color w:val="221F1F"/>
          <w:sz w:val="20"/>
        </w:rPr>
        <w:t>of</w:t>
      </w:r>
      <w:r>
        <w:rPr>
          <w:color w:val="221F1F"/>
          <w:spacing w:val="-7"/>
          <w:sz w:val="20"/>
        </w:rPr>
        <w:t xml:space="preserve"> </w:t>
      </w:r>
      <w:r>
        <w:rPr>
          <w:color w:val="221F1F"/>
          <w:sz w:val="20"/>
        </w:rPr>
        <w:t>vital</w:t>
      </w:r>
      <w:r>
        <w:rPr>
          <w:color w:val="221F1F"/>
          <w:spacing w:val="-5"/>
          <w:sz w:val="20"/>
        </w:rPr>
        <w:t xml:space="preserve"> </w:t>
      </w:r>
      <w:r>
        <w:rPr>
          <w:color w:val="221F1F"/>
          <w:sz w:val="20"/>
        </w:rPr>
        <w:t>systems,</w:t>
      </w:r>
      <w:r>
        <w:rPr>
          <w:color w:val="221F1F"/>
          <w:spacing w:val="-5"/>
          <w:sz w:val="20"/>
        </w:rPr>
        <w:t xml:space="preserve"> </w:t>
      </w:r>
      <w:r>
        <w:rPr>
          <w:color w:val="221F1F"/>
          <w:sz w:val="20"/>
        </w:rPr>
        <w:t>including</w:t>
      </w:r>
      <w:r>
        <w:rPr>
          <w:color w:val="221F1F"/>
          <w:spacing w:val="-3"/>
          <w:sz w:val="20"/>
        </w:rPr>
        <w:t xml:space="preserve"> </w:t>
      </w:r>
      <w:r>
        <w:rPr>
          <w:color w:val="221F1F"/>
          <w:sz w:val="20"/>
        </w:rPr>
        <w:t>ships</w:t>
      </w:r>
      <w:r>
        <w:rPr>
          <w:color w:val="221F1F"/>
          <w:spacing w:val="-8"/>
          <w:sz w:val="20"/>
        </w:rPr>
        <w:t xml:space="preserve"> </w:t>
      </w:r>
      <w:r>
        <w:rPr>
          <w:color w:val="221F1F"/>
          <w:sz w:val="20"/>
        </w:rPr>
        <w:t>owned,</w:t>
      </w:r>
      <w:r>
        <w:rPr>
          <w:color w:val="221F1F"/>
          <w:spacing w:val="-4"/>
          <w:sz w:val="20"/>
        </w:rPr>
        <w:t xml:space="preserve"> </w:t>
      </w:r>
      <w:r>
        <w:rPr>
          <w:color w:val="221F1F"/>
          <w:sz w:val="20"/>
        </w:rPr>
        <w:t>leased,</w:t>
      </w:r>
      <w:r>
        <w:rPr>
          <w:color w:val="221F1F"/>
          <w:spacing w:val="-7"/>
          <w:sz w:val="20"/>
        </w:rPr>
        <w:t xml:space="preserve"> </w:t>
      </w:r>
      <w:r>
        <w:rPr>
          <w:color w:val="221F1F"/>
          <w:sz w:val="20"/>
        </w:rPr>
        <w:t>or</w:t>
      </w:r>
      <w:r>
        <w:rPr>
          <w:color w:val="221F1F"/>
          <w:spacing w:val="-7"/>
          <w:sz w:val="20"/>
        </w:rPr>
        <w:t xml:space="preserve"> </w:t>
      </w:r>
      <w:r>
        <w:rPr>
          <w:color w:val="221F1F"/>
          <w:sz w:val="20"/>
        </w:rPr>
        <w:t>operated</w:t>
      </w:r>
      <w:r>
        <w:rPr>
          <w:color w:val="221F1F"/>
          <w:spacing w:val="-3"/>
          <w:sz w:val="20"/>
        </w:rPr>
        <w:t xml:space="preserve"> </w:t>
      </w:r>
      <w:r>
        <w:rPr>
          <w:color w:val="221F1F"/>
          <w:sz w:val="20"/>
        </w:rPr>
        <w:t>in</w:t>
      </w:r>
      <w:r>
        <w:rPr>
          <w:color w:val="221F1F"/>
          <w:spacing w:val="-4"/>
          <w:sz w:val="20"/>
        </w:rPr>
        <w:t xml:space="preserve"> </w:t>
      </w:r>
      <w:r>
        <w:rPr>
          <w:color w:val="221F1F"/>
          <w:sz w:val="20"/>
        </w:rPr>
        <w:t>support of military missions or roles at sea; associated support activities, including installation,</w:t>
      </w:r>
    </w:p>
    <w:p w14:paraId="449CDABF" w14:textId="1A980DB6" w:rsidR="00016C31" w:rsidRDefault="00632607">
      <w:pPr>
        <w:pStyle w:val="BodyText"/>
        <w:ind w:left="219" w:right="999"/>
      </w:pPr>
      <w:r>
        <w:rPr>
          <w:color w:val="221F1F"/>
        </w:rPr>
        <w:t>garrison, and base support services; and similar services provided to foreign military sales customers under the Security Assistance Program. Services are essential if the effectiveness of defense systems or operations has the potential</w:t>
      </w:r>
      <w:r>
        <w:rPr>
          <w:color w:val="221F1F"/>
          <w:spacing w:val="-5"/>
        </w:rPr>
        <w:t xml:space="preserve"> </w:t>
      </w:r>
      <w:r>
        <w:rPr>
          <w:color w:val="221F1F"/>
        </w:rPr>
        <w:t>to</w:t>
      </w:r>
      <w:r>
        <w:rPr>
          <w:color w:val="221F1F"/>
          <w:spacing w:val="-7"/>
        </w:rPr>
        <w:t xml:space="preserve"> </w:t>
      </w:r>
      <w:r>
        <w:rPr>
          <w:color w:val="221F1F"/>
        </w:rPr>
        <w:t>be</w:t>
      </w:r>
      <w:r>
        <w:rPr>
          <w:color w:val="221F1F"/>
          <w:spacing w:val="-5"/>
        </w:rPr>
        <w:t xml:space="preserve"> </w:t>
      </w:r>
      <w:r>
        <w:rPr>
          <w:color w:val="221F1F"/>
        </w:rPr>
        <w:t>seriously</w:t>
      </w:r>
      <w:r>
        <w:rPr>
          <w:color w:val="221F1F"/>
          <w:spacing w:val="-6"/>
        </w:rPr>
        <w:t xml:space="preserve"> </w:t>
      </w:r>
      <w:r>
        <w:rPr>
          <w:color w:val="221F1F"/>
        </w:rPr>
        <w:t>impaired</w:t>
      </w:r>
      <w:r>
        <w:rPr>
          <w:color w:val="221F1F"/>
          <w:spacing w:val="-3"/>
        </w:rPr>
        <w:t xml:space="preserve"> </w:t>
      </w:r>
      <w:r>
        <w:rPr>
          <w:color w:val="221F1F"/>
        </w:rPr>
        <w:t>by</w:t>
      </w:r>
      <w:r>
        <w:rPr>
          <w:color w:val="221F1F"/>
          <w:spacing w:val="-4"/>
        </w:rPr>
        <w:t xml:space="preserve"> </w:t>
      </w:r>
      <w:r>
        <w:rPr>
          <w:color w:val="221F1F"/>
        </w:rPr>
        <w:t>the</w:t>
      </w:r>
      <w:r>
        <w:rPr>
          <w:color w:val="221F1F"/>
          <w:spacing w:val="-7"/>
        </w:rPr>
        <w:t xml:space="preserve"> </w:t>
      </w:r>
      <w:r>
        <w:rPr>
          <w:color w:val="221F1F"/>
        </w:rPr>
        <w:t>interruption</w:t>
      </w:r>
      <w:r>
        <w:rPr>
          <w:color w:val="221F1F"/>
          <w:spacing w:val="-5"/>
        </w:rPr>
        <w:t xml:space="preserve"> </w:t>
      </w:r>
      <w:r>
        <w:rPr>
          <w:color w:val="221F1F"/>
        </w:rPr>
        <w:t>of</w:t>
      </w:r>
      <w:r>
        <w:rPr>
          <w:color w:val="221F1F"/>
          <w:spacing w:val="-5"/>
        </w:rPr>
        <w:t xml:space="preserve"> </w:t>
      </w:r>
      <w:r>
        <w:rPr>
          <w:color w:val="221F1F"/>
        </w:rPr>
        <w:t>these</w:t>
      </w:r>
      <w:r>
        <w:rPr>
          <w:color w:val="221F1F"/>
          <w:spacing w:val="-5"/>
        </w:rPr>
        <w:t xml:space="preserve"> </w:t>
      </w:r>
      <w:r>
        <w:rPr>
          <w:color w:val="221F1F"/>
        </w:rPr>
        <w:t>services,</w:t>
      </w:r>
      <w:r>
        <w:rPr>
          <w:color w:val="221F1F"/>
          <w:spacing w:val="-4"/>
        </w:rPr>
        <w:t xml:space="preserve"> </w:t>
      </w:r>
      <w:r>
        <w:rPr>
          <w:color w:val="221F1F"/>
        </w:rPr>
        <w:t>as</w:t>
      </w:r>
      <w:r>
        <w:rPr>
          <w:color w:val="221F1F"/>
          <w:spacing w:val="-6"/>
        </w:rPr>
        <w:t xml:space="preserve"> </w:t>
      </w:r>
      <w:r>
        <w:rPr>
          <w:color w:val="221F1F"/>
        </w:rPr>
        <w:t>determined</w:t>
      </w:r>
      <w:r>
        <w:rPr>
          <w:color w:val="221F1F"/>
          <w:spacing w:val="-4"/>
        </w:rPr>
        <w:t xml:space="preserve"> </w:t>
      </w:r>
      <w:r>
        <w:rPr>
          <w:color w:val="221F1F"/>
        </w:rPr>
        <w:t>by</w:t>
      </w:r>
      <w:r>
        <w:rPr>
          <w:color w:val="221F1F"/>
          <w:spacing w:val="-7"/>
        </w:rPr>
        <w:t xml:space="preserve"> </w:t>
      </w:r>
      <w:r>
        <w:rPr>
          <w:color w:val="221F1F"/>
        </w:rPr>
        <w:t>the</w:t>
      </w:r>
      <w:r>
        <w:rPr>
          <w:color w:val="221F1F"/>
          <w:spacing w:val="-5"/>
        </w:rPr>
        <w:t xml:space="preserve"> </w:t>
      </w:r>
      <w:r>
        <w:rPr>
          <w:color w:val="221F1F"/>
        </w:rPr>
        <w:t>appropriate</w:t>
      </w:r>
      <w:r>
        <w:rPr>
          <w:color w:val="221F1F"/>
          <w:spacing w:val="-6"/>
        </w:rPr>
        <w:t xml:space="preserve"> </w:t>
      </w:r>
      <w:r>
        <w:rPr>
          <w:color w:val="221F1F"/>
        </w:rPr>
        <w:t>functional commander or civilian equivalent.</w:t>
      </w:r>
    </w:p>
    <w:p w14:paraId="5080A11C" w14:textId="5652B0B8" w:rsidR="00016C31" w:rsidRDefault="00016C31">
      <w:pPr>
        <w:pStyle w:val="BodyText"/>
        <w:spacing w:before="10"/>
        <w:rPr>
          <w:sz w:val="19"/>
        </w:rPr>
      </w:pPr>
    </w:p>
    <w:p w14:paraId="71B19333" w14:textId="3612A07A" w:rsidR="00016C31" w:rsidRDefault="00632607">
      <w:pPr>
        <w:pStyle w:val="ListParagraph"/>
        <w:numPr>
          <w:ilvl w:val="1"/>
          <w:numId w:val="9"/>
        </w:numPr>
        <w:tabs>
          <w:tab w:val="left" w:pos="724"/>
        </w:tabs>
        <w:spacing w:before="1"/>
        <w:ind w:right="875" w:firstLine="0"/>
        <w:rPr>
          <w:sz w:val="20"/>
        </w:rPr>
      </w:pPr>
      <w:r>
        <w:rPr>
          <w:color w:val="221F1F"/>
          <w:sz w:val="20"/>
        </w:rPr>
        <w:t>Mission-essential</w:t>
      </w:r>
      <w:r>
        <w:rPr>
          <w:color w:val="221F1F"/>
          <w:spacing w:val="-6"/>
          <w:sz w:val="20"/>
        </w:rPr>
        <w:t xml:space="preserve"> </w:t>
      </w:r>
      <w:r>
        <w:rPr>
          <w:color w:val="221F1F"/>
          <w:sz w:val="20"/>
        </w:rPr>
        <w:t>functions</w:t>
      </w:r>
      <w:r>
        <w:rPr>
          <w:color w:val="221F1F"/>
          <w:spacing w:val="-5"/>
          <w:sz w:val="20"/>
        </w:rPr>
        <w:t xml:space="preserve"> </w:t>
      </w:r>
      <w:r>
        <w:rPr>
          <w:color w:val="221F1F"/>
          <w:sz w:val="20"/>
        </w:rPr>
        <w:t>means</w:t>
      </w:r>
      <w:r>
        <w:rPr>
          <w:color w:val="221F1F"/>
          <w:spacing w:val="-9"/>
          <w:sz w:val="20"/>
        </w:rPr>
        <w:t xml:space="preserve"> </w:t>
      </w:r>
      <w:r>
        <w:rPr>
          <w:color w:val="221F1F"/>
          <w:sz w:val="20"/>
        </w:rPr>
        <w:t>those</w:t>
      </w:r>
      <w:r>
        <w:rPr>
          <w:color w:val="221F1F"/>
          <w:spacing w:val="-8"/>
          <w:sz w:val="20"/>
        </w:rPr>
        <w:t xml:space="preserve"> </w:t>
      </w:r>
      <w:r>
        <w:rPr>
          <w:color w:val="221F1F"/>
          <w:sz w:val="20"/>
        </w:rPr>
        <w:t>organizational</w:t>
      </w:r>
      <w:r>
        <w:rPr>
          <w:color w:val="221F1F"/>
          <w:spacing w:val="-7"/>
          <w:sz w:val="20"/>
        </w:rPr>
        <w:t xml:space="preserve"> </w:t>
      </w:r>
      <w:r>
        <w:rPr>
          <w:color w:val="221F1F"/>
          <w:sz w:val="20"/>
        </w:rPr>
        <w:t>activities</w:t>
      </w:r>
      <w:r>
        <w:rPr>
          <w:color w:val="221F1F"/>
          <w:spacing w:val="-9"/>
          <w:sz w:val="20"/>
        </w:rPr>
        <w:t xml:space="preserve"> </w:t>
      </w:r>
      <w:r>
        <w:rPr>
          <w:color w:val="221F1F"/>
          <w:sz w:val="20"/>
        </w:rPr>
        <w:t>that</w:t>
      </w:r>
      <w:r>
        <w:rPr>
          <w:color w:val="221F1F"/>
          <w:spacing w:val="-6"/>
          <w:sz w:val="20"/>
        </w:rPr>
        <w:t xml:space="preserve"> </w:t>
      </w:r>
      <w:r>
        <w:rPr>
          <w:color w:val="221F1F"/>
          <w:sz w:val="20"/>
        </w:rPr>
        <w:t>must</w:t>
      </w:r>
      <w:r>
        <w:rPr>
          <w:color w:val="221F1F"/>
          <w:spacing w:val="-6"/>
          <w:sz w:val="20"/>
        </w:rPr>
        <w:t xml:space="preserve"> </w:t>
      </w:r>
      <w:r>
        <w:rPr>
          <w:color w:val="221F1F"/>
          <w:sz w:val="20"/>
        </w:rPr>
        <w:t>be</w:t>
      </w:r>
      <w:r>
        <w:rPr>
          <w:color w:val="221F1F"/>
          <w:spacing w:val="-9"/>
          <w:sz w:val="20"/>
        </w:rPr>
        <w:t xml:space="preserve"> </w:t>
      </w:r>
      <w:r>
        <w:rPr>
          <w:color w:val="221F1F"/>
          <w:sz w:val="20"/>
        </w:rPr>
        <w:t>performed</w:t>
      </w:r>
      <w:r>
        <w:rPr>
          <w:color w:val="221F1F"/>
          <w:spacing w:val="-6"/>
          <w:sz w:val="20"/>
        </w:rPr>
        <w:t xml:space="preserve"> </w:t>
      </w:r>
      <w:r>
        <w:rPr>
          <w:color w:val="221F1F"/>
          <w:sz w:val="20"/>
        </w:rPr>
        <w:t>under</w:t>
      </w:r>
      <w:r>
        <w:rPr>
          <w:color w:val="221F1F"/>
          <w:spacing w:val="-7"/>
          <w:sz w:val="20"/>
        </w:rPr>
        <w:t xml:space="preserve"> </w:t>
      </w:r>
      <w:r>
        <w:rPr>
          <w:color w:val="221F1F"/>
          <w:sz w:val="20"/>
        </w:rPr>
        <w:t>all</w:t>
      </w:r>
      <w:r>
        <w:rPr>
          <w:color w:val="221F1F"/>
          <w:spacing w:val="-9"/>
          <w:sz w:val="20"/>
        </w:rPr>
        <w:t xml:space="preserve"> </w:t>
      </w:r>
      <w:r>
        <w:rPr>
          <w:color w:val="221F1F"/>
          <w:sz w:val="20"/>
        </w:rPr>
        <w:t>circumstances to achieve DoD component missions or responsibilities, as determined by the appropriate functional commander or civilian equivalent. Failure to perform or sustain these functions would significantly affect</w:t>
      </w:r>
      <w:r>
        <w:rPr>
          <w:color w:val="221F1F"/>
          <w:spacing w:val="-1"/>
          <w:sz w:val="20"/>
        </w:rPr>
        <w:t xml:space="preserve"> </w:t>
      </w:r>
      <w:r>
        <w:rPr>
          <w:color w:val="221F1F"/>
          <w:sz w:val="20"/>
        </w:rPr>
        <w:t>DoD's ability to provide vital services or exercise authority, direction, and control.</w:t>
      </w:r>
    </w:p>
    <w:p w14:paraId="4468F82C" w14:textId="03A34ADB" w:rsidR="00016C31" w:rsidRDefault="00016C31">
      <w:pPr>
        <w:pStyle w:val="BodyText"/>
        <w:spacing w:before="1"/>
      </w:pPr>
    </w:p>
    <w:p w14:paraId="0A059883" w14:textId="70C691DE" w:rsidR="00016C31" w:rsidRDefault="00632607">
      <w:pPr>
        <w:pStyle w:val="ListParagraph"/>
        <w:numPr>
          <w:ilvl w:val="0"/>
          <w:numId w:val="9"/>
        </w:numPr>
        <w:tabs>
          <w:tab w:val="left" w:pos="724"/>
          <w:tab w:val="left" w:leader="hyphen" w:pos="4585"/>
        </w:tabs>
        <w:spacing w:before="1"/>
        <w:ind w:left="440" w:right="1142" w:firstLine="0"/>
        <w:rPr>
          <w:sz w:val="20"/>
        </w:rPr>
      </w:pPr>
      <w:r>
        <w:rPr>
          <w:color w:val="221F1F"/>
          <w:sz w:val="20"/>
        </w:rPr>
        <w:t xml:space="preserve">The Government has identified </w:t>
      </w:r>
      <w:proofErr w:type="gramStart"/>
      <w:r>
        <w:rPr>
          <w:color w:val="221F1F"/>
          <w:sz w:val="20"/>
        </w:rPr>
        <w:t>all</w:t>
      </w:r>
      <w:proofErr w:type="gramEnd"/>
      <w:r>
        <w:rPr>
          <w:color w:val="221F1F"/>
          <w:sz w:val="20"/>
        </w:rPr>
        <w:t xml:space="preserve"> or a portion of the contractor services performed under this contract as essential</w:t>
      </w:r>
      <w:r>
        <w:rPr>
          <w:color w:val="221F1F"/>
          <w:spacing w:val="-7"/>
          <w:sz w:val="20"/>
        </w:rPr>
        <w:t xml:space="preserve"> </w:t>
      </w:r>
      <w:r>
        <w:rPr>
          <w:color w:val="221F1F"/>
          <w:sz w:val="20"/>
        </w:rPr>
        <w:t>contractor</w:t>
      </w:r>
      <w:r>
        <w:rPr>
          <w:color w:val="221F1F"/>
          <w:spacing w:val="-5"/>
          <w:sz w:val="20"/>
        </w:rPr>
        <w:t xml:space="preserve"> </w:t>
      </w:r>
      <w:r>
        <w:rPr>
          <w:color w:val="221F1F"/>
          <w:sz w:val="20"/>
        </w:rPr>
        <w:t>services</w:t>
      </w:r>
      <w:r>
        <w:rPr>
          <w:color w:val="221F1F"/>
          <w:spacing w:val="-6"/>
          <w:sz w:val="20"/>
        </w:rPr>
        <w:t xml:space="preserve"> </w:t>
      </w:r>
      <w:r>
        <w:rPr>
          <w:color w:val="221F1F"/>
          <w:sz w:val="20"/>
        </w:rPr>
        <w:t>in</w:t>
      </w:r>
      <w:r>
        <w:rPr>
          <w:color w:val="221F1F"/>
          <w:spacing w:val="-7"/>
          <w:sz w:val="20"/>
        </w:rPr>
        <w:t xml:space="preserve"> </w:t>
      </w:r>
      <w:r>
        <w:rPr>
          <w:color w:val="221F1F"/>
          <w:sz w:val="20"/>
        </w:rPr>
        <w:t>support</w:t>
      </w:r>
      <w:r>
        <w:rPr>
          <w:color w:val="221F1F"/>
          <w:spacing w:val="-6"/>
          <w:sz w:val="20"/>
        </w:rPr>
        <w:t xml:space="preserve"> </w:t>
      </w:r>
      <w:r>
        <w:rPr>
          <w:color w:val="221F1F"/>
          <w:sz w:val="20"/>
        </w:rPr>
        <w:t>of</w:t>
      </w:r>
      <w:r>
        <w:rPr>
          <w:color w:val="221F1F"/>
          <w:spacing w:val="-8"/>
          <w:sz w:val="20"/>
        </w:rPr>
        <w:t xml:space="preserve"> </w:t>
      </w:r>
      <w:r>
        <w:rPr>
          <w:color w:val="221F1F"/>
          <w:sz w:val="20"/>
        </w:rPr>
        <w:t>mission-essential</w:t>
      </w:r>
      <w:r>
        <w:rPr>
          <w:color w:val="221F1F"/>
          <w:spacing w:val="-6"/>
          <w:sz w:val="20"/>
        </w:rPr>
        <w:t xml:space="preserve"> </w:t>
      </w:r>
      <w:r>
        <w:rPr>
          <w:color w:val="221F1F"/>
          <w:sz w:val="20"/>
        </w:rPr>
        <w:t>functions.</w:t>
      </w:r>
      <w:r>
        <w:rPr>
          <w:color w:val="221F1F"/>
          <w:spacing w:val="-4"/>
          <w:sz w:val="20"/>
        </w:rPr>
        <w:t xml:space="preserve"> </w:t>
      </w:r>
      <w:r>
        <w:rPr>
          <w:color w:val="221F1F"/>
          <w:sz w:val="20"/>
        </w:rPr>
        <w:t>These</w:t>
      </w:r>
      <w:r>
        <w:rPr>
          <w:color w:val="221F1F"/>
          <w:spacing w:val="-6"/>
          <w:sz w:val="20"/>
        </w:rPr>
        <w:t xml:space="preserve"> </w:t>
      </w:r>
      <w:r>
        <w:rPr>
          <w:color w:val="221F1F"/>
          <w:sz w:val="20"/>
        </w:rPr>
        <w:t>services</w:t>
      </w:r>
      <w:r>
        <w:rPr>
          <w:color w:val="221F1F"/>
          <w:spacing w:val="-6"/>
          <w:sz w:val="20"/>
        </w:rPr>
        <w:t xml:space="preserve"> </w:t>
      </w:r>
      <w:r>
        <w:rPr>
          <w:color w:val="221F1F"/>
          <w:sz w:val="20"/>
        </w:rPr>
        <w:t>are</w:t>
      </w:r>
      <w:r>
        <w:rPr>
          <w:color w:val="221F1F"/>
          <w:spacing w:val="-6"/>
          <w:sz w:val="20"/>
        </w:rPr>
        <w:t xml:space="preserve"> </w:t>
      </w:r>
      <w:r>
        <w:rPr>
          <w:color w:val="221F1F"/>
          <w:sz w:val="20"/>
        </w:rPr>
        <w:t>listed</w:t>
      </w:r>
      <w:r>
        <w:rPr>
          <w:color w:val="221F1F"/>
          <w:spacing w:val="-5"/>
          <w:sz w:val="20"/>
        </w:rPr>
        <w:t xml:space="preserve"> </w:t>
      </w:r>
      <w:r>
        <w:rPr>
          <w:color w:val="221F1F"/>
          <w:sz w:val="20"/>
        </w:rPr>
        <w:t>in</w:t>
      </w:r>
      <w:r>
        <w:rPr>
          <w:color w:val="221F1F"/>
          <w:spacing w:val="-5"/>
          <w:sz w:val="20"/>
        </w:rPr>
        <w:t xml:space="preserve"> </w:t>
      </w:r>
      <w:r>
        <w:rPr>
          <w:color w:val="221F1F"/>
          <w:sz w:val="20"/>
        </w:rPr>
        <w:t>attachment</w:t>
      </w:r>
      <w:r>
        <w:rPr>
          <w:color w:val="221F1F"/>
          <w:spacing w:val="-8"/>
          <w:sz w:val="20"/>
        </w:rPr>
        <w:t xml:space="preserve"> </w:t>
      </w:r>
      <w:r>
        <w:rPr>
          <w:color w:val="221F1F"/>
          <w:sz w:val="20"/>
        </w:rPr>
        <w:t>-*-, Mission-Essential Contractor Services, dated -*</w:t>
      </w:r>
      <w:r>
        <w:rPr>
          <w:color w:val="221F1F"/>
          <w:sz w:val="20"/>
        </w:rPr>
        <w:tab/>
      </w:r>
      <w:r>
        <w:rPr>
          <w:color w:val="221F1F"/>
          <w:spacing w:val="-4"/>
          <w:sz w:val="20"/>
        </w:rPr>
        <w:t>--.</w:t>
      </w:r>
    </w:p>
    <w:p w14:paraId="13B89BFB" w14:textId="03056B17" w:rsidR="00016C31" w:rsidRDefault="00632607">
      <w:pPr>
        <w:pStyle w:val="Heading4"/>
        <w:spacing w:line="227" w:lineRule="exact"/>
      </w:pPr>
      <w:r>
        <w:rPr>
          <w:b w:val="0"/>
          <w:color w:val="221F1F"/>
        </w:rPr>
        <w:t>*</w:t>
      </w:r>
      <w:r>
        <w:rPr>
          <w:b w:val="0"/>
          <w:color w:val="221F1F"/>
          <w:spacing w:val="-10"/>
        </w:rPr>
        <w:t xml:space="preserve"> </w:t>
      </w:r>
      <w:r>
        <w:rPr>
          <w:color w:val="221F1F"/>
        </w:rPr>
        <w:t>*To</w:t>
      </w:r>
      <w:r>
        <w:rPr>
          <w:color w:val="221F1F"/>
          <w:spacing w:val="-3"/>
        </w:rPr>
        <w:t xml:space="preserve"> </w:t>
      </w:r>
      <w:r>
        <w:rPr>
          <w:color w:val="221F1F"/>
        </w:rPr>
        <w:t>be</w:t>
      </w:r>
      <w:r>
        <w:rPr>
          <w:color w:val="221F1F"/>
          <w:spacing w:val="-4"/>
        </w:rPr>
        <w:t xml:space="preserve"> </w:t>
      </w:r>
      <w:r>
        <w:rPr>
          <w:color w:val="221F1F"/>
        </w:rPr>
        <w:t>completed</w:t>
      </w:r>
      <w:r>
        <w:rPr>
          <w:color w:val="221F1F"/>
          <w:spacing w:val="-5"/>
        </w:rPr>
        <w:t xml:space="preserve"> </w:t>
      </w:r>
      <w:r>
        <w:rPr>
          <w:color w:val="221F1F"/>
        </w:rPr>
        <w:t>at</w:t>
      </w:r>
      <w:r>
        <w:rPr>
          <w:color w:val="221F1F"/>
          <w:spacing w:val="-6"/>
        </w:rPr>
        <w:t xml:space="preserve"> </w:t>
      </w:r>
      <w:r>
        <w:rPr>
          <w:color w:val="221F1F"/>
        </w:rPr>
        <w:t>the</w:t>
      </w:r>
      <w:r>
        <w:rPr>
          <w:color w:val="221F1F"/>
          <w:spacing w:val="-4"/>
        </w:rPr>
        <w:t xml:space="preserve"> </w:t>
      </w:r>
      <w:r>
        <w:rPr>
          <w:color w:val="221F1F"/>
        </w:rPr>
        <w:t>task</w:t>
      </w:r>
      <w:r>
        <w:rPr>
          <w:color w:val="221F1F"/>
          <w:spacing w:val="-4"/>
        </w:rPr>
        <w:t xml:space="preserve"> </w:t>
      </w:r>
      <w:r>
        <w:rPr>
          <w:color w:val="221F1F"/>
        </w:rPr>
        <w:t>order</w:t>
      </w:r>
      <w:r>
        <w:rPr>
          <w:color w:val="221F1F"/>
          <w:spacing w:val="-3"/>
        </w:rPr>
        <w:t xml:space="preserve"> </w:t>
      </w:r>
      <w:r>
        <w:rPr>
          <w:color w:val="221F1F"/>
        </w:rPr>
        <w:t>level,</w:t>
      </w:r>
      <w:r>
        <w:rPr>
          <w:color w:val="221F1F"/>
          <w:spacing w:val="-4"/>
        </w:rPr>
        <w:t xml:space="preserve"> </w:t>
      </w:r>
      <w:r>
        <w:rPr>
          <w:color w:val="221F1F"/>
        </w:rPr>
        <w:t>when</w:t>
      </w:r>
      <w:r>
        <w:rPr>
          <w:color w:val="221F1F"/>
          <w:spacing w:val="-4"/>
        </w:rPr>
        <w:t xml:space="preserve"> </w:t>
      </w:r>
      <w:r>
        <w:rPr>
          <w:color w:val="221F1F"/>
          <w:spacing w:val="-2"/>
        </w:rPr>
        <w:t>applicable.</w:t>
      </w:r>
    </w:p>
    <w:p w14:paraId="2C449D1D" w14:textId="1647DC1B" w:rsidR="00016C31" w:rsidRDefault="00632607">
      <w:pPr>
        <w:pStyle w:val="BodyText"/>
        <w:ind w:left="219"/>
      </w:pPr>
      <w:r>
        <w:rPr>
          <w:color w:val="221F1F"/>
        </w:rPr>
        <w:t>(c)(1)</w:t>
      </w:r>
      <w:r>
        <w:rPr>
          <w:color w:val="221F1F"/>
          <w:spacing w:val="-13"/>
        </w:rPr>
        <w:t xml:space="preserve"> </w:t>
      </w:r>
      <w:r>
        <w:rPr>
          <w:color w:val="221F1F"/>
        </w:rPr>
        <w:t>The</w:t>
      </w:r>
      <w:r>
        <w:rPr>
          <w:color w:val="221F1F"/>
          <w:spacing w:val="-11"/>
        </w:rPr>
        <w:t xml:space="preserve"> </w:t>
      </w:r>
      <w:r>
        <w:rPr>
          <w:color w:val="221F1F"/>
        </w:rPr>
        <w:t>Mission-Essential</w:t>
      </w:r>
      <w:r>
        <w:rPr>
          <w:color w:val="221F1F"/>
          <w:spacing w:val="-10"/>
        </w:rPr>
        <w:t xml:space="preserve"> </w:t>
      </w:r>
      <w:r>
        <w:rPr>
          <w:color w:val="221F1F"/>
        </w:rPr>
        <w:t>Contractor</w:t>
      </w:r>
      <w:r>
        <w:rPr>
          <w:color w:val="221F1F"/>
          <w:spacing w:val="-11"/>
        </w:rPr>
        <w:t xml:space="preserve"> </w:t>
      </w:r>
      <w:r>
        <w:rPr>
          <w:color w:val="221F1F"/>
        </w:rPr>
        <w:t>Services</w:t>
      </w:r>
      <w:r>
        <w:rPr>
          <w:color w:val="221F1F"/>
          <w:spacing w:val="-12"/>
        </w:rPr>
        <w:t xml:space="preserve"> </w:t>
      </w:r>
      <w:r>
        <w:rPr>
          <w:color w:val="221F1F"/>
        </w:rPr>
        <w:t>Plan</w:t>
      </w:r>
      <w:r>
        <w:rPr>
          <w:color w:val="221F1F"/>
          <w:spacing w:val="-11"/>
        </w:rPr>
        <w:t xml:space="preserve"> </w:t>
      </w:r>
      <w:r>
        <w:rPr>
          <w:color w:val="221F1F"/>
        </w:rPr>
        <w:t>submitted</w:t>
      </w:r>
      <w:r>
        <w:rPr>
          <w:color w:val="221F1F"/>
          <w:spacing w:val="-9"/>
        </w:rPr>
        <w:t xml:space="preserve"> </w:t>
      </w:r>
      <w:r>
        <w:rPr>
          <w:color w:val="221F1F"/>
        </w:rPr>
        <w:t>by</w:t>
      </w:r>
      <w:r>
        <w:rPr>
          <w:color w:val="221F1F"/>
          <w:spacing w:val="-8"/>
        </w:rPr>
        <w:t xml:space="preserve"> </w:t>
      </w:r>
      <w:r>
        <w:rPr>
          <w:color w:val="221F1F"/>
        </w:rPr>
        <w:t>the</w:t>
      </w:r>
      <w:r>
        <w:rPr>
          <w:color w:val="221F1F"/>
          <w:spacing w:val="-13"/>
        </w:rPr>
        <w:t xml:space="preserve"> </w:t>
      </w:r>
      <w:r>
        <w:rPr>
          <w:color w:val="221F1F"/>
        </w:rPr>
        <w:t>Contractor,</w:t>
      </w:r>
      <w:r>
        <w:rPr>
          <w:color w:val="221F1F"/>
          <w:spacing w:val="-8"/>
        </w:rPr>
        <w:t xml:space="preserve"> </w:t>
      </w:r>
      <w:r>
        <w:rPr>
          <w:color w:val="221F1F"/>
        </w:rPr>
        <w:t>is</w:t>
      </w:r>
      <w:r>
        <w:rPr>
          <w:color w:val="221F1F"/>
          <w:spacing w:val="-11"/>
        </w:rPr>
        <w:t xml:space="preserve"> </w:t>
      </w:r>
      <w:r>
        <w:rPr>
          <w:color w:val="221F1F"/>
        </w:rPr>
        <w:t>incorporated</w:t>
      </w:r>
      <w:r>
        <w:rPr>
          <w:color w:val="221F1F"/>
          <w:spacing w:val="-10"/>
        </w:rPr>
        <w:t xml:space="preserve"> </w:t>
      </w:r>
      <w:r>
        <w:rPr>
          <w:color w:val="221F1F"/>
        </w:rPr>
        <w:t>in</w:t>
      </w:r>
      <w:r>
        <w:rPr>
          <w:color w:val="221F1F"/>
          <w:spacing w:val="-10"/>
        </w:rPr>
        <w:t xml:space="preserve"> </w:t>
      </w:r>
      <w:r>
        <w:rPr>
          <w:color w:val="221F1F"/>
        </w:rPr>
        <w:t>this</w:t>
      </w:r>
      <w:r>
        <w:rPr>
          <w:color w:val="221F1F"/>
          <w:spacing w:val="-12"/>
        </w:rPr>
        <w:t xml:space="preserve"> </w:t>
      </w:r>
      <w:r>
        <w:rPr>
          <w:color w:val="221F1F"/>
          <w:spacing w:val="-2"/>
        </w:rPr>
        <w:t>contract.</w:t>
      </w:r>
    </w:p>
    <w:p w14:paraId="5F4C2C76" w14:textId="5DD3C7AE" w:rsidR="00016C31" w:rsidRDefault="00016C31">
      <w:pPr>
        <w:pStyle w:val="BodyText"/>
        <w:spacing w:before="3"/>
      </w:pPr>
    </w:p>
    <w:p w14:paraId="08529D49" w14:textId="43200FE4" w:rsidR="00016C31" w:rsidRDefault="00632607">
      <w:pPr>
        <w:pStyle w:val="BodyText"/>
        <w:ind w:left="219" w:right="175"/>
      </w:pPr>
      <w:r>
        <w:rPr>
          <w:color w:val="221F1F"/>
        </w:rPr>
        <w:t>(2)</w:t>
      </w:r>
      <w:r>
        <w:rPr>
          <w:color w:val="221F1F"/>
          <w:spacing w:val="-5"/>
        </w:rPr>
        <w:t xml:space="preserve"> </w:t>
      </w:r>
      <w:r>
        <w:rPr>
          <w:color w:val="221F1F"/>
        </w:rPr>
        <w:t>The</w:t>
      </w:r>
      <w:r>
        <w:rPr>
          <w:color w:val="221F1F"/>
          <w:spacing w:val="-6"/>
        </w:rPr>
        <w:t xml:space="preserve"> </w:t>
      </w:r>
      <w:r>
        <w:rPr>
          <w:color w:val="221F1F"/>
        </w:rPr>
        <w:t>Contractor</w:t>
      </w:r>
      <w:r>
        <w:rPr>
          <w:color w:val="221F1F"/>
          <w:spacing w:val="-5"/>
        </w:rPr>
        <w:t xml:space="preserve"> </w:t>
      </w:r>
      <w:r>
        <w:rPr>
          <w:color w:val="221F1F"/>
        </w:rPr>
        <w:t>shall</w:t>
      </w:r>
      <w:r>
        <w:rPr>
          <w:color w:val="221F1F"/>
          <w:spacing w:val="-7"/>
        </w:rPr>
        <w:t xml:space="preserve"> </w:t>
      </w:r>
      <w:r>
        <w:rPr>
          <w:color w:val="221F1F"/>
        </w:rPr>
        <w:t>maintain</w:t>
      </w:r>
      <w:r>
        <w:rPr>
          <w:color w:val="221F1F"/>
          <w:spacing w:val="-5"/>
        </w:rPr>
        <w:t xml:space="preserve"> </w:t>
      </w:r>
      <w:r>
        <w:rPr>
          <w:color w:val="221F1F"/>
        </w:rPr>
        <w:t>and</w:t>
      </w:r>
      <w:r>
        <w:rPr>
          <w:color w:val="221F1F"/>
          <w:spacing w:val="-6"/>
        </w:rPr>
        <w:t xml:space="preserve"> </w:t>
      </w:r>
      <w:r>
        <w:rPr>
          <w:color w:val="221F1F"/>
        </w:rPr>
        <w:t>update</w:t>
      </w:r>
      <w:r>
        <w:rPr>
          <w:color w:val="221F1F"/>
          <w:spacing w:val="-8"/>
        </w:rPr>
        <w:t xml:space="preserve"> </w:t>
      </w:r>
      <w:r>
        <w:rPr>
          <w:color w:val="221F1F"/>
        </w:rPr>
        <w:t>its</w:t>
      </w:r>
      <w:r>
        <w:rPr>
          <w:color w:val="221F1F"/>
          <w:spacing w:val="-8"/>
        </w:rPr>
        <w:t xml:space="preserve"> </w:t>
      </w:r>
      <w:r>
        <w:rPr>
          <w:color w:val="221F1F"/>
        </w:rPr>
        <w:t>plan</w:t>
      </w:r>
      <w:r>
        <w:rPr>
          <w:color w:val="221F1F"/>
          <w:spacing w:val="-5"/>
        </w:rPr>
        <w:t xml:space="preserve"> </w:t>
      </w:r>
      <w:r>
        <w:rPr>
          <w:color w:val="221F1F"/>
        </w:rPr>
        <w:t>as</w:t>
      </w:r>
      <w:r>
        <w:rPr>
          <w:color w:val="221F1F"/>
          <w:spacing w:val="-8"/>
        </w:rPr>
        <w:t xml:space="preserve"> </w:t>
      </w:r>
      <w:r>
        <w:rPr>
          <w:color w:val="221F1F"/>
        </w:rPr>
        <w:t>necessary.</w:t>
      </w:r>
      <w:r>
        <w:rPr>
          <w:color w:val="221F1F"/>
          <w:spacing w:val="-5"/>
        </w:rPr>
        <w:t xml:space="preserve"> </w:t>
      </w:r>
      <w:r>
        <w:rPr>
          <w:color w:val="221F1F"/>
        </w:rPr>
        <w:t>The</w:t>
      </w:r>
      <w:r>
        <w:rPr>
          <w:color w:val="221F1F"/>
          <w:spacing w:val="-6"/>
        </w:rPr>
        <w:t xml:space="preserve"> </w:t>
      </w:r>
      <w:r>
        <w:rPr>
          <w:color w:val="221F1F"/>
        </w:rPr>
        <w:t>Contractor</w:t>
      </w:r>
      <w:r>
        <w:rPr>
          <w:color w:val="221F1F"/>
          <w:spacing w:val="-5"/>
        </w:rPr>
        <w:t xml:space="preserve"> </w:t>
      </w:r>
      <w:r>
        <w:rPr>
          <w:color w:val="221F1F"/>
        </w:rPr>
        <w:t>shall</w:t>
      </w:r>
      <w:r>
        <w:rPr>
          <w:color w:val="221F1F"/>
          <w:spacing w:val="-7"/>
        </w:rPr>
        <w:t xml:space="preserve"> </w:t>
      </w:r>
      <w:r>
        <w:rPr>
          <w:color w:val="221F1F"/>
        </w:rPr>
        <w:t>provide</w:t>
      </w:r>
      <w:r>
        <w:rPr>
          <w:color w:val="221F1F"/>
          <w:spacing w:val="-5"/>
        </w:rPr>
        <w:t xml:space="preserve"> </w:t>
      </w:r>
      <w:r>
        <w:rPr>
          <w:color w:val="221F1F"/>
        </w:rPr>
        <w:t>all</w:t>
      </w:r>
      <w:r>
        <w:rPr>
          <w:color w:val="221F1F"/>
          <w:spacing w:val="-7"/>
        </w:rPr>
        <w:t xml:space="preserve"> </w:t>
      </w:r>
      <w:r>
        <w:rPr>
          <w:color w:val="221F1F"/>
        </w:rPr>
        <w:t>plan</w:t>
      </w:r>
      <w:r>
        <w:rPr>
          <w:color w:val="221F1F"/>
          <w:spacing w:val="-5"/>
        </w:rPr>
        <w:t xml:space="preserve"> </w:t>
      </w:r>
      <w:r>
        <w:rPr>
          <w:color w:val="221F1F"/>
        </w:rPr>
        <w:t>updates</w:t>
      </w:r>
      <w:r>
        <w:rPr>
          <w:color w:val="221F1F"/>
          <w:spacing w:val="-7"/>
        </w:rPr>
        <w:t xml:space="preserve"> </w:t>
      </w:r>
      <w:r>
        <w:rPr>
          <w:color w:val="221F1F"/>
        </w:rPr>
        <w:t>to</w:t>
      </w:r>
      <w:r>
        <w:rPr>
          <w:color w:val="221F1F"/>
          <w:spacing w:val="-4"/>
        </w:rPr>
        <w:t xml:space="preserve"> </w:t>
      </w:r>
      <w:r>
        <w:rPr>
          <w:color w:val="221F1F"/>
        </w:rPr>
        <w:t>the Contracting Officer for approval.</w:t>
      </w:r>
    </w:p>
    <w:p w14:paraId="6468BB01" w14:textId="400E6C94" w:rsidR="00016C31" w:rsidRDefault="00016C31">
      <w:pPr>
        <w:pStyle w:val="BodyText"/>
        <w:spacing w:before="10"/>
        <w:rPr>
          <w:sz w:val="19"/>
        </w:rPr>
      </w:pPr>
    </w:p>
    <w:p w14:paraId="20DB0C20" w14:textId="3C49045A" w:rsidR="00016C31" w:rsidRDefault="00900DE8">
      <w:pPr>
        <w:pStyle w:val="BodyText"/>
        <w:spacing w:before="1"/>
        <w:ind w:left="219" w:right="999"/>
      </w:pPr>
      <w:r>
        <w:pict w14:anchorId="3DED2C5C">
          <v:rect id="docshape98" o:spid="_x0000_s1030" style="position:absolute;left:0;text-align:left;margin-left:59.5pt;margin-top:33.75pt;width:515pt;height:1.45pt;z-index:-18469376;mso-position-horizontal-relative:page" fillcolor="#0e233d" stroked="f">
            <w10:wrap anchorx="page"/>
          </v:rect>
        </w:pict>
      </w:r>
      <w:r w:rsidR="00632607">
        <w:rPr>
          <w:color w:val="221F1F"/>
        </w:rPr>
        <w:t>(3)</w:t>
      </w:r>
      <w:r w:rsidR="00632607">
        <w:rPr>
          <w:color w:val="221F1F"/>
          <w:spacing w:val="-5"/>
        </w:rPr>
        <w:t xml:space="preserve"> </w:t>
      </w:r>
      <w:r w:rsidR="00632607">
        <w:rPr>
          <w:color w:val="221F1F"/>
        </w:rPr>
        <w:t>As</w:t>
      </w:r>
      <w:r w:rsidR="00632607">
        <w:rPr>
          <w:color w:val="221F1F"/>
          <w:spacing w:val="-7"/>
        </w:rPr>
        <w:t xml:space="preserve"> </w:t>
      </w:r>
      <w:r w:rsidR="00632607">
        <w:rPr>
          <w:color w:val="221F1F"/>
        </w:rPr>
        <w:t>directed</w:t>
      </w:r>
      <w:r w:rsidR="00632607">
        <w:rPr>
          <w:color w:val="221F1F"/>
          <w:spacing w:val="-5"/>
        </w:rPr>
        <w:t xml:space="preserve"> </w:t>
      </w:r>
      <w:r w:rsidR="00632607">
        <w:rPr>
          <w:color w:val="221F1F"/>
        </w:rPr>
        <w:t>by</w:t>
      </w:r>
      <w:r w:rsidR="00632607">
        <w:rPr>
          <w:color w:val="221F1F"/>
          <w:spacing w:val="-5"/>
        </w:rPr>
        <w:t xml:space="preserve"> </w:t>
      </w:r>
      <w:r w:rsidR="00632607">
        <w:rPr>
          <w:color w:val="221F1F"/>
        </w:rPr>
        <w:t>the</w:t>
      </w:r>
      <w:r w:rsidR="00632607">
        <w:rPr>
          <w:color w:val="221F1F"/>
          <w:spacing w:val="-6"/>
        </w:rPr>
        <w:t xml:space="preserve"> </w:t>
      </w:r>
      <w:r w:rsidR="00632607">
        <w:rPr>
          <w:color w:val="221F1F"/>
        </w:rPr>
        <w:t>Contracting</w:t>
      </w:r>
      <w:r w:rsidR="00632607">
        <w:rPr>
          <w:color w:val="221F1F"/>
          <w:spacing w:val="-6"/>
        </w:rPr>
        <w:t xml:space="preserve"> </w:t>
      </w:r>
      <w:r w:rsidR="00632607">
        <w:rPr>
          <w:color w:val="221F1F"/>
        </w:rPr>
        <w:t>Officer,</w:t>
      </w:r>
      <w:r w:rsidR="00632607">
        <w:rPr>
          <w:color w:val="221F1F"/>
          <w:spacing w:val="-5"/>
        </w:rPr>
        <w:t xml:space="preserve"> </w:t>
      </w:r>
      <w:r w:rsidR="00632607">
        <w:rPr>
          <w:color w:val="221F1F"/>
        </w:rPr>
        <w:t>the</w:t>
      </w:r>
      <w:r w:rsidR="00632607">
        <w:rPr>
          <w:color w:val="221F1F"/>
          <w:spacing w:val="-7"/>
        </w:rPr>
        <w:t xml:space="preserve"> </w:t>
      </w:r>
      <w:r w:rsidR="00632607">
        <w:rPr>
          <w:color w:val="221F1F"/>
        </w:rPr>
        <w:t>Contractor</w:t>
      </w:r>
      <w:r w:rsidR="00632607">
        <w:rPr>
          <w:color w:val="221F1F"/>
          <w:spacing w:val="-7"/>
        </w:rPr>
        <w:t xml:space="preserve"> </w:t>
      </w:r>
      <w:r w:rsidR="00632607">
        <w:rPr>
          <w:color w:val="221F1F"/>
        </w:rPr>
        <w:t>shall</w:t>
      </w:r>
      <w:r w:rsidR="00632607">
        <w:rPr>
          <w:color w:val="221F1F"/>
          <w:spacing w:val="-7"/>
        </w:rPr>
        <w:t xml:space="preserve"> </w:t>
      </w:r>
      <w:r w:rsidR="00632607">
        <w:rPr>
          <w:color w:val="221F1F"/>
        </w:rPr>
        <w:t>participate</w:t>
      </w:r>
      <w:r w:rsidR="00632607">
        <w:rPr>
          <w:color w:val="221F1F"/>
          <w:spacing w:val="-5"/>
        </w:rPr>
        <w:t xml:space="preserve"> </w:t>
      </w:r>
      <w:r w:rsidR="00632607">
        <w:rPr>
          <w:color w:val="221F1F"/>
        </w:rPr>
        <w:t>in</w:t>
      </w:r>
      <w:r w:rsidR="00632607">
        <w:rPr>
          <w:color w:val="221F1F"/>
          <w:spacing w:val="-5"/>
        </w:rPr>
        <w:t xml:space="preserve"> </w:t>
      </w:r>
      <w:r w:rsidR="00632607">
        <w:rPr>
          <w:color w:val="221F1F"/>
        </w:rPr>
        <w:t>training</w:t>
      </w:r>
      <w:r w:rsidR="00632607">
        <w:rPr>
          <w:color w:val="221F1F"/>
          <w:spacing w:val="-5"/>
        </w:rPr>
        <w:t xml:space="preserve"> </w:t>
      </w:r>
      <w:r w:rsidR="00632607">
        <w:rPr>
          <w:color w:val="221F1F"/>
        </w:rPr>
        <w:t>events,</w:t>
      </w:r>
      <w:r w:rsidR="00632607">
        <w:rPr>
          <w:color w:val="221F1F"/>
          <w:spacing w:val="-6"/>
        </w:rPr>
        <w:t xml:space="preserve"> </w:t>
      </w:r>
      <w:r w:rsidR="00632607">
        <w:rPr>
          <w:color w:val="221F1F"/>
        </w:rPr>
        <w:t>exercises,</w:t>
      </w:r>
      <w:r w:rsidR="00632607">
        <w:rPr>
          <w:color w:val="221F1F"/>
          <w:spacing w:val="-5"/>
        </w:rPr>
        <w:t xml:space="preserve"> </w:t>
      </w:r>
      <w:r w:rsidR="00632607">
        <w:rPr>
          <w:color w:val="221F1F"/>
        </w:rPr>
        <w:t>and</w:t>
      </w:r>
      <w:r w:rsidR="00632607">
        <w:rPr>
          <w:color w:val="221F1F"/>
          <w:spacing w:val="-7"/>
        </w:rPr>
        <w:t xml:space="preserve"> </w:t>
      </w:r>
      <w:r w:rsidR="00632607">
        <w:rPr>
          <w:color w:val="221F1F"/>
        </w:rPr>
        <w:t>drills associated</w:t>
      </w:r>
      <w:r w:rsidR="00632607">
        <w:rPr>
          <w:color w:val="221F1F"/>
          <w:spacing w:val="-3"/>
        </w:rPr>
        <w:t xml:space="preserve"> </w:t>
      </w:r>
      <w:r w:rsidR="00632607">
        <w:rPr>
          <w:color w:val="221F1F"/>
        </w:rPr>
        <w:t>with</w:t>
      </w:r>
      <w:r w:rsidR="00632607">
        <w:rPr>
          <w:color w:val="221F1F"/>
          <w:spacing w:val="-4"/>
        </w:rPr>
        <w:t xml:space="preserve"> </w:t>
      </w:r>
      <w:r w:rsidR="00632607">
        <w:rPr>
          <w:color w:val="221F1F"/>
        </w:rPr>
        <w:t>Government</w:t>
      </w:r>
      <w:r w:rsidR="00632607">
        <w:rPr>
          <w:color w:val="221F1F"/>
          <w:spacing w:val="-4"/>
        </w:rPr>
        <w:t xml:space="preserve"> </w:t>
      </w:r>
      <w:r w:rsidR="00632607">
        <w:rPr>
          <w:color w:val="221F1F"/>
        </w:rPr>
        <w:t>efforts</w:t>
      </w:r>
      <w:r w:rsidR="00632607">
        <w:rPr>
          <w:color w:val="221F1F"/>
          <w:spacing w:val="-5"/>
        </w:rPr>
        <w:t xml:space="preserve"> </w:t>
      </w:r>
      <w:r w:rsidR="00632607">
        <w:rPr>
          <w:color w:val="221F1F"/>
        </w:rPr>
        <w:t>to</w:t>
      </w:r>
      <w:r w:rsidR="00632607">
        <w:rPr>
          <w:color w:val="221F1F"/>
          <w:spacing w:val="-2"/>
        </w:rPr>
        <w:t xml:space="preserve"> </w:t>
      </w:r>
      <w:r w:rsidR="00632607">
        <w:rPr>
          <w:color w:val="221F1F"/>
        </w:rPr>
        <w:t>test</w:t>
      </w:r>
      <w:r w:rsidR="00632607">
        <w:rPr>
          <w:color w:val="221F1F"/>
          <w:spacing w:val="-6"/>
        </w:rPr>
        <w:t xml:space="preserve"> </w:t>
      </w:r>
      <w:r w:rsidR="00632607">
        <w:rPr>
          <w:color w:val="221F1F"/>
        </w:rPr>
        <w:t>the</w:t>
      </w:r>
      <w:r w:rsidR="00632607">
        <w:rPr>
          <w:color w:val="221F1F"/>
          <w:spacing w:val="-5"/>
        </w:rPr>
        <w:t xml:space="preserve"> </w:t>
      </w:r>
      <w:r w:rsidR="00632607">
        <w:rPr>
          <w:color w:val="221F1F"/>
        </w:rPr>
        <w:t>effectiveness</w:t>
      </w:r>
      <w:r w:rsidR="00632607">
        <w:rPr>
          <w:color w:val="221F1F"/>
          <w:spacing w:val="-3"/>
        </w:rPr>
        <w:t xml:space="preserve"> </w:t>
      </w:r>
      <w:r w:rsidR="00632607">
        <w:rPr>
          <w:color w:val="221F1F"/>
        </w:rPr>
        <w:t>of</w:t>
      </w:r>
      <w:r w:rsidR="00632607">
        <w:rPr>
          <w:color w:val="221F1F"/>
          <w:spacing w:val="-4"/>
        </w:rPr>
        <w:t xml:space="preserve"> </w:t>
      </w:r>
      <w:r w:rsidR="00632607">
        <w:rPr>
          <w:color w:val="221F1F"/>
        </w:rPr>
        <w:t>continuity</w:t>
      </w:r>
      <w:r w:rsidR="00632607">
        <w:rPr>
          <w:color w:val="221F1F"/>
          <w:spacing w:val="-3"/>
        </w:rPr>
        <w:t xml:space="preserve"> </w:t>
      </w:r>
      <w:r w:rsidR="00632607">
        <w:rPr>
          <w:color w:val="221F1F"/>
        </w:rPr>
        <w:t>of</w:t>
      </w:r>
      <w:r w:rsidR="00632607">
        <w:rPr>
          <w:color w:val="221F1F"/>
          <w:spacing w:val="-4"/>
        </w:rPr>
        <w:t xml:space="preserve"> </w:t>
      </w:r>
      <w:r w:rsidR="00632607">
        <w:rPr>
          <w:color w:val="221F1F"/>
        </w:rPr>
        <w:t>operations</w:t>
      </w:r>
      <w:r w:rsidR="00632607">
        <w:rPr>
          <w:color w:val="221F1F"/>
          <w:spacing w:val="-5"/>
        </w:rPr>
        <w:t xml:space="preserve"> </w:t>
      </w:r>
      <w:r w:rsidR="00632607">
        <w:rPr>
          <w:color w:val="221F1F"/>
        </w:rPr>
        <w:t>procedures</w:t>
      </w:r>
      <w:r w:rsidR="00632607">
        <w:rPr>
          <w:color w:val="221F1F"/>
          <w:spacing w:val="-5"/>
        </w:rPr>
        <w:t xml:space="preserve"> </w:t>
      </w:r>
      <w:r w:rsidR="00632607">
        <w:rPr>
          <w:color w:val="221F1F"/>
        </w:rPr>
        <w:t>and</w:t>
      </w:r>
      <w:r w:rsidR="00632607">
        <w:rPr>
          <w:color w:val="221F1F"/>
          <w:spacing w:val="-1"/>
        </w:rPr>
        <w:t xml:space="preserve"> </w:t>
      </w:r>
      <w:r w:rsidR="00632607">
        <w:rPr>
          <w:color w:val="221F1F"/>
        </w:rPr>
        <w:t>practices.</w:t>
      </w:r>
    </w:p>
    <w:p w14:paraId="0E6CFDA5" w14:textId="5838D7B8" w:rsidR="00016C31" w:rsidRDefault="00016C31">
      <w:pPr>
        <w:sectPr w:rsidR="00016C31">
          <w:pgSz w:w="12240" w:h="15840"/>
          <w:pgMar w:top="1360" w:right="640" w:bottom="1060" w:left="1000" w:header="0" w:footer="801" w:gutter="0"/>
          <w:cols w:space="720"/>
        </w:sectPr>
      </w:pPr>
    </w:p>
    <w:p w14:paraId="064B6A80" w14:textId="769EC523" w:rsidR="00016C31" w:rsidRDefault="00632607">
      <w:pPr>
        <w:pStyle w:val="BodyText"/>
        <w:spacing w:before="69"/>
        <w:ind w:left="219" w:right="806"/>
      </w:pPr>
      <w:r>
        <w:rPr>
          <w:color w:val="221F1F"/>
        </w:rPr>
        <w:lastRenderedPageBreak/>
        <w:t>(d)(1) Notwithstanding any other clause of this contract, the Contractor shall be responsible to perform those services identified</w:t>
      </w:r>
      <w:r>
        <w:rPr>
          <w:color w:val="221F1F"/>
          <w:spacing w:val="-4"/>
        </w:rPr>
        <w:t xml:space="preserve"> </w:t>
      </w:r>
      <w:r>
        <w:rPr>
          <w:color w:val="221F1F"/>
        </w:rPr>
        <w:t>as</w:t>
      </w:r>
      <w:r>
        <w:rPr>
          <w:color w:val="221F1F"/>
          <w:spacing w:val="-7"/>
        </w:rPr>
        <w:t xml:space="preserve"> </w:t>
      </w:r>
      <w:r>
        <w:rPr>
          <w:color w:val="221F1F"/>
        </w:rPr>
        <w:t>essential</w:t>
      </w:r>
      <w:r>
        <w:rPr>
          <w:color w:val="221F1F"/>
          <w:spacing w:val="-6"/>
        </w:rPr>
        <w:t xml:space="preserve"> </w:t>
      </w:r>
      <w:r>
        <w:rPr>
          <w:color w:val="221F1F"/>
        </w:rPr>
        <w:t>contractor</w:t>
      </w:r>
      <w:r>
        <w:rPr>
          <w:color w:val="221F1F"/>
          <w:spacing w:val="-5"/>
        </w:rPr>
        <w:t xml:space="preserve"> </w:t>
      </w:r>
      <w:r>
        <w:rPr>
          <w:color w:val="221F1F"/>
        </w:rPr>
        <w:t>services</w:t>
      </w:r>
      <w:r>
        <w:rPr>
          <w:color w:val="221F1F"/>
          <w:spacing w:val="-6"/>
        </w:rPr>
        <w:t xml:space="preserve"> </w:t>
      </w:r>
      <w:r>
        <w:rPr>
          <w:color w:val="221F1F"/>
        </w:rPr>
        <w:t>during</w:t>
      </w:r>
      <w:r>
        <w:rPr>
          <w:color w:val="221F1F"/>
          <w:spacing w:val="-7"/>
        </w:rPr>
        <w:t xml:space="preserve"> </w:t>
      </w:r>
      <w:r>
        <w:rPr>
          <w:color w:val="221F1F"/>
        </w:rPr>
        <w:t>crisis</w:t>
      </w:r>
      <w:r>
        <w:rPr>
          <w:color w:val="221F1F"/>
          <w:spacing w:val="-7"/>
        </w:rPr>
        <w:t xml:space="preserve"> </w:t>
      </w:r>
      <w:r>
        <w:rPr>
          <w:color w:val="221F1F"/>
        </w:rPr>
        <w:t>situations</w:t>
      </w:r>
      <w:r>
        <w:rPr>
          <w:color w:val="221F1F"/>
          <w:spacing w:val="-7"/>
        </w:rPr>
        <w:t xml:space="preserve"> </w:t>
      </w:r>
      <w:r>
        <w:rPr>
          <w:color w:val="221F1F"/>
        </w:rPr>
        <w:t>(as</w:t>
      </w:r>
      <w:r>
        <w:rPr>
          <w:color w:val="221F1F"/>
          <w:spacing w:val="-6"/>
        </w:rPr>
        <w:t xml:space="preserve"> </w:t>
      </w:r>
      <w:r>
        <w:rPr>
          <w:color w:val="221F1F"/>
        </w:rPr>
        <w:t>directed</w:t>
      </w:r>
      <w:r>
        <w:rPr>
          <w:color w:val="221F1F"/>
          <w:spacing w:val="-5"/>
        </w:rPr>
        <w:t xml:space="preserve"> </w:t>
      </w:r>
      <w:r>
        <w:rPr>
          <w:color w:val="221F1F"/>
        </w:rPr>
        <w:t>by</w:t>
      </w:r>
      <w:r>
        <w:rPr>
          <w:color w:val="221F1F"/>
          <w:spacing w:val="-5"/>
        </w:rPr>
        <w:t xml:space="preserve"> </w:t>
      </w:r>
      <w:r>
        <w:rPr>
          <w:color w:val="221F1F"/>
        </w:rPr>
        <w:t>the</w:t>
      </w:r>
      <w:r>
        <w:rPr>
          <w:color w:val="221F1F"/>
          <w:spacing w:val="-6"/>
        </w:rPr>
        <w:t xml:space="preserve"> </w:t>
      </w:r>
      <w:r>
        <w:rPr>
          <w:color w:val="221F1F"/>
        </w:rPr>
        <w:t>Contracting</w:t>
      </w:r>
      <w:r>
        <w:rPr>
          <w:color w:val="221F1F"/>
          <w:spacing w:val="-4"/>
        </w:rPr>
        <w:t xml:space="preserve"> </w:t>
      </w:r>
      <w:r>
        <w:rPr>
          <w:color w:val="221F1F"/>
        </w:rPr>
        <w:t>Officer),</w:t>
      </w:r>
      <w:r>
        <w:rPr>
          <w:color w:val="221F1F"/>
          <w:spacing w:val="-4"/>
        </w:rPr>
        <w:t xml:space="preserve"> </w:t>
      </w:r>
      <w:r>
        <w:rPr>
          <w:color w:val="221F1F"/>
        </w:rPr>
        <w:t>in</w:t>
      </w:r>
      <w:r>
        <w:rPr>
          <w:color w:val="221F1F"/>
          <w:spacing w:val="-3"/>
        </w:rPr>
        <w:t xml:space="preserve"> </w:t>
      </w:r>
      <w:r>
        <w:rPr>
          <w:color w:val="221F1F"/>
        </w:rPr>
        <w:t>accordance with its Mission-Essential Contractor Services Plan.</w:t>
      </w:r>
    </w:p>
    <w:p w14:paraId="164175E3" w14:textId="43FDC281" w:rsidR="00016C31" w:rsidRDefault="00016C31">
      <w:pPr>
        <w:pStyle w:val="BodyText"/>
        <w:spacing w:before="1"/>
      </w:pPr>
    </w:p>
    <w:p w14:paraId="68544095" w14:textId="423B9FBA" w:rsidR="00016C31" w:rsidRDefault="00632607">
      <w:pPr>
        <w:pStyle w:val="BodyText"/>
        <w:ind w:left="219" w:right="999"/>
      </w:pPr>
      <w:r>
        <w:rPr>
          <w:color w:val="221F1F"/>
        </w:rPr>
        <w:t>(2)</w:t>
      </w:r>
      <w:r>
        <w:rPr>
          <w:color w:val="221F1F"/>
          <w:spacing w:val="-3"/>
        </w:rPr>
        <w:t xml:space="preserve"> </w:t>
      </w:r>
      <w:r>
        <w:rPr>
          <w:color w:val="221F1F"/>
        </w:rPr>
        <w:t>In</w:t>
      </w:r>
      <w:r>
        <w:rPr>
          <w:color w:val="221F1F"/>
          <w:spacing w:val="-2"/>
        </w:rPr>
        <w:t xml:space="preserve"> </w:t>
      </w:r>
      <w:r>
        <w:rPr>
          <w:color w:val="221F1F"/>
        </w:rPr>
        <w:t>the</w:t>
      </w:r>
      <w:r>
        <w:rPr>
          <w:color w:val="221F1F"/>
          <w:spacing w:val="-3"/>
        </w:rPr>
        <w:t xml:space="preserve"> </w:t>
      </w:r>
      <w:r>
        <w:rPr>
          <w:color w:val="221F1F"/>
        </w:rPr>
        <w:t>event</w:t>
      </w:r>
      <w:r>
        <w:rPr>
          <w:color w:val="221F1F"/>
          <w:spacing w:val="-4"/>
        </w:rPr>
        <w:t xml:space="preserve"> </w:t>
      </w:r>
      <w:r>
        <w:rPr>
          <w:color w:val="221F1F"/>
        </w:rPr>
        <w:t>the</w:t>
      </w:r>
      <w:r>
        <w:rPr>
          <w:color w:val="221F1F"/>
          <w:spacing w:val="-3"/>
        </w:rPr>
        <w:t xml:space="preserve"> </w:t>
      </w:r>
      <w:r>
        <w:rPr>
          <w:color w:val="221F1F"/>
        </w:rPr>
        <w:t>Contractor</w:t>
      </w:r>
      <w:r>
        <w:rPr>
          <w:color w:val="221F1F"/>
          <w:spacing w:val="-5"/>
        </w:rPr>
        <w:t xml:space="preserve"> </w:t>
      </w:r>
      <w:r>
        <w:rPr>
          <w:color w:val="221F1F"/>
        </w:rPr>
        <w:t>anticipates</w:t>
      </w:r>
      <w:r>
        <w:rPr>
          <w:color w:val="221F1F"/>
          <w:spacing w:val="-4"/>
        </w:rPr>
        <w:t xml:space="preserve"> </w:t>
      </w:r>
      <w:r>
        <w:rPr>
          <w:color w:val="221F1F"/>
        </w:rPr>
        <w:t>not</w:t>
      </w:r>
      <w:r>
        <w:rPr>
          <w:color w:val="221F1F"/>
          <w:spacing w:val="-4"/>
        </w:rPr>
        <w:t xml:space="preserve"> </w:t>
      </w:r>
      <w:r>
        <w:rPr>
          <w:color w:val="221F1F"/>
        </w:rPr>
        <w:t>being able</w:t>
      </w:r>
      <w:r>
        <w:rPr>
          <w:color w:val="221F1F"/>
          <w:spacing w:val="-3"/>
        </w:rPr>
        <w:t xml:space="preserve"> </w:t>
      </w:r>
      <w:r>
        <w:rPr>
          <w:color w:val="221F1F"/>
        </w:rPr>
        <w:t>to</w:t>
      </w:r>
      <w:r>
        <w:rPr>
          <w:color w:val="221F1F"/>
          <w:spacing w:val="-5"/>
        </w:rPr>
        <w:t xml:space="preserve"> </w:t>
      </w:r>
      <w:r>
        <w:rPr>
          <w:color w:val="221F1F"/>
        </w:rPr>
        <w:t>perform</w:t>
      </w:r>
      <w:r>
        <w:rPr>
          <w:color w:val="221F1F"/>
          <w:spacing w:val="-2"/>
        </w:rPr>
        <w:t xml:space="preserve"> </w:t>
      </w:r>
      <w:r>
        <w:rPr>
          <w:color w:val="221F1F"/>
        </w:rPr>
        <w:t>any</w:t>
      </w:r>
      <w:r>
        <w:rPr>
          <w:color w:val="221F1F"/>
          <w:spacing w:val="-4"/>
        </w:rPr>
        <w:t xml:space="preserve"> </w:t>
      </w:r>
      <w:r>
        <w:rPr>
          <w:color w:val="221F1F"/>
        </w:rPr>
        <w:t>of</w:t>
      </w:r>
      <w:r>
        <w:rPr>
          <w:color w:val="221F1F"/>
          <w:spacing w:val="-3"/>
        </w:rPr>
        <w:t xml:space="preserve"> </w:t>
      </w:r>
      <w:r>
        <w:rPr>
          <w:color w:val="221F1F"/>
        </w:rPr>
        <w:t>the</w:t>
      </w:r>
      <w:r>
        <w:rPr>
          <w:color w:val="221F1F"/>
          <w:spacing w:val="-3"/>
        </w:rPr>
        <w:t xml:space="preserve"> </w:t>
      </w:r>
      <w:r>
        <w:rPr>
          <w:color w:val="221F1F"/>
        </w:rPr>
        <w:t>essential</w:t>
      </w:r>
      <w:r>
        <w:rPr>
          <w:color w:val="221F1F"/>
          <w:spacing w:val="-4"/>
        </w:rPr>
        <w:t xml:space="preserve"> </w:t>
      </w:r>
      <w:r>
        <w:rPr>
          <w:color w:val="221F1F"/>
        </w:rPr>
        <w:t>contractor</w:t>
      </w:r>
      <w:r>
        <w:rPr>
          <w:color w:val="221F1F"/>
          <w:spacing w:val="-3"/>
        </w:rPr>
        <w:t xml:space="preserve"> </w:t>
      </w:r>
      <w:r>
        <w:rPr>
          <w:color w:val="221F1F"/>
        </w:rPr>
        <w:t>services</w:t>
      </w:r>
      <w:r>
        <w:rPr>
          <w:color w:val="221F1F"/>
          <w:spacing w:val="-4"/>
        </w:rPr>
        <w:t xml:space="preserve"> </w:t>
      </w:r>
      <w:r>
        <w:rPr>
          <w:color w:val="221F1F"/>
        </w:rPr>
        <w:t xml:space="preserve">identified in accordance with paragraph (b) of this clause during </w:t>
      </w:r>
      <w:proofErr w:type="gramStart"/>
      <w:r>
        <w:rPr>
          <w:color w:val="221F1F"/>
        </w:rPr>
        <w:t>a crisis situation</w:t>
      </w:r>
      <w:proofErr w:type="gramEnd"/>
      <w:r>
        <w:rPr>
          <w:color w:val="221F1F"/>
        </w:rPr>
        <w:t>, the Contractor shall notify the Contracting Officer or other designated representative as expeditiously as possible and use</w:t>
      </w:r>
    </w:p>
    <w:p w14:paraId="033E7A09" w14:textId="373D41D6" w:rsidR="00016C31" w:rsidRDefault="00632607">
      <w:pPr>
        <w:pStyle w:val="BodyText"/>
        <w:spacing w:line="229" w:lineRule="exact"/>
        <w:ind w:left="219"/>
      </w:pPr>
      <w:r>
        <w:rPr>
          <w:color w:val="221F1F"/>
        </w:rPr>
        <w:t>its</w:t>
      </w:r>
      <w:r>
        <w:rPr>
          <w:color w:val="221F1F"/>
          <w:spacing w:val="-8"/>
        </w:rPr>
        <w:t xml:space="preserve"> </w:t>
      </w:r>
      <w:r>
        <w:rPr>
          <w:color w:val="221F1F"/>
        </w:rPr>
        <w:t>best</w:t>
      </w:r>
      <w:r>
        <w:rPr>
          <w:color w:val="221F1F"/>
          <w:spacing w:val="-7"/>
        </w:rPr>
        <w:t xml:space="preserve"> </w:t>
      </w:r>
      <w:r>
        <w:rPr>
          <w:color w:val="221F1F"/>
        </w:rPr>
        <w:t>efforts</w:t>
      </w:r>
      <w:r>
        <w:rPr>
          <w:color w:val="221F1F"/>
          <w:spacing w:val="-6"/>
        </w:rPr>
        <w:t xml:space="preserve"> </w:t>
      </w:r>
      <w:r>
        <w:rPr>
          <w:color w:val="221F1F"/>
        </w:rPr>
        <w:t>to</w:t>
      </w:r>
      <w:r>
        <w:rPr>
          <w:color w:val="221F1F"/>
          <w:spacing w:val="-6"/>
        </w:rPr>
        <w:t xml:space="preserve"> </w:t>
      </w:r>
      <w:r>
        <w:rPr>
          <w:color w:val="221F1F"/>
        </w:rPr>
        <w:t>cooperate</w:t>
      </w:r>
      <w:r>
        <w:rPr>
          <w:color w:val="221F1F"/>
          <w:spacing w:val="-5"/>
        </w:rPr>
        <w:t xml:space="preserve"> </w:t>
      </w:r>
      <w:r>
        <w:rPr>
          <w:color w:val="221F1F"/>
        </w:rPr>
        <w:t>with</w:t>
      </w:r>
      <w:r>
        <w:rPr>
          <w:color w:val="221F1F"/>
          <w:spacing w:val="-6"/>
        </w:rPr>
        <w:t xml:space="preserve"> </w:t>
      </w:r>
      <w:r>
        <w:rPr>
          <w:color w:val="221F1F"/>
        </w:rPr>
        <w:t>the</w:t>
      </w:r>
      <w:r>
        <w:rPr>
          <w:color w:val="221F1F"/>
          <w:spacing w:val="-5"/>
        </w:rPr>
        <w:t xml:space="preserve"> </w:t>
      </w:r>
      <w:r>
        <w:rPr>
          <w:color w:val="221F1F"/>
        </w:rPr>
        <w:t>Government</w:t>
      </w:r>
      <w:r>
        <w:rPr>
          <w:color w:val="221F1F"/>
          <w:spacing w:val="-7"/>
        </w:rPr>
        <w:t xml:space="preserve"> </w:t>
      </w:r>
      <w:r>
        <w:rPr>
          <w:color w:val="221F1F"/>
        </w:rPr>
        <w:t>in</w:t>
      </w:r>
      <w:r>
        <w:rPr>
          <w:color w:val="221F1F"/>
          <w:spacing w:val="-5"/>
        </w:rPr>
        <w:t xml:space="preserve"> </w:t>
      </w:r>
      <w:r>
        <w:rPr>
          <w:color w:val="221F1F"/>
        </w:rPr>
        <w:t>the</w:t>
      </w:r>
      <w:r>
        <w:rPr>
          <w:color w:val="221F1F"/>
          <w:spacing w:val="-8"/>
        </w:rPr>
        <w:t xml:space="preserve"> </w:t>
      </w:r>
      <w:r>
        <w:rPr>
          <w:color w:val="221F1F"/>
        </w:rPr>
        <w:t>Government's</w:t>
      </w:r>
      <w:r>
        <w:rPr>
          <w:color w:val="221F1F"/>
          <w:spacing w:val="-7"/>
        </w:rPr>
        <w:t xml:space="preserve"> </w:t>
      </w:r>
      <w:r>
        <w:rPr>
          <w:color w:val="221F1F"/>
        </w:rPr>
        <w:t>efforts</w:t>
      </w:r>
      <w:r>
        <w:rPr>
          <w:color w:val="221F1F"/>
          <w:spacing w:val="-6"/>
        </w:rPr>
        <w:t xml:space="preserve"> </w:t>
      </w:r>
      <w:r>
        <w:rPr>
          <w:color w:val="221F1F"/>
        </w:rPr>
        <w:t>to</w:t>
      </w:r>
      <w:r>
        <w:rPr>
          <w:color w:val="221F1F"/>
          <w:spacing w:val="-5"/>
        </w:rPr>
        <w:t xml:space="preserve"> </w:t>
      </w:r>
      <w:r>
        <w:rPr>
          <w:color w:val="221F1F"/>
        </w:rPr>
        <w:t>maintain</w:t>
      </w:r>
      <w:r>
        <w:rPr>
          <w:color w:val="221F1F"/>
          <w:spacing w:val="-6"/>
        </w:rPr>
        <w:t xml:space="preserve"> </w:t>
      </w:r>
      <w:r>
        <w:rPr>
          <w:color w:val="221F1F"/>
        </w:rPr>
        <w:t>the</w:t>
      </w:r>
      <w:r>
        <w:rPr>
          <w:color w:val="221F1F"/>
          <w:spacing w:val="-6"/>
        </w:rPr>
        <w:t xml:space="preserve"> </w:t>
      </w:r>
      <w:r>
        <w:rPr>
          <w:color w:val="221F1F"/>
        </w:rPr>
        <w:t>continuity</w:t>
      </w:r>
      <w:r>
        <w:rPr>
          <w:color w:val="221F1F"/>
          <w:spacing w:val="-5"/>
        </w:rPr>
        <w:t xml:space="preserve"> </w:t>
      </w:r>
      <w:r>
        <w:rPr>
          <w:color w:val="221F1F"/>
        </w:rPr>
        <w:t>of</w:t>
      </w:r>
      <w:r>
        <w:rPr>
          <w:color w:val="221F1F"/>
          <w:spacing w:val="-5"/>
        </w:rPr>
        <w:t xml:space="preserve"> </w:t>
      </w:r>
      <w:r>
        <w:rPr>
          <w:color w:val="221F1F"/>
          <w:spacing w:val="-2"/>
        </w:rPr>
        <w:t>operations.</w:t>
      </w:r>
    </w:p>
    <w:p w14:paraId="0EDC5FF3" w14:textId="44137EFE" w:rsidR="00016C31" w:rsidRDefault="00016C31">
      <w:pPr>
        <w:pStyle w:val="BodyText"/>
        <w:spacing w:before="1"/>
      </w:pPr>
    </w:p>
    <w:p w14:paraId="375994FE" w14:textId="12ACD41E" w:rsidR="00016C31" w:rsidRDefault="00632607">
      <w:pPr>
        <w:pStyle w:val="ListParagraph"/>
        <w:numPr>
          <w:ilvl w:val="0"/>
          <w:numId w:val="8"/>
        </w:numPr>
        <w:tabs>
          <w:tab w:val="left" w:pos="712"/>
        </w:tabs>
        <w:ind w:right="1320" w:firstLine="0"/>
        <w:rPr>
          <w:sz w:val="20"/>
        </w:rPr>
      </w:pPr>
      <w:r>
        <w:rPr>
          <w:color w:val="221F1F"/>
          <w:sz w:val="20"/>
        </w:rPr>
        <w:t>The</w:t>
      </w:r>
      <w:r>
        <w:rPr>
          <w:color w:val="221F1F"/>
          <w:spacing w:val="-5"/>
          <w:sz w:val="20"/>
        </w:rPr>
        <w:t xml:space="preserve"> </w:t>
      </w:r>
      <w:r>
        <w:rPr>
          <w:color w:val="221F1F"/>
          <w:sz w:val="20"/>
        </w:rPr>
        <w:t>Government</w:t>
      </w:r>
      <w:r>
        <w:rPr>
          <w:color w:val="221F1F"/>
          <w:spacing w:val="-7"/>
          <w:sz w:val="20"/>
        </w:rPr>
        <w:t xml:space="preserve"> </w:t>
      </w:r>
      <w:r>
        <w:rPr>
          <w:color w:val="221F1F"/>
          <w:sz w:val="20"/>
        </w:rPr>
        <w:t>reserves</w:t>
      </w:r>
      <w:r>
        <w:rPr>
          <w:color w:val="221F1F"/>
          <w:spacing w:val="-5"/>
          <w:sz w:val="20"/>
        </w:rPr>
        <w:t xml:space="preserve"> </w:t>
      </w:r>
      <w:r>
        <w:rPr>
          <w:color w:val="221F1F"/>
          <w:sz w:val="20"/>
        </w:rPr>
        <w:t>the</w:t>
      </w:r>
      <w:r>
        <w:rPr>
          <w:color w:val="221F1F"/>
          <w:spacing w:val="-7"/>
          <w:sz w:val="20"/>
        </w:rPr>
        <w:t xml:space="preserve"> </w:t>
      </w:r>
      <w:r>
        <w:rPr>
          <w:color w:val="221F1F"/>
          <w:sz w:val="20"/>
        </w:rPr>
        <w:t>right</w:t>
      </w:r>
      <w:r>
        <w:rPr>
          <w:color w:val="221F1F"/>
          <w:spacing w:val="-5"/>
          <w:sz w:val="20"/>
        </w:rPr>
        <w:t xml:space="preserve"> </w:t>
      </w:r>
      <w:r>
        <w:rPr>
          <w:color w:val="221F1F"/>
          <w:sz w:val="20"/>
        </w:rPr>
        <w:t>in</w:t>
      </w:r>
      <w:r>
        <w:rPr>
          <w:color w:val="221F1F"/>
          <w:spacing w:val="-4"/>
          <w:sz w:val="20"/>
        </w:rPr>
        <w:t xml:space="preserve"> </w:t>
      </w:r>
      <w:r>
        <w:rPr>
          <w:color w:val="221F1F"/>
          <w:sz w:val="20"/>
        </w:rPr>
        <w:t>such</w:t>
      </w:r>
      <w:r>
        <w:rPr>
          <w:color w:val="221F1F"/>
          <w:spacing w:val="-4"/>
          <w:sz w:val="20"/>
        </w:rPr>
        <w:t xml:space="preserve"> </w:t>
      </w:r>
      <w:r>
        <w:rPr>
          <w:color w:val="221F1F"/>
          <w:sz w:val="20"/>
        </w:rPr>
        <w:t>crisis</w:t>
      </w:r>
      <w:r>
        <w:rPr>
          <w:color w:val="221F1F"/>
          <w:spacing w:val="-6"/>
          <w:sz w:val="20"/>
        </w:rPr>
        <w:t xml:space="preserve"> </w:t>
      </w:r>
      <w:r>
        <w:rPr>
          <w:color w:val="221F1F"/>
          <w:sz w:val="20"/>
        </w:rPr>
        <w:t>situations</w:t>
      </w:r>
      <w:r>
        <w:rPr>
          <w:color w:val="221F1F"/>
          <w:spacing w:val="-8"/>
          <w:sz w:val="20"/>
        </w:rPr>
        <w:t xml:space="preserve"> </w:t>
      </w:r>
      <w:r>
        <w:rPr>
          <w:color w:val="221F1F"/>
          <w:sz w:val="20"/>
        </w:rPr>
        <w:t>to</w:t>
      </w:r>
      <w:r>
        <w:rPr>
          <w:color w:val="221F1F"/>
          <w:spacing w:val="-4"/>
          <w:sz w:val="20"/>
        </w:rPr>
        <w:t xml:space="preserve"> </w:t>
      </w:r>
      <w:r>
        <w:rPr>
          <w:color w:val="221F1F"/>
          <w:sz w:val="20"/>
        </w:rPr>
        <w:t>use</w:t>
      </w:r>
      <w:r>
        <w:rPr>
          <w:color w:val="221F1F"/>
          <w:spacing w:val="-5"/>
          <w:sz w:val="20"/>
        </w:rPr>
        <w:t xml:space="preserve"> </w:t>
      </w:r>
      <w:r>
        <w:rPr>
          <w:color w:val="221F1F"/>
          <w:sz w:val="20"/>
        </w:rPr>
        <w:t>Federal</w:t>
      </w:r>
      <w:r>
        <w:rPr>
          <w:color w:val="221F1F"/>
          <w:spacing w:val="-7"/>
          <w:sz w:val="20"/>
        </w:rPr>
        <w:t xml:space="preserve"> </w:t>
      </w:r>
      <w:r>
        <w:rPr>
          <w:color w:val="221F1F"/>
          <w:sz w:val="20"/>
        </w:rPr>
        <w:t>employees,</w:t>
      </w:r>
      <w:r>
        <w:rPr>
          <w:color w:val="221F1F"/>
          <w:spacing w:val="-4"/>
          <w:sz w:val="20"/>
        </w:rPr>
        <w:t xml:space="preserve"> </w:t>
      </w:r>
      <w:r>
        <w:rPr>
          <w:color w:val="221F1F"/>
          <w:sz w:val="20"/>
        </w:rPr>
        <w:t>military</w:t>
      </w:r>
      <w:r>
        <w:rPr>
          <w:color w:val="221F1F"/>
          <w:spacing w:val="-3"/>
          <w:sz w:val="20"/>
        </w:rPr>
        <w:t xml:space="preserve"> </w:t>
      </w:r>
      <w:r>
        <w:rPr>
          <w:color w:val="221F1F"/>
          <w:sz w:val="20"/>
        </w:rPr>
        <w:t>personnel,</w:t>
      </w:r>
      <w:r>
        <w:rPr>
          <w:color w:val="221F1F"/>
          <w:spacing w:val="-6"/>
          <w:sz w:val="20"/>
        </w:rPr>
        <w:t xml:space="preserve"> </w:t>
      </w:r>
      <w:r>
        <w:rPr>
          <w:color w:val="221F1F"/>
          <w:sz w:val="20"/>
        </w:rPr>
        <w:t xml:space="preserve">or contract support from other contractors, or to </w:t>
      </w:r>
      <w:proofErr w:type="gramStart"/>
      <w:r>
        <w:rPr>
          <w:color w:val="221F1F"/>
          <w:sz w:val="20"/>
        </w:rPr>
        <w:t>enter into</w:t>
      </w:r>
      <w:proofErr w:type="gramEnd"/>
      <w:r>
        <w:rPr>
          <w:color w:val="221F1F"/>
          <w:sz w:val="20"/>
        </w:rPr>
        <w:t xml:space="preserve"> new contracts for essential contractor services.</w:t>
      </w:r>
    </w:p>
    <w:p w14:paraId="02B5A919" w14:textId="0B523507" w:rsidR="00016C31" w:rsidRDefault="00016C31">
      <w:pPr>
        <w:pStyle w:val="BodyText"/>
        <w:spacing w:before="1"/>
      </w:pPr>
    </w:p>
    <w:p w14:paraId="0E24C8E0" w14:textId="1E9A7E96" w:rsidR="00016C31" w:rsidRDefault="00632607">
      <w:pPr>
        <w:pStyle w:val="ListParagraph"/>
        <w:numPr>
          <w:ilvl w:val="0"/>
          <w:numId w:val="8"/>
        </w:numPr>
        <w:tabs>
          <w:tab w:val="left" w:pos="691"/>
        </w:tabs>
        <w:ind w:left="438" w:right="873" w:firstLine="0"/>
        <w:rPr>
          <w:sz w:val="20"/>
        </w:rPr>
      </w:pPr>
      <w:r>
        <w:rPr>
          <w:color w:val="221F1F"/>
          <w:sz w:val="20"/>
        </w:rPr>
        <w:t>Changes. The Contractor shall segregate and separately identify all costs incurred in continuing performance of essential</w:t>
      </w:r>
      <w:r>
        <w:rPr>
          <w:color w:val="221F1F"/>
          <w:spacing w:val="-1"/>
          <w:sz w:val="20"/>
        </w:rPr>
        <w:t xml:space="preserve"> </w:t>
      </w:r>
      <w:r>
        <w:rPr>
          <w:color w:val="221F1F"/>
          <w:sz w:val="20"/>
        </w:rPr>
        <w:t>services</w:t>
      </w:r>
      <w:r>
        <w:rPr>
          <w:color w:val="221F1F"/>
          <w:spacing w:val="-1"/>
          <w:sz w:val="20"/>
        </w:rPr>
        <w:t xml:space="preserve"> </w:t>
      </w:r>
      <w:r>
        <w:rPr>
          <w:color w:val="221F1F"/>
          <w:sz w:val="20"/>
        </w:rPr>
        <w:t xml:space="preserve">in </w:t>
      </w:r>
      <w:proofErr w:type="gramStart"/>
      <w:r>
        <w:rPr>
          <w:color w:val="221F1F"/>
          <w:sz w:val="20"/>
        </w:rPr>
        <w:t>a crisis situation</w:t>
      </w:r>
      <w:proofErr w:type="gramEnd"/>
      <w:r>
        <w:rPr>
          <w:color w:val="221F1F"/>
          <w:sz w:val="20"/>
        </w:rPr>
        <w:t>. The</w:t>
      </w:r>
      <w:r>
        <w:rPr>
          <w:color w:val="221F1F"/>
          <w:spacing w:val="-2"/>
          <w:sz w:val="20"/>
        </w:rPr>
        <w:t xml:space="preserve"> </w:t>
      </w:r>
      <w:r>
        <w:rPr>
          <w:color w:val="221F1F"/>
          <w:sz w:val="20"/>
        </w:rPr>
        <w:t>Contractor shall notify the Contracting Officer</w:t>
      </w:r>
      <w:r>
        <w:rPr>
          <w:color w:val="221F1F"/>
          <w:spacing w:val="-1"/>
          <w:sz w:val="20"/>
        </w:rPr>
        <w:t xml:space="preserve"> </w:t>
      </w:r>
      <w:r>
        <w:rPr>
          <w:color w:val="221F1F"/>
          <w:sz w:val="20"/>
        </w:rPr>
        <w:t>of an increase or decrease in costs within ninety days after continued performance has</w:t>
      </w:r>
      <w:r>
        <w:rPr>
          <w:color w:val="221F1F"/>
          <w:spacing w:val="-2"/>
          <w:sz w:val="20"/>
        </w:rPr>
        <w:t xml:space="preserve"> </w:t>
      </w:r>
      <w:r>
        <w:rPr>
          <w:color w:val="221F1F"/>
          <w:sz w:val="20"/>
        </w:rPr>
        <w:t>been directed by the Contracting Officer,</w:t>
      </w:r>
      <w:r>
        <w:rPr>
          <w:color w:val="221F1F"/>
          <w:spacing w:val="-1"/>
          <w:sz w:val="20"/>
        </w:rPr>
        <w:t xml:space="preserve"> </w:t>
      </w:r>
      <w:r>
        <w:rPr>
          <w:color w:val="221F1F"/>
          <w:sz w:val="20"/>
        </w:rPr>
        <w:t>or within</w:t>
      </w:r>
      <w:r>
        <w:rPr>
          <w:color w:val="221F1F"/>
          <w:spacing w:val="-1"/>
          <w:sz w:val="20"/>
        </w:rPr>
        <w:t xml:space="preserve"> </w:t>
      </w:r>
      <w:r>
        <w:rPr>
          <w:color w:val="221F1F"/>
          <w:sz w:val="20"/>
        </w:rPr>
        <w:t>any additional period that the Contracting Officer approves</w:t>
      </w:r>
      <w:r>
        <w:rPr>
          <w:color w:val="221F1F"/>
          <w:spacing w:val="-1"/>
          <w:sz w:val="20"/>
        </w:rPr>
        <w:t xml:space="preserve"> </w:t>
      </w:r>
      <w:r>
        <w:rPr>
          <w:color w:val="221F1F"/>
          <w:sz w:val="20"/>
        </w:rPr>
        <w:t>in writing, but</w:t>
      </w:r>
      <w:r>
        <w:rPr>
          <w:color w:val="221F1F"/>
          <w:spacing w:val="-3"/>
          <w:sz w:val="20"/>
        </w:rPr>
        <w:t xml:space="preserve"> </w:t>
      </w:r>
      <w:r>
        <w:rPr>
          <w:color w:val="221F1F"/>
          <w:sz w:val="20"/>
        </w:rPr>
        <w:t>not</w:t>
      </w:r>
      <w:r>
        <w:rPr>
          <w:color w:val="221F1F"/>
          <w:spacing w:val="-1"/>
          <w:sz w:val="20"/>
        </w:rPr>
        <w:t xml:space="preserve"> </w:t>
      </w:r>
      <w:r>
        <w:rPr>
          <w:color w:val="221F1F"/>
          <w:sz w:val="20"/>
        </w:rPr>
        <w:t>later than the date of final</w:t>
      </w:r>
      <w:r>
        <w:rPr>
          <w:color w:val="221F1F"/>
          <w:spacing w:val="-2"/>
          <w:sz w:val="20"/>
        </w:rPr>
        <w:t xml:space="preserve"> </w:t>
      </w:r>
      <w:r>
        <w:rPr>
          <w:color w:val="221F1F"/>
          <w:sz w:val="20"/>
        </w:rPr>
        <w:t>payment</w:t>
      </w:r>
      <w:r>
        <w:rPr>
          <w:color w:val="221F1F"/>
          <w:spacing w:val="-1"/>
          <w:sz w:val="20"/>
        </w:rPr>
        <w:t xml:space="preserve"> </w:t>
      </w:r>
      <w:r>
        <w:rPr>
          <w:color w:val="221F1F"/>
          <w:sz w:val="20"/>
        </w:rPr>
        <w:t>under the</w:t>
      </w:r>
      <w:r>
        <w:rPr>
          <w:color w:val="221F1F"/>
          <w:spacing w:val="-5"/>
          <w:sz w:val="20"/>
        </w:rPr>
        <w:t xml:space="preserve"> </w:t>
      </w:r>
      <w:r>
        <w:rPr>
          <w:color w:val="221F1F"/>
          <w:sz w:val="20"/>
        </w:rPr>
        <w:t>contract.</w:t>
      </w:r>
      <w:r>
        <w:rPr>
          <w:color w:val="221F1F"/>
          <w:spacing w:val="-4"/>
          <w:sz w:val="20"/>
        </w:rPr>
        <w:t xml:space="preserve"> </w:t>
      </w:r>
      <w:r>
        <w:rPr>
          <w:color w:val="221F1F"/>
          <w:sz w:val="20"/>
        </w:rPr>
        <w:t>The</w:t>
      </w:r>
      <w:r>
        <w:rPr>
          <w:color w:val="221F1F"/>
          <w:spacing w:val="-5"/>
          <w:sz w:val="20"/>
        </w:rPr>
        <w:t xml:space="preserve"> </w:t>
      </w:r>
      <w:r>
        <w:rPr>
          <w:color w:val="221F1F"/>
          <w:sz w:val="20"/>
        </w:rPr>
        <w:t>Contractor's</w:t>
      </w:r>
      <w:r>
        <w:rPr>
          <w:color w:val="221F1F"/>
          <w:spacing w:val="-5"/>
          <w:sz w:val="20"/>
        </w:rPr>
        <w:t xml:space="preserve"> </w:t>
      </w:r>
      <w:r>
        <w:rPr>
          <w:color w:val="221F1F"/>
          <w:sz w:val="20"/>
        </w:rPr>
        <w:t>notice</w:t>
      </w:r>
      <w:r>
        <w:rPr>
          <w:color w:val="221F1F"/>
          <w:spacing w:val="-4"/>
          <w:sz w:val="20"/>
        </w:rPr>
        <w:t xml:space="preserve"> </w:t>
      </w:r>
      <w:r>
        <w:rPr>
          <w:color w:val="221F1F"/>
          <w:sz w:val="20"/>
        </w:rPr>
        <w:t>shall</w:t>
      </w:r>
      <w:r>
        <w:rPr>
          <w:color w:val="221F1F"/>
          <w:spacing w:val="-5"/>
          <w:sz w:val="20"/>
        </w:rPr>
        <w:t xml:space="preserve"> </w:t>
      </w:r>
      <w:r>
        <w:rPr>
          <w:color w:val="221F1F"/>
          <w:sz w:val="20"/>
        </w:rPr>
        <w:t>include</w:t>
      </w:r>
      <w:r>
        <w:rPr>
          <w:color w:val="221F1F"/>
          <w:spacing w:val="-4"/>
          <w:sz w:val="20"/>
        </w:rPr>
        <w:t xml:space="preserve"> </w:t>
      </w:r>
      <w:r>
        <w:rPr>
          <w:color w:val="221F1F"/>
          <w:sz w:val="20"/>
        </w:rPr>
        <w:t>the</w:t>
      </w:r>
      <w:r>
        <w:rPr>
          <w:color w:val="221F1F"/>
          <w:spacing w:val="-5"/>
          <w:sz w:val="20"/>
        </w:rPr>
        <w:t xml:space="preserve"> </w:t>
      </w:r>
      <w:r>
        <w:rPr>
          <w:color w:val="221F1F"/>
          <w:sz w:val="20"/>
        </w:rPr>
        <w:t>Contractor's</w:t>
      </w:r>
      <w:r>
        <w:rPr>
          <w:color w:val="221F1F"/>
          <w:spacing w:val="-5"/>
          <w:sz w:val="20"/>
        </w:rPr>
        <w:t xml:space="preserve"> </w:t>
      </w:r>
      <w:r>
        <w:rPr>
          <w:color w:val="221F1F"/>
          <w:sz w:val="20"/>
        </w:rPr>
        <w:t>proposal</w:t>
      </w:r>
      <w:r>
        <w:rPr>
          <w:color w:val="221F1F"/>
          <w:spacing w:val="-4"/>
          <w:sz w:val="20"/>
        </w:rPr>
        <w:t xml:space="preserve"> </w:t>
      </w:r>
      <w:r>
        <w:rPr>
          <w:color w:val="221F1F"/>
          <w:sz w:val="20"/>
        </w:rPr>
        <w:t>for</w:t>
      </w:r>
      <w:r>
        <w:rPr>
          <w:color w:val="221F1F"/>
          <w:spacing w:val="-4"/>
          <w:sz w:val="20"/>
        </w:rPr>
        <w:t xml:space="preserve"> </w:t>
      </w:r>
      <w:r>
        <w:rPr>
          <w:color w:val="221F1F"/>
          <w:sz w:val="20"/>
        </w:rPr>
        <w:t>an</w:t>
      </w:r>
      <w:r>
        <w:rPr>
          <w:color w:val="221F1F"/>
          <w:spacing w:val="-4"/>
          <w:sz w:val="20"/>
        </w:rPr>
        <w:t xml:space="preserve"> </w:t>
      </w:r>
      <w:r>
        <w:rPr>
          <w:color w:val="221F1F"/>
          <w:sz w:val="20"/>
        </w:rPr>
        <w:t>equitable</w:t>
      </w:r>
      <w:r>
        <w:rPr>
          <w:color w:val="221F1F"/>
          <w:spacing w:val="-4"/>
          <w:sz w:val="20"/>
        </w:rPr>
        <w:t xml:space="preserve"> </w:t>
      </w:r>
      <w:r>
        <w:rPr>
          <w:color w:val="221F1F"/>
          <w:sz w:val="20"/>
        </w:rPr>
        <w:t>adjustment</w:t>
      </w:r>
      <w:r>
        <w:rPr>
          <w:color w:val="221F1F"/>
          <w:spacing w:val="-4"/>
          <w:sz w:val="20"/>
        </w:rPr>
        <w:t xml:space="preserve"> </w:t>
      </w:r>
      <w:r>
        <w:rPr>
          <w:color w:val="221F1F"/>
          <w:sz w:val="20"/>
        </w:rPr>
        <w:t>and</w:t>
      </w:r>
      <w:r>
        <w:rPr>
          <w:color w:val="221F1F"/>
          <w:spacing w:val="-4"/>
          <w:sz w:val="20"/>
        </w:rPr>
        <w:t xml:space="preserve"> </w:t>
      </w:r>
      <w:r>
        <w:rPr>
          <w:color w:val="221F1F"/>
          <w:sz w:val="20"/>
        </w:rPr>
        <w:t>any</w:t>
      </w:r>
      <w:r>
        <w:rPr>
          <w:color w:val="221F1F"/>
          <w:spacing w:val="-7"/>
          <w:sz w:val="20"/>
        </w:rPr>
        <w:t xml:space="preserve"> </w:t>
      </w:r>
      <w:r>
        <w:rPr>
          <w:color w:val="221F1F"/>
          <w:sz w:val="20"/>
        </w:rPr>
        <w:t>data supporting</w:t>
      </w:r>
      <w:r>
        <w:rPr>
          <w:color w:val="221F1F"/>
          <w:spacing w:val="-1"/>
          <w:sz w:val="20"/>
        </w:rPr>
        <w:t xml:space="preserve"> </w:t>
      </w:r>
      <w:r>
        <w:rPr>
          <w:color w:val="221F1F"/>
          <w:sz w:val="20"/>
        </w:rPr>
        <w:t>the increase</w:t>
      </w:r>
      <w:r>
        <w:rPr>
          <w:color w:val="221F1F"/>
          <w:spacing w:val="-2"/>
          <w:sz w:val="20"/>
        </w:rPr>
        <w:t xml:space="preserve"> </w:t>
      </w:r>
      <w:r>
        <w:rPr>
          <w:color w:val="221F1F"/>
          <w:sz w:val="20"/>
        </w:rPr>
        <w:t>or decrease in the form prescribed by the Contracting</w:t>
      </w:r>
      <w:r>
        <w:rPr>
          <w:color w:val="221F1F"/>
          <w:spacing w:val="-1"/>
          <w:sz w:val="20"/>
        </w:rPr>
        <w:t xml:space="preserve"> </w:t>
      </w:r>
      <w:r>
        <w:rPr>
          <w:color w:val="221F1F"/>
          <w:sz w:val="20"/>
        </w:rPr>
        <w:t>Officer. The</w:t>
      </w:r>
      <w:r>
        <w:rPr>
          <w:color w:val="221F1F"/>
          <w:spacing w:val="-2"/>
          <w:sz w:val="20"/>
        </w:rPr>
        <w:t xml:space="preserve"> </w:t>
      </w:r>
      <w:r>
        <w:rPr>
          <w:color w:val="221F1F"/>
          <w:sz w:val="20"/>
        </w:rPr>
        <w:t>parties</w:t>
      </w:r>
      <w:r>
        <w:rPr>
          <w:color w:val="221F1F"/>
          <w:spacing w:val="-1"/>
          <w:sz w:val="20"/>
        </w:rPr>
        <w:t xml:space="preserve"> </w:t>
      </w:r>
      <w:r>
        <w:rPr>
          <w:color w:val="221F1F"/>
          <w:sz w:val="20"/>
        </w:rPr>
        <w:t>shall negotiate an equitable price adjustment to the contract price, delivery schedule, or both as soon as is practicable after receipt of the Contractor's proposal.</w:t>
      </w:r>
    </w:p>
    <w:p w14:paraId="343AF3F9" w14:textId="27F6F59E" w:rsidR="00016C31" w:rsidRDefault="00016C31">
      <w:pPr>
        <w:pStyle w:val="BodyText"/>
      </w:pPr>
    </w:p>
    <w:p w14:paraId="54AE6395" w14:textId="63D25000" w:rsidR="00016C31" w:rsidRDefault="00632607">
      <w:pPr>
        <w:pStyle w:val="ListParagraph"/>
        <w:numPr>
          <w:ilvl w:val="0"/>
          <w:numId w:val="8"/>
        </w:numPr>
        <w:tabs>
          <w:tab w:val="left" w:pos="724"/>
        </w:tabs>
        <w:ind w:left="438" w:right="1192" w:firstLine="0"/>
        <w:rPr>
          <w:sz w:val="20"/>
        </w:rPr>
      </w:pPr>
      <w:r>
        <w:rPr>
          <w:color w:val="221F1F"/>
          <w:sz w:val="20"/>
        </w:rPr>
        <w:t>The</w:t>
      </w:r>
      <w:r>
        <w:rPr>
          <w:color w:val="221F1F"/>
          <w:spacing w:val="-5"/>
          <w:sz w:val="20"/>
        </w:rPr>
        <w:t xml:space="preserve"> </w:t>
      </w:r>
      <w:r>
        <w:rPr>
          <w:color w:val="221F1F"/>
          <w:sz w:val="20"/>
        </w:rPr>
        <w:t>Contractor</w:t>
      </w:r>
      <w:r>
        <w:rPr>
          <w:color w:val="221F1F"/>
          <w:spacing w:val="-6"/>
          <w:sz w:val="20"/>
        </w:rPr>
        <w:t xml:space="preserve"> </w:t>
      </w:r>
      <w:r>
        <w:rPr>
          <w:color w:val="221F1F"/>
          <w:sz w:val="20"/>
        </w:rPr>
        <w:t>shall</w:t>
      </w:r>
      <w:r>
        <w:rPr>
          <w:color w:val="221F1F"/>
          <w:spacing w:val="-5"/>
          <w:sz w:val="20"/>
        </w:rPr>
        <w:t xml:space="preserve"> </w:t>
      </w:r>
      <w:r>
        <w:rPr>
          <w:color w:val="221F1F"/>
          <w:sz w:val="20"/>
        </w:rPr>
        <w:t>include</w:t>
      </w:r>
      <w:r>
        <w:rPr>
          <w:color w:val="221F1F"/>
          <w:spacing w:val="-4"/>
          <w:sz w:val="20"/>
        </w:rPr>
        <w:t xml:space="preserve"> </w:t>
      </w:r>
      <w:r>
        <w:rPr>
          <w:color w:val="221F1F"/>
          <w:sz w:val="20"/>
        </w:rPr>
        <w:t>the</w:t>
      </w:r>
      <w:r>
        <w:rPr>
          <w:color w:val="221F1F"/>
          <w:spacing w:val="-5"/>
          <w:sz w:val="20"/>
        </w:rPr>
        <w:t xml:space="preserve"> </w:t>
      </w:r>
      <w:r>
        <w:rPr>
          <w:color w:val="221F1F"/>
          <w:sz w:val="20"/>
        </w:rPr>
        <w:t>substance</w:t>
      </w:r>
      <w:r>
        <w:rPr>
          <w:color w:val="221F1F"/>
          <w:spacing w:val="-4"/>
          <w:sz w:val="20"/>
        </w:rPr>
        <w:t xml:space="preserve"> </w:t>
      </w:r>
      <w:r>
        <w:rPr>
          <w:color w:val="221F1F"/>
          <w:sz w:val="20"/>
        </w:rPr>
        <w:t>of</w:t>
      </w:r>
      <w:r>
        <w:rPr>
          <w:color w:val="221F1F"/>
          <w:spacing w:val="-5"/>
          <w:sz w:val="20"/>
        </w:rPr>
        <w:t xml:space="preserve"> </w:t>
      </w:r>
      <w:r>
        <w:rPr>
          <w:color w:val="221F1F"/>
          <w:sz w:val="20"/>
        </w:rPr>
        <w:t>this</w:t>
      </w:r>
      <w:r>
        <w:rPr>
          <w:color w:val="221F1F"/>
          <w:spacing w:val="-6"/>
          <w:sz w:val="20"/>
        </w:rPr>
        <w:t xml:space="preserve"> </w:t>
      </w:r>
      <w:r>
        <w:rPr>
          <w:color w:val="221F1F"/>
          <w:sz w:val="20"/>
        </w:rPr>
        <w:t>clause,</w:t>
      </w:r>
      <w:r>
        <w:rPr>
          <w:color w:val="221F1F"/>
          <w:spacing w:val="-7"/>
          <w:sz w:val="20"/>
        </w:rPr>
        <w:t xml:space="preserve"> </w:t>
      </w:r>
      <w:r>
        <w:rPr>
          <w:color w:val="221F1F"/>
          <w:sz w:val="20"/>
        </w:rPr>
        <w:t>including</w:t>
      </w:r>
      <w:r>
        <w:rPr>
          <w:color w:val="221F1F"/>
          <w:spacing w:val="-3"/>
          <w:sz w:val="20"/>
        </w:rPr>
        <w:t xml:space="preserve"> </w:t>
      </w:r>
      <w:r>
        <w:rPr>
          <w:color w:val="221F1F"/>
          <w:sz w:val="20"/>
        </w:rPr>
        <w:t>this</w:t>
      </w:r>
      <w:r>
        <w:rPr>
          <w:color w:val="221F1F"/>
          <w:spacing w:val="-6"/>
          <w:sz w:val="20"/>
        </w:rPr>
        <w:t xml:space="preserve"> </w:t>
      </w:r>
      <w:r>
        <w:rPr>
          <w:color w:val="221F1F"/>
          <w:sz w:val="20"/>
        </w:rPr>
        <w:t>paragraph</w:t>
      </w:r>
      <w:r>
        <w:rPr>
          <w:color w:val="221F1F"/>
          <w:spacing w:val="-6"/>
          <w:sz w:val="20"/>
        </w:rPr>
        <w:t xml:space="preserve"> </w:t>
      </w:r>
      <w:r>
        <w:rPr>
          <w:color w:val="221F1F"/>
          <w:sz w:val="20"/>
        </w:rPr>
        <w:t>(g),</w:t>
      </w:r>
      <w:r>
        <w:rPr>
          <w:color w:val="221F1F"/>
          <w:spacing w:val="-4"/>
          <w:sz w:val="20"/>
        </w:rPr>
        <w:t xml:space="preserve"> </w:t>
      </w:r>
      <w:r>
        <w:rPr>
          <w:color w:val="221F1F"/>
          <w:sz w:val="20"/>
        </w:rPr>
        <w:t>in</w:t>
      </w:r>
      <w:r>
        <w:rPr>
          <w:color w:val="221F1F"/>
          <w:spacing w:val="-4"/>
          <w:sz w:val="20"/>
        </w:rPr>
        <w:t xml:space="preserve"> </w:t>
      </w:r>
      <w:r>
        <w:rPr>
          <w:color w:val="221F1F"/>
          <w:sz w:val="20"/>
        </w:rPr>
        <w:t>subcontracts</w:t>
      </w:r>
      <w:r>
        <w:rPr>
          <w:color w:val="221F1F"/>
          <w:spacing w:val="-5"/>
          <w:sz w:val="20"/>
        </w:rPr>
        <w:t xml:space="preserve"> </w:t>
      </w:r>
      <w:r>
        <w:rPr>
          <w:color w:val="221F1F"/>
          <w:sz w:val="20"/>
        </w:rPr>
        <w:t>for</w:t>
      </w:r>
      <w:r>
        <w:rPr>
          <w:color w:val="221F1F"/>
          <w:spacing w:val="-4"/>
          <w:sz w:val="20"/>
        </w:rPr>
        <w:t xml:space="preserve"> </w:t>
      </w:r>
      <w:r>
        <w:rPr>
          <w:color w:val="221F1F"/>
          <w:sz w:val="20"/>
        </w:rPr>
        <w:t>the essential services.</w:t>
      </w:r>
    </w:p>
    <w:p w14:paraId="412F39F3" w14:textId="1653FFA5" w:rsidR="00016C31" w:rsidRDefault="00016C31">
      <w:pPr>
        <w:pStyle w:val="BodyText"/>
        <w:spacing w:before="10"/>
        <w:rPr>
          <w:sz w:val="19"/>
        </w:rPr>
      </w:pPr>
    </w:p>
    <w:p w14:paraId="4BCEEB8E" w14:textId="414CFB44" w:rsidR="00016C31" w:rsidRDefault="00632607">
      <w:pPr>
        <w:pStyle w:val="BodyText"/>
        <w:ind w:left="219"/>
      </w:pPr>
      <w:r>
        <w:rPr>
          <w:color w:val="221F1F"/>
        </w:rPr>
        <w:t>(End</w:t>
      </w:r>
      <w:r>
        <w:rPr>
          <w:color w:val="221F1F"/>
          <w:spacing w:val="-4"/>
        </w:rPr>
        <w:t xml:space="preserve"> </w:t>
      </w:r>
      <w:r>
        <w:rPr>
          <w:color w:val="221F1F"/>
        </w:rPr>
        <w:t>of</w:t>
      </w:r>
      <w:r>
        <w:rPr>
          <w:color w:val="221F1F"/>
          <w:spacing w:val="-4"/>
        </w:rPr>
        <w:t xml:space="preserve"> </w:t>
      </w:r>
      <w:r>
        <w:rPr>
          <w:color w:val="221F1F"/>
          <w:spacing w:val="-2"/>
        </w:rPr>
        <w:t>clause)</w:t>
      </w:r>
    </w:p>
    <w:p w14:paraId="5C2F7CFA" w14:textId="77777777" w:rsidR="00016C31" w:rsidRDefault="00016C31">
      <w:pPr>
        <w:pStyle w:val="BodyText"/>
        <w:rPr>
          <w:sz w:val="22"/>
        </w:rPr>
      </w:pPr>
    </w:p>
    <w:p w14:paraId="24DA6D38" w14:textId="77777777" w:rsidR="00016C31" w:rsidRDefault="00016C31">
      <w:pPr>
        <w:pStyle w:val="BodyText"/>
        <w:rPr>
          <w:sz w:val="22"/>
        </w:rPr>
      </w:pPr>
    </w:p>
    <w:p w14:paraId="6A9CD47C" w14:textId="699734C7" w:rsidR="00016C31" w:rsidDel="00D01773" w:rsidRDefault="00632607">
      <w:pPr>
        <w:pStyle w:val="BodyText"/>
        <w:spacing w:before="184"/>
        <w:ind w:left="219" w:right="999"/>
        <w:rPr>
          <w:del w:id="1259" w:author="Chandler Wilson" w:date="2023-05-30T13:46:00Z"/>
        </w:rPr>
      </w:pPr>
      <w:commentRangeStart w:id="1260"/>
      <w:del w:id="1261" w:author="Chandler Wilson" w:date="2023-05-30T13:46:00Z">
        <w:r w:rsidDel="00D01773">
          <w:rPr>
            <w:color w:val="221F1F"/>
          </w:rPr>
          <w:delText>252.239-7016</w:delText>
        </w:r>
        <w:r w:rsidDel="00D01773">
          <w:rPr>
            <w:color w:val="221F1F"/>
            <w:spacing w:val="-13"/>
          </w:rPr>
          <w:delText xml:space="preserve"> </w:delText>
        </w:r>
        <w:r w:rsidDel="00D01773">
          <w:rPr>
            <w:color w:val="221F1F"/>
          </w:rPr>
          <w:delText>TELECOMMUNICATIONS</w:delText>
        </w:r>
        <w:r w:rsidDel="00D01773">
          <w:rPr>
            <w:color w:val="221F1F"/>
            <w:spacing w:val="-12"/>
          </w:rPr>
          <w:delText xml:space="preserve"> </w:delText>
        </w:r>
        <w:r w:rsidDel="00D01773">
          <w:rPr>
            <w:color w:val="221F1F"/>
          </w:rPr>
          <w:delText>SECURITY</w:delText>
        </w:r>
        <w:r w:rsidDel="00D01773">
          <w:rPr>
            <w:color w:val="221F1F"/>
            <w:spacing w:val="-13"/>
          </w:rPr>
          <w:delText xml:space="preserve"> </w:delText>
        </w:r>
        <w:r w:rsidDel="00D01773">
          <w:rPr>
            <w:color w:val="221F1F"/>
          </w:rPr>
          <w:delText>EQUIPMENT,</w:delText>
        </w:r>
        <w:r w:rsidDel="00D01773">
          <w:rPr>
            <w:color w:val="221F1F"/>
            <w:spacing w:val="-12"/>
          </w:rPr>
          <w:delText xml:space="preserve"> </w:delText>
        </w:r>
        <w:r w:rsidDel="00D01773">
          <w:rPr>
            <w:color w:val="221F1F"/>
          </w:rPr>
          <w:delText>DEVICES,</w:delText>
        </w:r>
        <w:r w:rsidDel="00D01773">
          <w:rPr>
            <w:color w:val="221F1F"/>
            <w:spacing w:val="-13"/>
          </w:rPr>
          <w:delText xml:space="preserve"> </w:delText>
        </w:r>
        <w:r w:rsidDel="00D01773">
          <w:rPr>
            <w:color w:val="221F1F"/>
          </w:rPr>
          <w:delText>TECHNIQUES,</w:delText>
        </w:r>
        <w:r w:rsidDel="00D01773">
          <w:rPr>
            <w:color w:val="221F1F"/>
            <w:spacing w:val="-12"/>
          </w:rPr>
          <w:delText xml:space="preserve"> </w:delText>
        </w:r>
        <w:r w:rsidDel="00D01773">
          <w:rPr>
            <w:color w:val="221F1F"/>
          </w:rPr>
          <w:delText>AND SERVICES (DEC 1991)</w:delText>
        </w:r>
        <w:commentRangeEnd w:id="1260"/>
        <w:r w:rsidR="0044682C" w:rsidDel="00D01773">
          <w:rPr>
            <w:rStyle w:val="CommentReference"/>
          </w:rPr>
          <w:commentReference w:id="1260"/>
        </w:r>
      </w:del>
    </w:p>
    <w:p w14:paraId="1D907C67" w14:textId="68D0AB1B" w:rsidR="00016C31" w:rsidDel="00D01773" w:rsidRDefault="00016C31">
      <w:pPr>
        <w:pStyle w:val="BodyText"/>
        <w:spacing w:before="1"/>
        <w:rPr>
          <w:del w:id="1262" w:author="Chandler Wilson" w:date="2023-05-30T13:46:00Z"/>
        </w:rPr>
      </w:pPr>
    </w:p>
    <w:p w14:paraId="4B014FB6" w14:textId="18D82A7D" w:rsidR="00016C31" w:rsidDel="00D01773" w:rsidRDefault="00632607">
      <w:pPr>
        <w:pStyle w:val="ListParagraph"/>
        <w:numPr>
          <w:ilvl w:val="0"/>
          <w:numId w:val="7"/>
        </w:numPr>
        <w:tabs>
          <w:tab w:val="left" w:pos="712"/>
        </w:tabs>
        <w:rPr>
          <w:del w:id="1263" w:author="Chandler Wilson" w:date="2023-05-30T13:46:00Z"/>
          <w:sz w:val="20"/>
        </w:rPr>
      </w:pPr>
      <w:del w:id="1264" w:author="Chandler Wilson" w:date="2023-05-30T13:46:00Z">
        <w:r w:rsidDel="00D01773">
          <w:rPr>
            <w:color w:val="221F1F"/>
            <w:sz w:val="20"/>
          </w:rPr>
          <w:delText>Definitions.</w:delText>
        </w:r>
        <w:r w:rsidDel="00D01773">
          <w:rPr>
            <w:color w:val="221F1F"/>
            <w:spacing w:val="-9"/>
            <w:sz w:val="20"/>
          </w:rPr>
          <w:delText xml:space="preserve"> </w:delText>
        </w:r>
        <w:r w:rsidDel="00D01773">
          <w:rPr>
            <w:color w:val="221F1F"/>
            <w:sz w:val="20"/>
          </w:rPr>
          <w:delText>As</w:delText>
        </w:r>
        <w:r w:rsidDel="00D01773">
          <w:rPr>
            <w:color w:val="221F1F"/>
            <w:spacing w:val="-8"/>
            <w:sz w:val="20"/>
          </w:rPr>
          <w:delText xml:space="preserve"> </w:delText>
        </w:r>
        <w:r w:rsidDel="00D01773">
          <w:rPr>
            <w:color w:val="221F1F"/>
            <w:sz w:val="20"/>
          </w:rPr>
          <w:delText>used</w:delText>
        </w:r>
        <w:r w:rsidDel="00D01773">
          <w:rPr>
            <w:color w:val="221F1F"/>
            <w:spacing w:val="-6"/>
            <w:sz w:val="20"/>
          </w:rPr>
          <w:delText xml:space="preserve"> </w:delText>
        </w:r>
        <w:r w:rsidDel="00D01773">
          <w:rPr>
            <w:color w:val="221F1F"/>
            <w:sz w:val="20"/>
          </w:rPr>
          <w:delText>in</w:delText>
        </w:r>
        <w:r w:rsidDel="00D01773">
          <w:rPr>
            <w:color w:val="221F1F"/>
            <w:spacing w:val="-6"/>
            <w:sz w:val="20"/>
          </w:rPr>
          <w:delText xml:space="preserve"> </w:delText>
        </w:r>
        <w:r w:rsidDel="00D01773">
          <w:rPr>
            <w:color w:val="221F1F"/>
            <w:sz w:val="20"/>
          </w:rPr>
          <w:delText>this</w:delText>
        </w:r>
        <w:r w:rsidDel="00D01773">
          <w:rPr>
            <w:color w:val="221F1F"/>
            <w:spacing w:val="-8"/>
            <w:sz w:val="20"/>
          </w:rPr>
          <w:delText xml:space="preserve"> </w:delText>
        </w:r>
        <w:r w:rsidDel="00D01773">
          <w:rPr>
            <w:color w:val="221F1F"/>
            <w:sz w:val="20"/>
          </w:rPr>
          <w:delText>clause-</w:delText>
        </w:r>
        <w:r w:rsidDel="00D01773">
          <w:rPr>
            <w:color w:val="221F1F"/>
            <w:spacing w:val="-10"/>
            <w:sz w:val="20"/>
          </w:rPr>
          <w:delText>-</w:delText>
        </w:r>
      </w:del>
    </w:p>
    <w:p w14:paraId="0C5BE039" w14:textId="37E2BC5A" w:rsidR="00016C31" w:rsidDel="00D01773" w:rsidRDefault="00016C31">
      <w:pPr>
        <w:pStyle w:val="BodyText"/>
        <w:spacing w:before="10"/>
        <w:rPr>
          <w:del w:id="1265" w:author="Chandler Wilson" w:date="2023-05-30T13:46:00Z"/>
          <w:sz w:val="19"/>
        </w:rPr>
      </w:pPr>
    </w:p>
    <w:p w14:paraId="3BB59BC9" w14:textId="34DC7FC8" w:rsidR="00016C31" w:rsidDel="00D01773" w:rsidRDefault="00632607">
      <w:pPr>
        <w:pStyle w:val="ListParagraph"/>
        <w:numPr>
          <w:ilvl w:val="1"/>
          <w:numId w:val="7"/>
        </w:numPr>
        <w:tabs>
          <w:tab w:val="left" w:pos="724"/>
        </w:tabs>
        <w:spacing w:line="242" w:lineRule="auto"/>
        <w:ind w:right="1175" w:firstLine="0"/>
        <w:rPr>
          <w:del w:id="1266" w:author="Chandler Wilson" w:date="2023-05-30T13:46:00Z"/>
          <w:sz w:val="20"/>
        </w:rPr>
      </w:pPr>
      <w:del w:id="1267" w:author="Chandler Wilson" w:date="2023-05-30T13:46:00Z">
        <w:r w:rsidDel="00D01773">
          <w:rPr>
            <w:color w:val="221F1F"/>
            <w:sz w:val="20"/>
          </w:rPr>
          <w:delText>"Securing"</w:delText>
        </w:r>
        <w:r w:rsidDel="00D01773">
          <w:rPr>
            <w:color w:val="221F1F"/>
            <w:spacing w:val="-8"/>
            <w:sz w:val="20"/>
          </w:rPr>
          <w:delText xml:space="preserve"> </w:delText>
        </w:r>
        <w:r w:rsidDel="00D01773">
          <w:rPr>
            <w:color w:val="221F1F"/>
            <w:sz w:val="20"/>
          </w:rPr>
          <w:delText>means</w:delText>
        </w:r>
        <w:r w:rsidDel="00D01773">
          <w:rPr>
            <w:color w:val="221F1F"/>
            <w:spacing w:val="-10"/>
            <w:sz w:val="20"/>
          </w:rPr>
          <w:delText xml:space="preserve"> </w:delText>
        </w:r>
        <w:r w:rsidDel="00D01773">
          <w:rPr>
            <w:color w:val="221F1F"/>
            <w:sz w:val="20"/>
          </w:rPr>
          <w:delText>the</w:delText>
        </w:r>
        <w:r w:rsidDel="00D01773">
          <w:rPr>
            <w:color w:val="221F1F"/>
            <w:spacing w:val="-9"/>
            <w:sz w:val="20"/>
          </w:rPr>
          <w:delText xml:space="preserve"> </w:delText>
        </w:r>
        <w:r w:rsidDel="00D01773">
          <w:rPr>
            <w:color w:val="221F1F"/>
            <w:sz w:val="20"/>
          </w:rPr>
          <w:delText>application</w:delText>
        </w:r>
        <w:r w:rsidDel="00D01773">
          <w:rPr>
            <w:color w:val="221F1F"/>
            <w:spacing w:val="-7"/>
            <w:sz w:val="20"/>
          </w:rPr>
          <w:delText xml:space="preserve"> </w:delText>
        </w:r>
        <w:r w:rsidDel="00D01773">
          <w:rPr>
            <w:color w:val="221F1F"/>
            <w:sz w:val="20"/>
          </w:rPr>
          <w:delText>of</w:delText>
        </w:r>
        <w:r w:rsidDel="00D01773">
          <w:rPr>
            <w:color w:val="221F1F"/>
            <w:spacing w:val="-9"/>
            <w:sz w:val="20"/>
          </w:rPr>
          <w:delText xml:space="preserve"> </w:delText>
        </w:r>
        <w:r w:rsidDel="00D01773">
          <w:rPr>
            <w:color w:val="221F1F"/>
            <w:sz w:val="20"/>
          </w:rPr>
          <w:delText>Government-approved</w:delText>
        </w:r>
        <w:r w:rsidDel="00D01773">
          <w:rPr>
            <w:color w:val="221F1F"/>
            <w:spacing w:val="-7"/>
            <w:sz w:val="20"/>
          </w:rPr>
          <w:delText xml:space="preserve"> </w:delText>
        </w:r>
        <w:r w:rsidDel="00D01773">
          <w:rPr>
            <w:color w:val="221F1F"/>
            <w:sz w:val="20"/>
          </w:rPr>
          <w:delText>telecommunications</w:delText>
        </w:r>
        <w:r w:rsidDel="00D01773">
          <w:rPr>
            <w:color w:val="221F1F"/>
            <w:spacing w:val="-8"/>
            <w:sz w:val="20"/>
          </w:rPr>
          <w:delText xml:space="preserve"> </w:delText>
        </w:r>
        <w:r w:rsidDel="00D01773">
          <w:rPr>
            <w:color w:val="221F1F"/>
            <w:sz w:val="20"/>
          </w:rPr>
          <w:delText>security</w:delText>
        </w:r>
        <w:r w:rsidDel="00D01773">
          <w:rPr>
            <w:color w:val="221F1F"/>
            <w:spacing w:val="-8"/>
            <w:sz w:val="20"/>
          </w:rPr>
          <w:delText xml:space="preserve"> </w:delText>
        </w:r>
        <w:r w:rsidDel="00D01773">
          <w:rPr>
            <w:color w:val="221F1F"/>
            <w:sz w:val="20"/>
          </w:rPr>
          <w:delText>equipment,</w:delText>
        </w:r>
        <w:r w:rsidDel="00D01773">
          <w:rPr>
            <w:color w:val="221F1F"/>
            <w:spacing w:val="-10"/>
            <w:sz w:val="20"/>
          </w:rPr>
          <w:delText xml:space="preserve"> </w:delText>
        </w:r>
        <w:r w:rsidDel="00D01773">
          <w:rPr>
            <w:color w:val="221F1F"/>
            <w:sz w:val="20"/>
          </w:rPr>
          <w:delText>devices, techniques, or services to contractor telecommunications systems.</w:delText>
        </w:r>
      </w:del>
    </w:p>
    <w:p w14:paraId="412646E2" w14:textId="0A1EF68C" w:rsidR="00016C31" w:rsidDel="00D01773" w:rsidRDefault="00016C31">
      <w:pPr>
        <w:pStyle w:val="BodyText"/>
        <w:spacing w:before="8"/>
        <w:rPr>
          <w:del w:id="1268" w:author="Chandler Wilson" w:date="2023-05-30T13:46:00Z"/>
          <w:sz w:val="19"/>
        </w:rPr>
      </w:pPr>
    </w:p>
    <w:p w14:paraId="747A3646" w14:textId="57333A61" w:rsidR="00016C31" w:rsidDel="00D01773" w:rsidRDefault="00632607">
      <w:pPr>
        <w:pStyle w:val="ListParagraph"/>
        <w:numPr>
          <w:ilvl w:val="1"/>
          <w:numId w:val="7"/>
        </w:numPr>
        <w:tabs>
          <w:tab w:val="left" w:pos="724"/>
        </w:tabs>
        <w:ind w:right="944" w:firstLine="0"/>
        <w:rPr>
          <w:del w:id="1269" w:author="Chandler Wilson" w:date="2023-05-30T13:46:00Z"/>
          <w:sz w:val="20"/>
        </w:rPr>
      </w:pPr>
      <w:del w:id="1270" w:author="Chandler Wilson" w:date="2023-05-30T13:46:00Z">
        <w:r w:rsidDel="00D01773">
          <w:rPr>
            <w:color w:val="221F1F"/>
            <w:sz w:val="20"/>
          </w:rPr>
          <w:delText>"Sensitive information" means any information the loss, misuse, or modification of which, or unauthorized access to, could adversely affect the national interest or the conduct of Federal programs, or the privacy to which individuals</w:delText>
        </w:r>
        <w:r w:rsidDel="00D01773">
          <w:rPr>
            <w:color w:val="221F1F"/>
            <w:spacing w:val="-5"/>
            <w:sz w:val="20"/>
          </w:rPr>
          <w:delText xml:space="preserve"> </w:delText>
        </w:r>
        <w:r w:rsidDel="00D01773">
          <w:rPr>
            <w:color w:val="221F1F"/>
            <w:sz w:val="20"/>
          </w:rPr>
          <w:delText>are</w:delText>
        </w:r>
        <w:r w:rsidDel="00D01773">
          <w:rPr>
            <w:color w:val="221F1F"/>
            <w:spacing w:val="-5"/>
            <w:sz w:val="20"/>
          </w:rPr>
          <w:delText xml:space="preserve"> </w:delText>
        </w:r>
        <w:r w:rsidDel="00D01773">
          <w:rPr>
            <w:color w:val="221F1F"/>
            <w:sz w:val="20"/>
          </w:rPr>
          <w:delText>entitled</w:delText>
        </w:r>
        <w:r w:rsidDel="00D01773">
          <w:rPr>
            <w:color w:val="221F1F"/>
            <w:spacing w:val="-4"/>
            <w:sz w:val="20"/>
          </w:rPr>
          <w:delText xml:space="preserve"> </w:delText>
        </w:r>
        <w:r w:rsidDel="00D01773">
          <w:rPr>
            <w:color w:val="221F1F"/>
            <w:sz w:val="20"/>
          </w:rPr>
          <w:delText>under</w:delText>
        </w:r>
        <w:r w:rsidDel="00D01773">
          <w:rPr>
            <w:color w:val="221F1F"/>
            <w:spacing w:val="-6"/>
            <w:sz w:val="20"/>
          </w:rPr>
          <w:delText xml:space="preserve"> </w:delText>
        </w:r>
        <w:r w:rsidDel="00D01773">
          <w:rPr>
            <w:color w:val="221F1F"/>
            <w:sz w:val="20"/>
          </w:rPr>
          <w:delText>5</w:delText>
        </w:r>
        <w:r w:rsidDel="00D01773">
          <w:rPr>
            <w:color w:val="221F1F"/>
            <w:spacing w:val="-4"/>
            <w:sz w:val="20"/>
          </w:rPr>
          <w:delText xml:space="preserve"> </w:delText>
        </w:r>
        <w:r w:rsidDel="00D01773">
          <w:rPr>
            <w:color w:val="221F1F"/>
            <w:sz w:val="20"/>
          </w:rPr>
          <w:delText>U.S.C.</w:delText>
        </w:r>
        <w:r w:rsidDel="00D01773">
          <w:rPr>
            <w:color w:val="221F1F"/>
            <w:spacing w:val="-5"/>
            <w:sz w:val="20"/>
          </w:rPr>
          <w:delText xml:space="preserve"> </w:delText>
        </w:r>
        <w:r w:rsidDel="00D01773">
          <w:rPr>
            <w:color w:val="221F1F"/>
            <w:sz w:val="20"/>
          </w:rPr>
          <w:delText>552a</w:delText>
        </w:r>
        <w:r w:rsidDel="00D01773">
          <w:rPr>
            <w:color w:val="221F1F"/>
            <w:spacing w:val="-5"/>
            <w:sz w:val="20"/>
          </w:rPr>
          <w:delText xml:space="preserve"> </w:delText>
        </w:r>
        <w:r w:rsidDel="00D01773">
          <w:rPr>
            <w:color w:val="221F1F"/>
            <w:sz w:val="20"/>
          </w:rPr>
          <w:delText>(the</w:delText>
        </w:r>
        <w:r w:rsidDel="00D01773">
          <w:rPr>
            <w:color w:val="221F1F"/>
            <w:spacing w:val="-7"/>
            <w:sz w:val="20"/>
          </w:rPr>
          <w:delText xml:space="preserve"> </w:delText>
        </w:r>
        <w:r w:rsidDel="00D01773">
          <w:rPr>
            <w:color w:val="221F1F"/>
            <w:sz w:val="20"/>
          </w:rPr>
          <w:delText>Privacy</w:delText>
        </w:r>
        <w:r w:rsidDel="00D01773">
          <w:rPr>
            <w:color w:val="221F1F"/>
            <w:spacing w:val="-6"/>
            <w:sz w:val="20"/>
          </w:rPr>
          <w:delText xml:space="preserve"> </w:delText>
        </w:r>
        <w:r w:rsidDel="00D01773">
          <w:rPr>
            <w:color w:val="221F1F"/>
            <w:sz w:val="20"/>
          </w:rPr>
          <w:delText>Act),</w:delText>
        </w:r>
        <w:r w:rsidDel="00D01773">
          <w:rPr>
            <w:color w:val="221F1F"/>
            <w:spacing w:val="-5"/>
            <w:sz w:val="20"/>
          </w:rPr>
          <w:delText xml:space="preserve"> </w:delText>
        </w:r>
        <w:r w:rsidDel="00D01773">
          <w:rPr>
            <w:color w:val="221F1F"/>
            <w:sz w:val="20"/>
          </w:rPr>
          <w:delText>but</w:delText>
        </w:r>
        <w:r w:rsidDel="00D01773">
          <w:rPr>
            <w:color w:val="221F1F"/>
            <w:spacing w:val="-5"/>
            <w:sz w:val="20"/>
          </w:rPr>
          <w:delText xml:space="preserve"> </w:delText>
        </w:r>
        <w:r w:rsidDel="00D01773">
          <w:rPr>
            <w:color w:val="221F1F"/>
            <w:sz w:val="20"/>
          </w:rPr>
          <w:delText>which</w:delText>
        </w:r>
        <w:r w:rsidDel="00D01773">
          <w:rPr>
            <w:color w:val="221F1F"/>
            <w:spacing w:val="-4"/>
            <w:sz w:val="20"/>
          </w:rPr>
          <w:delText xml:space="preserve"> </w:delText>
        </w:r>
        <w:r w:rsidDel="00D01773">
          <w:rPr>
            <w:color w:val="221F1F"/>
            <w:sz w:val="20"/>
          </w:rPr>
          <w:delText>has</w:delText>
        </w:r>
        <w:r w:rsidDel="00D01773">
          <w:rPr>
            <w:color w:val="221F1F"/>
            <w:spacing w:val="-8"/>
            <w:sz w:val="20"/>
          </w:rPr>
          <w:delText xml:space="preserve"> </w:delText>
        </w:r>
        <w:r w:rsidDel="00D01773">
          <w:rPr>
            <w:color w:val="221F1F"/>
            <w:sz w:val="20"/>
          </w:rPr>
          <w:delText>not</w:delText>
        </w:r>
        <w:r w:rsidDel="00D01773">
          <w:rPr>
            <w:color w:val="221F1F"/>
            <w:spacing w:val="-6"/>
            <w:sz w:val="20"/>
          </w:rPr>
          <w:delText xml:space="preserve"> </w:delText>
        </w:r>
        <w:r w:rsidDel="00D01773">
          <w:rPr>
            <w:color w:val="221F1F"/>
            <w:sz w:val="20"/>
          </w:rPr>
          <w:delText>been</w:delText>
        </w:r>
        <w:r w:rsidDel="00D01773">
          <w:rPr>
            <w:color w:val="221F1F"/>
            <w:spacing w:val="-4"/>
            <w:sz w:val="20"/>
          </w:rPr>
          <w:delText xml:space="preserve"> </w:delText>
        </w:r>
        <w:r w:rsidDel="00D01773">
          <w:rPr>
            <w:color w:val="221F1F"/>
            <w:sz w:val="20"/>
          </w:rPr>
          <w:delText>specifically</w:delText>
        </w:r>
        <w:r w:rsidDel="00D01773">
          <w:rPr>
            <w:color w:val="221F1F"/>
            <w:spacing w:val="-3"/>
            <w:sz w:val="20"/>
          </w:rPr>
          <w:delText xml:space="preserve"> </w:delText>
        </w:r>
        <w:r w:rsidDel="00D01773">
          <w:rPr>
            <w:color w:val="221F1F"/>
            <w:sz w:val="20"/>
          </w:rPr>
          <w:delText>authorized</w:delText>
        </w:r>
        <w:r w:rsidDel="00D01773">
          <w:rPr>
            <w:color w:val="221F1F"/>
            <w:spacing w:val="-3"/>
            <w:sz w:val="20"/>
          </w:rPr>
          <w:delText xml:space="preserve"> </w:delText>
        </w:r>
        <w:r w:rsidDel="00D01773">
          <w:rPr>
            <w:color w:val="221F1F"/>
            <w:sz w:val="20"/>
          </w:rPr>
          <w:delText>under criteria</w:delText>
        </w:r>
        <w:r w:rsidDel="00D01773">
          <w:rPr>
            <w:color w:val="221F1F"/>
            <w:spacing w:val="-2"/>
            <w:sz w:val="20"/>
          </w:rPr>
          <w:delText xml:space="preserve"> </w:delText>
        </w:r>
        <w:r w:rsidDel="00D01773">
          <w:rPr>
            <w:color w:val="221F1F"/>
            <w:sz w:val="20"/>
          </w:rPr>
          <w:delText>established</w:delText>
        </w:r>
        <w:r w:rsidDel="00D01773">
          <w:rPr>
            <w:color w:val="221F1F"/>
            <w:spacing w:val="-1"/>
            <w:sz w:val="20"/>
          </w:rPr>
          <w:delText xml:space="preserve"> </w:delText>
        </w:r>
        <w:r w:rsidDel="00D01773">
          <w:rPr>
            <w:color w:val="221F1F"/>
            <w:sz w:val="20"/>
          </w:rPr>
          <w:delText>by</w:delText>
        </w:r>
        <w:r w:rsidDel="00D01773">
          <w:rPr>
            <w:color w:val="221F1F"/>
            <w:spacing w:val="-1"/>
            <w:sz w:val="20"/>
          </w:rPr>
          <w:delText xml:space="preserve"> </w:delText>
        </w:r>
        <w:r w:rsidDel="00D01773">
          <w:rPr>
            <w:color w:val="221F1F"/>
            <w:sz w:val="20"/>
          </w:rPr>
          <w:delText>an</w:delText>
        </w:r>
        <w:r w:rsidDel="00D01773">
          <w:rPr>
            <w:color w:val="221F1F"/>
            <w:spacing w:val="-3"/>
            <w:sz w:val="20"/>
          </w:rPr>
          <w:delText xml:space="preserve"> </w:delText>
        </w:r>
        <w:r w:rsidDel="00D01773">
          <w:rPr>
            <w:color w:val="221F1F"/>
            <w:sz w:val="20"/>
          </w:rPr>
          <w:delText>Executive</w:delText>
        </w:r>
        <w:r w:rsidDel="00D01773">
          <w:rPr>
            <w:color w:val="221F1F"/>
            <w:spacing w:val="-2"/>
            <w:sz w:val="20"/>
          </w:rPr>
          <w:delText xml:space="preserve"> </w:delText>
        </w:r>
        <w:r w:rsidDel="00D01773">
          <w:rPr>
            <w:color w:val="221F1F"/>
            <w:sz w:val="20"/>
          </w:rPr>
          <w:delText>Order</w:delText>
        </w:r>
        <w:r w:rsidDel="00D01773">
          <w:rPr>
            <w:color w:val="221F1F"/>
            <w:spacing w:val="-3"/>
            <w:sz w:val="20"/>
          </w:rPr>
          <w:delText xml:space="preserve"> </w:delText>
        </w:r>
        <w:r w:rsidDel="00D01773">
          <w:rPr>
            <w:color w:val="221F1F"/>
            <w:sz w:val="20"/>
          </w:rPr>
          <w:delText>or</w:delText>
        </w:r>
        <w:r w:rsidDel="00D01773">
          <w:rPr>
            <w:color w:val="221F1F"/>
            <w:spacing w:val="-2"/>
            <w:sz w:val="20"/>
          </w:rPr>
          <w:delText xml:space="preserve"> </w:delText>
        </w:r>
        <w:r w:rsidDel="00D01773">
          <w:rPr>
            <w:color w:val="221F1F"/>
            <w:sz w:val="20"/>
          </w:rPr>
          <w:delText>Act</w:delText>
        </w:r>
        <w:r w:rsidDel="00D01773">
          <w:rPr>
            <w:color w:val="221F1F"/>
            <w:spacing w:val="-2"/>
            <w:sz w:val="20"/>
          </w:rPr>
          <w:delText xml:space="preserve"> </w:delText>
        </w:r>
        <w:r w:rsidDel="00D01773">
          <w:rPr>
            <w:color w:val="221F1F"/>
            <w:sz w:val="20"/>
          </w:rPr>
          <w:delText>of</w:delText>
        </w:r>
        <w:r w:rsidDel="00D01773">
          <w:rPr>
            <w:color w:val="221F1F"/>
            <w:spacing w:val="-4"/>
            <w:sz w:val="20"/>
          </w:rPr>
          <w:delText xml:space="preserve"> </w:delText>
        </w:r>
        <w:r w:rsidDel="00D01773">
          <w:rPr>
            <w:color w:val="221F1F"/>
            <w:sz w:val="20"/>
          </w:rPr>
          <w:delText>Congress</w:delText>
        </w:r>
        <w:r w:rsidDel="00D01773">
          <w:rPr>
            <w:color w:val="221F1F"/>
            <w:spacing w:val="-3"/>
            <w:sz w:val="20"/>
          </w:rPr>
          <w:delText xml:space="preserve"> </w:delText>
        </w:r>
        <w:r w:rsidDel="00D01773">
          <w:rPr>
            <w:color w:val="221F1F"/>
            <w:sz w:val="20"/>
          </w:rPr>
          <w:delText>to</w:delText>
        </w:r>
        <w:r w:rsidDel="00D01773">
          <w:rPr>
            <w:color w:val="221F1F"/>
            <w:spacing w:val="-1"/>
            <w:sz w:val="20"/>
          </w:rPr>
          <w:delText xml:space="preserve"> </w:delText>
        </w:r>
        <w:r w:rsidDel="00D01773">
          <w:rPr>
            <w:color w:val="221F1F"/>
            <w:sz w:val="20"/>
          </w:rPr>
          <w:delText>be</w:delText>
        </w:r>
        <w:r w:rsidDel="00D01773">
          <w:rPr>
            <w:color w:val="221F1F"/>
            <w:spacing w:val="-2"/>
            <w:sz w:val="20"/>
          </w:rPr>
          <w:delText xml:space="preserve"> </w:delText>
        </w:r>
        <w:r w:rsidDel="00D01773">
          <w:rPr>
            <w:color w:val="221F1F"/>
            <w:sz w:val="20"/>
          </w:rPr>
          <w:delText>kept</w:delText>
        </w:r>
        <w:r w:rsidDel="00D01773">
          <w:rPr>
            <w:color w:val="221F1F"/>
            <w:spacing w:val="-3"/>
            <w:sz w:val="20"/>
          </w:rPr>
          <w:delText xml:space="preserve"> </w:delText>
        </w:r>
        <w:r w:rsidDel="00D01773">
          <w:rPr>
            <w:color w:val="221F1F"/>
            <w:sz w:val="20"/>
          </w:rPr>
          <w:delText>secret</w:delText>
        </w:r>
        <w:r w:rsidDel="00D01773">
          <w:rPr>
            <w:color w:val="221F1F"/>
            <w:spacing w:val="-2"/>
            <w:sz w:val="20"/>
          </w:rPr>
          <w:delText xml:space="preserve"> </w:delText>
        </w:r>
        <w:r w:rsidDel="00D01773">
          <w:rPr>
            <w:color w:val="221F1F"/>
            <w:sz w:val="20"/>
          </w:rPr>
          <w:delText>in</w:delText>
        </w:r>
        <w:r w:rsidDel="00D01773">
          <w:rPr>
            <w:color w:val="221F1F"/>
            <w:spacing w:val="-1"/>
            <w:sz w:val="20"/>
          </w:rPr>
          <w:delText xml:space="preserve"> </w:delText>
        </w:r>
        <w:r w:rsidDel="00D01773">
          <w:rPr>
            <w:color w:val="221F1F"/>
            <w:sz w:val="20"/>
          </w:rPr>
          <w:delText>the</w:delText>
        </w:r>
        <w:r w:rsidDel="00D01773">
          <w:rPr>
            <w:color w:val="221F1F"/>
            <w:spacing w:val="-2"/>
            <w:sz w:val="20"/>
          </w:rPr>
          <w:delText xml:space="preserve"> </w:delText>
        </w:r>
        <w:r w:rsidDel="00D01773">
          <w:rPr>
            <w:color w:val="221F1F"/>
            <w:sz w:val="20"/>
          </w:rPr>
          <w:delText>interest</w:delText>
        </w:r>
        <w:r w:rsidDel="00D01773">
          <w:rPr>
            <w:color w:val="221F1F"/>
            <w:spacing w:val="-3"/>
            <w:sz w:val="20"/>
          </w:rPr>
          <w:delText xml:space="preserve"> </w:delText>
        </w:r>
        <w:r w:rsidDel="00D01773">
          <w:rPr>
            <w:color w:val="221F1F"/>
            <w:sz w:val="20"/>
          </w:rPr>
          <w:delText>of</w:delText>
        </w:r>
        <w:r w:rsidDel="00D01773">
          <w:rPr>
            <w:color w:val="221F1F"/>
            <w:spacing w:val="-2"/>
            <w:sz w:val="20"/>
          </w:rPr>
          <w:delText xml:space="preserve"> </w:delText>
        </w:r>
        <w:r w:rsidDel="00D01773">
          <w:rPr>
            <w:color w:val="221F1F"/>
            <w:sz w:val="20"/>
          </w:rPr>
          <w:delText>national</w:delText>
        </w:r>
        <w:r w:rsidDel="00D01773">
          <w:rPr>
            <w:color w:val="221F1F"/>
            <w:spacing w:val="-2"/>
            <w:sz w:val="20"/>
          </w:rPr>
          <w:delText xml:space="preserve"> </w:delText>
        </w:r>
        <w:r w:rsidDel="00D01773">
          <w:rPr>
            <w:color w:val="221F1F"/>
            <w:sz w:val="20"/>
          </w:rPr>
          <w:delText>defense</w:delText>
        </w:r>
        <w:r w:rsidDel="00D01773">
          <w:rPr>
            <w:color w:val="221F1F"/>
            <w:spacing w:val="-2"/>
            <w:sz w:val="20"/>
          </w:rPr>
          <w:delText xml:space="preserve"> </w:delText>
        </w:r>
        <w:r w:rsidDel="00D01773">
          <w:rPr>
            <w:color w:val="221F1F"/>
            <w:sz w:val="20"/>
          </w:rPr>
          <w:delText>or foreign policy.</w:delText>
        </w:r>
      </w:del>
    </w:p>
    <w:p w14:paraId="0F810408" w14:textId="635384F6" w:rsidR="00016C31" w:rsidDel="00D01773" w:rsidRDefault="00016C31">
      <w:pPr>
        <w:pStyle w:val="BodyText"/>
        <w:rPr>
          <w:del w:id="1271" w:author="Chandler Wilson" w:date="2023-05-30T13:46:00Z"/>
        </w:rPr>
      </w:pPr>
    </w:p>
    <w:p w14:paraId="63847042" w14:textId="52B9A12F" w:rsidR="00016C31" w:rsidDel="00D01773" w:rsidRDefault="00632607">
      <w:pPr>
        <w:pStyle w:val="ListParagraph"/>
        <w:numPr>
          <w:ilvl w:val="1"/>
          <w:numId w:val="7"/>
        </w:numPr>
        <w:tabs>
          <w:tab w:val="left" w:pos="724"/>
        </w:tabs>
        <w:ind w:left="440" w:right="1475" w:firstLine="0"/>
        <w:rPr>
          <w:del w:id="1272" w:author="Chandler Wilson" w:date="2023-05-30T13:46:00Z"/>
          <w:sz w:val="20"/>
        </w:rPr>
      </w:pPr>
      <w:del w:id="1273" w:author="Chandler Wilson" w:date="2023-05-30T13:46:00Z">
        <w:r w:rsidDel="00D01773">
          <w:rPr>
            <w:color w:val="221F1F"/>
            <w:sz w:val="20"/>
          </w:rPr>
          <w:delText>"Telecommunications systems" means voice, record, and data communications, including management information</w:delText>
        </w:r>
        <w:r w:rsidDel="00D01773">
          <w:rPr>
            <w:color w:val="221F1F"/>
            <w:spacing w:val="-3"/>
            <w:sz w:val="20"/>
          </w:rPr>
          <w:delText xml:space="preserve"> </w:delText>
        </w:r>
        <w:r w:rsidDel="00D01773">
          <w:rPr>
            <w:color w:val="221F1F"/>
            <w:sz w:val="20"/>
          </w:rPr>
          <w:delText>systems</w:delText>
        </w:r>
        <w:r w:rsidDel="00D01773">
          <w:rPr>
            <w:color w:val="221F1F"/>
            <w:spacing w:val="-6"/>
            <w:sz w:val="20"/>
          </w:rPr>
          <w:delText xml:space="preserve"> </w:delText>
        </w:r>
        <w:r w:rsidDel="00D01773">
          <w:rPr>
            <w:color w:val="221F1F"/>
            <w:sz w:val="20"/>
          </w:rPr>
          <w:delText>and</w:delText>
        </w:r>
        <w:r w:rsidDel="00D01773">
          <w:rPr>
            <w:color w:val="221F1F"/>
            <w:spacing w:val="-4"/>
            <w:sz w:val="20"/>
          </w:rPr>
          <w:delText xml:space="preserve"> </w:delText>
        </w:r>
        <w:r w:rsidDel="00D01773">
          <w:rPr>
            <w:color w:val="221F1F"/>
            <w:sz w:val="20"/>
          </w:rPr>
          <w:delText>local</w:delText>
        </w:r>
        <w:r w:rsidDel="00D01773">
          <w:rPr>
            <w:color w:val="221F1F"/>
            <w:spacing w:val="-5"/>
            <w:sz w:val="20"/>
          </w:rPr>
          <w:delText xml:space="preserve"> </w:delText>
        </w:r>
        <w:r w:rsidDel="00D01773">
          <w:rPr>
            <w:color w:val="221F1F"/>
            <w:sz w:val="20"/>
          </w:rPr>
          <w:delText>data</w:delText>
        </w:r>
        <w:r w:rsidDel="00D01773">
          <w:rPr>
            <w:color w:val="221F1F"/>
            <w:spacing w:val="-4"/>
            <w:sz w:val="20"/>
          </w:rPr>
          <w:delText xml:space="preserve"> </w:delText>
        </w:r>
        <w:r w:rsidDel="00D01773">
          <w:rPr>
            <w:color w:val="221F1F"/>
            <w:sz w:val="20"/>
          </w:rPr>
          <w:delText>networks</w:delText>
        </w:r>
        <w:r w:rsidDel="00D01773">
          <w:rPr>
            <w:color w:val="221F1F"/>
            <w:spacing w:val="-8"/>
            <w:sz w:val="20"/>
          </w:rPr>
          <w:delText xml:space="preserve"> </w:delText>
        </w:r>
        <w:r w:rsidDel="00D01773">
          <w:rPr>
            <w:color w:val="221F1F"/>
            <w:sz w:val="20"/>
          </w:rPr>
          <w:delText>that</w:delText>
        </w:r>
        <w:r w:rsidDel="00D01773">
          <w:rPr>
            <w:color w:val="221F1F"/>
            <w:spacing w:val="-5"/>
            <w:sz w:val="20"/>
          </w:rPr>
          <w:delText xml:space="preserve"> </w:delText>
        </w:r>
        <w:r w:rsidDel="00D01773">
          <w:rPr>
            <w:color w:val="221F1F"/>
            <w:sz w:val="20"/>
          </w:rPr>
          <w:delText>connect</w:delText>
        </w:r>
        <w:r w:rsidDel="00D01773">
          <w:rPr>
            <w:color w:val="221F1F"/>
            <w:spacing w:val="-8"/>
            <w:sz w:val="20"/>
          </w:rPr>
          <w:delText xml:space="preserve"> </w:delText>
        </w:r>
        <w:r w:rsidDel="00D01773">
          <w:rPr>
            <w:color w:val="221F1F"/>
            <w:sz w:val="20"/>
          </w:rPr>
          <w:delText>to</w:delText>
        </w:r>
        <w:r w:rsidDel="00D01773">
          <w:rPr>
            <w:color w:val="221F1F"/>
            <w:spacing w:val="-7"/>
            <w:sz w:val="20"/>
          </w:rPr>
          <w:delText xml:space="preserve"> </w:delText>
        </w:r>
        <w:r w:rsidDel="00D01773">
          <w:rPr>
            <w:color w:val="221F1F"/>
            <w:sz w:val="20"/>
          </w:rPr>
          <w:delText>external</w:delText>
        </w:r>
        <w:r w:rsidDel="00D01773">
          <w:rPr>
            <w:color w:val="221F1F"/>
            <w:spacing w:val="-4"/>
            <w:sz w:val="20"/>
          </w:rPr>
          <w:delText xml:space="preserve"> </w:delText>
        </w:r>
        <w:r w:rsidDel="00D01773">
          <w:rPr>
            <w:color w:val="221F1F"/>
            <w:sz w:val="20"/>
          </w:rPr>
          <w:delText>transmission</w:delText>
        </w:r>
        <w:r w:rsidDel="00D01773">
          <w:rPr>
            <w:color w:val="221F1F"/>
            <w:spacing w:val="-4"/>
            <w:sz w:val="20"/>
          </w:rPr>
          <w:delText xml:space="preserve"> </w:delText>
        </w:r>
        <w:r w:rsidDel="00D01773">
          <w:rPr>
            <w:color w:val="221F1F"/>
            <w:sz w:val="20"/>
          </w:rPr>
          <w:delText>media,</w:delText>
        </w:r>
        <w:r w:rsidDel="00D01773">
          <w:rPr>
            <w:color w:val="221F1F"/>
            <w:spacing w:val="-7"/>
            <w:sz w:val="20"/>
          </w:rPr>
          <w:delText xml:space="preserve"> </w:delText>
        </w:r>
        <w:r w:rsidDel="00D01773">
          <w:rPr>
            <w:color w:val="221F1F"/>
            <w:sz w:val="20"/>
          </w:rPr>
          <w:delText>when</w:delText>
        </w:r>
        <w:r w:rsidDel="00D01773">
          <w:rPr>
            <w:color w:val="221F1F"/>
            <w:spacing w:val="-4"/>
            <w:sz w:val="20"/>
          </w:rPr>
          <w:delText xml:space="preserve"> </w:delText>
        </w:r>
        <w:r w:rsidDel="00D01773">
          <w:rPr>
            <w:color w:val="221F1F"/>
            <w:sz w:val="20"/>
          </w:rPr>
          <w:delText>employed</w:delText>
        </w:r>
        <w:r w:rsidDel="00D01773">
          <w:rPr>
            <w:color w:val="221F1F"/>
            <w:spacing w:val="-5"/>
            <w:sz w:val="20"/>
          </w:rPr>
          <w:delText xml:space="preserve"> </w:delText>
        </w:r>
        <w:r w:rsidDel="00D01773">
          <w:rPr>
            <w:color w:val="221F1F"/>
            <w:sz w:val="20"/>
          </w:rPr>
          <w:delText>by Government agencies, contractors, and subcontractors to transmit--</w:delText>
        </w:r>
      </w:del>
    </w:p>
    <w:p w14:paraId="6AD38D82" w14:textId="3669795E" w:rsidR="00016C31" w:rsidDel="00D01773" w:rsidRDefault="00016C31">
      <w:pPr>
        <w:pStyle w:val="BodyText"/>
        <w:rPr>
          <w:del w:id="1274" w:author="Chandler Wilson" w:date="2023-05-30T13:46:00Z"/>
        </w:rPr>
      </w:pPr>
    </w:p>
    <w:p w14:paraId="50E8A5E4" w14:textId="3ADDBF62" w:rsidR="00016C31" w:rsidDel="00D01773" w:rsidRDefault="00632607">
      <w:pPr>
        <w:pStyle w:val="ListParagraph"/>
        <w:numPr>
          <w:ilvl w:val="2"/>
          <w:numId w:val="7"/>
        </w:numPr>
        <w:tabs>
          <w:tab w:val="left" w:pos="679"/>
        </w:tabs>
        <w:ind w:hanging="241"/>
        <w:rPr>
          <w:del w:id="1275" w:author="Chandler Wilson" w:date="2023-05-30T13:46:00Z"/>
          <w:sz w:val="20"/>
        </w:rPr>
      </w:pPr>
      <w:del w:id="1276" w:author="Chandler Wilson" w:date="2023-05-30T13:46:00Z">
        <w:r w:rsidDel="00D01773">
          <w:rPr>
            <w:color w:val="221F1F"/>
            <w:sz w:val="20"/>
          </w:rPr>
          <w:delText>Classified</w:delText>
        </w:r>
        <w:r w:rsidDel="00D01773">
          <w:rPr>
            <w:color w:val="221F1F"/>
            <w:spacing w:val="-13"/>
            <w:sz w:val="20"/>
          </w:rPr>
          <w:delText xml:space="preserve"> </w:delText>
        </w:r>
        <w:r w:rsidDel="00D01773">
          <w:rPr>
            <w:color w:val="221F1F"/>
            <w:sz w:val="20"/>
          </w:rPr>
          <w:delText>or</w:delText>
        </w:r>
        <w:r w:rsidDel="00D01773">
          <w:rPr>
            <w:color w:val="221F1F"/>
            <w:spacing w:val="-12"/>
            <w:sz w:val="20"/>
          </w:rPr>
          <w:delText xml:space="preserve"> </w:delText>
        </w:r>
        <w:r w:rsidDel="00D01773">
          <w:rPr>
            <w:color w:val="221F1F"/>
            <w:sz w:val="20"/>
          </w:rPr>
          <w:delText>sensitive</w:delText>
        </w:r>
        <w:r w:rsidDel="00D01773">
          <w:rPr>
            <w:color w:val="221F1F"/>
            <w:spacing w:val="-12"/>
            <w:sz w:val="20"/>
          </w:rPr>
          <w:delText xml:space="preserve"> </w:delText>
        </w:r>
        <w:r w:rsidDel="00D01773">
          <w:rPr>
            <w:color w:val="221F1F"/>
            <w:spacing w:val="-2"/>
            <w:sz w:val="20"/>
          </w:rPr>
          <w:delText>information;</w:delText>
        </w:r>
      </w:del>
    </w:p>
    <w:p w14:paraId="08310ACD" w14:textId="06E4055B" w:rsidR="00016C31" w:rsidDel="00D01773" w:rsidRDefault="00632607">
      <w:pPr>
        <w:pStyle w:val="ListParagraph"/>
        <w:numPr>
          <w:ilvl w:val="2"/>
          <w:numId w:val="7"/>
        </w:numPr>
        <w:tabs>
          <w:tab w:val="left" w:pos="736"/>
        </w:tabs>
        <w:spacing w:before="1"/>
        <w:ind w:left="440" w:right="1236" w:firstLine="0"/>
        <w:rPr>
          <w:del w:id="1277" w:author="Chandler Wilson" w:date="2023-05-30T13:46:00Z"/>
          <w:sz w:val="20"/>
        </w:rPr>
      </w:pPr>
      <w:del w:id="1278" w:author="Chandler Wilson" w:date="2023-05-30T13:46:00Z">
        <w:r w:rsidDel="00D01773">
          <w:rPr>
            <w:color w:val="221F1F"/>
            <w:sz w:val="20"/>
          </w:rPr>
          <w:delText>Matters</w:delText>
        </w:r>
        <w:r w:rsidDel="00D01773">
          <w:rPr>
            <w:color w:val="221F1F"/>
            <w:spacing w:val="-9"/>
            <w:sz w:val="20"/>
          </w:rPr>
          <w:delText xml:space="preserve"> </w:delText>
        </w:r>
        <w:r w:rsidDel="00D01773">
          <w:rPr>
            <w:color w:val="221F1F"/>
            <w:sz w:val="20"/>
          </w:rPr>
          <w:delText>involving</w:delText>
        </w:r>
        <w:r w:rsidDel="00D01773">
          <w:rPr>
            <w:color w:val="221F1F"/>
            <w:spacing w:val="-7"/>
            <w:sz w:val="20"/>
          </w:rPr>
          <w:delText xml:space="preserve"> </w:delText>
        </w:r>
        <w:r w:rsidDel="00D01773">
          <w:rPr>
            <w:color w:val="221F1F"/>
            <w:sz w:val="20"/>
          </w:rPr>
          <w:delText>intelligence</w:delText>
        </w:r>
        <w:r w:rsidDel="00D01773">
          <w:rPr>
            <w:color w:val="221F1F"/>
            <w:spacing w:val="-9"/>
            <w:sz w:val="20"/>
          </w:rPr>
          <w:delText xml:space="preserve"> </w:delText>
        </w:r>
        <w:r w:rsidDel="00D01773">
          <w:rPr>
            <w:color w:val="221F1F"/>
            <w:sz w:val="20"/>
          </w:rPr>
          <w:delText>activities,</w:delText>
        </w:r>
        <w:r w:rsidDel="00D01773">
          <w:rPr>
            <w:color w:val="221F1F"/>
            <w:spacing w:val="-8"/>
            <w:sz w:val="20"/>
          </w:rPr>
          <w:delText xml:space="preserve"> </w:delText>
        </w:r>
        <w:r w:rsidDel="00D01773">
          <w:rPr>
            <w:color w:val="221F1F"/>
            <w:sz w:val="20"/>
          </w:rPr>
          <w:delText>cryptologic</w:delText>
        </w:r>
        <w:r w:rsidDel="00D01773">
          <w:rPr>
            <w:color w:val="221F1F"/>
            <w:spacing w:val="-5"/>
            <w:sz w:val="20"/>
          </w:rPr>
          <w:delText xml:space="preserve"> </w:delText>
        </w:r>
        <w:r w:rsidDel="00D01773">
          <w:rPr>
            <w:color w:val="221F1F"/>
            <w:sz w:val="20"/>
          </w:rPr>
          <w:delText>activities</w:delText>
        </w:r>
        <w:r w:rsidDel="00D01773">
          <w:rPr>
            <w:color w:val="221F1F"/>
            <w:spacing w:val="-6"/>
            <w:sz w:val="20"/>
          </w:rPr>
          <w:delText xml:space="preserve"> </w:delText>
        </w:r>
        <w:r w:rsidDel="00D01773">
          <w:rPr>
            <w:color w:val="221F1F"/>
            <w:sz w:val="20"/>
          </w:rPr>
          <w:delText>related</w:delText>
        </w:r>
        <w:r w:rsidDel="00D01773">
          <w:rPr>
            <w:color w:val="221F1F"/>
            <w:spacing w:val="-7"/>
            <w:sz w:val="20"/>
          </w:rPr>
          <w:delText xml:space="preserve"> </w:delText>
        </w:r>
        <w:r w:rsidDel="00D01773">
          <w:rPr>
            <w:color w:val="221F1F"/>
            <w:sz w:val="20"/>
          </w:rPr>
          <w:delText>to</w:delText>
        </w:r>
        <w:r w:rsidDel="00D01773">
          <w:rPr>
            <w:color w:val="221F1F"/>
            <w:spacing w:val="-8"/>
            <w:sz w:val="20"/>
          </w:rPr>
          <w:delText xml:space="preserve"> </w:delText>
        </w:r>
        <w:r w:rsidDel="00D01773">
          <w:rPr>
            <w:color w:val="221F1F"/>
            <w:sz w:val="20"/>
          </w:rPr>
          <w:delText>national</w:delText>
        </w:r>
        <w:r w:rsidDel="00D01773">
          <w:rPr>
            <w:color w:val="221F1F"/>
            <w:spacing w:val="-8"/>
            <w:sz w:val="20"/>
          </w:rPr>
          <w:delText xml:space="preserve"> </w:delText>
        </w:r>
        <w:r w:rsidDel="00D01773">
          <w:rPr>
            <w:color w:val="221F1F"/>
            <w:sz w:val="20"/>
          </w:rPr>
          <w:delText>security,</w:delText>
        </w:r>
        <w:r w:rsidDel="00D01773">
          <w:rPr>
            <w:color w:val="221F1F"/>
            <w:spacing w:val="-5"/>
            <w:sz w:val="20"/>
          </w:rPr>
          <w:delText xml:space="preserve"> </w:delText>
        </w:r>
        <w:r w:rsidDel="00D01773">
          <w:rPr>
            <w:color w:val="221F1F"/>
            <w:sz w:val="20"/>
          </w:rPr>
          <w:delText>the</w:delText>
        </w:r>
        <w:r w:rsidDel="00D01773">
          <w:rPr>
            <w:color w:val="221F1F"/>
            <w:spacing w:val="-5"/>
            <w:sz w:val="20"/>
          </w:rPr>
          <w:delText xml:space="preserve"> </w:delText>
        </w:r>
        <w:r w:rsidDel="00D01773">
          <w:rPr>
            <w:color w:val="221F1F"/>
            <w:sz w:val="20"/>
          </w:rPr>
          <w:delText>command</w:delText>
        </w:r>
        <w:r w:rsidDel="00D01773">
          <w:rPr>
            <w:color w:val="221F1F"/>
            <w:spacing w:val="-7"/>
            <w:sz w:val="20"/>
          </w:rPr>
          <w:delText xml:space="preserve"> </w:delText>
        </w:r>
        <w:r w:rsidDel="00D01773">
          <w:rPr>
            <w:color w:val="221F1F"/>
            <w:sz w:val="20"/>
          </w:rPr>
          <w:delText>and control of military forces, or equipment that is an integral part of a weapon or weapons system; or</w:delText>
        </w:r>
      </w:del>
    </w:p>
    <w:p w14:paraId="5C780E52" w14:textId="74AE3432" w:rsidR="00016C31" w:rsidDel="00D01773" w:rsidRDefault="00016C31">
      <w:pPr>
        <w:pStyle w:val="BodyText"/>
        <w:spacing w:before="1"/>
        <w:rPr>
          <w:del w:id="1279" w:author="Chandler Wilson" w:date="2023-05-30T13:46:00Z"/>
        </w:rPr>
      </w:pPr>
    </w:p>
    <w:p w14:paraId="04CA544E" w14:textId="6B04D9DF" w:rsidR="00016C31" w:rsidDel="00D01773" w:rsidRDefault="00632607">
      <w:pPr>
        <w:pStyle w:val="ListParagraph"/>
        <w:numPr>
          <w:ilvl w:val="2"/>
          <w:numId w:val="7"/>
        </w:numPr>
        <w:tabs>
          <w:tab w:val="left" w:pos="791"/>
        </w:tabs>
        <w:ind w:left="790" w:hanging="353"/>
        <w:rPr>
          <w:del w:id="1280" w:author="Chandler Wilson" w:date="2023-05-30T13:46:00Z"/>
          <w:sz w:val="20"/>
        </w:rPr>
      </w:pPr>
      <w:del w:id="1281" w:author="Chandler Wilson" w:date="2023-05-30T13:46:00Z">
        <w:r w:rsidDel="00D01773">
          <w:rPr>
            <w:color w:val="221F1F"/>
            <w:sz w:val="20"/>
          </w:rPr>
          <w:delText>Matters</w:delText>
        </w:r>
        <w:r w:rsidDel="00D01773">
          <w:rPr>
            <w:color w:val="221F1F"/>
            <w:spacing w:val="-12"/>
            <w:sz w:val="20"/>
          </w:rPr>
          <w:delText xml:space="preserve"> </w:delText>
        </w:r>
        <w:r w:rsidDel="00D01773">
          <w:rPr>
            <w:color w:val="221F1F"/>
            <w:sz w:val="20"/>
          </w:rPr>
          <w:delText>critical</w:delText>
        </w:r>
        <w:r w:rsidDel="00D01773">
          <w:rPr>
            <w:color w:val="221F1F"/>
            <w:spacing w:val="-7"/>
            <w:sz w:val="20"/>
          </w:rPr>
          <w:delText xml:space="preserve"> </w:delText>
        </w:r>
        <w:r w:rsidDel="00D01773">
          <w:rPr>
            <w:color w:val="221F1F"/>
            <w:sz w:val="20"/>
          </w:rPr>
          <w:delText>to</w:delText>
        </w:r>
        <w:r w:rsidDel="00D01773">
          <w:rPr>
            <w:color w:val="221F1F"/>
            <w:spacing w:val="-6"/>
            <w:sz w:val="20"/>
          </w:rPr>
          <w:delText xml:space="preserve"> </w:delText>
        </w:r>
        <w:r w:rsidDel="00D01773">
          <w:rPr>
            <w:color w:val="221F1F"/>
            <w:sz w:val="20"/>
          </w:rPr>
          <w:delText>the</w:delText>
        </w:r>
        <w:r w:rsidDel="00D01773">
          <w:rPr>
            <w:color w:val="221F1F"/>
            <w:spacing w:val="-11"/>
            <w:sz w:val="20"/>
          </w:rPr>
          <w:delText xml:space="preserve"> </w:delText>
        </w:r>
        <w:r w:rsidDel="00D01773">
          <w:rPr>
            <w:color w:val="221F1F"/>
            <w:sz w:val="20"/>
          </w:rPr>
          <w:delText>direct</w:delText>
        </w:r>
        <w:r w:rsidDel="00D01773">
          <w:rPr>
            <w:color w:val="221F1F"/>
            <w:spacing w:val="-9"/>
            <w:sz w:val="20"/>
          </w:rPr>
          <w:delText xml:space="preserve"> </w:delText>
        </w:r>
        <w:r w:rsidDel="00D01773">
          <w:rPr>
            <w:color w:val="221F1F"/>
            <w:sz w:val="20"/>
          </w:rPr>
          <w:delText>fulfillment</w:delText>
        </w:r>
        <w:r w:rsidDel="00D01773">
          <w:rPr>
            <w:color w:val="221F1F"/>
            <w:spacing w:val="-8"/>
            <w:sz w:val="20"/>
          </w:rPr>
          <w:delText xml:space="preserve"> </w:delText>
        </w:r>
        <w:r w:rsidDel="00D01773">
          <w:rPr>
            <w:color w:val="221F1F"/>
            <w:sz w:val="20"/>
          </w:rPr>
          <w:delText>of</w:delText>
        </w:r>
        <w:r w:rsidDel="00D01773">
          <w:rPr>
            <w:color w:val="221F1F"/>
            <w:spacing w:val="-9"/>
            <w:sz w:val="20"/>
          </w:rPr>
          <w:delText xml:space="preserve"> </w:delText>
        </w:r>
        <w:r w:rsidDel="00D01773">
          <w:rPr>
            <w:color w:val="221F1F"/>
            <w:sz w:val="20"/>
          </w:rPr>
          <w:delText>military</w:delText>
        </w:r>
        <w:r w:rsidDel="00D01773">
          <w:rPr>
            <w:color w:val="221F1F"/>
            <w:spacing w:val="-8"/>
            <w:sz w:val="20"/>
          </w:rPr>
          <w:delText xml:space="preserve"> </w:delText>
        </w:r>
        <w:r w:rsidDel="00D01773">
          <w:rPr>
            <w:color w:val="221F1F"/>
            <w:sz w:val="20"/>
          </w:rPr>
          <w:delText>or</w:delText>
        </w:r>
        <w:r w:rsidDel="00D01773">
          <w:rPr>
            <w:color w:val="221F1F"/>
            <w:spacing w:val="-8"/>
            <w:sz w:val="20"/>
          </w:rPr>
          <w:delText xml:space="preserve"> </w:delText>
        </w:r>
        <w:r w:rsidDel="00D01773">
          <w:rPr>
            <w:color w:val="221F1F"/>
            <w:sz w:val="20"/>
          </w:rPr>
          <w:delText>intelligence</w:delText>
        </w:r>
        <w:r w:rsidDel="00D01773">
          <w:rPr>
            <w:color w:val="221F1F"/>
            <w:spacing w:val="-6"/>
            <w:sz w:val="20"/>
          </w:rPr>
          <w:delText xml:space="preserve"> </w:delText>
        </w:r>
        <w:r w:rsidDel="00D01773">
          <w:rPr>
            <w:color w:val="221F1F"/>
            <w:spacing w:val="-2"/>
            <w:sz w:val="20"/>
          </w:rPr>
          <w:delText>missions.</w:delText>
        </w:r>
      </w:del>
    </w:p>
    <w:p w14:paraId="6110F91E" w14:textId="3427276A" w:rsidR="00016C31" w:rsidDel="00D01773" w:rsidRDefault="00016C31">
      <w:pPr>
        <w:pStyle w:val="BodyText"/>
        <w:spacing w:before="1"/>
        <w:rPr>
          <w:del w:id="1282" w:author="Chandler Wilson" w:date="2023-05-30T13:46:00Z"/>
        </w:rPr>
      </w:pPr>
    </w:p>
    <w:p w14:paraId="6331EA5C" w14:textId="1279F910" w:rsidR="00016C31" w:rsidDel="00D01773" w:rsidRDefault="00900DE8">
      <w:pPr>
        <w:pStyle w:val="ListParagraph"/>
        <w:numPr>
          <w:ilvl w:val="0"/>
          <w:numId w:val="7"/>
        </w:numPr>
        <w:tabs>
          <w:tab w:val="left" w:pos="724"/>
        </w:tabs>
        <w:ind w:left="440" w:right="1154" w:firstLine="0"/>
        <w:rPr>
          <w:del w:id="1283" w:author="Chandler Wilson" w:date="2023-05-30T13:46:00Z"/>
          <w:sz w:val="20"/>
        </w:rPr>
      </w:pPr>
      <w:del w:id="1284" w:author="Chandler Wilson" w:date="2023-05-30T13:46:00Z">
        <w:r w:rsidDel="00D01773">
          <w:pict w14:anchorId="4ECB8F60">
            <v:rect id="docshape99" o:spid="_x0000_s1029" style="position:absolute;left:0;text-align:left;margin-left:59.5pt;margin-top:56.6pt;width:515pt;height:1.45pt;z-index:-18468864;mso-position-horizontal-relative:page" fillcolor="#0e233d" stroked="f">
              <w10:wrap anchorx="page"/>
            </v:rect>
          </w:pict>
        </w:r>
        <w:r w:rsidR="00632607" w:rsidDel="00D01773">
          <w:rPr>
            <w:color w:val="221F1F"/>
            <w:sz w:val="20"/>
          </w:rPr>
          <w:delText>This solicitation/contract identifies classified or sensitive information that requires securing during telecommunications</w:delText>
        </w:r>
        <w:r w:rsidR="00632607" w:rsidDel="00D01773">
          <w:rPr>
            <w:color w:val="221F1F"/>
            <w:spacing w:val="-6"/>
            <w:sz w:val="20"/>
          </w:rPr>
          <w:delText xml:space="preserve"> </w:delText>
        </w:r>
        <w:r w:rsidR="00632607" w:rsidDel="00D01773">
          <w:rPr>
            <w:color w:val="221F1F"/>
            <w:sz w:val="20"/>
          </w:rPr>
          <w:delText>and</w:delText>
        </w:r>
        <w:r w:rsidR="00632607" w:rsidDel="00D01773">
          <w:rPr>
            <w:color w:val="221F1F"/>
            <w:spacing w:val="-5"/>
            <w:sz w:val="20"/>
          </w:rPr>
          <w:delText xml:space="preserve"> </w:delText>
        </w:r>
        <w:r w:rsidR="00632607" w:rsidDel="00D01773">
          <w:rPr>
            <w:color w:val="221F1F"/>
            <w:sz w:val="20"/>
          </w:rPr>
          <w:delText>requires</w:delText>
        </w:r>
        <w:r w:rsidR="00632607" w:rsidDel="00D01773">
          <w:rPr>
            <w:color w:val="221F1F"/>
            <w:spacing w:val="-8"/>
            <w:sz w:val="20"/>
          </w:rPr>
          <w:delText xml:space="preserve"> </w:delText>
        </w:r>
        <w:r w:rsidR="00632607" w:rsidDel="00D01773">
          <w:rPr>
            <w:color w:val="221F1F"/>
            <w:sz w:val="20"/>
          </w:rPr>
          <w:delText>the</w:delText>
        </w:r>
        <w:r w:rsidR="00632607" w:rsidDel="00D01773">
          <w:rPr>
            <w:color w:val="221F1F"/>
            <w:spacing w:val="-8"/>
            <w:sz w:val="20"/>
          </w:rPr>
          <w:delText xml:space="preserve"> </w:delText>
        </w:r>
        <w:r w:rsidR="00632607" w:rsidDel="00D01773">
          <w:rPr>
            <w:color w:val="221F1F"/>
            <w:sz w:val="20"/>
          </w:rPr>
          <w:delText>Contractor</w:delText>
        </w:r>
        <w:r w:rsidR="00632607" w:rsidDel="00D01773">
          <w:rPr>
            <w:color w:val="221F1F"/>
            <w:spacing w:val="-5"/>
            <w:sz w:val="20"/>
          </w:rPr>
          <w:delText xml:space="preserve"> </w:delText>
        </w:r>
        <w:r w:rsidR="00632607" w:rsidDel="00D01773">
          <w:rPr>
            <w:color w:val="221F1F"/>
            <w:sz w:val="20"/>
          </w:rPr>
          <w:delText>to</w:delText>
        </w:r>
        <w:r w:rsidR="00632607" w:rsidDel="00D01773">
          <w:rPr>
            <w:color w:val="221F1F"/>
            <w:spacing w:val="-5"/>
            <w:sz w:val="20"/>
          </w:rPr>
          <w:delText xml:space="preserve"> </w:delText>
        </w:r>
        <w:r w:rsidR="00632607" w:rsidDel="00D01773">
          <w:rPr>
            <w:color w:val="221F1F"/>
            <w:sz w:val="20"/>
          </w:rPr>
          <w:delText>secure</w:delText>
        </w:r>
        <w:r w:rsidR="00632607" w:rsidDel="00D01773">
          <w:rPr>
            <w:color w:val="221F1F"/>
            <w:spacing w:val="-8"/>
            <w:sz w:val="20"/>
          </w:rPr>
          <w:delText xml:space="preserve"> </w:delText>
        </w:r>
        <w:r w:rsidR="00632607" w:rsidDel="00D01773">
          <w:rPr>
            <w:color w:val="221F1F"/>
            <w:sz w:val="20"/>
          </w:rPr>
          <w:delText>telecommunications</w:delText>
        </w:r>
        <w:r w:rsidR="00632607" w:rsidDel="00D01773">
          <w:rPr>
            <w:color w:val="221F1F"/>
            <w:spacing w:val="-8"/>
            <w:sz w:val="20"/>
          </w:rPr>
          <w:delText xml:space="preserve"> </w:delText>
        </w:r>
        <w:r w:rsidR="00632607" w:rsidDel="00D01773">
          <w:rPr>
            <w:color w:val="221F1F"/>
            <w:sz w:val="20"/>
          </w:rPr>
          <w:delText>systems.</w:delText>
        </w:r>
        <w:r w:rsidR="00632607" w:rsidDel="00D01773">
          <w:rPr>
            <w:color w:val="221F1F"/>
            <w:spacing w:val="-8"/>
            <w:sz w:val="20"/>
          </w:rPr>
          <w:delText xml:space="preserve"> </w:delText>
        </w:r>
        <w:r w:rsidR="00632607" w:rsidDel="00D01773">
          <w:rPr>
            <w:color w:val="221F1F"/>
            <w:sz w:val="20"/>
          </w:rPr>
          <w:delText>The</w:delText>
        </w:r>
        <w:r w:rsidR="00632607" w:rsidDel="00D01773">
          <w:rPr>
            <w:color w:val="221F1F"/>
            <w:spacing w:val="-6"/>
            <w:sz w:val="20"/>
          </w:rPr>
          <w:delText xml:space="preserve"> </w:delText>
        </w:r>
        <w:r w:rsidR="00632607" w:rsidDel="00D01773">
          <w:rPr>
            <w:color w:val="221F1F"/>
            <w:sz w:val="20"/>
          </w:rPr>
          <w:delText>Contractor</w:delText>
        </w:r>
        <w:r w:rsidR="00632607" w:rsidDel="00D01773">
          <w:rPr>
            <w:color w:val="221F1F"/>
            <w:spacing w:val="-4"/>
            <w:sz w:val="20"/>
          </w:rPr>
          <w:delText xml:space="preserve"> </w:delText>
        </w:r>
        <w:r w:rsidR="00632607" w:rsidDel="00D01773">
          <w:rPr>
            <w:color w:val="221F1F"/>
            <w:sz w:val="20"/>
          </w:rPr>
          <w:delText>agrees</w:delText>
        </w:r>
        <w:r w:rsidR="00632607" w:rsidDel="00D01773">
          <w:rPr>
            <w:color w:val="221F1F"/>
            <w:spacing w:val="-9"/>
            <w:sz w:val="20"/>
          </w:rPr>
          <w:delText xml:space="preserve"> </w:delText>
        </w:r>
        <w:r w:rsidR="00632607" w:rsidDel="00D01773">
          <w:rPr>
            <w:color w:val="221F1F"/>
            <w:sz w:val="20"/>
          </w:rPr>
          <w:delText>to secure information and systems at the following location: *</w:delText>
        </w:r>
      </w:del>
    </w:p>
    <w:p w14:paraId="0CF8ABEF" w14:textId="6C548332" w:rsidR="00016C31" w:rsidDel="00D01773" w:rsidRDefault="00016C31">
      <w:pPr>
        <w:rPr>
          <w:del w:id="1285" w:author="Chandler Wilson" w:date="2023-05-30T13:46:00Z"/>
          <w:sz w:val="20"/>
        </w:rPr>
        <w:sectPr w:rsidR="00016C31" w:rsidDel="00D01773">
          <w:pgSz w:w="12240" w:h="15840"/>
          <w:pgMar w:top="1600" w:right="640" w:bottom="1060" w:left="1000" w:header="0" w:footer="801" w:gutter="0"/>
          <w:cols w:space="720"/>
        </w:sectPr>
      </w:pPr>
    </w:p>
    <w:p w14:paraId="3AE8A181" w14:textId="39CFBF9D" w:rsidR="00016C31" w:rsidDel="00D01773" w:rsidRDefault="00632607">
      <w:pPr>
        <w:pStyle w:val="ListParagraph"/>
        <w:numPr>
          <w:ilvl w:val="0"/>
          <w:numId w:val="7"/>
        </w:numPr>
        <w:tabs>
          <w:tab w:val="left" w:pos="712"/>
        </w:tabs>
        <w:spacing w:before="69"/>
        <w:ind w:left="440" w:right="856" w:firstLine="0"/>
        <w:rPr>
          <w:del w:id="1286" w:author="Chandler Wilson" w:date="2023-05-30T13:46:00Z"/>
          <w:sz w:val="20"/>
        </w:rPr>
      </w:pPr>
      <w:del w:id="1287" w:author="Chandler Wilson" w:date="2023-05-30T13:46:00Z">
        <w:r w:rsidDel="00D01773">
          <w:rPr>
            <w:color w:val="221F1F"/>
            <w:sz w:val="20"/>
          </w:rPr>
          <w:lastRenderedPageBreak/>
          <w:delText>To</w:delText>
        </w:r>
        <w:r w:rsidDel="00D01773">
          <w:rPr>
            <w:color w:val="221F1F"/>
            <w:spacing w:val="-8"/>
            <w:sz w:val="20"/>
          </w:rPr>
          <w:delText xml:space="preserve"> </w:delText>
        </w:r>
        <w:r w:rsidDel="00D01773">
          <w:rPr>
            <w:color w:val="221F1F"/>
            <w:sz w:val="20"/>
          </w:rPr>
          <w:delText>provide</w:delText>
        </w:r>
        <w:r w:rsidDel="00D01773">
          <w:rPr>
            <w:color w:val="221F1F"/>
            <w:spacing w:val="-10"/>
            <w:sz w:val="20"/>
          </w:rPr>
          <w:delText xml:space="preserve"> </w:delText>
        </w:r>
        <w:r w:rsidDel="00D01773">
          <w:rPr>
            <w:color w:val="221F1F"/>
            <w:sz w:val="20"/>
          </w:rPr>
          <w:delText>the</w:delText>
        </w:r>
        <w:r w:rsidDel="00D01773">
          <w:rPr>
            <w:color w:val="221F1F"/>
            <w:spacing w:val="-6"/>
            <w:sz w:val="20"/>
          </w:rPr>
          <w:delText xml:space="preserve"> </w:delText>
        </w:r>
        <w:r w:rsidDel="00D01773">
          <w:rPr>
            <w:color w:val="221F1F"/>
            <w:sz w:val="20"/>
          </w:rPr>
          <w:delText>security,</w:delText>
        </w:r>
        <w:r w:rsidDel="00D01773">
          <w:rPr>
            <w:color w:val="221F1F"/>
            <w:spacing w:val="-8"/>
            <w:sz w:val="20"/>
          </w:rPr>
          <w:delText xml:space="preserve"> </w:delText>
        </w:r>
        <w:r w:rsidDel="00D01773">
          <w:rPr>
            <w:color w:val="221F1F"/>
            <w:sz w:val="20"/>
          </w:rPr>
          <w:delText>the</w:delText>
        </w:r>
        <w:r w:rsidDel="00D01773">
          <w:rPr>
            <w:color w:val="221F1F"/>
            <w:spacing w:val="-8"/>
            <w:sz w:val="20"/>
          </w:rPr>
          <w:delText xml:space="preserve"> </w:delText>
        </w:r>
        <w:r w:rsidDel="00D01773">
          <w:rPr>
            <w:color w:val="221F1F"/>
            <w:sz w:val="20"/>
          </w:rPr>
          <w:delText>Contractor</w:delText>
        </w:r>
        <w:r w:rsidDel="00D01773">
          <w:rPr>
            <w:color w:val="221F1F"/>
            <w:spacing w:val="-7"/>
            <w:sz w:val="20"/>
          </w:rPr>
          <w:delText xml:space="preserve"> </w:delText>
        </w:r>
        <w:r w:rsidDel="00D01773">
          <w:rPr>
            <w:color w:val="221F1F"/>
            <w:sz w:val="20"/>
          </w:rPr>
          <w:delText>shall</w:delText>
        </w:r>
        <w:r w:rsidDel="00D01773">
          <w:rPr>
            <w:color w:val="221F1F"/>
            <w:spacing w:val="-6"/>
            <w:sz w:val="20"/>
          </w:rPr>
          <w:delText xml:space="preserve"> </w:delText>
        </w:r>
        <w:r w:rsidDel="00D01773">
          <w:rPr>
            <w:color w:val="221F1F"/>
            <w:sz w:val="20"/>
          </w:rPr>
          <w:delText>use</w:delText>
        </w:r>
        <w:r w:rsidDel="00D01773">
          <w:rPr>
            <w:color w:val="221F1F"/>
            <w:spacing w:val="-8"/>
            <w:sz w:val="20"/>
          </w:rPr>
          <w:delText xml:space="preserve"> </w:delText>
        </w:r>
        <w:r w:rsidDel="00D01773">
          <w:rPr>
            <w:color w:val="221F1F"/>
            <w:sz w:val="20"/>
          </w:rPr>
          <w:delText>Government-</w:delText>
        </w:r>
        <w:r w:rsidDel="00D01773">
          <w:rPr>
            <w:color w:val="221F1F"/>
            <w:spacing w:val="-6"/>
            <w:sz w:val="20"/>
          </w:rPr>
          <w:delText xml:space="preserve"> </w:delText>
        </w:r>
        <w:r w:rsidDel="00D01773">
          <w:rPr>
            <w:color w:val="221F1F"/>
            <w:sz w:val="20"/>
          </w:rPr>
          <w:delText>approved</w:delText>
        </w:r>
        <w:r w:rsidDel="00D01773">
          <w:rPr>
            <w:color w:val="221F1F"/>
            <w:spacing w:val="-6"/>
            <w:sz w:val="20"/>
          </w:rPr>
          <w:delText xml:space="preserve"> </w:delText>
        </w:r>
        <w:r w:rsidDel="00D01773">
          <w:rPr>
            <w:color w:val="221F1F"/>
            <w:sz w:val="20"/>
          </w:rPr>
          <w:delText>telecommunications</w:delText>
        </w:r>
        <w:r w:rsidDel="00D01773">
          <w:rPr>
            <w:color w:val="221F1F"/>
            <w:spacing w:val="-6"/>
            <w:sz w:val="20"/>
          </w:rPr>
          <w:delText xml:space="preserve"> </w:delText>
        </w:r>
        <w:r w:rsidDel="00D01773">
          <w:rPr>
            <w:color w:val="221F1F"/>
            <w:sz w:val="20"/>
          </w:rPr>
          <w:delText>equipment,</w:delText>
        </w:r>
        <w:r w:rsidDel="00D01773">
          <w:rPr>
            <w:color w:val="221F1F"/>
            <w:spacing w:val="-7"/>
            <w:sz w:val="20"/>
          </w:rPr>
          <w:delText xml:space="preserve"> </w:delText>
        </w:r>
        <w:r w:rsidDel="00D01773">
          <w:rPr>
            <w:color w:val="221F1F"/>
            <w:sz w:val="20"/>
          </w:rPr>
          <w:delText>devices, techniques, or services. A list of the approved equipment, etc. may be obtained from *. Equipment, devices, techniques, or services used by the Contractor must be compatible or interoperable with *.</w:delText>
        </w:r>
      </w:del>
    </w:p>
    <w:p w14:paraId="098895C1" w14:textId="71F6AD05" w:rsidR="00016C31" w:rsidDel="00D01773" w:rsidRDefault="00016C31">
      <w:pPr>
        <w:pStyle w:val="BodyText"/>
        <w:spacing w:before="1"/>
        <w:rPr>
          <w:del w:id="1288" w:author="Chandler Wilson" w:date="2023-05-30T13:46:00Z"/>
        </w:rPr>
      </w:pPr>
    </w:p>
    <w:p w14:paraId="57E5AFF4" w14:textId="3A2C3C23" w:rsidR="00016C31" w:rsidDel="00D01773" w:rsidRDefault="00632607">
      <w:pPr>
        <w:pStyle w:val="ListParagraph"/>
        <w:numPr>
          <w:ilvl w:val="0"/>
          <w:numId w:val="7"/>
        </w:numPr>
        <w:tabs>
          <w:tab w:val="left" w:pos="724"/>
        </w:tabs>
        <w:ind w:left="440" w:right="842" w:firstLine="0"/>
        <w:rPr>
          <w:del w:id="1289" w:author="Chandler Wilson" w:date="2023-05-30T13:46:00Z"/>
          <w:sz w:val="20"/>
        </w:rPr>
      </w:pPr>
      <w:del w:id="1290" w:author="Chandler Wilson" w:date="2023-05-30T13:46:00Z">
        <w:r w:rsidDel="00D01773">
          <w:rPr>
            <w:color w:val="221F1F"/>
            <w:sz w:val="20"/>
          </w:rPr>
          <w:delText>Except as may be provided elsewhere in this contract, the Contractor shall furnish all telecommunications security equipment, devices, techniques, or services necessary to perform this contract. The Contractor must meet ownership</w:delText>
        </w:r>
        <w:r w:rsidDel="00D01773">
          <w:rPr>
            <w:color w:val="221F1F"/>
            <w:spacing w:val="-7"/>
            <w:sz w:val="20"/>
          </w:rPr>
          <w:delText xml:space="preserve"> </w:delText>
        </w:r>
        <w:r w:rsidDel="00D01773">
          <w:rPr>
            <w:color w:val="221F1F"/>
            <w:sz w:val="20"/>
          </w:rPr>
          <w:delText>eligibility</w:delText>
        </w:r>
        <w:r w:rsidDel="00D01773">
          <w:rPr>
            <w:color w:val="221F1F"/>
            <w:spacing w:val="-6"/>
            <w:sz w:val="20"/>
          </w:rPr>
          <w:delText xml:space="preserve"> </w:delText>
        </w:r>
        <w:r w:rsidDel="00D01773">
          <w:rPr>
            <w:color w:val="221F1F"/>
            <w:sz w:val="20"/>
          </w:rPr>
          <w:delText>conditions</w:delText>
        </w:r>
        <w:r w:rsidDel="00D01773">
          <w:rPr>
            <w:color w:val="221F1F"/>
            <w:spacing w:val="-11"/>
            <w:sz w:val="20"/>
          </w:rPr>
          <w:delText xml:space="preserve"> </w:delText>
        </w:r>
        <w:r w:rsidDel="00D01773">
          <w:rPr>
            <w:color w:val="221F1F"/>
            <w:sz w:val="20"/>
          </w:rPr>
          <w:delText>for</w:delText>
        </w:r>
        <w:r w:rsidDel="00D01773">
          <w:rPr>
            <w:color w:val="221F1F"/>
            <w:spacing w:val="-8"/>
            <w:sz w:val="20"/>
          </w:rPr>
          <w:delText xml:space="preserve"> </w:delText>
        </w:r>
        <w:r w:rsidDel="00D01773">
          <w:rPr>
            <w:color w:val="221F1F"/>
            <w:sz w:val="20"/>
          </w:rPr>
          <w:delText>communications</w:delText>
        </w:r>
        <w:r w:rsidDel="00D01773">
          <w:rPr>
            <w:color w:val="221F1F"/>
            <w:spacing w:val="-8"/>
            <w:sz w:val="20"/>
          </w:rPr>
          <w:delText xml:space="preserve"> </w:delText>
        </w:r>
        <w:r w:rsidDel="00D01773">
          <w:rPr>
            <w:color w:val="221F1F"/>
            <w:sz w:val="20"/>
          </w:rPr>
          <w:delText>security</w:delText>
        </w:r>
        <w:r w:rsidDel="00D01773">
          <w:rPr>
            <w:color w:val="221F1F"/>
            <w:spacing w:val="-7"/>
            <w:sz w:val="20"/>
          </w:rPr>
          <w:delText xml:space="preserve"> </w:delText>
        </w:r>
        <w:r w:rsidDel="00D01773">
          <w:rPr>
            <w:color w:val="221F1F"/>
            <w:sz w:val="20"/>
          </w:rPr>
          <w:delText>equipment</w:delText>
        </w:r>
        <w:r w:rsidDel="00D01773">
          <w:rPr>
            <w:color w:val="221F1F"/>
            <w:spacing w:val="-6"/>
            <w:sz w:val="20"/>
          </w:rPr>
          <w:delText xml:space="preserve"> </w:delText>
        </w:r>
        <w:r w:rsidDel="00D01773">
          <w:rPr>
            <w:color w:val="221F1F"/>
            <w:sz w:val="20"/>
          </w:rPr>
          <w:delText>designated</w:delText>
        </w:r>
        <w:r w:rsidDel="00D01773">
          <w:rPr>
            <w:color w:val="221F1F"/>
            <w:spacing w:val="-6"/>
            <w:sz w:val="20"/>
          </w:rPr>
          <w:delText xml:space="preserve"> </w:delText>
        </w:r>
        <w:r w:rsidDel="00D01773">
          <w:rPr>
            <w:color w:val="221F1F"/>
            <w:sz w:val="20"/>
          </w:rPr>
          <w:delText>as</w:delText>
        </w:r>
        <w:r w:rsidDel="00D01773">
          <w:rPr>
            <w:color w:val="221F1F"/>
            <w:spacing w:val="-7"/>
            <w:sz w:val="20"/>
          </w:rPr>
          <w:delText xml:space="preserve"> </w:delText>
        </w:r>
        <w:r w:rsidDel="00D01773">
          <w:rPr>
            <w:color w:val="221F1F"/>
            <w:sz w:val="20"/>
          </w:rPr>
          <w:delText>controlled</w:delText>
        </w:r>
        <w:r w:rsidDel="00D01773">
          <w:rPr>
            <w:color w:val="221F1F"/>
            <w:spacing w:val="-6"/>
            <w:sz w:val="20"/>
          </w:rPr>
          <w:delText xml:space="preserve"> </w:delText>
        </w:r>
        <w:r w:rsidDel="00D01773">
          <w:rPr>
            <w:color w:val="221F1F"/>
            <w:sz w:val="20"/>
          </w:rPr>
          <w:delText>crytographic</w:delText>
        </w:r>
        <w:r w:rsidDel="00D01773">
          <w:rPr>
            <w:color w:val="221F1F"/>
            <w:spacing w:val="-7"/>
            <w:sz w:val="20"/>
          </w:rPr>
          <w:delText xml:space="preserve"> </w:delText>
        </w:r>
        <w:r w:rsidDel="00D01773">
          <w:rPr>
            <w:color w:val="221F1F"/>
            <w:sz w:val="20"/>
          </w:rPr>
          <w:delText>items.</w:delText>
        </w:r>
      </w:del>
    </w:p>
    <w:p w14:paraId="219C0F3D" w14:textId="4E0BD26C" w:rsidR="00016C31" w:rsidDel="00D01773" w:rsidRDefault="00016C31">
      <w:pPr>
        <w:pStyle w:val="BodyText"/>
        <w:spacing w:before="11"/>
        <w:rPr>
          <w:del w:id="1291" w:author="Chandler Wilson" w:date="2023-05-30T13:46:00Z"/>
          <w:sz w:val="19"/>
        </w:rPr>
      </w:pPr>
    </w:p>
    <w:p w14:paraId="7B016AB4" w14:textId="7CDC7BBE" w:rsidR="00016C31" w:rsidDel="00D01773" w:rsidRDefault="00632607">
      <w:pPr>
        <w:pStyle w:val="ListParagraph"/>
        <w:numPr>
          <w:ilvl w:val="0"/>
          <w:numId w:val="7"/>
        </w:numPr>
        <w:tabs>
          <w:tab w:val="left" w:pos="712"/>
        </w:tabs>
        <w:ind w:left="440" w:right="1382" w:firstLine="0"/>
        <w:rPr>
          <w:del w:id="1292" w:author="Chandler Wilson" w:date="2023-05-30T13:46:00Z"/>
          <w:sz w:val="20"/>
        </w:rPr>
      </w:pPr>
      <w:del w:id="1293" w:author="Chandler Wilson" w:date="2023-05-30T13:46:00Z">
        <w:r w:rsidDel="00D01773">
          <w:rPr>
            <w:color w:val="221F1F"/>
            <w:sz w:val="20"/>
          </w:rPr>
          <w:delText>The</w:delText>
        </w:r>
        <w:r w:rsidDel="00D01773">
          <w:rPr>
            <w:color w:val="221F1F"/>
            <w:spacing w:val="-6"/>
            <w:sz w:val="20"/>
          </w:rPr>
          <w:delText xml:space="preserve"> </w:delText>
        </w:r>
        <w:r w:rsidDel="00D01773">
          <w:rPr>
            <w:color w:val="221F1F"/>
            <w:sz w:val="20"/>
          </w:rPr>
          <w:delText>Contractor</w:delText>
        </w:r>
        <w:r w:rsidDel="00D01773">
          <w:rPr>
            <w:color w:val="221F1F"/>
            <w:spacing w:val="-6"/>
            <w:sz w:val="20"/>
          </w:rPr>
          <w:delText xml:space="preserve"> </w:delText>
        </w:r>
        <w:r w:rsidDel="00D01773">
          <w:rPr>
            <w:color w:val="221F1F"/>
            <w:sz w:val="20"/>
          </w:rPr>
          <w:delText>agrees</w:delText>
        </w:r>
        <w:r w:rsidDel="00D01773">
          <w:rPr>
            <w:color w:val="221F1F"/>
            <w:spacing w:val="-6"/>
            <w:sz w:val="20"/>
          </w:rPr>
          <w:delText xml:space="preserve"> </w:delText>
        </w:r>
        <w:r w:rsidDel="00D01773">
          <w:rPr>
            <w:color w:val="221F1F"/>
            <w:sz w:val="20"/>
          </w:rPr>
          <w:delText>to</w:delText>
        </w:r>
        <w:r w:rsidDel="00D01773">
          <w:rPr>
            <w:color w:val="221F1F"/>
            <w:spacing w:val="-5"/>
            <w:sz w:val="20"/>
          </w:rPr>
          <w:delText xml:space="preserve"> </w:delText>
        </w:r>
        <w:r w:rsidDel="00D01773">
          <w:rPr>
            <w:color w:val="221F1F"/>
            <w:sz w:val="20"/>
          </w:rPr>
          <w:delText>include</w:delText>
        </w:r>
        <w:r w:rsidDel="00D01773">
          <w:rPr>
            <w:color w:val="221F1F"/>
            <w:spacing w:val="-5"/>
            <w:sz w:val="20"/>
          </w:rPr>
          <w:delText xml:space="preserve"> </w:delText>
        </w:r>
        <w:r w:rsidDel="00D01773">
          <w:rPr>
            <w:color w:val="221F1F"/>
            <w:sz w:val="20"/>
          </w:rPr>
          <w:delText>this</w:delText>
        </w:r>
        <w:r w:rsidDel="00D01773">
          <w:rPr>
            <w:color w:val="221F1F"/>
            <w:spacing w:val="-6"/>
            <w:sz w:val="20"/>
          </w:rPr>
          <w:delText xml:space="preserve"> </w:delText>
        </w:r>
        <w:r w:rsidDel="00D01773">
          <w:rPr>
            <w:color w:val="221F1F"/>
            <w:sz w:val="20"/>
          </w:rPr>
          <w:delText>clause,</w:delText>
        </w:r>
        <w:r w:rsidDel="00D01773">
          <w:rPr>
            <w:color w:val="221F1F"/>
            <w:spacing w:val="-5"/>
            <w:sz w:val="20"/>
          </w:rPr>
          <w:delText xml:space="preserve"> </w:delText>
        </w:r>
        <w:r w:rsidDel="00D01773">
          <w:rPr>
            <w:color w:val="221F1F"/>
            <w:sz w:val="20"/>
          </w:rPr>
          <w:delText>including</w:delText>
        </w:r>
        <w:r w:rsidDel="00D01773">
          <w:rPr>
            <w:color w:val="221F1F"/>
            <w:spacing w:val="-5"/>
            <w:sz w:val="20"/>
          </w:rPr>
          <w:delText xml:space="preserve"> </w:delText>
        </w:r>
        <w:r w:rsidDel="00D01773">
          <w:rPr>
            <w:color w:val="221F1F"/>
            <w:sz w:val="20"/>
          </w:rPr>
          <w:delText>this</w:delText>
        </w:r>
        <w:r w:rsidDel="00D01773">
          <w:rPr>
            <w:color w:val="221F1F"/>
            <w:spacing w:val="-6"/>
            <w:sz w:val="20"/>
          </w:rPr>
          <w:delText xml:space="preserve"> </w:delText>
        </w:r>
        <w:r w:rsidDel="00D01773">
          <w:rPr>
            <w:color w:val="221F1F"/>
            <w:sz w:val="20"/>
          </w:rPr>
          <w:delText>paragraph</w:delText>
        </w:r>
        <w:r w:rsidDel="00D01773">
          <w:rPr>
            <w:color w:val="221F1F"/>
            <w:spacing w:val="-4"/>
            <w:sz w:val="20"/>
          </w:rPr>
          <w:delText xml:space="preserve"> </w:delText>
        </w:r>
        <w:r w:rsidDel="00D01773">
          <w:rPr>
            <w:color w:val="221F1F"/>
            <w:sz w:val="20"/>
          </w:rPr>
          <w:delText>(e),</w:delText>
        </w:r>
        <w:r w:rsidDel="00D01773">
          <w:rPr>
            <w:color w:val="221F1F"/>
            <w:spacing w:val="-5"/>
            <w:sz w:val="20"/>
          </w:rPr>
          <w:delText xml:space="preserve"> </w:delText>
        </w:r>
        <w:r w:rsidDel="00D01773">
          <w:rPr>
            <w:color w:val="221F1F"/>
            <w:sz w:val="20"/>
          </w:rPr>
          <w:delText>in</w:delText>
        </w:r>
        <w:r w:rsidDel="00D01773">
          <w:rPr>
            <w:color w:val="221F1F"/>
            <w:spacing w:val="-5"/>
            <w:sz w:val="20"/>
          </w:rPr>
          <w:delText xml:space="preserve"> </w:delText>
        </w:r>
        <w:r w:rsidDel="00D01773">
          <w:rPr>
            <w:color w:val="221F1F"/>
            <w:sz w:val="20"/>
          </w:rPr>
          <w:delText>all</w:delText>
        </w:r>
        <w:r w:rsidDel="00D01773">
          <w:rPr>
            <w:color w:val="221F1F"/>
            <w:spacing w:val="-6"/>
            <w:sz w:val="20"/>
          </w:rPr>
          <w:delText xml:space="preserve"> </w:delText>
        </w:r>
        <w:r w:rsidDel="00D01773">
          <w:rPr>
            <w:color w:val="221F1F"/>
            <w:sz w:val="20"/>
          </w:rPr>
          <w:delText>subcontracts</w:delText>
        </w:r>
        <w:r w:rsidDel="00D01773">
          <w:rPr>
            <w:color w:val="221F1F"/>
            <w:spacing w:val="-6"/>
            <w:sz w:val="20"/>
          </w:rPr>
          <w:delText xml:space="preserve"> </w:delText>
        </w:r>
        <w:r w:rsidDel="00D01773">
          <w:rPr>
            <w:color w:val="221F1F"/>
            <w:sz w:val="20"/>
          </w:rPr>
          <w:delText>which</w:delText>
        </w:r>
        <w:r w:rsidDel="00D01773">
          <w:rPr>
            <w:color w:val="221F1F"/>
            <w:spacing w:val="-4"/>
            <w:sz w:val="20"/>
          </w:rPr>
          <w:delText xml:space="preserve"> </w:delText>
        </w:r>
        <w:r w:rsidDel="00D01773">
          <w:rPr>
            <w:color w:val="221F1F"/>
            <w:sz w:val="20"/>
          </w:rPr>
          <w:delText>require securing telecommunications.</w:delText>
        </w:r>
      </w:del>
    </w:p>
    <w:p w14:paraId="0067698A" w14:textId="5964D422" w:rsidR="00016C31" w:rsidDel="00D01773" w:rsidRDefault="00632607">
      <w:pPr>
        <w:pStyle w:val="Heading4"/>
        <w:spacing w:line="228" w:lineRule="exact"/>
        <w:rPr>
          <w:del w:id="1294" w:author="Chandler Wilson" w:date="2023-05-30T13:46:00Z"/>
        </w:rPr>
      </w:pPr>
      <w:del w:id="1295" w:author="Chandler Wilson" w:date="2023-05-30T13:46:00Z">
        <w:r w:rsidDel="00D01773">
          <w:rPr>
            <w:b w:val="0"/>
            <w:color w:val="221F1F"/>
          </w:rPr>
          <w:delText>*</w:delText>
        </w:r>
        <w:r w:rsidDel="00D01773">
          <w:rPr>
            <w:color w:val="221F1F"/>
          </w:rPr>
          <w:delText>To</w:delText>
        </w:r>
        <w:r w:rsidDel="00D01773">
          <w:rPr>
            <w:color w:val="221F1F"/>
            <w:spacing w:val="-6"/>
          </w:rPr>
          <w:delText xml:space="preserve"> </w:delText>
        </w:r>
        <w:r w:rsidDel="00D01773">
          <w:rPr>
            <w:color w:val="221F1F"/>
          </w:rPr>
          <w:delText>be</w:delText>
        </w:r>
        <w:r w:rsidDel="00D01773">
          <w:rPr>
            <w:color w:val="221F1F"/>
            <w:spacing w:val="-5"/>
          </w:rPr>
          <w:delText xml:space="preserve"> </w:delText>
        </w:r>
        <w:r w:rsidDel="00D01773">
          <w:rPr>
            <w:color w:val="221F1F"/>
          </w:rPr>
          <w:delText>completed</w:delText>
        </w:r>
        <w:r w:rsidDel="00D01773">
          <w:rPr>
            <w:color w:val="221F1F"/>
            <w:spacing w:val="-6"/>
          </w:rPr>
          <w:delText xml:space="preserve"> </w:delText>
        </w:r>
        <w:r w:rsidDel="00D01773">
          <w:rPr>
            <w:color w:val="221F1F"/>
          </w:rPr>
          <w:delText>at</w:delText>
        </w:r>
        <w:r w:rsidDel="00D01773">
          <w:rPr>
            <w:color w:val="221F1F"/>
            <w:spacing w:val="-6"/>
          </w:rPr>
          <w:delText xml:space="preserve"> </w:delText>
        </w:r>
        <w:r w:rsidDel="00D01773">
          <w:rPr>
            <w:color w:val="221F1F"/>
          </w:rPr>
          <w:delText>the</w:delText>
        </w:r>
        <w:r w:rsidDel="00D01773">
          <w:rPr>
            <w:color w:val="221F1F"/>
            <w:spacing w:val="-6"/>
          </w:rPr>
          <w:delText xml:space="preserve"> </w:delText>
        </w:r>
        <w:r w:rsidDel="00D01773">
          <w:rPr>
            <w:color w:val="221F1F"/>
          </w:rPr>
          <w:delText>task</w:delText>
        </w:r>
        <w:r w:rsidDel="00D01773">
          <w:rPr>
            <w:color w:val="221F1F"/>
            <w:spacing w:val="-7"/>
          </w:rPr>
          <w:delText xml:space="preserve"> </w:delText>
        </w:r>
        <w:r w:rsidDel="00D01773">
          <w:rPr>
            <w:color w:val="221F1F"/>
          </w:rPr>
          <w:delText>order</w:delText>
        </w:r>
        <w:r w:rsidDel="00D01773">
          <w:rPr>
            <w:color w:val="221F1F"/>
            <w:spacing w:val="-5"/>
          </w:rPr>
          <w:delText xml:space="preserve"> </w:delText>
        </w:r>
        <w:r w:rsidDel="00D01773">
          <w:rPr>
            <w:color w:val="221F1F"/>
          </w:rPr>
          <w:delText>level</w:delText>
        </w:r>
        <w:r w:rsidDel="00D01773">
          <w:rPr>
            <w:color w:val="221F1F"/>
            <w:spacing w:val="-8"/>
          </w:rPr>
          <w:delText xml:space="preserve"> </w:delText>
        </w:r>
        <w:r w:rsidDel="00D01773">
          <w:rPr>
            <w:color w:val="221F1F"/>
          </w:rPr>
          <w:delText>when</w:delText>
        </w:r>
        <w:r w:rsidDel="00D01773">
          <w:rPr>
            <w:color w:val="221F1F"/>
            <w:spacing w:val="-7"/>
          </w:rPr>
          <w:delText xml:space="preserve"> </w:delText>
        </w:r>
        <w:r w:rsidDel="00D01773">
          <w:rPr>
            <w:color w:val="221F1F"/>
            <w:spacing w:val="-2"/>
          </w:rPr>
          <w:delText>applicable</w:delText>
        </w:r>
      </w:del>
    </w:p>
    <w:p w14:paraId="1A488736" w14:textId="0C2B0BD9" w:rsidR="00016C31" w:rsidDel="00D01773" w:rsidRDefault="00016C31">
      <w:pPr>
        <w:pStyle w:val="BodyText"/>
        <w:spacing w:before="3"/>
        <w:rPr>
          <w:del w:id="1296" w:author="Chandler Wilson" w:date="2023-05-30T13:46:00Z"/>
          <w:b/>
        </w:rPr>
      </w:pPr>
    </w:p>
    <w:p w14:paraId="6B77DF4F" w14:textId="29EECFAC" w:rsidR="00016C31" w:rsidDel="00D01773" w:rsidRDefault="00632607">
      <w:pPr>
        <w:pStyle w:val="BodyText"/>
        <w:ind w:left="219"/>
        <w:rPr>
          <w:del w:id="1297" w:author="Chandler Wilson" w:date="2023-05-30T13:46:00Z"/>
        </w:rPr>
      </w:pPr>
      <w:del w:id="1298" w:author="Chandler Wilson" w:date="2023-05-30T13:46:00Z">
        <w:r w:rsidDel="00D01773">
          <w:rPr>
            <w:color w:val="221F1F"/>
          </w:rPr>
          <w:delText>(End</w:delText>
        </w:r>
        <w:r w:rsidDel="00D01773">
          <w:rPr>
            <w:color w:val="221F1F"/>
            <w:spacing w:val="-4"/>
          </w:rPr>
          <w:delText xml:space="preserve"> </w:delText>
        </w:r>
        <w:r w:rsidDel="00D01773">
          <w:rPr>
            <w:color w:val="221F1F"/>
          </w:rPr>
          <w:delText>of</w:delText>
        </w:r>
        <w:r w:rsidDel="00D01773">
          <w:rPr>
            <w:color w:val="221F1F"/>
            <w:spacing w:val="-4"/>
          </w:rPr>
          <w:delText xml:space="preserve"> </w:delText>
        </w:r>
        <w:r w:rsidDel="00D01773">
          <w:rPr>
            <w:color w:val="221F1F"/>
            <w:spacing w:val="-2"/>
          </w:rPr>
          <w:delText>clause)</w:delText>
        </w:r>
      </w:del>
    </w:p>
    <w:p w14:paraId="70BEC6D9" w14:textId="49A1B534" w:rsidR="00016C31" w:rsidDel="00D01773" w:rsidRDefault="00016C31">
      <w:pPr>
        <w:pStyle w:val="BodyText"/>
        <w:rPr>
          <w:del w:id="1299" w:author="Chandler Wilson" w:date="2023-05-30T13:46:00Z"/>
          <w:sz w:val="22"/>
        </w:rPr>
      </w:pPr>
    </w:p>
    <w:p w14:paraId="61DF6D7D" w14:textId="77777777" w:rsidR="00016C31" w:rsidRDefault="00016C31">
      <w:pPr>
        <w:pStyle w:val="BodyText"/>
        <w:rPr>
          <w:sz w:val="22"/>
        </w:rPr>
      </w:pPr>
    </w:p>
    <w:p w14:paraId="53783B96" w14:textId="77777777" w:rsidR="00016C31" w:rsidRDefault="00016C31">
      <w:pPr>
        <w:pStyle w:val="BodyText"/>
        <w:rPr>
          <w:sz w:val="22"/>
        </w:rPr>
      </w:pPr>
    </w:p>
    <w:p w14:paraId="4692C7E7" w14:textId="77777777" w:rsidR="00016C31" w:rsidRDefault="00632607">
      <w:pPr>
        <w:pStyle w:val="BodyText"/>
        <w:spacing w:before="162"/>
        <w:ind w:left="219"/>
      </w:pPr>
      <w:r>
        <w:rPr>
          <w:color w:val="221F1F"/>
          <w:spacing w:val="-2"/>
        </w:rPr>
        <w:t>252.251-7000</w:t>
      </w:r>
      <w:r>
        <w:rPr>
          <w:color w:val="221F1F"/>
        </w:rPr>
        <w:t xml:space="preserve"> </w:t>
      </w:r>
      <w:r>
        <w:rPr>
          <w:color w:val="221F1F"/>
          <w:spacing w:val="-2"/>
        </w:rPr>
        <w:t>ORDERING</w:t>
      </w:r>
      <w:r>
        <w:rPr>
          <w:color w:val="221F1F"/>
        </w:rPr>
        <w:t xml:space="preserve"> </w:t>
      </w:r>
      <w:r>
        <w:rPr>
          <w:color w:val="221F1F"/>
          <w:spacing w:val="-2"/>
        </w:rPr>
        <w:t>FROM</w:t>
      </w:r>
      <w:r>
        <w:rPr>
          <w:color w:val="221F1F"/>
          <w:spacing w:val="1"/>
        </w:rPr>
        <w:t xml:space="preserve"> </w:t>
      </w:r>
      <w:r>
        <w:rPr>
          <w:color w:val="221F1F"/>
          <w:spacing w:val="-2"/>
        </w:rPr>
        <w:t>GOVERNMENT</w:t>
      </w:r>
      <w:r>
        <w:rPr>
          <w:color w:val="221F1F"/>
          <w:spacing w:val="1"/>
        </w:rPr>
        <w:t xml:space="preserve"> </w:t>
      </w:r>
      <w:r>
        <w:rPr>
          <w:color w:val="221F1F"/>
          <w:spacing w:val="-2"/>
        </w:rPr>
        <w:t>SUPPLY</w:t>
      </w:r>
      <w:r>
        <w:rPr>
          <w:color w:val="221F1F"/>
          <w:spacing w:val="3"/>
        </w:rPr>
        <w:t xml:space="preserve"> </w:t>
      </w:r>
      <w:r>
        <w:rPr>
          <w:color w:val="221F1F"/>
          <w:spacing w:val="-2"/>
        </w:rPr>
        <w:t>SOURCES</w:t>
      </w:r>
      <w:r>
        <w:rPr>
          <w:color w:val="221F1F"/>
        </w:rPr>
        <w:t xml:space="preserve"> </w:t>
      </w:r>
      <w:r>
        <w:rPr>
          <w:color w:val="221F1F"/>
          <w:spacing w:val="-2"/>
        </w:rPr>
        <w:t>(AUG</w:t>
      </w:r>
      <w:r>
        <w:rPr>
          <w:color w:val="221F1F"/>
          <w:spacing w:val="3"/>
        </w:rPr>
        <w:t xml:space="preserve"> </w:t>
      </w:r>
      <w:r>
        <w:rPr>
          <w:color w:val="221F1F"/>
          <w:spacing w:val="-2"/>
        </w:rPr>
        <w:t>2012)</w:t>
      </w:r>
    </w:p>
    <w:p w14:paraId="080BBDAA" w14:textId="77777777" w:rsidR="00016C31" w:rsidRDefault="00016C31">
      <w:pPr>
        <w:pStyle w:val="BodyText"/>
        <w:spacing w:before="9"/>
        <w:rPr>
          <w:sz w:val="19"/>
        </w:rPr>
      </w:pPr>
    </w:p>
    <w:p w14:paraId="4577E6F1" w14:textId="77777777" w:rsidR="00016C31" w:rsidRDefault="00632607">
      <w:pPr>
        <w:pStyle w:val="ListParagraph"/>
        <w:numPr>
          <w:ilvl w:val="0"/>
          <w:numId w:val="6"/>
        </w:numPr>
        <w:tabs>
          <w:tab w:val="left" w:pos="712"/>
        </w:tabs>
        <w:ind w:right="974" w:firstLine="0"/>
        <w:jc w:val="left"/>
        <w:rPr>
          <w:sz w:val="20"/>
        </w:rPr>
      </w:pPr>
      <w:r>
        <w:rPr>
          <w:color w:val="221F1F"/>
          <w:sz w:val="20"/>
        </w:rPr>
        <w:t>When placing orders under Federal Supply Schedules, Personal Property Rehabilitation Price Schedules, or Enterprise</w:t>
      </w:r>
      <w:r>
        <w:rPr>
          <w:color w:val="221F1F"/>
          <w:spacing w:val="-4"/>
          <w:sz w:val="20"/>
        </w:rPr>
        <w:t xml:space="preserve"> </w:t>
      </w:r>
      <w:r>
        <w:rPr>
          <w:color w:val="221F1F"/>
          <w:sz w:val="20"/>
        </w:rPr>
        <w:t>Software</w:t>
      </w:r>
      <w:r>
        <w:rPr>
          <w:color w:val="221F1F"/>
          <w:spacing w:val="-7"/>
          <w:sz w:val="20"/>
        </w:rPr>
        <w:t xml:space="preserve"> </w:t>
      </w:r>
      <w:r>
        <w:rPr>
          <w:color w:val="221F1F"/>
          <w:sz w:val="20"/>
        </w:rPr>
        <w:t>Agreements,</w:t>
      </w:r>
      <w:r>
        <w:rPr>
          <w:color w:val="221F1F"/>
          <w:spacing w:val="-3"/>
          <w:sz w:val="20"/>
        </w:rPr>
        <w:t xml:space="preserve"> </w:t>
      </w:r>
      <w:r>
        <w:rPr>
          <w:color w:val="221F1F"/>
          <w:sz w:val="20"/>
        </w:rPr>
        <w:t>the</w:t>
      </w:r>
      <w:r>
        <w:rPr>
          <w:color w:val="221F1F"/>
          <w:spacing w:val="-5"/>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5"/>
          <w:sz w:val="20"/>
        </w:rPr>
        <w:t xml:space="preserve"> </w:t>
      </w:r>
      <w:r>
        <w:rPr>
          <w:color w:val="221F1F"/>
          <w:sz w:val="20"/>
        </w:rPr>
        <w:t>follow</w:t>
      </w:r>
      <w:r>
        <w:rPr>
          <w:color w:val="221F1F"/>
          <w:spacing w:val="-5"/>
          <w:sz w:val="20"/>
        </w:rPr>
        <w:t xml:space="preserve"> </w:t>
      </w:r>
      <w:r>
        <w:rPr>
          <w:color w:val="221F1F"/>
          <w:sz w:val="20"/>
        </w:rPr>
        <w:t>the</w:t>
      </w:r>
      <w:r>
        <w:rPr>
          <w:color w:val="221F1F"/>
          <w:spacing w:val="-7"/>
          <w:sz w:val="20"/>
        </w:rPr>
        <w:t xml:space="preserve"> </w:t>
      </w:r>
      <w:r>
        <w:rPr>
          <w:color w:val="221F1F"/>
          <w:sz w:val="20"/>
        </w:rPr>
        <w:t>terms</w:t>
      </w:r>
      <w:r>
        <w:rPr>
          <w:color w:val="221F1F"/>
          <w:spacing w:val="-6"/>
          <w:sz w:val="20"/>
        </w:rPr>
        <w:t xml:space="preserve"> </w:t>
      </w:r>
      <w:r>
        <w:rPr>
          <w:color w:val="221F1F"/>
          <w:sz w:val="20"/>
        </w:rPr>
        <w:t>of</w:t>
      </w:r>
      <w:r>
        <w:rPr>
          <w:color w:val="221F1F"/>
          <w:spacing w:val="-5"/>
          <w:sz w:val="20"/>
        </w:rPr>
        <w:t xml:space="preserve"> </w:t>
      </w:r>
      <w:r>
        <w:rPr>
          <w:color w:val="221F1F"/>
          <w:sz w:val="20"/>
        </w:rPr>
        <w:t>the</w:t>
      </w:r>
      <w:r>
        <w:rPr>
          <w:color w:val="221F1F"/>
          <w:spacing w:val="-7"/>
          <w:sz w:val="20"/>
        </w:rPr>
        <w:t xml:space="preserve"> </w:t>
      </w:r>
      <w:r>
        <w:rPr>
          <w:color w:val="221F1F"/>
          <w:sz w:val="20"/>
        </w:rPr>
        <w:t>applicable</w:t>
      </w:r>
      <w:r>
        <w:rPr>
          <w:color w:val="221F1F"/>
          <w:spacing w:val="-5"/>
          <w:sz w:val="20"/>
        </w:rPr>
        <w:t xml:space="preserve"> </w:t>
      </w:r>
      <w:r>
        <w:rPr>
          <w:color w:val="221F1F"/>
          <w:sz w:val="20"/>
        </w:rPr>
        <w:t>schedule</w:t>
      </w:r>
      <w:r>
        <w:rPr>
          <w:color w:val="221F1F"/>
          <w:spacing w:val="-6"/>
          <w:sz w:val="20"/>
        </w:rPr>
        <w:t xml:space="preserve"> </w:t>
      </w:r>
      <w:r>
        <w:rPr>
          <w:color w:val="221F1F"/>
          <w:sz w:val="20"/>
        </w:rPr>
        <w:t>or</w:t>
      </w:r>
      <w:r>
        <w:rPr>
          <w:color w:val="221F1F"/>
          <w:spacing w:val="-5"/>
          <w:sz w:val="20"/>
        </w:rPr>
        <w:t xml:space="preserve"> </w:t>
      </w:r>
      <w:r>
        <w:rPr>
          <w:color w:val="221F1F"/>
          <w:sz w:val="20"/>
        </w:rPr>
        <w:t>agreement</w:t>
      </w:r>
      <w:r>
        <w:rPr>
          <w:color w:val="221F1F"/>
          <w:spacing w:val="-5"/>
          <w:sz w:val="20"/>
        </w:rPr>
        <w:t xml:space="preserve"> </w:t>
      </w:r>
      <w:r>
        <w:rPr>
          <w:color w:val="221F1F"/>
          <w:sz w:val="20"/>
        </w:rPr>
        <w:t>and authorization. Include in each order:</w:t>
      </w:r>
    </w:p>
    <w:p w14:paraId="23E390A2" w14:textId="77777777" w:rsidR="00016C31" w:rsidRDefault="00016C31">
      <w:pPr>
        <w:pStyle w:val="BodyText"/>
        <w:spacing w:before="2"/>
      </w:pPr>
    </w:p>
    <w:p w14:paraId="6C304B99" w14:textId="77777777" w:rsidR="00016C31" w:rsidRDefault="00632607">
      <w:pPr>
        <w:pStyle w:val="ListParagraph"/>
        <w:numPr>
          <w:ilvl w:val="1"/>
          <w:numId w:val="6"/>
        </w:numPr>
        <w:tabs>
          <w:tab w:val="left" w:pos="724"/>
        </w:tabs>
        <w:ind w:right="1118" w:firstLine="0"/>
        <w:rPr>
          <w:sz w:val="20"/>
        </w:rPr>
      </w:pPr>
      <w:r>
        <w:rPr>
          <w:color w:val="221F1F"/>
          <w:sz w:val="20"/>
        </w:rPr>
        <w:t>A</w:t>
      </w:r>
      <w:r>
        <w:rPr>
          <w:color w:val="221F1F"/>
          <w:spacing w:val="-5"/>
          <w:sz w:val="20"/>
        </w:rPr>
        <w:t xml:space="preserve"> </w:t>
      </w:r>
      <w:r>
        <w:rPr>
          <w:color w:val="221F1F"/>
          <w:sz w:val="20"/>
        </w:rPr>
        <w:t>copy</w:t>
      </w:r>
      <w:r>
        <w:rPr>
          <w:color w:val="221F1F"/>
          <w:spacing w:val="-6"/>
          <w:sz w:val="20"/>
        </w:rPr>
        <w:t xml:space="preserve"> </w:t>
      </w:r>
      <w:r>
        <w:rPr>
          <w:color w:val="221F1F"/>
          <w:sz w:val="20"/>
        </w:rPr>
        <w:t>of</w:t>
      </w:r>
      <w:r>
        <w:rPr>
          <w:color w:val="221F1F"/>
          <w:spacing w:val="-5"/>
          <w:sz w:val="20"/>
        </w:rPr>
        <w:t xml:space="preserve"> </w:t>
      </w:r>
      <w:r>
        <w:rPr>
          <w:color w:val="221F1F"/>
          <w:sz w:val="20"/>
        </w:rPr>
        <w:t>the</w:t>
      </w:r>
      <w:r>
        <w:rPr>
          <w:color w:val="221F1F"/>
          <w:spacing w:val="-5"/>
          <w:sz w:val="20"/>
        </w:rPr>
        <w:t xml:space="preserve"> </w:t>
      </w:r>
      <w:r>
        <w:rPr>
          <w:color w:val="221F1F"/>
          <w:sz w:val="20"/>
        </w:rPr>
        <w:t>authorization</w:t>
      </w:r>
      <w:r>
        <w:rPr>
          <w:color w:val="221F1F"/>
          <w:spacing w:val="-5"/>
          <w:sz w:val="20"/>
        </w:rPr>
        <w:t xml:space="preserve"> </w:t>
      </w:r>
      <w:r>
        <w:rPr>
          <w:color w:val="221F1F"/>
          <w:sz w:val="20"/>
        </w:rPr>
        <w:t>(unless</w:t>
      </w:r>
      <w:r>
        <w:rPr>
          <w:color w:val="221F1F"/>
          <w:spacing w:val="-6"/>
          <w:sz w:val="20"/>
        </w:rPr>
        <w:t xml:space="preserve"> </w:t>
      </w:r>
      <w:r>
        <w:rPr>
          <w:color w:val="221F1F"/>
          <w:sz w:val="20"/>
        </w:rPr>
        <w:t>a</w:t>
      </w:r>
      <w:r>
        <w:rPr>
          <w:color w:val="221F1F"/>
          <w:spacing w:val="-5"/>
          <w:sz w:val="20"/>
        </w:rPr>
        <w:t xml:space="preserve"> </w:t>
      </w:r>
      <w:r>
        <w:rPr>
          <w:color w:val="221F1F"/>
          <w:sz w:val="20"/>
        </w:rPr>
        <w:t>copy</w:t>
      </w:r>
      <w:r>
        <w:rPr>
          <w:color w:val="221F1F"/>
          <w:spacing w:val="-4"/>
          <w:sz w:val="20"/>
        </w:rPr>
        <w:t xml:space="preserve"> </w:t>
      </w:r>
      <w:r>
        <w:rPr>
          <w:color w:val="221F1F"/>
          <w:sz w:val="20"/>
        </w:rPr>
        <w:t>was</w:t>
      </w:r>
      <w:r>
        <w:rPr>
          <w:color w:val="221F1F"/>
          <w:spacing w:val="-6"/>
          <w:sz w:val="20"/>
        </w:rPr>
        <w:t xml:space="preserve"> </w:t>
      </w:r>
      <w:r>
        <w:rPr>
          <w:color w:val="221F1F"/>
          <w:sz w:val="20"/>
        </w:rPr>
        <w:t>previously</w:t>
      </w:r>
      <w:r>
        <w:rPr>
          <w:color w:val="221F1F"/>
          <w:spacing w:val="-4"/>
          <w:sz w:val="20"/>
        </w:rPr>
        <w:t xml:space="preserve"> </w:t>
      </w:r>
      <w:r>
        <w:rPr>
          <w:color w:val="221F1F"/>
          <w:sz w:val="20"/>
        </w:rPr>
        <w:t>furnished</w:t>
      </w:r>
      <w:r>
        <w:rPr>
          <w:color w:val="221F1F"/>
          <w:spacing w:val="-3"/>
          <w:sz w:val="20"/>
        </w:rPr>
        <w:t xml:space="preserve"> </w:t>
      </w:r>
      <w:r>
        <w:rPr>
          <w:color w:val="221F1F"/>
          <w:sz w:val="20"/>
        </w:rPr>
        <w:t>to</w:t>
      </w:r>
      <w:r>
        <w:rPr>
          <w:color w:val="221F1F"/>
          <w:spacing w:val="-4"/>
          <w:sz w:val="20"/>
        </w:rPr>
        <w:t xml:space="preserve"> </w:t>
      </w:r>
      <w:r>
        <w:rPr>
          <w:color w:val="221F1F"/>
          <w:sz w:val="20"/>
        </w:rPr>
        <w:t>the</w:t>
      </w:r>
      <w:r>
        <w:rPr>
          <w:color w:val="221F1F"/>
          <w:spacing w:val="-5"/>
          <w:sz w:val="20"/>
        </w:rPr>
        <w:t xml:space="preserve"> </w:t>
      </w:r>
      <w:r>
        <w:rPr>
          <w:color w:val="221F1F"/>
          <w:sz w:val="20"/>
        </w:rPr>
        <w:t>Federal</w:t>
      </w:r>
      <w:r>
        <w:rPr>
          <w:color w:val="221F1F"/>
          <w:spacing w:val="-5"/>
          <w:sz w:val="20"/>
        </w:rPr>
        <w:t xml:space="preserve"> </w:t>
      </w:r>
      <w:r>
        <w:rPr>
          <w:color w:val="221F1F"/>
          <w:sz w:val="20"/>
        </w:rPr>
        <w:t>Supply</w:t>
      </w:r>
      <w:r>
        <w:rPr>
          <w:color w:val="221F1F"/>
          <w:spacing w:val="-6"/>
          <w:sz w:val="20"/>
        </w:rPr>
        <w:t xml:space="preserve"> </w:t>
      </w:r>
      <w:r>
        <w:rPr>
          <w:color w:val="221F1F"/>
          <w:sz w:val="20"/>
        </w:rPr>
        <w:t>Schedule,</w:t>
      </w:r>
      <w:r>
        <w:rPr>
          <w:color w:val="221F1F"/>
          <w:spacing w:val="-3"/>
          <w:sz w:val="20"/>
        </w:rPr>
        <w:t xml:space="preserve"> </w:t>
      </w:r>
      <w:r>
        <w:rPr>
          <w:color w:val="221F1F"/>
          <w:sz w:val="20"/>
        </w:rPr>
        <w:t>Personal Property Rehabilitation Price Schedule, or Enterprise Software Agreement contractor).</w:t>
      </w:r>
    </w:p>
    <w:p w14:paraId="13D127FE" w14:textId="77777777" w:rsidR="00016C31" w:rsidRDefault="00016C31">
      <w:pPr>
        <w:pStyle w:val="BodyText"/>
        <w:spacing w:before="10"/>
        <w:rPr>
          <w:sz w:val="19"/>
        </w:rPr>
      </w:pPr>
    </w:p>
    <w:p w14:paraId="59F7F50B" w14:textId="77777777" w:rsidR="00016C31" w:rsidRDefault="00632607">
      <w:pPr>
        <w:pStyle w:val="ListParagraph"/>
        <w:numPr>
          <w:ilvl w:val="1"/>
          <w:numId w:val="6"/>
        </w:numPr>
        <w:tabs>
          <w:tab w:val="left" w:pos="724"/>
        </w:tabs>
        <w:spacing w:before="1"/>
        <w:ind w:right="1125" w:firstLine="0"/>
        <w:rPr>
          <w:sz w:val="20"/>
        </w:rPr>
      </w:pPr>
      <w:r>
        <w:rPr>
          <w:color w:val="221F1F"/>
          <w:sz w:val="20"/>
        </w:rPr>
        <w:t>The</w:t>
      </w:r>
      <w:r>
        <w:rPr>
          <w:color w:val="221F1F"/>
          <w:spacing w:val="-6"/>
          <w:sz w:val="20"/>
        </w:rPr>
        <w:t xml:space="preserve"> </w:t>
      </w:r>
      <w:r>
        <w:rPr>
          <w:color w:val="221F1F"/>
          <w:sz w:val="20"/>
        </w:rPr>
        <w:t>following</w:t>
      </w:r>
      <w:r>
        <w:rPr>
          <w:color w:val="221F1F"/>
          <w:spacing w:val="-5"/>
          <w:sz w:val="20"/>
        </w:rPr>
        <w:t xml:space="preserve"> </w:t>
      </w:r>
      <w:r>
        <w:rPr>
          <w:color w:val="221F1F"/>
          <w:sz w:val="20"/>
        </w:rPr>
        <w:t>statement:</w:t>
      </w:r>
      <w:r>
        <w:rPr>
          <w:color w:val="221F1F"/>
          <w:spacing w:val="-6"/>
          <w:sz w:val="20"/>
        </w:rPr>
        <w:t xml:space="preserve"> </w:t>
      </w:r>
      <w:r>
        <w:rPr>
          <w:color w:val="221F1F"/>
          <w:sz w:val="20"/>
        </w:rPr>
        <w:t>Any</w:t>
      </w:r>
      <w:r>
        <w:rPr>
          <w:color w:val="221F1F"/>
          <w:spacing w:val="-7"/>
          <w:sz w:val="20"/>
        </w:rPr>
        <w:t xml:space="preserve"> </w:t>
      </w:r>
      <w:r>
        <w:rPr>
          <w:color w:val="221F1F"/>
          <w:sz w:val="20"/>
        </w:rPr>
        <w:t>price</w:t>
      </w:r>
      <w:r>
        <w:rPr>
          <w:color w:val="221F1F"/>
          <w:spacing w:val="-8"/>
          <w:sz w:val="20"/>
        </w:rPr>
        <w:t xml:space="preserve"> </w:t>
      </w:r>
      <w:r>
        <w:rPr>
          <w:color w:val="221F1F"/>
          <w:sz w:val="20"/>
        </w:rPr>
        <w:t>reductions</w:t>
      </w:r>
      <w:r>
        <w:rPr>
          <w:color w:val="221F1F"/>
          <w:spacing w:val="-6"/>
          <w:sz w:val="20"/>
        </w:rPr>
        <w:t xml:space="preserve"> </w:t>
      </w:r>
      <w:r>
        <w:rPr>
          <w:color w:val="221F1F"/>
          <w:sz w:val="20"/>
        </w:rPr>
        <w:t>negotiated</w:t>
      </w:r>
      <w:r>
        <w:rPr>
          <w:color w:val="221F1F"/>
          <w:spacing w:val="-5"/>
          <w:sz w:val="20"/>
        </w:rPr>
        <w:t xml:space="preserve"> </w:t>
      </w:r>
      <w:r>
        <w:rPr>
          <w:color w:val="221F1F"/>
          <w:sz w:val="20"/>
        </w:rPr>
        <w:t>as</w:t>
      </w:r>
      <w:r>
        <w:rPr>
          <w:color w:val="221F1F"/>
          <w:spacing w:val="-8"/>
          <w:sz w:val="20"/>
        </w:rPr>
        <w:t xml:space="preserve"> </w:t>
      </w:r>
      <w:r>
        <w:rPr>
          <w:color w:val="221F1F"/>
          <w:sz w:val="20"/>
        </w:rPr>
        <w:t>part</w:t>
      </w:r>
      <w:r>
        <w:rPr>
          <w:color w:val="221F1F"/>
          <w:spacing w:val="-6"/>
          <w:sz w:val="20"/>
        </w:rPr>
        <w:t xml:space="preserve"> </w:t>
      </w:r>
      <w:r>
        <w:rPr>
          <w:color w:val="221F1F"/>
          <w:sz w:val="20"/>
        </w:rPr>
        <w:t>of</w:t>
      </w:r>
      <w:r>
        <w:rPr>
          <w:color w:val="221F1F"/>
          <w:spacing w:val="-6"/>
          <w:sz w:val="20"/>
        </w:rPr>
        <w:t xml:space="preserve"> </w:t>
      </w:r>
      <w:r>
        <w:rPr>
          <w:color w:val="221F1F"/>
          <w:sz w:val="20"/>
        </w:rPr>
        <w:t>an</w:t>
      </w:r>
      <w:r>
        <w:rPr>
          <w:color w:val="221F1F"/>
          <w:spacing w:val="-5"/>
          <w:sz w:val="20"/>
        </w:rPr>
        <w:t xml:space="preserve"> </w:t>
      </w:r>
      <w:r>
        <w:rPr>
          <w:color w:val="221F1F"/>
          <w:sz w:val="20"/>
        </w:rPr>
        <w:t>Enterprise</w:t>
      </w:r>
      <w:r>
        <w:rPr>
          <w:color w:val="221F1F"/>
          <w:spacing w:val="-5"/>
          <w:sz w:val="20"/>
        </w:rPr>
        <w:t xml:space="preserve"> </w:t>
      </w:r>
      <w:r>
        <w:rPr>
          <w:color w:val="221F1F"/>
          <w:sz w:val="20"/>
        </w:rPr>
        <w:t>Software</w:t>
      </w:r>
      <w:r>
        <w:rPr>
          <w:color w:val="221F1F"/>
          <w:spacing w:val="-8"/>
          <w:sz w:val="20"/>
        </w:rPr>
        <w:t xml:space="preserve"> </w:t>
      </w:r>
      <w:r>
        <w:rPr>
          <w:color w:val="221F1F"/>
          <w:sz w:val="20"/>
        </w:rPr>
        <w:t>Agreement</w:t>
      </w:r>
      <w:r>
        <w:rPr>
          <w:color w:val="221F1F"/>
          <w:spacing w:val="-5"/>
          <w:sz w:val="20"/>
        </w:rPr>
        <w:t xml:space="preserve"> </w:t>
      </w:r>
      <w:r>
        <w:rPr>
          <w:color w:val="221F1F"/>
          <w:sz w:val="20"/>
        </w:rPr>
        <w:t>issued under a Federal Supply Schedule contract shall control. In the event of any other inconsistencies between an Enterprise Software Agreement, established as a Federal Supply Schedule blanket purchase agreement, and the Federal Supply Schedule contract, the latter shall govern.</w:t>
      </w:r>
    </w:p>
    <w:p w14:paraId="18808290" w14:textId="77777777" w:rsidR="00016C31" w:rsidRDefault="00016C31">
      <w:pPr>
        <w:pStyle w:val="BodyText"/>
        <w:spacing w:before="11"/>
        <w:rPr>
          <w:sz w:val="19"/>
        </w:rPr>
      </w:pPr>
    </w:p>
    <w:p w14:paraId="151D8071" w14:textId="77777777" w:rsidR="00016C31" w:rsidRDefault="00632607">
      <w:pPr>
        <w:pStyle w:val="ListParagraph"/>
        <w:numPr>
          <w:ilvl w:val="1"/>
          <w:numId w:val="6"/>
        </w:numPr>
        <w:tabs>
          <w:tab w:val="left" w:pos="724"/>
        </w:tabs>
        <w:ind w:left="723" w:hanging="286"/>
        <w:rPr>
          <w:sz w:val="20"/>
        </w:rPr>
      </w:pPr>
      <w:r>
        <w:rPr>
          <w:color w:val="221F1F"/>
          <w:sz w:val="20"/>
        </w:rPr>
        <w:t>The</w:t>
      </w:r>
      <w:r>
        <w:rPr>
          <w:color w:val="221F1F"/>
          <w:spacing w:val="-11"/>
          <w:sz w:val="20"/>
        </w:rPr>
        <w:t xml:space="preserve"> </w:t>
      </w:r>
      <w:r>
        <w:rPr>
          <w:color w:val="221F1F"/>
          <w:sz w:val="20"/>
        </w:rPr>
        <w:t>completed</w:t>
      </w:r>
      <w:r>
        <w:rPr>
          <w:color w:val="221F1F"/>
          <w:spacing w:val="-8"/>
          <w:sz w:val="20"/>
        </w:rPr>
        <w:t xml:space="preserve"> </w:t>
      </w:r>
      <w:r>
        <w:rPr>
          <w:color w:val="221F1F"/>
          <w:sz w:val="20"/>
        </w:rPr>
        <w:t>address(es)</w:t>
      </w:r>
      <w:r>
        <w:rPr>
          <w:color w:val="221F1F"/>
          <w:spacing w:val="-9"/>
          <w:sz w:val="20"/>
        </w:rPr>
        <w:t xml:space="preserve"> </w:t>
      </w:r>
      <w:r>
        <w:rPr>
          <w:color w:val="221F1F"/>
          <w:sz w:val="20"/>
        </w:rPr>
        <w:t>to</w:t>
      </w:r>
      <w:r>
        <w:rPr>
          <w:color w:val="221F1F"/>
          <w:spacing w:val="-9"/>
          <w:sz w:val="20"/>
        </w:rPr>
        <w:t xml:space="preserve"> </w:t>
      </w:r>
      <w:r>
        <w:rPr>
          <w:color w:val="221F1F"/>
          <w:sz w:val="20"/>
        </w:rPr>
        <w:t>which</w:t>
      </w:r>
      <w:r>
        <w:rPr>
          <w:color w:val="221F1F"/>
          <w:spacing w:val="-10"/>
          <w:sz w:val="20"/>
        </w:rPr>
        <w:t xml:space="preserve"> </w:t>
      </w:r>
      <w:r>
        <w:rPr>
          <w:color w:val="221F1F"/>
          <w:sz w:val="20"/>
        </w:rPr>
        <w:t>the</w:t>
      </w:r>
      <w:r>
        <w:rPr>
          <w:color w:val="221F1F"/>
          <w:spacing w:val="-9"/>
          <w:sz w:val="20"/>
        </w:rPr>
        <w:t xml:space="preserve"> </w:t>
      </w:r>
      <w:r>
        <w:rPr>
          <w:color w:val="221F1F"/>
          <w:sz w:val="20"/>
        </w:rPr>
        <w:t>Contractor's</w:t>
      </w:r>
      <w:r>
        <w:rPr>
          <w:color w:val="221F1F"/>
          <w:spacing w:val="-8"/>
          <w:sz w:val="20"/>
        </w:rPr>
        <w:t xml:space="preserve"> </w:t>
      </w:r>
      <w:r>
        <w:rPr>
          <w:color w:val="221F1F"/>
          <w:sz w:val="20"/>
        </w:rPr>
        <w:t>mail,</w:t>
      </w:r>
      <w:r>
        <w:rPr>
          <w:color w:val="221F1F"/>
          <w:spacing w:val="-11"/>
          <w:sz w:val="20"/>
        </w:rPr>
        <w:t xml:space="preserve"> </w:t>
      </w:r>
      <w:r>
        <w:rPr>
          <w:color w:val="221F1F"/>
          <w:sz w:val="20"/>
        </w:rPr>
        <w:t>freight,</w:t>
      </w:r>
      <w:r>
        <w:rPr>
          <w:color w:val="221F1F"/>
          <w:spacing w:val="-7"/>
          <w:sz w:val="20"/>
        </w:rPr>
        <w:t xml:space="preserve"> </w:t>
      </w:r>
      <w:r>
        <w:rPr>
          <w:color w:val="221F1F"/>
          <w:sz w:val="20"/>
        </w:rPr>
        <w:t>and</w:t>
      </w:r>
      <w:r>
        <w:rPr>
          <w:color w:val="221F1F"/>
          <w:spacing w:val="-11"/>
          <w:sz w:val="20"/>
        </w:rPr>
        <w:t xml:space="preserve"> </w:t>
      </w:r>
      <w:r>
        <w:rPr>
          <w:color w:val="221F1F"/>
          <w:sz w:val="20"/>
        </w:rPr>
        <w:t>billing</w:t>
      </w:r>
      <w:r>
        <w:rPr>
          <w:color w:val="221F1F"/>
          <w:spacing w:val="-10"/>
          <w:sz w:val="20"/>
        </w:rPr>
        <w:t xml:space="preserve"> </w:t>
      </w:r>
      <w:r>
        <w:rPr>
          <w:color w:val="221F1F"/>
          <w:sz w:val="20"/>
        </w:rPr>
        <w:t>documents</w:t>
      </w:r>
      <w:r>
        <w:rPr>
          <w:color w:val="221F1F"/>
          <w:spacing w:val="-10"/>
          <w:sz w:val="20"/>
        </w:rPr>
        <w:t xml:space="preserve"> </w:t>
      </w:r>
      <w:r>
        <w:rPr>
          <w:color w:val="221F1F"/>
          <w:sz w:val="20"/>
        </w:rPr>
        <w:t>are</w:t>
      </w:r>
      <w:r>
        <w:rPr>
          <w:color w:val="221F1F"/>
          <w:spacing w:val="-11"/>
          <w:sz w:val="20"/>
        </w:rPr>
        <w:t xml:space="preserve"> </w:t>
      </w:r>
      <w:r>
        <w:rPr>
          <w:color w:val="221F1F"/>
          <w:sz w:val="20"/>
        </w:rPr>
        <w:t>to</w:t>
      </w:r>
      <w:r>
        <w:rPr>
          <w:color w:val="221F1F"/>
          <w:spacing w:val="-8"/>
          <w:sz w:val="20"/>
        </w:rPr>
        <w:t xml:space="preserve"> </w:t>
      </w:r>
      <w:r>
        <w:rPr>
          <w:color w:val="221F1F"/>
          <w:sz w:val="20"/>
        </w:rPr>
        <w:t>be</w:t>
      </w:r>
      <w:r>
        <w:rPr>
          <w:color w:val="221F1F"/>
          <w:spacing w:val="-9"/>
          <w:sz w:val="20"/>
        </w:rPr>
        <w:t xml:space="preserve"> </w:t>
      </w:r>
      <w:r>
        <w:rPr>
          <w:color w:val="221F1F"/>
          <w:spacing w:val="-2"/>
          <w:sz w:val="20"/>
        </w:rPr>
        <w:t>directed.</w:t>
      </w:r>
    </w:p>
    <w:p w14:paraId="27D53662" w14:textId="77777777" w:rsidR="00016C31" w:rsidRDefault="00016C31">
      <w:pPr>
        <w:pStyle w:val="BodyText"/>
        <w:spacing w:before="1"/>
      </w:pPr>
    </w:p>
    <w:p w14:paraId="39942472" w14:textId="77777777" w:rsidR="00016C31" w:rsidRDefault="00632607">
      <w:pPr>
        <w:pStyle w:val="ListParagraph"/>
        <w:numPr>
          <w:ilvl w:val="0"/>
          <w:numId w:val="6"/>
        </w:numPr>
        <w:tabs>
          <w:tab w:val="left" w:pos="724"/>
        </w:tabs>
        <w:ind w:right="983" w:firstLine="0"/>
        <w:jc w:val="left"/>
        <w:rPr>
          <w:sz w:val="20"/>
        </w:rPr>
      </w:pPr>
      <w:r>
        <w:rPr>
          <w:color w:val="221F1F"/>
          <w:sz w:val="20"/>
        </w:rPr>
        <w:t>When</w:t>
      </w:r>
      <w:r>
        <w:rPr>
          <w:color w:val="221F1F"/>
          <w:spacing w:val="-7"/>
          <w:sz w:val="20"/>
        </w:rPr>
        <w:t xml:space="preserve"> </w:t>
      </w:r>
      <w:r>
        <w:rPr>
          <w:color w:val="221F1F"/>
          <w:sz w:val="20"/>
        </w:rPr>
        <w:t>placing</w:t>
      </w:r>
      <w:r>
        <w:rPr>
          <w:color w:val="221F1F"/>
          <w:spacing w:val="-5"/>
          <w:sz w:val="20"/>
        </w:rPr>
        <w:t xml:space="preserve"> </w:t>
      </w:r>
      <w:r>
        <w:rPr>
          <w:color w:val="221F1F"/>
          <w:sz w:val="20"/>
        </w:rPr>
        <w:t>orders</w:t>
      </w:r>
      <w:r>
        <w:rPr>
          <w:color w:val="221F1F"/>
          <w:spacing w:val="-9"/>
          <w:sz w:val="20"/>
        </w:rPr>
        <w:t xml:space="preserve"> </w:t>
      </w:r>
      <w:r>
        <w:rPr>
          <w:color w:val="221F1F"/>
          <w:sz w:val="20"/>
        </w:rPr>
        <w:t>under</w:t>
      </w:r>
      <w:r>
        <w:rPr>
          <w:color w:val="221F1F"/>
          <w:spacing w:val="-7"/>
          <w:sz w:val="20"/>
        </w:rPr>
        <w:t xml:space="preserve"> </w:t>
      </w:r>
      <w:r>
        <w:rPr>
          <w:color w:val="221F1F"/>
          <w:sz w:val="20"/>
        </w:rPr>
        <w:t>nonmandatory</w:t>
      </w:r>
      <w:r>
        <w:rPr>
          <w:color w:val="221F1F"/>
          <w:spacing w:val="-4"/>
          <w:sz w:val="20"/>
        </w:rPr>
        <w:t xml:space="preserve"> </w:t>
      </w:r>
      <w:r>
        <w:rPr>
          <w:color w:val="221F1F"/>
          <w:sz w:val="20"/>
        </w:rPr>
        <w:t>schedule</w:t>
      </w:r>
      <w:r>
        <w:rPr>
          <w:color w:val="221F1F"/>
          <w:spacing w:val="-6"/>
          <w:sz w:val="20"/>
        </w:rPr>
        <w:t xml:space="preserve"> </w:t>
      </w:r>
      <w:r>
        <w:rPr>
          <w:color w:val="221F1F"/>
          <w:sz w:val="20"/>
        </w:rPr>
        <w:t>contracts</w:t>
      </w:r>
      <w:r>
        <w:rPr>
          <w:color w:val="221F1F"/>
          <w:spacing w:val="-6"/>
          <w:sz w:val="20"/>
        </w:rPr>
        <w:t xml:space="preserve"> </w:t>
      </w:r>
      <w:r>
        <w:rPr>
          <w:color w:val="221F1F"/>
          <w:sz w:val="20"/>
        </w:rPr>
        <w:t>and</w:t>
      </w:r>
      <w:r>
        <w:rPr>
          <w:color w:val="221F1F"/>
          <w:spacing w:val="-8"/>
          <w:sz w:val="20"/>
        </w:rPr>
        <w:t xml:space="preserve"> </w:t>
      </w:r>
      <w:r>
        <w:rPr>
          <w:color w:val="221F1F"/>
          <w:sz w:val="20"/>
        </w:rPr>
        <w:t>requirements</w:t>
      </w:r>
      <w:r>
        <w:rPr>
          <w:color w:val="221F1F"/>
          <w:spacing w:val="-6"/>
          <w:sz w:val="20"/>
        </w:rPr>
        <w:t xml:space="preserve"> </w:t>
      </w:r>
      <w:r>
        <w:rPr>
          <w:color w:val="221F1F"/>
          <w:sz w:val="20"/>
        </w:rPr>
        <w:t>contracts,</w:t>
      </w:r>
      <w:r>
        <w:rPr>
          <w:color w:val="221F1F"/>
          <w:spacing w:val="-5"/>
          <w:sz w:val="20"/>
        </w:rPr>
        <w:t xml:space="preserve"> </w:t>
      </w:r>
      <w:r>
        <w:rPr>
          <w:color w:val="221F1F"/>
          <w:sz w:val="20"/>
        </w:rPr>
        <w:t>issued</w:t>
      </w:r>
      <w:r>
        <w:rPr>
          <w:color w:val="221F1F"/>
          <w:spacing w:val="-7"/>
          <w:sz w:val="20"/>
        </w:rPr>
        <w:t xml:space="preserve"> </w:t>
      </w:r>
      <w:r>
        <w:rPr>
          <w:color w:val="221F1F"/>
          <w:sz w:val="20"/>
        </w:rPr>
        <w:t>by</w:t>
      </w:r>
      <w:r>
        <w:rPr>
          <w:color w:val="221F1F"/>
          <w:spacing w:val="-8"/>
          <w:sz w:val="20"/>
        </w:rPr>
        <w:t xml:space="preserve"> </w:t>
      </w:r>
      <w:r>
        <w:rPr>
          <w:color w:val="221F1F"/>
          <w:sz w:val="20"/>
        </w:rPr>
        <w:t>the</w:t>
      </w:r>
      <w:r>
        <w:rPr>
          <w:color w:val="221F1F"/>
          <w:spacing w:val="-6"/>
          <w:sz w:val="20"/>
        </w:rPr>
        <w:t xml:space="preserve"> </w:t>
      </w:r>
      <w:r>
        <w:rPr>
          <w:color w:val="221F1F"/>
          <w:sz w:val="20"/>
        </w:rPr>
        <w:t>General Services Administration (GSA) Office of Information Resources Management, for automated data processing equipment, software and maintenance, communications equipment and supplies, and teleprocessing services, the Contractor shall follow the terms of the applicable contract and the procedures in paragraph (a) of this clause.</w:t>
      </w:r>
    </w:p>
    <w:p w14:paraId="0346F0E6" w14:textId="77777777" w:rsidR="00016C31" w:rsidRDefault="00016C31">
      <w:pPr>
        <w:pStyle w:val="BodyText"/>
        <w:spacing w:before="11"/>
        <w:rPr>
          <w:sz w:val="19"/>
        </w:rPr>
      </w:pPr>
    </w:p>
    <w:p w14:paraId="539465F8" w14:textId="77777777" w:rsidR="00016C31" w:rsidRDefault="00632607">
      <w:pPr>
        <w:pStyle w:val="ListParagraph"/>
        <w:numPr>
          <w:ilvl w:val="0"/>
          <w:numId w:val="6"/>
        </w:numPr>
        <w:tabs>
          <w:tab w:val="left" w:pos="712"/>
        </w:tabs>
        <w:ind w:left="711" w:hanging="274"/>
        <w:jc w:val="left"/>
        <w:rPr>
          <w:sz w:val="20"/>
        </w:rPr>
      </w:pPr>
      <w:r>
        <w:rPr>
          <w:color w:val="221F1F"/>
          <w:sz w:val="20"/>
        </w:rPr>
        <w:t>When</w:t>
      </w:r>
      <w:r>
        <w:rPr>
          <w:color w:val="221F1F"/>
          <w:spacing w:val="-9"/>
          <w:sz w:val="20"/>
        </w:rPr>
        <w:t xml:space="preserve"> </w:t>
      </w:r>
      <w:r>
        <w:rPr>
          <w:color w:val="221F1F"/>
          <w:sz w:val="20"/>
        </w:rPr>
        <w:t>placing</w:t>
      </w:r>
      <w:r>
        <w:rPr>
          <w:color w:val="221F1F"/>
          <w:spacing w:val="-7"/>
          <w:sz w:val="20"/>
        </w:rPr>
        <w:t xml:space="preserve"> </w:t>
      </w:r>
      <w:r>
        <w:rPr>
          <w:color w:val="221F1F"/>
          <w:sz w:val="20"/>
        </w:rPr>
        <w:t>orders</w:t>
      </w:r>
      <w:r>
        <w:rPr>
          <w:color w:val="221F1F"/>
          <w:spacing w:val="-7"/>
          <w:sz w:val="20"/>
        </w:rPr>
        <w:t xml:space="preserve"> </w:t>
      </w:r>
      <w:r>
        <w:rPr>
          <w:color w:val="221F1F"/>
          <w:sz w:val="20"/>
        </w:rPr>
        <w:t>for</w:t>
      </w:r>
      <w:r>
        <w:rPr>
          <w:color w:val="221F1F"/>
          <w:spacing w:val="-7"/>
          <w:sz w:val="20"/>
        </w:rPr>
        <w:t xml:space="preserve"> </w:t>
      </w:r>
      <w:r>
        <w:rPr>
          <w:color w:val="221F1F"/>
          <w:sz w:val="20"/>
        </w:rPr>
        <w:t>Government</w:t>
      </w:r>
      <w:r>
        <w:rPr>
          <w:color w:val="221F1F"/>
          <w:spacing w:val="-6"/>
          <w:sz w:val="20"/>
        </w:rPr>
        <w:t xml:space="preserve"> </w:t>
      </w:r>
      <w:r>
        <w:rPr>
          <w:color w:val="221F1F"/>
          <w:sz w:val="20"/>
        </w:rPr>
        <w:t>stock</w:t>
      </w:r>
      <w:r>
        <w:rPr>
          <w:color w:val="221F1F"/>
          <w:spacing w:val="-9"/>
          <w:sz w:val="20"/>
        </w:rPr>
        <w:t xml:space="preserve"> </w:t>
      </w:r>
      <w:r>
        <w:rPr>
          <w:color w:val="221F1F"/>
          <w:sz w:val="20"/>
        </w:rPr>
        <w:t>on</w:t>
      </w:r>
      <w:r>
        <w:rPr>
          <w:color w:val="221F1F"/>
          <w:spacing w:val="-6"/>
          <w:sz w:val="20"/>
        </w:rPr>
        <w:t xml:space="preserve"> </w:t>
      </w:r>
      <w:r>
        <w:rPr>
          <w:color w:val="221F1F"/>
          <w:sz w:val="20"/>
        </w:rPr>
        <w:t>a</w:t>
      </w:r>
      <w:r>
        <w:rPr>
          <w:color w:val="221F1F"/>
          <w:spacing w:val="-8"/>
          <w:sz w:val="20"/>
        </w:rPr>
        <w:t xml:space="preserve"> </w:t>
      </w:r>
      <w:r>
        <w:rPr>
          <w:color w:val="221F1F"/>
          <w:sz w:val="20"/>
        </w:rPr>
        <w:t>reimbursable</w:t>
      </w:r>
      <w:r>
        <w:rPr>
          <w:color w:val="221F1F"/>
          <w:spacing w:val="-8"/>
          <w:sz w:val="20"/>
        </w:rPr>
        <w:t xml:space="preserve"> </w:t>
      </w:r>
      <w:r>
        <w:rPr>
          <w:color w:val="221F1F"/>
          <w:sz w:val="20"/>
        </w:rPr>
        <w:t>basis,</w:t>
      </w:r>
      <w:r>
        <w:rPr>
          <w:color w:val="221F1F"/>
          <w:spacing w:val="-8"/>
          <w:sz w:val="20"/>
        </w:rPr>
        <w:t xml:space="preserve"> </w:t>
      </w:r>
      <w:r>
        <w:rPr>
          <w:color w:val="221F1F"/>
          <w:sz w:val="20"/>
        </w:rPr>
        <w:t>the</w:t>
      </w:r>
      <w:r>
        <w:rPr>
          <w:color w:val="221F1F"/>
          <w:spacing w:val="-9"/>
          <w:sz w:val="20"/>
        </w:rPr>
        <w:t xml:space="preserve"> </w:t>
      </w:r>
      <w:r>
        <w:rPr>
          <w:color w:val="221F1F"/>
          <w:sz w:val="20"/>
        </w:rPr>
        <w:t>Contractor</w:t>
      </w:r>
      <w:r>
        <w:rPr>
          <w:color w:val="221F1F"/>
          <w:spacing w:val="-4"/>
          <w:sz w:val="20"/>
        </w:rPr>
        <w:t xml:space="preserve"> </w:t>
      </w:r>
      <w:r>
        <w:rPr>
          <w:color w:val="221F1F"/>
          <w:sz w:val="20"/>
        </w:rPr>
        <w:t>shall-</w:t>
      </w:r>
      <w:r>
        <w:rPr>
          <w:color w:val="221F1F"/>
          <w:spacing w:val="-10"/>
          <w:sz w:val="20"/>
        </w:rPr>
        <w:t>-</w:t>
      </w:r>
    </w:p>
    <w:p w14:paraId="7F18C0B2" w14:textId="77777777" w:rsidR="00016C31" w:rsidRDefault="00016C31">
      <w:pPr>
        <w:pStyle w:val="BodyText"/>
        <w:spacing w:before="10"/>
        <w:rPr>
          <w:sz w:val="19"/>
        </w:rPr>
      </w:pPr>
    </w:p>
    <w:p w14:paraId="73A56931" w14:textId="77777777" w:rsidR="00016C31" w:rsidRDefault="00632607">
      <w:pPr>
        <w:pStyle w:val="ListParagraph"/>
        <w:numPr>
          <w:ilvl w:val="1"/>
          <w:numId w:val="6"/>
        </w:numPr>
        <w:tabs>
          <w:tab w:val="left" w:pos="724"/>
        </w:tabs>
        <w:ind w:right="1442" w:firstLine="0"/>
        <w:rPr>
          <w:sz w:val="20"/>
        </w:rPr>
      </w:pPr>
      <w:r>
        <w:rPr>
          <w:color w:val="221F1F"/>
          <w:sz w:val="20"/>
        </w:rPr>
        <w:t>Comply</w:t>
      </w:r>
      <w:r>
        <w:rPr>
          <w:color w:val="221F1F"/>
          <w:spacing w:val="-7"/>
          <w:sz w:val="20"/>
        </w:rPr>
        <w:t xml:space="preserve"> </w:t>
      </w:r>
      <w:r>
        <w:rPr>
          <w:color w:val="221F1F"/>
          <w:sz w:val="20"/>
        </w:rPr>
        <w:t>with</w:t>
      </w:r>
      <w:r>
        <w:rPr>
          <w:color w:val="221F1F"/>
          <w:spacing w:val="-5"/>
          <w:sz w:val="20"/>
        </w:rPr>
        <w:t xml:space="preserve"> </w:t>
      </w:r>
      <w:r>
        <w:rPr>
          <w:color w:val="221F1F"/>
          <w:sz w:val="20"/>
        </w:rPr>
        <w:t>the</w:t>
      </w:r>
      <w:r>
        <w:rPr>
          <w:color w:val="221F1F"/>
          <w:spacing w:val="-8"/>
          <w:sz w:val="20"/>
        </w:rPr>
        <w:t xml:space="preserve"> </w:t>
      </w:r>
      <w:r>
        <w:rPr>
          <w:color w:val="221F1F"/>
          <w:sz w:val="20"/>
        </w:rPr>
        <w:t>requirements</w:t>
      </w:r>
      <w:r>
        <w:rPr>
          <w:color w:val="221F1F"/>
          <w:spacing w:val="-8"/>
          <w:sz w:val="20"/>
        </w:rPr>
        <w:t xml:space="preserve"> </w:t>
      </w:r>
      <w:r>
        <w:rPr>
          <w:color w:val="221F1F"/>
          <w:sz w:val="20"/>
        </w:rPr>
        <w:t>of</w:t>
      </w:r>
      <w:r>
        <w:rPr>
          <w:color w:val="221F1F"/>
          <w:spacing w:val="-6"/>
          <w:sz w:val="20"/>
        </w:rPr>
        <w:t xml:space="preserve"> </w:t>
      </w:r>
      <w:r>
        <w:rPr>
          <w:color w:val="221F1F"/>
          <w:sz w:val="20"/>
        </w:rPr>
        <w:t>the</w:t>
      </w:r>
      <w:r>
        <w:rPr>
          <w:color w:val="221F1F"/>
          <w:spacing w:val="-6"/>
          <w:sz w:val="20"/>
        </w:rPr>
        <w:t xml:space="preserve"> </w:t>
      </w:r>
      <w:r>
        <w:rPr>
          <w:color w:val="221F1F"/>
          <w:sz w:val="20"/>
        </w:rPr>
        <w:t>Contracting</w:t>
      </w:r>
      <w:r>
        <w:rPr>
          <w:color w:val="221F1F"/>
          <w:spacing w:val="-7"/>
          <w:sz w:val="20"/>
        </w:rPr>
        <w:t xml:space="preserve"> </w:t>
      </w:r>
      <w:r>
        <w:rPr>
          <w:color w:val="221F1F"/>
          <w:sz w:val="20"/>
        </w:rPr>
        <w:t>Officer's</w:t>
      </w:r>
      <w:r>
        <w:rPr>
          <w:color w:val="221F1F"/>
          <w:spacing w:val="-6"/>
          <w:sz w:val="20"/>
        </w:rPr>
        <w:t xml:space="preserve"> </w:t>
      </w:r>
      <w:r>
        <w:rPr>
          <w:color w:val="221F1F"/>
          <w:sz w:val="20"/>
        </w:rPr>
        <w:t>authorization,</w:t>
      </w:r>
      <w:r>
        <w:rPr>
          <w:color w:val="221F1F"/>
          <w:spacing w:val="-9"/>
          <w:sz w:val="20"/>
        </w:rPr>
        <w:t xml:space="preserve"> </w:t>
      </w:r>
      <w:r>
        <w:rPr>
          <w:color w:val="221F1F"/>
          <w:sz w:val="20"/>
        </w:rPr>
        <w:t>using</w:t>
      </w:r>
      <w:r>
        <w:rPr>
          <w:color w:val="221F1F"/>
          <w:spacing w:val="-5"/>
          <w:sz w:val="20"/>
        </w:rPr>
        <w:t xml:space="preserve"> </w:t>
      </w:r>
      <w:r>
        <w:rPr>
          <w:color w:val="221F1F"/>
          <w:sz w:val="20"/>
        </w:rPr>
        <w:t>FEDSTRIP</w:t>
      </w:r>
      <w:r>
        <w:rPr>
          <w:color w:val="221F1F"/>
          <w:spacing w:val="-9"/>
          <w:sz w:val="20"/>
        </w:rPr>
        <w:t xml:space="preserve"> </w:t>
      </w:r>
      <w:r>
        <w:rPr>
          <w:color w:val="221F1F"/>
          <w:sz w:val="20"/>
        </w:rPr>
        <w:t>or</w:t>
      </w:r>
      <w:r>
        <w:rPr>
          <w:color w:val="221F1F"/>
          <w:spacing w:val="-7"/>
          <w:sz w:val="20"/>
        </w:rPr>
        <w:t xml:space="preserve"> </w:t>
      </w:r>
      <w:r>
        <w:rPr>
          <w:color w:val="221F1F"/>
          <w:sz w:val="20"/>
        </w:rPr>
        <w:t xml:space="preserve">MILSTRIP procedures, as </w:t>
      </w:r>
      <w:proofErr w:type="gramStart"/>
      <w:r>
        <w:rPr>
          <w:color w:val="221F1F"/>
          <w:sz w:val="20"/>
        </w:rPr>
        <w:t>appropriate;</w:t>
      </w:r>
      <w:proofErr w:type="gramEnd"/>
    </w:p>
    <w:p w14:paraId="2BC178CF" w14:textId="77777777" w:rsidR="00016C31" w:rsidRDefault="00016C31">
      <w:pPr>
        <w:pStyle w:val="BodyText"/>
        <w:spacing w:before="1"/>
      </w:pPr>
    </w:p>
    <w:p w14:paraId="3844685A" w14:textId="77777777" w:rsidR="00016C31" w:rsidRDefault="00632607">
      <w:pPr>
        <w:pStyle w:val="ListParagraph"/>
        <w:numPr>
          <w:ilvl w:val="1"/>
          <w:numId w:val="6"/>
        </w:numPr>
        <w:tabs>
          <w:tab w:val="left" w:pos="724"/>
        </w:tabs>
        <w:ind w:left="723" w:hanging="286"/>
        <w:rPr>
          <w:sz w:val="20"/>
        </w:rPr>
      </w:pPr>
      <w:r>
        <w:rPr>
          <w:color w:val="221F1F"/>
          <w:sz w:val="20"/>
        </w:rPr>
        <w:t>Use</w:t>
      </w:r>
      <w:r>
        <w:rPr>
          <w:color w:val="221F1F"/>
          <w:spacing w:val="-12"/>
          <w:sz w:val="20"/>
        </w:rPr>
        <w:t xml:space="preserve"> </w:t>
      </w:r>
      <w:r>
        <w:rPr>
          <w:color w:val="221F1F"/>
          <w:sz w:val="20"/>
        </w:rPr>
        <w:t>only</w:t>
      </w:r>
      <w:r>
        <w:rPr>
          <w:color w:val="221F1F"/>
          <w:spacing w:val="-6"/>
          <w:sz w:val="20"/>
        </w:rPr>
        <w:t xml:space="preserve"> </w:t>
      </w:r>
      <w:r>
        <w:rPr>
          <w:color w:val="221F1F"/>
          <w:sz w:val="20"/>
        </w:rPr>
        <w:t>the</w:t>
      </w:r>
      <w:r>
        <w:rPr>
          <w:color w:val="221F1F"/>
          <w:spacing w:val="-7"/>
          <w:sz w:val="20"/>
        </w:rPr>
        <w:t xml:space="preserve"> </w:t>
      </w:r>
      <w:r>
        <w:rPr>
          <w:color w:val="221F1F"/>
          <w:sz w:val="20"/>
        </w:rPr>
        <w:t>GSA</w:t>
      </w:r>
      <w:r>
        <w:rPr>
          <w:color w:val="221F1F"/>
          <w:spacing w:val="-9"/>
          <w:sz w:val="20"/>
        </w:rPr>
        <w:t xml:space="preserve"> </w:t>
      </w:r>
      <w:r>
        <w:rPr>
          <w:color w:val="221F1F"/>
          <w:sz w:val="20"/>
        </w:rPr>
        <w:t>Form</w:t>
      </w:r>
      <w:r>
        <w:rPr>
          <w:color w:val="221F1F"/>
          <w:spacing w:val="-6"/>
          <w:sz w:val="20"/>
        </w:rPr>
        <w:t xml:space="preserve"> </w:t>
      </w:r>
      <w:r>
        <w:rPr>
          <w:color w:val="221F1F"/>
          <w:sz w:val="20"/>
        </w:rPr>
        <w:t>1948-A,</w:t>
      </w:r>
      <w:r>
        <w:rPr>
          <w:color w:val="221F1F"/>
          <w:spacing w:val="-9"/>
          <w:sz w:val="20"/>
        </w:rPr>
        <w:t xml:space="preserve"> </w:t>
      </w:r>
      <w:r>
        <w:rPr>
          <w:color w:val="221F1F"/>
          <w:sz w:val="20"/>
        </w:rPr>
        <w:t>Retail</w:t>
      </w:r>
      <w:r>
        <w:rPr>
          <w:color w:val="221F1F"/>
          <w:spacing w:val="-5"/>
          <w:sz w:val="20"/>
        </w:rPr>
        <w:t xml:space="preserve"> </w:t>
      </w:r>
      <w:r>
        <w:rPr>
          <w:color w:val="221F1F"/>
          <w:sz w:val="20"/>
        </w:rPr>
        <w:t>Services</w:t>
      </w:r>
      <w:r>
        <w:rPr>
          <w:color w:val="221F1F"/>
          <w:spacing w:val="-7"/>
          <w:sz w:val="20"/>
        </w:rPr>
        <w:t xml:space="preserve"> </w:t>
      </w:r>
      <w:r>
        <w:rPr>
          <w:color w:val="221F1F"/>
          <w:sz w:val="20"/>
        </w:rPr>
        <w:t>Shopping</w:t>
      </w:r>
      <w:r>
        <w:rPr>
          <w:color w:val="221F1F"/>
          <w:spacing w:val="-7"/>
          <w:sz w:val="20"/>
        </w:rPr>
        <w:t xml:space="preserve"> </w:t>
      </w:r>
      <w:r>
        <w:rPr>
          <w:color w:val="221F1F"/>
          <w:sz w:val="20"/>
        </w:rPr>
        <w:t>Plate,</w:t>
      </w:r>
      <w:r>
        <w:rPr>
          <w:color w:val="221F1F"/>
          <w:spacing w:val="-8"/>
          <w:sz w:val="20"/>
        </w:rPr>
        <w:t xml:space="preserve"> </w:t>
      </w:r>
      <w:r>
        <w:rPr>
          <w:color w:val="221F1F"/>
          <w:sz w:val="20"/>
        </w:rPr>
        <w:t>when</w:t>
      </w:r>
      <w:r>
        <w:rPr>
          <w:color w:val="221F1F"/>
          <w:spacing w:val="-6"/>
          <w:sz w:val="20"/>
        </w:rPr>
        <w:t xml:space="preserve"> </w:t>
      </w:r>
      <w:r>
        <w:rPr>
          <w:color w:val="221F1F"/>
          <w:sz w:val="20"/>
        </w:rPr>
        <w:t>ordering</w:t>
      </w:r>
      <w:r>
        <w:rPr>
          <w:color w:val="221F1F"/>
          <w:spacing w:val="-8"/>
          <w:sz w:val="20"/>
        </w:rPr>
        <w:t xml:space="preserve"> </w:t>
      </w:r>
      <w:r>
        <w:rPr>
          <w:color w:val="221F1F"/>
          <w:sz w:val="20"/>
        </w:rPr>
        <w:t>from</w:t>
      </w:r>
      <w:r>
        <w:rPr>
          <w:color w:val="221F1F"/>
          <w:spacing w:val="-6"/>
          <w:sz w:val="20"/>
        </w:rPr>
        <w:t xml:space="preserve"> </w:t>
      </w:r>
      <w:r>
        <w:rPr>
          <w:color w:val="221F1F"/>
          <w:sz w:val="20"/>
        </w:rPr>
        <w:t>GSA</w:t>
      </w:r>
      <w:r>
        <w:rPr>
          <w:color w:val="221F1F"/>
          <w:spacing w:val="-9"/>
          <w:sz w:val="20"/>
        </w:rPr>
        <w:t xml:space="preserve"> </w:t>
      </w:r>
      <w:r>
        <w:rPr>
          <w:color w:val="221F1F"/>
          <w:sz w:val="20"/>
        </w:rPr>
        <w:t>Self-Service</w:t>
      </w:r>
      <w:r>
        <w:rPr>
          <w:color w:val="221F1F"/>
          <w:spacing w:val="-6"/>
          <w:sz w:val="20"/>
        </w:rPr>
        <w:t xml:space="preserve"> </w:t>
      </w:r>
      <w:proofErr w:type="gramStart"/>
      <w:r>
        <w:rPr>
          <w:color w:val="221F1F"/>
          <w:spacing w:val="-2"/>
          <w:sz w:val="20"/>
        </w:rPr>
        <w:t>Stores;</w:t>
      </w:r>
      <w:proofErr w:type="gramEnd"/>
    </w:p>
    <w:p w14:paraId="336425A7" w14:textId="77777777" w:rsidR="00016C31" w:rsidRDefault="00016C31">
      <w:pPr>
        <w:pStyle w:val="BodyText"/>
        <w:spacing w:before="1"/>
      </w:pPr>
    </w:p>
    <w:p w14:paraId="24055328" w14:textId="77777777" w:rsidR="00016C31" w:rsidRDefault="00632607">
      <w:pPr>
        <w:pStyle w:val="ListParagraph"/>
        <w:numPr>
          <w:ilvl w:val="1"/>
          <w:numId w:val="6"/>
        </w:numPr>
        <w:tabs>
          <w:tab w:val="left" w:pos="724"/>
        </w:tabs>
        <w:ind w:left="723" w:hanging="286"/>
        <w:rPr>
          <w:sz w:val="20"/>
        </w:rPr>
      </w:pPr>
      <w:r>
        <w:rPr>
          <w:color w:val="221F1F"/>
          <w:sz w:val="20"/>
        </w:rPr>
        <w:t>Order</w:t>
      </w:r>
      <w:r>
        <w:rPr>
          <w:color w:val="221F1F"/>
          <w:spacing w:val="-11"/>
          <w:sz w:val="20"/>
        </w:rPr>
        <w:t xml:space="preserve"> </w:t>
      </w:r>
      <w:r>
        <w:rPr>
          <w:color w:val="221F1F"/>
          <w:sz w:val="20"/>
        </w:rPr>
        <w:t>only</w:t>
      </w:r>
      <w:r>
        <w:rPr>
          <w:color w:val="221F1F"/>
          <w:spacing w:val="-8"/>
          <w:sz w:val="20"/>
        </w:rPr>
        <w:t xml:space="preserve"> </w:t>
      </w:r>
      <w:r>
        <w:rPr>
          <w:color w:val="221F1F"/>
          <w:sz w:val="20"/>
        </w:rPr>
        <w:t>those</w:t>
      </w:r>
      <w:r>
        <w:rPr>
          <w:color w:val="221F1F"/>
          <w:spacing w:val="-9"/>
          <w:sz w:val="20"/>
        </w:rPr>
        <w:t xml:space="preserve"> </w:t>
      </w:r>
      <w:r>
        <w:rPr>
          <w:color w:val="221F1F"/>
          <w:sz w:val="20"/>
        </w:rPr>
        <w:t>items</w:t>
      </w:r>
      <w:r>
        <w:rPr>
          <w:color w:val="221F1F"/>
          <w:spacing w:val="-8"/>
          <w:sz w:val="20"/>
        </w:rPr>
        <w:t xml:space="preserve"> </w:t>
      </w:r>
      <w:r>
        <w:rPr>
          <w:color w:val="221F1F"/>
          <w:sz w:val="20"/>
        </w:rPr>
        <w:t>required</w:t>
      </w:r>
      <w:r>
        <w:rPr>
          <w:color w:val="221F1F"/>
          <w:spacing w:val="-5"/>
          <w:sz w:val="20"/>
        </w:rPr>
        <w:t xml:space="preserve"> </w:t>
      </w:r>
      <w:r>
        <w:rPr>
          <w:color w:val="221F1F"/>
          <w:sz w:val="20"/>
        </w:rPr>
        <w:t>in</w:t>
      </w:r>
      <w:r>
        <w:rPr>
          <w:color w:val="221F1F"/>
          <w:spacing w:val="-9"/>
          <w:sz w:val="20"/>
        </w:rPr>
        <w:t xml:space="preserve"> </w:t>
      </w:r>
      <w:r>
        <w:rPr>
          <w:color w:val="221F1F"/>
          <w:sz w:val="20"/>
        </w:rPr>
        <w:t>the</w:t>
      </w:r>
      <w:r>
        <w:rPr>
          <w:color w:val="221F1F"/>
          <w:spacing w:val="-9"/>
          <w:sz w:val="20"/>
        </w:rPr>
        <w:t xml:space="preserve"> </w:t>
      </w:r>
      <w:r>
        <w:rPr>
          <w:color w:val="221F1F"/>
          <w:sz w:val="20"/>
        </w:rPr>
        <w:t>performance</w:t>
      </w:r>
      <w:r>
        <w:rPr>
          <w:color w:val="221F1F"/>
          <w:spacing w:val="-6"/>
          <w:sz w:val="20"/>
        </w:rPr>
        <w:t xml:space="preserve"> </w:t>
      </w:r>
      <w:r>
        <w:rPr>
          <w:color w:val="221F1F"/>
          <w:sz w:val="20"/>
        </w:rPr>
        <w:t>of</w:t>
      </w:r>
      <w:r>
        <w:rPr>
          <w:color w:val="221F1F"/>
          <w:spacing w:val="-8"/>
          <w:sz w:val="20"/>
        </w:rPr>
        <w:t xml:space="preserve"> </w:t>
      </w:r>
      <w:r>
        <w:rPr>
          <w:color w:val="221F1F"/>
          <w:sz w:val="20"/>
        </w:rPr>
        <w:t>Government</w:t>
      </w:r>
      <w:r>
        <w:rPr>
          <w:color w:val="221F1F"/>
          <w:spacing w:val="-9"/>
          <w:sz w:val="20"/>
        </w:rPr>
        <w:t xml:space="preserve"> </w:t>
      </w:r>
      <w:r>
        <w:rPr>
          <w:color w:val="221F1F"/>
          <w:sz w:val="20"/>
        </w:rPr>
        <w:t>contracts;</w:t>
      </w:r>
      <w:r>
        <w:rPr>
          <w:color w:val="221F1F"/>
          <w:spacing w:val="-7"/>
          <w:sz w:val="20"/>
        </w:rPr>
        <w:t xml:space="preserve"> </w:t>
      </w:r>
      <w:r>
        <w:rPr>
          <w:color w:val="221F1F"/>
          <w:spacing w:val="-5"/>
          <w:sz w:val="20"/>
        </w:rPr>
        <w:t>and</w:t>
      </w:r>
    </w:p>
    <w:p w14:paraId="7B53F70D" w14:textId="77777777" w:rsidR="00016C31" w:rsidRDefault="00016C31">
      <w:pPr>
        <w:pStyle w:val="BodyText"/>
        <w:spacing w:before="11"/>
        <w:rPr>
          <w:sz w:val="19"/>
        </w:rPr>
      </w:pPr>
    </w:p>
    <w:p w14:paraId="5F399F8A" w14:textId="77777777" w:rsidR="00016C31" w:rsidRDefault="00632607">
      <w:pPr>
        <w:pStyle w:val="ListParagraph"/>
        <w:numPr>
          <w:ilvl w:val="1"/>
          <w:numId w:val="6"/>
        </w:numPr>
        <w:tabs>
          <w:tab w:val="left" w:pos="724"/>
        </w:tabs>
        <w:ind w:right="838" w:firstLine="0"/>
        <w:rPr>
          <w:sz w:val="20"/>
        </w:rPr>
      </w:pPr>
      <w:r>
        <w:rPr>
          <w:color w:val="221F1F"/>
          <w:sz w:val="20"/>
        </w:rPr>
        <w:t>Pay invoices from Government supply sources promptly. For purchases made from DoD supply sources, this means within 30 days of the date of a proper invoice (see also Defense Federal Acquisition Regulation Supplement (DFARS)</w:t>
      </w:r>
      <w:r>
        <w:rPr>
          <w:color w:val="221F1F"/>
          <w:spacing w:val="-4"/>
          <w:sz w:val="20"/>
        </w:rPr>
        <w:t xml:space="preserve"> </w:t>
      </w:r>
      <w:r>
        <w:rPr>
          <w:color w:val="221F1F"/>
          <w:sz w:val="20"/>
        </w:rPr>
        <w:t>251.105).</w:t>
      </w:r>
      <w:r>
        <w:rPr>
          <w:color w:val="221F1F"/>
          <w:spacing w:val="-2"/>
          <w:sz w:val="20"/>
        </w:rPr>
        <w:t xml:space="preserve"> </w:t>
      </w:r>
      <w:r>
        <w:rPr>
          <w:color w:val="221F1F"/>
          <w:sz w:val="20"/>
        </w:rPr>
        <w:t>For</w:t>
      </w:r>
      <w:r>
        <w:rPr>
          <w:color w:val="221F1F"/>
          <w:spacing w:val="-6"/>
          <w:sz w:val="20"/>
        </w:rPr>
        <w:t xml:space="preserve"> </w:t>
      </w:r>
      <w:r>
        <w:rPr>
          <w:color w:val="221F1F"/>
          <w:sz w:val="20"/>
        </w:rPr>
        <w:t>purchases</w:t>
      </w:r>
      <w:r>
        <w:rPr>
          <w:color w:val="221F1F"/>
          <w:spacing w:val="-4"/>
          <w:sz w:val="20"/>
        </w:rPr>
        <w:t xml:space="preserve"> </w:t>
      </w:r>
      <w:r>
        <w:rPr>
          <w:color w:val="221F1F"/>
          <w:sz w:val="20"/>
        </w:rPr>
        <w:t>made</w:t>
      </w:r>
      <w:r>
        <w:rPr>
          <w:color w:val="221F1F"/>
          <w:spacing w:val="-4"/>
          <w:sz w:val="20"/>
        </w:rPr>
        <w:t xml:space="preserve"> </w:t>
      </w:r>
      <w:r>
        <w:rPr>
          <w:color w:val="221F1F"/>
          <w:sz w:val="20"/>
        </w:rPr>
        <w:t>from</w:t>
      </w:r>
      <w:r>
        <w:rPr>
          <w:color w:val="221F1F"/>
          <w:spacing w:val="-3"/>
          <w:sz w:val="20"/>
        </w:rPr>
        <w:t xml:space="preserve"> </w:t>
      </w:r>
      <w:r>
        <w:rPr>
          <w:color w:val="221F1F"/>
          <w:sz w:val="20"/>
        </w:rPr>
        <w:t>DoD</w:t>
      </w:r>
      <w:r>
        <w:rPr>
          <w:color w:val="221F1F"/>
          <w:spacing w:val="-4"/>
          <w:sz w:val="20"/>
        </w:rPr>
        <w:t xml:space="preserve"> </w:t>
      </w:r>
      <w:r>
        <w:rPr>
          <w:color w:val="221F1F"/>
          <w:sz w:val="20"/>
        </w:rPr>
        <w:t>supply</w:t>
      </w:r>
      <w:r>
        <w:rPr>
          <w:color w:val="221F1F"/>
          <w:spacing w:val="-5"/>
          <w:sz w:val="20"/>
        </w:rPr>
        <w:t xml:space="preserve"> </w:t>
      </w:r>
      <w:r>
        <w:rPr>
          <w:color w:val="221F1F"/>
          <w:sz w:val="20"/>
        </w:rPr>
        <w:t>sources,</w:t>
      </w:r>
      <w:r>
        <w:rPr>
          <w:color w:val="221F1F"/>
          <w:spacing w:val="-3"/>
          <w:sz w:val="20"/>
        </w:rPr>
        <w:t xml:space="preserve"> </w:t>
      </w:r>
      <w:r>
        <w:rPr>
          <w:color w:val="221F1F"/>
          <w:sz w:val="20"/>
        </w:rPr>
        <w:t>this</w:t>
      </w:r>
      <w:r>
        <w:rPr>
          <w:color w:val="221F1F"/>
          <w:spacing w:val="-5"/>
          <w:sz w:val="20"/>
        </w:rPr>
        <w:t xml:space="preserve"> </w:t>
      </w:r>
      <w:r>
        <w:rPr>
          <w:color w:val="221F1F"/>
          <w:sz w:val="20"/>
        </w:rPr>
        <w:t>means</w:t>
      </w:r>
      <w:r>
        <w:rPr>
          <w:color w:val="221F1F"/>
          <w:spacing w:val="-5"/>
          <w:sz w:val="20"/>
        </w:rPr>
        <w:t xml:space="preserve"> </w:t>
      </w:r>
      <w:r>
        <w:rPr>
          <w:color w:val="221F1F"/>
          <w:sz w:val="20"/>
        </w:rPr>
        <w:t>within</w:t>
      </w:r>
      <w:r>
        <w:rPr>
          <w:color w:val="221F1F"/>
          <w:spacing w:val="-6"/>
          <w:sz w:val="20"/>
        </w:rPr>
        <w:t xml:space="preserve"> </w:t>
      </w:r>
      <w:r>
        <w:rPr>
          <w:color w:val="221F1F"/>
          <w:sz w:val="20"/>
        </w:rPr>
        <w:t>30</w:t>
      </w:r>
      <w:r>
        <w:rPr>
          <w:color w:val="221F1F"/>
          <w:spacing w:val="-6"/>
          <w:sz w:val="20"/>
        </w:rPr>
        <w:t xml:space="preserve"> </w:t>
      </w:r>
      <w:r>
        <w:rPr>
          <w:color w:val="221F1F"/>
          <w:sz w:val="20"/>
        </w:rPr>
        <w:t>days</w:t>
      </w:r>
      <w:r>
        <w:rPr>
          <w:color w:val="221F1F"/>
          <w:spacing w:val="-5"/>
          <w:sz w:val="20"/>
        </w:rPr>
        <w:t xml:space="preserve"> </w:t>
      </w:r>
      <w:r>
        <w:rPr>
          <w:color w:val="221F1F"/>
          <w:sz w:val="20"/>
        </w:rPr>
        <w:t>of</w:t>
      </w:r>
      <w:r>
        <w:rPr>
          <w:color w:val="221F1F"/>
          <w:spacing w:val="-3"/>
          <w:sz w:val="20"/>
        </w:rPr>
        <w:t xml:space="preserve"> </w:t>
      </w:r>
      <w:r>
        <w:rPr>
          <w:color w:val="221F1F"/>
          <w:sz w:val="20"/>
        </w:rPr>
        <w:t>the</w:t>
      </w:r>
      <w:r>
        <w:rPr>
          <w:color w:val="221F1F"/>
          <w:spacing w:val="-6"/>
          <w:sz w:val="20"/>
        </w:rPr>
        <w:t xml:space="preserve"> </w:t>
      </w:r>
      <w:r>
        <w:rPr>
          <w:color w:val="221F1F"/>
          <w:sz w:val="20"/>
        </w:rPr>
        <w:t>date</w:t>
      </w:r>
      <w:r>
        <w:rPr>
          <w:color w:val="221F1F"/>
          <w:spacing w:val="-4"/>
          <w:sz w:val="20"/>
        </w:rPr>
        <w:t xml:space="preserve"> </w:t>
      </w:r>
      <w:r>
        <w:rPr>
          <w:color w:val="221F1F"/>
          <w:sz w:val="20"/>
        </w:rPr>
        <w:t>of</w:t>
      </w:r>
      <w:r>
        <w:rPr>
          <w:color w:val="221F1F"/>
          <w:spacing w:val="-4"/>
          <w:sz w:val="20"/>
        </w:rPr>
        <w:t xml:space="preserve"> </w:t>
      </w:r>
      <w:r>
        <w:rPr>
          <w:color w:val="221F1F"/>
          <w:sz w:val="20"/>
        </w:rPr>
        <w:t>a</w:t>
      </w:r>
      <w:r>
        <w:rPr>
          <w:color w:val="221F1F"/>
          <w:spacing w:val="-7"/>
          <w:sz w:val="20"/>
        </w:rPr>
        <w:t xml:space="preserve"> </w:t>
      </w:r>
      <w:r>
        <w:rPr>
          <w:color w:val="221F1F"/>
          <w:sz w:val="20"/>
        </w:rPr>
        <w:t>proper invoice.</w:t>
      </w:r>
      <w:r>
        <w:rPr>
          <w:color w:val="221F1F"/>
          <w:spacing w:val="-2"/>
          <w:sz w:val="20"/>
        </w:rPr>
        <w:t xml:space="preserve"> </w:t>
      </w:r>
      <w:r>
        <w:rPr>
          <w:color w:val="221F1F"/>
          <w:sz w:val="20"/>
        </w:rPr>
        <w:t>The</w:t>
      </w:r>
      <w:r>
        <w:rPr>
          <w:color w:val="221F1F"/>
          <w:spacing w:val="-5"/>
          <w:sz w:val="20"/>
        </w:rPr>
        <w:t xml:space="preserve"> </w:t>
      </w:r>
      <w:r>
        <w:rPr>
          <w:color w:val="221F1F"/>
          <w:sz w:val="20"/>
        </w:rPr>
        <w:t>Contractor</w:t>
      </w:r>
      <w:r>
        <w:rPr>
          <w:color w:val="221F1F"/>
          <w:spacing w:val="-3"/>
          <w:sz w:val="20"/>
        </w:rPr>
        <w:t xml:space="preserve"> </w:t>
      </w:r>
      <w:r>
        <w:rPr>
          <w:color w:val="221F1F"/>
          <w:sz w:val="20"/>
        </w:rPr>
        <w:t>shall</w:t>
      </w:r>
      <w:r>
        <w:rPr>
          <w:color w:val="221F1F"/>
          <w:spacing w:val="-5"/>
          <w:sz w:val="20"/>
        </w:rPr>
        <w:t xml:space="preserve"> </w:t>
      </w:r>
      <w:r>
        <w:rPr>
          <w:color w:val="221F1F"/>
          <w:sz w:val="20"/>
        </w:rPr>
        <w:t>annotate</w:t>
      </w:r>
      <w:r>
        <w:rPr>
          <w:color w:val="221F1F"/>
          <w:spacing w:val="-1"/>
          <w:sz w:val="20"/>
        </w:rPr>
        <w:t xml:space="preserve"> </w:t>
      </w:r>
      <w:r>
        <w:rPr>
          <w:color w:val="221F1F"/>
          <w:sz w:val="20"/>
        </w:rPr>
        <w:t>each</w:t>
      </w:r>
      <w:r>
        <w:rPr>
          <w:color w:val="221F1F"/>
          <w:spacing w:val="-2"/>
          <w:sz w:val="20"/>
        </w:rPr>
        <w:t xml:space="preserve"> </w:t>
      </w:r>
      <w:r>
        <w:rPr>
          <w:color w:val="221F1F"/>
          <w:sz w:val="20"/>
        </w:rPr>
        <w:t>invoice</w:t>
      </w:r>
      <w:r>
        <w:rPr>
          <w:color w:val="221F1F"/>
          <w:spacing w:val="-3"/>
          <w:sz w:val="20"/>
        </w:rPr>
        <w:t xml:space="preserve"> </w:t>
      </w:r>
      <w:r>
        <w:rPr>
          <w:color w:val="221F1F"/>
          <w:sz w:val="20"/>
        </w:rPr>
        <w:t>with</w:t>
      </w:r>
      <w:r>
        <w:rPr>
          <w:color w:val="221F1F"/>
          <w:spacing w:val="-2"/>
          <w:sz w:val="20"/>
        </w:rPr>
        <w:t xml:space="preserve"> </w:t>
      </w:r>
      <w:r>
        <w:rPr>
          <w:color w:val="221F1F"/>
          <w:sz w:val="20"/>
        </w:rPr>
        <w:t>the</w:t>
      </w:r>
      <w:r>
        <w:rPr>
          <w:color w:val="221F1F"/>
          <w:spacing w:val="-5"/>
          <w:sz w:val="20"/>
        </w:rPr>
        <w:t xml:space="preserve"> </w:t>
      </w:r>
      <w:r>
        <w:rPr>
          <w:color w:val="221F1F"/>
          <w:sz w:val="20"/>
        </w:rPr>
        <w:t>date</w:t>
      </w:r>
      <w:r>
        <w:rPr>
          <w:color w:val="221F1F"/>
          <w:spacing w:val="-3"/>
          <w:sz w:val="20"/>
        </w:rPr>
        <w:t xml:space="preserve"> </w:t>
      </w:r>
      <w:r>
        <w:rPr>
          <w:color w:val="221F1F"/>
          <w:sz w:val="20"/>
        </w:rPr>
        <w:t>of</w:t>
      </w:r>
      <w:r>
        <w:rPr>
          <w:color w:val="221F1F"/>
          <w:spacing w:val="-5"/>
          <w:sz w:val="20"/>
        </w:rPr>
        <w:t xml:space="preserve"> </w:t>
      </w:r>
      <w:r>
        <w:rPr>
          <w:color w:val="221F1F"/>
          <w:sz w:val="20"/>
        </w:rPr>
        <w:t>receipt.</w:t>
      </w:r>
      <w:r>
        <w:rPr>
          <w:color w:val="221F1F"/>
          <w:spacing w:val="-3"/>
          <w:sz w:val="20"/>
        </w:rPr>
        <w:t xml:space="preserve"> </w:t>
      </w:r>
      <w:r>
        <w:rPr>
          <w:color w:val="221F1F"/>
          <w:sz w:val="20"/>
        </w:rPr>
        <w:t>The</w:t>
      </w:r>
      <w:r>
        <w:rPr>
          <w:color w:val="221F1F"/>
          <w:spacing w:val="-1"/>
          <w:sz w:val="20"/>
        </w:rPr>
        <w:t xml:space="preserve"> </w:t>
      </w:r>
      <w:r>
        <w:rPr>
          <w:color w:val="221F1F"/>
          <w:sz w:val="20"/>
        </w:rPr>
        <w:t>Contractor's</w:t>
      </w:r>
      <w:r>
        <w:rPr>
          <w:color w:val="221F1F"/>
          <w:spacing w:val="-3"/>
          <w:sz w:val="20"/>
        </w:rPr>
        <w:t xml:space="preserve"> </w:t>
      </w:r>
      <w:r>
        <w:rPr>
          <w:color w:val="221F1F"/>
          <w:sz w:val="20"/>
        </w:rPr>
        <w:t>failure</w:t>
      </w:r>
      <w:r>
        <w:rPr>
          <w:color w:val="221F1F"/>
          <w:spacing w:val="-3"/>
          <w:sz w:val="20"/>
        </w:rPr>
        <w:t xml:space="preserve"> </w:t>
      </w:r>
      <w:r>
        <w:rPr>
          <w:color w:val="221F1F"/>
          <w:sz w:val="20"/>
        </w:rPr>
        <w:t>to</w:t>
      </w:r>
      <w:r>
        <w:rPr>
          <w:color w:val="221F1F"/>
          <w:spacing w:val="-2"/>
          <w:sz w:val="20"/>
        </w:rPr>
        <w:t xml:space="preserve"> </w:t>
      </w:r>
      <w:r>
        <w:rPr>
          <w:color w:val="221F1F"/>
          <w:sz w:val="20"/>
        </w:rPr>
        <w:t>pay</w:t>
      </w:r>
      <w:r>
        <w:rPr>
          <w:color w:val="221F1F"/>
          <w:spacing w:val="-2"/>
          <w:sz w:val="20"/>
        </w:rPr>
        <w:t xml:space="preserve"> </w:t>
      </w:r>
      <w:r>
        <w:rPr>
          <w:color w:val="221F1F"/>
          <w:sz w:val="20"/>
        </w:rPr>
        <w:t>may</w:t>
      </w:r>
      <w:r>
        <w:rPr>
          <w:color w:val="221F1F"/>
          <w:spacing w:val="-2"/>
          <w:sz w:val="20"/>
        </w:rPr>
        <w:t xml:space="preserve"> </w:t>
      </w:r>
      <w:r>
        <w:rPr>
          <w:color w:val="221F1F"/>
          <w:sz w:val="20"/>
        </w:rPr>
        <w:t>also result in the DoD supply source refusing to honor the requisition (see DFARS 251.102(f)) or in the Contracting Officer terminating the Contractor's authorization to use DoD supply sources. In the event the Contracting Officer decides to terminate the authorization due to the Contractor's failure to pay in a timely manner, the Contracting Officer shall provide the Contractor with prompt written notice of the intent to terminate the authorization and the basis</w:t>
      </w:r>
      <w:r>
        <w:rPr>
          <w:color w:val="221F1F"/>
          <w:spacing w:val="-3"/>
          <w:sz w:val="20"/>
        </w:rPr>
        <w:t xml:space="preserve"> </w:t>
      </w:r>
      <w:r>
        <w:rPr>
          <w:color w:val="221F1F"/>
          <w:sz w:val="20"/>
        </w:rPr>
        <w:t>for</w:t>
      </w:r>
      <w:r>
        <w:rPr>
          <w:color w:val="221F1F"/>
          <w:spacing w:val="-2"/>
          <w:sz w:val="20"/>
        </w:rPr>
        <w:t xml:space="preserve"> </w:t>
      </w:r>
      <w:r>
        <w:rPr>
          <w:color w:val="221F1F"/>
          <w:sz w:val="20"/>
        </w:rPr>
        <w:t>such</w:t>
      </w:r>
      <w:r>
        <w:rPr>
          <w:color w:val="221F1F"/>
          <w:spacing w:val="-1"/>
          <w:sz w:val="20"/>
        </w:rPr>
        <w:t xml:space="preserve"> </w:t>
      </w:r>
      <w:r>
        <w:rPr>
          <w:color w:val="221F1F"/>
          <w:sz w:val="20"/>
        </w:rPr>
        <w:t>action.</w:t>
      </w:r>
      <w:r>
        <w:rPr>
          <w:color w:val="221F1F"/>
          <w:spacing w:val="-4"/>
          <w:sz w:val="20"/>
        </w:rPr>
        <w:t xml:space="preserve"> </w:t>
      </w:r>
      <w:r>
        <w:rPr>
          <w:color w:val="221F1F"/>
          <w:sz w:val="20"/>
        </w:rPr>
        <w:t>The</w:t>
      </w:r>
      <w:r>
        <w:rPr>
          <w:color w:val="221F1F"/>
          <w:spacing w:val="-1"/>
          <w:sz w:val="20"/>
        </w:rPr>
        <w:t xml:space="preserve"> </w:t>
      </w:r>
      <w:r>
        <w:rPr>
          <w:color w:val="221F1F"/>
          <w:sz w:val="20"/>
        </w:rPr>
        <w:t>Contractor</w:t>
      </w:r>
      <w:r>
        <w:rPr>
          <w:color w:val="221F1F"/>
          <w:spacing w:val="-2"/>
          <w:sz w:val="20"/>
        </w:rPr>
        <w:t xml:space="preserve"> </w:t>
      </w:r>
      <w:r>
        <w:rPr>
          <w:color w:val="221F1F"/>
          <w:sz w:val="20"/>
        </w:rPr>
        <w:t>shall</w:t>
      </w:r>
      <w:r>
        <w:rPr>
          <w:color w:val="221F1F"/>
          <w:spacing w:val="-2"/>
          <w:sz w:val="20"/>
        </w:rPr>
        <w:t xml:space="preserve"> </w:t>
      </w:r>
      <w:r>
        <w:rPr>
          <w:color w:val="221F1F"/>
          <w:sz w:val="20"/>
        </w:rPr>
        <w:t>have</w:t>
      </w:r>
      <w:r>
        <w:rPr>
          <w:color w:val="221F1F"/>
          <w:spacing w:val="-4"/>
          <w:sz w:val="20"/>
        </w:rPr>
        <w:t xml:space="preserve"> </w:t>
      </w:r>
      <w:r>
        <w:rPr>
          <w:color w:val="221F1F"/>
          <w:sz w:val="20"/>
        </w:rPr>
        <w:t>10</w:t>
      </w:r>
      <w:r>
        <w:rPr>
          <w:color w:val="221F1F"/>
          <w:spacing w:val="-1"/>
          <w:sz w:val="20"/>
        </w:rPr>
        <w:t xml:space="preserve"> </w:t>
      </w:r>
      <w:r>
        <w:rPr>
          <w:color w:val="221F1F"/>
          <w:sz w:val="20"/>
        </w:rPr>
        <w:t>days</w:t>
      </w:r>
      <w:r>
        <w:rPr>
          <w:color w:val="221F1F"/>
          <w:spacing w:val="-2"/>
          <w:sz w:val="20"/>
        </w:rPr>
        <w:t xml:space="preserve"> </w:t>
      </w:r>
      <w:r>
        <w:rPr>
          <w:color w:val="221F1F"/>
          <w:sz w:val="20"/>
        </w:rPr>
        <w:t>after</w:t>
      </w:r>
      <w:r>
        <w:rPr>
          <w:color w:val="221F1F"/>
          <w:spacing w:val="-1"/>
          <w:sz w:val="20"/>
        </w:rPr>
        <w:t xml:space="preserve"> </w:t>
      </w:r>
      <w:r>
        <w:rPr>
          <w:color w:val="221F1F"/>
          <w:sz w:val="20"/>
        </w:rPr>
        <w:t>receipt</w:t>
      </w:r>
      <w:r>
        <w:rPr>
          <w:color w:val="221F1F"/>
          <w:spacing w:val="-5"/>
          <w:sz w:val="20"/>
        </w:rPr>
        <w:t xml:space="preserve"> </w:t>
      </w:r>
      <w:r>
        <w:rPr>
          <w:color w:val="221F1F"/>
          <w:sz w:val="20"/>
        </w:rPr>
        <w:t>of the</w:t>
      </w:r>
      <w:r>
        <w:rPr>
          <w:color w:val="221F1F"/>
          <w:spacing w:val="-2"/>
          <w:sz w:val="20"/>
        </w:rPr>
        <w:t xml:space="preserve"> </w:t>
      </w:r>
      <w:r>
        <w:rPr>
          <w:color w:val="221F1F"/>
          <w:sz w:val="20"/>
        </w:rPr>
        <w:t>Government's</w:t>
      </w:r>
      <w:r>
        <w:rPr>
          <w:color w:val="221F1F"/>
          <w:spacing w:val="-3"/>
          <w:sz w:val="20"/>
        </w:rPr>
        <w:t xml:space="preserve"> </w:t>
      </w:r>
      <w:r>
        <w:rPr>
          <w:color w:val="221F1F"/>
          <w:sz w:val="20"/>
        </w:rPr>
        <w:t>notice</w:t>
      </w:r>
      <w:r>
        <w:rPr>
          <w:color w:val="221F1F"/>
          <w:spacing w:val="-2"/>
          <w:sz w:val="20"/>
        </w:rPr>
        <w:t xml:space="preserve"> </w:t>
      </w:r>
      <w:r>
        <w:rPr>
          <w:color w:val="221F1F"/>
          <w:sz w:val="20"/>
        </w:rPr>
        <w:t>in</w:t>
      </w:r>
      <w:r>
        <w:rPr>
          <w:color w:val="221F1F"/>
          <w:spacing w:val="-1"/>
          <w:sz w:val="20"/>
        </w:rPr>
        <w:t xml:space="preserve"> </w:t>
      </w:r>
      <w:r>
        <w:rPr>
          <w:color w:val="221F1F"/>
          <w:sz w:val="20"/>
        </w:rPr>
        <w:t>which</w:t>
      </w:r>
      <w:r>
        <w:rPr>
          <w:color w:val="221F1F"/>
          <w:spacing w:val="-1"/>
          <w:sz w:val="20"/>
        </w:rPr>
        <w:t xml:space="preserve"> </w:t>
      </w:r>
      <w:r>
        <w:rPr>
          <w:color w:val="221F1F"/>
          <w:sz w:val="20"/>
        </w:rPr>
        <w:t>to</w:t>
      </w:r>
      <w:r>
        <w:rPr>
          <w:color w:val="221F1F"/>
          <w:spacing w:val="-1"/>
          <w:sz w:val="20"/>
        </w:rPr>
        <w:t xml:space="preserve"> </w:t>
      </w:r>
      <w:proofErr w:type="gramStart"/>
      <w:r>
        <w:rPr>
          <w:color w:val="221F1F"/>
          <w:sz w:val="20"/>
        </w:rPr>
        <w:t>provide</w:t>
      </w:r>
      <w:proofErr w:type="gramEnd"/>
    </w:p>
    <w:p w14:paraId="40AA47AD" w14:textId="77777777" w:rsidR="00016C31" w:rsidRDefault="00016C31">
      <w:pPr>
        <w:rPr>
          <w:sz w:val="20"/>
        </w:rPr>
        <w:sectPr w:rsidR="00016C31">
          <w:pgSz w:w="12240" w:h="15840"/>
          <w:pgMar w:top="1600" w:right="640" w:bottom="1060" w:left="1000" w:header="0" w:footer="801" w:gutter="0"/>
          <w:cols w:space="720"/>
        </w:sectPr>
      </w:pPr>
    </w:p>
    <w:p w14:paraId="5F8C89D1" w14:textId="77777777" w:rsidR="00016C31" w:rsidRDefault="00632607">
      <w:pPr>
        <w:pStyle w:val="BodyText"/>
        <w:spacing w:before="129"/>
        <w:ind w:left="440" w:right="1677"/>
        <w:jc w:val="both"/>
      </w:pPr>
      <w:r>
        <w:rPr>
          <w:color w:val="221F1F"/>
        </w:rPr>
        <w:lastRenderedPageBreak/>
        <w:t xml:space="preserve">additional information as to why the authorization should not be terminated. The termination shall not </w:t>
      </w:r>
      <w:r>
        <w:rPr>
          <w:color w:val="221F1F"/>
          <w:spacing w:val="-2"/>
        </w:rPr>
        <w:t>provide</w:t>
      </w:r>
      <w:r>
        <w:rPr>
          <w:color w:val="221F1F"/>
          <w:spacing w:val="-3"/>
        </w:rPr>
        <w:t xml:space="preserve"> </w:t>
      </w:r>
      <w:r>
        <w:rPr>
          <w:color w:val="221F1F"/>
          <w:spacing w:val="-2"/>
        </w:rPr>
        <w:t>the Contractor with</w:t>
      </w:r>
      <w:r>
        <w:rPr>
          <w:color w:val="221F1F"/>
          <w:spacing w:val="-3"/>
        </w:rPr>
        <w:t xml:space="preserve"> </w:t>
      </w:r>
      <w:r>
        <w:rPr>
          <w:color w:val="221F1F"/>
          <w:spacing w:val="-2"/>
        </w:rPr>
        <w:t>an</w:t>
      </w:r>
      <w:r>
        <w:rPr>
          <w:color w:val="221F1F"/>
          <w:spacing w:val="-5"/>
        </w:rPr>
        <w:t xml:space="preserve"> </w:t>
      </w:r>
      <w:r>
        <w:rPr>
          <w:color w:val="221F1F"/>
          <w:spacing w:val="-2"/>
        </w:rPr>
        <w:t>excusable</w:t>
      </w:r>
      <w:r>
        <w:rPr>
          <w:color w:val="221F1F"/>
          <w:spacing w:val="-3"/>
        </w:rPr>
        <w:t xml:space="preserve"> </w:t>
      </w:r>
      <w:r>
        <w:rPr>
          <w:color w:val="221F1F"/>
          <w:spacing w:val="-2"/>
        </w:rPr>
        <w:t>delay</w:t>
      </w:r>
      <w:r>
        <w:rPr>
          <w:color w:val="221F1F"/>
          <w:spacing w:val="-3"/>
        </w:rPr>
        <w:t xml:space="preserve"> </w:t>
      </w:r>
      <w:r>
        <w:rPr>
          <w:color w:val="221F1F"/>
          <w:spacing w:val="-2"/>
        </w:rPr>
        <w:t>for</w:t>
      </w:r>
      <w:r>
        <w:rPr>
          <w:color w:val="221F1F"/>
          <w:spacing w:val="-5"/>
        </w:rPr>
        <w:t xml:space="preserve"> </w:t>
      </w:r>
      <w:r>
        <w:rPr>
          <w:color w:val="221F1F"/>
          <w:spacing w:val="-2"/>
        </w:rPr>
        <w:t>failure</w:t>
      </w:r>
      <w:r>
        <w:rPr>
          <w:color w:val="221F1F"/>
          <w:spacing w:val="-3"/>
        </w:rPr>
        <w:t xml:space="preserve"> </w:t>
      </w:r>
      <w:r>
        <w:rPr>
          <w:color w:val="221F1F"/>
          <w:spacing w:val="-2"/>
        </w:rPr>
        <w:t>to</w:t>
      </w:r>
      <w:r>
        <w:rPr>
          <w:color w:val="221F1F"/>
          <w:spacing w:val="-5"/>
        </w:rPr>
        <w:t xml:space="preserve"> </w:t>
      </w:r>
      <w:r>
        <w:rPr>
          <w:color w:val="221F1F"/>
          <w:spacing w:val="-2"/>
        </w:rPr>
        <w:t>perform</w:t>
      </w:r>
      <w:r>
        <w:rPr>
          <w:color w:val="221F1F"/>
          <w:spacing w:val="-4"/>
        </w:rPr>
        <w:t xml:space="preserve"> </w:t>
      </w:r>
      <w:r>
        <w:rPr>
          <w:color w:val="221F1F"/>
          <w:spacing w:val="-2"/>
        </w:rPr>
        <w:t>or</w:t>
      </w:r>
      <w:r>
        <w:rPr>
          <w:color w:val="221F1F"/>
          <w:spacing w:val="-3"/>
        </w:rPr>
        <w:t xml:space="preserve"> </w:t>
      </w:r>
      <w:r>
        <w:rPr>
          <w:color w:val="221F1F"/>
          <w:spacing w:val="-2"/>
        </w:rPr>
        <w:t>complete</w:t>
      </w:r>
      <w:r>
        <w:rPr>
          <w:color w:val="221F1F"/>
          <w:spacing w:val="-3"/>
        </w:rPr>
        <w:t xml:space="preserve"> </w:t>
      </w:r>
      <w:r>
        <w:rPr>
          <w:color w:val="221F1F"/>
          <w:spacing w:val="-2"/>
        </w:rPr>
        <w:t>the</w:t>
      </w:r>
      <w:r>
        <w:rPr>
          <w:color w:val="221F1F"/>
          <w:spacing w:val="-3"/>
        </w:rPr>
        <w:t xml:space="preserve"> </w:t>
      </w:r>
      <w:r>
        <w:rPr>
          <w:color w:val="221F1F"/>
          <w:spacing w:val="-2"/>
        </w:rPr>
        <w:t>contract</w:t>
      </w:r>
      <w:r>
        <w:rPr>
          <w:color w:val="221F1F"/>
          <w:spacing w:val="-4"/>
        </w:rPr>
        <w:t xml:space="preserve"> </w:t>
      </w:r>
      <w:r>
        <w:rPr>
          <w:color w:val="221F1F"/>
          <w:spacing w:val="-2"/>
        </w:rPr>
        <w:t>in</w:t>
      </w:r>
      <w:r>
        <w:rPr>
          <w:color w:val="221F1F"/>
          <w:spacing w:val="-5"/>
        </w:rPr>
        <w:t xml:space="preserve"> </w:t>
      </w:r>
      <w:r>
        <w:rPr>
          <w:color w:val="221F1F"/>
          <w:spacing w:val="-2"/>
        </w:rPr>
        <w:t xml:space="preserve">accordance </w:t>
      </w:r>
      <w:r>
        <w:rPr>
          <w:color w:val="221F1F"/>
        </w:rPr>
        <w:t>with the terms of the contract, and the Contractor shall be solely responsible for any increased costs.</w:t>
      </w:r>
    </w:p>
    <w:p w14:paraId="2D900C31" w14:textId="77777777" w:rsidR="00016C31" w:rsidRDefault="00016C31">
      <w:pPr>
        <w:pStyle w:val="BodyText"/>
        <w:spacing w:before="11"/>
        <w:rPr>
          <w:sz w:val="19"/>
        </w:rPr>
      </w:pPr>
    </w:p>
    <w:p w14:paraId="0A30718C" w14:textId="77777777" w:rsidR="00016C31" w:rsidRDefault="00632607">
      <w:pPr>
        <w:pStyle w:val="ListParagraph"/>
        <w:numPr>
          <w:ilvl w:val="0"/>
          <w:numId w:val="6"/>
        </w:numPr>
        <w:tabs>
          <w:tab w:val="left" w:pos="945"/>
        </w:tabs>
        <w:ind w:left="944" w:hanging="287"/>
        <w:jc w:val="left"/>
        <w:rPr>
          <w:sz w:val="20"/>
        </w:rPr>
      </w:pPr>
      <w:r>
        <w:rPr>
          <w:color w:val="221F1F"/>
          <w:sz w:val="20"/>
        </w:rPr>
        <w:t>When</w:t>
      </w:r>
      <w:r>
        <w:rPr>
          <w:color w:val="221F1F"/>
          <w:spacing w:val="-9"/>
          <w:sz w:val="20"/>
        </w:rPr>
        <w:t xml:space="preserve"> </w:t>
      </w:r>
      <w:r>
        <w:rPr>
          <w:color w:val="221F1F"/>
          <w:sz w:val="20"/>
        </w:rPr>
        <w:t>placing</w:t>
      </w:r>
      <w:r>
        <w:rPr>
          <w:color w:val="221F1F"/>
          <w:spacing w:val="-7"/>
          <w:sz w:val="20"/>
        </w:rPr>
        <w:t xml:space="preserve"> </w:t>
      </w:r>
      <w:r>
        <w:rPr>
          <w:color w:val="221F1F"/>
          <w:sz w:val="20"/>
        </w:rPr>
        <w:t>orders</w:t>
      </w:r>
      <w:r>
        <w:rPr>
          <w:color w:val="221F1F"/>
          <w:spacing w:val="-7"/>
          <w:sz w:val="20"/>
        </w:rPr>
        <w:t xml:space="preserve"> </w:t>
      </w:r>
      <w:r>
        <w:rPr>
          <w:color w:val="221F1F"/>
          <w:sz w:val="20"/>
        </w:rPr>
        <w:t>for</w:t>
      </w:r>
      <w:r>
        <w:rPr>
          <w:color w:val="221F1F"/>
          <w:spacing w:val="-7"/>
          <w:sz w:val="20"/>
        </w:rPr>
        <w:t xml:space="preserve"> </w:t>
      </w:r>
      <w:r>
        <w:rPr>
          <w:color w:val="221F1F"/>
          <w:sz w:val="20"/>
        </w:rPr>
        <w:t>Government</w:t>
      </w:r>
      <w:r>
        <w:rPr>
          <w:color w:val="221F1F"/>
          <w:spacing w:val="-7"/>
          <w:sz w:val="20"/>
        </w:rPr>
        <w:t xml:space="preserve"> </w:t>
      </w:r>
      <w:r>
        <w:rPr>
          <w:color w:val="221F1F"/>
          <w:sz w:val="20"/>
        </w:rPr>
        <w:t>stock</w:t>
      </w:r>
      <w:r>
        <w:rPr>
          <w:color w:val="221F1F"/>
          <w:spacing w:val="-9"/>
          <w:sz w:val="20"/>
        </w:rPr>
        <w:t xml:space="preserve"> </w:t>
      </w:r>
      <w:r>
        <w:rPr>
          <w:color w:val="221F1F"/>
          <w:sz w:val="20"/>
        </w:rPr>
        <w:t>on</w:t>
      </w:r>
      <w:r>
        <w:rPr>
          <w:color w:val="221F1F"/>
          <w:spacing w:val="-7"/>
          <w:sz w:val="20"/>
        </w:rPr>
        <w:t xml:space="preserve"> </w:t>
      </w:r>
      <w:r>
        <w:rPr>
          <w:color w:val="221F1F"/>
          <w:sz w:val="20"/>
        </w:rPr>
        <w:t>a</w:t>
      </w:r>
      <w:r>
        <w:rPr>
          <w:color w:val="221F1F"/>
          <w:spacing w:val="-10"/>
          <w:sz w:val="20"/>
        </w:rPr>
        <w:t xml:space="preserve"> </w:t>
      </w:r>
      <w:r>
        <w:rPr>
          <w:color w:val="221F1F"/>
          <w:sz w:val="20"/>
        </w:rPr>
        <w:t>non-reimbursable</w:t>
      </w:r>
      <w:r>
        <w:rPr>
          <w:color w:val="221F1F"/>
          <w:spacing w:val="-7"/>
          <w:sz w:val="20"/>
        </w:rPr>
        <w:t xml:space="preserve"> </w:t>
      </w:r>
      <w:r>
        <w:rPr>
          <w:color w:val="221F1F"/>
          <w:sz w:val="20"/>
        </w:rPr>
        <w:t>basis,</w:t>
      </w:r>
      <w:r>
        <w:rPr>
          <w:color w:val="221F1F"/>
          <w:spacing w:val="-7"/>
          <w:sz w:val="20"/>
        </w:rPr>
        <w:t xml:space="preserve"> </w:t>
      </w:r>
      <w:r>
        <w:rPr>
          <w:color w:val="221F1F"/>
          <w:sz w:val="20"/>
        </w:rPr>
        <w:t>the</w:t>
      </w:r>
      <w:r>
        <w:rPr>
          <w:color w:val="221F1F"/>
          <w:spacing w:val="-9"/>
          <w:sz w:val="20"/>
        </w:rPr>
        <w:t xml:space="preserve"> </w:t>
      </w:r>
      <w:r>
        <w:rPr>
          <w:color w:val="221F1F"/>
          <w:sz w:val="20"/>
        </w:rPr>
        <w:t>Contractor</w:t>
      </w:r>
      <w:r>
        <w:rPr>
          <w:color w:val="221F1F"/>
          <w:spacing w:val="-7"/>
          <w:sz w:val="20"/>
        </w:rPr>
        <w:t xml:space="preserve"> </w:t>
      </w:r>
      <w:r>
        <w:rPr>
          <w:color w:val="221F1F"/>
          <w:spacing w:val="-2"/>
          <w:sz w:val="20"/>
        </w:rPr>
        <w:t>shall—</w:t>
      </w:r>
    </w:p>
    <w:p w14:paraId="7F80AEBE" w14:textId="77777777" w:rsidR="00016C31" w:rsidRDefault="00016C31">
      <w:pPr>
        <w:pStyle w:val="BodyText"/>
        <w:spacing w:before="1"/>
      </w:pPr>
    </w:p>
    <w:p w14:paraId="06BCB9A5" w14:textId="77777777" w:rsidR="00016C31" w:rsidRDefault="00632607">
      <w:pPr>
        <w:pStyle w:val="ListParagraph"/>
        <w:numPr>
          <w:ilvl w:val="1"/>
          <w:numId w:val="6"/>
        </w:numPr>
        <w:tabs>
          <w:tab w:val="left" w:pos="945"/>
        </w:tabs>
        <w:ind w:left="944" w:hanging="287"/>
        <w:rPr>
          <w:sz w:val="20"/>
        </w:rPr>
      </w:pPr>
      <w:r>
        <w:rPr>
          <w:color w:val="221F1F"/>
          <w:sz w:val="20"/>
        </w:rPr>
        <w:t>Comply</w:t>
      </w:r>
      <w:r>
        <w:rPr>
          <w:color w:val="221F1F"/>
          <w:spacing w:val="-13"/>
          <w:sz w:val="20"/>
        </w:rPr>
        <w:t xml:space="preserve"> </w:t>
      </w:r>
      <w:r>
        <w:rPr>
          <w:color w:val="221F1F"/>
          <w:sz w:val="20"/>
        </w:rPr>
        <w:t>with</w:t>
      </w:r>
      <w:r>
        <w:rPr>
          <w:color w:val="221F1F"/>
          <w:spacing w:val="-12"/>
          <w:sz w:val="20"/>
        </w:rPr>
        <w:t xml:space="preserve"> </w:t>
      </w:r>
      <w:r>
        <w:rPr>
          <w:color w:val="221F1F"/>
          <w:sz w:val="20"/>
        </w:rPr>
        <w:t>the</w:t>
      </w:r>
      <w:r>
        <w:rPr>
          <w:color w:val="221F1F"/>
          <w:spacing w:val="-13"/>
          <w:sz w:val="20"/>
        </w:rPr>
        <w:t xml:space="preserve"> </w:t>
      </w:r>
      <w:r>
        <w:rPr>
          <w:color w:val="221F1F"/>
          <w:sz w:val="20"/>
        </w:rPr>
        <w:t>requirements</w:t>
      </w:r>
      <w:r>
        <w:rPr>
          <w:color w:val="221F1F"/>
          <w:spacing w:val="-12"/>
          <w:sz w:val="20"/>
        </w:rPr>
        <w:t xml:space="preserve"> </w:t>
      </w:r>
      <w:r>
        <w:rPr>
          <w:color w:val="221F1F"/>
          <w:sz w:val="20"/>
        </w:rPr>
        <w:t>of</w:t>
      </w:r>
      <w:r>
        <w:rPr>
          <w:color w:val="221F1F"/>
          <w:spacing w:val="-11"/>
          <w:sz w:val="20"/>
        </w:rPr>
        <w:t xml:space="preserve"> </w:t>
      </w:r>
      <w:r>
        <w:rPr>
          <w:color w:val="221F1F"/>
          <w:sz w:val="20"/>
        </w:rPr>
        <w:t>the</w:t>
      </w:r>
      <w:r>
        <w:rPr>
          <w:color w:val="221F1F"/>
          <w:spacing w:val="-13"/>
          <w:sz w:val="20"/>
        </w:rPr>
        <w:t xml:space="preserve"> </w:t>
      </w:r>
      <w:r>
        <w:rPr>
          <w:color w:val="221F1F"/>
          <w:sz w:val="20"/>
        </w:rPr>
        <w:t>Contracting</w:t>
      </w:r>
      <w:r>
        <w:rPr>
          <w:color w:val="221F1F"/>
          <w:spacing w:val="-11"/>
          <w:sz w:val="20"/>
        </w:rPr>
        <w:t xml:space="preserve"> </w:t>
      </w:r>
      <w:r>
        <w:rPr>
          <w:color w:val="221F1F"/>
          <w:sz w:val="20"/>
        </w:rPr>
        <w:t>Officer's</w:t>
      </w:r>
      <w:r>
        <w:rPr>
          <w:color w:val="221F1F"/>
          <w:spacing w:val="-12"/>
          <w:sz w:val="20"/>
        </w:rPr>
        <w:t xml:space="preserve"> </w:t>
      </w:r>
      <w:r>
        <w:rPr>
          <w:color w:val="221F1F"/>
          <w:sz w:val="20"/>
        </w:rPr>
        <w:t>authorization;</w:t>
      </w:r>
      <w:r>
        <w:rPr>
          <w:color w:val="221F1F"/>
          <w:spacing w:val="-12"/>
          <w:sz w:val="20"/>
        </w:rPr>
        <w:t xml:space="preserve"> </w:t>
      </w:r>
      <w:r>
        <w:rPr>
          <w:color w:val="221F1F"/>
          <w:spacing w:val="-5"/>
          <w:sz w:val="20"/>
        </w:rPr>
        <w:t>and</w:t>
      </w:r>
    </w:p>
    <w:p w14:paraId="112AA3EB" w14:textId="77777777" w:rsidR="00016C31" w:rsidRDefault="00016C31">
      <w:pPr>
        <w:pStyle w:val="BodyText"/>
        <w:spacing w:before="1"/>
      </w:pPr>
    </w:p>
    <w:p w14:paraId="2BDF31F5" w14:textId="77777777" w:rsidR="00016C31" w:rsidRDefault="00900DE8">
      <w:pPr>
        <w:pStyle w:val="ListParagraph"/>
        <w:numPr>
          <w:ilvl w:val="1"/>
          <w:numId w:val="6"/>
        </w:numPr>
        <w:tabs>
          <w:tab w:val="left" w:pos="945"/>
        </w:tabs>
        <w:ind w:left="658" w:right="1839" w:firstLine="0"/>
        <w:rPr>
          <w:sz w:val="20"/>
        </w:rPr>
      </w:pPr>
      <w:r>
        <w:pict w14:anchorId="72483A6D">
          <v:shape id="docshape102" o:spid="_x0000_s1028" style="position:absolute;left:0;text-align:left;margin-left:101.6pt;margin-top:4.9pt;width:367.8pt;height:388.5pt;z-index:-18468352;mso-position-horizontal-relative:page" coordorigin="2032,98" coordsize="7356,7770" o:spt="100" adj="0,,0" path="m4818,6934r-9,-88l4792,6756r-18,-66l4751,6623r-27,-68l4693,6485r-37,-71l4615,6342r-46,-74l4530,6210r-25,-35l4505,6874r-3,77l4489,7024r-24,72l4429,7165r-48,68l4321,7299r-188,188l2412,5766r186,-185l2669,5517r73,-50l2817,5432r76,-21l2972,5403r80,1l3134,5416r85,22l3288,5463r70,30l3428,5529r72,42l3572,5618r61,45l3693,5710r61,50l3814,5812r60,55l3934,5926r63,64l4055,6052r56,61l4162,6173r48,59l4254,6289r40,56l4345,6423r43,75l4425,6571r29,71l4478,6711r19,84l4505,6874r,-699l4489,6152r-45,-60l4396,6032r-50,-60l4292,5910r-56,-62l4176,5785r-62,-63l4052,5661r-62,-58l3928,5548r-61,-52l3806,5447r-57,-44l3745,5400r-61,-43l3624,5317r-80,-49l3466,5224r-78,-37l3310,5154r-76,-27l3159,5104r-88,-18l2985,5077r-84,-1l2819,5083r-80,15l2674,5117r-64,27l2547,5179r-62,42l2424,5270r-60,56l2053,5637r-10,13l2036,5666r-4,20l2033,5708r7,26l2054,5762r21,30l2105,5824,4077,7796r32,29l4139,7847r27,13l4191,7866r23,2l4234,7865r17,-7l4264,7848r291,-291l4611,7497r8,-10l4659,7437r43,-62l4737,7312r29,-64l4788,7183r19,-80l4817,7020r1,-86xm6431,5664r-1,-10l6425,5645r-4,-8l6413,5627r-8,-9l6397,5611r-10,-8l6375,5593r-14,-10l6344,5572r-87,-55l5732,5204r-53,-31l5595,5122r-49,-27l5454,5045r-43,-22l5369,5004r-39,-17l5291,4972r-37,-13l5218,4949r-34,-8l5159,4937r-9,-2l5119,4932r-31,-1l5058,4933r-29,4l5041,4889r8,-48l5053,4792r2,-48l5052,4694r-6,-50l5036,4593r-15,-51l5002,4491r-22,-52l4952,4386r-33,-54l4882,4279r-43,-53l4792,4171r-11,-11l4781,4758r-5,41l4767,4840r-15,40l4731,4919r-27,39l4671,4994r-179,179l3747,4428r154,-154l3927,4248r25,-22l3974,4206r21,-15l4014,4177r18,-11l4051,4156r20,-8l4133,4132r62,-5l4257,4135r63,21l4383,4187r64,42l4512,4279r65,61l4615,4380r34,41l4681,4462r28,42l4733,4547r19,43l4766,4632r9,42l4781,4717r,41l4781,4160r-31,-33l4739,4116r-58,-55l4624,4011r-58,-45l4509,3926r-58,-34l4394,3863r-58,-23l4279,3821r-58,-13l4165,3800r-55,-2l4055,3802r-54,9l3948,3826r-52,21l3844,3873r-17,11l3810,3897r-38,27l3753,3941r-22,20l3707,3983r-25,25l3464,4226r-74,74l3380,4313r-7,16l3370,4349r,22l3377,4397r14,28l3412,4455r30,32l5497,6543r10,7l5527,6558r10,l5547,6554r10,-2l5567,6548r10,-5l5588,6538r10,-8l5610,6521r12,-11l5635,6497r12,-13l5658,6472r10,-12l5676,6450r6,-11l5686,6429r3,-10l5692,6410r3,-10l5695,6390r-4,-10l5687,6370r-7,-10l4730,5410r122,-122l4884,5260r33,-23l4952,5221r36,-11l5026,5205r40,-1l5107,5208r42,8l5194,5228r45,16l5286,5263r49,24l5385,5313r51,29l5490,5373r55,32l6204,5808r12,6l6227,5820r10,4l6248,5829r13,2l6273,5829r11,-2l6294,5824r10,-6l6314,5812r10,-8l6336,5794r13,-11l6362,5771r15,-16l6389,5741r11,-13l6409,5716r8,-10l6422,5695r4,-9l6429,5676r2,-12xm7735,4371r-1,-10l7731,4350r-6,-11l7717,4328r-10,-12l7693,4305r-15,-12l7659,4280r-22,-14l7366,4093,6575,3593r,313l6098,4384,5909,4093r-28,-43l5319,3179r-87,-134l5233,3045r,-1l5233,3044r1342,862l6575,3593,5707,3044,5123,2673r-11,-7l5100,2660r-11,-5l5079,2652r-10,-2l5059,2650r-10,2l5039,2654r-11,4l5016,2664r-11,7l4992,2680r-13,11l4966,2704r-15,14l4934,2735r-15,15l4906,2764r-12,12l4884,2788r-8,12l4869,2811r-5,11l4861,2833r-3,10l4857,2853r,9l4859,2872r3,10l4867,2892r5,11l4878,2914r84,130l5008,3117r590,933l5626,4093r846,1335l6486,5450r13,18l6511,5484r12,13l6534,5508r11,8l6556,5522r10,3l6577,5526r10,-1l6599,5521r12,-6l6623,5505r12,-10l6649,5482r15,-14l6678,5453r12,-13l6701,5427r9,-11l6716,5406r6,-10l6725,5386r1,-11l6727,5364r1,-11l6722,5342r-3,-10l6713,5320r-8,-12l6328,4728r-42,-64l6566,4384r291,-291l7513,4513r14,7l7538,4526r10,3l7558,4533r10,1l7579,4530r9,-2l7597,4524r10,-6l7619,4510r11,-9l7643,4489r14,-13l7672,4460r16,-16l7701,4429r11,-13l7722,4404r7,-11l7733,4382r2,-11xm8133,3962r-1,-10l8127,3941r-4,-10l8117,3923,7188,2993r481,-481l7670,2505r,-11l7669,2485r-3,-11l7654,2451r-7,-11l7639,2428r-10,-13l7618,2403r-26,-29l7576,2359r-17,-18l7543,2326r-29,-25l7502,2291r-11,-8l7481,2277r-10,-5l7459,2267r-11,-2l7439,2264r-9,1l7424,2268r-480,481l6192,1997r508,-508l6703,1483r,-11l6702,1463r-3,-11l6687,1429r-7,-11l6672,1406r-10,-13l6651,1380r-27,-29l6608,1335r-16,-16l6576,1304r-28,-25l6535,1269r-12,-9l6511,1253r-24,-13l6476,1237r-9,-1l6457,1236r-6,3l5828,1862r-11,13l5810,1892r-3,19l5808,1933r6,26l5829,1987r21,30l5879,2050,7935,4105r8,6l7953,4115r12,5l7974,4121r11,-4l7994,4114r10,-3l8014,4106r11,-6l8036,4092r12,-9l8060,4072r12,-12l8085,4047r11,-13l8105,4023r9,-11l8119,4001r5,-10l8127,3982r2,-10l8133,3962xm9387,2707r,-9l9379,2678r-7,-10l7446,743,7838,351r3,-7l7841,334r-1,-10l7838,313r-12,-23l7819,279r-9,-11l7800,256r-39,-43l7745,197r-16,-16l7714,167r-29,-26l7673,131r-12,-9l7650,114r-11,-6l7626,101r-11,-2l7606,98r-11,l7588,101r-966,966l6619,1074r1,10l6620,1094r3,10l6630,1118r6,10l6644,1139r9,12l6675,1178r13,15l6702,1208r16,16l6734,1240r16,14l6764,1267r14,11l6790,1288r12,8l6812,1304r23,12l6845,1320r11,-1l6865,1320r7,-3l7264,925,9189,2851r10,7l9219,2866r9,l9239,2863r10,-3l9258,2856r11,-5l9280,2846r10,-8l9302,2828r12,-10l9327,2806r12,-14l9350,2780r10,-12l9368,2758r5,-11l9378,2737r3,-10l9383,2718r4,-11xe" fillcolor="silver" stroked="f">
            <v:fill opacity="32896f"/>
            <v:stroke joinstyle="round"/>
            <v:formulas/>
            <v:path arrowok="t" o:connecttype="segments"/>
            <w10:wrap anchorx="page"/>
          </v:shape>
        </w:pict>
      </w:r>
      <w:r w:rsidR="00632607">
        <w:rPr>
          <w:color w:val="221F1F"/>
          <w:sz w:val="20"/>
        </w:rPr>
        <w:t>When</w:t>
      </w:r>
      <w:r w:rsidR="00632607">
        <w:rPr>
          <w:color w:val="221F1F"/>
          <w:spacing w:val="-3"/>
          <w:sz w:val="20"/>
        </w:rPr>
        <w:t xml:space="preserve"> </w:t>
      </w:r>
      <w:r w:rsidR="00632607">
        <w:rPr>
          <w:color w:val="221F1F"/>
          <w:sz w:val="20"/>
        </w:rPr>
        <w:t>using</w:t>
      </w:r>
      <w:r w:rsidR="00632607">
        <w:rPr>
          <w:color w:val="221F1F"/>
          <w:spacing w:val="-3"/>
          <w:sz w:val="20"/>
        </w:rPr>
        <w:t xml:space="preserve"> </w:t>
      </w:r>
      <w:r w:rsidR="00632607">
        <w:rPr>
          <w:color w:val="221F1F"/>
          <w:sz w:val="20"/>
        </w:rPr>
        <w:t>electronic</w:t>
      </w:r>
      <w:r w:rsidR="00632607">
        <w:rPr>
          <w:color w:val="221F1F"/>
          <w:spacing w:val="-4"/>
          <w:sz w:val="20"/>
        </w:rPr>
        <w:t xml:space="preserve"> </w:t>
      </w:r>
      <w:r w:rsidR="00632607">
        <w:rPr>
          <w:color w:val="221F1F"/>
          <w:sz w:val="20"/>
        </w:rPr>
        <w:t>transactions</w:t>
      </w:r>
      <w:r w:rsidR="00632607">
        <w:rPr>
          <w:color w:val="221F1F"/>
          <w:spacing w:val="-5"/>
          <w:sz w:val="20"/>
        </w:rPr>
        <w:t xml:space="preserve"> </w:t>
      </w:r>
      <w:r w:rsidR="00632607">
        <w:rPr>
          <w:color w:val="221F1F"/>
          <w:sz w:val="20"/>
        </w:rPr>
        <w:t>to</w:t>
      </w:r>
      <w:r w:rsidR="00632607">
        <w:rPr>
          <w:color w:val="221F1F"/>
          <w:spacing w:val="-3"/>
          <w:sz w:val="20"/>
        </w:rPr>
        <w:t xml:space="preserve"> </w:t>
      </w:r>
      <w:r w:rsidR="00632607">
        <w:rPr>
          <w:color w:val="221F1F"/>
          <w:sz w:val="20"/>
        </w:rPr>
        <w:t>submit</w:t>
      </w:r>
      <w:r w:rsidR="00632607">
        <w:rPr>
          <w:color w:val="221F1F"/>
          <w:spacing w:val="-5"/>
          <w:sz w:val="20"/>
        </w:rPr>
        <w:t xml:space="preserve"> </w:t>
      </w:r>
      <w:r w:rsidR="00632607">
        <w:rPr>
          <w:color w:val="221F1F"/>
          <w:sz w:val="20"/>
        </w:rPr>
        <w:t>requisitions</w:t>
      </w:r>
      <w:r w:rsidR="00632607">
        <w:rPr>
          <w:color w:val="221F1F"/>
          <w:spacing w:val="-5"/>
          <w:sz w:val="20"/>
        </w:rPr>
        <w:t xml:space="preserve"> </w:t>
      </w:r>
      <w:r w:rsidR="00632607">
        <w:rPr>
          <w:color w:val="221F1F"/>
          <w:sz w:val="20"/>
        </w:rPr>
        <w:t>on</w:t>
      </w:r>
      <w:r w:rsidR="00632607">
        <w:rPr>
          <w:color w:val="221F1F"/>
          <w:spacing w:val="-5"/>
          <w:sz w:val="20"/>
        </w:rPr>
        <w:t xml:space="preserve"> </w:t>
      </w:r>
      <w:r w:rsidR="00632607">
        <w:rPr>
          <w:color w:val="221F1F"/>
          <w:sz w:val="20"/>
        </w:rPr>
        <w:t>a</w:t>
      </w:r>
      <w:r w:rsidR="00632607">
        <w:rPr>
          <w:color w:val="221F1F"/>
          <w:spacing w:val="-4"/>
          <w:sz w:val="20"/>
        </w:rPr>
        <w:t xml:space="preserve"> </w:t>
      </w:r>
      <w:r w:rsidR="00632607">
        <w:rPr>
          <w:color w:val="221F1F"/>
          <w:sz w:val="20"/>
        </w:rPr>
        <w:t>non-reimbursable</w:t>
      </w:r>
      <w:r w:rsidR="00632607">
        <w:rPr>
          <w:color w:val="221F1F"/>
          <w:spacing w:val="-4"/>
          <w:sz w:val="20"/>
        </w:rPr>
        <w:t xml:space="preserve"> </w:t>
      </w:r>
      <w:r w:rsidR="00632607">
        <w:rPr>
          <w:color w:val="221F1F"/>
          <w:sz w:val="20"/>
        </w:rPr>
        <w:t>basis</w:t>
      </w:r>
      <w:r w:rsidR="00632607">
        <w:rPr>
          <w:color w:val="221F1F"/>
          <w:spacing w:val="-5"/>
          <w:sz w:val="20"/>
        </w:rPr>
        <w:t xml:space="preserve"> </w:t>
      </w:r>
      <w:r w:rsidR="00632607">
        <w:rPr>
          <w:color w:val="221F1F"/>
          <w:sz w:val="20"/>
        </w:rPr>
        <w:t>only,</w:t>
      </w:r>
      <w:r w:rsidR="00632607">
        <w:rPr>
          <w:color w:val="221F1F"/>
          <w:spacing w:val="-4"/>
          <w:sz w:val="20"/>
        </w:rPr>
        <w:t xml:space="preserve"> </w:t>
      </w:r>
      <w:r w:rsidR="00632607">
        <w:rPr>
          <w:color w:val="221F1F"/>
          <w:sz w:val="20"/>
        </w:rPr>
        <w:t>place orders by authorizing contract number using the Defense Logistics Management System (DLMS) Supplement to Federal Implementation Convention 511R,</w:t>
      </w:r>
      <w:r w:rsidR="00632607">
        <w:rPr>
          <w:color w:val="221F1F"/>
          <w:spacing w:val="-2"/>
          <w:sz w:val="20"/>
        </w:rPr>
        <w:t xml:space="preserve"> </w:t>
      </w:r>
      <w:r w:rsidR="00632607">
        <w:rPr>
          <w:color w:val="221F1F"/>
          <w:sz w:val="20"/>
        </w:rPr>
        <w:t>Requisition; and acknowledge</w:t>
      </w:r>
      <w:r w:rsidR="00632607">
        <w:rPr>
          <w:color w:val="221F1F"/>
          <w:spacing w:val="-2"/>
          <w:sz w:val="20"/>
        </w:rPr>
        <w:t xml:space="preserve"> </w:t>
      </w:r>
      <w:r w:rsidR="00632607">
        <w:rPr>
          <w:color w:val="221F1F"/>
          <w:sz w:val="20"/>
        </w:rPr>
        <w:t>receipts by authorizing contract number using the DLMS Supplement 527R, Receipt, Inquiry, Response and Material Receipt Acknowledgement.</w:t>
      </w:r>
    </w:p>
    <w:p w14:paraId="2C8C57B3" w14:textId="77777777" w:rsidR="00016C31" w:rsidRDefault="00016C31">
      <w:pPr>
        <w:pStyle w:val="BodyText"/>
      </w:pPr>
    </w:p>
    <w:p w14:paraId="1F0D43BF" w14:textId="77777777" w:rsidR="00016C31" w:rsidRDefault="00632607">
      <w:pPr>
        <w:pStyle w:val="ListParagraph"/>
        <w:numPr>
          <w:ilvl w:val="0"/>
          <w:numId w:val="6"/>
        </w:numPr>
        <w:tabs>
          <w:tab w:val="left" w:pos="933"/>
        </w:tabs>
        <w:spacing w:before="1"/>
        <w:ind w:left="658" w:right="2387" w:firstLine="0"/>
        <w:jc w:val="left"/>
        <w:rPr>
          <w:sz w:val="20"/>
        </w:rPr>
      </w:pPr>
      <w:r>
        <w:rPr>
          <w:color w:val="221F1F"/>
          <w:sz w:val="20"/>
        </w:rPr>
        <w:t>Only</w:t>
      </w:r>
      <w:r>
        <w:rPr>
          <w:color w:val="221F1F"/>
          <w:spacing w:val="-6"/>
          <w:sz w:val="20"/>
        </w:rPr>
        <w:t xml:space="preserve"> </w:t>
      </w:r>
      <w:r>
        <w:rPr>
          <w:color w:val="221F1F"/>
          <w:sz w:val="20"/>
        </w:rPr>
        <w:t>the</w:t>
      </w:r>
      <w:r>
        <w:rPr>
          <w:color w:val="221F1F"/>
          <w:spacing w:val="-7"/>
          <w:sz w:val="20"/>
        </w:rPr>
        <w:t xml:space="preserve"> </w:t>
      </w:r>
      <w:r>
        <w:rPr>
          <w:color w:val="221F1F"/>
          <w:sz w:val="20"/>
        </w:rPr>
        <w:t>Contractor</w:t>
      </w:r>
      <w:r>
        <w:rPr>
          <w:color w:val="221F1F"/>
          <w:spacing w:val="-8"/>
          <w:sz w:val="20"/>
        </w:rPr>
        <w:t xml:space="preserve"> </w:t>
      </w:r>
      <w:r>
        <w:rPr>
          <w:color w:val="221F1F"/>
          <w:sz w:val="20"/>
        </w:rPr>
        <w:t>may</w:t>
      </w:r>
      <w:r>
        <w:rPr>
          <w:color w:val="221F1F"/>
          <w:spacing w:val="-7"/>
          <w:sz w:val="20"/>
        </w:rPr>
        <w:t xml:space="preserve"> </w:t>
      </w:r>
      <w:r>
        <w:rPr>
          <w:color w:val="221F1F"/>
          <w:sz w:val="20"/>
        </w:rPr>
        <w:t>request</w:t>
      </w:r>
      <w:r>
        <w:rPr>
          <w:color w:val="221F1F"/>
          <w:spacing w:val="-8"/>
          <w:sz w:val="20"/>
        </w:rPr>
        <w:t xml:space="preserve"> </w:t>
      </w:r>
      <w:r>
        <w:rPr>
          <w:color w:val="221F1F"/>
          <w:sz w:val="20"/>
        </w:rPr>
        <w:t>authorization</w:t>
      </w:r>
      <w:r>
        <w:rPr>
          <w:color w:val="221F1F"/>
          <w:spacing w:val="-8"/>
          <w:sz w:val="20"/>
        </w:rPr>
        <w:t xml:space="preserve"> </w:t>
      </w:r>
      <w:r>
        <w:rPr>
          <w:color w:val="221F1F"/>
          <w:sz w:val="20"/>
        </w:rPr>
        <w:t>for</w:t>
      </w:r>
      <w:r>
        <w:rPr>
          <w:color w:val="221F1F"/>
          <w:spacing w:val="-6"/>
          <w:sz w:val="20"/>
        </w:rPr>
        <w:t xml:space="preserve"> </w:t>
      </w:r>
      <w:r>
        <w:rPr>
          <w:color w:val="221F1F"/>
          <w:sz w:val="20"/>
        </w:rPr>
        <w:t>subcontractor</w:t>
      </w:r>
      <w:r>
        <w:rPr>
          <w:color w:val="221F1F"/>
          <w:spacing w:val="-5"/>
          <w:sz w:val="20"/>
        </w:rPr>
        <w:t xml:space="preserve"> </w:t>
      </w:r>
      <w:r>
        <w:rPr>
          <w:color w:val="221F1F"/>
          <w:sz w:val="20"/>
        </w:rPr>
        <w:t>use</w:t>
      </w:r>
      <w:r>
        <w:rPr>
          <w:color w:val="221F1F"/>
          <w:spacing w:val="-9"/>
          <w:sz w:val="20"/>
        </w:rPr>
        <w:t xml:space="preserve"> </w:t>
      </w:r>
      <w:r>
        <w:rPr>
          <w:color w:val="221F1F"/>
          <w:sz w:val="20"/>
        </w:rPr>
        <w:t>of</w:t>
      </w:r>
      <w:r>
        <w:rPr>
          <w:color w:val="221F1F"/>
          <w:spacing w:val="-9"/>
          <w:sz w:val="20"/>
        </w:rPr>
        <w:t xml:space="preserve"> </w:t>
      </w:r>
      <w:r>
        <w:rPr>
          <w:color w:val="221F1F"/>
          <w:sz w:val="20"/>
        </w:rPr>
        <w:t>Government</w:t>
      </w:r>
      <w:r>
        <w:rPr>
          <w:color w:val="221F1F"/>
          <w:spacing w:val="-9"/>
          <w:sz w:val="20"/>
        </w:rPr>
        <w:t xml:space="preserve"> </w:t>
      </w:r>
      <w:r>
        <w:rPr>
          <w:color w:val="221F1F"/>
          <w:sz w:val="20"/>
        </w:rPr>
        <w:t>supply sources. The Contracting Officer will not grant authorizations for subcontractor use without approval of the Contractor.</w:t>
      </w:r>
    </w:p>
    <w:p w14:paraId="5AECC86F" w14:textId="77777777" w:rsidR="00016C31" w:rsidRDefault="00016C31">
      <w:pPr>
        <w:pStyle w:val="BodyText"/>
        <w:spacing w:before="10"/>
        <w:rPr>
          <w:sz w:val="19"/>
        </w:rPr>
      </w:pPr>
    </w:p>
    <w:p w14:paraId="48D22031" w14:textId="77777777" w:rsidR="00016C31" w:rsidRDefault="00632607">
      <w:pPr>
        <w:pStyle w:val="ListParagraph"/>
        <w:numPr>
          <w:ilvl w:val="0"/>
          <w:numId w:val="6"/>
        </w:numPr>
        <w:tabs>
          <w:tab w:val="left" w:pos="911"/>
        </w:tabs>
        <w:ind w:left="658" w:right="2459" w:firstLine="0"/>
        <w:jc w:val="left"/>
        <w:rPr>
          <w:sz w:val="20"/>
        </w:rPr>
      </w:pPr>
      <w:r>
        <w:rPr>
          <w:color w:val="221F1F"/>
          <w:sz w:val="20"/>
        </w:rPr>
        <w:t>Government</w:t>
      </w:r>
      <w:r>
        <w:rPr>
          <w:color w:val="221F1F"/>
          <w:spacing w:val="-6"/>
          <w:sz w:val="20"/>
        </w:rPr>
        <w:t xml:space="preserve"> </w:t>
      </w:r>
      <w:r>
        <w:rPr>
          <w:color w:val="221F1F"/>
          <w:sz w:val="20"/>
        </w:rPr>
        <w:t>invoices</w:t>
      </w:r>
      <w:r>
        <w:rPr>
          <w:color w:val="221F1F"/>
          <w:spacing w:val="-7"/>
          <w:sz w:val="20"/>
        </w:rPr>
        <w:t xml:space="preserve"> </w:t>
      </w:r>
      <w:r>
        <w:rPr>
          <w:color w:val="221F1F"/>
          <w:sz w:val="20"/>
        </w:rPr>
        <w:t>shall</w:t>
      </w:r>
      <w:r>
        <w:rPr>
          <w:color w:val="221F1F"/>
          <w:spacing w:val="-7"/>
          <w:sz w:val="20"/>
        </w:rPr>
        <w:t xml:space="preserve"> </w:t>
      </w:r>
      <w:r>
        <w:rPr>
          <w:color w:val="221F1F"/>
          <w:sz w:val="20"/>
        </w:rPr>
        <w:t>be</w:t>
      </w:r>
      <w:r>
        <w:rPr>
          <w:color w:val="221F1F"/>
          <w:spacing w:val="-10"/>
          <w:sz w:val="20"/>
        </w:rPr>
        <w:t xml:space="preserve"> </w:t>
      </w:r>
      <w:r>
        <w:rPr>
          <w:color w:val="221F1F"/>
          <w:sz w:val="20"/>
        </w:rPr>
        <w:t>submitted</w:t>
      </w:r>
      <w:r>
        <w:rPr>
          <w:color w:val="221F1F"/>
          <w:spacing w:val="-6"/>
          <w:sz w:val="20"/>
        </w:rPr>
        <w:t xml:space="preserve"> </w:t>
      </w:r>
      <w:r>
        <w:rPr>
          <w:color w:val="221F1F"/>
          <w:sz w:val="20"/>
        </w:rPr>
        <w:t>to</w:t>
      </w:r>
      <w:r>
        <w:rPr>
          <w:color w:val="221F1F"/>
          <w:spacing w:val="-6"/>
          <w:sz w:val="20"/>
        </w:rPr>
        <w:t xml:space="preserve"> </w:t>
      </w:r>
      <w:r>
        <w:rPr>
          <w:color w:val="221F1F"/>
          <w:sz w:val="20"/>
        </w:rPr>
        <w:t>the</w:t>
      </w:r>
      <w:r>
        <w:rPr>
          <w:color w:val="221F1F"/>
          <w:spacing w:val="-7"/>
          <w:sz w:val="20"/>
        </w:rPr>
        <w:t xml:space="preserve"> </w:t>
      </w:r>
      <w:r>
        <w:rPr>
          <w:color w:val="221F1F"/>
          <w:sz w:val="20"/>
        </w:rPr>
        <w:t>Contractor's</w:t>
      </w:r>
      <w:r>
        <w:rPr>
          <w:color w:val="221F1F"/>
          <w:spacing w:val="-7"/>
          <w:sz w:val="20"/>
        </w:rPr>
        <w:t xml:space="preserve"> </w:t>
      </w:r>
      <w:r>
        <w:rPr>
          <w:color w:val="221F1F"/>
          <w:sz w:val="20"/>
        </w:rPr>
        <w:t>billing</w:t>
      </w:r>
      <w:r>
        <w:rPr>
          <w:color w:val="221F1F"/>
          <w:spacing w:val="-6"/>
          <w:sz w:val="20"/>
        </w:rPr>
        <w:t xml:space="preserve"> </w:t>
      </w:r>
      <w:r>
        <w:rPr>
          <w:color w:val="221F1F"/>
          <w:sz w:val="20"/>
        </w:rPr>
        <w:t>address,</w:t>
      </w:r>
      <w:r>
        <w:rPr>
          <w:color w:val="221F1F"/>
          <w:spacing w:val="-6"/>
          <w:sz w:val="20"/>
        </w:rPr>
        <w:t xml:space="preserve"> </w:t>
      </w:r>
      <w:r>
        <w:rPr>
          <w:color w:val="221F1F"/>
          <w:sz w:val="20"/>
        </w:rPr>
        <w:t>and</w:t>
      </w:r>
      <w:r>
        <w:rPr>
          <w:color w:val="221F1F"/>
          <w:spacing w:val="-6"/>
          <w:sz w:val="20"/>
        </w:rPr>
        <w:t xml:space="preserve"> </w:t>
      </w:r>
      <w:r>
        <w:rPr>
          <w:color w:val="221F1F"/>
          <w:sz w:val="20"/>
        </w:rPr>
        <w:t>Contractor payments shall be sent to the Government remittance address specified below:</w:t>
      </w:r>
    </w:p>
    <w:p w14:paraId="4029D7C9" w14:textId="77777777" w:rsidR="00016C31" w:rsidRDefault="00016C31">
      <w:pPr>
        <w:pStyle w:val="BodyText"/>
        <w:spacing w:before="10"/>
        <w:rPr>
          <w:sz w:val="19"/>
        </w:rPr>
      </w:pPr>
    </w:p>
    <w:p w14:paraId="204807A6" w14:textId="77777777" w:rsidR="00016C31" w:rsidRDefault="00632607">
      <w:pPr>
        <w:spacing w:before="1"/>
        <w:ind w:left="440" w:right="1668"/>
        <w:jc w:val="both"/>
        <w:rPr>
          <w:sz w:val="20"/>
        </w:rPr>
      </w:pPr>
      <w:r>
        <w:rPr>
          <w:color w:val="221F1F"/>
          <w:sz w:val="20"/>
        </w:rPr>
        <w:t xml:space="preserve">Contractor's Billing Address </w:t>
      </w:r>
      <w:r>
        <w:rPr>
          <w:b/>
          <w:color w:val="221F1F"/>
          <w:sz w:val="20"/>
        </w:rPr>
        <w:t>To be completed at the task order level when applicable</w:t>
      </w:r>
      <w:r>
        <w:rPr>
          <w:color w:val="221F1F"/>
          <w:sz w:val="20"/>
        </w:rPr>
        <w:t xml:space="preserve">: Government Remittance Address </w:t>
      </w:r>
      <w:r>
        <w:rPr>
          <w:b/>
          <w:color w:val="221F1F"/>
          <w:sz w:val="20"/>
        </w:rPr>
        <w:t>To be completed at the task order level when applicable.</w:t>
      </w:r>
      <w:r>
        <w:rPr>
          <w:color w:val="221F1F"/>
          <w:sz w:val="20"/>
        </w:rPr>
        <w:t>:</w:t>
      </w:r>
    </w:p>
    <w:p w14:paraId="065A25AD" w14:textId="77777777" w:rsidR="00016C31" w:rsidRDefault="00016C31">
      <w:pPr>
        <w:pStyle w:val="BodyText"/>
        <w:spacing w:before="10"/>
      </w:pPr>
    </w:p>
    <w:p w14:paraId="4B64246E" w14:textId="77777777" w:rsidR="00016C31" w:rsidRDefault="00632607">
      <w:pPr>
        <w:spacing w:before="1"/>
        <w:ind w:left="440"/>
        <w:jc w:val="both"/>
        <w:rPr>
          <w:b/>
          <w:sz w:val="20"/>
        </w:rPr>
      </w:pPr>
      <w:r>
        <w:rPr>
          <w:b/>
          <w:color w:val="221F1F"/>
          <w:sz w:val="20"/>
        </w:rPr>
        <w:t>(End</w:t>
      </w:r>
      <w:r>
        <w:rPr>
          <w:b/>
          <w:color w:val="221F1F"/>
          <w:spacing w:val="-6"/>
          <w:sz w:val="20"/>
        </w:rPr>
        <w:t xml:space="preserve"> </w:t>
      </w:r>
      <w:r>
        <w:rPr>
          <w:b/>
          <w:color w:val="221F1F"/>
          <w:sz w:val="20"/>
        </w:rPr>
        <w:t>of</w:t>
      </w:r>
      <w:r>
        <w:rPr>
          <w:b/>
          <w:color w:val="221F1F"/>
          <w:spacing w:val="-5"/>
          <w:sz w:val="20"/>
        </w:rPr>
        <w:t xml:space="preserve"> </w:t>
      </w:r>
      <w:r>
        <w:rPr>
          <w:b/>
          <w:color w:val="221F1F"/>
          <w:spacing w:val="-2"/>
          <w:sz w:val="20"/>
        </w:rPr>
        <w:t>clause)</w:t>
      </w:r>
    </w:p>
    <w:p w14:paraId="5BD66DD8" w14:textId="77777777" w:rsidR="00016C31" w:rsidRDefault="00016C31">
      <w:pPr>
        <w:jc w:val="both"/>
        <w:rPr>
          <w:sz w:val="20"/>
        </w:rPr>
        <w:sectPr w:rsidR="00016C31">
          <w:footerReference w:type="default" r:id="rId35"/>
          <w:pgSz w:w="12240" w:h="15840"/>
          <w:pgMar w:top="1820" w:right="640" w:bottom="1820" w:left="1000" w:header="0" w:footer="1636" w:gutter="0"/>
          <w:pgNumType w:start="98"/>
          <w:cols w:space="720"/>
        </w:sectPr>
      </w:pPr>
    </w:p>
    <w:p w14:paraId="4C40E829" w14:textId="77777777" w:rsidR="00016C31" w:rsidRDefault="00632607">
      <w:pPr>
        <w:pStyle w:val="Heading2"/>
        <w:spacing w:before="69"/>
        <w:ind w:left="3098" w:right="3455"/>
        <w:jc w:val="center"/>
      </w:pPr>
      <w:r>
        <w:lastRenderedPageBreak/>
        <w:t>APPENDIX</w:t>
      </w:r>
      <w:r>
        <w:rPr>
          <w:spacing w:val="-15"/>
        </w:rPr>
        <w:t xml:space="preserve"> </w:t>
      </w:r>
      <w:r>
        <w:rPr>
          <w:spacing w:val="-10"/>
        </w:rPr>
        <w:t>A</w:t>
      </w:r>
    </w:p>
    <w:p w14:paraId="71174DED" w14:textId="77777777" w:rsidR="00016C31" w:rsidRDefault="00016C31">
      <w:pPr>
        <w:pStyle w:val="BodyText"/>
        <w:rPr>
          <w:b/>
          <w:sz w:val="24"/>
        </w:rPr>
      </w:pPr>
    </w:p>
    <w:p w14:paraId="26155F8E" w14:textId="77777777" w:rsidR="00016C31" w:rsidRDefault="00632607">
      <w:pPr>
        <w:ind w:left="1718" w:right="2077"/>
        <w:jc w:val="center"/>
        <w:rPr>
          <w:b/>
          <w:sz w:val="24"/>
        </w:rPr>
      </w:pPr>
      <w:r>
        <w:rPr>
          <w:b/>
          <w:sz w:val="24"/>
        </w:rPr>
        <w:t>MANDATORY</w:t>
      </w:r>
      <w:r>
        <w:rPr>
          <w:b/>
          <w:spacing w:val="-11"/>
          <w:sz w:val="24"/>
        </w:rPr>
        <w:t xml:space="preserve"> </w:t>
      </w:r>
      <w:r>
        <w:rPr>
          <w:b/>
          <w:sz w:val="24"/>
        </w:rPr>
        <w:t>TRAINING</w:t>
      </w:r>
      <w:r>
        <w:rPr>
          <w:b/>
          <w:spacing w:val="-11"/>
          <w:sz w:val="24"/>
        </w:rPr>
        <w:t xml:space="preserve"> </w:t>
      </w:r>
      <w:r>
        <w:rPr>
          <w:b/>
          <w:sz w:val="24"/>
        </w:rPr>
        <w:t>FOR</w:t>
      </w:r>
      <w:r>
        <w:rPr>
          <w:b/>
          <w:spacing w:val="-11"/>
          <w:sz w:val="24"/>
        </w:rPr>
        <w:t xml:space="preserve"> </w:t>
      </w:r>
      <w:r>
        <w:rPr>
          <w:b/>
          <w:sz w:val="24"/>
        </w:rPr>
        <w:t>CONTRACTOR</w:t>
      </w:r>
      <w:r>
        <w:rPr>
          <w:b/>
          <w:spacing w:val="-11"/>
          <w:sz w:val="24"/>
        </w:rPr>
        <w:t xml:space="preserve"> </w:t>
      </w:r>
      <w:r>
        <w:rPr>
          <w:b/>
          <w:spacing w:val="-2"/>
          <w:sz w:val="24"/>
        </w:rPr>
        <w:t>EMPLOYEES</w:t>
      </w:r>
    </w:p>
    <w:p w14:paraId="1CFF9824" w14:textId="77777777" w:rsidR="00016C31" w:rsidRDefault="00016C31">
      <w:pPr>
        <w:pStyle w:val="BodyText"/>
        <w:spacing w:before="1"/>
        <w:rPr>
          <w:b/>
          <w:sz w:val="24"/>
        </w:rPr>
      </w:pPr>
    </w:p>
    <w:p w14:paraId="147C507B" w14:textId="77777777" w:rsidR="00016C31" w:rsidRDefault="00900DE8">
      <w:pPr>
        <w:pStyle w:val="ListParagraph"/>
        <w:numPr>
          <w:ilvl w:val="0"/>
          <w:numId w:val="5"/>
        </w:numPr>
        <w:tabs>
          <w:tab w:val="left" w:pos="1160"/>
          <w:tab w:val="left" w:pos="1161"/>
        </w:tabs>
        <w:ind w:right="851" w:firstLine="0"/>
        <w:rPr>
          <w:sz w:val="20"/>
        </w:rPr>
      </w:pPr>
      <w:r>
        <w:pict w14:anchorId="57F65EA8">
          <v:shape id="docshape103" o:spid="_x0000_s1027" style="position:absolute;left:0;text-align:left;margin-left:101.6pt;margin-top:45.7pt;width:367.8pt;height:388.5pt;z-index:-18467840;mso-position-horizontal-relative:page" coordorigin="2032,914" coordsize="7356,7770" o:spt="100" adj="0,,0" path="m4818,7750r-9,-88l4792,7572r-18,-66l4751,7439r-27,-68l4693,7301r-37,-71l4615,7158r-46,-74l4530,7026r-25,-35l4505,7690r-3,77l4489,7840r-24,72l4429,7981r-48,68l4321,8115r-188,188l2412,6582r186,-185l2669,6333r73,-50l2817,6248r76,-21l2972,6219r80,1l3134,6232r85,22l3288,6279r70,30l3428,6345r72,42l3572,6434r61,45l3693,6526r61,50l3814,6628r60,55l3934,6742r63,64l4055,6868r56,61l4162,6989r48,59l4254,7105r40,56l4345,7239r43,75l4425,7387r29,71l4478,7527r19,84l4505,7690r,-699l4489,6968r-45,-60l4396,6848r-50,-60l4292,6726r-56,-62l4176,6601r-62,-63l4052,6477r-62,-58l3928,6364r-61,-52l3806,6263r-57,-44l3745,6216r-61,-43l3624,6133r-80,-49l3466,6040r-78,-37l3310,5970r-76,-27l3159,5920r-88,-18l2985,5893r-84,-1l2819,5899r-80,15l2674,5933r-64,27l2547,5995r-62,42l2424,6086r-60,56l2053,6453r-10,13l2036,6482r-4,20l2033,6524r7,26l2054,6578r21,30l2105,6640,4077,8612r32,29l4139,8663r27,13l4191,8682r23,2l4234,8681r17,-7l4264,8664r291,-291l4611,8313r8,-10l4659,8253r43,-62l4737,8128r29,-64l4788,7999r19,-80l4817,7836r1,-86xm6431,6480r-1,-10l6425,6461r-4,-8l6413,6443r-8,-9l6397,6427r-10,-8l6375,6409r-14,-10l6344,6388r-87,-55l5732,6020r-53,-31l5595,5938r-49,-27l5454,5861r-43,-22l5369,5820r-39,-17l5291,5788r-37,-13l5218,5765r-34,-8l5159,5753r-9,-2l5119,5748r-31,-1l5058,5749r-29,4l5041,5705r8,-48l5053,5608r2,-48l5052,5510r-6,-50l5036,5409r-15,-51l5002,5307r-22,-52l4952,5202r-33,-54l4882,5095r-43,-53l4792,4987r-11,-11l4781,5574r-5,41l4767,5656r-15,40l4731,5735r-27,39l4671,5810r-179,179l3747,5244r154,-154l3927,5064r25,-22l3974,5022r21,-15l4014,4993r18,-11l4051,4972r20,-8l4133,4948r62,-5l4257,4951r63,21l4383,5003r64,42l4512,5095r65,61l4615,5196r34,41l4681,5278r28,42l4733,5363r19,43l4766,5448r9,42l4781,5533r,41l4781,4976r-31,-33l4739,4932r-58,-55l4624,4827r-58,-45l4509,4742r-58,-34l4394,4679r-58,-23l4279,4637r-58,-13l4165,4616r-55,-2l4055,4618r-54,9l3948,4642r-52,21l3844,4689r-17,11l3810,4713r-38,27l3753,4757r-22,20l3707,4799r-25,25l3464,5042r-74,74l3380,5129r-7,16l3370,5165r,22l3377,5213r14,28l3412,5271r30,32l5497,7359r10,7l5527,7374r10,l5547,7370r10,-2l5567,7364r10,-5l5588,7354r10,-8l5610,7337r12,-11l5635,7313r12,-13l5658,7288r10,-12l5676,7266r6,-11l5686,7245r3,-10l5692,7226r3,-10l5695,7206r-4,-10l5687,7186r-7,-10l4730,6226r122,-122l4884,6076r33,-23l4952,6037r36,-11l5026,6021r40,-1l5107,6024r42,8l5194,6044r45,16l5286,6079r49,24l5385,6129r51,29l5490,6189r55,32l6204,6624r12,6l6227,6636r10,4l6248,6645r13,2l6273,6645r11,-2l6294,6640r10,-6l6314,6628r10,-8l6336,6610r13,-11l6362,6587r15,-16l6389,6557r11,-13l6409,6532r8,-10l6422,6511r4,-9l6429,6492r2,-12xm7735,5187r-1,-10l7731,5166r-6,-11l7717,5144r-10,-12l7693,5121r-15,-12l7659,5096r-22,-14l7366,4909,6575,4409r,313l6098,5200,5909,4909r-28,-43l5319,3995r-87,-134l5233,3861r,-1l5233,3860r1342,862l6575,4409,5707,3860,5123,3489r-11,-7l5100,3476r-11,-5l5079,3468r-10,-2l5059,3466r-10,2l5039,3470r-11,4l5016,3480r-11,7l4992,3496r-13,11l4966,3520r-15,14l4934,3551r-15,15l4906,3580r-12,12l4884,3604r-8,12l4869,3627r-5,11l4861,3649r-3,10l4857,3669r,9l4859,3688r3,10l4867,3708r5,11l4878,3730r84,130l5008,3933r590,933l5626,4909r846,1335l6486,6266r13,18l6511,6300r12,13l6534,6324r11,8l6556,6338r10,3l6577,6342r10,-1l6599,6337r12,-6l6623,6321r12,-10l6649,6298r15,-14l6678,6269r12,-13l6701,6243r9,-11l6716,6222r6,-10l6725,6202r1,-11l6727,6180r1,-11l6722,6158r-3,-10l6713,6136r-8,-12l6328,5544r-42,-64l6566,5200r291,-291l7513,5329r14,7l7538,5342r10,3l7558,5349r10,1l7579,5346r9,-2l7597,5340r10,-6l7619,5326r11,-9l7643,5305r14,-13l7672,5276r16,-16l7701,5245r11,-13l7722,5220r7,-11l7733,5198r2,-11xm8133,4778r-1,-10l8127,4757r-4,-10l8117,4739,7188,3809r481,-481l7670,3321r,-11l7669,3301r-3,-11l7654,3267r-7,-11l7639,3244r-10,-13l7618,3219r-26,-29l7576,3175r-17,-18l7543,3142r-29,-25l7502,3107r-11,-8l7481,3093r-10,-5l7459,3083r-11,-2l7439,3080r-9,1l7424,3084r-480,481l6192,2813r508,-508l6703,2299r,-11l6702,2279r-3,-11l6687,2245r-7,-11l6672,2222r-10,-13l6651,2196r-27,-29l6608,2151r-16,-16l6576,2120r-28,-25l6535,2085r-12,-9l6511,2069r-24,-13l6476,2053r-9,-1l6457,2052r-6,3l5828,2678r-11,13l5810,2708r-3,19l5808,2749r6,26l5829,2803r21,30l5879,2866,7935,4921r8,6l7953,4931r12,5l7974,4937r11,-4l7994,4930r10,-3l8014,4922r11,-6l8036,4908r12,-9l8060,4888r12,-12l8085,4863r11,-13l8105,4839r9,-11l8119,4817r5,-10l8127,4798r2,-10l8133,4778xm9387,3523r,-9l9379,3494r-7,-10l7446,1559r392,-392l7841,1160r,-10l7840,1140r-2,-11l7826,1106r-7,-11l7810,1084r-10,-12l7761,1029r-16,-16l7729,997r-15,-14l7685,957r-12,-10l7661,938r-11,-8l7639,924r-13,-7l7615,915r-9,-1l7595,914r-7,3l6622,1883r-3,7l6620,1900r,10l6623,1920r7,14l6636,1944r8,11l6653,1967r22,27l6688,2009r14,15l6718,2040r16,16l6750,2070r14,13l6778,2094r12,10l6802,2112r10,8l6835,2132r10,4l6856,2135r9,1l6872,2133r392,-392l9189,3667r10,7l9219,3682r9,l9239,3679r10,-3l9258,3672r11,-5l9280,3662r10,-8l9302,3644r12,-10l9327,3622r12,-14l9350,3596r10,-12l9368,3574r5,-11l9378,3553r3,-10l9383,3534r4,-11xe" fillcolor="silver" stroked="f">
            <v:fill opacity="32896f"/>
            <v:stroke joinstyle="round"/>
            <v:formulas/>
            <v:path arrowok="t" o:connecttype="segments"/>
            <w10:wrap anchorx="page"/>
          </v:shape>
        </w:pict>
      </w:r>
      <w:r w:rsidR="00632607">
        <w:rPr>
          <w:sz w:val="20"/>
        </w:rPr>
        <w:t>The table below provides a current list of mandatory training requirements applicable to contractor employees (prime contractor and subcontractor) that provide unescorted access support in USASMDC, ACC and JFCC IMD (or other Government) facilities, have access to Army networks, or access to developmental or operational information relating to Army current or future capabilities. (Contractor employees who provide temporary, intermit facility support [for example, electrician, plumbing, and HVAC specialists] are not required to complete mandatory training requirements). Note that other mandatory training requirements may arise via mandates</w:t>
      </w:r>
      <w:r w:rsidR="00632607">
        <w:rPr>
          <w:spacing w:val="-4"/>
          <w:sz w:val="20"/>
        </w:rPr>
        <w:t xml:space="preserve"> </w:t>
      </w:r>
      <w:r w:rsidR="00632607">
        <w:rPr>
          <w:sz w:val="20"/>
        </w:rPr>
        <w:t>such</w:t>
      </w:r>
      <w:r w:rsidR="00632607">
        <w:rPr>
          <w:spacing w:val="-2"/>
          <w:sz w:val="20"/>
        </w:rPr>
        <w:t xml:space="preserve"> </w:t>
      </w:r>
      <w:r w:rsidR="00632607">
        <w:rPr>
          <w:sz w:val="20"/>
        </w:rPr>
        <w:t>as</w:t>
      </w:r>
      <w:r w:rsidR="00632607">
        <w:rPr>
          <w:spacing w:val="-4"/>
          <w:sz w:val="20"/>
        </w:rPr>
        <w:t xml:space="preserve"> </w:t>
      </w:r>
      <w:r w:rsidR="00632607">
        <w:rPr>
          <w:sz w:val="20"/>
        </w:rPr>
        <w:t>operational</w:t>
      </w:r>
      <w:r w:rsidR="00632607">
        <w:rPr>
          <w:spacing w:val="-5"/>
          <w:sz w:val="20"/>
        </w:rPr>
        <w:t xml:space="preserve"> </w:t>
      </w:r>
      <w:r w:rsidR="00632607">
        <w:rPr>
          <w:sz w:val="20"/>
        </w:rPr>
        <w:t>orders,</w:t>
      </w:r>
      <w:r w:rsidR="00632607">
        <w:rPr>
          <w:spacing w:val="-3"/>
          <w:sz w:val="20"/>
        </w:rPr>
        <w:t xml:space="preserve"> </w:t>
      </w:r>
      <w:r w:rsidR="00632607">
        <w:rPr>
          <w:sz w:val="20"/>
        </w:rPr>
        <w:t>policies,</w:t>
      </w:r>
      <w:r w:rsidR="00632607">
        <w:rPr>
          <w:spacing w:val="-3"/>
          <w:sz w:val="20"/>
        </w:rPr>
        <w:t xml:space="preserve"> </w:t>
      </w:r>
      <w:r w:rsidR="00632607">
        <w:rPr>
          <w:sz w:val="20"/>
        </w:rPr>
        <w:t>regulations,</w:t>
      </w:r>
      <w:r w:rsidR="00632607">
        <w:rPr>
          <w:spacing w:val="-3"/>
          <w:sz w:val="20"/>
        </w:rPr>
        <w:t xml:space="preserve"> </w:t>
      </w:r>
      <w:r w:rsidR="00632607">
        <w:rPr>
          <w:sz w:val="20"/>
        </w:rPr>
        <w:t>etc.,</w:t>
      </w:r>
      <w:r w:rsidR="00632607">
        <w:rPr>
          <w:spacing w:val="-3"/>
          <w:sz w:val="20"/>
        </w:rPr>
        <w:t xml:space="preserve"> </w:t>
      </w:r>
      <w:r w:rsidR="00632607">
        <w:rPr>
          <w:sz w:val="20"/>
        </w:rPr>
        <w:t>that</w:t>
      </w:r>
      <w:r w:rsidR="00632607">
        <w:rPr>
          <w:spacing w:val="-3"/>
          <w:sz w:val="20"/>
        </w:rPr>
        <w:t xml:space="preserve"> </w:t>
      </w:r>
      <w:r w:rsidR="00632607">
        <w:rPr>
          <w:sz w:val="20"/>
        </w:rPr>
        <w:t>contractor</w:t>
      </w:r>
      <w:r w:rsidR="00632607">
        <w:rPr>
          <w:spacing w:val="-3"/>
          <w:sz w:val="20"/>
        </w:rPr>
        <w:t xml:space="preserve"> </w:t>
      </w:r>
      <w:r w:rsidR="00632607">
        <w:rPr>
          <w:sz w:val="20"/>
        </w:rPr>
        <w:t>employees</w:t>
      </w:r>
      <w:r w:rsidR="00632607">
        <w:rPr>
          <w:spacing w:val="-4"/>
          <w:sz w:val="20"/>
        </w:rPr>
        <w:t xml:space="preserve"> </w:t>
      </w:r>
      <w:r w:rsidR="00632607">
        <w:rPr>
          <w:sz w:val="20"/>
        </w:rPr>
        <w:t>shall</w:t>
      </w:r>
      <w:r w:rsidR="00632607">
        <w:rPr>
          <w:spacing w:val="-3"/>
          <w:sz w:val="20"/>
        </w:rPr>
        <w:t xml:space="preserve"> </w:t>
      </w:r>
      <w:r w:rsidR="00632607">
        <w:rPr>
          <w:sz w:val="20"/>
        </w:rPr>
        <w:t>complete</w:t>
      </w:r>
      <w:r w:rsidR="00632607">
        <w:rPr>
          <w:spacing w:val="-3"/>
          <w:sz w:val="20"/>
        </w:rPr>
        <w:t xml:space="preserve"> </w:t>
      </w:r>
      <w:r w:rsidR="00632607">
        <w:rPr>
          <w:sz w:val="20"/>
        </w:rPr>
        <w:t>without</w:t>
      </w:r>
      <w:r w:rsidR="00632607">
        <w:rPr>
          <w:spacing w:val="-4"/>
          <w:sz w:val="20"/>
        </w:rPr>
        <w:t xml:space="preserve"> </w:t>
      </w:r>
      <w:r w:rsidR="00632607">
        <w:rPr>
          <w:sz w:val="20"/>
        </w:rPr>
        <w:t>the need for modification to the table below.</w:t>
      </w:r>
    </w:p>
    <w:p w14:paraId="00284964" w14:textId="77777777" w:rsidR="00016C31" w:rsidRDefault="00016C31">
      <w:pPr>
        <w:pStyle w:val="BodyText"/>
        <w:spacing w:before="11"/>
        <w:rPr>
          <w:sz w:val="19"/>
        </w:rPr>
      </w:pPr>
    </w:p>
    <w:p w14:paraId="2494387A" w14:textId="77777777" w:rsidR="00016C31" w:rsidRDefault="00632607">
      <w:pPr>
        <w:pStyle w:val="ListParagraph"/>
        <w:numPr>
          <w:ilvl w:val="0"/>
          <w:numId w:val="5"/>
        </w:numPr>
        <w:tabs>
          <w:tab w:val="left" w:pos="1160"/>
          <w:tab w:val="left" w:pos="1161"/>
        </w:tabs>
        <w:ind w:right="884" w:firstLine="0"/>
        <w:rPr>
          <w:sz w:val="20"/>
        </w:rPr>
      </w:pPr>
      <w:r>
        <w:rPr>
          <w:sz w:val="20"/>
        </w:rPr>
        <w:t>The prime contractor (or subcontractor as applicable) will maintain all training certifications. Mandatory training will be tracked by the prime contractor and reported as a percent completed in a quarterly report via an appropriate</w:t>
      </w:r>
      <w:r>
        <w:rPr>
          <w:spacing w:val="-3"/>
          <w:sz w:val="20"/>
        </w:rPr>
        <w:t xml:space="preserve"> </w:t>
      </w:r>
      <w:proofErr w:type="gramStart"/>
      <w:r>
        <w:rPr>
          <w:sz w:val="20"/>
        </w:rPr>
        <w:t>CDRL</w:t>
      </w:r>
      <w:proofErr w:type="gramEnd"/>
      <w:r>
        <w:rPr>
          <w:spacing w:val="-3"/>
          <w:sz w:val="20"/>
        </w:rPr>
        <w:t xml:space="preserve"> </w:t>
      </w:r>
      <w:r>
        <w:rPr>
          <w:sz w:val="20"/>
        </w:rPr>
        <w:t>or</w:t>
      </w:r>
      <w:r>
        <w:rPr>
          <w:spacing w:val="-3"/>
          <w:sz w:val="20"/>
        </w:rPr>
        <w:t xml:space="preserve"> </w:t>
      </w:r>
      <w:r>
        <w:rPr>
          <w:sz w:val="20"/>
        </w:rPr>
        <w:t>other</w:t>
      </w:r>
      <w:r>
        <w:rPr>
          <w:spacing w:val="-2"/>
          <w:sz w:val="20"/>
        </w:rPr>
        <w:t xml:space="preserve"> </w:t>
      </w:r>
      <w:r>
        <w:rPr>
          <w:sz w:val="20"/>
        </w:rPr>
        <w:t>mechanism</w:t>
      </w:r>
      <w:r>
        <w:rPr>
          <w:spacing w:val="-2"/>
          <w:sz w:val="20"/>
        </w:rPr>
        <w:t xml:space="preserve"> </w:t>
      </w:r>
      <w:r>
        <w:rPr>
          <w:sz w:val="20"/>
        </w:rPr>
        <w:t>directed</w:t>
      </w:r>
      <w:r>
        <w:rPr>
          <w:spacing w:val="-4"/>
          <w:sz w:val="20"/>
        </w:rPr>
        <w:t xml:space="preserve"> </w:t>
      </w:r>
      <w:r>
        <w:rPr>
          <w:sz w:val="20"/>
        </w:rPr>
        <w:t>by</w:t>
      </w:r>
      <w:r>
        <w:rPr>
          <w:spacing w:val="-2"/>
          <w:sz w:val="20"/>
        </w:rPr>
        <w:t xml:space="preserve"> </w:t>
      </w:r>
      <w:r>
        <w:rPr>
          <w:sz w:val="20"/>
        </w:rPr>
        <w:t>the</w:t>
      </w:r>
      <w:r>
        <w:rPr>
          <w:spacing w:val="-3"/>
          <w:sz w:val="20"/>
        </w:rPr>
        <w:t xml:space="preserve"> </w:t>
      </w:r>
      <w:r>
        <w:rPr>
          <w:sz w:val="20"/>
        </w:rPr>
        <w:t>cognizant</w:t>
      </w:r>
      <w:r>
        <w:rPr>
          <w:spacing w:val="-4"/>
          <w:sz w:val="20"/>
        </w:rPr>
        <w:t xml:space="preserve"> </w:t>
      </w:r>
      <w:r>
        <w:rPr>
          <w:sz w:val="20"/>
        </w:rPr>
        <w:t>COR.</w:t>
      </w:r>
      <w:r>
        <w:rPr>
          <w:spacing w:val="-3"/>
          <w:sz w:val="20"/>
        </w:rPr>
        <w:t xml:space="preserve"> </w:t>
      </w:r>
      <w:r>
        <w:rPr>
          <w:sz w:val="20"/>
        </w:rPr>
        <w:t>If</w:t>
      </w:r>
      <w:r>
        <w:rPr>
          <w:spacing w:val="-3"/>
          <w:sz w:val="20"/>
        </w:rPr>
        <w:t xml:space="preserve"> </w:t>
      </w:r>
      <w:r>
        <w:rPr>
          <w:sz w:val="20"/>
        </w:rPr>
        <w:t>requested</w:t>
      </w:r>
      <w:r>
        <w:rPr>
          <w:spacing w:val="-2"/>
          <w:sz w:val="20"/>
        </w:rPr>
        <w:t xml:space="preserve"> </w:t>
      </w:r>
      <w:r>
        <w:rPr>
          <w:sz w:val="20"/>
        </w:rPr>
        <w:t>by</w:t>
      </w:r>
      <w:r>
        <w:rPr>
          <w:spacing w:val="-4"/>
          <w:sz w:val="20"/>
        </w:rPr>
        <w:t xml:space="preserve"> </w:t>
      </w:r>
      <w:r>
        <w:rPr>
          <w:sz w:val="20"/>
        </w:rPr>
        <w:t>a</w:t>
      </w:r>
      <w:r>
        <w:rPr>
          <w:spacing w:val="-5"/>
          <w:sz w:val="20"/>
        </w:rPr>
        <w:t xml:space="preserve"> </w:t>
      </w:r>
      <w:r>
        <w:rPr>
          <w:sz w:val="20"/>
        </w:rPr>
        <w:t>COR,</w:t>
      </w:r>
      <w:r>
        <w:rPr>
          <w:spacing w:val="-3"/>
          <w:sz w:val="20"/>
        </w:rPr>
        <w:t xml:space="preserve"> </w:t>
      </w:r>
      <w:r>
        <w:rPr>
          <w:sz w:val="20"/>
        </w:rPr>
        <w:t>the</w:t>
      </w:r>
      <w:r>
        <w:rPr>
          <w:spacing w:val="-3"/>
          <w:sz w:val="20"/>
        </w:rPr>
        <w:t xml:space="preserve"> </w:t>
      </w:r>
      <w:r>
        <w:rPr>
          <w:sz w:val="20"/>
        </w:rPr>
        <w:t>prime</w:t>
      </w:r>
      <w:r>
        <w:rPr>
          <w:spacing w:val="-3"/>
          <w:sz w:val="20"/>
        </w:rPr>
        <w:t xml:space="preserve"> </w:t>
      </w:r>
      <w:r>
        <w:rPr>
          <w:sz w:val="20"/>
        </w:rPr>
        <w:t>contractor will provide the date a contractor employee completed a training requirement.</w:t>
      </w:r>
    </w:p>
    <w:p w14:paraId="65476E2C" w14:textId="77777777" w:rsidR="00016C31" w:rsidRDefault="00016C31">
      <w:pPr>
        <w:pStyle w:val="BodyText"/>
        <w:spacing w:before="1" w:after="1"/>
        <w:rPr>
          <w:sz w:val="24"/>
        </w:rPr>
      </w:pPr>
    </w:p>
    <w:tbl>
      <w:tblPr>
        <w:tblW w:w="0" w:type="auto"/>
        <w:tblInd w:w="6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17"/>
        <w:gridCol w:w="4573"/>
      </w:tblGrid>
      <w:tr w:rsidR="00016C31" w14:paraId="68EAF0F7" w14:textId="77777777">
        <w:trPr>
          <w:trHeight w:val="230"/>
        </w:trPr>
        <w:tc>
          <w:tcPr>
            <w:tcW w:w="5017" w:type="dxa"/>
            <w:shd w:val="clear" w:color="auto" w:fill="BDBDBD"/>
          </w:tcPr>
          <w:p w14:paraId="005A6BA6" w14:textId="77777777" w:rsidR="00016C31" w:rsidRDefault="00632607">
            <w:pPr>
              <w:pStyle w:val="TableParagraph"/>
              <w:spacing w:line="210" w:lineRule="exact"/>
              <w:ind w:left="1891" w:right="1874"/>
              <w:jc w:val="center"/>
              <w:rPr>
                <w:rFonts w:ascii="Arial"/>
                <w:b/>
                <w:sz w:val="20"/>
              </w:rPr>
            </w:pPr>
            <w:r>
              <w:rPr>
                <w:rFonts w:ascii="Arial"/>
                <w:b/>
                <w:spacing w:val="-2"/>
                <w:sz w:val="20"/>
              </w:rPr>
              <w:t>Requirement</w:t>
            </w:r>
          </w:p>
        </w:tc>
        <w:tc>
          <w:tcPr>
            <w:tcW w:w="4573" w:type="dxa"/>
            <w:shd w:val="clear" w:color="auto" w:fill="BDBDBD"/>
          </w:tcPr>
          <w:p w14:paraId="27E074BB" w14:textId="77777777" w:rsidR="00016C31" w:rsidRDefault="00632607">
            <w:pPr>
              <w:pStyle w:val="TableParagraph"/>
              <w:spacing w:line="210" w:lineRule="exact"/>
              <w:ind w:left="1329"/>
              <w:rPr>
                <w:rFonts w:ascii="Arial"/>
                <w:b/>
                <w:sz w:val="20"/>
              </w:rPr>
            </w:pPr>
            <w:r>
              <w:rPr>
                <w:rFonts w:ascii="Arial"/>
                <w:b/>
                <w:sz w:val="20"/>
              </w:rPr>
              <w:t>Location</w:t>
            </w:r>
            <w:r>
              <w:rPr>
                <w:rFonts w:ascii="Arial"/>
                <w:b/>
                <w:spacing w:val="-13"/>
                <w:sz w:val="20"/>
              </w:rPr>
              <w:t xml:space="preserve"> </w:t>
            </w:r>
            <w:r>
              <w:rPr>
                <w:rFonts w:ascii="Arial"/>
                <w:b/>
                <w:sz w:val="20"/>
              </w:rPr>
              <w:t>of</w:t>
            </w:r>
            <w:r>
              <w:rPr>
                <w:rFonts w:ascii="Arial"/>
                <w:b/>
                <w:spacing w:val="-13"/>
                <w:sz w:val="20"/>
              </w:rPr>
              <w:t xml:space="preserve"> </w:t>
            </w:r>
            <w:r>
              <w:rPr>
                <w:rFonts w:ascii="Arial"/>
                <w:b/>
                <w:spacing w:val="-2"/>
                <w:sz w:val="20"/>
              </w:rPr>
              <w:t>Training</w:t>
            </w:r>
          </w:p>
        </w:tc>
      </w:tr>
      <w:tr w:rsidR="00016C31" w14:paraId="68A5C8A3" w14:textId="77777777">
        <w:trPr>
          <w:trHeight w:val="688"/>
        </w:trPr>
        <w:tc>
          <w:tcPr>
            <w:tcW w:w="5017" w:type="dxa"/>
          </w:tcPr>
          <w:p w14:paraId="182B2374" w14:textId="77777777" w:rsidR="00016C31" w:rsidRDefault="00632607">
            <w:pPr>
              <w:pStyle w:val="TableParagraph"/>
              <w:spacing w:line="225" w:lineRule="exact"/>
              <w:ind w:left="112"/>
              <w:rPr>
                <w:rFonts w:ascii="Arial"/>
                <w:b/>
                <w:sz w:val="20"/>
              </w:rPr>
            </w:pPr>
            <w:r>
              <w:rPr>
                <w:rFonts w:ascii="Arial"/>
                <w:b/>
                <w:spacing w:val="-2"/>
                <w:sz w:val="20"/>
              </w:rPr>
              <w:t>Derivative</w:t>
            </w:r>
            <w:r>
              <w:rPr>
                <w:rFonts w:ascii="Arial"/>
                <w:b/>
                <w:spacing w:val="-5"/>
                <w:sz w:val="20"/>
              </w:rPr>
              <w:t xml:space="preserve"> </w:t>
            </w:r>
            <w:r>
              <w:rPr>
                <w:rFonts w:ascii="Arial"/>
                <w:b/>
                <w:spacing w:val="-2"/>
                <w:sz w:val="20"/>
              </w:rPr>
              <w:t>Classification</w:t>
            </w:r>
            <w:r>
              <w:rPr>
                <w:rFonts w:ascii="Arial"/>
                <w:b/>
                <w:spacing w:val="2"/>
                <w:sz w:val="20"/>
              </w:rPr>
              <w:t xml:space="preserve"> </w:t>
            </w:r>
            <w:r>
              <w:rPr>
                <w:rFonts w:ascii="Arial"/>
                <w:b/>
                <w:spacing w:val="-2"/>
                <w:sz w:val="20"/>
              </w:rPr>
              <w:t>and</w:t>
            </w:r>
            <w:r>
              <w:rPr>
                <w:rFonts w:ascii="Arial"/>
                <w:b/>
                <w:spacing w:val="-3"/>
                <w:sz w:val="20"/>
              </w:rPr>
              <w:t xml:space="preserve"> </w:t>
            </w:r>
            <w:r>
              <w:rPr>
                <w:rFonts w:ascii="Arial"/>
                <w:b/>
                <w:spacing w:val="-2"/>
                <w:sz w:val="20"/>
              </w:rPr>
              <w:t>Markings</w:t>
            </w:r>
            <w:r>
              <w:rPr>
                <w:rFonts w:ascii="Arial"/>
                <w:b/>
                <w:spacing w:val="-3"/>
                <w:sz w:val="20"/>
              </w:rPr>
              <w:t xml:space="preserve"> </w:t>
            </w:r>
            <w:r>
              <w:rPr>
                <w:rFonts w:ascii="Arial"/>
                <w:b/>
                <w:color w:val="696969"/>
                <w:spacing w:val="-10"/>
                <w:sz w:val="20"/>
              </w:rPr>
              <w:t>-</w:t>
            </w:r>
          </w:p>
          <w:p w14:paraId="49FBC5F3" w14:textId="77777777" w:rsidR="00016C31" w:rsidRDefault="00632607">
            <w:pPr>
              <w:pStyle w:val="TableParagraph"/>
              <w:spacing w:line="230" w:lineRule="atLeast"/>
              <w:ind w:left="112" w:right="200"/>
              <w:rPr>
                <w:rFonts w:ascii="Arial"/>
                <w:sz w:val="20"/>
              </w:rPr>
            </w:pPr>
            <w:r>
              <w:rPr>
                <w:rFonts w:ascii="Arial"/>
                <w:color w:val="0000FF"/>
                <w:spacing w:val="-4"/>
                <w:sz w:val="20"/>
              </w:rPr>
              <w:t xml:space="preserve">https://jkosupport.jten.mil/html/COI.xhtml?course_prefi </w:t>
            </w:r>
            <w:r>
              <w:rPr>
                <w:rFonts w:ascii="Arial"/>
                <w:color w:val="0000FF"/>
                <w:spacing w:val="-2"/>
                <w:sz w:val="20"/>
              </w:rPr>
              <w:t>x=</w:t>
            </w:r>
            <w:proofErr w:type="spellStart"/>
            <w:r>
              <w:rPr>
                <w:rFonts w:ascii="Arial"/>
                <w:color w:val="0000FF"/>
                <w:spacing w:val="-2"/>
                <w:sz w:val="20"/>
              </w:rPr>
              <w:t>JS&amp;course_number</w:t>
            </w:r>
            <w:proofErr w:type="spellEnd"/>
            <w:r>
              <w:rPr>
                <w:rFonts w:ascii="Arial"/>
                <w:color w:val="0000FF"/>
                <w:spacing w:val="-2"/>
                <w:sz w:val="20"/>
              </w:rPr>
              <w:t>=-US066</w:t>
            </w:r>
          </w:p>
        </w:tc>
        <w:tc>
          <w:tcPr>
            <w:tcW w:w="4573" w:type="dxa"/>
          </w:tcPr>
          <w:p w14:paraId="5AE5C694" w14:textId="77777777" w:rsidR="00016C31" w:rsidRDefault="00016C31">
            <w:pPr>
              <w:pStyle w:val="TableParagraph"/>
              <w:spacing w:before="8" w:line="240" w:lineRule="auto"/>
              <w:rPr>
                <w:sz w:val="19"/>
              </w:rPr>
            </w:pPr>
          </w:p>
          <w:p w14:paraId="3C000AA9" w14:textId="77777777" w:rsidR="00016C31" w:rsidRDefault="00632607">
            <w:pPr>
              <w:pStyle w:val="TableParagraph"/>
              <w:spacing w:before="1" w:line="240" w:lineRule="auto"/>
              <w:ind w:left="112"/>
              <w:rPr>
                <w:rFonts w:ascii="Arial"/>
                <w:sz w:val="20"/>
              </w:rPr>
            </w:pPr>
            <w:r>
              <w:rPr>
                <w:rFonts w:ascii="Arial"/>
                <w:spacing w:val="-2"/>
                <w:sz w:val="20"/>
              </w:rPr>
              <w:t>Joint</w:t>
            </w:r>
            <w:r>
              <w:rPr>
                <w:rFonts w:ascii="Arial"/>
                <w:spacing w:val="-3"/>
                <w:sz w:val="20"/>
              </w:rPr>
              <w:t xml:space="preserve"> </w:t>
            </w:r>
            <w:r>
              <w:rPr>
                <w:rFonts w:ascii="Arial"/>
                <w:spacing w:val="-2"/>
                <w:sz w:val="20"/>
              </w:rPr>
              <w:t>Knowledge</w:t>
            </w:r>
            <w:r>
              <w:rPr>
                <w:rFonts w:ascii="Arial"/>
                <w:spacing w:val="-5"/>
                <w:sz w:val="20"/>
              </w:rPr>
              <w:t xml:space="preserve"> </w:t>
            </w:r>
            <w:r>
              <w:rPr>
                <w:rFonts w:ascii="Arial"/>
                <w:spacing w:val="-2"/>
                <w:sz w:val="20"/>
              </w:rPr>
              <w:t>Online course</w:t>
            </w:r>
          </w:p>
        </w:tc>
      </w:tr>
      <w:tr w:rsidR="00016C31" w14:paraId="071A4019" w14:textId="77777777">
        <w:trPr>
          <w:trHeight w:val="918"/>
        </w:trPr>
        <w:tc>
          <w:tcPr>
            <w:tcW w:w="5017" w:type="dxa"/>
          </w:tcPr>
          <w:p w14:paraId="3B0F0DDA" w14:textId="77777777" w:rsidR="00016C31" w:rsidRDefault="00632607">
            <w:pPr>
              <w:pStyle w:val="TableParagraph"/>
              <w:spacing w:line="225" w:lineRule="exact"/>
              <w:ind w:left="112"/>
              <w:rPr>
                <w:rFonts w:ascii="Arial"/>
                <w:b/>
                <w:sz w:val="20"/>
              </w:rPr>
            </w:pPr>
            <w:r>
              <w:rPr>
                <w:rFonts w:ascii="Arial"/>
                <w:b/>
                <w:spacing w:val="-2"/>
                <w:sz w:val="20"/>
              </w:rPr>
              <w:t>Foreign</w:t>
            </w:r>
            <w:r>
              <w:rPr>
                <w:rFonts w:ascii="Arial"/>
                <w:b/>
                <w:spacing w:val="-7"/>
                <w:sz w:val="20"/>
              </w:rPr>
              <w:t xml:space="preserve"> </w:t>
            </w:r>
            <w:r>
              <w:rPr>
                <w:rFonts w:ascii="Arial"/>
                <w:b/>
                <w:spacing w:val="-2"/>
                <w:sz w:val="20"/>
              </w:rPr>
              <w:t>Disclosure</w:t>
            </w:r>
            <w:r>
              <w:rPr>
                <w:rFonts w:ascii="Arial"/>
                <w:b/>
                <w:spacing w:val="-3"/>
                <w:sz w:val="20"/>
              </w:rPr>
              <w:t xml:space="preserve"> </w:t>
            </w:r>
            <w:r>
              <w:rPr>
                <w:rFonts w:ascii="Arial"/>
                <w:b/>
                <w:spacing w:val="-2"/>
                <w:sz w:val="20"/>
              </w:rPr>
              <w:t>-</w:t>
            </w:r>
            <w:r>
              <w:rPr>
                <w:rFonts w:ascii="Arial"/>
                <w:b/>
                <w:spacing w:val="-1"/>
                <w:sz w:val="20"/>
              </w:rPr>
              <w:t xml:space="preserve"> </w:t>
            </w:r>
            <w:r>
              <w:rPr>
                <w:rFonts w:ascii="Arial"/>
                <w:b/>
                <w:spacing w:val="-2"/>
                <w:sz w:val="20"/>
              </w:rPr>
              <w:t>Course Number</w:t>
            </w:r>
            <w:r>
              <w:rPr>
                <w:rFonts w:ascii="Arial"/>
                <w:b/>
                <w:spacing w:val="-4"/>
                <w:sz w:val="20"/>
              </w:rPr>
              <w:t xml:space="preserve"> </w:t>
            </w:r>
            <w:r>
              <w:rPr>
                <w:rFonts w:ascii="Arial"/>
                <w:b/>
                <w:spacing w:val="-2"/>
                <w:sz w:val="20"/>
              </w:rPr>
              <w:t>J30P-US1391</w:t>
            </w:r>
          </w:p>
          <w:p w14:paraId="4B93289B" w14:textId="77777777" w:rsidR="00016C31" w:rsidRDefault="00632607">
            <w:pPr>
              <w:pStyle w:val="TableParagraph"/>
              <w:spacing w:before="3" w:line="228" w:lineRule="exact"/>
              <w:ind w:left="112"/>
              <w:rPr>
                <w:rFonts w:ascii="Arial"/>
                <w:b/>
                <w:sz w:val="20"/>
              </w:rPr>
            </w:pPr>
            <w:r>
              <w:rPr>
                <w:rFonts w:ascii="Arial"/>
                <w:b/>
                <w:w w:val="97"/>
                <w:sz w:val="20"/>
              </w:rPr>
              <w:t>-</w:t>
            </w:r>
          </w:p>
          <w:p w14:paraId="678995ED" w14:textId="77777777" w:rsidR="00016C31" w:rsidRDefault="00632607">
            <w:pPr>
              <w:pStyle w:val="TableParagraph"/>
              <w:spacing w:line="228" w:lineRule="exact"/>
              <w:ind w:left="112" w:right="200"/>
              <w:rPr>
                <w:rFonts w:ascii="Arial"/>
                <w:sz w:val="20"/>
              </w:rPr>
            </w:pPr>
            <w:r>
              <w:rPr>
                <w:rFonts w:ascii="Arial"/>
                <w:color w:val="0000FF"/>
                <w:spacing w:val="-4"/>
                <w:sz w:val="20"/>
              </w:rPr>
              <w:t xml:space="preserve">https://jkosupport.jten.mil/html/COI.xhtml?course_prefi </w:t>
            </w:r>
            <w:r>
              <w:rPr>
                <w:rFonts w:ascii="Arial"/>
                <w:color w:val="0000FF"/>
                <w:spacing w:val="-2"/>
                <w:sz w:val="20"/>
              </w:rPr>
              <w:t>x=J3O&amp;course_number=P-US1391</w:t>
            </w:r>
          </w:p>
        </w:tc>
        <w:tc>
          <w:tcPr>
            <w:tcW w:w="4573" w:type="dxa"/>
          </w:tcPr>
          <w:p w14:paraId="24499A36" w14:textId="77777777" w:rsidR="00016C31" w:rsidRDefault="00016C31">
            <w:pPr>
              <w:pStyle w:val="TableParagraph"/>
              <w:spacing w:line="240" w:lineRule="auto"/>
            </w:pPr>
          </w:p>
          <w:p w14:paraId="36ADDFC9" w14:textId="77777777" w:rsidR="00016C31" w:rsidRDefault="00016C31">
            <w:pPr>
              <w:pStyle w:val="TableParagraph"/>
              <w:spacing w:line="240" w:lineRule="auto"/>
              <w:rPr>
                <w:sz w:val="18"/>
              </w:rPr>
            </w:pPr>
          </w:p>
          <w:p w14:paraId="476EF783" w14:textId="77777777" w:rsidR="00016C31" w:rsidRDefault="00632607">
            <w:pPr>
              <w:pStyle w:val="TableParagraph"/>
              <w:spacing w:line="240" w:lineRule="auto"/>
              <w:ind w:left="112"/>
              <w:rPr>
                <w:rFonts w:ascii="Arial"/>
                <w:sz w:val="20"/>
              </w:rPr>
            </w:pPr>
            <w:r>
              <w:rPr>
                <w:rFonts w:ascii="Arial"/>
                <w:spacing w:val="-2"/>
                <w:sz w:val="20"/>
              </w:rPr>
              <w:t>Joint</w:t>
            </w:r>
            <w:r>
              <w:rPr>
                <w:rFonts w:ascii="Arial"/>
                <w:spacing w:val="-3"/>
                <w:sz w:val="20"/>
              </w:rPr>
              <w:t xml:space="preserve"> </w:t>
            </w:r>
            <w:r>
              <w:rPr>
                <w:rFonts w:ascii="Arial"/>
                <w:spacing w:val="-2"/>
                <w:sz w:val="20"/>
              </w:rPr>
              <w:t>Knowledge</w:t>
            </w:r>
            <w:r>
              <w:rPr>
                <w:rFonts w:ascii="Arial"/>
                <w:spacing w:val="-5"/>
                <w:sz w:val="20"/>
              </w:rPr>
              <w:t xml:space="preserve"> </w:t>
            </w:r>
            <w:r>
              <w:rPr>
                <w:rFonts w:ascii="Arial"/>
                <w:spacing w:val="-2"/>
                <w:sz w:val="20"/>
              </w:rPr>
              <w:t>Online course</w:t>
            </w:r>
          </w:p>
        </w:tc>
      </w:tr>
      <w:tr w:rsidR="00016C31" w14:paraId="246D871B" w14:textId="77777777">
        <w:trPr>
          <w:trHeight w:val="460"/>
        </w:trPr>
        <w:tc>
          <w:tcPr>
            <w:tcW w:w="5017" w:type="dxa"/>
          </w:tcPr>
          <w:p w14:paraId="1519BAF4" w14:textId="77777777" w:rsidR="00016C31" w:rsidRDefault="00632607">
            <w:pPr>
              <w:pStyle w:val="TableParagraph"/>
              <w:spacing w:line="218" w:lineRule="exact"/>
              <w:ind w:left="112"/>
              <w:rPr>
                <w:rFonts w:ascii="Arial"/>
                <w:b/>
                <w:sz w:val="20"/>
              </w:rPr>
            </w:pPr>
            <w:r>
              <w:rPr>
                <w:rFonts w:ascii="Arial"/>
                <w:b/>
                <w:spacing w:val="-2"/>
                <w:sz w:val="20"/>
              </w:rPr>
              <w:t>Information</w:t>
            </w:r>
            <w:r>
              <w:rPr>
                <w:rFonts w:ascii="Arial"/>
                <w:b/>
                <w:spacing w:val="-4"/>
                <w:sz w:val="20"/>
              </w:rPr>
              <w:t xml:space="preserve"> </w:t>
            </w:r>
            <w:r>
              <w:rPr>
                <w:rFonts w:ascii="Arial"/>
                <w:b/>
                <w:spacing w:val="-2"/>
                <w:sz w:val="20"/>
              </w:rPr>
              <w:t>Security</w:t>
            </w:r>
            <w:r>
              <w:rPr>
                <w:rFonts w:ascii="Arial"/>
                <w:b/>
                <w:spacing w:val="-5"/>
                <w:sz w:val="20"/>
              </w:rPr>
              <w:t xml:space="preserve"> </w:t>
            </w:r>
            <w:r>
              <w:rPr>
                <w:rFonts w:ascii="Arial"/>
                <w:b/>
                <w:spacing w:val="-2"/>
                <w:sz w:val="20"/>
              </w:rPr>
              <w:t>Refresher Training</w:t>
            </w:r>
            <w:r>
              <w:rPr>
                <w:rFonts w:ascii="Arial"/>
                <w:b/>
                <w:spacing w:val="-1"/>
                <w:sz w:val="20"/>
              </w:rPr>
              <w:t xml:space="preserve"> </w:t>
            </w:r>
            <w:r>
              <w:rPr>
                <w:rFonts w:ascii="Arial"/>
                <w:b/>
                <w:spacing w:val="-10"/>
                <w:sz w:val="20"/>
              </w:rPr>
              <w:t>-</w:t>
            </w:r>
          </w:p>
          <w:p w14:paraId="1725DB24" w14:textId="77777777" w:rsidR="00016C31" w:rsidRDefault="00632607">
            <w:pPr>
              <w:pStyle w:val="TableParagraph"/>
              <w:spacing w:line="223" w:lineRule="exact"/>
              <w:ind w:left="112"/>
              <w:rPr>
                <w:rFonts w:ascii="Arial"/>
                <w:sz w:val="20"/>
              </w:rPr>
            </w:pPr>
            <w:r>
              <w:rPr>
                <w:rFonts w:ascii="Arial"/>
                <w:color w:val="0000FF"/>
                <w:spacing w:val="-2"/>
                <w:sz w:val="20"/>
              </w:rPr>
              <w:t>https:/</w:t>
            </w:r>
            <w:hyperlink r:id="rId36">
              <w:r>
                <w:rPr>
                  <w:rFonts w:ascii="Arial"/>
                  <w:color w:val="0000FF"/>
                  <w:spacing w:val="-2"/>
                  <w:sz w:val="20"/>
                </w:rPr>
                <w:t>/www.lms.army.mil/</w:t>
              </w:r>
            </w:hyperlink>
          </w:p>
        </w:tc>
        <w:tc>
          <w:tcPr>
            <w:tcW w:w="4573" w:type="dxa"/>
          </w:tcPr>
          <w:p w14:paraId="2254A5E8" w14:textId="77777777" w:rsidR="00016C31" w:rsidRDefault="00632607">
            <w:pPr>
              <w:pStyle w:val="TableParagraph"/>
              <w:spacing w:line="230" w:lineRule="exact"/>
              <w:ind w:left="112"/>
              <w:rPr>
                <w:rFonts w:ascii="Arial"/>
                <w:sz w:val="20"/>
              </w:rPr>
            </w:pPr>
            <w:r>
              <w:rPr>
                <w:rFonts w:ascii="Arial"/>
                <w:sz w:val="20"/>
              </w:rPr>
              <w:t>Mandatory</w:t>
            </w:r>
            <w:r>
              <w:rPr>
                <w:rFonts w:ascii="Arial"/>
                <w:spacing w:val="-14"/>
                <w:sz w:val="20"/>
              </w:rPr>
              <w:t xml:space="preserve"> </w:t>
            </w:r>
            <w:r>
              <w:rPr>
                <w:rFonts w:ascii="Arial"/>
                <w:sz w:val="20"/>
              </w:rPr>
              <w:t>training</w:t>
            </w:r>
            <w:r>
              <w:rPr>
                <w:rFonts w:ascii="Arial"/>
                <w:spacing w:val="-14"/>
                <w:sz w:val="20"/>
              </w:rPr>
              <w:t xml:space="preserve"> </w:t>
            </w:r>
            <w:r>
              <w:rPr>
                <w:rFonts w:ascii="Arial"/>
                <w:sz w:val="20"/>
              </w:rPr>
              <w:t>tab</w:t>
            </w:r>
            <w:r>
              <w:rPr>
                <w:rFonts w:ascii="Arial"/>
                <w:spacing w:val="-14"/>
                <w:sz w:val="20"/>
              </w:rPr>
              <w:t xml:space="preserve"> </w:t>
            </w:r>
            <w:r>
              <w:rPr>
                <w:rFonts w:ascii="Arial"/>
                <w:sz w:val="20"/>
              </w:rPr>
              <w:t>in</w:t>
            </w:r>
            <w:r>
              <w:rPr>
                <w:rFonts w:ascii="Arial"/>
                <w:spacing w:val="-14"/>
                <w:sz w:val="20"/>
              </w:rPr>
              <w:t xml:space="preserve"> </w:t>
            </w:r>
            <w:r>
              <w:rPr>
                <w:rFonts w:ascii="Arial"/>
                <w:sz w:val="20"/>
              </w:rPr>
              <w:t>Army</w:t>
            </w:r>
            <w:r>
              <w:rPr>
                <w:rFonts w:ascii="Arial"/>
                <w:spacing w:val="-14"/>
                <w:sz w:val="20"/>
              </w:rPr>
              <w:t xml:space="preserve"> </w:t>
            </w:r>
            <w:r>
              <w:rPr>
                <w:rFonts w:ascii="Arial"/>
                <w:sz w:val="20"/>
              </w:rPr>
              <w:t>Learning Management System</w:t>
            </w:r>
          </w:p>
        </w:tc>
      </w:tr>
      <w:tr w:rsidR="00016C31" w14:paraId="08819B87" w14:textId="77777777">
        <w:trPr>
          <w:trHeight w:val="691"/>
        </w:trPr>
        <w:tc>
          <w:tcPr>
            <w:tcW w:w="5017" w:type="dxa"/>
          </w:tcPr>
          <w:p w14:paraId="18E4D7C6" w14:textId="77777777" w:rsidR="00016C31" w:rsidRDefault="00632607">
            <w:pPr>
              <w:pStyle w:val="TableParagraph"/>
              <w:spacing w:line="225" w:lineRule="exact"/>
              <w:ind w:left="112"/>
              <w:rPr>
                <w:rFonts w:ascii="Arial"/>
                <w:b/>
                <w:sz w:val="20"/>
              </w:rPr>
            </w:pPr>
            <w:r>
              <w:rPr>
                <w:rFonts w:ascii="Arial"/>
                <w:b/>
                <w:spacing w:val="-2"/>
                <w:sz w:val="20"/>
              </w:rPr>
              <w:t>Antiterrorism</w:t>
            </w:r>
            <w:r>
              <w:rPr>
                <w:rFonts w:ascii="Arial"/>
                <w:b/>
                <w:spacing w:val="-6"/>
                <w:sz w:val="20"/>
              </w:rPr>
              <w:t xml:space="preserve"> </w:t>
            </w:r>
            <w:r>
              <w:rPr>
                <w:rFonts w:ascii="Arial"/>
                <w:b/>
                <w:spacing w:val="-2"/>
                <w:sz w:val="20"/>
              </w:rPr>
              <w:t>Training</w:t>
            </w:r>
            <w:r>
              <w:rPr>
                <w:rFonts w:ascii="Arial"/>
                <w:b/>
                <w:spacing w:val="-1"/>
                <w:sz w:val="20"/>
              </w:rPr>
              <w:t xml:space="preserve"> </w:t>
            </w:r>
            <w:r>
              <w:rPr>
                <w:rFonts w:ascii="Arial"/>
                <w:b/>
                <w:spacing w:val="-2"/>
                <w:sz w:val="20"/>
              </w:rPr>
              <w:t xml:space="preserve">(AT Level </w:t>
            </w:r>
            <w:r>
              <w:rPr>
                <w:rFonts w:ascii="Arial"/>
                <w:b/>
                <w:spacing w:val="-5"/>
                <w:sz w:val="20"/>
              </w:rPr>
              <w:t>1)</w:t>
            </w:r>
          </w:p>
          <w:p w14:paraId="1E368CEA" w14:textId="77777777" w:rsidR="00016C31" w:rsidRDefault="00632607">
            <w:pPr>
              <w:pStyle w:val="TableParagraph"/>
              <w:spacing w:line="228" w:lineRule="exact"/>
              <w:ind w:left="112" w:right="200"/>
              <w:rPr>
                <w:rFonts w:ascii="Arial"/>
                <w:sz w:val="20"/>
              </w:rPr>
            </w:pPr>
            <w:r>
              <w:rPr>
                <w:rFonts w:ascii="Arial"/>
                <w:color w:val="0000FF"/>
                <w:spacing w:val="-4"/>
                <w:sz w:val="20"/>
              </w:rPr>
              <w:t xml:space="preserve">https://jkosupport.jten.mil/html/COI.xhtml?course_prefi </w:t>
            </w:r>
            <w:r>
              <w:rPr>
                <w:rFonts w:ascii="Arial"/>
                <w:color w:val="0000FF"/>
                <w:spacing w:val="-2"/>
                <w:sz w:val="20"/>
              </w:rPr>
              <w:t>x=</w:t>
            </w:r>
            <w:proofErr w:type="spellStart"/>
            <w:r>
              <w:rPr>
                <w:rFonts w:ascii="Arial"/>
                <w:color w:val="0000FF"/>
                <w:spacing w:val="-2"/>
                <w:sz w:val="20"/>
              </w:rPr>
              <w:t>JS&amp;course_number</w:t>
            </w:r>
            <w:proofErr w:type="spellEnd"/>
            <w:r>
              <w:rPr>
                <w:rFonts w:ascii="Arial"/>
                <w:color w:val="0000FF"/>
                <w:spacing w:val="-2"/>
                <w:sz w:val="20"/>
              </w:rPr>
              <w:t>=-US007</w:t>
            </w:r>
          </w:p>
        </w:tc>
        <w:tc>
          <w:tcPr>
            <w:tcW w:w="4573" w:type="dxa"/>
          </w:tcPr>
          <w:p w14:paraId="2DC8B983" w14:textId="77777777" w:rsidR="00016C31" w:rsidRDefault="00632607">
            <w:pPr>
              <w:pStyle w:val="TableParagraph"/>
              <w:spacing w:line="225" w:lineRule="exact"/>
              <w:ind w:left="112"/>
              <w:rPr>
                <w:rFonts w:ascii="Arial"/>
                <w:sz w:val="20"/>
              </w:rPr>
            </w:pPr>
            <w:r>
              <w:rPr>
                <w:rFonts w:ascii="Arial"/>
                <w:spacing w:val="-2"/>
                <w:sz w:val="20"/>
              </w:rPr>
              <w:t>Joint</w:t>
            </w:r>
            <w:r>
              <w:rPr>
                <w:rFonts w:ascii="Arial"/>
                <w:spacing w:val="-3"/>
                <w:sz w:val="20"/>
              </w:rPr>
              <w:t xml:space="preserve"> </w:t>
            </w:r>
            <w:r>
              <w:rPr>
                <w:rFonts w:ascii="Arial"/>
                <w:spacing w:val="-2"/>
                <w:sz w:val="20"/>
              </w:rPr>
              <w:t>Knowledge</w:t>
            </w:r>
            <w:r>
              <w:rPr>
                <w:rFonts w:ascii="Arial"/>
                <w:spacing w:val="-5"/>
                <w:sz w:val="20"/>
              </w:rPr>
              <w:t xml:space="preserve"> </w:t>
            </w:r>
            <w:r>
              <w:rPr>
                <w:rFonts w:ascii="Arial"/>
                <w:spacing w:val="-2"/>
                <w:sz w:val="20"/>
              </w:rPr>
              <w:t>Online course</w:t>
            </w:r>
          </w:p>
        </w:tc>
      </w:tr>
      <w:tr w:rsidR="00016C31" w14:paraId="1BACA24C" w14:textId="77777777">
        <w:trPr>
          <w:trHeight w:val="457"/>
        </w:trPr>
        <w:tc>
          <w:tcPr>
            <w:tcW w:w="5017" w:type="dxa"/>
          </w:tcPr>
          <w:p w14:paraId="6F3841B6" w14:textId="77777777" w:rsidR="00016C31" w:rsidRDefault="00632607">
            <w:pPr>
              <w:pStyle w:val="TableParagraph"/>
              <w:spacing w:line="215" w:lineRule="exact"/>
              <w:ind w:left="112"/>
              <w:rPr>
                <w:rFonts w:ascii="Arial"/>
                <w:b/>
                <w:sz w:val="20"/>
              </w:rPr>
            </w:pPr>
            <w:r>
              <w:rPr>
                <w:rFonts w:ascii="Arial"/>
                <w:b/>
                <w:spacing w:val="-2"/>
                <w:sz w:val="20"/>
              </w:rPr>
              <w:t>Operations</w:t>
            </w:r>
            <w:r>
              <w:rPr>
                <w:rFonts w:ascii="Arial"/>
                <w:b/>
                <w:spacing w:val="-3"/>
                <w:sz w:val="20"/>
              </w:rPr>
              <w:t xml:space="preserve"> </w:t>
            </w:r>
            <w:r>
              <w:rPr>
                <w:rFonts w:ascii="Arial"/>
                <w:b/>
                <w:spacing w:val="-2"/>
                <w:sz w:val="20"/>
              </w:rPr>
              <w:t>Security</w:t>
            </w:r>
            <w:r>
              <w:rPr>
                <w:rFonts w:ascii="Arial"/>
                <w:b/>
                <w:spacing w:val="-8"/>
                <w:sz w:val="20"/>
              </w:rPr>
              <w:t xml:space="preserve"> </w:t>
            </w:r>
            <w:r>
              <w:rPr>
                <w:rFonts w:ascii="Arial"/>
                <w:b/>
                <w:spacing w:val="-2"/>
                <w:sz w:val="20"/>
              </w:rPr>
              <w:t>(OPSEC)</w:t>
            </w:r>
            <w:r>
              <w:rPr>
                <w:rFonts w:ascii="Arial"/>
                <w:b/>
                <w:spacing w:val="-3"/>
                <w:sz w:val="20"/>
              </w:rPr>
              <w:t xml:space="preserve"> </w:t>
            </w:r>
            <w:r>
              <w:rPr>
                <w:rFonts w:ascii="Arial"/>
                <w:b/>
                <w:spacing w:val="-10"/>
                <w:sz w:val="20"/>
              </w:rPr>
              <w:t>-</w:t>
            </w:r>
          </w:p>
          <w:p w14:paraId="5C3DE1BF" w14:textId="77777777" w:rsidR="00016C31" w:rsidRDefault="00632607">
            <w:pPr>
              <w:pStyle w:val="TableParagraph"/>
              <w:spacing w:line="223" w:lineRule="exact"/>
              <w:ind w:left="112"/>
              <w:rPr>
                <w:rFonts w:ascii="Arial"/>
                <w:sz w:val="20"/>
              </w:rPr>
            </w:pPr>
            <w:r>
              <w:rPr>
                <w:rFonts w:ascii="Arial"/>
                <w:color w:val="0000FF"/>
                <w:spacing w:val="-2"/>
                <w:sz w:val="20"/>
              </w:rPr>
              <w:t>https:/</w:t>
            </w:r>
            <w:hyperlink r:id="rId37">
              <w:r>
                <w:rPr>
                  <w:rFonts w:ascii="Arial"/>
                  <w:color w:val="0000FF"/>
                  <w:spacing w:val="-2"/>
                  <w:sz w:val="20"/>
                </w:rPr>
                <w:t>/www.lms.army.mil/</w:t>
              </w:r>
            </w:hyperlink>
          </w:p>
        </w:tc>
        <w:tc>
          <w:tcPr>
            <w:tcW w:w="4573" w:type="dxa"/>
          </w:tcPr>
          <w:p w14:paraId="4D0A3553" w14:textId="77777777" w:rsidR="00016C31" w:rsidRDefault="00632607">
            <w:pPr>
              <w:pStyle w:val="TableParagraph"/>
              <w:spacing w:line="228" w:lineRule="exact"/>
              <w:ind w:left="112"/>
              <w:rPr>
                <w:rFonts w:ascii="Arial"/>
                <w:sz w:val="20"/>
              </w:rPr>
            </w:pPr>
            <w:r>
              <w:rPr>
                <w:rFonts w:ascii="Arial"/>
                <w:sz w:val="20"/>
              </w:rPr>
              <w:t>Mandatory</w:t>
            </w:r>
            <w:r>
              <w:rPr>
                <w:rFonts w:ascii="Arial"/>
                <w:spacing w:val="-14"/>
                <w:sz w:val="20"/>
              </w:rPr>
              <w:t xml:space="preserve"> </w:t>
            </w:r>
            <w:r>
              <w:rPr>
                <w:rFonts w:ascii="Arial"/>
                <w:sz w:val="20"/>
              </w:rPr>
              <w:t>training</w:t>
            </w:r>
            <w:r>
              <w:rPr>
                <w:rFonts w:ascii="Arial"/>
                <w:spacing w:val="-14"/>
                <w:sz w:val="20"/>
              </w:rPr>
              <w:t xml:space="preserve"> </w:t>
            </w:r>
            <w:r>
              <w:rPr>
                <w:rFonts w:ascii="Arial"/>
                <w:sz w:val="20"/>
              </w:rPr>
              <w:t>tab</w:t>
            </w:r>
            <w:r>
              <w:rPr>
                <w:rFonts w:ascii="Arial"/>
                <w:spacing w:val="-14"/>
                <w:sz w:val="20"/>
              </w:rPr>
              <w:t xml:space="preserve"> </w:t>
            </w:r>
            <w:r>
              <w:rPr>
                <w:rFonts w:ascii="Arial"/>
                <w:sz w:val="20"/>
              </w:rPr>
              <w:t>in</w:t>
            </w:r>
            <w:r>
              <w:rPr>
                <w:rFonts w:ascii="Arial"/>
                <w:spacing w:val="-14"/>
                <w:sz w:val="20"/>
              </w:rPr>
              <w:t xml:space="preserve"> </w:t>
            </w:r>
            <w:r>
              <w:rPr>
                <w:rFonts w:ascii="Arial"/>
                <w:sz w:val="20"/>
              </w:rPr>
              <w:t>Army</w:t>
            </w:r>
            <w:r>
              <w:rPr>
                <w:rFonts w:ascii="Arial"/>
                <w:spacing w:val="-14"/>
                <w:sz w:val="20"/>
              </w:rPr>
              <w:t xml:space="preserve"> </w:t>
            </w:r>
            <w:r>
              <w:rPr>
                <w:rFonts w:ascii="Arial"/>
                <w:sz w:val="20"/>
              </w:rPr>
              <w:t>Learning Management System</w:t>
            </w:r>
          </w:p>
        </w:tc>
      </w:tr>
      <w:tr w:rsidR="00016C31" w14:paraId="60439DD2" w14:textId="77777777">
        <w:trPr>
          <w:trHeight w:val="460"/>
        </w:trPr>
        <w:tc>
          <w:tcPr>
            <w:tcW w:w="5017" w:type="dxa"/>
          </w:tcPr>
          <w:p w14:paraId="48DAFBBA" w14:textId="77777777" w:rsidR="00016C31" w:rsidRDefault="00632607">
            <w:pPr>
              <w:pStyle w:val="TableParagraph"/>
              <w:spacing w:line="218" w:lineRule="exact"/>
              <w:ind w:left="112"/>
              <w:rPr>
                <w:rFonts w:ascii="Arial"/>
                <w:b/>
                <w:sz w:val="20"/>
              </w:rPr>
            </w:pPr>
            <w:r>
              <w:rPr>
                <w:rFonts w:ascii="Arial"/>
                <w:b/>
                <w:spacing w:val="-2"/>
                <w:sz w:val="20"/>
              </w:rPr>
              <w:t>Threat</w:t>
            </w:r>
            <w:r>
              <w:rPr>
                <w:rFonts w:ascii="Arial"/>
                <w:b/>
                <w:spacing w:val="-3"/>
                <w:sz w:val="20"/>
              </w:rPr>
              <w:t xml:space="preserve"> </w:t>
            </w:r>
            <w:r>
              <w:rPr>
                <w:rFonts w:ascii="Arial"/>
                <w:b/>
                <w:spacing w:val="-2"/>
                <w:sz w:val="20"/>
              </w:rPr>
              <w:t>Awareness</w:t>
            </w:r>
            <w:r>
              <w:rPr>
                <w:rFonts w:ascii="Arial"/>
                <w:b/>
                <w:spacing w:val="-3"/>
                <w:sz w:val="20"/>
              </w:rPr>
              <w:t xml:space="preserve"> </w:t>
            </w:r>
            <w:r>
              <w:rPr>
                <w:rFonts w:ascii="Arial"/>
                <w:b/>
                <w:spacing w:val="-2"/>
                <w:sz w:val="20"/>
              </w:rPr>
              <w:t>&amp;</w:t>
            </w:r>
            <w:r>
              <w:rPr>
                <w:rFonts w:ascii="Arial"/>
                <w:b/>
                <w:sz w:val="20"/>
              </w:rPr>
              <w:t xml:space="preserve"> </w:t>
            </w:r>
            <w:r>
              <w:rPr>
                <w:rFonts w:ascii="Arial"/>
                <w:b/>
                <w:spacing w:val="-2"/>
                <w:sz w:val="20"/>
              </w:rPr>
              <w:t>Reporting</w:t>
            </w:r>
            <w:r>
              <w:rPr>
                <w:rFonts w:ascii="Arial"/>
                <w:b/>
                <w:spacing w:val="-1"/>
                <w:sz w:val="20"/>
              </w:rPr>
              <w:t xml:space="preserve"> </w:t>
            </w:r>
            <w:r>
              <w:rPr>
                <w:rFonts w:ascii="Arial"/>
                <w:b/>
                <w:spacing w:val="-2"/>
                <w:sz w:val="20"/>
              </w:rPr>
              <w:t xml:space="preserve">Program (TARP) </w:t>
            </w:r>
            <w:r>
              <w:rPr>
                <w:rFonts w:ascii="Arial"/>
                <w:b/>
                <w:spacing w:val="-10"/>
                <w:sz w:val="20"/>
              </w:rPr>
              <w:t>-</w:t>
            </w:r>
          </w:p>
          <w:p w14:paraId="13F7D84E" w14:textId="77777777" w:rsidR="00016C31" w:rsidRDefault="00632607">
            <w:pPr>
              <w:pStyle w:val="TableParagraph"/>
              <w:spacing w:line="223" w:lineRule="exact"/>
              <w:ind w:left="112"/>
              <w:rPr>
                <w:rFonts w:ascii="Arial"/>
                <w:sz w:val="20"/>
              </w:rPr>
            </w:pPr>
            <w:r>
              <w:rPr>
                <w:rFonts w:ascii="Arial"/>
                <w:color w:val="0000FF"/>
                <w:spacing w:val="-2"/>
                <w:sz w:val="20"/>
              </w:rPr>
              <w:t>https:/</w:t>
            </w:r>
            <w:hyperlink r:id="rId38">
              <w:r>
                <w:rPr>
                  <w:rFonts w:ascii="Arial"/>
                  <w:color w:val="0000FF"/>
                  <w:spacing w:val="-2"/>
                  <w:sz w:val="20"/>
                </w:rPr>
                <w:t>/www.lms.army.mil/</w:t>
              </w:r>
            </w:hyperlink>
          </w:p>
        </w:tc>
        <w:tc>
          <w:tcPr>
            <w:tcW w:w="4573" w:type="dxa"/>
          </w:tcPr>
          <w:p w14:paraId="2631D1A0" w14:textId="77777777" w:rsidR="00016C31" w:rsidRDefault="00632607">
            <w:pPr>
              <w:pStyle w:val="TableParagraph"/>
              <w:spacing w:line="230" w:lineRule="exact"/>
              <w:ind w:left="112"/>
              <w:rPr>
                <w:rFonts w:ascii="Arial"/>
                <w:sz w:val="20"/>
              </w:rPr>
            </w:pPr>
            <w:r>
              <w:rPr>
                <w:rFonts w:ascii="Arial"/>
                <w:sz w:val="20"/>
              </w:rPr>
              <w:t>Mandatory</w:t>
            </w:r>
            <w:r>
              <w:rPr>
                <w:rFonts w:ascii="Arial"/>
                <w:spacing w:val="-14"/>
                <w:sz w:val="20"/>
              </w:rPr>
              <w:t xml:space="preserve"> </w:t>
            </w:r>
            <w:r>
              <w:rPr>
                <w:rFonts w:ascii="Arial"/>
                <w:sz w:val="20"/>
              </w:rPr>
              <w:t>training</w:t>
            </w:r>
            <w:r>
              <w:rPr>
                <w:rFonts w:ascii="Arial"/>
                <w:spacing w:val="-14"/>
                <w:sz w:val="20"/>
              </w:rPr>
              <w:t xml:space="preserve"> </w:t>
            </w:r>
            <w:r>
              <w:rPr>
                <w:rFonts w:ascii="Arial"/>
                <w:sz w:val="20"/>
              </w:rPr>
              <w:t>tab</w:t>
            </w:r>
            <w:r>
              <w:rPr>
                <w:rFonts w:ascii="Arial"/>
                <w:spacing w:val="-14"/>
                <w:sz w:val="20"/>
              </w:rPr>
              <w:t xml:space="preserve"> </w:t>
            </w:r>
            <w:r>
              <w:rPr>
                <w:rFonts w:ascii="Arial"/>
                <w:sz w:val="20"/>
              </w:rPr>
              <w:t>in</w:t>
            </w:r>
            <w:r>
              <w:rPr>
                <w:rFonts w:ascii="Arial"/>
                <w:spacing w:val="-14"/>
                <w:sz w:val="20"/>
              </w:rPr>
              <w:t xml:space="preserve"> </w:t>
            </w:r>
            <w:r>
              <w:rPr>
                <w:rFonts w:ascii="Arial"/>
                <w:sz w:val="20"/>
              </w:rPr>
              <w:t>Army</w:t>
            </w:r>
            <w:r>
              <w:rPr>
                <w:rFonts w:ascii="Arial"/>
                <w:spacing w:val="-14"/>
                <w:sz w:val="20"/>
              </w:rPr>
              <w:t xml:space="preserve"> </w:t>
            </w:r>
            <w:r>
              <w:rPr>
                <w:rFonts w:ascii="Arial"/>
                <w:sz w:val="20"/>
              </w:rPr>
              <w:t>Learning Management System</w:t>
            </w:r>
          </w:p>
        </w:tc>
      </w:tr>
      <w:tr w:rsidR="00016C31" w14:paraId="3B070954" w14:textId="77777777">
        <w:trPr>
          <w:trHeight w:val="918"/>
        </w:trPr>
        <w:tc>
          <w:tcPr>
            <w:tcW w:w="5017" w:type="dxa"/>
          </w:tcPr>
          <w:p w14:paraId="1D0A720F" w14:textId="77777777" w:rsidR="00016C31" w:rsidRDefault="00632607">
            <w:pPr>
              <w:pStyle w:val="TableParagraph"/>
              <w:spacing w:line="240" w:lineRule="auto"/>
              <w:ind w:left="112" w:right="221"/>
              <w:rPr>
                <w:rFonts w:ascii="Arial" w:hAnsi="Arial"/>
                <w:sz w:val="20"/>
              </w:rPr>
            </w:pPr>
            <w:r>
              <w:rPr>
                <w:rFonts w:ascii="Arial" w:hAnsi="Arial"/>
                <w:b/>
                <w:sz w:val="20"/>
              </w:rPr>
              <w:t>Fire</w:t>
            </w:r>
            <w:r>
              <w:rPr>
                <w:rFonts w:ascii="Arial" w:hAnsi="Arial"/>
                <w:b/>
                <w:spacing w:val="-14"/>
                <w:sz w:val="20"/>
              </w:rPr>
              <w:t xml:space="preserve"> </w:t>
            </w:r>
            <w:r>
              <w:rPr>
                <w:rFonts w:ascii="Arial" w:hAnsi="Arial"/>
                <w:b/>
                <w:sz w:val="20"/>
              </w:rPr>
              <w:t>Extinguisher</w:t>
            </w:r>
            <w:r>
              <w:rPr>
                <w:rFonts w:ascii="Arial" w:hAnsi="Arial"/>
                <w:b/>
                <w:spacing w:val="-14"/>
                <w:sz w:val="20"/>
              </w:rPr>
              <w:t xml:space="preserve"> </w:t>
            </w:r>
            <w:r>
              <w:rPr>
                <w:rFonts w:ascii="Arial" w:hAnsi="Arial"/>
                <w:b/>
                <w:sz w:val="20"/>
              </w:rPr>
              <w:t>–</w:t>
            </w:r>
            <w:r>
              <w:rPr>
                <w:rFonts w:ascii="Arial" w:hAnsi="Arial"/>
                <w:b/>
                <w:spacing w:val="-13"/>
                <w:sz w:val="20"/>
              </w:rPr>
              <w:t xml:space="preserve"> </w:t>
            </w:r>
            <w:r>
              <w:rPr>
                <w:rFonts w:ascii="Arial" w:hAnsi="Arial"/>
                <w:b/>
                <w:sz w:val="20"/>
              </w:rPr>
              <w:t>Electrical</w:t>
            </w:r>
            <w:r>
              <w:rPr>
                <w:rFonts w:ascii="Arial" w:hAnsi="Arial"/>
                <w:b/>
                <w:spacing w:val="-12"/>
                <w:sz w:val="20"/>
              </w:rPr>
              <w:t xml:space="preserve"> </w:t>
            </w:r>
            <w:r>
              <w:rPr>
                <w:rFonts w:ascii="Arial" w:hAnsi="Arial"/>
                <w:b/>
                <w:sz w:val="20"/>
              </w:rPr>
              <w:t>Safety</w:t>
            </w:r>
            <w:r>
              <w:rPr>
                <w:rFonts w:ascii="Arial" w:hAnsi="Arial"/>
                <w:b/>
                <w:spacing w:val="-14"/>
                <w:sz w:val="20"/>
              </w:rPr>
              <w:t xml:space="preserve"> </w:t>
            </w:r>
            <w:r>
              <w:rPr>
                <w:rFonts w:ascii="Arial" w:hAnsi="Arial"/>
                <w:sz w:val="20"/>
              </w:rPr>
              <w:t>–</w:t>
            </w:r>
            <w:r>
              <w:rPr>
                <w:rFonts w:ascii="Arial" w:hAnsi="Arial"/>
                <w:spacing w:val="-14"/>
                <w:sz w:val="20"/>
              </w:rPr>
              <w:t xml:space="preserve"> </w:t>
            </w:r>
            <w:r>
              <w:rPr>
                <w:rFonts w:ascii="Arial" w:hAnsi="Arial"/>
                <w:sz w:val="20"/>
              </w:rPr>
              <w:t xml:space="preserve">PDF </w:t>
            </w:r>
            <w:r>
              <w:rPr>
                <w:rFonts w:ascii="Arial" w:hAnsi="Arial"/>
                <w:spacing w:val="-2"/>
                <w:sz w:val="20"/>
              </w:rPr>
              <w:t>provided</w:t>
            </w:r>
          </w:p>
        </w:tc>
        <w:tc>
          <w:tcPr>
            <w:tcW w:w="4573" w:type="dxa"/>
          </w:tcPr>
          <w:p w14:paraId="34C66B16" w14:textId="77777777" w:rsidR="00016C31" w:rsidRDefault="00632607">
            <w:pPr>
              <w:pStyle w:val="TableParagraph"/>
              <w:spacing w:before="5" w:line="232" w:lineRule="auto"/>
              <w:ind w:left="112" w:right="84"/>
              <w:rPr>
                <w:rFonts w:ascii="Arial"/>
                <w:sz w:val="20"/>
              </w:rPr>
            </w:pPr>
            <w:r>
              <w:rPr>
                <w:rFonts w:ascii="Arial"/>
                <w:sz w:val="20"/>
              </w:rPr>
              <w:t>Review</w:t>
            </w:r>
            <w:r>
              <w:rPr>
                <w:rFonts w:ascii="Arial"/>
                <w:spacing w:val="-11"/>
                <w:sz w:val="20"/>
              </w:rPr>
              <w:t xml:space="preserve"> </w:t>
            </w:r>
            <w:r>
              <w:rPr>
                <w:rFonts w:ascii="Arial"/>
                <w:sz w:val="20"/>
              </w:rPr>
              <w:t>PDF</w:t>
            </w:r>
            <w:r>
              <w:rPr>
                <w:rFonts w:ascii="Arial"/>
                <w:spacing w:val="-10"/>
                <w:sz w:val="20"/>
              </w:rPr>
              <w:t xml:space="preserve"> </w:t>
            </w:r>
            <w:r>
              <w:rPr>
                <w:rFonts w:ascii="Arial"/>
                <w:sz w:val="20"/>
              </w:rPr>
              <w:t>provided;</w:t>
            </w:r>
            <w:r>
              <w:rPr>
                <w:rFonts w:ascii="Arial"/>
                <w:spacing w:val="-10"/>
                <w:sz w:val="20"/>
              </w:rPr>
              <w:t xml:space="preserve"> </w:t>
            </w:r>
            <w:r>
              <w:rPr>
                <w:rFonts w:ascii="Arial"/>
                <w:sz w:val="20"/>
              </w:rPr>
              <w:t>take</w:t>
            </w:r>
            <w:r>
              <w:rPr>
                <w:rFonts w:ascii="Arial"/>
                <w:spacing w:val="-10"/>
                <w:sz w:val="20"/>
              </w:rPr>
              <w:t xml:space="preserve"> </w:t>
            </w:r>
            <w:r>
              <w:rPr>
                <w:rFonts w:ascii="Arial"/>
                <w:sz w:val="20"/>
              </w:rPr>
              <w:t>a</w:t>
            </w:r>
            <w:r>
              <w:rPr>
                <w:rFonts w:ascii="Arial"/>
                <w:spacing w:val="-11"/>
                <w:sz w:val="20"/>
              </w:rPr>
              <w:t xml:space="preserve"> </w:t>
            </w:r>
            <w:r>
              <w:rPr>
                <w:rFonts w:ascii="Arial"/>
                <w:sz w:val="20"/>
              </w:rPr>
              <w:t>screen</w:t>
            </w:r>
            <w:r>
              <w:rPr>
                <w:rFonts w:ascii="Arial"/>
                <w:spacing w:val="-13"/>
                <w:sz w:val="20"/>
              </w:rPr>
              <w:t xml:space="preserve"> </w:t>
            </w:r>
            <w:r>
              <w:rPr>
                <w:rFonts w:ascii="Arial"/>
                <w:sz w:val="20"/>
              </w:rPr>
              <w:t>shot</w:t>
            </w:r>
            <w:r>
              <w:rPr>
                <w:rFonts w:ascii="Arial"/>
                <w:spacing w:val="-9"/>
                <w:sz w:val="20"/>
              </w:rPr>
              <w:t xml:space="preserve"> </w:t>
            </w:r>
            <w:r>
              <w:rPr>
                <w:rFonts w:ascii="Arial"/>
                <w:sz w:val="20"/>
              </w:rPr>
              <w:t>of</w:t>
            </w:r>
            <w:r>
              <w:rPr>
                <w:rFonts w:ascii="Arial"/>
                <w:spacing w:val="-9"/>
                <w:sz w:val="20"/>
              </w:rPr>
              <w:t xml:space="preserve"> </w:t>
            </w:r>
            <w:r>
              <w:rPr>
                <w:rFonts w:ascii="Arial"/>
                <w:sz w:val="20"/>
              </w:rPr>
              <w:t xml:space="preserve">last page for evidence of completion and submit to contractor supervisor or representative as </w:t>
            </w:r>
            <w:r>
              <w:rPr>
                <w:rFonts w:ascii="Arial"/>
                <w:spacing w:val="-2"/>
                <w:sz w:val="20"/>
              </w:rPr>
              <w:t>directed</w:t>
            </w:r>
          </w:p>
        </w:tc>
      </w:tr>
      <w:tr w:rsidR="00016C31" w14:paraId="2ED36DBC" w14:textId="77777777">
        <w:trPr>
          <w:trHeight w:val="690"/>
        </w:trPr>
        <w:tc>
          <w:tcPr>
            <w:tcW w:w="5017" w:type="dxa"/>
          </w:tcPr>
          <w:p w14:paraId="17FDA94B" w14:textId="77777777" w:rsidR="00016C31" w:rsidRDefault="00632607">
            <w:pPr>
              <w:pStyle w:val="TableParagraph"/>
              <w:spacing w:line="225" w:lineRule="exact"/>
              <w:ind w:left="112"/>
              <w:rPr>
                <w:rFonts w:ascii="Arial"/>
                <w:b/>
                <w:sz w:val="20"/>
              </w:rPr>
            </w:pPr>
            <w:r>
              <w:rPr>
                <w:rFonts w:ascii="Arial"/>
                <w:b/>
                <w:spacing w:val="-2"/>
                <w:sz w:val="20"/>
              </w:rPr>
              <w:t>Controlled</w:t>
            </w:r>
            <w:r>
              <w:rPr>
                <w:rFonts w:ascii="Arial"/>
                <w:b/>
                <w:spacing w:val="-6"/>
                <w:sz w:val="20"/>
              </w:rPr>
              <w:t xml:space="preserve"> </w:t>
            </w:r>
            <w:r>
              <w:rPr>
                <w:rFonts w:ascii="Arial"/>
                <w:b/>
                <w:spacing w:val="-2"/>
                <w:sz w:val="20"/>
              </w:rPr>
              <w:t>Unclassified Information</w:t>
            </w:r>
            <w:r>
              <w:rPr>
                <w:rFonts w:ascii="Arial"/>
                <w:b/>
                <w:spacing w:val="-1"/>
                <w:sz w:val="20"/>
              </w:rPr>
              <w:t xml:space="preserve"> </w:t>
            </w:r>
            <w:r>
              <w:rPr>
                <w:rFonts w:ascii="Arial"/>
                <w:b/>
                <w:spacing w:val="-10"/>
                <w:sz w:val="20"/>
              </w:rPr>
              <w:t>-</w:t>
            </w:r>
          </w:p>
          <w:p w14:paraId="79546A8C" w14:textId="77777777" w:rsidR="00016C31" w:rsidRDefault="00632607">
            <w:pPr>
              <w:pStyle w:val="TableParagraph"/>
              <w:spacing w:line="228" w:lineRule="exact"/>
              <w:ind w:left="112"/>
              <w:rPr>
                <w:rFonts w:ascii="Arial"/>
                <w:sz w:val="20"/>
              </w:rPr>
            </w:pPr>
            <w:r>
              <w:rPr>
                <w:rFonts w:ascii="Arial"/>
                <w:color w:val="0000FF"/>
                <w:spacing w:val="-2"/>
                <w:sz w:val="20"/>
              </w:rPr>
              <w:t>https://securityhub.usalearning.gov/index.html</w:t>
            </w:r>
            <w:r>
              <w:rPr>
                <w:rFonts w:ascii="Arial"/>
                <w:color w:val="0000FF"/>
                <w:spacing w:val="-7"/>
                <w:sz w:val="20"/>
              </w:rPr>
              <w:t xml:space="preserve"> </w:t>
            </w:r>
            <w:r>
              <w:rPr>
                <w:rFonts w:ascii="Arial"/>
                <w:spacing w:val="-2"/>
                <w:sz w:val="20"/>
              </w:rPr>
              <w:t xml:space="preserve">or </w:t>
            </w:r>
            <w:r>
              <w:rPr>
                <w:rFonts w:ascii="Arial"/>
                <w:color w:val="0000FF"/>
                <w:spacing w:val="-2"/>
                <w:sz w:val="20"/>
              </w:rPr>
              <w:t>https:/</w:t>
            </w:r>
            <w:hyperlink r:id="rId39">
              <w:r>
                <w:rPr>
                  <w:rFonts w:ascii="Arial"/>
                  <w:color w:val="0000FF"/>
                  <w:spacing w:val="-2"/>
                  <w:sz w:val="20"/>
                </w:rPr>
                <w:t>/www.dodcui.mil/Home/Training/</w:t>
              </w:r>
            </w:hyperlink>
          </w:p>
        </w:tc>
        <w:tc>
          <w:tcPr>
            <w:tcW w:w="4573" w:type="dxa"/>
          </w:tcPr>
          <w:p w14:paraId="368887ED" w14:textId="77777777" w:rsidR="00016C31" w:rsidRDefault="00632607">
            <w:pPr>
              <w:pStyle w:val="TableParagraph"/>
              <w:spacing w:line="225" w:lineRule="exact"/>
              <w:ind w:left="112"/>
              <w:rPr>
                <w:rFonts w:ascii="Arial"/>
                <w:sz w:val="20"/>
              </w:rPr>
            </w:pPr>
            <w:r>
              <w:rPr>
                <w:rFonts w:ascii="Arial"/>
                <w:sz w:val="20"/>
              </w:rPr>
              <w:t>Security</w:t>
            </w:r>
            <w:r>
              <w:rPr>
                <w:rFonts w:ascii="Arial"/>
                <w:spacing w:val="-11"/>
                <w:sz w:val="20"/>
              </w:rPr>
              <w:t xml:space="preserve"> </w:t>
            </w:r>
            <w:r>
              <w:rPr>
                <w:rFonts w:ascii="Arial"/>
                <w:sz w:val="20"/>
              </w:rPr>
              <w:t>Awareness</w:t>
            </w:r>
            <w:r>
              <w:rPr>
                <w:rFonts w:ascii="Arial"/>
                <w:spacing w:val="-11"/>
                <w:sz w:val="20"/>
              </w:rPr>
              <w:t xml:space="preserve"> </w:t>
            </w:r>
            <w:r>
              <w:rPr>
                <w:rFonts w:ascii="Arial"/>
                <w:sz w:val="20"/>
              </w:rPr>
              <w:t>Hub</w:t>
            </w:r>
            <w:r>
              <w:rPr>
                <w:rFonts w:ascii="Arial"/>
                <w:spacing w:val="-12"/>
                <w:sz w:val="20"/>
              </w:rPr>
              <w:t xml:space="preserve"> </w:t>
            </w:r>
            <w:r>
              <w:rPr>
                <w:rFonts w:ascii="Arial"/>
                <w:sz w:val="20"/>
              </w:rPr>
              <w:t>or</w:t>
            </w:r>
            <w:r>
              <w:rPr>
                <w:rFonts w:ascii="Arial"/>
                <w:spacing w:val="-10"/>
                <w:sz w:val="20"/>
              </w:rPr>
              <w:t xml:space="preserve"> </w:t>
            </w:r>
            <w:r>
              <w:rPr>
                <w:rFonts w:ascii="Arial"/>
                <w:sz w:val="20"/>
              </w:rPr>
              <w:t>DoD</w:t>
            </w:r>
            <w:r>
              <w:rPr>
                <w:rFonts w:ascii="Arial"/>
                <w:spacing w:val="-13"/>
                <w:sz w:val="20"/>
              </w:rPr>
              <w:t xml:space="preserve"> </w:t>
            </w:r>
            <w:r>
              <w:rPr>
                <w:rFonts w:ascii="Arial"/>
                <w:sz w:val="20"/>
              </w:rPr>
              <w:t>CUI</w:t>
            </w:r>
            <w:r>
              <w:rPr>
                <w:rFonts w:ascii="Arial"/>
                <w:spacing w:val="-10"/>
                <w:sz w:val="20"/>
              </w:rPr>
              <w:t xml:space="preserve"> </w:t>
            </w:r>
            <w:r>
              <w:rPr>
                <w:rFonts w:ascii="Arial"/>
                <w:spacing w:val="-2"/>
                <w:sz w:val="20"/>
              </w:rPr>
              <w:t>Program</w:t>
            </w:r>
          </w:p>
        </w:tc>
      </w:tr>
    </w:tbl>
    <w:p w14:paraId="00258896" w14:textId="77777777" w:rsidR="00016C31" w:rsidRDefault="00016C31">
      <w:pPr>
        <w:pStyle w:val="BodyText"/>
        <w:spacing w:before="4"/>
        <w:rPr>
          <w:sz w:val="24"/>
        </w:rPr>
      </w:pPr>
    </w:p>
    <w:p w14:paraId="3AF59A50" w14:textId="77777777" w:rsidR="00016C31" w:rsidRDefault="00632607">
      <w:pPr>
        <w:pStyle w:val="BodyText"/>
        <w:spacing w:before="1"/>
        <w:ind w:left="440" w:right="743"/>
      </w:pPr>
      <w:r>
        <w:t>Access to the Army Learning Management System (ALMS) website with CAC or username and password is available</w:t>
      </w:r>
      <w:r>
        <w:rPr>
          <w:spacing w:val="-3"/>
        </w:rPr>
        <w:t xml:space="preserve"> </w:t>
      </w:r>
      <w:r>
        <w:t>at</w:t>
      </w:r>
      <w:r>
        <w:rPr>
          <w:spacing w:val="-2"/>
        </w:rPr>
        <w:t xml:space="preserve"> </w:t>
      </w:r>
      <w:hyperlink r:id="rId40">
        <w:r>
          <w:rPr>
            <w:color w:val="0000FF"/>
            <w:u w:val="single" w:color="0000FF"/>
          </w:rPr>
          <w:t>https://www.lms.army.mil/</w:t>
        </w:r>
      </w:hyperlink>
      <w:r>
        <w:rPr>
          <w:color w:val="0000FF"/>
          <w:spacing w:val="-1"/>
        </w:rPr>
        <w:t xml:space="preserve"> </w:t>
      </w:r>
      <w:r>
        <w:t>Access</w:t>
      </w:r>
      <w:r>
        <w:rPr>
          <w:spacing w:val="-4"/>
        </w:rPr>
        <w:t xml:space="preserve"> </w:t>
      </w:r>
      <w:r>
        <w:t>to</w:t>
      </w:r>
      <w:r>
        <w:rPr>
          <w:spacing w:val="-2"/>
        </w:rPr>
        <w:t xml:space="preserve"> </w:t>
      </w:r>
      <w:r>
        <w:t>the</w:t>
      </w:r>
      <w:r>
        <w:rPr>
          <w:spacing w:val="-3"/>
        </w:rPr>
        <w:t xml:space="preserve"> </w:t>
      </w:r>
      <w:r>
        <w:t>Joint</w:t>
      </w:r>
      <w:r>
        <w:rPr>
          <w:spacing w:val="-4"/>
        </w:rPr>
        <w:t xml:space="preserve"> </w:t>
      </w:r>
      <w:r>
        <w:t>Knowledge</w:t>
      </w:r>
      <w:r>
        <w:rPr>
          <w:spacing w:val="-3"/>
        </w:rPr>
        <w:t xml:space="preserve"> </w:t>
      </w:r>
      <w:r>
        <w:t>Online</w:t>
      </w:r>
      <w:r>
        <w:rPr>
          <w:spacing w:val="-5"/>
        </w:rPr>
        <w:t xml:space="preserve"> </w:t>
      </w:r>
      <w:r>
        <w:t>(JKO)</w:t>
      </w:r>
      <w:r>
        <w:rPr>
          <w:spacing w:val="-2"/>
        </w:rPr>
        <w:t xml:space="preserve"> </w:t>
      </w:r>
      <w:r>
        <w:t>website</w:t>
      </w:r>
      <w:r>
        <w:rPr>
          <w:spacing w:val="-3"/>
        </w:rPr>
        <w:t xml:space="preserve"> </w:t>
      </w:r>
      <w:r>
        <w:t>with</w:t>
      </w:r>
      <w:r>
        <w:rPr>
          <w:spacing w:val="-2"/>
        </w:rPr>
        <w:t xml:space="preserve"> </w:t>
      </w:r>
      <w:r>
        <w:t>CAC</w:t>
      </w:r>
      <w:r>
        <w:rPr>
          <w:spacing w:val="-4"/>
        </w:rPr>
        <w:t xml:space="preserve"> </w:t>
      </w:r>
      <w:r>
        <w:t>or</w:t>
      </w:r>
      <w:r>
        <w:rPr>
          <w:spacing w:val="-3"/>
        </w:rPr>
        <w:t xml:space="preserve"> </w:t>
      </w:r>
      <w:r>
        <w:t xml:space="preserve">username and password is available at </w:t>
      </w:r>
      <w:hyperlink r:id="rId41">
        <w:r>
          <w:rPr>
            <w:color w:val="0000FF"/>
            <w:u w:val="single" w:color="0000FF"/>
          </w:rPr>
          <w:t>https://jkosupport.jten.mil/</w:t>
        </w:r>
      </w:hyperlink>
    </w:p>
    <w:p w14:paraId="7B2DD543" w14:textId="77777777" w:rsidR="00016C31" w:rsidRDefault="00016C31">
      <w:pPr>
        <w:sectPr w:rsidR="00016C31">
          <w:pgSz w:w="12240" w:h="15840"/>
          <w:pgMar w:top="1800" w:right="640" w:bottom="1900" w:left="1000" w:header="0" w:footer="1636" w:gutter="0"/>
          <w:cols w:space="720"/>
        </w:sectPr>
      </w:pPr>
    </w:p>
    <w:p w14:paraId="285B70A4" w14:textId="77777777" w:rsidR="00016C31" w:rsidRDefault="00900DE8">
      <w:pPr>
        <w:pStyle w:val="BodyText"/>
        <w:spacing w:before="4"/>
        <w:rPr>
          <w:sz w:val="17"/>
        </w:rPr>
      </w:pPr>
      <w:r>
        <w:lastRenderedPageBreak/>
        <w:pict w14:anchorId="219A4500">
          <v:shape id="docshape104" o:spid="_x0000_s1026" style="position:absolute;margin-left:101.6pt;margin-top:194.4pt;width:367.8pt;height:388.5pt;z-index:-18467328;mso-position-horizontal-relative:page;mso-position-vertical-relative:page" coordorigin="2032,3888" coordsize="7356,7770" o:spt="100" adj="0,,0" path="m4818,10725r-9,-88l4792,10546r-18,-65l4751,10414r-27,-69l4693,10276r-37,-71l4615,10132r-46,-74l4530,10001r-25,-36l4505,10665r-3,76l4489,10815r-24,71l4429,10955r-48,68l4321,11090r-188,187l2412,9557r186,-186l2669,9307r73,-50l2817,9222r76,-20l2972,9194r80,1l3134,9206r85,22l3288,9253r70,30l3428,9319r72,42l3572,9409r61,44l3693,9500r61,50l3814,9603r60,55l3934,9716r63,64l4055,9842r56,62l4162,9964r48,58l4254,10080r40,56l4345,10213r43,75l4425,10362r29,71l4478,10502r19,83l4505,10665r,-700l4489,9942r-45,-59l4396,9823r-50,-61l4292,9701r-56,-63l4176,9576r-62,-64l4052,9451r-62,-57l3928,9338r-61,-52l3806,9237r-57,-43l3745,9191r-61,-44l3624,9107r-80,-49l3466,9015r-78,-38l3310,8945r-76,-28l3159,8895r-88,-18l2985,8867r-84,-1l2819,8873r-80,15l2674,8908r-64,27l2547,8969r-62,42l2424,9060r-60,56l2053,9427r-10,13l2036,9457r-4,19l2033,9498r7,26l2054,9552r21,30l2105,9615r1972,1971l4109,11616r30,21l4166,11651r25,5l4214,11658r20,-3l4251,11648r13,-10l4555,11347r56,-59l4619,11277r40,-50l4702,11166r35,-63l4766,11039r22,-65l4807,10893r10,-83l4818,10725xm6431,9454r-1,-9l6425,9436r-4,-9l6413,9417r-8,-8l6397,9402r-10,-9l6375,9384r-14,-10l6344,9363r-87,-56l5732,8995r-53,-32l5595,8913r-49,-28l5454,8836r-43,-22l5369,8794r-39,-17l5291,8762r-37,-12l5218,8740r-34,-8l5159,8727r-9,-2l5119,8722r-31,-1l5058,8723r-29,4l5041,8680r8,-48l5053,8583r2,-49l5052,8485r-6,-50l5036,8384r-15,-52l5002,8281r-22,-52l4952,8176r-33,-53l4882,8070r-43,-54l4792,7961r-11,-10l4781,8549r-5,41l4767,8630r-15,41l4731,8710r-27,38l4671,8785r-179,178l3747,8218r154,-154l3927,8039r25,-23l3974,7997r21,-16l4014,7968r18,-12l4051,7947r20,-8l4133,7922r62,-4l4257,7925r63,21l4383,7978r64,41l4512,8070r65,60l4615,8170r34,41l4681,8253r28,42l4733,8338r19,43l4766,8423r9,42l4781,8507r,42l4781,7951r-31,-33l4739,7906r-58,-55l4624,7801r-58,-45l4509,7716r-58,-34l4394,7654r-58,-23l4279,7612r-58,-14l4165,7591r-55,-2l4055,7592r-54,9l3948,7617r-52,21l3844,7663r-17,12l3810,7687r-38,28l3753,7732r-22,19l3707,7773r-25,25l3464,8016r-74,74l3380,8103r-7,17l3370,8139r,22l3377,8187r14,28l3412,8245r30,33l5497,10333r10,7l5527,10348r10,1l5547,10345r10,-3l5567,10339r10,-5l5588,10328r10,-8l5610,10311r12,-11l5635,10288r12,-13l5658,10262r10,-11l5676,10240r6,-11l5686,10219r3,-9l5692,10200r3,-9l5695,10180r-4,-10l5687,10160r-7,-9l4730,9200r122,-122l4884,9050r33,-22l4952,9011r36,-11l5026,8996r40,-1l5107,8998r42,9l5194,9019r45,15l5286,9054r49,23l5385,9104r51,28l5490,9163r55,33l6204,9598r12,7l6227,9610r10,4l6248,9620r13,1l6273,9619r11,-1l6294,9614r10,-5l6314,9602r10,-8l6336,9585r13,-11l6362,9561r15,-15l6389,9531r11,-13l6409,9507r8,-11l6422,9486r4,-10l6429,9467r2,-13xm7735,8161r-1,-10l7731,8140r-6,-11l7717,8118r-10,-11l7693,8096r-15,-12l7659,8071r-22,-15l7366,7883,6575,7384r,313l6098,8174,5909,7883r-28,-43l5319,6969r-87,-133l5233,6835r,l5233,6835r1342,862l6575,7384,5707,6835,5123,6463r-11,-6l5100,6451r-11,-5l5079,6442r-10,-1l5059,6441r-10,1l5039,6445r-11,4l5016,6454r-11,8l4992,6471r-13,10l4966,6494r-15,15l4934,6525r-15,15l4906,6554r-12,13l4884,6579r-8,11l4869,6602r-5,11l4861,6623r-3,10l4857,6643r,10l4859,6662r3,10l4867,6683r5,10l4878,6704r84,131l5008,6908r590,932l5626,7883r846,1336l6486,9240r13,19l6511,9274r12,13l6534,9298r11,8l6556,9312r10,4l6577,9317r10,-2l6599,9312r12,-7l6623,9296r12,-11l6649,9273r15,-14l6678,9244r12,-14l6701,9218r9,-12l6716,9196r6,-10l6725,9176r1,-10l6727,9154r1,-10l6722,9132r-3,-10l6713,9110r-8,-12l6328,8518r-42,-64l6566,8174r291,-291l7513,8304r14,7l7538,8316r10,4l7558,8323r10,1l7579,8320r9,-2l7597,8315r10,-6l7619,8301r11,-10l7643,8280r14,-14l7672,8250r16,-16l7701,8220r11,-14l7722,8194r7,-11l7733,8172r2,-11xm8133,7752r-1,-9l8127,7731r-4,-10l8117,7713,7188,6784r481,-481l7670,6295r,-10l7669,6275r-3,-11l7654,6241r-7,-11l7639,6218r-10,-12l7618,6193r-26,-28l7576,6149r-17,-17l7543,6116r-29,-25l7502,6082r-11,-8l7481,6068r-10,-5l7459,6057r-11,-2l7439,6054r-9,2l7424,6058r-480,481l6192,5787r508,-508l6703,5273r,-10l6702,5253r-3,-11l6687,5219r-7,-11l6672,5196r-10,-12l6651,5171r-27,-30l6608,5125r-16,-16l6576,5095r-28,-26l6535,5059r-12,-8l6511,5043r-24,-13l6476,5028r-9,-1l6457,5027r-6,2l5828,5652r-11,14l5810,5682r-3,20l5808,5724r6,26l5829,5778r21,30l5879,5840,7935,7896r8,5l7953,7905r12,5l7974,7911r11,-4l7994,7905r10,-4l8014,7896r11,-6l8036,7882r12,-9l8060,7862r12,-12l8085,7837r11,-12l8105,7813r9,-11l8119,7792r5,-10l8127,7772r2,-9l8133,7752xm9387,6498r,-10l9379,6468r-7,-9l7446,4533r392,-392l7841,4134r,-10l7840,4115r-2,-12l7826,4081r-7,-11l7810,4058r-10,-12l7761,4004r-16,-16l7729,3972r-15,-15l7685,3932r-12,-11l7661,3912r-11,-7l7639,3899r-13,-7l7615,3889r-9,-1l7595,3888r-7,4l6622,4858r-3,7l6620,4874r,10l6623,4894r7,14l6636,4918r8,12l6653,4941r22,27l6688,4983r14,16l6718,5015r16,16l6750,5045r14,12l6778,5068r12,10l6802,5087r10,7l6835,5106r10,4l6856,5110r9,1l6872,5107r392,-391l9189,6641r10,8l9219,6656r9,1l9239,6653r10,-2l9258,6647r11,-5l9280,6636r10,-8l9302,6619r12,-11l9327,6596r12,-13l9350,6570r10,-11l9368,6548r5,-11l9378,6527r3,-9l9383,6509r4,-11xe" fillcolor="silver" stroked="f">
            <v:fill opacity="32896f"/>
            <v:stroke joinstyle="round"/>
            <v:formulas/>
            <v:path arrowok="t" o:connecttype="segments"/>
            <w10:wrap anchorx="page" anchory="page"/>
          </v:shape>
        </w:pict>
      </w:r>
    </w:p>
    <w:sectPr w:rsidR="00016C31">
      <w:pgSz w:w="12240" w:h="15840"/>
      <w:pgMar w:top="1820" w:right="640" w:bottom="1820" w:left="1000" w:header="0" w:footer="163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handler Wilson" w:date="2023-05-30T13:20:00Z" w:initials="CW">
    <w:p w14:paraId="182D7B5E" w14:textId="77777777" w:rsidR="004A3CFA" w:rsidRDefault="004A3CFA" w:rsidP="00306633">
      <w:pPr>
        <w:pStyle w:val="CommentText"/>
      </w:pPr>
      <w:r>
        <w:rPr>
          <w:rStyle w:val="CommentReference"/>
        </w:rPr>
        <w:annotationRef/>
      </w:r>
      <w:r>
        <w:t>As state institution, Auburn cannot accept liability for liquidated damages.</w:t>
      </w:r>
    </w:p>
  </w:comment>
  <w:comment w:id="298" w:author="Chandler Wilson" w:date="2023-05-30T13:23:00Z" w:initials="CW">
    <w:p w14:paraId="086B7066" w14:textId="77777777" w:rsidR="004A3CFA" w:rsidRDefault="004A3CFA" w:rsidP="000E484A">
      <w:pPr>
        <w:pStyle w:val="CommentText"/>
      </w:pPr>
      <w:r>
        <w:rPr>
          <w:rStyle w:val="CommentReference"/>
        </w:rPr>
        <w:annotationRef/>
      </w:r>
      <w:r>
        <w:t>Replace clauses 2-8 with 52.249-9.</w:t>
      </w:r>
    </w:p>
  </w:comment>
  <w:comment w:id="348" w:author="Chandler Wilson" w:date="2023-05-30T13:26:00Z" w:initials="CW">
    <w:p w14:paraId="3E0E0CEC" w14:textId="77777777" w:rsidR="001C7CD0" w:rsidRDefault="001C7CD0" w:rsidP="0022104B">
      <w:pPr>
        <w:pStyle w:val="CommentText"/>
      </w:pPr>
      <w:r>
        <w:rPr>
          <w:rStyle w:val="CommentReference"/>
        </w:rPr>
        <w:annotationRef/>
      </w:r>
      <w:r>
        <w:t>N/A</w:t>
      </w:r>
    </w:p>
  </w:comment>
  <w:comment w:id="356" w:author="Chandler Wilson" w:date="2023-05-30T13:26:00Z" w:initials="CW">
    <w:p w14:paraId="5E7CF765" w14:textId="77777777" w:rsidR="001C7CD0" w:rsidRDefault="001C7CD0" w:rsidP="001348CB">
      <w:pPr>
        <w:pStyle w:val="CommentText"/>
      </w:pPr>
      <w:r>
        <w:rPr>
          <w:rStyle w:val="CommentReference"/>
        </w:rPr>
        <w:annotationRef/>
      </w:r>
      <w:r>
        <w:t>AU cannot agree to indemnification as a state institution.</w:t>
      </w:r>
    </w:p>
  </w:comment>
  <w:comment w:id="362" w:author="Chandler Wilson" w:date="2023-05-25T09:40:00Z" w:initials="CW">
    <w:p w14:paraId="303B2FFF" w14:textId="77777777" w:rsidR="001C7CD0" w:rsidRDefault="00D15A02" w:rsidP="00A8265A">
      <w:pPr>
        <w:pStyle w:val="CommentText"/>
      </w:pPr>
      <w:r>
        <w:rPr>
          <w:rStyle w:val="CommentReference"/>
        </w:rPr>
        <w:annotationRef/>
      </w:r>
      <w:r w:rsidR="001C7CD0">
        <w:t>AU cannot agree to binding ADR as a state institution.</w:t>
      </w:r>
    </w:p>
  </w:comment>
  <w:comment w:id="377" w:author="Chandler Wilson" w:date="2023-05-30T13:30:00Z" w:initials="CW">
    <w:p w14:paraId="7D34464D" w14:textId="77777777" w:rsidR="001C7CD0" w:rsidRDefault="001C7CD0" w:rsidP="002C7A37">
      <w:pPr>
        <w:pStyle w:val="CommentText"/>
      </w:pPr>
      <w:r>
        <w:rPr>
          <w:rStyle w:val="CommentReference"/>
        </w:rPr>
        <w:annotationRef/>
      </w:r>
      <w:r>
        <w:t>N/A</w:t>
      </w:r>
    </w:p>
  </w:comment>
  <w:comment w:id="379" w:author="Chandler Wilson" w:date="2023-05-30T13:31:00Z" w:initials="CW">
    <w:p w14:paraId="52074970" w14:textId="77777777" w:rsidR="001C7CD0" w:rsidRDefault="001C7CD0" w:rsidP="00967F73">
      <w:pPr>
        <w:pStyle w:val="CommentText"/>
      </w:pPr>
      <w:r>
        <w:rPr>
          <w:rStyle w:val="CommentReference"/>
        </w:rPr>
        <w:annotationRef/>
      </w:r>
      <w:r>
        <w:t>Alt II needed for educational institution</w:t>
      </w:r>
    </w:p>
  </w:comment>
  <w:comment w:id="385" w:author="Chandler Wilson" w:date="2023-05-25T11:01:00Z" w:initials="CW">
    <w:p w14:paraId="4B5AA94A" w14:textId="6CA9374D" w:rsidR="00813E4B" w:rsidRDefault="00813E4B" w:rsidP="00874AC1">
      <w:pPr>
        <w:pStyle w:val="CommentText"/>
      </w:pPr>
      <w:r>
        <w:rPr>
          <w:rStyle w:val="CommentReference"/>
        </w:rPr>
        <w:annotationRef/>
      </w:r>
      <w:r>
        <w:t>Possibly replace with 52.216-11 Alt I</w:t>
      </w:r>
    </w:p>
  </w:comment>
  <w:comment w:id="402" w:author="Chandler Wilson" w:date="2023-05-30T13:34:00Z" w:initials="CW">
    <w:p w14:paraId="3FF184A2" w14:textId="77777777" w:rsidR="001C7CD0" w:rsidRDefault="001C7CD0" w:rsidP="002455E2">
      <w:pPr>
        <w:pStyle w:val="CommentText"/>
      </w:pPr>
      <w:r>
        <w:rPr>
          <w:rStyle w:val="CommentReference"/>
        </w:rPr>
        <w:annotationRef/>
      </w:r>
      <w:r>
        <w:t>AU cannot accept indemnification</w:t>
      </w:r>
    </w:p>
  </w:comment>
  <w:comment w:id="438" w:author="Chandler Wilson" w:date="2023-05-25T11:09:00Z" w:initials="CW">
    <w:p w14:paraId="66CD9CFB" w14:textId="7B8977EB" w:rsidR="00A44EDA" w:rsidRDefault="00A44EDA" w:rsidP="000D5E61">
      <w:pPr>
        <w:pStyle w:val="CommentText"/>
      </w:pPr>
      <w:r>
        <w:rPr>
          <w:rStyle w:val="CommentReference"/>
        </w:rPr>
        <w:annotationRef/>
      </w:r>
      <w:r>
        <w:t>Replace with 52.249-5</w:t>
      </w:r>
    </w:p>
  </w:comment>
  <w:comment w:id="447" w:author="Chandler Wilson" w:date="2023-05-30T13:38:00Z" w:initials="CW">
    <w:p w14:paraId="66339FE0" w14:textId="77777777" w:rsidR="007D48D6" w:rsidRDefault="007D48D6" w:rsidP="007517E6">
      <w:pPr>
        <w:pStyle w:val="CommentText"/>
      </w:pPr>
      <w:r>
        <w:rPr>
          <w:rStyle w:val="CommentReference"/>
        </w:rPr>
        <w:annotationRef/>
      </w:r>
      <w:r>
        <w:t>Cannot accept indemnification</w:t>
      </w:r>
    </w:p>
  </w:comment>
  <w:comment w:id="464" w:author="Chandler Wilson" w:date="2023-05-30T13:40:00Z" w:initials="CW">
    <w:p w14:paraId="7783D1F1" w14:textId="77777777" w:rsidR="007D48D6" w:rsidRDefault="007D48D6" w:rsidP="00616CDE">
      <w:pPr>
        <w:pStyle w:val="CommentText"/>
      </w:pPr>
      <w:r>
        <w:rPr>
          <w:rStyle w:val="CommentReference"/>
        </w:rPr>
        <w:annotationRef/>
      </w:r>
      <w:r>
        <w:t>AU cannot agree to warranties as a research institution. Quality assurance requirements do not apply.</w:t>
      </w:r>
    </w:p>
  </w:comment>
  <w:comment w:id="472" w:author="Chandler Wilson" w:date="2023-05-30T13:41:00Z" w:initials="CW">
    <w:p w14:paraId="4DCFFCDD" w14:textId="77777777" w:rsidR="007D48D6" w:rsidRDefault="007D48D6" w:rsidP="0073598F">
      <w:pPr>
        <w:pStyle w:val="CommentText"/>
      </w:pPr>
      <w:r>
        <w:rPr>
          <w:rStyle w:val="CommentReference"/>
        </w:rPr>
        <w:annotationRef/>
      </w:r>
      <w:r>
        <w:t>Alt II for educational institutions</w:t>
      </w:r>
    </w:p>
  </w:comment>
  <w:comment w:id="474" w:author="Chandler Wilson" w:date="2023-05-24T16:21:00Z" w:initials="CW">
    <w:p w14:paraId="58BBC3D9" w14:textId="77777777" w:rsidR="007D48D6" w:rsidRDefault="00866E43" w:rsidP="00C56047">
      <w:pPr>
        <w:pStyle w:val="CommentText"/>
      </w:pPr>
      <w:r>
        <w:rPr>
          <w:rStyle w:val="CommentReference"/>
        </w:rPr>
        <w:annotationRef/>
      </w:r>
      <w:r w:rsidR="007D48D6">
        <w:t>N/A</w:t>
      </w:r>
    </w:p>
  </w:comment>
  <w:comment w:id="476" w:author="Chandler Wilson" w:date="2023-05-24T16:27:00Z" w:initials="CW">
    <w:p w14:paraId="3AACDECB" w14:textId="77777777" w:rsidR="007D48D6" w:rsidRDefault="00EB0C72" w:rsidP="008F2ABA">
      <w:pPr>
        <w:pStyle w:val="CommentText"/>
      </w:pPr>
      <w:r>
        <w:rPr>
          <w:rStyle w:val="CommentReference"/>
        </w:rPr>
        <w:annotationRef/>
      </w:r>
      <w:r w:rsidR="007D48D6">
        <w:t>N/A</w:t>
      </w:r>
    </w:p>
  </w:comment>
  <w:comment w:id="649" w:author="Chandler Wilson" w:date="2023-05-30T13:44:00Z" w:initials="CW">
    <w:p w14:paraId="0079BE34" w14:textId="77777777" w:rsidR="007D48D6" w:rsidRDefault="007D48D6" w:rsidP="00996CB7">
      <w:pPr>
        <w:pStyle w:val="CommentText"/>
      </w:pPr>
      <w:r>
        <w:rPr>
          <w:rStyle w:val="CommentReference"/>
        </w:rPr>
        <w:annotationRef/>
      </w:r>
      <w:r>
        <w:t>N/A</w:t>
      </w:r>
    </w:p>
  </w:comment>
  <w:comment w:id="690" w:author="Chandler Wilson" w:date="2023-05-30T13:44:00Z" w:initials="CW">
    <w:p w14:paraId="6B99B50E" w14:textId="77777777" w:rsidR="007D48D6" w:rsidRDefault="007D48D6" w:rsidP="003E6526">
      <w:pPr>
        <w:pStyle w:val="CommentText"/>
      </w:pPr>
      <w:r>
        <w:rPr>
          <w:rStyle w:val="CommentReference"/>
        </w:rPr>
        <w:annotationRef/>
      </w:r>
      <w:r>
        <w:t>N/A</w:t>
      </w:r>
    </w:p>
  </w:comment>
  <w:comment w:id="1151" w:author="Chandler Wilson" w:date="2023-05-30T13:45:00Z" w:initials="CW">
    <w:p w14:paraId="2C7871F3" w14:textId="77777777" w:rsidR="00D01773" w:rsidRDefault="00D01773" w:rsidP="00412A3A">
      <w:pPr>
        <w:pStyle w:val="CommentText"/>
      </w:pPr>
      <w:r>
        <w:rPr>
          <w:rStyle w:val="CommentReference"/>
        </w:rPr>
        <w:annotationRef/>
      </w:r>
      <w:r>
        <w:t>N/A</w:t>
      </w:r>
    </w:p>
  </w:comment>
  <w:comment w:id="1260" w:author="Chandler Wilson" w:date="2023-05-25T09:21:00Z" w:initials="CW">
    <w:p w14:paraId="3747A86F" w14:textId="77777777" w:rsidR="00D01773" w:rsidRDefault="0044682C" w:rsidP="00CA1A6A">
      <w:pPr>
        <w:pStyle w:val="CommentText"/>
      </w:pPr>
      <w:r>
        <w:rPr>
          <w:rStyle w:val="CommentReference"/>
        </w:rPr>
        <w:annotationRef/>
      </w:r>
      <w:r w:rsidR="00D01773">
        <w:t>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D7B5E" w15:done="0"/>
  <w15:commentEx w15:paraId="086B7066" w15:done="0"/>
  <w15:commentEx w15:paraId="3E0E0CEC" w15:done="0"/>
  <w15:commentEx w15:paraId="5E7CF765" w15:done="0"/>
  <w15:commentEx w15:paraId="303B2FFF" w15:done="0"/>
  <w15:commentEx w15:paraId="7D34464D" w15:done="0"/>
  <w15:commentEx w15:paraId="52074970" w15:done="0"/>
  <w15:commentEx w15:paraId="4B5AA94A" w15:done="0"/>
  <w15:commentEx w15:paraId="3FF184A2" w15:done="0"/>
  <w15:commentEx w15:paraId="66CD9CFB" w15:done="0"/>
  <w15:commentEx w15:paraId="66339FE0" w15:done="0"/>
  <w15:commentEx w15:paraId="7783D1F1" w15:done="0"/>
  <w15:commentEx w15:paraId="4DCFFCDD" w15:done="0"/>
  <w15:commentEx w15:paraId="58BBC3D9" w15:done="0"/>
  <w15:commentEx w15:paraId="3AACDECB" w15:done="0"/>
  <w15:commentEx w15:paraId="0079BE34" w15:done="0"/>
  <w15:commentEx w15:paraId="6B99B50E" w15:done="0"/>
  <w15:commentEx w15:paraId="2C7871F3" w15:done="0"/>
  <w15:commentEx w15:paraId="3747A8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7698" w16cex:dateUtc="2023-05-30T18:20:00Z"/>
  <w16cex:commentExtensible w16cex:durableId="28207768" w16cex:dateUtc="2023-05-30T18:23:00Z"/>
  <w16cex:commentExtensible w16cex:durableId="282077ED" w16cex:dateUtc="2023-05-30T18:26:00Z"/>
  <w16cex:commentExtensible w16cex:durableId="28207811" w16cex:dateUtc="2023-05-30T18:26:00Z"/>
  <w16cex:commentExtensible w16cex:durableId="2819AB71" w16cex:dateUtc="2023-05-25T14:40:00Z"/>
  <w16cex:commentExtensible w16cex:durableId="282078EA" w16cex:dateUtc="2023-05-30T18:30:00Z"/>
  <w16cex:commentExtensible w16cex:durableId="28207934" w16cex:dateUtc="2023-05-30T18:31:00Z"/>
  <w16cex:commentExtensible w16cex:durableId="2819BE9F" w16cex:dateUtc="2023-05-25T16:01:00Z"/>
  <w16cex:commentExtensible w16cex:durableId="282079C8" w16cex:dateUtc="2023-05-30T18:34:00Z"/>
  <w16cex:commentExtensible w16cex:durableId="2819C05C" w16cex:dateUtc="2023-05-25T16:09:00Z"/>
  <w16cex:commentExtensible w16cex:durableId="28207AC7" w16cex:dateUtc="2023-05-30T18:38:00Z"/>
  <w16cex:commentExtensible w16cex:durableId="28207B68" w16cex:dateUtc="2023-05-30T18:40:00Z"/>
  <w16cex:commentExtensible w16cex:durableId="28207B82" w16cex:dateUtc="2023-05-30T18:41:00Z"/>
  <w16cex:commentExtensible w16cex:durableId="2818B7F7" w16cex:dateUtc="2023-05-24T21:21:00Z"/>
  <w16cex:commentExtensible w16cex:durableId="2818B959" w16cex:dateUtc="2023-05-24T21:27:00Z"/>
  <w16cex:commentExtensible w16cex:durableId="28207C3E" w16cex:dateUtc="2023-05-30T18:44:00Z"/>
  <w16cex:commentExtensible w16cex:durableId="28207C56" w16cex:dateUtc="2023-05-30T18:44:00Z"/>
  <w16cex:commentExtensible w16cex:durableId="28207C89" w16cex:dateUtc="2023-05-30T18:45:00Z"/>
  <w16cex:commentExtensible w16cex:durableId="2819A71F" w16cex:dateUtc="2023-05-25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D7B5E" w16cid:durableId="28207698"/>
  <w16cid:commentId w16cid:paraId="086B7066" w16cid:durableId="28207768"/>
  <w16cid:commentId w16cid:paraId="3E0E0CEC" w16cid:durableId="282077ED"/>
  <w16cid:commentId w16cid:paraId="5E7CF765" w16cid:durableId="28207811"/>
  <w16cid:commentId w16cid:paraId="303B2FFF" w16cid:durableId="2819AB71"/>
  <w16cid:commentId w16cid:paraId="7D34464D" w16cid:durableId="282078EA"/>
  <w16cid:commentId w16cid:paraId="52074970" w16cid:durableId="28207934"/>
  <w16cid:commentId w16cid:paraId="4B5AA94A" w16cid:durableId="2819BE9F"/>
  <w16cid:commentId w16cid:paraId="3FF184A2" w16cid:durableId="282079C8"/>
  <w16cid:commentId w16cid:paraId="66CD9CFB" w16cid:durableId="2819C05C"/>
  <w16cid:commentId w16cid:paraId="66339FE0" w16cid:durableId="28207AC7"/>
  <w16cid:commentId w16cid:paraId="7783D1F1" w16cid:durableId="28207B68"/>
  <w16cid:commentId w16cid:paraId="4DCFFCDD" w16cid:durableId="28207B82"/>
  <w16cid:commentId w16cid:paraId="58BBC3D9" w16cid:durableId="2818B7F7"/>
  <w16cid:commentId w16cid:paraId="3AACDECB" w16cid:durableId="2818B959"/>
  <w16cid:commentId w16cid:paraId="0079BE34" w16cid:durableId="28207C3E"/>
  <w16cid:commentId w16cid:paraId="6B99B50E" w16cid:durableId="28207C56"/>
  <w16cid:commentId w16cid:paraId="2C7871F3" w16cid:durableId="28207C89"/>
  <w16cid:commentId w16cid:paraId="3747A86F" w16cid:durableId="2819A7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D6B53" w14:textId="77777777" w:rsidR="00B569D1" w:rsidRDefault="00632607">
      <w:r>
        <w:separator/>
      </w:r>
    </w:p>
  </w:endnote>
  <w:endnote w:type="continuationSeparator" w:id="0">
    <w:p w14:paraId="3FA62DF0" w14:textId="77777777" w:rsidR="00B569D1" w:rsidRDefault="00632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D6A4" w14:textId="77777777" w:rsidR="00016C31" w:rsidRDefault="00900DE8">
    <w:pPr>
      <w:pStyle w:val="BodyText"/>
      <w:spacing w:line="14" w:lineRule="auto"/>
      <w:rPr>
        <w:sz w:val="13"/>
      </w:rPr>
    </w:pPr>
    <w:r>
      <w:pict w14:anchorId="41E0AE90">
        <v:rect id="docshape1" o:spid="_x0000_s2051" style="position:absolute;margin-left:59.5pt;margin-top:738.2pt;width:515pt;height:1.45pt;z-index:-18520576;mso-position-horizontal-relative:page;mso-position-vertical-relative:page" fillcolor="#0e233d" stroked="f">
          <w10:wrap anchorx="page" anchory="page"/>
        </v: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8B4D2" w14:textId="77777777" w:rsidR="00016C31" w:rsidRDefault="00900DE8">
    <w:pPr>
      <w:pStyle w:val="BodyText"/>
      <w:spacing w:line="14" w:lineRule="auto"/>
    </w:pPr>
    <w:r>
      <w:pict w14:anchorId="63959CA8">
        <v:rect id="docshape100" o:spid="_x0000_s2050" style="position:absolute;margin-left:70.6pt;margin-top:696.2pt;width:470.95pt;height:1.45pt;z-index:-18520064;mso-position-horizontal-relative:page;mso-position-vertical-relative:page" fillcolor="#0e233d" stroked="f">
          <w10:wrap anchorx="page" anchory="page"/>
        </v:rect>
      </w:pict>
    </w:r>
    <w:r>
      <w:pict w14:anchorId="7DA7CAC5">
        <v:shapetype id="_x0000_t202" coordsize="21600,21600" o:spt="202" path="m,l,21600r21600,l21600,xe">
          <v:stroke joinstyle="miter"/>
          <v:path gradientshapeok="t" o:connecttype="rect"/>
        </v:shapetype>
        <v:shape id="docshape101" o:spid="_x0000_s2049" type="#_x0000_t202" style="position:absolute;margin-left:504.1pt;margin-top:698.1pt;width:22.15pt;height:13.05pt;z-index:-18519552;mso-position-horizontal-relative:page;mso-position-vertical-relative:page" filled="f" stroked="f">
          <v:textbox inset="0,0,0,0">
            <w:txbxContent>
              <w:p w14:paraId="291ADD6E" w14:textId="77777777" w:rsidR="00016C31" w:rsidRDefault="00632607">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5CF0B" w14:textId="77777777" w:rsidR="00B569D1" w:rsidRDefault="00632607">
      <w:r>
        <w:separator/>
      </w:r>
    </w:p>
  </w:footnote>
  <w:footnote w:type="continuationSeparator" w:id="0">
    <w:p w14:paraId="07083540" w14:textId="77777777" w:rsidR="00B569D1" w:rsidRDefault="00632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CBE"/>
    <w:multiLevelType w:val="hybridMultilevel"/>
    <w:tmpl w:val="EF5A0584"/>
    <w:lvl w:ilvl="0" w:tplc="E3B645D6">
      <w:start w:val="1"/>
      <w:numFmt w:val="lowerLetter"/>
      <w:lvlText w:val="%1."/>
      <w:lvlJc w:val="left"/>
      <w:pPr>
        <w:ind w:left="800" w:hanging="360"/>
        <w:jc w:val="left"/>
      </w:pPr>
      <w:rPr>
        <w:rFonts w:hint="default"/>
        <w:w w:val="99"/>
        <w:lang w:val="en-US" w:eastAsia="en-US" w:bidi="ar-SA"/>
      </w:rPr>
    </w:lvl>
    <w:lvl w:ilvl="1" w:tplc="B6A42666">
      <w:numFmt w:val="bullet"/>
      <w:lvlText w:val="•"/>
      <w:lvlJc w:val="left"/>
      <w:pPr>
        <w:ind w:left="1780" w:hanging="360"/>
      </w:pPr>
      <w:rPr>
        <w:rFonts w:hint="default"/>
        <w:lang w:val="en-US" w:eastAsia="en-US" w:bidi="ar-SA"/>
      </w:rPr>
    </w:lvl>
    <w:lvl w:ilvl="2" w:tplc="58D43AD6">
      <w:numFmt w:val="bullet"/>
      <w:lvlText w:val="•"/>
      <w:lvlJc w:val="left"/>
      <w:pPr>
        <w:ind w:left="2760" w:hanging="360"/>
      </w:pPr>
      <w:rPr>
        <w:rFonts w:hint="default"/>
        <w:lang w:val="en-US" w:eastAsia="en-US" w:bidi="ar-SA"/>
      </w:rPr>
    </w:lvl>
    <w:lvl w:ilvl="3" w:tplc="75A6E238">
      <w:numFmt w:val="bullet"/>
      <w:lvlText w:val="•"/>
      <w:lvlJc w:val="left"/>
      <w:pPr>
        <w:ind w:left="3740" w:hanging="360"/>
      </w:pPr>
      <w:rPr>
        <w:rFonts w:hint="default"/>
        <w:lang w:val="en-US" w:eastAsia="en-US" w:bidi="ar-SA"/>
      </w:rPr>
    </w:lvl>
    <w:lvl w:ilvl="4" w:tplc="435454E6">
      <w:numFmt w:val="bullet"/>
      <w:lvlText w:val="•"/>
      <w:lvlJc w:val="left"/>
      <w:pPr>
        <w:ind w:left="4720" w:hanging="360"/>
      </w:pPr>
      <w:rPr>
        <w:rFonts w:hint="default"/>
        <w:lang w:val="en-US" w:eastAsia="en-US" w:bidi="ar-SA"/>
      </w:rPr>
    </w:lvl>
    <w:lvl w:ilvl="5" w:tplc="938E2486">
      <w:numFmt w:val="bullet"/>
      <w:lvlText w:val="•"/>
      <w:lvlJc w:val="left"/>
      <w:pPr>
        <w:ind w:left="5700" w:hanging="360"/>
      </w:pPr>
      <w:rPr>
        <w:rFonts w:hint="default"/>
        <w:lang w:val="en-US" w:eastAsia="en-US" w:bidi="ar-SA"/>
      </w:rPr>
    </w:lvl>
    <w:lvl w:ilvl="6" w:tplc="79FAD344">
      <w:numFmt w:val="bullet"/>
      <w:lvlText w:val="•"/>
      <w:lvlJc w:val="left"/>
      <w:pPr>
        <w:ind w:left="6680" w:hanging="360"/>
      </w:pPr>
      <w:rPr>
        <w:rFonts w:hint="default"/>
        <w:lang w:val="en-US" w:eastAsia="en-US" w:bidi="ar-SA"/>
      </w:rPr>
    </w:lvl>
    <w:lvl w:ilvl="7" w:tplc="8F4E17D4">
      <w:numFmt w:val="bullet"/>
      <w:lvlText w:val="•"/>
      <w:lvlJc w:val="left"/>
      <w:pPr>
        <w:ind w:left="7660" w:hanging="360"/>
      </w:pPr>
      <w:rPr>
        <w:rFonts w:hint="default"/>
        <w:lang w:val="en-US" w:eastAsia="en-US" w:bidi="ar-SA"/>
      </w:rPr>
    </w:lvl>
    <w:lvl w:ilvl="8" w:tplc="683894D8">
      <w:numFmt w:val="bullet"/>
      <w:lvlText w:val="•"/>
      <w:lvlJc w:val="left"/>
      <w:pPr>
        <w:ind w:left="8640" w:hanging="360"/>
      </w:pPr>
      <w:rPr>
        <w:rFonts w:hint="default"/>
        <w:lang w:val="en-US" w:eastAsia="en-US" w:bidi="ar-SA"/>
      </w:rPr>
    </w:lvl>
  </w:abstractNum>
  <w:abstractNum w:abstractNumId="1" w15:restartNumberingAfterBreak="0">
    <w:nsid w:val="01850A9F"/>
    <w:multiLevelType w:val="hybridMultilevel"/>
    <w:tmpl w:val="491E7472"/>
    <w:lvl w:ilvl="0" w:tplc="C0F4070A">
      <w:start w:val="1"/>
      <w:numFmt w:val="lowerRoman"/>
      <w:lvlText w:val="(%1)"/>
      <w:lvlJc w:val="left"/>
      <w:pPr>
        <w:ind w:left="440" w:hanging="241"/>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5E926526">
      <w:start w:val="1"/>
      <w:numFmt w:val="upperLetter"/>
      <w:lvlText w:val="(%2)"/>
      <w:lvlJc w:val="left"/>
      <w:pPr>
        <w:ind w:left="766" w:hanging="329"/>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F01ABB1C">
      <w:numFmt w:val="bullet"/>
      <w:lvlText w:val="•"/>
      <w:lvlJc w:val="left"/>
      <w:pPr>
        <w:ind w:left="1853" w:hanging="329"/>
      </w:pPr>
      <w:rPr>
        <w:rFonts w:hint="default"/>
        <w:lang w:val="en-US" w:eastAsia="en-US" w:bidi="ar-SA"/>
      </w:rPr>
    </w:lvl>
    <w:lvl w:ilvl="3" w:tplc="A57ABD52">
      <w:numFmt w:val="bullet"/>
      <w:lvlText w:val="•"/>
      <w:lvlJc w:val="left"/>
      <w:pPr>
        <w:ind w:left="2946" w:hanging="329"/>
      </w:pPr>
      <w:rPr>
        <w:rFonts w:hint="default"/>
        <w:lang w:val="en-US" w:eastAsia="en-US" w:bidi="ar-SA"/>
      </w:rPr>
    </w:lvl>
    <w:lvl w:ilvl="4" w:tplc="80E8BC3E">
      <w:numFmt w:val="bullet"/>
      <w:lvlText w:val="•"/>
      <w:lvlJc w:val="left"/>
      <w:pPr>
        <w:ind w:left="4040" w:hanging="329"/>
      </w:pPr>
      <w:rPr>
        <w:rFonts w:hint="default"/>
        <w:lang w:val="en-US" w:eastAsia="en-US" w:bidi="ar-SA"/>
      </w:rPr>
    </w:lvl>
    <w:lvl w:ilvl="5" w:tplc="31BC81B2">
      <w:numFmt w:val="bullet"/>
      <w:lvlText w:val="•"/>
      <w:lvlJc w:val="left"/>
      <w:pPr>
        <w:ind w:left="5133" w:hanging="329"/>
      </w:pPr>
      <w:rPr>
        <w:rFonts w:hint="default"/>
        <w:lang w:val="en-US" w:eastAsia="en-US" w:bidi="ar-SA"/>
      </w:rPr>
    </w:lvl>
    <w:lvl w:ilvl="6" w:tplc="071E8C90">
      <w:numFmt w:val="bullet"/>
      <w:lvlText w:val="•"/>
      <w:lvlJc w:val="left"/>
      <w:pPr>
        <w:ind w:left="6226" w:hanging="329"/>
      </w:pPr>
      <w:rPr>
        <w:rFonts w:hint="default"/>
        <w:lang w:val="en-US" w:eastAsia="en-US" w:bidi="ar-SA"/>
      </w:rPr>
    </w:lvl>
    <w:lvl w:ilvl="7" w:tplc="FCBC5182">
      <w:numFmt w:val="bullet"/>
      <w:lvlText w:val="•"/>
      <w:lvlJc w:val="left"/>
      <w:pPr>
        <w:ind w:left="7320" w:hanging="329"/>
      </w:pPr>
      <w:rPr>
        <w:rFonts w:hint="default"/>
        <w:lang w:val="en-US" w:eastAsia="en-US" w:bidi="ar-SA"/>
      </w:rPr>
    </w:lvl>
    <w:lvl w:ilvl="8" w:tplc="3A0685A4">
      <w:numFmt w:val="bullet"/>
      <w:lvlText w:val="•"/>
      <w:lvlJc w:val="left"/>
      <w:pPr>
        <w:ind w:left="8413" w:hanging="329"/>
      </w:pPr>
      <w:rPr>
        <w:rFonts w:hint="default"/>
        <w:lang w:val="en-US" w:eastAsia="en-US" w:bidi="ar-SA"/>
      </w:rPr>
    </w:lvl>
  </w:abstractNum>
  <w:abstractNum w:abstractNumId="2" w15:restartNumberingAfterBreak="0">
    <w:nsid w:val="01B060DD"/>
    <w:multiLevelType w:val="hybridMultilevel"/>
    <w:tmpl w:val="7408C142"/>
    <w:lvl w:ilvl="0" w:tplc="A844BA5C">
      <w:start w:val="4"/>
      <w:numFmt w:val="lowerLetter"/>
      <w:lvlText w:val="(%1)"/>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ED0A47D2">
      <w:start w:val="1"/>
      <w:numFmt w:val="lowerRoman"/>
      <w:lvlText w:val="(%2)"/>
      <w:lvlJc w:val="left"/>
      <w:pPr>
        <w:ind w:left="678" w:hanging="24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B90C7902">
      <w:numFmt w:val="bullet"/>
      <w:lvlText w:val="•"/>
      <w:lvlJc w:val="left"/>
      <w:pPr>
        <w:ind w:left="1782" w:hanging="240"/>
      </w:pPr>
      <w:rPr>
        <w:rFonts w:hint="default"/>
        <w:lang w:val="en-US" w:eastAsia="en-US" w:bidi="ar-SA"/>
      </w:rPr>
    </w:lvl>
    <w:lvl w:ilvl="3" w:tplc="AFB652BA">
      <w:numFmt w:val="bullet"/>
      <w:lvlText w:val="•"/>
      <w:lvlJc w:val="left"/>
      <w:pPr>
        <w:ind w:left="2884" w:hanging="240"/>
      </w:pPr>
      <w:rPr>
        <w:rFonts w:hint="default"/>
        <w:lang w:val="en-US" w:eastAsia="en-US" w:bidi="ar-SA"/>
      </w:rPr>
    </w:lvl>
    <w:lvl w:ilvl="4" w:tplc="1D06BAEC">
      <w:numFmt w:val="bullet"/>
      <w:lvlText w:val="•"/>
      <w:lvlJc w:val="left"/>
      <w:pPr>
        <w:ind w:left="3986" w:hanging="240"/>
      </w:pPr>
      <w:rPr>
        <w:rFonts w:hint="default"/>
        <w:lang w:val="en-US" w:eastAsia="en-US" w:bidi="ar-SA"/>
      </w:rPr>
    </w:lvl>
    <w:lvl w:ilvl="5" w:tplc="901052CC">
      <w:numFmt w:val="bullet"/>
      <w:lvlText w:val="•"/>
      <w:lvlJc w:val="left"/>
      <w:pPr>
        <w:ind w:left="5088" w:hanging="240"/>
      </w:pPr>
      <w:rPr>
        <w:rFonts w:hint="default"/>
        <w:lang w:val="en-US" w:eastAsia="en-US" w:bidi="ar-SA"/>
      </w:rPr>
    </w:lvl>
    <w:lvl w:ilvl="6" w:tplc="ED8007D6">
      <w:numFmt w:val="bullet"/>
      <w:lvlText w:val="•"/>
      <w:lvlJc w:val="left"/>
      <w:pPr>
        <w:ind w:left="6191" w:hanging="240"/>
      </w:pPr>
      <w:rPr>
        <w:rFonts w:hint="default"/>
        <w:lang w:val="en-US" w:eastAsia="en-US" w:bidi="ar-SA"/>
      </w:rPr>
    </w:lvl>
    <w:lvl w:ilvl="7" w:tplc="E5DCAF88">
      <w:numFmt w:val="bullet"/>
      <w:lvlText w:val="•"/>
      <w:lvlJc w:val="left"/>
      <w:pPr>
        <w:ind w:left="7293" w:hanging="240"/>
      </w:pPr>
      <w:rPr>
        <w:rFonts w:hint="default"/>
        <w:lang w:val="en-US" w:eastAsia="en-US" w:bidi="ar-SA"/>
      </w:rPr>
    </w:lvl>
    <w:lvl w:ilvl="8" w:tplc="88CC8EFE">
      <w:numFmt w:val="bullet"/>
      <w:lvlText w:val="•"/>
      <w:lvlJc w:val="left"/>
      <w:pPr>
        <w:ind w:left="8395" w:hanging="240"/>
      </w:pPr>
      <w:rPr>
        <w:rFonts w:hint="default"/>
        <w:lang w:val="en-US" w:eastAsia="en-US" w:bidi="ar-SA"/>
      </w:rPr>
    </w:lvl>
  </w:abstractNum>
  <w:abstractNum w:abstractNumId="3" w15:restartNumberingAfterBreak="0">
    <w:nsid w:val="02657AE9"/>
    <w:multiLevelType w:val="hybridMultilevel"/>
    <w:tmpl w:val="04C41596"/>
    <w:lvl w:ilvl="0" w:tplc="8188AF90">
      <w:start w:val="1"/>
      <w:numFmt w:val="decimal"/>
      <w:lvlText w:val="(%1)"/>
      <w:lvlJc w:val="left"/>
      <w:pPr>
        <w:ind w:left="723" w:hanging="286"/>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9A2ABD3E">
      <w:start w:val="1"/>
      <w:numFmt w:val="decimal"/>
      <w:lvlText w:val="(%2)"/>
      <w:lvlJc w:val="left"/>
      <w:pPr>
        <w:ind w:left="440" w:hanging="286"/>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7EDE93CC">
      <w:start w:val="1"/>
      <w:numFmt w:val="decimal"/>
      <w:lvlText w:val="(%3)"/>
      <w:lvlJc w:val="left"/>
      <w:pPr>
        <w:ind w:left="440" w:hanging="286"/>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3" w:tplc="61D23992">
      <w:numFmt w:val="bullet"/>
      <w:lvlText w:val="•"/>
      <w:lvlJc w:val="left"/>
      <w:pPr>
        <w:ind w:left="2915" w:hanging="286"/>
      </w:pPr>
      <w:rPr>
        <w:rFonts w:hint="default"/>
        <w:lang w:val="en-US" w:eastAsia="en-US" w:bidi="ar-SA"/>
      </w:rPr>
    </w:lvl>
    <w:lvl w:ilvl="4" w:tplc="0DD88528">
      <w:numFmt w:val="bullet"/>
      <w:lvlText w:val="•"/>
      <w:lvlJc w:val="left"/>
      <w:pPr>
        <w:ind w:left="4013" w:hanging="286"/>
      </w:pPr>
      <w:rPr>
        <w:rFonts w:hint="default"/>
        <w:lang w:val="en-US" w:eastAsia="en-US" w:bidi="ar-SA"/>
      </w:rPr>
    </w:lvl>
    <w:lvl w:ilvl="5" w:tplc="F8104A0A">
      <w:numFmt w:val="bullet"/>
      <w:lvlText w:val="•"/>
      <w:lvlJc w:val="left"/>
      <w:pPr>
        <w:ind w:left="5111" w:hanging="286"/>
      </w:pPr>
      <w:rPr>
        <w:rFonts w:hint="default"/>
        <w:lang w:val="en-US" w:eastAsia="en-US" w:bidi="ar-SA"/>
      </w:rPr>
    </w:lvl>
    <w:lvl w:ilvl="6" w:tplc="EAC2A264">
      <w:numFmt w:val="bullet"/>
      <w:lvlText w:val="•"/>
      <w:lvlJc w:val="left"/>
      <w:pPr>
        <w:ind w:left="6208" w:hanging="286"/>
      </w:pPr>
      <w:rPr>
        <w:rFonts w:hint="default"/>
        <w:lang w:val="en-US" w:eastAsia="en-US" w:bidi="ar-SA"/>
      </w:rPr>
    </w:lvl>
    <w:lvl w:ilvl="7" w:tplc="7E5C37B0">
      <w:numFmt w:val="bullet"/>
      <w:lvlText w:val="•"/>
      <w:lvlJc w:val="left"/>
      <w:pPr>
        <w:ind w:left="7306" w:hanging="286"/>
      </w:pPr>
      <w:rPr>
        <w:rFonts w:hint="default"/>
        <w:lang w:val="en-US" w:eastAsia="en-US" w:bidi="ar-SA"/>
      </w:rPr>
    </w:lvl>
    <w:lvl w:ilvl="8" w:tplc="AC443B78">
      <w:numFmt w:val="bullet"/>
      <w:lvlText w:val="•"/>
      <w:lvlJc w:val="left"/>
      <w:pPr>
        <w:ind w:left="8404" w:hanging="286"/>
      </w:pPr>
      <w:rPr>
        <w:rFonts w:hint="default"/>
        <w:lang w:val="en-US" w:eastAsia="en-US" w:bidi="ar-SA"/>
      </w:rPr>
    </w:lvl>
  </w:abstractNum>
  <w:abstractNum w:abstractNumId="4" w15:restartNumberingAfterBreak="0">
    <w:nsid w:val="040A1BA2"/>
    <w:multiLevelType w:val="hybridMultilevel"/>
    <w:tmpl w:val="AA46E378"/>
    <w:lvl w:ilvl="0" w:tplc="F9CA604A">
      <w:start w:val="1"/>
      <w:numFmt w:val="upperLetter"/>
      <w:lvlText w:val="(%1)"/>
      <w:lvlJc w:val="left"/>
      <w:pPr>
        <w:ind w:left="440" w:hanging="330"/>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8E26DA9A">
      <w:start w:val="1"/>
      <w:numFmt w:val="lowerRoman"/>
      <w:lvlText w:val="(%2)"/>
      <w:lvlJc w:val="left"/>
      <w:pPr>
        <w:ind w:left="678" w:hanging="240"/>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E19A5536">
      <w:numFmt w:val="bullet"/>
      <w:lvlText w:val="•"/>
      <w:lvlJc w:val="left"/>
      <w:pPr>
        <w:ind w:left="1782" w:hanging="240"/>
      </w:pPr>
      <w:rPr>
        <w:rFonts w:hint="default"/>
        <w:lang w:val="en-US" w:eastAsia="en-US" w:bidi="ar-SA"/>
      </w:rPr>
    </w:lvl>
    <w:lvl w:ilvl="3" w:tplc="4CC45FA4">
      <w:numFmt w:val="bullet"/>
      <w:lvlText w:val="•"/>
      <w:lvlJc w:val="left"/>
      <w:pPr>
        <w:ind w:left="2884" w:hanging="240"/>
      </w:pPr>
      <w:rPr>
        <w:rFonts w:hint="default"/>
        <w:lang w:val="en-US" w:eastAsia="en-US" w:bidi="ar-SA"/>
      </w:rPr>
    </w:lvl>
    <w:lvl w:ilvl="4" w:tplc="A4526B32">
      <w:numFmt w:val="bullet"/>
      <w:lvlText w:val="•"/>
      <w:lvlJc w:val="left"/>
      <w:pPr>
        <w:ind w:left="3986" w:hanging="240"/>
      </w:pPr>
      <w:rPr>
        <w:rFonts w:hint="default"/>
        <w:lang w:val="en-US" w:eastAsia="en-US" w:bidi="ar-SA"/>
      </w:rPr>
    </w:lvl>
    <w:lvl w:ilvl="5" w:tplc="DADE0366">
      <w:numFmt w:val="bullet"/>
      <w:lvlText w:val="•"/>
      <w:lvlJc w:val="left"/>
      <w:pPr>
        <w:ind w:left="5088" w:hanging="240"/>
      </w:pPr>
      <w:rPr>
        <w:rFonts w:hint="default"/>
        <w:lang w:val="en-US" w:eastAsia="en-US" w:bidi="ar-SA"/>
      </w:rPr>
    </w:lvl>
    <w:lvl w:ilvl="6" w:tplc="A2EE1594">
      <w:numFmt w:val="bullet"/>
      <w:lvlText w:val="•"/>
      <w:lvlJc w:val="left"/>
      <w:pPr>
        <w:ind w:left="6191" w:hanging="240"/>
      </w:pPr>
      <w:rPr>
        <w:rFonts w:hint="default"/>
        <w:lang w:val="en-US" w:eastAsia="en-US" w:bidi="ar-SA"/>
      </w:rPr>
    </w:lvl>
    <w:lvl w:ilvl="7" w:tplc="30103314">
      <w:numFmt w:val="bullet"/>
      <w:lvlText w:val="•"/>
      <w:lvlJc w:val="left"/>
      <w:pPr>
        <w:ind w:left="7293" w:hanging="240"/>
      </w:pPr>
      <w:rPr>
        <w:rFonts w:hint="default"/>
        <w:lang w:val="en-US" w:eastAsia="en-US" w:bidi="ar-SA"/>
      </w:rPr>
    </w:lvl>
    <w:lvl w:ilvl="8" w:tplc="0F1E6832">
      <w:numFmt w:val="bullet"/>
      <w:lvlText w:val="•"/>
      <w:lvlJc w:val="left"/>
      <w:pPr>
        <w:ind w:left="8395" w:hanging="240"/>
      </w:pPr>
      <w:rPr>
        <w:rFonts w:hint="default"/>
        <w:lang w:val="en-US" w:eastAsia="en-US" w:bidi="ar-SA"/>
      </w:rPr>
    </w:lvl>
  </w:abstractNum>
  <w:abstractNum w:abstractNumId="5" w15:restartNumberingAfterBreak="0">
    <w:nsid w:val="06EE0A65"/>
    <w:multiLevelType w:val="hybridMultilevel"/>
    <w:tmpl w:val="F0105CDC"/>
    <w:lvl w:ilvl="0" w:tplc="E5D6ED2E">
      <w:start w:val="1"/>
      <w:numFmt w:val="lowerLetter"/>
      <w:lvlText w:val="(%1)"/>
      <w:lvlJc w:val="left"/>
      <w:pPr>
        <w:ind w:left="440" w:hanging="275"/>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A210E610">
      <w:numFmt w:val="bullet"/>
      <w:lvlText w:val="•"/>
      <w:lvlJc w:val="left"/>
      <w:pPr>
        <w:ind w:left="1456" w:hanging="275"/>
      </w:pPr>
      <w:rPr>
        <w:rFonts w:hint="default"/>
        <w:lang w:val="en-US" w:eastAsia="en-US" w:bidi="ar-SA"/>
      </w:rPr>
    </w:lvl>
    <w:lvl w:ilvl="2" w:tplc="B7665B60">
      <w:numFmt w:val="bullet"/>
      <w:lvlText w:val="•"/>
      <w:lvlJc w:val="left"/>
      <w:pPr>
        <w:ind w:left="2472" w:hanging="275"/>
      </w:pPr>
      <w:rPr>
        <w:rFonts w:hint="default"/>
        <w:lang w:val="en-US" w:eastAsia="en-US" w:bidi="ar-SA"/>
      </w:rPr>
    </w:lvl>
    <w:lvl w:ilvl="3" w:tplc="E3860D8A">
      <w:numFmt w:val="bullet"/>
      <w:lvlText w:val="•"/>
      <w:lvlJc w:val="left"/>
      <w:pPr>
        <w:ind w:left="3488" w:hanging="275"/>
      </w:pPr>
      <w:rPr>
        <w:rFonts w:hint="default"/>
        <w:lang w:val="en-US" w:eastAsia="en-US" w:bidi="ar-SA"/>
      </w:rPr>
    </w:lvl>
    <w:lvl w:ilvl="4" w:tplc="E9BC872C">
      <w:numFmt w:val="bullet"/>
      <w:lvlText w:val="•"/>
      <w:lvlJc w:val="left"/>
      <w:pPr>
        <w:ind w:left="4504" w:hanging="275"/>
      </w:pPr>
      <w:rPr>
        <w:rFonts w:hint="default"/>
        <w:lang w:val="en-US" w:eastAsia="en-US" w:bidi="ar-SA"/>
      </w:rPr>
    </w:lvl>
    <w:lvl w:ilvl="5" w:tplc="290C36EA">
      <w:numFmt w:val="bullet"/>
      <w:lvlText w:val="•"/>
      <w:lvlJc w:val="left"/>
      <w:pPr>
        <w:ind w:left="5520" w:hanging="275"/>
      </w:pPr>
      <w:rPr>
        <w:rFonts w:hint="default"/>
        <w:lang w:val="en-US" w:eastAsia="en-US" w:bidi="ar-SA"/>
      </w:rPr>
    </w:lvl>
    <w:lvl w:ilvl="6" w:tplc="F9501468">
      <w:numFmt w:val="bullet"/>
      <w:lvlText w:val="•"/>
      <w:lvlJc w:val="left"/>
      <w:pPr>
        <w:ind w:left="6536" w:hanging="275"/>
      </w:pPr>
      <w:rPr>
        <w:rFonts w:hint="default"/>
        <w:lang w:val="en-US" w:eastAsia="en-US" w:bidi="ar-SA"/>
      </w:rPr>
    </w:lvl>
    <w:lvl w:ilvl="7" w:tplc="368CF1B4">
      <w:numFmt w:val="bullet"/>
      <w:lvlText w:val="•"/>
      <w:lvlJc w:val="left"/>
      <w:pPr>
        <w:ind w:left="7552" w:hanging="275"/>
      </w:pPr>
      <w:rPr>
        <w:rFonts w:hint="default"/>
        <w:lang w:val="en-US" w:eastAsia="en-US" w:bidi="ar-SA"/>
      </w:rPr>
    </w:lvl>
    <w:lvl w:ilvl="8" w:tplc="266441FA">
      <w:numFmt w:val="bullet"/>
      <w:lvlText w:val="•"/>
      <w:lvlJc w:val="left"/>
      <w:pPr>
        <w:ind w:left="8568" w:hanging="275"/>
      </w:pPr>
      <w:rPr>
        <w:rFonts w:hint="default"/>
        <w:lang w:val="en-US" w:eastAsia="en-US" w:bidi="ar-SA"/>
      </w:rPr>
    </w:lvl>
  </w:abstractNum>
  <w:abstractNum w:abstractNumId="6" w15:restartNumberingAfterBreak="0">
    <w:nsid w:val="07673DD2"/>
    <w:multiLevelType w:val="hybridMultilevel"/>
    <w:tmpl w:val="B382226A"/>
    <w:lvl w:ilvl="0" w:tplc="8460F088">
      <w:start w:val="1"/>
      <w:numFmt w:val="decimal"/>
      <w:lvlText w:val="(%1)"/>
      <w:lvlJc w:val="left"/>
      <w:pPr>
        <w:ind w:left="440" w:hanging="284"/>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11264C5E">
      <w:numFmt w:val="bullet"/>
      <w:lvlText w:val="•"/>
      <w:lvlJc w:val="left"/>
      <w:pPr>
        <w:ind w:left="1456" w:hanging="284"/>
      </w:pPr>
      <w:rPr>
        <w:rFonts w:hint="default"/>
        <w:lang w:val="en-US" w:eastAsia="en-US" w:bidi="ar-SA"/>
      </w:rPr>
    </w:lvl>
    <w:lvl w:ilvl="2" w:tplc="05AE5C4A">
      <w:numFmt w:val="bullet"/>
      <w:lvlText w:val="•"/>
      <w:lvlJc w:val="left"/>
      <w:pPr>
        <w:ind w:left="2472" w:hanging="284"/>
      </w:pPr>
      <w:rPr>
        <w:rFonts w:hint="default"/>
        <w:lang w:val="en-US" w:eastAsia="en-US" w:bidi="ar-SA"/>
      </w:rPr>
    </w:lvl>
    <w:lvl w:ilvl="3" w:tplc="ED162DA4">
      <w:numFmt w:val="bullet"/>
      <w:lvlText w:val="•"/>
      <w:lvlJc w:val="left"/>
      <w:pPr>
        <w:ind w:left="3488" w:hanging="284"/>
      </w:pPr>
      <w:rPr>
        <w:rFonts w:hint="default"/>
        <w:lang w:val="en-US" w:eastAsia="en-US" w:bidi="ar-SA"/>
      </w:rPr>
    </w:lvl>
    <w:lvl w:ilvl="4" w:tplc="654A3900">
      <w:numFmt w:val="bullet"/>
      <w:lvlText w:val="•"/>
      <w:lvlJc w:val="left"/>
      <w:pPr>
        <w:ind w:left="4504" w:hanging="284"/>
      </w:pPr>
      <w:rPr>
        <w:rFonts w:hint="default"/>
        <w:lang w:val="en-US" w:eastAsia="en-US" w:bidi="ar-SA"/>
      </w:rPr>
    </w:lvl>
    <w:lvl w:ilvl="5" w:tplc="0D9099F6">
      <w:numFmt w:val="bullet"/>
      <w:lvlText w:val="•"/>
      <w:lvlJc w:val="left"/>
      <w:pPr>
        <w:ind w:left="5520" w:hanging="284"/>
      </w:pPr>
      <w:rPr>
        <w:rFonts w:hint="default"/>
        <w:lang w:val="en-US" w:eastAsia="en-US" w:bidi="ar-SA"/>
      </w:rPr>
    </w:lvl>
    <w:lvl w:ilvl="6" w:tplc="1ACC490E">
      <w:numFmt w:val="bullet"/>
      <w:lvlText w:val="•"/>
      <w:lvlJc w:val="left"/>
      <w:pPr>
        <w:ind w:left="6536" w:hanging="284"/>
      </w:pPr>
      <w:rPr>
        <w:rFonts w:hint="default"/>
        <w:lang w:val="en-US" w:eastAsia="en-US" w:bidi="ar-SA"/>
      </w:rPr>
    </w:lvl>
    <w:lvl w:ilvl="7" w:tplc="FF68D852">
      <w:numFmt w:val="bullet"/>
      <w:lvlText w:val="•"/>
      <w:lvlJc w:val="left"/>
      <w:pPr>
        <w:ind w:left="7552" w:hanging="284"/>
      </w:pPr>
      <w:rPr>
        <w:rFonts w:hint="default"/>
        <w:lang w:val="en-US" w:eastAsia="en-US" w:bidi="ar-SA"/>
      </w:rPr>
    </w:lvl>
    <w:lvl w:ilvl="8" w:tplc="5A74A932">
      <w:numFmt w:val="bullet"/>
      <w:lvlText w:val="•"/>
      <w:lvlJc w:val="left"/>
      <w:pPr>
        <w:ind w:left="8568" w:hanging="284"/>
      </w:pPr>
      <w:rPr>
        <w:rFonts w:hint="default"/>
        <w:lang w:val="en-US" w:eastAsia="en-US" w:bidi="ar-SA"/>
      </w:rPr>
    </w:lvl>
  </w:abstractNum>
  <w:abstractNum w:abstractNumId="7" w15:restartNumberingAfterBreak="0">
    <w:nsid w:val="09151EE4"/>
    <w:multiLevelType w:val="hybridMultilevel"/>
    <w:tmpl w:val="9B8CD758"/>
    <w:lvl w:ilvl="0" w:tplc="C8DADEDC">
      <w:start w:val="1"/>
      <w:numFmt w:val="lowerRoman"/>
      <w:lvlText w:val="(%1)"/>
      <w:lvlJc w:val="left"/>
      <w:pPr>
        <w:ind w:left="678" w:hanging="24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59C410EE">
      <w:start w:val="1"/>
      <w:numFmt w:val="upperLetter"/>
      <w:lvlText w:val="(%2)"/>
      <w:lvlJc w:val="left"/>
      <w:pPr>
        <w:ind w:left="766" w:hanging="329"/>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018CD862">
      <w:start w:val="1"/>
      <w:numFmt w:val="decimal"/>
      <w:lvlText w:val="(%3)"/>
      <w:lvlJc w:val="left"/>
      <w:pPr>
        <w:ind w:left="723"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3" w:tplc="C8CE3960">
      <w:numFmt w:val="bullet"/>
      <w:lvlText w:val="•"/>
      <w:lvlJc w:val="left"/>
      <w:pPr>
        <w:ind w:left="1990" w:hanging="286"/>
      </w:pPr>
      <w:rPr>
        <w:rFonts w:hint="default"/>
        <w:lang w:val="en-US" w:eastAsia="en-US" w:bidi="ar-SA"/>
      </w:rPr>
    </w:lvl>
    <w:lvl w:ilvl="4" w:tplc="9F96B69C">
      <w:numFmt w:val="bullet"/>
      <w:lvlText w:val="•"/>
      <w:lvlJc w:val="left"/>
      <w:pPr>
        <w:ind w:left="3220" w:hanging="286"/>
      </w:pPr>
      <w:rPr>
        <w:rFonts w:hint="default"/>
        <w:lang w:val="en-US" w:eastAsia="en-US" w:bidi="ar-SA"/>
      </w:rPr>
    </w:lvl>
    <w:lvl w:ilvl="5" w:tplc="ED044932">
      <w:numFmt w:val="bullet"/>
      <w:lvlText w:val="•"/>
      <w:lvlJc w:val="left"/>
      <w:pPr>
        <w:ind w:left="4450" w:hanging="286"/>
      </w:pPr>
      <w:rPr>
        <w:rFonts w:hint="default"/>
        <w:lang w:val="en-US" w:eastAsia="en-US" w:bidi="ar-SA"/>
      </w:rPr>
    </w:lvl>
    <w:lvl w:ilvl="6" w:tplc="8F74F3BC">
      <w:numFmt w:val="bullet"/>
      <w:lvlText w:val="•"/>
      <w:lvlJc w:val="left"/>
      <w:pPr>
        <w:ind w:left="5680" w:hanging="286"/>
      </w:pPr>
      <w:rPr>
        <w:rFonts w:hint="default"/>
        <w:lang w:val="en-US" w:eastAsia="en-US" w:bidi="ar-SA"/>
      </w:rPr>
    </w:lvl>
    <w:lvl w:ilvl="7" w:tplc="35EE5298">
      <w:numFmt w:val="bullet"/>
      <w:lvlText w:val="•"/>
      <w:lvlJc w:val="left"/>
      <w:pPr>
        <w:ind w:left="6910" w:hanging="286"/>
      </w:pPr>
      <w:rPr>
        <w:rFonts w:hint="default"/>
        <w:lang w:val="en-US" w:eastAsia="en-US" w:bidi="ar-SA"/>
      </w:rPr>
    </w:lvl>
    <w:lvl w:ilvl="8" w:tplc="052E2EEA">
      <w:numFmt w:val="bullet"/>
      <w:lvlText w:val="•"/>
      <w:lvlJc w:val="left"/>
      <w:pPr>
        <w:ind w:left="8140" w:hanging="286"/>
      </w:pPr>
      <w:rPr>
        <w:rFonts w:hint="default"/>
        <w:lang w:val="en-US" w:eastAsia="en-US" w:bidi="ar-SA"/>
      </w:rPr>
    </w:lvl>
  </w:abstractNum>
  <w:abstractNum w:abstractNumId="8" w15:restartNumberingAfterBreak="0">
    <w:nsid w:val="099078D0"/>
    <w:multiLevelType w:val="hybridMultilevel"/>
    <w:tmpl w:val="347CFD80"/>
    <w:lvl w:ilvl="0" w:tplc="A66288C0">
      <w:start w:val="1"/>
      <w:numFmt w:val="decimal"/>
      <w:lvlText w:val="(%1)"/>
      <w:lvlJc w:val="left"/>
      <w:pPr>
        <w:ind w:left="723"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92FC6C8E">
      <w:start w:val="1"/>
      <w:numFmt w:val="lowerLetter"/>
      <w:lvlText w:val="(%2)"/>
      <w:lvlJc w:val="left"/>
      <w:pPr>
        <w:ind w:left="440" w:hanging="272"/>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026E70C4">
      <w:start w:val="1"/>
      <w:numFmt w:val="decimal"/>
      <w:lvlText w:val="(%3)"/>
      <w:lvlJc w:val="left"/>
      <w:pPr>
        <w:ind w:left="723"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3" w:tplc="9CBA15D4">
      <w:numFmt w:val="bullet"/>
      <w:lvlText w:val="•"/>
      <w:lvlJc w:val="left"/>
      <w:pPr>
        <w:ind w:left="2915" w:hanging="286"/>
      </w:pPr>
      <w:rPr>
        <w:rFonts w:hint="default"/>
        <w:lang w:val="en-US" w:eastAsia="en-US" w:bidi="ar-SA"/>
      </w:rPr>
    </w:lvl>
    <w:lvl w:ilvl="4" w:tplc="E8F821FA">
      <w:numFmt w:val="bullet"/>
      <w:lvlText w:val="•"/>
      <w:lvlJc w:val="left"/>
      <w:pPr>
        <w:ind w:left="4013" w:hanging="286"/>
      </w:pPr>
      <w:rPr>
        <w:rFonts w:hint="default"/>
        <w:lang w:val="en-US" w:eastAsia="en-US" w:bidi="ar-SA"/>
      </w:rPr>
    </w:lvl>
    <w:lvl w:ilvl="5" w:tplc="D0D661BA">
      <w:numFmt w:val="bullet"/>
      <w:lvlText w:val="•"/>
      <w:lvlJc w:val="left"/>
      <w:pPr>
        <w:ind w:left="5111" w:hanging="286"/>
      </w:pPr>
      <w:rPr>
        <w:rFonts w:hint="default"/>
        <w:lang w:val="en-US" w:eastAsia="en-US" w:bidi="ar-SA"/>
      </w:rPr>
    </w:lvl>
    <w:lvl w:ilvl="6" w:tplc="B8947D62">
      <w:numFmt w:val="bullet"/>
      <w:lvlText w:val="•"/>
      <w:lvlJc w:val="left"/>
      <w:pPr>
        <w:ind w:left="6208" w:hanging="286"/>
      </w:pPr>
      <w:rPr>
        <w:rFonts w:hint="default"/>
        <w:lang w:val="en-US" w:eastAsia="en-US" w:bidi="ar-SA"/>
      </w:rPr>
    </w:lvl>
    <w:lvl w:ilvl="7" w:tplc="9BE2B420">
      <w:numFmt w:val="bullet"/>
      <w:lvlText w:val="•"/>
      <w:lvlJc w:val="left"/>
      <w:pPr>
        <w:ind w:left="7306" w:hanging="286"/>
      </w:pPr>
      <w:rPr>
        <w:rFonts w:hint="default"/>
        <w:lang w:val="en-US" w:eastAsia="en-US" w:bidi="ar-SA"/>
      </w:rPr>
    </w:lvl>
    <w:lvl w:ilvl="8" w:tplc="C09C96BE">
      <w:numFmt w:val="bullet"/>
      <w:lvlText w:val="•"/>
      <w:lvlJc w:val="left"/>
      <w:pPr>
        <w:ind w:left="8404" w:hanging="286"/>
      </w:pPr>
      <w:rPr>
        <w:rFonts w:hint="default"/>
        <w:lang w:val="en-US" w:eastAsia="en-US" w:bidi="ar-SA"/>
      </w:rPr>
    </w:lvl>
  </w:abstractNum>
  <w:abstractNum w:abstractNumId="9" w15:restartNumberingAfterBreak="0">
    <w:nsid w:val="0A592B99"/>
    <w:multiLevelType w:val="hybridMultilevel"/>
    <w:tmpl w:val="AC18BA68"/>
    <w:lvl w:ilvl="0" w:tplc="C3A05864">
      <w:start w:val="1"/>
      <w:numFmt w:val="lowerLetter"/>
      <w:lvlText w:val="%1."/>
      <w:lvlJc w:val="left"/>
      <w:pPr>
        <w:ind w:left="666" w:hanging="228"/>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491E5B26">
      <w:numFmt w:val="bullet"/>
      <w:lvlText w:val="•"/>
      <w:lvlJc w:val="left"/>
      <w:pPr>
        <w:ind w:left="1654" w:hanging="228"/>
      </w:pPr>
      <w:rPr>
        <w:rFonts w:hint="default"/>
        <w:lang w:val="en-US" w:eastAsia="en-US" w:bidi="ar-SA"/>
      </w:rPr>
    </w:lvl>
    <w:lvl w:ilvl="2" w:tplc="4FB4231A">
      <w:numFmt w:val="bullet"/>
      <w:lvlText w:val="•"/>
      <w:lvlJc w:val="left"/>
      <w:pPr>
        <w:ind w:left="2648" w:hanging="228"/>
      </w:pPr>
      <w:rPr>
        <w:rFonts w:hint="default"/>
        <w:lang w:val="en-US" w:eastAsia="en-US" w:bidi="ar-SA"/>
      </w:rPr>
    </w:lvl>
    <w:lvl w:ilvl="3" w:tplc="E5768F42">
      <w:numFmt w:val="bullet"/>
      <w:lvlText w:val="•"/>
      <w:lvlJc w:val="left"/>
      <w:pPr>
        <w:ind w:left="3642" w:hanging="228"/>
      </w:pPr>
      <w:rPr>
        <w:rFonts w:hint="default"/>
        <w:lang w:val="en-US" w:eastAsia="en-US" w:bidi="ar-SA"/>
      </w:rPr>
    </w:lvl>
    <w:lvl w:ilvl="4" w:tplc="4698877E">
      <w:numFmt w:val="bullet"/>
      <w:lvlText w:val="•"/>
      <w:lvlJc w:val="left"/>
      <w:pPr>
        <w:ind w:left="4636" w:hanging="228"/>
      </w:pPr>
      <w:rPr>
        <w:rFonts w:hint="default"/>
        <w:lang w:val="en-US" w:eastAsia="en-US" w:bidi="ar-SA"/>
      </w:rPr>
    </w:lvl>
    <w:lvl w:ilvl="5" w:tplc="7F0C8374">
      <w:numFmt w:val="bullet"/>
      <w:lvlText w:val="•"/>
      <w:lvlJc w:val="left"/>
      <w:pPr>
        <w:ind w:left="5630" w:hanging="228"/>
      </w:pPr>
      <w:rPr>
        <w:rFonts w:hint="default"/>
        <w:lang w:val="en-US" w:eastAsia="en-US" w:bidi="ar-SA"/>
      </w:rPr>
    </w:lvl>
    <w:lvl w:ilvl="6" w:tplc="788E59E2">
      <w:numFmt w:val="bullet"/>
      <w:lvlText w:val="•"/>
      <w:lvlJc w:val="left"/>
      <w:pPr>
        <w:ind w:left="6624" w:hanging="228"/>
      </w:pPr>
      <w:rPr>
        <w:rFonts w:hint="default"/>
        <w:lang w:val="en-US" w:eastAsia="en-US" w:bidi="ar-SA"/>
      </w:rPr>
    </w:lvl>
    <w:lvl w:ilvl="7" w:tplc="A98A9BE2">
      <w:numFmt w:val="bullet"/>
      <w:lvlText w:val="•"/>
      <w:lvlJc w:val="left"/>
      <w:pPr>
        <w:ind w:left="7618" w:hanging="228"/>
      </w:pPr>
      <w:rPr>
        <w:rFonts w:hint="default"/>
        <w:lang w:val="en-US" w:eastAsia="en-US" w:bidi="ar-SA"/>
      </w:rPr>
    </w:lvl>
    <w:lvl w:ilvl="8" w:tplc="D1100C40">
      <w:numFmt w:val="bullet"/>
      <w:lvlText w:val="•"/>
      <w:lvlJc w:val="left"/>
      <w:pPr>
        <w:ind w:left="8612" w:hanging="228"/>
      </w:pPr>
      <w:rPr>
        <w:rFonts w:hint="default"/>
        <w:lang w:val="en-US" w:eastAsia="en-US" w:bidi="ar-SA"/>
      </w:rPr>
    </w:lvl>
  </w:abstractNum>
  <w:abstractNum w:abstractNumId="10" w15:restartNumberingAfterBreak="0">
    <w:nsid w:val="0B3A6E93"/>
    <w:multiLevelType w:val="hybridMultilevel"/>
    <w:tmpl w:val="B26E9AA2"/>
    <w:lvl w:ilvl="0" w:tplc="ACA0E426">
      <w:start w:val="1"/>
      <w:numFmt w:val="lowerLetter"/>
      <w:lvlText w:val="(%1)"/>
      <w:lvlJc w:val="left"/>
      <w:pPr>
        <w:ind w:left="438" w:hanging="272"/>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068812F6">
      <w:start w:val="1"/>
      <w:numFmt w:val="decimal"/>
      <w:lvlText w:val="(%2)"/>
      <w:lvlJc w:val="left"/>
      <w:pPr>
        <w:ind w:left="721" w:hanging="284"/>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C6C069B4">
      <w:numFmt w:val="bullet"/>
      <w:lvlText w:val="•"/>
      <w:lvlJc w:val="left"/>
      <w:pPr>
        <w:ind w:left="1817" w:hanging="284"/>
      </w:pPr>
      <w:rPr>
        <w:rFonts w:hint="default"/>
        <w:lang w:val="en-US" w:eastAsia="en-US" w:bidi="ar-SA"/>
      </w:rPr>
    </w:lvl>
    <w:lvl w:ilvl="3" w:tplc="9146A18E">
      <w:numFmt w:val="bullet"/>
      <w:lvlText w:val="•"/>
      <w:lvlJc w:val="left"/>
      <w:pPr>
        <w:ind w:left="2915" w:hanging="284"/>
      </w:pPr>
      <w:rPr>
        <w:rFonts w:hint="default"/>
        <w:lang w:val="en-US" w:eastAsia="en-US" w:bidi="ar-SA"/>
      </w:rPr>
    </w:lvl>
    <w:lvl w:ilvl="4" w:tplc="6696FFEA">
      <w:numFmt w:val="bullet"/>
      <w:lvlText w:val="•"/>
      <w:lvlJc w:val="left"/>
      <w:pPr>
        <w:ind w:left="4013" w:hanging="284"/>
      </w:pPr>
      <w:rPr>
        <w:rFonts w:hint="default"/>
        <w:lang w:val="en-US" w:eastAsia="en-US" w:bidi="ar-SA"/>
      </w:rPr>
    </w:lvl>
    <w:lvl w:ilvl="5" w:tplc="6A62924E">
      <w:numFmt w:val="bullet"/>
      <w:lvlText w:val="•"/>
      <w:lvlJc w:val="left"/>
      <w:pPr>
        <w:ind w:left="5111" w:hanging="284"/>
      </w:pPr>
      <w:rPr>
        <w:rFonts w:hint="default"/>
        <w:lang w:val="en-US" w:eastAsia="en-US" w:bidi="ar-SA"/>
      </w:rPr>
    </w:lvl>
    <w:lvl w:ilvl="6" w:tplc="6666BBB4">
      <w:numFmt w:val="bullet"/>
      <w:lvlText w:val="•"/>
      <w:lvlJc w:val="left"/>
      <w:pPr>
        <w:ind w:left="6208" w:hanging="284"/>
      </w:pPr>
      <w:rPr>
        <w:rFonts w:hint="default"/>
        <w:lang w:val="en-US" w:eastAsia="en-US" w:bidi="ar-SA"/>
      </w:rPr>
    </w:lvl>
    <w:lvl w:ilvl="7" w:tplc="6292F270">
      <w:numFmt w:val="bullet"/>
      <w:lvlText w:val="•"/>
      <w:lvlJc w:val="left"/>
      <w:pPr>
        <w:ind w:left="7306" w:hanging="284"/>
      </w:pPr>
      <w:rPr>
        <w:rFonts w:hint="default"/>
        <w:lang w:val="en-US" w:eastAsia="en-US" w:bidi="ar-SA"/>
      </w:rPr>
    </w:lvl>
    <w:lvl w:ilvl="8" w:tplc="6AE08832">
      <w:numFmt w:val="bullet"/>
      <w:lvlText w:val="•"/>
      <w:lvlJc w:val="left"/>
      <w:pPr>
        <w:ind w:left="8404" w:hanging="284"/>
      </w:pPr>
      <w:rPr>
        <w:rFonts w:hint="default"/>
        <w:lang w:val="en-US" w:eastAsia="en-US" w:bidi="ar-SA"/>
      </w:rPr>
    </w:lvl>
  </w:abstractNum>
  <w:abstractNum w:abstractNumId="11" w15:restartNumberingAfterBreak="0">
    <w:nsid w:val="0BC1226E"/>
    <w:multiLevelType w:val="hybridMultilevel"/>
    <w:tmpl w:val="03B21A9E"/>
    <w:lvl w:ilvl="0" w:tplc="957AEB3C">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0B760900">
      <w:numFmt w:val="bullet"/>
      <w:lvlText w:val="•"/>
      <w:lvlJc w:val="left"/>
      <w:pPr>
        <w:ind w:left="1780" w:hanging="360"/>
      </w:pPr>
      <w:rPr>
        <w:rFonts w:hint="default"/>
        <w:lang w:val="en-US" w:eastAsia="en-US" w:bidi="ar-SA"/>
      </w:rPr>
    </w:lvl>
    <w:lvl w:ilvl="2" w:tplc="959E41C2">
      <w:numFmt w:val="bullet"/>
      <w:lvlText w:val="•"/>
      <w:lvlJc w:val="left"/>
      <w:pPr>
        <w:ind w:left="2760" w:hanging="360"/>
      </w:pPr>
      <w:rPr>
        <w:rFonts w:hint="default"/>
        <w:lang w:val="en-US" w:eastAsia="en-US" w:bidi="ar-SA"/>
      </w:rPr>
    </w:lvl>
    <w:lvl w:ilvl="3" w:tplc="25627540">
      <w:numFmt w:val="bullet"/>
      <w:lvlText w:val="•"/>
      <w:lvlJc w:val="left"/>
      <w:pPr>
        <w:ind w:left="3740" w:hanging="360"/>
      </w:pPr>
      <w:rPr>
        <w:rFonts w:hint="default"/>
        <w:lang w:val="en-US" w:eastAsia="en-US" w:bidi="ar-SA"/>
      </w:rPr>
    </w:lvl>
    <w:lvl w:ilvl="4" w:tplc="A27E6AF4">
      <w:numFmt w:val="bullet"/>
      <w:lvlText w:val="•"/>
      <w:lvlJc w:val="left"/>
      <w:pPr>
        <w:ind w:left="4720" w:hanging="360"/>
      </w:pPr>
      <w:rPr>
        <w:rFonts w:hint="default"/>
        <w:lang w:val="en-US" w:eastAsia="en-US" w:bidi="ar-SA"/>
      </w:rPr>
    </w:lvl>
    <w:lvl w:ilvl="5" w:tplc="98DE2C56">
      <w:numFmt w:val="bullet"/>
      <w:lvlText w:val="•"/>
      <w:lvlJc w:val="left"/>
      <w:pPr>
        <w:ind w:left="5700" w:hanging="360"/>
      </w:pPr>
      <w:rPr>
        <w:rFonts w:hint="default"/>
        <w:lang w:val="en-US" w:eastAsia="en-US" w:bidi="ar-SA"/>
      </w:rPr>
    </w:lvl>
    <w:lvl w:ilvl="6" w:tplc="5DD08FBC">
      <w:numFmt w:val="bullet"/>
      <w:lvlText w:val="•"/>
      <w:lvlJc w:val="left"/>
      <w:pPr>
        <w:ind w:left="6680" w:hanging="360"/>
      </w:pPr>
      <w:rPr>
        <w:rFonts w:hint="default"/>
        <w:lang w:val="en-US" w:eastAsia="en-US" w:bidi="ar-SA"/>
      </w:rPr>
    </w:lvl>
    <w:lvl w:ilvl="7" w:tplc="85DA847C">
      <w:numFmt w:val="bullet"/>
      <w:lvlText w:val="•"/>
      <w:lvlJc w:val="left"/>
      <w:pPr>
        <w:ind w:left="7660" w:hanging="360"/>
      </w:pPr>
      <w:rPr>
        <w:rFonts w:hint="default"/>
        <w:lang w:val="en-US" w:eastAsia="en-US" w:bidi="ar-SA"/>
      </w:rPr>
    </w:lvl>
    <w:lvl w:ilvl="8" w:tplc="33722138">
      <w:numFmt w:val="bullet"/>
      <w:lvlText w:val="•"/>
      <w:lvlJc w:val="left"/>
      <w:pPr>
        <w:ind w:left="8640" w:hanging="360"/>
      </w:pPr>
      <w:rPr>
        <w:rFonts w:hint="default"/>
        <w:lang w:val="en-US" w:eastAsia="en-US" w:bidi="ar-SA"/>
      </w:rPr>
    </w:lvl>
  </w:abstractNum>
  <w:abstractNum w:abstractNumId="12" w15:restartNumberingAfterBreak="0">
    <w:nsid w:val="0E267AC8"/>
    <w:multiLevelType w:val="hybridMultilevel"/>
    <w:tmpl w:val="4AAAB0D8"/>
    <w:lvl w:ilvl="0" w:tplc="F04C5ADA">
      <w:start w:val="1"/>
      <w:numFmt w:val="lowerLetter"/>
      <w:lvlText w:val="(%1)"/>
      <w:lvlJc w:val="left"/>
      <w:pPr>
        <w:ind w:left="219" w:hanging="327"/>
        <w:jc w:val="left"/>
      </w:pPr>
      <w:rPr>
        <w:rFonts w:ascii="Times New Roman" w:eastAsia="Times New Roman" w:hAnsi="Times New Roman" w:cs="Times New Roman" w:hint="default"/>
        <w:b w:val="0"/>
        <w:bCs w:val="0"/>
        <w:i w:val="0"/>
        <w:iCs w:val="0"/>
        <w:spacing w:val="-2"/>
        <w:w w:val="99"/>
        <w:sz w:val="24"/>
        <w:szCs w:val="24"/>
        <w:lang w:val="en-US" w:eastAsia="en-US" w:bidi="ar-SA"/>
      </w:rPr>
    </w:lvl>
    <w:lvl w:ilvl="1" w:tplc="F124AB70">
      <w:numFmt w:val="bullet"/>
      <w:lvlText w:val="•"/>
      <w:lvlJc w:val="left"/>
      <w:pPr>
        <w:ind w:left="1258" w:hanging="327"/>
      </w:pPr>
      <w:rPr>
        <w:rFonts w:hint="default"/>
        <w:lang w:val="en-US" w:eastAsia="en-US" w:bidi="ar-SA"/>
      </w:rPr>
    </w:lvl>
    <w:lvl w:ilvl="2" w:tplc="7E04D8BE">
      <w:numFmt w:val="bullet"/>
      <w:lvlText w:val="•"/>
      <w:lvlJc w:val="left"/>
      <w:pPr>
        <w:ind w:left="2296" w:hanging="327"/>
      </w:pPr>
      <w:rPr>
        <w:rFonts w:hint="default"/>
        <w:lang w:val="en-US" w:eastAsia="en-US" w:bidi="ar-SA"/>
      </w:rPr>
    </w:lvl>
    <w:lvl w:ilvl="3" w:tplc="7526AFB4">
      <w:numFmt w:val="bullet"/>
      <w:lvlText w:val="•"/>
      <w:lvlJc w:val="left"/>
      <w:pPr>
        <w:ind w:left="3334" w:hanging="327"/>
      </w:pPr>
      <w:rPr>
        <w:rFonts w:hint="default"/>
        <w:lang w:val="en-US" w:eastAsia="en-US" w:bidi="ar-SA"/>
      </w:rPr>
    </w:lvl>
    <w:lvl w:ilvl="4" w:tplc="22CA0D42">
      <w:numFmt w:val="bullet"/>
      <w:lvlText w:val="•"/>
      <w:lvlJc w:val="left"/>
      <w:pPr>
        <w:ind w:left="4372" w:hanging="327"/>
      </w:pPr>
      <w:rPr>
        <w:rFonts w:hint="default"/>
        <w:lang w:val="en-US" w:eastAsia="en-US" w:bidi="ar-SA"/>
      </w:rPr>
    </w:lvl>
    <w:lvl w:ilvl="5" w:tplc="0240BAD4">
      <w:numFmt w:val="bullet"/>
      <w:lvlText w:val="•"/>
      <w:lvlJc w:val="left"/>
      <w:pPr>
        <w:ind w:left="5410" w:hanging="327"/>
      </w:pPr>
      <w:rPr>
        <w:rFonts w:hint="default"/>
        <w:lang w:val="en-US" w:eastAsia="en-US" w:bidi="ar-SA"/>
      </w:rPr>
    </w:lvl>
    <w:lvl w:ilvl="6" w:tplc="01BCCB64">
      <w:numFmt w:val="bullet"/>
      <w:lvlText w:val="•"/>
      <w:lvlJc w:val="left"/>
      <w:pPr>
        <w:ind w:left="6448" w:hanging="327"/>
      </w:pPr>
      <w:rPr>
        <w:rFonts w:hint="default"/>
        <w:lang w:val="en-US" w:eastAsia="en-US" w:bidi="ar-SA"/>
      </w:rPr>
    </w:lvl>
    <w:lvl w:ilvl="7" w:tplc="312859F6">
      <w:numFmt w:val="bullet"/>
      <w:lvlText w:val="•"/>
      <w:lvlJc w:val="left"/>
      <w:pPr>
        <w:ind w:left="7486" w:hanging="327"/>
      </w:pPr>
      <w:rPr>
        <w:rFonts w:hint="default"/>
        <w:lang w:val="en-US" w:eastAsia="en-US" w:bidi="ar-SA"/>
      </w:rPr>
    </w:lvl>
    <w:lvl w:ilvl="8" w:tplc="C694BCB4">
      <w:numFmt w:val="bullet"/>
      <w:lvlText w:val="•"/>
      <w:lvlJc w:val="left"/>
      <w:pPr>
        <w:ind w:left="8524" w:hanging="327"/>
      </w:pPr>
      <w:rPr>
        <w:rFonts w:hint="default"/>
        <w:lang w:val="en-US" w:eastAsia="en-US" w:bidi="ar-SA"/>
      </w:rPr>
    </w:lvl>
  </w:abstractNum>
  <w:abstractNum w:abstractNumId="13" w15:restartNumberingAfterBreak="0">
    <w:nsid w:val="0FDF0EA4"/>
    <w:multiLevelType w:val="hybridMultilevel"/>
    <w:tmpl w:val="A656D578"/>
    <w:lvl w:ilvl="0" w:tplc="DDF20936">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DF30C692">
      <w:start w:val="1"/>
      <w:numFmt w:val="lowerRoman"/>
      <w:lvlText w:val="(%2)"/>
      <w:lvlJc w:val="left"/>
      <w:pPr>
        <w:ind w:left="678" w:hanging="24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51E2BD98">
      <w:numFmt w:val="bullet"/>
      <w:lvlText w:val="•"/>
      <w:lvlJc w:val="left"/>
      <w:pPr>
        <w:ind w:left="1782" w:hanging="240"/>
      </w:pPr>
      <w:rPr>
        <w:rFonts w:hint="default"/>
        <w:lang w:val="en-US" w:eastAsia="en-US" w:bidi="ar-SA"/>
      </w:rPr>
    </w:lvl>
    <w:lvl w:ilvl="3" w:tplc="E3DE3786">
      <w:numFmt w:val="bullet"/>
      <w:lvlText w:val="•"/>
      <w:lvlJc w:val="left"/>
      <w:pPr>
        <w:ind w:left="2884" w:hanging="240"/>
      </w:pPr>
      <w:rPr>
        <w:rFonts w:hint="default"/>
        <w:lang w:val="en-US" w:eastAsia="en-US" w:bidi="ar-SA"/>
      </w:rPr>
    </w:lvl>
    <w:lvl w:ilvl="4" w:tplc="64A2F1E8">
      <w:numFmt w:val="bullet"/>
      <w:lvlText w:val="•"/>
      <w:lvlJc w:val="left"/>
      <w:pPr>
        <w:ind w:left="3986" w:hanging="240"/>
      </w:pPr>
      <w:rPr>
        <w:rFonts w:hint="default"/>
        <w:lang w:val="en-US" w:eastAsia="en-US" w:bidi="ar-SA"/>
      </w:rPr>
    </w:lvl>
    <w:lvl w:ilvl="5" w:tplc="F4027712">
      <w:numFmt w:val="bullet"/>
      <w:lvlText w:val="•"/>
      <w:lvlJc w:val="left"/>
      <w:pPr>
        <w:ind w:left="5088" w:hanging="240"/>
      </w:pPr>
      <w:rPr>
        <w:rFonts w:hint="default"/>
        <w:lang w:val="en-US" w:eastAsia="en-US" w:bidi="ar-SA"/>
      </w:rPr>
    </w:lvl>
    <w:lvl w:ilvl="6" w:tplc="627A7872">
      <w:numFmt w:val="bullet"/>
      <w:lvlText w:val="•"/>
      <w:lvlJc w:val="left"/>
      <w:pPr>
        <w:ind w:left="6191" w:hanging="240"/>
      </w:pPr>
      <w:rPr>
        <w:rFonts w:hint="default"/>
        <w:lang w:val="en-US" w:eastAsia="en-US" w:bidi="ar-SA"/>
      </w:rPr>
    </w:lvl>
    <w:lvl w:ilvl="7" w:tplc="0B98194E">
      <w:numFmt w:val="bullet"/>
      <w:lvlText w:val="•"/>
      <w:lvlJc w:val="left"/>
      <w:pPr>
        <w:ind w:left="7293" w:hanging="240"/>
      </w:pPr>
      <w:rPr>
        <w:rFonts w:hint="default"/>
        <w:lang w:val="en-US" w:eastAsia="en-US" w:bidi="ar-SA"/>
      </w:rPr>
    </w:lvl>
    <w:lvl w:ilvl="8" w:tplc="29D6667C">
      <w:numFmt w:val="bullet"/>
      <w:lvlText w:val="•"/>
      <w:lvlJc w:val="left"/>
      <w:pPr>
        <w:ind w:left="8395" w:hanging="240"/>
      </w:pPr>
      <w:rPr>
        <w:rFonts w:hint="default"/>
        <w:lang w:val="en-US" w:eastAsia="en-US" w:bidi="ar-SA"/>
      </w:rPr>
    </w:lvl>
  </w:abstractNum>
  <w:abstractNum w:abstractNumId="14" w15:restartNumberingAfterBreak="0">
    <w:nsid w:val="12B132A1"/>
    <w:multiLevelType w:val="hybridMultilevel"/>
    <w:tmpl w:val="3530D462"/>
    <w:lvl w:ilvl="0" w:tplc="428C741C">
      <w:start w:val="1"/>
      <w:numFmt w:val="decimal"/>
      <w:lvlText w:val="(%1)"/>
      <w:lvlJc w:val="left"/>
      <w:pPr>
        <w:ind w:left="438" w:hanging="286"/>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C1DCADD8">
      <w:start w:val="1"/>
      <w:numFmt w:val="lowerRoman"/>
      <w:lvlText w:val="(%2)"/>
      <w:lvlJc w:val="left"/>
      <w:pPr>
        <w:ind w:left="678" w:hanging="24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D05E47B2">
      <w:start w:val="1"/>
      <w:numFmt w:val="upperLetter"/>
      <w:lvlText w:val="(%3)"/>
      <w:lvlJc w:val="left"/>
      <w:pPr>
        <w:ind w:left="766" w:hanging="329"/>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3" w:tplc="D4D0B20E">
      <w:numFmt w:val="bullet"/>
      <w:lvlText w:val="•"/>
      <w:lvlJc w:val="left"/>
      <w:pPr>
        <w:ind w:left="1990" w:hanging="329"/>
      </w:pPr>
      <w:rPr>
        <w:rFonts w:hint="default"/>
        <w:lang w:val="en-US" w:eastAsia="en-US" w:bidi="ar-SA"/>
      </w:rPr>
    </w:lvl>
    <w:lvl w:ilvl="4" w:tplc="62445490">
      <w:numFmt w:val="bullet"/>
      <w:lvlText w:val="•"/>
      <w:lvlJc w:val="left"/>
      <w:pPr>
        <w:ind w:left="3220" w:hanging="329"/>
      </w:pPr>
      <w:rPr>
        <w:rFonts w:hint="default"/>
        <w:lang w:val="en-US" w:eastAsia="en-US" w:bidi="ar-SA"/>
      </w:rPr>
    </w:lvl>
    <w:lvl w:ilvl="5" w:tplc="8EFA9A58">
      <w:numFmt w:val="bullet"/>
      <w:lvlText w:val="•"/>
      <w:lvlJc w:val="left"/>
      <w:pPr>
        <w:ind w:left="4450" w:hanging="329"/>
      </w:pPr>
      <w:rPr>
        <w:rFonts w:hint="default"/>
        <w:lang w:val="en-US" w:eastAsia="en-US" w:bidi="ar-SA"/>
      </w:rPr>
    </w:lvl>
    <w:lvl w:ilvl="6" w:tplc="CCBE2926">
      <w:numFmt w:val="bullet"/>
      <w:lvlText w:val="•"/>
      <w:lvlJc w:val="left"/>
      <w:pPr>
        <w:ind w:left="5680" w:hanging="329"/>
      </w:pPr>
      <w:rPr>
        <w:rFonts w:hint="default"/>
        <w:lang w:val="en-US" w:eastAsia="en-US" w:bidi="ar-SA"/>
      </w:rPr>
    </w:lvl>
    <w:lvl w:ilvl="7" w:tplc="05307B22">
      <w:numFmt w:val="bullet"/>
      <w:lvlText w:val="•"/>
      <w:lvlJc w:val="left"/>
      <w:pPr>
        <w:ind w:left="6910" w:hanging="329"/>
      </w:pPr>
      <w:rPr>
        <w:rFonts w:hint="default"/>
        <w:lang w:val="en-US" w:eastAsia="en-US" w:bidi="ar-SA"/>
      </w:rPr>
    </w:lvl>
    <w:lvl w:ilvl="8" w:tplc="4D94AD84">
      <w:numFmt w:val="bullet"/>
      <w:lvlText w:val="•"/>
      <w:lvlJc w:val="left"/>
      <w:pPr>
        <w:ind w:left="8140" w:hanging="329"/>
      </w:pPr>
      <w:rPr>
        <w:rFonts w:hint="default"/>
        <w:lang w:val="en-US" w:eastAsia="en-US" w:bidi="ar-SA"/>
      </w:rPr>
    </w:lvl>
  </w:abstractNum>
  <w:abstractNum w:abstractNumId="15" w15:restartNumberingAfterBreak="0">
    <w:nsid w:val="12CD76BD"/>
    <w:multiLevelType w:val="hybridMultilevel"/>
    <w:tmpl w:val="E7B48E1A"/>
    <w:lvl w:ilvl="0" w:tplc="1608930A">
      <w:start w:val="1"/>
      <w:numFmt w:val="lowerLetter"/>
      <w:lvlText w:val="(%1)"/>
      <w:lvlJc w:val="left"/>
      <w:pPr>
        <w:ind w:left="711" w:hanging="27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5F84CFC0">
      <w:start w:val="1"/>
      <w:numFmt w:val="decimal"/>
      <w:lvlText w:val="(%2)"/>
      <w:lvlJc w:val="left"/>
      <w:pPr>
        <w:ind w:left="440"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B7C0C04C">
      <w:numFmt w:val="bullet"/>
      <w:lvlText w:val="•"/>
      <w:lvlJc w:val="left"/>
      <w:pPr>
        <w:ind w:left="1817" w:hanging="286"/>
      </w:pPr>
      <w:rPr>
        <w:rFonts w:hint="default"/>
        <w:lang w:val="en-US" w:eastAsia="en-US" w:bidi="ar-SA"/>
      </w:rPr>
    </w:lvl>
    <w:lvl w:ilvl="3" w:tplc="9A82FF3E">
      <w:numFmt w:val="bullet"/>
      <w:lvlText w:val="•"/>
      <w:lvlJc w:val="left"/>
      <w:pPr>
        <w:ind w:left="2915" w:hanging="286"/>
      </w:pPr>
      <w:rPr>
        <w:rFonts w:hint="default"/>
        <w:lang w:val="en-US" w:eastAsia="en-US" w:bidi="ar-SA"/>
      </w:rPr>
    </w:lvl>
    <w:lvl w:ilvl="4" w:tplc="8E42E9EE">
      <w:numFmt w:val="bullet"/>
      <w:lvlText w:val="•"/>
      <w:lvlJc w:val="left"/>
      <w:pPr>
        <w:ind w:left="4013" w:hanging="286"/>
      </w:pPr>
      <w:rPr>
        <w:rFonts w:hint="default"/>
        <w:lang w:val="en-US" w:eastAsia="en-US" w:bidi="ar-SA"/>
      </w:rPr>
    </w:lvl>
    <w:lvl w:ilvl="5" w:tplc="E1BEBC34">
      <w:numFmt w:val="bullet"/>
      <w:lvlText w:val="•"/>
      <w:lvlJc w:val="left"/>
      <w:pPr>
        <w:ind w:left="5111" w:hanging="286"/>
      </w:pPr>
      <w:rPr>
        <w:rFonts w:hint="default"/>
        <w:lang w:val="en-US" w:eastAsia="en-US" w:bidi="ar-SA"/>
      </w:rPr>
    </w:lvl>
    <w:lvl w:ilvl="6" w:tplc="93709202">
      <w:numFmt w:val="bullet"/>
      <w:lvlText w:val="•"/>
      <w:lvlJc w:val="left"/>
      <w:pPr>
        <w:ind w:left="6208" w:hanging="286"/>
      </w:pPr>
      <w:rPr>
        <w:rFonts w:hint="default"/>
        <w:lang w:val="en-US" w:eastAsia="en-US" w:bidi="ar-SA"/>
      </w:rPr>
    </w:lvl>
    <w:lvl w:ilvl="7" w:tplc="CB9A6482">
      <w:numFmt w:val="bullet"/>
      <w:lvlText w:val="•"/>
      <w:lvlJc w:val="left"/>
      <w:pPr>
        <w:ind w:left="7306" w:hanging="286"/>
      </w:pPr>
      <w:rPr>
        <w:rFonts w:hint="default"/>
        <w:lang w:val="en-US" w:eastAsia="en-US" w:bidi="ar-SA"/>
      </w:rPr>
    </w:lvl>
    <w:lvl w:ilvl="8" w:tplc="268C2658">
      <w:numFmt w:val="bullet"/>
      <w:lvlText w:val="•"/>
      <w:lvlJc w:val="left"/>
      <w:pPr>
        <w:ind w:left="8404" w:hanging="286"/>
      </w:pPr>
      <w:rPr>
        <w:rFonts w:hint="default"/>
        <w:lang w:val="en-US" w:eastAsia="en-US" w:bidi="ar-SA"/>
      </w:rPr>
    </w:lvl>
  </w:abstractNum>
  <w:abstractNum w:abstractNumId="16" w15:restartNumberingAfterBreak="0">
    <w:nsid w:val="14257DF2"/>
    <w:multiLevelType w:val="hybridMultilevel"/>
    <w:tmpl w:val="1D349B7E"/>
    <w:lvl w:ilvl="0" w:tplc="AD8413FC">
      <w:start w:val="1"/>
      <w:numFmt w:val="lowerLetter"/>
      <w:lvlText w:val="%1."/>
      <w:lvlJc w:val="left"/>
      <w:pPr>
        <w:ind w:left="680" w:hanging="240"/>
        <w:jc w:val="right"/>
      </w:pPr>
      <w:rPr>
        <w:rFonts w:hint="default"/>
        <w:w w:val="99"/>
        <w:lang w:val="en-US" w:eastAsia="en-US" w:bidi="ar-SA"/>
      </w:rPr>
    </w:lvl>
    <w:lvl w:ilvl="1" w:tplc="00AE77B4">
      <w:numFmt w:val="bullet"/>
      <w:lvlText w:val="•"/>
      <w:lvlJc w:val="left"/>
      <w:pPr>
        <w:ind w:left="1672" w:hanging="240"/>
      </w:pPr>
      <w:rPr>
        <w:rFonts w:hint="default"/>
        <w:lang w:val="en-US" w:eastAsia="en-US" w:bidi="ar-SA"/>
      </w:rPr>
    </w:lvl>
    <w:lvl w:ilvl="2" w:tplc="D3146672">
      <w:numFmt w:val="bullet"/>
      <w:lvlText w:val="•"/>
      <w:lvlJc w:val="left"/>
      <w:pPr>
        <w:ind w:left="2664" w:hanging="240"/>
      </w:pPr>
      <w:rPr>
        <w:rFonts w:hint="default"/>
        <w:lang w:val="en-US" w:eastAsia="en-US" w:bidi="ar-SA"/>
      </w:rPr>
    </w:lvl>
    <w:lvl w:ilvl="3" w:tplc="9602618C">
      <w:numFmt w:val="bullet"/>
      <w:lvlText w:val="•"/>
      <w:lvlJc w:val="left"/>
      <w:pPr>
        <w:ind w:left="3656" w:hanging="240"/>
      </w:pPr>
      <w:rPr>
        <w:rFonts w:hint="default"/>
        <w:lang w:val="en-US" w:eastAsia="en-US" w:bidi="ar-SA"/>
      </w:rPr>
    </w:lvl>
    <w:lvl w:ilvl="4" w:tplc="B554E88C">
      <w:numFmt w:val="bullet"/>
      <w:lvlText w:val="•"/>
      <w:lvlJc w:val="left"/>
      <w:pPr>
        <w:ind w:left="4648" w:hanging="240"/>
      </w:pPr>
      <w:rPr>
        <w:rFonts w:hint="default"/>
        <w:lang w:val="en-US" w:eastAsia="en-US" w:bidi="ar-SA"/>
      </w:rPr>
    </w:lvl>
    <w:lvl w:ilvl="5" w:tplc="D6F055DE">
      <w:numFmt w:val="bullet"/>
      <w:lvlText w:val="•"/>
      <w:lvlJc w:val="left"/>
      <w:pPr>
        <w:ind w:left="5640" w:hanging="240"/>
      </w:pPr>
      <w:rPr>
        <w:rFonts w:hint="default"/>
        <w:lang w:val="en-US" w:eastAsia="en-US" w:bidi="ar-SA"/>
      </w:rPr>
    </w:lvl>
    <w:lvl w:ilvl="6" w:tplc="89366436">
      <w:numFmt w:val="bullet"/>
      <w:lvlText w:val="•"/>
      <w:lvlJc w:val="left"/>
      <w:pPr>
        <w:ind w:left="6632" w:hanging="240"/>
      </w:pPr>
      <w:rPr>
        <w:rFonts w:hint="default"/>
        <w:lang w:val="en-US" w:eastAsia="en-US" w:bidi="ar-SA"/>
      </w:rPr>
    </w:lvl>
    <w:lvl w:ilvl="7" w:tplc="FEC2F15C">
      <w:numFmt w:val="bullet"/>
      <w:lvlText w:val="•"/>
      <w:lvlJc w:val="left"/>
      <w:pPr>
        <w:ind w:left="7624" w:hanging="240"/>
      </w:pPr>
      <w:rPr>
        <w:rFonts w:hint="default"/>
        <w:lang w:val="en-US" w:eastAsia="en-US" w:bidi="ar-SA"/>
      </w:rPr>
    </w:lvl>
    <w:lvl w:ilvl="8" w:tplc="ED5ECADA">
      <w:numFmt w:val="bullet"/>
      <w:lvlText w:val="•"/>
      <w:lvlJc w:val="left"/>
      <w:pPr>
        <w:ind w:left="8616" w:hanging="240"/>
      </w:pPr>
      <w:rPr>
        <w:rFonts w:hint="default"/>
        <w:lang w:val="en-US" w:eastAsia="en-US" w:bidi="ar-SA"/>
      </w:rPr>
    </w:lvl>
  </w:abstractNum>
  <w:abstractNum w:abstractNumId="17" w15:restartNumberingAfterBreak="0">
    <w:nsid w:val="14792A9C"/>
    <w:multiLevelType w:val="hybridMultilevel"/>
    <w:tmpl w:val="D2580AD0"/>
    <w:lvl w:ilvl="0" w:tplc="4300D068">
      <w:start w:val="1"/>
      <w:numFmt w:val="lowerLetter"/>
      <w:lvlText w:val="%1."/>
      <w:lvlJc w:val="left"/>
      <w:pPr>
        <w:ind w:left="666" w:hanging="228"/>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DEA85D3C">
      <w:start w:val="1"/>
      <w:numFmt w:val="decimal"/>
      <w:lvlText w:val="%2."/>
      <w:lvlJc w:val="left"/>
      <w:pPr>
        <w:ind w:left="1160" w:hanging="243"/>
        <w:jc w:val="left"/>
      </w:pPr>
      <w:rPr>
        <w:rFonts w:ascii="Times New Roman" w:eastAsia="Times New Roman" w:hAnsi="Times New Roman" w:cs="Times New Roman" w:hint="default"/>
        <w:b w:val="0"/>
        <w:bCs w:val="0"/>
        <w:i w:val="0"/>
        <w:iCs w:val="0"/>
        <w:color w:val="221F1F"/>
        <w:w w:val="100"/>
        <w:sz w:val="24"/>
        <w:szCs w:val="24"/>
        <w:lang w:val="en-US" w:eastAsia="en-US" w:bidi="ar-SA"/>
      </w:rPr>
    </w:lvl>
    <w:lvl w:ilvl="2" w:tplc="5F801BD4">
      <w:numFmt w:val="bullet"/>
      <w:lvlText w:val="•"/>
      <w:lvlJc w:val="left"/>
      <w:pPr>
        <w:ind w:left="2208" w:hanging="243"/>
      </w:pPr>
      <w:rPr>
        <w:rFonts w:hint="default"/>
        <w:lang w:val="en-US" w:eastAsia="en-US" w:bidi="ar-SA"/>
      </w:rPr>
    </w:lvl>
    <w:lvl w:ilvl="3" w:tplc="D5B4EC6E">
      <w:numFmt w:val="bullet"/>
      <w:lvlText w:val="•"/>
      <w:lvlJc w:val="left"/>
      <w:pPr>
        <w:ind w:left="3257" w:hanging="243"/>
      </w:pPr>
      <w:rPr>
        <w:rFonts w:hint="default"/>
        <w:lang w:val="en-US" w:eastAsia="en-US" w:bidi="ar-SA"/>
      </w:rPr>
    </w:lvl>
    <w:lvl w:ilvl="4" w:tplc="C5CA5950">
      <w:numFmt w:val="bullet"/>
      <w:lvlText w:val="•"/>
      <w:lvlJc w:val="left"/>
      <w:pPr>
        <w:ind w:left="4306" w:hanging="243"/>
      </w:pPr>
      <w:rPr>
        <w:rFonts w:hint="default"/>
        <w:lang w:val="en-US" w:eastAsia="en-US" w:bidi="ar-SA"/>
      </w:rPr>
    </w:lvl>
    <w:lvl w:ilvl="5" w:tplc="BC966F54">
      <w:numFmt w:val="bullet"/>
      <w:lvlText w:val="•"/>
      <w:lvlJc w:val="left"/>
      <w:pPr>
        <w:ind w:left="5355" w:hanging="243"/>
      </w:pPr>
      <w:rPr>
        <w:rFonts w:hint="default"/>
        <w:lang w:val="en-US" w:eastAsia="en-US" w:bidi="ar-SA"/>
      </w:rPr>
    </w:lvl>
    <w:lvl w:ilvl="6" w:tplc="577C9728">
      <w:numFmt w:val="bullet"/>
      <w:lvlText w:val="•"/>
      <w:lvlJc w:val="left"/>
      <w:pPr>
        <w:ind w:left="6404" w:hanging="243"/>
      </w:pPr>
      <w:rPr>
        <w:rFonts w:hint="default"/>
        <w:lang w:val="en-US" w:eastAsia="en-US" w:bidi="ar-SA"/>
      </w:rPr>
    </w:lvl>
    <w:lvl w:ilvl="7" w:tplc="4C7486C8">
      <w:numFmt w:val="bullet"/>
      <w:lvlText w:val="•"/>
      <w:lvlJc w:val="left"/>
      <w:pPr>
        <w:ind w:left="7453" w:hanging="243"/>
      </w:pPr>
      <w:rPr>
        <w:rFonts w:hint="default"/>
        <w:lang w:val="en-US" w:eastAsia="en-US" w:bidi="ar-SA"/>
      </w:rPr>
    </w:lvl>
    <w:lvl w:ilvl="8" w:tplc="50680B80">
      <w:numFmt w:val="bullet"/>
      <w:lvlText w:val="•"/>
      <w:lvlJc w:val="left"/>
      <w:pPr>
        <w:ind w:left="8502" w:hanging="243"/>
      </w:pPr>
      <w:rPr>
        <w:rFonts w:hint="default"/>
        <w:lang w:val="en-US" w:eastAsia="en-US" w:bidi="ar-SA"/>
      </w:rPr>
    </w:lvl>
  </w:abstractNum>
  <w:abstractNum w:abstractNumId="18" w15:restartNumberingAfterBreak="0">
    <w:nsid w:val="14AC3184"/>
    <w:multiLevelType w:val="hybridMultilevel"/>
    <w:tmpl w:val="BAF6E3EC"/>
    <w:lvl w:ilvl="0" w:tplc="64A0B320">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777EB08E">
      <w:start w:val="1"/>
      <w:numFmt w:val="lowerRoman"/>
      <w:lvlText w:val="(%2)"/>
      <w:lvlJc w:val="left"/>
      <w:pPr>
        <w:ind w:left="440" w:hanging="241"/>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CB307AE6">
      <w:numFmt w:val="bullet"/>
      <w:lvlText w:val="•"/>
      <w:lvlJc w:val="left"/>
      <w:pPr>
        <w:ind w:left="2472" w:hanging="241"/>
      </w:pPr>
      <w:rPr>
        <w:rFonts w:hint="default"/>
        <w:lang w:val="en-US" w:eastAsia="en-US" w:bidi="ar-SA"/>
      </w:rPr>
    </w:lvl>
    <w:lvl w:ilvl="3" w:tplc="2FD8F2DA">
      <w:numFmt w:val="bullet"/>
      <w:lvlText w:val="•"/>
      <w:lvlJc w:val="left"/>
      <w:pPr>
        <w:ind w:left="3488" w:hanging="241"/>
      </w:pPr>
      <w:rPr>
        <w:rFonts w:hint="default"/>
        <w:lang w:val="en-US" w:eastAsia="en-US" w:bidi="ar-SA"/>
      </w:rPr>
    </w:lvl>
    <w:lvl w:ilvl="4" w:tplc="3342F42E">
      <w:numFmt w:val="bullet"/>
      <w:lvlText w:val="•"/>
      <w:lvlJc w:val="left"/>
      <w:pPr>
        <w:ind w:left="4504" w:hanging="241"/>
      </w:pPr>
      <w:rPr>
        <w:rFonts w:hint="default"/>
        <w:lang w:val="en-US" w:eastAsia="en-US" w:bidi="ar-SA"/>
      </w:rPr>
    </w:lvl>
    <w:lvl w:ilvl="5" w:tplc="0F50C410">
      <w:numFmt w:val="bullet"/>
      <w:lvlText w:val="•"/>
      <w:lvlJc w:val="left"/>
      <w:pPr>
        <w:ind w:left="5520" w:hanging="241"/>
      </w:pPr>
      <w:rPr>
        <w:rFonts w:hint="default"/>
        <w:lang w:val="en-US" w:eastAsia="en-US" w:bidi="ar-SA"/>
      </w:rPr>
    </w:lvl>
    <w:lvl w:ilvl="6" w:tplc="15BC0F88">
      <w:numFmt w:val="bullet"/>
      <w:lvlText w:val="•"/>
      <w:lvlJc w:val="left"/>
      <w:pPr>
        <w:ind w:left="6536" w:hanging="241"/>
      </w:pPr>
      <w:rPr>
        <w:rFonts w:hint="default"/>
        <w:lang w:val="en-US" w:eastAsia="en-US" w:bidi="ar-SA"/>
      </w:rPr>
    </w:lvl>
    <w:lvl w:ilvl="7" w:tplc="1D48D3A6">
      <w:numFmt w:val="bullet"/>
      <w:lvlText w:val="•"/>
      <w:lvlJc w:val="left"/>
      <w:pPr>
        <w:ind w:left="7552" w:hanging="241"/>
      </w:pPr>
      <w:rPr>
        <w:rFonts w:hint="default"/>
        <w:lang w:val="en-US" w:eastAsia="en-US" w:bidi="ar-SA"/>
      </w:rPr>
    </w:lvl>
    <w:lvl w:ilvl="8" w:tplc="1D1E66D6">
      <w:numFmt w:val="bullet"/>
      <w:lvlText w:val="•"/>
      <w:lvlJc w:val="left"/>
      <w:pPr>
        <w:ind w:left="8568" w:hanging="241"/>
      </w:pPr>
      <w:rPr>
        <w:rFonts w:hint="default"/>
        <w:lang w:val="en-US" w:eastAsia="en-US" w:bidi="ar-SA"/>
      </w:rPr>
    </w:lvl>
  </w:abstractNum>
  <w:abstractNum w:abstractNumId="19" w15:restartNumberingAfterBreak="0">
    <w:nsid w:val="1505128F"/>
    <w:multiLevelType w:val="hybridMultilevel"/>
    <w:tmpl w:val="3ED610C4"/>
    <w:lvl w:ilvl="0" w:tplc="8564C7B6">
      <w:start w:val="2"/>
      <w:numFmt w:val="lowerRoman"/>
      <w:lvlText w:val="(%1)"/>
      <w:lvlJc w:val="left"/>
      <w:pPr>
        <w:ind w:left="219" w:hanging="29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33B297AE">
      <w:start w:val="2"/>
      <w:numFmt w:val="decimal"/>
      <w:lvlText w:val="(%2)"/>
      <w:lvlJc w:val="left"/>
      <w:pPr>
        <w:ind w:left="440"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6834054C">
      <w:numFmt w:val="bullet"/>
      <w:lvlText w:val="•"/>
      <w:lvlJc w:val="left"/>
      <w:pPr>
        <w:ind w:left="1568" w:hanging="286"/>
      </w:pPr>
      <w:rPr>
        <w:rFonts w:hint="default"/>
        <w:lang w:val="en-US" w:eastAsia="en-US" w:bidi="ar-SA"/>
      </w:rPr>
    </w:lvl>
    <w:lvl w:ilvl="3" w:tplc="AC722B56">
      <w:numFmt w:val="bullet"/>
      <w:lvlText w:val="•"/>
      <w:lvlJc w:val="left"/>
      <w:pPr>
        <w:ind w:left="2697" w:hanging="286"/>
      </w:pPr>
      <w:rPr>
        <w:rFonts w:hint="default"/>
        <w:lang w:val="en-US" w:eastAsia="en-US" w:bidi="ar-SA"/>
      </w:rPr>
    </w:lvl>
    <w:lvl w:ilvl="4" w:tplc="0C2C5BEE">
      <w:numFmt w:val="bullet"/>
      <w:lvlText w:val="•"/>
      <w:lvlJc w:val="left"/>
      <w:pPr>
        <w:ind w:left="3826" w:hanging="286"/>
      </w:pPr>
      <w:rPr>
        <w:rFonts w:hint="default"/>
        <w:lang w:val="en-US" w:eastAsia="en-US" w:bidi="ar-SA"/>
      </w:rPr>
    </w:lvl>
    <w:lvl w:ilvl="5" w:tplc="4A9C9C68">
      <w:numFmt w:val="bullet"/>
      <w:lvlText w:val="•"/>
      <w:lvlJc w:val="left"/>
      <w:pPr>
        <w:ind w:left="4955" w:hanging="286"/>
      </w:pPr>
      <w:rPr>
        <w:rFonts w:hint="default"/>
        <w:lang w:val="en-US" w:eastAsia="en-US" w:bidi="ar-SA"/>
      </w:rPr>
    </w:lvl>
    <w:lvl w:ilvl="6" w:tplc="E61A128C">
      <w:numFmt w:val="bullet"/>
      <w:lvlText w:val="•"/>
      <w:lvlJc w:val="left"/>
      <w:pPr>
        <w:ind w:left="6084" w:hanging="286"/>
      </w:pPr>
      <w:rPr>
        <w:rFonts w:hint="default"/>
        <w:lang w:val="en-US" w:eastAsia="en-US" w:bidi="ar-SA"/>
      </w:rPr>
    </w:lvl>
    <w:lvl w:ilvl="7" w:tplc="0A468B60">
      <w:numFmt w:val="bullet"/>
      <w:lvlText w:val="•"/>
      <w:lvlJc w:val="left"/>
      <w:pPr>
        <w:ind w:left="7213" w:hanging="286"/>
      </w:pPr>
      <w:rPr>
        <w:rFonts w:hint="default"/>
        <w:lang w:val="en-US" w:eastAsia="en-US" w:bidi="ar-SA"/>
      </w:rPr>
    </w:lvl>
    <w:lvl w:ilvl="8" w:tplc="58F65598">
      <w:numFmt w:val="bullet"/>
      <w:lvlText w:val="•"/>
      <w:lvlJc w:val="left"/>
      <w:pPr>
        <w:ind w:left="8342" w:hanging="286"/>
      </w:pPr>
      <w:rPr>
        <w:rFonts w:hint="default"/>
        <w:lang w:val="en-US" w:eastAsia="en-US" w:bidi="ar-SA"/>
      </w:rPr>
    </w:lvl>
  </w:abstractNum>
  <w:abstractNum w:abstractNumId="20" w15:restartNumberingAfterBreak="0">
    <w:nsid w:val="17553B20"/>
    <w:multiLevelType w:val="hybridMultilevel"/>
    <w:tmpl w:val="DB9A56CC"/>
    <w:lvl w:ilvl="0" w:tplc="4C2C8A34">
      <w:start w:val="1"/>
      <w:numFmt w:val="lowerLetter"/>
      <w:lvlText w:val="%1."/>
      <w:lvlJc w:val="left"/>
      <w:pPr>
        <w:ind w:left="798"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778CCD4E">
      <w:numFmt w:val="bullet"/>
      <w:lvlText w:val="•"/>
      <w:lvlJc w:val="left"/>
      <w:pPr>
        <w:ind w:left="1780" w:hanging="360"/>
      </w:pPr>
      <w:rPr>
        <w:rFonts w:hint="default"/>
        <w:lang w:val="en-US" w:eastAsia="en-US" w:bidi="ar-SA"/>
      </w:rPr>
    </w:lvl>
    <w:lvl w:ilvl="2" w:tplc="BD76FED0">
      <w:numFmt w:val="bullet"/>
      <w:lvlText w:val="•"/>
      <w:lvlJc w:val="left"/>
      <w:pPr>
        <w:ind w:left="2760" w:hanging="360"/>
      </w:pPr>
      <w:rPr>
        <w:rFonts w:hint="default"/>
        <w:lang w:val="en-US" w:eastAsia="en-US" w:bidi="ar-SA"/>
      </w:rPr>
    </w:lvl>
    <w:lvl w:ilvl="3" w:tplc="2BAA9AF6">
      <w:numFmt w:val="bullet"/>
      <w:lvlText w:val="•"/>
      <w:lvlJc w:val="left"/>
      <w:pPr>
        <w:ind w:left="3740" w:hanging="360"/>
      </w:pPr>
      <w:rPr>
        <w:rFonts w:hint="default"/>
        <w:lang w:val="en-US" w:eastAsia="en-US" w:bidi="ar-SA"/>
      </w:rPr>
    </w:lvl>
    <w:lvl w:ilvl="4" w:tplc="6428C6F4">
      <w:numFmt w:val="bullet"/>
      <w:lvlText w:val="•"/>
      <w:lvlJc w:val="left"/>
      <w:pPr>
        <w:ind w:left="4720" w:hanging="360"/>
      </w:pPr>
      <w:rPr>
        <w:rFonts w:hint="default"/>
        <w:lang w:val="en-US" w:eastAsia="en-US" w:bidi="ar-SA"/>
      </w:rPr>
    </w:lvl>
    <w:lvl w:ilvl="5" w:tplc="0332F802">
      <w:numFmt w:val="bullet"/>
      <w:lvlText w:val="•"/>
      <w:lvlJc w:val="left"/>
      <w:pPr>
        <w:ind w:left="5700" w:hanging="360"/>
      </w:pPr>
      <w:rPr>
        <w:rFonts w:hint="default"/>
        <w:lang w:val="en-US" w:eastAsia="en-US" w:bidi="ar-SA"/>
      </w:rPr>
    </w:lvl>
    <w:lvl w:ilvl="6" w:tplc="23DE587C">
      <w:numFmt w:val="bullet"/>
      <w:lvlText w:val="•"/>
      <w:lvlJc w:val="left"/>
      <w:pPr>
        <w:ind w:left="6680" w:hanging="360"/>
      </w:pPr>
      <w:rPr>
        <w:rFonts w:hint="default"/>
        <w:lang w:val="en-US" w:eastAsia="en-US" w:bidi="ar-SA"/>
      </w:rPr>
    </w:lvl>
    <w:lvl w:ilvl="7" w:tplc="E7CADDAE">
      <w:numFmt w:val="bullet"/>
      <w:lvlText w:val="•"/>
      <w:lvlJc w:val="left"/>
      <w:pPr>
        <w:ind w:left="7660" w:hanging="360"/>
      </w:pPr>
      <w:rPr>
        <w:rFonts w:hint="default"/>
        <w:lang w:val="en-US" w:eastAsia="en-US" w:bidi="ar-SA"/>
      </w:rPr>
    </w:lvl>
    <w:lvl w:ilvl="8" w:tplc="D6761B60">
      <w:numFmt w:val="bullet"/>
      <w:lvlText w:val="•"/>
      <w:lvlJc w:val="left"/>
      <w:pPr>
        <w:ind w:left="8640" w:hanging="360"/>
      </w:pPr>
      <w:rPr>
        <w:rFonts w:hint="default"/>
        <w:lang w:val="en-US" w:eastAsia="en-US" w:bidi="ar-SA"/>
      </w:rPr>
    </w:lvl>
  </w:abstractNum>
  <w:abstractNum w:abstractNumId="21" w15:restartNumberingAfterBreak="0">
    <w:nsid w:val="197C6A3F"/>
    <w:multiLevelType w:val="hybridMultilevel"/>
    <w:tmpl w:val="A846242C"/>
    <w:lvl w:ilvl="0" w:tplc="13BA1A94">
      <w:start w:val="1"/>
      <w:numFmt w:val="lowerRoman"/>
      <w:lvlText w:val="(%1)"/>
      <w:lvlJc w:val="left"/>
      <w:pPr>
        <w:ind w:left="440" w:hanging="241"/>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1FF679D4">
      <w:numFmt w:val="bullet"/>
      <w:lvlText w:val="•"/>
      <w:lvlJc w:val="left"/>
      <w:pPr>
        <w:ind w:left="1456" w:hanging="241"/>
      </w:pPr>
      <w:rPr>
        <w:rFonts w:hint="default"/>
        <w:lang w:val="en-US" w:eastAsia="en-US" w:bidi="ar-SA"/>
      </w:rPr>
    </w:lvl>
    <w:lvl w:ilvl="2" w:tplc="4E4E8A3E">
      <w:numFmt w:val="bullet"/>
      <w:lvlText w:val="•"/>
      <w:lvlJc w:val="left"/>
      <w:pPr>
        <w:ind w:left="2472" w:hanging="241"/>
      </w:pPr>
      <w:rPr>
        <w:rFonts w:hint="default"/>
        <w:lang w:val="en-US" w:eastAsia="en-US" w:bidi="ar-SA"/>
      </w:rPr>
    </w:lvl>
    <w:lvl w:ilvl="3" w:tplc="DD28DC46">
      <w:numFmt w:val="bullet"/>
      <w:lvlText w:val="•"/>
      <w:lvlJc w:val="left"/>
      <w:pPr>
        <w:ind w:left="3488" w:hanging="241"/>
      </w:pPr>
      <w:rPr>
        <w:rFonts w:hint="default"/>
        <w:lang w:val="en-US" w:eastAsia="en-US" w:bidi="ar-SA"/>
      </w:rPr>
    </w:lvl>
    <w:lvl w:ilvl="4" w:tplc="18806DDE">
      <w:numFmt w:val="bullet"/>
      <w:lvlText w:val="•"/>
      <w:lvlJc w:val="left"/>
      <w:pPr>
        <w:ind w:left="4504" w:hanging="241"/>
      </w:pPr>
      <w:rPr>
        <w:rFonts w:hint="default"/>
        <w:lang w:val="en-US" w:eastAsia="en-US" w:bidi="ar-SA"/>
      </w:rPr>
    </w:lvl>
    <w:lvl w:ilvl="5" w:tplc="3814B322">
      <w:numFmt w:val="bullet"/>
      <w:lvlText w:val="•"/>
      <w:lvlJc w:val="left"/>
      <w:pPr>
        <w:ind w:left="5520" w:hanging="241"/>
      </w:pPr>
      <w:rPr>
        <w:rFonts w:hint="default"/>
        <w:lang w:val="en-US" w:eastAsia="en-US" w:bidi="ar-SA"/>
      </w:rPr>
    </w:lvl>
    <w:lvl w:ilvl="6" w:tplc="A2F039CC">
      <w:numFmt w:val="bullet"/>
      <w:lvlText w:val="•"/>
      <w:lvlJc w:val="left"/>
      <w:pPr>
        <w:ind w:left="6536" w:hanging="241"/>
      </w:pPr>
      <w:rPr>
        <w:rFonts w:hint="default"/>
        <w:lang w:val="en-US" w:eastAsia="en-US" w:bidi="ar-SA"/>
      </w:rPr>
    </w:lvl>
    <w:lvl w:ilvl="7" w:tplc="C48E20C8">
      <w:numFmt w:val="bullet"/>
      <w:lvlText w:val="•"/>
      <w:lvlJc w:val="left"/>
      <w:pPr>
        <w:ind w:left="7552" w:hanging="241"/>
      </w:pPr>
      <w:rPr>
        <w:rFonts w:hint="default"/>
        <w:lang w:val="en-US" w:eastAsia="en-US" w:bidi="ar-SA"/>
      </w:rPr>
    </w:lvl>
    <w:lvl w:ilvl="8" w:tplc="1798AA7A">
      <w:numFmt w:val="bullet"/>
      <w:lvlText w:val="•"/>
      <w:lvlJc w:val="left"/>
      <w:pPr>
        <w:ind w:left="8568" w:hanging="241"/>
      </w:pPr>
      <w:rPr>
        <w:rFonts w:hint="default"/>
        <w:lang w:val="en-US" w:eastAsia="en-US" w:bidi="ar-SA"/>
      </w:rPr>
    </w:lvl>
  </w:abstractNum>
  <w:abstractNum w:abstractNumId="22" w15:restartNumberingAfterBreak="0">
    <w:nsid w:val="1A420649"/>
    <w:multiLevelType w:val="hybridMultilevel"/>
    <w:tmpl w:val="96B2A95E"/>
    <w:lvl w:ilvl="0" w:tplc="2BFCDFCA">
      <w:start w:val="1"/>
      <w:numFmt w:val="lowerLetter"/>
      <w:lvlText w:val="%1."/>
      <w:lvlJc w:val="left"/>
      <w:pPr>
        <w:ind w:left="519" w:hanging="287"/>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CB46E374">
      <w:numFmt w:val="bullet"/>
      <w:lvlText w:val="•"/>
      <w:lvlJc w:val="left"/>
      <w:pPr>
        <w:ind w:left="1528" w:hanging="287"/>
      </w:pPr>
      <w:rPr>
        <w:rFonts w:hint="default"/>
        <w:lang w:val="en-US" w:eastAsia="en-US" w:bidi="ar-SA"/>
      </w:rPr>
    </w:lvl>
    <w:lvl w:ilvl="2" w:tplc="79E489E4">
      <w:numFmt w:val="bullet"/>
      <w:lvlText w:val="•"/>
      <w:lvlJc w:val="left"/>
      <w:pPr>
        <w:ind w:left="2536" w:hanging="287"/>
      </w:pPr>
      <w:rPr>
        <w:rFonts w:hint="default"/>
        <w:lang w:val="en-US" w:eastAsia="en-US" w:bidi="ar-SA"/>
      </w:rPr>
    </w:lvl>
    <w:lvl w:ilvl="3" w:tplc="9992F274">
      <w:numFmt w:val="bullet"/>
      <w:lvlText w:val="•"/>
      <w:lvlJc w:val="left"/>
      <w:pPr>
        <w:ind w:left="3544" w:hanging="287"/>
      </w:pPr>
      <w:rPr>
        <w:rFonts w:hint="default"/>
        <w:lang w:val="en-US" w:eastAsia="en-US" w:bidi="ar-SA"/>
      </w:rPr>
    </w:lvl>
    <w:lvl w:ilvl="4" w:tplc="CCEAC118">
      <w:numFmt w:val="bullet"/>
      <w:lvlText w:val="•"/>
      <w:lvlJc w:val="left"/>
      <w:pPr>
        <w:ind w:left="4552" w:hanging="287"/>
      </w:pPr>
      <w:rPr>
        <w:rFonts w:hint="default"/>
        <w:lang w:val="en-US" w:eastAsia="en-US" w:bidi="ar-SA"/>
      </w:rPr>
    </w:lvl>
    <w:lvl w:ilvl="5" w:tplc="5058A63C">
      <w:numFmt w:val="bullet"/>
      <w:lvlText w:val="•"/>
      <w:lvlJc w:val="left"/>
      <w:pPr>
        <w:ind w:left="5560" w:hanging="287"/>
      </w:pPr>
      <w:rPr>
        <w:rFonts w:hint="default"/>
        <w:lang w:val="en-US" w:eastAsia="en-US" w:bidi="ar-SA"/>
      </w:rPr>
    </w:lvl>
    <w:lvl w:ilvl="6" w:tplc="BD2A8BAA">
      <w:numFmt w:val="bullet"/>
      <w:lvlText w:val="•"/>
      <w:lvlJc w:val="left"/>
      <w:pPr>
        <w:ind w:left="6568" w:hanging="287"/>
      </w:pPr>
      <w:rPr>
        <w:rFonts w:hint="default"/>
        <w:lang w:val="en-US" w:eastAsia="en-US" w:bidi="ar-SA"/>
      </w:rPr>
    </w:lvl>
    <w:lvl w:ilvl="7" w:tplc="9A22ADFE">
      <w:numFmt w:val="bullet"/>
      <w:lvlText w:val="•"/>
      <w:lvlJc w:val="left"/>
      <w:pPr>
        <w:ind w:left="7576" w:hanging="287"/>
      </w:pPr>
      <w:rPr>
        <w:rFonts w:hint="default"/>
        <w:lang w:val="en-US" w:eastAsia="en-US" w:bidi="ar-SA"/>
      </w:rPr>
    </w:lvl>
    <w:lvl w:ilvl="8" w:tplc="9C920596">
      <w:numFmt w:val="bullet"/>
      <w:lvlText w:val="•"/>
      <w:lvlJc w:val="left"/>
      <w:pPr>
        <w:ind w:left="8584" w:hanging="287"/>
      </w:pPr>
      <w:rPr>
        <w:rFonts w:hint="default"/>
        <w:lang w:val="en-US" w:eastAsia="en-US" w:bidi="ar-SA"/>
      </w:rPr>
    </w:lvl>
  </w:abstractNum>
  <w:abstractNum w:abstractNumId="23" w15:restartNumberingAfterBreak="0">
    <w:nsid w:val="1B1A5907"/>
    <w:multiLevelType w:val="hybridMultilevel"/>
    <w:tmpl w:val="3E4C765E"/>
    <w:lvl w:ilvl="0" w:tplc="5AE0C868">
      <w:start w:val="1"/>
      <w:numFmt w:val="upperLetter"/>
      <w:lvlText w:val="(%1)"/>
      <w:lvlJc w:val="left"/>
      <w:pPr>
        <w:ind w:left="440" w:hanging="330"/>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C99A9838">
      <w:start w:val="2"/>
      <w:numFmt w:val="lowerRoman"/>
      <w:lvlText w:val="(%2)"/>
      <w:lvlJc w:val="left"/>
      <w:pPr>
        <w:ind w:left="733" w:hanging="296"/>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1CF2F3DC">
      <w:start w:val="1"/>
      <w:numFmt w:val="upperLetter"/>
      <w:lvlText w:val="(%3)"/>
      <w:lvlJc w:val="left"/>
      <w:pPr>
        <w:ind w:left="766" w:hanging="329"/>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3" w:tplc="CCE29564">
      <w:numFmt w:val="bullet"/>
      <w:lvlText w:val="•"/>
      <w:lvlJc w:val="left"/>
      <w:pPr>
        <w:ind w:left="1990" w:hanging="329"/>
      </w:pPr>
      <w:rPr>
        <w:rFonts w:hint="default"/>
        <w:lang w:val="en-US" w:eastAsia="en-US" w:bidi="ar-SA"/>
      </w:rPr>
    </w:lvl>
    <w:lvl w:ilvl="4" w:tplc="99EA23E8">
      <w:numFmt w:val="bullet"/>
      <w:lvlText w:val="•"/>
      <w:lvlJc w:val="left"/>
      <w:pPr>
        <w:ind w:left="3220" w:hanging="329"/>
      </w:pPr>
      <w:rPr>
        <w:rFonts w:hint="default"/>
        <w:lang w:val="en-US" w:eastAsia="en-US" w:bidi="ar-SA"/>
      </w:rPr>
    </w:lvl>
    <w:lvl w:ilvl="5" w:tplc="E68AD3AA">
      <w:numFmt w:val="bullet"/>
      <w:lvlText w:val="•"/>
      <w:lvlJc w:val="left"/>
      <w:pPr>
        <w:ind w:left="4450" w:hanging="329"/>
      </w:pPr>
      <w:rPr>
        <w:rFonts w:hint="default"/>
        <w:lang w:val="en-US" w:eastAsia="en-US" w:bidi="ar-SA"/>
      </w:rPr>
    </w:lvl>
    <w:lvl w:ilvl="6" w:tplc="AD147104">
      <w:numFmt w:val="bullet"/>
      <w:lvlText w:val="•"/>
      <w:lvlJc w:val="left"/>
      <w:pPr>
        <w:ind w:left="5680" w:hanging="329"/>
      </w:pPr>
      <w:rPr>
        <w:rFonts w:hint="default"/>
        <w:lang w:val="en-US" w:eastAsia="en-US" w:bidi="ar-SA"/>
      </w:rPr>
    </w:lvl>
    <w:lvl w:ilvl="7" w:tplc="41001330">
      <w:numFmt w:val="bullet"/>
      <w:lvlText w:val="•"/>
      <w:lvlJc w:val="left"/>
      <w:pPr>
        <w:ind w:left="6910" w:hanging="329"/>
      </w:pPr>
      <w:rPr>
        <w:rFonts w:hint="default"/>
        <w:lang w:val="en-US" w:eastAsia="en-US" w:bidi="ar-SA"/>
      </w:rPr>
    </w:lvl>
    <w:lvl w:ilvl="8" w:tplc="8BDC0E5C">
      <w:numFmt w:val="bullet"/>
      <w:lvlText w:val="•"/>
      <w:lvlJc w:val="left"/>
      <w:pPr>
        <w:ind w:left="8140" w:hanging="329"/>
      </w:pPr>
      <w:rPr>
        <w:rFonts w:hint="default"/>
        <w:lang w:val="en-US" w:eastAsia="en-US" w:bidi="ar-SA"/>
      </w:rPr>
    </w:lvl>
  </w:abstractNum>
  <w:abstractNum w:abstractNumId="24" w15:restartNumberingAfterBreak="0">
    <w:nsid w:val="1C2202E3"/>
    <w:multiLevelType w:val="hybridMultilevel"/>
    <w:tmpl w:val="F500B5D8"/>
    <w:lvl w:ilvl="0" w:tplc="CEF2BB6E">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1E5CF59A">
      <w:numFmt w:val="bullet"/>
      <w:lvlText w:val="•"/>
      <w:lvlJc w:val="left"/>
      <w:pPr>
        <w:ind w:left="1780" w:hanging="360"/>
      </w:pPr>
      <w:rPr>
        <w:rFonts w:hint="default"/>
        <w:lang w:val="en-US" w:eastAsia="en-US" w:bidi="ar-SA"/>
      </w:rPr>
    </w:lvl>
    <w:lvl w:ilvl="2" w:tplc="96DCE07E">
      <w:numFmt w:val="bullet"/>
      <w:lvlText w:val="•"/>
      <w:lvlJc w:val="left"/>
      <w:pPr>
        <w:ind w:left="2760" w:hanging="360"/>
      </w:pPr>
      <w:rPr>
        <w:rFonts w:hint="default"/>
        <w:lang w:val="en-US" w:eastAsia="en-US" w:bidi="ar-SA"/>
      </w:rPr>
    </w:lvl>
    <w:lvl w:ilvl="3" w:tplc="E14CA01A">
      <w:numFmt w:val="bullet"/>
      <w:lvlText w:val="•"/>
      <w:lvlJc w:val="left"/>
      <w:pPr>
        <w:ind w:left="3740" w:hanging="360"/>
      </w:pPr>
      <w:rPr>
        <w:rFonts w:hint="default"/>
        <w:lang w:val="en-US" w:eastAsia="en-US" w:bidi="ar-SA"/>
      </w:rPr>
    </w:lvl>
    <w:lvl w:ilvl="4" w:tplc="AF20E272">
      <w:numFmt w:val="bullet"/>
      <w:lvlText w:val="•"/>
      <w:lvlJc w:val="left"/>
      <w:pPr>
        <w:ind w:left="4720" w:hanging="360"/>
      </w:pPr>
      <w:rPr>
        <w:rFonts w:hint="default"/>
        <w:lang w:val="en-US" w:eastAsia="en-US" w:bidi="ar-SA"/>
      </w:rPr>
    </w:lvl>
    <w:lvl w:ilvl="5" w:tplc="B172D80E">
      <w:numFmt w:val="bullet"/>
      <w:lvlText w:val="•"/>
      <w:lvlJc w:val="left"/>
      <w:pPr>
        <w:ind w:left="5700" w:hanging="360"/>
      </w:pPr>
      <w:rPr>
        <w:rFonts w:hint="default"/>
        <w:lang w:val="en-US" w:eastAsia="en-US" w:bidi="ar-SA"/>
      </w:rPr>
    </w:lvl>
    <w:lvl w:ilvl="6" w:tplc="392218E8">
      <w:numFmt w:val="bullet"/>
      <w:lvlText w:val="•"/>
      <w:lvlJc w:val="left"/>
      <w:pPr>
        <w:ind w:left="6680" w:hanging="360"/>
      </w:pPr>
      <w:rPr>
        <w:rFonts w:hint="default"/>
        <w:lang w:val="en-US" w:eastAsia="en-US" w:bidi="ar-SA"/>
      </w:rPr>
    </w:lvl>
    <w:lvl w:ilvl="7" w:tplc="F4A023FA">
      <w:numFmt w:val="bullet"/>
      <w:lvlText w:val="•"/>
      <w:lvlJc w:val="left"/>
      <w:pPr>
        <w:ind w:left="7660" w:hanging="360"/>
      </w:pPr>
      <w:rPr>
        <w:rFonts w:hint="default"/>
        <w:lang w:val="en-US" w:eastAsia="en-US" w:bidi="ar-SA"/>
      </w:rPr>
    </w:lvl>
    <w:lvl w:ilvl="8" w:tplc="75883F62">
      <w:numFmt w:val="bullet"/>
      <w:lvlText w:val="•"/>
      <w:lvlJc w:val="left"/>
      <w:pPr>
        <w:ind w:left="8640" w:hanging="360"/>
      </w:pPr>
      <w:rPr>
        <w:rFonts w:hint="default"/>
        <w:lang w:val="en-US" w:eastAsia="en-US" w:bidi="ar-SA"/>
      </w:rPr>
    </w:lvl>
  </w:abstractNum>
  <w:abstractNum w:abstractNumId="25" w15:restartNumberingAfterBreak="0">
    <w:nsid w:val="1D700821"/>
    <w:multiLevelType w:val="hybridMultilevel"/>
    <w:tmpl w:val="3BA82668"/>
    <w:lvl w:ilvl="0" w:tplc="C0284FF2">
      <w:start w:val="1"/>
      <w:numFmt w:val="decimal"/>
      <w:lvlText w:val="(%1)"/>
      <w:lvlJc w:val="left"/>
      <w:pPr>
        <w:ind w:left="723" w:hanging="286"/>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8F682F5C">
      <w:numFmt w:val="bullet"/>
      <w:lvlText w:val="•"/>
      <w:lvlJc w:val="left"/>
      <w:pPr>
        <w:ind w:left="1708" w:hanging="286"/>
      </w:pPr>
      <w:rPr>
        <w:rFonts w:hint="default"/>
        <w:lang w:val="en-US" w:eastAsia="en-US" w:bidi="ar-SA"/>
      </w:rPr>
    </w:lvl>
    <w:lvl w:ilvl="2" w:tplc="60F88894">
      <w:numFmt w:val="bullet"/>
      <w:lvlText w:val="•"/>
      <w:lvlJc w:val="left"/>
      <w:pPr>
        <w:ind w:left="2696" w:hanging="286"/>
      </w:pPr>
      <w:rPr>
        <w:rFonts w:hint="default"/>
        <w:lang w:val="en-US" w:eastAsia="en-US" w:bidi="ar-SA"/>
      </w:rPr>
    </w:lvl>
    <w:lvl w:ilvl="3" w:tplc="235E1A1A">
      <w:numFmt w:val="bullet"/>
      <w:lvlText w:val="•"/>
      <w:lvlJc w:val="left"/>
      <w:pPr>
        <w:ind w:left="3684" w:hanging="286"/>
      </w:pPr>
      <w:rPr>
        <w:rFonts w:hint="default"/>
        <w:lang w:val="en-US" w:eastAsia="en-US" w:bidi="ar-SA"/>
      </w:rPr>
    </w:lvl>
    <w:lvl w:ilvl="4" w:tplc="B9C070B0">
      <w:numFmt w:val="bullet"/>
      <w:lvlText w:val="•"/>
      <w:lvlJc w:val="left"/>
      <w:pPr>
        <w:ind w:left="4672" w:hanging="286"/>
      </w:pPr>
      <w:rPr>
        <w:rFonts w:hint="default"/>
        <w:lang w:val="en-US" w:eastAsia="en-US" w:bidi="ar-SA"/>
      </w:rPr>
    </w:lvl>
    <w:lvl w:ilvl="5" w:tplc="88CCA388">
      <w:numFmt w:val="bullet"/>
      <w:lvlText w:val="•"/>
      <w:lvlJc w:val="left"/>
      <w:pPr>
        <w:ind w:left="5660" w:hanging="286"/>
      </w:pPr>
      <w:rPr>
        <w:rFonts w:hint="default"/>
        <w:lang w:val="en-US" w:eastAsia="en-US" w:bidi="ar-SA"/>
      </w:rPr>
    </w:lvl>
    <w:lvl w:ilvl="6" w:tplc="42A06A32">
      <w:numFmt w:val="bullet"/>
      <w:lvlText w:val="•"/>
      <w:lvlJc w:val="left"/>
      <w:pPr>
        <w:ind w:left="6648" w:hanging="286"/>
      </w:pPr>
      <w:rPr>
        <w:rFonts w:hint="default"/>
        <w:lang w:val="en-US" w:eastAsia="en-US" w:bidi="ar-SA"/>
      </w:rPr>
    </w:lvl>
    <w:lvl w:ilvl="7" w:tplc="62CA6E98">
      <w:numFmt w:val="bullet"/>
      <w:lvlText w:val="•"/>
      <w:lvlJc w:val="left"/>
      <w:pPr>
        <w:ind w:left="7636" w:hanging="286"/>
      </w:pPr>
      <w:rPr>
        <w:rFonts w:hint="default"/>
        <w:lang w:val="en-US" w:eastAsia="en-US" w:bidi="ar-SA"/>
      </w:rPr>
    </w:lvl>
    <w:lvl w:ilvl="8" w:tplc="2F9E0DD0">
      <w:numFmt w:val="bullet"/>
      <w:lvlText w:val="•"/>
      <w:lvlJc w:val="left"/>
      <w:pPr>
        <w:ind w:left="8624" w:hanging="286"/>
      </w:pPr>
      <w:rPr>
        <w:rFonts w:hint="default"/>
        <w:lang w:val="en-US" w:eastAsia="en-US" w:bidi="ar-SA"/>
      </w:rPr>
    </w:lvl>
  </w:abstractNum>
  <w:abstractNum w:abstractNumId="26" w15:restartNumberingAfterBreak="0">
    <w:nsid w:val="1E014C0A"/>
    <w:multiLevelType w:val="hybridMultilevel"/>
    <w:tmpl w:val="9C4472C0"/>
    <w:lvl w:ilvl="0" w:tplc="B6C07766">
      <w:start w:val="1"/>
      <w:numFmt w:val="decimal"/>
      <w:lvlText w:val="%1."/>
      <w:lvlJc w:val="left"/>
      <w:pPr>
        <w:ind w:left="440" w:hanging="720"/>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1FF426E4">
      <w:numFmt w:val="bullet"/>
      <w:lvlText w:val="•"/>
      <w:lvlJc w:val="left"/>
      <w:pPr>
        <w:ind w:left="1456" w:hanging="720"/>
      </w:pPr>
      <w:rPr>
        <w:rFonts w:hint="default"/>
        <w:lang w:val="en-US" w:eastAsia="en-US" w:bidi="ar-SA"/>
      </w:rPr>
    </w:lvl>
    <w:lvl w:ilvl="2" w:tplc="54606662">
      <w:numFmt w:val="bullet"/>
      <w:lvlText w:val="•"/>
      <w:lvlJc w:val="left"/>
      <w:pPr>
        <w:ind w:left="2472" w:hanging="720"/>
      </w:pPr>
      <w:rPr>
        <w:rFonts w:hint="default"/>
        <w:lang w:val="en-US" w:eastAsia="en-US" w:bidi="ar-SA"/>
      </w:rPr>
    </w:lvl>
    <w:lvl w:ilvl="3" w:tplc="54D26082">
      <w:numFmt w:val="bullet"/>
      <w:lvlText w:val="•"/>
      <w:lvlJc w:val="left"/>
      <w:pPr>
        <w:ind w:left="3488" w:hanging="720"/>
      </w:pPr>
      <w:rPr>
        <w:rFonts w:hint="default"/>
        <w:lang w:val="en-US" w:eastAsia="en-US" w:bidi="ar-SA"/>
      </w:rPr>
    </w:lvl>
    <w:lvl w:ilvl="4" w:tplc="B5F6503C">
      <w:numFmt w:val="bullet"/>
      <w:lvlText w:val="•"/>
      <w:lvlJc w:val="left"/>
      <w:pPr>
        <w:ind w:left="4504" w:hanging="720"/>
      </w:pPr>
      <w:rPr>
        <w:rFonts w:hint="default"/>
        <w:lang w:val="en-US" w:eastAsia="en-US" w:bidi="ar-SA"/>
      </w:rPr>
    </w:lvl>
    <w:lvl w:ilvl="5" w:tplc="9B1648AA">
      <w:numFmt w:val="bullet"/>
      <w:lvlText w:val="•"/>
      <w:lvlJc w:val="left"/>
      <w:pPr>
        <w:ind w:left="5520" w:hanging="720"/>
      </w:pPr>
      <w:rPr>
        <w:rFonts w:hint="default"/>
        <w:lang w:val="en-US" w:eastAsia="en-US" w:bidi="ar-SA"/>
      </w:rPr>
    </w:lvl>
    <w:lvl w:ilvl="6" w:tplc="2996ABEA">
      <w:numFmt w:val="bullet"/>
      <w:lvlText w:val="•"/>
      <w:lvlJc w:val="left"/>
      <w:pPr>
        <w:ind w:left="6536" w:hanging="720"/>
      </w:pPr>
      <w:rPr>
        <w:rFonts w:hint="default"/>
        <w:lang w:val="en-US" w:eastAsia="en-US" w:bidi="ar-SA"/>
      </w:rPr>
    </w:lvl>
    <w:lvl w:ilvl="7" w:tplc="D728C4B4">
      <w:numFmt w:val="bullet"/>
      <w:lvlText w:val="•"/>
      <w:lvlJc w:val="left"/>
      <w:pPr>
        <w:ind w:left="7552" w:hanging="720"/>
      </w:pPr>
      <w:rPr>
        <w:rFonts w:hint="default"/>
        <w:lang w:val="en-US" w:eastAsia="en-US" w:bidi="ar-SA"/>
      </w:rPr>
    </w:lvl>
    <w:lvl w:ilvl="8" w:tplc="DC787BCA">
      <w:numFmt w:val="bullet"/>
      <w:lvlText w:val="•"/>
      <w:lvlJc w:val="left"/>
      <w:pPr>
        <w:ind w:left="8568" w:hanging="720"/>
      </w:pPr>
      <w:rPr>
        <w:rFonts w:hint="default"/>
        <w:lang w:val="en-US" w:eastAsia="en-US" w:bidi="ar-SA"/>
      </w:rPr>
    </w:lvl>
  </w:abstractNum>
  <w:abstractNum w:abstractNumId="27" w15:restartNumberingAfterBreak="0">
    <w:nsid w:val="1E612627"/>
    <w:multiLevelType w:val="hybridMultilevel"/>
    <w:tmpl w:val="CD887BD4"/>
    <w:lvl w:ilvl="0" w:tplc="D4D0D16C">
      <w:start w:val="1"/>
      <w:numFmt w:val="lowerLetter"/>
      <w:lvlText w:val="(%1)"/>
      <w:lvlJc w:val="left"/>
      <w:pPr>
        <w:ind w:left="438" w:hanging="272"/>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9F00317A">
      <w:numFmt w:val="bullet"/>
      <w:lvlText w:val="•"/>
      <w:lvlJc w:val="left"/>
      <w:pPr>
        <w:ind w:left="1456" w:hanging="272"/>
      </w:pPr>
      <w:rPr>
        <w:rFonts w:hint="default"/>
        <w:lang w:val="en-US" w:eastAsia="en-US" w:bidi="ar-SA"/>
      </w:rPr>
    </w:lvl>
    <w:lvl w:ilvl="2" w:tplc="60B8D716">
      <w:numFmt w:val="bullet"/>
      <w:lvlText w:val="•"/>
      <w:lvlJc w:val="left"/>
      <w:pPr>
        <w:ind w:left="2472" w:hanging="272"/>
      </w:pPr>
      <w:rPr>
        <w:rFonts w:hint="default"/>
        <w:lang w:val="en-US" w:eastAsia="en-US" w:bidi="ar-SA"/>
      </w:rPr>
    </w:lvl>
    <w:lvl w:ilvl="3" w:tplc="0778E266">
      <w:numFmt w:val="bullet"/>
      <w:lvlText w:val="•"/>
      <w:lvlJc w:val="left"/>
      <w:pPr>
        <w:ind w:left="3488" w:hanging="272"/>
      </w:pPr>
      <w:rPr>
        <w:rFonts w:hint="default"/>
        <w:lang w:val="en-US" w:eastAsia="en-US" w:bidi="ar-SA"/>
      </w:rPr>
    </w:lvl>
    <w:lvl w:ilvl="4" w:tplc="F8207F38">
      <w:numFmt w:val="bullet"/>
      <w:lvlText w:val="•"/>
      <w:lvlJc w:val="left"/>
      <w:pPr>
        <w:ind w:left="4504" w:hanging="272"/>
      </w:pPr>
      <w:rPr>
        <w:rFonts w:hint="default"/>
        <w:lang w:val="en-US" w:eastAsia="en-US" w:bidi="ar-SA"/>
      </w:rPr>
    </w:lvl>
    <w:lvl w:ilvl="5" w:tplc="1DD03A74">
      <w:numFmt w:val="bullet"/>
      <w:lvlText w:val="•"/>
      <w:lvlJc w:val="left"/>
      <w:pPr>
        <w:ind w:left="5520" w:hanging="272"/>
      </w:pPr>
      <w:rPr>
        <w:rFonts w:hint="default"/>
        <w:lang w:val="en-US" w:eastAsia="en-US" w:bidi="ar-SA"/>
      </w:rPr>
    </w:lvl>
    <w:lvl w:ilvl="6" w:tplc="03AC1E04">
      <w:numFmt w:val="bullet"/>
      <w:lvlText w:val="•"/>
      <w:lvlJc w:val="left"/>
      <w:pPr>
        <w:ind w:left="6536" w:hanging="272"/>
      </w:pPr>
      <w:rPr>
        <w:rFonts w:hint="default"/>
        <w:lang w:val="en-US" w:eastAsia="en-US" w:bidi="ar-SA"/>
      </w:rPr>
    </w:lvl>
    <w:lvl w:ilvl="7" w:tplc="C1D0CC04">
      <w:numFmt w:val="bullet"/>
      <w:lvlText w:val="•"/>
      <w:lvlJc w:val="left"/>
      <w:pPr>
        <w:ind w:left="7552" w:hanging="272"/>
      </w:pPr>
      <w:rPr>
        <w:rFonts w:hint="default"/>
        <w:lang w:val="en-US" w:eastAsia="en-US" w:bidi="ar-SA"/>
      </w:rPr>
    </w:lvl>
    <w:lvl w:ilvl="8" w:tplc="2EC21366">
      <w:numFmt w:val="bullet"/>
      <w:lvlText w:val="•"/>
      <w:lvlJc w:val="left"/>
      <w:pPr>
        <w:ind w:left="8568" w:hanging="272"/>
      </w:pPr>
      <w:rPr>
        <w:rFonts w:hint="default"/>
        <w:lang w:val="en-US" w:eastAsia="en-US" w:bidi="ar-SA"/>
      </w:rPr>
    </w:lvl>
  </w:abstractNum>
  <w:abstractNum w:abstractNumId="28" w15:restartNumberingAfterBreak="0">
    <w:nsid w:val="1EA84442"/>
    <w:multiLevelType w:val="hybridMultilevel"/>
    <w:tmpl w:val="CB1CA318"/>
    <w:lvl w:ilvl="0" w:tplc="7548E56A">
      <w:start w:val="1"/>
      <w:numFmt w:val="lowerRoman"/>
      <w:lvlText w:val="(%1)"/>
      <w:lvlJc w:val="left"/>
      <w:pPr>
        <w:ind w:left="440" w:hanging="241"/>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CCC096A4">
      <w:numFmt w:val="bullet"/>
      <w:lvlText w:val="•"/>
      <w:lvlJc w:val="left"/>
      <w:pPr>
        <w:ind w:left="1456" w:hanging="241"/>
      </w:pPr>
      <w:rPr>
        <w:rFonts w:hint="default"/>
        <w:lang w:val="en-US" w:eastAsia="en-US" w:bidi="ar-SA"/>
      </w:rPr>
    </w:lvl>
    <w:lvl w:ilvl="2" w:tplc="9A649D30">
      <w:numFmt w:val="bullet"/>
      <w:lvlText w:val="•"/>
      <w:lvlJc w:val="left"/>
      <w:pPr>
        <w:ind w:left="2472" w:hanging="241"/>
      </w:pPr>
      <w:rPr>
        <w:rFonts w:hint="default"/>
        <w:lang w:val="en-US" w:eastAsia="en-US" w:bidi="ar-SA"/>
      </w:rPr>
    </w:lvl>
    <w:lvl w:ilvl="3" w:tplc="DC9E2D3E">
      <w:numFmt w:val="bullet"/>
      <w:lvlText w:val="•"/>
      <w:lvlJc w:val="left"/>
      <w:pPr>
        <w:ind w:left="3488" w:hanging="241"/>
      </w:pPr>
      <w:rPr>
        <w:rFonts w:hint="default"/>
        <w:lang w:val="en-US" w:eastAsia="en-US" w:bidi="ar-SA"/>
      </w:rPr>
    </w:lvl>
    <w:lvl w:ilvl="4" w:tplc="FCE68E2E">
      <w:numFmt w:val="bullet"/>
      <w:lvlText w:val="•"/>
      <w:lvlJc w:val="left"/>
      <w:pPr>
        <w:ind w:left="4504" w:hanging="241"/>
      </w:pPr>
      <w:rPr>
        <w:rFonts w:hint="default"/>
        <w:lang w:val="en-US" w:eastAsia="en-US" w:bidi="ar-SA"/>
      </w:rPr>
    </w:lvl>
    <w:lvl w:ilvl="5" w:tplc="F17237BA">
      <w:numFmt w:val="bullet"/>
      <w:lvlText w:val="•"/>
      <w:lvlJc w:val="left"/>
      <w:pPr>
        <w:ind w:left="5520" w:hanging="241"/>
      </w:pPr>
      <w:rPr>
        <w:rFonts w:hint="default"/>
        <w:lang w:val="en-US" w:eastAsia="en-US" w:bidi="ar-SA"/>
      </w:rPr>
    </w:lvl>
    <w:lvl w:ilvl="6" w:tplc="4EF2008C">
      <w:numFmt w:val="bullet"/>
      <w:lvlText w:val="•"/>
      <w:lvlJc w:val="left"/>
      <w:pPr>
        <w:ind w:left="6536" w:hanging="241"/>
      </w:pPr>
      <w:rPr>
        <w:rFonts w:hint="default"/>
        <w:lang w:val="en-US" w:eastAsia="en-US" w:bidi="ar-SA"/>
      </w:rPr>
    </w:lvl>
    <w:lvl w:ilvl="7" w:tplc="5FF013E0">
      <w:numFmt w:val="bullet"/>
      <w:lvlText w:val="•"/>
      <w:lvlJc w:val="left"/>
      <w:pPr>
        <w:ind w:left="7552" w:hanging="241"/>
      </w:pPr>
      <w:rPr>
        <w:rFonts w:hint="default"/>
        <w:lang w:val="en-US" w:eastAsia="en-US" w:bidi="ar-SA"/>
      </w:rPr>
    </w:lvl>
    <w:lvl w:ilvl="8" w:tplc="E5268FF4">
      <w:numFmt w:val="bullet"/>
      <w:lvlText w:val="•"/>
      <w:lvlJc w:val="left"/>
      <w:pPr>
        <w:ind w:left="8568" w:hanging="241"/>
      </w:pPr>
      <w:rPr>
        <w:rFonts w:hint="default"/>
        <w:lang w:val="en-US" w:eastAsia="en-US" w:bidi="ar-SA"/>
      </w:rPr>
    </w:lvl>
  </w:abstractNum>
  <w:abstractNum w:abstractNumId="29" w15:restartNumberingAfterBreak="0">
    <w:nsid w:val="1FC34158"/>
    <w:multiLevelType w:val="hybridMultilevel"/>
    <w:tmpl w:val="1C3C7F18"/>
    <w:lvl w:ilvl="0" w:tplc="40BE0726">
      <w:start w:val="2"/>
      <w:numFmt w:val="decimal"/>
      <w:lvlText w:val="(%1)"/>
      <w:lvlJc w:val="left"/>
      <w:pPr>
        <w:ind w:left="440" w:hanging="284"/>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9E7463B4">
      <w:start w:val="1"/>
      <w:numFmt w:val="lowerRoman"/>
      <w:lvlText w:val="(%2)"/>
      <w:lvlJc w:val="left"/>
      <w:pPr>
        <w:ind w:left="678" w:hanging="24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6A3259D4">
      <w:start w:val="1"/>
      <w:numFmt w:val="upperLetter"/>
      <w:lvlText w:val="(%3)"/>
      <w:lvlJc w:val="left"/>
      <w:pPr>
        <w:ind w:left="766" w:hanging="329"/>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3" w:tplc="B6B6F636">
      <w:start w:val="1"/>
      <w:numFmt w:val="decimal"/>
      <w:lvlText w:val="(%4)"/>
      <w:lvlJc w:val="left"/>
      <w:pPr>
        <w:ind w:left="723"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4" w:tplc="208C0BA4">
      <w:numFmt w:val="bullet"/>
      <w:lvlText w:val="•"/>
      <w:lvlJc w:val="left"/>
      <w:pPr>
        <w:ind w:left="2165" w:hanging="286"/>
      </w:pPr>
      <w:rPr>
        <w:rFonts w:hint="default"/>
        <w:lang w:val="en-US" w:eastAsia="en-US" w:bidi="ar-SA"/>
      </w:rPr>
    </w:lvl>
    <w:lvl w:ilvl="5" w:tplc="DC8EC6E2">
      <w:numFmt w:val="bullet"/>
      <w:lvlText w:val="•"/>
      <w:lvlJc w:val="left"/>
      <w:pPr>
        <w:ind w:left="3571" w:hanging="286"/>
      </w:pPr>
      <w:rPr>
        <w:rFonts w:hint="default"/>
        <w:lang w:val="en-US" w:eastAsia="en-US" w:bidi="ar-SA"/>
      </w:rPr>
    </w:lvl>
    <w:lvl w:ilvl="6" w:tplc="5EF8C990">
      <w:numFmt w:val="bullet"/>
      <w:lvlText w:val="•"/>
      <w:lvlJc w:val="left"/>
      <w:pPr>
        <w:ind w:left="4977" w:hanging="286"/>
      </w:pPr>
      <w:rPr>
        <w:rFonts w:hint="default"/>
        <w:lang w:val="en-US" w:eastAsia="en-US" w:bidi="ar-SA"/>
      </w:rPr>
    </w:lvl>
    <w:lvl w:ilvl="7" w:tplc="12D8554A">
      <w:numFmt w:val="bullet"/>
      <w:lvlText w:val="•"/>
      <w:lvlJc w:val="left"/>
      <w:pPr>
        <w:ind w:left="6382" w:hanging="286"/>
      </w:pPr>
      <w:rPr>
        <w:rFonts w:hint="default"/>
        <w:lang w:val="en-US" w:eastAsia="en-US" w:bidi="ar-SA"/>
      </w:rPr>
    </w:lvl>
    <w:lvl w:ilvl="8" w:tplc="92F6717A">
      <w:numFmt w:val="bullet"/>
      <w:lvlText w:val="•"/>
      <w:lvlJc w:val="left"/>
      <w:pPr>
        <w:ind w:left="7788" w:hanging="286"/>
      </w:pPr>
      <w:rPr>
        <w:rFonts w:hint="default"/>
        <w:lang w:val="en-US" w:eastAsia="en-US" w:bidi="ar-SA"/>
      </w:rPr>
    </w:lvl>
  </w:abstractNum>
  <w:abstractNum w:abstractNumId="30" w15:restartNumberingAfterBreak="0">
    <w:nsid w:val="1FF10D35"/>
    <w:multiLevelType w:val="hybridMultilevel"/>
    <w:tmpl w:val="A3C0881C"/>
    <w:lvl w:ilvl="0" w:tplc="055CF764">
      <w:start w:val="1"/>
      <w:numFmt w:val="lowerLetter"/>
      <w:lvlText w:val="%1."/>
      <w:lvlJc w:val="left"/>
      <w:pPr>
        <w:ind w:left="579" w:hanging="36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6832AE16">
      <w:numFmt w:val="bullet"/>
      <w:lvlText w:val="•"/>
      <w:lvlJc w:val="left"/>
      <w:pPr>
        <w:ind w:left="1582" w:hanging="361"/>
      </w:pPr>
      <w:rPr>
        <w:rFonts w:hint="default"/>
        <w:lang w:val="en-US" w:eastAsia="en-US" w:bidi="ar-SA"/>
      </w:rPr>
    </w:lvl>
    <w:lvl w:ilvl="2" w:tplc="08002916">
      <w:numFmt w:val="bullet"/>
      <w:lvlText w:val="•"/>
      <w:lvlJc w:val="left"/>
      <w:pPr>
        <w:ind w:left="2584" w:hanging="361"/>
      </w:pPr>
      <w:rPr>
        <w:rFonts w:hint="default"/>
        <w:lang w:val="en-US" w:eastAsia="en-US" w:bidi="ar-SA"/>
      </w:rPr>
    </w:lvl>
    <w:lvl w:ilvl="3" w:tplc="8E4434FA">
      <w:numFmt w:val="bullet"/>
      <w:lvlText w:val="•"/>
      <w:lvlJc w:val="left"/>
      <w:pPr>
        <w:ind w:left="3586" w:hanging="361"/>
      </w:pPr>
      <w:rPr>
        <w:rFonts w:hint="default"/>
        <w:lang w:val="en-US" w:eastAsia="en-US" w:bidi="ar-SA"/>
      </w:rPr>
    </w:lvl>
    <w:lvl w:ilvl="4" w:tplc="BDB2E7C4">
      <w:numFmt w:val="bullet"/>
      <w:lvlText w:val="•"/>
      <w:lvlJc w:val="left"/>
      <w:pPr>
        <w:ind w:left="4588" w:hanging="361"/>
      </w:pPr>
      <w:rPr>
        <w:rFonts w:hint="default"/>
        <w:lang w:val="en-US" w:eastAsia="en-US" w:bidi="ar-SA"/>
      </w:rPr>
    </w:lvl>
    <w:lvl w:ilvl="5" w:tplc="CC2E76E0">
      <w:numFmt w:val="bullet"/>
      <w:lvlText w:val="•"/>
      <w:lvlJc w:val="left"/>
      <w:pPr>
        <w:ind w:left="5590" w:hanging="361"/>
      </w:pPr>
      <w:rPr>
        <w:rFonts w:hint="default"/>
        <w:lang w:val="en-US" w:eastAsia="en-US" w:bidi="ar-SA"/>
      </w:rPr>
    </w:lvl>
    <w:lvl w:ilvl="6" w:tplc="0004EF5A">
      <w:numFmt w:val="bullet"/>
      <w:lvlText w:val="•"/>
      <w:lvlJc w:val="left"/>
      <w:pPr>
        <w:ind w:left="6592" w:hanging="361"/>
      </w:pPr>
      <w:rPr>
        <w:rFonts w:hint="default"/>
        <w:lang w:val="en-US" w:eastAsia="en-US" w:bidi="ar-SA"/>
      </w:rPr>
    </w:lvl>
    <w:lvl w:ilvl="7" w:tplc="CFA8DB34">
      <w:numFmt w:val="bullet"/>
      <w:lvlText w:val="•"/>
      <w:lvlJc w:val="left"/>
      <w:pPr>
        <w:ind w:left="7594" w:hanging="361"/>
      </w:pPr>
      <w:rPr>
        <w:rFonts w:hint="default"/>
        <w:lang w:val="en-US" w:eastAsia="en-US" w:bidi="ar-SA"/>
      </w:rPr>
    </w:lvl>
    <w:lvl w:ilvl="8" w:tplc="D73CD40A">
      <w:numFmt w:val="bullet"/>
      <w:lvlText w:val="•"/>
      <w:lvlJc w:val="left"/>
      <w:pPr>
        <w:ind w:left="8596" w:hanging="361"/>
      </w:pPr>
      <w:rPr>
        <w:rFonts w:hint="default"/>
        <w:lang w:val="en-US" w:eastAsia="en-US" w:bidi="ar-SA"/>
      </w:rPr>
    </w:lvl>
  </w:abstractNum>
  <w:abstractNum w:abstractNumId="31" w15:restartNumberingAfterBreak="0">
    <w:nsid w:val="21655707"/>
    <w:multiLevelType w:val="hybridMultilevel"/>
    <w:tmpl w:val="C37C0DE2"/>
    <w:lvl w:ilvl="0" w:tplc="E840810E">
      <w:start w:val="1"/>
      <w:numFmt w:val="lowerRoman"/>
      <w:lvlText w:val="(%1)"/>
      <w:lvlJc w:val="left"/>
      <w:pPr>
        <w:ind w:left="440" w:hanging="241"/>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691CF0BA">
      <w:numFmt w:val="bullet"/>
      <w:lvlText w:val="•"/>
      <w:lvlJc w:val="left"/>
      <w:pPr>
        <w:ind w:left="1456" w:hanging="241"/>
      </w:pPr>
      <w:rPr>
        <w:rFonts w:hint="default"/>
        <w:lang w:val="en-US" w:eastAsia="en-US" w:bidi="ar-SA"/>
      </w:rPr>
    </w:lvl>
    <w:lvl w:ilvl="2" w:tplc="BDA861EC">
      <w:numFmt w:val="bullet"/>
      <w:lvlText w:val="•"/>
      <w:lvlJc w:val="left"/>
      <w:pPr>
        <w:ind w:left="2472" w:hanging="241"/>
      </w:pPr>
      <w:rPr>
        <w:rFonts w:hint="default"/>
        <w:lang w:val="en-US" w:eastAsia="en-US" w:bidi="ar-SA"/>
      </w:rPr>
    </w:lvl>
    <w:lvl w:ilvl="3" w:tplc="25020BFA">
      <w:numFmt w:val="bullet"/>
      <w:lvlText w:val="•"/>
      <w:lvlJc w:val="left"/>
      <w:pPr>
        <w:ind w:left="3488" w:hanging="241"/>
      </w:pPr>
      <w:rPr>
        <w:rFonts w:hint="default"/>
        <w:lang w:val="en-US" w:eastAsia="en-US" w:bidi="ar-SA"/>
      </w:rPr>
    </w:lvl>
    <w:lvl w:ilvl="4" w:tplc="D7BA8334">
      <w:numFmt w:val="bullet"/>
      <w:lvlText w:val="•"/>
      <w:lvlJc w:val="left"/>
      <w:pPr>
        <w:ind w:left="4504" w:hanging="241"/>
      </w:pPr>
      <w:rPr>
        <w:rFonts w:hint="default"/>
        <w:lang w:val="en-US" w:eastAsia="en-US" w:bidi="ar-SA"/>
      </w:rPr>
    </w:lvl>
    <w:lvl w:ilvl="5" w:tplc="F600FA6C">
      <w:numFmt w:val="bullet"/>
      <w:lvlText w:val="•"/>
      <w:lvlJc w:val="left"/>
      <w:pPr>
        <w:ind w:left="5520" w:hanging="241"/>
      </w:pPr>
      <w:rPr>
        <w:rFonts w:hint="default"/>
        <w:lang w:val="en-US" w:eastAsia="en-US" w:bidi="ar-SA"/>
      </w:rPr>
    </w:lvl>
    <w:lvl w:ilvl="6" w:tplc="9048804E">
      <w:numFmt w:val="bullet"/>
      <w:lvlText w:val="•"/>
      <w:lvlJc w:val="left"/>
      <w:pPr>
        <w:ind w:left="6536" w:hanging="241"/>
      </w:pPr>
      <w:rPr>
        <w:rFonts w:hint="default"/>
        <w:lang w:val="en-US" w:eastAsia="en-US" w:bidi="ar-SA"/>
      </w:rPr>
    </w:lvl>
    <w:lvl w:ilvl="7" w:tplc="929840BA">
      <w:numFmt w:val="bullet"/>
      <w:lvlText w:val="•"/>
      <w:lvlJc w:val="left"/>
      <w:pPr>
        <w:ind w:left="7552" w:hanging="241"/>
      </w:pPr>
      <w:rPr>
        <w:rFonts w:hint="default"/>
        <w:lang w:val="en-US" w:eastAsia="en-US" w:bidi="ar-SA"/>
      </w:rPr>
    </w:lvl>
    <w:lvl w:ilvl="8" w:tplc="854E6B6E">
      <w:numFmt w:val="bullet"/>
      <w:lvlText w:val="•"/>
      <w:lvlJc w:val="left"/>
      <w:pPr>
        <w:ind w:left="8568" w:hanging="241"/>
      </w:pPr>
      <w:rPr>
        <w:rFonts w:hint="default"/>
        <w:lang w:val="en-US" w:eastAsia="en-US" w:bidi="ar-SA"/>
      </w:rPr>
    </w:lvl>
  </w:abstractNum>
  <w:abstractNum w:abstractNumId="32" w15:restartNumberingAfterBreak="0">
    <w:nsid w:val="216D1BCA"/>
    <w:multiLevelType w:val="hybridMultilevel"/>
    <w:tmpl w:val="88081C32"/>
    <w:lvl w:ilvl="0" w:tplc="2F10CAA0">
      <w:start w:val="1"/>
      <w:numFmt w:val="lowerLetter"/>
      <w:lvlText w:val="%1."/>
      <w:lvlJc w:val="left"/>
      <w:pPr>
        <w:ind w:left="444"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169CD090">
      <w:numFmt w:val="bullet"/>
      <w:lvlText w:val="•"/>
      <w:lvlJc w:val="left"/>
      <w:pPr>
        <w:ind w:left="1456" w:hanging="226"/>
      </w:pPr>
      <w:rPr>
        <w:rFonts w:hint="default"/>
        <w:lang w:val="en-US" w:eastAsia="en-US" w:bidi="ar-SA"/>
      </w:rPr>
    </w:lvl>
    <w:lvl w:ilvl="2" w:tplc="B2CCEB9A">
      <w:numFmt w:val="bullet"/>
      <w:lvlText w:val="•"/>
      <w:lvlJc w:val="left"/>
      <w:pPr>
        <w:ind w:left="2472" w:hanging="226"/>
      </w:pPr>
      <w:rPr>
        <w:rFonts w:hint="default"/>
        <w:lang w:val="en-US" w:eastAsia="en-US" w:bidi="ar-SA"/>
      </w:rPr>
    </w:lvl>
    <w:lvl w:ilvl="3" w:tplc="0E78731E">
      <w:numFmt w:val="bullet"/>
      <w:lvlText w:val="•"/>
      <w:lvlJc w:val="left"/>
      <w:pPr>
        <w:ind w:left="3488" w:hanging="226"/>
      </w:pPr>
      <w:rPr>
        <w:rFonts w:hint="default"/>
        <w:lang w:val="en-US" w:eastAsia="en-US" w:bidi="ar-SA"/>
      </w:rPr>
    </w:lvl>
    <w:lvl w:ilvl="4" w:tplc="D370F766">
      <w:numFmt w:val="bullet"/>
      <w:lvlText w:val="•"/>
      <w:lvlJc w:val="left"/>
      <w:pPr>
        <w:ind w:left="4504" w:hanging="226"/>
      </w:pPr>
      <w:rPr>
        <w:rFonts w:hint="default"/>
        <w:lang w:val="en-US" w:eastAsia="en-US" w:bidi="ar-SA"/>
      </w:rPr>
    </w:lvl>
    <w:lvl w:ilvl="5" w:tplc="B20299BA">
      <w:numFmt w:val="bullet"/>
      <w:lvlText w:val="•"/>
      <w:lvlJc w:val="left"/>
      <w:pPr>
        <w:ind w:left="5520" w:hanging="226"/>
      </w:pPr>
      <w:rPr>
        <w:rFonts w:hint="default"/>
        <w:lang w:val="en-US" w:eastAsia="en-US" w:bidi="ar-SA"/>
      </w:rPr>
    </w:lvl>
    <w:lvl w:ilvl="6" w:tplc="211EC8FC">
      <w:numFmt w:val="bullet"/>
      <w:lvlText w:val="•"/>
      <w:lvlJc w:val="left"/>
      <w:pPr>
        <w:ind w:left="6536" w:hanging="226"/>
      </w:pPr>
      <w:rPr>
        <w:rFonts w:hint="default"/>
        <w:lang w:val="en-US" w:eastAsia="en-US" w:bidi="ar-SA"/>
      </w:rPr>
    </w:lvl>
    <w:lvl w:ilvl="7" w:tplc="E7228024">
      <w:numFmt w:val="bullet"/>
      <w:lvlText w:val="•"/>
      <w:lvlJc w:val="left"/>
      <w:pPr>
        <w:ind w:left="7552" w:hanging="226"/>
      </w:pPr>
      <w:rPr>
        <w:rFonts w:hint="default"/>
        <w:lang w:val="en-US" w:eastAsia="en-US" w:bidi="ar-SA"/>
      </w:rPr>
    </w:lvl>
    <w:lvl w:ilvl="8" w:tplc="86388D74">
      <w:numFmt w:val="bullet"/>
      <w:lvlText w:val="•"/>
      <w:lvlJc w:val="left"/>
      <w:pPr>
        <w:ind w:left="8568" w:hanging="226"/>
      </w:pPr>
      <w:rPr>
        <w:rFonts w:hint="default"/>
        <w:lang w:val="en-US" w:eastAsia="en-US" w:bidi="ar-SA"/>
      </w:rPr>
    </w:lvl>
  </w:abstractNum>
  <w:abstractNum w:abstractNumId="33" w15:restartNumberingAfterBreak="0">
    <w:nsid w:val="24562535"/>
    <w:multiLevelType w:val="multilevel"/>
    <w:tmpl w:val="3E3842C8"/>
    <w:lvl w:ilvl="0">
      <w:start w:val="3"/>
      <w:numFmt w:val="upperLetter"/>
      <w:lvlText w:val="%1"/>
      <w:lvlJc w:val="left"/>
      <w:pPr>
        <w:ind w:left="812" w:hanging="594"/>
        <w:jc w:val="left"/>
      </w:pPr>
      <w:rPr>
        <w:rFonts w:hint="default"/>
        <w:lang w:val="en-US" w:eastAsia="en-US" w:bidi="ar-SA"/>
      </w:rPr>
    </w:lvl>
    <w:lvl w:ilvl="1">
      <w:start w:val="5"/>
      <w:numFmt w:val="decimal"/>
      <w:lvlText w:val="%1.%2"/>
      <w:lvlJc w:val="left"/>
      <w:pPr>
        <w:ind w:left="812" w:hanging="594"/>
        <w:jc w:val="left"/>
      </w:pPr>
      <w:rPr>
        <w:rFonts w:hint="default"/>
        <w:lang w:val="en-US" w:eastAsia="en-US" w:bidi="ar-SA"/>
      </w:rPr>
    </w:lvl>
    <w:lvl w:ilvl="2">
      <w:numFmt w:val="decimal"/>
      <w:lvlText w:val="%1.%2.%3"/>
      <w:lvlJc w:val="left"/>
      <w:pPr>
        <w:ind w:left="812" w:hanging="594"/>
        <w:jc w:val="left"/>
      </w:pPr>
      <w:rPr>
        <w:rFonts w:ascii="Times New Roman" w:eastAsia="Times New Roman" w:hAnsi="Times New Roman" w:cs="Times New Roman" w:hint="default"/>
        <w:b/>
        <w:bCs/>
        <w:i w:val="0"/>
        <w:iCs w:val="0"/>
        <w:spacing w:val="-1"/>
        <w:w w:val="99"/>
        <w:sz w:val="24"/>
        <w:szCs w:val="24"/>
        <w:lang w:val="en-US" w:eastAsia="en-US" w:bidi="ar-SA"/>
      </w:rPr>
    </w:lvl>
    <w:lvl w:ilvl="3">
      <w:start w:val="1"/>
      <w:numFmt w:val="decimal"/>
      <w:lvlText w:val="%1.%2.%3.%4"/>
      <w:lvlJc w:val="left"/>
      <w:pPr>
        <w:ind w:left="992" w:hanging="774"/>
        <w:jc w:val="left"/>
      </w:pPr>
      <w:rPr>
        <w:rFonts w:ascii="Times New Roman" w:eastAsia="Times New Roman" w:hAnsi="Times New Roman" w:cs="Times New Roman" w:hint="default"/>
        <w:b/>
        <w:bCs/>
        <w:i w:val="0"/>
        <w:iCs w:val="0"/>
        <w:spacing w:val="-1"/>
        <w:w w:val="99"/>
        <w:sz w:val="24"/>
        <w:szCs w:val="24"/>
        <w:lang w:val="en-US" w:eastAsia="en-US" w:bidi="ar-SA"/>
      </w:rPr>
    </w:lvl>
    <w:lvl w:ilvl="4">
      <w:numFmt w:val="bullet"/>
      <w:lvlText w:val="•"/>
      <w:lvlJc w:val="left"/>
      <w:pPr>
        <w:ind w:left="4200" w:hanging="774"/>
      </w:pPr>
      <w:rPr>
        <w:rFonts w:hint="default"/>
        <w:lang w:val="en-US" w:eastAsia="en-US" w:bidi="ar-SA"/>
      </w:rPr>
    </w:lvl>
    <w:lvl w:ilvl="5">
      <w:numFmt w:val="bullet"/>
      <w:lvlText w:val="•"/>
      <w:lvlJc w:val="left"/>
      <w:pPr>
        <w:ind w:left="5266" w:hanging="774"/>
      </w:pPr>
      <w:rPr>
        <w:rFonts w:hint="default"/>
        <w:lang w:val="en-US" w:eastAsia="en-US" w:bidi="ar-SA"/>
      </w:rPr>
    </w:lvl>
    <w:lvl w:ilvl="6">
      <w:numFmt w:val="bullet"/>
      <w:lvlText w:val="•"/>
      <w:lvlJc w:val="left"/>
      <w:pPr>
        <w:ind w:left="6333" w:hanging="774"/>
      </w:pPr>
      <w:rPr>
        <w:rFonts w:hint="default"/>
        <w:lang w:val="en-US" w:eastAsia="en-US" w:bidi="ar-SA"/>
      </w:rPr>
    </w:lvl>
    <w:lvl w:ilvl="7">
      <w:numFmt w:val="bullet"/>
      <w:lvlText w:val="•"/>
      <w:lvlJc w:val="left"/>
      <w:pPr>
        <w:ind w:left="7400" w:hanging="774"/>
      </w:pPr>
      <w:rPr>
        <w:rFonts w:hint="default"/>
        <w:lang w:val="en-US" w:eastAsia="en-US" w:bidi="ar-SA"/>
      </w:rPr>
    </w:lvl>
    <w:lvl w:ilvl="8">
      <w:numFmt w:val="bullet"/>
      <w:lvlText w:val="•"/>
      <w:lvlJc w:val="left"/>
      <w:pPr>
        <w:ind w:left="8466" w:hanging="774"/>
      </w:pPr>
      <w:rPr>
        <w:rFonts w:hint="default"/>
        <w:lang w:val="en-US" w:eastAsia="en-US" w:bidi="ar-SA"/>
      </w:rPr>
    </w:lvl>
  </w:abstractNum>
  <w:abstractNum w:abstractNumId="34" w15:restartNumberingAfterBreak="0">
    <w:nsid w:val="26D90C6B"/>
    <w:multiLevelType w:val="hybridMultilevel"/>
    <w:tmpl w:val="2FB6C36E"/>
    <w:lvl w:ilvl="0" w:tplc="E0829CDE">
      <w:start w:val="1"/>
      <w:numFmt w:val="decimal"/>
      <w:lvlText w:val="(%1)"/>
      <w:lvlJc w:val="left"/>
      <w:pPr>
        <w:ind w:left="723" w:hanging="286"/>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7604D9DE">
      <w:numFmt w:val="bullet"/>
      <w:lvlText w:val="•"/>
      <w:lvlJc w:val="left"/>
      <w:pPr>
        <w:ind w:left="1708" w:hanging="286"/>
      </w:pPr>
      <w:rPr>
        <w:rFonts w:hint="default"/>
        <w:lang w:val="en-US" w:eastAsia="en-US" w:bidi="ar-SA"/>
      </w:rPr>
    </w:lvl>
    <w:lvl w:ilvl="2" w:tplc="96221DB4">
      <w:numFmt w:val="bullet"/>
      <w:lvlText w:val="•"/>
      <w:lvlJc w:val="left"/>
      <w:pPr>
        <w:ind w:left="2696" w:hanging="286"/>
      </w:pPr>
      <w:rPr>
        <w:rFonts w:hint="default"/>
        <w:lang w:val="en-US" w:eastAsia="en-US" w:bidi="ar-SA"/>
      </w:rPr>
    </w:lvl>
    <w:lvl w:ilvl="3" w:tplc="CF02161C">
      <w:numFmt w:val="bullet"/>
      <w:lvlText w:val="•"/>
      <w:lvlJc w:val="left"/>
      <w:pPr>
        <w:ind w:left="3684" w:hanging="286"/>
      </w:pPr>
      <w:rPr>
        <w:rFonts w:hint="default"/>
        <w:lang w:val="en-US" w:eastAsia="en-US" w:bidi="ar-SA"/>
      </w:rPr>
    </w:lvl>
    <w:lvl w:ilvl="4" w:tplc="79B6D1D2">
      <w:numFmt w:val="bullet"/>
      <w:lvlText w:val="•"/>
      <w:lvlJc w:val="left"/>
      <w:pPr>
        <w:ind w:left="4672" w:hanging="286"/>
      </w:pPr>
      <w:rPr>
        <w:rFonts w:hint="default"/>
        <w:lang w:val="en-US" w:eastAsia="en-US" w:bidi="ar-SA"/>
      </w:rPr>
    </w:lvl>
    <w:lvl w:ilvl="5" w:tplc="EB0AA5A4">
      <w:numFmt w:val="bullet"/>
      <w:lvlText w:val="•"/>
      <w:lvlJc w:val="left"/>
      <w:pPr>
        <w:ind w:left="5660" w:hanging="286"/>
      </w:pPr>
      <w:rPr>
        <w:rFonts w:hint="default"/>
        <w:lang w:val="en-US" w:eastAsia="en-US" w:bidi="ar-SA"/>
      </w:rPr>
    </w:lvl>
    <w:lvl w:ilvl="6" w:tplc="2A5C951E">
      <w:numFmt w:val="bullet"/>
      <w:lvlText w:val="•"/>
      <w:lvlJc w:val="left"/>
      <w:pPr>
        <w:ind w:left="6648" w:hanging="286"/>
      </w:pPr>
      <w:rPr>
        <w:rFonts w:hint="default"/>
        <w:lang w:val="en-US" w:eastAsia="en-US" w:bidi="ar-SA"/>
      </w:rPr>
    </w:lvl>
    <w:lvl w:ilvl="7" w:tplc="1974EC30">
      <w:numFmt w:val="bullet"/>
      <w:lvlText w:val="•"/>
      <w:lvlJc w:val="left"/>
      <w:pPr>
        <w:ind w:left="7636" w:hanging="286"/>
      </w:pPr>
      <w:rPr>
        <w:rFonts w:hint="default"/>
        <w:lang w:val="en-US" w:eastAsia="en-US" w:bidi="ar-SA"/>
      </w:rPr>
    </w:lvl>
    <w:lvl w:ilvl="8" w:tplc="6CAA4BA4">
      <w:numFmt w:val="bullet"/>
      <w:lvlText w:val="•"/>
      <w:lvlJc w:val="left"/>
      <w:pPr>
        <w:ind w:left="8624" w:hanging="286"/>
      </w:pPr>
      <w:rPr>
        <w:rFonts w:hint="default"/>
        <w:lang w:val="en-US" w:eastAsia="en-US" w:bidi="ar-SA"/>
      </w:rPr>
    </w:lvl>
  </w:abstractNum>
  <w:abstractNum w:abstractNumId="35" w15:restartNumberingAfterBreak="0">
    <w:nsid w:val="275C2627"/>
    <w:multiLevelType w:val="hybridMultilevel"/>
    <w:tmpl w:val="A9D83A96"/>
    <w:lvl w:ilvl="0" w:tplc="175A5872">
      <w:start w:val="2"/>
      <w:numFmt w:val="decimal"/>
      <w:lvlText w:val="(%1)"/>
      <w:lvlJc w:val="left"/>
      <w:pPr>
        <w:ind w:left="440" w:hanging="287"/>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A2484180">
      <w:numFmt w:val="bullet"/>
      <w:lvlText w:val="•"/>
      <w:lvlJc w:val="left"/>
      <w:pPr>
        <w:ind w:left="1456" w:hanging="287"/>
      </w:pPr>
      <w:rPr>
        <w:rFonts w:hint="default"/>
        <w:lang w:val="en-US" w:eastAsia="en-US" w:bidi="ar-SA"/>
      </w:rPr>
    </w:lvl>
    <w:lvl w:ilvl="2" w:tplc="1BDAD634">
      <w:numFmt w:val="bullet"/>
      <w:lvlText w:val="•"/>
      <w:lvlJc w:val="left"/>
      <w:pPr>
        <w:ind w:left="2472" w:hanging="287"/>
      </w:pPr>
      <w:rPr>
        <w:rFonts w:hint="default"/>
        <w:lang w:val="en-US" w:eastAsia="en-US" w:bidi="ar-SA"/>
      </w:rPr>
    </w:lvl>
    <w:lvl w:ilvl="3" w:tplc="35322902">
      <w:numFmt w:val="bullet"/>
      <w:lvlText w:val="•"/>
      <w:lvlJc w:val="left"/>
      <w:pPr>
        <w:ind w:left="3488" w:hanging="287"/>
      </w:pPr>
      <w:rPr>
        <w:rFonts w:hint="default"/>
        <w:lang w:val="en-US" w:eastAsia="en-US" w:bidi="ar-SA"/>
      </w:rPr>
    </w:lvl>
    <w:lvl w:ilvl="4" w:tplc="B5AAEB34">
      <w:numFmt w:val="bullet"/>
      <w:lvlText w:val="•"/>
      <w:lvlJc w:val="left"/>
      <w:pPr>
        <w:ind w:left="4504" w:hanging="287"/>
      </w:pPr>
      <w:rPr>
        <w:rFonts w:hint="default"/>
        <w:lang w:val="en-US" w:eastAsia="en-US" w:bidi="ar-SA"/>
      </w:rPr>
    </w:lvl>
    <w:lvl w:ilvl="5" w:tplc="CAF46B7C">
      <w:numFmt w:val="bullet"/>
      <w:lvlText w:val="•"/>
      <w:lvlJc w:val="left"/>
      <w:pPr>
        <w:ind w:left="5520" w:hanging="287"/>
      </w:pPr>
      <w:rPr>
        <w:rFonts w:hint="default"/>
        <w:lang w:val="en-US" w:eastAsia="en-US" w:bidi="ar-SA"/>
      </w:rPr>
    </w:lvl>
    <w:lvl w:ilvl="6" w:tplc="EE001826">
      <w:numFmt w:val="bullet"/>
      <w:lvlText w:val="•"/>
      <w:lvlJc w:val="left"/>
      <w:pPr>
        <w:ind w:left="6536" w:hanging="287"/>
      </w:pPr>
      <w:rPr>
        <w:rFonts w:hint="default"/>
        <w:lang w:val="en-US" w:eastAsia="en-US" w:bidi="ar-SA"/>
      </w:rPr>
    </w:lvl>
    <w:lvl w:ilvl="7" w:tplc="EF869536">
      <w:numFmt w:val="bullet"/>
      <w:lvlText w:val="•"/>
      <w:lvlJc w:val="left"/>
      <w:pPr>
        <w:ind w:left="7552" w:hanging="287"/>
      </w:pPr>
      <w:rPr>
        <w:rFonts w:hint="default"/>
        <w:lang w:val="en-US" w:eastAsia="en-US" w:bidi="ar-SA"/>
      </w:rPr>
    </w:lvl>
    <w:lvl w:ilvl="8" w:tplc="BFE06D5A">
      <w:numFmt w:val="bullet"/>
      <w:lvlText w:val="•"/>
      <w:lvlJc w:val="left"/>
      <w:pPr>
        <w:ind w:left="8568" w:hanging="287"/>
      </w:pPr>
      <w:rPr>
        <w:rFonts w:hint="default"/>
        <w:lang w:val="en-US" w:eastAsia="en-US" w:bidi="ar-SA"/>
      </w:rPr>
    </w:lvl>
  </w:abstractNum>
  <w:abstractNum w:abstractNumId="36" w15:restartNumberingAfterBreak="0">
    <w:nsid w:val="28087D0B"/>
    <w:multiLevelType w:val="hybridMultilevel"/>
    <w:tmpl w:val="DA0217E2"/>
    <w:lvl w:ilvl="0" w:tplc="A6C67A52">
      <w:start w:val="2"/>
      <w:numFmt w:val="decimal"/>
      <w:lvlText w:val="(%1)"/>
      <w:lvlJc w:val="left"/>
      <w:pPr>
        <w:ind w:left="438" w:hanging="284"/>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19C6011C">
      <w:start w:val="1"/>
      <w:numFmt w:val="lowerRoman"/>
      <w:lvlText w:val="(%2)"/>
      <w:lvlJc w:val="left"/>
      <w:pPr>
        <w:ind w:left="440" w:hanging="241"/>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D8B2A8C6">
      <w:numFmt w:val="bullet"/>
      <w:lvlText w:val="•"/>
      <w:lvlJc w:val="left"/>
      <w:pPr>
        <w:ind w:left="2472" w:hanging="241"/>
      </w:pPr>
      <w:rPr>
        <w:rFonts w:hint="default"/>
        <w:lang w:val="en-US" w:eastAsia="en-US" w:bidi="ar-SA"/>
      </w:rPr>
    </w:lvl>
    <w:lvl w:ilvl="3" w:tplc="5FAE1EA2">
      <w:numFmt w:val="bullet"/>
      <w:lvlText w:val="•"/>
      <w:lvlJc w:val="left"/>
      <w:pPr>
        <w:ind w:left="3488" w:hanging="241"/>
      </w:pPr>
      <w:rPr>
        <w:rFonts w:hint="default"/>
        <w:lang w:val="en-US" w:eastAsia="en-US" w:bidi="ar-SA"/>
      </w:rPr>
    </w:lvl>
    <w:lvl w:ilvl="4" w:tplc="AF7A4768">
      <w:numFmt w:val="bullet"/>
      <w:lvlText w:val="•"/>
      <w:lvlJc w:val="left"/>
      <w:pPr>
        <w:ind w:left="4504" w:hanging="241"/>
      </w:pPr>
      <w:rPr>
        <w:rFonts w:hint="default"/>
        <w:lang w:val="en-US" w:eastAsia="en-US" w:bidi="ar-SA"/>
      </w:rPr>
    </w:lvl>
    <w:lvl w:ilvl="5" w:tplc="E574436C">
      <w:numFmt w:val="bullet"/>
      <w:lvlText w:val="•"/>
      <w:lvlJc w:val="left"/>
      <w:pPr>
        <w:ind w:left="5520" w:hanging="241"/>
      </w:pPr>
      <w:rPr>
        <w:rFonts w:hint="default"/>
        <w:lang w:val="en-US" w:eastAsia="en-US" w:bidi="ar-SA"/>
      </w:rPr>
    </w:lvl>
    <w:lvl w:ilvl="6" w:tplc="0B503B74">
      <w:numFmt w:val="bullet"/>
      <w:lvlText w:val="•"/>
      <w:lvlJc w:val="left"/>
      <w:pPr>
        <w:ind w:left="6536" w:hanging="241"/>
      </w:pPr>
      <w:rPr>
        <w:rFonts w:hint="default"/>
        <w:lang w:val="en-US" w:eastAsia="en-US" w:bidi="ar-SA"/>
      </w:rPr>
    </w:lvl>
    <w:lvl w:ilvl="7" w:tplc="1F94CBD6">
      <w:numFmt w:val="bullet"/>
      <w:lvlText w:val="•"/>
      <w:lvlJc w:val="left"/>
      <w:pPr>
        <w:ind w:left="7552" w:hanging="241"/>
      </w:pPr>
      <w:rPr>
        <w:rFonts w:hint="default"/>
        <w:lang w:val="en-US" w:eastAsia="en-US" w:bidi="ar-SA"/>
      </w:rPr>
    </w:lvl>
    <w:lvl w:ilvl="8" w:tplc="57D61CD8">
      <w:numFmt w:val="bullet"/>
      <w:lvlText w:val="•"/>
      <w:lvlJc w:val="left"/>
      <w:pPr>
        <w:ind w:left="8568" w:hanging="241"/>
      </w:pPr>
      <w:rPr>
        <w:rFonts w:hint="default"/>
        <w:lang w:val="en-US" w:eastAsia="en-US" w:bidi="ar-SA"/>
      </w:rPr>
    </w:lvl>
  </w:abstractNum>
  <w:abstractNum w:abstractNumId="37" w15:restartNumberingAfterBreak="0">
    <w:nsid w:val="282D71AD"/>
    <w:multiLevelType w:val="hybridMultilevel"/>
    <w:tmpl w:val="7A40856A"/>
    <w:lvl w:ilvl="0" w:tplc="D466E778">
      <w:start w:val="1"/>
      <w:numFmt w:val="lowerLetter"/>
      <w:lvlText w:val="(%1)"/>
      <w:lvlJc w:val="left"/>
      <w:pPr>
        <w:ind w:left="711" w:hanging="274"/>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AAB6825C">
      <w:start w:val="1"/>
      <w:numFmt w:val="decimal"/>
      <w:lvlText w:val="(%2)"/>
      <w:lvlJc w:val="left"/>
      <w:pPr>
        <w:ind w:left="723" w:hanging="286"/>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77D23C44">
      <w:start w:val="1"/>
      <w:numFmt w:val="lowerRoman"/>
      <w:lvlText w:val="(%3)"/>
      <w:lvlJc w:val="left"/>
      <w:pPr>
        <w:ind w:left="438" w:hanging="239"/>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3" w:tplc="48D0B0BE">
      <w:numFmt w:val="bullet"/>
      <w:lvlText w:val="•"/>
      <w:lvlJc w:val="left"/>
      <w:pPr>
        <w:ind w:left="2915" w:hanging="239"/>
      </w:pPr>
      <w:rPr>
        <w:rFonts w:hint="default"/>
        <w:lang w:val="en-US" w:eastAsia="en-US" w:bidi="ar-SA"/>
      </w:rPr>
    </w:lvl>
    <w:lvl w:ilvl="4" w:tplc="EA4CE7E6">
      <w:numFmt w:val="bullet"/>
      <w:lvlText w:val="•"/>
      <w:lvlJc w:val="left"/>
      <w:pPr>
        <w:ind w:left="4013" w:hanging="239"/>
      </w:pPr>
      <w:rPr>
        <w:rFonts w:hint="default"/>
        <w:lang w:val="en-US" w:eastAsia="en-US" w:bidi="ar-SA"/>
      </w:rPr>
    </w:lvl>
    <w:lvl w:ilvl="5" w:tplc="0B80803E">
      <w:numFmt w:val="bullet"/>
      <w:lvlText w:val="•"/>
      <w:lvlJc w:val="left"/>
      <w:pPr>
        <w:ind w:left="5111" w:hanging="239"/>
      </w:pPr>
      <w:rPr>
        <w:rFonts w:hint="default"/>
        <w:lang w:val="en-US" w:eastAsia="en-US" w:bidi="ar-SA"/>
      </w:rPr>
    </w:lvl>
    <w:lvl w:ilvl="6" w:tplc="2DB6F00C">
      <w:numFmt w:val="bullet"/>
      <w:lvlText w:val="•"/>
      <w:lvlJc w:val="left"/>
      <w:pPr>
        <w:ind w:left="6208" w:hanging="239"/>
      </w:pPr>
      <w:rPr>
        <w:rFonts w:hint="default"/>
        <w:lang w:val="en-US" w:eastAsia="en-US" w:bidi="ar-SA"/>
      </w:rPr>
    </w:lvl>
    <w:lvl w:ilvl="7" w:tplc="8BDAD5F8">
      <w:numFmt w:val="bullet"/>
      <w:lvlText w:val="•"/>
      <w:lvlJc w:val="left"/>
      <w:pPr>
        <w:ind w:left="7306" w:hanging="239"/>
      </w:pPr>
      <w:rPr>
        <w:rFonts w:hint="default"/>
        <w:lang w:val="en-US" w:eastAsia="en-US" w:bidi="ar-SA"/>
      </w:rPr>
    </w:lvl>
    <w:lvl w:ilvl="8" w:tplc="47AAD2CE">
      <w:numFmt w:val="bullet"/>
      <w:lvlText w:val="•"/>
      <w:lvlJc w:val="left"/>
      <w:pPr>
        <w:ind w:left="8404" w:hanging="239"/>
      </w:pPr>
      <w:rPr>
        <w:rFonts w:hint="default"/>
        <w:lang w:val="en-US" w:eastAsia="en-US" w:bidi="ar-SA"/>
      </w:rPr>
    </w:lvl>
  </w:abstractNum>
  <w:abstractNum w:abstractNumId="38" w15:restartNumberingAfterBreak="0">
    <w:nsid w:val="29526B23"/>
    <w:multiLevelType w:val="hybridMultilevel"/>
    <w:tmpl w:val="F7CCF316"/>
    <w:lvl w:ilvl="0" w:tplc="17020C6E">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44CCBB12">
      <w:start w:val="1"/>
      <w:numFmt w:val="upperLetter"/>
      <w:lvlText w:val="(%2)"/>
      <w:lvlJc w:val="left"/>
      <w:pPr>
        <w:ind w:left="440" w:hanging="33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4AC24A68">
      <w:numFmt w:val="bullet"/>
      <w:lvlText w:val="•"/>
      <w:lvlJc w:val="left"/>
      <w:pPr>
        <w:ind w:left="2472" w:hanging="330"/>
      </w:pPr>
      <w:rPr>
        <w:rFonts w:hint="default"/>
        <w:lang w:val="en-US" w:eastAsia="en-US" w:bidi="ar-SA"/>
      </w:rPr>
    </w:lvl>
    <w:lvl w:ilvl="3" w:tplc="E5F202FE">
      <w:numFmt w:val="bullet"/>
      <w:lvlText w:val="•"/>
      <w:lvlJc w:val="left"/>
      <w:pPr>
        <w:ind w:left="3488" w:hanging="330"/>
      </w:pPr>
      <w:rPr>
        <w:rFonts w:hint="default"/>
        <w:lang w:val="en-US" w:eastAsia="en-US" w:bidi="ar-SA"/>
      </w:rPr>
    </w:lvl>
    <w:lvl w:ilvl="4" w:tplc="01A2F8C0">
      <w:numFmt w:val="bullet"/>
      <w:lvlText w:val="•"/>
      <w:lvlJc w:val="left"/>
      <w:pPr>
        <w:ind w:left="4504" w:hanging="330"/>
      </w:pPr>
      <w:rPr>
        <w:rFonts w:hint="default"/>
        <w:lang w:val="en-US" w:eastAsia="en-US" w:bidi="ar-SA"/>
      </w:rPr>
    </w:lvl>
    <w:lvl w:ilvl="5" w:tplc="9CC49418">
      <w:numFmt w:val="bullet"/>
      <w:lvlText w:val="•"/>
      <w:lvlJc w:val="left"/>
      <w:pPr>
        <w:ind w:left="5520" w:hanging="330"/>
      </w:pPr>
      <w:rPr>
        <w:rFonts w:hint="default"/>
        <w:lang w:val="en-US" w:eastAsia="en-US" w:bidi="ar-SA"/>
      </w:rPr>
    </w:lvl>
    <w:lvl w:ilvl="6" w:tplc="FE9EB4C6">
      <w:numFmt w:val="bullet"/>
      <w:lvlText w:val="•"/>
      <w:lvlJc w:val="left"/>
      <w:pPr>
        <w:ind w:left="6536" w:hanging="330"/>
      </w:pPr>
      <w:rPr>
        <w:rFonts w:hint="default"/>
        <w:lang w:val="en-US" w:eastAsia="en-US" w:bidi="ar-SA"/>
      </w:rPr>
    </w:lvl>
    <w:lvl w:ilvl="7" w:tplc="850C8390">
      <w:numFmt w:val="bullet"/>
      <w:lvlText w:val="•"/>
      <w:lvlJc w:val="left"/>
      <w:pPr>
        <w:ind w:left="7552" w:hanging="330"/>
      </w:pPr>
      <w:rPr>
        <w:rFonts w:hint="default"/>
        <w:lang w:val="en-US" w:eastAsia="en-US" w:bidi="ar-SA"/>
      </w:rPr>
    </w:lvl>
    <w:lvl w:ilvl="8" w:tplc="A6A6AF5E">
      <w:numFmt w:val="bullet"/>
      <w:lvlText w:val="•"/>
      <w:lvlJc w:val="left"/>
      <w:pPr>
        <w:ind w:left="8568" w:hanging="330"/>
      </w:pPr>
      <w:rPr>
        <w:rFonts w:hint="default"/>
        <w:lang w:val="en-US" w:eastAsia="en-US" w:bidi="ar-SA"/>
      </w:rPr>
    </w:lvl>
  </w:abstractNum>
  <w:abstractNum w:abstractNumId="39" w15:restartNumberingAfterBreak="0">
    <w:nsid w:val="298A5BFA"/>
    <w:multiLevelType w:val="hybridMultilevel"/>
    <w:tmpl w:val="A41C73B6"/>
    <w:lvl w:ilvl="0" w:tplc="6CF22202">
      <w:start w:val="10"/>
      <w:numFmt w:val="lowerLetter"/>
      <w:lvlText w:val="(%1)"/>
      <w:lvlJc w:val="left"/>
      <w:pPr>
        <w:ind w:left="438" w:hanging="241"/>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2AE29D10">
      <w:numFmt w:val="bullet"/>
      <w:lvlText w:val="•"/>
      <w:lvlJc w:val="left"/>
      <w:pPr>
        <w:ind w:left="1456" w:hanging="241"/>
      </w:pPr>
      <w:rPr>
        <w:rFonts w:hint="default"/>
        <w:lang w:val="en-US" w:eastAsia="en-US" w:bidi="ar-SA"/>
      </w:rPr>
    </w:lvl>
    <w:lvl w:ilvl="2" w:tplc="DC7E90A6">
      <w:numFmt w:val="bullet"/>
      <w:lvlText w:val="•"/>
      <w:lvlJc w:val="left"/>
      <w:pPr>
        <w:ind w:left="2472" w:hanging="241"/>
      </w:pPr>
      <w:rPr>
        <w:rFonts w:hint="default"/>
        <w:lang w:val="en-US" w:eastAsia="en-US" w:bidi="ar-SA"/>
      </w:rPr>
    </w:lvl>
    <w:lvl w:ilvl="3" w:tplc="93B28DA2">
      <w:numFmt w:val="bullet"/>
      <w:lvlText w:val="•"/>
      <w:lvlJc w:val="left"/>
      <w:pPr>
        <w:ind w:left="3488" w:hanging="241"/>
      </w:pPr>
      <w:rPr>
        <w:rFonts w:hint="default"/>
        <w:lang w:val="en-US" w:eastAsia="en-US" w:bidi="ar-SA"/>
      </w:rPr>
    </w:lvl>
    <w:lvl w:ilvl="4" w:tplc="02000790">
      <w:numFmt w:val="bullet"/>
      <w:lvlText w:val="•"/>
      <w:lvlJc w:val="left"/>
      <w:pPr>
        <w:ind w:left="4504" w:hanging="241"/>
      </w:pPr>
      <w:rPr>
        <w:rFonts w:hint="default"/>
        <w:lang w:val="en-US" w:eastAsia="en-US" w:bidi="ar-SA"/>
      </w:rPr>
    </w:lvl>
    <w:lvl w:ilvl="5" w:tplc="7B82D0DC">
      <w:numFmt w:val="bullet"/>
      <w:lvlText w:val="•"/>
      <w:lvlJc w:val="left"/>
      <w:pPr>
        <w:ind w:left="5520" w:hanging="241"/>
      </w:pPr>
      <w:rPr>
        <w:rFonts w:hint="default"/>
        <w:lang w:val="en-US" w:eastAsia="en-US" w:bidi="ar-SA"/>
      </w:rPr>
    </w:lvl>
    <w:lvl w:ilvl="6" w:tplc="1806DCB0">
      <w:numFmt w:val="bullet"/>
      <w:lvlText w:val="•"/>
      <w:lvlJc w:val="left"/>
      <w:pPr>
        <w:ind w:left="6536" w:hanging="241"/>
      </w:pPr>
      <w:rPr>
        <w:rFonts w:hint="default"/>
        <w:lang w:val="en-US" w:eastAsia="en-US" w:bidi="ar-SA"/>
      </w:rPr>
    </w:lvl>
    <w:lvl w:ilvl="7" w:tplc="CB809018">
      <w:numFmt w:val="bullet"/>
      <w:lvlText w:val="•"/>
      <w:lvlJc w:val="left"/>
      <w:pPr>
        <w:ind w:left="7552" w:hanging="241"/>
      </w:pPr>
      <w:rPr>
        <w:rFonts w:hint="default"/>
        <w:lang w:val="en-US" w:eastAsia="en-US" w:bidi="ar-SA"/>
      </w:rPr>
    </w:lvl>
    <w:lvl w:ilvl="8" w:tplc="895856C4">
      <w:numFmt w:val="bullet"/>
      <w:lvlText w:val="•"/>
      <w:lvlJc w:val="left"/>
      <w:pPr>
        <w:ind w:left="8568" w:hanging="241"/>
      </w:pPr>
      <w:rPr>
        <w:rFonts w:hint="default"/>
        <w:lang w:val="en-US" w:eastAsia="en-US" w:bidi="ar-SA"/>
      </w:rPr>
    </w:lvl>
  </w:abstractNum>
  <w:abstractNum w:abstractNumId="40" w15:restartNumberingAfterBreak="0">
    <w:nsid w:val="299446E5"/>
    <w:multiLevelType w:val="hybridMultilevel"/>
    <w:tmpl w:val="285826F6"/>
    <w:lvl w:ilvl="0" w:tplc="0D640298">
      <w:start w:val="2"/>
      <w:numFmt w:val="decimal"/>
      <w:lvlText w:val="(%1)"/>
      <w:lvlJc w:val="left"/>
      <w:pPr>
        <w:ind w:left="219" w:hanging="340"/>
        <w:jc w:val="right"/>
      </w:pPr>
      <w:rPr>
        <w:rFonts w:hint="default"/>
        <w:spacing w:val="-1"/>
        <w:w w:val="99"/>
        <w:lang w:val="en-US" w:eastAsia="en-US" w:bidi="ar-SA"/>
      </w:rPr>
    </w:lvl>
    <w:lvl w:ilvl="1" w:tplc="BADAC652">
      <w:start w:val="1"/>
      <w:numFmt w:val="upperLetter"/>
      <w:lvlText w:val="(%2)"/>
      <w:lvlJc w:val="left"/>
      <w:pPr>
        <w:ind w:left="766" w:hanging="329"/>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AEBCDF1A">
      <w:numFmt w:val="bullet"/>
      <w:lvlText w:val="•"/>
      <w:lvlJc w:val="left"/>
      <w:pPr>
        <w:ind w:left="1853" w:hanging="329"/>
      </w:pPr>
      <w:rPr>
        <w:rFonts w:hint="default"/>
        <w:lang w:val="en-US" w:eastAsia="en-US" w:bidi="ar-SA"/>
      </w:rPr>
    </w:lvl>
    <w:lvl w:ilvl="3" w:tplc="75B41B7A">
      <w:numFmt w:val="bullet"/>
      <w:lvlText w:val="•"/>
      <w:lvlJc w:val="left"/>
      <w:pPr>
        <w:ind w:left="2946" w:hanging="329"/>
      </w:pPr>
      <w:rPr>
        <w:rFonts w:hint="default"/>
        <w:lang w:val="en-US" w:eastAsia="en-US" w:bidi="ar-SA"/>
      </w:rPr>
    </w:lvl>
    <w:lvl w:ilvl="4" w:tplc="7D98C628">
      <w:numFmt w:val="bullet"/>
      <w:lvlText w:val="•"/>
      <w:lvlJc w:val="left"/>
      <w:pPr>
        <w:ind w:left="4040" w:hanging="329"/>
      </w:pPr>
      <w:rPr>
        <w:rFonts w:hint="default"/>
        <w:lang w:val="en-US" w:eastAsia="en-US" w:bidi="ar-SA"/>
      </w:rPr>
    </w:lvl>
    <w:lvl w:ilvl="5" w:tplc="769E1CB6">
      <w:numFmt w:val="bullet"/>
      <w:lvlText w:val="•"/>
      <w:lvlJc w:val="left"/>
      <w:pPr>
        <w:ind w:left="5133" w:hanging="329"/>
      </w:pPr>
      <w:rPr>
        <w:rFonts w:hint="default"/>
        <w:lang w:val="en-US" w:eastAsia="en-US" w:bidi="ar-SA"/>
      </w:rPr>
    </w:lvl>
    <w:lvl w:ilvl="6" w:tplc="F3E0A16C">
      <w:numFmt w:val="bullet"/>
      <w:lvlText w:val="•"/>
      <w:lvlJc w:val="left"/>
      <w:pPr>
        <w:ind w:left="6226" w:hanging="329"/>
      </w:pPr>
      <w:rPr>
        <w:rFonts w:hint="default"/>
        <w:lang w:val="en-US" w:eastAsia="en-US" w:bidi="ar-SA"/>
      </w:rPr>
    </w:lvl>
    <w:lvl w:ilvl="7" w:tplc="4D3EB044">
      <w:numFmt w:val="bullet"/>
      <w:lvlText w:val="•"/>
      <w:lvlJc w:val="left"/>
      <w:pPr>
        <w:ind w:left="7320" w:hanging="329"/>
      </w:pPr>
      <w:rPr>
        <w:rFonts w:hint="default"/>
        <w:lang w:val="en-US" w:eastAsia="en-US" w:bidi="ar-SA"/>
      </w:rPr>
    </w:lvl>
    <w:lvl w:ilvl="8" w:tplc="AC3E45DC">
      <w:numFmt w:val="bullet"/>
      <w:lvlText w:val="•"/>
      <w:lvlJc w:val="left"/>
      <w:pPr>
        <w:ind w:left="8413" w:hanging="329"/>
      </w:pPr>
      <w:rPr>
        <w:rFonts w:hint="default"/>
        <w:lang w:val="en-US" w:eastAsia="en-US" w:bidi="ar-SA"/>
      </w:rPr>
    </w:lvl>
  </w:abstractNum>
  <w:abstractNum w:abstractNumId="41" w15:restartNumberingAfterBreak="0">
    <w:nsid w:val="2B576072"/>
    <w:multiLevelType w:val="hybridMultilevel"/>
    <w:tmpl w:val="814485CA"/>
    <w:lvl w:ilvl="0" w:tplc="3FF4F722">
      <w:start w:val="1"/>
      <w:numFmt w:val="decimal"/>
      <w:lvlText w:val="(%1)"/>
      <w:lvlJc w:val="left"/>
      <w:pPr>
        <w:ind w:left="723" w:hanging="286"/>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58F0547C">
      <w:start w:val="1"/>
      <w:numFmt w:val="lowerRoman"/>
      <w:lvlText w:val="(%2)"/>
      <w:lvlJc w:val="left"/>
      <w:pPr>
        <w:ind w:left="678" w:hanging="24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6DDC21E0">
      <w:numFmt w:val="bullet"/>
      <w:lvlText w:val="•"/>
      <w:lvlJc w:val="left"/>
      <w:pPr>
        <w:ind w:left="1817" w:hanging="240"/>
      </w:pPr>
      <w:rPr>
        <w:rFonts w:hint="default"/>
        <w:lang w:val="en-US" w:eastAsia="en-US" w:bidi="ar-SA"/>
      </w:rPr>
    </w:lvl>
    <w:lvl w:ilvl="3" w:tplc="DBFCE758">
      <w:numFmt w:val="bullet"/>
      <w:lvlText w:val="•"/>
      <w:lvlJc w:val="left"/>
      <w:pPr>
        <w:ind w:left="2915" w:hanging="240"/>
      </w:pPr>
      <w:rPr>
        <w:rFonts w:hint="default"/>
        <w:lang w:val="en-US" w:eastAsia="en-US" w:bidi="ar-SA"/>
      </w:rPr>
    </w:lvl>
    <w:lvl w:ilvl="4" w:tplc="B7B05EF0">
      <w:numFmt w:val="bullet"/>
      <w:lvlText w:val="•"/>
      <w:lvlJc w:val="left"/>
      <w:pPr>
        <w:ind w:left="4013" w:hanging="240"/>
      </w:pPr>
      <w:rPr>
        <w:rFonts w:hint="default"/>
        <w:lang w:val="en-US" w:eastAsia="en-US" w:bidi="ar-SA"/>
      </w:rPr>
    </w:lvl>
    <w:lvl w:ilvl="5" w:tplc="99467990">
      <w:numFmt w:val="bullet"/>
      <w:lvlText w:val="•"/>
      <w:lvlJc w:val="left"/>
      <w:pPr>
        <w:ind w:left="5111" w:hanging="240"/>
      </w:pPr>
      <w:rPr>
        <w:rFonts w:hint="default"/>
        <w:lang w:val="en-US" w:eastAsia="en-US" w:bidi="ar-SA"/>
      </w:rPr>
    </w:lvl>
    <w:lvl w:ilvl="6" w:tplc="191470A8">
      <w:numFmt w:val="bullet"/>
      <w:lvlText w:val="•"/>
      <w:lvlJc w:val="left"/>
      <w:pPr>
        <w:ind w:left="6208" w:hanging="240"/>
      </w:pPr>
      <w:rPr>
        <w:rFonts w:hint="default"/>
        <w:lang w:val="en-US" w:eastAsia="en-US" w:bidi="ar-SA"/>
      </w:rPr>
    </w:lvl>
    <w:lvl w:ilvl="7" w:tplc="7CDC90D0">
      <w:numFmt w:val="bullet"/>
      <w:lvlText w:val="•"/>
      <w:lvlJc w:val="left"/>
      <w:pPr>
        <w:ind w:left="7306" w:hanging="240"/>
      </w:pPr>
      <w:rPr>
        <w:rFonts w:hint="default"/>
        <w:lang w:val="en-US" w:eastAsia="en-US" w:bidi="ar-SA"/>
      </w:rPr>
    </w:lvl>
    <w:lvl w:ilvl="8" w:tplc="1C5C6F16">
      <w:numFmt w:val="bullet"/>
      <w:lvlText w:val="•"/>
      <w:lvlJc w:val="left"/>
      <w:pPr>
        <w:ind w:left="8404" w:hanging="240"/>
      </w:pPr>
      <w:rPr>
        <w:rFonts w:hint="default"/>
        <w:lang w:val="en-US" w:eastAsia="en-US" w:bidi="ar-SA"/>
      </w:rPr>
    </w:lvl>
  </w:abstractNum>
  <w:abstractNum w:abstractNumId="42" w15:restartNumberingAfterBreak="0">
    <w:nsid w:val="2B935842"/>
    <w:multiLevelType w:val="hybridMultilevel"/>
    <w:tmpl w:val="60DE97B0"/>
    <w:lvl w:ilvl="0" w:tplc="D2105C30">
      <w:start w:val="5"/>
      <w:numFmt w:val="lowerLetter"/>
      <w:lvlText w:val="(%1)"/>
      <w:lvlJc w:val="left"/>
      <w:pPr>
        <w:ind w:left="440" w:hanging="272"/>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122A56FE">
      <w:numFmt w:val="bullet"/>
      <w:lvlText w:val="•"/>
      <w:lvlJc w:val="left"/>
      <w:pPr>
        <w:ind w:left="1456" w:hanging="272"/>
      </w:pPr>
      <w:rPr>
        <w:rFonts w:hint="default"/>
        <w:lang w:val="en-US" w:eastAsia="en-US" w:bidi="ar-SA"/>
      </w:rPr>
    </w:lvl>
    <w:lvl w:ilvl="2" w:tplc="D772ED68">
      <w:numFmt w:val="bullet"/>
      <w:lvlText w:val="•"/>
      <w:lvlJc w:val="left"/>
      <w:pPr>
        <w:ind w:left="2472" w:hanging="272"/>
      </w:pPr>
      <w:rPr>
        <w:rFonts w:hint="default"/>
        <w:lang w:val="en-US" w:eastAsia="en-US" w:bidi="ar-SA"/>
      </w:rPr>
    </w:lvl>
    <w:lvl w:ilvl="3" w:tplc="5D562E92">
      <w:numFmt w:val="bullet"/>
      <w:lvlText w:val="•"/>
      <w:lvlJc w:val="left"/>
      <w:pPr>
        <w:ind w:left="3488" w:hanging="272"/>
      </w:pPr>
      <w:rPr>
        <w:rFonts w:hint="default"/>
        <w:lang w:val="en-US" w:eastAsia="en-US" w:bidi="ar-SA"/>
      </w:rPr>
    </w:lvl>
    <w:lvl w:ilvl="4" w:tplc="F3B0602C">
      <w:numFmt w:val="bullet"/>
      <w:lvlText w:val="•"/>
      <w:lvlJc w:val="left"/>
      <w:pPr>
        <w:ind w:left="4504" w:hanging="272"/>
      </w:pPr>
      <w:rPr>
        <w:rFonts w:hint="default"/>
        <w:lang w:val="en-US" w:eastAsia="en-US" w:bidi="ar-SA"/>
      </w:rPr>
    </w:lvl>
    <w:lvl w:ilvl="5" w:tplc="E5DA9AA2">
      <w:numFmt w:val="bullet"/>
      <w:lvlText w:val="•"/>
      <w:lvlJc w:val="left"/>
      <w:pPr>
        <w:ind w:left="5520" w:hanging="272"/>
      </w:pPr>
      <w:rPr>
        <w:rFonts w:hint="default"/>
        <w:lang w:val="en-US" w:eastAsia="en-US" w:bidi="ar-SA"/>
      </w:rPr>
    </w:lvl>
    <w:lvl w:ilvl="6" w:tplc="C680D306">
      <w:numFmt w:val="bullet"/>
      <w:lvlText w:val="•"/>
      <w:lvlJc w:val="left"/>
      <w:pPr>
        <w:ind w:left="6536" w:hanging="272"/>
      </w:pPr>
      <w:rPr>
        <w:rFonts w:hint="default"/>
        <w:lang w:val="en-US" w:eastAsia="en-US" w:bidi="ar-SA"/>
      </w:rPr>
    </w:lvl>
    <w:lvl w:ilvl="7" w:tplc="474226E4">
      <w:numFmt w:val="bullet"/>
      <w:lvlText w:val="•"/>
      <w:lvlJc w:val="left"/>
      <w:pPr>
        <w:ind w:left="7552" w:hanging="272"/>
      </w:pPr>
      <w:rPr>
        <w:rFonts w:hint="default"/>
        <w:lang w:val="en-US" w:eastAsia="en-US" w:bidi="ar-SA"/>
      </w:rPr>
    </w:lvl>
    <w:lvl w:ilvl="8" w:tplc="86A6FC66">
      <w:numFmt w:val="bullet"/>
      <w:lvlText w:val="•"/>
      <w:lvlJc w:val="left"/>
      <w:pPr>
        <w:ind w:left="8568" w:hanging="272"/>
      </w:pPr>
      <w:rPr>
        <w:rFonts w:hint="default"/>
        <w:lang w:val="en-US" w:eastAsia="en-US" w:bidi="ar-SA"/>
      </w:rPr>
    </w:lvl>
  </w:abstractNum>
  <w:abstractNum w:abstractNumId="43" w15:restartNumberingAfterBreak="0">
    <w:nsid w:val="2C306CE7"/>
    <w:multiLevelType w:val="hybridMultilevel"/>
    <w:tmpl w:val="5E66DFD0"/>
    <w:lvl w:ilvl="0" w:tplc="B1E40286">
      <w:start w:val="6"/>
      <w:numFmt w:val="lowerLetter"/>
      <w:lvlText w:val="(%1)"/>
      <w:lvlJc w:val="left"/>
      <w:pPr>
        <w:ind w:left="440" w:hanging="275"/>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47A856E0">
      <w:start w:val="1"/>
      <w:numFmt w:val="decimal"/>
      <w:lvlText w:val="(%2)"/>
      <w:lvlJc w:val="left"/>
      <w:pPr>
        <w:ind w:left="723"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695085E8">
      <w:numFmt w:val="bullet"/>
      <w:lvlText w:val="•"/>
      <w:lvlJc w:val="left"/>
      <w:pPr>
        <w:ind w:left="1817" w:hanging="286"/>
      </w:pPr>
      <w:rPr>
        <w:rFonts w:hint="default"/>
        <w:lang w:val="en-US" w:eastAsia="en-US" w:bidi="ar-SA"/>
      </w:rPr>
    </w:lvl>
    <w:lvl w:ilvl="3" w:tplc="AD5C137E">
      <w:numFmt w:val="bullet"/>
      <w:lvlText w:val="•"/>
      <w:lvlJc w:val="left"/>
      <w:pPr>
        <w:ind w:left="2915" w:hanging="286"/>
      </w:pPr>
      <w:rPr>
        <w:rFonts w:hint="default"/>
        <w:lang w:val="en-US" w:eastAsia="en-US" w:bidi="ar-SA"/>
      </w:rPr>
    </w:lvl>
    <w:lvl w:ilvl="4" w:tplc="4CD8773E">
      <w:numFmt w:val="bullet"/>
      <w:lvlText w:val="•"/>
      <w:lvlJc w:val="left"/>
      <w:pPr>
        <w:ind w:left="4013" w:hanging="286"/>
      </w:pPr>
      <w:rPr>
        <w:rFonts w:hint="default"/>
        <w:lang w:val="en-US" w:eastAsia="en-US" w:bidi="ar-SA"/>
      </w:rPr>
    </w:lvl>
    <w:lvl w:ilvl="5" w:tplc="E8DC0538">
      <w:numFmt w:val="bullet"/>
      <w:lvlText w:val="•"/>
      <w:lvlJc w:val="left"/>
      <w:pPr>
        <w:ind w:left="5111" w:hanging="286"/>
      </w:pPr>
      <w:rPr>
        <w:rFonts w:hint="default"/>
        <w:lang w:val="en-US" w:eastAsia="en-US" w:bidi="ar-SA"/>
      </w:rPr>
    </w:lvl>
    <w:lvl w:ilvl="6" w:tplc="9BACA2A2">
      <w:numFmt w:val="bullet"/>
      <w:lvlText w:val="•"/>
      <w:lvlJc w:val="left"/>
      <w:pPr>
        <w:ind w:left="6208" w:hanging="286"/>
      </w:pPr>
      <w:rPr>
        <w:rFonts w:hint="default"/>
        <w:lang w:val="en-US" w:eastAsia="en-US" w:bidi="ar-SA"/>
      </w:rPr>
    </w:lvl>
    <w:lvl w:ilvl="7" w:tplc="D0969146">
      <w:numFmt w:val="bullet"/>
      <w:lvlText w:val="•"/>
      <w:lvlJc w:val="left"/>
      <w:pPr>
        <w:ind w:left="7306" w:hanging="286"/>
      </w:pPr>
      <w:rPr>
        <w:rFonts w:hint="default"/>
        <w:lang w:val="en-US" w:eastAsia="en-US" w:bidi="ar-SA"/>
      </w:rPr>
    </w:lvl>
    <w:lvl w:ilvl="8" w:tplc="9288F886">
      <w:numFmt w:val="bullet"/>
      <w:lvlText w:val="•"/>
      <w:lvlJc w:val="left"/>
      <w:pPr>
        <w:ind w:left="8404" w:hanging="286"/>
      </w:pPr>
      <w:rPr>
        <w:rFonts w:hint="default"/>
        <w:lang w:val="en-US" w:eastAsia="en-US" w:bidi="ar-SA"/>
      </w:rPr>
    </w:lvl>
  </w:abstractNum>
  <w:abstractNum w:abstractNumId="44" w15:restartNumberingAfterBreak="0">
    <w:nsid w:val="2C446F7E"/>
    <w:multiLevelType w:val="hybridMultilevel"/>
    <w:tmpl w:val="E99820D2"/>
    <w:lvl w:ilvl="0" w:tplc="A280AA5E">
      <w:start w:val="1"/>
      <w:numFmt w:val="decimal"/>
      <w:lvlText w:val="(%1)"/>
      <w:lvlJc w:val="left"/>
      <w:pPr>
        <w:ind w:left="440" w:hanging="28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8AC2955A">
      <w:numFmt w:val="bullet"/>
      <w:lvlText w:val="•"/>
      <w:lvlJc w:val="left"/>
      <w:pPr>
        <w:ind w:left="1456" w:hanging="284"/>
      </w:pPr>
      <w:rPr>
        <w:rFonts w:hint="default"/>
        <w:lang w:val="en-US" w:eastAsia="en-US" w:bidi="ar-SA"/>
      </w:rPr>
    </w:lvl>
    <w:lvl w:ilvl="2" w:tplc="0A84C13C">
      <w:numFmt w:val="bullet"/>
      <w:lvlText w:val="•"/>
      <w:lvlJc w:val="left"/>
      <w:pPr>
        <w:ind w:left="2472" w:hanging="284"/>
      </w:pPr>
      <w:rPr>
        <w:rFonts w:hint="default"/>
        <w:lang w:val="en-US" w:eastAsia="en-US" w:bidi="ar-SA"/>
      </w:rPr>
    </w:lvl>
    <w:lvl w:ilvl="3" w:tplc="9D3EE714">
      <w:numFmt w:val="bullet"/>
      <w:lvlText w:val="•"/>
      <w:lvlJc w:val="left"/>
      <w:pPr>
        <w:ind w:left="3488" w:hanging="284"/>
      </w:pPr>
      <w:rPr>
        <w:rFonts w:hint="default"/>
        <w:lang w:val="en-US" w:eastAsia="en-US" w:bidi="ar-SA"/>
      </w:rPr>
    </w:lvl>
    <w:lvl w:ilvl="4" w:tplc="AD147EDE">
      <w:numFmt w:val="bullet"/>
      <w:lvlText w:val="•"/>
      <w:lvlJc w:val="left"/>
      <w:pPr>
        <w:ind w:left="4504" w:hanging="284"/>
      </w:pPr>
      <w:rPr>
        <w:rFonts w:hint="default"/>
        <w:lang w:val="en-US" w:eastAsia="en-US" w:bidi="ar-SA"/>
      </w:rPr>
    </w:lvl>
    <w:lvl w:ilvl="5" w:tplc="74F8D900">
      <w:numFmt w:val="bullet"/>
      <w:lvlText w:val="•"/>
      <w:lvlJc w:val="left"/>
      <w:pPr>
        <w:ind w:left="5520" w:hanging="284"/>
      </w:pPr>
      <w:rPr>
        <w:rFonts w:hint="default"/>
        <w:lang w:val="en-US" w:eastAsia="en-US" w:bidi="ar-SA"/>
      </w:rPr>
    </w:lvl>
    <w:lvl w:ilvl="6" w:tplc="93742E86">
      <w:numFmt w:val="bullet"/>
      <w:lvlText w:val="•"/>
      <w:lvlJc w:val="left"/>
      <w:pPr>
        <w:ind w:left="6536" w:hanging="284"/>
      </w:pPr>
      <w:rPr>
        <w:rFonts w:hint="default"/>
        <w:lang w:val="en-US" w:eastAsia="en-US" w:bidi="ar-SA"/>
      </w:rPr>
    </w:lvl>
    <w:lvl w:ilvl="7" w:tplc="5750F01C">
      <w:numFmt w:val="bullet"/>
      <w:lvlText w:val="•"/>
      <w:lvlJc w:val="left"/>
      <w:pPr>
        <w:ind w:left="7552" w:hanging="284"/>
      </w:pPr>
      <w:rPr>
        <w:rFonts w:hint="default"/>
        <w:lang w:val="en-US" w:eastAsia="en-US" w:bidi="ar-SA"/>
      </w:rPr>
    </w:lvl>
    <w:lvl w:ilvl="8" w:tplc="2634DFE6">
      <w:numFmt w:val="bullet"/>
      <w:lvlText w:val="•"/>
      <w:lvlJc w:val="left"/>
      <w:pPr>
        <w:ind w:left="8568" w:hanging="284"/>
      </w:pPr>
      <w:rPr>
        <w:rFonts w:hint="default"/>
        <w:lang w:val="en-US" w:eastAsia="en-US" w:bidi="ar-SA"/>
      </w:rPr>
    </w:lvl>
  </w:abstractNum>
  <w:abstractNum w:abstractNumId="45" w15:restartNumberingAfterBreak="0">
    <w:nsid w:val="2E022E21"/>
    <w:multiLevelType w:val="hybridMultilevel"/>
    <w:tmpl w:val="AB183200"/>
    <w:lvl w:ilvl="0" w:tplc="8B50EC0C">
      <w:start w:val="1"/>
      <w:numFmt w:val="decimal"/>
      <w:lvlText w:val="(%1)"/>
      <w:lvlJc w:val="left"/>
      <w:pPr>
        <w:ind w:left="440" w:hanging="287"/>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4AE49D68">
      <w:numFmt w:val="bullet"/>
      <w:lvlText w:val="•"/>
      <w:lvlJc w:val="left"/>
      <w:pPr>
        <w:ind w:left="1456" w:hanging="287"/>
      </w:pPr>
      <w:rPr>
        <w:rFonts w:hint="default"/>
        <w:lang w:val="en-US" w:eastAsia="en-US" w:bidi="ar-SA"/>
      </w:rPr>
    </w:lvl>
    <w:lvl w:ilvl="2" w:tplc="4CB63818">
      <w:numFmt w:val="bullet"/>
      <w:lvlText w:val="•"/>
      <w:lvlJc w:val="left"/>
      <w:pPr>
        <w:ind w:left="2472" w:hanging="287"/>
      </w:pPr>
      <w:rPr>
        <w:rFonts w:hint="default"/>
        <w:lang w:val="en-US" w:eastAsia="en-US" w:bidi="ar-SA"/>
      </w:rPr>
    </w:lvl>
    <w:lvl w:ilvl="3" w:tplc="49B2A2A2">
      <w:numFmt w:val="bullet"/>
      <w:lvlText w:val="•"/>
      <w:lvlJc w:val="left"/>
      <w:pPr>
        <w:ind w:left="3488" w:hanging="287"/>
      </w:pPr>
      <w:rPr>
        <w:rFonts w:hint="default"/>
        <w:lang w:val="en-US" w:eastAsia="en-US" w:bidi="ar-SA"/>
      </w:rPr>
    </w:lvl>
    <w:lvl w:ilvl="4" w:tplc="A912A528">
      <w:numFmt w:val="bullet"/>
      <w:lvlText w:val="•"/>
      <w:lvlJc w:val="left"/>
      <w:pPr>
        <w:ind w:left="4504" w:hanging="287"/>
      </w:pPr>
      <w:rPr>
        <w:rFonts w:hint="default"/>
        <w:lang w:val="en-US" w:eastAsia="en-US" w:bidi="ar-SA"/>
      </w:rPr>
    </w:lvl>
    <w:lvl w:ilvl="5" w:tplc="78AA7960">
      <w:numFmt w:val="bullet"/>
      <w:lvlText w:val="•"/>
      <w:lvlJc w:val="left"/>
      <w:pPr>
        <w:ind w:left="5520" w:hanging="287"/>
      </w:pPr>
      <w:rPr>
        <w:rFonts w:hint="default"/>
        <w:lang w:val="en-US" w:eastAsia="en-US" w:bidi="ar-SA"/>
      </w:rPr>
    </w:lvl>
    <w:lvl w:ilvl="6" w:tplc="C72EC338">
      <w:numFmt w:val="bullet"/>
      <w:lvlText w:val="•"/>
      <w:lvlJc w:val="left"/>
      <w:pPr>
        <w:ind w:left="6536" w:hanging="287"/>
      </w:pPr>
      <w:rPr>
        <w:rFonts w:hint="default"/>
        <w:lang w:val="en-US" w:eastAsia="en-US" w:bidi="ar-SA"/>
      </w:rPr>
    </w:lvl>
    <w:lvl w:ilvl="7" w:tplc="EFEE3B28">
      <w:numFmt w:val="bullet"/>
      <w:lvlText w:val="•"/>
      <w:lvlJc w:val="left"/>
      <w:pPr>
        <w:ind w:left="7552" w:hanging="287"/>
      </w:pPr>
      <w:rPr>
        <w:rFonts w:hint="default"/>
        <w:lang w:val="en-US" w:eastAsia="en-US" w:bidi="ar-SA"/>
      </w:rPr>
    </w:lvl>
    <w:lvl w:ilvl="8" w:tplc="BC70B884">
      <w:numFmt w:val="bullet"/>
      <w:lvlText w:val="•"/>
      <w:lvlJc w:val="left"/>
      <w:pPr>
        <w:ind w:left="8568" w:hanging="287"/>
      </w:pPr>
      <w:rPr>
        <w:rFonts w:hint="default"/>
        <w:lang w:val="en-US" w:eastAsia="en-US" w:bidi="ar-SA"/>
      </w:rPr>
    </w:lvl>
  </w:abstractNum>
  <w:abstractNum w:abstractNumId="46" w15:restartNumberingAfterBreak="0">
    <w:nsid w:val="30BF57D5"/>
    <w:multiLevelType w:val="hybridMultilevel"/>
    <w:tmpl w:val="BBC87BD0"/>
    <w:lvl w:ilvl="0" w:tplc="4D622102">
      <w:start w:val="1"/>
      <w:numFmt w:val="lowerLetter"/>
      <w:lvlText w:val="(%1)"/>
      <w:lvlJc w:val="left"/>
      <w:pPr>
        <w:ind w:left="711" w:hanging="27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B46C3EE6">
      <w:start w:val="1"/>
      <w:numFmt w:val="decimal"/>
      <w:lvlText w:val="(%2)"/>
      <w:lvlJc w:val="left"/>
      <w:pPr>
        <w:ind w:left="438" w:hanging="286"/>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4C0837CA">
      <w:start w:val="1"/>
      <w:numFmt w:val="lowerRoman"/>
      <w:lvlText w:val="(%3)"/>
      <w:lvlJc w:val="left"/>
      <w:pPr>
        <w:ind w:left="678" w:hanging="240"/>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3" w:tplc="B8D8CE6A">
      <w:numFmt w:val="bullet"/>
      <w:lvlText w:val="•"/>
      <w:lvlJc w:val="left"/>
      <w:pPr>
        <w:ind w:left="1955" w:hanging="240"/>
      </w:pPr>
      <w:rPr>
        <w:rFonts w:hint="default"/>
        <w:lang w:val="en-US" w:eastAsia="en-US" w:bidi="ar-SA"/>
      </w:rPr>
    </w:lvl>
    <w:lvl w:ilvl="4" w:tplc="3FBEA8EE">
      <w:numFmt w:val="bullet"/>
      <w:lvlText w:val="•"/>
      <w:lvlJc w:val="left"/>
      <w:pPr>
        <w:ind w:left="3190" w:hanging="240"/>
      </w:pPr>
      <w:rPr>
        <w:rFonts w:hint="default"/>
        <w:lang w:val="en-US" w:eastAsia="en-US" w:bidi="ar-SA"/>
      </w:rPr>
    </w:lvl>
    <w:lvl w:ilvl="5" w:tplc="664039B8">
      <w:numFmt w:val="bullet"/>
      <w:lvlText w:val="•"/>
      <w:lvlJc w:val="left"/>
      <w:pPr>
        <w:ind w:left="4425" w:hanging="240"/>
      </w:pPr>
      <w:rPr>
        <w:rFonts w:hint="default"/>
        <w:lang w:val="en-US" w:eastAsia="en-US" w:bidi="ar-SA"/>
      </w:rPr>
    </w:lvl>
    <w:lvl w:ilvl="6" w:tplc="9EBAC4C6">
      <w:numFmt w:val="bullet"/>
      <w:lvlText w:val="•"/>
      <w:lvlJc w:val="left"/>
      <w:pPr>
        <w:ind w:left="5660" w:hanging="240"/>
      </w:pPr>
      <w:rPr>
        <w:rFonts w:hint="default"/>
        <w:lang w:val="en-US" w:eastAsia="en-US" w:bidi="ar-SA"/>
      </w:rPr>
    </w:lvl>
    <w:lvl w:ilvl="7" w:tplc="717AB50A">
      <w:numFmt w:val="bullet"/>
      <w:lvlText w:val="•"/>
      <w:lvlJc w:val="left"/>
      <w:pPr>
        <w:ind w:left="6895" w:hanging="240"/>
      </w:pPr>
      <w:rPr>
        <w:rFonts w:hint="default"/>
        <w:lang w:val="en-US" w:eastAsia="en-US" w:bidi="ar-SA"/>
      </w:rPr>
    </w:lvl>
    <w:lvl w:ilvl="8" w:tplc="CF102520">
      <w:numFmt w:val="bullet"/>
      <w:lvlText w:val="•"/>
      <w:lvlJc w:val="left"/>
      <w:pPr>
        <w:ind w:left="8130" w:hanging="240"/>
      </w:pPr>
      <w:rPr>
        <w:rFonts w:hint="default"/>
        <w:lang w:val="en-US" w:eastAsia="en-US" w:bidi="ar-SA"/>
      </w:rPr>
    </w:lvl>
  </w:abstractNum>
  <w:abstractNum w:abstractNumId="47" w15:restartNumberingAfterBreak="0">
    <w:nsid w:val="313C1AE4"/>
    <w:multiLevelType w:val="hybridMultilevel"/>
    <w:tmpl w:val="C6F66044"/>
    <w:lvl w:ilvl="0" w:tplc="8D6C0B6E">
      <w:start w:val="1"/>
      <w:numFmt w:val="decimal"/>
      <w:lvlText w:val="%1."/>
      <w:lvlJc w:val="left"/>
      <w:pPr>
        <w:ind w:left="680" w:hanging="240"/>
        <w:jc w:val="right"/>
      </w:pPr>
      <w:rPr>
        <w:rFonts w:ascii="Times New Roman" w:eastAsia="Times New Roman" w:hAnsi="Times New Roman" w:cs="Times New Roman" w:hint="default"/>
        <w:b w:val="0"/>
        <w:bCs w:val="0"/>
        <w:i w:val="0"/>
        <w:iCs w:val="0"/>
        <w:color w:val="221F1F"/>
        <w:w w:val="100"/>
        <w:sz w:val="24"/>
        <w:szCs w:val="24"/>
        <w:lang w:val="en-US" w:eastAsia="en-US" w:bidi="ar-SA"/>
      </w:rPr>
    </w:lvl>
    <w:lvl w:ilvl="1" w:tplc="E1EEF12C">
      <w:numFmt w:val="bullet"/>
      <w:lvlText w:val="•"/>
      <w:lvlJc w:val="left"/>
      <w:pPr>
        <w:ind w:left="1672" w:hanging="240"/>
      </w:pPr>
      <w:rPr>
        <w:rFonts w:hint="default"/>
        <w:lang w:val="en-US" w:eastAsia="en-US" w:bidi="ar-SA"/>
      </w:rPr>
    </w:lvl>
    <w:lvl w:ilvl="2" w:tplc="B1DE229C">
      <w:numFmt w:val="bullet"/>
      <w:lvlText w:val="•"/>
      <w:lvlJc w:val="left"/>
      <w:pPr>
        <w:ind w:left="2664" w:hanging="240"/>
      </w:pPr>
      <w:rPr>
        <w:rFonts w:hint="default"/>
        <w:lang w:val="en-US" w:eastAsia="en-US" w:bidi="ar-SA"/>
      </w:rPr>
    </w:lvl>
    <w:lvl w:ilvl="3" w:tplc="0122CB9C">
      <w:numFmt w:val="bullet"/>
      <w:lvlText w:val="•"/>
      <w:lvlJc w:val="left"/>
      <w:pPr>
        <w:ind w:left="3656" w:hanging="240"/>
      </w:pPr>
      <w:rPr>
        <w:rFonts w:hint="default"/>
        <w:lang w:val="en-US" w:eastAsia="en-US" w:bidi="ar-SA"/>
      </w:rPr>
    </w:lvl>
    <w:lvl w:ilvl="4" w:tplc="DE5639A2">
      <w:numFmt w:val="bullet"/>
      <w:lvlText w:val="•"/>
      <w:lvlJc w:val="left"/>
      <w:pPr>
        <w:ind w:left="4648" w:hanging="240"/>
      </w:pPr>
      <w:rPr>
        <w:rFonts w:hint="default"/>
        <w:lang w:val="en-US" w:eastAsia="en-US" w:bidi="ar-SA"/>
      </w:rPr>
    </w:lvl>
    <w:lvl w:ilvl="5" w:tplc="4F608AFA">
      <w:numFmt w:val="bullet"/>
      <w:lvlText w:val="•"/>
      <w:lvlJc w:val="left"/>
      <w:pPr>
        <w:ind w:left="5640" w:hanging="240"/>
      </w:pPr>
      <w:rPr>
        <w:rFonts w:hint="default"/>
        <w:lang w:val="en-US" w:eastAsia="en-US" w:bidi="ar-SA"/>
      </w:rPr>
    </w:lvl>
    <w:lvl w:ilvl="6" w:tplc="2318CC40">
      <w:numFmt w:val="bullet"/>
      <w:lvlText w:val="•"/>
      <w:lvlJc w:val="left"/>
      <w:pPr>
        <w:ind w:left="6632" w:hanging="240"/>
      </w:pPr>
      <w:rPr>
        <w:rFonts w:hint="default"/>
        <w:lang w:val="en-US" w:eastAsia="en-US" w:bidi="ar-SA"/>
      </w:rPr>
    </w:lvl>
    <w:lvl w:ilvl="7" w:tplc="2EC6C466">
      <w:numFmt w:val="bullet"/>
      <w:lvlText w:val="•"/>
      <w:lvlJc w:val="left"/>
      <w:pPr>
        <w:ind w:left="7624" w:hanging="240"/>
      </w:pPr>
      <w:rPr>
        <w:rFonts w:hint="default"/>
        <w:lang w:val="en-US" w:eastAsia="en-US" w:bidi="ar-SA"/>
      </w:rPr>
    </w:lvl>
    <w:lvl w:ilvl="8" w:tplc="F9C21B56">
      <w:numFmt w:val="bullet"/>
      <w:lvlText w:val="•"/>
      <w:lvlJc w:val="left"/>
      <w:pPr>
        <w:ind w:left="8616" w:hanging="240"/>
      </w:pPr>
      <w:rPr>
        <w:rFonts w:hint="default"/>
        <w:lang w:val="en-US" w:eastAsia="en-US" w:bidi="ar-SA"/>
      </w:rPr>
    </w:lvl>
  </w:abstractNum>
  <w:abstractNum w:abstractNumId="48" w15:restartNumberingAfterBreak="0">
    <w:nsid w:val="32D13E34"/>
    <w:multiLevelType w:val="hybridMultilevel"/>
    <w:tmpl w:val="275A17BA"/>
    <w:lvl w:ilvl="0" w:tplc="BC42A214">
      <w:start w:val="1"/>
      <w:numFmt w:val="lowerRoman"/>
      <w:lvlText w:val="(%1)"/>
      <w:lvlJc w:val="left"/>
      <w:pPr>
        <w:ind w:left="440" w:hanging="241"/>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83142B8E">
      <w:numFmt w:val="bullet"/>
      <w:lvlText w:val="•"/>
      <w:lvlJc w:val="left"/>
      <w:pPr>
        <w:ind w:left="1456" w:hanging="241"/>
      </w:pPr>
      <w:rPr>
        <w:rFonts w:hint="default"/>
        <w:lang w:val="en-US" w:eastAsia="en-US" w:bidi="ar-SA"/>
      </w:rPr>
    </w:lvl>
    <w:lvl w:ilvl="2" w:tplc="569AA75A">
      <w:numFmt w:val="bullet"/>
      <w:lvlText w:val="•"/>
      <w:lvlJc w:val="left"/>
      <w:pPr>
        <w:ind w:left="2472" w:hanging="241"/>
      </w:pPr>
      <w:rPr>
        <w:rFonts w:hint="default"/>
        <w:lang w:val="en-US" w:eastAsia="en-US" w:bidi="ar-SA"/>
      </w:rPr>
    </w:lvl>
    <w:lvl w:ilvl="3" w:tplc="9F68FE02">
      <w:numFmt w:val="bullet"/>
      <w:lvlText w:val="•"/>
      <w:lvlJc w:val="left"/>
      <w:pPr>
        <w:ind w:left="3488" w:hanging="241"/>
      </w:pPr>
      <w:rPr>
        <w:rFonts w:hint="default"/>
        <w:lang w:val="en-US" w:eastAsia="en-US" w:bidi="ar-SA"/>
      </w:rPr>
    </w:lvl>
    <w:lvl w:ilvl="4" w:tplc="4B92B536">
      <w:numFmt w:val="bullet"/>
      <w:lvlText w:val="•"/>
      <w:lvlJc w:val="left"/>
      <w:pPr>
        <w:ind w:left="4504" w:hanging="241"/>
      </w:pPr>
      <w:rPr>
        <w:rFonts w:hint="default"/>
        <w:lang w:val="en-US" w:eastAsia="en-US" w:bidi="ar-SA"/>
      </w:rPr>
    </w:lvl>
    <w:lvl w:ilvl="5" w:tplc="6A3A9C5C">
      <w:numFmt w:val="bullet"/>
      <w:lvlText w:val="•"/>
      <w:lvlJc w:val="left"/>
      <w:pPr>
        <w:ind w:left="5520" w:hanging="241"/>
      </w:pPr>
      <w:rPr>
        <w:rFonts w:hint="default"/>
        <w:lang w:val="en-US" w:eastAsia="en-US" w:bidi="ar-SA"/>
      </w:rPr>
    </w:lvl>
    <w:lvl w:ilvl="6" w:tplc="0BAAC068">
      <w:numFmt w:val="bullet"/>
      <w:lvlText w:val="•"/>
      <w:lvlJc w:val="left"/>
      <w:pPr>
        <w:ind w:left="6536" w:hanging="241"/>
      </w:pPr>
      <w:rPr>
        <w:rFonts w:hint="default"/>
        <w:lang w:val="en-US" w:eastAsia="en-US" w:bidi="ar-SA"/>
      </w:rPr>
    </w:lvl>
    <w:lvl w:ilvl="7" w:tplc="EB5E01E4">
      <w:numFmt w:val="bullet"/>
      <w:lvlText w:val="•"/>
      <w:lvlJc w:val="left"/>
      <w:pPr>
        <w:ind w:left="7552" w:hanging="241"/>
      </w:pPr>
      <w:rPr>
        <w:rFonts w:hint="default"/>
        <w:lang w:val="en-US" w:eastAsia="en-US" w:bidi="ar-SA"/>
      </w:rPr>
    </w:lvl>
    <w:lvl w:ilvl="8" w:tplc="DE74B87A">
      <w:numFmt w:val="bullet"/>
      <w:lvlText w:val="•"/>
      <w:lvlJc w:val="left"/>
      <w:pPr>
        <w:ind w:left="8568" w:hanging="241"/>
      </w:pPr>
      <w:rPr>
        <w:rFonts w:hint="default"/>
        <w:lang w:val="en-US" w:eastAsia="en-US" w:bidi="ar-SA"/>
      </w:rPr>
    </w:lvl>
  </w:abstractNum>
  <w:abstractNum w:abstractNumId="49" w15:restartNumberingAfterBreak="0">
    <w:nsid w:val="33F91391"/>
    <w:multiLevelType w:val="hybridMultilevel"/>
    <w:tmpl w:val="8E3C4092"/>
    <w:lvl w:ilvl="0" w:tplc="9DC40A1C">
      <w:start w:val="1"/>
      <w:numFmt w:val="lowerLetter"/>
      <w:lvlText w:val="(%1)"/>
      <w:lvlJc w:val="left"/>
      <w:pPr>
        <w:ind w:left="711" w:hanging="274"/>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0F44FF7A">
      <w:start w:val="1"/>
      <w:numFmt w:val="lowerRoman"/>
      <w:lvlText w:val="(%2)"/>
      <w:lvlJc w:val="left"/>
      <w:pPr>
        <w:ind w:left="440" w:hanging="24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92E855BE">
      <w:numFmt w:val="bullet"/>
      <w:lvlText w:val="•"/>
      <w:lvlJc w:val="left"/>
      <w:pPr>
        <w:ind w:left="1817" w:hanging="240"/>
      </w:pPr>
      <w:rPr>
        <w:rFonts w:hint="default"/>
        <w:lang w:val="en-US" w:eastAsia="en-US" w:bidi="ar-SA"/>
      </w:rPr>
    </w:lvl>
    <w:lvl w:ilvl="3" w:tplc="AAF2884A">
      <w:numFmt w:val="bullet"/>
      <w:lvlText w:val="•"/>
      <w:lvlJc w:val="left"/>
      <w:pPr>
        <w:ind w:left="2915" w:hanging="240"/>
      </w:pPr>
      <w:rPr>
        <w:rFonts w:hint="default"/>
        <w:lang w:val="en-US" w:eastAsia="en-US" w:bidi="ar-SA"/>
      </w:rPr>
    </w:lvl>
    <w:lvl w:ilvl="4" w:tplc="E92616C4">
      <w:numFmt w:val="bullet"/>
      <w:lvlText w:val="•"/>
      <w:lvlJc w:val="left"/>
      <w:pPr>
        <w:ind w:left="4013" w:hanging="240"/>
      </w:pPr>
      <w:rPr>
        <w:rFonts w:hint="default"/>
        <w:lang w:val="en-US" w:eastAsia="en-US" w:bidi="ar-SA"/>
      </w:rPr>
    </w:lvl>
    <w:lvl w:ilvl="5" w:tplc="D990F546">
      <w:numFmt w:val="bullet"/>
      <w:lvlText w:val="•"/>
      <w:lvlJc w:val="left"/>
      <w:pPr>
        <w:ind w:left="5111" w:hanging="240"/>
      </w:pPr>
      <w:rPr>
        <w:rFonts w:hint="default"/>
        <w:lang w:val="en-US" w:eastAsia="en-US" w:bidi="ar-SA"/>
      </w:rPr>
    </w:lvl>
    <w:lvl w:ilvl="6" w:tplc="18AE3E74">
      <w:numFmt w:val="bullet"/>
      <w:lvlText w:val="•"/>
      <w:lvlJc w:val="left"/>
      <w:pPr>
        <w:ind w:left="6208" w:hanging="240"/>
      </w:pPr>
      <w:rPr>
        <w:rFonts w:hint="default"/>
        <w:lang w:val="en-US" w:eastAsia="en-US" w:bidi="ar-SA"/>
      </w:rPr>
    </w:lvl>
    <w:lvl w:ilvl="7" w:tplc="543ACBC2">
      <w:numFmt w:val="bullet"/>
      <w:lvlText w:val="•"/>
      <w:lvlJc w:val="left"/>
      <w:pPr>
        <w:ind w:left="7306" w:hanging="240"/>
      </w:pPr>
      <w:rPr>
        <w:rFonts w:hint="default"/>
        <w:lang w:val="en-US" w:eastAsia="en-US" w:bidi="ar-SA"/>
      </w:rPr>
    </w:lvl>
    <w:lvl w:ilvl="8" w:tplc="4F7E0590">
      <w:numFmt w:val="bullet"/>
      <w:lvlText w:val="•"/>
      <w:lvlJc w:val="left"/>
      <w:pPr>
        <w:ind w:left="8404" w:hanging="240"/>
      </w:pPr>
      <w:rPr>
        <w:rFonts w:hint="default"/>
        <w:lang w:val="en-US" w:eastAsia="en-US" w:bidi="ar-SA"/>
      </w:rPr>
    </w:lvl>
  </w:abstractNum>
  <w:abstractNum w:abstractNumId="50" w15:restartNumberingAfterBreak="0">
    <w:nsid w:val="350F3CA1"/>
    <w:multiLevelType w:val="multilevel"/>
    <w:tmpl w:val="7BF272D8"/>
    <w:lvl w:ilvl="0">
      <w:start w:val="3"/>
      <w:numFmt w:val="upperLetter"/>
      <w:lvlText w:val="%1"/>
      <w:lvlJc w:val="left"/>
      <w:pPr>
        <w:ind w:left="939" w:hanging="721"/>
        <w:jc w:val="left"/>
      </w:pPr>
      <w:rPr>
        <w:rFonts w:hint="default"/>
        <w:lang w:val="en-US" w:eastAsia="en-US" w:bidi="ar-SA"/>
      </w:rPr>
    </w:lvl>
    <w:lvl w:ilvl="1">
      <w:start w:val="2"/>
      <w:numFmt w:val="decimal"/>
      <w:lvlText w:val="%1.%2"/>
      <w:lvlJc w:val="left"/>
      <w:pPr>
        <w:ind w:left="939" w:hanging="721"/>
        <w:jc w:val="left"/>
      </w:pPr>
      <w:rPr>
        <w:rFonts w:hint="default"/>
        <w:lang w:val="en-US" w:eastAsia="en-US" w:bidi="ar-SA"/>
      </w:rPr>
    </w:lvl>
    <w:lvl w:ilvl="2">
      <w:start w:val="6"/>
      <w:numFmt w:val="decimal"/>
      <w:lvlText w:val="%1.%2.%3."/>
      <w:lvlJc w:val="left"/>
      <w:pPr>
        <w:ind w:left="939" w:hanging="721"/>
        <w:jc w:val="left"/>
      </w:pPr>
      <w:rPr>
        <w:rFonts w:ascii="Times New Roman" w:eastAsia="Times New Roman" w:hAnsi="Times New Roman" w:cs="Times New Roman" w:hint="default"/>
        <w:b/>
        <w:bCs/>
        <w:i w:val="0"/>
        <w:iCs w:val="0"/>
        <w:spacing w:val="-1"/>
        <w:w w:val="99"/>
        <w:sz w:val="24"/>
        <w:szCs w:val="24"/>
        <w:lang w:val="en-US" w:eastAsia="en-US" w:bidi="ar-SA"/>
      </w:rPr>
    </w:lvl>
    <w:lvl w:ilvl="3">
      <w:start w:val="1"/>
      <w:numFmt w:val="decimal"/>
      <w:lvlText w:val="%1.%2.%3.%4"/>
      <w:lvlJc w:val="left"/>
      <w:pPr>
        <w:ind w:left="219" w:hanging="774"/>
        <w:jc w:val="left"/>
      </w:pPr>
      <w:rPr>
        <w:rFonts w:ascii="Times New Roman" w:eastAsia="Times New Roman" w:hAnsi="Times New Roman" w:cs="Times New Roman" w:hint="default"/>
        <w:b/>
        <w:bCs/>
        <w:i w:val="0"/>
        <w:iCs w:val="0"/>
        <w:spacing w:val="-1"/>
        <w:w w:val="99"/>
        <w:sz w:val="24"/>
        <w:szCs w:val="24"/>
        <w:lang w:val="en-US" w:eastAsia="en-US" w:bidi="ar-SA"/>
      </w:rPr>
    </w:lvl>
    <w:lvl w:ilvl="4">
      <w:numFmt w:val="bullet"/>
      <w:lvlText w:val="•"/>
      <w:lvlJc w:val="left"/>
      <w:pPr>
        <w:ind w:left="4160" w:hanging="774"/>
      </w:pPr>
      <w:rPr>
        <w:rFonts w:hint="default"/>
        <w:lang w:val="en-US" w:eastAsia="en-US" w:bidi="ar-SA"/>
      </w:rPr>
    </w:lvl>
    <w:lvl w:ilvl="5">
      <w:numFmt w:val="bullet"/>
      <w:lvlText w:val="•"/>
      <w:lvlJc w:val="left"/>
      <w:pPr>
        <w:ind w:left="5233" w:hanging="774"/>
      </w:pPr>
      <w:rPr>
        <w:rFonts w:hint="default"/>
        <w:lang w:val="en-US" w:eastAsia="en-US" w:bidi="ar-SA"/>
      </w:rPr>
    </w:lvl>
    <w:lvl w:ilvl="6">
      <w:numFmt w:val="bullet"/>
      <w:lvlText w:val="•"/>
      <w:lvlJc w:val="left"/>
      <w:pPr>
        <w:ind w:left="6306" w:hanging="774"/>
      </w:pPr>
      <w:rPr>
        <w:rFonts w:hint="default"/>
        <w:lang w:val="en-US" w:eastAsia="en-US" w:bidi="ar-SA"/>
      </w:rPr>
    </w:lvl>
    <w:lvl w:ilvl="7">
      <w:numFmt w:val="bullet"/>
      <w:lvlText w:val="•"/>
      <w:lvlJc w:val="left"/>
      <w:pPr>
        <w:ind w:left="7380" w:hanging="774"/>
      </w:pPr>
      <w:rPr>
        <w:rFonts w:hint="default"/>
        <w:lang w:val="en-US" w:eastAsia="en-US" w:bidi="ar-SA"/>
      </w:rPr>
    </w:lvl>
    <w:lvl w:ilvl="8">
      <w:numFmt w:val="bullet"/>
      <w:lvlText w:val="•"/>
      <w:lvlJc w:val="left"/>
      <w:pPr>
        <w:ind w:left="8453" w:hanging="774"/>
      </w:pPr>
      <w:rPr>
        <w:rFonts w:hint="default"/>
        <w:lang w:val="en-US" w:eastAsia="en-US" w:bidi="ar-SA"/>
      </w:rPr>
    </w:lvl>
  </w:abstractNum>
  <w:abstractNum w:abstractNumId="51" w15:restartNumberingAfterBreak="0">
    <w:nsid w:val="35D028DC"/>
    <w:multiLevelType w:val="hybridMultilevel"/>
    <w:tmpl w:val="5D7CF620"/>
    <w:lvl w:ilvl="0" w:tplc="C144CD8C">
      <w:start w:val="1"/>
      <w:numFmt w:val="decimal"/>
      <w:lvlText w:val="(%1)"/>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3250A058">
      <w:start w:val="1"/>
      <w:numFmt w:val="lowerRoman"/>
      <w:lvlText w:val="(%2)"/>
      <w:lvlJc w:val="left"/>
      <w:pPr>
        <w:ind w:left="678" w:hanging="240"/>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CD70BEA4">
      <w:numFmt w:val="bullet"/>
      <w:lvlText w:val="•"/>
      <w:lvlJc w:val="left"/>
      <w:pPr>
        <w:ind w:left="1782" w:hanging="240"/>
      </w:pPr>
      <w:rPr>
        <w:rFonts w:hint="default"/>
        <w:lang w:val="en-US" w:eastAsia="en-US" w:bidi="ar-SA"/>
      </w:rPr>
    </w:lvl>
    <w:lvl w:ilvl="3" w:tplc="3D22A568">
      <w:numFmt w:val="bullet"/>
      <w:lvlText w:val="•"/>
      <w:lvlJc w:val="left"/>
      <w:pPr>
        <w:ind w:left="2884" w:hanging="240"/>
      </w:pPr>
      <w:rPr>
        <w:rFonts w:hint="default"/>
        <w:lang w:val="en-US" w:eastAsia="en-US" w:bidi="ar-SA"/>
      </w:rPr>
    </w:lvl>
    <w:lvl w:ilvl="4" w:tplc="30B29BE2">
      <w:numFmt w:val="bullet"/>
      <w:lvlText w:val="•"/>
      <w:lvlJc w:val="left"/>
      <w:pPr>
        <w:ind w:left="3986" w:hanging="240"/>
      </w:pPr>
      <w:rPr>
        <w:rFonts w:hint="default"/>
        <w:lang w:val="en-US" w:eastAsia="en-US" w:bidi="ar-SA"/>
      </w:rPr>
    </w:lvl>
    <w:lvl w:ilvl="5" w:tplc="98044794">
      <w:numFmt w:val="bullet"/>
      <w:lvlText w:val="•"/>
      <w:lvlJc w:val="left"/>
      <w:pPr>
        <w:ind w:left="5088" w:hanging="240"/>
      </w:pPr>
      <w:rPr>
        <w:rFonts w:hint="default"/>
        <w:lang w:val="en-US" w:eastAsia="en-US" w:bidi="ar-SA"/>
      </w:rPr>
    </w:lvl>
    <w:lvl w:ilvl="6" w:tplc="80E42C92">
      <w:numFmt w:val="bullet"/>
      <w:lvlText w:val="•"/>
      <w:lvlJc w:val="left"/>
      <w:pPr>
        <w:ind w:left="6191" w:hanging="240"/>
      </w:pPr>
      <w:rPr>
        <w:rFonts w:hint="default"/>
        <w:lang w:val="en-US" w:eastAsia="en-US" w:bidi="ar-SA"/>
      </w:rPr>
    </w:lvl>
    <w:lvl w:ilvl="7" w:tplc="64907A0C">
      <w:numFmt w:val="bullet"/>
      <w:lvlText w:val="•"/>
      <w:lvlJc w:val="left"/>
      <w:pPr>
        <w:ind w:left="7293" w:hanging="240"/>
      </w:pPr>
      <w:rPr>
        <w:rFonts w:hint="default"/>
        <w:lang w:val="en-US" w:eastAsia="en-US" w:bidi="ar-SA"/>
      </w:rPr>
    </w:lvl>
    <w:lvl w:ilvl="8" w:tplc="BC466570">
      <w:numFmt w:val="bullet"/>
      <w:lvlText w:val="•"/>
      <w:lvlJc w:val="left"/>
      <w:pPr>
        <w:ind w:left="8395" w:hanging="240"/>
      </w:pPr>
      <w:rPr>
        <w:rFonts w:hint="default"/>
        <w:lang w:val="en-US" w:eastAsia="en-US" w:bidi="ar-SA"/>
      </w:rPr>
    </w:lvl>
  </w:abstractNum>
  <w:abstractNum w:abstractNumId="52" w15:restartNumberingAfterBreak="0">
    <w:nsid w:val="36564CEE"/>
    <w:multiLevelType w:val="hybridMultilevel"/>
    <w:tmpl w:val="16FAF638"/>
    <w:lvl w:ilvl="0" w:tplc="4E9E7F0A">
      <w:start w:val="1"/>
      <w:numFmt w:val="decimal"/>
      <w:lvlText w:val="(%1)"/>
      <w:lvlJc w:val="left"/>
      <w:pPr>
        <w:ind w:left="440" w:hanging="28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17AEACF2">
      <w:numFmt w:val="bullet"/>
      <w:lvlText w:val="•"/>
      <w:lvlJc w:val="left"/>
      <w:pPr>
        <w:ind w:left="1456" w:hanging="284"/>
      </w:pPr>
      <w:rPr>
        <w:rFonts w:hint="default"/>
        <w:lang w:val="en-US" w:eastAsia="en-US" w:bidi="ar-SA"/>
      </w:rPr>
    </w:lvl>
    <w:lvl w:ilvl="2" w:tplc="2BAA964A">
      <w:numFmt w:val="bullet"/>
      <w:lvlText w:val="•"/>
      <w:lvlJc w:val="left"/>
      <w:pPr>
        <w:ind w:left="2472" w:hanging="284"/>
      </w:pPr>
      <w:rPr>
        <w:rFonts w:hint="default"/>
        <w:lang w:val="en-US" w:eastAsia="en-US" w:bidi="ar-SA"/>
      </w:rPr>
    </w:lvl>
    <w:lvl w:ilvl="3" w:tplc="157C9EE8">
      <w:numFmt w:val="bullet"/>
      <w:lvlText w:val="•"/>
      <w:lvlJc w:val="left"/>
      <w:pPr>
        <w:ind w:left="3488" w:hanging="284"/>
      </w:pPr>
      <w:rPr>
        <w:rFonts w:hint="default"/>
        <w:lang w:val="en-US" w:eastAsia="en-US" w:bidi="ar-SA"/>
      </w:rPr>
    </w:lvl>
    <w:lvl w:ilvl="4" w:tplc="D3CE2D12">
      <w:numFmt w:val="bullet"/>
      <w:lvlText w:val="•"/>
      <w:lvlJc w:val="left"/>
      <w:pPr>
        <w:ind w:left="4504" w:hanging="284"/>
      </w:pPr>
      <w:rPr>
        <w:rFonts w:hint="default"/>
        <w:lang w:val="en-US" w:eastAsia="en-US" w:bidi="ar-SA"/>
      </w:rPr>
    </w:lvl>
    <w:lvl w:ilvl="5" w:tplc="951CB710">
      <w:numFmt w:val="bullet"/>
      <w:lvlText w:val="•"/>
      <w:lvlJc w:val="left"/>
      <w:pPr>
        <w:ind w:left="5520" w:hanging="284"/>
      </w:pPr>
      <w:rPr>
        <w:rFonts w:hint="default"/>
        <w:lang w:val="en-US" w:eastAsia="en-US" w:bidi="ar-SA"/>
      </w:rPr>
    </w:lvl>
    <w:lvl w:ilvl="6" w:tplc="97507AC8">
      <w:numFmt w:val="bullet"/>
      <w:lvlText w:val="•"/>
      <w:lvlJc w:val="left"/>
      <w:pPr>
        <w:ind w:left="6536" w:hanging="284"/>
      </w:pPr>
      <w:rPr>
        <w:rFonts w:hint="default"/>
        <w:lang w:val="en-US" w:eastAsia="en-US" w:bidi="ar-SA"/>
      </w:rPr>
    </w:lvl>
    <w:lvl w:ilvl="7" w:tplc="BF00F522">
      <w:numFmt w:val="bullet"/>
      <w:lvlText w:val="•"/>
      <w:lvlJc w:val="left"/>
      <w:pPr>
        <w:ind w:left="7552" w:hanging="284"/>
      </w:pPr>
      <w:rPr>
        <w:rFonts w:hint="default"/>
        <w:lang w:val="en-US" w:eastAsia="en-US" w:bidi="ar-SA"/>
      </w:rPr>
    </w:lvl>
    <w:lvl w:ilvl="8" w:tplc="CF023D80">
      <w:numFmt w:val="bullet"/>
      <w:lvlText w:val="•"/>
      <w:lvlJc w:val="left"/>
      <w:pPr>
        <w:ind w:left="8568" w:hanging="284"/>
      </w:pPr>
      <w:rPr>
        <w:rFonts w:hint="default"/>
        <w:lang w:val="en-US" w:eastAsia="en-US" w:bidi="ar-SA"/>
      </w:rPr>
    </w:lvl>
  </w:abstractNum>
  <w:abstractNum w:abstractNumId="53" w15:restartNumberingAfterBreak="0">
    <w:nsid w:val="3720072A"/>
    <w:multiLevelType w:val="hybridMultilevel"/>
    <w:tmpl w:val="1228F1BE"/>
    <w:lvl w:ilvl="0" w:tplc="CE6210F6">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F3B299D6">
      <w:numFmt w:val="bullet"/>
      <w:lvlText w:val="•"/>
      <w:lvlJc w:val="left"/>
      <w:pPr>
        <w:ind w:left="1780" w:hanging="360"/>
      </w:pPr>
      <w:rPr>
        <w:rFonts w:hint="default"/>
        <w:lang w:val="en-US" w:eastAsia="en-US" w:bidi="ar-SA"/>
      </w:rPr>
    </w:lvl>
    <w:lvl w:ilvl="2" w:tplc="1C18240E">
      <w:numFmt w:val="bullet"/>
      <w:lvlText w:val="•"/>
      <w:lvlJc w:val="left"/>
      <w:pPr>
        <w:ind w:left="2760" w:hanging="360"/>
      </w:pPr>
      <w:rPr>
        <w:rFonts w:hint="default"/>
        <w:lang w:val="en-US" w:eastAsia="en-US" w:bidi="ar-SA"/>
      </w:rPr>
    </w:lvl>
    <w:lvl w:ilvl="3" w:tplc="7872400E">
      <w:numFmt w:val="bullet"/>
      <w:lvlText w:val="•"/>
      <w:lvlJc w:val="left"/>
      <w:pPr>
        <w:ind w:left="3740" w:hanging="360"/>
      </w:pPr>
      <w:rPr>
        <w:rFonts w:hint="default"/>
        <w:lang w:val="en-US" w:eastAsia="en-US" w:bidi="ar-SA"/>
      </w:rPr>
    </w:lvl>
    <w:lvl w:ilvl="4" w:tplc="E3688A20">
      <w:numFmt w:val="bullet"/>
      <w:lvlText w:val="•"/>
      <w:lvlJc w:val="left"/>
      <w:pPr>
        <w:ind w:left="4720" w:hanging="360"/>
      </w:pPr>
      <w:rPr>
        <w:rFonts w:hint="default"/>
        <w:lang w:val="en-US" w:eastAsia="en-US" w:bidi="ar-SA"/>
      </w:rPr>
    </w:lvl>
    <w:lvl w:ilvl="5" w:tplc="9926C93C">
      <w:numFmt w:val="bullet"/>
      <w:lvlText w:val="•"/>
      <w:lvlJc w:val="left"/>
      <w:pPr>
        <w:ind w:left="5700" w:hanging="360"/>
      </w:pPr>
      <w:rPr>
        <w:rFonts w:hint="default"/>
        <w:lang w:val="en-US" w:eastAsia="en-US" w:bidi="ar-SA"/>
      </w:rPr>
    </w:lvl>
    <w:lvl w:ilvl="6" w:tplc="BA40A0D8">
      <w:numFmt w:val="bullet"/>
      <w:lvlText w:val="•"/>
      <w:lvlJc w:val="left"/>
      <w:pPr>
        <w:ind w:left="6680" w:hanging="360"/>
      </w:pPr>
      <w:rPr>
        <w:rFonts w:hint="default"/>
        <w:lang w:val="en-US" w:eastAsia="en-US" w:bidi="ar-SA"/>
      </w:rPr>
    </w:lvl>
    <w:lvl w:ilvl="7" w:tplc="07D01A6E">
      <w:numFmt w:val="bullet"/>
      <w:lvlText w:val="•"/>
      <w:lvlJc w:val="left"/>
      <w:pPr>
        <w:ind w:left="7660" w:hanging="360"/>
      </w:pPr>
      <w:rPr>
        <w:rFonts w:hint="default"/>
        <w:lang w:val="en-US" w:eastAsia="en-US" w:bidi="ar-SA"/>
      </w:rPr>
    </w:lvl>
    <w:lvl w:ilvl="8" w:tplc="2BFCA662">
      <w:numFmt w:val="bullet"/>
      <w:lvlText w:val="•"/>
      <w:lvlJc w:val="left"/>
      <w:pPr>
        <w:ind w:left="8640" w:hanging="360"/>
      </w:pPr>
      <w:rPr>
        <w:rFonts w:hint="default"/>
        <w:lang w:val="en-US" w:eastAsia="en-US" w:bidi="ar-SA"/>
      </w:rPr>
    </w:lvl>
  </w:abstractNum>
  <w:abstractNum w:abstractNumId="54" w15:restartNumberingAfterBreak="0">
    <w:nsid w:val="37556A4A"/>
    <w:multiLevelType w:val="hybridMultilevel"/>
    <w:tmpl w:val="EC0E5316"/>
    <w:lvl w:ilvl="0" w:tplc="D1BA44F6">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250E11AE">
      <w:start w:val="1"/>
      <w:numFmt w:val="lowerRoman"/>
      <w:lvlText w:val="(%2)"/>
      <w:lvlJc w:val="left"/>
      <w:pPr>
        <w:ind w:left="678" w:hanging="24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B61C0858">
      <w:numFmt w:val="bullet"/>
      <w:lvlText w:val="•"/>
      <w:lvlJc w:val="left"/>
      <w:pPr>
        <w:ind w:left="1782" w:hanging="240"/>
      </w:pPr>
      <w:rPr>
        <w:rFonts w:hint="default"/>
        <w:lang w:val="en-US" w:eastAsia="en-US" w:bidi="ar-SA"/>
      </w:rPr>
    </w:lvl>
    <w:lvl w:ilvl="3" w:tplc="847645C4">
      <w:numFmt w:val="bullet"/>
      <w:lvlText w:val="•"/>
      <w:lvlJc w:val="left"/>
      <w:pPr>
        <w:ind w:left="2884" w:hanging="240"/>
      </w:pPr>
      <w:rPr>
        <w:rFonts w:hint="default"/>
        <w:lang w:val="en-US" w:eastAsia="en-US" w:bidi="ar-SA"/>
      </w:rPr>
    </w:lvl>
    <w:lvl w:ilvl="4" w:tplc="F5C65548">
      <w:numFmt w:val="bullet"/>
      <w:lvlText w:val="•"/>
      <w:lvlJc w:val="left"/>
      <w:pPr>
        <w:ind w:left="3986" w:hanging="240"/>
      </w:pPr>
      <w:rPr>
        <w:rFonts w:hint="default"/>
        <w:lang w:val="en-US" w:eastAsia="en-US" w:bidi="ar-SA"/>
      </w:rPr>
    </w:lvl>
    <w:lvl w:ilvl="5" w:tplc="3EB8A980">
      <w:numFmt w:val="bullet"/>
      <w:lvlText w:val="•"/>
      <w:lvlJc w:val="left"/>
      <w:pPr>
        <w:ind w:left="5088" w:hanging="240"/>
      </w:pPr>
      <w:rPr>
        <w:rFonts w:hint="default"/>
        <w:lang w:val="en-US" w:eastAsia="en-US" w:bidi="ar-SA"/>
      </w:rPr>
    </w:lvl>
    <w:lvl w:ilvl="6" w:tplc="15D6366A">
      <w:numFmt w:val="bullet"/>
      <w:lvlText w:val="•"/>
      <w:lvlJc w:val="left"/>
      <w:pPr>
        <w:ind w:left="6191" w:hanging="240"/>
      </w:pPr>
      <w:rPr>
        <w:rFonts w:hint="default"/>
        <w:lang w:val="en-US" w:eastAsia="en-US" w:bidi="ar-SA"/>
      </w:rPr>
    </w:lvl>
    <w:lvl w:ilvl="7" w:tplc="F83CC6F2">
      <w:numFmt w:val="bullet"/>
      <w:lvlText w:val="•"/>
      <w:lvlJc w:val="left"/>
      <w:pPr>
        <w:ind w:left="7293" w:hanging="240"/>
      </w:pPr>
      <w:rPr>
        <w:rFonts w:hint="default"/>
        <w:lang w:val="en-US" w:eastAsia="en-US" w:bidi="ar-SA"/>
      </w:rPr>
    </w:lvl>
    <w:lvl w:ilvl="8" w:tplc="D9DEAFB8">
      <w:numFmt w:val="bullet"/>
      <w:lvlText w:val="•"/>
      <w:lvlJc w:val="left"/>
      <w:pPr>
        <w:ind w:left="8395" w:hanging="240"/>
      </w:pPr>
      <w:rPr>
        <w:rFonts w:hint="default"/>
        <w:lang w:val="en-US" w:eastAsia="en-US" w:bidi="ar-SA"/>
      </w:rPr>
    </w:lvl>
  </w:abstractNum>
  <w:abstractNum w:abstractNumId="55" w15:restartNumberingAfterBreak="0">
    <w:nsid w:val="388F7F3F"/>
    <w:multiLevelType w:val="hybridMultilevel"/>
    <w:tmpl w:val="EC22764E"/>
    <w:lvl w:ilvl="0" w:tplc="1416E912">
      <w:start w:val="1"/>
      <w:numFmt w:val="lowerRoman"/>
      <w:lvlText w:val="(%1)"/>
      <w:lvlJc w:val="left"/>
      <w:pPr>
        <w:ind w:left="440" w:hanging="241"/>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1804A1F0">
      <w:start w:val="1"/>
      <w:numFmt w:val="upperLetter"/>
      <w:lvlText w:val="(%2)"/>
      <w:lvlJc w:val="left"/>
      <w:pPr>
        <w:ind w:left="766" w:hanging="329"/>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18CEDB8C">
      <w:start w:val="1"/>
      <w:numFmt w:val="lowerLetter"/>
      <w:lvlText w:val="(%3)"/>
      <w:lvlJc w:val="left"/>
      <w:pPr>
        <w:ind w:left="440" w:hanging="275"/>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3" w:tplc="44A2589E">
      <w:start w:val="1"/>
      <w:numFmt w:val="decimal"/>
      <w:lvlText w:val="(%4)"/>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4" w:tplc="27BA8EE8">
      <w:numFmt w:val="bullet"/>
      <w:lvlText w:val="•"/>
      <w:lvlJc w:val="left"/>
      <w:pPr>
        <w:ind w:left="4040" w:hanging="287"/>
      </w:pPr>
      <w:rPr>
        <w:rFonts w:hint="default"/>
        <w:lang w:val="en-US" w:eastAsia="en-US" w:bidi="ar-SA"/>
      </w:rPr>
    </w:lvl>
    <w:lvl w:ilvl="5" w:tplc="D89C8B1E">
      <w:numFmt w:val="bullet"/>
      <w:lvlText w:val="•"/>
      <w:lvlJc w:val="left"/>
      <w:pPr>
        <w:ind w:left="5133" w:hanging="287"/>
      </w:pPr>
      <w:rPr>
        <w:rFonts w:hint="default"/>
        <w:lang w:val="en-US" w:eastAsia="en-US" w:bidi="ar-SA"/>
      </w:rPr>
    </w:lvl>
    <w:lvl w:ilvl="6" w:tplc="9CA267B2">
      <w:numFmt w:val="bullet"/>
      <w:lvlText w:val="•"/>
      <w:lvlJc w:val="left"/>
      <w:pPr>
        <w:ind w:left="6226" w:hanging="287"/>
      </w:pPr>
      <w:rPr>
        <w:rFonts w:hint="default"/>
        <w:lang w:val="en-US" w:eastAsia="en-US" w:bidi="ar-SA"/>
      </w:rPr>
    </w:lvl>
    <w:lvl w:ilvl="7" w:tplc="96583B46">
      <w:numFmt w:val="bullet"/>
      <w:lvlText w:val="•"/>
      <w:lvlJc w:val="left"/>
      <w:pPr>
        <w:ind w:left="7320" w:hanging="287"/>
      </w:pPr>
      <w:rPr>
        <w:rFonts w:hint="default"/>
        <w:lang w:val="en-US" w:eastAsia="en-US" w:bidi="ar-SA"/>
      </w:rPr>
    </w:lvl>
    <w:lvl w:ilvl="8" w:tplc="67EE8E12">
      <w:numFmt w:val="bullet"/>
      <w:lvlText w:val="•"/>
      <w:lvlJc w:val="left"/>
      <w:pPr>
        <w:ind w:left="8413" w:hanging="287"/>
      </w:pPr>
      <w:rPr>
        <w:rFonts w:hint="default"/>
        <w:lang w:val="en-US" w:eastAsia="en-US" w:bidi="ar-SA"/>
      </w:rPr>
    </w:lvl>
  </w:abstractNum>
  <w:abstractNum w:abstractNumId="56" w15:restartNumberingAfterBreak="0">
    <w:nsid w:val="39622165"/>
    <w:multiLevelType w:val="hybridMultilevel"/>
    <w:tmpl w:val="9CF4BBCE"/>
    <w:lvl w:ilvl="0" w:tplc="3CC6F6FC">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D2D4AE68">
      <w:start w:val="1"/>
      <w:numFmt w:val="decimal"/>
      <w:lvlText w:val="(%2)"/>
      <w:lvlJc w:val="left"/>
      <w:pPr>
        <w:ind w:left="1160" w:hanging="360"/>
        <w:jc w:val="left"/>
      </w:pPr>
      <w:rPr>
        <w:rFonts w:ascii="Times New Roman" w:eastAsia="Times New Roman" w:hAnsi="Times New Roman" w:cs="Times New Roman" w:hint="default"/>
        <w:b w:val="0"/>
        <w:bCs w:val="0"/>
        <w:i w:val="0"/>
        <w:iCs w:val="0"/>
        <w:color w:val="221F1F"/>
        <w:w w:val="99"/>
        <w:sz w:val="24"/>
        <w:szCs w:val="24"/>
        <w:lang w:val="en-US" w:eastAsia="en-US" w:bidi="ar-SA"/>
      </w:rPr>
    </w:lvl>
    <w:lvl w:ilvl="2" w:tplc="7324C7E8">
      <w:numFmt w:val="bullet"/>
      <w:lvlText w:val="•"/>
      <w:lvlJc w:val="left"/>
      <w:pPr>
        <w:ind w:left="2208" w:hanging="360"/>
      </w:pPr>
      <w:rPr>
        <w:rFonts w:hint="default"/>
        <w:lang w:val="en-US" w:eastAsia="en-US" w:bidi="ar-SA"/>
      </w:rPr>
    </w:lvl>
    <w:lvl w:ilvl="3" w:tplc="C76E837E">
      <w:numFmt w:val="bullet"/>
      <w:lvlText w:val="•"/>
      <w:lvlJc w:val="left"/>
      <w:pPr>
        <w:ind w:left="3257" w:hanging="360"/>
      </w:pPr>
      <w:rPr>
        <w:rFonts w:hint="default"/>
        <w:lang w:val="en-US" w:eastAsia="en-US" w:bidi="ar-SA"/>
      </w:rPr>
    </w:lvl>
    <w:lvl w:ilvl="4" w:tplc="D8BC4B26">
      <w:numFmt w:val="bullet"/>
      <w:lvlText w:val="•"/>
      <w:lvlJc w:val="left"/>
      <w:pPr>
        <w:ind w:left="4306" w:hanging="360"/>
      </w:pPr>
      <w:rPr>
        <w:rFonts w:hint="default"/>
        <w:lang w:val="en-US" w:eastAsia="en-US" w:bidi="ar-SA"/>
      </w:rPr>
    </w:lvl>
    <w:lvl w:ilvl="5" w:tplc="65B2FE1A">
      <w:numFmt w:val="bullet"/>
      <w:lvlText w:val="•"/>
      <w:lvlJc w:val="left"/>
      <w:pPr>
        <w:ind w:left="5355" w:hanging="360"/>
      </w:pPr>
      <w:rPr>
        <w:rFonts w:hint="default"/>
        <w:lang w:val="en-US" w:eastAsia="en-US" w:bidi="ar-SA"/>
      </w:rPr>
    </w:lvl>
    <w:lvl w:ilvl="6" w:tplc="DFD8EDD4">
      <w:numFmt w:val="bullet"/>
      <w:lvlText w:val="•"/>
      <w:lvlJc w:val="left"/>
      <w:pPr>
        <w:ind w:left="6404" w:hanging="360"/>
      </w:pPr>
      <w:rPr>
        <w:rFonts w:hint="default"/>
        <w:lang w:val="en-US" w:eastAsia="en-US" w:bidi="ar-SA"/>
      </w:rPr>
    </w:lvl>
    <w:lvl w:ilvl="7" w:tplc="72A82EB8">
      <w:numFmt w:val="bullet"/>
      <w:lvlText w:val="•"/>
      <w:lvlJc w:val="left"/>
      <w:pPr>
        <w:ind w:left="7453" w:hanging="360"/>
      </w:pPr>
      <w:rPr>
        <w:rFonts w:hint="default"/>
        <w:lang w:val="en-US" w:eastAsia="en-US" w:bidi="ar-SA"/>
      </w:rPr>
    </w:lvl>
    <w:lvl w:ilvl="8" w:tplc="D70CA1AC">
      <w:numFmt w:val="bullet"/>
      <w:lvlText w:val="•"/>
      <w:lvlJc w:val="left"/>
      <w:pPr>
        <w:ind w:left="8502" w:hanging="360"/>
      </w:pPr>
      <w:rPr>
        <w:rFonts w:hint="default"/>
        <w:lang w:val="en-US" w:eastAsia="en-US" w:bidi="ar-SA"/>
      </w:rPr>
    </w:lvl>
  </w:abstractNum>
  <w:abstractNum w:abstractNumId="57" w15:restartNumberingAfterBreak="0">
    <w:nsid w:val="3B5E3D59"/>
    <w:multiLevelType w:val="hybridMultilevel"/>
    <w:tmpl w:val="61EAE1B4"/>
    <w:lvl w:ilvl="0" w:tplc="67A6DB0A">
      <w:start w:val="1"/>
      <w:numFmt w:val="decimal"/>
      <w:lvlText w:val="%1."/>
      <w:lvlJc w:val="left"/>
      <w:pPr>
        <w:ind w:left="440" w:hanging="241"/>
        <w:jc w:val="left"/>
      </w:pPr>
      <w:rPr>
        <w:rFonts w:ascii="Times New Roman" w:eastAsia="Times New Roman" w:hAnsi="Times New Roman" w:cs="Times New Roman" w:hint="default"/>
        <w:b w:val="0"/>
        <w:bCs w:val="0"/>
        <w:i w:val="0"/>
        <w:iCs w:val="0"/>
        <w:color w:val="221F1F"/>
        <w:w w:val="100"/>
        <w:sz w:val="24"/>
        <w:szCs w:val="24"/>
        <w:lang w:val="en-US" w:eastAsia="en-US" w:bidi="ar-SA"/>
      </w:rPr>
    </w:lvl>
    <w:lvl w:ilvl="1" w:tplc="AEB28302">
      <w:numFmt w:val="bullet"/>
      <w:lvlText w:val="•"/>
      <w:lvlJc w:val="left"/>
      <w:pPr>
        <w:ind w:left="1456" w:hanging="241"/>
      </w:pPr>
      <w:rPr>
        <w:rFonts w:hint="default"/>
        <w:lang w:val="en-US" w:eastAsia="en-US" w:bidi="ar-SA"/>
      </w:rPr>
    </w:lvl>
    <w:lvl w:ilvl="2" w:tplc="4D88C18E">
      <w:numFmt w:val="bullet"/>
      <w:lvlText w:val="•"/>
      <w:lvlJc w:val="left"/>
      <w:pPr>
        <w:ind w:left="2472" w:hanging="241"/>
      </w:pPr>
      <w:rPr>
        <w:rFonts w:hint="default"/>
        <w:lang w:val="en-US" w:eastAsia="en-US" w:bidi="ar-SA"/>
      </w:rPr>
    </w:lvl>
    <w:lvl w:ilvl="3" w:tplc="0D90CE98">
      <w:numFmt w:val="bullet"/>
      <w:lvlText w:val="•"/>
      <w:lvlJc w:val="left"/>
      <w:pPr>
        <w:ind w:left="3488" w:hanging="241"/>
      </w:pPr>
      <w:rPr>
        <w:rFonts w:hint="default"/>
        <w:lang w:val="en-US" w:eastAsia="en-US" w:bidi="ar-SA"/>
      </w:rPr>
    </w:lvl>
    <w:lvl w:ilvl="4" w:tplc="3418E734">
      <w:numFmt w:val="bullet"/>
      <w:lvlText w:val="•"/>
      <w:lvlJc w:val="left"/>
      <w:pPr>
        <w:ind w:left="4504" w:hanging="241"/>
      </w:pPr>
      <w:rPr>
        <w:rFonts w:hint="default"/>
        <w:lang w:val="en-US" w:eastAsia="en-US" w:bidi="ar-SA"/>
      </w:rPr>
    </w:lvl>
    <w:lvl w:ilvl="5" w:tplc="6AFCD846">
      <w:numFmt w:val="bullet"/>
      <w:lvlText w:val="•"/>
      <w:lvlJc w:val="left"/>
      <w:pPr>
        <w:ind w:left="5520" w:hanging="241"/>
      </w:pPr>
      <w:rPr>
        <w:rFonts w:hint="default"/>
        <w:lang w:val="en-US" w:eastAsia="en-US" w:bidi="ar-SA"/>
      </w:rPr>
    </w:lvl>
    <w:lvl w:ilvl="6" w:tplc="931E5FAC">
      <w:numFmt w:val="bullet"/>
      <w:lvlText w:val="•"/>
      <w:lvlJc w:val="left"/>
      <w:pPr>
        <w:ind w:left="6536" w:hanging="241"/>
      </w:pPr>
      <w:rPr>
        <w:rFonts w:hint="default"/>
        <w:lang w:val="en-US" w:eastAsia="en-US" w:bidi="ar-SA"/>
      </w:rPr>
    </w:lvl>
    <w:lvl w:ilvl="7" w:tplc="B8AC3508">
      <w:numFmt w:val="bullet"/>
      <w:lvlText w:val="•"/>
      <w:lvlJc w:val="left"/>
      <w:pPr>
        <w:ind w:left="7552" w:hanging="241"/>
      </w:pPr>
      <w:rPr>
        <w:rFonts w:hint="default"/>
        <w:lang w:val="en-US" w:eastAsia="en-US" w:bidi="ar-SA"/>
      </w:rPr>
    </w:lvl>
    <w:lvl w:ilvl="8" w:tplc="E146CD26">
      <w:numFmt w:val="bullet"/>
      <w:lvlText w:val="•"/>
      <w:lvlJc w:val="left"/>
      <w:pPr>
        <w:ind w:left="8568" w:hanging="241"/>
      </w:pPr>
      <w:rPr>
        <w:rFonts w:hint="default"/>
        <w:lang w:val="en-US" w:eastAsia="en-US" w:bidi="ar-SA"/>
      </w:rPr>
    </w:lvl>
  </w:abstractNum>
  <w:abstractNum w:abstractNumId="58" w15:restartNumberingAfterBreak="0">
    <w:nsid w:val="3C7E6CA7"/>
    <w:multiLevelType w:val="hybridMultilevel"/>
    <w:tmpl w:val="0D9C7AC0"/>
    <w:lvl w:ilvl="0" w:tplc="B7884EC0">
      <w:start w:val="1"/>
      <w:numFmt w:val="decimal"/>
      <w:lvlText w:val="(%1)"/>
      <w:lvlJc w:val="left"/>
      <w:pPr>
        <w:ind w:left="723"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7F6AA9EC">
      <w:numFmt w:val="bullet"/>
      <w:lvlText w:val="•"/>
      <w:lvlJc w:val="left"/>
      <w:pPr>
        <w:ind w:left="1708" w:hanging="286"/>
      </w:pPr>
      <w:rPr>
        <w:rFonts w:hint="default"/>
        <w:lang w:val="en-US" w:eastAsia="en-US" w:bidi="ar-SA"/>
      </w:rPr>
    </w:lvl>
    <w:lvl w:ilvl="2" w:tplc="327E8F80">
      <w:numFmt w:val="bullet"/>
      <w:lvlText w:val="•"/>
      <w:lvlJc w:val="left"/>
      <w:pPr>
        <w:ind w:left="2696" w:hanging="286"/>
      </w:pPr>
      <w:rPr>
        <w:rFonts w:hint="default"/>
        <w:lang w:val="en-US" w:eastAsia="en-US" w:bidi="ar-SA"/>
      </w:rPr>
    </w:lvl>
    <w:lvl w:ilvl="3" w:tplc="C2B406A0">
      <w:numFmt w:val="bullet"/>
      <w:lvlText w:val="•"/>
      <w:lvlJc w:val="left"/>
      <w:pPr>
        <w:ind w:left="3684" w:hanging="286"/>
      </w:pPr>
      <w:rPr>
        <w:rFonts w:hint="default"/>
        <w:lang w:val="en-US" w:eastAsia="en-US" w:bidi="ar-SA"/>
      </w:rPr>
    </w:lvl>
    <w:lvl w:ilvl="4" w:tplc="A8DCB048">
      <w:numFmt w:val="bullet"/>
      <w:lvlText w:val="•"/>
      <w:lvlJc w:val="left"/>
      <w:pPr>
        <w:ind w:left="4672" w:hanging="286"/>
      </w:pPr>
      <w:rPr>
        <w:rFonts w:hint="default"/>
        <w:lang w:val="en-US" w:eastAsia="en-US" w:bidi="ar-SA"/>
      </w:rPr>
    </w:lvl>
    <w:lvl w:ilvl="5" w:tplc="54521ED2">
      <w:numFmt w:val="bullet"/>
      <w:lvlText w:val="•"/>
      <w:lvlJc w:val="left"/>
      <w:pPr>
        <w:ind w:left="5660" w:hanging="286"/>
      </w:pPr>
      <w:rPr>
        <w:rFonts w:hint="default"/>
        <w:lang w:val="en-US" w:eastAsia="en-US" w:bidi="ar-SA"/>
      </w:rPr>
    </w:lvl>
    <w:lvl w:ilvl="6" w:tplc="CAC6CAF0">
      <w:numFmt w:val="bullet"/>
      <w:lvlText w:val="•"/>
      <w:lvlJc w:val="left"/>
      <w:pPr>
        <w:ind w:left="6648" w:hanging="286"/>
      </w:pPr>
      <w:rPr>
        <w:rFonts w:hint="default"/>
        <w:lang w:val="en-US" w:eastAsia="en-US" w:bidi="ar-SA"/>
      </w:rPr>
    </w:lvl>
    <w:lvl w:ilvl="7" w:tplc="D638B10E">
      <w:numFmt w:val="bullet"/>
      <w:lvlText w:val="•"/>
      <w:lvlJc w:val="left"/>
      <w:pPr>
        <w:ind w:left="7636" w:hanging="286"/>
      </w:pPr>
      <w:rPr>
        <w:rFonts w:hint="default"/>
        <w:lang w:val="en-US" w:eastAsia="en-US" w:bidi="ar-SA"/>
      </w:rPr>
    </w:lvl>
    <w:lvl w:ilvl="8" w:tplc="ED58129E">
      <w:numFmt w:val="bullet"/>
      <w:lvlText w:val="•"/>
      <w:lvlJc w:val="left"/>
      <w:pPr>
        <w:ind w:left="8624" w:hanging="286"/>
      </w:pPr>
      <w:rPr>
        <w:rFonts w:hint="default"/>
        <w:lang w:val="en-US" w:eastAsia="en-US" w:bidi="ar-SA"/>
      </w:rPr>
    </w:lvl>
  </w:abstractNum>
  <w:abstractNum w:abstractNumId="59" w15:restartNumberingAfterBreak="0">
    <w:nsid w:val="3CBE78DD"/>
    <w:multiLevelType w:val="hybridMultilevel"/>
    <w:tmpl w:val="2F005F56"/>
    <w:lvl w:ilvl="0" w:tplc="BBD2FB22">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F7B8154A">
      <w:start w:val="1"/>
      <w:numFmt w:val="lowerRoman"/>
      <w:lvlText w:val="(%2)"/>
      <w:lvlJc w:val="left"/>
      <w:pPr>
        <w:ind w:left="678" w:hanging="24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0C06A036">
      <w:start w:val="1"/>
      <w:numFmt w:val="upperLetter"/>
      <w:lvlText w:val="(%3)"/>
      <w:lvlJc w:val="left"/>
      <w:pPr>
        <w:ind w:left="766" w:hanging="329"/>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3" w:tplc="A838E466">
      <w:numFmt w:val="bullet"/>
      <w:lvlText w:val="•"/>
      <w:lvlJc w:val="left"/>
      <w:pPr>
        <w:ind w:left="1990" w:hanging="329"/>
      </w:pPr>
      <w:rPr>
        <w:rFonts w:hint="default"/>
        <w:lang w:val="en-US" w:eastAsia="en-US" w:bidi="ar-SA"/>
      </w:rPr>
    </w:lvl>
    <w:lvl w:ilvl="4" w:tplc="A98E17C2">
      <w:numFmt w:val="bullet"/>
      <w:lvlText w:val="•"/>
      <w:lvlJc w:val="left"/>
      <w:pPr>
        <w:ind w:left="3220" w:hanging="329"/>
      </w:pPr>
      <w:rPr>
        <w:rFonts w:hint="default"/>
        <w:lang w:val="en-US" w:eastAsia="en-US" w:bidi="ar-SA"/>
      </w:rPr>
    </w:lvl>
    <w:lvl w:ilvl="5" w:tplc="D472B556">
      <w:numFmt w:val="bullet"/>
      <w:lvlText w:val="•"/>
      <w:lvlJc w:val="left"/>
      <w:pPr>
        <w:ind w:left="4450" w:hanging="329"/>
      </w:pPr>
      <w:rPr>
        <w:rFonts w:hint="default"/>
        <w:lang w:val="en-US" w:eastAsia="en-US" w:bidi="ar-SA"/>
      </w:rPr>
    </w:lvl>
    <w:lvl w:ilvl="6" w:tplc="41A6E4A6">
      <w:numFmt w:val="bullet"/>
      <w:lvlText w:val="•"/>
      <w:lvlJc w:val="left"/>
      <w:pPr>
        <w:ind w:left="5680" w:hanging="329"/>
      </w:pPr>
      <w:rPr>
        <w:rFonts w:hint="default"/>
        <w:lang w:val="en-US" w:eastAsia="en-US" w:bidi="ar-SA"/>
      </w:rPr>
    </w:lvl>
    <w:lvl w:ilvl="7" w:tplc="60DA0E00">
      <w:numFmt w:val="bullet"/>
      <w:lvlText w:val="•"/>
      <w:lvlJc w:val="left"/>
      <w:pPr>
        <w:ind w:left="6910" w:hanging="329"/>
      </w:pPr>
      <w:rPr>
        <w:rFonts w:hint="default"/>
        <w:lang w:val="en-US" w:eastAsia="en-US" w:bidi="ar-SA"/>
      </w:rPr>
    </w:lvl>
    <w:lvl w:ilvl="8" w:tplc="81A4FA04">
      <w:numFmt w:val="bullet"/>
      <w:lvlText w:val="•"/>
      <w:lvlJc w:val="left"/>
      <w:pPr>
        <w:ind w:left="8140" w:hanging="329"/>
      </w:pPr>
      <w:rPr>
        <w:rFonts w:hint="default"/>
        <w:lang w:val="en-US" w:eastAsia="en-US" w:bidi="ar-SA"/>
      </w:rPr>
    </w:lvl>
  </w:abstractNum>
  <w:abstractNum w:abstractNumId="60" w15:restartNumberingAfterBreak="0">
    <w:nsid w:val="3CFA7E79"/>
    <w:multiLevelType w:val="hybridMultilevel"/>
    <w:tmpl w:val="6AB63334"/>
    <w:lvl w:ilvl="0" w:tplc="E37E1D20">
      <w:start w:val="1"/>
      <w:numFmt w:val="lowerLetter"/>
      <w:lvlText w:val="(%1)"/>
      <w:lvlJc w:val="left"/>
      <w:pPr>
        <w:ind w:left="440" w:hanging="275"/>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98963F2C">
      <w:numFmt w:val="bullet"/>
      <w:lvlText w:val="•"/>
      <w:lvlJc w:val="left"/>
      <w:pPr>
        <w:ind w:left="1456" w:hanging="275"/>
      </w:pPr>
      <w:rPr>
        <w:rFonts w:hint="default"/>
        <w:lang w:val="en-US" w:eastAsia="en-US" w:bidi="ar-SA"/>
      </w:rPr>
    </w:lvl>
    <w:lvl w:ilvl="2" w:tplc="FDC293FE">
      <w:numFmt w:val="bullet"/>
      <w:lvlText w:val="•"/>
      <w:lvlJc w:val="left"/>
      <w:pPr>
        <w:ind w:left="2472" w:hanging="275"/>
      </w:pPr>
      <w:rPr>
        <w:rFonts w:hint="default"/>
        <w:lang w:val="en-US" w:eastAsia="en-US" w:bidi="ar-SA"/>
      </w:rPr>
    </w:lvl>
    <w:lvl w:ilvl="3" w:tplc="1EFCF82C">
      <w:numFmt w:val="bullet"/>
      <w:lvlText w:val="•"/>
      <w:lvlJc w:val="left"/>
      <w:pPr>
        <w:ind w:left="3488" w:hanging="275"/>
      </w:pPr>
      <w:rPr>
        <w:rFonts w:hint="default"/>
        <w:lang w:val="en-US" w:eastAsia="en-US" w:bidi="ar-SA"/>
      </w:rPr>
    </w:lvl>
    <w:lvl w:ilvl="4" w:tplc="3D5438D0">
      <w:numFmt w:val="bullet"/>
      <w:lvlText w:val="•"/>
      <w:lvlJc w:val="left"/>
      <w:pPr>
        <w:ind w:left="4504" w:hanging="275"/>
      </w:pPr>
      <w:rPr>
        <w:rFonts w:hint="default"/>
        <w:lang w:val="en-US" w:eastAsia="en-US" w:bidi="ar-SA"/>
      </w:rPr>
    </w:lvl>
    <w:lvl w:ilvl="5" w:tplc="12CA57BC">
      <w:numFmt w:val="bullet"/>
      <w:lvlText w:val="•"/>
      <w:lvlJc w:val="left"/>
      <w:pPr>
        <w:ind w:left="5520" w:hanging="275"/>
      </w:pPr>
      <w:rPr>
        <w:rFonts w:hint="default"/>
        <w:lang w:val="en-US" w:eastAsia="en-US" w:bidi="ar-SA"/>
      </w:rPr>
    </w:lvl>
    <w:lvl w:ilvl="6" w:tplc="48CE9438">
      <w:numFmt w:val="bullet"/>
      <w:lvlText w:val="•"/>
      <w:lvlJc w:val="left"/>
      <w:pPr>
        <w:ind w:left="6536" w:hanging="275"/>
      </w:pPr>
      <w:rPr>
        <w:rFonts w:hint="default"/>
        <w:lang w:val="en-US" w:eastAsia="en-US" w:bidi="ar-SA"/>
      </w:rPr>
    </w:lvl>
    <w:lvl w:ilvl="7" w:tplc="CF06C32A">
      <w:numFmt w:val="bullet"/>
      <w:lvlText w:val="•"/>
      <w:lvlJc w:val="left"/>
      <w:pPr>
        <w:ind w:left="7552" w:hanging="275"/>
      </w:pPr>
      <w:rPr>
        <w:rFonts w:hint="default"/>
        <w:lang w:val="en-US" w:eastAsia="en-US" w:bidi="ar-SA"/>
      </w:rPr>
    </w:lvl>
    <w:lvl w:ilvl="8" w:tplc="BB3225C0">
      <w:numFmt w:val="bullet"/>
      <w:lvlText w:val="•"/>
      <w:lvlJc w:val="left"/>
      <w:pPr>
        <w:ind w:left="8568" w:hanging="275"/>
      </w:pPr>
      <w:rPr>
        <w:rFonts w:hint="default"/>
        <w:lang w:val="en-US" w:eastAsia="en-US" w:bidi="ar-SA"/>
      </w:rPr>
    </w:lvl>
  </w:abstractNum>
  <w:abstractNum w:abstractNumId="61" w15:restartNumberingAfterBreak="0">
    <w:nsid w:val="3D13495D"/>
    <w:multiLevelType w:val="hybridMultilevel"/>
    <w:tmpl w:val="7712916A"/>
    <w:lvl w:ilvl="0" w:tplc="206C50E2">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4640692A">
      <w:numFmt w:val="bullet"/>
      <w:lvlText w:val="•"/>
      <w:lvlJc w:val="left"/>
      <w:pPr>
        <w:ind w:left="1456" w:hanging="287"/>
      </w:pPr>
      <w:rPr>
        <w:rFonts w:hint="default"/>
        <w:lang w:val="en-US" w:eastAsia="en-US" w:bidi="ar-SA"/>
      </w:rPr>
    </w:lvl>
    <w:lvl w:ilvl="2" w:tplc="EED2A0C2">
      <w:numFmt w:val="bullet"/>
      <w:lvlText w:val="•"/>
      <w:lvlJc w:val="left"/>
      <w:pPr>
        <w:ind w:left="2472" w:hanging="287"/>
      </w:pPr>
      <w:rPr>
        <w:rFonts w:hint="default"/>
        <w:lang w:val="en-US" w:eastAsia="en-US" w:bidi="ar-SA"/>
      </w:rPr>
    </w:lvl>
    <w:lvl w:ilvl="3" w:tplc="C54A2D42">
      <w:numFmt w:val="bullet"/>
      <w:lvlText w:val="•"/>
      <w:lvlJc w:val="left"/>
      <w:pPr>
        <w:ind w:left="3488" w:hanging="287"/>
      </w:pPr>
      <w:rPr>
        <w:rFonts w:hint="default"/>
        <w:lang w:val="en-US" w:eastAsia="en-US" w:bidi="ar-SA"/>
      </w:rPr>
    </w:lvl>
    <w:lvl w:ilvl="4" w:tplc="BB6CC27C">
      <w:numFmt w:val="bullet"/>
      <w:lvlText w:val="•"/>
      <w:lvlJc w:val="left"/>
      <w:pPr>
        <w:ind w:left="4504" w:hanging="287"/>
      </w:pPr>
      <w:rPr>
        <w:rFonts w:hint="default"/>
        <w:lang w:val="en-US" w:eastAsia="en-US" w:bidi="ar-SA"/>
      </w:rPr>
    </w:lvl>
    <w:lvl w:ilvl="5" w:tplc="C5221CE2">
      <w:numFmt w:val="bullet"/>
      <w:lvlText w:val="•"/>
      <w:lvlJc w:val="left"/>
      <w:pPr>
        <w:ind w:left="5520" w:hanging="287"/>
      </w:pPr>
      <w:rPr>
        <w:rFonts w:hint="default"/>
        <w:lang w:val="en-US" w:eastAsia="en-US" w:bidi="ar-SA"/>
      </w:rPr>
    </w:lvl>
    <w:lvl w:ilvl="6" w:tplc="8B0CD23C">
      <w:numFmt w:val="bullet"/>
      <w:lvlText w:val="•"/>
      <w:lvlJc w:val="left"/>
      <w:pPr>
        <w:ind w:left="6536" w:hanging="287"/>
      </w:pPr>
      <w:rPr>
        <w:rFonts w:hint="default"/>
        <w:lang w:val="en-US" w:eastAsia="en-US" w:bidi="ar-SA"/>
      </w:rPr>
    </w:lvl>
    <w:lvl w:ilvl="7" w:tplc="F1C820AC">
      <w:numFmt w:val="bullet"/>
      <w:lvlText w:val="•"/>
      <w:lvlJc w:val="left"/>
      <w:pPr>
        <w:ind w:left="7552" w:hanging="287"/>
      </w:pPr>
      <w:rPr>
        <w:rFonts w:hint="default"/>
        <w:lang w:val="en-US" w:eastAsia="en-US" w:bidi="ar-SA"/>
      </w:rPr>
    </w:lvl>
    <w:lvl w:ilvl="8" w:tplc="A86A5D46">
      <w:numFmt w:val="bullet"/>
      <w:lvlText w:val="•"/>
      <w:lvlJc w:val="left"/>
      <w:pPr>
        <w:ind w:left="8568" w:hanging="287"/>
      </w:pPr>
      <w:rPr>
        <w:rFonts w:hint="default"/>
        <w:lang w:val="en-US" w:eastAsia="en-US" w:bidi="ar-SA"/>
      </w:rPr>
    </w:lvl>
  </w:abstractNum>
  <w:abstractNum w:abstractNumId="62" w15:restartNumberingAfterBreak="0">
    <w:nsid w:val="3D1E5779"/>
    <w:multiLevelType w:val="multilevel"/>
    <w:tmpl w:val="01849682"/>
    <w:lvl w:ilvl="0">
      <w:start w:val="3"/>
      <w:numFmt w:val="upperLetter"/>
      <w:lvlText w:val="%1"/>
      <w:lvlJc w:val="left"/>
      <w:pPr>
        <w:ind w:left="812" w:hanging="594"/>
        <w:jc w:val="left"/>
      </w:pPr>
      <w:rPr>
        <w:rFonts w:hint="default"/>
        <w:lang w:val="en-US" w:eastAsia="en-US" w:bidi="ar-SA"/>
      </w:rPr>
    </w:lvl>
    <w:lvl w:ilvl="1">
      <w:start w:val="6"/>
      <w:numFmt w:val="decimal"/>
      <w:lvlText w:val="%1.%2"/>
      <w:lvlJc w:val="left"/>
      <w:pPr>
        <w:ind w:left="812" w:hanging="594"/>
        <w:jc w:val="left"/>
      </w:pPr>
      <w:rPr>
        <w:rFonts w:hint="default"/>
        <w:lang w:val="en-US" w:eastAsia="en-US" w:bidi="ar-SA"/>
      </w:rPr>
    </w:lvl>
    <w:lvl w:ilvl="2">
      <w:numFmt w:val="decimal"/>
      <w:lvlText w:val="%1.%2.%3"/>
      <w:lvlJc w:val="left"/>
      <w:pPr>
        <w:ind w:left="812" w:hanging="594"/>
        <w:jc w:val="left"/>
      </w:pPr>
      <w:rPr>
        <w:rFonts w:ascii="Times New Roman" w:eastAsia="Times New Roman" w:hAnsi="Times New Roman" w:cs="Times New Roman" w:hint="default"/>
        <w:b/>
        <w:bCs/>
        <w:i w:val="0"/>
        <w:iCs w:val="0"/>
        <w:spacing w:val="-1"/>
        <w:w w:val="99"/>
        <w:sz w:val="24"/>
        <w:szCs w:val="24"/>
        <w:lang w:val="en-US" w:eastAsia="en-US" w:bidi="ar-SA"/>
      </w:rPr>
    </w:lvl>
    <w:lvl w:ilvl="3">
      <w:numFmt w:val="bullet"/>
      <w:lvlText w:val="•"/>
      <w:lvlJc w:val="left"/>
      <w:pPr>
        <w:ind w:left="3754" w:hanging="594"/>
      </w:pPr>
      <w:rPr>
        <w:rFonts w:hint="default"/>
        <w:lang w:val="en-US" w:eastAsia="en-US" w:bidi="ar-SA"/>
      </w:rPr>
    </w:lvl>
    <w:lvl w:ilvl="4">
      <w:numFmt w:val="bullet"/>
      <w:lvlText w:val="•"/>
      <w:lvlJc w:val="left"/>
      <w:pPr>
        <w:ind w:left="4732" w:hanging="594"/>
      </w:pPr>
      <w:rPr>
        <w:rFonts w:hint="default"/>
        <w:lang w:val="en-US" w:eastAsia="en-US" w:bidi="ar-SA"/>
      </w:rPr>
    </w:lvl>
    <w:lvl w:ilvl="5">
      <w:numFmt w:val="bullet"/>
      <w:lvlText w:val="•"/>
      <w:lvlJc w:val="left"/>
      <w:pPr>
        <w:ind w:left="5710" w:hanging="594"/>
      </w:pPr>
      <w:rPr>
        <w:rFonts w:hint="default"/>
        <w:lang w:val="en-US" w:eastAsia="en-US" w:bidi="ar-SA"/>
      </w:rPr>
    </w:lvl>
    <w:lvl w:ilvl="6">
      <w:numFmt w:val="bullet"/>
      <w:lvlText w:val="•"/>
      <w:lvlJc w:val="left"/>
      <w:pPr>
        <w:ind w:left="6688" w:hanging="594"/>
      </w:pPr>
      <w:rPr>
        <w:rFonts w:hint="default"/>
        <w:lang w:val="en-US" w:eastAsia="en-US" w:bidi="ar-SA"/>
      </w:rPr>
    </w:lvl>
    <w:lvl w:ilvl="7">
      <w:numFmt w:val="bullet"/>
      <w:lvlText w:val="•"/>
      <w:lvlJc w:val="left"/>
      <w:pPr>
        <w:ind w:left="7666" w:hanging="594"/>
      </w:pPr>
      <w:rPr>
        <w:rFonts w:hint="default"/>
        <w:lang w:val="en-US" w:eastAsia="en-US" w:bidi="ar-SA"/>
      </w:rPr>
    </w:lvl>
    <w:lvl w:ilvl="8">
      <w:numFmt w:val="bullet"/>
      <w:lvlText w:val="•"/>
      <w:lvlJc w:val="left"/>
      <w:pPr>
        <w:ind w:left="8644" w:hanging="594"/>
      </w:pPr>
      <w:rPr>
        <w:rFonts w:hint="default"/>
        <w:lang w:val="en-US" w:eastAsia="en-US" w:bidi="ar-SA"/>
      </w:rPr>
    </w:lvl>
  </w:abstractNum>
  <w:abstractNum w:abstractNumId="63" w15:restartNumberingAfterBreak="0">
    <w:nsid w:val="3DAE0BA2"/>
    <w:multiLevelType w:val="hybridMultilevel"/>
    <w:tmpl w:val="00F87EB4"/>
    <w:lvl w:ilvl="0" w:tplc="428A3D96">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EC867344">
      <w:numFmt w:val="bullet"/>
      <w:lvlText w:val="•"/>
      <w:lvlJc w:val="left"/>
      <w:pPr>
        <w:ind w:left="1780" w:hanging="360"/>
      </w:pPr>
      <w:rPr>
        <w:rFonts w:hint="default"/>
        <w:lang w:val="en-US" w:eastAsia="en-US" w:bidi="ar-SA"/>
      </w:rPr>
    </w:lvl>
    <w:lvl w:ilvl="2" w:tplc="64546AB2">
      <w:numFmt w:val="bullet"/>
      <w:lvlText w:val="•"/>
      <w:lvlJc w:val="left"/>
      <w:pPr>
        <w:ind w:left="2760" w:hanging="360"/>
      </w:pPr>
      <w:rPr>
        <w:rFonts w:hint="default"/>
        <w:lang w:val="en-US" w:eastAsia="en-US" w:bidi="ar-SA"/>
      </w:rPr>
    </w:lvl>
    <w:lvl w:ilvl="3" w:tplc="89364E96">
      <w:numFmt w:val="bullet"/>
      <w:lvlText w:val="•"/>
      <w:lvlJc w:val="left"/>
      <w:pPr>
        <w:ind w:left="3740" w:hanging="360"/>
      </w:pPr>
      <w:rPr>
        <w:rFonts w:hint="default"/>
        <w:lang w:val="en-US" w:eastAsia="en-US" w:bidi="ar-SA"/>
      </w:rPr>
    </w:lvl>
    <w:lvl w:ilvl="4" w:tplc="2CCACA10">
      <w:numFmt w:val="bullet"/>
      <w:lvlText w:val="•"/>
      <w:lvlJc w:val="left"/>
      <w:pPr>
        <w:ind w:left="4720" w:hanging="360"/>
      </w:pPr>
      <w:rPr>
        <w:rFonts w:hint="default"/>
        <w:lang w:val="en-US" w:eastAsia="en-US" w:bidi="ar-SA"/>
      </w:rPr>
    </w:lvl>
    <w:lvl w:ilvl="5" w:tplc="53602350">
      <w:numFmt w:val="bullet"/>
      <w:lvlText w:val="•"/>
      <w:lvlJc w:val="left"/>
      <w:pPr>
        <w:ind w:left="5700" w:hanging="360"/>
      </w:pPr>
      <w:rPr>
        <w:rFonts w:hint="default"/>
        <w:lang w:val="en-US" w:eastAsia="en-US" w:bidi="ar-SA"/>
      </w:rPr>
    </w:lvl>
    <w:lvl w:ilvl="6" w:tplc="FAB0CE80">
      <w:numFmt w:val="bullet"/>
      <w:lvlText w:val="•"/>
      <w:lvlJc w:val="left"/>
      <w:pPr>
        <w:ind w:left="6680" w:hanging="360"/>
      </w:pPr>
      <w:rPr>
        <w:rFonts w:hint="default"/>
        <w:lang w:val="en-US" w:eastAsia="en-US" w:bidi="ar-SA"/>
      </w:rPr>
    </w:lvl>
    <w:lvl w:ilvl="7" w:tplc="8D489542">
      <w:numFmt w:val="bullet"/>
      <w:lvlText w:val="•"/>
      <w:lvlJc w:val="left"/>
      <w:pPr>
        <w:ind w:left="7660" w:hanging="360"/>
      </w:pPr>
      <w:rPr>
        <w:rFonts w:hint="default"/>
        <w:lang w:val="en-US" w:eastAsia="en-US" w:bidi="ar-SA"/>
      </w:rPr>
    </w:lvl>
    <w:lvl w:ilvl="8" w:tplc="A1782A7C">
      <w:numFmt w:val="bullet"/>
      <w:lvlText w:val="•"/>
      <w:lvlJc w:val="left"/>
      <w:pPr>
        <w:ind w:left="8640" w:hanging="360"/>
      </w:pPr>
      <w:rPr>
        <w:rFonts w:hint="default"/>
        <w:lang w:val="en-US" w:eastAsia="en-US" w:bidi="ar-SA"/>
      </w:rPr>
    </w:lvl>
  </w:abstractNum>
  <w:abstractNum w:abstractNumId="64" w15:restartNumberingAfterBreak="0">
    <w:nsid w:val="3E835A8B"/>
    <w:multiLevelType w:val="hybridMultilevel"/>
    <w:tmpl w:val="903A9802"/>
    <w:lvl w:ilvl="0" w:tplc="0BF88B5A">
      <w:start w:val="1"/>
      <w:numFmt w:val="lowerLetter"/>
      <w:lvlText w:val="(%1)"/>
      <w:lvlJc w:val="left"/>
      <w:pPr>
        <w:ind w:left="440" w:hanging="275"/>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5C8A7C68">
      <w:numFmt w:val="bullet"/>
      <w:lvlText w:val="•"/>
      <w:lvlJc w:val="left"/>
      <w:pPr>
        <w:ind w:left="1456" w:hanging="275"/>
      </w:pPr>
      <w:rPr>
        <w:rFonts w:hint="default"/>
        <w:lang w:val="en-US" w:eastAsia="en-US" w:bidi="ar-SA"/>
      </w:rPr>
    </w:lvl>
    <w:lvl w:ilvl="2" w:tplc="03E6057E">
      <w:numFmt w:val="bullet"/>
      <w:lvlText w:val="•"/>
      <w:lvlJc w:val="left"/>
      <w:pPr>
        <w:ind w:left="2472" w:hanging="275"/>
      </w:pPr>
      <w:rPr>
        <w:rFonts w:hint="default"/>
        <w:lang w:val="en-US" w:eastAsia="en-US" w:bidi="ar-SA"/>
      </w:rPr>
    </w:lvl>
    <w:lvl w:ilvl="3" w:tplc="10E69E70">
      <w:numFmt w:val="bullet"/>
      <w:lvlText w:val="•"/>
      <w:lvlJc w:val="left"/>
      <w:pPr>
        <w:ind w:left="3488" w:hanging="275"/>
      </w:pPr>
      <w:rPr>
        <w:rFonts w:hint="default"/>
        <w:lang w:val="en-US" w:eastAsia="en-US" w:bidi="ar-SA"/>
      </w:rPr>
    </w:lvl>
    <w:lvl w:ilvl="4" w:tplc="B694F07A">
      <w:numFmt w:val="bullet"/>
      <w:lvlText w:val="•"/>
      <w:lvlJc w:val="left"/>
      <w:pPr>
        <w:ind w:left="4504" w:hanging="275"/>
      </w:pPr>
      <w:rPr>
        <w:rFonts w:hint="default"/>
        <w:lang w:val="en-US" w:eastAsia="en-US" w:bidi="ar-SA"/>
      </w:rPr>
    </w:lvl>
    <w:lvl w:ilvl="5" w:tplc="19B20F64">
      <w:numFmt w:val="bullet"/>
      <w:lvlText w:val="•"/>
      <w:lvlJc w:val="left"/>
      <w:pPr>
        <w:ind w:left="5520" w:hanging="275"/>
      </w:pPr>
      <w:rPr>
        <w:rFonts w:hint="default"/>
        <w:lang w:val="en-US" w:eastAsia="en-US" w:bidi="ar-SA"/>
      </w:rPr>
    </w:lvl>
    <w:lvl w:ilvl="6" w:tplc="E3EC6E58">
      <w:numFmt w:val="bullet"/>
      <w:lvlText w:val="•"/>
      <w:lvlJc w:val="left"/>
      <w:pPr>
        <w:ind w:left="6536" w:hanging="275"/>
      </w:pPr>
      <w:rPr>
        <w:rFonts w:hint="default"/>
        <w:lang w:val="en-US" w:eastAsia="en-US" w:bidi="ar-SA"/>
      </w:rPr>
    </w:lvl>
    <w:lvl w:ilvl="7" w:tplc="BCF0FA4A">
      <w:numFmt w:val="bullet"/>
      <w:lvlText w:val="•"/>
      <w:lvlJc w:val="left"/>
      <w:pPr>
        <w:ind w:left="7552" w:hanging="275"/>
      </w:pPr>
      <w:rPr>
        <w:rFonts w:hint="default"/>
        <w:lang w:val="en-US" w:eastAsia="en-US" w:bidi="ar-SA"/>
      </w:rPr>
    </w:lvl>
    <w:lvl w:ilvl="8" w:tplc="AC84D3C2">
      <w:numFmt w:val="bullet"/>
      <w:lvlText w:val="•"/>
      <w:lvlJc w:val="left"/>
      <w:pPr>
        <w:ind w:left="8568" w:hanging="275"/>
      </w:pPr>
      <w:rPr>
        <w:rFonts w:hint="default"/>
        <w:lang w:val="en-US" w:eastAsia="en-US" w:bidi="ar-SA"/>
      </w:rPr>
    </w:lvl>
  </w:abstractNum>
  <w:abstractNum w:abstractNumId="65" w15:restartNumberingAfterBreak="0">
    <w:nsid w:val="3FB0048A"/>
    <w:multiLevelType w:val="hybridMultilevel"/>
    <w:tmpl w:val="A4EEEC0C"/>
    <w:lvl w:ilvl="0" w:tplc="111E2598">
      <w:start w:val="2"/>
      <w:numFmt w:val="lowerRoman"/>
      <w:lvlText w:val="(%1)"/>
      <w:lvlJc w:val="left"/>
      <w:pPr>
        <w:ind w:left="440" w:hanging="296"/>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7CB239CA">
      <w:numFmt w:val="bullet"/>
      <w:lvlText w:val="•"/>
      <w:lvlJc w:val="left"/>
      <w:pPr>
        <w:ind w:left="1456" w:hanging="296"/>
      </w:pPr>
      <w:rPr>
        <w:rFonts w:hint="default"/>
        <w:lang w:val="en-US" w:eastAsia="en-US" w:bidi="ar-SA"/>
      </w:rPr>
    </w:lvl>
    <w:lvl w:ilvl="2" w:tplc="679EB918">
      <w:numFmt w:val="bullet"/>
      <w:lvlText w:val="•"/>
      <w:lvlJc w:val="left"/>
      <w:pPr>
        <w:ind w:left="2472" w:hanging="296"/>
      </w:pPr>
      <w:rPr>
        <w:rFonts w:hint="default"/>
        <w:lang w:val="en-US" w:eastAsia="en-US" w:bidi="ar-SA"/>
      </w:rPr>
    </w:lvl>
    <w:lvl w:ilvl="3" w:tplc="630638F4">
      <w:numFmt w:val="bullet"/>
      <w:lvlText w:val="•"/>
      <w:lvlJc w:val="left"/>
      <w:pPr>
        <w:ind w:left="3488" w:hanging="296"/>
      </w:pPr>
      <w:rPr>
        <w:rFonts w:hint="default"/>
        <w:lang w:val="en-US" w:eastAsia="en-US" w:bidi="ar-SA"/>
      </w:rPr>
    </w:lvl>
    <w:lvl w:ilvl="4" w:tplc="64AA2D52">
      <w:numFmt w:val="bullet"/>
      <w:lvlText w:val="•"/>
      <w:lvlJc w:val="left"/>
      <w:pPr>
        <w:ind w:left="4504" w:hanging="296"/>
      </w:pPr>
      <w:rPr>
        <w:rFonts w:hint="default"/>
        <w:lang w:val="en-US" w:eastAsia="en-US" w:bidi="ar-SA"/>
      </w:rPr>
    </w:lvl>
    <w:lvl w:ilvl="5" w:tplc="1DB61524">
      <w:numFmt w:val="bullet"/>
      <w:lvlText w:val="•"/>
      <w:lvlJc w:val="left"/>
      <w:pPr>
        <w:ind w:left="5520" w:hanging="296"/>
      </w:pPr>
      <w:rPr>
        <w:rFonts w:hint="default"/>
        <w:lang w:val="en-US" w:eastAsia="en-US" w:bidi="ar-SA"/>
      </w:rPr>
    </w:lvl>
    <w:lvl w:ilvl="6" w:tplc="6934612E">
      <w:numFmt w:val="bullet"/>
      <w:lvlText w:val="•"/>
      <w:lvlJc w:val="left"/>
      <w:pPr>
        <w:ind w:left="6536" w:hanging="296"/>
      </w:pPr>
      <w:rPr>
        <w:rFonts w:hint="default"/>
        <w:lang w:val="en-US" w:eastAsia="en-US" w:bidi="ar-SA"/>
      </w:rPr>
    </w:lvl>
    <w:lvl w:ilvl="7" w:tplc="90FECB00">
      <w:numFmt w:val="bullet"/>
      <w:lvlText w:val="•"/>
      <w:lvlJc w:val="left"/>
      <w:pPr>
        <w:ind w:left="7552" w:hanging="296"/>
      </w:pPr>
      <w:rPr>
        <w:rFonts w:hint="default"/>
        <w:lang w:val="en-US" w:eastAsia="en-US" w:bidi="ar-SA"/>
      </w:rPr>
    </w:lvl>
    <w:lvl w:ilvl="8" w:tplc="4160769C">
      <w:numFmt w:val="bullet"/>
      <w:lvlText w:val="•"/>
      <w:lvlJc w:val="left"/>
      <w:pPr>
        <w:ind w:left="8568" w:hanging="296"/>
      </w:pPr>
      <w:rPr>
        <w:rFonts w:hint="default"/>
        <w:lang w:val="en-US" w:eastAsia="en-US" w:bidi="ar-SA"/>
      </w:rPr>
    </w:lvl>
  </w:abstractNum>
  <w:abstractNum w:abstractNumId="66" w15:restartNumberingAfterBreak="0">
    <w:nsid w:val="417A2D4F"/>
    <w:multiLevelType w:val="hybridMultilevel"/>
    <w:tmpl w:val="DA2C4A56"/>
    <w:lvl w:ilvl="0" w:tplc="3A263A68">
      <w:start w:val="2"/>
      <w:numFmt w:val="lowerRoman"/>
      <w:lvlText w:val="(%1)"/>
      <w:lvlJc w:val="left"/>
      <w:pPr>
        <w:ind w:left="440" w:hanging="298"/>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21D0A31E">
      <w:start w:val="1"/>
      <w:numFmt w:val="upperLetter"/>
      <w:lvlText w:val="(%2)"/>
      <w:lvlJc w:val="left"/>
      <w:pPr>
        <w:ind w:left="766" w:hanging="329"/>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4F3E6074">
      <w:numFmt w:val="bullet"/>
      <w:lvlText w:val="•"/>
      <w:lvlJc w:val="left"/>
      <w:pPr>
        <w:ind w:left="1853" w:hanging="329"/>
      </w:pPr>
      <w:rPr>
        <w:rFonts w:hint="default"/>
        <w:lang w:val="en-US" w:eastAsia="en-US" w:bidi="ar-SA"/>
      </w:rPr>
    </w:lvl>
    <w:lvl w:ilvl="3" w:tplc="B4862B1C">
      <w:numFmt w:val="bullet"/>
      <w:lvlText w:val="•"/>
      <w:lvlJc w:val="left"/>
      <w:pPr>
        <w:ind w:left="2946" w:hanging="329"/>
      </w:pPr>
      <w:rPr>
        <w:rFonts w:hint="default"/>
        <w:lang w:val="en-US" w:eastAsia="en-US" w:bidi="ar-SA"/>
      </w:rPr>
    </w:lvl>
    <w:lvl w:ilvl="4" w:tplc="1D3A96E0">
      <w:numFmt w:val="bullet"/>
      <w:lvlText w:val="•"/>
      <w:lvlJc w:val="left"/>
      <w:pPr>
        <w:ind w:left="4040" w:hanging="329"/>
      </w:pPr>
      <w:rPr>
        <w:rFonts w:hint="default"/>
        <w:lang w:val="en-US" w:eastAsia="en-US" w:bidi="ar-SA"/>
      </w:rPr>
    </w:lvl>
    <w:lvl w:ilvl="5" w:tplc="7AD02374">
      <w:numFmt w:val="bullet"/>
      <w:lvlText w:val="•"/>
      <w:lvlJc w:val="left"/>
      <w:pPr>
        <w:ind w:left="5133" w:hanging="329"/>
      </w:pPr>
      <w:rPr>
        <w:rFonts w:hint="default"/>
        <w:lang w:val="en-US" w:eastAsia="en-US" w:bidi="ar-SA"/>
      </w:rPr>
    </w:lvl>
    <w:lvl w:ilvl="6" w:tplc="73EA52D6">
      <w:numFmt w:val="bullet"/>
      <w:lvlText w:val="•"/>
      <w:lvlJc w:val="left"/>
      <w:pPr>
        <w:ind w:left="6226" w:hanging="329"/>
      </w:pPr>
      <w:rPr>
        <w:rFonts w:hint="default"/>
        <w:lang w:val="en-US" w:eastAsia="en-US" w:bidi="ar-SA"/>
      </w:rPr>
    </w:lvl>
    <w:lvl w:ilvl="7" w:tplc="4AFAD1CC">
      <w:numFmt w:val="bullet"/>
      <w:lvlText w:val="•"/>
      <w:lvlJc w:val="left"/>
      <w:pPr>
        <w:ind w:left="7320" w:hanging="329"/>
      </w:pPr>
      <w:rPr>
        <w:rFonts w:hint="default"/>
        <w:lang w:val="en-US" w:eastAsia="en-US" w:bidi="ar-SA"/>
      </w:rPr>
    </w:lvl>
    <w:lvl w:ilvl="8" w:tplc="0DCA7F4E">
      <w:numFmt w:val="bullet"/>
      <w:lvlText w:val="•"/>
      <w:lvlJc w:val="left"/>
      <w:pPr>
        <w:ind w:left="8413" w:hanging="329"/>
      </w:pPr>
      <w:rPr>
        <w:rFonts w:hint="default"/>
        <w:lang w:val="en-US" w:eastAsia="en-US" w:bidi="ar-SA"/>
      </w:rPr>
    </w:lvl>
  </w:abstractNum>
  <w:abstractNum w:abstractNumId="67" w15:restartNumberingAfterBreak="0">
    <w:nsid w:val="43665C6B"/>
    <w:multiLevelType w:val="hybridMultilevel"/>
    <w:tmpl w:val="5CBE37DC"/>
    <w:lvl w:ilvl="0" w:tplc="85B025C2">
      <w:start w:val="1"/>
      <w:numFmt w:val="decimal"/>
      <w:lvlText w:val="(%1)"/>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D0526144">
      <w:numFmt w:val="bullet"/>
      <w:lvlText w:val="•"/>
      <w:lvlJc w:val="left"/>
      <w:pPr>
        <w:ind w:left="1456" w:hanging="287"/>
      </w:pPr>
      <w:rPr>
        <w:rFonts w:hint="default"/>
        <w:lang w:val="en-US" w:eastAsia="en-US" w:bidi="ar-SA"/>
      </w:rPr>
    </w:lvl>
    <w:lvl w:ilvl="2" w:tplc="0660E7D2">
      <w:numFmt w:val="bullet"/>
      <w:lvlText w:val="•"/>
      <w:lvlJc w:val="left"/>
      <w:pPr>
        <w:ind w:left="2472" w:hanging="287"/>
      </w:pPr>
      <w:rPr>
        <w:rFonts w:hint="default"/>
        <w:lang w:val="en-US" w:eastAsia="en-US" w:bidi="ar-SA"/>
      </w:rPr>
    </w:lvl>
    <w:lvl w:ilvl="3" w:tplc="155E12D0">
      <w:numFmt w:val="bullet"/>
      <w:lvlText w:val="•"/>
      <w:lvlJc w:val="left"/>
      <w:pPr>
        <w:ind w:left="3488" w:hanging="287"/>
      </w:pPr>
      <w:rPr>
        <w:rFonts w:hint="default"/>
        <w:lang w:val="en-US" w:eastAsia="en-US" w:bidi="ar-SA"/>
      </w:rPr>
    </w:lvl>
    <w:lvl w:ilvl="4" w:tplc="0B60B010">
      <w:numFmt w:val="bullet"/>
      <w:lvlText w:val="•"/>
      <w:lvlJc w:val="left"/>
      <w:pPr>
        <w:ind w:left="4504" w:hanging="287"/>
      </w:pPr>
      <w:rPr>
        <w:rFonts w:hint="default"/>
        <w:lang w:val="en-US" w:eastAsia="en-US" w:bidi="ar-SA"/>
      </w:rPr>
    </w:lvl>
    <w:lvl w:ilvl="5" w:tplc="CF7EC58A">
      <w:numFmt w:val="bullet"/>
      <w:lvlText w:val="•"/>
      <w:lvlJc w:val="left"/>
      <w:pPr>
        <w:ind w:left="5520" w:hanging="287"/>
      </w:pPr>
      <w:rPr>
        <w:rFonts w:hint="default"/>
        <w:lang w:val="en-US" w:eastAsia="en-US" w:bidi="ar-SA"/>
      </w:rPr>
    </w:lvl>
    <w:lvl w:ilvl="6" w:tplc="DE40B83C">
      <w:numFmt w:val="bullet"/>
      <w:lvlText w:val="•"/>
      <w:lvlJc w:val="left"/>
      <w:pPr>
        <w:ind w:left="6536" w:hanging="287"/>
      </w:pPr>
      <w:rPr>
        <w:rFonts w:hint="default"/>
        <w:lang w:val="en-US" w:eastAsia="en-US" w:bidi="ar-SA"/>
      </w:rPr>
    </w:lvl>
    <w:lvl w:ilvl="7" w:tplc="742A120E">
      <w:numFmt w:val="bullet"/>
      <w:lvlText w:val="•"/>
      <w:lvlJc w:val="left"/>
      <w:pPr>
        <w:ind w:left="7552" w:hanging="287"/>
      </w:pPr>
      <w:rPr>
        <w:rFonts w:hint="default"/>
        <w:lang w:val="en-US" w:eastAsia="en-US" w:bidi="ar-SA"/>
      </w:rPr>
    </w:lvl>
    <w:lvl w:ilvl="8" w:tplc="1558492E">
      <w:numFmt w:val="bullet"/>
      <w:lvlText w:val="•"/>
      <w:lvlJc w:val="left"/>
      <w:pPr>
        <w:ind w:left="8568" w:hanging="287"/>
      </w:pPr>
      <w:rPr>
        <w:rFonts w:hint="default"/>
        <w:lang w:val="en-US" w:eastAsia="en-US" w:bidi="ar-SA"/>
      </w:rPr>
    </w:lvl>
  </w:abstractNum>
  <w:abstractNum w:abstractNumId="68" w15:restartNumberingAfterBreak="0">
    <w:nsid w:val="4458208E"/>
    <w:multiLevelType w:val="hybridMultilevel"/>
    <w:tmpl w:val="502E4832"/>
    <w:lvl w:ilvl="0" w:tplc="F7C85530">
      <w:start w:val="1"/>
      <w:numFmt w:val="decimal"/>
      <w:lvlText w:val="%1."/>
      <w:lvlJc w:val="left"/>
      <w:pPr>
        <w:ind w:left="459" w:hanging="240"/>
        <w:jc w:val="left"/>
      </w:pPr>
      <w:rPr>
        <w:rFonts w:ascii="Times New Roman" w:eastAsia="Times New Roman" w:hAnsi="Times New Roman" w:cs="Times New Roman" w:hint="default"/>
        <w:b w:val="0"/>
        <w:bCs w:val="0"/>
        <w:i w:val="0"/>
        <w:iCs w:val="0"/>
        <w:w w:val="100"/>
        <w:sz w:val="24"/>
        <w:szCs w:val="24"/>
        <w:lang w:val="en-US" w:eastAsia="en-US" w:bidi="ar-SA"/>
      </w:rPr>
    </w:lvl>
    <w:lvl w:ilvl="1" w:tplc="A7B66F02">
      <w:numFmt w:val="bullet"/>
      <w:lvlText w:val="•"/>
      <w:lvlJc w:val="left"/>
      <w:pPr>
        <w:ind w:left="1474" w:hanging="240"/>
      </w:pPr>
      <w:rPr>
        <w:rFonts w:hint="default"/>
        <w:lang w:val="en-US" w:eastAsia="en-US" w:bidi="ar-SA"/>
      </w:rPr>
    </w:lvl>
    <w:lvl w:ilvl="2" w:tplc="42FC48E8">
      <w:numFmt w:val="bullet"/>
      <w:lvlText w:val="•"/>
      <w:lvlJc w:val="left"/>
      <w:pPr>
        <w:ind w:left="2488" w:hanging="240"/>
      </w:pPr>
      <w:rPr>
        <w:rFonts w:hint="default"/>
        <w:lang w:val="en-US" w:eastAsia="en-US" w:bidi="ar-SA"/>
      </w:rPr>
    </w:lvl>
    <w:lvl w:ilvl="3" w:tplc="3C563B0A">
      <w:numFmt w:val="bullet"/>
      <w:lvlText w:val="•"/>
      <w:lvlJc w:val="left"/>
      <w:pPr>
        <w:ind w:left="3502" w:hanging="240"/>
      </w:pPr>
      <w:rPr>
        <w:rFonts w:hint="default"/>
        <w:lang w:val="en-US" w:eastAsia="en-US" w:bidi="ar-SA"/>
      </w:rPr>
    </w:lvl>
    <w:lvl w:ilvl="4" w:tplc="6BF89AB2">
      <w:numFmt w:val="bullet"/>
      <w:lvlText w:val="•"/>
      <w:lvlJc w:val="left"/>
      <w:pPr>
        <w:ind w:left="4516" w:hanging="240"/>
      </w:pPr>
      <w:rPr>
        <w:rFonts w:hint="default"/>
        <w:lang w:val="en-US" w:eastAsia="en-US" w:bidi="ar-SA"/>
      </w:rPr>
    </w:lvl>
    <w:lvl w:ilvl="5" w:tplc="08DEAC4A">
      <w:numFmt w:val="bullet"/>
      <w:lvlText w:val="•"/>
      <w:lvlJc w:val="left"/>
      <w:pPr>
        <w:ind w:left="5530" w:hanging="240"/>
      </w:pPr>
      <w:rPr>
        <w:rFonts w:hint="default"/>
        <w:lang w:val="en-US" w:eastAsia="en-US" w:bidi="ar-SA"/>
      </w:rPr>
    </w:lvl>
    <w:lvl w:ilvl="6" w:tplc="0608C2C8">
      <w:numFmt w:val="bullet"/>
      <w:lvlText w:val="•"/>
      <w:lvlJc w:val="left"/>
      <w:pPr>
        <w:ind w:left="6544" w:hanging="240"/>
      </w:pPr>
      <w:rPr>
        <w:rFonts w:hint="default"/>
        <w:lang w:val="en-US" w:eastAsia="en-US" w:bidi="ar-SA"/>
      </w:rPr>
    </w:lvl>
    <w:lvl w:ilvl="7" w:tplc="F1B07714">
      <w:numFmt w:val="bullet"/>
      <w:lvlText w:val="•"/>
      <w:lvlJc w:val="left"/>
      <w:pPr>
        <w:ind w:left="7558" w:hanging="240"/>
      </w:pPr>
      <w:rPr>
        <w:rFonts w:hint="default"/>
        <w:lang w:val="en-US" w:eastAsia="en-US" w:bidi="ar-SA"/>
      </w:rPr>
    </w:lvl>
    <w:lvl w:ilvl="8" w:tplc="A1EA2176">
      <w:numFmt w:val="bullet"/>
      <w:lvlText w:val="•"/>
      <w:lvlJc w:val="left"/>
      <w:pPr>
        <w:ind w:left="8572" w:hanging="240"/>
      </w:pPr>
      <w:rPr>
        <w:rFonts w:hint="default"/>
        <w:lang w:val="en-US" w:eastAsia="en-US" w:bidi="ar-SA"/>
      </w:rPr>
    </w:lvl>
  </w:abstractNum>
  <w:abstractNum w:abstractNumId="69" w15:restartNumberingAfterBreak="0">
    <w:nsid w:val="454F27B0"/>
    <w:multiLevelType w:val="hybridMultilevel"/>
    <w:tmpl w:val="715070F8"/>
    <w:lvl w:ilvl="0" w:tplc="5BA09EFC">
      <w:start w:val="1"/>
      <w:numFmt w:val="lowerLetter"/>
      <w:lvlText w:val="(%1)"/>
      <w:lvlJc w:val="left"/>
      <w:pPr>
        <w:ind w:left="440" w:hanging="275"/>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972E52F2">
      <w:numFmt w:val="bullet"/>
      <w:lvlText w:val="•"/>
      <w:lvlJc w:val="left"/>
      <w:pPr>
        <w:ind w:left="1456" w:hanging="275"/>
      </w:pPr>
      <w:rPr>
        <w:rFonts w:hint="default"/>
        <w:lang w:val="en-US" w:eastAsia="en-US" w:bidi="ar-SA"/>
      </w:rPr>
    </w:lvl>
    <w:lvl w:ilvl="2" w:tplc="755836B2">
      <w:numFmt w:val="bullet"/>
      <w:lvlText w:val="•"/>
      <w:lvlJc w:val="left"/>
      <w:pPr>
        <w:ind w:left="2472" w:hanging="275"/>
      </w:pPr>
      <w:rPr>
        <w:rFonts w:hint="default"/>
        <w:lang w:val="en-US" w:eastAsia="en-US" w:bidi="ar-SA"/>
      </w:rPr>
    </w:lvl>
    <w:lvl w:ilvl="3" w:tplc="D80008B8">
      <w:numFmt w:val="bullet"/>
      <w:lvlText w:val="•"/>
      <w:lvlJc w:val="left"/>
      <w:pPr>
        <w:ind w:left="3488" w:hanging="275"/>
      </w:pPr>
      <w:rPr>
        <w:rFonts w:hint="default"/>
        <w:lang w:val="en-US" w:eastAsia="en-US" w:bidi="ar-SA"/>
      </w:rPr>
    </w:lvl>
    <w:lvl w:ilvl="4" w:tplc="B96E4542">
      <w:numFmt w:val="bullet"/>
      <w:lvlText w:val="•"/>
      <w:lvlJc w:val="left"/>
      <w:pPr>
        <w:ind w:left="4504" w:hanging="275"/>
      </w:pPr>
      <w:rPr>
        <w:rFonts w:hint="default"/>
        <w:lang w:val="en-US" w:eastAsia="en-US" w:bidi="ar-SA"/>
      </w:rPr>
    </w:lvl>
    <w:lvl w:ilvl="5" w:tplc="5644C69E">
      <w:numFmt w:val="bullet"/>
      <w:lvlText w:val="•"/>
      <w:lvlJc w:val="left"/>
      <w:pPr>
        <w:ind w:left="5520" w:hanging="275"/>
      </w:pPr>
      <w:rPr>
        <w:rFonts w:hint="default"/>
        <w:lang w:val="en-US" w:eastAsia="en-US" w:bidi="ar-SA"/>
      </w:rPr>
    </w:lvl>
    <w:lvl w:ilvl="6" w:tplc="0EE02A26">
      <w:numFmt w:val="bullet"/>
      <w:lvlText w:val="•"/>
      <w:lvlJc w:val="left"/>
      <w:pPr>
        <w:ind w:left="6536" w:hanging="275"/>
      </w:pPr>
      <w:rPr>
        <w:rFonts w:hint="default"/>
        <w:lang w:val="en-US" w:eastAsia="en-US" w:bidi="ar-SA"/>
      </w:rPr>
    </w:lvl>
    <w:lvl w:ilvl="7" w:tplc="4DE0E7A6">
      <w:numFmt w:val="bullet"/>
      <w:lvlText w:val="•"/>
      <w:lvlJc w:val="left"/>
      <w:pPr>
        <w:ind w:left="7552" w:hanging="275"/>
      </w:pPr>
      <w:rPr>
        <w:rFonts w:hint="default"/>
        <w:lang w:val="en-US" w:eastAsia="en-US" w:bidi="ar-SA"/>
      </w:rPr>
    </w:lvl>
    <w:lvl w:ilvl="8" w:tplc="4E0EFB56">
      <w:numFmt w:val="bullet"/>
      <w:lvlText w:val="•"/>
      <w:lvlJc w:val="left"/>
      <w:pPr>
        <w:ind w:left="8568" w:hanging="275"/>
      </w:pPr>
      <w:rPr>
        <w:rFonts w:hint="default"/>
        <w:lang w:val="en-US" w:eastAsia="en-US" w:bidi="ar-SA"/>
      </w:rPr>
    </w:lvl>
  </w:abstractNum>
  <w:abstractNum w:abstractNumId="70" w15:restartNumberingAfterBreak="0">
    <w:nsid w:val="486B76C2"/>
    <w:multiLevelType w:val="hybridMultilevel"/>
    <w:tmpl w:val="65D61B70"/>
    <w:lvl w:ilvl="0" w:tplc="12B061AE">
      <w:start w:val="2"/>
      <w:numFmt w:val="decimal"/>
      <w:lvlText w:val="(%1)"/>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BCAA3B58">
      <w:start w:val="1"/>
      <w:numFmt w:val="lowerLetter"/>
      <w:lvlText w:val="(%2)"/>
      <w:lvlJc w:val="left"/>
      <w:pPr>
        <w:ind w:left="711" w:hanging="274"/>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ECDEB486">
      <w:numFmt w:val="bullet"/>
      <w:lvlText w:val="•"/>
      <w:lvlJc w:val="left"/>
      <w:pPr>
        <w:ind w:left="1817" w:hanging="274"/>
      </w:pPr>
      <w:rPr>
        <w:rFonts w:hint="default"/>
        <w:lang w:val="en-US" w:eastAsia="en-US" w:bidi="ar-SA"/>
      </w:rPr>
    </w:lvl>
    <w:lvl w:ilvl="3" w:tplc="FD8A56C4">
      <w:numFmt w:val="bullet"/>
      <w:lvlText w:val="•"/>
      <w:lvlJc w:val="left"/>
      <w:pPr>
        <w:ind w:left="2915" w:hanging="274"/>
      </w:pPr>
      <w:rPr>
        <w:rFonts w:hint="default"/>
        <w:lang w:val="en-US" w:eastAsia="en-US" w:bidi="ar-SA"/>
      </w:rPr>
    </w:lvl>
    <w:lvl w:ilvl="4" w:tplc="20CECDB4">
      <w:numFmt w:val="bullet"/>
      <w:lvlText w:val="•"/>
      <w:lvlJc w:val="left"/>
      <w:pPr>
        <w:ind w:left="4013" w:hanging="274"/>
      </w:pPr>
      <w:rPr>
        <w:rFonts w:hint="default"/>
        <w:lang w:val="en-US" w:eastAsia="en-US" w:bidi="ar-SA"/>
      </w:rPr>
    </w:lvl>
    <w:lvl w:ilvl="5" w:tplc="032E6E9E">
      <w:numFmt w:val="bullet"/>
      <w:lvlText w:val="•"/>
      <w:lvlJc w:val="left"/>
      <w:pPr>
        <w:ind w:left="5111" w:hanging="274"/>
      </w:pPr>
      <w:rPr>
        <w:rFonts w:hint="default"/>
        <w:lang w:val="en-US" w:eastAsia="en-US" w:bidi="ar-SA"/>
      </w:rPr>
    </w:lvl>
    <w:lvl w:ilvl="6" w:tplc="0AB4F4BC">
      <w:numFmt w:val="bullet"/>
      <w:lvlText w:val="•"/>
      <w:lvlJc w:val="left"/>
      <w:pPr>
        <w:ind w:left="6208" w:hanging="274"/>
      </w:pPr>
      <w:rPr>
        <w:rFonts w:hint="default"/>
        <w:lang w:val="en-US" w:eastAsia="en-US" w:bidi="ar-SA"/>
      </w:rPr>
    </w:lvl>
    <w:lvl w:ilvl="7" w:tplc="56AA2E7A">
      <w:numFmt w:val="bullet"/>
      <w:lvlText w:val="•"/>
      <w:lvlJc w:val="left"/>
      <w:pPr>
        <w:ind w:left="7306" w:hanging="274"/>
      </w:pPr>
      <w:rPr>
        <w:rFonts w:hint="default"/>
        <w:lang w:val="en-US" w:eastAsia="en-US" w:bidi="ar-SA"/>
      </w:rPr>
    </w:lvl>
    <w:lvl w:ilvl="8" w:tplc="7A267A1E">
      <w:numFmt w:val="bullet"/>
      <w:lvlText w:val="•"/>
      <w:lvlJc w:val="left"/>
      <w:pPr>
        <w:ind w:left="8404" w:hanging="274"/>
      </w:pPr>
      <w:rPr>
        <w:rFonts w:hint="default"/>
        <w:lang w:val="en-US" w:eastAsia="en-US" w:bidi="ar-SA"/>
      </w:rPr>
    </w:lvl>
  </w:abstractNum>
  <w:abstractNum w:abstractNumId="71" w15:restartNumberingAfterBreak="0">
    <w:nsid w:val="48FE0285"/>
    <w:multiLevelType w:val="hybridMultilevel"/>
    <w:tmpl w:val="BF9E884E"/>
    <w:lvl w:ilvl="0" w:tplc="8AB4A126">
      <w:start w:val="1"/>
      <w:numFmt w:val="lowerLetter"/>
      <w:lvlText w:val="%1."/>
      <w:lvlJc w:val="left"/>
      <w:pPr>
        <w:ind w:left="459" w:hanging="226"/>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D7708632">
      <w:numFmt w:val="bullet"/>
      <w:lvlText w:val="•"/>
      <w:lvlJc w:val="left"/>
      <w:pPr>
        <w:ind w:left="1474" w:hanging="226"/>
      </w:pPr>
      <w:rPr>
        <w:rFonts w:hint="default"/>
        <w:lang w:val="en-US" w:eastAsia="en-US" w:bidi="ar-SA"/>
      </w:rPr>
    </w:lvl>
    <w:lvl w:ilvl="2" w:tplc="A2283FB2">
      <w:numFmt w:val="bullet"/>
      <w:lvlText w:val="•"/>
      <w:lvlJc w:val="left"/>
      <w:pPr>
        <w:ind w:left="2488" w:hanging="226"/>
      </w:pPr>
      <w:rPr>
        <w:rFonts w:hint="default"/>
        <w:lang w:val="en-US" w:eastAsia="en-US" w:bidi="ar-SA"/>
      </w:rPr>
    </w:lvl>
    <w:lvl w:ilvl="3" w:tplc="04A2F68C">
      <w:numFmt w:val="bullet"/>
      <w:lvlText w:val="•"/>
      <w:lvlJc w:val="left"/>
      <w:pPr>
        <w:ind w:left="3502" w:hanging="226"/>
      </w:pPr>
      <w:rPr>
        <w:rFonts w:hint="default"/>
        <w:lang w:val="en-US" w:eastAsia="en-US" w:bidi="ar-SA"/>
      </w:rPr>
    </w:lvl>
    <w:lvl w:ilvl="4" w:tplc="0DBEA746">
      <w:numFmt w:val="bullet"/>
      <w:lvlText w:val="•"/>
      <w:lvlJc w:val="left"/>
      <w:pPr>
        <w:ind w:left="4516" w:hanging="226"/>
      </w:pPr>
      <w:rPr>
        <w:rFonts w:hint="default"/>
        <w:lang w:val="en-US" w:eastAsia="en-US" w:bidi="ar-SA"/>
      </w:rPr>
    </w:lvl>
    <w:lvl w:ilvl="5" w:tplc="9E36108E">
      <w:numFmt w:val="bullet"/>
      <w:lvlText w:val="•"/>
      <w:lvlJc w:val="left"/>
      <w:pPr>
        <w:ind w:left="5530" w:hanging="226"/>
      </w:pPr>
      <w:rPr>
        <w:rFonts w:hint="default"/>
        <w:lang w:val="en-US" w:eastAsia="en-US" w:bidi="ar-SA"/>
      </w:rPr>
    </w:lvl>
    <w:lvl w:ilvl="6" w:tplc="8BF255D6">
      <w:numFmt w:val="bullet"/>
      <w:lvlText w:val="•"/>
      <w:lvlJc w:val="left"/>
      <w:pPr>
        <w:ind w:left="6544" w:hanging="226"/>
      </w:pPr>
      <w:rPr>
        <w:rFonts w:hint="default"/>
        <w:lang w:val="en-US" w:eastAsia="en-US" w:bidi="ar-SA"/>
      </w:rPr>
    </w:lvl>
    <w:lvl w:ilvl="7" w:tplc="5E0424D6">
      <w:numFmt w:val="bullet"/>
      <w:lvlText w:val="•"/>
      <w:lvlJc w:val="left"/>
      <w:pPr>
        <w:ind w:left="7558" w:hanging="226"/>
      </w:pPr>
      <w:rPr>
        <w:rFonts w:hint="default"/>
        <w:lang w:val="en-US" w:eastAsia="en-US" w:bidi="ar-SA"/>
      </w:rPr>
    </w:lvl>
    <w:lvl w:ilvl="8" w:tplc="99387CD0">
      <w:numFmt w:val="bullet"/>
      <w:lvlText w:val="•"/>
      <w:lvlJc w:val="left"/>
      <w:pPr>
        <w:ind w:left="8572" w:hanging="226"/>
      </w:pPr>
      <w:rPr>
        <w:rFonts w:hint="default"/>
        <w:lang w:val="en-US" w:eastAsia="en-US" w:bidi="ar-SA"/>
      </w:rPr>
    </w:lvl>
  </w:abstractNum>
  <w:abstractNum w:abstractNumId="72" w15:restartNumberingAfterBreak="0">
    <w:nsid w:val="4A5A34E7"/>
    <w:multiLevelType w:val="hybridMultilevel"/>
    <w:tmpl w:val="70CA9754"/>
    <w:lvl w:ilvl="0" w:tplc="FBE6427E">
      <w:start w:val="1"/>
      <w:numFmt w:val="decimal"/>
      <w:lvlText w:val="(%1)"/>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6AD2914C">
      <w:numFmt w:val="bullet"/>
      <w:lvlText w:val="•"/>
      <w:lvlJc w:val="left"/>
      <w:pPr>
        <w:ind w:left="1456" w:hanging="287"/>
      </w:pPr>
      <w:rPr>
        <w:rFonts w:hint="default"/>
        <w:lang w:val="en-US" w:eastAsia="en-US" w:bidi="ar-SA"/>
      </w:rPr>
    </w:lvl>
    <w:lvl w:ilvl="2" w:tplc="B7F48A32">
      <w:numFmt w:val="bullet"/>
      <w:lvlText w:val="•"/>
      <w:lvlJc w:val="left"/>
      <w:pPr>
        <w:ind w:left="2472" w:hanging="287"/>
      </w:pPr>
      <w:rPr>
        <w:rFonts w:hint="default"/>
        <w:lang w:val="en-US" w:eastAsia="en-US" w:bidi="ar-SA"/>
      </w:rPr>
    </w:lvl>
    <w:lvl w:ilvl="3" w:tplc="1DACD25E">
      <w:numFmt w:val="bullet"/>
      <w:lvlText w:val="•"/>
      <w:lvlJc w:val="left"/>
      <w:pPr>
        <w:ind w:left="3488" w:hanging="287"/>
      </w:pPr>
      <w:rPr>
        <w:rFonts w:hint="default"/>
        <w:lang w:val="en-US" w:eastAsia="en-US" w:bidi="ar-SA"/>
      </w:rPr>
    </w:lvl>
    <w:lvl w:ilvl="4" w:tplc="F9143EA0">
      <w:numFmt w:val="bullet"/>
      <w:lvlText w:val="•"/>
      <w:lvlJc w:val="left"/>
      <w:pPr>
        <w:ind w:left="4504" w:hanging="287"/>
      </w:pPr>
      <w:rPr>
        <w:rFonts w:hint="default"/>
        <w:lang w:val="en-US" w:eastAsia="en-US" w:bidi="ar-SA"/>
      </w:rPr>
    </w:lvl>
    <w:lvl w:ilvl="5" w:tplc="114864FA">
      <w:numFmt w:val="bullet"/>
      <w:lvlText w:val="•"/>
      <w:lvlJc w:val="left"/>
      <w:pPr>
        <w:ind w:left="5520" w:hanging="287"/>
      </w:pPr>
      <w:rPr>
        <w:rFonts w:hint="default"/>
        <w:lang w:val="en-US" w:eastAsia="en-US" w:bidi="ar-SA"/>
      </w:rPr>
    </w:lvl>
    <w:lvl w:ilvl="6" w:tplc="6B18D812">
      <w:numFmt w:val="bullet"/>
      <w:lvlText w:val="•"/>
      <w:lvlJc w:val="left"/>
      <w:pPr>
        <w:ind w:left="6536" w:hanging="287"/>
      </w:pPr>
      <w:rPr>
        <w:rFonts w:hint="default"/>
        <w:lang w:val="en-US" w:eastAsia="en-US" w:bidi="ar-SA"/>
      </w:rPr>
    </w:lvl>
    <w:lvl w:ilvl="7" w:tplc="DE24B2DC">
      <w:numFmt w:val="bullet"/>
      <w:lvlText w:val="•"/>
      <w:lvlJc w:val="left"/>
      <w:pPr>
        <w:ind w:left="7552" w:hanging="287"/>
      </w:pPr>
      <w:rPr>
        <w:rFonts w:hint="default"/>
        <w:lang w:val="en-US" w:eastAsia="en-US" w:bidi="ar-SA"/>
      </w:rPr>
    </w:lvl>
    <w:lvl w:ilvl="8" w:tplc="57E8F774">
      <w:numFmt w:val="bullet"/>
      <w:lvlText w:val="•"/>
      <w:lvlJc w:val="left"/>
      <w:pPr>
        <w:ind w:left="8568" w:hanging="287"/>
      </w:pPr>
      <w:rPr>
        <w:rFonts w:hint="default"/>
        <w:lang w:val="en-US" w:eastAsia="en-US" w:bidi="ar-SA"/>
      </w:rPr>
    </w:lvl>
  </w:abstractNum>
  <w:abstractNum w:abstractNumId="73" w15:restartNumberingAfterBreak="0">
    <w:nsid w:val="4B677534"/>
    <w:multiLevelType w:val="hybridMultilevel"/>
    <w:tmpl w:val="479828B2"/>
    <w:lvl w:ilvl="0" w:tplc="B0E27028">
      <w:start w:val="1"/>
      <w:numFmt w:val="lowerRoman"/>
      <w:lvlText w:val="(%1)"/>
      <w:lvlJc w:val="left"/>
      <w:pPr>
        <w:ind w:left="678" w:hanging="240"/>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44A262D0">
      <w:start w:val="1"/>
      <w:numFmt w:val="upperLetter"/>
      <w:lvlText w:val="(%2)"/>
      <w:lvlJc w:val="left"/>
      <w:pPr>
        <w:ind w:left="766" w:hanging="329"/>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4EF477CE">
      <w:numFmt w:val="bullet"/>
      <w:lvlText w:val="•"/>
      <w:lvlJc w:val="left"/>
      <w:pPr>
        <w:ind w:left="1853" w:hanging="329"/>
      </w:pPr>
      <w:rPr>
        <w:rFonts w:hint="default"/>
        <w:lang w:val="en-US" w:eastAsia="en-US" w:bidi="ar-SA"/>
      </w:rPr>
    </w:lvl>
    <w:lvl w:ilvl="3" w:tplc="A492F86E">
      <w:numFmt w:val="bullet"/>
      <w:lvlText w:val="•"/>
      <w:lvlJc w:val="left"/>
      <w:pPr>
        <w:ind w:left="2946" w:hanging="329"/>
      </w:pPr>
      <w:rPr>
        <w:rFonts w:hint="default"/>
        <w:lang w:val="en-US" w:eastAsia="en-US" w:bidi="ar-SA"/>
      </w:rPr>
    </w:lvl>
    <w:lvl w:ilvl="4" w:tplc="2D2C42D4">
      <w:numFmt w:val="bullet"/>
      <w:lvlText w:val="•"/>
      <w:lvlJc w:val="left"/>
      <w:pPr>
        <w:ind w:left="4040" w:hanging="329"/>
      </w:pPr>
      <w:rPr>
        <w:rFonts w:hint="default"/>
        <w:lang w:val="en-US" w:eastAsia="en-US" w:bidi="ar-SA"/>
      </w:rPr>
    </w:lvl>
    <w:lvl w:ilvl="5" w:tplc="392CD55C">
      <w:numFmt w:val="bullet"/>
      <w:lvlText w:val="•"/>
      <w:lvlJc w:val="left"/>
      <w:pPr>
        <w:ind w:left="5133" w:hanging="329"/>
      </w:pPr>
      <w:rPr>
        <w:rFonts w:hint="default"/>
        <w:lang w:val="en-US" w:eastAsia="en-US" w:bidi="ar-SA"/>
      </w:rPr>
    </w:lvl>
    <w:lvl w:ilvl="6" w:tplc="BFCA1906">
      <w:numFmt w:val="bullet"/>
      <w:lvlText w:val="•"/>
      <w:lvlJc w:val="left"/>
      <w:pPr>
        <w:ind w:left="6226" w:hanging="329"/>
      </w:pPr>
      <w:rPr>
        <w:rFonts w:hint="default"/>
        <w:lang w:val="en-US" w:eastAsia="en-US" w:bidi="ar-SA"/>
      </w:rPr>
    </w:lvl>
    <w:lvl w:ilvl="7" w:tplc="751AD292">
      <w:numFmt w:val="bullet"/>
      <w:lvlText w:val="•"/>
      <w:lvlJc w:val="left"/>
      <w:pPr>
        <w:ind w:left="7320" w:hanging="329"/>
      </w:pPr>
      <w:rPr>
        <w:rFonts w:hint="default"/>
        <w:lang w:val="en-US" w:eastAsia="en-US" w:bidi="ar-SA"/>
      </w:rPr>
    </w:lvl>
    <w:lvl w:ilvl="8" w:tplc="B9E8AAC4">
      <w:numFmt w:val="bullet"/>
      <w:lvlText w:val="•"/>
      <w:lvlJc w:val="left"/>
      <w:pPr>
        <w:ind w:left="8413" w:hanging="329"/>
      </w:pPr>
      <w:rPr>
        <w:rFonts w:hint="default"/>
        <w:lang w:val="en-US" w:eastAsia="en-US" w:bidi="ar-SA"/>
      </w:rPr>
    </w:lvl>
  </w:abstractNum>
  <w:abstractNum w:abstractNumId="74" w15:restartNumberingAfterBreak="0">
    <w:nsid w:val="4C8A08DB"/>
    <w:multiLevelType w:val="hybridMultilevel"/>
    <w:tmpl w:val="C46A8CCE"/>
    <w:lvl w:ilvl="0" w:tplc="28DE141A">
      <w:start w:val="2"/>
      <w:numFmt w:val="lowerRoman"/>
      <w:lvlText w:val="(%1)"/>
      <w:lvlJc w:val="left"/>
      <w:pPr>
        <w:ind w:left="507" w:hanging="289"/>
        <w:jc w:val="right"/>
      </w:pPr>
      <w:rPr>
        <w:rFonts w:ascii="Times New Roman" w:eastAsia="Times New Roman" w:hAnsi="Times New Roman" w:cs="Times New Roman" w:hint="default"/>
        <w:b w:val="0"/>
        <w:bCs w:val="0"/>
        <w:i w:val="0"/>
        <w:iCs w:val="0"/>
        <w:color w:val="221F1F"/>
        <w:w w:val="98"/>
        <w:sz w:val="20"/>
        <w:szCs w:val="20"/>
        <w:lang w:val="en-US" w:eastAsia="en-US" w:bidi="ar-SA"/>
      </w:rPr>
    </w:lvl>
    <w:lvl w:ilvl="1" w:tplc="78409E9E">
      <w:start w:val="8"/>
      <w:numFmt w:val="decimal"/>
      <w:lvlText w:val="(%2)"/>
      <w:lvlJc w:val="left"/>
      <w:pPr>
        <w:ind w:left="723" w:hanging="286"/>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947AA2BC">
      <w:start w:val="1"/>
      <w:numFmt w:val="lowerRoman"/>
      <w:lvlText w:val="(%3)"/>
      <w:lvlJc w:val="left"/>
      <w:pPr>
        <w:ind w:left="440" w:hanging="241"/>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3" w:tplc="8E6A1412">
      <w:numFmt w:val="bullet"/>
      <w:lvlText w:val="•"/>
      <w:lvlJc w:val="left"/>
      <w:pPr>
        <w:ind w:left="1955" w:hanging="241"/>
      </w:pPr>
      <w:rPr>
        <w:rFonts w:hint="default"/>
        <w:lang w:val="en-US" w:eastAsia="en-US" w:bidi="ar-SA"/>
      </w:rPr>
    </w:lvl>
    <w:lvl w:ilvl="4" w:tplc="59429420">
      <w:numFmt w:val="bullet"/>
      <w:lvlText w:val="•"/>
      <w:lvlJc w:val="left"/>
      <w:pPr>
        <w:ind w:left="3190" w:hanging="241"/>
      </w:pPr>
      <w:rPr>
        <w:rFonts w:hint="default"/>
        <w:lang w:val="en-US" w:eastAsia="en-US" w:bidi="ar-SA"/>
      </w:rPr>
    </w:lvl>
    <w:lvl w:ilvl="5" w:tplc="1BAA8934">
      <w:numFmt w:val="bullet"/>
      <w:lvlText w:val="•"/>
      <w:lvlJc w:val="left"/>
      <w:pPr>
        <w:ind w:left="4425" w:hanging="241"/>
      </w:pPr>
      <w:rPr>
        <w:rFonts w:hint="default"/>
        <w:lang w:val="en-US" w:eastAsia="en-US" w:bidi="ar-SA"/>
      </w:rPr>
    </w:lvl>
    <w:lvl w:ilvl="6" w:tplc="FA48262A">
      <w:numFmt w:val="bullet"/>
      <w:lvlText w:val="•"/>
      <w:lvlJc w:val="left"/>
      <w:pPr>
        <w:ind w:left="5660" w:hanging="241"/>
      </w:pPr>
      <w:rPr>
        <w:rFonts w:hint="default"/>
        <w:lang w:val="en-US" w:eastAsia="en-US" w:bidi="ar-SA"/>
      </w:rPr>
    </w:lvl>
    <w:lvl w:ilvl="7" w:tplc="805A7B6A">
      <w:numFmt w:val="bullet"/>
      <w:lvlText w:val="•"/>
      <w:lvlJc w:val="left"/>
      <w:pPr>
        <w:ind w:left="6895" w:hanging="241"/>
      </w:pPr>
      <w:rPr>
        <w:rFonts w:hint="default"/>
        <w:lang w:val="en-US" w:eastAsia="en-US" w:bidi="ar-SA"/>
      </w:rPr>
    </w:lvl>
    <w:lvl w:ilvl="8" w:tplc="021E85A4">
      <w:numFmt w:val="bullet"/>
      <w:lvlText w:val="•"/>
      <w:lvlJc w:val="left"/>
      <w:pPr>
        <w:ind w:left="8130" w:hanging="241"/>
      </w:pPr>
      <w:rPr>
        <w:rFonts w:hint="default"/>
        <w:lang w:val="en-US" w:eastAsia="en-US" w:bidi="ar-SA"/>
      </w:rPr>
    </w:lvl>
  </w:abstractNum>
  <w:abstractNum w:abstractNumId="75" w15:restartNumberingAfterBreak="0">
    <w:nsid w:val="4DAD2BDF"/>
    <w:multiLevelType w:val="hybridMultilevel"/>
    <w:tmpl w:val="A94C3BE2"/>
    <w:lvl w:ilvl="0" w:tplc="BF8E50D4">
      <w:start w:val="2"/>
      <w:numFmt w:val="decimal"/>
      <w:lvlText w:val="(%1)"/>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63705104">
      <w:numFmt w:val="bullet"/>
      <w:lvlText w:val="•"/>
      <w:lvlJc w:val="left"/>
      <w:pPr>
        <w:ind w:left="1456" w:hanging="287"/>
      </w:pPr>
      <w:rPr>
        <w:rFonts w:hint="default"/>
        <w:lang w:val="en-US" w:eastAsia="en-US" w:bidi="ar-SA"/>
      </w:rPr>
    </w:lvl>
    <w:lvl w:ilvl="2" w:tplc="A0F0A612">
      <w:numFmt w:val="bullet"/>
      <w:lvlText w:val="•"/>
      <w:lvlJc w:val="left"/>
      <w:pPr>
        <w:ind w:left="2472" w:hanging="287"/>
      </w:pPr>
      <w:rPr>
        <w:rFonts w:hint="default"/>
        <w:lang w:val="en-US" w:eastAsia="en-US" w:bidi="ar-SA"/>
      </w:rPr>
    </w:lvl>
    <w:lvl w:ilvl="3" w:tplc="90EA004E">
      <w:numFmt w:val="bullet"/>
      <w:lvlText w:val="•"/>
      <w:lvlJc w:val="left"/>
      <w:pPr>
        <w:ind w:left="3488" w:hanging="287"/>
      </w:pPr>
      <w:rPr>
        <w:rFonts w:hint="default"/>
        <w:lang w:val="en-US" w:eastAsia="en-US" w:bidi="ar-SA"/>
      </w:rPr>
    </w:lvl>
    <w:lvl w:ilvl="4" w:tplc="32CE94B2">
      <w:numFmt w:val="bullet"/>
      <w:lvlText w:val="•"/>
      <w:lvlJc w:val="left"/>
      <w:pPr>
        <w:ind w:left="4504" w:hanging="287"/>
      </w:pPr>
      <w:rPr>
        <w:rFonts w:hint="default"/>
        <w:lang w:val="en-US" w:eastAsia="en-US" w:bidi="ar-SA"/>
      </w:rPr>
    </w:lvl>
    <w:lvl w:ilvl="5" w:tplc="16588366">
      <w:numFmt w:val="bullet"/>
      <w:lvlText w:val="•"/>
      <w:lvlJc w:val="left"/>
      <w:pPr>
        <w:ind w:left="5520" w:hanging="287"/>
      </w:pPr>
      <w:rPr>
        <w:rFonts w:hint="default"/>
        <w:lang w:val="en-US" w:eastAsia="en-US" w:bidi="ar-SA"/>
      </w:rPr>
    </w:lvl>
    <w:lvl w:ilvl="6" w:tplc="47F8480A">
      <w:numFmt w:val="bullet"/>
      <w:lvlText w:val="•"/>
      <w:lvlJc w:val="left"/>
      <w:pPr>
        <w:ind w:left="6536" w:hanging="287"/>
      </w:pPr>
      <w:rPr>
        <w:rFonts w:hint="default"/>
        <w:lang w:val="en-US" w:eastAsia="en-US" w:bidi="ar-SA"/>
      </w:rPr>
    </w:lvl>
    <w:lvl w:ilvl="7" w:tplc="3EFE135C">
      <w:numFmt w:val="bullet"/>
      <w:lvlText w:val="•"/>
      <w:lvlJc w:val="left"/>
      <w:pPr>
        <w:ind w:left="7552" w:hanging="287"/>
      </w:pPr>
      <w:rPr>
        <w:rFonts w:hint="default"/>
        <w:lang w:val="en-US" w:eastAsia="en-US" w:bidi="ar-SA"/>
      </w:rPr>
    </w:lvl>
    <w:lvl w:ilvl="8" w:tplc="EE3643F0">
      <w:numFmt w:val="bullet"/>
      <w:lvlText w:val="•"/>
      <w:lvlJc w:val="left"/>
      <w:pPr>
        <w:ind w:left="8568" w:hanging="287"/>
      </w:pPr>
      <w:rPr>
        <w:rFonts w:hint="default"/>
        <w:lang w:val="en-US" w:eastAsia="en-US" w:bidi="ar-SA"/>
      </w:rPr>
    </w:lvl>
  </w:abstractNum>
  <w:abstractNum w:abstractNumId="76" w15:restartNumberingAfterBreak="0">
    <w:nsid w:val="4ED63ED2"/>
    <w:multiLevelType w:val="hybridMultilevel"/>
    <w:tmpl w:val="9C669D6E"/>
    <w:lvl w:ilvl="0" w:tplc="EAE4EB5A">
      <w:start w:val="4"/>
      <w:numFmt w:val="lowerLetter"/>
      <w:lvlText w:val="(%1)"/>
      <w:lvlJc w:val="left"/>
      <w:pPr>
        <w:ind w:left="502" w:hanging="28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84EA79E8">
      <w:start w:val="1"/>
      <w:numFmt w:val="decimal"/>
      <w:lvlText w:val="(%2)"/>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21FACA78">
      <w:numFmt w:val="bullet"/>
      <w:lvlText w:val="•"/>
      <w:lvlJc w:val="left"/>
      <w:pPr>
        <w:ind w:left="1622" w:hanging="287"/>
      </w:pPr>
      <w:rPr>
        <w:rFonts w:hint="default"/>
        <w:lang w:val="en-US" w:eastAsia="en-US" w:bidi="ar-SA"/>
      </w:rPr>
    </w:lvl>
    <w:lvl w:ilvl="3" w:tplc="03B23ABA">
      <w:numFmt w:val="bullet"/>
      <w:lvlText w:val="•"/>
      <w:lvlJc w:val="left"/>
      <w:pPr>
        <w:ind w:left="2744" w:hanging="287"/>
      </w:pPr>
      <w:rPr>
        <w:rFonts w:hint="default"/>
        <w:lang w:val="en-US" w:eastAsia="en-US" w:bidi="ar-SA"/>
      </w:rPr>
    </w:lvl>
    <w:lvl w:ilvl="4" w:tplc="807A4860">
      <w:numFmt w:val="bullet"/>
      <w:lvlText w:val="•"/>
      <w:lvlJc w:val="left"/>
      <w:pPr>
        <w:ind w:left="3866" w:hanging="287"/>
      </w:pPr>
      <w:rPr>
        <w:rFonts w:hint="default"/>
        <w:lang w:val="en-US" w:eastAsia="en-US" w:bidi="ar-SA"/>
      </w:rPr>
    </w:lvl>
    <w:lvl w:ilvl="5" w:tplc="22D0E330">
      <w:numFmt w:val="bullet"/>
      <w:lvlText w:val="•"/>
      <w:lvlJc w:val="left"/>
      <w:pPr>
        <w:ind w:left="4988" w:hanging="287"/>
      </w:pPr>
      <w:rPr>
        <w:rFonts w:hint="default"/>
        <w:lang w:val="en-US" w:eastAsia="en-US" w:bidi="ar-SA"/>
      </w:rPr>
    </w:lvl>
    <w:lvl w:ilvl="6" w:tplc="581488EA">
      <w:numFmt w:val="bullet"/>
      <w:lvlText w:val="•"/>
      <w:lvlJc w:val="left"/>
      <w:pPr>
        <w:ind w:left="6111" w:hanging="287"/>
      </w:pPr>
      <w:rPr>
        <w:rFonts w:hint="default"/>
        <w:lang w:val="en-US" w:eastAsia="en-US" w:bidi="ar-SA"/>
      </w:rPr>
    </w:lvl>
    <w:lvl w:ilvl="7" w:tplc="21C4BE10">
      <w:numFmt w:val="bullet"/>
      <w:lvlText w:val="•"/>
      <w:lvlJc w:val="left"/>
      <w:pPr>
        <w:ind w:left="7233" w:hanging="287"/>
      </w:pPr>
      <w:rPr>
        <w:rFonts w:hint="default"/>
        <w:lang w:val="en-US" w:eastAsia="en-US" w:bidi="ar-SA"/>
      </w:rPr>
    </w:lvl>
    <w:lvl w:ilvl="8" w:tplc="055AAFFE">
      <w:numFmt w:val="bullet"/>
      <w:lvlText w:val="•"/>
      <w:lvlJc w:val="left"/>
      <w:pPr>
        <w:ind w:left="8355" w:hanging="287"/>
      </w:pPr>
      <w:rPr>
        <w:rFonts w:hint="default"/>
        <w:lang w:val="en-US" w:eastAsia="en-US" w:bidi="ar-SA"/>
      </w:rPr>
    </w:lvl>
  </w:abstractNum>
  <w:abstractNum w:abstractNumId="77" w15:restartNumberingAfterBreak="0">
    <w:nsid w:val="4FC509C2"/>
    <w:multiLevelType w:val="hybridMultilevel"/>
    <w:tmpl w:val="FA7643D4"/>
    <w:lvl w:ilvl="0" w:tplc="92B496AC">
      <w:start w:val="1"/>
      <w:numFmt w:val="lowerLetter"/>
      <w:lvlText w:val="(%1)"/>
      <w:lvlJc w:val="left"/>
      <w:pPr>
        <w:ind w:left="711" w:hanging="27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C47E8F50">
      <w:numFmt w:val="bullet"/>
      <w:lvlText w:val="•"/>
      <w:lvlJc w:val="left"/>
      <w:pPr>
        <w:ind w:left="1708" w:hanging="274"/>
      </w:pPr>
      <w:rPr>
        <w:rFonts w:hint="default"/>
        <w:lang w:val="en-US" w:eastAsia="en-US" w:bidi="ar-SA"/>
      </w:rPr>
    </w:lvl>
    <w:lvl w:ilvl="2" w:tplc="80B08232">
      <w:numFmt w:val="bullet"/>
      <w:lvlText w:val="•"/>
      <w:lvlJc w:val="left"/>
      <w:pPr>
        <w:ind w:left="2696" w:hanging="274"/>
      </w:pPr>
      <w:rPr>
        <w:rFonts w:hint="default"/>
        <w:lang w:val="en-US" w:eastAsia="en-US" w:bidi="ar-SA"/>
      </w:rPr>
    </w:lvl>
    <w:lvl w:ilvl="3" w:tplc="2D5469E4">
      <w:numFmt w:val="bullet"/>
      <w:lvlText w:val="•"/>
      <w:lvlJc w:val="left"/>
      <w:pPr>
        <w:ind w:left="3684" w:hanging="274"/>
      </w:pPr>
      <w:rPr>
        <w:rFonts w:hint="default"/>
        <w:lang w:val="en-US" w:eastAsia="en-US" w:bidi="ar-SA"/>
      </w:rPr>
    </w:lvl>
    <w:lvl w:ilvl="4" w:tplc="ECF031FA">
      <w:numFmt w:val="bullet"/>
      <w:lvlText w:val="•"/>
      <w:lvlJc w:val="left"/>
      <w:pPr>
        <w:ind w:left="4672" w:hanging="274"/>
      </w:pPr>
      <w:rPr>
        <w:rFonts w:hint="default"/>
        <w:lang w:val="en-US" w:eastAsia="en-US" w:bidi="ar-SA"/>
      </w:rPr>
    </w:lvl>
    <w:lvl w:ilvl="5" w:tplc="C50E376E">
      <w:numFmt w:val="bullet"/>
      <w:lvlText w:val="•"/>
      <w:lvlJc w:val="left"/>
      <w:pPr>
        <w:ind w:left="5660" w:hanging="274"/>
      </w:pPr>
      <w:rPr>
        <w:rFonts w:hint="default"/>
        <w:lang w:val="en-US" w:eastAsia="en-US" w:bidi="ar-SA"/>
      </w:rPr>
    </w:lvl>
    <w:lvl w:ilvl="6" w:tplc="E6D8A8B0">
      <w:numFmt w:val="bullet"/>
      <w:lvlText w:val="•"/>
      <w:lvlJc w:val="left"/>
      <w:pPr>
        <w:ind w:left="6648" w:hanging="274"/>
      </w:pPr>
      <w:rPr>
        <w:rFonts w:hint="default"/>
        <w:lang w:val="en-US" w:eastAsia="en-US" w:bidi="ar-SA"/>
      </w:rPr>
    </w:lvl>
    <w:lvl w:ilvl="7" w:tplc="E1E234F0">
      <w:numFmt w:val="bullet"/>
      <w:lvlText w:val="•"/>
      <w:lvlJc w:val="left"/>
      <w:pPr>
        <w:ind w:left="7636" w:hanging="274"/>
      </w:pPr>
      <w:rPr>
        <w:rFonts w:hint="default"/>
        <w:lang w:val="en-US" w:eastAsia="en-US" w:bidi="ar-SA"/>
      </w:rPr>
    </w:lvl>
    <w:lvl w:ilvl="8" w:tplc="2A4AE4E2">
      <w:numFmt w:val="bullet"/>
      <w:lvlText w:val="•"/>
      <w:lvlJc w:val="left"/>
      <w:pPr>
        <w:ind w:left="8624" w:hanging="274"/>
      </w:pPr>
      <w:rPr>
        <w:rFonts w:hint="default"/>
        <w:lang w:val="en-US" w:eastAsia="en-US" w:bidi="ar-SA"/>
      </w:rPr>
    </w:lvl>
  </w:abstractNum>
  <w:abstractNum w:abstractNumId="78" w15:restartNumberingAfterBreak="0">
    <w:nsid w:val="500877F4"/>
    <w:multiLevelType w:val="hybridMultilevel"/>
    <w:tmpl w:val="269C8024"/>
    <w:lvl w:ilvl="0" w:tplc="7D582E6C">
      <w:start w:val="1"/>
      <w:numFmt w:val="lowerLetter"/>
      <w:lvlText w:val="(%1)"/>
      <w:lvlJc w:val="left"/>
      <w:pPr>
        <w:ind w:left="711" w:hanging="274"/>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651C60A6">
      <w:start w:val="1"/>
      <w:numFmt w:val="decimal"/>
      <w:lvlText w:val="(%2)"/>
      <w:lvlJc w:val="left"/>
      <w:pPr>
        <w:ind w:left="721" w:hanging="284"/>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346C97EE">
      <w:numFmt w:val="bullet"/>
      <w:lvlText w:val="•"/>
      <w:lvlJc w:val="left"/>
      <w:pPr>
        <w:ind w:left="2696" w:hanging="284"/>
      </w:pPr>
      <w:rPr>
        <w:rFonts w:hint="default"/>
        <w:lang w:val="en-US" w:eastAsia="en-US" w:bidi="ar-SA"/>
      </w:rPr>
    </w:lvl>
    <w:lvl w:ilvl="3" w:tplc="09BCD4C4">
      <w:numFmt w:val="bullet"/>
      <w:lvlText w:val="•"/>
      <w:lvlJc w:val="left"/>
      <w:pPr>
        <w:ind w:left="3684" w:hanging="284"/>
      </w:pPr>
      <w:rPr>
        <w:rFonts w:hint="default"/>
        <w:lang w:val="en-US" w:eastAsia="en-US" w:bidi="ar-SA"/>
      </w:rPr>
    </w:lvl>
    <w:lvl w:ilvl="4" w:tplc="F2240C2A">
      <w:numFmt w:val="bullet"/>
      <w:lvlText w:val="•"/>
      <w:lvlJc w:val="left"/>
      <w:pPr>
        <w:ind w:left="4672" w:hanging="284"/>
      </w:pPr>
      <w:rPr>
        <w:rFonts w:hint="default"/>
        <w:lang w:val="en-US" w:eastAsia="en-US" w:bidi="ar-SA"/>
      </w:rPr>
    </w:lvl>
    <w:lvl w:ilvl="5" w:tplc="230E569A">
      <w:numFmt w:val="bullet"/>
      <w:lvlText w:val="•"/>
      <w:lvlJc w:val="left"/>
      <w:pPr>
        <w:ind w:left="5660" w:hanging="284"/>
      </w:pPr>
      <w:rPr>
        <w:rFonts w:hint="default"/>
        <w:lang w:val="en-US" w:eastAsia="en-US" w:bidi="ar-SA"/>
      </w:rPr>
    </w:lvl>
    <w:lvl w:ilvl="6" w:tplc="AA8AF62C">
      <w:numFmt w:val="bullet"/>
      <w:lvlText w:val="•"/>
      <w:lvlJc w:val="left"/>
      <w:pPr>
        <w:ind w:left="6648" w:hanging="284"/>
      </w:pPr>
      <w:rPr>
        <w:rFonts w:hint="default"/>
        <w:lang w:val="en-US" w:eastAsia="en-US" w:bidi="ar-SA"/>
      </w:rPr>
    </w:lvl>
    <w:lvl w:ilvl="7" w:tplc="A2A0654C">
      <w:numFmt w:val="bullet"/>
      <w:lvlText w:val="•"/>
      <w:lvlJc w:val="left"/>
      <w:pPr>
        <w:ind w:left="7636" w:hanging="284"/>
      </w:pPr>
      <w:rPr>
        <w:rFonts w:hint="default"/>
        <w:lang w:val="en-US" w:eastAsia="en-US" w:bidi="ar-SA"/>
      </w:rPr>
    </w:lvl>
    <w:lvl w:ilvl="8" w:tplc="872038F2">
      <w:numFmt w:val="bullet"/>
      <w:lvlText w:val="•"/>
      <w:lvlJc w:val="left"/>
      <w:pPr>
        <w:ind w:left="8624" w:hanging="284"/>
      </w:pPr>
      <w:rPr>
        <w:rFonts w:hint="default"/>
        <w:lang w:val="en-US" w:eastAsia="en-US" w:bidi="ar-SA"/>
      </w:rPr>
    </w:lvl>
  </w:abstractNum>
  <w:abstractNum w:abstractNumId="79" w15:restartNumberingAfterBreak="0">
    <w:nsid w:val="5141633D"/>
    <w:multiLevelType w:val="hybridMultilevel"/>
    <w:tmpl w:val="A8DA5BD2"/>
    <w:lvl w:ilvl="0" w:tplc="FDA8AFFE">
      <w:start w:val="1"/>
      <w:numFmt w:val="decimal"/>
      <w:lvlText w:val="(%1)"/>
      <w:lvlJc w:val="left"/>
      <w:pPr>
        <w:ind w:left="440" w:hanging="28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48EAA36A">
      <w:numFmt w:val="bullet"/>
      <w:lvlText w:val="•"/>
      <w:lvlJc w:val="left"/>
      <w:pPr>
        <w:ind w:left="1456" w:hanging="284"/>
      </w:pPr>
      <w:rPr>
        <w:rFonts w:hint="default"/>
        <w:lang w:val="en-US" w:eastAsia="en-US" w:bidi="ar-SA"/>
      </w:rPr>
    </w:lvl>
    <w:lvl w:ilvl="2" w:tplc="A7E8159C">
      <w:numFmt w:val="bullet"/>
      <w:lvlText w:val="•"/>
      <w:lvlJc w:val="left"/>
      <w:pPr>
        <w:ind w:left="2472" w:hanging="284"/>
      </w:pPr>
      <w:rPr>
        <w:rFonts w:hint="default"/>
        <w:lang w:val="en-US" w:eastAsia="en-US" w:bidi="ar-SA"/>
      </w:rPr>
    </w:lvl>
    <w:lvl w:ilvl="3" w:tplc="55A068F4">
      <w:numFmt w:val="bullet"/>
      <w:lvlText w:val="•"/>
      <w:lvlJc w:val="left"/>
      <w:pPr>
        <w:ind w:left="3488" w:hanging="284"/>
      </w:pPr>
      <w:rPr>
        <w:rFonts w:hint="default"/>
        <w:lang w:val="en-US" w:eastAsia="en-US" w:bidi="ar-SA"/>
      </w:rPr>
    </w:lvl>
    <w:lvl w:ilvl="4" w:tplc="D0CE2F0C">
      <w:numFmt w:val="bullet"/>
      <w:lvlText w:val="•"/>
      <w:lvlJc w:val="left"/>
      <w:pPr>
        <w:ind w:left="4504" w:hanging="284"/>
      </w:pPr>
      <w:rPr>
        <w:rFonts w:hint="default"/>
        <w:lang w:val="en-US" w:eastAsia="en-US" w:bidi="ar-SA"/>
      </w:rPr>
    </w:lvl>
    <w:lvl w:ilvl="5" w:tplc="3B069E46">
      <w:numFmt w:val="bullet"/>
      <w:lvlText w:val="•"/>
      <w:lvlJc w:val="left"/>
      <w:pPr>
        <w:ind w:left="5520" w:hanging="284"/>
      </w:pPr>
      <w:rPr>
        <w:rFonts w:hint="default"/>
        <w:lang w:val="en-US" w:eastAsia="en-US" w:bidi="ar-SA"/>
      </w:rPr>
    </w:lvl>
    <w:lvl w:ilvl="6" w:tplc="811A331C">
      <w:numFmt w:val="bullet"/>
      <w:lvlText w:val="•"/>
      <w:lvlJc w:val="left"/>
      <w:pPr>
        <w:ind w:left="6536" w:hanging="284"/>
      </w:pPr>
      <w:rPr>
        <w:rFonts w:hint="default"/>
        <w:lang w:val="en-US" w:eastAsia="en-US" w:bidi="ar-SA"/>
      </w:rPr>
    </w:lvl>
    <w:lvl w:ilvl="7" w:tplc="046A9C0E">
      <w:numFmt w:val="bullet"/>
      <w:lvlText w:val="•"/>
      <w:lvlJc w:val="left"/>
      <w:pPr>
        <w:ind w:left="7552" w:hanging="284"/>
      </w:pPr>
      <w:rPr>
        <w:rFonts w:hint="default"/>
        <w:lang w:val="en-US" w:eastAsia="en-US" w:bidi="ar-SA"/>
      </w:rPr>
    </w:lvl>
    <w:lvl w:ilvl="8" w:tplc="45C28148">
      <w:numFmt w:val="bullet"/>
      <w:lvlText w:val="•"/>
      <w:lvlJc w:val="left"/>
      <w:pPr>
        <w:ind w:left="8568" w:hanging="284"/>
      </w:pPr>
      <w:rPr>
        <w:rFonts w:hint="default"/>
        <w:lang w:val="en-US" w:eastAsia="en-US" w:bidi="ar-SA"/>
      </w:rPr>
    </w:lvl>
  </w:abstractNum>
  <w:abstractNum w:abstractNumId="80" w15:restartNumberingAfterBreak="0">
    <w:nsid w:val="52AC47FA"/>
    <w:multiLevelType w:val="hybridMultilevel"/>
    <w:tmpl w:val="28362E64"/>
    <w:lvl w:ilvl="0" w:tplc="1BC80A18">
      <w:start w:val="5"/>
      <w:numFmt w:val="lowerLetter"/>
      <w:lvlText w:val="(%1)"/>
      <w:lvlJc w:val="left"/>
      <w:pPr>
        <w:ind w:left="438" w:hanging="272"/>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A9D2853A">
      <w:start w:val="1"/>
      <w:numFmt w:val="lowerRoman"/>
      <w:lvlText w:val="(%2)"/>
      <w:lvlJc w:val="left"/>
      <w:pPr>
        <w:ind w:left="438" w:hanging="241"/>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9D10FA7C">
      <w:numFmt w:val="bullet"/>
      <w:lvlText w:val="•"/>
      <w:lvlJc w:val="left"/>
      <w:pPr>
        <w:ind w:left="2472" w:hanging="241"/>
      </w:pPr>
      <w:rPr>
        <w:rFonts w:hint="default"/>
        <w:lang w:val="en-US" w:eastAsia="en-US" w:bidi="ar-SA"/>
      </w:rPr>
    </w:lvl>
    <w:lvl w:ilvl="3" w:tplc="EE6AD818">
      <w:numFmt w:val="bullet"/>
      <w:lvlText w:val="•"/>
      <w:lvlJc w:val="left"/>
      <w:pPr>
        <w:ind w:left="3488" w:hanging="241"/>
      </w:pPr>
      <w:rPr>
        <w:rFonts w:hint="default"/>
        <w:lang w:val="en-US" w:eastAsia="en-US" w:bidi="ar-SA"/>
      </w:rPr>
    </w:lvl>
    <w:lvl w:ilvl="4" w:tplc="CF86E37E">
      <w:numFmt w:val="bullet"/>
      <w:lvlText w:val="•"/>
      <w:lvlJc w:val="left"/>
      <w:pPr>
        <w:ind w:left="4504" w:hanging="241"/>
      </w:pPr>
      <w:rPr>
        <w:rFonts w:hint="default"/>
        <w:lang w:val="en-US" w:eastAsia="en-US" w:bidi="ar-SA"/>
      </w:rPr>
    </w:lvl>
    <w:lvl w:ilvl="5" w:tplc="1D7EAE08">
      <w:numFmt w:val="bullet"/>
      <w:lvlText w:val="•"/>
      <w:lvlJc w:val="left"/>
      <w:pPr>
        <w:ind w:left="5520" w:hanging="241"/>
      </w:pPr>
      <w:rPr>
        <w:rFonts w:hint="default"/>
        <w:lang w:val="en-US" w:eastAsia="en-US" w:bidi="ar-SA"/>
      </w:rPr>
    </w:lvl>
    <w:lvl w:ilvl="6" w:tplc="0A409F3C">
      <w:numFmt w:val="bullet"/>
      <w:lvlText w:val="•"/>
      <w:lvlJc w:val="left"/>
      <w:pPr>
        <w:ind w:left="6536" w:hanging="241"/>
      </w:pPr>
      <w:rPr>
        <w:rFonts w:hint="default"/>
        <w:lang w:val="en-US" w:eastAsia="en-US" w:bidi="ar-SA"/>
      </w:rPr>
    </w:lvl>
    <w:lvl w:ilvl="7" w:tplc="640E058A">
      <w:numFmt w:val="bullet"/>
      <w:lvlText w:val="•"/>
      <w:lvlJc w:val="left"/>
      <w:pPr>
        <w:ind w:left="7552" w:hanging="241"/>
      </w:pPr>
      <w:rPr>
        <w:rFonts w:hint="default"/>
        <w:lang w:val="en-US" w:eastAsia="en-US" w:bidi="ar-SA"/>
      </w:rPr>
    </w:lvl>
    <w:lvl w:ilvl="8" w:tplc="C22EF5F8">
      <w:numFmt w:val="bullet"/>
      <w:lvlText w:val="•"/>
      <w:lvlJc w:val="left"/>
      <w:pPr>
        <w:ind w:left="8568" w:hanging="241"/>
      </w:pPr>
      <w:rPr>
        <w:rFonts w:hint="default"/>
        <w:lang w:val="en-US" w:eastAsia="en-US" w:bidi="ar-SA"/>
      </w:rPr>
    </w:lvl>
  </w:abstractNum>
  <w:abstractNum w:abstractNumId="81" w15:restartNumberingAfterBreak="0">
    <w:nsid w:val="53581086"/>
    <w:multiLevelType w:val="hybridMultilevel"/>
    <w:tmpl w:val="41ACC5C4"/>
    <w:lvl w:ilvl="0" w:tplc="811C70BE">
      <w:start w:val="1"/>
      <w:numFmt w:val="lowerLetter"/>
      <w:lvlText w:val="%1."/>
      <w:lvlJc w:val="left"/>
      <w:pPr>
        <w:ind w:left="579" w:hanging="36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86BE8610">
      <w:numFmt w:val="bullet"/>
      <w:lvlText w:val="•"/>
      <w:lvlJc w:val="left"/>
      <w:pPr>
        <w:ind w:left="1582" w:hanging="361"/>
      </w:pPr>
      <w:rPr>
        <w:rFonts w:hint="default"/>
        <w:lang w:val="en-US" w:eastAsia="en-US" w:bidi="ar-SA"/>
      </w:rPr>
    </w:lvl>
    <w:lvl w:ilvl="2" w:tplc="9A0C6ECC">
      <w:numFmt w:val="bullet"/>
      <w:lvlText w:val="•"/>
      <w:lvlJc w:val="left"/>
      <w:pPr>
        <w:ind w:left="2584" w:hanging="361"/>
      </w:pPr>
      <w:rPr>
        <w:rFonts w:hint="default"/>
        <w:lang w:val="en-US" w:eastAsia="en-US" w:bidi="ar-SA"/>
      </w:rPr>
    </w:lvl>
    <w:lvl w:ilvl="3" w:tplc="073CDA78">
      <w:numFmt w:val="bullet"/>
      <w:lvlText w:val="•"/>
      <w:lvlJc w:val="left"/>
      <w:pPr>
        <w:ind w:left="3586" w:hanging="361"/>
      </w:pPr>
      <w:rPr>
        <w:rFonts w:hint="default"/>
        <w:lang w:val="en-US" w:eastAsia="en-US" w:bidi="ar-SA"/>
      </w:rPr>
    </w:lvl>
    <w:lvl w:ilvl="4" w:tplc="D5F24E7C">
      <w:numFmt w:val="bullet"/>
      <w:lvlText w:val="•"/>
      <w:lvlJc w:val="left"/>
      <w:pPr>
        <w:ind w:left="4588" w:hanging="361"/>
      </w:pPr>
      <w:rPr>
        <w:rFonts w:hint="default"/>
        <w:lang w:val="en-US" w:eastAsia="en-US" w:bidi="ar-SA"/>
      </w:rPr>
    </w:lvl>
    <w:lvl w:ilvl="5" w:tplc="7C14A974">
      <w:numFmt w:val="bullet"/>
      <w:lvlText w:val="•"/>
      <w:lvlJc w:val="left"/>
      <w:pPr>
        <w:ind w:left="5590" w:hanging="361"/>
      </w:pPr>
      <w:rPr>
        <w:rFonts w:hint="default"/>
        <w:lang w:val="en-US" w:eastAsia="en-US" w:bidi="ar-SA"/>
      </w:rPr>
    </w:lvl>
    <w:lvl w:ilvl="6" w:tplc="43324328">
      <w:numFmt w:val="bullet"/>
      <w:lvlText w:val="•"/>
      <w:lvlJc w:val="left"/>
      <w:pPr>
        <w:ind w:left="6592" w:hanging="361"/>
      </w:pPr>
      <w:rPr>
        <w:rFonts w:hint="default"/>
        <w:lang w:val="en-US" w:eastAsia="en-US" w:bidi="ar-SA"/>
      </w:rPr>
    </w:lvl>
    <w:lvl w:ilvl="7" w:tplc="DBAE1EA2">
      <w:numFmt w:val="bullet"/>
      <w:lvlText w:val="•"/>
      <w:lvlJc w:val="left"/>
      <w:pPr>
        <w:ind w:left="7594" w:hanging="361"/>
      </w:pPr>
      <w:rPr>
        <w:rFonts w:hint="default"/>
        <w:lang w:val="en-US" w:eastAsia="en-US" w:bidi="ar-SA"/>
      </w:rPr>
    </w:lvl>
    <w:lvl w:ilvl="8" w:tplc="8800D56C">
      <w:numFmt w:val="bullet"/>
      <w:lvlText w:val="•"/>
      <w:lvlJc w:val="left"/>
      <w:pPr>
        <w:ind w:left="8596" w:hanging="361"/>
      </w:pPr>
      <w:rPr>
        <w:rFonts w:hint="default"/>
        <w:lang w:val="en-US" w:eastAsia="en-US" w:bidi="ar-SA"/>
      </w:rPr>
    </w:lvl>
  </w:abstractNum>
  <w:abstractNum w:abstractNumId="82" w15:restartNumberingAfterBreak="0">
    <w:nsid w:val="53CE5472"/>
    <w:multiLevelType w:val="hybridMultilevel"/>
    <w:tmpl w:val="D6EEFC9E"/>
    <w:lvl w:ilvl="0" w:tplc="EAD82306">
      <w:start w:val="1"/>
      <w:numFmt w:val="upperLetter"/>
      <w:lvlText w:val="(%1)"/>
      <w:lvlJc w:val="left"/>
      <w:pPr>
        <w:ind w:left="440" w:hanging="33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E1D098D2">
      <w:numFmt w:val="bullet"/>
      <w:lvlText w:val="•"/>
      <w:lvlJc w:val="left"/>
      <w:pPr>
        <w:ind w:left="1456" w:hanging="330"/>
      </w:pPr>
      <w:rPr>
        <w:rFonts w:hint="default"/>
        <w:lang w:val="en-US" w:eastAsia="en-US" w:bidi="ar-SA"/>
      </w:rPr>
    </w:lvl>
    <w:lvl w:ilvl="2" w:tplc="4752A2B2">
      <w:numFmt w:val="bullet"/>
      <w:lvlText w:val="•"/>
      <w:lvlJc w:val="left"/>
      <w:pPr>
        <w:ind w:left="2472" w:hanging="330"/>
      </w:pPr>
      <w:rPr>
        <w:rFonts w:hint="default"/>
        <w:lang w:val="en-US" w:eastAsia="en-US" w:bidi="ar-SA"/>
      </w:rPr>
    </w:lvl>
    <w:lvl w:ilvl="3" w:tplc="F3849534">
      <w:numFmt w:val="bullet"/>
      <w:lvlText w:val="•"/>
      <w:lvlJc w:val="left"/>
      <w:pPr>
        <w:ind w:left="3488" w:hanging="330"/>
      </w:pPr>
      <w:rPr>
        <w:rFonts w:hint="default"/>
        <w:lang w:val="en-US" w:eastAsia="en-US" w:bidi="ar-SA"/>
      </w:rPr>
    </w:lvl>
    <w:lvl w:ilvl="4" w:tplc="848A3AD0">
      <w:numFmt w:val="bullet"/>
      <w:lvlText w:val="•"/>
      <w:lvlJc w:val="left"/>
      <w:pPr>
        <w:ind w:left="4504" w:hanging="330"/>
      </w:pPr>
      <w:rPr>
        <w:rFonts w:hint="default"/>
        <w:lang w:val="en-US" w:eastAsia="en-US" w:bidi="ar-SA"/>
      </w:rPr>
    </w:lvl>
    <w:lvl w:ilvl="5" w:tplc="A89E59CA">
      <w:numFmt w:val="bullet"/>
      <w:lvlText w:val="•"/>
      <w:lvlJc w:val="left"/>
      <w:pPr>
        <w:ind w:left="5520" w:hanging="330"/>
      </w:pPr>
      <w:rPr>
        <w:rFonts w:hint="default"/>
        <w:lang w:val="en-US" w:eastAsia="en-US" w:bidi="ar-SA"/>
      </w:rPr>
    </w:lvl>
    <w:lvl w:ilvl="6" w:tplc="23C45E9A">
      <w:numFmt w:val="bullet"/>
      <w:lvlText w:val="•"/>
      <w:lvlJc w:val="left"/>
      <w:pPr>
        <w:ind w:left="6536" w:hanging="330"/>
      </w:pPr>
      <w:rPr>
        <w:rFonts w:hint="default"/>
        <w:lang w:val="en-US" w:eastAsia="en-US" w:bidi="ar-SA"/>
      </w:rPr>
    </w:lvl>
    <w:lvl w:ilvl="7" w:tplc="9D64A9A6">
      <w:numFmt w:val="bullet"/>
      <w:lvlText w:val="•"/>
      <w:lvlJc w:val="left"/>
      <w:pPr>
        <w:ind w:left="7552" w:hanging="330"/>
      </w:pPr>
      <w:rPr>
        <w:rFonts w:hint="default"/>
        <w:lang w:val="en-US" w:eastAsia="en-US" w:bidi="ar-SA"/>
      </w:rPr>
    </w:lvl>
    <w:lvl w:ilvl="8" w:tplc="B19C2ADA">
      <w:numFmt w:val="bullet"/>
      <w:lvlText w:val="•"/>
      <w:lvlJc w:val="left"/>
      <w:pPr>
        <w:ind w:left="8568" w:hanging="330"/>
      </w:pPr>
      <w:rPr>
        <w:rFonts w:hint="default"/>
        <w:lang w:val="en-US" w:eastAsia="en-US" w:bidi="ar-SA"/>
      </w:rPr>
    </w:lvl>
  </w:abstractNum>
  <w:abstractNum w:abstractNumId="83" w15:restartNumberingAfterBreak="0">
    <w:nsid w:val="53D4422A"/>
    <w:multiLevelType w:val="hybridMultilevel"/>
    <w:tmpl w:val="209EA97A"/>
    <w:lvl w:ilvl="0" w:tplc="54D00258">
      <w:start w:val="1"/>
      <w:numFmt w:val="decimal"/>
      <w:lvlText w:val="(%1)"/>
      <w:lvlJc w:val="left"/>
      <w:pPr>
        <w:ind w:left="723" w:hanging="286"/>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3C947A1A">
      <w:numFmt w:val="bullet"/>
      <w:lvlText w:val="•"/>
      <w:lvlJc w:val="left"/>
      <w:pPr>
        <w:ind w:left="1708" w:hanging="286"/>
      </w:pPr>
      <w:rPr>
        <w:rFonts w:hint="default"/>
        <w:lang w:val="en-US" w:eastAsia="en-US" w:bidi="ar-SA"/>
      </w:rPr>
    </w:lvl>
    <w:lvl w:ilvl="2" w:tplc="BD04DF28">
      <w:numFmt w:val="bullet"/>
      <w:lvlText w:val="•"/>
      <w:lvlJc w:val="left"/>
      <w:pPr>
        <w:ind w:left="2696" w:hanging="286"/>
      </w:pPr>
      <w:rPr>
        <w:rFonts w:hint="default"/>
        <w:lang w:val="en-US" w:eastAsia="en-US" w:bidi="ar-SA"/>
      </w:rPr>
    </w:lvl>
    <w:lvl w:ilvl="3" w:tplc="C12E8FD0">
      <w:numFmt w:val="bullet"/>
      <w:lvlText w:val="•"/>
      <w:lvlJc w:val="left"/>
      <w:pPr>
        <w:ind w:left="3684" w:hanging="286"/>
      </w:pPr>
      <w:rPr>
        <w:rFonts w:hint="default"/>
        <w:lang w:val="en-US" w:eastAsia="en-US" w:bidi="ar-SA"/>
      </w:rPr>
    </w:lvl>
    <w:lvl w:ilvl="4" w:tplc="A224C28E">
      <w:numFmt w:val="bullet"/>
      <w:lvlText w:val="•"/>
      <w:lvlJc w:val="left"/>
      <w:pPr>
        <w:ind w:left="4672" w:hanging="286"/>
      </w:pPr>
      <w:rPr>
        <w:rFonts w:hint="default"/>
        <w:lang w:val="en-US" w:eastAsia="en-US" w:bidi="ar-SA"/>
      </w:rPr>
    </w:lvl>
    <w:lvl w:ilvl="5" w:tplc="6EB81948">
      <w:numFmt w:val="bullet"/>
      <w:lvlText w:val="•"/>
      <w:lvlJc w:val="left"/>
      <w:pPr>
        <w:ind w:left="5660" w:hanging="286"/>
      </w:pPr>
      <w:rPr>
        <w:rFonts w:hint="default"/>
        <w:lang w:val="en-US" w:eastAsia="en-US" w:bidi="ar-SA"/>
      </w:rPr>
    </w:lvl>
    <w:lvl w:ilvl="6" w:tplc="3718E9DE">
      <w:numFmt w:val="bullet"/>
      <w:lvlText w:val="•"/>
      <w:lvlJc w:val="left"/>
      <w:pPr>
        <w:ind w:left="6648" w:hanging="286"/>
      </w:pPr>
      <w:rPr>
        <w:rFonts w:hint="default"/>
        <w:lang w:val="en-US" w:eastAsia="en-US" w:bidi="ar-SA"/>
      </w:rPr>
    </w:lvl>
    <w:lvl w:ilvl="7" w:tplc="91609488">
      <w:numFmt w:val="bullet"/>
      <w:lvlText w:val="•"/>
      <w:lvlJc w:val="left"/>
      <w:pPr>
        <w:ind w:left="7636" w:hanging="286"/>
      </w:pPr>
      <w:rPr>
        <w:rFonts w:hint="default"/>
        <w:lang w:val="en-US" w:eastAsia="en-US" w:bidi="ar-SA"/>
      </w:rPr>
    </w:lvl>
    <w:lvl w:ilvl="8" w:tplc="892E3C10">
      <w:numFmt w:val="bullet"/>
      <w:lvlText w:val="•"/>
      <w:lvlJc w:val="left"/>
      <w:pPr>
        <w:ind w:left="8624" w:hanging="286"/>
      </w:pPr>
      <w:rPr>
        <w:rFonts w:hint="default"/>
        <w:lang w:val="en-US" w:eastAsia="en-US" w:bidi="ar-SA"/>
      </w:rPr>
    </w:lvl>
  </w:abstractNum>
  <w:abstractNum w:abstractNumId="84" w15:restartNumberingAfterBreak="0">
    <w:nsid w:val="594D1887"/>
    <w:multiLevelType w:val="hybridMultilevel"/>
    <w:tmpl w:val="32623B22"/>
    <w:lvl w:ilvl="0" w:tplc="E098D17C">
      <w:start w:val="1"/>
      <w:numFmt w:val="lowerRoman"/>
      <w:lvlText w:val="(%1)"/>
      <w:lvlJc w:val="left"/>
      <w:pPr>
        <w:ind w:left="440" w:hanging="241"/>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32B8088A">
      <w:numFmt w:val="bullet"/>
      <w:lvlText w:val="•"/>
      <w:lvlJc w:val="left"/>
      <w:pPr>
        <w:ind w:left="1456" w:hanging="241"/>
      </w:pPr>
      <w:rPr>
        <w:rFonts w:hint="default"/>
        <w:lang w:val="en-US" w:eastAsia="en-US" w:bidi="ar-SA"/>
      </w:rPr>
    </w:lvl>
    <w:lvl w:ilvl="2" w:tplc="04BE2828">
      <w:numFmt w:val="bullet"/>
      <w:lvlText w:val="•"/>
      <w:lvlJc w:val="left"/>
      <w:pPr>
        <w:ind w:left="2472" w:hanging="241"/>
      </w:pPr>
      <w:rPr>
        <w:rFonts w:hint="default"/>
        <w:lang w:val="en-US" w:eastAsia="en-US" w:bidi="ar-SA"/>
      </w:rPr>
    </w:lvl>
    <w:lvl w:ilvl="3" w:tplc="FFCA9FD4">
      <w:numFmt w:val="bullet"/>
      <w:lvlText w:val="•"/>
      <w:lvlJc w:val="left"/>
      <w:pPr>
        <w:ind w:left="3488" w:hanging="241"/>
      </w:pPr>
      <w:rPr>
        <w:rFonts w:hint="default"/>
        <w:lang w:val="en-US" w:eastAsia="en-US" w:bidi="ar-SA"/>
      </w:rPr>
    </w:lvl>
    <w:lvl w:ilvl="4" w:tplc="288AC3BC">
      <w:numFmt w:val="bullet"/>
      <w:lvlText w:val="•"/>
      <w:lvlJc w:val="left"/>
      <w:pPr>
        <w:ind w:left="4504" w:hanging="241"/>
      </w:pPr>
      <w:rPr>
        <w:rFonts w:hint="default"/>
        <w:lang w:val="en-US" w:eastAsia="en-US" w:bidi="ar-SA"/>
      </w:rPr>
    </w:lvl>
    <w:lvl w:ilvl="5" w:tplc="90907110">
      <w:numFmt w:val="bullet"/>
      <w:lvlText w:val="•"/>
      <w:lvlJc w:val="left"/>
      <w:pPr>
        <w:ind w:left="5520" w:hanging="241"/>
      </w:pPr>
      <w:rPr>
        <w:rFonts w:hint="default"/>
        <w:lang w:val="en-US" w:eastAsia="en-US" w:bidi="ar-SA"/>
      </w:rPr>
    </w:lvl>
    <w:lvl w:ilvl="6" w:tplc="CE08965E">
      <w:numFmt w:val="bullet"/>
      <w:lvlText w:val="•"/>
      <w:lvlJc w:val="left"/>
      <w:pPr>
        <w:ind w:left="6536" w:hanging="241"/>
      </w:pPr>
      <w:rPr>
        <w:rFonts w:hint="default"/>
        <w:lang w:val="en-US" w:eastAsia="en-US" w:bidi="ar-SA"/>
      </w:rPr>
    </w:lvl>
    <w:lvl w:ilvl="7" w:tplc="12A83C1A">
      <w:numFmt w:val="bullet"/>
      <w:lvlText w:val="•"/>
      <w:lvlJc w:val="left"/>
      <w:pPr>
        <w:ind w:left="7552" w:hanging="241"/>
      </w:pPr>
      <w:rPr>
        <w:rFonts w:hint="default"/>
        <w:lang w:val="en-US" w:eastAsia="en-US" w:bidi="ar-SA"/>
      </w:rPr>
    </w:lvl>
    <w:lvl w:ilvl="8" w:tplc="12A6AC7E">
      <w:numFmt w:val="bullet"/>
      <w:lvlText w:val="•"/>
      <w:lvlJc w:val="left"/>
      <w:pPr>
        <w:ind w:left="8568" w:hanging="241"/>
      </w:pPr>
      <w:rPr>
        <w:rFonts w:hint="default"/>
        <w:lang w:val="en-US" w:eastAsia="en-US" w:bidi="ar-SA"/>
      </w:rPr>
    </w:lvl>
  </w:abstractNum>
  <w:abstractNum w:abstractNumId="85" w15:restartNumberingAfterBreak="0">
    <w:nsid w:val="5A0119C0"/>
    <w:multiLevelType w:val="hybridMultilevel"/>
    <w:tmpl w:val="3BF213C4"/>
    <w:lvl w:ilvl="0" w:tplc="87101806">
      <w:start w:val="1"/>
      <w:numFmt w:val="decimal"/>
      <w:lvlText w:val="(%1)"/>
      <w:lvlJc w:val="left"/>
      <w:pPr>
        <w:ind w:left="438" w:hanging="286"/>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0DA6118C">
      <w:numFmt w:val="bullet"/>
      <w:lvlText w:val="•"/>
      <w:lvlJc w:val="left"/>
      <w:pPr>
        <w:ind w:left="1456" w:hanging="286"/>
      </w:pPr>
      <w:rPr>
        <w:rFonts w:hint="default"/>
        <w:lang w:val="en-US" w:eastAsia="en-US" w:bidi="ar-SA"/>
      </w:rPr>
    </w:lvl>
    <w:lvl w:ilvl="2" w:tplc="7264F2E0">
      <w:numFmt w:val="bullet"/>
      <w:lvlText w:val="•"/>
      <w:lvlJc w:val="left"/>
      <w:pPr>
        <w:ind w:left="2472" w:hanging="286"/>
      </w:pPr>
      <w:rPr>
        <w:rFonts w:hint="default"/>
        <w:lang w:val="en-US" w:eastAsia="en-US" w:bidi="ar-SA"/>
      </w:rPr>
    </w:lvl>
    <w:lvl w:ilvl="3" w:tplc="03369582">
      <w:numFmt w:val="bullet"/>
      <w:lvlText w:val="•"/>
      <w:lvlJc w:val="left"/>
      <w:pPr>
        <w:ind w:left="3488" w:hanging="286"/>
      </w:pPr>
      <w:rPr>
        <w:rFonts w:hint="default"/>
        <w:lang w:val="en-US" w:eastAsia="en-US" w:bidi="ar-SA"/>
      </w:rPr>
    </w:lvl>
    <w:lvl w:ilvl="4" w:tplc="0E00936C">
      <w:numFmt w:val="bullet"/>
      <w:lvlText w:val="•"/>
      <w:lvlJc w:val="left"/>
      <w:pPr>
        <w:ind w:left="4504" w:hanging="286"/>
      </w:pPr>
      <w:rPr>
        <w:rFonts w:hint="default"/>
        <w:lang w:val="en-US" w:eastAsia="en-US" w:bidi="ar-SA"/>
      </w:rPr>
    </w:lvl>
    <w:lvl w:ilvl="5" w:tplc="1B0CECC2">
      <w:numFmt w:val="bullet"/>
      <w:lvlText w:val="•"/>
      <w:lvlJc w:val="left"/>
      <w:pPr>
        <w:ind w:left="5520" w:hanging="286"/>
      </w:pPr>
      <w:rPr>
        <w:rFonts w:hint="default"/>
        <w:lang w:val="en-US" w:eastAsia="en-US" w:bidi="ar-SA"/>
      </w:rPr>
    </w:lvl>
    <w:lvl w:ilvl="6" w:tplc="9230A54A">
      <w:numFmt w:val="bullet"/>
      <w:lvlText w:val="•"/>
      <w:lvlJc w:val="left"/>
      <w:pPr>
        <w:ind w:left="6536" w:hanging="286"/>
      </w:pPr>
      <w:rPr>
        <w:rFonts w:hint="default"/>
        <w:lang w:val="en-US" w:eastAsia="en-US" w:bidi="ar-SA"/>
      </w:rPr>
    </w:lvl>
    <w:lvl w:ilvl="7" w:tplc="8F22A4BE">
      <w:numFmt w:val="bullet"/>
      <w:lvlText w:val="•"/>
      <w:lvlJc w:val="left"/>
      <w:pPr>
        <w:ind w:left="7552" w:hanging="286"/>
      </w:pPr>
      <w:rPr>
        <w:rFonts w:hint="default"/>
        <w:lang w:val="en-US" w:eastAsia="en-US" w:bidi="ar-SA"/>
      </w:rPr>
    </w:lvl>
    <w:lvl w:ilvl="8" w:tplc="BD2A990E">
      <w:numFmt w:val="bullet"/>
      <w:lvlText w:val="•"/>
      <w:lvlJc w:val="left"/>
      <w:pPr>
        <w:ind w:left="8568" w:hanging="286"/>
      </w:pPr>
      <w:rPr>
        <w:rFonts w:hint="default"/>
        <w:lang w:val="en-US" w:eastAsia="en-US" w:bidi="ar-SA"/>
      </w:rPr>
    </w:lvl>
  </w:abstractNum>
  <w:abstractNum w:abstractNumId="86" w15:restartNumberingAfterBreak="0">
    <w:nsid w:val="5A2B5C29"/>
    <w:multiLevelType w:val="hybridMultilevel"/>
    <w:tmpl w:val="DAF4692E"/>
    <w:lvl w:ilvl="0" w:tplc="A27857FC">
      <w:start w:val="2"/>
      <w:numFmt w:val="decimal"/>
      <w:lvlText w:val="(%1)"/>
      <w:lvlJc w:val="left"/>
      <w:pPr>
        <w:ind w:left="438" w:hanging="284"/>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E37EE4C8">
      <w:numFmt w:val="bullet"/>
      <w:lvlText w:val="•"/>
      <w:lvlJc w:val="left"/>
      <w:pPr>
        <w:ind w:left="1456" w:hanging="284"/>
      </w:pPr>
      <w:rPr>
        <w:rFonts w:hint="default"/>
        <w:lang w:val="en-US" w:eastAsia="en-US" w:bidi="ar-SA"/>
      </w:rPr>
    </w:lvl>
    <w:lvl w:ilvl="2" w:tplc="8410DF46">
      <w:numFmt w:val="bullet"/>
      <w:lvlText w:val="•"/>
      <w:lvlJc w:val="left"/>
      <w:pPr>
        <w:ind w:left="2472" w:hanging="284"/>
      </w:pPr>
      <w:rPr>
        <w:rFonts w:hint="default"/>
        <w:lang w:val="en-US" w:eastAsia="en-US" w:bidi="ar-SA"/>
      </w:rPr>
    </w:lvl>
    <w:lvl w:ilvl="3" w:tplc="205A7EAC">
      <w:numFmt w:val="bullet"/>
      <w:lvlText w:val="•"/>
      <w:lvlJc w:val="left"/>
      <w:pPr>
        <w:ind w:left="3488" w:hanging="284"/>
      </w:pPr>
      <w:rPr>
        <w:rFonts w:hint="default"/>
        <w:lang w:val="en-US" w:eastAsia="en-US" w:bidi="ar-SA"/>
      </w:rPr>
    </w:lvl>
    <w:lvl w:ilvl="4" w:tplc="F40C315A">
      <w:numFmt w:val="bullet"/>
      <w:lvlText w:val="•"/>
      <w:lvlJc w:val="left"/>
      <w:pPr>
        <w:ind w:left="4504" w:hanging="284"/>
      </w:pPr>
      <w:rPr>
        <w:rFonts w:hint="default"/>
        <w:lang w:val="en-US" w:eastAsia="en-US" w:bidi="ar-SA"/>
      </w:rPr>
    </w:lvl>
    <w:lvl w:ilvl="5" w:tplc="99A6214E">
      <w:numFmt w:val="bullet"/>
      <w:lvlText w:val="•"/>
      <w:lvlJc w:val="left"/>
      <w:pPr>
        <w:ind w:left="5520" w:hanging="284"/>
      </w:pPr>
      <w:rPr>
        <w:rFonts w:hint="default"/>
        <w:lang w:val="en-US" w:eastAsia="en-US" w:bidi="ar-SA"/>
      </w:rPr>
    </w:lvl>
    <w:lvl w:ilvl="6" w:tplc="0186C000">
      <w:numFmt w:val="bullet"/>
      <w:lvlText w:val="•"/>
      <w:lvlJc w:val="left"/>
      <w:pPr>
        <w:ind w:left="6536" w:hanging="284"/>
      </w:pPr>
      <w:rPr>
        <w:rFonts w:hint="default"/>
        <w:lang w:val="en-US" w:eastAsia="en-US" w:bidi="ar-SA"/>
      </w:rPr>
    </w:lvl>
    <w:lvl w:ilvl="7" w:tplc="30687C60">
      <w:numFmt w:val="bullet"/>
      <w:lvlText w:val="•"/>
      <w:lvlJc w:val="left"/>
      <w:pPr>
        <w:ind w:left="7552" w:hanging="284"/>
      </w:pPr>
      <w:rPr>
        <w:rFonts w:hint="default"/>
        <w:lang w:val="en-US" w:eastAsia="en-US" w:bidi="ar-SA"/>
      </w:rPr>
    </w:lvl>
    <w:lvl w:ilvl="8" w:tplc="0CD49EDE">
      <w:numFmt w:val="bullet"/>
      <w:lvlText w:val="•"/>
      <w:lvlJc w:val="left"/>
      <w:pPr>
        <w:ind w:left="8568" w:hanging="284"/>
      </w:pPr>
      <w:rPr>
        <w:rFonts w:hint="default"/>
        <w:lang w:val="en-US" w:eastAsia="en-US" w:bidi="ar-SA"/>
      </w:rPr>
    </w:lvl>
  </w:abstractNum>
  <w:abstractNum w:abstractNumId="87" w15:restartNumberingAfterBreak="0">
    <w:nsid w:val="5A3B60B9"/>
    <w:multiLevelType w:val="hybridMultilevel"/>
    <w:tmpl w:val="B212E012"/>
    <w:lvl w:ilvl="0" w:tplc="B2200D90">
      <w:start w:val="1"/>
      <w:numFmt w:val="decimal"/>
      <w:lvlText w:val="(%1)"/>
      <w:lvlJc w:val="left"/>
      <w:pPr>
        <w:ind w:left="438" w:hanging="284"/>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AB92883C">
      <w:start w:val="1"/>
      <w:numFmt w:val="lowerRoman"/>
      <w:lvlText w:val="(%2)"/>
      <w:lvlJc w:val="left"/>
      <w:pPr>
        <w:ind w:left="678" w:hanging="24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D75C7BAC">
      <w:numFmt w:val="bullet"/>
      <w:lvlText w:val="•"/>
      <w:lvlJc w:val="left"/>
      <w:pPr>
        <w:ind w:left="1782" w:hanging="240"/>
      </w:pPr>
      <w:rPr>
        <w:rFonts w:hint="default"/>
        <w:lang w:val="en-US" w:eastAsia="en-US" w:bidi="ar-SA"/>
      </w:rPr>
    </w:lvl>
    <w:lvl w:ilvl="3" w:tplc="0BA4D810">
      <w:numFmt w:val="bullet"/>
      <w:lvlText w:val="•"/>
      <w:lvlJc w:val="left"/>
      <w:pPr>
        <w:ind w:left="2884" w:hanging="240"/>
      </w:pPr>
      <w:rPr>
        <w:rFonts w:hint="default"/>
        <w:lang w:val="en-US" w:eastAsia="en-US" w:bidi="ar-SA"/>
      </w:rPr>
    </w:lvl>
    <w:lvl w:ilvl="4" w:tplc="6C78A812">
      <w:numFmt w:val="bullet"/>
      <w:lvlText w:val="•"/>
      <w:lvlJc w:val="left"/>
      <w:pPr>
        <w:ind w:left="3986" w:hanging="240"/>
      </w:pPr>
      <w:rPr>
        <w:rFonts w:hint="default"/>
        <w:lang w:val="en-US" w:eastAsia="en-US" w:bidi="ar-SA"/>
      </w:rPr>
    </w:lvl>
    <w:lvl w:ilvl="5" w:tplc="35265D6E">
      <w:numFmt w:val="bullet"/>
      <w:lvlText w:val="•"/>
      <w:lvlJc w:val="left"/>
      <w:pPr>
        <w:ind w:left="5088" w:hanging="240"/>
      </w:pPr>
      <w:rPr>
        <w:rFonts w:hint="default"/>
        <w:lang w:val="en-US" w:eastAsia="en-US" w:bidi="ar-SA"/>
      </w:rPr>
    </w:lvl>
    <w:lvl w:ilvl="6" w:tplc="CBDE80FC">
      <w:numFmt w:val="bullet"/>
      <w:lvlText w:val="•"/>
      <w:lvlJc w:val="left"/>
      <w:pPr>
        <w:ind w:left="6191" w:hanging="240"/>
      </w:pPr>
      <w:rPr>
        <w:rFonts w:hint="default"/>
        <w:lang w:val="en-US" w:eastAsia="en-US" w:bidi="ar-SA"/>
      </w:rPr>
    </w:lvl>
    <w:lvl w:ilvl="7" w:tplc="ACB8BED0">
      <w:numFmt w:val="bullet"/>
      <w:lvlText w:val="•"/>
      <w:lvlJc w:val="left"/>
      <w:pPr>
        <w:ind w:left="7293" w:hanging="240"/>
      </w:pPr>
      <w:rPr>
        <w:rFonts w:hint="default"/>
        <w:lang w:val="en-US" w:eastAsia="en-US" w:bidi="ar-SA"/>
      </w:rPr>
    </w:lvl>
    <w:lvl w:ilvl="8" w:tplc="D4369476">
      <w:numFmt w:val="bullet"/>
      <w:lvlText w:val="•"/>
      <w:lvlJc w:val="left"/>
      <w:pPr>
        <w:ind w:left="8395" w:hanging="240"/>
      </w:pPr>
      <w:rPr>
        <w:rFonts w:hint="default"/>
        <w:lang w:val="en-US" w:eastAsia="en-US" w:bidi="ar-SA"/>
      </w:rPr>
    </w:lvl>
  </w:abstractNum>
  <w:abstractNum w:abstractNumId="88" w15:restartNumberingAfterBreak="0">
    <w:nsid w:val="5AA12971"/>
    <w:multiLevelType w:val="hybridMultilevel"/>
    <w:tmpl w:val="0F408330"/>
    <w:lvl w:ilvl="0" w:tplc="6CAEAB4C">
      <w:start w:val="1"/>
      <w:numFmt w:val="decimal"/>
      <w:lvlText w:val="(%1)"/>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2FB833E4">
      <w:numFmt w:val="bullet"/>
      <w:lvlText w:val="•"/>
      <w:lvlJc w:val="left"/>
      <w:pPr>
        <w:ind w:left="1456" w:hanging="287"/>
      </w:pPr>
      <w:rPr>
        <w:rFonts w:hint="default"/>
        <w:lang w:val="en-US" w:eastAsia="en-US" w:bidi="ar-SA"/>
      </w:rPr>
    </w:lvl>
    <w:lvl w:ilvl="2" w:tplc="41E688C4">
      <w:numFmt w:val="bullet"/>
      <w:lvlText w:val="•"/>
      <w:lvlJc w:val="left"/>
      <w:pPr>
        <w:ind w:left="2472" w:hanging="287"/>
      </w:pPr>
      <w:rPr>
        <w:rFonts w:hint="default"/>
        <w:lang w:val="en-US" w:eastAsia="en-US" w:bidi="ar-SA"/>
      </w:rPr>
    </w:lvl>
    <w:lvl w:ilvl="3" w:tplc="4C361D80">
      <w:numFmt w:val="bullet"/>
      <w:lvlText w:val="•"/>
      <w:lvlJc w:val="left"/>
      <w:pPr>
        <w:ind w:left="3488" w:hanging="287"/>
      </w:pPr>
      <w:rPr>
        <w:rFonts w:hint="default"/>
        <w:lang w:val="en-US" w:eastAsia="en-US" w:bidi="ar-SA"/>
      </w:rPr>
    </w:lvl>
    <w:lvl w:ilvl="4" w:tplc="3BDE4636">
      <w:numFmt w:val="bullet"/>
      <w:lvlText w:val="•"/>
      <w:lvlJc w:val="left"/>
      <w:pPr>
        <w:ind w:left="4504" w:hanging="287"/>
      </w:pPr>
      <w:rPr>
        <w:rFonts w:hint="default"/>
        <w:lang w:val="en-US" w:eastAsia="en-US" w:bidi="ar-SA"/>
      </w:rPr>
    </w:lvl>
    <w:lvl w:ilvl="5" w:tplc="D9624418">
      <w:numFmt w:val="bullet"/>
      <w:lvlText w:val="•"/>
      <w:lvlJc w:val="left"/>
      <w:pPr>
        <w:ind w:left="5520" w:hanging="287"/>
      </w:pPr>
      <w:rPr>
        <w:rFonts w:hint="default"/>
        <w:lang w:val="en-US" w:eastAsia="en-US" w:bidi="ar-SA"/>
      </w:rPr>
    </w:lvl>
    <w:lvl w:ilvl="6" w:tplc="AC78FFF8">
      <w:numFmt w:val="bullet"/>
      <w:lvlText w:val="•"/>
      <w:lvlJc w:val="left"/>
      <w:pPr>
        <w:ind w:left="6536" w:hanging="287"/>
      </w:pPr>
      <w:rPr>
        <w:rFonts w:hint="default"/>
        <w:lang w:val="en-US" w:eastAsia="en-US" w:bidi="ar-SA"/>
      </w:rPr>
    </w:lvl>
    <w:lvl w:ilvl="7" w:tplc="87FC54BC">
      <w:numFmt w:val="bullet"/>
      <w:lvlText w:val="•"/>
      <w:lvlJc w:val="left"/>
      <w:pPr>
        <w:ind w:left="7552" w:hanging="287"/>
      </w:pPr>
      <w:rPr>
        <w:rFonts w:hint="default"/>
        <w:lang w:val="en-US" w:eastAsia="en-US" w:bidi="ar-SA"/>
      </w:rPr>
    </w:lvl>
    <w:lvl w:ilvl="8" w:tplc="386AC436">
      <w:numFmt w:val="bullet"/>
      <w:lvlText w:val="•"/>
      <w:lvlJc w:val="left"/>
      <w:pPr>
        <w:ind w:left="8568" w:hanging="287"/>
      </w:pPr>
      <w:rPr>
        <w:rFonts w:hint="default"/>
        <w:lang w:val="en-US" w:eastAsia="en-US" w:bidi="ar-SA"/>
      </w:rPr>
    </w:lvl>
  </w:abstractNum>
  <w:abstractNum w:abstractNumId="89" w15:restartNumberingAfterBreak="0">
    <w:nsid w:val="5BDE13EB"/>
    <w:multiLevelType w:val="hybridMultilevel"/>
    <w:tmpl w:val="91864F2E"/>
    <w:lvl w:ilvl="0" w:tplc="0A469260">
      <w:start w:val="1"/>
      <w:numFmt w:val="decimal"/>
      <w:lvlText w:val="(%1)"/>
      <w:lvlJc w:val="left"/>
      <w:pPr>
        <w:ind w:left="440" w:hanging="28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D42C41AC">
      <w:numFmt w:val="bullet"/>
      <w:lvlText w:val="•"/>
      <w:lvlJc w:val="left"/>
      <w:pPr>
        <w:ind w:left="1456" w:hanging="284"/>
      </w:pPr>
      <w:rPr>
        <w:rFonts w:hint="default"/>
        <w:lang w:val="en-US" w:eastAsia="en-US" w:bidi="ar-SA"/>
      </w:rPr>
    </w:lvl>
    <w:lvl w:ilvl="2" w:tplc="F0AA2D90">
      <w:numFmt w:val="bullet"/>
      <w:lvlText w:val="•"/>
      <w:lvlJc w:val="left"/>
      <w:pPr>
        <w:ind w:left="2472" w:hanging="284"/>
      </w:pPr>
      <w:rPr>
        <w:rFonts w:hint="default"/>
        <w:lang w:val="en-US" w:eastAsia="en-US" w:bidi="ar-SA"/>
      </w:rPr>
    </w:lvl>
    <w:lvl w:ilvl="3" w:tplc="3A205526">
      <w:numFmt w:val="bullet"/>
      <w:lvlText w:val="•"/>
      <w:lvlJc w:val="left"/>
      <w:pPr>
        <w:ind w:left="3488" w:hanging="284"/>
      </w:pPr>
      <w:rPr>
        <w:rFonts w:hint="default"/>
        <w:lang w:val="en-US" w:eastAsia="en-US" w:bidi="ar-SA"/>
      </w:rPr>
    </w:lvl>
    <w:lvl w:ilvl="4" w:tplc="FC82B778">
      <w:numFmt w:val="bullet"/>
      <w:lvlText w:val="•"/>
      <w:lvlJc w:val="left"/>
      <w:pPr>
        <w:ind w:left="4504" w:hanging="284"/>
      </w:pPr>
      <w:rPr>
        <w:rFonts w:hint="default"/>
        <w:lang w:val="en-US" w:eastAsia="en-US" w:bidi="ar-SA"/>
      </w:rPr>
    </w:lvl>
    <w:lvl w:ilvl="5" w:tplc="195647E6">
      <w:numFmt w:val="bullet"/>
      <w:lvlText w:val="•"/>
      <w:lvlJc w:val="left"/>
      <w:pPr>
        <w:ind w:left="5520" w:hanging="284"/>
      </w:pPr>
      <w:rPr>
        <w:rFonts w:hint="default"/>
        <w:lang w:val="en-US" w:eastAsia="en-US" w:bidi="ar-SA"/>
      </w:rPr>
    </w:lvl>
    <w:lvl w:ilvl="6" w:tplc="B9A22882">
      <w:numFmt w:val="bullet"/>
      <w:lvlText w:val="•"/>
      <w:lvlJc w:val="left"/>
      <w:pPr>
        <w:ind w:left="6536" w:hanging="284"/>
      </w:pPr>
      <w:rPr>
        <w:rFonts w:hint="default"/>
        <w:lang w:val="en-US" w:eastAsia="en-US" w:bidi="ar-SA"/>
      </w:rPr>
    </w:lvl>
    <w:lvl w:ilvl="7" w:tplc="8D2AEA24">
      <w:numFmt w:val="bullet"/>
      <w:lvlText w:val="•"/>
      <w:lvlJc w:val="left"/>
      <w:pPr>
        <w:ind w:left="7552" w:hanging="284"/>
      </w:pPr>
      <w:rPr>
        <w:rFonts w:hint="default"/>
        <w:lang w:val="en-US" w:eastAsia="en-US" w:bidi="ar-SA"/>
      </w:rPr>
    </w:lvl>
    <w:lvl w:ilvl="8" w:tplc="2D92ADB0">
      <w:numFmt w:val="bullet"/>
      <w:lvlText w:val="•"/>
      <w:lvlJc w:val="left"/>
      <w:pPr>
        <w:ind w:left="8568" w:hanging="284"/>
      </w:pPr>
      <w:rPr>
        <w:rFonts w:hint="default"/>
        <w:lang w:val="en-US" w:eastAsia="en-US" w:bidi="ar-SA"/>
      </w:rPr>
    </w:lvl>
  </w:abstractNum>
  <w:abstractNum w:abstractNumId="90" w15:restartNumberingAfterBreak="0">
    <w:nsid w:val="5BFF1E65"/>
    <w:multiLevelType w:val="hybridMultilevel"/>
    <w:tmpl w:val="94B45958"/>
    <w:lvl w:ilvl="0" w:tplc="17D0E124">
      <w:start w:val="2"/>
      <w:numFmt w:val="decimal"/>
      <w:lvlText w:val="(%1)"/>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E828D8D4">
      <w:start w:val="1"/>
      <w:numFmt w:val="lowerRoman"/>
      <w:lvlText w:val="(%2)"/>
      <w:lvlJc w:val="left"/>
      <w:pPr>
        <w:ind w:left="678" w:hanging="240"/>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D69800B8">
      <w:numFmt w:val="bullet"/>
      <w:lvlText w:val="•"/>
      <w:lvlJc w:val="left"/>
      <w:pPr>
        <w:ind w:left="1782" w:hanging="240"/>
      </w:pPr>
      <w:rPr>
        <w:rFonts w:hint="default"/>
        <w:lang w:val="en-US" w:eastAsia="en-US" w:bidi="ar-SA"/>
      </w:rPr>
    </w:lvl>
    <w:lvl w:ilvl="3" w:tplc="EBBC4C90">
      <w:numFmt w:val="bullet"/>
      <w:lvlText w:val="•"/>
      <w:lvlJc w:val="left"/>
      <w:pPr>
        <w:ind w:left="2884" w:hanging="240"/>
      </w:pPr>
      <w:rPr>
        <w:rFonts w:hint="default"/>
        <w:lang w:val="en-US" w:eastAsia="en-US" w:bidi="ar-SA"/>
      </w:rPr>
    </w:lvl>
    <w:lvl w:ilvl="4" w:tplc="BCB89734">
      <w:numFmt w:val="bullet"/>
      <w:lvlText w:val="•"/>
      <w:lvlJc w:val="left"/>
      <w:pPr>
        <w:ind w:left="3986" w:hanging="240"/>
      </w:pPr>
      <w:rPr>
        <w:rFonts w:hint="default"/>
        <w:lang w:val="en-US" w:eastAsia="en-US" w:bidi="ar-SA"/>
      </w:rPr>
    </w:lvl>
    <w:lvl w:ilvl="5" w:tplc="1E26F2B4">
      <w:numFmt w:val="bullet"/>
      <w:lvlText w:val="•"/>
      <w:lvlJc w:val="left"/>
      <w:pPr>
        <w:ind w:left="5088" w:hanging="240"/>
      </w:pPr>
      <w:rPr>
        <w:rFonts w:hint="default"/>
        <w:lang w:val="en-US" w:eastAsia="en-US" w:bidi="ar-SA"/>
      </w:rPr>
    </w:lvl>
    <w:lvl w:ilvl="6" w:tplc="6A8E4A96">
      <w:numFmt w:val="bullet"/>
      <w:lvlText w:val="•"/>
      <w:lvlJc w:val="left"/>
      <w:pPr>
        <w:ind w:left="6191" w:hanging="240"/>
      </w:pPr>
      <w:rPr>
        <w:rFonts w:hint="default"/>
        <w:lang w:val="en-US" w:eastAsia="en-US" w:bidi="ar-SA"/>
      </w:rPr>
    </w:lvl>
    <w:lvl w:ilvl="7" w:tplc="CC30F2C6">
      <w:numFmt w:val="bullet"/>
      <w:lvlText w:val="•"/>
      <w:lvlJc w:val="left"/>
      <w:pPr>
        <w:ind w:left="7293" w:hanging="240"/>
      </w:pPr>
      <w:rPr>
        <w:rFonts w:hint="default"/>
        <w:lang w:val="en-US" w:eastAsia="en-US" w:bidi="ar-SA"/>
      </w:rPr>
    </w:lvl>
    <w:lvl w:ilvl="8" w:tplc="617AE40C">
      <w:numFmt w:val="bullet"/>
      <w:lvlText w:val="•"/>
      <w:lvlJc w:val="left"/>
      <w:pPr>
        <w:ind w:left="8395" w:hanging="240"/>
      </w:pPr>
      <w:rPr>
        <w:rFonts w:hint="default"/>
        <w:lang w:val="en-US" w:eastAsia="en-US" w:bidi="ar-SA"/>
      </w:rPr>
    </w:lvl>
  </w:abstractNum>
  <w:abstractNum w:abstractNumId="91" w15:restartNumberingAfterBreak="0">
    <w:nsid w:val="5C3A6327"/>
    <w:multiLevelType w:val="hybridMultilevel"/>
    <w:tmpl w:val="58C04FAE"/>
    <w:lvl w:ilvl="0" w:tplc="166EDA5A">
      <w:start w:val="1"/>
      <w:numFmt w:val="lowerRoman"/>
      <w:lvlText w:val="(%1)"/>
      <w:lvlJc w:val="left"/>
      <w:pPr>
        <w:ind w:left="678" w:hanging="24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6414B478">
      <w:numFmt w:val="bullet"/>
      <w:lvlText w:val="•"/>
      <w:lvlJc w:val="left"/>
      <w:pPr>
        <w:ind w:left="1672" w:hanging="240"/>
      </w:pPr>
      <w:rPr>
        <w:rFonts w:hint="default"/>
        <w:lang w:val="en-US" w:eastAsia="en-US" w:bidi="ar-SA"/>
      </w:rPr>
    </w:lvl>
    <w:lvl w:ilvl="2" w:tplc="0710735A">
      <w:numFmt w:val="bullet"/>
      <w:lvlText w:val="•"/>
      <w:lvlJc w:val="left"/>
      <w:pPr>
        <w:ind w:left="2664" w:hanging="240"/>
      </w:pPr>
      <w:rPr>
        <w:rFonts w:hint="default"/>
        <w:lang w:val="en-US" w:eastAsia="en-US" w:bidi="ar-SA"/>
      </w:rPr>
    </w:lvl>
    <w:lvl w:ilvl="3" w:tplc="BB06588E">
      <w:numFmt w:val="bullet"/>
      <w:lvlText w:val="•"/>
      <w:lvlJc w:val="left"/>
      <w:pPr>
        <w:ind w:left="3656" w:hanging="240"/>
      </w:pPr>
      <w:rPr>
        <w:rFonts w:hint="default"/>
        <w:lang w:val="en-US" w:eastAsia="en-US" w:bidi="ar-SA"/>
      </w:rPr>
    </w:lvl>
    <w:lvl w:ilvl="4" w:tplc="CF06C4EA">
      <w:numFmt w:val="bullet"/>
      <w:lvlText w:val="•"/>
      <w:lvlJc w:val="left"/>
      <w:pPr>
        <w:ind w:left="4648" w:hanging="240"/>
      </w:pPr>
      <w:rPr>
        <w:rFonts w:hint="default"/>
        <w:lang w:val="en-US" w:eastAsia="en-US" w:bidi="ar-SA"/>
      </w:rPr>
    </w:lvl>
    <w:lvl w:ilvl="5" w:tplc="F4B671FC">
      <w:numFmt w:val="bullet"/>
      <w:lvlText w:val="•"/>
      <w:lvlJc w:val="left"/>
      <w:pPr>
        <w:ind w:left="5640" w:hanging="240"/>
      </w:pPr>
      <w:rPr>
        <w:rFonts w:hint="default"/>
        <w:lang w:val="en-US" w:eastAsia="en-US" w:bidi="ar-SA"/>
      </w:rPr>
    </w:lvl>
    <w:lvl w:ilvl="6" w:tplc="42960A52">
      <w:numFmt w:val="bullet"/>
      <w:lvlText w:val="•"/>
      <w:lvlJc w:val="left"/>
      <w:pPr>
        <w:ind w:left="6632" w:hanging="240"/>
      </w:pPr>
      <w:rPr>
        <w:rFonts w:hint="default"/>
        <w:lang w:val="en-US" w:eastAsia="en-US" w:bidi="ar-SA"/>
      </w:rPr>
    </w:lvl>
    <w:lvl w:ilvl="7" w:tplc="3E8854F8">
      <w:numFmt w:val="bullet"/>
      <w:lvlText w:val="•"/>
      <w:lvlJc w:val="left"/>
      <w:pPr>
        <w:ind w:left="7624" w:hanging="240"/>
      </w:pPr>
      <w:rPr>
        <w:rFonts w:hint="default"/>
        <w:lang w:val="en-US" w:eastAsia="en-US" w:bidi="ar-SA"/>
      </w:rPr>
    </w:lvl>
    <w:lvl w:ilvl="8" w:tplc="004EFABE">
      <w:numFmt w:val="bullet"/>
      <w:lvlText w:val="•"/>
      <w:lvlJc w:val="left"/>
      <w:pPr>
        <w:ind w:left="8616" w:hanging="240"/>
      </w:pPr>
      <w:rPr>
        <w:rFonts w:hint="default"/>
        <w:lang w:val="en-US" w:eastAsia="en-US" w:bidi="ar-SA"/>
      </w:rPr>
    </w:lvl>
  </w:abstractNum>
  <w:abstractNum w:abstractNumId="92" w15:restartNumberingAfterBreak="0">
    <w:nsid w:val="5C5C0DD1"/>
    <w:multiLevelType w:val="hybridMultilevel"/>
    <w:tmpl w:val="84D8F614"/>
    <w:lvl w:ilvl="0" w:tplc="15E663C2">
      <w:start w:val="1"/>
      <w:numFmt w:val="lowerLetter"/>
      <w:lvlText w:val="(%1)"/>
      <w:lvlJc w:val="left"/>
      <w:pPr>
        <w:ind w:left="440" w:hanging="27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9C4C9B26">
      <w:numFmt w:val="bullet"/>
      <w:lvlText w:val="•"/>
      <w:lvlJc w:val="left"/>
      <w:pPr>
        <w:ind w:left="1456" w:hanging="274"/>
      </w:pPr>
      <w:rPr>
        <w:rFonts w:hint="default"/>
        <w:lang w:val="en-US" w:eastAsia="en-US" w:bidi="ar-SA"/>
      </w:rPr>
    </w:lvl>
    <w:lvl w:ilvl="2" w:tplc="6CDE100E">
      <w:numFmt w:val="bullet"/>
      <w:lvlText w:val="•"/>
      <w:lvlJc w:val="left"/>
      <w:pPr>
        <w:ind w:left="2472" w:hanging="274"/>
      </w:pPr>
      <w:rPr>
        <w:rFonts w:hint="default"/>
        <w:lang w:val="en-US" w:eastAsia="en-US" w:bidi="ar-SA"/>
      </w:rPr>
    </w:lvl>
    <w:lvl w:ilvl="3" w:tplc="6E24DCAE">
      <w:numFmt w:val="bullet"/>
      <w:lvlText w:val="•"/>
      <w:lvlJc w:val="left"/>
      <w:pPr>
        <w:ind w:left="3488" w:hanging="274"/>
      </w:pPr>
      <w:rPr>
        <w:rFonts w:hint="default"/>
        <w:lang w:val="en-US" w:eastAsia="en-US" w:bidi="ar-SA"/>
      </w:rPr>
    </w:lvl>
    <w:lvl w:ilvl="4" w:tplc="B268EB40">
      <w:numFmt w:val="bullet"/>
      <w:lvlText w:val="•"/>
      <w:lvlJc w:val="left"/>
      <w:pPr>
        <w:ind w:left="4504" w:hanging="274"/>
      </w:pPr>
      <w:rPr>
        <w:rFonts w:hint="default"/>
        <w:lang w:val="en-US" w:eastAsia="en-US" w:bidi="ar-SA"/>
      </w:rPr>
    </w:lvl>
    <w:lvl w:ilvl="5" w:tplc="AF921FC6">
      <w:numFmt w:val="bullet"/>
      <w:lvlText w:val="•"/>
      <w:lvlJc w:val="left"/>
      <w:pPr>
        <w:ind w:left="5520" w:hanging="274"/>
      </w:pPr>
      <w:rPr>
        <w:rFonts w:hint="default"/>
        <w:lang w:val="en-US" w:eastAsia="en-US" w:bidi="ar-SA"/>
      </w:rPr>
    </w:lvl>
    <w:lvl w:ilvl="6" w:tplc="3A1E0672">
      <w:numFmt w:val="bullet"/>
      <w:lvlText w:val="•"/>
      <w:lvlJc w:val="left"/>
      <w:pPr>
        <w:ind w:left="6536" w:hanging="274"/>
      </w:pPr>
      <w:rPr>
        <w:rFonts w:hint="default"/>
        <w:lang w:val="en-US" w:eastAsia="en-US" w:bidi="ar-SA"/>
      </w:rPr>
    </w:lvl>
    <w:lvl w:ilvl="7" w:tplc="944EF37A">
      <w:numFmt w:val="bullet"/>
      <w:lvlText w:val="•"/>
      <w:lvlJc w:val="left"/>
      <w:pPr>
        <w:ind w:left="7552" w:hanging="274"/>
      </w:pPr>
      <w:rPr>
        <w:rFonts w:hint="default"/>
        <w:lang w:val="en-US" w:eastAsia="en-US" w:bidi="ar-SA"/>
      </w:rPr>
    </w:lvl>
    <w:lvl w:ilvl="8" w:tplc="57B4F71E">
      <w:numFmt w:val="bullet"/>
      <w:lvlText w:val="•"/>
      <w:lvlJc w:val="left"/>
      <w:pPr>
        <w:ind w:left="8568" w:hanging="274"/>
      </w:pPr>
      <w:rPr>
        <w:rFonts w:hint="default"/>
        <w:lang w:val="en-US" w:eastAsia="en-US" w:bidi="ar-SA"/>
      </w:rPr>
    </w:lvl>
  </w:abstractNum>
  <w:abstractNum w:abstractNumId="93" w15:restartNumberingAfterBreak="0">
    <w:nsid w:val="5CC66847"/>
    <w:multiLevelType w:val="hybridMultilevel"/>
    <w:tmpl w:val="7834F7DA"/>
    <w:lvl w:ilvl="0" w:tplc="0674E7F6">
      <w:start w:val="1"/>
      <w:numFmt w:val="lowerLetter"/>
      <w:lvlText w:val="(%1)"/>
      <w:lvlJc w:val="left"/>
      <w:pPr>
        <w:ind w:left="440" w:hanging="275"/>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909AE15E">
      <w:start w:val="1"/>
      <w:numFmt w:val="decimal"/>
      <w:lvlText w:val="(%2)"/>
      <w:lvlJc w:val="left"/>
      <w:pPr>
        <w:ind w:left="440" w:hanging="287"/>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5486F99A">
      <w:numFmt w:val="bullet"/>
      <w:lvlText w:val="•"/>
      <w:lvlJc w:val="left"/>
      <w:pPr>
        <w:ind w:left="2472" w:hanging="287"/>
      </w:pPr>
      <w:rPr>
        <w:rFonts w:hint="default"/>
        <w:lang w:val="en-US" w:eastAsia="en-US" w:bidi="ar-SA"/>
      </w:rPr>
    </w:lvl>
    <w:lvl w:ilvl="3" w:tplc="36B2B99A">
      <w:numFmt w:val="bullet"/>
      <w:lvlText w:val="•"/>
      <w:lvlJc w:val="left"/>
      <w:pPr>
        <w:ind w:left="3488" w:hanging="287"/>
      </w:pPr>
      <w:rPr>
        <w:rFonts w:hint="default"/>
        <w:lang w:val="en-US" w:eastAsia="en-US" w:bidi="ar-SA"/>
      </w:rPr>
    </w:lvl>
    <w:lvl w:ilvl="4" w:tplc="E5F69F20">
      <w:numFmt w:val="bullet"/>
      <w:lvlText w:val="•"/>
      <w:lvlJc w:val="left"/>
      <w:pPr>
        <w:ind w:left="4504" w:hanging="287"/>
      </w:pPr>
      <w:rPr>
        <w:rFonts w:hint="default"/>
        <w:lang w:val="en-US" w:eastAsia="en-US" w:bidi="ar-SA"/>
      </w:rPr>
    </w:lvl>
    <w:lvl w:ilvl="5" w:tplc="1DE2BC7C">
      <w:numFmt w:val="bullet"/>
      <w:lvlText w:val="•"/>
      <w:lvlJc w:val="left"/>
      <w:pPr>
        <w:ind w:left="5520" w:hanging="287"/>
      </w:pPr>
      <w:rPr>
        <w:rFonts w:hint="default"/>
        <w:lang w:val="en-US" w:eastAsia="en-US" w:bidi="ar-SA"/>
      </w:rPr>
    </w:lvl>
    <w:lvl w:ilvl="6" w:tplc="91EEF466">
      <w:numFmt w:val="bullet"/>
      <w:lvlText w:val="•"/>
      <w:lvlJc w:val="left"/>
      <w:pPr>
        <w:ind w:left="6536" w:hanging="287"/>
      </w:pPr>
      <w:rPr>
        <w:rFonts w:hint="default"/>
        <w:lang w:val="en-US" w:eastAsia="en-US" w:bidi="ar-SA"/>
      </w:rPr>
    </w:lvl>
    <w:lvl w:ilvl="7" w:tplc="7440223C">
      <w:numFmt w:val="bullet"/>
      <w:lvlText w:val="•"/>
      <w:lvlJc w:val="left"/>
      <w:pPr>
        <w:ind w:left="7552" w:hanging="287"/>
      </w:pPr>
      <w:rPr>
        <w:rFonts w:hint="default"/>
        <w:lang w:val="en-US" w:eastAsia="en-US" w:bidi="ar-SA"/>
      </w:rPr>
    </w:lvl>
    <w:lvl w:ilvl="8" w:tplc="D5663C58">
      <w:numFmt w:val="bullet"/>
      <w:lvlText w:val="•"/>
      <w:lvlJc w:val="left"/>
      <w:pPr>
        <w:ind w:left="8568" w:hanging="287"/>
      </w:pPr>
      <w:rPr>
        <w:rFonts w:hint="default"/>
        <w:lang w:val="en-US" w:eastAsia="en-US" w:bidi="ar-SA"/>
      </w:rPr>
    </w:lvl>
  </w:abstractNum>
  <w:abstractNum w:abstractNumId="94" w15:restartNumberingAfterBreak="0">
    <w:nsid w:val="5D57200B"/>
    <w:multiLevelType w:val="hybridMultilevel"/>
    <w:tmpl w:val="FDF2EB66"/>
    <w:lvl w:ilvl="0" w:tplc="26A25702">
      <w:start w:val="1"/>
      <w:numFmt w:val="lowerLetter"/>
      <w:lvlText w:val="(%1)"/>
      <w:lvlJc w:val="left"/>
      <w:pPr>
        <w:ind w:left="711" w:hanging="274"/>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8048B4FA">
      <w:start w:val="1"/>
      <w:numFmt w:val="lowerRoman"/>
      <w:lvlText w:val="(%2)"/>
      <w:lvlJc w:val="left"/>
      <w:pPr>
        <w:ind w:left="440" w:hanging="243"/>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88827208">
      <w:numFmt w:val="bullet"/>
      <w:lvlText w:val="•"/>
      <w:lvlJc w:val="left"/>
      <w:pPr>
        <w:ind w:left="1817" w:hanging="243"/>
      </w:pPr>
      <w:rPr>
        <w:rFonts w:hint="default"/>
        <w:lang w:val="en-US" w:eastAsia="en-US" w:bidi="ar-SA"/>
      </w:rPr>
    </w:lvl>
    <w:lvl w:ilvl="3" w:tplc="0756C988">
      <w:numFmt w:val="bullet"/>
      <w:lvlText w:val="•"/>
      <w:lvlJc w:val="left"/>
      <w:pPr>
        <w:ind w:left="2915" w:hanging="243"/>
      </w:pPr>
      <w:rPr>
        <w:rFonts w:hint="default"/>
        <w:lang w:val="en-US" w:eastAsia="en-US" w:bidi="ar-SA"/>
      </w:rPr>
    </w:lvl>
    <w:lvl w:ilvl="4" w:tplc="1DBE6F32">
      <w:numFmt w:val="bullet"/>
      <w:lvlText w:val="•"/>
      <w:lvlJc w:val="left"/>
      <w:pPr>
        <w:ind w:left="4013" w:hanging="243"/>
      </w:pPr>
      <w:rPr>
        <w:rFonts w:hint="default"/>
        <w:lang w:val="en-US" w:eastAsia="en-US" w:bidi="ar-SA"/>
      </w:rPr>
    </w:lvl>
    <w:lvl w:ilvl="5" w:tplc="6DA2774E">
      <w:numFmt w:val="bullet"/>
      <w:lvlText w:val="•"/>
      <w:lvlJc w:val="left"/>
      <w:pPr>
        <w:ind w:left="5111" w:hanging="243"/>
      </w:pPr>
      <w:rPr>
        <w:rFonts w:hint="default"/>
        <w:lang w:val="en-US" w:eastAsia="en-US" w:bidi="ar-SA"/>
      </w:rPr>
    </w:lvl>
    <w:lvl w:ilvl="6" w:tplc="61347B6C">
      <w:numFmt w:val="bullet"/>
      <w:lvlText w:val="•"/>
      <w:lvlJc w:val="left"/>
      <w:pPr>
        <w:ind w:left="6208" w:hanging="243"/>
      </w:pPr>
      <w:rPr>
        <w:rFonts w:hint="default"/>
        <w:lang w:val="en-US" w:eastAsia="en-US" w:bidi="ar-SA"/>
      </w:rPr>
    </w:lvl>
    <w:lvl w:ilvl="7" w:tplc="3D28B92E">
      <w:numFmt w:val="bullet"/>
      <w:lvlText w:val="•"/>
      <w:lvlJc w:val="left"/>
      <w:pPr>
        <w:ind w:left="7306" w:hanging="243"/>
      </w:pPr>
      <w:rPr>
        <w:rFonts w:hint="default"/>
        <w:lang w:val="en-US" w:eastAsia="en-US" w:bidi="ar-SA"/>
      </w:rPr>
    </w:lvl>
    <w:lvl w:ilvl="8" w:tplc="913E61A0">
      <w:numFmt w:val="bullet"/>
      <w:lvlText w:val="•"/>
      <w:lvlJc w:val="left"/>
      <w:pPr>
        <w:ind w:left="8404" w:hanging="243"/>
      </w:pPr>
      <w:rPr>
        <w:rFonts w:hint="default"/>
        <w:lang w:val="en-US" w:eastAsia="en-US" w:bidi="ar-SA"/>
      </w:rPr>
    </w:lvl>
  </w:abstractNum>
  <w:abstractNum w:abstractNumId="95" w15:restartNumberingAfterBreak="0">
    <w:nsid w:val="5D901B67"/>
    <w:multiLevelType w:val="hybridMultilevel"/>
    <w:tmpl w:val="EBA4A7F6"/>
    <w:lvl w:ilvl="0" w:tplc="3940DD48">
      <w:start w:val="5"/>
      <w:numFmt w:val="lowerLetter"/>
      <w:lvlText w:val="(%1)"/>
      <w:lvlJc w:val="left"/>
      <w:pPr>
        <w:ind w:left="440" w:hanging="275"/>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C212CEDA">
      <w:numFmt w:val="bullet"/>
      <w:lvlText w:val="•"/>
      <w:lvlJc w:val="left"/>
      <w:pPr>
        <w:ind w:left="1456" w:hanging="275"/>
      </w:pPr>
      <w:rPr>
        <w:rFonts w:hint="default"/>
        <w:lang w:val="en-US" w:eastAsia="en-US" w:bidi="ar-SA"/>
      </w:rPr>
    </w:lvl>
    <w:lvl w:ilvl="2" w:tplc="FB5C93D4">
      <w:numFmt w:val="bullet"/>
      <w:lvlText w:val="•"/>
      <w:lvlJc w:val="left"/>
      <w:pPr>
        <w:ind w:left="2472" w:hanging="275"/>
      </w:pPr>
      <w:rPr>
        <w:rFonts w:hint="default"/>
        <w:lang w:val="en-US" w:eastAsia="en-US" w:bidi="ar-SA"/>
      </w:rPr>
    </w:lvl>
    <w:lvl w:ilvl="3" w:tplc="B58EB220">
      <w:numFmt w:val="bullet"/>
      <w:lvlText w:val="•"/>
      <w:lvlJc w:val="left"/>
      <w:pPr>
        <w:ind w:left="3488" w:hanging="275"/>
      </w:pPr>
      <w:rPr>
        <w:rFonts w:hint="default"/>
        <w:lang w:val="en-US" w:eastAsia="en-US" w:bidi="ar-SA"/>
      </w:rPr>
    </w:lvl>
    <w:lvl w:ilvl="4" w:tplc="293C3456">
      <w:numFmt w:val="bullet"/>
      <w:lvlText w:val="•"/>
      <w:lvlJc w:val="left"/>
      <w:pPr>
        <w:ind w:left="4504" w:hanging="275"/>
      </w:pPr>
      <w:rPr>
        <w:rFonts w:hint="default"/>
        <w:lang w:val="en-US" w:eastAsia="en-US" w:bidi="ar-SA"/>
      </w:rPr>
    </w:lvl>
    <w:lvl w:ilvl="5" w:tplc="40EAD586">
      <w:numFmt w:val="bullet"/>
      <w:lvlText w:val="•"/>
      <w:lvlJc w:val="left"/>
      <w:pPr>
        <w:ind w:left="5520" w:hanging="275"/>
      </w:pPr>
      <w:rPr>
        <w:rFonts w:hint="default"/>
        <w:lang w:val="en-US" w:eastAsia="en-US" w:bidi="ar-SA"/>
      </w:rPr>
    </w:lvl>
    <w:lvl w:ilvl="6" w:tplc="1C3211AC">
      <w:numFmt w:val="bullet"/>
      <w:lvlText w:val="•"/>
      <w:lvlJc w:val="left"/>
      <w:pPr>
        <w:ind w:left="6536" w:hanging="275"/>
      </w:pPr>
      <w:rPr>
        <w:rFonts w:hint="default"/>
        <w:lang w:val="en-US" w:eastAsia="en-US" w:bidi="ar-SA"/>
      </w:rPr>
    </w:lvl>
    <w:lvl w:ilvl="7" w:tplc="5BD6B9A6">
      <w:numFmt w:val="bullet"/>
      <w:lvlText w:val="•"/>
      <w:lvlJc w:val="left"/>
      <w:pPr>
        <w:ind w:left="7552" w:hanging="275"/>
      </w:pPr>
      <w:rPr>
        <w:rFonts w:hint="default"/>
        <w:lang w:val="en-US" w:eastAsia="en-US" w:bidi="ar-SA"/>
      </w:rPr>
    </w:lvl>
    <w:lvl w:ilvl="8" w:tplc="B7D28A24">
      <w:numFmt w:val="bullet"/>
      <w:lvlText w:val="•"/>
      <w:lvlJc w:val="left"/>
      <w:pPr>
        <w:ind w:left="8568" w:hanging="275"/>
      </w:pPr>
      <w:rPr>
        <w:rFonts w:hint="default"/>
        <w:lang w:val="en-US" w:eastAsia="en-US" w:bidi="ar-SA"/>
      </w:rPr>
    </w:lvl>
  </w:abstractNum>
  <w:abstractNum w:abstractNumId="96" w15:restartNumberingAfterBreak="0">
    <w:nsid w:val="5E0C4EE0"/>
    <w:multiLevelType w:val="hybridMultilevel"/>
    <w:tmpl w:val="55864FA6"/>
    <w:lvl w:ilvl="0" w:tplc="10A01A68">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58C63F7E">
      <w:start w:val="1"/>
      <w:numFmt w:val="decimal"/>
      <w:lvlText w:val="(%2)"/>
      <w:lvlJc w:val="left"/>
      <w:pPr>
        <w:ind w:left="440" w:hanging="286"/>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30EC3EF8">
      <w:numFmt w:val="bullet"/>
      <w:lvlText w:val="•"/>
      <w:lvlJc w:val="left"/>
      <w:pPr>
        <w:ind w:left="2472" w:hanging="286"/>
      </w:pPr>
      <w:rPr>
        <w:rFonts w:hint="default"/>
        <w:lang w:val="en-US" w:eastAsia="en-US" w:bidi="ar-SA"/>
      </w:rPr>
    </w:lvl>
    <w:lvl w:ilvl="3" w:tplc="272C3022">
      <w:numFmt w:val="bullet"/>
      <w:lvlText w:val="•"/>
      <w:lvlJc w:val="left"/>
      <w:pPr>
        <w:ind w:left="3488" w:hanging="286"/>
      </w:pPr>
      <w:rPr>
        <w:rFonts w:hint="default"/>
        <w:lang w:val="en-US" w:eastAsia="en-US" w:bidi="ar-SA"/>
      </w:rPr>
    </w:lvl>
    <w:lvl w:ilvl="4" w:tplc="0CD0FFCA">
      <w:numFmt w:val="bullet"/>
      <w:lvlText w:val="•"/>
      <w:lvlJc w:val="left"/>
      <w:pPr>
        <w:ind w:left="4504" w:hanging="286"/>
      </w:pPr>
      <w:rPr>
        <w:rFonts w:hint="default"/>
        <w:lang w:val="en-US" w:eastAsia="en-US" w:bidi="ar-SA"/>
      </w:rPr>
    </w:lvl>
    <w:lvl w:ilvl="5" w:tplc="AFA4DB1C">
      <w:numFmt w:val="bullet"/>
      <w:lvlText w:val="•"/>
      <w:lvlJc w:val="left"/>
      <w:pPr>
        <w:ind w:left="5520" w:hanging="286"/>
      </w:pPr>
      <w:rPr>
        <w:rFonts w:hint="default"/>
        <w:lang w:val="en-US" w:eastAsia="en-US" w:bidi="ar-SA"/>
      </w:rPr>
    </w:lvl>
    <w:lvl w:ilvl="6" w:tplc="45FC48C8">
      <w:numFmt w:val="bullet"/>
      <w:lvlText w:val="•"/>
      <w:lvlJc w:val="left"/>
      <w:pPr>
        <w:ind w:left="6536" w:hanging="286"/>
      </w:pPr>
      <w:rPr>
        <w:rFonts w:hint="default"/>
        <w:lang w:val="en-US" w:eastAsia="en-US" w:bidi="ar-SA"/>
      </w:rPr>
    </w:lvl>
    <w:lvl w:ilvl="7" w:tplc="B1D6F2AE">
      <w:numFmt w:val="bullet"/>
      <w:lvlText w:val="•"/>
      <w:lvlJc w:val="left"/>
      <w:pPr>
        <w:ind w:left="7552" w:hanging="286"/>
      </w:pPr>
      <w:rPr>
        <w:rFonts w:hint="default"/>
        <w:lang w:val="en-US" w:eastAsia="en-US" w:bidi="ar-SA"/>
      </w:rPr>
    </w:lvl>
    <w:lvl w:ilvl="8" w:tplc="7DFE0F82">
      <w:numFmt w:val="bullet"/>
      <w:lvlText w:val="•"/>
      <w:lvlJc w:val="left"/>
      <w:pPr>
        <w:ind w:left="8568" w:hanging="286"/>
      </w:pPr>
      <w:rPr>
        <w:rFonts w:hint="default"/>
        <w:lang w:val="en-US" w:eastAsia="en-US" w:bidi="ar-SA"/>
      </w:rPr>
    </w:lvl>
  </w:abstractNum>
  <w:abstractNum w:abstractNumId="97" w15:restartNumberingAfterBreak="0">
    <w:nsid w:val="5F4F1FDD"/>
    <w:multiLevelType w:val="hybridMultilevel"/>
    <w:tmpl w:val="56D220E8"/>
    <w:lvl w:ilvl="0" w:tplc="EDC2C8E4">
      <w:start w:val="1"/>
      <w:numFmt w:val="decimal"/>
      <w:lvlText w:val="(%1)"/>
      <w:lvlJc w:val="left"/>
      <w:pPr>
        <w:ind w:left="440" w:hanging="287"/>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49803DE0">
      <w:numFmt w:val="bullet"/>
      <w:lvlText w:val="•"/>
      <w:lvlJc w:val="left"/>
      <w:pPr>
        <w:ind w:left="1456" w:hanging="287"/>
      </w:pPr>
      <w:rPr>
        <w:rFonts w:hint="default"/>
        <w:lang w:val="en-US" w:eastAsia="en-US" w:bidi="ar-SA"/>
      </w:rPr>
    </w:lvl>
    <w:lvl w:ilvl="2" w:tplc="0C8A56DE">
      <w:numFmt w:val="bullet"/>
      <w:lvlText w:val="•"/>
      <w:lvlJc w:val="left"/>
      <w:pPr>
        <w:ind w:left="2472" w:hanging="287"/>
      </w:pPr>
      <w:rPr>
        <w:rFonts w:hint="default"/>
        <w:lang w:val="en-US" w:eastAsia="en-US" w:bidi="ar-SA"/>
      </w:rPr>
    </w:lvl>
    <w:lvl w:ilvl="3" w:tplc="0B7C1098">
      <w:numFmt w:val="bullet"/>
      <w:lvlText w:val="•"/>
      <w:lvlJc w:val="left"/>
      <w:pPr>
        <w:ind w:left="3488" w:hanging="287"/>
      </w:pPr>
      <w:rPr>
        <w:rFonts w:hint="default"/>
        <w:lang w:val="en-US" w:eastAsia="en-US" w:bidi="ar-SA"/>
      </w:rPr>
    </w:lvl>
    <w:lvl w:ilvl="4" w:tplc="DF8ECF88">
      <w:numFmt w:val="bullet"/>
      <w:lvlText w:val="•"/>
      <w:lvlJc w:val="left"/>
      <w:pPr>
        <w:ind w:left="4504" w:hanging="287"/>
      </w:pPr>
      <w:rPr>
        <w:rFonts w:hint="default"/>
        <w:lang w:val="en-US" w:eastAsia="en-US" w:bidi="ar-SA"/>
      </w:rPr>
    </w:lvl>
    <w:lvl w:ilvl="5" w:tplc="467C8258">
      <w:numFmt w:val="bullet"/>
      <w:lvlText w:val="•"/>
      <w:lvlJc w:val="left"/>
      <w:pPr>
        <w:ind w:left="5520" w:hanging="287"/>
      </w:pPr>
      <w:rPr>
        <w:rFonts w:hint="default"/>
        <w:lang w:val="en-US" w:eastAsia="en-US" w:bidi="ar-SA"/>
      </w:rPr>
    </w:lvl>
    <w:lvl w:ilvl="6" w:tplc="F806A062">
      <w:numFmt w:val="bullet"/>
      <w:lvlText w:val="•"/>
      <w:lvlJc w:val="left"/>
      <w:pPr>
        <w:ind w:left="6536" w:hanging="287"/>
      </w:pPr>
      <w:rPr>
        <w:rFonts w:hint="default"/>
        <w:lang w:val="en-US" w:eastAsia="en-US" w:bidi="ar-SA"/>
      </w:rPr>
    </w:lvl>
    <w:lvl w:ilvl="7" w:tplc="398AF72C">
      <w:numFmt w:val="bullet"/>
      <w:lvlText w:val="•"/>
      <w:lvlJc w:val="left"/>
      <w:pPr>
        <w:ind w:left="7552" w:hanging="287"/>
      </w:pPr>
      <w:rPr>
        <w:rFonts w:hint="default"/>
        <w:lang w:val="en-US" w:eastAsia="en-US" w:bidi="ar-SA"/>
      </w:rPr>
    </w:lvl>
    <w:lvl w:ilvl="8" w:tplc="D7627C1E">
      <w:numFmt w:val="bullet"/>
      <w:lvlText w:val="•"/>
      <w:lvlJc w:val="left"/>
      <w:pPr>
        <w:ind w:left="8568" w:hanging="287"/>
      </w:pPr>
      <w:rPr>
        <w:rFonts w:hint="default"/>
        <w:lang w:val="en-US" w:eastAsia="en-US" w:bidi="ar-SA"/>
      </w:rPr>
    </w:lvl>
  </w:abstractNum>
  <w:abstractNum w:abstractNumId="98" w15:restartNumberingAfterBreak="0">
    <w:nsid w:val="5FD53EF8"/>
    <w:multiLevelType w:val="hybridMultilevel"/>
    <w:tmpl w:val="E698DCFA"/>
    <w:lvl w:ilvl="0" w:tplc="172069DA">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3386F240">
      <w:numFmt w:val="bullet"/>
      <w:lvlText w:val="•"/>
      <w:lvlJc w:val="left"/>
      <w:pPr>
        <w:ind w:left="1780" w:hanging="360"/>
      </w:pPr>
      <w:rPr>
        <w:rFonts w:hint="default"/>
        <w:lang w:val="en-US" w:eastAsia="en-US" w:bidi="ar-SA"/>
      </w:rPr>
    </w:lvl>
    <w:lvl w:ilvl="2" w:tplc="14FC658A">
      <w:numFmt w:val="bullet"/>
      <w:lvlText w:val="•"/>
      <w:lvlJc w:val="left"/>
      <w:pPr>
        <w:ind w:left="2760" w:hanging="360"/>
      </w:pPr>
      <w:rPr>
        <w:rFonts w:hint="default"/>
        <w:lang w:val="en-US" w:eastAsia="en-US" w:bidi="ar-SA"/>
      </w:rPr>
    </w:lvl>
    <w:lvl w:ilvl="3" w:tplc="BE66BF0C">
      <w:numFmt w:val="bullet"/>
      <w:lvlText w:val="•"/>
      <w:lvlJc w:val="left"/>
      <w:pPr>
        <w:ind w:left="3740" w:hanging="360"/>
      </w:pPr>
      <w:rPr>
        <w:rFonts w:hint="default"/>
        <w:lang w:val="en-US" w:eastAsia="en-US" w:bidi="ar-SA"/>
      </w:rPr>
    </w:lvl>
    <w:lvl w:ilvl="4" w:tplc="E5467366">
      <w:numFmt w:val="bullet"/>
      <w:lvlText w:val="•"/>
      <w:lvlJc w:val="left"/>
      <w:pPr>
        <w:ind w:left="4720" w:hanging="360"/>
      </w:pPr>
      <w:rPr>
        <w:rFonts w:hint="default"/>
        <w:lang w:val="en-US" w:eastAsia="en-US" w:bidi="ar-SA"/>
      </w:rPr>
    </w:lvl>
    <w:lvl w:ilvl="5" w:tplc="6BCAA672">
      <w:numFmt w:val="bullet"/>
      <w:lvlText w:val="•"/>
      <w:lvlJc w:val="left"/>
      <w:pPr>
        <w:ind w:left="5700" w:hanging="360"/>
      </w:pPr>
      <w:rPr>
        <w:rFonts w:hint="default"/>
        <w:lang w:val="en-US" w:eastAsia="en-US" w:bidi="ar-SA"/>
      </w:rPr>
    </w:lvl>
    <w:lvl w:ilvl="6" w:tplc="D5B4DF9C">
      <w:numFmt w:val="bullet"/>
      <w:lvlText w:val="•"/>
      <w:lvlJc w:val="left"/>
      <w:pPr>
        <w:ind w:left="6680" w:hanging="360"/>
      </w:pPr>
      <w:rPr>
        <w:rFonts w:hint="default"/>
        <w:lang w:val="en-US" w:eastAsia="en-US" w:bidi="ar-SA"/>
      </w:rPr>
    </w:lvl>
    <w:lvl w:ilvl="7" w:tplc="0E02A996">
      <w:numFmt w:val="bullet"/>
      <w:lvlText w:val="•"/>
      <w:lvlJc w:val="left"/>
      <w:pPr>
        <w:ind w:left="7660" w:hanging="360"/>
      </w:pPr>
      <w:rPr>
        <w:rFonts w:hint="default"/>
        <w:lang w:val="en-US" w:eastAsia="en-US" w:bidi="ar-SA"/>
      </w:rPr>
    </w:lvl>
    <w:lvl w:ilvl="8" w:tplc="7F4ABACA">
      <w:numFmt w:val="bullet"/>
      <w:lvlText w:val="•"/>
      <w:lvlJc w:val="left"/>
      <w:pPr>
        <w:ind w:left="8640" w:hanging="360"/>
      </w:pPr>
      <w:rPr>
        <w:rFonts w:hint="default"/>
        <w:lang w:val="en-US" w:eastAsia="en-US" w:bidi="ar-SA"/>
      </w:rPr>
    </w:lvl>
  </w:abstractNum>
  <w:abstractNum w:abstractNumId="99" w15:restartNumberingAfterBreak="0">
    <w:nsid w:val="61612267"/>
    <w:multiLevelType w:val="hybridMultilevel"/>
    <w:tmpl w:val="0DA4A54E"/>
    <w:lvl w:ilvl="0" w:tplc="28746784">
      <w:start w:val="1"/>
      <w:numFmt w:val="lowerLetter"/>
      <w:lvlText w:val="(%1)"/>
      <w:lvlJc w:val="left"/>
      <w:pPr>
        <w:ind w:left="440" w:hanging="274"/>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A76C7FEC">
      <w:start w:val="1"/>
      <w:numFmt w:val="lowerLetter"/>
      <w:lvlText w:val="(%2)"/>
      <w:lvlJc w:val="left"/>
      <w:pPr>
        <w:ind w:left="711" w:hanging="274"/>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E5661D6A">
      <w:start w:val="1"/>
      <w:numFmt w:val="decimal"/>
      <w:lvlText w:val="(%3)"/>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3" w:tplc="F5D47C8A">
      <w:start w:val="1"/>
      <w:numFmt w:val="lowerRoman"/>
      <w:lvlText w:val="(%4)"/>
      <w:lvlJc w:val="left"/>
      <w:pPr>
        <w:ind w:left="678" w:hanging="240"/>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4" w:tplc="3C841F50">
      <w:numFmt w:val="bullet"/>
      <w:lvlText w:val="•"/>
      <w:lvlJc w:val="left"/>
      <w:pPr>
        <w:ind w:left="3190" w:hanging="240"/>
      </w:pPr>
      <w:rPr>
        <w:rFonts w:hint="default"/>
        <w:lang w:val="en-US" w:eastAsia="en-US" w:bidi="ar-SA"/>
      </w:rPr>
    </w:lvl>
    <w:lvl w:ilvl="5" w:tplc="C8C01E10">
      <w:numFmt w:val="bullet"/>
      <w:lvlText w:val="•"/>
      <w:lvlJc w:val="left"/>
      <w:pPr>
        <w:ind w:left="4425" w:hanging="240"/>
      </w:pPr>
      <w:rPr>
        <w:rFonts w:hint="default"/>
        <w:lang w:val="en-US" w:eastAsia="en-US" w:bidi="ar-SA"/>
      </w:rPr>
    </w:lvl>
    <w:lvl w:ilvl="6" w:tplc="D79C16AE">
      <w:numFmt w:val="bullet"/>
      <w:lvlText w:val="•"/>
      <w:lvlJc w:val="left"/>
      <w:pPr>
        <w:ind w:left="5660" w:hanging="240"/>
      </w:pPr>
      <w:rPr>
        <w:rFonts w:hint="default"/>
        <w:lang w:val="en-US" w:eastAsia="en-US" w:bidi="ar-SA"/>
      </w:rPr>
    </w:lvl>
    <w:lvl w:ilvl="7" w:tplc="66043158">
      <w:numFmt w:val="bullet"/>
      <w:lvlText w:val="•"/>
      <w:lvlJc w:val="left"/>
      <w:pPr>
        <w:ind w:left="6895" w:hanging="240"/>
      </w:pPr>
      <w:rPr>
        <w:rFonts w:hint="default"/>
        <w:lang w:val="en-US" w:eastAsia="en-US" w:bidi="ar-SA"/>
      </w:rPr>
    </w:lvl>
    <w:lvl w:ilvl="8" w:tplc="5E846DC2">
      <w:numFmt w:val="bullet"/>
      <w:lvlText w:val="•"/>
      <w:lvlJc w:val="left"/>
      <w:pPr>
        <w:ind w:left="8130" w:hanging="240"/>
      </w:pPr>
      <w:rPr>
        <w:rFonts w:hint="default"/>
        <w:lang w:val="en-US" w:eastAsia="en-US" w:bidi="ar-SA"/>
      </w:rPr>
    </w:lvl>
  </w:abstractNum>
  <w:abstractNum w:abstractNumId="100" w15:restartNumberingAfterBreak="0">
    <w:nsid w:val="64CC3CE6"/>
    <w:multiLevelType w:val="hybridMultilevel"/>
    <w:tmpl w:val="1B10BFB2"/>
    <w:lvl w:ilvl="0" w:tplc="A1BC2F64">
      <w:start w:val="1"/>
      <w:numFmt w:val="decimal"/>
      <w:lvlText w:val="%1."/>
      <w:lvlJc w:val="left"/>
      <w:pPr>
        <w:ind w:left="1160" w:hanging="240"/>
        <w:jc w:val="left"/>
      </w:pPr>
      <w:rPr>
        <w:rFonts w:ascii="Times New Roman" w:eastAsia="Times New Roman" w:hAnsi="Times New Roman" w:cs="Times New Roman" w:hint="default"/>
        <w:b w:val="0"/>
        <w:bCs w:val="0"/>
        <w:i w:val="0"/>
        <w:iCs w:val="0"/>
        <w:color w:val="221F1F"/>
        <w:w w:val="100"/>
        <w:sz w:val="24"/>
        <w:szCs w:val="24"/>
        <w:lang w:val="en-US" w:eastAsia="en-US" w:bidi="ar-SA"/>
      </w:rPr>
    </w:lvl>
    <w:lvl w:ilvl="1" w:tplc="93CA397C">
      <w:numFmt w:val="bullet"/>
      <w:lvlText w:val="•"/>
      <w:lvlJc w:val="left"/>
      <w:pPr>
        <w:ind w:left="2104" w:hanging="240"/>
      </w:pPr>
      <w:rPr>
        <w:rFonts w:hint="default"/>
        <w:lang w:val="en-US" w:eastAsia="en-US" w:bidi="ar-SA"/>
      </w:rPr>
    </w:lvl>
    <w:lvl w:ilvl="2" w:tplc="96FCBDDC">
      <w:numFmt w:val="bullet"/>
      <w:lvlText w:val="•"/>
      <w:lvlJc w:val="left"/>
      <w:pPr>
        <w:ind w:left="3048" w:hanging="240"/>
      </w:pPr>
      <w:rPr>
        <w:rFonts w:hint="default"/>
        <w:lang w:val="en-US" w:eastAsia="en-US" w:bidi="ar-SA"/>
      </w:rPr>
    </w:lvl>
    <w:lvl w:ilvl="3" w:tplc="296C6FE0">
      <w:numFmt w:val="bullet"/>
      <w:lvlText w:val="•"/>
      <w:lvlJc w:val="left"/>
      <w:pPr>
        <w:ind w:left="3992" w:hanging="240"/>
      </w:pPr>
      <w:rPr>
        <w:rFonts w:hint="default"/>
        <w:lang w:val="en-US" w:eastAsia="en-US" w:bidi="ar-SA"/>
      </w:rPr>
    </w:lvl>
    <w:lvl w:ilvl="4" w:tplc="4642E5B2">
      <w:numFmt w:val="bullet"/>
      <w:lvlText w:val="•"/>
      <w:lvlJc w:val="left"/>
      <w:pPr>
        <w:ind w:left="4936" w:hanging="240"/>
      </w:pPr>
      <w:rPr>
        <w:rFonts w:hint="default"/>
        <w:lang w:val="en-US" w:eastAsia="en-US" w:bidi="ar-SA"/>
      </w:rPr>
    </w:lvl>
    <w:lvl w:ilvl="5" w:tplc="92A8B2AC">
      <w:numFmt w:val="bullet"/>
      <w:lvlText w:val="•"/>
      <w:lvlJc w:val="left"/>
      <w:pPr>
        <w:ind w:left="5880" w:hanging="240"/>
      </w:pPr>
      <w:rPr>
        <w:rFonts w:hint="default"/>
        <w:lang w:val="en-US" w:eastAsia="en-US" w:bidi="ar-SA"/>
      </w:rPr>
    </w:lvl>
    <w:lvl w:ilvl="6" w:tplc="E488E8EE">
      <w:numFmt w:val="bullet"/>
      <w:lvlText w:val="•"/>
      <w:lvlJc w:val="left"/>
      <w:pPr>
        <w:ind w:left="6824" w:hanging="240"/>
      </w:pPr>
      <w:rPr>
        <w:rFonts w:hint="default"/>
        <w:lang w:val="en-US" w:eastAsia="en-US" w:bidi="ar-SA"/>
      </w:rPr>
    </w:lvl>
    <w:lvl w:ilvl="7" w:tplc="9B98A448">
      <w:numFmt w:val="bullet"/>
      <w:lvlText w:val="•"/>
      <w:lvlJc w:val="left"/>
      <w:pPr>
        <w:ind w:left="7768" w:hanging="240"/>
      </w:pPr>
      <w:rPr>
        <w:rFonts w:hint="default"/>
        <w:lang w:val="en-US" w:eastAsia="en-US" w:bidi="ar-SA"/>
      </w:rPr>
    </w:lvl>
    <w:lvl w:ilvl="8" w:tplc="D3E0DDBE">
      <w:numFmt w:val="bullet"/>
      <w:lvlText w:val="•"/>
      <w:lvlJc w:val="left"/>
      <w:pPr>
        <w:ind w:left="8712" w:hanging="240"/>
      </w:pPr>
      <w:rPr>
        <w:rFonts w:hint="default"/>
        <w:lang w:val="en-US" w:eastAsia="en-US" w:bidi="ar-SA"/>
      </w:rPr>
    </w:lvl>
  </w:abstractNum>
  <w:abstractNum w:abstractNumId="101" w15:restartNumberingAfterBreak="0">
    <w:nsid w:val="655E1F2A"/>
    <w:multiLevelType w:val="hybridMultilevel"/>
    <w:tmpl w:val="6CF448AA"/>
    <w:lvl w:ilvl="0" w:tplc="17E4F68E">
      <w:start w:val="1"/>
      <w:numFmt w:val="decimal"/>
      <w:lvlText w:val="(%1)"/>
      <w:lvlJc w:val="left"/>
      <w:pPr>
        <w:ind w:left="438" w:hanging="286"/>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6E52980E">
      <w:start w:val="1"/>
      <w:numFmt w:val="lowerRoman"/>
      <w:lvlText w:val="(%2)"/>
      <w:lvlJc w:val="left"/>
      <w:pPr>
        <w:ind w:left="438" w:hanging="243"/>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E822EF02">
      <w:numFmt w:val="bullet"/>
      <w:lvlText w:val="•"/>
      <w:lvlJc w:val="left"/>
      <w:pPr>
        <w:ind w:left="2472" w:hanging="243"/>
      </w:pPr>
      <w:rPr>
        <w:rFonts w:hint="default"/>
        <w:lang w:val="en-US" w:eastAsia="en-US" w:bidi="ar-SA"/>
      </w:rPr>
    </w:lvl>
    <w:lvl w:ilvl="3" w:tplc="E544094E">
      <w:numFmt w:val="bullet"/>
      <w:lvlText w:val="•"/>
      <w:lvlJc w:val="left"/>
      <w:pPr>
        <w:ind w:left="3488" w:hanging="243"/>
      </w:pPr>
      <w:rPr>
        <w:rFonts w:hint="default"/>
        <w:lang w:val="en-US" w:eastAsia="en-US" w:bidi="ar-SA"/>
      </w:rPr>
    </w:lvl>
    <w:lvl w:ilvl="4" w:tplc="548CE900">
      <w:numFmt w:val="bullet"/>
      <w:lvlText w:val="•"/>
      <w:lvlJc w:val="left"/>
      <w:pPr>
        <w:ind w:left="4504" w:hanging="243"/>
      </w:pPr>
      <w:rPr>
        <w:rFonts w:hint="default"/>
        <w:lang w:val="en-US" w:eastAsia="en-US" w:bidi="ar-SA"/>
      </w:rPr>
    </w:lvl>
    <w:lvl w:ilvl="5" w:tplc="28300E24">
      <w:numFmt w:val="bullet"/>
      <w:lvlText w:val="•"/>
      <w:lvlJc w:val="left"/>
      <w:pPr>
        <w:ind w:left="5520" w:hanging="243"/>
      </w:pPr>
      <w:rPr>
        <w:rFonts w:hint="default"/>
        <w:lang w:val="en-US" w:eastAsia="en-US" w:bidi="ar-SA"/>
      </w:rPr>
    </w:lvl>
    <w:lvl w:ilvl="6" w:tplc="001EBDB2">
      <w:numFmt w:val="bullet"/>
      <w:lvlText w:val="•"/>
      <w:lvlJc w:val="left"/>
      <w:pPr>
        <w:ind w:left="6536" w:hanging="243"/>
      </w:pPr>
      <w:rPr>
        <w:rFonts w:hint="default"/>
        <w:lang w:val="en-US" w:eastAsia="en-US" w:bidi="ar-SA"/>
      </w:rPr>
    </w:lvl>
    <w:lvl w:ilvl="7" w:tplc="05667DB6">
      <w:numFmt w:val="bullet"/>
      <w:lvlText w:val="•"/>
      <w:lvlJc w:val="left"/>
      <w:pPr>
        <w:ind w:left="7552" w:hanging="243"/>
      </w:pPr>
      <w:rPr>
        <w:rFonts w:hint="default"/>
        <w:lang w:val="en-US" w:eastAsia="en-US" w:bidi="ar-SA"/>
      </w:rPr>
    </w:lvl>
    <w:lvl w:ilvl="8" w:tplc="31920044">
      <w:numFmt w:val="bullet"/>
      <w:lvlText w:val="•"/>
      <w:lvlJc w:val="left"/>
      <w:pPr>
        <w:ind w:left="8568" w:hanging="243"/>
      </w:pPr>
      <w:rPr>
        <w:rFonts w:hint="default"/>
        <w:lang w:val="en-US" w:eastAsia="en-US" w:bidi="ar-SA"/>
      </w:rPr>
    </w:lvl>
  </w:abstractNum>
  <w:abstractNum w:abstractNumId="102" w15:restartNumberingAfterBreak="0">
    <w:nsid w:val="65AA6AE6"/>
    <w:multiLevelType w:val="multilevel"/>
    <w:tmpl w:val="AD482178"/>
    <w:lvl w:ilvl="0">
      <w:start w:val="7"/>
      <w:numFmt w:val="upperLetter"/>
      <w:lvlText w:val="%1"/>
      <w:lvlJc w:val="left"/>
      <w:pPr>
        <w:ind w:left="646" w:hanging="427"/>
        <w:jc w:val="left"/>
      </w:pPr>
      <w:rPr>
        <w:rFonts w:hint="default"/>
        <w:lang w:val="en-US" w:eastAsia="en-US" w:bidi="ar-SA"/>
      </w:rPr>
    </w:lvl>
    <w:lvl w:ilvl="1">
      <w:start w:val="1"/>
      <w:numFmt w:val="decimal"/>
      <w:lvlText w:val="%1.%2"/>
      <w:lvlJc w:val="left"/>
      <w:pPr>
        <w:ind w:left="646" w:hanging="427"/>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632" w:hanging="427"/>
      </w:pPr>
      <w:rPr>
        <w:rFonts w:hint="default"/>
        <w:lang w:val="en-US" w:eastAsia="en-US" w:bidi="ar-SA"/>
      </w:rPr>
    </w:lvl>
    <w:lvl w:ilvl="3">
      <w:numFmt w:val="bullet"/>
      <w:lvlText w:val="•"/>
      <w:lvlJc w:val="left"/>
      <w:pPr>
        <w:ind w:left="3628" w:hanging="427"/>
      </w:pPr>
      <w:rPr>
        <w:rFonts w:hint="default"/>
        <w:lang w:val="en-US" w:eastAsia="en-US" w:bidi="ar-SA"/>
      </w:rPr>
    </w:lvl>
    <w:lvl w:ilvl="4">
      <w:numFmt w:val="bullet"/>
      <w:lvlText w:val="•"/>
      <w:lvlJc w:val="left"/>
      <w:pPr>
        <w:ind w:left="4624" w:hanging="427"/>
      </w:pPr>
      <w:rPr>
        <w:rFonts w:hint="default"/>
        <w:lang w:val="en-US" w:eastAsia="en-US" w:bidi="ar-SA"/>
      </w:rPr>
    </w:lvl>
    <w:lvl w:ilvl="5">
      <w:numFmt w:val="bullet"/>
      <w:lvlText w:val="•"/>
      <w:lvlJc w:val="left"/>
      <w:pPr>
        <w:ind w:left="5620" w:hanging="427"/>
      </w:pPr>
      <w:rPr>
        <w:rFonts w:hint="default"/>
        <w:lang w:val="en-US" w:eastAsia="en-US" w:bidi="ar-SA"/>
      </w:rPr>
    </w:lvl>
    <w:lvl w:ilvl="6">
      <w:numFmt w:val="bullet"/>
      <w:lvlText w:val="•"/>
      <w:lvlJc w:val="left"/>
      <w:pPr>
        <w:ind w:left="6616" w:hanging="427"/>
      </w:pPr>
      <w:rPr>
        <w:rFonts w:hint="default"/>
        <w:lang w:val="en-US" w:eastAsia="en-US" w:bidi="ar-SA"/>
      </w:rPr>
    </w:lvl>
    <w:lvl w:ilvl="7">
      <w:numFmt w:val="bullet"/>
      <w:lvlText w:val="•"/>
      <w:lvlJc w:val="left"/>
      <w:pPr>
        <w:ind w:left="7612" w:hanging="427"/>
      </w:pPr>
      <w:rPr>
        <w:rFonts w:hint="default"/>
        <w:lang w:val="en-US" w:eastAsia="en-US" w:bidi="ar-SA"/>
      </w:rPr>
    </w:lvl>
    <w:lvl w:ilvl="8">
      <w:numFmt w:val="bullet"/>
      <w:lvlText w:val="•"/>
      <w:lvlJc w:val="left"/>
      <w:pPr>
        <w:ind w:left="8608" w:hanging="427"/>
      </w:pPr>
      <w:rPr>
        <w:rFonts w:hint="default"/>
        <w:lang w:val="en-US" w:eastAsia="en-US" w:bidi="ar-SA"/>
      </w:rPr>
    </w:lvl>
  </w:abstractNum>
  <w:abstractNum w:abstractNumId="103" w15:restartNumberingAfterBreak="0">
    <w:nsid w:val="65F83A88"/>
    <w:multiLevelType w:val="hybridMultilevel"/>
    <w:tmpl w:val="81A2B7B4"/>
    <w:lvl w:ilvl="0" w:tplc="F51265A2">
      <w:start w:val="1"/>
      <w:numFmt w:val="lowerLetter"/>
      <w:lvlText w:val="%1."/>
      <w:lvlJc w:val="left"/>
      <w:pPr>
        <w:ind w:left="800" w:hanging="288"/>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8BB87680">
      <w:numFmt w:val="bullet"/>
      <w:lvlText w:val="•"/>
      <w:lvlJc w:val="left"/>
      <w:pPr>
        <w:ind w:left="1780" w:hanging="288"/>
      </w:pPr>
      <w:rPr>
        <w:rFonts w:hint="default"/>
        <w:lang w:val="en-US" w:eastAsia="en-US" w:bidi="ar-SA"/>
      </w:rPr>
    </w:lvl>
    <w:lvl w:ilvl="2" w:tplc="75FA977A">
      <w:numFmt w:val="bullet"/>
      <w:lvlText w:val="•"/>
      <w:lvlJc w:val="left"/>
      <w:pPr>
        <w:ind w:left="2760" w:hanging="288"/>
      </w:pPr>
      <w:rPr>
        <w:rFonts w:hint="default"/>
        <w:lang w:val="en-US" w:eastAsia="en-US" w:bidi="ar-SA"/>
      </w:rPr>
    </w:lvl>
    <w:lvl w:ilvl="3" w:tplc="C074B7EE">
      <w:numFmt w:val="bullet"/>
      <w:lvlText w:val="•"/>
      <w:lvlJc w:val="left"/>
      <w:pPr>
        <w:ind w:left="3740" w:hanging="288"/>
      </w:pPr>
      <w:rPr>
        <w:rFonts w:hint="default"/>
        <w:lang w:val="en-US" w:eastAsia="en-US" w:bidi="ar-SA"/>
      </w:rPr>
    </w:lvl>
    <w:lvl w:ilvl="4" w:tplc="AAE2466C">
      <w:numFmt w:val="bullet"/>
      <w:lvlText w:val="•"/>
      <w:lvlJc w:val="left"/>
      <w:pPr>
        <w:ind w:left="4720" w:hanging="288"/>
      </w:pPr>
      <w:rPr>
        <w:rFonts w:hint="default"/>
        <w:lang w:val="en-US" w:eastAsia="en-US" w:bidi="ar-SA"/>
      </w:rPr>
    </w:lvl>
    <w:lvl w:ilvl="5" w:tplc="1152CB52">
      <w:numFmt w:val="bullet"/>
      <w:lvlText w:val="•"/>
      <w:lvlJc w:val="left"/>
      <w:pPr>
        <w:ind w:left="5700" w:hanging="288"/>
      </w:pPr>
      <w:rPr>
        <w:rFonts w:hint="default"/>
        <w:lang w:val="en-US" w:eastAsia="en-US" w:bidi="ar-SA"/>
      </w:rPr>
    </w:lvl>
    <w:lvl w:ilvl="6" w:tplc="A8DCB0F0">
      <w:numFmt w:val="bullet"/>
      <w:lvlText w:val="•"/>
      <w:lvlJc w:val="left"/>
      <w:pPr>
        <w:ind w:left="6680" w:hanging="288"/>
      </w:pPr>
      <w:rPr>
        <w:rFonts w:hint="default"/>
        <w:lang w:val="en-US" w:eastAsia="en-US" w:bidi="ar-SA"/>
      </w:rPr>
    </w:lvl>
    <w:lvl w:ilvl="7" w:tplc="52C854D4">
      <w:numFmt w:val="bullet"/>
      <w:lvlText w:val="•"/>
      <w:lvlJc w:val="left"/>
      <w:pPr>
        <w:ind w:left="7660" w:hanging="288"/>
      </w:pPr>
      <w:rPr>
        <w:rFonts w:hint="default"/>
        <w:lang w:val="en-US" w:eastAsia="en-US" w:bidi="ar-SA"/>
      </w:rPr>
    </w:lvl>
    <w:lvl w:ilvl="8" w:tplc="B11C15D0">
      <w:numFmt w:val="bullet"/>
      <w:lvlText w:val="•"/>
      <w:lvlJc w:val="left"/>
      <w:pPr>
        <w:ind w:left="8640" w:hanging="288"/>
      </w:pPr>
      <w:rPr>
        <w:rFonts w:hint="default"/>
        <w:lang w:val="en-US" w:eastAsia="en-US" w:bidi="ar-SA"/>
      </w:rPr>
    </w:lvl>
  </w:abstractNum>
  <w:abstractNum w:abstractNumId="104" w15:restartNumberingAfterBreak="0">
    <w:nsid w:val="669536D4"/>
    <w:multiLevelType w:val="hybridMultilevel"/>
    <w:tmpl w:val="5E427CCE"/>
    <w:lvl w:ilvl="0" w:tplc="46F47F3C">
      <w:start w:val="2"/>
      <w:numFmt w:val="decimal"/>
      <w:lvlText w:val="(%1)"/>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8FF659FE">
      <w:numFmt w:val="bullet"/>
      <w:lvlText w:val="•"/>
      <w:lvlJc w:val="left"/>
      <w:pPr>
        <w:ind w:left="1456" w:hanging="287"/>
      </w:pPr>
      <w:rPr>
        <w:rFonts w:hint="default"/>
        <w:lang w:val="en-US" w:eastAsia="en-US" w:bidi="ar-SA"/>
      </w:rPr>
    </w:lvl>
    <w:lvl w:ilvl="2" w:tplc="003095E0">
      <w:numFmt w:val="bullet"/>
      <w:lvlText w:val="•"/>
      <w:lvlJc w:val="left"/>
      <w:pPr>
        <w:ind w:left="2472" w:hanging="287"/>
      </w:pPr>
      <w:rPr>
        <w:rFonts w:hint="default"/>
        <w:lang w:val="en-US" w:eastAsia="en-US" w:bidi="ar-SA"/>
      </w:rPr>
    </w:lvl>
    <w:lvl w:ilvl="3" w:tplc="4E440EE0">
      <w:numFmt w:val="bullet"/>
      <w:lvlText w:val="•"/>
      <w:lvlJc w:val="left"/>
      <w:pPr>
        <w:ind w:left="3488" w:hanging="287"/>
      </w:pPr>
      <w:rPr>
        <w:rFonts w:hint="default"/>
        <w:lang w:val="en-US" w:eastAsia="en-US" w:bidi="ar-SA"/>
      </w:rPr>
    </w:lvl>
    <w:lvl w:ilvl="4" w:tplc="09BCDA22">
      <w:numFmt w:val="bullet"/>
      <w:lvlText w:val="•"/>
      <w:lvlJc w:val="left"/>
      <w:pPr>
        <w:ind w:left="4504" w:hanging="287"/>
      </w:pPr>
      <w:rPr>
        <w:rFonts w:hint="default"/>
        <w:lang w:val="en-US" w:eastAsia="en-US" w:bidi="ar-SA"/>
      </w:rPr>
    </w:lvl>
    <w:lvl w:ilvl="5" w:tplc="F04C5844">
      <w:numFmt w:val="bullet"/>
      <w:lvlText w:val="•"/>
      <w:lvlJc w:val="left"/>
      <w:pPr>
        <w:ind w:left="5520" w:hanging="287"/>
      </w:pPr>
      <w:rPr>
        <w:rFonts w:hint="default"/>
        <w:lang w:val="en-US" w:eastAsia="en-US" w:bidi="ar-SA"/>
      </w:rPr>
    </w:lvl>
    <w:lvl w:ilvl="6" w:tplc="898EAF3A">
      <w:numFmt w:val="bullet"/>
      <w:lvlText w:val="•"/>
      <w:lvlJc w:val="left"/>
      <w:pPr>
        <w:ind w:left="6536" w:hanging="287"/>
      </w:pPr>
      <w:rPr>
        <w:rFonts w:hint="default"/>
        <w:lang w:val="en-US" w:eastAsia="en-US" w:bidi="ar-SA"/>
      </w:rPr>
    </w:lvl>
    <w:lvl w:ilvl="7" w:tplc="C8C85A70">
      <w:numFmt w:val="bullet"/>
      <w:lvlText w:val="•"/>
      <w:lvlJc w:val="left"/>
      <w:pPr>
        <w:ind w:left="7552" w:hanging="287"/>
      </w:pPr>
      <w:rPr>
        <w:rFonts w:hint="default"/>
        <w:lang w:val="en-US" w:eastAsia="en-US" w:bidi="ar-SA"/>
      </w:rPr>
    </w:lvl>
    <w:lvl w:ilvl="8" w:tplc="F8928CE2">
      <w:numFmt w:val="bullet"/>
      <w:lvlText w:val="•"/>
      <w:lvlJc w:val="left"/>
      <w:pPr>
        <w:ind w:left="8568" w:hanging="287"/>
      </w:pPr>
      <w:rPr>
        <w:rFonts w:hint="default"/>
        <w:lang w:val="en-US" w:eastAsia="en-US" w:bidi="ar-SA"/>
      </w:rPr>
    </w:lvl>
  </w:abstractNum>
  <w:abstractNum w:abstractNumId="105" w15:restartNumberingAfterBreak="0">
    <w:nsid w:val="66CC601E"/>
    <w:multiLevelType w:val="hybridMultilevel"/>
    <w:tmpl w:val="7A1C167C"/>
    <w:lvl w:ilvl="0" w:tplc="F2903B50">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D804B23A">
      <w:start w:val="1"/>
      <w:numFmt w:val="lowerRoman"/>
      <w:lvlText w:val="(%2)"/>
      <w:lvlJc w:val="left"/>
      <w:pPr>
        <w:ind w:left="678" w:hanging="240"/>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EB7EFA82">
      <w:numFmt w:val="bullet"/>
      <w:lvlText w:val="•"/>
      <w:lvlJc w:val="left"/>
      <w:pPr>
        <w:ind w:left="1782" w:hanging="240"/>
      </w:pPr>
      <w:rPr>
        <w:rFonts w:hint="default"/>
        <w:lang w:val="en-US" w:eastAsia="en-US" w:bidi="ar-SA"/>
      </w:rPr>
    </w:lvl>
    <w:lvl w:ilvl="3" w:tplc="F03E232E">
      <w:numFmt w:val="bullet"/>
      <w:lvlText w:val="•"/>
      <w:lvlJc w:val="left"/>
      <w:pPr>
        <w:ind w:left="2884" w:hanging="240"/>
      </w:pPr>
      <w:rPr>
        <w:rFonts w:hint="default"/>
        <w:lang w:val="en-US" w:eastAsia="en-US" w:bidi="ar-SA"/>
      </w:rPr>
    </w:lvl>
    <w:lvl w:ilvl="4" w:tplc="F3360EE2">
      <w:numFmt w:val="bullet"/>
      <w:lvlText w:val="•"/>
      <w:lvlJc w:val="left"/>
      <w:pPr>
        <w:ind w:left="3986" w:hanging="240"/>
      </w:pPr>
      <w:rPr>
        <w:rFonts w:hint="default"/>
        <w:lang w:val="en-US" w:eastAsia="en-US" w:bidi="ar-SA"/>
      </w:rPr>
    </w:lvl>
    <w:lvl w:ilvl="5" w:tplc="6290B766">
      <w:numFmt w:val="bullet"/>
      <w:lvlText w:val="•"/>
      <w:lvlJc w:val="left"/>
      <w:pPr>
        <w:ind w:left="5088" w:hanging="240"/>
      </w:pPr>
      <w:rPr>
        <w:rFonts w:hint="default"/>
        <w:lang w:val="en-US" w:eastAsia="en-US" w:bidi="ar-SA"/>
      </w:rPr>
    </w:lvl>
    <w:lvl w:ilvl="6" w:tplc="66C404EA">
      <w:numFmt w:val="bullet"/>
      <w:lvlText w:val="•"/>
      <w:lvlJc w:val="left"/>
      <w:pPr>
        <w:ind w:left="6191" w:hanging="240"/>
      </w:pPr>
      <w:rPr>
        <w:rFonts w:hint="default"/>
        <w:lang w:val="en-US" w:eastAsia="en-US" w:bidi="ar-SA"/>
      </w:rPr>
    </w:lvl>
    <w:lvl w:ilvl="7" w:tplc="D84464C8">
      <w:numFmt w:val="bullet"/>
      <w:lvlText w:val="•"/>
      <w:lvlJc w:val="left"/>
      <w:pPr>
        <w:ind w:left="7293" w:hanging="240"/>
      </w:pPr>
      <w:rPr>
        <w:rFonts w:hint="default"/>
        <w:lang w:val="en-US" w:eastAsia="en-US" w:bidi="ar-SA"/>
      </w:rPr>
    </w:lvl>
    <w:lvl w:ilvl="8" w:tplc="B7420C3C">
      <w:numFmt w:val="bullet"/>
      <w:lvlText w:val="•"/>
      <w:lvlJc w:val="left"/>
      <w:pPr>
        <w:ind w:left="8395" w:hanging="240"/>
      </w:pPr>
      <w:rPr>
        <w:rFonts w:hint="default"/>
        <w:lang w:val="en-US" w:eastAsia="en-US" w:bidi="ar-SA"/>
      </w:rPr>
    </w:lvl>
  </w:abstractNum>
  <w:abstractNum w:abstractNumId="106" w15:restartNumberingAfterBreak="0">
    <w:nsid w:val="673E7F46"/>
    <w:multiLevelType w:val="hybridMultilevel"/>
    <w:tmpl w:val="0FD0E9C8"/>
    <w:lvl w:ilvl="0" w:tplc="49E079C4">
      <w:start w:val="1"/>
      <w:numFmt w:val="lowerLetter"/>
      <w:lvlText w:val="(%1)"/>
      <w:lvlJc w:val="left"/>
      <w:pPr>
        <w:ind w:left="440" w:hanging="272"/>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CF126622">
      <w:start w:val="1"/>
      <w:numFmt w:val="decimal"/>
      <w:lvlText w:val="(%2)"/>
      <w:lvlJc w:val="left"/>
      <w:pPr>
        <w:ind w:left="440" w:hanging="28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9DC2A078">
      <w:numFmt w:val="bullet"/>
      <w:lvlText w:val="•"/>
      <w:lvlJc w:val="left"/>
      <w:pPr>
        <w:ind w:left="2013" w:hanging="284"/>
      </w:pPr>
      <w:rPr>
        <w:rFonts w:hint="default"/>
        <w:lang w:val="en-US" w:eastAsia="en-US" w:bidi="ar-SA"/>
      </w:rPr>
    </w:lvl>
    <w:lvl w:ilvl="3" w:tplc="A77AA2D0">
      <w:numFmt w:val="bullet"/>
      <w:lvlText w:val="•"/>
      <w:lvlJc w:val="left"/>
      <w:pPr>
        <w:ind w:left="3086" w:hanging="284"/>
      </w:pPr>
      <w:rPr>
        <w:rFonts w:hint="default"/>
        <w:lang w:val="en-US" w:eastAsia="en-US" w:bidi="ar-SA"/>
      </w:rPr>
    </w:lvl>
    <w:lvl w:ilvl="4" w:tplc="8E6660D4">
      <w:numFmt w:val="bullet"/>
      <w:lvlText w:val="•"/>
      <w:lvlJc w:val="left"/>
      <w:pPr>
        <w:ind w:left="4160" w:hanging="284"/>
      </w:pPr>
      <w:rPr>
        <w:rFonts w:hint="default"/>
        <w:lang w:val="en-US" w:eastAsia="en-US" w:bidi="ar-SA"/>
      </w:rPr>
    </w:lvl>
    <w:lvl w:ilvl="5" w:tplc="27762F06">
      <w:numFmt w:val="bullet"/>
      <w:lvlText w:val="•"/>
      <w:lvlJc w:val="left"/>
      <w:pPr>
        <w:ind w:left="5233" w:hanging="284"/>
      </w:pPr>
      <w:rPr>
        <w:rFonts w:hint="default"/>
        <w:lang w:val="en-US" w:eastAsia="en-US" w:bidi="ar-SA"/>
      </w:rPr>
    </w:lvl>
    <w:lvl w:ilvl="6" w:tplc="5E4E5720">
      <w:numFmt w:val="bullet"/>
      <w:lvlText w:val="•"/>
      <w:lvlJc w:val="left"/>
      <w:pPr>
        <w:ind w:left="6306" w:hanging="284"/>
      </w:pPr>
      <w:rPr>
        <w:rFonts w:hint="default"/>
        <w:lang w:val="en-US" w:eastAsia="en-US" w:bidi="ar-SA"/>
      </w:rPr>
    </w:lvl>
    <w:lvl w:ilvl="7" w:tplc="ECA6361C">
      <w:numFmt w:val="bullet"/>
      <w:lvlText w:val="•"/>
      <w:lvlJc w:val="left"/>
      <w:pPr>
        <w:ind w:left="7380" w:hanging="284"/>
      </w:pPr>
      <w:rPr>
        <w:rFonts w:hint="default"/>
        <w:lang w:val="en-US" w:eastAsia="en-US" w:bidi="ar-SA"/>
      </w:rPr>
    </w:lvl>
    <w:lvl w:ilvl="8" w:tplc="57D0198E">
      <w:numFmt w:val="bullet"/>
      <w:lvlText w:val="•"/>
      <w:lvlJc w:val="left"/>
      <w:pPr>
        <w:ind w:left="8453" w:hanging="284"/>
      </w:pPr>
      <w:rPr>
        <w:rFonts w:hint="default"/>
        <w:lang w:val="en-US" w:eastAsia="en-US" w:bidi="ar-SA"/>
      </w:rPr>
    </w:lvl>
  </w:abstractNum>
  <w:abstractNum w:abstractNumId="107" w15:restartNumberingAfterBreak="0">
    <w:nsid w:val="67C94F41"/>
    <w:multiLevelType w:val="multilevel"/>
    <w:tmpl w:val="77C4FA1C"/>
    <w:lvl w:ilvl="0">
      <w:start w:val="5"/>
      <w:numFmt w:val="upperLetter"/>
      <w:lvlText w:val="%1"/>
      <w:lvlJc w:val="left"/>
      <w:pPr>
        <w:ind w:left="219" w:hanging="402"/>
        <w:jc w:val="left"/>
      </w:pPr>
      <w:rPr>
        <w:rFonts w:hint="default"/>
        <w:lang w:val="en-US" w:eastAsia="en-US" w:bidi="ar-SA"/>
      </w:rPr>
    </w:lvl>
    <w:lvl w:ilvl="1">
      <w:start w:val="1"/>
      <w:numFmt w:val="decimal"/>
      <w:lvlText w:val="%1.%2"/>
      <w:lvlJc w:val="left"/>
      <w:pPr>
        <w:ind w:left="219" w:hanging="402"/>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296" w:hanging="402"/>
      </w:pPr>
      <w:rPr>
        <w:rFonts w:hint="default"/>
        <w:lang w:val="en-US" w:eastAsia="en-US" w:bidi="ar-SA"/>
      </w:rPr>
    </w:lvl>
    <w:lvl w:ilvl="3">
      <w:numFmt w:val="bullet"/>
      <w:lvlText w:val="•"/>
      <w:lvlJc w:val="left"/>
      <w:pPr>
        <w:ind w:left="3334" w:hanging="402"/>
      </w:pPr>
      <w:rPr>
        <w:rFonts w:hint="default"/>
        <w:lang w:val="en-US" w:eastAsia="en-US" w:bidi="ar-SA"/>
      </w:rPr>
    </w:lvl>
    <w:lvl w:ilvl="4">
      <w:numFmt w:val="bullet"/>
      <w:lvlText w:val="•"/>
      <w:lvlJc w:val="left"/>
      <w:pPr>
        <w:ind w:left="4372" w:hanging="402"/>
      </w:pPr>
      <w:rPr>
        <w:rFonts w:hint="default"/>
        <w:lang w:val="en-US" w:eastAsia="en-US" w:bidi="ar-SA"/>
      </w:rPr>
    </w:lvl>
    <w:lvl w:ilvl="5">
      <w:numFmt w:val="bullet"/>
      <w:lvlText w:val="•"/>
      <w:lvlJc w:val="left"/>
      <w:pPr>
        <w:ind w:left="5410" w:hanging="402"/>
      </w:pPr>
      <w:rPr>
        <w:rFonts w:hint="default"/>
        <w:lang w:val="en-US" w:eastAsia="en-US" w:bidi="ar-SA"/>
      </w:rPr>
    </w:lvl>
    <w:lvl w:ilvl="6">
      <w:numFmt w:val="bullet"/>
      <w:lvlText w:val="•"/>
      <w:lvlJc w:val="left"/>
      <w:pPr>
        <w:ind w:left="6448" w:hanging="402"/>
      </w:pPr>
      <w:rPr>
        <w:rFonts w:hint="default"/>
        <w:lang w:val="en-US" w:eastAsia="en-US" w:bidi="ar-SA"/>
      </w:rPr>
    </w:lvl>
    <w:lvl w:ilvl="7">
      <w:numFmt w:val="bullet"/>
      <w:lvlText w:val="•"/>
      <w:lvlJc w:val="left"/>
      <w:pPr>
        <w:ind w:left="7486" w:hanging="402"/>
      </w:pPr>
      <w:rPr>
        <w:rFonts w:hint="default"/>
        <w:lang w:val="en-US" w:eastAsia="en-US" w:bidi="ar-SA"/>
      </w:rPr>
    </w:lvl>
    <w:lvl w:ilvl="8">
      <w:numFmt w:val="bullet"/>
      <w:lvlText w:val="•"/>
      <w:lvlJc w:val="left"/>
      <w:pPr>
        <w:ind w:left="8524" w:hanging="402"/>
      </w:pPr>
      <w:rPr>
        <w:rFonts w:hint="default"/>
        <w:lang w:val="en-US" w:eastAsia="en-US" w:bidi="ar-SA"/>
      </w:rPr>
    </w:lvl>
  </w:abstractNum>
  <w:abstractNum w:abstractNumId="108" w15:restartNumberingAfterBreak="0">
    <w:nsid w:val="680A095C"/>
    <w:multiLevelType w:val="hybridMultilevel"/>
    <w:tmpl w:val="73F63D78"/>
    <w:lvl w:ilvl="0" w:tplc="7D909484">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1D127EA6">
      <w:numFmt w:val="bullet"/>
      <w:lvlText w:val="•"/>
      <w:lvlJc w:val="left"/>
      <w:pPr>
        <w:ind w:left="1456" w:hanging="287"/>
      </w:pPr>
      <w:rPr>
        <w:rFonts w:hint="default"/>
        <w:lang w:val="en-US" w:eastAsia="en-US" w:bidi="ar-SA"/>
      </w:rPr>
    </w:lvl>
    <w:lvl w:ilvl="2" w:tplc="30C68668">
      <w:numFmt w:val="bullet"/>
      <w:lvlText w:val="•"/>
      <w:lvlJc w:val="left"/>
      <w:pPr>
        <w:ind w:left="2472" w:hanging="287"/>
      </w:pPr>
      <w:rPr>
        <w:rFonts w:hint="default"/>
        <w:lang w:val="en-US" w:eastAsia="en-US" w:bidi="ar-SA"/>
      </w:rPr>
    </w:lvl>
    <w:lvl w:ilvl="3" w:tplc="B63006B2">
      <w:numFmt w:val="bullet"/>
      <w:lvlText w:val="•"/>
      <w:lvlJc w:val="left"/>
      <w:pPr>
        <w:ind w:left="3488" w:hanging="287"/>
      </w:pPr>
      <w:rPr>
        <w:rFonts w:hint="default"/>
        <w:lang w:val="en-US" w:eastAsia="en-US" w:bidi="ar-SA"/>
      </w:rPr>
    </w:lvl>
    <w:lvl w:ilvl="4" w:tplc="53DA6448">
      <w:numFmt w:val="bullet"/>
      <w:lvlText w:val="•"/>
      <w:lvlJc w:val="left"/>
      <w:pPr>
        <w:ind w:left="4504" w:hanging="287"/>
      </w:pPr>
      <w:rPr>
        <w:rFonts w:hint="default"/>
        <w:lang w:val="en-US" w:eastAsia="en-US" w:bidi="ar-SA"/>
      </w:rPr>
    </w:lvl>
    <w:lvl w:ilvl="5" w:tplc="B7BC50F2">
      <w:numFmt w:val="bullet"/>
      <w:lvlText w:val="•"/>
      <w:lvlJc w:val="left"/>
      <w:pPr>
        <w:ind w:left="5520" w:hanging="287"/>
      </w:pPr>
      <w:rPr>
        <w:rFonts w:hint="default"/>
        <w:lang w:val="en-US" w:eastAsia="en-US" w:bidi="ar-SA"/>
      </w:rPr>
    </w:lvl>
    <w:lvl w:ilvl="6" w:tplc="B374E8E0">
      <w:numFmt w:val="bullet"/>
      <w:lvlText w:val="•"/>
      <w:lvlJc w:val="left"/>
      <w:pPr>
        <w:ind w:left="6536" w:hanging="287"/>
      </w:pPr>
      <w:rPr>
        <w:rFonts w:hint="default"/>
        <w:lang w:val="en-US" w:eastAsia="en-US" w:bidi="ar-SA"/>
      </w:rPr>
    </w:lvl>
    <w:lvl w:ilvl="7" w:tplc="8E3AB724">
      <w:numFmt w:val="bullet"/>
      <w:lvlText w:val="•"/>
      <w:lvlJc w:val="left"/>
      <w:pPr>
        <w:ind w:left="7552" w:hanging="287"/>
      </w:pPr>
      <w:rPr>
        <w:rFonts w:hint="default"/>
        <w:lang w:val="en-US" w:eastAsia="en-US" w:bidi="ar-SA"/>
      </w:rPr>
    </w:lvl>
    <w:lvl w:ilvl="8" w:tplc="5A2CDBFC">
      <w:numFmt w:val="bullet"/>
      <w:lvlText w:val="•"/>
      <w:lvlJc w:val="left"/>
      <w:pPr>
        <w:ind w:left="8568" w:hanging="287"/>
      </w:pPr>
      <w:rPr>
        <w:rFonts w:hint="default"/>
        <w:lang w:val="en-US" w:eastAsia="en-US" w:bidi="ar-SA"/>
      </w:rPr>
    </w:lvl>
  </w:abstractNum>
  <w:abstractNum w:abstractNumId="109" w15:restartNumberingAfterBreak="0">
    <w:nsid w:val="6A4C2C45"/>
    <w:multiLevelType w:val="hybridMultilevel"/>
    <w:tmpl w:val="3FB224CA"/>
    <w:lvl w:ilvl="0" w:tplc="CF104406">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FCA85460">
      <w:numFmt w:val="bullet"/>
      <w:lvlText w:val="•"/>
      <w:lvlJc w:val="left"/>
      <w:pPr>
        <w:ind w:left="1780" w:hanging="360"/>
      </w:pPr>
      <w:rPr>
        <w:rFonts w:hint="default"/>
        <w:lang w:val="en-US" w:eastAsia="en-US" w:bidi="ar-SA"/>
      </w:rPr>
    </w:lvl>
    <w:lvl w:ilvl="2" w:tplc="77A679B6">
      <w:numFmt w:val="bullet"/>
      <w:lvlText w:val="•"/>
      <w:lvlJc w:val="left"/>
      <w:pPr>
        <w:ind w:left="2760" w:hanging="360"/>
      </w:pPr>
      <w:rPr>
        <w:rFonts w:hint="default"/>
        <w:lang w:val="en-US" w:eastAsia="en-US" w:bidi="ar-SA"/>
      </w:rPr>
    </w:lvl>
    <w:lvl w:ilvl="3" w:tplc="AEEE8502">
      <w:numFmt w:val="bullet"/>
      <w:lvlText w:val="•"/>
      <w:lvlJc w:val="left"/>
      <w:pPr>
        <w:ind w:left="3740" w:hanging="360"/>
      </w:pPr>
      <w:rPr>
        <w:rFonts w:hint="default"/>
        <w:lang w:val="en-US" w:eastAsia="en-US" w:bidi="ar-SA"/>
      </w:rPr>
    </w:lvl>
    <w:lvl w:ilvl="4" w:tplc="330EF8B2">
      <w:numFmt w:val="bullet"/>
      <w:lvlText w:val="•"/>
      <w:lvlJc w:val="left"/>
      <w:pPr>
        <w:ind w:left="4720" w:hanging="360"/>
      </w:pPr>
      <w:rPr>
        <w:rFonts w:hint="default"/>
        <w:lang w:val="en-US" w:eastAsia="en-US" w:bidi="ar-SA"/>
      </w:rPr>
    </w:lvl>
    <w:lvl w:ilvl="5" w:tplc="55424652">
      <w:numFmt w:val="bullet"/>
      <w:lvlText w:val="•"/>
      <w:lvlJc w:val="left"/>
      <w:pPr>
        <w:ind w:left="5700" w:hanging="360"/>
      </w:pPr>
      <w:rPr>
        <w:rFonts w:hint="default"/>
        <w:lang w:val="en-US" w:eastAsia="en-US" w:bidi="ar-SA"/>
      </w:rPr>
    </w:lvl>
    <w:lvl w:ilvl="6" w:tplc="380ED7CA">
      <w:numFmt w:val="bullet"/>
      <w:lvlText w:val="•"/>
      <w:lvlJc w:val="left"/>
      <w:pPr>
        <w:ind w:left="6680" w:hanging="360"/>
      </w:pPr>
      <w:rPr>
        <w:rFonts w:hint="default"/>
        <w:lang w:val="en-US" w:eastAsia="en-US" w:bidi="ar-SA"/>
      </w:rPr>
    </w:lvl>
    <w:lvl w:ilvl="7" w:tplc="E4CE3098">
      <w:numFmt w:val="bullet"/>
      <w:lvlText w:val="•"/>
      <w:lvlJc w:val="left"/>
      <w:pPr>
        <w:ind w:left="7660" w:hanging="360"/>
      </w:pPr>
      <w:rPr>
        <w:rFonts w:hint="default"/>
        <w:lang w:val="en-US" w:eastAsia="en-US" w:bidi="ar-SA"/>
      </w:rPr>
    </w:lvl>
    <w:lvl w:ilvl="8" w:tplc="BBD43836">
      <w:numFmt w:val="bullet"/>
      <w:lvlText w:val="•"/>
      <w:lvlJc w:val="left"/>
      <w:pPr>
        <w:ind w:left="8640" w:hanging="360"/>
      </w:pPr>
      <w:rPr>
        <w:rFonts w:hint="default"/>
        <w:lang w:val="en-US" w:eastAsia="en-US" w:bidi="ar-SA"/>
      </w:rPr>
    </w:lvl>
  </w:abstractNum>
  <w:abstractNum w:abstractNumId="110" w15:restartNumberingAfterBreak="0">
    <w:nsid w:val="6A7D1615"/>
    <w:multiLevelType w:val="hybridMultilevel"/>
    <w:tmpl w:val="8B48B6C2"/>
    <w:lvl w:ilvl="0" w:tplc="C7AA7DE4">
      <w:start w:val="1"/>
      <w:numFmt w:val="lowerLetter"/>
      <w:lvlText w:val="(%1)"/>
      <w:lvlJc w:val="left"/>
      <w:pPr>
        <w:ind w:left="711" w:hanging="27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1E0ADB32">
      <w:start w:val="1"/>
      <w:numFmt w:val="decimal"/>
      <w:lvlText w:val="(%2)"/>
      <w:lvlJc w:val="left"/>
      <w:pPr>
        <w:ind w:left="440" w:hanging="286"/>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A2BEF8BE">
      <w:start w:val="1"/>
      <w:numFmt w:val="lowerLetter"/>
      <w:lvlText w:val="(%3)"/>
      <w:lvlJc w:val="left"/>
      <w:pPr>
        <w:ind w:left="711" w:hanging="274"/>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3" w:tplc="40F67FBA">
      <w:numFmt w:val="bullet"/>
      <w:lvlText w:val="•"/>
      <w:lvlJc w:val="left"/>
      <w:pPr>
        <w:ind w:left="2915" w:hanging="274"/>
      </w:pPr>
      <w:rPr>
        <w:rFonts w:hint="default"/>
        <w:lang w:val="en-US" w:eastAsia="en-US" w:bidi="ar-SA"/>
      </w:rPr>
    </w:lvl>
    <w:lvl w:ilvl="4" w:tplc="9FEA58E2">
      <w:numFmt w:val="bullet"/>
      <w:lvlText w:val="•"/>
      <w:lvlJc w:val="left"/>
      <w:pPr>
        <w:ind w:left="4013" w:hanging="274"/>
      </w:pPr>
      <w:rPr>
        <w:rFonts w:hint="default"/>
        <w:lang w:val="en-US" w:eastAsia="en-US" w:bidi="ar-SA"/>
      </w:rPr>
    </w:lvl>
    <w:lvl w:ilvl="5" w:tplc="542221C6">
      <w:numFmt w:val="bullet"/>
      <w:lvlText w:val="•"/>
      <w:lvlJc w:val="left"/>
      <w:pPr>
        <w:ind w:left="5111" w:hanging="274"/>
      </w:pPr>
      <w:rPr>
        <w:rFonts w:hint="default"/>
        <w:lang w:val="en-US" w:eastAsia="en-US" w:bidi="ar-SA"/>
      </w:rPr>
    </w:lvl>
    <w:lvl w:ilvl="6" w:tplc="02ACF276">
      <w:numFmt w:val="bullet"/>
      <w:lvlText w:val="•"/>
      <w:lvlJc w:val="left"/>
      <w:pPr>
        <w:ind w:left="6208" w:hanging="274"/>
      </w:pPr>
      <w:rPr>
        <w:rFonts w:hint="default"/>
        <w:lang w:val="en-US" w:eastAsia="en-US" w:bidi="ar-SA"/>
      </w:rPr>
    </w:lvl>
    <w:lvl w:ilvl="7" w:tplc="60BEE016">
      <w:numFmt w:val="bullet"/>
      <w:lvlText w:val="•"/>
      <w:lvlJc w:val="left"/>
      <w:pPr>
        <w:ind w:left="7306" w:hanging="274"/>
      </w:pPr>
      <w:rPr>
        <w:rFonts w:hint="default"/>
        <w:lang w:val="en-US" w:eastAsia="en-US" w:bidi="ar-SA"/>
      </w:rPr>
    </w:lvl>
    <w:lvl w:ilvl="8" w:tplc="712AE6F4">
      <w:numFmt w:val="bullet"/>
      <w:lvlText w:val="•"/>
      <w:lvlJc w:val="left"/>
      <w:pPr>
        <w:ind w:left="8404" w:hanging="274"/>
      </w:pPr>
      <w:rPr>
        <w:rFonts w:hint="default"/>
        <w:lang w:val="en-US" w:eastAsia="en-US" w:bidi="ar-SA"/>
      </w:rPr>
    </w:lvl>
  </w:abstractNum>
  <w:abstractNum w:abstractNumId="111" w15:restartNumberingAfterBreak="0">
    <w:nsid w:val="6A93515B"/>
    <w:multiLevelType w:val="multilevel"/>
    <w:tmpl w:val="D2C09234"/>
    <w:lvl w:ilvl="0">
      <w:start w:val="6"/>
      <w:numFmt w:val="upperLetter"/>
      <w:lvlText w:val="%1"/>
      <w:lvlJc w:val="left"/>
      <w:pPr>
        <w:ind w:left="219" w:hanging="387"/>
        <w:jc w:val="left"/>
      </w:pPr>
      <w:rPr>
        <w:rFonts w:hint="default"/>
        <w:lang w:val="en-US" w:eastAsia="en-US" w:bidi="ar-SA"/>
      </w:rPr>
    </w:lvl>
    <w:lvl w:ilvl="1">
      <w:start w:val="1"/>
      <w:numFmt w:val="decimal"/>
      <w:lvlText w:val="%1.%2"/>
      <w:lvlJc w:val="left"/>
      <w:pPr>
        <w:ind w:left="219" w:hanging="387"/>
        <w:jc w:val="left"/>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296" w:hanging="387"/>
      </w:pPr>
      <w:rPr>
        <w:rFonts w:hint="default"/>
        <w:lang w:val="en-US" w:eastAsia="en-US" w:bidi="ar-SA"/>
      </w:rPr>
    </w:lvl>
    <w:lvl w:ilvl="3">
      <w:numFmt w:val="bullet"/>
      <w:lvlText w:val="•"/>
      <w:lvlJc w:val="left"/>
      <w:pPr>
        <w:ind w:left="3334" w:hanging="387"/>
      </w:pPr>
      <w:rPr>
        <w:rFonts w:hint="default"/>
        <w:lang w:val="en-US" w:eastAsia="en-US" w:bidi="ar-SA"/>
      </w:rPr>
    </w:lvl>
    <w:lvl w:ilvl="4">
      <w:numFmt w:val="bullet"/>
      <w:lvlText w:val="•"/>
      <w:lvlJc w:val="left"/>
      <w:pPr>
        <w:ind w:left="4372" w:hanging="387"/>
      </w:pPr>
      <w:rPr>
        <w:rFonts w:hint="default"/>
        <w:lang w:val="en-US" w:eastAsia="en-US" w:bidi="ar-SA"/>
      </w:rPr>
    </w:lvl>
    <w:lvl w:ilvl="5">
      <w:numFmt w:val="bullet"/>
      <w:lvlText w:val="•"/>
      <w:lvlJc w:val="left"/>
      <w:pPr>
        <w:ind w:left="5410" w:hanging="387"/>
      </w:pPr>
      <w:rPr>
        <w:rFonts w:hint="default"/>
        <w:lang w:val="en-US" w:eastAsia="en-US" w:bidi="ar-SA"/>
      </w:rPr>
    </w:lvl>
    <w:lvl w:ilvl="6">
      <w:numFmt w:val="bullet"/>
      <w:lvlText w:val="•"/>
      <w:lvlJc w:val="left"/>
      <w:pPr>
        <w:ind w:left="6448" w:hanging="387"/>
      </w:pPr>
      <w:rPr>
        <w:rFonts w:hint="default"/>
        <w:lang w:val="en-US" w:eastAsia="en-US" w:bidi="ar-SA"/>
      </w:rPr>
    </w:lvl>
    <w:lvl w:ilvl="7">
      <w:numFmt w:val="bullet"/>
      <w:lvlText w:val="•"/>
      <w:lvlJc w:val="left"/>
      <w:pPr>
        <w:ind w:left="7486" w:hanging="387"/>
      </w:pPr>
      <w:rPr>
        <w:rFonts w:hint="default"/>
        <w:lang w:val="en-US" w:eastAsia="en-US" w:bidi="ar-SA"/>
      </w:rPr>
    </w:lvl>
    <w:lvl w:ilvl="8">
      <w:numFmt w:val="bullet"/>
      <w:lvlText w:val="•"/>
      <w:lvlJc w:val="left"/>
      <w:pPr>
        <w:ind w:left="8524" w:hanging="387"/>
      </w:pPr>
      <w:rPr>
        <w:rFonts w:hint="default"/>
        <w:lang w:val="en-US" w:eastAsia="en-US" w:bidi="ar-SA"/>
      </w:rPr>
    </w:lvl>
  </w:abstractNum>
  <w:abstractNum w:abstractNumId="112" w15:restartNumberingAfterBreak="0">
    <w:nsid w:val="6B2C5109"/>
    <w:multiLevelType w:val="hybridMultilevel"/>
    <w:tmpl w:val="39087232"/>
    <w:lvl w:ilvl="0" w:tplc="438CB3F6">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87A8CC2E">
      <w:numFmt w:val="bullet"/>
      <w:lvlText w:val="•"/>
      <w:lvlJc w:val="left"/>
      <w:pPr>
        <w:ind w:left="1780" w:hanging="360"/>
      </w:pPr>
      <w:rPr>
        <w:rFonts w:hint="default"/>
        <w:lang w:val="en-US" w:eastAsia="en-US" w:bidi="ar-SA"/>
      </w:rPr>
    </w:lvl>
    <w:lvl w:ilvl="2" w:tplc="8280EB96">
      <w:numFmt w:val="bullet"/>
      <w:lvlText w:val="•"/>
      <w:lvlJc w:val="left"/>
      <w:pPr>
        <w:ind w:left="2760" w:hanging="360"/>
      </w:pPr>
      <w:rPr>
        <w:rFonts w:hint="default"/>
        <w:lang w:val="en-US" w:eastAsia="en-US" w:bidi="ar-SA"/>
      </w:rPr>
    </w:lvl>
    <w:lvl w:ilvl="3" w:tplc="6AC215B2">
      <w:numFmt w:val="bullet"/>
      <w:lvlText w:val="•"/>
      <w:lvlJc w:val="left"/>
      <w:pPr>
        <w:ind w:left="3740" w:hanging="360"/>
      </w:pPr>
      <w:rPr>
        <w:rFonts w:hint="default"/>
        <w:lang w:val="en-US" w:eastAsia="en-US" w:bidi="ar-SA"/>
      </w:rPr>
    </w:lvl>
    <w:lvl w:ilvl="4" w:tplc="BFE89BE6">
      <w:numFmt w:val="bullet"/>
      <w:lvlText w:val="•"/>
      <w:lvlJc w:val="left"/>
      <w:pPr>
        <w:ind w:left="4720" w:hanging="360"/>
      </w:pPr>
      <w:rPr>
        <w:rFonts w:hint="default"/>
        <w:lang w:val="en-US" w:eastAsia="en-US" w:bidi="ar-SA"/>
      </w:rPr>
    </w:lvl>
    <w:lvl w:ilvl="5" w:tplc="528AFC32">
      <w:numFmt w:val="bullet"/>
      <w:lvlText w:val="•"/>
      <w:lvlJc w:val="left"/>
      <w:pPr>
        <w:ind w:left="5700" w:hanging="360"/>
      </w:pPr>
      <w:rPr>
        <w:rFonts w:hint="default"/>
        <w:lang w:val="en-US" w:eastAsia="en-US" w:bidi="ar-SA"/>
      </w:rPr>
    </w:lvl>
    <w:lvl w:ilvl="6" w:tplc="A92C834C">
      <w:numFmt w:val="bullet"/>
      <w:lvlText w:val="•"/>
      <w:lvlJc w:val="left"/>
      <w:pPr>
        <w:ind w:left="6680" w:hanging="360"/>
      </w:pPr>
      <w:rPr>
        <w:rFonts w:hint="default"/>
        <w:lang w:val="en-US" w:eastAsia="en-US" w:bidi="ar-SA"/>
      </w:rPr>
    </w:lvl>
    <w:lvl w:ilvl="7" w:tplc="920E8972">
      <w:numFmt w:val="bullet"/>
      <w:lvlText w:val="•"/>
      <w:lvlJc w:val="left"/>
      <w:pPr>
        <w:ind w:left="7660" w:hanging="360"/>
      </w:pPr>
      <w:rPr>
        <w:rFonts w:hint="default"/>
        <w:lang w:val="en-US" w:eastAsia="en-US" w:bidi="ar-SA"/>
      </w:rPr>
    </w:lvl>
    <w:lvl w:ilvl="8" w:tplc="7074805E">
      <w:numFmt w:val="bullet"/>
      <w:lvlText w:val="•"/>
      <w:lvlJc w:val="left"/>
      <w:pPr>
        <w:ind w:left="8640" w:hanging="360"/>
      </w:pPr>
      <w:rPr>
        <w:rFonts w:hint="default"/>
        <w:lang w:val="en-US" w:eastAsia="en-US" w:bidi="ar-SA"/>
      </w:rPr>
    </w:lvl>
  </w:abstractNum>
  <w:abstractNum w:abstractNumId="113" w15:restartNumberingAfterBreak="0">
    <w:nsid w:val="6BD7729A"/>
    <w:multiLevelType w:val="multilevel"/>
    <w:tmpl w:val="77E61DFC"/>
    <w:lvl w:ilvl="0">
      <w:start w:val="3"/>
      <w:numFmt w:val="upperLetter"/>
      <w:lvlText w:val="%1"/>
      <w:lvlJc w:val="left"/>
      <w:pPr>
        <w:ind w:left="939" w:hanging="721"/>
        <w:jc w:val="left"/>
      </w:pPr>
      <w:rPr>
        <w:rFonts w:hint="default"/>
        <w:lang w:val="en-US" w:eastAsia="en-US" w:bidi="ar-SA"/>
      </w:rPr>
    </w:lvl>
    <w:lvl w:ilvl="1">
      <w:start w:val="3"/>
      <w:numFmt w:val="decimal"/>
      <w:lvlText w:val="%1.%2"/>
      <w:lvlJc w:val="left"/>
      <w:pPr>
        <w:ind w:left="939" w:hanging="721"/>
        <w:jc w:val="left"/>
      </w:pPr>
      <w:rPr>
        <w:rFonts w:hint="default"/>
        <w:lang w:val="en-US" w:eastAsia="en-US" w:bidi="ar-SA"/>
      </w:rPr>
    </w:lvl>
    <w:lvl w:ilvl="2">
      <w:numFmt w:val="decimal"/>
      <w:lvlText w:val="%1.%2.%3"/>
      <w:lvlJc w:val="left"/>
      <w:pPr>
        <w:ind w:left="939" w:hanging="721"/>
        <w:jc w:val="left"/>
      </w:pPr>
      <w:rPr>
        <w:rFonts w:ascii="Times New Roman" w:eastAsia="Times New Roman" w:hAnsi="Times New Roman" w:cs="Times New Roman" w:hint="default"/>
        <w:b/>
        <w:bCs/>
        <w:i w:val="0"/>
        <w:iCs w:val="0"/>
        <w:spacing w:val="-1"/>
        <w:w w:val="99"/>
        <w:sz w:val="24"/>
        <w:szCs w:val="24"/>
        <w:lang w:val="en-US" w:eastAsia="en-US" w:bidi="ar-SA"/>
      </w:rPr>
    </w:lvl>
    <w:lvl w:ilvl="3">
      <w:start w:val="1"/>
      <w:numFmt w:val="decimal"/>
      <w:lvlText w:val="%1.%2.%3.%4"/>
      <w:lvlJc w:val="left"/>
      <w:pPr>
        <w:ind w:left="219" w:hanging="781"/>
        <w:jc w:val="left"/>
      </w:pPr>
      <w:rPr>
        <w:rFonts w:ascii="Times New Roman" w:eastAsia="Times New Roman" w:hAnsi="Times New Roman" w:cs="Times New Roman" w:hint="default"/>
        <w:b/>
        <w:bCs/>
        <w:i w:val="0"/>
        <w:iCs w:val="0"/>
        <w:spacing w:val="-1"/>
        <w:w w:val="99"/>
        <w:sz w:val="24"/>
        <w:szCs w:val="24"/>
        <w:lang w:val="en-US" w:eastAsia="en-US" w:bidi="ar-SA"/>
      </w:rPr>
    </w:lvl>
    <w:lvl w:ilvl="4">
      <w:numFmt w:val="bullet"/>
      <w:lvlText w:val="•"/>
      <w:lvlJc w:val="left"/>
      <w:pPr>
        <w:ind w:left="3400" w:hanging="781"/>
      </w:pPr>
      <w:rPr>
        <w:rFonts w:hint="default"/>
        <w:lang w:val="en-US" w:eastAsia="en-US" w:bidi="ar-SA"/>
      </w:rPr>
    </w:lvl>
    <w:lvl w:ilvl="5">
      <w:numFmt w:val="bullet"/>
      <w:lvlText w:val="•"/>
      <w:lvlJc w:val="left"/>
      <w:pPr>
        <w:ind w:left="4600" w:hanging="781"/>
      </w:pPr>
      <w:rPr>
        <w:rFonts w:hint="default"/>
        <w:lang w:val="en-US" w:eastAsia="en-US" w:bidi="ar-SA"/>
      </w:rPr>
    </w:lvl>
    <w:lvl w:ilvl="6">
      <w:numFmt w:val="bullet"/>
      <w:lvlText w:val="•"/>
      <w:lvlJc w:val="left"/>
      <w:pPr>
        <w:ind w:left="5800" w:hanging="781"/>
      </w:pPr>
      <w:rPr>
        <w:rFonts w:hint="default"/>
        <w:lang w:val="en-US" w:eastAsia="en-US" w:bidi="ar-SA"/>
      </w:rPr>
    </w:lvl>
    <w:lvl w:ilvl="7">
      <w:numFmt w:val="bullet"/>
      <w:lvlText w:val="•"/>
      <w:lvlJc w:val="left"/>
      <w:pPr>
        <w:ind w:left="7000" w:hanging="781"/>
      </w:pPr>
      <w:rPr>
        <w:rFonts w:hint="default"/>
        <w:lang w:val="en-US" w:eastAsia="en-US" w:bidi="ar-SA"/>
      </w:rPr>
    </w:lvl>
    <w:lvl w:ilvl="8">
      <w:numFmt w:val="bullet"/>
      <w:lvlText w:val="•"/>
      <w:lvlJc w:val="left"/>
      <w:pPr>
        <w:ind w:left="8200" w:hanging="781"/>
      </w:pPr>
      <w:rPr>
        <w:rFonts w:hint="default"/>
        <w:lang w:val="en-US" w:eastAsia="en-US" w:bidi="ar-SA"/>
      </w:rPr>
    </w:lvl>
  </w:abstractNum>
  <w:abstractNum w:abstractNumId="114" w15:restartNumberingAfterBreak="0">
    <w:nsid w:val="6BD81025"/>
    <w:multiLevelType w:val="hybridMultilevel"/>
    <w:tmpl w:val="33A0D220"/>
    <w:lvl w:ilvl="0" w:tplc="C340ED02">
      <w:start w:val="1"/>
      <w:numFmt w:val="lowerLetter"/>
      <w:lvlText w:val="(%1)"/>
      <w:lvlJc w:val="left"/>
      <w:pPr>
        <w:ind w:left="711" w:hanging="274"/>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203E3402">
      <w:start w:val="1"/>
      <w:numFmt w:val="decimal"/>
      <w:lvlText w:val="(%2)"/>
      <w:lvlJc w:val="left"/>
      <w:pPr>
        <w:ind w:left="723" w:hanging="286"/>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A2DA0D3E">
      <w:numFmt w:val="bullet"/>
      <w:lvlText w:val="•"/>
      <w:lvlJc w:val="left"/>
      <w:pPr>
        <w:ind w:left="2696" w:hanging="286"/>
      </w:pPr>
      <w:rPr>
        <w:rFonts w:hint="default"/>
        <w:lang w:val="en-US" w:eastAsia="en-US" w:bidi="ar-SA"/>
      </w:rPr>
    </w:lvl>
    <w:lvl w:ilvl="3" w:tplc="658AB4B0">
      <w:numFmt w:val="bullet"/>
      <w:lvlText w:val="•"/>
      <w:lvlJc w:val="left"/>
      <w:pPr>
        <w:ind w:left="3684" w:hanging="286"/>
      </w:pPr>
      <w:rPr>
        <w:rFonts w:hint="default"/>
        <w:lang w:val="en-US" w:eastAsia="en-US" w:bidi="ar-SA"/>
      </w:rPr>
    </w:lvl>
    <w:lvl w:ilvl="4" w:tplc="6A163C7E">
      <w:numFmt w:val="bullet"/>
      <w:lvlText w:val="•"/>
      <w:lvlJc w:val="left"/>
      <w:pPr>
        <w:ind w:left="4672" w:hanging="286"/>
      </w:pPr>
      <w:rPr>
        <w:rFonts w:hint="default"/>
        <w:lang w:val="en-US" w:eastAsia="en-US" w:bidi="ar-SA"/>
      </w:rPr>
    </w:lvl>
    <w:lvl w:ilvl="5" w:tplc="F69C6666">
      <w:numFmt w:val="bullet"/>
      <w:lvlText w:val="•"/>
      <w:lvlJc w:val="left"/>
      <w:pPr>
        <w:ind w:left="5660" w:hanging="286"/>
      </w:pPr>
      <w:rPr>
        <w:rFonts w:hint="default"/>
        <w:lang w:val="en-US" w:eastAsia="en-US" w:bidi="ar-SA"/>
      </w:rPr>
    </w:lvl>
    <w:lvl w:ilvl="6" w:tplc="D97CEE68">
      <w:numFmt w:val="bullet"/>
      <w:lvlText w:val="•"/>
      <w:lvlJc w:val="left"/>
      <w:pPr>
        <w:ind w:left="6648" w:hanging="286"/>
      </w:pPr>
      <w:rPr>
        <w:rFonts w:hint="default"/>
        <w:lang w:val="en-US" w:eastAsia="en-US" w:bidi="ar-SA"/>
      </w:rPr>
    </w:lvl>
    <w:lvl w:ilvl="7" w:tplc="AB9ABAC0">
      <w:numFmt w:val="bullet"/>
      <w:lvlText w:val="•"/>
      <w:lvlJc w:val="left"/>
      <w:pPr>
        <w:ind w:left="7636" w:hanging="286"/>
      </w:pPr>
      <w:rPr>
        <w:rFonts w:hint="default"/>
        <w:lang w:val="en-US" w:eastAsia="en-US" w:bidi="ar-SA"/>
      </w:rPr>
    </w:lvl>
    <w:lvl w:ilvl="8" w:tplc="09185770">
      <w:numFmt w:val="bullet"/>
      <w:lvlText w:val="•"/>
      <w:lvlJc w:val="left"/>
      <w:pPr>
        <w:ind w:left="8624" w:hanging="286"/>
      </w:pPr>
      <w:rPr>
        <w:rFonts w:hint="default"/>
        <w:lang w:val="en-US" w:eastAsia="en-US" w:bidi="ar-SA"/>
      </w:rPr>
    </w:lvl>
  </w:abstractNum>
  <w:abstractNum w:abstractNumId="115" w15:restartNumberingAfterBreak="0">
    <w:nsid w:val="6CE6771A"/>
    <w:multiLevelType w:val="hybridMultilevel"/>
    <w:tmpl w:val="DE1446D2"/>
    <w:lvl w:ilvl="0" w:tplc="512681EA">
      <w:start w:val="1"/>
      <w:numFmt w:val="lowerLetter"/>
      <w:lvlText w:val="%1."/>
      <w:lvlJc w:val="left"/>
      <w:pPr>
        <w:ind w:left="800" w:hanging="360"/>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6D4A3CDE">
      <w:numFmt w:val="bullet"/>
      <w:lvlText w:val="•"/>
      <w:lvlJc w:val="left"/>
      <w:pPr>
        <w:ind w:left="1780" w:hanging="360"/>
      </w:pPr>
      <w:rPr>
        <w:rFonts w:hint="default"/>
        <w:lang w:val="en-US" w:eastAsia="en-US" w:bidi="ar-SA"/>
      </w:rPr>
    </w:lvl>
    <w:lvl w:ilvl="2" w:tplc="943EB3E8">
      <w:numFmt w:val="bullet"/>
      <w:lvlText w:val="•"/>
      <w:lvlJc w:val="left"/>
      <w:pPr>
        <w:ind w:left="2760" w:hanging="360"/>
      </w:pPr>
      <w:rPr>
        <w:rFonts w:hint="default"/>
        <w:lang w:val="en-US" w:eastAsia="en-US" w:bidi="ar-SA"/>
      </w:rPr>
    </w:lvl>
    <w:lvl w:ilvl="3" w:tplc="7188FBC8">
      <w:numFmt w:val="bullet"/>
      <w:lvlText w:val="•"/>
      <w:lvlJc w:val="left"/>
      <w:pPr>
        <w:ind w:left="3740" w:hanging="360"/>
      </w:pPr>
      <w:rPr>
        <w:rFonts w:hint="default"/>
        <w:lang w:val="en-US" w:eastAsia="en-US" w:bidi="ar-SA"/>
      </w:rPr>
    </w:lvl>
    <w:lvl w:ilvl="4" w:tplc="BCA2299A">
      <w:numFmt w:val="bullet"/>
      <w:lvlText w:val="•"/>
      <w:lvlJc w:val="left"/>
      <w:pPr>
        <w:ind w:left="4720" w:hanging="360"/>
      </w:pPr>
      <w:rPr>
        <w:rFonts w:hint="default"/>
        <w:lang w:val="en-US" w:eastAsia="en-US" w:bidi="ar-SA"/>
      </w:rPr>
    </w:lvl>
    <w:lvl w:ilvl="5" w:tplc="78108E9A">
      <w:numFmt w:val="bullet"/>
      <w:lvlText w:val="•"/>
      <w:lvlJc w:val="left"/>
      <w:pPr>
        <w:ind w:left="5700" w:hanging="360"/>
      </w:pPr>
      <w:rPr>
        <w:rFonts w:hint="default"/>
        <w:lang w:val="en-US" w:eastAsia="en-US" w:bidi="ar-SA"/>
      </w:rPr>
    </w:lvl>
    <w:lvl w:ilvl="6" w:tplc="569C1560">
      <w:numFmt w:val="bullet"/>
      <w:lvlText w:val="•"/>
      <w:lvlJc w:val="left"/>
      <w:pPr>
        <w:ind w:left="6680" w:hanging="360"/>
      </w:pPr>
      <w:rPr>
        <w:rFonts w:hint="default"/>
        <w:lang w:val="en-US" w:eastAsia="en-US" w:bidi="ar-SA"/>
      </w:rPr>
    </w:lvl>
    <w:lvl w:ilvl="7" w:tplc="5344CA4E">
      <w:numFmt w:val="bullet"/>
      <w:lvlText w:val="•"/>
      <w:lvlJc w:val="left"/>
      <w:pPr>
        <w:ind w:left="7660" w:hanging="360"/>
      </w:pPr>
      <w:rPr>
        <w:rFonts w:hint="default"/>
        <w:lang w:val="en-US" w:eastAsia="en-US" w:bidi="ar-SA"/>
      </w:rPr>
    </w:lvl>
    <w:lvl w:ilvl="8" w:tplc="881C0F64">
      <w:numFmt w:val="bullet"/>
      <w:lvlText w:val="•"/>
      <w:lvlJc w:val="left"/>
      <w:pPr>
        <w:ind w:left="8640" w:hanging="360"/>
      </w:pPr>
      <w:rPr>
        <w:rFonts w:hint="default"/>
        <w:lang w:val="en-US" w:eastAsia="en-US" w:bidi="ar-SA"/>
      </w:rPr>
    </w:lvl>
  </w:abstractNum>
  <w:abstractNum w:abstractNumId="116" w15:restartNumberingAfterBreak="0">
    <w:nsid w:val="6D6C2589"/>
    <w:multiLevelType w:val="hybridMultilevel"/>
    <w:tmpl w:val="67F22AEC"/>
    <w:lvl w:ilvl="0" w:tplc="18CA8228">
      <w:start w:val="1"/>
      <w:numFmt w:val="decimal"/>
      <w:lvlText w:val="(%1)"/>
      <w:lvlJc w:val="left"/>
      <w:pPr>
        <w:ind w:left="440" w:hanging="287"/>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1" w:tplc="D35E6266">
      <w:numFmt w:val="bullet"/>
      <w:lvlText w:val="•"/>
      <w:lvlJc w:val="left"/>
      <w:pPr>
        <w:ind w:left="1456" w:hanging="287"/>
      </w:pPr>
      <w:rPr>
        <w:rFonts w:hint="default"/>
        <w:lang w:val="en-US" w:eastAsia="en-US" w:bidi="ar-SA"/>
      </w:rPr>
    </w:lvl>
    <w:lvl w:ilvl="2" w:tplc="6FC2C618">
      <w:numFmt w:val="bullet"/>
      <w:lvlText w:val="•"/>
      <w:lvlJc w:val="left"/>
      <w:pPr>
        <w:ind w:left="2472" w:hanging="287"/>
      </w:pPr>
      <w:rPr>
        <w:rFonts w:hint="default"/>
        <w:lang w:val="en-US" w:eastAsia="en-US" w:bidi="ar-SA"/>
      </w:rPr>
    </w:lvl>
    <w:lvl w:ilvl="3" w:tplc="42F07C00">
      <w:numFmt w:val="bullet"/>
      <w:lvlText w:val="•"/>
      <w:lvlJc w:val="left"/>
      <w:pPr>
        <w:ind w:left="3488" w:hanging="287"/>
      </w:pPr>
      <w:rPr>
        <w:rFonts w:hint="default"/>
        <w:lang w:val="en-US" w:eastAsia="en-US" w:bidi="ar-SA"/>
      </w:rPr>
    </w:lvl>
    <w:lvl w:ilvl="4" w:tplc="92508748">
      <w:numFmt w:val="bullet"/>
      <w:lvlText w:val="•"/>
      <w:lvlJc w:val="left"/>
      <w:pPr>
        <w:ind w:left="4504" w:hanging="287"/>
      </w:pPr>
      <w:rPr>
        <w:rFonts w:hint="default"/>
        <w:lang w:val="en-US" w:eastAsia="en-US" w:bidi="ar-SA"/>
      </w:rPr>
    </w:lvl>
    <w:lvl w:ilvl="5" w:tplc="76C83710">
      <w:numFmt w:val="bullet"/>
      <w:lvlText w:val="•"/>
      <w:lvlJc w:val="left"/>
      <w:pPr>
        <w:ind w:left="5520" w:hanging="287"/>
      </w:pPr>
      <w:rPr>
        <w:rFonts w:hint="default"/>
        <w:lang w:val="en-US" w:eastAsia="en-US" w:bidi="ar-SA"/>
      </w:rPr>
    </w:lvl>
    <w:lvl w:ilvl="6" w:tplc="D354EF70">
      <w:numFmt w:val="bullet"/>
      <w:lvlText w:val="•"/>
      <w:lvlJc w:val="left"/>
      <w:pPr>
        <w:ind w:left="6536" w:hanging="287"/>
      </w:pPr>
      <w:rPr>
        <w:rFonts w:hint="default"/>
        <w:lang w:val="en-US" w:eastAsia="en-US" w:bidi="ar-SA"/>
      </w:rPr>
    </w:lvl>
    <w:lvl w:ilvl="7" w:tplc="41748F76">
      <w:numFmt w:val="bullet"/>
      <w:lvlText w:val="•"/>
      <w:lvlJc w:val="left"/>
      <w:pPr>
        <w:ind w:left="7552" w:hanging="287"/>
      </w:pPr>
      <w:rPr>
        <w:rFonts w:hint="default"/>
        <w:lang w:val="en-US" w:eastAsia="en-US" w:bidi="ar-SA"/>
      </w:rPr>
    </w:lvl>
    <w:lvl w:ilvl="8" w:tplc="45DEA658">
      <w:numFmt w:val="bullet"/>
      <w:lvlText w:val="•"/>
      <w:lvlJc w:val="left"/>
      <w:pPr>
        <w:ind w:left="8568" w:hanging="287"/>
      </w:pPr>
      <w:rPr>
        <w:rFonts w:hint="default"/>
        <w:lang w:val="en-US" w:eastAsia="en-US" w:bidi="ar-SA"/>
      </w:rPr>
    </w:lvl>
  </w:abstractNum>
  <w:abstractNum w:abstractNumId="117" w15:restartNumberingAfterBreak="0">
    <w:nsid w:val="6E225763"/>
    <w:multiLevelType w:val="hybridMultilevel"/>
    <w:tmpl w:val="7D3A79FC"/>
    <w:lvl w:ilvl="0" w:tplc="5696318C">
      <w:start w:val="1"/>
      <w:numFmt w:val="decimal"/>
      <w:lvlText w:val="%1."/>
      <w:lvlJc w:val="left"/>
      <w:pPr>
        <w:ind w:left="440" w:hanging="241"/>
        <w:jc w:val="left"/>
      </w:pPr>
      <w:rPr>
        <w:rFonts w:ascii="Times New Roman" w:eastAsia="Times New Roman" w:hAnsi="Times New Roman" w:cs="Times New Roman" w:hint="default"/>
        <w:b w:val="0"/>
        <w:bCs w:val="0"/>
        <w:i w:val="0"/>
        <w:iCs w:val="0"/>
        <w:color w:val="221F1F"/>
        <w:w w:val="100"/>
        <w:sz w:val="24"/>
        <w:szCs w:val="24"/>
        <w:lang w:val="en-US" w:eastAsia="en-US" w:bidi="ar-SA"/>
      </w:rPr>
    </w:lvl>
    <w:lvl w:ilvl="1" w:tplc="34D06A08">
      <w:numFmt w:val="bullet"/>
      <w:lvlText w:val="•"/>
      <w:lvlJc w:val="left"/>
      <w:pPr>
        <w:ind w:left="1456" w:hanging="241"/>
      </w:pPr>
      <w:rPr>
        <w:rFonts w:hint="default"/>
        <w:lang w:val="en-US" w:eastAsia="en-US" w:bidi="ar-SA"/>
      </w:rPr>
    </w:lvl>
    <w:lvl w:ilvl="2" w:tplc="17A0C2EA">
      <w:numFmt w:val="bullet"/>
      <w:lvlText w:val="•"/>
      <w:lvlJc w:val="left"/>
      <w:pPr>
        <w:ind w:left="2472" w:hanging="241"/>
      </w:pPr>
      <w:rPr>
        <w:rFonts w:hint="default"/>
        <w:lang w:val="en-US" w:eastAsia="en-US" w:bidi="ar-SA"/>
      </w:rPr>
    </w:lvl>
    <w:lvl w:ilvl="3" w:tplc="0A0E13E2">
      <w:numFmt w:val="bullet"/>
      <w:lvlText w:val="•"/>
      <w:lvlJc w:val="left"/>
      <w:pPr>
        <w:ind w:left="3488" w:hanging="241"/>
      </w:pPr>
      <w:rPr>
        <w:rFonts w:hint="default"/>
        <w:lang w:val="en-US" w:eastAsia="en-US" w:bidi="ar-SA"/>
      </w:rPr>
    </w:lvl>
    <w:lvl w:ilvl="4" w:tplc="31FCE248">
      <w:numFmt w:val="bullet"/>
      <w:lvlText w:val="•"/>
      <w:lvlJc w:val="left"/>
      <w:pPr>
        <w:ind w:left="4504" w:hanging="241"/>
      </w:pPr>
      <w:rPr>
        <w:rFonts w:hint="default"/>
        <w:lang w:val="en-US" w:eastAsia="en-US" w:bidi="ar-SA"/>
      </w:rPr>
    </w:lvl>
    <w:lvl w:ilvl="5" w:tplc="9216D4B8">
      <w:numFmt w:val="bullet"/>
      <w:lvlText w:val="•"/>
      <w:lvlJc w:val="left"/>
      <w:pPr>
        <w:ind w:left="5520" w:hanging="241"/>
      </w:pPr>
      <w:rPr>
        <w:rFonts w:hint="default"/>
        <w:lang w:val="en-US" w:eastAsia="en-US" w:bidi="ar-SA"/>
      </w:rPr>
    </w:lvl>
    <w:lvl w:ilvl="6" w:tplc="4C8A9E28">
      <w:numFmt w:val="bullet"/>
      <w:lvlText w:val="•"/>
      <w:lvlJc w:val="left"/>
      <w:pPr>
        <w:ind w:left="6536" w:hanging="241"/>
      </w:pPr>
      <w:rPr>
        <w:rFonts w:hint="default"/>
        <w:lang w:val="en-US" w:eastAsia="en-US" w:bidi="ar-SA"/>
      </w:rPr>
    </w:lvl>
    <w:lvl w:ilvl="7" w:tplc="EFB80654">
      <w:numFmt w:val="bullet"/>
      <w:lvlText w:val="•"/>
      <w:lvlJc w:val="left"/>
      <w:pPr>
        <w:ind w:left="7552" w:hanging="241"/>
      </w:pPr>
      <w:rPr>
        <w:rFonts w:hint="default"/>
        <w:lang w:val="en-US" w:eastAsia="en-US" w:bidi="ar-SA"/>
      </w:rPr>
    </w:lvl>
    <w:lvl w:ilvl="8" w:tplc="101418B6">
      <w:numFmt w:val="bullet"/>
      <w:lvlText w:val="•"/>
      <w:lvlJc w:val="left"/>
      <w:pPr>
        <w:ind w:left="8568" w:hanging="241"/>
      </w:pPr>
      <w:rPr>
        <w:rFonts w:hint="default"/>
        <w:lang w:val="en-US" w:eastAsia="en-US" w:bidi="ar-SA"/>
      </w:rPr>
    </w:lvl>
  </w:abstractNum>
  <w:abstractNum w:abstractNumId="118" w15:restartNumberingAfterBreak="0">
    <w:nsid w:val="6EC70B63"/>
    <w:multiLevelType w:val="hybridMultilevel"/>
    <w:tmpl w:val="17BCCB5C"/>
    <w:lvl w:ilvl="0" w:tplc="2DEC3036">
      <w:start w:val="1"/>
      <w:numFmt w:val="lowerRoman"/>
      <w:lvlText w:val="(%1)"/>
      <w:lvlJc w:val="left"/>
      <w:pPr>
        <w:ind w:left="440" w:hanging="243"/>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DADCEDD6">
      <w:numFmt w:val="bullet"/>
      <w:lvlText w:val="•"/>
      <w:lvlJc w:val="left"/>
      <w:pPr>
        <w:ind w:left="1456" w:hanging="243"/>
      </w:pPr>
      <w:rPr>
        <w:rFonts w:hint="default"/>
        <w:lang w:val="en-US" w:eastAsia="en-US" w:bidi="ar-SA"/>
      </w:rPr>
    </w:lvl>
    <w:lvl w:ilvl="2" w:tplc="D0DAE0AA">
      <w:numFmt w:val="bullet"/>
      <w:lvlText w:val="•"/>
      <w:lvlJc w:val="left"/>
      <w:pPr>
        <w:ind w:left="2472" w:hanging="243"/>
      </w:pPr>
      <w:rPr>
        <w:rFonts w:hint="default"/>
        <w:lang w:val="en-US" w:eastAsia="en-US" w:bidi="ar-SA"/>
      </w:rPr>
    </w:lvl>
    <w:lvl w:ilvl="3" w:tplc="5D921DA0">
      <w:numFmt w:val="bullet"/>
      <w:lvlText w:val="•"/>
      <w:lvlJc w:val="left"/>
      <w:pPr>
        <w:ind w:left="3488" w:hanging="243"/>
      </w:pPr>
      <w:rPr>
        <w:rFonts w:hint="default"/>
        <w:lang w:val="en-US" w:eastAsia="en-US" w:bidi="ar-SA"/>
      </w:rPr>
    </w:lvl>
    <w:lvl w:ilvl="4" w:tplc="D65E4D4E">
      <w:numFmt w:val="bullet"/>
      <w:lvlText w:val="•"/>
      <w:lvlJc w:val="left"/>
      <w:pPr>
        <w:ind w:left="4504" w:hanging="243"/>
      </w:pPr>
      <w:rPr>
        <w:rFonts w:hint="default"/>
        <w:lang w:val="en-US" w:eastAsia="en-US" w:bidi="ar-SA"/>
      </w:rPr>
    </w:lvl>
    <w:lvl w:ilvl="5" w:tplc="40A09370">
      <w:numFmt w:val="bullet"/>
      <w:lvlText w:val="•"/>
      <w:lvlJc w:val="left"/>
      <w:pPr>
        <w:ind w:left="5520" w:hanging="243"/>
      </w:pPr>
      <w:rPr>
        <w:rFonts w:hint="default"/>
        <w:lang w:val="en-US" w:eastAsia="en-US" w:bidi="ar-SA"/>
      </w:rPr>
    </w:lvl>
    <w:lvl w:ilvl="6" w:tplc="C100963C">
      <w:numFmt w:val="bullet"/>
      <w:lvlText w:val="•"/>
      <w:lvlJc w:val="left"/>
      <w:pPr>
        <w:ind w:left="6536" w:hanging="243"/>
      </w:pPr>
      <w:rPr>
        <w:rFonts w:hint="default"/>
        <w:lang w:val="en-US" w:eastAsia="en-US" w:bidi="ar-SA"/>
      </w:rPr>
    </w:lvl>
    <w:lvl w:ilvl="7" w:tplc="E07C8822">
      <w:numFmt w:val="bullet"/>
      <w:lvlText w:val="•"/>
      <w:lvlJc w:val="left"/>
      <w:pPr>
        <w:ind w:left="7552" w:hanging="243"/>
      </w:pPr>
      <w:rPr>
        <w:rFonts w:hint="default"/>
        <w:lang w:val="en-US" w:eastAsia="en-US" w:bidi="ar-SA"/>
      </w:rPr>
    </w:lvl>
    <w:lvl w:ilvl="8" w:tplc="E928509C">
      <w:numFmt w:val="bullet"/>
      <w:lvlText w:val="•"/>
      <w:lvlJc w:val="left"/>
      <w:pPr>
        <w:ind w:left="8568" w:hanging="243"/>
      </w:pPr>
      <w:rPr>
        <w:rFonts w:hint="default"/>
        <w:lang w:val="en-US" w:eastAsia="en-US" w:bidi="ar-SA"/>
      </w:rPr>
    </w:lvl>
  </w:abstractNum>
  <w:abstractNum w:abstractNumId="119" w15:restartNumberingAfterBreak="0">
    <w:nsid w:val="6FB12799"/>
    <w:multiLevelType w:val="multilevel"/>
    <w:tmpl w:val="B002E758"/>
    <w:lvl w:ilvl="0">
      <w:start w:val="3"/>
      <w:numFmt w:val="upperLetter"/>
      <w:lvlText w:val="%1"/>
      <w:lvlJc w:val="left"/>
      <w:pPr>
        <w:ind w:left="812" w:hanging="594"/>
        <w:jc w:val="left"/>
      </w:pPr>
      <w:rPr>
        <w:rFonts w:hint="default"/>
        <w:lang w:val="en-US" w:eastAsia="en-US" w:bidi="ar-SA"/>
      </w:rPr>
    </w:lvl>
    <w:lvl w:ilvl="1">
      <w:start w:val="7"/>
      <w:numFmt w:val="decimal"/>
      <w:lvlText w:val="%1.%2"/>
      <w:lvlJc w:val="left"/>
      <w:pPr>
        <w:ind w:left="812" w:hanging="594"/>
        <w:jc w:val="left"/>
      </w:pPr>
      <w:rPr>
        <w:rFonts w:hint="default"/>
        <w:lang w:val="en-US" w:eastAsia="en-US" w:bidi="ar-SA"/>
      </w:rPr>
    </w:lvl>
    <w:lvl w:ilvl="2">
      <w:numFmt w:val="decimal"/>
      <w:lvlText w:val="%1.%2.%3"/>
      <w:lvlJc w:val="left"/>
      <w:pPr>
        <w:ind w:left="812" w:hanging="594"/>
        <w:jc w:val="left"/>
      </w:pPr>
      <w:rPr>
        <w:rFonts w:ascii="Times New Roman" w:eastAsia="Times New Roman" w:hAnsi="Times New Roman" w:cs="Times New Roman" w:hint="default"/>
        <w:b/>
        <w:bCs/>
        <w:i w:val="0"/>
        <w:iCs w:val="0"/>
        <w:spacing w:val="-1"/>
        <w:w w:val="99"/>
        <w:sz w:val="24"/>
        <w:szCs w:val="24"/>
        <w:lang w:val="en-US" w:eastAsia="en-US" w:bidi="ar-SA"/>
      </w:rPr>
    </w:lvl>
    <w:lvl w:ilvl="3">
      <w:numFmt w:val="bullet"/>
      <w:lvlText w:val="•"/>
      <w:lvlJc w:val="left"/>
      <w:pPr>
        <w:ind w:left="3754" w:hanging="594"/>
      </w:pPr>
      <w:rPr>
        <w:rFonts w:hint="default"/>
        <w:lang w:val="en-US" w:eastAsia="en-US" w:bidi="ar-SA"/>
      </w:rPr>
    </w:lvl>
    <w:lvl w:ilvl="4">
      <w:numFmt w:val="bullet"/>
      <w:lvlText w:val="•"/>
      <w:lvlJc w:val="left"/>
      <w:pPr>
        <w:ind w:left="4732" w:hanging="594"/>
      </w:pPr>
      <w:rPr>
        <w:rFonts w:hint="default"/>
        <w:lang w:val="en-US" w:eastAsia="en-US" w:bidi="ar-SA"/>
      </w:rPr>
    </w:lvl>
    <w:lvl w:ilvl="5">
      <w:numFmt w:val="bullet"/>
      <w:lvlText w:val="•"/>
      <w:lvlJc w:val="left"/>
      <w:pPr>
        <w:ind w:left="5710" w:hanging="594"/>
      </w:pPr>
      <w:rPr>
        <w:rFonts w:hint="default"/>
        <w:lang w:val="en-US" w:eastAsia="en-US" w:bidi="ar-SA"/>
      </w:rPr>
    </w:lvl>
    <w:lvl w:ilvl="6">
      <w:numFmt w:val="bullet"/>
      <w:lvlText w:val="•"/>
      <w:lvlJc w:val="left"/>
      <w:pPr>
        <w:ind w:left="6688" w:hanging="594"/>
      </w:pPr>
      <w:rPr>
        <w:rFonts w:hint="default"/>
        <w:lang w:val="en-US" w:eastAsia="en-US" w:bidi="ar-SA"/>
      </w:rPr>
    </w:lvl>
    <w:lvl w:ilvl="7">
      <w:numFmt w:val="bullet"/>
      <w:lvlText w:val="•"/>
      <w:lvlJc w:val="left"/>
      <w:pPr>
        <w:ind w:left="7666" w:hanging="594"/>
      </w:pPr>
      <w:rPr>
        <w:rFonts w:hint="default"/>
        <w:lang w:val="en-US" w:eastAsia="en-US" w:bidi="ar-SA"/>
      </w:rPr>
    </w:lvl>
    <w:lvl w:ilvl="8">
      <w:numFmt w:val="bullet"/>
      <w:lvlText w:val="•"/>
      <w:lvlJc w:val="left"/>
      <w:pPr>
        <w:ind w:left="8644" w:hanging="594"/>
      </w:pPr>
      <w:rPr>
        <w:rFonts w:hint="default"/>
        <w:lang w:val="en-US" w:eastAsia="en-US" w:bidi="ar-SA"/>
      </w:rPr>
    </w:lvl>
  </w:abstractNum>
  <w:abstractNum w:abstractNumId="120" w15:restartNumberingAfterBreak="0">
    <w:nsid w:val="6FFB4C15"/>
    <w:multiLevelType w:val="hybridMultilevel"/>
    <w:tmpl w:val="049891BA"/>
    <w:lvl w:ilvl="0" w:tplc="FFF4EAAC">
      <w:start w:val="1"/>
      <w:numFmt w:val="lowerLetter"/>
      <w:lvlText w:val="(%1)"/>
      <w:lvlJc w:val="left"/>
      <w:pPr>
        <w:ind w:left="440" w:hanging="275"/>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52980A44">
      <w:start w:val="1"/>
      <w:numFmt w:val="decimal"/>
      <w:lvlText w:val="(%2)"/>
      <w:lvlJc w:val="left"/>
      <w:pPr>
        <w:ind w:left="723" w:hanging="286"/>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1A6AAA46">
      <w:start w:val="1"/>
      <w:numFmt w:val="lowerLetter"/>
      <w:lvlText w:val="(%3)"/>
      <w:lvlJc w:val="left"/>
      <w:pPr>
        <w:ind w:left="711" w:hanging="27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3" w:tplc="DF8CBBA8">
      <w:start w:val="1"/>
      <w:numFmt w:val="upperLetter"/>
      <w:lvlText w:val="(%4)"/>
      <w:lvlJc w:val="left"/>
      <w:pPr>
        <w:ind w:left="769" w:hanging="332"/>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4" w:tplc="BFBE6556">
      <w:numFmt w:val="bullet"/>
      <w:lvlText w:val="•"/>
      <w:lvlJc w:val="left"/>
      <w:pPr>
        <w:ind w:left="3220" w:hanging="332"/>
      </w:pPr>
      <w:rPr>
        <w:rFonts w:hint="default"/>
        <w:lang w:val="en-US" w:eastAsia="en-US" w:bidi="ar-SA"/>
      </w:rPr>
    </w:lvl>
    <w:lvl w:ilvl="5" w:tplc="2C48329E">
      <w:numFmt w:val="bullet"/>
      <w:lvlText w:val="•"/>
      <w:lvlJc w:val="left"/>
      <w:pPr>
        <w:ind w:left="4450" w:hanging="332"/>
      </w:pPr>
      <w:rPr>
        <w:rFonts w:hint="default"/>
        <w:lang w:val="en-US" w:eastAsia="en-US" w:bidi="ar-SA"/>
      </w:rPr>
    </w:lvl>
    <w:lvl w:ilvl="6" w:tplc="257E99F4">
      <w:numFmt w:val="bullet"/>
      <w:lvlText w:val="•"/>
      <w:lvlJc w:val="left"/>
      <w:pPr>
        <w:ind w:left="5680" w:hanging="332"/>
      </w:pPr>
      <w:rPr>
        <w:rFonts w:hint="default"/>
        <w:lang w:val="en-US" w:eastAsia="en-US" w:bidi="ar-SA"/>
      </w:rPr>
    </w:lvl>
    <w:lvl w:ilvl="7" w:tplc="CABE8184">
      <w:numFmt w:val="bullet"/>
      <w:lvlText w:val="•"/>
      <w:lvlJc w:val="left"/>
      <w:pPr>
        <w:ind w:left="6910" w:hanging="332"/>
      </w:pPr>
      <w:rPr>
        <w:rFonts w:hint="default"/>
        <w:lang w:val="en-US" w:eastAsia="en-US" w:bidi="ar-SA"/>
      </w:rPr>
    </w:lvl>
    <w:lvl w:ilvl="8" w:tplc="0C64B1AA">
      <w:numFmt w:val="bullet"/>
      <w:lvlText w:val="•"/>
      <w:lvlJc w:val="left"/>
      <w:pPr>
        <w:ind w:left="8140" w:hanging="332"/>
      </w:pPr>
      <w:rPr>
        <w:rFonts w:hint="default"/>
        <w:lang w:val="en-US" w:eastAsia="en-US" w:bidi="ar-SA"/>
      </w:rPr>
    </w:lvl>
  </w:abstractNum>
  <w:abstractNum w:abstractNumId="121" w15:restartNumberingAfterBreak="0">
    <w:nsid w:val="708F613A"/>
    <w:multiLevelType w:val="hybridMultilevel"/>
    <w:tmpl w:val="60EE1098"/>
    <w:lvl w:ilvl="0" w:tplc="FA66A7AA">
      <w:start w:val="1"/>
      <w:numFmt w:val="upperLetter"/>
      <w:lvlText w:val="(%1)"/>
      <w:lvlJc w:val="left"/>
      <w:pPr>
        <w:ind w:left="440" w:hanging="33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1" w:tplc="C81456F0">
      <w:start w:val="1"/>
      <w:numFmt w:val="decimal"/>
      <w:lvlText w:val="(%2)"/>
      <w:lvlJc w:val="left"/>
      <w:pPr>
        <w:ind w:left="723" w:hanging="286"/>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B534041E">
      <w:numFmt w:val="bullet"/>
      <w:lvlText w:val="•"/>
      <w:lvlJc w:val="left"/>
      <w:pPr>
        <w:ind w:left="1817" w:hanging="286"/>
      </w:pPr>
      <w:rPr>
        <w:rFonts w:hint="default"/>
        <w:lang w:val="en-US" w:eastAsia="en-US" w:bidi="ar-SA"/>
      </w:rPr>
    </w:lvl>
    <w:lvl w:ilvl="3" w:tplc="61485BBE">
      <w:numFmt w:val="bullet"/>
      <w:lvlText w:val="•"/>
      <w:lvlJc w:val="left"/>
      <w:pPr>
        <w:ind w:left="2915" w:hanging="286"/>
      </w:pPr>
      <w:rPr>
        <w:rFonts w:hint="default"/>
        <w:lang w:val="en-US" w:eastAsia="en-US" w:bidi="ar-SA"/>
      </w:rPr>
    </w:lvl>
    <w:lvl w:ilvl="4" w:tplc="FFDAD230">
      <w:numFmt w:val="bullet"/>
      <w:lvlText w:val="•"/>
      <w:lvlJc w:val="left"/>
      <w:pPr>
        <w:ind w:left="4013" w:hanging="286"/>
      </w:pPr>
      <w:rPr>
        <w:rFonts w:hint="default"/>
        <w:lang w:val="en-US" w:eastAsia="en-US" w:bidi="ar-SA"/>
      </w:rPr>
    </w:lvl>
    <w:lvl w:ilvl="5" w:tplc="1FC89508">
      <w:numFmt w:val="bullet"/>
      <w:lvlText w:val="•"/>
      <w:lvlJc w:val="left"/>
      <w:pPr>
        <w:ind w:left="5111" w:hanging="286"/>
      </w:pPr>
      <w:rPr>
        <w:rFonts w:hint="default"/>
        <w:lang w:val="en-US" w:eastAsia="en-US" w:bidi="ar-SA"/>
      </w:rPr>
    </w:lvl>
    <w:lvl w:ilvl="6" w:tplc="EDB00578">
      <w:numFmt w:val="bullet"/>
      <w:lvlText w:val="•"/>
      <w:lvlJc w:val="left"/>
      <w:pPr>
        <w:ind w:left="6208" w:hanging="286"/>
      </w:pPr>
      <w:rPr>
        <w:rFonts w:hint="default"/>
        <w:lang w:val="en-US" w:eastAsia="en-US" w:bidi="ar-SA"/>
      </w:rPr>
    </w:lvl>
    <w:lvl w:ilvl="7" w:tplc="24C86BCA">
      <w:numFmt w:val="bullet"/>
      <w:lvlText w:val="•"/>
      <w:lvlJc w:val="left"/>
      <w:pPr>
        <w:ind w:left="7306" w:hanging="286"/>
      </w:pPr>
      <w:rPr>
        <w:rFonts w:hint="default"/>
        <w:lang w:val="en-US" w:eastAsia="en-US" w:bidi="ar-SA"/>
      </w:rPr>
    </w:lvl>
    <w:lvl w:ilvl="8" w:tplc="8E0E1DF8">
      <w:numFmt w:val="bullet"/>
      <w:lvlText w:val="•"/>
      <w:lvlJc w:val="left"/>
      <w:pPr>
        <w:ind w:left="8404" w:hanging="286"/>
      </w:pPr>
      <w:rPr>
        <w:rFonts w:hint="default"/>
        <w:lang w:val="en-US" w:eastAsia="en-US" w:bidi="ar-SA"/>
      </w:rPr>
    </w:lvl>
  </w:abstractNum>
  <w:abstractNum w:abstractNumId="122" w15:restartNumberingAfterBreak="0">
    <w:nsid w:val="71767E82"/>
    <w:multiLevelType w:val="hybridMultilevel"/>
    <w:tmpl w:val="406AAC8E"/>
    <w:lvl w:ilvl="0" w:tplc="7980C660">
      <w:start w:val="1"/>
      <w:numFmt w:val="lowerLetter"/>
      <w:lvlText w:val="(%1)"/>
      <w:lvlJc w:val="left"/>
      <w:pPr>
        <w:ind w:left="711" w:hanging="27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D444BE86">
      <w:numFmt w:val="bullet"/>
      <w:lvlText w:val="•"/>
      <w:lvlJc w:val="left"/>
      <w:pPr>
        <w:ind w:left="1708" w:hanging="274"/>
      </w:pPr>
      <w:rPr>
        <w:rFonts w:hint="default"/>
        <w:lang w:val="en-US" w:eastAsia="en-US" w:bidi="ar-SA"/>
      </w:rPr>
    </w:lvl>
    <w:lvl w:ilvl="2" w:tplc="B7060DF6">
      <w:numFmt w:val="bullet"/>
      <w:lvlText w:val="•"/>
      <w:lvlJc w:val="left"/>
      <w:pPr>
        <w:ind w:left="2696" w:hanging="274"/>
      </w:pPr>
      <w:rPr>
        <w:rFonts w:hint="default"/>
        <w:lang w:val="en-US" w:eastAsia="en-US" w:bidi="ar-SA"/>
      </w:rPr>
    </w:lvl>
    <w:lvl w:ilvl="3" w:tplc="F052F9A4">
      <w:numFmt w:val="bullet"/>
      <w:lvlText w:val="•"/>
      <w:lvlJc w:val="left"/>
      <w:pPr>
        <w:ind w:left="3684" w:hanging="274"/>
      </w:pPr>
      <w:rPr>
        <w:rFonts w:hint="default"/>
        <w:lang w:val="en-US" w:eastAsia="en-US" w:bidi="ar-SA"/>
      </w:rPr>
    </w:lvl>
    <w:lvl w:ilvl="4" w:tplc="C3DED5CA">
      <w:numFmt w:val="bullet"/>
      <w:lvlText w:val="•"/>
      <w:lvlJc w:val="left"/>
      <w:pPr>
        <w:ind w:left="4672" w:hanging="274"/>
      </w:pPr>
      <w:rPr>
        <w:rFonts w:hint="default"/>
        <w:lang w:val="en-US" w:eastAsia="en-US" w:bidi="ar-SA"/>
      </w:rPr>
    </w:lvl>
    <w:lvl w:ilvl="5" w:tplc="1F961E4A">
      <w:numFmt w:val="bullet"/>
      <w:lvlText w:val="•"/>
      <w:lvlJc w:val="left"/>
      <w:pPr>
        <w:ind w:left="5660" w:hanging="274"/>
      </w:pPr>
      <w:rPr>
        <w:rFonts w:hint="default"/>
        <w:lang w:val="en-US" w:eastAsia="en-US" w:bidi="ar-SA"/>
      </w:rPr>
    </w:lvl>
    <w:lvl w:ilvl="6" w:tplc="42A645CE">
      <w:numFmt w:val="bullet"/>
      <w:lvlText w:val="•"/>
      <w:lvlJc w:val="left"/>
      <w:pPr>
        <w:ind w:left="6648" w:hanging="274"/>
      </w:pPr>
      <w:rPr>
        <w:rFonts w:hint="default"/>
        <w:lang w:val="en-US" w:eastAsia="en-US" w:bidi="ar-SA"/>
      </w:rPr>
    </w:lvl>
    <w:lvl w:ilvl="7" w:tplc="45DA161E">
      <w:numFmt w:val="bullet"/>
      <w:lvlText w:val="•"/>
      <w:lvlJc w:val="left"/>
      <w:pPr>
        <w:ind w:left="7636" w:hanging="274"/>
      </w:pPr>
      <w:rPr>
        <w:rFonts w:hint="default"/>
        <w:lang w:val="en-US" w:eastAsia="en-US" w:bidi="ar-SA"/>
      </w:rPr>
    </w:lvl>
    <w:lvl w:ilvl="8" w:tplc="D8ACED8C">
      <w:numFmt w:val="bullet"/>
      <w:lvlText w:val="•"/>
      <w:lvlJc w:val="left"/>
      <w:pPr>
        <w:ind w:left="8624" w:hanging="274"/>
      </w:pPr>
      <w:rPr>
        <w:rFonts w:hint="default"/>
        <w:lang w:val="en-US" w:eastAsia="en-US" w:bidi="ar-SA"/>
      </w:rPr>
    </w:lvl>
  </w:abstractNum>
  <w:abstractNum w:abstractNumId="123" w15:restartNumberingAfterBreak="0">
    <w:nsid w:val="72296850"/>
    <w:multiLevelType w:val="multilevel"/>
    <w:tmpl w:val="007032C2"/>
    <w:lvl w:ilvl="0">
      <w:start w:val="3"/>
      <w:numFmt w:val="upperLetter"/>
      <w:lvlText w:val="%1"/>
      <w:lvlJc w:val="left"/>
      <w:pPr>
        <w:ind w:left="872" w:hanging="654"/>
        <w:jc w:val="left"/>
      </w:pPr>
      <w:rPr>
        <w:rFonts w:hint="default"/>
        <w:lang w:val="en-US" w:eastAsia="en-US" w:bidi="ar-SA"/>
      </w:rPr>
    </w:lvl>
    <w:lvl w:ilvl="1">
      <w:start w:val="4"/>
      <w:numFmt w:val="decimal"/>
      <w:lvlText w:val="%1.%2"/>
      <w:lvlJc w:val="left"/>
      <w:pPr>
        <w:ind w:left="872" w:hanging="654"/>
        <w:jc w:val="left"/>
      </w:pPr>
      <w:rPr>
        <w:rFonts w:hint="default"/>
        <w:lang w:val="en-US" w:eastAsia="en-US" w:bidi="ar-SA"/>
      </w:rPr>
    </w:lvl>
    <w:lvl w:ilvl="2">
      <w:start w:val="1"/>
      <w:numFmt w:val="decimal"/>
      <w:lvlText w:val="%1.%2.%3."/>
      <w:lvlJc w:val="left"/>
      <w:pPr>
        <w:ind w:left="872" w:hanging="654"/>
        <w:jc w:val="left"/>
      </w:pPr>
      <w:rPr>
        <w:rFonts w:ascii="Times New Roman" w:eastAsia="Times New Roman" w:hAnsi="Times New Roman" w:cs="Times New Roman" w:hint="default"/>
        <w:b/>
        <w:bCs/>
        <w:i w:val="0"/>
        <w:iCs w:val="0"/>
        <w:spacing w:val="-1"/>
        <w:w w:val="99"/>
        <w:sz w:val="24"/>
        <w:szCs w:val="24"/>
        <w:lang w:val="en-US" w:eastAsia="en-US" w:bidi="ar-SA"/>
      </w:rPr>
    </w:lvl>
    <w:lvl w:ilvl="3">
      <w:start w:val="1"/>
      <w:numFmt w:val="decimal"/>
      <w:lvlText w:val="%1.%2.%3.%4"/>
      <w:lvlJc w:val="left"/>
      <w:pPr>
        <w:ind w:left="999" w:hanging="781"/>
        <w:jc w:val="left"/>
      </w:pPr>
      <w:rPr>
        <w:rFonts w:ascii="Times New Roman" w:eastAsia="Times New Roman" w:hAnsi="Times New Roman" w:cs="Times New Roman" w:hint="default"/>
        <w:b/>
        <w:bCs/>
        <w:i w:val="0"/>
        <w:iCs w:val="0"/>
        <w:spacing w:val="-1"/>
        <w:w w:val="99"/>
        <w:sz w:val="24"/>
        <w:szCs w:val="24"/>
        <w:lang w:val="en-US" w:eastAsia="en-US" w:bidi="ar-SA"/>
      </w:rPr>
    </w:lvl>
    <w:lvl w:ilvl="4">
      <w:numFmt w:val="bullet"/>
      <w:lvlText w:val="•"/>
      <w:lvlJc w:val="left"/>
      <w:pPr>
        <w:ind w:left="4200" w:hanging="781"/>
      </w:pPr>
      <w:rPr>
        <w:rFonts w:hint="default"/>
        <w:lang w:val="en-US" w:eastAsia="en-US" w:bidi="ar-SA"/>
      </w:rPr>
    </w:lvl>
    <w:lvl w:ilvl="5">
      <w:numFmt w:val="bullet"/>
      <w:lvlText w:val="•"/>
      <w:lvlJc w:val="left"/>
      <w:pPr>
        <w:ind w:left="5266" w:hanging="781"/>
      </w:pPr>
      <w:rPr>
        <w:rFonts w:hint="default"/>
        <w:lang w:val="en-US" w:eastAsia="en-US" w:bidi="ar-SA"/>
      </w:rPr>
    </w:lvl>
    <w:lvl w:ilvl="6">
      <w:numFmt w:val="bullet"/>
      <w:lvlText w:val="•"/>
      <w:lvlJc w:val="left"/>
      <w:pPr>
        <w:ind w:left="6333" w:hanging="781"/>
      </w:pPr>
      <w:rPr>
        <w:rFonts w:hint="default"/>
        <w:lang w:val="en-US" w:eastAsia="en-US" w:bidi="ar-SA"/>
      </w:rPr>
    </w:lvl>
    <w:lvl w:ilvl="7">
      <w:numFmt w:val="bullet"/>
      <w:lvlText w:val="•"/>
      <w:lvlJc w:val="left"/>
      <w:pPr>
        <w:ind w:left="7400" w:hanging="781"/>
      </w:pPr>
      <w:rPr>
        <w:rFonts w:hint="default"/>
        <w:lang w:val="en-US" w:eastAsia="en-US" w:bidi="ar-SA"/>
      </w:rPr>
    </w:lvl>
    <w:lvl w:ilvl="8">
      <w:numFmt w:val="bullet"/>
      <w:lvlText w:val="•"/>
      <w:lvlJc w:val="left"/>
      <w:pPr>
        <w:ind w:left="8466" w:hanging="781"/>
      </w:pPr>
      <w:rPr>
        <w:rFonts w:hint="default"/>
        <w:lang w:val="en-US" w:eastAsia="en-US" w:bidi="ar-SA"/>
      </w:rPr>
    </w:lvl>
  </w:abstractNum>
  <w:abstractNum w:abstractNumId="124" w15:restartNumberingAfterBreak="0">
    <w:nsid w:val="73B5398D"/>
    <w:multiLevelType w:val="hybridMultilevel"/>
    <w:tmpl w:val="1DB2A3AA"/>
    <w:lvl w:ilvl="0" w:tplc="27AC3D52">
      <w:start w:val="1"/>
      <w:numFmt w:val="lowerLetter"/>
      <w:lvlText w:val="(%1)"/>
      <w:lvlJc w:val="left"/>
      <w:pPr>
        <w:ind w:left="546" w:hanging="327"/>
        <w:jc w:val="left"/>
      </w:pPr>
      <w:rPr>
        <w:rFonts w:ascii="Times New Roman" w:eastAsia="Times New Roman" w:hAnsi="Times New Roman" w:cs="Times New Roman" w:hint="default"/>
        <w:b w:val="0"/>
        <w:bCs w:val="0"/>
        <w:i w:val="0"/>
        <w:iCs w:val="0"/>
        <w:color w:val="221F1F"/>
        <w:spacing w:val="-2"/>
        <w:w w:val="99"/>
        <w:sz w:val="24"/>
        <w:szCs w:val="24"/>
        <w:lang w:val="en-US" w:eastAsia="en-US" w:bidi="ar-SA"/>
      </w:rPr>
    </w:lvl>
    <w:lvl w:ilvl="1" w:tplc="F6E2E65E">
      <w:numFmt w:val="bullet"/>
      <w:lvlText w:val="•"/>
      <w:lvlJc w:val="left"/>
      <w:pPr>
        <w:ind w:left="1546" w:hanging="327"/>
      </w:pPr>
      <w:rPr>
        <w:rFonts w:hint="default"/>
        <w:lang w:val="en-US" w:eastAsia="en-US" w:bidi="ar-SA"/>
      </w:rPr>
    </w:lvl>
    <w:lvl w:ilvl="2" w:tplc="6B1EC642">
      <w:numFmt w:val="bullet"/>
      <w:lvlText w:val="•"/>
      <w:lvlJc w:val="left"/>
      <w:pPr>
        <w:ind w:left="2552" w:hanging="327"/>
      </w:pPr>
      <w:rPr>
        <w:rFonts w:hint="default"/>
        <w:lang w:val="en-US" w:eastAsia="en-US" w:bidi="ar-SA"/>
      </w:rPr>
    </w:lvl>
    <w:lvl w:ilvl="3" w:tplc="6FC07196">
      <w:numFmt w:val="bullet"/>
      <w:lvlText w:val="•"/>
      <w:lvlJc w:val="left"/>
      <w:pPr>
        <w:ind w:left="3558" w:hanging="327"/>
      </w:pPr>
      <w:rPr>
        <w:rFonts w:hint="default"/>
        <w:lang w:val="en-US" w:eastAsia="en-US" w:bidi="ar-SA"/>
      </w:rPr>
    </w:lvl>
    <w:lvl w:ilvl="4" w:tplc="0A34BEF0">
      <w:numFmt w:val="bullet"/>
      <w:lvlText w:val="•"/>
      <w:lvlJc w:val="left"/>
      <w:pPr>
        <w:ind w:left="4564" w:hanging="327"/>
      </w:pPr>
      <w:rPr>
        <w:rFonts w:hint="default"/>
        <w:lang w:val="en-US" w:eastAsia="en-US" w:bidi="ar-SA"/>
      </w:rPr>
    </w:lvl>
    <w:lvl w:ilvl="5" w:tplc="6CC2A5EE">
      <w:numFmt w:val="bullet"/>
      <w:lvlText w:val="•"/>
      <w:lvlJc w:val="left"/>
      <w:pPr>
        <w:ind w:left="5570" w:hanging="327"/>
      </w:pPr>
      <w:rPr>
        <w:rFonts w:hint="default"/>
        <w:lang w:val="en-US" w:eastAsia="en-US" w:bidi="ar-SA"/>
      </w:rPr>
    </w:lvl>
    <w:lvl w:ilvl="6" w:tplc="2358302E">
      <w:numFmt w:val="bullet"/>
      <w:lvlText w:val="•"/>
      <w:lvlJc w:val="left"/>
      <w:pPr>
        <w:ind w:left="6576" w:hanging="327"/>
      </w:pPr>
      <w:rPr>
        <w:rFonts w:hint="default"/>
        <w:lang w:val="en-US" w:eastAsia="en-US" w:bidi="ar-SA"/>
      </w:rPr>
    </w:lvl>
    <w:lvl w:ilvl="7" w:tplc="CB2CD0A0">
      <w:numFmt w:val="bullet"/>
      <w:lvlText w:val="•"/>
      <w:lvlJc w:val="left"/>
      <w:pPr>
        <w:ind w:left="7582" w:hanging="327"/>
      </w:pPr>
      <w:rPr>
        <w:rFonts w:hint="default"/>
        <w:lang w:val="en-US" w:eastAsia="en-US" w:bidi="ar-SA"/>
      </w:rPr>
    </w:lvl>
    <w:lvl w:ilvl="8" w:tplc="30EC5814">
      <w:numFmt w:val="bullet"/>
      <w:lvlText w:val="•"/>
      <w:lvlJc w:val="left"/>
      <w:pPr>
        <w:ind w:left="8588" w:hanging="327"/>
      </w:pPr>
      <w:rPr>
        <w:rFonts w:hint="default"/>
        <w:lang w:val="en-US" w:eastAsia="en-US" w:bidi="ar-SA"/>
      </w:rPr>
    </w:lvl>
  </w:abstractNum>
  <w:abstractNum w:abstractNumId="125" w15:restartNumberingAfterBreak="0">
    <w:nsid w:val="743B4229"/>
    <w:multiLevelType w:val="hybridMultilevel"/>
    <w:tmpl w:val="D012E418"/>
    <w:lvl w:ilvl="0" w:tplc="E9EC894A">
      <w:start w:val="1"/>
      <w:numFmt w:val="lowerLetter"/>
      <w:lvlText w:val="(%1)"/>
      <w:lvlJc w:val="left"/>
      <w:pPr>
        <w:ind w:left="711" w:hanging="274"/>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603AF19C">
      <w:start w:val="1"/>
      <w:numFmt w:val="decimal"/>
      <w:lvlText w:val="(%2)"/>
      <w:lvlJc w:val="left"/>
      <w:pPr>
        <w:ind w:left="440" w:hanging="284"/>
        <w:jc w:val="lef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2" w:tplc="88A80D40">
      <w:start w:val="1"/>
      <w:numFmt w:val="lowerRoman"/>
      <w:lvlText w:val="(%3)"/>
      <w:lvlJc w:val="left"/>
      <w:pPr>
        <w:ind w:left="678" w:hanging="240"/>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3" w:tplc="B43E4326">
      <w:numFmt w:val="bullet"/>
      <w:lvlText w:val="•"/>
      <w:lvlJc w:val="left"/>
      <w:pPr>
        <w:ind w:left="1955" w:hanging="240"/>
      </w:pPr>
      <w:rPr>
        <w:rFonts w:hint="default"/>
        <w:lang w:val="en-US" w:eastAsia="en-US" w:bidi="ar-SA"/>
      </w:rPr>
    </w:lvl>
    <w:lvl w:ilvl="4" w:tplc="5AE8DF70">
      <w:numFmt w:val="bullet"/>
      <w:lvlText w:val="•"/>
      <w:lvlJc w:val="left"/>
      <w:pPr>
        <w:ind w:left="3190" w:hanging="240"/>
      </w:pPr>
      <w:rPr>
        <w:rFonts w:hint="default"/>
        <w:lang w:val="en-US" w:eastAsia="en-US" w:bidi="ar-SA"/>
      </w:rPr>
    </w:lvl>
    <w:lvl w:ilvl="5" w:tplc="7E3AE1A6">
      <w:numFmt w:val="bullet"/>
      <w:lvlText w:val="•"/>
      <w:lvlJc w:val="left"/>
      <w:pPr>
        <w:ind w:left="4425" w:hanging="240"/>
      </w:pPr>
      <w:rPr>
        <w:rFonts w:hint="default"/>
        <w:lang w:val="en-US" w:eastAsia="en-US" w:bidi="ar-SA"/>
      </w:rPr>
    </w:lvl>
    <w:lvl w:ilvl="6" w:tplc="52482A02">
      <w:numFmt w:val="bullet"/>
      <w:lvlText w:val="•"/>
      <w:lvlJc w:val="left"/>
      <w:pPr>
        <w:ind w:left="5660" w:hanging="240"/>
      </w:pPr>
      <w:rPr>
        <w:rFonts w:hint="default"/>
        <w:lang w:val="en-US" w:eastAsia="en-US" w:bidi="ar-SA"/>
      </w:rPr>
    </w:lvl>
    <w:lvl w:ilvl="7" w:tplc="0B72822E">
      <w:numFmt w:val="bullet"/>
      <w:lvlText w:val="•"/>
      <w:lvlJc w:val="left"/>
      <w:pPr>
        <w:ind w:left="6895" w:hanging="240"/>
      </w:pPr>
      <w:rPr>
        <w:rFonts w:hint="default"/>
        <w:lang w:val="en-US" w:eastAsia="en-US" w:bidi="ar-SA"/>
      </w:rPr>
    </w:lvl>
    <w:lvl w:ilvl="8" w:tplc="B1F0CAF0">
      <w:numFmt w:val="bullet"/>
      <w:lvlText w:val="•"/>
      <w:lvlJc w:val="left"/>
      <w:pPr>
        <w:ind w:left="8130" w:hanging="240"/>
      </w:pPr>
      <w:rPr>
        <w:rFonts w:hint="default"/>
        <w:lang w:val="en-US" w:eastAsia="en-US" w:bidi="ar-SA"/>
      </w:rPr>
    </w:lvl>
  </w:abstractNum>
  <w:abstractNum w:abstractNumId="126" w15:restartNumberingAfterBreak="0">
    <w:nsid w:val="761E3F38"/>
    <w:multiLevelType w:val="hybridMultilevel"/>
    <w:tmpl w:val="FD66DF72"/>
    <w:lvl w:ilvl="0" w:tplc="DDC2F4D0">
      <w:start w:val="1"/>
      <w:numFmt w:val="decimal"/>
      <w:lvlText w:val="(%1)"/>
      <w:lvlJc w:val="left"/>
      <w:pPr>
        <w:ind w:left="440" w:hanging="287"/>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661011A4">
      <w:start w:val="1"/>
      <w:numFmt w:val="lowerRoman"/>
      <w:lvlText w:val="(%2)"/>
      <w:lvlJc w:val="left"/>
      <w:pPr>
        <w:ind w:left="440" w:hanging="241"/>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07D4BAD6">
      <w:numFmt w:val="bullet"/>
      <w:lvlText w:val="•"/>
      <w:lvlJc w:val="left"/>
      <w:pPr>
        <w:ind w:left="2472" w:hanging="241"/>
      </w:pPr>
      <w:rPr>
        <w:rFonts w:hint="default"/>
        <w:lang w:val="en-US" w:eastAsia="en-US" w:bidi="ar-SA"/>
      </w:rPr>
    </w:lvl>
    <w:lvl w:ilvl="3" w:tplc="25F48EC2">
      <w:numFmt w:val="bullet"/>
      <w:lvlText w:val="•"/>
      <w:lvlJc w:val="left"/>
      <w:pPr>
        <w:ind w:left="3488" w:hanging="241"/>
      </w:pPr>
      <w:rPr>
        <w:rFonts w:hint="default"/>
        <w:lang w:val="en-US" w:eastAsia="en-US" w:bidi="ar-SA"/>
      </w:rPr>
    </w:lvl>
    <w:lvl w:ilvl="4" w:tplc="2264D56C">
      <w:numFmt w:val="bullet"/>
      <w:lvlText w:val="•"/>
      <w:lvlJc w:val="left"/>
      <w:pPr>
        <w:ind w:left="4504" w:hanging="241"/>
      </w:pPr>
      <w:rPr>
        <w:rFonts w:hint="default"/>
        <w:lang w:val="en-US" w:eastAsia="en-US" w:bidi="ar-SA"/>
      </w:rPr>
    </w:lvl>
    <w:lvl w:ilvl="5" w:tplc="0FB627D6">
      <w:numFmt w:val="bullet"/>
      <w:lvlText w:val="•"/>
      <w:lvlJc w:val="left"/>
      <w:pPr>
        <w:ind w:left="5520" w:hanging="241"/>
      </w:pPr>
      <w:rPr>
        <w:rFonts w:hint="default"/>
        <w:lang w:val="en-US" w:eastAsia="en-US" w:bidi="ar-SA"/>
      </w:rPr>
    </w:lvl>
    <w:lvl w:ilvl="6" w:tplc="7F984996">
      <w:numFmt w:val="bullet"/>
      <w:lvlText w:val="•"/>
      <w:lvlJc w:val="left"/>
      <w:pPr>
        <w:ind w:left="6536" w:hanging="241"/>
      </w:pPr>
      <w:rPr>
        <w:rFonts w:hint="default"/>
        <w:lang w:val="en-US" w:eastAsia="en-US" w:bidi="ar-SA"/>
      </w:rPr>
    </w:lvl>
    <w:lvl w:ilvl="7" w:tplc="812ACE04">
      <w:numFmt w:val="bullet"/>
      <w:lvlText w:val="•"/>
      <w:lvlJc w:val="left"/>
      <w:pPr>
        <w:ind w:left="7552" w:hanging="241"/>
      </w:pPr>
      <w:rPr>
        <w:rFonts w:hint="default"/>
        <w:lang w:val="en-US" w:eastAsia="en-US" w:bidi="ar-SA"/>
      </w:rPr>
    </w:lvl>
    <w:lvl w:ilvl="8" w:tplc="12C0979A">
      <w:numFmt w:val="bullet"/>
      <w:lvlText w:val="•"/>
      <w:lvlJc w:val="left"/>
      <w:pPr>
        <w:ind w:left="8568" w:hanging="241"/>
      </w:pPr>
      <w:rPr>
        <w:rFonts w:hint="default"/>
        <w:lang w:val="en-US" w:eastAsia="en-US" w:bidi="ar-SA"/>
      </w:rPr>
    </w:lvl>
  </w:abstractNum>
  <w:abstractNum w:abstractNumId="127" w15:restartNumberingAfterBreak="0">
    <w:nsid w:val="762C3E0C"/>
    <w:multiLevelType w:val="hybridMultilevel"/>
    <w:tmpl w:val="4C7CC9DE"/>
    <w:lvl w:ilvl="0" w:tplc="C3BC888A">
      <w:numFmt w:val="bullet"/>
      <w:lvlText w:val="•"/>
      <w:lvlJc w:val="left"/>
      <w:pPr>
        <w:ind w:left="939" w:hanging="721"/>
      </w:pPr>
      <w:rPr>
        <w:rFonts w:ascii="Times New Roman" w:eastAsia="Times New Roman" w:hAnsi="Times New Roman" w:cs="Times New Roman" w:hint="default"/>
        <w:b w:val="0"/>
        <w:bCs w:val="0"/>
        <w:i w:val="0"/>
        <w:iCs w:val="0"/>
        <w:w w:val="100"/>
        <w:sz w:val="24"/>
        <w:szCs w:val="24"/>
        <w:lang w:val="en-US" w:eastAsia="en-US" w:bidi="ar-SA"/>
      </w:rPr>
    </w:lvl>
    <w:lvl w:ilvl="1" w:tplc="96BE783E">
      <w:numFmt w:val="bullet"/>
      <w:lvlText w:val="•"/>
      <w:lvlJc w:val="left"/>
      <w:pPr>
        <w:ind w:left="1906" w:hanging="721"/>
      </w:pPr>
      <w:rPr>
        <w:rFonts w:hint="default"/>
        <w:lang w:val="en-US" w:eastAsia="en-US" w:bidi="ar-SA"/>
      </w:rPr>
    </w:lvl>
    <w:lvl w:ilvl="2" w:tplc="4716ACCE">
      <w:numFmt w:val="bullet"/>
      <w:lvlText w:val="•"/>
      <w:lvlJc w:val="left"/>
      <w:pPr>
        <w:ind w:left="2872" w:hanging="721"/>
      </w:pPr>
      <w:rPr>
        <w:rFonts w:hint="default"/>
        <w:lang w:val="en-US" w:eastAsia="en-US" w:bidi="ar-SA"/>
      </w:rPr>
    </w:lvl>
    <w:lvl w:ilvl="3" w:tplc="EE303B3E">
      <w:numFmt w:val="bullet"/>
      <w:lvlText w:val="•"/>
      <w:lvlJc w:val="left"/>
      <w:pPr>
        <w:ind w:left="3838" w:hanging="721"/>
      </w:pPr>
      <w:rPr>
        <w:rFonts w:hint="default"/>
        <w:lang w:val="en-US" w:eastAsia="en-US" w:bidi="ar-SA"/>
      </w:rPr>
    </w:lvl>
    <w:lvl w:ilvl="4" w:tplc="3E3E4A4A">
      <w:numFmt w:val="bullet"/>
      <w:lvlText w:val="•"/>
      <w:lvlJc w:val="left"/>
      <w:pPr>
        <w:ind w:left="4804" w:hanging="721"/>
      </w:pPr>
      <w:rPr>
        <w:rFonts w:hint="default"/>
        <w:lang w:val="en-US" w:eastAsia="en-US" w:bidi="ar-SA"/>
      </w:rPr>
    </w:lvl>
    <w:lvl w:ilvl="5" w:tplc="74020D9A">
      <w:numFmt w:val="bullet"/>
      <w:lvlText w:val="•"/>
      <w:lvlJc w:val="left"/>
      <w:pPr>
        <w:ind w:left="5770" w:hanging="721"/>
      </w:pPr>
      <w:rPr>
        <w:rFonts w:hint="default"/>
        <w:lang w:val="en-US" w:eastAsia="en-US" w:bidi="ar-SA"/>
      </w:rPr>
    </w:lvl>
    <w:lvl w:ilvl="6" w:tplc="20605492">
      <w:numFmt w:val="bullet"/>
      <w:lvlText w:val="•"/>
      <w:lvlJc w:val="left"/>
      <w:pPr>
        <w:ind w:left="6736" w:hanging="721"/>
      </w:pPr>
      <w:rPr>
        <w:rFonts w:hint="default"/>
        <w:lang w:val="en-US" w:eastAsia="en-US" w:bidi="ar-SA"/>
      </w:rPr>
    </w:lvl>
    <w:lvl w:ilvl="7" w:tplc="C99A9A02">
      <w:numFmt w:val="bullet"/>
      <w:lvlText w:val="•"/>
      <w:lvlJc w:val="left"/>
      <w:pPr>
        <w:ind w:left="7702" w:hanging="721"/>
      </w:pPr>
      <w:rPr>
        <w:rFonts w:hint="default"/>
        <w:lang w:val="en-US" w:eastAsia="en-US" w:bidi="ar-SA"/>
      </w:rPr>
    </w:lvl>
    <w:lvl w:ilvl="8" w:tplc="CF8818F0">
      <w:numFmt w:val="bullet"/>
      <w:lvlText w:val="•"/>
      <w:lvlJc w:val="left"/>
      <w:pPr>
        <w:ind w:left="8668" w:hanging="721"/>
      </w:pPr>
      <w:rPr>
        <w:rFonts w:hint="default"/>
        <w:lang w:val="en-US" w:eastAsia="en-US" w:bidi="ar-SA"/>
      </w:rPr>
    </w:lvl>
  </w:abstractNum>
  <w:abstractNum w:abstractNumId="128" w15:restartNumberingAfterBreak="0">
    <w:nsid w:val="76630BE8"/>
    <w:multiLevelType w:val="hybridMultilevel"/>
    <w:tmpl w:val="02FCCDD8"/>
    <w:lvl w:ilvl="0" w:tplc="7458BCFA">
      <w:start w:val="4"/>
      <w:numFmt w:val="lowerRoman"/>
      <w:lvlText w:val="(%1)"/>
      <w:lvlJc w:val="left"/>
      <w:pPr>
        <w:ind w:left="219" w:hanging="406"/>
        <w:jc w:val="left"/>
      </w:pPr>
      <w:rPr>
        <w:rFonts w:ascii="Times New Roman" w:eastAsia="Times New Roman" w:hAnsi="Times New Roman" w:cs="Times New Roman" w:hint="default"/>
        <w:b w:val="0"/>
        <w:bCs w:val="0"/>
        <w:i w:val="0"/>
        <w:iCs w:val="0"/>
        <w:w w:val="99"/>
        <w:sz w:val="24"/>
        <w:szCs w:val="24"/>
        <w:lang w:val="en-US" w:eastAsia="en-US" w:bidi="ar-SA"/>
      </w:rPr>
    </w:lvl>
    <w:lvl w:ilvl="1" w:tplc="35D6CE6C">
      <w:start w:val="1"/>
      <w:numFmt w:val="decimal"/>
      <w:lvlText w:val="%2."/>
      <w:lvlJc w:val="left"/>
      <w:pPr>
        <w:ind w:left="440" w:hanging="241"/>
        <w:jc w:val="left"/>
      </w:pPr>
      <w:rPr>
        <w:rFonts w:ascii="Times New Roman" w:eastAsia="Times New Roman" w:hAnsi="Times New Roman" w:cs="Times New Roman" w:hint="default"/>
        <w:b w:val="0"/>
        <w:bCs w:val="0"/>
        <w:i w:val="0"/>
        <w:iCs w:val="0"/>
        <w:color w:val="221F1F"/>
        <w:w w:val="100"/>
        <w:sz w:val="24"/>
        <w:szCs w:val="24"/>
        <w:lang w:val="en-US" w:eastAsia="en-US" w:bidi="ar-SA"/>
      </w:rPr>
    </w:lvl>
    <w:lvl w:ilvl="2" w:tplc="A1E8F170">
      <w:numFmt w:val="bullet"/>
      <w:lvlText w:val="•"/>
      <w:lvlJc w:val="left"/>
      <w:pPr>
        <w:ind w:left="1568" w:hanging="241"/>
      </w:pPr>
      <w:rPr>
        <w:rFonts w:hint="default"/>
        <w:lang w:val="en-US" w:eastAsia="en-US" w:bidi="ar-SA"/>
      </w:rPr>
    </w:lvl>
    <w:lvl w:ilvl="3" w:tplc="1D84C902">
      <w:numFmt w:val="bullet"/>
      <w:lvlText w:val="•"/>
      <w:lvlJc w:val="left"/>
      <w:pPr>
        <w:ind w:left="2697" w:hanging="241"/>
      </w:pPr>
      <w:rPr>
        <w:rFonts w:hint="default"/>
        <w:lang w:val="en-US" w:eastAsia="en-US" w:bidi="ar-SA"/>
      </w:rPr>
    </w:lvl>
    <w:lvl w:ilvl="4" w:tplc="FBEE8E08">
      <w:numFmt w:val="bullet"/>
      <w:lvlText w:val="•"/>
      <w:lvlJc w:val="left"/>
      <w:pPr>
        <w:ind w:left="3826" w:hanging="241"/>
      </w:pPr>
      <w:rPr>
        <w:rFonts w:hint="default"/>
        <w:lang w:val="en-US" w:eastAsia="en-US" w:bidi="ar-SA"/>
      </w:rPr>
    </w:lvl>
    <w:lvl w:ilvl="5" w:tplc="423EC29E">
      <w:numFmt w:val="bullet"/>
      <w:lvlText w:val="•"/>
      <w:lvlJc w:val="left"/>
      <w:pPr>
        <w:ind w:left="4955" w:hanging="241"/>
      </w:pPr>
      <w:rPr>
        <w:rFonts w:hint="default"/>
        <w:lang w:val="en-US" w:eastAsia="en-US" w:bidi="ar-SA"/>
      </w:rPr>
    </w:lvl>
    <w:lvl w:ilvl="6" w:tplc="9CFC19B4">
      <w:numFmt w:val="bullet"/>
      <w:lvlText w:val="•"/>
      <w:lvlJc w:val="left"/>
      <w:pPr>
        <w:ind w:left="6084" w:hanging="241"/>
      </w:pPr>
      <w:rPr>
        <w:rFonts w:hint="default"/>
        <w:lang w:val="en-US" w:eastAsia="en-US" w:bidi="ar-SA"/>
      </w:rPr>
    </w:lvl>
    <w:lvl w:ilvl="7" w:tplc="9620DEEC">
      <w:numFmt w:val="bullet"/>
      <w:lvlText w:val="•"/>
      <w:lvlJc w:val="left"/>
      <w:pPr>
        <w:ind w:left="7213" w:hanging="241"/>
      </w:pPr>
      <w:rPr>
        <w:rFonts w:hint="default"/>
        <w:lang w:val="en-US" w:eastAsia="en-US" w:bidi="ar-SA"/>
      </w:rPr>
    </w:lvl>
    <w:lvl w:ilvl="8" w:tplc="C3A2AB06">
      <w:numFmt w:val="bullet"/>
      <w:lvlText w:val="•"/>
      <w:lvlJc w:val="left"/>
      <w:pPr>
        <w:ind w:left="8342" w:hanging="241"/>
      </w:pPr>
      <w:rPr>
        <w:rFonts w:hint="default"/>
        <w:lang w:val="en-US" w:eastAsia="en-US" w:bidi="ar-SA"/>
      </w:rPr>
    </w:lvl>
  </w:abstractNum>
  <w:abstractNum w:abstractNumId="129" w15:restartNumberingAfterBreak="0">
    <w:nsid w:val="76ED307F"/>
    <w:multiLevelType w:val="hybridMultilevel"/>
    <w:tmpl w:val="544670D4"/>
    <w:lvl w:ilvl="0" w:tplc="D9400246">
      <w:start w:val="2"/>
      <w:numFmt w:val="decimal"/>
      <w:lvlText w:val="(%1)"/>
      <w:lvlJc w:val="left"/>
      <w:pPr>
        <w:ind w:left="723" w:hanging="286"/>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A36E5C82">
      <w:start w:val="1"/>
      <w:numFmt w:val="lowerRoman"/>
      <w:lvlText w:val="(%2)"/>
      <w:lvlJc w:val="left"/>
      <w:pPr>
        <w:ind w:left="678" w:hanging="240"/>
        <w:jc w:val="righ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3A08A95A">
      <w:numFmt w:val="bullet"/>
      <w:lvlText w:val="•"/>
      <w:lvlJc w:val="left"/>
      <w:pPr>
        <w:ind w:left="720" w:hanging="240"/>
      </w:pPr>
      <w:rPr>
        <w:rFonts w:hint="default"/>
        <w:lang w:val="en-US" w:eastAsia="en-US" w:bidi="ar-SA"/>
      </w:rPr>
    </w:lvl>
    <w:lvl w:ilvl="3" w:tplc="5BF433C0">
      <w:numFmt w:val="bullet"/>
      <w:lvlText w:val="•"/>
      <w:lvlJc w:val="left"/>
      <w:pPr>
        <w:ind w:left="1955" w:hanging="240"/>
      </w:pPr>
      <w:rPr>
        <w:rFonts w:hint="default"/>
        <w:lang w:val="en-US" w:eastAsia="en-US" w:bidi="ar-SA"/>
      </w:rPr>
    </w:lvl>
    <w:lvl w:ilvl="4" w:tplc="99189A58">
      <w:numFmt w:val="bullet"/>
      <w:lvlText w:val="•"/>
      <w:lvlJc w:val="left"/>
      <w:pPr>
        <w:ind w:left="3190" w:hanging="240"/>
      </w:pPr>
      <w:rPr>
        <w:rFonts w:hint="default"/>
        <w:lang w:val="en-US" w:eastAsia="en-US" w:bidi="ar-SA"/>
      </w:rPr>
    </w:lvl>
    <w:lvl w:ilvl="5" w:tplc="D3029362">
      <w:numFmt w:val="bullet"/>
      <w:lvlText w:val="•"/>
      <w:lvlJc w:val="left"/>
      <w:pPr>
        <w:ind w:left="4425" w:hanging="240"/>
      </w:pPr>
      <w:rPr>
        <w:rFonts w:hint="default"/>
        <w:lang w:val="en-US" w:eastAsia="en-US" w:bidi="ar-SA"/>
      </w:rPr>
    </w:lvl>
    <w:lvl w:ilvl="6" w:tplc="8DFC905C">
      <w:numFmt w:val="bullet"/>
      <w:lvlText w:val="•"/>
      <w:lvlJc w:val="left"/>
      <w:pPr>
        <w:ind w:left="5660" w:hanging="240"/>
      </w:pPr>
      <w:rPr>
        <w:rFonts w:hint="default"/>
        <w:lang w:val="en-US" w:eastAsia="en-US" w:bidi="ar-SA"/>
      </w:rPr>
    </w:lvl>
    <w:lvl w:ilvl="7" w:tplc="86363A88">
      <w:numFmt w:val="bullet"/>
      <w:lvlText w:val="•"/>
      <w:lvlJc w:val="left"/>
      <w:pPr>
        <w:ind w:left="6895" w:hanging="240"/>
      </w:pPr>
      <w:rPr>
        <w:rFonts w:hint="default"/>
        <w:lang w:val="en-US" w:eastAsia="en-US" w:bidi="ar-SA"/>
      </w:rPr>
    </w:lvl>
    <w:lvl w:ilvl="8" w:tplc="D81E7E78">
      <w:numFmt w:val="bullet"/>
      <w:lvlText w:val="•"/>
      <w:lvlJc w:val="left"/>
      <w:pPr>
        <w:ind w:left="8130" w:hanging="240"/>
      </w:pPr>
      <w:rPr>
        <w:rFonts w:hint="default"/>
        <w:lang w:val="en-US" w:eastAsia="en-US" w:bidi="ar-SA"/>
      </w:rPr>
    </w:lvl>
  </w:abstractNum>
  <w:abstractNum w:abstractNumId="130" w15:restartNumberingAfterBreak="0">
    <w:nsid w:val="772216ED"/>
    <w:multiLevelType w:val="hybridMultilevel"/>
    <w:tmpl w:val="67605090"/>
    <w:lvl w:ilvl="0" w:tplc="1F3A644E">
      <w:start w:val="3"/>
      <w:numFmt w:val="lowerLetter"/>
      <w:lvlText w:val="(%1)"/>
      <w:lvlJc w:val="left"/>
      <w:pPr>
        <w:ind w:left="440" w:hanging="275"/>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5FE67E70">
      <w:start w:val="1"/>
      <w:numFmt w:val="lowerRoman"/>
      <w:lvlText w:val="(%2)"/>
      <w:lvlJc w:val="left"/>
      <w:pPr>
        <w:ind w:left="678" w:hanging="240"/>
        <w:jc w:val="left"/>
      </w:pPr>
      <w:rPr>
        <w:rFonts w:ascii="Times New Roman" w:eastAsia="Times New Roman" w:hAnsi="Times New Roman" w:cs="Times New Roman" w:hint="default"/>
        <w:b w:val="0"/>
        <w:bCs w:val="0"/>
        <w:i w:val="0"/>
        <w:iCs w:val="0"/>
        <w:color w:val="221F1F"/>
        <w:spacing w:val="-3"/>
        <w:w w:val="99"/>
        <w:sz w:val="20"/>
        <w:szCs w:val="20"/>
        <w:lang w:val="en-US" w:eastAsia="en-US" w:bidi="ar-SA"/>
      </w:rPr>
    </w:lvl>
    <w:lvl w:ilvl="2" w:tplc="220A4020">
      <w:numFmt w:val="bullet"/>
      <w:lvlText w:val="•"/>
      <w:lvlJc w:val="left"/>
      <w:pPr>
        <w:ind w:left="1782" w:hanging="240"/>
      </w:pPr>
      <w:rPr>
        <w:rFonts w:hint="default"/>
        <w:lang w:val="en-US" w:eastAsia="en-US" w:bidi="ar-SA"/>
      </w:rPr>
    </w:lvl>
    <w:lvl w:ilvl="3" w:tplc="584A9E60">
      <w:numFmt w:val="bullet"/>
      <w:lvlText w:val="•"/>
      <w:lvlJc w:val="left"/>
      <w:pPr>
        <w:ind w:left="2884" w:hanging="240"/>
      </w:pPr>
      <w:rPr>
        <w:rFonts w:hint="default"/>
        <w:lang w:val="en-US" w:eastAsia="en-US" w:bidi="ar-SA"/>
      </w:rPr>
    </w:lvl>
    <w:lvl w:ilvl="4" w:tplc="4620AD02">
      <w:numFmt w:val="bullet"/>
      <w:lvlText w:val="•"/>
      <w:lvlJc w:val="left"/>
      <w:pPr>
        <w:ind w:left="3986" w:hanging="240"/>
      </w:pPr>
      <w:rPr>
        <w:rFonts w:hint="default"/>
        <w:lang w:val="en-US" w:eastAsia="en-US" w:bidi="ar-SA"/>
      </w:rPr>
    </w:lvl>
    <w:lvl w:ilvl="5" w:tplc="C30056B8">
      <w:numFmt w:val="bullet"/>
      <w:lvlText w:val="•"/>
      <w:lvlJc w:val="left"/>
      <w:pPr>
        <w:ind w:left="5088" w:hanging="240"/>
      </w:pPr>
      <w:rPr>
        <w:rFonts w:hint="default"/>
        <w:lang w:val="en-US" w:eastAsia="en-US" w:bidi="ar-SA"/>
      </w:rPr>
    </w:lvl>
    <w:lvl w:ilvl="6" w:tplc="50CAD9F2">
      <w:numFmt w:val="bullet"/>
      <w:lvlText w:val="•"/>
      <w:lvlJc w:val="left"/>
      <w:pPr>
        <w:ind w:left="6191" w:hanging="240"/>
      </w:pPr>
      <w:rPr>
        <w:rFonts w:hint="default"/>
        <w:lang w:val="en-US" w:eastAsia="en-US" w:bidi="ar-SA"/>
      </w:rPr>
    </w:lvl>
    <w:lvl w:ilvl="7" w:tplc="9AF880DA">
      <w:numFmt w:val="bullet"/>
      <w:lvlText w:val="•"/>
      <w:lvlJc w:val="left"/>
      <w:pPr>
        <w:ind w:left="7293" w:hanging="240"/>
      </w:pPr>
      <w:rPr>
        <w:rFonts w:hint="default"/>
        <w:lang w:val="en-US" w:eastAsia="en-US" w:bidi="ar-SA"/>
      </w:rPr>
    </w:lvl>
    <w:lvl w:ilvl="8" w:tplc="CF8A6318">
      <w:numFmt w:val="bullet"/>
      <w:lvlText w:val="•"/>
      <w:lvlJc w:val="left"/>
      <w:pPr>
        <w:ind w:left="8395" w:hanging="240"/>
      </w:pPr>
      <w:rPr>
        <w:rFonts w:hint="default"/>
        <w:lang w:val="en-US" w:eastAsia="en-US" w:bidi="ar-SA"/>
      </w:rPr>
    </w:lvl>
  </w:abstractNum>
  <w:abstractNum w:abstractNumId="131" w15:restartNumberingAfterBreak="0">
    <w:nsid w:val="7A6964FB"/>
    <w:multiLevelType w:val="hybridMultilevel"/>
    <w:tmpl w:val="7F08CB16"/>
    <w:lvl w:ilvl="0" w:tplc="A6EAF5DA">
      <w:start w:val="1"/>
      <w:numFmt w:val="lowerLetter"/>
      <w:lvlText w:val="%1."/>
      <w:lvlJc w:val="left"/>
      <w:pPr>
        <w:ind w:left="666" w:hanging="228"/>
        <w:jc w:val="left"/>
      </w:pPr>
      <w:rPr>
        <w:rFonts w:ascii="Times New Roman" w:eastAsia="Times New Roman" w:hAnsi="Times New Roman" w:cs="Times New Roman" w:hint="default"/>
        <w:b w:val="0"/>
        <w:bCs w:val="0"/>
        <w:i w:val="0"/>
        <w:iCs w:val="0"/>
        <w:color w:val="221F1F"/>
        <w:spacing w:val="-1"/>
        <w:w w:val="100"/>
        <w:sz w:val="24"/>
        <w:szCs w:val="24"/>
        <w:lang w:val="en-US" w:eastAsia="en-US" w:bidi="ar-SA"/>
      </w:rPr>
    </w:lvl>
    <w:lvl w:ilvl="1" w:tplc="453A32A8">
      <w:start w:val="1"/>
      <w:numFmt w:val="decimal"/>
      <w:lvlText w:val="%2."/>
      <w:lvlJc w:val="left"/>
      <w:pPr>
        <w:ind w:left="1160" w:hanging="243"/>
        <w:jc w:val="left"/>
      </w:pPr>
      <w:rPr>
        <w:rFonts w:ascii="Times New Roman" w:eastAsia="Times New Roman" w:hAnsi="Times New Roman" w:cs="Times New Roman" w:hint="default"/>
        <w:b w:val="0"/>
        <w:bCs w:val="0"/>
        <w:i w:val="0"/>
        <w:iCs w:val="0"/>
        <w:color w:val="221F1F"/>
        <w:w w:val="100"/>
        <w:sz w:val="24"/>
        <w:szCs w:val="24"/>
        <w:lang w:val="en-US" w:eastAsia="en-US" w:bidi="ar-SA"/>
      </w:rPr>
    </w:lvl>
    <w:lvl w:ilvl="2" w:tplc="B4EE8AE0">
      <w:numFmt w:val="bullet"/>
      <w:lvlText w:val="•"/>
      <w:lvlJc w:val="left"/>
      <w:pPr>
        <w:ind w:left="2208" w:hanging="243"/>
      </w:pPr>
      <w:rPr>
        <w:rFonts w:hint="default"/>
        <w:lang w:val="en-US" w:eastAsia="en-US" w:bidi="ar-SA"/>
      </w:rPr>
    </w:lvl>
    <w:lvl w:ilvl="3" w:tplc="57A25F10">
      <w:numFmt w:val="bullet"/>
      <w:lvlText w:val="•"/>
      <w:lvlJc w:val="left"/>
      <w:pPr>
        <w:ind w:left="3257" w:hanging="243"/>
      </w:pPr>
      <w:rPr>
        <w:rFonts w:hint="default"/>
        <w:lang w:val="en-US" w:eastAsia="en-US" w:bidi="ar-SA"/>
      </w:rPr>
    </w:lvl>
    <w:lvl w:ilvl="4" w:tplc="60725BCA">
      <w:numFmt w:val="bullet"/>
      <w:lvlText w:val="•"/>
      <w:lvlJc w:val="left"/>
      <w:pPr>
        <w:ind w:left="4306" w:hanging="243"/>
      </w:pPr>
      <w:rPr>
        <w:rFonts w:hint="default"/>
        <w:lang w:val="en-US" w:eastAsia="en-US" w:bidi="ar-SA"/>
      </w:rPr>
    </w:lvl>
    <w:lvl w:ilvl="5" w:tplc="D770765A">
      <w:numFmt w:val="bullet"/>
      <w:lvlText w:val="•"/>
      <w:lvlJc w:val="left"/>
      <w:pPr>
        <w:ind w:left="5355" w:hanging="243"/>
      </w:pPr>
      <w:rPr>
        <w:rFonts w:hint="default"/>
        <w:lang w:val="en-US" w:eastAsia="en-US" w:bidi="ar-SA"/>
      </w:rPr>
    </w:lvl>
    <w:lvl w:ilvl="6" w:tplc="F87C64A6">
      <w:numFmt w:val="bullet"/>
      <w:lvlText w:val="•"/>
      <w:lvlJc w:val="left"/>
      <w:pPr>
        <w:ind w:left="6404" w:hanging="243"/>
      </w:pPr>
      <w:rPr>
        <w:rFonts w:hint="default"/>
        <w:lang w:val="en-US" w:eastAsia="en-US" w:bidi="ar-SA"/>
      </w:rPr>
    </w:lvl>
    <w:lvl w:ilvl="7" w:tplc="A6FEF658">
      <w:numFmt w:val="bullet"/>
      <w:lvlText w:val="•"/>
      <w:lvlJc w:val="left"/>
      <w:pPr>
        <w:ind w:left="7453" w:hanging="243"/>
      </w:pPr>
      <w:rPr>
        <w:rFonts w:hint="default"/>
        <w:lang w:val="en-US" w:eastAsia="en-US" w:bidi="ar-SA"/>
      </w:rPr>
    </w:lvl>
    <w:lvl w:ilvl="8" w:tplc="28F833E6">
      <w:numFmt w:val="bullet"/>
      <w:lvlText w:val="•"/>
      <w:lvlJc w:val="left"/>
      <w:pPr>
        <w:ind w:left="8502" w:hanging="243"/>
      </w:pPr>
      <w:rPr>
        <w:rFonts w:hint="default"/>
        <w:lang w:val="en-US" w:eastAsia="en-US" w:bidi="ar-SA"/>
      </w:rPr>
    </w:lvl>
  </w:abstractNum>
  <w:abstractNum w:abstractNumId="132" w15:restartNumberingAfterBreak="0">
    <w:nsid w:val="7ABF51AE"/>
    <w:multiLevelType w:val="multilevel"/>
    <w:tmpl w:val="7C286B1C"/>
    <w:lvl w:ilvl="0">
      <w:start w:val="3"/>
      <w:numFmt w:val="upperLetter"/>
      <w:lvlText w:val="%1"/>
      <w:lvlJc w:val="left"/>
      <w:pPr>
        <w:ind w:left="939" w:hanging="721"/>
        <w:jc w:val="left"/>
      </w:pPr>
      <w:rPr>
        <w:rFonts w:hint="default"/>
        <w:lang w:val="en-US" w:eastAsia="en-US" w:bidi="ar-SA"/>
      </w:rPr>
    </w:lvl>
    <w:lvl w:ilvl="1">
      <w:start w:val="2"/>
      <w:numFmt w:val="decimal"/>
      <w:lvlText w:val="%1.%2"/>
      <w:lvlJc w:val="left"/>
      <w:pPr>
        <w:ind w:left="939" w:hanging="721"/>
        <w:jc w:val="left"/>
      </w:pPr>
      <w:rPr>
        <w:rFonts w:hint="default"/>
        <w:lang w:val="en-US" w:eastAsia="en-US" w:bidi="ar-SA"/>
      </w:rPr>
    </w:lvl>
    <w:lvl w:ilvl="2">
      <w:start w:val="7"/>
      <w:numFmt w:val="decimal"/>
      <w:lvlText w:val="%1.%2.%3"/>
      <w:lvlJc w:val="left"/>
      <w:pPr>
        <w:ind w:left="939" w:hanging="721"/>
        <w:jc w:val="left"/>
      </w:pPr>
      <w:rPr>
        <w:rFonts w:ascii="Times New Roman" w:eastAsia="Times New Roman" w:hAnsi="Times New Roman" w:cs="Times New Roman" w:hint="default"/>
        <w:b/>
        <w:bCs/>
        <w:i w:val="0"/>
        <w:iCs w:val="0"/>
        <w:spacing w:val="-1"/>
        <w:w w:val="99"/>
        <w:sz w:val="24"/>
        <w:szCs w:val="24"/>
        <w:lang w:val="en-US" w:eastAsia="en-US" w:bidi="ar-SA"/>
      </w:rPr>
    </w:lvl>
    <w:lvl w:ilvl="3">
      <w:start w:val="1"/>
      <w:numFmt w:val="decimal"/>
      <w:lvlText w:val="%1.%2.%3.%4"/>
      <w:lvlJc w:val="left"/>
      <w:pPr>
        <w:ind w:left="219" w:hanging="781"/>
        <w:jc w:val="left"/>
      </w:pPr>
      <w:rPr>
        <w:rFonts w:ascii="Times New Roman" w:eastAsia="Times New Roman" w:hAnsi="Times New Roman" w:cs="Times New Roman" w:hint="default"/>
        <w:b/>
        <w:bCs/>
        <w:i w:val="0"/>
        <w:iCs w:val="0"/>
        <w:spacing w:val="-1"/>
        <w:w w:val="99"/>
        <w:sz w:val="24"/>
        <w:szCs w:val="24"/>
        <w:lang w:val="en-US" w:eastAsia="en-US" w:bidi="ar-SA"/>
      </w:rPr>
    </w:lvl>
    <w:lvl w:ilvl="4">
      <w:numFmt w:val="bullet"/>
      <w:lvlText w:val="•"/>
      <w:lvlJc w:val="left"/>
      <w:pPr>
        <w:ind w:left="4160" w:hanging="781"/>
      </w:pPr>
      <w:rPr>
        <w:rFonts w:hint="default"/>
        <w:lang w:val="en-US" w:eastAsia="en-US" w:bidi="ar-SA"/>
      </w:rPr>
    </w:lvl>
    <w:lvl w:ilvl="5">
      <w:numFmt w:val="bullet"/>
      <w:lvlText w:val="•"/>
      <w:lvlJc w:val="left"/>
      <w:pPr>
        <w:ind w:left="5233" w:hanging="781"/>
      </w:pPr>
      <w:rPr>
        <w:rFonts w:hint="default"/>
        <w:lang w:val="en-US" w:eastAsia="en-US" w:bidi="ar-SA"/>
      </w:rPr>
    </w:lvl>
    <w:lvl w:ilvl="6">
      <w:numFmt w:val="bullet"/>
      <w:lvlText w:val="•"/>
      <w:lvlJc w:val="left"/>
      <w:pPr>
        <w:ind w:left="6306" w:hanging="781"/>
      </w:pPr>
      <w:rPr>
        <w:rFonts w:hint="default"/>
        <w:lang w:val="en-US" w:eastAsia="en-US" w:bidi="ar-SA"/>
      </w:rPr>
    </w:lvl>
    <w:lvl w:ilvl="7">
      <w:numFmt w:val="bullet"/>
      <w:lvlText w:val="•"/>
      <w:lvlJc w:val="left"/>
      <w:pPr>
        <w:ind w:left="7380" w:hanging="781"/>
      </w:pPr>
      <w:rPr>
        <w:rFonts w:hint="default"/>
        <w:lang w:val="en-US" w:eastAsia="en-US" w:bidi="ar-SA"/>
      </w:rPr>
    </w:lvl>
    <w:lvl w:ilvl="8">
      <w:numFmt w:val="bullet"/>
      <w:lvlText w:val="•"/>
      <w:lvlJc w:val="left"/>
      <w:pPr>
        <w:ind w:left="8453" w:hanging="781"/>
      </w:pPr>
      <w:rPr>
        <w:rFonts w:hint="default"/>
        <w:lang w:val="en-US" w:eastAsia="en-US" w:bidi="ar-SA"/>
      </w:rPr>
    </w:lvl>
  </w:abstractNum>
  <w:abstractNum w:abstractNumId="133" w15:restartNumberingAfterBreak="0">
    <w:nsid w:val="7ADA5173"/>
    <w:multiLevelType w:val="multilevel"/>
    <w:tmpl w:val="E8F49112"/>
    <w:lvl w:ilvl="0">
      <w:start w:val="3"/>
      <w:numFmt w:val="upperLetter"/>
      <w:lvlText w:val="%1"/>
      <w:lvlJc w:val="left"/>
      <w:pPr>
        <w:ind w:left="219" w:hanging="594"/>
        <w:jc w:val="left"/>
      </w:pPr>
      <w:rPr>
        <w:rFonts w:hint="default"/>
        <w:lang w:val="en-US" w:eastAsia="en-US" w:bidi="ar-SA"/>
      </w:rPr>
    </w:lvl>
    <w:lvl w:ilvl="1">
      <w:start w:val="4"/>
      <w:numFmt w:val="decimal"/>
      <w:lvlText w:val="%1.%2"/>
      <w:lvlJc w:val="left"/>
      <w:pPr>
        <w:ind w:left="219" w:hanging="594"/>
        <w:jc w:val="left"/>
      </w:pPr>
      <w:rPr>
        <w:rFonts w:hint="default"/>
        <w:lang w:val="en-US" w:eastAsia="en-US" w:bidi="ar-SA"/>
      </w:rPr>
    </w:lvl>
    <w:lvl w:ilvl="2">
      <w:start w:val="2"/>
      <w:numFmt w:val="decimal"/>
      <w:lvlText w:val="%1.%2.%3"/>
      <w:lvlJc w:val="left"/>
      <w:pPr>
        <w:ind w:left="219" w:hanging="594"/>
        <w:jc w:val="left"/>
      </w:pPr>
      <w:rPr>
        <w:rFonts w:ascii="Times New Roman" w:eastAsia="Times New Roman" w:hAnsi="Times New Roman" w:cs="Times New Roman" w:hint="default"/>
        <w:b/>
        <w:bCs/>
        <w:i w:val="0"/>
        <w:iCs w:val="0"/>
        <w:spacing w:val="-1"/>
        <w:w w:val="99"/>
        <w:sz w:val="24"/>
        <w:szCs w:val="24"/>
        <w:lang w:val="en-US" w:eastAsia="en-US" w:bidi="ar-SA"/>
      </w:rPr>
    </w:lvl>
    <w:lvl w:ilvl="3">
      <w:start w:val="1"/>
      <w:numFmt w:val="decimal"/>
      <w:lvlText w:val="%1.%2.%3.%4"/>
      <w:lvlJc w:val="left"/>
      <w:pPr>
        <w:ind w:left="219" w:hanging="781"/>
        <w:jc w:val="left"/>
      </w:pPr>
      <w:rPr>
        <w:rFonts w:ascii="Times New Roman" w:eastAsia="Times New Roman" w:hAnsi="Times New Roman" w:cs="Times New Roman" w:hint="default"/>
        <w:b/>
        <w:bCs/>
        <w:i w:val="0"/>
        <w:iCs w:val="0"/>
        <w:spacing w:val="-1"/>
        <w:w w:val="99"/>
        <w:sz w:val="24"/>
        <w:szCs w:val="24"/>
        <w:lang w:val="en-US" w:eastAsia="en-US" w:bidi="ar-SA"/>
      </w:rPr>
    </w:lvl>
    <w:lvl w:ilvl="4">
      <w:start w:val="1"/>
      <w:numFmt w:val="decimal"/>
      <w:lvlText w:val="%1.%2.%3.%4.%5"/>
      <w:lvlJc w:val="left"/>
      <w:pPr>
        <w:ind w:left="219" w:hanging="954"/>
        <w:jc w:val="left"/>
      </w:pPr>
      <w:rPr>
        <w:rFonts w:ascii="Times New Roman" w:eastAsia="Times New Roman" w:hAnsi="Times New Roman" w:cs="Times New Roman" w:hint="default"/>
        <w:b/>
        <w:bCs/>
        <w:i w:val="0"/>
        <w:iCs w:val="0"/>
        <w:spacing w:val="-1"/>
        <w:w w:val="99"/>
        <w:sz w:val="24"/>
        <w:szCs w:val="24"/>
        <w:lang w:val="en-US" w:eastAsia="en-US" w:bidi="ar-SA"/>
      </w:rPr>
    </w:lvl>
    <w:lvl w:ilvl="5">
      <w:numFmt w:val="bullet"/>
      <w:lvlText w:val="•"/>
      <w:lvlJc w:val="left"/>
      <w:pPr>
        <w:ind w:left="5410" w:hanging="954"/>
      </w:pPr>
      <w:rPr>
        <w:rFonts w:hint="default"/>
        <w:lang w:val="en-US" w:eastAsia="en-US" w:bidi="ar-SA"/>
      </w:rPr>
    </w:lvl>
    <w:lvl w:ilvl="6">
      <w:numFmt w:val="bullet"/>
      <w:lvlText w:val="•"/>
      <w:lvlJc w:val="left"/>
      <w:pPr>
        <w:ind w:left="6448" w:hanging="954"/>
      </w:pPr>
      <w:rPr>
        <w:rFonts w:hint="default"/>
        <w:lang w:val="en-US" w:eastAsia="en-US" w:bidi="ar-SA"/>
      </w:rPr>
    </w:lvl>
    <w:lvl w:ilvl="7">
      <w:numFmt w:val="bullet"/>
      <w:lvlText w:val="•"/>
      <w:lvlJc w:val="left"/>
      <w:pPr>
        <w:ind w:left="7486" w:hanging="954"/>
      </w:pPr>
      <w:rPr>
        <w:rFonts w:hint="default"/>
        <w:lang w:val="en-US" w:eastAsia="en-US" w:bidi="ar-SA"/>
      </w:rPr>
    </w:lvl>
    <w:lvl w:ilvl="8">
      <w:numFmt w:val="bullet"/>
      <w:lvlText w:val="•"/>
      <w:lvlJc w:val="left"/>
      <w:pPr>
        <w:ind w:left="8524" w:hanging="954"/>
      </w:pPr>
      <w:rPr>
        <w:rFonts w:hint="default"/>
        <w:lang w:val="en-US" w:eastAsia="en-US" w:bidi="ar-SA"/>
      </w:rPr>
    </w:lvl>
  </w:abstractNum>
  <w:abstractNum w:abstractNumId="134" w15:restartNumberingAfterBreak="0">
    <w:nsid w:val="7C4B1C6B"/>
    <w:multiLevelType w:val="hybridMultilevel"/>
    <w:tmpl w:val="D1D0A426"/>
    <w:lvl w:ilvl="0" w:tplc="B36CEAC6">
      <w:start w:val="1"/>
      <w:numFmt w:val="lowerLetter"/>
      <w:lvlText w:val="(%1)"/>
      <w:lvlJc w:val="left"/>
      <w:pPr>
        <w:ind w:left="438" w:hanging="272"/>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38187A54">
      <w:numFmt w:val="bullet"/>
      <w:lvlText w:val="•"/>
      <w:lvlJc w:val="left"/>
      <w:pPr>
        <w:ind w:left="1456" w:hanging="272"/>
      </w:pPr>
      <w:rPr>
        <w:rFonts w:hint="default"/>
        <w:lang w:val="en-US" w:eastAsia="en-US" w:bidi="ar-SA"/>
      </w:rPr>
    </w:lvl>
    <w:lvl w:ilvl="2" w:tplc="6D3E7428">
      <w:numFmt w:val="bullet"/>
      <w:lvlText w:val="•"/>
      <w:lvlJc w:val="left"/>
      <w:pPr>
        <w:ind w:left="2472" w:hanging="272"/>
      </w:pPr>
      <w:rPr>
        <w:rFonts w:hint="default"/>
        <w:lang w:val="en-US" w:eastAsia="en-US" w:bidi="ar-SA"/>
      </w:rPr>
    </w:lvl>
    <w:lvl w:ilvl="3" w:tplc="BB2AAEB2">
      <w:numFmt w:val="bullet"/>
      <w:lvlText w:val="•"/>
      <w:lvlJc w:val="left"/>
      <w:pPr>
        <w:ind w:left="3488" w:hanging="272"/>
      </w:pPr>
      <w:rPr>
        <w:rFonts w:hint="default"/>
        <w:lang w:val="en-US" w:eastAsia="en-US" w:bidi="ar-SA"/>
      </w:rPr>
    </w:lvl>
    <w:lvl w:ilvl="4" w:tplc="58A4E4E8">
      <w:numFmt w:val="bullet"/>
      <w:lvlText w:val="•"/>
      <w:lvlJc w:val="left"/>
      <w:pPr>
        <w:ind w:left="4504" w:hanging="272"/>
      </w:pPr>
      <w:rPr>
        <w:rFonts w:hint="default"/>
        <w:lang w:val="en-US" w:eastAsia="en-US" w:bidi="ar-SA"/>
      </w:rPr>
    </w:lvl>
    <w:lvl w:ilvl="5" w:tplc="516297FA">
      <w:numFmt w:val="bullet"/>
      <w:lvlText w:val="•"/>
      <w:lvlJc w:val="left"/>
      <w:pPr>
        <w:ind w:left="5520" w:hanging="272"/>
      </w:pPr>
      <w:rPr>
        <w:rFonts w:hint="default"/>
        <w:lang w:val="en-US" w:eastAsia="en-US" w:bidi="ar-SA"/>
      </w:rPr>
    </w:lvl>
    <w:lvl w:ilvl="6" w:tplc="D0084CA4">
      <w:numFmt w:val="bullet"/>
      <w:lvlText w:val="•"/>
      <w:lvlJc w:val="left"/>
      <w:pPr>
        <w:ind w:left="6536" w:hanging="272"/>
      </w:pPr>
      <w:rPr>
        <w:rFonts w:hint="default"/>
        <w:lang w:val="en-US" w:eastAsia="en-US" w:bidi="ar-SA"/>
      </w:rPr>
    </w:lvl>
    <w:lvl w:ilvl="7" w:tplc="AC3AD5EE">
      <w:numFmt w:val="bullet"/>
      <w:lvlText w:val="•"/>
      <w:lvlJc w:val="left"/>
      <w:pPr>
        <w:ind w:left="7552" w:hanging="272"/>
      </w:pPr>
      <w:rPr>
        <w:rFonts w:hint="default"/>
        <w:lang w:val="en-US" w:eastAsia="en-US" w:bidi="ar-SA"/>
      </w:rPr>
    </w:lvl>
    <w:lvl w:ilvl="8" w:tplc="9B34BF4E">
      <w:numFmt w:val="bullet"/>
      <w:lvlText w:val="•"/>
      <w:lvlJc w:val="left"/>
      <w:pPr>
        <w:ind w:left="8568" w:hanging="272"/>
      </w:pPr>
      <w:rPr>
        <w:rFonts w:hint="default"/>
        <w:lang w:val="en-US" w:eastAsia="en-US" w:bidi="ar-SA"/>
      </w:rPr>
    </w:lvl>
  </w:abstractNum>
  <w:abstractNum w:abstractNumId="135" w15:restartNumberingAfterBreak="0">
    <w:nsid w:val="7C854BE2"/>
    <w:multiLevelType w:val="hybridMultilevel"/>
    <w:tmpl w:val="C262A4DA"/>
    <w:lvl w:ilvl="0" w:tplc="AEDE099A">
      <w:start w:val="1"/>
      <w:numFmt w:val="lowerRoman"/>
      <w:lvlText w:val="(%1)"/>
      <w:lvlJc w:val="left"/>
      <w:pPr>
        <w:ind w:left="438" w:hanging="239"/>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1" w:tplc="B5C02624">
      <w:numFmt w:val="bullet"/>
      <w:lvlText w:val="•"/>
      <w:lvlJc w:val="left"/>
      <w:pPr>
        <w:ind w:left="1456" w:hanging="239"/>
      </w:pPr>
      <w:rPr>
        <w:rFonts w:hint="default"/>
        <w:lang w:val="en-US" w:eastAsia="en-US" w:bidi="ar-SA"/>
      </w:rPr>
    </w:lvl>
    <w:lvl w:ilvl="2" w:tplc="75B8A74A">
      <w:numFmt w:val="bullet"/>
      <w:lvlText w:val="•"/>
      <w:lvlJc w:val="left"/>
      <w:pPr>
        <w:ind w:left="2472" w:hanging="239"/>
      </w:pPr>
      <w:rPr>
        <w:rFonts w:hint="default"/>
        <w:lang w:val="en-US" w:eastAsia="en-US" w:bidi="ar-SA"/>
      </w:rPr>
    </w:lvl>
    <w:lvl w:ilvl="3" w:tplc="6E2AA83E">
      <w:numFmt w:val="bullet"/>
      <w:lvlText w:val="•"/>
      <w:lvlJc w:val="left"/>
      <w:pPr>
        <w:ind w:left="3488" w:hanging="239"/>
      </w:pPr>
      <w:rPr>
        <w:rFonts w:hint="default"/>
        <w:lang w:val="en-US" w:eastAsia="en-US" w:bidi="ar-SA"/>
      </w:rPr>
    </w:lvl>
    <w:lvl w:ilvl="4" w:tplc="F2A4176E">
      <w:numFmt w:val="bullet"/>
      <w:lvlText w:val="•"/>
      <w:lvlJc w:val="left"/>
      <w:pPr>
        <w:ind w:left="4504" w:hanging="239"/>
      </w:pPr>
      <w:rPr>
        <w:rFonts w:hint="default"/>
        <w:lang w:val="en-US" w:eastAsia="en-US" w:bidi="ar-SA"/>
      </w:rPr>
    </w:lvl>
    <w:lvl w:ilvl="5" w:tplc="28DE4446">
      <w:numFmt w:val="bullet"/>
      <w:lvlText w:val="•"/>
      <w:lvlJc w:val="left"/>
      <w:pPr>
        <w:ind w:left="5520" w:hanging="239"/>
      </w:pPr>
      <w:rPr>
        <w:rFonts w:hint="default"/>
        <w:lang w:val="en-US" w:eastAsia="en-US" w:bidi="ar-SA"/>
      </w:rPr>
    </w:lvl>
    <w:lvl w:ilvl="6" w:tplc="A68CEA2A">
      <w:numFmt w:val="bullet"/>
      <w:lvlText w:val="•"/>
      <w:lvlJc w:val="left"/>
      <w:pPr>
        <w:ind w:left="6536" w:hanging="239"/>
      </w:pPr>
      <w:rPr>
        <w:rFonts w:hint="default"/>
        <w:lang w:val="en-US" w:eastAsia="en-US" w:bidi="ar-SA"/>
      </w:rPr>
    </w:lvl>
    <w:lvl w:ilvl="7" w:tplc="FC062810">
      <w:numFmt w:val="bullet"/>
      <w:lvlText w:val="•"/>
      <w:lvlJc w:val="left"/>
      <w:pPr>
        <w:ind w:left="7552" w:hanging="239"/>
      </w:pPr>
      <w:rPr>
        <w:rFonts w:hint="default"/>
        <w:lang w:val="en-US" w:eastAsia="en-US" w:bidi="ar-SA"/>
      </w:rPr>
    </w:lvl>
    <w:lvl w:ilvl="8" w:tplc="5CC2D77A">
      <w:numFmt w:val="bullet"/>
      <w:lvlText w:val="•"/>
      <w:lvlJc w:val="left"/>
      <w:pPr>
        <w:ind w:left="8568" w:hanging="239"/>
      </w:pPr>
      <w:rPr>
        <w:rFonts w:hint="default"/>
        <w:lang w:val="en-US" w:eastAsia="en-US" w:bidi="ar-SA"/>
      </w:rPr>
    </w:lvl>
  </w:abstractNum>
  <w:abstractNum w:abstractNumId="136" w15:restartNumberingAfterBreak="0">
    <w:nsid w:val="7CC7258E"/>
    <w:multiLevelType w:val="hybridMultilevel"/>
    <w:tmpl w:val="ED36F4A4"/>
    <w:lvl w:ilvl="0" w:tplc="F88A570C">
      <w:start w:val="1"/>
      <w:numFmt w:val="decimal"/>
      <w:lvlText w:val="(%1)"/>
      <w:lvlJc w:val="left"/>
      <w:pPr>
        <w:ind w:left="440" w:hanging="286"/>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D56C0A34">
      <w:start w:val="1"/>
      <w:numFmt w:val="lowerLetter"/>
      <w:lvlText w:val="(%2)"/>
      <w:lvlJc w:val="left"/>
      <w:pPr>
        <w:ind w:left="711" w:hanging="274"/>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DEF4C650">
      <w:start w:val="1"/>
      <w:numFmt w:val="decimal"/>
      <w:lvlText w:val="(%3)"/>
      <w:lvlJc w:val="left"/>
      <w:pPr>
        <w:ind w:left="723" w:hanging="286"/>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3" w:tplc="877C2E5A">
      <w:start w:val="1"/>
      <w:numFmt w:val="lowerRoman"/>
      <w:lvlText w:val="(%4)"/>
      <w:lvlJc w:val="left"/>
      <w:pPr>
        <w:ind w:left="678" w:hanging="24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4" w:tplc="A3B6FA34">
      <w:numFmt w:val="bullet"/>
      <w:lvlText w:val="•"/>
      <w:lvlJc w:val="left"/>
      <w:pPr>
        <w:ind w:left="3190" w:hanging="240"/>
      </w:pPr>
      <w:rPr>
        <w:rFonts w:hint="default"/>
        <w:lang w:val="en-US" w:eastAsia="en-US" w:bidi="ar-SA"/>
      </w:rPr>
    </w:lvl>
    <w:lvl w:ilvl="5" w:tplc="48C62C28">
      <w:numFmt w:val="bullet"/>
      <w:lvlText w:val="•"/>
      <w:lvlJc w:val="left"/>
      <w:pPr>
        <w:ind w:left="4425" w:hanging="240"/>
      </w:pPr>
      <w:rPr>
        <w:rFonts w:hint="default"/>
        <w:lang w:val="en-US" w:eastAsia="en-US" w:bidi="ar-SA"/>
      </w:rPr>
    </w:lvl>
    <w:lvl w:ilvl="6" w:tplc="696825AC">
      <w:numFmt w:val="bullet"/>
      <w:lvlText w:val="•"/>
      <w:lvlJc w:val="left"/>
      <w:pPr>
        <w:ind w:left="5660" w:hanging="240"/>
      </w:pPr>
      <w:rPr>
        <w:rFonts w:hint="default"/>
        <w:lang w:val="en-US" w:eastAsia="en-US" w:bidi="ar-SA"/>
      </w:rPr>
    </w:lvl>
    <w:lvl w:ilvl="7" w:tplc="A68834A2">
      <w:numFmt w:val="bullet"/>
      <w:lvlText w:val="•"/>
      <w:lvlJc w:val="left"/>
      <w:pPr>
        <w:ind w:left="6895" w:hanging="240"/>
      </w:pPr>
      <w:rPr>
        <w:rFonts w:hint="default"/>
        <w:lang w:val="en-US" w:eastAsia="en-US" w:bidi="ar-SA"/>
      </w:rPr>
    </w:lvl>
    <w:lvl w:ilvl="8" w:tplc="A824F9EE">
      <w:numFmt w:val="bullet"/>
      <w:lvlText w:val="•"/>
      <w:lvlJc w:val="left"/>
      <w:pPr>
        <w:ind w:left="8130" w:hanging="240"/>
      </w:pPr>
      <w:rPr>
        <w:rFonts w:hint="default"/>
        <w:lang w:val="en-US" w:eastAsia="en-US" w:bidi="ar-SA"/>
      </w:rPr>
    </w:lvl>
  </w:abstractNum>
  <w:abstractNum w:abstractNumId="137" w15:restartNumberingAfterBreak="0">
    <w:nsid w:val="7CD415B3"/>
    <w:multiLevelType w:val="hybridMultilevel"/>
    <w:tmpl w:val="3A901168"/>
    <w:lvl w:ilvl="0" w:tplc="085C316E">
      <w:start w:val="2"/>
      <w:numFmt w:val="decimal"/>
      <w:lvlText w:val="(%1)"/>
      <w:lvlJc w:val="left"/>
      <w:pPr>
        <w:ind w:left="440" w:hanging="287"/>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CC0C5EEC">
      <w:start w:val="1"/>
      <w:numFmt w:val="lowerLetter"/>
      <w:lvlText w:val="(%2)"/>
      <w:lvlJc w:val="left"/>
      <w:pPr>
        <w:ind w:left="438" w:hanging="272"/>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2" w:tplc="1644AF4E">
      <w:start w:val="1"/>
      <w:numFmt w:val="lowerLetter"/>
      <w:lvlText w:val="(%3)"/>
      <w:lvlJc w:val="left"/>
      <w:pPr>
        <w:ind w:left="440" w:hanging="274"/>
        <w:jc w:val="right"/>
      </w:pPr>
      <w:rPr>
        <w:rFonts w:ascii="Times New Roman" w:eastAsia="Times New Roman" w:hAnsi="Times New Roman" w:cs="Times New Roman" w:hint="default"/>
        <w:b w:val="0"/>
        <w:bCs w:val="0"/>
        <w:i w:val="0"/>
        <w:iCs w:val="0"/>
        <w:color w:val="221F1F"/>
        <w:spacing w:val="-2"/>
        <w:w w:val="99"/>
        <w:sz w:val="20"/>
        <w:szCs w:val="20"/>
        <w:lang w:val="en-US" w:eastAsia="en-US" w:bidi="ar-SA"/>
      </w:rPr>
    </w:lvl>
    <w:lvl w:ilvl="3" w:tplc="E79E3B46">
      <w:start w:val="1"/>
      <w:numFmt w:val="decimal"/>
      <w:lvlText w:val="(%4)"/>
      <w:lvlJc w:val="left"/>
      <w:pPr>
        <w:ind w:left="440" w:hanging="287"/>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4" w:tplc="6BB6AC7C">
      <w:start w:val="1"/>
      <w:numFmt w:val="lowerRoman"/>
      <w:lvlText w:val="(%5)"/>
      <w:lvlJc w:val="left"/>
      <w:pPr>
        <w:ind w:left="678" w:hanging="24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5" w:tplc="B1849AF8">
      <w:numFmt w:val="bullet"/>
      <w:lvlText w:val="•"/>
      <w:lvlJc w:val="left"/>
      <w:pPr>
        <w:ind w:left="4425" w:hanging="240"/>
      </w:pPr>
      <w:rPr>
        <w:rFonts w:hint="default"/>
        <w:lang w:val="en-US" w:eastAsia="en-US" w:bidi="ar-SA"/>
      </w:rPr>
    </w:lvl>
    <w:lvl w:ilvl="6" w:tplc="A9906E0A">
      <w:numFmt w:val="bullet"/>
      <w:lvlText w:val="•"/>
      <w:lvlJc w:val="left"/>
      <w:pPr>
        <w:ind w:left="5660" w:hanging="240"/>
      </w:pPr>
      <w:rPr>
        <w:rFonts w:hint="default"/>
        <w:lang w:val="en-US" w:eastAsia="en-US" w:bidi="ar-SA"/>
      </w:rPr>
    </w:lvl>
    <w:lvl w:ilvl="7" w:tplc="F0A6C1D8">
      <w:numFmt w:val="bullet"/>
      <w:lvlText w:val="•"/>
      <w:lvlJc w:val="left"/>
      <w:pPr>
        <w:ind w:left="6895" w:hanging="240"/>
      </w:pPr>
      <w:rPr>
        <w:rFonts w:hint="default"/>
        <w:lang w:val="en-US" w:eastAsia="en-US" w:bidi="ar-SA"/>
      </w:rPr>
    </w:lvl>
    <w:lvl w:ilvl="8" w:tplc="04860380">
      <w:numFmt w:val="bullet"/>
      <w:lvlText w:val="•"/>
      <w:lvlJc w:val="left"/>
      <w:pPr>
        <w:ind w:left="8130" w:hanging="240"/>
      </w:pPr>
      <w:rPr>
        <w:rFonts w:hint="default"/>
        <w:lang w:val="en-US" w:eastAsia="en-US" w:bidi="ar-SA"/>
      </w:rPr>
    </w:lvl>
  </w:abstractNum>
  <w:abstractNum w:abstractNumId="138" w15:restartNumberingAfterBreak="0">
    <w:nsid w:val="7E432308"/>
    <w:multiLevelType w:val="hybridMultilevel"/>
    <w:tmpl w:val="697E7736"/>
    <w:lvl w:ilvl="0" w:tplc="D36C5CE8">
      <w:start w:val="1"/>
      <w:numFmt w:val="lowerRoman"/>
      <w:lvlText w:val="(%1)"/>
      <w:lvlJc w:val="left"/>
      <w:pPr>
        <w:ind w:left="440" w:hanging="241"/>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B978D452">
      <w:start w:val="1"/>
      <w:numFmt w:val="upperLetter"/>
      <w:lvlText w:val="(%2)"/>
      <w:lvlJc w:val="left"/>
      <w:pPr>
        <w:ind w:left="440" w:hanging="330"/>
        <w:jc w:val="left"/>
      </w:pPr>
      <w:rPr>
        <w:rFonts w:ascii="Times New Roman" w:eastAsia="Times New Roman" w:hAnsi="Times New Roman" w:cs="Times New Roman" w:hint="default"/>
        <w:b w:val="0"/>
        <w:bCs w:val="0"/>
        <w:i w:val="0"/>
        <w:iCs w:val="0"/>
        <w:color w:val="221F1F"/>
        <w:w w:val="99"/>
        <w:sz w:val="20"/>
        <w:szCs w:val="20"/>
        <w:lang w:val="en-US" w:eastAsia="en-US" w:bidi="ar-SA"/>
      </w:rPr>
    </w:lvl>
    <w:lvl w:ilvl="2" w:tplc="DEEA3BA8">
      <w:numFmt w:val="bullet"/>
      <w:lvlText w:val="•"/>
      <w:lvlJc w:val="left"/>
      <w:pPr>
        <w:ind w:left="2472" w:hanging="330"/>
      </w:pPr>
      <w:rPr>
        <w:rFonts w:hint="default"/>
        <w:lang w:val="en-US" w:eastAsia="en-US" w:bidi="ar-SA"/>
      </w:rPr>
    </w:lvl>
    <w:lvl w:ilvl="3" w:tplc="20B8BA7E">
      <w:numFmt w:val="bullet"/>
      <w:lvlText w:val="•"/>
      <w:lvlJc w:val="left"/>
      <w:pPr>
        <w:ind w:left="3488" w:hanging="330"/>
      </w:pPr>
      <w:rPr>
        <w:rFonts w:hint="default"/>
        <w:lang w:val="en-US" w:eastAsia="en-US" w:bidi="ar-SA"/>
      </w:rPr>
    </w:lvl>
    <w:lvl w:ilvl="4" w:tplc="1C4CD6F2">
      <w:numFmt w:val="bullet"/>
      <w:lvlText w:val="•"/>
      <w:lvlJc w:val="left"/>
      <w:pPr>
        <w:ind w:left="4504" w:hanging="330"/>
      </w:pPr>
      <w:rPr>
        <w:rFonts w:hint="default"/>
        <w:lang w:val="en-US" w:eastAsia="en-US" w:bidi="ar-SA"/>
      </w:rPr>
    </w:lvl>
    <w:lvl w:ilvl="5" w:tplc="AEBE46A8">
      <w:numFmt w:val="bullet"/>
      <w:lvlText w:val="•"/>
      <w:lvlJc w:val="left"/>
      <w:pPr>
        <w:ind w:left="5520" w:hanging="330"/>
      </w:pPr>
      <w:rPr>
        <w:rFonts w:hint="default"/>
        <w:lang w:val="en-US" w:eastAsia="en-US" w:bidi="ar-SA"/>
      </w:rPr>
    </w:lvl>
    <w:lvl w:ilvl="6" w:tplc="F50E9B4E">
      <w:numFmt w:val="bullet"/>
      <w:lvlText w:val="•"/>
      <w:lvlJc w:val="left"/>
      <w:pPr>
        <w:ind w:left="6536" w:hanging="330"/>
      </w:pPr>
      <w:rPr>
        <w:rFonts w:hint="default"/>
        <w:lang w:val="en-US" w:eastAsia="en-US" w:bidi="ar-SA"/>
      </w:rPr>
    </w:lvl>
    <w:lvl w:ilvl="7" w:tplc="7C2299F4">
      <w:numFmt w:val="bullet"/>
      <w:lvlText w:val="•"/>
      <w:lvlJc w:val="left"/>
      <w:pPr>
        <w:ind w:left="7552" w:hanging="330"/>
      </w:pPr>
      <w:rPr>
        <w:rFonts w:hint="default"/>
        <w:lang w:val="en-US" w:eastAsia="en-US" w:bidi="ar-SA"/>
      </w:rPr>
    </w:lvl>
    <w:lvl w:ilvl="8" w:tplc="C75831BE">
      <w:numFmt w:val="bullet"/>
      <w:lvlText w:val="•"/>
      <w:lvlJc w:val="left"/>
      <w:pPr>
        <w:ind w:left="8568" w:hanging="330"/>
      </w:pPr>
      <w:rPr>
        <w:rFonts w:hint="default"/>
        <w:lang w:val="en-US" w:eastAsia="en-US" w:bidi="ar-SA"/>
      </w:rPr>
    </w:lvl>
  </w:abstractNum>
  <w:abstractNum w:abstractNumId="139" w15:restartNumberingAfterBreak="0">
    <w:nsid w:val="7EDA32E2"/>
    <w:multiLevelType w:val="hybridMultilevel"/>
    <w:tmpl w:val="809C6218"/>
    <w:lvl w:ilvl="0" w:tplc="A75E6B16">
      <w:start w:val="1"/>
      <w:numFmt w:val="lowerRoman"/>
      <w:lvlText w:val="(%1)"/>
      <w:lvlJc w:val="left"/>
      <w:pPr>
        <w:ind w:left="440" w:hanging="241"/>
        <w:jc w:val="right"/>
      </w:pPr>
      <w:rPr>
        <w:rFonts w:ascii="Times New Roman" w:eastAsia="Times New Roman" w:hAnsi="Times New Roman" w:cs="Times New Roman" w:hint="default"/>
        <w:b w:val="0"/>
        <w:bCs w:val="0"/>
        <w:i w:val="0"/>
        <w:iCs w:val="0"/>
        <w:color w:val="221F1F"/>
        <w:w w:val="99"/>
        <w:sz w:val="20"/>
        <w:szCs w:val="20"/>
        <w:lang w:val="en-US" w:eastAsia="en-US" w:bidi="ar-SA"/>
      </w:rPr>
    </w:lvl>
    <w:lvl w:ilvl="1" w:tplc="82BCE152">
      <w:numFmt w:val="bullet"/>
      <w:lvlText w:val="•"/>
      <w:lvlJc w:val="left"/>
      <w:pPr>
        <w:ind w:left="1456" w:hanging="241"/>
      </w:pPr>
      <w:rPr>
        <w:rFonts w:hint="default"/>
        <w:lang w:val="en-US" w:eastAsia="en-US" w:bidi="ar-SA"/>
      </w:rPr>
    </w:lvl>
    <w:lvl w:ilvl="2" w:tplc="AA52B872">
      <w:numFmt w:val="bullet"/>
      <w:lvlText w:val="•"/>
      <w:lvlJc w:val="left"/>
      <w:pPr>
        <w:ind w:left="2472" w:hanging="241"/>
      </w:pPr>
      <w:rPr>
        <w:rFonts w:hint="default"/>
        <w:lang w:val="en-US" w:eastAsia="en-US" w:bidi="ar-SA"/>
      </w:rPr>
    </w:lvl>
    <w:lvl w:ilvl="3" w:tplc="7E04FCF6">
      <w:numFmt w:val="bullet"/>
      <w:lvlText w:val="•"/>
      <w:lvlJc w:val="left"/>
      <w:pPr>
        <w:ind w:left="3488" w:hanging="241"/>
      </w:pPr>
      <w:rPr>
        <w:rFonts w:hint="default"/>
        <w:lang w:val="en-US" w:eastAsia="en-US" w:bidi="ar-SA"/>
      </w:rPr>
    </w:lvl>
    <w:lvl w:ilvl="4" w:tplc="245421D4">
      <w:numFmt w:val="bullet"/>
      <w:lvlText w:val="•"/>
      <w:lvlJc w:val="left"/>
      <w:pPr>
        <w:ind w:left="4504" w:hanging="241"/>
      </w:pPr>
      <w:rPr>
        <w:rFonts w:hint="default"/>
        <w:lang w:val="en-US" w:eastAsia="en-US" w:bidi="ar-SA"/>
      </w:rPr>
    </w:lvl>
    <w:lvl w:ilvl="5" w:tplc="447499EE">
      <w:numFmt w:val="bullet"/>
      <w:lvlText w:val="•"/>
      <w:lvlJc w:val="left"/>
      <w:pPr>
        <w:ind w:left="5520" w:hanging="241"/>
      </w:pPr>
      <w:rPr>
        <w:rFonts w:hint="default"/>
        <w:lang w:val="en-US" w:eastAsia="en-US" w:bidi="ar-SA"/>
      </w:rPr>
    </w:lvl>
    <w:lvl w:ilvl="6" w:tplc="B22A6138">
      <w:numFmt w:val="bullet"/>
      <w:lvlText w:val="•"/>
      <w:lvlJc w:val="left"/>
      <w:pPr>
        <w:ind w:left="6536" w:hanging="241"/>
      </w:pPr>
      <w:rPr>
        <w:rFonts w:hint="default"/>
        <w:lang w:val="en-US" w:eastAsia="en-US" w:bidi="ar-SA"/>
      </w:rPr>
    </w:lvl>
    <w:lvl w:ilvl="7" w:tplc="35D82090">
      <w:numFmt w:val="bullet"/>
      <w:lvlText w:val="•"/>
      <w:lvlJc w:val="left"/>
      <w:pPr>
        <w:ind w:left="7552" w:hanging="241"/>
      </w:pPr>
      <w:rPr>
        <w:rFonts w:hint="default"/>
        <w:lang w:val="en-US" w:eastAsia="en-US" w:bidi="ar-SA"/>
      </w:rPr>
    </w:lvl>
    <w:lvl w:ilvl="8" w:tplc="AB92AE6E">
      <w:numFmt w:val="bullet"/>
      <w:lvlText w:val="•"/>
      <w:lvlJc w:val="left"/>
      <w:pPr>
        <w:ind w:left="8568" w:hanging="241"/>
      </w:pPr>
      <w:rPr>
        <w:rFonts w:hint="default"/>
        <w:lang w:val="en-US" w:eastAsia="en-US" w:bidi="ar-SA"/>
      </w:rPr>
    </w:lvl>
  </w:abstractNum>
  <w:abstractNum w:abstractNumId="140" w15:restartNumberingAfterBreak="0">
    <w:nsid w:val="7F106529"/>
    <w:multiLevelType w:val="multilevel"/>
    <w:tmpl w:val="20DC0DFA"/>
    <w:lvl w:ilvl="0">
      <w:start w:val="3"/>
      <w:numFmt w:val="upperLetter"/>
      <w:lvlText w:val="%1"/>
      <w:lvlJc w:val="left"/>
      <w:pPr>
        <w:ind w:left="939" w:hanging="721"/>
        <w:jc w:val="left"/>
      </w:pPr>
      <w:rPr>
        <w:rFonts w:hint="default"/>
        <w:lang w:val="en-US" w:eastAsia="en-US" w:bidi="ar-SA"/>
      </w:rPr>
    </w:lvl>
    <w:lvl w:ilvl="1">
      <w:start w:val="2"/>
      <w:numFmt w:val="decimal"/>
      <w:lvlText w:val="%1.%2"/>
      <w:lvlJc w:val="left"/>
      <w:pPr>
        <w:ind w:left="939" w:hanging="721"/>
        <w:jc w:val="left"/>
      </w:pPr>
      <w:rPr>
        <w:rFonts w:hint="default"/>
        <w:lang w:val="en-US" w:eastAsia="en-US" w:bidi="ar-SA"/>
      </w:rPr>
    </w:lvl>
    <w:lvl w:ilvl="2">
      <w:numFmt w:val="decimal"/>
      <w:lvlText w:val="%1.%2.%3"/>
      <w:lvlJc w:val="left"/>
      <w:pPr>
        <w:ind w:left="939" w:hanging="721"/>
        <w:jc w:val="left"/>
      </w:pPr>
      <w:rPr>
        <w:rFonts w:ascii="Times New Roman" w:eastAsia="Times New Roman" w:hAnsi="Times New Roman" w:cs="Times New Roman" w:hint="default"/>
        <w:b/>
        <w:bCs/>
        <w:i w:val="0"/>
        <w:iCs w:val="0"/>
        <w:spacing w:val="-1"/>
        <w:w w:val="99"/>
        <w:sz w:val="24"/>
        <w:szCs w:val="24"/>
        <w:lang w:val="en-US" w:eastAsia="en-US" w:bidi="ar-SA"/>
      </w:rPr>
    </w:lvl>
    <w:lvl w:ilvl="3">
      <w:start w:val="1"/>
      <w:numFmt w:val="decimal"/>
      <w:lvlText w:val="%1.%2.%3.%4"/>
      <w:lvlJc w:val="left"/>
      <w:pPr>
        <w:ind w:left="219" w:hanging="781"/>
        <w:jc w:val="left"/>
      </w:pPr>
      <w:rPr>
        <w:rFonts w:ascii="Times New Roman" w:eastAsia="Times New Roman" w:hAnsi="Times New Roman" w:cs="Times New Roman" w:hint="default"/>
        <w:b/>
        <w:bCs/>
        <w:i w:val="0"/>
        <w:iCs w:val="0"/>
        <w:spacing w:val="-1"/>
        <w:w w:val="99"/>
        <w:sz w:val="24"/>
        <w:szCs w:val="24"/>
        <w:lang w:val="en-US" w:eastAsia="en-US" w:bidi="ar-SA"/>
      </w:rPr>
    </w:lvl>
    <w:lvl w:ilvl="4">
      <w:numFmt w:val="bullet"/>
      <w:lvlText w:val="•"/>
      <w:lvlJc w:val="left"/>
      <w:pPr>
        <w:ind w:left="4160" w:hanging="781"/>
      </w:pPr>
      <w:rPr>
        <w:rFonts w:hint="default"/>
        <w:lang w:val="en-US" w:eastAsia="en-US" w:bidi="ar-SA"/>
      </w:rPr>
    </w:lvl>
    <w:lvl w:ilvl="5">
      <w:numFmt w:val="bullet"/>
      <w:lvlText w:val="•"/>
      <w:lvlJc w:val="left"/>
      <w:pPr>
        <w:ind w:left="5233" w:hanging="781"/>
      </w:pPr>
      <w:rPr>
        <w:rFonts w:hint="default"/>
        <w:lang w:val="en-US" w:eastAsia="en-US" w:bidi="ar-SA"/>
      </w:rPr>
    </w:lvl>
    <w:lvl w:ilvl="6">
      <w:numFmt w:val="bullet"/>
      <w:lvlText w:val="•"/>
      <w:lvlJc w:val="left"/>
      <w:pPr>
        <w:ind w:left="6306" w:hanging="781"/>
      </w:pPr>
      <w:rPr>
        <w:rFonts w:hint="default"/>
        <w:lang w:val="en-US" w:eastAsia="en-US" w:bidi="ar-SA"/>
      </w:rPr>
    </w:lvl>
    <w:lvl w:ilvl="7">
      <w:numFmt w:val="bullet"/>
      <w:lvlText w:val="•"/>
      <w:lvlJc w:val="left"/>
      <w:pPr>
        <w:ind w:left="7380" w:hanging="781"/>
      </w:pPr>
      <w:rPr>
        <w:rFonts w:hint="default"/>
        <w:lang w:val="en-US" w:eastAsia="en-US" w:bidi="ar-SA"/>
      </w:rPr>
    </w:lvl>
    <w:lvl w:ilvl="8">
      <w:numFmt w:val="bullet"/>
      <w:lvlText w:val="•"/>
      <w:lvlJc w:val="left"/>
      <w:pPr>
        <w:ind w:left="8453" w:hanging="781"/>
      </w:pPr>
      <w:rPr>
        <w:rFonts w:hint="default"/>
        <w:lang w:val="en-US" w:eastAsia="en-US" w:bidi="ar-SA"/>
      </w:rPr>
    </w:lvl>
  </w:abstractNum>
  <w:abstractNum w:abstractNumId="141" w15:restartNumberingAfterBreak="0">
    <w:nsid w:val="7F386965"/>
    <w:multiLevelType w:val="hybridMultilevel"/>
    <w:tmpl w:val="3CAC1E2E"/>
    <w:lvl w:ilvl="0" w:tplc="46128A6E">
      <w:start w:val="1"/>
      <w:numFmt w:val="lowerLetter"/>
      <w:lvlText w:val="%1."/>
      <w:lvlJc w:val="left"/>
      <w:pPr>
        <w:ind w:left="579" w:hanging="361"/>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33E89166">
      <w:numFmt w:val="bullet"/>
      <w:lvlText w:val="•"/>
      <w:lvlJc w:val="left"/>
      <w:pPr>
        <w:ind w:left="1582" w:hanging="361"/>
      </w:pPr>
      <w:rPr>
        <w:rFonts w:hint="default"/>
        <w:lang w:val="en-US" w:eastAsia="en-US" w:bidi="ar-SA"/>
      </w:rPr>
    </w:lvl>
    <w:lvl w:ilvl="2" w:tplc="8B6E951C">
      <w:numFmt w:val="bullet"/>
      <w:lvlText w:val="•"/>
      <w:lvlJc w:val="left"/>
      <w:pPr>
        <w:ind w:left="2584" w:hanging="361"/>
      </w:pPr>
      <w:rPr>
        <w:rFonts w:hint="default"/>
        <w:lang w:val="en-US" w:eastAsia="en-US" w:bidi="ar-SA"/>
      </w:rPr>
    </w:lvl>
    <w:lvl w:ilvl="3" w:tplc="DD9A05B8">
      <w:numFmt w:val="bullet"/>
      <w:lvlText w:val="•"/>
      <w:lvlJc w:val="left"/>
      <w:pPr>
        <w:ind w:left="3586" w:hanging="361"/>
      </w:pPr>
      <w:rPr>
        <w:rFonts w:hint="default"/>
        <w:lang w:val="en-US" w:eastAsia="en-US" w:bidi="ar-SA"/>
      </w:rPr>
    </w:lvl>
    <w:lvl w:ilvl="4" w:tplc="CB062616">
      <w:numFmt w:val="bullet"/>
      <w:lvlText w:val="•"/>
      <w:lvlJc w:val="left"/>
      <w:pPr>
        <w:ind w:left="4588" w:hanging="361"/>
      </w:pPr>
      <w:rPr>
        <w:rFonts w:hint="default"/>
        <w:lang w:val="en-US" w:eastAsia="en-US" w:bidi="ar-SA"/>
      </w:rPr>
    </w:lvl>
    <w:lvl w:ilvl="5" w:tplc="87E61232">
      <w:numFmt w:val="bullet"/>
      <w:lvlText w:val="•"/>
      <w:lvlJc w:val="left"/>
      <w:pPr>
        <w:ind w:left="5590" w:hanging="361"/>
      </w:pPr>
      <w:rPr>
        <w:rFonts w:hint="default"/>
        <w:lang w:val="en-US" w:eastAsia="en-US" w:bidi="ar-SA"/>
      </w:rPr>
    </w:lvl>
    <w:lvl w:ilvl="6" w:tplc="73200570">
      <w:numFmt w:val="bullet"/>
      <w:lvlText w:val="•"/>
      <w:lvlJc w:val="left"/>
      <w:pPr>
        <w:ind w:left="6592" w:hanging="361"/>
      </w:pPr>
      <w:rPr>
        <w:rFonts w:hint="default"/>
        <w:lang w:val="en-US" w:eastAsia="en-US" w:bidi="ar-SA"/>
      </w:rPr>
    </w:lvl>
    <w:lvl w:ilvl="7" w:tplc="0C3A59B2">
      <w:numFmt w:val="bullet"/>
      <w:lvlText w:val="•"/>
      <w:lvlJc w:val="left"/>
      <w:pPr>
        <w:ind w:left="7594" w:hanging="361"/>
      </w:pPr>
      <w:rPr>
        <w:rFonts w:hint="default"/>
        <w:lang w:val="en-US" w:eastAsia="en-US" w:bidi="ar-SA"/>
      </w:rPr>
    </w:lvl>
    <w:lvl w:ilvl="8" w:tplc="9264924E">
      <w:numFmt w:val="bullet"/>
      <w:lvlText w:val="•"/>
      <w:lvlJc w:val="left"/>
      <w:pPr>
        <w:ind w:left="8596" w:hanging="361"/>
      </w:pPr>
      <w:rPr>
        <w:rFonts w:hint="default"/>
        <w:lang w:val="en-US" w:eastAsia="en-US" w:bidi="ar-SA"/>
      </w:rPr>
    </w:lvl>
  </w:abstractNum>
  <w:num w:numId="1" w16cid:durableId="2053994568">
    <w:abstractNumId w:val="100"/>
  </w:num>
  <w:num w:numId="2" w16cid:durableId="2073699802">
    <w:abstractNumId w:val="20"/>
  </w:num>
  <w:num w:numId="3" w16cid:durableId="206646966">
    <w:abstractNumId w:val="103"/>
  </w:num>
  <w:num w:numId="4" w16cid:durableId="1425539280">
    <w:abstractNumId w:val="127"/>
  </w:num>
  <w:num w:numId="5" w16cid:durableId="1564951388">
    <w:abstractNumId w:val="26"/>
  </w:num>
  <w:num w:numId="6" w16cid:durableId="2012484410">
    <w:abstractNumId w:val="106"/>
  </w:num>
  <w:num w:numId="7" w16cid:durableId="221141077">
    <w:abstractNumId w:val="46"/>
  </w:num>
  <w:num w:numId="8" w16cid:durableId="942764064">
    <w:abstractNumId w:val="42"/>
  </w:num>
  <w:num w:numId="9" w16cid:durableId="1415320594">
    <w:abstractNumId w:val="15"/>
  </w:num>
  <w:num w:numId="10" w16cid:durableId="1159149660">
    <w:abstractNumId w:val="92"/>
  </w:num>
  <w:num w:numId="11" w16cid:durableId="401216475">
    <w:abstractNumId w:val="125"/>
  </w:num>
  <w:num w:numId="12" w16cid:durableId="991759159">
    <w:abstractNumId w:val="122"/>
  </w:num>
  <w:num w:numId="13" w16cid:durableId="2048530312">
    <w:abstractNumId w:val="8"/>
  </w:num>
  <w:num w:numId="14" w16cid:durableId="196161015">
    <w:abstractNumId w:val="44"/>
  </w:num>
  <w:num w:numId="15" w16cid:durableId="1456101319">
    <w:abstractNumId w:val="52"/>
  </w:num>
  <w:num w:numId="16" w16cid:durableId="1329362742">
    <w:abstractNumId w:val="14"/>
  </w:num>
  <w:num w:numId="17" w16cid:durableId="1763723675">
    <w:abstractNumId w:val="101"/>
  </w:num>
  <w:num w:numId="18" w16cid:durableId="5444053">
    <w:abstractNumId w:val="85"/>
  </w:num>
  <w:num w:numId="19" w16cid:durableId="2010257145">
    <w:abstractNumId w:val="89"/>
  </w:num>
  <w:num w:numId="20" w16cid:durableId="1377315555">
    <w:abstractNumId w:val="79"/>
  </w:num>
  <w:num w:numId="21" w16cid:durableId="918639638">
    <w:abstractNumId w:val="72"/>
  </w:num>
  <w:num w:numId="22" w16cid:durableId="854877980">
    <w:abstractNumId w:val="59"/>
  </w:num>
  <w:num w:numId="23" w16cid:durableId="25953168">
    <w:abstractNumId w:val="65"/>
  </w:num>
  <w:num w:numId="24" w16cid:durableId="1254700992">
    <w:abstractNumId w:val="82"/>
  </w:num>
  <w:num w:numId="25" w16cid:durableId="272517882">
    <w:abstractNumId w:val="91"/>
  </w:num>
  <w:num w:numId="26" w16cid:durableId="551963573">
    <w:abstractNumId w:val="7"/>
  </w:num>
  <w:num w:numId="27" w16cid:durableId="1777285837">
    <w:abstractNumId w:val="84"/>
  </w:num>
  <w:num w:numId="28" w16cid:durableId="1163741342">
    <w:abstractNumId w:val="21"/>
  </w:num>
  <w:num w:numId="29" w16cid:durableId="23866317">
    <w:abstractNumId w:val="2"/>
  </w:num>
  <w:num w:numId="30" w16cid:durableId="639965584">
    <w:abstractNumId w:val="19"/>
  </w:num>
  <w:num w:numId="31" w16cid:durableId="943927543">
    <w:abstractNumId w:val="87"/>
  </w:num>
  <w:num w:numId="32" w16cid:durableId="171459997">
    <w:abstractNumId w:val="120"/>
  </w:num>
  <w:num w:numId="33" w16cid:durableId="1512336940">
    <w:abstractNumId w:val="78"/>
  </w:num>
  <w:num w:numId="34" w16cid:durableId="2146851424">
    <w:abstractNumId w:val="70"/>
  </w:num>
  <w:num w:numId="35" w16cid:durableId="1190685403">
    <w:abstractNumId w:val="64"/>
  </w:num>
  <w:num w:numId="36" w16cid:durableId="793330556">
    <w:abstractNumId w:val="51"/>
  </w:num>
  <w:num w:numId="37" w16cid:durableId="1829243564">
    <w:abstractNumId w:val="95"/>
  </w:num>
  <w:num w:numId="38" w16cid:durableId="1647121137">
    <w:abstractNumId w:val="97"/>
  </w:num>
  <w:num w:numId="39" w16cid:durableId="1321541450">
    <w:abstractNumId w:val="58"/>
  </w:num>
  <w:num w:numId="40" w16cid:durableId="528564019">
    <w:abstractNumId w:val="138"/>
  </w:num>
  <w:num w:numId="41" w16cid:durableId="359626611">
    <w:abstractNumId w:val="29"/>
  </w:num>
  <w:num w:numId="42" w16cid:durableId="1736201683">
    <w:abstractNumId w:val="96"/>
  </w:num>
  <w:num w:numId="43" w16cid:durableId="17127688">
    <w:abstractNumId w:val="49"/>
  </w:num>
  <w:num w:numId="44" w16cid:durableId="86536471">
    <w:abstractNumId w:val="104"/>
  </w:num>
  <w:num w:numId="45" w16cid:durableId="754672209">
    <w:abstractNumId w:val="69"/>
  </w:num>
  <w:num w:numId="46" w16cid:durableId="1762532757">
    <w:abstractNumId w:val="5"/>
  </w:num>
  <w:num w:numId="47" w16cid:durableId="1890410004">
    <w:abstractNumId w:val="77"/>
  </w:num>
  <w:num w:numId="48" w16cid:durableId="726799558">
    <w:abstractNumId w:val="27"/>
  </w:num>
  <w:num w:numId="49" w16cid:durableId="1004821113">
    <w:abstractNumId w:val="43"/>
  </w:num>
  <w:num w:numId="50" w16cid:durableId="608389224">
    <w:abstractNumId w:val="73"/>
  </w:num>
  <w:num w:numId="51" w16cid:durableId="1055548438">
    <w:abstractNumId w:val="139"/>
  </w:num>
  <w:num w:numId="52" w16cid:durableId="2109081007">
    <w:abstractNumId w:val="114"/>
  </w:num>
  <w:num w:numId="53" w16cid:durableId="1244102246">
    <w:abstractNumId w:val="54"/>
  </w:num>
  <w:num w:numId="54" w16cid:durableId="1578437434">
    <w:abstractNumId w:val="67"/>
  </w:num>
  <w:num w:numId="55" w16cid:durableId="108479791">
    <w:abstractNumId w:val="136"/>
  </w:num>
  <w:num w:numId="56" w16cid:durableId="846100003">
    <w:abstractNumId w:val="25"/>
  </w:num>
  <w:num w:numId="57" w16cid:durableId="338823266">
    <w:abstractNumId w:val="126"/>
  </w:num>
  <w:num w:numId="58" w16cid:durableId="219244439">
    <w:abstractNumId w:val="105"/>
  </w:num>
  <w:num w:numId="59" w16cid:durableId="563032800">
    <w:abstractNumId w:val="61"/>
  </w:num>
  <w:num w:numId="60" w16cid:durableId="614941317">
    <w:abstractNumId w:val="45"/>
  </w:num>
  <w:num w:numId="61" w16cid:durableId="57245213">
    <w:abstractNumId w:val="137"/>
  </w:num>
  <w:num w:numId="62" w16cid:durableId="1766462690">
    <w:abstractNumId w:val="108"/>
  </w:num>
  <w:num w:numId="63" w16cid:durableId="417026452">
    <w:abstractNumId w:val="86"/>
  </w:num>
  <w:num w:numId="64" w16cid:durableId="1061371422">
    <w:abstractNumId w:val="80"/>
  </w:num>
  <w:num w:numId="65" w16cid:durableId="1559050025">
    <w:abstractNumId w:val="135"/>
  </w:num>
  <w:num w:numId="66" w16cid:durableId="1791970806">
    <w:abstractNumId w:val="36"/>
  </w:num>
  <w:num w:numId="67" w16cid:durableId="796411719">
    <w:abstractNumId w:val="6"/>
  </w:num>
  <w:num w:numId="68" w16cid:durableId="1198396755">
    <w:abstractNumId w:val="110"/>
  </w:num>
  <w:num w:numId="69" w16cid:durableId="805202740">
    <w:abstractNumId w:val="38"/>
  </w:num>
  <w:num w:numId="70" w16cid:durableId="2136480153">
    <w:abstractNumId w:val="4"/>
  </w:num>
  <w:num w:numId="71" w16cid:durableId="1041128638">
    <w:abstractNumId w:val="28"/>
  </w:num>
  <w:num w:numId="72" w16cid:durableId="676276571">
    <w:abstractNumId w:val="48"/>
  </w:num>
  <w:num w:numId="73" w16cid:durableId="285158695">
    <w:abstractNumId w:val="129"/>
  </w:num>
  <w:num w:numId="74" w16cid:durableId="1525167865">
    <w:abstractNumId w:val="1"/>
  </w:num>
  <w:num w:numId="75" w16cid:durableId="1691448091">
    <w:abstractNumId w:val="118"/>
  </w:num>
  <w:num w:numId="76" w16cid:durableId="1254777336">
    <w:abstractNumId w:val="23"/>
  </w:num>
  <w:num w:numId="77" w16cid:durableId="1090082753">
    <w:abstractNumId w:val="74"/>
  </w:num>
  <w:num w:numId="78" w16cid:durableId="1997412043">
    <w:abstractNumId w:val="3"/>
  </w:num>
  <w:num w:numId="79" w16cid:durableId="723022648">
    <w:abstractNumId w:val="41"/>
  </w:num>
  <w:num w:numId="80" w16cid:durableId="1287081857">
    <w:abstractNumId w:val="34"/>
  </w:num>
  <w:num w:numId="81" w16cid:durableId="35549372">
    <w:abstractNumId w:val="37"/>
  </w:num>
  <w:num w:numId="82" w16cid:durableId="1701124020">
    <w:abstractNumId w:val="93"/>
  </w:num>
  <w:num w:numId="83" w16cid:durableId="929237158">
    <w:abstractNumId w:val="99"/>
  </w:num>
  <w:num w:numId="84" w16cid:durableId="1919635773">
    <w:abstractNumId w:val="60"/>
  </w:num>
  <w:num w:numId="85" w16cid:durableId="1703554444">
    <w:abstractNumId w:val="10"/>
  </w:num>
  <w:num w:numId="86" w16cid:durableId="793525460">
    <w:abstractNumId w:val="134"/>
  </w:num>
  <w:num w:numId="87" w16cid:durableId="980579143">
    <w:abstractNumId w:val="39"/>
  </w:num>
  <w:num w:numId="88" w16cid:durableId="965818582">
    <w:abstractNumId w:val="18"/>
  </w:num>
  <w:num w:numId="89" w16cid:durableId="1327128197">
    <w:abstractNumId w:val="35"/>
  </w:num>
  <w:num w:numId="90" w16cid:durableId="1040784474">
    <w:abstractNumId w:val="116"/>
  </w:num>
  <w:num w:numId="91" w16cid:durableId="812023176">
    <w:abstractNumId w:val="13"/>
  </w:num>
  <w:num w:numId="92" w16cid:durableId="340662043">
    <w:abstractNumId w:val="130"/>
  </w:num>
  <w:num w:numId="93" w16cid:durableId="1387412655">
    <w:abstractNumId w:val="31"/>
  </w:num>
  <w:num w:numId="94" w16cid:durableId="1637494422">
    <w:abstractNumId w:val="75"/>
  </w:num>
  <w:num w:numId="95" w16cid:durableId="1888686972">
    <w:abstractNumId w:val="76"/>
  </w:num>
  <w:num w:numId="96" w16cid:durableId="26564789">
    <w:abstractNumId w:val="55"/>
  </w:num>
  <w:num w:numId="97" w16cid:durableId="449590501">
    <w:abstractNumId w:val="83"/>
  </w:num>
  <w:num w:numId="98" w16cid:durableId="1655640056">
    <w:abstractNumId w:val="66"/>
  </w:num>
  <w:num w:numId="99" w16cid:durableId="988246322">
    <w:abstractNumId w:val="90"/>
  </w:num>
  <w:num w:numId="100" w16cid:durableId="1198274956">
    <w:abstractNumId w:val="121"/>
  </w:num>
  <w:num w:numId="101" w16cid:durableId="1494376359">
    <w:abstractNumId w:val="88"/>
  </w:num>
  <w:num w:numId="102" w16cid:durableId="1901940651">
    <w:abstractNumId w:val="94"/>
  </w:num>
  <w:num w:numId="103" w16cid:durableId="1056902056">
    <w:abstractNumId w:val="0"/>
  </w:num>
  <w:num w:numId="104" w16cid:durableId="1277980439">
    <w:abstractNumId w:val="53"/>
  </w:num>
  <w:num w:numId="105" w16cid:durableId="1868981328">
    <w:abstractNumId w:val="11"/>
  </w:num>
  <w:num w:numId="106" w16cid:durableId="729116124">
    <w:abstractNumId w:val="115"/>
  </w:num>
  <w:num w:numId="107" w16cid:durableId="331690205">
    <w:abstractNumId w:val="24"/>
  </w:num>
  <w:num w:numId="108" w16cid:durableId="1322074440">
    <w:abstractNumId w:val="109"/>
  </w:num>
  <w:num w:numId="109" w16cid:durableId="302196370">
    <w:abstractNumId w:val="63"/>
  </w:num>
  <w:num w:numId="110" w16cid:durableId="1822430103">
    <w:abstractNumId w:val="131"/>
  </w:num>
  <w:num w:numId="111" w16cid:durableId="484203359">
    <w:abstractNumId w:val="98"/>
  </w:num>
  <w:num w:numId="112" w16cid:durableId="1948194061">
    <w:abstractNumId w:val="16"/>
  </w:num>
  <w:num w:numId="113" w16cid:durableId="1967269956">
    <w:abstractNumId w:val="47"/>
  </w:num>
  <w:num w:numId="114" w16cid:durableId="324936519">
    <w:abstractNumId w:val="17"/>
  </w:num>
  <w:num w:numId="115" w16cid:durableId="743992538">
    <w:abstractNumId w:val="57"/>
  </w:num>
  <w:num w:numId="116" w16cid:durableId="1671326358">
    <w:abstractNumId w:val="117"/>
  </w:num>
  <w:num w:numId="117" w16cid:durableId="1478571966">
    <w:abstractNumId w:val="9"/>
  </w:num>
  <w:num w:numId="118" w16cid:durableId="710230694">
    <w:abstractNumId w:val="112"/>
  </w:num>
  <w:num w:numId="119" w16cid:durableId="506478758">
    <w:abstractNumId w:val="56"/>
  </w:num>
  <w:num w:numId="120" w16cid:durableId="1946305767">
    <w:abstractNumId w:val="128"/>
  </w:num>
  <w:num w:numId="121" w16cid:durableId="1892956606">
    <w:abstractNumId w:val="71"/>
  </w:num>
  <w:num w:numId="122" w16cid:durableId="1393037962">
    <w:abstractNumId w:val="32"/>
  </w:num>
  <w:num w:numId="123" w16cid:durableId="483663440">
    <w:abstractNumId w:val="68"/>
  </w:num>
  <w:num w:numId="124" w16cid:durableId="931934927">
    <w:abstractNumId w:val="81"/>
  </w:num>
  <w:num w:numId="125" w16cid:durableId="1686132378">
    <w:abstractNumId w:val="102"/>
  </w:num>
  <w:num w:numId="126" w16cid:durableId="2075816830">
    <w:abstractNumId w:val="141"/>
  </w:num>
  <w:num w:numId="127" w16cid:durableId="43993785">
    <w:abstractNumId w:val="22"/>
  </w:num>
  <w:num w:numId="128" w16cid:durableId="439228347">
    <w:abstractNumId w:val="40"/>
  </w:num>
  <w:num w:numId="129" w16cid:durableId="1684938669">
    <w:abstractNumId w:val="124"/>
  </w:num>
  <w:num w:numId="130" w16cid:durableId="1568954636">
    <w:abstractNumId w:val="111"/>
  </w:num>
  <w:num w:numId="131" w16cid:durableId="2011130561">
    <w:abstractNumId w:val="107"/>
  </w:num>
  <w:num w:numId="132" w16cid:durableId="1071469346">
    <w:abstractNumId w:val="119"/>
  </w:num>
  <w:num w:numId="133" w16cid:durableId="1338773368">
    <w:abstractNumId w:val="62"/>
  </w:num>
  <w:num w:numId="134" w16cid:durableId="1713651176">
    <w:abstractNumId w:val="12"/>
  </w:num>
  <w:num w:numId="135" w16cid:durableId="523901277">
    <w:abstractNumId w:val="33"/>
  </w:num>
  <w:num w:numId="136" w16cid:durableId="1007246537">
    <w:abstractNumId w:val="133"/>
  </w:num>
  <w:num w:numId="137" w16cid:durableId="1048067539">
    <w:abstractNumId w:val="123"/>
  </w:num>
  <w:num w:numId="138" w16cid:durableId="2011983749">
    <w:abstractNumId w:val="113"/>
  </w:num>
  <w:num w:numId="139" w16cid:durableId="492330600">
    <w:abstractNumId w:val="132"/>
  </w:num>
  <w:num w:numId="140" w16cid:durableId="1645816953">
    <w:abstractNumId w:val="50"/>
  </w:num>
  <w:num w:numId="141" w16cid:durableId="1287540696">
    <w:abstractNumId w:val="140"/>
  </w:num>
  <w:num w:numId="142" w16cid:durableId="137066566">
    <w:abstractNumId w:val="30"/>
  </w:num>
  <w:numIdMacAtCleanup w:val="14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ndler Wilson">
    <w15:presenceInfo w15:providerId="AD" w15:userId="S::rcw0050@auburn.edu::fec949e0-fdc1-4f30-8b42-e60eef5386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016C31"/>
    <w:rsid w:val="00016C31"/>
    <w:rsid w:val="00070044"/>
    <w:rsid w:val="001342EF"/>
    <w:rsid w:val="001C7CD0"/>
    <w:rsid w:val="001E243E"/>
    <w:rsid w:val="00271BA6"/>
    <w:rsid w:val="00282BA2"/>
    <w:rsid w:val="003568C4"/>
    <w:rsid w:val="0044682C"/>
    <w:rsid w:val="004A3CFA"/>
    <w:rsid w:val="004C03F9"/>
    <w:rsid w:val="00520CCF"/>
    <w:rsid w:val="0059378D"/>
    <w:rsid w:val="005A05AB"/>
    <w:rsid w:val="00632607"/>
    <w:rsid w:val="006978CE"/>
    <w:rsid w:val="007D48D6"/>
    <w:rsid w:val="008034F0"/>
    <w:rsid w:val="00813E4B"/>
    <w:rsid w:val="00866E43"/>
    <w:rsid w:val="00880D86"/>
    <w:rsid w:val="00916971"/>
    <w:rsid w:val="00A44EDA"/>
    <w:rsid w:val="00A81E9E"/>
    <w:rsid w:val="00A9060D"/>
    <w:rsid w:val="00B2515B"/>
    <w:rsid w:val="00B569D1"/>
    <w:rsid w:val="00BA7A6F"/>
    <w:rsid w:val="00C16744"/>
    <w:rsid w:val="00D01773"/>
    <w:rsid w:val="00D15A02"/>
    <w:rsid w:val="00D94DC4"/>
    <w:rsid w:val="00EB0C72"/>
    <w:rsid w:val="00F60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64400D0"/>
  <w15:docId w15:val="{AEEFB180-8574-4642-89AD-67932A09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19"/>
      <w:outlineLvl w:val="0"/>
    </w:pPr>
    <w:rPr>
      <w:b/>
      <w:bCs/>
      <w:sz w:val="28"/>
      <w:szCs w:val="28"/>
    </w:rPr>
  </w:style>
  <w:style w:type="paragraph" w:styleId="Heading2">
    <w:name w:val="heading 2"/>
    <w:basedOn w:val="Normal"/>
    <w:uiPriority w:val="9"/>
    <w:unhideWhenUsed/>
    <w:qFormat/>
    <w:pPr>
      <w:ind w:left="219"/>
      <w:outlineLvl w:val="1"/>
    </w:pPr>
    <w:rPr>
      <w:b/>
      <w:bCs/>
      <w:sz w:val="24"/>
      <w:szCs w:val="24"/>
    </w:rPr>
  </w:style>
  <w:style w:type="paragraph" w:styleId="Heading3">
    <w:name w:val="heading 3"/>
    <w:basedOn w:val="Normal"/>
    <w:uiPriority w:val="9"/>
    <w:unhideWhenUsed/>
    <w:qFormat/>
    <w:pPr>
      <w:ind w:left="939" w:hanging="721"/>
      <w:outlineLvl w:val="2"/>
    </w:pPr>
    <w:rPr>
      <w:b/>
      <w:bCs/>
      <w:sz w:val="24"/>
      <w:szCs w:val="24"/>
    </w:rPr>
  </w:style>
  <w:style w:type="paragraph" w:styleId="Heading4">
    <w:name w:val="heading 4"/>
    <w:basedOn w:val="Normal"/>
    <w:uiPriority w:val="9"/>
    <w:unhideWhenUsed/>
    <w:qFormat/>
    <w:pPr>
      <w:ind w:left="219"/>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440"/>
    </w:pPr>
  </w:style>
  <w:style w:type="paragraph" w:customStyle="1" w:styleId="TableParagraph">
    <w:name w:val="Table Paragraph"/>
    <w:basedOn w:val="Normal"/>
    <w:uiPriority w:val="1"/>
    <w:qFormat/>
    <w:pPr>
      <w:spacing w:line="209" w:lineRule="exact"/>
    </w:pPr>
  </w:style>
  <w:style w:type="paragraph" w:styleId="Revision">
    <w:name w:val="Revision"/>
    <w:hidden/>
    <w:uiPriority w:val="99"/>
    <w:semiHidden/>
    <w:rsid w:val="001E243E"/>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80D86"/>
    <w:rPr>
      <w:sz w:val="16"/>
      <w:szCs w:val="16"/>
    </w:rPr>
  </w:style>
  <w:style w:type="paragraph" w:styleId="CommentText">
    <w:name w:val="annotation text"/>
    <w:basedOn w:val="Normal"/>
    <w:link w:val="CommentTextChar"/>
    <w:uiPriority w:val="99"/>
    <w:unhideWhenUsed/>
    <w:rsid w:val="00880D86"/>
    <w:rPr>
      <w:sz w:val="20"/>
      <w:szCs w:val="20"/>
    </w:rPr>
  </w:style>
  <w:style w:type="character" w:customStyle="1" w:styleId="CommentTextChar">
    <w:name w:val="Comment Text Char"/>
    <w:basedOn w:val="DefaultParagraphFont"/>
    <w:link w:val="CommentText"/>
    <w:uiPriority w:val="99"/>
    <w:rsid w:val="00880D8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80D86"/>
    <w:rPr>
      <w:b/>
      <w:bCs/>
    </w:rPr>
  </w:style>
  <w:style w:type="character" w:customStyle="1" w:styleId="CommentSubjectChar">
    <w:name w:val="Comment Subject Char"/>
    <w:basedOn w:val="CommentTextChar"/>
    <w:link w:val="CommentSubject"/>
    <w:uiPriority w:val="99"/>
    <w:semiHidden/>
    <w:rsid w:val="00880D86"/>
    <w:rPr>
      <w:rFonts w:ascii="Times New Roman" w:eastAsia="Times New Roman" w:hAnsi="Times New Roman" w:cs="Times New Roman"/>
      <w:b/>
      <w:bCs/>
      <w:sz w:val="20"/>
      <w:szCs w:val="20"/>
    </w:rPr>
  </w:style>
  <w:style w:type="character" w:customStyle="1" w:styleId="BodyTextChar">
    <w:name w:val="Body Text Char"/>
    <w:basedOn w:val="DefaultParagraphFont"/>
    <w:link w:val="BodyText"/>
    <w:uiPriority w:val="1"/>
    <w:rsid w:val="00520CC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rcrowe@quantum-intl.com" TargetMode="External"/><Relationship Id="rId13" Type="http://schemas.microsoft.com/office/2011/relationships/commentsExtended" Target="commentsExtended.xml"/><Relationship Id="rId18" Type="http://schemas.openxmlformats.org/officeDocument/2006/relationships/hyperlink" Target="mailto:rcrowe@quantum-intl.com" TargetMode="External"/><Relationship Id="rId26" Type="http://schemas.openxmlformats.org/officeDocument/2006/relationships/hyperlink" Target="mailto:help@befree.org" TargetMode="External"/><Relationship Id="rId39" Type="http://schemas.openxmlformats.org/officeDocument/2006/relationships/hyperlink" Target="http://www.dodcui.mil/Home/Training/" TargetMode="External"/><Relationship Id="rId3" Type="http://schemas.openxmlformats.org/officeDocument/2006/relationships/styles" Target="styles.xml"/><Relationship Id="rId21" Type="http://schemas.openxmlformats.org/officeDocument/2006/relationships/hyperlink" Target="mailto:rcrowe@quantum-intl.com" TargetMode="External"/><Relationship Id="rId34" Type="http://schemas.openxmlformats.org/officeDocument/2006/relationships/hyperlink" Target="http://dodprocurementtoolbox.com/site/uidregistry/%3B"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www.sam.gov/" TargetMode="External"/><Relationship Id="rId25" Type="http://schemas.openxmlformats.org/officeDocument/2006/relationships/hyperlink" Target="http://www.state.gov/j/tip/" TargetMode="External"/><Relationship Id="rId33" Type="http://schemas.openxmlformats.org/officeDocument/2006/relationships/hyperlink" Target="http://dodprocurementtoolbox.com/site/uidregistry/" TargetMode="External"/><Relationship Id="rId38" Type="http://schemas.openxmlformats.org/officeDocument/2006/relationships/hyperlink" Target="http://www.lms.army.mil/" TargetMode="External"/><Relationship Id="rId2" Type="http://schemas.openxmlformats.org/officeDocument/2006/relationships/numbering" Target="numbering.xml"/><Relationship Id="rId16" Type="http://schemas.openxmlformats.org/officeDocument/2006/relationships/hyperlink" Target="http://www.sam.gov/" TargetMode="External"/><Relationship Id="rId20" Type="http://schemas.openxmlformats.org/officeDocument/2006/relationships/hyperlink" Target="mailto:kevin.b.mcgovern2.ctr@army.mil" TargetMode="External"/><Relationship Id="rId29" Type="http://schemas.openxmlformats.org/officeDocument/2006/relationships/hyperlink" Target="http://www.dodig.mil/hotline/hotline_posters.htm" TargetMode="External"/><Relationship Id="rId41" Type="http://schemas.openxmlformats.org/officeDocument/2006/relationships/hyperlink" Target="https://jkosupport.jten.m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setrain.dtic.mil/opsec/index.htm" TargetMode="External"/><Relationship Id="rId24" Type="http://schemas.openxmlformats.org/officeDocument/2006/relationships/hyperlink" Target="http://www.sba.gov/content/table-small-business-size-standards" TargetMode="External"/><Relationship Id="rId32" Type="http://schemas.openxmlformats.org/officeDocument/2006/relationships/hyperlink" Target="http://www.acq.osd.mil/dpap/pdi/uid/uii_types.html" TargetMode="External"/><Relationship Id="rId37" Type="http://schemas.openxmlformats.org/officeDocument/2006/relationships/hyperlink" Target="http://www.lms.army.mil/" TargetMode="External"/><Relationship Id="rId40" Type="http://schemas.openxmlformats.org/officeDocument/2006/relationships/hyperlink" Target="https://www.lms.army.mil/" TargetMode="Externa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www.whitehouse.gov/omb/procurement_index_exec_comp/" TargetMode="External"/><Relationship Id="rId28" Type="http://schemas.openxmlformats.org/officeDocument/2006/relationships/hyperlink" Target="http://www.dhs.gov/" TargetMode="External"/><Relationship Id="rId36" Type="http://schemas.openxmlformats.org/officeDocument/2006/relationships/hyperlink" Target="http://www.lms.army.mil/" TargetMode="External"/><Relationship Id="rId10" Type="http://schemas.openxmlformats.org/officeDocument/2006/relationships/hyperlink" Target="http://jko.jten.mil/" TargetMode="External"/><Relationship Id="rId19" Type="http://schemas.openxmlformats.org/officeDocument/2006/relationships/hyperlink" Target="mailto:amcguire@quantum-intl.com" TargetMode="External"/><Relationship Id="rId31" Type="http://schemas.openxmlformats.org/officeDocument/2006/relationships/hyperlink" Target="http://www.nen.nl/Normontwikkeling/Certificatieschemas-e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mailto:amcguire@quantum-intel.com" TargetMode="External"/><Relationship Id="rId27" Type="http://schemas.openxmlformats.org/officeDocument/2006/relationships/hyperlink" Target="http://farsite.hill.af.mil/" TargetMode="External"/><Relationship Id="rId30" Type="http://schemas.openxmlformats.org/officeDocument/2006/relationships/hyperlink" Target="http://www.acq.osd.mil/dpap/pdi/uid/iuid_equivalents.html" TargetMode="External"/><Relationship Id="rId35" Type="http://schemas.openxmlformats.org/officeDocument/2006/relationships/footer" Target="footer2.xm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142AD-7AB1-4992-A980-8EFFF4312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1448</TotalTime>
  <Pages>104</Pages>
  <Words>47317</Words>
  <Characters>269707</Characters>
  <Application>Microsoft Office Word</Application>
  <DocSecurity>0</DocSecurity>
  <Lines>2247</Lines>
  <Paragraphs>632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Pack, Cynthia</dc:creator>
  <cp:lastModifiedBy>Chandler Wilson</cp:lastModifiedBy>
  <cp:revision>7</cp:revision>
  <dcterms:created xsi:type="dcterms:W3CDTF">2023-05-23T20:22:00Z</dcterms:created>
  <dcterms:modified xsi:type="dcterms:W3CDTF">2023-05-30T18:56:00Z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2023-05-12T00:00:00Z</vt:filetime>
  </property>
  <property fmtid="{D5CDD505-2E9C-101B-9397-08002B2CF9AE}" pid="3" name="Creator">
    <vt:lpwstr>Microsoft® Word for Microsoft 365</vt:lpwstr>
  </property>
  <property fmtid="{D5CDD505-2E9C-101B-9397-08002B2CF9AE}" pid="4" name="LastSaved">
    <vt:filetime>2023-05-23T00:00:00Z</vt:filetime>
  </property>
  <property fmtid="{D5CDD505-2E9C-101B-9397-08002B2CF9AE}" pid="5" name="Producer">
    <vt:lpwstr>Microsoft® Word for Microsoft 365</vt:lpwstr>
  </property>
</Properties>
</file>